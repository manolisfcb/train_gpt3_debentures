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D0D" w:rsidRPr="00BC299C" w:rsidRDefault="00731D0D" w:rsidP="00667E1B">
      <w:pPr>
        <w:pStyle w:val="Corpodetexto2"/>
        <w:spacing w:line="320" w:lineRule="exact"/>
        <w:rPr>
          <w:rFonts w:ascii="Tahoma" w:hAnsi="Tahoma" w:cs="Tahoma"/>
        </w:rPr>
      </w:pPr>
      <w:r w:rsidRPr="00BC299C">
        <w:rPr>
          <w:rFonts w:ascii="Tahoma" w:hAnsi="Tahoma" w:cs="Tahoma"/>
        </w:rPr>
        <w:t xml:space="preserve">INSTRUMENTO PARTICULAR DE ESCRITURA DA </w:t>
      </w:r>
      <w:r w:rsidR="008B6EAA" w:rsidRPr="00BC299C">
        <w:rPr>
          <w:rFonts w:ascii="Tahoma" w:hAnsi="Tahoma" w:cs="Tahoma"/>
        </w:rPr>
        <w:t>8</w:t>
      </w:r>
      <w:r w:rsidRPr="00BC299C">
        <w:rPr>
          <w:rFonts w:ascii="Tahoma" w:hAnsi="Tahoma" w:cs="Tahoma"/>
        </w:rPr>
        <w:t xml:space="preserve">ª EMISSÃO DE DEBÊNTURES SIMPLES, NÃO CONVERSÍVEIS EM AÇÕES, </w:t>
      </w:r>
      <w:r w:rsidR="00630004" w:rsidRPr="00BC299C">
        <w:rPr>
          <w:rFonts w:ascii="Tahoma" w:hAnsi="Tahoma" w:cs="Tahoma"/>
        </w:rPr>
        <w:t xml:space="preserve">DA ESPÉCIE QUIROGRAFÁRIA, EM SÉRIE ÚNICA, </w:t>
      </w:r>
      <w:r w:rsidRPr="00BC299C">
        <w:rPr>
          <w:rFonts w:ascii="Tahoma" w:hAnsi="Tahoma" w:cs="Tahoma"/>
        </w:rPr>
        <w:t>DA COMPANHIA BRASILEIRA DE DISTRIBUIÇÃO</w:t>
      </w:r>
    </w:p>
    <w:p w:rsidR="00541895" w:rsidRPr="00BC299C" w:rsidRDefault="00541895" w:rsidP="00A30E22">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Pelo presente instrumento particular,</w:t>
      </w:r>
    </w:p>
    <w:p w:rsidR="00731D0D" w:rsidRPr="00BC299C" w:rsidRDefault="00731D0D" w:rsidP="00667E1B">
      <w:pPr>
        <w:spacing w:line="320" w:lineRule="exact"/>
        <w:rPr>
          <w:rFonts w:ascii="Tahoma" w:hAnsi="Tahoma" w:cs="Tahoma"/>
          <w:sz w:val="24"/>
          <w:szCs w:val="24"/>
        </w:rPr>
      </w:pPr>
    </w:p>
    <w:p w:rsidR="00731D0D" w:rsidRPr="00BC299C" w:rsidRDefault="00731D0D" w:rsidP="003639D6">
      <w:pPr>
        <w:numPr>
          <w:ilvl w:val="0"/>
          <w:numId w:val="10"/>
        </w:numPr>
        <w:tabs>
          <w:tab w:val="clear" w:pos="720"/>
          <w:tab w:val="num" w:pos="0"/>
        </w:tabs>
        <w:spacing w:line="320" w:lineRule="exact"/>
        <w:ind w:left="0" w:firstLine="0"/>
        <w:rPr>
          <w:rFonts w:ascii="Tahoma" w:hAnsi="Tahoma" w:cs="Tahoma"/>
          <w:sz w:val="24"/>
          <w:szCs w:val="24"/>
        </w:rPr>
      </w:pPr>
      <w:r w:rsidRPr="00BC299C">
        <w:rPr>
          <w:rFonts w:ascii="Tahoma" w:eastAsia="Arial Unicode MS" w:hAnsi="Tahoma" w:cs="Tahoma"/>
          <w:b/>
          <w:bCs/>
          <w:sz w:val="24"/>
          <w:szCs w:val="24"/>
        </w:rPr>
        <w:t>COMPANHIA BRASILEIRA DE DISTRIBUIÇÃO</w:t>
      </w:r>
      <w:r w:rsidRPr="00BC299C">
        <w:rPr>
          <w:rFonts w:ascii="Tahoma" w:eastAsia="Arial Unicode MS" w:hAnsi="Tahoma" w:cs="Tahoma"/>
          <w:sz w:val="24"/>
          <w:szCs w:val="24"/>
        </w:rPr>
        <w:t>, sociedade por ações com sede na Cidade de São Paulo, Estado de São Paulo, na Avenida Brigadeiro Luis Antonio, n</w:t>
      </w:r>
      <w:r w:rsidR="00784DDB" w:rsidRPr="00BC299C">
        <w:rPr>
          <w:rFonts w:ascii="Tahoma" w:eastAsia="Arial Unicode MS" w:hAnsi="Tahoma" w:cs="Tahoma"/>
          <w:sz w:val="24"/>
          <w:szCs w:val="24"/>
        </w:rPr>
        <w:t>.</w:t>
      </w:r>
      <w:r w:rsidRPr="00BC299C">
        <w:rPr>
          <w:rFonts w:ascii="Tahoma" w:eastAsia="Arial Unicode MS" w:hAnsi="Tahoma" w:cs="Tahoma"/>
          <w:sz w:val="24"/>
          <w:szCs w:val="24"/>
        </w:rPr>
        <w:t>º 3.142, CEP 01402-901,</w:t>
      </w:r>
      <w:r w:rsidR="005A3CF8" w:rsidRPr="00BC299C">
        <w:rPr>
          <w:rFonts w:ascii="Tahoma" w:eastAsia="Arial Unicode MS" w:hAnsi="Tahoma" w:cs="Tahoma"/>
          <w:sz w:val="24"/>
          <w:szCs w:val="24"/>
        </w:rPr>
        <w:t xml:space="preserve"> inscrita no CNPJ/MF sob n</w:t>
      </w:r>
      <w:r w:rsidR="008305F1" w:rsidRPr="00BC299C">
        <w:rPr>
          <w:rFonts w:ascii="Tahoma" w:eastAsia="Arial Unicode MS" w:hAnsi="Tahoma" w:cs="Tahoma"/>
          <w:sz w:val="24"/>
          <w:szCs w:val="24"/>
        </w:rPr>
        <w:t>.</w:t>
      </w:r>
      <w:r w:rsidRPr="00BC299C">
        <w:rPr>
          <w:rFonts w:ascii="Tahoma" w:eastAsia="Arial Unicode MS" w:hAnsi="Tahoma" w:cs="Tahoma"/>
          <w:sz w:val="24"/>
          <w:szCs w:val="24"/>
        </w:rPr>
        <w:t>º 47.508.411/0001-56, neste ato representada na forma de seu Estatuto Social (“</w:t>
      </w:r>
      <w:r w:rsidRPr="00BC299C">
        <w:rPr>
          <w:rFonts w:ascii="Tahoma" w:eastAsia="Arial Unicode MS" w:hAnsi="Tahoma" w:cs="Tahoma"/>
          <w:sz w:val="24"/>
          <w:szCs w:val="24"/>
          <w:u w:val="single"/>
        </w:rPr>
        <w:t>Emissora</w:t>
      </w:r>
      <w:r w:rsidRPr="00BC299C">
        <w:rPr>
          <w:rFonts w:ascii="Tahoma" w:eastAsia="Arial Unicode MS" w:hAnsi="Tahoma" w:cs="Tahoma"/>
          <w:sz w:val="24"/>
          <w:szCs w:val="24"/>
        </w:rPr>
        <w:t>”); e</w:t>
      </w:r>
    </w:p>
    <w:p w:rsidR="00731D0D" w:rsidRPr="00BC299C" w:rsidRDefault="00731D0D" w:rsidP="00667E1B">
      <w:pPr>
        <w:spacing w:line="320" w:lineRule="exact"/>
        <w:ind w:left="360"/>
        <w:rPr>
          <w:rFonts w:ascii="Tahoma" w:hAnsi="Tahoma" w:cs="Tahoma"/>
          <w:sz w:val="24"/>
          <w:szCs w:val="24"/>
        </w:rPr>
      </w:pPr>
    </w:p>
    <w:p w:rsidR="00731D0D" w:rsidRPr="00BC299C" w:rsidRDefault="006F6597" w:rsidP="003639D6">
      <w:pPr>
        <w:numPr>
          <w:ilvl w:val="0"/>
          <w:numId w:val="10"/>
        </w:numPr>
        <w:tabs>
          <w:tab w:val="clear" w:pos="720"/>
          <w:tab w:val="num" w:pos="0"/>
        </w:tabs>
        <w:spacing w:line="320" w:lineRule="exact"/>
        <w:ind w:left="0" w:firstLine="0"/>
        <w:rPr>
          <w:rFonts w:ascii="Tahoma" w:hAnsi="Tahoma" w:cs="Tahoma"/>
          <w:sz w:val="24"/>
          <w:szCs w:val="24"/>
        </w:rPr>
      </w:pPr>
      <w:r w:rsidRPr="00BC299C">
        <w:rPr>
          <w:rFonts w:ascii="Tahoma" w:hAnsi="Tahoma" w:cs="Tahoma"/>
          <w:b/>
          <w:snapToGrid w:val="0"/>
          <w:sz w:val="24"/>
          <w:szCs w:val="24"/>
        </w:rPr>
        <w:t>OLIVEIRA TRUST DISTRIBUIDORA DE TÍTULOS E VALORES MOBILIÁRIOS</w:t>
      </w:r>
      <w:r w:rsidR="006D1114" w:rsidRPr="00BC299C">
        <w:rPr>
          <w:rFonts w:ascii="Tahoma" w:hAnsi="Tahoma" w:cs="Tahoma"/>
          <w:b/>
          <w:snapToGrid w:val="0"/>
          <w:sz w:val="24"/>
          <w:szCs w:val="24"/>
        </w:rPr>
        <w:t xml:space="preserve"> </w:t>
      </w:r>
      <w:r w:rsidR="00037BAC" w:rsidRPr="00BC299C">
        <w:rPr>
          <w:rFonts w:ascii="Tahoma" w:hAnsi="Tahoma" w:cs="Tahoma"/>
          <w:b/>
          <w:snapToGrid w:val="0"/>
          <w:sz w:val="24"/>
          <w:szCs w:val="24"/>
        </w:rPr>
        <w:t>S.A</w:t>
      </w:r>
      <w:r w:rsidR="006D1114" w:rsidRPr="00BC299C">
        <w:rPr>
          <w:rFonts w:ascii="Tahoma" w:hAnsi="Tahoma" w:cs="Tahoma"/>
          <w:b/>
          <w:snapToGrid w:val="0"/>
          <w:sz w:val="24"/>
          <w:szCs w:val="24"/>
        </w:rPr>
        <w:t>.</w:t>
      </w:r>
      <w:r w:rsidR="00731D0D" w:rsidRPr="00BC299C">
        <w:rPr>
          <w:rFonts w:ascii="Tahoma" w:hAnsi="Tahoma" w:cs="Tahoma"/>
          <w:sz w:val="24"/>
          <w:szCs w:val="24"/>
        </w:rPr>
        <w:t xml:space="preserve">, sociedade </w:t>
      </w:r>
      <w:r w:rsidR="00037BAC" w:rsidRPr="00BC299C">
        <w:rPr>
          <w:rFonts w:ascii="Tahoma" w:hAnsi="Tahoma" w:cs="Tahoma"/>
          <w:sz w:val="24"/>
          <w:szCs w:val="24"/>
        </w:rPr>
        <w:t xml:space="preserve">por ações </w:t>
      </w:r>
      <w:r w:rsidR="00731D0D" w:rsidRPr="00BC299C">
        <w:rPr>
          <w:rFonts w:ascii="Tahoma" w:hAnsi="Tahoma" w:cs="Tahoma"/>
          <w:sz w:val="24"/>
          <w:szCs w:val="24"/>
        </w:rPr>
        <w:t>com sede na Cidade</w:t>
      </w:r>
      <w:r w:rsidR="00784DDB" w:rsidRPr="00BC299C">
        <w:rPr>
          <w:rFonts w:ascii="Tahoma" w:hAnsi="Tahoma" w:cs="Tahoma"/>
          <w:sz w:val="24"/>
          <w:szCs w:val="24"/>
        </w:rPr>
        <w:t xml:space="preserve"> </w:t>
      </w:r>
      <w:r w:rsidRPr="00BC299C">
        <w:rPr>
          <w:rFonts w:ascii="Tahoma" w:hAnsi="Tahoma" w:cs="Tahoma"/>
          <w:sz w:val="24"/>
          <w:szCs w:val="24"/>
        </w:rPr>
        <w:t>do Rio de Janeiro</w:t>
      </w:r>
      <w:r w:rsidR="00731D0D" w:rsidRPr="00BC299C">
        <w:rPr>
          <w:rFonts w:ascii="Tahoma" w:hAnsi="Tahoma" w:cs="Tahoma"/>
          <w:sz w:val="24"/>
          <w:szCs w:val="24"/>
        </w:rPr>
        <w:t>, Estado</w:t>
      </w:r>
      <w:r w:rsidR="00784DDB" w:rsidRPr="00BC299C">
        <w:rPr>
          <w:rFonts w:ascii="Tahoma" w:hAnsi="Tahoma" w:cs="Tahoma"/>
          <w:sz w:val="24"/>
          <w:szCs w:val="24"/>
        </w:rPr>
        <w:t xml:space="preserve"> d</w:t>
      </w:r>
      <w:r w:rsidRPr="00BC299C">
        <w:rPr>
          <w:rFonts w:ascii="Tahoma" w:hAnsi="Tahoma" w:cs="Tahoma"/>
          <w:sz w:val="24"/>
          <w:szCs w:val="24"/>
        </w:rPr>
        <w:t>o Rio de Janeiro</w:t>
      </w:r>
      <w:r w:rsidR="005A3CF8" w:rsidRPr="00BC299C">
        <w:rPr>
          <w:rFonts w:ascii="Tahoma" w:hAnsi="Tahoma" w:cs="Tahoma"/>
          <w:sz w:val="24"/>
          <w:szCs w:val="24"/>
        </w:rPr>
        <w:t xml:space="preserve">, na </w:t>
      </w:r>
      <w:r w:rsidRPr="00BC299C">
        <w:rPr>
          <w:rFonts w:ascii="Tahoma" w:hAnsi="Tahoma" w:cs="Tahoma"/>
          <w:sz w:val="24"/>
          <w:szCs w:val="24"/>
        </w:rPr>
        <w:t>Avenida das Américas</w:t>
      </w:r>
      <w:r w:rsidR="005A3CF8" w:rsidRPr="00BC299C">
        <w:rPr>
          <w:rFonts w:ascii="Tahoma" w:hAnsi="Tahoma" w:cs="Tahoma"/>
          <w:sz w:val="24"/>
          <w:szCs w:val="24"/>
        </w:rPr>
        <w:t>, n</w:t>
      </w:r>
      <w:r w:rsidR="00784DDB" w:rsidRPr="00BC299C">
        <w:rPr>
          <w:rFonts w:ascii="Tahoma" w:hAnsi="Tahoma" w:cs="Tahoma"/>
          <w:sz w:val="24"/>
          <w:szCs w:val="24"/>
        </w:rPr>
        <w:t>.</w:t>
      </w:r>
      <w:r w:rsidR="00731D0D" w:rsidRPr="00BC299C">
        <w:rPr>
          <w:rFonts w:ascii="Tahoma" w:hAnsi="Tahoma" w:cs="Tahoma"/>
          <w:sz w:val="24"/>
          <w:szCs w:val="24"/>
        </w:rPr>
        <w:t xml:space="preserve">º </w:t>
      </w:r>
      <w:r w:rsidRPr="00BC299C">
        <w:rPr>
          <w:rFonts w:ascii="Tahoma" w:hAnsi="Tahoma" w:cs="Tahoma"/>
          <w:sz w:val="24"/>
          <w:szCs w:val="24"/>
        </w:rPr>
        <w:t>500</w:t>
      </w:r>
      <w:r w:rsidR="005A3CF8" w:rsidRPr="00BC299C">
        <w:rPr>
          <w:rFonts w:ascii="Tahoma" w:hAnsi="Tahoma" w:cs="Tahoma"/>
          <w:sz w:val="24"/>
          <w:szCs w:val="24"/>
        </w:rPr>
        <w:t>,</w:t>
      </w:r>
      <w:r w:rsidR="00630004" w:rsidRPr="00BC299C">
        <w:rPr>
          <w:rFonts w:ascii="Tahoma" w:hAnsi="Tahoma" w:cs="Tahoma"/>
          <w:sz w:val="24"/>
          <w:szCs w:val="24"/>
        </w:rPr>
        <w:t xml:space="preserve"> bloco 13, grupo 205,</w:t>
      </w:r>
      <w:r w:rsidR="00731D0D" w:rsidRPr="00BC299C">
        <w:rPr>
          <w:rFonts w:ascii="Tahoma" w:hAnsi="Tahoma" w:cs="Tahoma"/>
          <w:sz w:val="24"/>
          <w:szCs w:val="24"/>
        </w:rPr>
        <w:t xml:space="preserve"> CEP </w:t>
      </w:r>
      <w:r w:rsidRPr="00BC299C">
        <w:rPr>
          <w:rFonts w:ascii="Tahoma" w:hAnsi="Tahoma" w:cs="Tahoma"/>
          <w:sz w:val="24"/>
          <w:szCs w:val="24"/>
        </w:rPr>
        <w:t>226</w:t>
      </w:r>
      <w:r w:rsidR="00630004" w:rsidRPr="00BC299C">
        <w:rPr>
          <w:rFonts w:ascii="Tahoma" w:hAnsi="Tahoma" w:cs="Tahoma"/>
          <w:sz w:val="24"/>
          <w:szCs w:val="24"/>
        </w:rPr>
        <w:t>40</w:t>
      </w:r>
      <w:r w:rsidRPr="00BC299C">
        <w:rPr>
          <w:rFonts w:ascii="Tahoma" w:hAnsi="Tahoma" w:cs="Tahoma"/>
          <w:sz w:val="24"/>
          <w:szCs w:val="24"/>
        </w:rPr>
        <w:t>-</w:t>
      </w:r>
      <w:r w:rsidR="00630004" w:rsidRPr="00BC299C">
        <w:rPr>
          <w:rFonts w:ascii="Tahoma" w:hAnsi="Tahoma" w:cs="Tahoma"/>
          <w:sz w:val="24"/>
          <w:szCs w:val="24"/>
        </w:rPr>
        <w:t>1</w:t>
      </w:r>
      <w:r w:rsidRPr="00BC299C">
        <w:rPr>
          <w:rFonts w:ascii="Tahoma" w:hAnsi="Tahoma" w:cs="Tahoma"/>
          <w:sz w:val="24"/>
          <w:szCs w:val="24"/>
        </w:rPr>
        <w:t>00</w:t>
      </w:r>
      <w:r w:rsidR="00731D0D" w:rsidRPr="00BC299C">
        <w:rPr>
          <w:rFonts w:ascii="Tahoma" w:eastAsia="Arial Unicode MS" w:hAnsi="Tahoma" w:cs="Tahoma"/>
          <w:sz w:val="24"/>
          <w:szCs w:val="24"/>
        </w:rPr>
        <w:t xml:space="preserve">, </w:t>
      </w:r>
      <w:r w:rsidR="00731D0D" w:rsidRPr="00BC299C">
        <w:rPr>
          <w:rFonts w:ascii="Tahoma" w:hAnsi="Tahoma" w:cs="Tahoma"/>
          <w:sz w:val="24"/>
          <w:szCs w:val="24"/>
        </w:rPr>
        <w:t>inscrita no CNPJ/MF sob n</w:t>
      </w:r>
      <w:r w:rsidR="00784DDB" w:rsidRPr="00BC299C">
        <w:rPr>
          <w:rFonts w:ascii="Tahoma" w:hAnsi="Tahoma" w:cs="Tahoma"/>
          <w:sz w:val="24"/>
          <w:szCs w:val="24"/>
        </w:rPr>
        <w:t>.</w:t>
      </w:r>
      <w:r w:rsidR="00731D0D" w:rsidRPr="00BC299C">
        <w:rPr>
          <w:rFonts w:ascii="Tahoma" w:hAnsi="Tahoma" w:cs="Tahoma"/>
          <w:sz w:val="24"/>
          <w:szCs w:val="24"/>
        </w:rPr>
        <w:t xml:space="preserve">º </w:t>
      </w:r>
      <w:r w:rsidRPr="00BC299C">
        <w:rPr>
          <w:rFonts w:ascii="Tahoma" w:hAnsi="Tahoma" w:cs="Tahoma"/>
          <w:sz w:val="24"/>
          <w:szCs w:val="24"/>
        </w:rPr>
        <w:t>36.113.876/0001-91</w:t>
      </w:r>
      <w:r w:rsidR="00731D0D" w:rsidRPr="00BC299C">
        <w:rPr>
          <w:rFonts w:ascii="Tahoma" w:hAnsi="Tahoma" w:cs="Tahoma"/>
          <w:sz w:val="24"/>
          <w:szCs w:val="24"/>
        </w:rPr>
        <w:t xml:space="preserve">, neste ato representada na forma do seu </w:t>
      </w:r>
      <w:r w:rsidR="00037BAC" w:rsidRPr="00BC299C">
        <w:rPr>
          <w:rFonts w:ascii="Tahoma" w:hAnsi="Tahoma" w:cs="Tahoma"/>
          <w:sz w:val="24"/>
          <w:szCs w:val="24"/>
        </w:rPr>
        <w:t xml:space="preserve">Estatuto </w:t>
      </w:r>
      <w:r w:rsidR="00731D0D" w:rsidRPr="00BC299C">
        <w:rPr>
          <w:rFonts w:ascii="Tahoma" w:hAnsi="Tahoma" w:cs="Tahoma"/>
          <w:sz w:val="24"/>
          <w:szCs w:val="24"/>
        </w:rPr>
        <w:t>Social, na qualidade de agente fiduciário da presente emissão e nela interveniente, representando a comunhão d</w:t>
      </w:r>
      <w:r w:rsidR="00186897" w:rsidRPr="00BC299C">
        <w:rPr>
          <w:rFonts w:ascii="Tahoma" w:hAnsi="Tahoma" w:cs="Tahoma"/>
          <w:sz w:val="24"/>
          <w:szCs w:val="24"/>
        </w:rPr>
        <w:t>os titulares das debêntures da 8</w:t>
      </w:r>
      <w:r w:rsidR="00731D0D" w:rsidRPr="00BC299C">
        <w:rPr>
          <w:rFonts w:ascii="Tahoma" w:hAnsi="Tahoma" w:cs="Tahoma"/>
          <w:sz w:val="24"/>
          <w:szCs w:val="24"/>
        </w:rPr>
        <w:t>ª emissão de debêntures da Emissora</w:t>
      </w:r>
      <w:r w:rsidR="00731D0D" w:rsidRPr="00BC299C">
        <w:rPr>
          <w:rFonts w:ascii="Tahoma" w:hAnsi="Tahoma" w:cs="Tahoma"/>
          <w:b/>
          <w:sz w:val="24"/>
          <w:szCs w:val="24"/>
        </w:rPr>
        <w:t xml:space="preserve"> </w:t>
      </w:r>
      <w:r w:rsidR="00731D0D" w:rsidRPr="00BC299C">
        <w:rPr>
          <w:rFonts w:ascii="Tahoma" w:hAnsi="Tahoma" w:cs="Tahoma"/>
          <w:sz w:val="24"/>
          <w:szCs w:val="24"/>
        </w:rPr>
        <w:t>(“</w:t>
      </w:r>
      <w:r w:rsidR="00731D0D" w:rsidRPr="00BC299C">
        <w:rPr>
          <w:rFonts w:ascii="Tahoma" w:hAnsi="Tahoma" w:cs="Tahoma"/>
          <w:sz w:val="24"/>
          <w:szCs w:val="24"/>
          <w:u w:val="single"/>
        </w:rPr>
        <w:t>Agente Fiduci</w:t>
      </w:r>
      <w:r w:rsidR="00731D0D" w:rsidRPr="00BC299C">
        <w:rPr>
          <w:rFonts w:ascii="Tahoma" w:hAnsi="Tahoma" w:cs="Tahoma"/>
          <w:sz w:val="24"/>
          <w:szCs w:val="24"/>
          <w:u w:val="single"/>
        </w:rPr>
        <w:t>á</w:t>
      </w:r>
      <w:r w:rsidR="00731D0D" w:rsidRPr="00BC299C">
        <w:rPr>
          <w:rFonts w:ascii="Tahoma" w:hAnsi="Tahoma" w:cs="Tahoma"/>
          <w:sz w:val="24"/>
          <w:szCs w:val="24"/>
          <w:u w:val="single"/>
        </w:rPr>
        <w:t>rio</w:t>
      </w:r>
      <w:r w:rsidR="00731D0D" w:rsidRPr="00BC299C">
        <w:rPr>
          <w:rFonts w:ascii="Tahoma" w:hAnsi="Tahoma" w:cs="Tahoma"/>
          <w:sz w:val="24"/>
          <w:szCs w:val="24"/>
        </w:rPr>
        <w:t>”, sendo a Emissora e o Agente Fiduciário doravante denominados</w:t>
      </w:r>
      <w:r w:rsidR="00784DDB" w:rsidRPr="00BC299C">
        <w:rPr>
          <w:rFonts w:ascii="Tahoma" w:hAnsi="Tahoma" w:cs="Tahoma"/>
          <w:sz w:val="24"/>
          <w:szCs w:val="24"/>
        </w:rPr>
        <w:t>,</w:t>
      </w:r>
      <w:r w:rsidR="00731D0D" w:rsidRPr="00BC299C">
        <w:rPr>
          <w:rFonts w:ascii="Tahoma" w:hAnsi="Tahoma" w:cs="Tahoma"/>
          <w:sz w:val="24"/>
          <w:szCs w:val="24"/>
        </w:rPr>
        <w:t xml:space="preserve"> em conjunto</w:t>
      </w:r>
      <w:r w:rsidR="00784DDB" w:rsidRPr="00BC299C">
        <w:rPr>
          <w:rFonts w:ascii="Tahoma" w:hAnsi="Tahoma" w:cs="Tahoma"/>
          <w:sz w:val="24"/>
          <w:szCs w:val="24"/>
        </w:rPr>
        <w:t>,</w:t>
      </w:r>
      <w:r w:rsidR="00731D0D" w:rsidRPr="00BC299C">
        <w:rPr>
          <w:rFonts w:ascii="Tahoma" w:hAnsi="Tahoma" w:cs="Tahoma"/>
          <w:sz w:val="24"/>
          <w:szCs w:val="24"/>
        </w:rPr>
        <w:t xml:space="preserve"> como “</w:t>
      </w:r>
      <w:r w:rsidR="00731D0D" w:rsidRPr="00BC299C">
        <w:rPr>
          <w:rFonts w:ascii="Tahoma" w:hAnsi="Tahoma" w:cs="Tahoma"/>
          <w:sz w:val="24"/>
          <w:szCs w:val="24"/>
          <w:u w:val="single"/>
        </w:rPr>
        <w:t>Partes</w:t>
      </w:r>
      <w:r w:rsidR="00731D0D" w:rsidRPr="00BC299C">
        <w:rPr>
          <w:rFonts w:ascii="Tahoma" w:hAnsi="Tahoma" w:cs="Tahoma"/>
          <w:sz w:val="24"/>
          <w:szCs w:val="24"/>
        </w:rPr>
        <w:t>” e</w:t>
      </w:r>
      <w:r w:rsidR="00784DDB" w:rsidRPr="00BC299C">
        <w:rPr>
          <w:rFonts w:ascii="Tahoma" w:hAnsi="Tahoma" w:cs="Tahoma"/>
          <w:sz w:val="24"/>
          <w:szCs w:val="24"/>
        </w:rPr>
        <w:t>,</w:t>
      </w:r>
      <w:r w:rsidR="00731D0D" w:rsidRPr="00BC299C">
        <w:rPr>
          <w:rFonts w:ascii="Tahoma" w:hAnsi="Tahoma" w:cs="Tahoma"/>
          <w:sz w:val="24"/>
          <w:szCs w:val="24"/>
        </w:rPr>
        <w:t xml:space="preserve"> individual e indistintamente</w:t>
      </w:r>
      <w:r w:rsidR="00784DDB" w:rsidRPr="00BC299C">
        <w:rPr>
          <w:rFonts w:ascii="Tahoma" w:hAnsi="Tahoma" w:cs="Tahoma"/>
          <w:sz w:val="24"/>
          <w:szCs w:val="24"/>
        </w:rPr>
        <w:t>,</w:t>
      </w:r>
      <w:r w:rsidR="00731D0D" w:rsidRPr="00BC299C">
        <w:rPr>
          <w:rFonts w:ascii="Tahoma" w:hAnsi="Tahoma" w:cs="Tahoma"/>
          <w:sz w:val="24"/>
          <w:szCs w:val="24"/>
        </w:rPr>
        <w:t xml:space="preserve"> como “</w:t>
      </w:r>
      <w:r w:rsidR="00731D0D" w:rsidRPr="00BC299C">
        <w:rPr>
          <w:rFonts w:ascii="Tahoma" w:hAnsi="Tahoma" w:cs="Tahoma"/>
          <w:sz w:val="24"/>
          <w:szCs w:val="24"/>
          <w:u w:val="single"/>
        </w:rPr>
        <w:t>Parte</w:t>
      </w:r>
      <w:r w:rsidR="00731D0D" w:rsidRPr="00BC299C">
        <w:rPr>
          <w:rFonts w:ascii="Tahoma" w:hAnsi="Tahoma" w:cs="Tahoma"/>
          <w:sz w:val="24"/>
          <w:szCs w:val="24"/>
        </w:rPr>
        <w:t>”);</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Resolvem, em regular forma de direito, celebrar </w:t>
      </w:r>
      <w:r w:rsidR="00784DDB" w:rsidRPr="00BC299C">
        <w:rPr>
          <w:rFonts w:ascii="Tahoma" w:hAnsi="Tahoma" w:cs="Tahoma"/>
          <w:sz w:val="24"/>
          <w:szCs w:val="24"/>
        </w:rPr>
        <w:t>este</w:t>
      </w:r>
      <w:r w:rsidRPr="00BC299C">
        <w:rPr>
          <w:rFonts w:ascii="Tahoma" w:hAnsi="Tahoma" w:cs="Tahoma"/>
          <w:sz w:val="24"/>
          <w:szCs w:val="24"/>
        </w:rPr>
        <w:t xml:space="preserve"> “Instrumento Part</w:t>
      </w:r>
      <w:r w:rsidRPr="00BC299C">
        <w:rPr>
          <w:rFonts w:ascii="Tahoma" w:hAnsi="Tahoma" w:cs="Tahoma"/>
          <w:sz w:val="24"/>
          <w:szCs w:val="24"/>
        </w:rPr>
        <w:t>i</w:t>
      </w:r>
      <w:r w:rsidRPr="00BC299C">
        <w:rPr>
          <w:rFonts w:ascii="Tahoma" w:hAnsi="Tahoma" w:cs="Tahoma"/>
          <w:sz w:val="24"/>
          <w:szCs w:val="24"/>
        </w:rPr>
        <w:t xml:space="preserve">cular de Escritura da </w:t>
      </w:r>
      <w:r w:rsidR="005A3CF8" w:rsidRPr="00BC299C">
        <w:rPr>
          <w:rFonts w:ascii="Tahoma" w:hAnsi="Tahoma" w:cs="Tahoma"/>
          <w:sz w:val="24"/>
          <w:szCs w:val="24"/>
        </w:rPr>
        <w:t>8</w:t>
      </w:r>
      <w:r w:rsidRPr="00BC299C">
        <w:rPr>
          <w:rFonts w:ascii="Tahoma" w:hAnsi="Tahoma" w:cs="Tahoma"/>
          <w:sz w:val="24"/>
          <w:szCs w:val="24"/>
        </w:rPr>
        <w:t>ª Emissão de Debêntures Simples, Não Conversíveis em Ações, da Companhia Brasileira de Distribuição” (“</w:t>
      </w:r>
      <w:r w:rsidR="00186897" w:rsidRPr="00BC299C">
        <w:rPr>
          <w:rFonts w:ascii="Tahoma" w:hAnsi="Tahoma" w:cs="Tahoma"/>
          <w:sz w:val="24"/>
          <w:szCs w:val="24"/>
          <w:u w:val="single"/>
        </w:rPr>
        <w:t>8</w:t>
      </w:r>
      <w:r w:rsidRPr="00BC299C">
        <w:rPr>
          <w:rFonts w:ascii="Tahoma" w:hAnsi="Tahoma" w:cs="Tahoma"/>
          <w:sz w:val="24"/>
          <w:szCs w:val="24"/>
          <w:u w:val="single"/>
        </w:rPr>
        <w:t>ª Emissão</w:t>
      </w:r>
      <w:r w:rsidRPr="00BC299C">
        <w:rPr>
          <w:rFonts w:ascii="Tahoma" w:hAnsi="Tahoma" w:cs="Tahoma"/>
          <w:sz w:val="24"/>
          <w:szCs w:val="24"/>
        </w:rPr>
        <w:t>”</w:t>
      </w:r>
      <w:r w:rsidR="00784DDB" w:rsidRPr="00BC299C">
        <w:rPr>
          <w:rFonts w:ascii="Tahoma" w:hAnsi="Tahoma" w:cs="Tahoma"/>
          <w:sz w:val="24"/>
          <w:szCs w:val="24"/>
        </w:rPr>
        <w:t>,</w:t>
      </w:r>
      <w:r w:rsidRPr="00BC299C">
        <w:rPr>
          <w:rFonts w:ascii="Tahoma" w:hAnsi="Tahoma" w:cs="Tahoma"/>
          <w:sz w:val="24"/>
          <w:szCs w:val="24"/>
        </w:rPr>
        <w:t xml:space="preserve"> “</w:t>
      </w:r>
      <w:r w:rsidRPr="00BC299C">
        <w:rPr>
          <w:rFonts w:ascii="Tahoma" w:hAnsi="Tahoma" w:cs="Tahoma"/>
          <w:sz w:val="24"/>
          <w:szCs w:val="24"/>
          <w:u w:val="single"/>
        </w:rPr>
        <w:t>Debêntures</w:t>
      </w:r>
      <w:r w:rsidRPr="00BC299C">
        <w:rPr>
          <w:rFonts w:ascii="Tahoma" w:hAnsi="Tahoma" w:cs="Tahoma"/>
          <w:sz w:val="24"/>
          <w:szCs w:val="24"/>
        </w:rPr>
        <w:t>”</w:t>
      </w:r>
      <w:r w:rsidR="00784DDB" w:rsidRPr="00BC299C">
        <w:rPr>
          <w:rFonts w:ascii="Tahoma" w:hAnsi="Tahoma" w:cs="Tahoma"/>
          <w:sz w:val="24"/>
          <w:szCs w:val="24"/>
        </w:rPr>
        <w:t xml:space="preserve"> e “</w:t>
      </w:r>
      <w:r w:rsidR="00784DDB" w:rsidRPr="00BC299C">
        <w:rPr>
          <w:rFonts w:ascii="Tahoma" w:hAnsi="Tahoma" w:cs="Tahoma"/>
          <w:sz w:val="24"/>
          <w:szCs w:val="24"/>
          <w:u w:val="single"/>
        </w:rPr>
        <w:t>Escritura de Emissão</w:t>
      </w:r>
      <w:r w:rsidR="00784DDB" w:rsidRPr="00BC299C">
        <w:rPr>
          <w:rFonts w:ascii="Tahoma" w:hAnsi="Tahoma" w:cs="Tahoma"/>
          <w:sz w:val="24"/>
          <w:szCs w:val="24"/>
        </w:rPr>
        <w:t>”</w:t>
      </w:r>
      <w:r w:rsidRPr="00BC299C">
        <w:rPr>
          <w:rFonts w:ascii="Tahoma" w:hAnsi="Tahoma" w:cs="Tahoma"/>
          <w:sz w:val="24"/>
          <w:szCs w:val="24"/>
        </w:rPr>
        <w:t>, respectivamente), em observância às seguintes clá</w:t>
      </w:r>
      <w:r w:rsidRPr="00BC299C">
        <w:rPr>
          <w:rFonts w:ascii="Tahoma" w:hAnsi="Tahoma" w:cs="Tahoma"/>
          <w:sz w:val="24"/>
          <w:szCs w:val="24"/>
        </w:rPr>
        <w:t>u</w:t>
      </w:r>
      <w:r w:rsidRPr="00BC299C">
        <w:rPr>
          <w:rFonts w:ascii="Tahoma" w:hAnsi="Tahoma" w:cs="Tahoma"/>
          <w:sz w:val="24"/>
          <w:szCs w:val="24"/>
        </w:rPr>
        <w:t>sulas e condições: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1"/>
        <w:spacing w:line="320" w:lineRule="exact"/>
        <w:jc w:val="center"/>
        <w:rPr>
          <w:rFonts w:ascii="Tahoma" w:hAnsi="Tahoma" w:cs="Tahoma"/>
        </w:rPr>
      </w:pPr>
      <w:r w:rsidRPr="00BC299C">
        <w:rPr>
          <w:rFonts w:ascii="Tahoma" w:hAnsi="Tahoma" w:cs="Tahoma"/>
        </w:rPr>
        <w:t>CLÁUSULA PRIMEIRA</w:t>
      </w:r>
      <w:r w:rsidRPr="00BC299C">
        <w:rPr>
          <w:rFonts w:ascii="Tahoma" w:hAnsi="Tahoma" w:cs="Tahoma"/>
          <w:b w:val="0"/>
        </w:rPr>
        <w:t xml:space="preserve"> – </w:t>
      </w:r>
      <w:r w:rsidRPr="00BC299C">
        <w:rPr>
          <w:rFonts w:ascii="Tahoma" w:hAnsi="Tahoma" w:cs="Tahoma"/>
        </w:rPr>
        <w:t>DA AUTORIZAÇÃO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A presente Escritura de Emissão é celebrada de acordo com a autorização da reunião do Conselho de Administração da Emissora realizada em </w:t>
      </w:r>
      <w:r w:rsidR="00EE0BDA" w:rsidRPr="00BC299C">
        <w:rPr>
          <w:rFonts w:ascii="Tahoma" w:hAnsi="Tahoma" w:cs="Tahoma"/>
          <w:sz w:val="24"/>
          <w:szCs w:val="24"/>
        </w:rPr>
        <w:t>4</w:t>
      </w:r>
      <w:r w:rsidRPr="00BC299C">
        <w:rPr>
          <w:rFonts w:ascii="Tahoma" w:hAnsi="Tahoma" w:cs="Tahoma"/>
          <w:sz w:val="24"/>
          <w:szCs w:val="24"/>
        </w:rPr>
        <w:t xml:space="preserve"> de </w:t>
      </w:r>
      <w:r w:rsidR="00D71F0B" w:rsidRPr="00BC299C">
        <w:rPr>
          <w:rFonts w:ascii="Tahoma" w:hAnsi="Tahoma" w:cs="Tahoma"/>
          <w:sz w:val="24"/>
          <w:szCs w:val="24"/>
        </w:rPr>
        <w:t>dezembro</w:t>
      </w:r>
      <w:r w:rsidRPr="00BC299C">
        <w:rPr>
          <w:rFonts w:ascii="Tahoma" w:hAnsi="Tahoma" w:cs="Tahoma"/>
          <w:sz w:val="24"/>
          <w:szCs w:val="24"/>
        </w:rPr>
        <w:t xml:space="preserve"> de 2009 (“</w:t>
      </w:r>
      <w:r w:rsidRPr="00BC299C">
        <w:rPr>
          <w:rFonts w:ascii="Tahoma" w:hAnsi="Tahoma" w:cs="Tahoma"/>
          <w:sz w:val="24"/>
          <w:szCs w:val="24"/>
          <w:u w:val="single"/>
        </w:rPr>
        <w:t>RCA</w:t>
      </w:r>
      <w:r w:rsidRPr="00BC299C">
        <w:rPr>
          <w:rFonts w:ascii="Tahoma" w:hAnsi="Tahoma" w:cs="Tahoma"/>
          <w:sz w:val="24"/>
          <w:szCs w:val="24"/>
        </w:rPr>
        <w:t>”), nos termos do artigo 5</w:t>
      </w:r>
      <w:r w:rsidR="001157F4" w:rsidRPr="00BC299C">
        <w:rPr>
          <w:rFonts w:ascii="Tahoma" w:hAnsi="Tahoma" w:cs="Tahoma"/>
          <w:sz w:val="24"/>
          <w:szCs w:val="24"/>
        </w:rPr>
        <w:t xml:space="preserve">9, parágrafo </w:t>
      </w:r>
      <w:r w:rsidR="009E559A" w:rsidRPr="00BC299C">
        <w:rPr>
          <w:rFonts w:ascii="Tahoma" w:hAnsi="Tahoma" w:cs="Tahoma"/>
          <w:sz w:val="24"/>
          <w:szCs w:val="24"/>
        </w:rPr>
        <w:t>1º</w:t>
      </w:r>
      <w:r w:rsidR="001157F4" w:rsidRPr="00BC299C">
        <w:rPr>
          <w:rFonts w:ascii="Tahoma" w:hAnsi="Tahoma" w:cs="Tahoma"/>
          <w:sz w:val="24"/>
          <w:szCs w:val="24"/>
        </w:rPr>
        <w:t>, da Lei n</w:t>
      </w:r>
      <w:r w:rsidR="00784DDB" w:rsidRPr="00BC299C">
        <w:rPr>
          <w:rFonts w:ascii="Tahoma" w:hAnsi="Tahoma" w:cs="Tahoma"/>
          <w:sz w:val="24"/>
          <w:szCs w:val="24"/>
        </w:rPr>
        <w:t>.</w:t>
      </w:r>
      <w:r w:rsidRPr="00BC299C">
        <w:rPr>
          <w:rFonts w:ascii="Tahoma" w:hAnsi="Tahoma" w:cs="Tahoma"/>
          <w:sz w:val="24"/>
          <w:szCs w:val="24"/>
        </w:rPr>
        <w:t>º 6.404, de 15 de dezembro de 1976, conforme alterada (“</w:t>
      </w:r>
      <w:r w:rsidRPr="00BC299C">
        <w:rPr>
          <w:rFonts w:ascii="Tahoma" w:hAnsi="Tahoma" w:cs="Tahoma"/>
          <w:sz w:val="24"/>
          <w:szCs w:val="24"/>
          <w:u w:val="single"/>
        </w:rPr>
        <w:t>Lei das S</w:t>
      </w:r>
      <w:r w:rsidRPr="00BC299C">
        <w:rPr>
          <w:rFonts w:ascii="Tahoma" w:hAnsi="Tahoma" w:cs="Tahoma"/>
          <w:sz w:val="24"/>
          <w:szCs w:val="24"/>
          <w:u w:val="single"/>
        </w:rPr>
        <w:t>o</w:t>
      </w:r>
      <w:r w:rsidRPr="00BC299C">
        <w:rPr>
          <w:rFonts w:ascii="Tahoma" w:hAnsi="Tahoma" w:cs="Tahoma"/>
          <w:sz w:val="24"/>
          <w:szCs w:val="24"/>
          <w:u w:val="single"/>
        </w:rPr>
        <w:t>ciedades por Ações</w:t>
      </w:r>
      <w:r w:rsidRPr="00BC299C">
        <w:rPr>
          <w:rFonts w:ascii="Tahoma" w:hAnsi="Tahoma" w:cs="Tahoma"/>
          <w:sz w:val="24"/>
          <w:szCs w:val="24"/>
        </w:rPr>
        <w:t>”).</w:t>
      </w:r>
    </w:p>
    <w:p w:rsidR="0028362A" w:rsidRPr="00BC299C" w:rsidRDefault="0028362A" w:rsidP="00667E1B">
      <w:pPr>
        <w:spacing w:line="320" w:lineRule="exact"/>
        <w:rPr>
          <w:rFonts w:ascii="Tahoma" w:hAnsi="Tahoma" w:cs="Tahoma"/>
          <w:sz w:val="24"/>
          <w:szCs w:val="24"/>
        </w:rPr>
        <w:sectPr w:rsidR="0028362A" w:rsidRPr="00BC299C" w:rsidSect="00841785">
          <w:headerReference w:type="even" r:id="rId7"/>
          <w:headerReference w:type="default" r:id="rId8"/>
          <w:footerReference w:type="even" r:id="rId9"/>
          <w:footerReference w:type="default" r:id="rId10"/>
          <w:headerReference w:type="first" r:id="rId11"/>
          <w:footerReference w:type="first" r:id="rId12"/>
          <w:pgSz w:w="12242" w:h="15842" w:code="1"/>
          <w:pgMar w:top="924" w:right="1327" w:bottom="1701" w:left="1276" w:header="567" w:footer="851" w:gutter="0"/>
          <w:paperSrc w:first="7" w:other="7"/>
          <w:pgNumType w:chapStyle="1"/>
          <w:cols w:space="720"/>
          <w:noEndnote/>
        </w:sectPr>
      </w:pP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1"/>
        <w:spacing w:line="320" w:lineRule="exact"/>
        <w:jc w:val="center"/>
        <w:rPr>
          <w:rFonts w:ascii="Tahoma" w:hAnsi="Tahoma" w:cs="Tahoma"/>
        </w:rPr>
      </w:pPr>
      <w:r w:rsidRPr="00BC299C">
        <w:rPr>
          <w:rFonts w:ascii="Tahoma" w:hAnsi="Tahoma" w:cs="Tahoma"/>
        </w:rPr>
        <w:t>CLÁUSULA SEGUNDA – DOS REQUISITOS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2.1. Registro na Comissão de Valores Mobiliários e na ANBI</w:t>
      </w:r>
      <w:r w:rsidR="00784DDB" w:rsidRPr="00BC299C">
        <w:rPr>
          <w:rFonts w:ascii="Tahoma" w:hAnsi="Tahoma" w:cs="Tahoma"/>
          <w:b/>
          <w:sz w:val="24"/>
          <w:szCs w:val="24"/>
        </w:rPr>
        <w:t>MA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2.1.1. A presente Emissão está automaticamente dispensada de registro de distribuição pública na Comissão de Valores Mobiliários (“</w:t>
      </w:r>
      <w:r w:rsidRPr="00BC299C">
        <w:rPr>
          <w:rFonts w:ascii="Tahoma" w:hAnsi="Tahoma" w:cs="Tahoma"/>
          <w:sz w:val="24"/>
          <w:szCs w:val="24"/>
          <w:u w:val="single"/>
        </w:rPr>
        <w:t>CVM</w:t>
      </w:r>
      <w:r w:rsidRPr="00BC299C">
        <w:rPr>
          <w:rFonts w:ascii="Tahoma" w:hAnsi="Tahoma" w:cs="Tahoma"/>
          <w:sz w:val="24"/>
          <w:szCs w:val="24"/>
        </w:rPr>
        <w:t>”), nos termos do artigo 6º da Instrução CVM n.º 476, de 16 de janeiro de 2009, por se tratar de oferta pública com esforços restritos de colocação (“</w:t>
      </w:r>
      <w:r w:rsidRPr="00BC299C">
        <w:rPr>
          <w:rFonts w:ascii="Tahoma" w:hAnsi="Tahoma" w:cs="Tahoma"/>
          <w:sz w:val="24"/>
          <w:szCs w:val="24"/>
          <w:u w:val="single"/>
        </w:rPr>
        <w:t xml:space="preserve">Instrução CVM n.º </w:t>
      </w:r>
      <w:smartTag w:uri="urn:schemas-microsoft-com:office:smarttags" w:element="metricconverter">
        <w:smartTagPr>
          <w:attr w:name="ProductID" w:val="476”"/>
        </w:smartTagPr>
        <w:r w:rsidRPr="00BC299C">
          <w:rPr>
            <w:rFonts w:ascii="Tahoma" w:hAnsi="Tahoma" w:cs="Tahoma"/>
            <w:sz w:val="24"/>
            <w:szCs w:val="24"/>
            <w:u w:val="single"/>
          </w:rPr>
          <w:t>476</w:t>
        </w:r>
        <w:r w:rsidRPr="00BC299C">
          <w:rPr>
            <w:rFonts w:ascii="Tahoma" w:hAnsi="Tahoma" w:cs="Tahoma"/>
            <w:sz w:val="24"/>
            <w:szCs w:val="24"/>
          </w:rPr>
          <w:t>”</w:t>
        </w:r>
      </w:smartTag>
      <w:r w:rsidRPr="00BC299C">
        <w:rPr>
          <w:rFonts w:ascii="Tahoma" w:hAnsi="Tahoma" w:cs="Tahoma"/>
          <w:sz w:val="24"/>
          <w:szCs w:val="24"/>
        </w:rPr>
        <w:t xml:space="preserve"> e “</w:t>
      </w:r>
      <w:r w:rsidRPr="00BC299C">
        <w:rPr>
          <w:rFonts w:ascii="Tahoma" w:hAnsi="Tahoma" w:cs="Tahoma"/>
          <w:sz w:val="24"/>
          <w:szCs w:val="24"/>
          <w:u w:val="single"/>
        </w:rPr>
        <w:t>Oferta Restrita</w:t>
      </w:r>
      <w:r w:rsidRPr="00BC299C">
        <w:rPr>
          <w:rFonts w:ascii="Tahoma" w:hAnsi="Tahoma" w:cs="Tahoma"/>
          <w:sz w:val="24"/>
          <w:szCs w:val="24"/>
        </w:rPr>
        <w:t>”, respectivamente).</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2.1.2. A Emissão não será registrada na </w:t>
      </w:r>
      <w:r w:rsidR="00AE3221" w:rsidRPr="00BC299C">
        <w:rPr>
          <w:rFonts w:ascii="Tahoma" w:hAnsi="Tahoma" w:cs="Tahoma"/>
          <w:sz w:val="24"/>
          <w:szCs w:val="24"/>
        </w:rPr>
        <w:t>ANBIMA – Associação Brasileira das Entidades dos Mercados Financeiro e de Capitais</w:t>
      </w:r>
      <w:r w:rsidRPr="00BC299C">
        <w:rPr>
          <w:rFonts w:ascii="Tahoma" w:hAnsi="Tahoma" w:cs="Tahoma"/>
          <w:sz w:val="24"/>
          <w:szCs w:val="24"/>
        </w:rPr>
        <w:t xml:space="preserve"> por se tratar de oferta pública com esforços restritos de colocação</w:t>
      </w:r>
      <w:r w:rsidR="00D71F0B" w:rsidRPr="00BC299C">
        <w:rPr>
          <w:rFonts w:ascii="Tahoma" w:hAnsi="Tahoma" w:cs="Tahoma"/>
          <w:sz w:val="24"/>
          <w:szCs w:val="24"/>
        </w:rPr>
        <w:t>, bem como por não ter sido elaborado</w:t>
      </w:r>
      <w:r w:rsidR="000A14FE" w:rsidRPr="00BC299C">
        <w:rPr>
          <w:rFonts w:ascii="Tahoma" w:hAnsi="Tahoma"/>
          <w:sz w:val="24"/>
        </w:rPr>
        <w:t xml:space="preserve"> prospecto, nos termos do </w:t>
      </w:r>
      <w:r w:rsidR="00D71F0B" w:rsidRPr="00BC299C">
        <w:rPr>
          <w:rFonts w:ascii="Tahoma" w:hAnsi="Tahoma"/>
          <w:sz w:val="24"/>
        </w:rPr>
        <w:t xml:space="preserve">artigo 25, </w:t>
      </w:r>
      <w:r w:rsidR="000A14FE" w:rsidRPr="00BC299C">
        <w:rPr>
          <w:rFonts w:ascii="Tahoma" w:hAnsi="Tahoma"/>
          <w:sz w:val="24"/>
        </w:rPr>
        <w:t>§1º</w:t>
      </w:r>
      <w:r w:rsidR="00D71F0B" w:rsidRPr="00BC299C">
        <w:rPr>
          <w:rFonts w:ascii="Tahoma" w:hAnsi="Tahoma"/>
          <w:sz w:val="24"/>
        </w:rPr>
        <w:t xml:space="preserve">, </w:t>
      </w:r>
      <w:r w:rsidR="000A14FE" w:rsidRPr="00BC299C">
        <w:rPr>
          <w:rFonts w:ascii="Tahoma" w:hAnsi="Tahoma"/>
          <w:sz w:val="24"/>
        </w:rPr>
        <w:t>do “Código ANBID de Regulação e Melhores Práticas para as Ofertas Públicas de Distribuição e Aquisição de Valores Mobiliários”</w:t>
      </w:r>
      <w:r w:rsidR="00D71F0B" w:rsidRPr="00BC299C">
        <w:rPr>
          <w:rFonts w:ascii="Tahoma" w:hAnsi="Tahoma"/>
          <w:sz w:val="24"/>
        </w:rPr>
        <w:t>,</w:t>
      </w:r>
      <w:r w:rsidR="000A14FE" w:rsidRPr="00BC299C">
        <w:rPr>
          <w:rFonts w:ascii="Tahoma" w:hAnsi="Tahoma"/>
          <w:sz w:val="24"/>
        </w:rPr>
        <w:t xml:space="preserve"> de 3 de julho de 2009, registrado no 4º Ofício de Registro de Títulos e Documentos da Comarca de São Paulo, Estado de São Paulo, sob o n.º 5089281</w:t>
      </w:r>
      <w:r w:rsidRPr="00BC299C">
        <w:rPr>
          <w:rFonts w:ascii="Tahoma" w:hAnsi="Tahoma" w:cs="Tahoma"/>
          <w:sz w:val="24"/>
          <w:szCs w:val="24"/>
        </w:rPr>
        <w:t>.</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2.2. Arquivamento na Junta Comercial do Estado de São Paulo e Publicação dos Atos Societários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A ata da RCA </w:t>
      </w:r>
      <w:r w:rsidR="004E675B" w:rsidRPr="00BC299C">
        <w:rPr>
          <w:rFonts w:ascii="Tahoma" w:hAnsi="Tahoma" w:cs="Tahoma"/>
          <w:sz w:val="24"/>
          <w:szCs w:val="24"/>
        </w:rPr>
        <w:t>será</w:t>
      </w:r>
      <w:r w:rsidRPr="00BC299C">
        <w:rPr>
          <w:rFonts w:ascii="Tahoma" w:hAnsi="Tahoma" w:cs="Tahoma"/>
          <w:sz w:val="24"/>
          <w:szCs w:val="24"/>
        </w:rPr>
        <w:t xml:space="preserve"> arquivada na Junta Comercial do Estado de São Paulo (“</w:t>
      </w:r>
      <w:r w:rsidRPr="00BC299C">
        <w:rPr>
          <w:rFonts w:ascii="Tahoma" w:hAnsi="Tahoma" w:cs="Tahoma"/>
          <w:sz w:val="24"/>
          <w:szCs w:val="24"/>
          <w:u w:val="single"/>
        </w:rPr>
        <w:t>JUCESP</w:t>
      </w:r>
      <w:r w:rsidRPr="00BC299C">
        <w:rPr>
          <w:rFonts w:ascii="Tahoma" w:hAnsi="Tahoma" w:cs="Tahoma"/>
          <w:sz w:val="24"/>
          <w:szCs w:val="24"/>
        </w:rPr>
        <w:t>”)</w:t>
      </w:r>
      <w:r w:rsidR="004E675B" w:rsidRPr="00BC299C">
        <w:rPr>
          <w:rFonts w:ascii="Tahoma" w:hAnsi="Tahoma" w:cs="Tahoma"/>
          <w:sz w:val="24"/>
          <w:szCs w:val="24"/>
        </w:rPr>
        <w:t xml:space="preserve"> nos termos da legislação em vigor</w:t>
      </w:r>
      <w:r w:rsidRPr="00BC299C">
        <w:rPr>
          <w:rFonts w:ascii="Tahoma" w:hAnsi="Tahoma" w:cs="Tahoma"/>
          <w:sz w:val="24"/>
          <w:szCs w:val="24"/>
        </w:rPr>
        <w:t xml:space="preserve">, </w:t>
      </w:r>
      <w:r w:rsidR="004E675B" w:rsidRPr="00BC299C">
        <w:rPr>
          <w:rFonts w:ascii="Tahoma" w:hAnsi="Tahoma" w:cs="Tahoma"/>
          <w:sz w:val="24"/>
          <w:szCs w:val="24"/>
        </w:rPr>
        <w:t>tendo sido</w:t>
      </w:r>
      <w:r w:rsidRPr="00BC299C">
        <w:rPr>
          <w:rFonts w:ascii="Tahoma" w:hAnsi="Tahoma" w:cs="Tahoma"/>
          <w:sz w:val="24"/>
          <w:szCs w:val="24"/>
        </w:rPr>
        <w:t xml:space="preserve"> publicada no Diário Oficial do Estado de São Paulo e no jorna</w:t>
      </w:r>
      <w:r w:rsidR="009334F1" w:rsidRPr="00BC299C">
        <w:rPr>
          <w:rFonts w:ascii="Tahoma" w:hAnsi="Tahoma" w:cs="Tahoma"/>
          <w:sz w:val="24"/>
          <w:szCs w:val="24"/>
        </w:rPr>
        <w:t>l</w:t>
      </w:r>
      <w:r w:rsidRPr="00BC299C">
        <w:rPr>
          <w:rFonts w:ascii="Tahoma" w:hAnsi="Tahoma" w:cs="Tahoma"/>
          <w:sz w:val="24"/>
          <w:szCs w:val="24"/>
        </w:rPr>
        <w:t xml:space="preserve"> “</w:t>
      </w:r>
      <w:r w:rsidR="009334F1" w:rsidRPr="00BC299C">
        <w:rPr>
          <w:rFonts w:ascii="Tahoma" w:hAnsi="Tahoma" w:cs="Tahoma"/>
          <w:sz w:val="24"/>
          <w:szCs w:val="24"/>
        </w:rPr>
        <w:t>Valor Econômico</w:t>
      </w:r>
      <w:r w:rsidRPr="00BC299C">
        <w:rPr>
          <w:rFonts w:ascii="Tahoma" w:hAnsi="Tahoma" w:cs="Tahoma"/>
          <w:sz w:val="24"/>
          <w:szCs w:val="24"/>
        </w:rPr>
        <w:t xml:space="preserve">”, edição nacional, em </w:t>
      </w:r>
      <w:r w:rsidR="00340DC3" w:rsidRPr="00BC299C">
        <w:rPr>
          <w:rFonts w:ascii="Tahoma" w:hAnsi="Tahoma" w:cs="Tahoma"/>
          <w:sz w:val="24"/>
          <w:szCs w:val="24"/>
        </w:rPr>
        <w:t xml:space="preserve">8 </w:t>
      </w:r>
      <w:r w:rsidRPr="00BC299C">
        <w:rPr>
          <w:rFonts w:ascii="Tahoma" w:hAnsi="Tahoma" w:cs="Tahoma"/>
          <w:sz w:val="24"/>
          <w:szCs w:val="24"/>
        </w:rPr>
        <w:t xml:space="preserve">de </w:t>
      </w:r>
      <w:r w:rsidR="005257DD" w:rsidRPr="00BC299C">
        <w:rPr>
          <w:rFonts w:ascii="Tahoma" w:hAnsi="Tahoma" w:cs="Tahoma"/>
          <w:sz w:val="24"/>
          <w:szCs w:val="24"/>
        </w:rPr>
        <w:t>dezembro</w:t>
      </w:r>
      <w:r w:rsidRPr="00BC299C">
        <w:rPr>
          <w:rFonts w:ascii="Tahoma" w:hAnsi="Tahoma" w:cs="Tahoma"/>
          <w:sz w:val="24"/>
          <w:szCs w:val="24"/>
        </w:rPr>
        <w:t xml:space="preserve"> de 2009.</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2.3. Registro da Escritura de Emissão</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A presente Escritura de Emissão e eventuais aditamentos serão registrados na JUCESP, nos termos do artigo 62, i</w:t>
      </w:r>
      <w:r w:rsidRPr="00BC299C">
        <w:rPr>
          <w:rFonts w:ascii="Tahoma" w:hAnsi="Tahoma" w:cs="Tahoma"/>
          <w:sz w:val="24"/>
          <w:szCs w:val="24"/>
        </w:rPr>
        <w:t>n</w:t>
      </w:r>
      <w:r w:rsidRPr="00BC299C">
        <w:rPr>
          <w:rFonts w:ascii="Tahoma" w:hAnsi="Tahoma" w:cs="Tahoma"/>
          <w:sz w:val="24"/>
          <w:szCs w:val="24"/>
        </w:rPr>
        <w:t>ciso II, da Lei das Sociedades por Ações.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2.4. Registro para Distribuição e Negociação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2.4.1. As Debêntures serão registradas para distribuição no mercado primário e negociação no mercado secundário por meio do SDT – Módulo de Distribuição de Títulos (“</w:t>
      </w:r>
      <w:r w:rsidRPr="00BC299C">
        <w:rPr>
          <w:rFonts w:ascii="Tahoma" w:hAnsi="Tahoma" w:cs="Tahoma"/>
          <w:sz w:val="24"/>
          <w:szCs w:val="24"/>
          <w:u w:val="single"/>
        </w:rPr>
        <w:t>SDT</w:t>
      </w:r>
      <w:r w:rsidRPr="00BC299C">
        <w:rPr>
          <w:rFonts w:ascii="Tahoma" w:hAnsi="Tahoma" w:cs="Tahoma"/>
          <w:sz w:val="24"/>
          <w:szCs w:val="24"/>
        </w:rPr>
        <w:t>”) e do SND – Módulo Nacional de Debêntures (“</w:t>
      </w:r>
      <w:r w:rsidRPr="00BC299C">
        <w:rPr>
          <w:rFonts w:ascii="Tahoma" w:hAnsi="Tahoma" w:cs="Tahoma"/>
          <w:sz w:val="24"/>
          <w:szCs w:val="24"/>
          <w:u w:val="single"/>
        </w:rPr>
        <w:t>SND</w:t>
      </w:r>
      <w:r w:rsidRPr="00BC299C">
        <w:rPr>
          <w:rFonts w:ascii="Tahoma" w:hAnsi="Tahoma" w:cs="Tahoma"/>
          <w:sz w:val="24"/>
          <w:szCs w:val="24"/>
        </w:rPr>
        <w:t>”), respectivamente, ambos administrados e operacionalizados pela CETIP S.A. – Balcão Organizado de Ativos e Derivativos (“</w:t>
      </w:r>
      <w:r w:rsidRPr="00BC299C">
        <w:rPr>
          <w:rFonts w:ascii="Tahoma" w:hAnsi="Tahoma" w:cs="Tahoma"/>
          <w:sz w:val="24"/>
          <w:szCs w:val="24"/>
          <w:u w:val="single"/>
        </w:rPr>
        <w:t>CETIP</w:t>
      </w:r>
      <w:r w:rsidRPr="00BC299C">
        <w:rPr>
          <w:rFonts w:ascii="Tahoma" w:hAnsi="Tahoma" w:cs="Tahoma"/>
          <w:sz w:val="24"/>
          <w:szCs w:val="24"/>
        </w:rPr>
        <w:t>”)</w:t>
      </w:r>
      <w:r w:rsidRPr="00BC299C">
        <w:rPr>
          <w:rFonts w:ascii="Tahoma" w:eastAsia="Times New Roman" w:hAnsi="Tahoma" w:cs="Tahoma"/>
          <w:sz w:val="24"/>
          <w:szCs w:val="24"/>
        </w:rPr>
        <w:t>, sendo as negociações liquidadas e as Debêntures custodiadas na CETIP</w:t>
      </w:r>
      <w:r w:rsidRPr="00BC299C">
        <w:rPr>
          <w:rFonts w:ascii="Tahoma" w:hAnsi="Tahoma" w:cs="Tahoma"/>
          <w:sz w:val="24"/>
          <w:szCs w:val="24"/>
        </w:rPr>
        <w:t>.</w:t>
      </w:r>
    </w:p>
    <w:p w:rsidR="00731D0D" w:rsidRPr="00BC299C" w:rsidRDefault="00731D0D" w:rsidP="00667E1B">
      <w:pPr>
        <w:spacing w:line="320" w:lineRule="exact"/>
        <w:rPr>
          <w:rFonts w:ascii="Tahoma" w:eastAsia="Times New Roman" w:hAnsi="Tahoma" w:cs="Tahoma"/>
          <w:sz w:val="24"/>
          <w:szCs w:val="24"/>
        </w:rPr>
      </w:pPr>
    </w:p>
    <w:p w:rsidR="00731D0D" w:rsidRPr="00BC299C" w:rsidRDefault="00731D0D" w:rsidP="00667E1B">
      <w:pPr>
        <w:spacing w:line="320" w:lineRule="exact"/>
        <w:rPr>
          <w:rFonts w:ascii="Tahoma" w:eastAsia="Times New Roman" w:hAnsi="Tahoma" w:cs="Tahoma"/>
          <w:sz w:val="24"/>
          <w:szCs w:val="24"/>
        </w:rPr>
      </w:pPr>
      <w:r w:rsidRPr="00BC299C">
        <w:rPr>
          <w:rFonts w:ascii="Tahoma" w:eastAsia="Times New Roman" w:hAnsi="Tahoma" w:cs="Tahoma"/>
          <w:sz w:val="24"/>
          <w:szCs w:val="24"/>
        </w:rPr>
        <w:t xml:space="preserve">2.4.2. Não obstante o descrito no item 2.4.1. acima, as Debêntures somente poderão ser negociadas entre </w:t>
      </w:r>
      <w:r w:rsidRPr="00BC299C">
        <w:rPr>
          <w:rFonts w:ascii="Tahoma" w:hAnsi="Tahoma" w:cs="Tahoma"/>
          <w:color w:val="000000"/>
          <w:sz w:val="24"/>
          <w:szCs w:val="24"/>
        </w:rPr>
        <w:t>investidores qualificados, assim definido</w:t>
      </w:r>
      <w:r w:rsidR="00A55081" w:rsidRPr="00BC299C">
        <w:rPr>
          <w:rFonts w:ascii="Tahoma" w:hAnsi="Tahoma" w:cs="Tahoma"/>
          <w:color w:val="000000"/>
          <w:sz w:val="24"/>
          <w:szCs w:val="24"/>
        </w:rPr>
        <w:t>s</w:t>
      </w:r>
      <w:r w:rsidR="000A14FE" w:rsidRPr="00BC299C">
        <w:rPr>
          <w:rFonts w:ascii="Tahoma" w:hAnsi="Tahoma" w:cs="Tahoma"/>
          <w:color w:val="000000"/>
          <w:sz w:val="24"/>
          <w:szCs w:val="24"/>
        </w:rPr>
        <w:t xml:space="preserve"> </w:t>
      </w:r>
      <w:r w:rsidR="00D71F0B" w:rsidRPr="00BC299C">
        <w:rPr>
          <w:rFonts w:ascii="Tahoma" w:hAnsi="Tahoma" w:cs="Tahoma"/>
          <w:color w:val="000000"/>
          <w:sz w:val="24"/>
          <w:szCs w:val="24"/>
        </w:rPr>
        <w:t xml:space="preserve">nos termos do artigo 109 da </w:t>
      </w:r>
      <w:r w:rsidR="00D71F0B" w:rsidRPr="00BC299C">
        <w:rPr>
          <w:rFonts w:ascii="Tahoma" w:hAnsi="Tahoma" w:cs="Tahoma"/>
          <w:sz w:val="24"/>
          <w:szCs w:val="24"/>
        </w:rPr>
        <w:t>Instrução CVM n.º 409, de 18 de agosto de 2004, conforme alterada e</w:t>
      </w:r>
      <w:r w:rsidR="00A55081" w:rsidRPr="00BC299C">
        <w:rPr>
          <w:rFonts w:ascii="Tahoma" w:hAnsi="Tahoma" w:cs="Tahoma"/>
          <w:color w:val="000000"/>
          <w:sz w:val="24"/>
          <w:szCs w:val="24"/>
        </w:rPr>
        <w:t xml:space="preserve"> d</w:t>
      </w:r>
      <w:r w:rsidR="00AE3221" w:rsidRPr="00BC299C">
        <w:rPr>
          <w:rFonts w:ascii="Tahoma" w:hAnsi="Tahoma" w:cs="Tahoma"/>
          <w:color w:val="000000"/>
          <w:sz w:val="24"/>
          <w:szCs w:val="24"/>
        </w:rPr>
        <w:t>o artigo 4º d</w:t>
      </w:r>
      <w:r w:rsidR="00A55081" w:rsidRPr="00BC299C">
        <w:rPr>
          <w:rFonts w:ascii="Tahoma" w:hAnsi="Tahoma" w:cs="Tahoma"/>
          <w:color w:val="000000"/>
          <w:sz w:val="24"/>
          <w:szCs w:val="24"/>
        </w:rPr>
        <w:t>a Instrução CVM n</w:t>
      </w:r>
      <w:r w:rsidR="00AE3221" w:rsidRPr="00BC299C">
        <w:rPr>
          <w:rFonts w:ascii="Tahoma" w:hAnsi="Tahoma" w:cs="Tahoma"/>
          <w:color w:val="000000"/>
          <w:sz w:val="24"/>
          <w:szCs w:val="24"/>
        </w:rPr>
        <w:t>.</w:t>
      </w:r>
      <w:r w:rsidRPr="00BC299C">
        <w:rPr>
          <w:rFonts w:ascii="Tahoma" w:hAnsi="Tahoma" w:cs="Tahoma"/>
          <w:color w:val="000000"/>
          <w:sz w:val="24"/>
          <w:szCs w:val="24"/>
        </w:rPr>
        <w:t>º 476/09 (“</w:t>
      </w:r>
      <w:r w:rsidRPr="00BC299C">
        <w:rPr>
          <w:rFonts w:ascii="Tahoma" w:hAnsi="Tahoma" w:cs="Tahoma"/>
          <w:color w:val="000000"/>
          <w:sz w:val="24"/>
          <w:szCs w:val="24"/>
          <w:u w:val="single"/>
        </w:rPr>
        <w:t>Investidor Qualificado</w:t>
      </w:r>
      <w:r w:rsidRPr="00BC299C">
        <w:rPr>
          <w:rFonts w:ascii="Tahoma" w:hAnsi="Tahoma" w:cs="Tahoma"/>
          <w:color w:val="000000"/>
          <w:sz w:val="24"/>
          <w:szCs w:val="24"/>
        </w:rPr>
        <w:t>”)</w:t>
      </w:r>
      <w:r w:rsidR="006C2456" w:rsidRPr="00BC299C">
        <w:rPr>
          <w:rFonts w:ascii="Tahoma" w:hAnsi="Tahoma" w:cs="Tahoma"/>
          <w:color w:val="000000"/>
          <w:sz w:val="24"/>
          <w:szCs w:val="24"/>
        </w:rPr>
        <w:t>,</w:t>
      </w:r>
      <w:r w:rsidRPr="00BC299C">
        <w:rPr>
          <w:rFonts w:ascii="Tahoma" w:hAnsi="Tahoma" w:cs="Tahoma"/>
          <w:color w:val="000000"/>
          <w:sz w:val="24"/>
          <w:szCs w:val="24"/>
        </w:rPr>
        <w:t xml:space="preserve"> </w:t>
      </w:r>
      <w:r w:rsidRPr="00BC299C">
        <w:rPr>
          <w:rFonts w:ascii="Tahoma" w:eastAsia="Times New Roman" w:hAnsi="Tahoma" w:cs="Tahoma"/>
          <w:sz w:val="24"/>
          <w:szCs w:val="24"/>
        </w:rPr>
        <w:t xml:space="preserve">depois de decorridos 90 (noventa) dias de sua subscrição ou aquisição por cada Investidor Qualificado, conforme disposto </w:t>
      </w:r>
      <w:r w:rsidR="00A55081" w:rsidRPr="00BC299C">
        <w:rPr>
          <w:rFonts w:ascii="Tahoma" w:eastAsia="Times New Roman" w:hAnsi="Tahoma" w:cs="Tahoma"/>
          <w:sz w:val="24"/>
          <w:szCs w:val="24"/>
        </w:rPr>
        <w:t>no artigo 13 da Instrução CVM n</w:t>
      </w:r>
      <w:r w:rsidR="00AE3221" w:rsidRPr="00BC299C">
        <w:rPr>
          <w:rFonts w:ascii="Tahoma" w:eastAsia="Times New Roman" w:hAnsi="Tahoma" w:cs="Tahoma"/>
          <w:sz w:val="24"/>
          <w:szCs w:val="24"/>
        </w:rPr>
        <w:t>.</w:t>
      </w:r>
      <w:r w:rsidRPr="00BC299C">
        <w:rPr>
          <w:rFonts w:ascii="Tahoma" w:eastAsia="Times New Roman" w:hAnsi="Tahoma" w:cs="Tahoma"/>
          <w:sz w:val="24"/>
          <w:szCs w:val="24"/>
        </w:rPr>
        <w:t>º 476/09.</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1"/>
        <w:spacing w:line="320" w:lineRule="exact"/>
        <w:jc w:val="center"/>
        <w:rPr>
          <w:rFonts w:ascii="Tahoma" w:hAnsi="Tahoma" w:cs="Tahoma"/>
        </w:rPr>
      </w:pPr>
      <w:r w:rsidRPr="00BC299C">
        <w:rPr>
          <w:rFonts w:ascii="Tahoma" w:hAnsi="Tahoma" w:cs="Tahoma"/>
        </w:rPr>
        <w:t>CLÁUSULA TERCEIRA – DAS CARACTERÍSTICAS DA EMISSÃO</w:t>
      </w:r>
    </w:p>
    <w:p w:rsidR="00731D0D" w:rsidRPr="00BC299C" w:rsidRDefault="00731D0D" w:rsidP="00667E1B">
      <w:pPr>
        <w:spacing w:line="320" w:lineRule="exact"/>
        <w:rPr>
          <w:rFonts w:ascii="Tahoma" w:hAnsi="Tahoma" w:cs="Tahoma"/>
          <w:b/>
          <w:sz w:val="24"/>
          <w:szCs w:val="24"/>
        </w:rPr>
      </w:pPr>
    </w:p>
    <w:p w:rsidR="00AE3221" w:rsidRPr="00BC299C" w:rsidRDefault="00AE3221" w:rsidP="00AE3221">
      <w:pPr>
        <w:spacing w:line="320" w:lineRule="exact"/>
        <w:rPr>
          <w:rFonts w:ascii="Tahoma" w:hAnsi="Tahoma" w:cs="Tahoma"/>
          <w:b/>
          <w:sz w:val="24"/>
          <w:szCs w:val="24"/>
        </w:rPr>
      </w:pPr>
      <w:r w:rsidRPr="00BC299C">
        <w:rPr>
          <w:rFonts w:ascii="Tahoma" w:hAnsi="Tahoma" w:cs="Tahoma"/>
          <w:b/>
          <w:sz w:val="24"/>
          <w:szCs w:val="24"/>
        </w:rPr>
        <w:t>3.1. Número da Emissão</w:t>
      </w:r>
    </w:p>
    <w:p w:rsidR="00AE3221" w:rsidRPr="00BC299C" w:rsidRDefault="00AE3221" w:rsidP="00AE3221">
      <w:pPr>
        <w:spacing w:line="320" w:lineRule="exact"/>
        <w:rPr>
          <w:rFonts w:ascii="Tahoma" w:hAnsi="Tahoma" w:cs="Tahoma"/>
          <w:sz w:val="24"/>
          <w:szCs w:val="24"/>
        </w:rPr>
      </w:pPr>
    </w:p>
    <w:p w:rsidR="00AE3221" w:rsidRPr="00BC299C" w:rsidRDefault="00AE3221" w:rsidP="00AE3221">
      <w:pPr>
        <w:spacing w:line="320" w:lineRule="exact"/>
        <w:rPr>
          <w:rFonts w:ascii="Tahoma" w:hAnsi="Tahoma" w:cs="Tahoma"/>
          <w:sz w:val="24"/>
          <w:szCs w:val="24"/>
        </w:rPr>
      </w:pPr>
      <w:r w:rsidRPr="00BC299C">
        <w:rPr>
          <w:rFonts w:ascii="Tahoma" w:hAnsi="Tahoma" w:cs="Tahoma"/>
          <w:sz w:val="24"/>
          <w:szCs w:val="24"/>
        </w:rPr>
        <w:t>A presente Escritura de Emissão representa a 8ª (oitava) emissão de debêntures da Emissora.</w:t>
      </w:r>
    </w:p>
    <w:p w:rsidR="00AE3221" w:rsidRPr="00BC299C" w:rsidRDefault="00AE3221"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3.</w:t>
      </w:r>
      <w:r w:rsidR="00AE3221" w:rsidRPr="00BC299C">
        <w:rPr>
          <w:rFonts w:ascii="Tahoma" w:hAnsi="Tahoma" w:cs="Tahoma"/>
          <w:b/>
          <w:sz w:val="24"/>
          <w:szCs w:val="24"/>
        </w:rPr>
        <w:t>2</w:t>
      </w:r>
      <w:r w:rsidRPr="00BC299C">
        <w:rPr>
          <w:rFonts w:ascii="Tahoma" w:hAnsi="Tahoma" w:cs="Tahoma"/>
          <w:b/>
          <w:sz w:val="24"/>
          <w:szCs w:val="24"/>
        </w:rPr>
        <w:t>. Séries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A Emissão será realizada em uma série única. </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b/>
          <w:sz w:val="24"/>
          <w:szCs w:val="24"/>
        </w:rPr>
        <w:t>3.</w:t>
      </w:r>
      <w:r w:rsidR="00AE3221" w:rsidRPr="00BC299C">
        <w:rPr>
          <w:rFonts w:ascii="Tahoma" w:hAnsi="Tahoma" w:cs="Tahoma"/>
          <w:b/>
          <w:sz w:val="24"/>
          <w:szCs w:val="24"/>
        </w:rPr>
        <w:t>3</w:t>
      </w:r>
      <w:r w:rsidRPr="00BC299C">
        <w:rPr>
          <w:rFonts w:ascii="Tahoma" w:hAnsi="Tahoma" w:cs="Tahoma"/>
          <w:b/>
          <w:sz w:val="24"/>
          <w:szCs w:val="24"/>
        </w:rPr>
        <w:t>. Valor Total da Emissão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O valor total da Emissão será de R$ </w:t>
      </w:r>
      <w:r w:rsidR="00A55081" w:rsidRPr="00BC299C">
        <w:rPr>
          <w:rFonts w:ascii="Tahoma" w:hAnsi="Tahoma" w:cs="Tahoma"/>
          <w:sz w:val="24"/>
          <w:szCs w:val="24"/>
        </w:rPr>
        <w:t>500</w:t>
      </w:r>
      <w:r w:rsidRPr="00BC299C">
        <w:rPr>
          <w:rFonts w:ascii="Tahoma" w:hAnsi="Tahoma" w:cs="Tahoma"/>
          <w:sz w:val="24"/>
          <w:szCs w:val="24"/>
        </w:rPr>
        <w:t>.000.000,00 (</w:t>
      </w:r>
      <w:r w:rsidR="00A55081" w:rsidRPr="00BC299C">
        <w:rPr>
          <w:rFonts w:ascii="Tahoma" w:hAnsi="Tahoma" w:cs="Tahoma"/>
          <w:sz w:val="24"/>
          <w:szCs w:val="24"/>
        </w:rPr>
        <w:t xml:space="preserve">quinhentos </w:t>
      </w:r>
      <w:r w:rsidRPr="00BC299C">
        <w:rPr>
          <w:rFonts w:ascii="Tahoma" w:hAnsi="Tahoma" w:cs="Tahoma"/>
          <w:sz w:val="24"/>
          <w:szCs w:val="24"/>
        </w:rPr>
        <w:t xml:space="preserve">milhões de reais), na Data de Emissão (conforme definido abaixo). </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3.</w:t>
      </w:r>
      <w:r w:rsidR="00AE3221" w:rsidRPr="00BC299C">
        <w:rPr>
          <w:rFonts w:ascii="Tahoma" w:hAnsi="Tahoma" w:cs="Tahoma"/>
          <w:b/>
          <w:sz w:val="24"/>
          <w:szCs w:val="24"/>
        </w:rPr>
        <w:t>4</w:t>
      </w:r>
      <w:r w:rsidRPr="00BC299C">
        <w:rPr>
          <w:rFonts w:ascii="Tahoma" w:hAnsi="Tahoma" w:cs="Tahoma"/>
          <w:b/>
          <w:sz w:val="24"/>
          <w:szCs w:val="24"/>
        </w:rPr>
        <w:t>. Quantidade de Debêntures</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r w:rsidRPr="00BC299C">
        <w:rPr>
          <w:rFonts w:ascii="Tahoma" w:hAnsi="Tahoma" w:cs="Tahoma"/>
        </w:rPr>
        <w:t xml:space="preserve">Serão emitidas </w:t>
      </w:r>
      <w:r w:rsidR="00A55081" w:rsidRPr="00BC299C">
        <w:rPr>
          <w:rFonts w:ascii="Tahoma" w:hAnsi="Tahoma" w:cs="Tahoma"/>
        </w:rPr>
        <w:t xml:space="preserve">500 </w:t>
      </w:r>
      <w:r w:rsidRPr="00BC299C">
        <w:rPr>
          <w:rFonts w:ascii="Tahoma" w:hAnsi="Tahoma" w:cs="Tahoma"/>
        </w:rPr>
        <w:t>(</w:t>
      </w:r>
      <w:r w:rsidR="00A55081" w:rsidRPr="00BC299C">
        <w:rPr>
          <w:rFonts w:ascii="Tahoma" w:hAnsi="Tahoma" w:cs="Tahoma"/>
        </w:rPr>
        <w:t>quinhentas</w:t>
      </w:r>
      <w:r w:rsidRPr="00BC299C">
        <w:rPr>
          <w:rFonts w:ascii="Tahoma" w:hAnsi="Tahoma" w:cs="Tahoma"/>
        </w:rPr>
        <w:t>) Debêntures.</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3.</w:t>
      </w:r>
      <w:r w:rsidR="00AE3221" w:rsidRPr="00BC299C">
        <w:rPr>
          <w:rFonts w:ascii="Tahoma" w:hAnsi="Tahoma" w:cs="Tahoma"/>
          <w:b/>
          <w:sz w:val="24"/>
          <w:szCs w:val="24"/>
        </w:rPr>
        <w:t>5</w:t>
      </w:r>
      <w:r w:rsidRPr="00BC299C">
        <w:rPr>
          <w:rFonts w:ascii="Tahoma" w:hAnsi="Tahoma" w:cs="Tahoma"/>
          <w:b/>
          <w:sz w:val="24"/>
          <w:szCs w:val="24"/>
        </w:rPr>
        <w:t>. Destinação de Recursos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Os recursos captados por meio da Oferta Restrita serão utilizados pela Emissora para a </w:t>
      </w:r>
      <w:r w:rsidR="00A55081" w:rsidRPr="00BC299C">
        <w:rPr>
          <w:rFonts w:ascii="Tahoma" w:hAnsi="Tahoma" w:cs="Tahoma"/>
          <w:sz w:val="24"/>
          <w:szCs w:val="24"/>
        </w:rPr>
        <w:t>manutenção de sua estratégia de caixa e reforço de capital de giro</w:t>
      </w:r>
      <w:r w:rsidRPr="00BC299C">
        <w:rPr>
          <w:rFonts w:ascii="Tahoma" w:hAnsi="Tahoma" w:cs="Tahoma"/>
          <w:sz w:val="24"/>
          <w:szCs w:val="24"/>
        </w:rPr>
        <w:t>.</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3.6. Banco Mandatário, Instituição Depositária e Agente Escriturador</w:t>
      </w:r>
    </w:p>
    <w:p w:rsidR="00FA5375" w:rsidRPr="00BC299C" w:rsidRDefault="00FA5375" w:rsidP="00667E1B">
      <w:pPr>
        <w:spacing w:line="320" w:lineRule="exact"/>
        <w:rPr>
          <w:rFonts w:ascii="Tahoma" w:hAnsi="Tahoma" w:cs="Tahoma"/>
          <w:sz w:val="24"/>
          <w:szCs w:val="24"/>
        </w:rPr>
      </w:pPr>
    </w:p>
    <w:p w:rsidR="00FA5375" w:rsidRPr="00BC299C" w:rsidRDefault="00731D0D" w:rsidP="00FA5375">
      <w:pPr>
        <w:spacing w:line="320" w:lineRule="exact"/>
        <w:rPr>
          <w:rFonts w:ascii="Tahoma" w:hAnsi="Tahoma" w:cs="Tahoma"/>
          <w:sz w:val="24"/>
          <w:szCs w:val="24"/>
        </w:rPr>
      </w:pPr>
      <w:r w:rsidRPr="00BC299C">
        <w:rPr>
          <w:rFonts w:ascii="Tahoma" w:hAnsi="Tahoma" w:cs="Tahoma"/>
          <w:sz w:val="24"/>
          <w:szCs w:val="24"/>
        </w:rPr>
        <w:t xml:space="preserve">O banco mandatário da Emissão </w:t>
      </w:r>
      <w:r w:rsidR="00037BAC" w:rsidRPr="00BC299C">
        <w:rPr>
          <w:rFonts w:ascii="Tahoma" w:hAnsi="Tahoma" w:cs="Tahoma"/>
          <w:sz w:val="24"/>
          <w:szCs w:val="24"/>
        </w:rPr>
        <w:t xml:space="preserve">e </w:t>
      </w:r>
      <w:r w:rsidR="00037BAC" w:rsidRPr="00BC299C">
        <w:rPr>
          <w:rFonts w:ascii="Tahoma" w:hAnsi="Tahoma" w:cs="Tahoma"/>
          <w:sz w:val="22"/>
          <w:szCs w:val="22"/>
        </w:rPr>
        <w:t>instituição depositária e agente escriturador das Debêntures</w:t>
      </w:r>
      <w:r w:rsidR="00037BAC" w:rsidRPr="00BC299C">
        <w:rPr>
          <w:rFonts w:ascii="Tahoma" w:hAnsi="Tahoma" w:cs="Tahoma"/>
          <w:sz w:val="24"/>
          <w:szCs w:val="24"/>
        </w:rPr>
        <w:t xml:space="preserve"> </w:t>
      </w:r>
      <w:r w:rsidRPr="00BC299C">
        <w:rPr>
          <w:rFonts w:ascii="Tahoma" w:hAnsi="Tahoma" w:cs="Tahoma"/>
          <w:sz w:val="24"/>
          <w:szCs w:val="24"/>
        </w:rPr>
        <w:t xml:space="preserve">é o </w:t>
      </w:r>
      <w:r w:rsidR="00EE0BDA" w:rsidRPr="00BC299C">
        <w:rPr>
          <w:rFonts w:ascii="Tahoma" w:hAnsi="Tahoma" w:cs="Tahoma"/>
          <w:sz w:val="24"/>
          <w:szCs w:val="24"/>
        </w:rPr>
        <w:t>Banco Bradesco S.A.</w:t>
      </w:r>
      <w:r w:rsidRPr="00BC299C">
        <w:rPr>
          <w:rFonts w:ascii="Tahoma" w:hAnsi="Tahoma" w:cs="Tahoma"/>
          <w:sz w:val="24"/>
          <w:szCs w:val="24"/>
        </w:rPr>
        <w:t xml:space="preserve">, </w:t>
      </w:r>
      <w:r w:rsidRPr="00BC299C">
        <w:rPr>
          <w:rFonts w:ascii="Tahoma" w:hAnsi="Tahoma" w:cs="Tahoma"/>
          <w:color w:val="000000"/>
          <w:sz w:val="24"/>
          <w:szCs w:val="24"/>
        </w:rPr>
        <w:t>instituição f</w:t>
      </w:r>
      <w:r w:rsidRPr="00BC299C">
        <w:rPr>
          <w:rFonts w:ascii="Tahoma" w:hAnsi="Tahoma" w:cs="Tahoma"/>
          <w:color w:val="000000"/>
          <w:sz w:val="24"/>
          <w:szCs w:val="24"/>
        </w:rPr>
        <w:t>i</w:t>
      </w:r>
      <w:r w:rsidRPr="00BC299C">
        <w:rPr>
          <w:rFonts w:ascii="Tahoma" w:hAnsi="Tahoma" w:cs="Tahoma"/>
          <w:color w:val="000000"/>
          <w:sz w:val="24"/>
          <w:szCs w:val="24"/>
        </w:rPr>
        <w:t xml:space="preserve">nanceira com sede na Cidade </w:t>
      </w:r>
      <w:r w:rsidR="00AE3221" w:rsidRPr="00BC299C">
        <w:rPr>
          <w:rFonts w:ascii="Tahoma" w:hAnsi="Tahoma" w:cs="Tahoma"/>
          <w:color w:val="000000"/>
          <w:sz w:val="24"/>
          <w:szCs w:val="24"/>
        </w:rPr>
        <w:t xml:space="preserve">de </w:t>
      </w:r>
      <w:r w:rsidR="00EE0BDA" w:rsidRPr="00BC299C">
        <w:rPr>
          <w:rFonts w:ascii="Tahoma" w:hAnsi="Tahoma" w:cs="Tahoma"/>
          <w:color w:val="000000"/>
          <w:sz w:val="24"/>
          <w:szCs w:val="24"/>
        </w:rPr>
        <w:t>Osasco</w:t>
      </w:r>
      <w:r w:rsidRPr="00BC299C">
        <w:rPr>
          <w:rFonts w:ascii="Tahoma" w:hAnsi="Tahoma" w:cs="Tahoma"/>
          <w:color w:val="000000"/>
          <w:sz w:val="24"/>
          <w:szCs w:val="24"/>
        </w:rPr>
        <w:t xml:space="preserve">, Estado </w:t>
      </w:r>
      <w:r w:rsidR="00AE3221" w:rsidRPr="00BC299C">
        <w:rPr>
          <w:rFonts w:ascii="Tahoma" w:hAnsi="Tahoma" w:cs="Tahoma"/>
          <w:color w:val="000000"/>
          <w:sz w:val="24"/>
          <w:szCs w:val="24"/>
        </w:rPr>
        <w:t xml:space="preserve">de </w:t>
      </w:r>
      <w:r w:rsidR="00EE0BDA" w:rsidRPr="00BC299C">
        <w:rPr>
          <w:rFonts w:ascii="Tahoma" w:hAnsi="Tahoma" w:cs="Tahoma"/>
          <w:color w:val="000000"/>
          <w:sz w:val="24"/>
          <w:szCs w:val="24"/>
        </w:rPr>
        <w:lastRenderedPageBreak/>
        <w:t>São Paulo</w:t>
      </w:r>
      <w:r w:rsidRPr="00BC299C">
        <w:rPr>
          <w:rFonts w:ascii="Tahoma" w:hAnsi="Tahoma" w:cs="Tahoma"/>
          <w:color w:val="000000"/>
          <w:sz w:val="24"/>
          <w:szCs w:val="24"/>
        </w:rPr>
        <w:t>,</w:t>
      </w:r>
      <w:r w:rsidR="00EE0BDA" w:rsidRPr="00BC299C">
        <w:rPr>
          <w:rFonts w:ascii="Tahoma" w:hAnsi="Tahoma" w:cs="Tahoma"/>
          <w:color w:val="000000"/>
          <w:sz w:val="24"/>
          <w:szCs w:val="24"/>
        </w:rPr>
        <w:t xml:space="preserve"> </w:t>
      </w:r>
      <w:r w:rsidR="00037BAC" w:rsidRPr="00BC299C">
        <w:rPr>
          <w:rFonts w:ascii="Tahoma" w:hAnsi="Tahoma" w:cs="Tahoma"/>
          <w:color w:val="000000"/>
          <w:sz w:val="24"/>
          <w:szCs w:val="24"/>
        </w:rPr>
        <w:t>na Cidade de Deus</w:t>
      </w:r>
      <w:r w:rsidR="00EE0BDA" w:rsidRPr="00BC299C">
        <w:rPr>
          <w:rFonts w:ascii="Tahoma" w:hAnsi="Tahoma" w:cs="Tahoma"/>
          <w:sz w:val="22"/>
          <w:szCs w:val="22"/>
        </w:rPr>
        <w:t>, s/n</w:t>
      </w:r>
      <w:r w:rsidR="00037BAC" w:rsidRPr="00BC299C">
        <w:rPr>
          <w:rFonts w:ascii="Tahoma" w:hAnsi="Tahoma" w:cs="Tahoma"/>
          <w:sz w:val="22"/>
          <w:szCs w:val="22"/>
        </w:rPr>
        <w:t>.º</w:t>
      </w:r>
      <w:r w:rsidRPr="00BC299C">
        <w:rPr>
          <w:rFonts w:ascii="Tahoma" w:hAnsi="Tahoma" w:cs="Tahoma"/>
          <w:color w:val="000000"/>
          <w:sz w:val="24"/>
          <w:szCs w:val="24"/>
        </w:rPr>
        <w:t>, inscrita no CNPJ/MF sob n</w:t>
      </w:r>
      <w:r w:rsidR="00AE3221" w:rsidRPr="00BC299C">
        <w:rPr>
          <w:rFonts w:ascii="Tahoma" w:hAnsi="Tahoma" w:cs="Tahoma"/>
          <w:color w:val="000000"/>
          <w:sz w:val="24"/>
          <w:szCs w:val="24"/>
        </w:rPr>
        <w:t>.</w:t>
      </w:r>
      <w:r w:rsidRPr="00BC299C">
        <w:rPr>
          <w:rFonts w:ascii="Tahoma" w:hAnsi="Tahoma" w:cs="Tahoma"/>
          <w:color w:val="000000"/>
          <w:sz w:val="24"/>
          <w:szCs w:val="24"/>
        </w:rPr>
        <w:t xml:space="preserve">º </w:t>
      </w:r>
      <w:r w:rsidR="00EE0BDA" w:rsidRPr="00BC299C">
        <w:rPr>
          <w:rFonts w:ascii="Tahoma" w:hAnsi="Tahoma" w:cs="Tahoma"/>
          <w:color w:val="000000"/>
          <w:sz w:val="24"/>
          <w:szCs w:val="24"/>
        </w:rPr>
        <w:t>60.746.948/0001-12</w:t>
      </w:r>
      <w:r w:rsidR="0039005A" w:rsidRPr="00BC299C">
        <w:rPr>
          <w:rFonts w:ascii="Tahoma" w:hAnsi="Tahoma" w:cs="Tahoma"/>
          <w:color w:val="000000"/>
          <w:sz w:val="24"/>
          <w:szCs w:val="24"/>
        </w:rPr>
        <w:t xml:space="preserve"> </w:t>
      </w:r>
      <w:r w:rsidRPr="00BC299C">
        <w:rPr>
          <w:rFonts w:ascii="Tahoma" w:hAnsi="Tahoma" w:cs="Tahoma"/>
          <w:sz w:val="24"/>
          <w:szCs w:val="24"/>
        </w:rPr>
        <w:t>(“</w:t>
      </w:r>
      <w:r w:rsidRPr="00BC299C">
        <w:rPr>
          <w:rFonts w:ascii="Tahoma" w:hAnsi="Tahoma" w:cs="Tahoma"/>
          <w:sz w:val="24"/>
          <w:szCs w:val="24"/>
          <w:u w:val="single"/>
        </w:rPr>
        <w:t>Banco Mandat</w:t>
      </w:r>
      <w:r w:rsidRPr="00BC299C">
        <w:rPr>
          <w:rFonts w:ascii="Tahoma" w:hAnsi="Tahoma" w:cs="Tahoma"/>
          <w:sz w:val="24"/>
          <w:szCs w:val="24"/>
          <w:u w:val="single"/>
        </w:rPr>
        <w:t>á</w:t>
      </w:r>
      <w:r w:rsidRPr="00BC299C">
        <w:rPr>
          <w:rFonts w:ascii="Tahoma" w:hAnsi="Tahoma" w:cs="Tahoma"/>
          <w:sz w:val="24"/>
          <w:szCs w:val="24"/>
          <w:u w:val="single"/>
        </w:rPr>
        <w:t>rio</w:t>
      </w:r>
      <w:r w:rsidRPr="00BC299C">
        <w:rPr>
          <w:rFonts w:ascii="Tahoma" w:hAnsi="Tahoma" w:cs="Tahoma"/>
          <w:sz w:val="24"/>
          <w:szCs w:val="24"/>
        </w:rPr>
        <w:t>”).</w:t>
      </w:r>
      <w:r w:rsidR="00FA5375" w:rsidRPr="00BC299C">
        <w:rPr>
          <w:rFonts w:ascii="Tahoma" w:hAnsi="Tahoma" w:cs="Tahoma"/>
          <w:sz w:val="24"/>
          <w:szCs w:val="24"/>
        </w:rPr>
        <w:t xml:space="preserve"> </w:t>
      </w:r>
    </w:p>
    <w:p w:rsidR="00FA5375" w:rsidRPr="00BC299C" w:rsidRDefault="00FA5375"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3.7. Limite Legal</w:t>
      </w:r>
    </w:p>
    <w:p w:rsidR="007877FF" w:rsidRPr="00BC299C" w:rsidRDefault="007877FF" w:rsidP="00667E1B">
      <w:pPr>
        <w:spacing w:line="320" w:lineRule="exact"/>
        <w:rPr>
          <w:rFonts w:ascii="Tahoma" w:hAnsi="Tahoma" w:cs="Tahoma"/>
          <w:b/>
          <w:sz w:val="24"/>
          <w:szCs w:val="24"/>
        </w:rPr>
      </w:pPr>
    </w:p>
    <w:p w:rsidR="00731D0D" w:rsidRPr="004800E9" w:rsidRDefault="00731D0D" w:rsidP="00667E1B">
      <w:pPr>
        <w:spacing w:line="320" w:lineRule="exact"/>
        <w:rPr>
          <w:rFonts w:ascii="Tahoma" w:hAnsi="Tahoma" w:cs="Tahoma"/>
          <w:sz w:val="24"/>
          <w:szCs w:val="24"/>
        </w:rPr>
      </w:pPr>
      <w:r w:rsidRPr="00BC299C">
        <w:rPr>
          <w:rFonts w:ascii="Tahoma" w:hAnsi="Tahoma" w:cs="Tahoma"/>
          <w:sz w:val="24"/>
          <w:szCs w:val="24"/>
        </w:rPr>
        <w:t>O valor total da Emissão, conforme disposto no item 3.</w:t>
      </w:r>
      <w:r w:rsidR="00630004" w:rsidRPr="00BC299C">
        <w:rPr>
          <w:rFonts w:ascii="Tahoma" w:hAnsi="Tahoma" w:cs="Tahoma"/>
          <w:sz w:val="24"/>
          <w:szCs w:val="24"/>
        </w:rPr>
        <w:t>3</w:t>
      </w:r>
      <w:r w:rsidRPr="00BC299C">
        <w:rPr>
          <w:rFonts w:ascii="Tahoma" w:hAnsi="Tahoma" w:cs="Tahoma"/>
          <w:sz w:val="24"/>
          <w:szCs w:val="24"/>
        </w:rPr>
        <w:t xml:space="preserve">. acima, atende aos limites impostos à realização de emissões e ofertas públicas de debêntures previstos no artigo 60 da Lei das Sociedades por Ações, sendo que, na data de assinatura desta Escritura de Emissão, o capital social da Emissora </w:t>
      </w:r>
      <w:r w:rsidRPr="004800E9">
        <w:rPr>
          <w:rFonts w:ascii="Tahoma" w:hAnsi="Tahoma" w:cs="Tahoma"/>
          <w:sz w:val="24"/>
          <w:szCs w:val="24"/>
        </w:rPr>
        <w:t xml:space="preserve">era de R$ </w:t>
      </w:r>
      <w:r w:rsidR="00B05BE0" w:rsidRPr="004800E9">
        <w:rPr>
          <w:rFonts w:ascii="Tahoma" w:hAnsi="Tahoma"/>
          <w:sz w:val="24"/>
          <w:szCs w:val="24"/>
        </w:rPr>
        <w:t>5.374.750.648,18</w:t>
      </w:r>
      <w:r w:rsidRPr="004800E9">
        <w:rPr>
          <w:rFonts w:ascii="Tahoma" w:hAnsi="Tahoma" w:cs="Tahoma"/>
          <w:sz w:val="24"/>
          <w:szCs w:val="24"/>
        </w:rPr>
        <w:t xml:space="preserve"> (</w:t>
      </w:r>
      <w:r w:rsidR="00B05BE0" w:rsidRPr="004800E9">
        <w:rPr>
          <w:rFonts w:ascii="Tahoma" w:hAnsi="Tahoma" w:cs="Tahoma"/>
          <w:sz w:val="24"/>
          <w:szCs w:val="24"/>
        </w:rPr>
        <w:t>cinco bilhões, trezentos e setenta e quatro milhões, setecentos e cinquenta mil, seiscentos e quarenta e oito reais e dezoito centavos</w:t>
      </w:r>
      <w:r w:rsidRPr="004800E9">
        <w:rPr>
          <w:rFonts w:ascii="Tahoma" w:hAnsi="Tahoma" w:cs="Tahoma"/>
          <w:sz w:val="24"/>
          <w:szCs w:val="24"/>
        </w:rPr>
        <w:t xml:space="preserve">) e, em </w:t>
      </w:r>
      <w:r w:rsidR="00C50DAD" w:rsidRPr="004800E9">
        <w:rPr>
          <w:rFonts w:ascii="Tahoma" w:hAnsi="Tahoma" w:cs="Tahoma"/>
          <w:sz w:val="24"/>
          <w:szCs w:val="24"/>
        </w:rPr>
        <w:t>30 de setembro de</w:t>
      </w:r>
      <w:r w:rsidRPr="004800E9">
        <w:rPr>
          <w:rFonts w:ascii="Tahoma" w:hAnsi="Tahoma" w:cs="Tahoma"/>
          <w:sz w:val="24"/>
          <w:szCs w:val="24"/>
        </w:rPr>
        <w:t xml:space="preserve"> 2009, o valor total de debêntures da espécie quirografária de todas as emissões da Emissora em circulação adicionado ao valor total da Emissão </w:t>
      </w:r>
      <w:r w:rsidR="00392259" w:rsidRPr="004800E9">
        <w:rPr>
          <w:rFonts w:ascii="Tahoma" w:hAnsi="Tahoma" w:cs="Tahoma"/>
          <w:sz w:val="24"/>
          <w:szCs w:val="24"/>
        </w:rPr>
        <w:t>era</w:t>
      </w:r>
      <w:r w:rsidRPr="004800E9">
        <w:rPr>
          <w:rFonts w:ascii="Tahoma" w:hAnsi="Tahoma" w:cs="Tahoma"/>
          <w:sz w:val="24"/>
          <w:szCs w:val="24"/>
        </w:rPr>
        <w:t xml:space="preserve"> de R$ </w:t>
      </w:r>
      <w:r w:rsidR="00A05351" w:rsidRPr="004800E9">
        <w:rPr>
          <w:rFonts w:ascii="Tahoma" w:hAnsi="Tahoma" w:cs="Tahoma"/>
          <w:sz w:val="24"/>
          <w:szCs w:val="24"/>
        </w:rPr>
        <w:t>1.491.226.000,00</w:t>
      </w:r>
      <w:r w:rsidRPr="004800E9">
        <w:rPr>
          <w:rFonts w:ascii="Tahoma" w:hAnsi="Tahoma" w:cs="Tahoma"/>
          <w:sz w:val="24"/>
          <w:szCs w:val="24"/>
        </w:rPr>
        <w:t xml:space="preserve"> (</w:t>
      </w:r>
      <w:r w:rsidR="00A05351" w:rsidRPr="004800E9">
        <w:rPr>
          <w:rFonts w:ascii="Tahoma" w:hAnsi="Tahoma" w:cs="Tahoma"/>
          <w:sz w:val="24"/>
          <w:szCs w:val="24"/>
        </w:rPr>
        <w:t>hum bilhão, quatrocentos e noventa e um milhões e duzentos e vinte e seis mil reais</w:t>
      </w:r>
      <w:r w:rsidRPr="004800E9">
        <w:rPr>
          <w:rFonts w:ascii="Tahoma" w:hAnsi="Tahoma" w:cs="Tahoma"/>
          <w:sz w:val="24"/>
          <w:szCs w:val="24"/>
        </w:rPr>
        <w:t>).</w:t>
      </w:r>
    </w:p>
    <w:p w:rsidR="00731D0D" w:rsidRPr="004800E9" w:rsidRDefault="00731D0D" w:rsidP="00667E1B">
      <w:pPr>
        <w:spacing w:line="320" w:lineRule="exact"/>
        <w:rPr>
          <w:rFonts w:ascii="Tahoma" w:hAnsi="Tahoma" w:cs="Tahoma"/>
          <w:sz w:val="24"/>
          <w:szCs w:val="24"/>
        </w:rPr>
      </w:pPr>
    </w:p>
    <w:p w:rsidR="00731D0D" w:rsidRPr="00BC299C" w:rsidRDefault="00731D0D" w:rsidP="00667E1B">
      <w:pPr>
        <w:pStyle w:val="Ttulo2"/>
        <w:spacing w:line="320" w:lineRule="exact"/>
        <w:rPr>
          <w:rFonts w:ascii="Tahoma" w:hAnsi="Tahoma" w:cs="Tahoma"/>
        </w:rPr>
      </w:pPr>
      <w:r w:rsidRPr="00BC299C">
        <w:rPr>
          <w:rFonts w:ascii="Tahoma" w:hAnsi="Tahoma" w:cs="Tahoma"/>
        </w:rPr>
        <w:t>CLÁUSULA QUARTA</w:t>
      </w:r>
      <w:r w:rsidRPr="00BC299C">
        <w:rPr>
          <w:rFonts w:ascii="Tahoma" w:hAnsi="Tahoma" w:cs="Tahoma"/>
          <w:b w:val="0"/>
        </w:rPr>
        <w:t xml:space="preserve"> – </w:t>
      </w:r>
      <w:r w:rsidRPr="00BC299C">
        <w:rPr>
          <w:rFonts w:ascii="Tahoma" w:hAnsi="Tahoma" w:cs="Tahoma"/>
        </w:rPr>
        <w:t>DAS CARACTERÍSTICAS DAS DEBÊNTURES</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4.1. Colocação e Plano de Distribuição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4.1.1. As Debêntures serão objeto de Oferta Restrita destinada exclusivamente a Investidores Qualificados em observância ao plano de distribuição previamente acordado entre a Emissora e o Coordenador Líder</w:t>
      </w:r>
      <w:r w:rsidR="00392259" w:rsidRPr="00BC299C">
        <w:rPr>
          <w:rFonts w:ascii="Tahoma" w:hAnsi="Tahoma" w:cs="Tahoma"/>
          <w:sz w:val="24"/>
          <w:szCs w:val="24"/>
        </w:rPr>
        <w:t xml:space="preserve"> (conforme abaixo definido)</w:t>
      </w:r>
      <w:r w:rsidRPr="00BC299C">
        <w:rPr>
          <w:rFonts w:ascii="Tahoma" w:hAnsi="Tahoma" w:cs="Tahoma"/>
          <w:sz w:val="24"/>
          <w:szCs w:val="24"/>
        </w:rPr>
        <w:t xml:space="preserve"> e conforme estabelecido nesta Cláusula Quarta. A Oferta Restrita será realizada com a intermediação do </w:t>
      </w:r>
      <w:r w:rsidR="007877FF" w:rsidRPr="00BC299C">
        <w:rPr>
          <w:rFonts w:ascii="Tahoma" w:hAnsi="Tahoma" w:cs="Tahoma"/>
          <w:sz w:val="24"/>
          <w:szCs w:val="24"/>
        </w:rPr>
        <w:t>BB</w:t>
      </w:r>
      <w:r w:rsidR="00FE19B3" w:rsidRPr="00BC299C">
        <w:rPr>
          <w:rFonts w:ascii="Tahoma" w:hAnsi="Tahoma" w:cs="Tahoma"/>
          <w:sz w:val="24"/>
          <w:szCs w:val="24"/>
        </w:rPr>
        <w:t>-</w:t>
      </w:r>
      <w:r w:rsidR="007877FF" w:rsidRPr="00BC299C">
        <w:rPr>
          <w:rFonts w:ascii="Tahoma" w:hAnsi="Tahoma" w:cs="Tahoma"/>
          <w:sz w:val="24"/>
          <w:szCs w:val="24"/>
        </w:rPr>
        <w:t>Banco de Investimento S.A.</w:t>
      </w:r>
      <w:r w:rsidRPr="00BC299C">
        <w:rPr>
          <w:rFonts w:ascii="Tahoma" w:hAnsi="Tahoma" w:cs="Tahoma"/>
          <w:sz w:val="24"/>
          <w:szCs w:val="24"/>
        </w:rPr>
        <w:t>, instituição financeira integrante do sistema brasileiro de distribuição de valores mobiliários com sede na Cidade d</w:t>
      </w:r>
      <w:r w:rsidR="007270DE" w:rsidRPr="00BC299C">
        <w:rPr>
          <w:rFonts w:ascii="Tahoma" w:hAnsi="Tahoma" w:cs="Tahoma"/>
          <w:sz w:val="24"/>
          <w:szCs w:val="24"/>
        </w:rPr>
        <w:t>o Rio de Janeiro</w:t>
      </w:r>
      <w:r w:rsidRPr="00BC299C">
        <w:rPr>
          <w:rFonts w:ascii="Tahoma" w:hAnsi="Tahoma" w:cs="Tahoma"/>
          <w:sz w:val="24"/>
          <w:szCs w:val="24"/>
        </w:rPr>
        <w:t>, Estado d</w:t>
      </w:r>
      <w:r w:rsidR="007270DE" w:rsidRPr="00BC299C">
        <w:rPr>
          <w:rFonts w:ascii="Tahoma" w:hAnsi="Tahoma" w:cs="Tahoma"/>
          <w:sz w:val="24"/>
          <w:szCs w:val="24"/>
        </w:rPr>
        <w:t>o Rio de Janeiro</w:t>
      </w:r>
      <w:r w:rsidRPr="00BC299C">
        <w:rPr>
          <w:rFonts w:ascii="Tahoma" w:hAnsi="Tahoma" w:cs="Tahoma"/>
          <w:sz w:val="24"/>
          <w:szCs w:val="24"/>
        </w:rPr>
        <w:t xml:space="preserve">, na </w:t>
      </w:r>
      <w:r w:rsidR="007270DE" w:rsidRPr="00BC299C">
        <w:rPr>
          <w:rFonts w:ascii="Tahoma" w:hAnsi="Tahoma" w:cs="Tahoma"/>
          <w:sz w:val="24"/>
          <w:szCs w:val="24"/>
        </w:rPr>
        <w:t>Rua Senador Dantas</w:t>
      </w:r>
      <w:r w:rsidRPr="00BC299C">
        <w:rPr>
          <w:rFonts w:ascii="Tahoma" w:hAnsi="Tahoma" w:cs="Tahoma"/>
          <w:sz w:val="24"/>
          <w:szCs w:val="24"/>
        </w:rPr>
        <w:t>, n</w:t>
      </w:r>
      <w:r w:rsidR="00392259" w:rsidRPr="00BC299C">
        <w:rPr>
          <w:rFonts w:ascii="Tahoma" w:hAnsi="Tahoma" w:cs="Tahoma"/>
          <w:sz w:val="24"/>
          <w:szCs w:val="24"/>
        </w:rPr>
        <w:t>.</w:t>
      </w:r>
      <w:r w:rsidRPr="00BC299C">
        <w:rPr>
          <w:rFonts w:ascii="Tahoma" w:hAnsi="Tahoma" w:cs="Tahoma"/>
          <w:sz w:val="24"/>
          <w:szCs w:val="24"/>
        </w:rPr>
        <w:t xml:space="preserve">º </w:t>
      </w:r>
      <w:r w:rsidR="007270DE" w:rsidRPr="00BC299C">
        <w:rPr>
          <w:rFonts w:ascii="Tahoma" w:hAnsi="Tahoma" w:cs="Tahoma"/>
          <w:sz w:val="24"/>
          <w:szCs w:val="24"/>
        </w:rPr>
        <w:t>105</w:t>
      </w:r>
      <w:r w:rsidRPr="00BC299C">
        <w:rPr>
          <w:rFonts w:ascii="Tahoma" w:hAnsi="Tahoma" w:cs="Tahoma"/>
          <w:sz w:val="24"/>
          <w:szCs w:val="24"/>
        </w:rPr>
        <w:t xml:space="preserve">, </w:t>
      </w:r>
      <w:r w:rsidR="007270DE" w:rsidRPr="00BC299C">
        <w:rPr>
          <w:rFonts w:ascii="Tahoma" w:hAnsi="Tahoma" w:cs="Tahoma"/>
          <w:sz w:val="24"/>
          <w:szCs w:val="24"/>
        </w:rPr>
        <w:t>36</w:t>
      </w:r>
      <w:r w:rsidRPr="00BC299C">
        <w:rPr>
          <w:rFonts w:ascii="Tahoma" w:hAnsi="Tahoma" w:cs="Tahoma"/>
          <w:sz w:val="24"/>
          <w:szCs w:val="24"/>
        </w:rPr>
        <w:t>º andar, inscrita no CNPJ/MF sob n</w:t>
      </w:r>
      <w:r w:rsidR="00392259" w:rsidRPr="00BC299C">
        <w:rPr>
          <w:rFonts w:ascii="Tahoma" w:hAnsi="Tahoma" w:cs="Tahoma"/>
          <w:sz w:val="24"/>
          <w:szCs w:val="24"/>
        </w:rPr>
        <w:t>.</w:t>
      </w:r>
      <w:r w:rsidR="00392259" w:rsidRPr="00BC299C">
        <w:rPr>
          <w:rFonts w:ascii="Arial" w:hAnsi="Arial" w:cs="Arial"/>
          <w:sz w:val="24"/>
          <w:szCs w:val="24"/>
          <w:lang w:eastAsia="ko-KR"/>
        </w:rPr>
        <w:t>º</w:t>
      </w:r>
      <w:r w:rsidRPr="00BC299C">
        <w:rPr>
          <w:rFonts w:ascii="Tahoma" w:hAnsi="Tahoma" w:cs="Tahoma"/>
          <w:sz w:val="24"/>
          <w:szCs w:val="24"/>
        </w:rPr>
        <w:t xml:space="preserve"> </w:t>
      </w:r>
      <w:r w:rsidR="007270DE" w:rsidRPr="00BC299C">
        <w:rPr>
          <w:rFonts w:ascii="Tahoma" w:hAnsi="Tahoma" w:cs="Tahoma"/>
          <w:sz w:val="24"/>
          <w:szCs w:val="24"/>
        </w:rPr>
        <w:t>24</w:t>
      </w:r>
      <w:r w:rsidRPr="00BC299C">
        <w:rPr>
          <w:rFonts w:ascii="Tahoma" w:hAnsi="Tahoma" w:cs="Tahoma"/>
          <w:sz w:val="24"/>
          <w:szCs w:val="24"/>
        </w:rPr>
        <w:t>.</w:t>
      </w:r>
      <w:r w:rsidR="007270DE" w:rsidRPr="00BC299C">
        <w:rPr>
          <w:rFonts w:ascii="Tahoma" w:hAnsi="Tahoma" w:cs="Tahoma"/>
          <w:sz w:val="24"/>
          <w:szCs w:val="24"/>
        </w:rPr>
        <w:t>933</w:t>
      </w:r>
      <w:r w:rsidRPr="00BC299C">
        <w:rPr>
          <w:rFonts w:ascii="Tahoma" w:hAnsi="Tahoma" w:cs="Tahoma"/>
          <w:sz w:val="24"/>
          <w:szCs w:val="24"/>
        </w:rPr>
        <w:t>.</w:t>
      </w:r>
      <w:r w:rsidR="007270DE" w:rsidRPr="00BC299C">
        <w:rPr>
          <w:rFonts w:ascii="Tahoma" w:hAnsi="Tahoma" w:cs="Tahoma"/>
          <w:sz w:val="24"/>
          <w:szCs w:val="24"/>
        </w:rPr>
        <w:t>830</w:t>
      </w:r>
      <w:r w:rsidRPr="00BC299C">
        <w:rPr>
          <w:rFonts w:ascii="Tahoma" w:hAnsi="Tahoma" w:cs="Tahoma"/>
          <w:sz w:val="24"/>
          <w:szCs w:val="24"/>
        </w:rPr>
        <w:t>/0001-30 (“</w:t>
      </w:r>
      <w:r w:rsidRPr="00BC299C">
        <w:rPr>
          <w:rFonts w:ascii="Tahoma" w:hAnsi="Tahoma" w:cs="Tahoma"/>
          <w:sz w:val="24"/>
          <w:szCs w:val="24"/>
          <w:u w:val="single"/>
        </w:rPr>
        <w:t>Coordenador Líder</w:t>
      </w:r>
      <w:r w:rsidRPr="00BC299C">
        <w:rPr>
          <w:rFonts w:ascii="Tahoma" w:hAnsi="Tahoma" w:cs="Tahoma"/>
          <w:sz w:val="24"/>
          <w:szCs w:val="24"/>
        </w:rPr>
        <w:t>”), sob regime de garantia firme de colocação para a totalidade das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4.1.2. Sem prejuízo do disposto no item 4.1. acima, no âmbito da Oferta Restrita (i) somente será permitida a procura de, no máximo, 50 (cinquenta) Investidores Qualificados pelo Coordenador Líder; e (ii) as Debêntures somente poderão ser adquiridas por, no máximo, 20 (vinte) Investidores Qualificados, nos termos da Instrução CVM n.º 476/09.</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4.1.3. A colocação das Debêntures será realizada de acordo com os procedimentos do SDT, administrado e operacionalizado pela CETIP, e com o plano de distribuição descrito nesta Cláusula Quarta.</w:t>
      </w:r>
    </w:p>
    <w:p w:rsidR="00731D0D" w:rsidRPr="00BC299C" w:rsidRDefault="00731D0D" w:rsidP="00667E1B">
      <w:pPr>
        <w:pStyle w:val="Corpodetexto"/>
        <w:spacing w:line="320" w:lineRule="exact"/>
        <w:rPr>
          <w:rFonts w:ascii="Tahoma" w:hAnsi="Tahoma" w:cs="Tahoma"/>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4.1.4. No ato de subscrição e integralização das Debêntures, cada Investidor Qualificado assinará declaração atestando estar ciente de que (i) a Oferta Restrita não foi registrada perante a CVM; e (ii) as Debêntures estão sujeitas a restrições de negociação previstas na regulamentação aplicável e nesta Escritura de Emissão.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Corpodetexto"/>
        <w:spacing w:line="320" w:lineRule="exact"/>
        <w:rPr>
          <w:rFonts w:ascii="Tahoma" w:hAnsi="Tahoma" w:cs="Tahoma"/>
        </w:rPr>
      </w:pPr>
      <w:r w:rsidRPr="00BC299C">
        <w:rPr>
          <w:rFonts w:ascii="Tahoma" w:hAnsi="Tahoma" w:cs="Tahoma"/>
        </w:rPr>
        <w:t xml:space="preserve">4.1.5. Não será concedido qualquer tipo de desconto pelo Coordenador Líder aos Investidores Qualificados interessados </w:t>
      </w:r>
      <w:smartTag w:uri="urn:schemas-microsoft-com:office:smarttags" w:element="PersonName">
        <w:smartTagPr>
          <w:attr w:name="ProductID" w:val="em adquirir Deb￪ntures"/>
        </w:smartTagPr>
        <w:r w:rsidRPr="00BC299C">
          <w:rPr>
            <w:rFonts w:ascii="Tahoma" w:hAnsi="Tahoma" w:cs="Tahoma"/>
          </w:rPr>
          <w:t>em adquirir Debêntures</w:t>
        </w:r>
      </w:smartTag>
      <w:r w:rsidRPr="00BC299C">
        <w:rPr>
          <w:rFonts w:ascii="Tahoma" w:hAnsi="Tahoma" w:cs="Tahoma"/>
        </w:rPr>
        <w:t xml:space="preserve"> no âmbito da Oferta Restrita, bem como não existirão reservas antecipadas, nem fixação de lotes máximos ou mínimos.</w:t>
      </w:r>
    </w:p>
    <w:p w:rsidR="00731D0D" w:rsidRPr="00BC299C" w:rsidRDefault="00731D0D" w:rsidP="00667E1B">
      <w:pPr>
        <w:pStyle w:val="Corpodetexto"/>
        <w:spacing w:line="320" w:lineRule="exact"/>
        <w:rPr>
          <w:rFonts w:ascii="Tahoma" w:hAnsi="Tahoma" w:cs="Tahoma"/>
        </w:rPr>
      </w:pPr>
    </w:p>
    <w:p w:rsidR="00731D0D" w:rsidRPr="00BC299C" w:rsidRDefault="00731D0D" w:rsidP="00667E1B">
      <w:pPr>
        <w:pStyle w:val="Corpodetexto"/>
        <w:spacing w:line="320" w:lineRule="exact"/>
        <w:rPr>
          <w:rFonts w:ascii="Tahoma" w:hAnsi="Tahoma" w:cs="Tahoma"/>
        </w:rPr>
      </w:pPr>
      <w:r w:rsidRPr="00BC299C">
        <w:rPr>
          <w:rFonts w:ascii="Tahoma" w:hAnsi="Tahoma" w:cs="Tahoma"/>
        </w:rPr>
        <w:t>4.1.6. Não será constituído fundo de sustentação de liquidez ou firmado contrato de garantia de liquidez para as Debêntures. Não será firmado contrato de estabilização de preço das Debêntures no mercado secundário.</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4.2. Data de Emissão das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Para todos os efeitos legais, a </w:t>
      </w:r>
      <w:del w:id="0" w:author="maria.carolina" w:date="2009-12-11T12:13:00Z">
        <w:r w:rsidR="002B5C76">
          <w:rPr>
            <w:rFonts w:ascii="Tahoma" w:hAnsi="Tahoma" w:cs="Tahoma"/>
            <w:sz w:val="24"/>
            <w:szCs w:val="24"/>
          </w:rPr>
          <w:delText>Data</w:delText>
        </w:r>
      </w:del>
      <w:ins w:id="1" w:author="maria.carolina" w:date="2009-12-11T12:13:00Z">
        <w:r w:rsidRPr="00BC299C">
          <w:rPr>
            <w:rFonts w:ascii="Tahoma" w:hAnsi="Tahoma" w:cs="Tahoma"/>
            <w:sz w:val="24"/>
            <w:szCs w:val="24"/>
          </w:rPr>
          <w:t>data</w:t>
        </w:r>
      </w:ins>
      <w:r w:rsidRPr="00BC299C">
        <w:rPr>
          <w:rFonts w:ascii="Tahoma" w:hAnsi="Tahoma" w:cs="Tahoma"/>
          <w:sz w:val="24"/>
          <w:szCs w:val="24"/>
        </w:rPr>
        <w:t xml:space="preserve"> de </w:t>
      </w:r>
      <w:del w:id="2" w:author="maria.carolina" w:date="2009-12-11T12:13:00Z">
        <w:r w:rsidR="002B5C76">
          <w:rPr>
            <w:rFonts w:ascii="Tahoma" w:hAnsi="Tahoma" w:cs="Tahoma"/>
            <w:sz w:val="24"/>
            <w:szCs w:val="24"/>
          </w:rPr>
          <w:delText>E</w:delText>
        </w:r>
        <w:r w:rsidRPr="00BC299C">
          <w:rPr>
            <w:rFonts w:ascii="Tahoma" w:hAnsi="Tahoma" w:cs="Tahoma"/>
            <w:sz w:val="24"/>
            <w:szCs w:val="24"/>
          </w:rPr>
          <w:delText>missão</w:delText>
        </w:r>
      </w:del>
      <w:ins w:id="3" w:author="maria.carolina" w:date="2009-12-11T12:13:00Z">
        <w:r w:rsidRPr="00BC299C">
          <w:rPr>
            <w:rFonts w:ascii="Tahoma" w:hAnsi="Tahoma" w:cs="Tahoma"/>
            <w:sz w:val="24"/>
            <w:szCs w:val="24"/>
          </w:rPr>
          <w:t>emissão</w:t>
        </w:r>
      </w:ins>
      <w:r w:rsidRPr="00BC299C">
        <w:rPr>
          <w:rFonts w:ascii="Tahoma" w:hAnsi="Tahoma" w:cs="Tahoma"/>
          <w:sz w:val="24"/>
          <w:szCs w:val="24"/>
        </w:rPr>
        <w:t xml:space="preserve"> das Debêntures será </w:t>
      </w:r>
      <w:r w:rsidR="000A14FE" w:rsidRPr="00BC299C">
        <w:rPr>
          <w:rFonts w:ascii="Tahoma" w:hAnsi="Tahoma" w:cs="Tahoma"/>
          <w:sz w:val="24"/>
          <w:szCs w:val="24"/>
        </w:rPr>
        <w:t xml:space="preserve">15 </w:t>
      </w:r>
      <w:r w:rsidRPr="00BC299C">
        <w:rPr>
          <w:rFonts w:ascii="Tahoma" w:hAnsi="Tahoma" w:cs="Tahoma"/>
          <w:sz w:val="24"/>
          <w:szCs w:val="24"/>
        </w:rPr>
        <w:t xml:space="preserve">de </w:t>
      </w:r>
      <w:r w:rsidR="000A14FE" w:rsidRPr="00BC299C">
        <w:rPr>
          <w:rFonts w:ascii="Tahoma" w:hAnsi="Tahoma" w:cs="Tahoma"/>
          <w:sz w:val="24"/>
          <w:szCs w:val="24"/>
        </w:rPr>
        <w:t>dezembro</w:t>
      </w:r>
      <w:r w:rsidR="008929F9" w:rsidRPr="00BC299C">
        <w:rPr>
          <w:rFonts w:ascii="Tahoma" w:hAnsi="Tahoma" w:cs="Tahoma"/>
          <w:sz w:val="24"/>
          <w:szCs w:val="24"/>
        </w:rPr>
        <w:t xml:space="preserve"> </w:t>
      </w:r>
      <w:r w:rsidRPr="00BC299C">
        <w:rPr>
          <w:rFonts w:ascii="Tahoma" w:hAnsi="Tahoma" w:cs="Tahoma"/>
          <w:sz w:val="24"/>
          <w:szCs w:val="24"/>
        </w:rPr>
        <w:t>de 2009 (“</w:t>
      </w:r>
      <w:r w:rsidRPr="00BC299C">
        <w:rPr>
          <w:rFonts w:ascii="Tahoma" w:hAnsi="Tahoma" w:cs="Tahoma"/>
          <w:sz w:val="24"/>
          <w:szCs w:val="24"/>
          <w:u w:val="single"/>
        </w:rPr>
        <w:t>Data de Emissão</w:t>
      </w:r>
      <w:r w:rsidRPr="00BC299C">
        <w:rPr>
          <w:rFonts w:ascii="Tahoma" w:hAnsi="Tahoma" w:cs="Tahoma"/>
          <w:sz w:val="24"/>
          <w:szCs w:val="24"/>
        </w:rPr>
        <w:t>”).</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4.3. Valor Nominal Unitário das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O valor nominal unitário das Debêntures, na Data de Emissão, será de R$ 1.000.000,00 (</w:t>
      </w:r>
      <w:r w:rsidR="00A66F85" w:rsidRPr="00BC299C">
        <w:rPr>
          <w:rFonts w:ascii="Tahoma" w:hAnsi="Tahoma" w:cs="Tahoma"/>
          <w:sz w:val="24"/>
          <w:szCs w:val="24"/>
        </w:rPr>
        <w:t>h</w:t>
      </w:r>
      <w:r w:rsidRPr="00BC299C">
        <w:rPr>
          <w:rFonts w:ascii="Tahoma" w:hAnsi="Tahoma" w:cs="Tahoma"/>
          <w:sz w:val="24"/>
          <w:szCs w:val="24"/>
        </w:rPr>
        <w:t>um milhão de reais) (“</w:t>
      </w:r>
      <w:r w:rsidRPr="00BC299C">
        <w:rPr>
          <w:rFonts w:ascii="Tahoma" w:hAnsi="Tahoma" w:cs="Tahoma"/>
          <w:sz w:val="24"/>
          <w:szCs w:val="24"/>
          <w:u w:val="single"/>
        </w:rPr>
        <w:t>Valor Nominal Unitário</w:t>
      </w:r>
      <w:r w:rsidRPr="00BC299C">
        <w:rPr>
          <w:rFonts w:ascii="Tahoma" w:hAnsi="Tahoma" w:cs="Tahoma"/>
          <w:sz w:val="24"/>
          <w:szCs w:val="24"/>
        </w:rPr>
        <w:t xml:space="preserve">”). </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4.4. Conversibilidade</w:t>
      </w:r>
      <w:r w:rsidR="00A66F85" w:rsidRPr="00BC299C">
        <w:rPr>
          <w:rFonts w:ascii="Tahoma" w:hAnsi="Tahoma" w:cs="Tahoma"/>
          <w:b/>
          <w:sz w:val="24"/>
          <w:szCs w:val="24"/>
        </w:rPr>
        <w:t>, Forma</w:t>
      </w:r>
      <w:r w:rsidRPr="00BC299C">
        <w:rPr>
          <w:rFonts w:ascii="Tahoma" w:hAnsi="Tahoma" w:cs="Tahoma"/>
          <w:b/>
          <w:sz w:val="24"/>
          <w:szCs w:val="24"/>
        </w:rPr>
        <w:t xml:space="preserve"> e Comprovação de Titularidade das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As Debêntures não serão conversíveis em ações de emissão da Emi</w:t>
      </w:r>
      <w:r w:rsidRPr="00BC299C">
        <w:rPr>
          <w:rFonts w:ascii="Tahoma" w:hAnsi="Tahoma" w:cs="Tahoma"/>
          <w:sz w:val="24"/>
          <w:szCs w:val="24"/>
        </w:rPr>
        <w:t>s</w:t>
      </w:r>
      <w:r w:rsidRPr="00BC299C">
        <w:rPr>
          <w:rFonts w:ascii="Tahoma" w:hAnsi="Tahoma" w:cs="Tahoma"/>
          <w:sz w:val="24"/>
          <w:szCs w:val="24"/>
        </w:rPr>
        <w:t>sora. As Debêntures serão emitidas sob a forma nominativa, escritural, sem emissão de cautelas ou certificados. Para todos os fins de direito, a titularidade das Debêntures será comprovada pelo extrato d</w:t>
      </w:r>
      <w:r w:rsidR="00630004" w:rsidRPr="00BC299C">
        <w:rPr>
          <w:rFonts w:ascii="Tahoma" w:hAnsi="Tahoma" w:cs="Tahoma"/>
          <w:sz w:val="24"/>
          <w:szCs w:val="24"/>
        </w:rPr>
        <w:t>a</w:t>
      </w:r>
      <w:r w:rsidRPr="00BC299C">
        <w:rPr>
          <w:rFonts w:ascii="Tahoma" w:hAnsi="Tahoma" w:cs="Tahoma"/>
          <w:sz w:val="24"/>
          <w:szCs w:val="24"/>
        </w:rPr>
        <w:t xml:space="preserve"> conta de depósito emitido pel</w:t>
      </w:r>
      <w:r w:rsidR="00443309" w:rsidRPr="00BC299C">
        <w:rPr>
          <w:rFonts w:ascii="Tahoma" w:hAnsi="Tahoma" w:cs="Tahoma"/>
          <w:sz w:val="24"/>
          <w:szCs w:val="24"/>
        </w:rPr>
        <w:t xml:space="preserve">o </w:t>
      </w:r>
      <w:r w:rsidR="00EE0BDA" w:rsidRPr="00BC299C">
        <w:rPr>
          <w:rFonts w:ascii="Tahoma" w:hAnsi="Tahoma" w:cs="Tahoma"/>
          <w:sz w:val="24"/>
          <w:szCs w:val="24"/>
        </w:rPr>
        <w:t>Banco Mandatário</w:t>
      </w:r>
      <w:r w:rsidR="006C2456" w:rsidRPr="00BC299C">
        <w:rPr>
          <w:rFonts w:ascii="Tahoma" w:hAnsi="Tahoma" w:cs="Tahoma"/>
          <w:sz w:val="24"/>
          <w:szCs w:val="24"/>
        </w:rPr>
        <w:t>.</w:t>
      </w:r>
      <w:r w:rsidRPr="00BC299C">
        <w:rPr>
          <w:rFonts w:ascii="Tahoma" w:hAnsi="Tahoma" w:cs="Tahoma"/>
          <w:sz w:val="24"/>
          <w:szCs w:val="24"/>
        </w:rPr>
        <w:t xml:space="preserve"> </w:t>
      </w:r>
      <w:r w:rsidR="006C2456" w:rsidRPr="00BC299C">
        <w:rPr>
          <w:rFonts w:ascii="Tahoma" w:hAnsi="Tahoma" w:cs="Tahoma"/>
          <w:sz w:val="24"/>
          <w:szCs w:val="24"/>
        </w:rPr>
        <w:t>A</w:t>
      </w:r>
      <w:r w:rsidRPr="00BC299C">
        <w:rPr>
          <w:rFonts w:ascii="Tahoma" w:hAnsi="Tahoma" w:cs="Tahoma"/>
          <w:sz w:val="24"/>
          <w:szCs w:val="24"/>
        </w:rPr>
        <w:t>dicionalmente, para as Debêntures custodiadas n</w:t>
      </w:r>
      <w:r w:rsidR="006C2456" w:rsidRPr="00BC299C">
        <w:rPr>
          <w:rFonts w:ascii="Tahoma" w:hAnsi="Tahoma" w:cs="Tahoma"/>
          <w:sz w:val="24"/>
          <w:szCs w:val="24"/>
        </w:rPr>
        <w:t>o</w:t>
      </w:r>
      <w:r w:rsidRPr="00BC299C">
        <w:rPr>
          <w:rFonts w:ascii="Tahoma" w:hAnsi="Tahoma" w:cs="Tahoma"/>
          <w:sz w:val="24"/>
          <w:szCs w:val="24"/>
        </w:rPr>
        <w:t xml:space="preserve"> </w:t>
      </w:r>
      <w:r w:rsidR="006C2456" w:rsidRPr="00BC299C">
        <w:rPr>
          <w:rFonts w:ascii="Tahoma" w:hAnsi="Tahoma" w:cs="Tahoma"/>
          <w:sz w:val="24"/>
          <w:szCs w:val="24"/>
        </w:rPr>
        <w:t>SND</w:t>
      </w:r>
      <w:r w:rsidRPr="00BC299C">
        <w:rPr>
          <w:rFonts w:ascii="Tahoma" w:hAnsi="Tahoma" w:cs="Tahoma"/>
          <w:sz w:val="24"/>
          <w:szCs w:val="24"/>
        </w:rPr>
        <w:t xml:space="preserve">, será expedido </w:t>
      </w:r>
      <w:r w:rsidR="006C2456" w:rsidRPr="00BC299C">
        <w:rPr>
          <w:rFonts w:ascii="Tahoma" w:hAnsi="Tahoma" w:cs="Tahoma"/>
          <w:sz w:val="24"/>
          <w:szCs w:val="24"/>
        </w:rPr>
        <w:t xml:space="preserve">pela CETIP </w:t>
      </w:r>
      <w:r w:rsidRPr="00BC299C">
        <w:rPr>
          <w:rFonts w:ascii="Tahoma" w:hAnsi="Tahoma" w:cs="Tahoma"/>
          <w:sz w:val="24"/>
          <w:szCs w:val="24"/>
        </w:rPr>
        <w:t>extrato em nome dos titulares d</w:t>
      </w:r>
      <w:r w:rsidR="006C2456" w:rsidRPr="00BC299C">
        <w:rPr>
          <w:rFonts w:ascii="Tahoma" w:hAnsi="Tahoma" w:cs="Tahoma"/>
          <w:sz w:val="24"/>
          <w:szCs w:val="24"/>
        </w:rPr>
        <w:t>as</w:t>
      </w:r>
      <w:r w:rsidRPr="00BC299C">
        <w:rPr>
          <w:rFonts w:ascii="Tahoma" w:hAnsi="Tahoma" w:cs="Tahoma"/>
          <w:sz w:val="24"/>
          <w:szCs w:val="24"/>
        </w:rPr>
        <w:t xml:space="preserve"> Debêntures, que servirá de comprovante de titularidade.</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4.5. Espécie</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As Debêntures serão da espécie quirografária, nos termos do artigo 58 da Lei das Sociedades por Ações.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4.6. Preço de Subscrição e Forma de Integralização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4.6.1. As Debêntures serão subscritas pelo Valor Nominal Unitário acrescido da R</w:t>
      </w:r>
      <w:r w:rsidRPr="00BC299C">
        <w:rPr>
          <w:rFonts w:ascii="Tahoma" w:hAnsi="Tahoma" w:cs="Tahoma"/>
          <w:sz w:val="24"/>
          <w:szCs w:val="24"/>
        </w:rPr>
        <w:t>e</w:t>
      </w:r>
      <w:r w:rsidRPr="00BC299C">
        <w:rPr>
          <w:rFonts w:ascii="Tahoma" w:hAnsi="Tahoma" w:cs="Tahoma"/>
          <w:sz w:val="24"/>
          <w:szCs w:val="24"/>
        </w:rPr>
        <w:t xml:space="preserve">muneração, calculada </w:t>
      </w:r>
      <w:r w:rsidRPr="00BC299C">
        <w:rPr>
          <w:rFonts w:ascii="Tahoma" w:hAnsi="Tahoma" w:cs="Tahoma"/>
          <w:i/>
          <w:sz w:val="24"/>
          <w:szCs w:val="24"/>
        </w:rPr>
        <w:t>pro rata temporis</w:t>
      </w:r>
      <w:r w:rsidRPr="00BC299C">
        <w:rPr>
          <w:rFonts w:ascii="Tahoma" w:hAnsi="Tahoma" w:cs="Tahoma"/>
          <w:sz w:val="24"/>
          <w:szCs w:val="24"/>
        </w:rPr>
        <w:t xml:space="preserve"> desde a Data de Emissão até a data de sua efetiva subscrição e integralização.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4.6.2. As Debêntures serão integralizadas em moeda corrente nacional, à vista, no ato da subscrição.</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4.7. Prazo de Vigência e Data de Vencimento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As Debêntures terão prazo vigência de </w:t>
      </w:r>
      <w:r w:rsidR="008929F9" w:rsidRPr="00BC299C">
        <w:rPr>
          <w:rFonts w:ascii="Tahoma" w:hAnsi="Tahoma" w:cs="Tahoma"/>
          <w:sz w:val="24"/>
          <w:szCs w:val="24"/>
        </w:rPr>
        <w:t>60</w:t>
      </w:r>
      <w:r w:rsidRPr="00BC299C">
        <w:rPr>
          <w:rFonts w:ascii="Tahoma" w:hAnsi="Tahoma" w:cs="Tahoma"/>
          <w:sz w:val="24"/>
          <w:szCs w:val="24"/>
        </w:rPr>
        <w:t xml:space="preserve"> (</w:t>
      </w:r>
      <w:r w:rsidR="008929F9" w:rsidRPr="00BC299C">
        <w:rPr>
          <w:rFonts w:ascii="Tahoma" w:hAnsi="Tahoma" w:cs="Tahoma"/>
          <w:sz w:val="24"/>
          <w:szCs w:val="24"/>
        </w:rPr>
        <w:t>sessenta</w:t>
      </w:r>
      <w:r w:rsidRPr="00BC299C">
        <w:rPr>
          <w:rFonts w:ascii="Tahoma" w:hAnsi="Tahoma" w:cs="Tahoma"/>
          <w:sz w:val="24"/>
          <w:szCs w:val="24"/>
        </w:rPr>
        <w:t xml:space="preserve">) </w:t>
      </w:r>
      <w:r w:rsidR="008929F9" w:rsidRPr="00BC299C">
        <w:rPr>
          <w:rFonts w:ascii="Tahoma" w:hAnsi="Tahoma" w:cs="Tahoma"/>
          <w:sz w:val="24"/>
          <w:szCs w:val="24"/>
        </w:rPr>
        <w:t>meses</w:t>
      </w:r>
      <w:r w:rsidRPr="00BC299C">
        <w:rPr>
          <w:rFonts w:ascii="Tahoma" w:hAnsi="Tahoma" w:cs="Tahoma"/>
          <w:sz w:val="24"/>
          <w:szCs w:val="24"/>
        </w:rPr>
        <w:t xml:space="preserve"> contados da Data de Emissão, vencendo-se, portanto, em</w:t>
      </w:r>
      <w:r w:rsidR="008929F9" w:rsidRPr="00BC299C">
        <w:rPr>
          <w:rFonts w:ascii="Tahoma" w:hAnsi="Tahoma" w:cs="Tahoma"/>
          <w:sz w:val="24"/>
          <w:szCs w:val="24"/>
        </w:rPr>
        <w:t xml:space="preserve"> </w:t>
      </w:r>
      <w:r w:rsidR="000A14FE" w:rsidRPr="00BC299C">
        <w:rPr>
          <w:rFonts w:ascii="Tahoma" w:hAnsi="Tahoma" w:cs="Tahoma"/>
          <w:sz w:val="24"/>
          <w:szCs w:val="24"/>
        </w:rPr>
        <w:t xml:space="preserve">15 </w:t>
      </w:r>
      <w:r w:rsidRPr="00BC299C">
        <w:rPr>
          <w:rFonts w:ascii="Tahoma" w:hAnsi="Tahoma" w:cs="Tahoma"/>
          <w:sz w:val="24"/>
          <w:szCs w:val="24"/>
        </w:rPr>
        <w:t xml:space="preserve">de </w:t>
      </w:r>
      <w:r w:rsidR="000A14FE" w:rsidRPr="00BC299C">
        <w:rPr>
          <w:rFonts w:ascii="Tahoma" w:hAnsi="Tahoma" w:cs="Tahoma"/>
          <w:sz w:val="24"/>
          <w:szCs w:val="24"/>
        </w:rPr>
        <w:t>dezembro</w:t>
      </w:r>
      <w:r w:rsidR="008929F9" w:rsidRPr="00BC299C">
        <w:rPr>
          <w:rFonts w:ascii="Tahoma" w:hAnsi="Tahoma" w:cs="Tahoma"/>
          <w:sz w:val="24"/>
          <w:szCs w:val="24"/>
        </w:rPr>
        <w:t xml:space="preserve"> </w:t>
      </w:r>
      <w:r w:rsidRPr="00BC299C">
        <w:rPr>
          <w:rFonts w:ascii="Tahoma" w:hAnsi="Tahoma" w:cs="Tahoma"/>
          <w:sz w:val="24"/>
          <w:szCs w:val="24"/>
        </w:rPr>
        <w:t>de 20</w:t>
      </w:r>
      <w:r w:rsidR="008929F9" w:rsidRPr="00BC299C">
        <w:rPr>
          <w:rFonts w:ascii="Tahoma" w:hAnsi="Tahoma" w:cs="Tahoma"/>
          <w:sz w:val="24"/>
          <w:szCs w:val="24"/>
        </w:rPr>
        <w:t>14</w:t>
      </w:r>
      <w:r w:rsidRPr="00BC299C">
        <w:rPr>
          <w:rFonts w:ascii="Tahoma" w:hAnsi="Tahoma" w:cs="Tahoma"/>
          <w:sz w:val="24"/>
          <w:szCs w:val="24"/>
        </w:rPr>
        <w:t xml:space="preserve"> (“</w:t>
      </w:r>
      <w:r w:rsidRPr="00BC299C">
        <w:rPr>
          <w:rFonts w:ascii="Tahoma" w:hAnsi="Tahoma" w:cs="Tahoma"/>
          <w:sz w:val="24"/>
          <w:szCs w:val="24"/>
          <w:u w:val="single"/>
        </w:rPr>
        <w:t>Data de Vencime</w:t>
      </w:r>
      <w:r w:rsidRPr="00BC299C">
        <w:rPr>
          <w:rFonts w:ascii="Tahoma" w:hAnsi="Tahoma" w:cs="Tahoma"/>
          <w:sz w:val="24"/>
          <w:szCs w:val="24"/>
          <w:u w:val="single"/>
        </w:rPr>
        <w:t>n</w:t>
      </w:r>
      <w:r w:rsidRPr="00BC299C">
        <w:rPr>
          <w:rFonts w:ascii="Tahoma" w:hAnsi="Tahoma" w:cs="Tahoma"/>
          <w:sz w:val="24"/>
          <w:szCs w:val="24"/>
          <w:u w:val="single"/>
        </w:rPr>
        <w:t>to</w:t>
      </w:r>
      <w:r w:rsidRPr="00BC299C">
        <w:rPr>
          <w:rFonts w:ascii="Tahoma" w:hAnsi="Tahoma" w:cs="Tahoma"/>
          <w:sz w:val="24"/>
          <w:szCs w:val="24"/>
        </w:rPr>
        <w:t xml:space="preserve">”). </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4.8. Amortização Programada</w:t>
      </w:r>
    </w:p>
    <w:p w:rsidR="00731D0D" w:rsidRPr="00BC299C" w:rsidRDefault="00731D0D" w:rsidP="00667E1B">
      <w:pPr>
        <w:spacing w:line="320" w:lineRule="exact"/>
        <w:rPr>
          <w:rFonts w:ascii="Tahoma" w:hAnsi="Tahoma" w:cs="Tahoma"/>
          <w:sz w:val="24"/>
          <w:szCs w:val="24"/>
        </w:rPr>
      </w:pPr>
    </w:p>
    <w:p w:rsidR="00F96AAF" w:rsidRPr="00BC299C" w:rsidRDefault="00DA3044" w:rsidP="00DA3044">
      <w:pPr>
        <w:spacing w:line="320" w:lineRule="exact"/>
        <w:rPr>
          <w:rFonts w:ascii="Tahoma" w:hAnsi="Tahoma" w:cs="Tahoma"/>
          <w:sz w:val="24"/>
          <w:szCs w:val="24"/>
        </w:rPr>
      </w:pPr>
      <w:r w:rsidRPr="00BC299C">
        <w:rPr>
          <w:rFonts w:ascii="Tahoma" w:hAnsi="Tahoma" w:cs="Tahoma"/>
          <w:sz w:val="24"/>
          <w:szCs w:val="24"/>
        </w:rPr>
        <w:t xml:space="preserve">4.8.1. </w:t>
      </w:r>
      <w:r w:rsidR="00731D0D" w:rsidRPr="00BC299C">
        <w:rPr>
          <w:rFonts w:ascii="Tahoma" w:hAnsi="Tahoma" w:cs="Tahoma"/>
          <w:sz w:val="24"/>
          <w:szCs w:val="24"/>
        </w:rPr>
        <w:t xml:space="preserve">O Valor Nominal Unitário será amortizado </w:t>
      </w:r>
      <w:r w:rsidR="000931E3" w:rsidRPr="00BC299C">
        <w:rPr>
          <w:rFonts w:ascii="Tahoma" w:hAnsi="Tahoma" w:cs="Tahoma"/>
          <w:sz w:val="24"/>
          <w:szCs w:val="24"/>
        </w:rPr>
        <w:t>a partir do 36º (trigésimo sexto) mês após a Data de Emissão</w:t>
      </w:r>
      <w:r w:rsidR="00F96AAF" w:rsidRPr="00BC299C">
        <w:rPr>
          <w:rFonts w:ascii="Tahoma" w:hAnsi="Tahoma" w:cs="Tahoma"/>
          <w:sz w:val="24"/>
          <w:szCs w:val="24"/>
        </w:rPr>
        <w:t>, inclusive,</w:t>
      </w:r>
      <w:r w:rsidR="000931E3" w:rsidRPr="00BC299C">
        <w:rPr>
          <w:rFonts w:ascii="Tahoma" w:hAnsi="Tahoma" w:cs="Tahoma"/>
          <w:sz w:val="24"/>
          <w:szCs w:val="24"/>
        </w:rPr>
        <w:t xml:space="preserve"> </w:t>
      </w:r>
      <w:r w:rsidR="00F96AAF" w:rsidRPr="00BC299C">
        <w:rPr>
          <w:rFonts w:ascii="Tahoma" w:hAnsi="Tahoma" w:cs="Tahoma"/>
          <w:sz w:val="24"/>
          <w:szCs w:val="24"/>
        </w:rPr>
        <w:t xml:space="preserve">semestralmente, e </w:t>
      </w:r>
      <w:r w:rsidR="000931E3" w:rsidRPr="00BC299C">
        <w:rPr>
          <w:rFonts w:ascii="Tahoma" w:hAnsi="Tahoma" w:cs="Tahoma"/>
          <w:sz w:val="24"/>
          <w:szCs w:val="24"/>
        </w:rPr>
        <w:t xml:space="preserve">até a Data de Vencimento, </w:t>
      </w:r>
      <w:r w:rsidR="00F96AAF" w:rsidRPr="00BC299C">
        <w:rPr>
          <w:rFonts w:ascii="Tahoma" w:hAnsi="Tahoma" w:cs="Tahoma"/>
          <w:sz w:val="24"/>
          <w:szCs w:val="24"/>
        </w:rPr>
        <w:t>de acordo com a seguinte tabela (“</w:t>
      </w:r>
      <w:r w:rsidR="00F96AAF" w:rsidRPr="00BC299C">
        <w:rPr>
          <w:rFonts w:ascii="Tahoma" w:hAnsi="Tahoma" w:cs="Tahoma"/>
          <w:sz w:val="24"/>
          <w:szCs w:val="24"/>
          <w:u w:val="single"/>
        </w:rPr>
        <w:t>Amortizações Programadas</w:t>
      </w:r>
      <w:r w:rsidR="00F96AAF" w:rsidRPr="00BC299C">
        <w:rPr>
          <w:rFonts w:ascii="Tahoma" w:hAnsi="Tahoma" w:cs="Tahoma"/>
          <w:sz w:val="24"/>
          <w:szCs w:val="24"/>
        </w:rPr>
        <w:t>”):</w:t>
      </w:r>
    </w:p>
    <w:p w:rsidR="00F96AAF" w:rsidRPr="00BC299C" w:rsidRDefault="00F96AAF" w:rsidP="00DA3044">
      <w:pPr>
        <w:spacing w:line="320" w:lineRule="exact"/>
        <w:rPr>
          <w:rFonts w:ascii="Tahoma" w:hAnsi="Tahoma" w:cs="Tahoma"/>
          <w:sz w:val="24"/>
          <w:szCs w:val="24"/>
        </w:rPr>
      </w:pPr>
    </w:p>
    <w:tbl>
      <w:tblPr>
        <w:tblW w:w="0" w:type="auto"/>
        <w:jc w:val="center"/>
        <w:tblInd w:w="-1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10"/>
        <w:gridCol w:w="4047"/>
      </w:tblGrid>
      <w:tr w:rsidR="00F96AAF" w:rsidRPr="00BC299C">
        <w:trPr>
          <w:jc w:val="center"/>
        </w:trPr>
        <w:tc>
          <w:tcPr>
            <w:tcW w:w="4110"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pStyle w:val="NormalWeb"/>
              <w:spacing w:before="0" w:beforeAutospacing="0" w:after="0" w:afterAutospacing="0"/>
              <w:jc w:val="center"/>
              <w:rPr>
                <w:rFonts w:ascii="Tahoma" w:hAnsi="Tahoma" w:cs="Tahoma"/>
                <w:b/>
                <w:bCs/>
              </w:rPr>
            </w:pPr>
          </w:p>
          <w:p w:rsidR="00386D91" w:rsidRPr="00BC299C" w:rsidRDefault="00F96AAF" w:rsidP="00386D91">
            <w:pPr>
              <w:pStyle w:val="NormalWeb"/>
              <w:spacing w:before="0" w:beforeAutospacing="0" w:after="0" w:afterAutospacing="0"/>
              <w:jc w:val="center"/>
              <w:rPr>
                <w:rFonts w:ascii="Tahoma" w:hAnsi="Tahoma" w:cs="Tahoma"/>
                <w:b/>
                <w:bCs/>
              </w:rPr>
            </w:pPr>
            <w:r w:rsidRPr="00BC299C">
              <w:rPr>
                <w:rFonts w:ascii="Tahoma" w:hAnsi="Tahoma" w:cs="Tahoma"/>
                <w:b/>
                <w:bCs/>
              </w:rPr>
              <w:t xml:space="preserve">Data da </w:t>
            </w:r>
          </w:p>
          <w:p w:rsidR="00F96AAF" w:rsidRPr="00BC299C" w:rsidRDefault="00F96AAF" w:rsidP="00386D91">
            <w:pPr>
              <w:pStyle w:val="NormalWeb"/>
              <w:spacing w:before="0" w:beforeAutospacing="0" w:after="0" w:afterAutospacing="0"/>
              <w:jc w:val="center"/>
              <w:rPr>
                <w:rFonts w:ascii="Tahoma" w:hAnsi="Tahoma" w:cs="Tahoma"/>
                <w:b/>
                <w:bCs/>
              </w:rPr>
            </w:pPr>
            <w:r w:rsidRPr="00BC299C">
              <w:rPr>
                <w:rFonts w:ascii="Tahoma" w:hAnsi="Tahoma" w:cs="Tahoma"/>
                <w:b/>
                <w:bCs/>
              </w:rPr>
              <w:t xml:space="preserve">Amortização </w:t>
            </w:r>
            <w:r w:rsidR="00386D91" w:rsidRPr="00BC299C">
              <w:rPr>
                <w:rFonts w:ascii="Tahoma" w:hAnsi="Tahoma" w:cs="Tahoma"/>
                <w:b/>
                <w:bCs/>
              </w:rPr>
              <w:t>Programada</w:t>
            </w:r>
          </w:p>
          <w:p w:rsidR="00386D91" w:rsidRPr="00BC299C" w:rsidRDefault="00386D91" w:rsidP="00386D91">
            <w:pPr>
              <w:pStyle w:val="NormalWeb"/>
              <w:spacing w:before="0" w:beforeAutospacing="0" w:after="0" w:afterAutospacing="0"/>
              <w:jc w:val="center"/>
              <w:rPr>
                <w:rFonts w:ascii="Tahoma" w:hAnsi="Tahoma" w:cs="Tahoma"/>
                <w:b/>
                <w:bCs/>
              </w:rPr>
            </w:pPr>
          </w:p>
        </w:tc>
        <w:tc>
          <w:tcPr>
            <w:tcW w:w="4047"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pStyle w:val="NormalWeb"/>
              <w:spacing w:before="0" w:beforeAutospacing="0" w:after="0" w:afterAutospacing="0"/>
              <w:jc w:val="center"/>
              <w:rPr>
                <w:rFonts w:ascii="Tahoma" w:hAnsi="Tahoma" w:cs="Tahoma"/>
                <w:b/>
                <w:bCs/>
              </w:rPr>
            </w:pPr>
          </w:p>
          <w:p w:rsidR="00386D91" w:rsidRPr="00BC299C" w:rsidRDefault="00BE2D64" w:rsidP="00386D91">
            <w:pPr>
              <w:pStyle w:val="NormalWeb"/>
              <w:spacing w:before="0" w:beforeAutospacing="0" w:after="0" w:afterAutospacing="0"/>
              <w:jc w:val="center"/>
              <w:rPr>
                <w:rFonts w:ascii="Tahoma" w:hAnsi="Tahoma" w:cs="Tahoma"/>
                <w:b/>
                <w:bCs/>
              </w:rPr>
            </w:pPr>
            <w:r w:rsidRPr="00BC299C">
              <w:rPr>
                <w:rFonts w:ascii="Tahoma" w:hAnsi="Tahoma" w:cs="Tahoma"/>
                <w:b/>
                <w:bCs/>
              </w:rPr>
              <w:t>Percentual</w:t>
            </w:r>
            <w:r w:rsidR="00F96AAF" w:rsidRPr="00BC299C">
              <w:rPr>
                <w:rFonts w:ascii="Tahoma" w:hAnsi="Tahoma" w:cs="Tahoma"/>
                <w:b/>
                <w:bCs/>
              </w:rPr>
              <w:t xml:space="preserve"> do Valor Nominal Unitário </w:t>
            </w:r>
            <w:r w:rsidR="00386D91" w:rsidRPr="00BC299C">
              <w:rPr>
                <w:rFonts w:ascii="Tahoma" w:hAnsi="Tahoma" w:cs="Tahoma"/>
                <w:b/>
                <w:bCs/>
              </w:rPr>
              <w:t>objeto da</w:t>
            </w:r>
          </w:p>
          <w:p w:rsidR="00386D91" w:rsidRPr="00BC299C" w:rsidRDefault="00F96AAF" w:rsidP="00386D91">
            <w:pPr>
              <w:pStyle w:val="NormalWeb"/>
              <w:spacing w:before="0" w:beforeAutospacing="0" w:after="0" w:afterAutospacing="0"/>
              <w:jc w:val="center"/>
              <w:rPr>
                <w:rFonts w:ascii="Tahoma" w:hAnsi="Tahoma" w:cs="Tahoma"/>
                <w:b/>
                <w:bCs/>
              </w:rPr>
            </w:pPr>
            <w:r w:rsidRPr="00BC299C">
              <w:rPr>
                <w:rFonts w:ascii="Tahoma" w:hAnsi="Tahoma" w:cs="Tahoma"/>
                <w:b/>
                <w:bCs/>
              </w:rPr>
              <w:t>Amortiza</w:t>
            </w:r>
            <w:r w:rsidR="00386D91" w:rsidRPr="00BC299C">
              <w:rPr>
                <w:rFonts w:ascii="Tahoma" w:hAnsi="Tahoma" w:cs="Tahoma"/>
                <w:b/>
                <w:bCs/>
              </w:rPr>
              <w:t>ção Programada</w:t>
            </w:r>
          </w:p>
          <w:p w:rsidR="00F96AAF" w:rsidRPr="00BC299C" w:rsidRDefault="00F96AAF" w:rsidP="00386D91">
            <w:pPr>
              <w:pStyle w:val="NormalWeb"/>
              <w:spacing w:before="0" w:beforeAutospacing="0" w:after="0" w:afterAutospacing="0"/>
              <w:jc w:val="center"/>
              <w:rPr>
                <w:rFonts w:ascii="Tahoma" w:hAnsi="Tahoma" w:cs="Tahoma"/>
                <w:b/>
                <w:bCs/>
              </w:rPr>
            </w:pPr>
          </w:p>
        </w:tc>
      </w:tr>
      <w:tr w:rsidR="00F96AAF" w:rsidRPr="00BC299C">
        <w:trPr>
          <w:jc w:val="center"/>
        </w:trPr>
        <w:tc>
          <w:tcPr>
            <w:tcW w:w="4110"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sz w:val="24"/>
                <w:szCs w:val="24"/>
              </w:rPr>
            </w:pPr>
          </w:p>
          <w:p w:rsidR="00F96AAF" w:rsidRPr="00BC299C" w:rsidRDefault="00853BFB" w:rsidP="00386D91">
            <w:pPr>
              <w:jc w:val="center"/>
              <w:rPr>
                <w:rFonts w:ascii="Tahoma" w:hAnsi="Tahoma" w:cs="Tahoma"/>
                <w:sz w:val="24"/>
                <w:szCs w:val="24"/>
              </w:rPr>
            </w:pPr>
            <w:r w:rsidRPr="00BC299C">
              <w:rPr>
                <w:rFonts w:ascii="Tahoma" w:hAnsi="Tahoma" w:cs="Tahoma"/>
                <w:sz w:val="24"/>
                <w:szCs w:val="24"/>
              </w:rPr>
              <w:t>15</w:t>
            </w:r>
            <w:r w:rsidR="00386D91" w:rsidRPr="00BC299C">
              <w:rPr>
                <w:rFonts w:ascii="Tahoma" w:hAnsi="Tahoma" w:cs="Tahoma"/>
                <w:sz w:val="24"/>
                <w:szCs w:val="24"/>
              </w:rPr>
              <w:t xml:space="preserve"> de </w:t>
            </w:r>
            <w:r w:rsidRPr="00BC299C">
              <w:rPr>
                <w:rFonts w:ascii="Tahoma" w:hAnsi="Tahoma" w:cs="Tahoma"/>
                <w:sz w:val="24"/>
                <w:szCs w:val="24"/>
              </w:rPr>
              <w:t>dezembro</w:t>
            </w:r>
            <w:r w:rsidR="00386D91" w:rsidRPr="00BC299C">
              <w:rPr>
                <w:rFonts w:ascii="Tahoma" w:hAnsi="Tahoma" w:cs="Tahoma"/>
                <w:sz w:val="24"/>
                <w:szCs w:val="24"/>
              </w:rPr>
              <w:t xml:space="preserve"> de 2012</w:t>
            </w:r>
          </w:p>
          <w:p w:rsidR="00386D91" w:rsidRPr="00BC299C" w:rsidRDefault="00386D91" w:rsidP="00386D91">
            <w:pPr>
              <w:jc w:val="center"/>
              <w:rPr>
                <w:rFonts w:ascii="Tahoma" w:hAnsi="Tahoma" w:cs="Tahoma"/>
              </w:rPr>
            </w:pPr>
          </w:p>
        </w:tc>
        <w:tc>
          <w:tcPr>
            <w:tcW w:w="4047"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bCs/>
                <w:sz w:val="24"/>
                <w:szCs w:val="24"/>
              </w:rPr>
            </w:pPr>
          </w:p>
          <w:p w:rsidR="00F96AAF" w:rsidRPr="00BC299C" w:rsidRDefault="00BE2D64" w:rsidP="00386D91">
            <w:pPr>
              <w:jc w:val="center"/>
              <w:rPr>
                <w:rFonts w:ascii="Tahoma" w:hAnsi="Tahoma" w:cs="Tahoma"/>
                <w:sz w:val="24"/>
                <w:szCs w:val="24"/>
              </w:rPr>
            </w:pPr>
            <w:r w:rsidRPr="00BC299C">
              <w:rPr>
                <w:rFonts w:ascii="Tahoma" w:hAnsi="Tahoma" w:cs="Tahoma"/>
                <w:bCs/>
                <w:sz w:val="24"/>
                <w:szCs w:val="24"/>
              </w:rPr>
              <w:t>20%</w:t>
            </w:r>
          </w:p>
        </w:tc>
      </w:tr>
      <w:tr w:rsidR="00F96AAF" w:rsidRPr="00BC299C">
        <w:trPr>
          <w:jc w:val="center"/>
        </w:trPr>
        <w:tc>
          <w:tcPr>
            <w:tcW w:w="4110"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sz w:val="24"/>
                <w:szCs w:val="24"/>
              </w:rPr>
            </w:pPr>
          </w:p>
          <w:p w:rsidR="00F96AAF" w:rsidRPr="00BC299C" w:rsidRDefault="00853BFB" w:rsidP="00386D91">
            <w:pPr>
              <w:jc w:val="center"/>
              <w:rPr>
                <w:rFonts w:ascii="Tahoma" w:hAnsi="Tahoma" w:cs="Tahoma"/>
                <w:sz w:val="24"/>
                <w:szCs w:val="24"/>
              </w:rPr>
            </w:pPr>
            <w:r w:rsidRPr="00BC299C">
              <w:rPr>
                <w:rFonts w:ascii="Tahoma" w:hAnsi="Tahoma" w:cs="Tahoma"/>
                <w:sz w:val="24"/>
                <w:szCs w:val="24"/>
              </w:rPr>
              <w:t>15</w:t>
            </w:r>
            <w:r w:rsidR="00386D91" w:rsidRPr="00BC299C">
              <w:rPr>
                <w:rFonts w:ascii="Tahoma" w:hAnsi="Tahoma" w:cs="Tahoma"/>
                <w:sz w:val="24"/>
                <w:szCs w:val="24"/>
              </w:rPr>
              <w:t xml:space="preserve"> de </w:t>
            </w:r>
            <w:r w:rsidRPr="00BC299C">
              <w:rPr>
                <w:rFonts w:ascii="Tahoma" w:hAnsi="Tahoma" w:cs="Tahoma"/>
                <w:sz w:val="24"/>
                <w:szCs w:val="24"/>
              </w:rPr>
              <w:t>junho</w:t>
            </w:r>
            <w:r w:rsidR="00386D91" w:rsidRPr="00BC299C">
              <w:rPr>
                <w:rFonts w:ascii="Tahoma" w:hAnsi="Tahoma" w:cs="Tahoma"/>
                <w:sz w:val="24"/>
                <w:szCs w:val="24"/>
              </w:rPr>
              <w:t xml:space="preserve"> de 2013</w:t>
            </w:r>
          </w:p>
          <w:p w:rsidR="00386D91" w:rsidRPr="00BC299C" w:rsidRDefault="00386D91" w:rsidP="00386D91">
            <w:pPr>
              <w:jc w:val="center"/>
              <w:rPr>
                <w:rFonts w:ascii="Tahoma" w:hAnsi="Tahoma" w:cs="Tahoma"/>
              </w:rPr>
            </w:pPr>
          </w:p>
        </w:tc>
        <w:tc>
          <w:tcPr>
            <w:tcW w:w="4047"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bCs/>
                <w:sz w:val="24"/>
                <w:szCs w:val="24"/>
              </w:rPr>
            </w:pPr>
          </w:p>
          <w:p w:rsidR="00F96AAF" w:rsidRPr="00BC299C" w:rsidRDefault="00BE2D64" w:rsidP="00386D91">
            <w:pPr>
              <w:jc w:val="center"/>
              <w:rPr>
                <w:rFonts w:ascii="Tahoma" w:hAnsi="Tahoma" w:cs="Tahoma"/>
                <w:sz w:val="24"/>
                <w:szCs w:val="24"/>
              </w:rPr>
            </w:pPr>
            <w:r w:rsidRPr="00BC299C">
              <w:rPr>
                <w:rFonts w:ascii="Tahoma" w:hAnsi="Tahoma" w:cs="Tahoma"/>
                <w:bCs/>
                <w:sz w:val="24"/>
                <w:szCs w:val="24"/>
              </w:rPr>
              <w:t>20%</w:t>
            </w:r>
          </w:p>
        </w:tc>
      </w:tr>
      <w:tr w:rsidR="00F96AAF" w:rsidRPr="00BC299C">
        <w:trPr>
          <w:jc w:val="center"/>
        </w:trPr>
        <w:tc>
          <w:tcPr>
            <w:tcW w:w="4110"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sz w:val="24"/>
                <w:szCs w:val="24"/>
              </w:rPr>
            </w:pPr>
          </w:p>
          <w:p w:rsidR="00F96AAF" w:rsidRPr="00BC299C" w:rsidRDefault="00853BFB" w:rsidP="00386D91">
            <w:pPr>
              <w:jc w:val="center"/>
              <w:rPr>
                <w:rFonts w:ascii="Tahoma" w:hAnsi="Tahoma" w:cs="Tahoma"/>
                <w:sz w:val="24"/>
                <w:szCs w:val="24"/>
              </w:rPr>
            </w:pPr>
            <w:r w:rsidRPr="00BC299C">
              <w:rPr>
                <w:rFonts w:ascii="Tahoma" w:hAnsi="Tahoma" w:cs="Tahoma"/>
                <w:sz w:val="24"/>
                <w:szCs w:val="24"/>
              </w:rPr>
              <w:t>15</w:t>
            </w:r>
            <w:r w:rsidR="00386D91" w:rsidRPr="00BC299C">
              <w:rPr>
                <w:rFonts w:ascii="Tahoma" w:hAnsi="Tahoma" w:cs="Tahoma"/>
                <w:sz w:val="24"/>
                <w:szCs w:val="24"/>
              </w:rPr>
              <w:t xml:space="preserve"> de </w:t>
            </w:r>
            <w:r w:rsidRPr="00BC299C">
              <w:rPr>
                <w:rFonts w:ascii="Tahoma" w:hAnsi="Tahoma" w:cs="Tahoma"/>
                <w:sz w:val="24"/>
                <w:szCs w:val="24"/>
              </w:rPr>
              <w:t>dezembro</w:t>
            </w:r>
            <w:r w:rsidR="00386D91" w:rsidRPr="00BC299C">
              <w:rPr>
                <w:rFonts w:ascii="Tahoma" w:hAnsi="Tahoma" w:cs="Tahoma"/>
                <w:sz w:val="24"/>
                <w:szCs w:val="24"/>
              </w:rPr>
              <w:t xml:space="preserve"> de 2013</w:t>
            </w:r>
          </w:p>
          <w:p w:rsidR="00386D91" w:rsidRPr="00BC299C" w:rsidRDefault="00386D91" w:rsidP="00386D91">
            <w:pPr>
              <w:jc w:val="center"/>
              <w:rPr>
                <w:rFonts w:ascii="Tahoma" w:hAnsi="Tahoma" w:cs="Tahoma"/>
              </w:rPr>
            </w:pPr>
          </w:p>
        </w:tc>
        <w:tc>
          <w:tcPr>
            <w:tcW w:w="4047"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bCs/>
                <w:sz w:val="24"/>
                <w:szCs w:val="24"/>
              </w:rPr>
            </w:pPr>
          </w:p>
          <w:p w:rsidR="00F96AAF" w:rsidRPr="00BC299C" w:rsidRDefault="00BE2D64" w:rsidP="00386D91">
            <w:pPr>
              <w:jc w:val="center"/>
              <w:rPr>
                <w:rFonts w:ascii="Tahoma" w:hAnsi="Tahoma" w:cs="Tahoma"/>
                <w:sz w:val="24"/>
                <w:szCs w:val="24"/>
              </w:rPr>
            </w:pPr>
            <w:r w:rsidRPr="00BC299C">
              <w:rPr>
                <w:rFonts w:ascii="Tahoma" w:hAnsi="Tahoma" w:cs="Tahoma"/>
                <w:bCs/>
                <w:sz w:val="24"/>
                <w:szCs w:val="24"/>
              </w:rPr>
              <w:t>20%</w:t>
            </w:r>
          </w:p>
        </w:tc>
      </w:tr>
      <w:tr w:rsidR="00386D91" w:rsidRPr="00BC299C">
        <w:trPr>
          <w:jc w:val="center"/>
        </w:trPr>
        <w:tc>
          <w:tcPr>
            <w:tcW w:w="4110"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sz w:val="24"/>
                <w:szCs w:val="24"/>
              </w:rPr>
            </w:pPr>
          </w:p>
          <w:p w:rsidR="00386D91" w:rsidRPr="00BC299C" w:rsidRDefault="00853BFB" w:rsidP="00386D91">
            <w:pPr>
              <w:jc w:val="center"/>
              <w:rPr>
                <w:rFonts w:ascii="Tahoma" w:hAnsi="Tahoma" w:cs="Tahoma"/>
                <w:sz w:val="24"/>
                <w:szCs w:val="24"/>
              </w:rPr>
            </w:pPr>
            <w:r w:rsidRPr="00BC299C">
              <w:rPr>
                <w:rFonts w:ascii="Tahoma" w:hAnsi="Tahoma" w:cs="Tahoma"/>
                <w:sz w:val="24"/>
                <w:szCs w:val="24"/>
              </w:rPr>
              <w:t>15</w:t>
            </w:r>
            <w:r w:rsidR="00386D91" w:rsidRPr="00BC299C">
              <w:rPr>
                <w:rFonts w:ascii="Tahoma" w:hAnsi="Tahoma" w:cs="Tahoma"/>
                <w:sz w:val="24"/>
                <w:szCs w:val="24"/>
              </w:rPr>
              <w:t xml:space="preserve"> de </w:t>
            </w:r>
            <w:r w:rsidRPr="00BC299C">
              <w:rPr>
                <w:rFonts w:ascii="Tahoma" w:hAnsi="Tahoma" w:cs="Tahoma"/>
                <w:sz w:val="24"/>
                <w:szCs w:val="24"/>
              </w:rPr>
              <w:t>junho</w:t>
            </w:r>
            <w:r w:rsidR="00386D91" w:rsidRPr="00BC299C">
              <w:rPr>
                <w:rFonts w:ascii="Tahoma" w:hAnsi="Tahoma" w:cs="Tahoma"/>
                <w:sz w:val="24"/>
                <w:szCs w:val="24"/>
              </w:rPr>
              <w:t xml:space="preserve"> de 2014</w:t>
            </w:r>
          </w:p>
          <w:p w:rsidR="00386D91" w:rsidRPr="00BC299C" w:rsidRDefault="00386D91" w:rsidP="00386D91">
            <w:pPr>
              <w:jc w:val="center"/>
              <w:rPr>
                <w:rFonts w:ascii="Tahoma" w:hAnsi="Tahoma" w:cs="Tahoma"/>
              </w:rPr>
            </w:pPr>
          </w:p>
        </w:tc>
        <w:tc>
          <w:tcPr>
            <w:tcW w:w="4047"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bCs/>
                <w:sz w:val="24"/>
                <w:szCs w:val="24"/>
              </w:rPr>
            </w:pPr>
          </w:p>
          <w:p w:rsidR="00386D91" w:rsidRPr="00BC299C" w:rsidRDefault="00BE2D64" w:rsidP="00386D91">
            <w:pPr>
              <w:jc w:val="center"/>
              <w:rPr>
                <w:rFonts w:ascii="Tahoma" w:hAnsi="Tahoma" w:cs="Tahoma"/>
                <w:bCs/>
                <w:sz w:val="24"/>
                <w:szCs w:val="24"/>
              </w:rPr>
            </w:pPr>
            <w:r w:rsidRPr="00BC299C">
              <w:rPr>
                <w:rFonts w:ascii="Tahoma" w:hAnsi="Tahoma" w:cs="Tahoma"/>
                <w:bCs/>
                <w:sz w:val="24"/>
                <w:szCs w:val="24"/>
              </w:rPr>
              <w:t>20%</w:t>
            </w:r>
          </w:p>
        </w:tc>
      </w:tr>
      <w:tr w:rsidR="00386D91" w:rsidRPr="00BC299C">
        <w:trPr>
          <w:jc w:val="center"/>
        </w:trPr>
        <w:tc>
          <w:tcPr>
            <w:tcW w:w="4110"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sz w:val="24"/>
                <w:szCs w:val="24"/>
              </w:rPr>
            </w:pPr>
          </w:p>
          <w:p w:rsidR="00386D91" w:rsidRPr="00BC299C" w:rsidRDefault="00853BFB" w:rsidP="00386D91">
            <w:pPr>
              <w:jc w:val="center"/>
              <w:rPr>
                <w:rFonts w:ascii="Tahoma" w:hAnsi="Tahoma" w:cs="Tahoma"/>
                <w:sz w:val="24"/>
                <w:szCs w:val="24"/>
              </w:rPr>
            </w:pPr>
            <w:r w:rsidRPr="00BC299C">
              <w:rPr>
                <w:rFonts w:ascii="Tahoma" w:hAnsi="Tahoma" w:cs="Tahoma"/>
                <w:sz w:val="24"/>
                <w:szCs w:val="24"/>
              </w:rPr>
              <w:lastRenderedPageBreak/>
              <w:t>15</w:t>
            </w:r>
            <w:r w:rsidR="00386D91" w:rsidRPr="00BC299C">
              <w:rPr>
                <w:rFonts w:ascii="Tahoma" w:hAnsi="Tahoma" w:cs="Tahoma"/>
                <w:sz w:val="24"/>
                <w:szCs w:val="24"/>
              </w:rPr>
              <w:t xml:space="preserve"> de </w:t>
            </w:r>
            <w:r w:rsidRPr="00BC299C">
              <w:rPr>
                <w:rFonts w:ascii="Tahoma" w:hAnsi="Tahoma" w:cs="Tahoma"/>
                <w:sz w:val="24"/>
                <w:szCs w:val="24"/>
              </w:rPr>
              <w:t>dezembro</w:t>
            </w:r>
            <w:r w:rsidR="00386D91" w:rsidRPr="00BC299C">
              <w:rPr>
                <w:rFonts w:ascii="Tahoma" w:hAnsi="Tahoma" w:cs="Tahoma"/>
                <w:sz w:val="24"/>
                <w:szCs w:val="24"/>
              </w:rPr>
              <w:t xml:space="preserve"> de 2014</w:t>
            </w:r>
          </w:p>
          <w:p w:rsidR="00386D91" w:rsidRPr="00BC299C" w:rsidRDefault="00386D91" w:rsidP="00386D91">
            <w:pPr>
              <w:jc w:val="center"/>
              <w:rPr>
                <w:rFonts w:ascii="Tahoma" w:hAnsi="Tahoma" w:cs="Tahoma"/>
              </w:rPr>
            </w:pPr>
          </w:p>
        </w:tc>
        <w:tc>
          <w:tcPr>
            <w:tcW w:w="4047" w:type="dxa"/>
            <w:tcBorders>
              <w:top w:val="single" w:sz="4" w:space="0" w:color="auto"/>
              <w:left w:val="single" w:sz="4" w:space="0" w:color="auto"/>
              <w:bottom w:val="single" w:sz="4" w:space="0" w:color="auto"/>
              <w:right w:val="single" w:sz="4" w:space="0" w:color="auto"/>
            </w:tcBorders>
          </w:tcPr>
          <w:p w:rsidR="00386D91" w:rsidRPr="00BC299C" w:rsidRDefault="00386D91" w:rsidP="00386D91">
            <w:pPr>
              <w:jc w:val="center"/>
              <w:rPr>
                <w:rFonts w:ascii="Tahoma" w:hAnsi="Tahoma" w:cs="Tahoma"/>
                <w:bCs/>
                <w:sz w:val="24"/>
                <w:szCs w:val="24"/>
              </w:rPr>
            </w:pPr>
          </w:p>
          <w:p w:rsidR="00386D91" w:rsidRPr="00BC299C" w:rsidRDefault="00BE2D64" w:rsidP="00386D91">
            <w:pPr>
              <w:jc w:val="center"/>
              <w:rPr>
                <w:rFonts w:ascii="Tahoma" w:hAnsi="Tahoma" w:cs="Tahoma"/>
                <w:bCs/>
                <w:sz w:val="24"/>
                <w:szCs w:val="24"/>
              </w:rPr>
            </w:pPr>
            <w:r w:rsidRPr="00BC299C">
              <w:rPr>
                <w:rFonts w:ascii="Tahoma" w:hAnsi="Tahoma" w:cs="Tahoma"/>
                <w:bCs/>
                <w:sz w:val="24"/>
                <w:szCs w:val="24"/>
              </w:rPr>
              <w:lastRenderedPageBreak/>
              <w:t>20%</w:t>
            </w:r>
          </w:p>
        </w:tc>
      </w:tr>
    </w:tbl>
    <w:p w:rsidR="00F96AAF" w:rsidRPr="00BC299C" w:rsidRDefault="00F96AAF" w:rsidP="00DA3044">
      <w:pPr>
        <w:spacing w:line="320" w:lineRule="exact"/>
        <w:rPr>
          <w:rFonts w:ascii="Tahoma" w:hAnsi="Tahoma" w:cs="Tahoma"/>
          <w:sz w:val="24"/>
          <w:szCs w:val="24"/>
        </w:rPr>
      </w:pPr>
    </w:p>
    <w:p w:rsidR="00DA3044" w:rsidRPr="00BC299C" w:rsidRDefault="00DA3044" w:rsidP="00DA3044">
      <w:pPr>
        <w:spacing w:line="320" w:lineRule="exact"/>
        <w:rPr>
          <w:rFonts w:ascii="Tahoma" w:hAnsi="Tahoma" w:cs="Tahoma"/>
          <w:sz w:val="24"/>
          <w:szCs w:val="24"/>
        </w:rPr>
      </w:pPr>
      <w:r w:rsidRPr="00BC299C">
        <w:rPr>
          <w:rFonts w:ascii="Tahoma" w:hAnsi="Tahoma" w:cs="Tahoma"/>
          <w:sz w:val="24"/>
          <w:szCs w:val="24"/>
        </w:rPr>
        <w:t xml:space="preserve">4.8.2. Os montantes totais das Amortizações Programadas, conforme previstos no item 4.8.1. acima, serão divididos de forma </w:t>
      </w:r>
      <w:r w:rsidRPr="00BC299C">
        <w:rPr>
          <w:rFonts w:ascii="Tahoma" w:hAnsi="Tahoma" w:cs="Tahoma"/>
          <w:i/>
          <w:sz w:val="24"/>
          <w:szCs w:val="24"/>
        </w:rPr>
        <w:t>pro rata</w:t>
      </w:r>
      <w:del w:id="4" w:author="maria.carolina" w:date="2009-12-11T12:13:00Z">
        <w:r w:rsidRPr="00BC299C">
          <w:rPr>
            <w:rFonts w:ascii="Tahoma" w:hAnsi="Tahoma" w:cs="Tahoma"/>
            <w:sz w:val="24"/>
            <w:szCs w:val="24"/>
          </w:rPr>
          <w:delText xml:space="preserve"> </w:delText>
        </w:r>
        <w:r w:rsidR="002B5C76">
          <w:rPr>
            <w:rFonts w:ascii="Tahoma" w:hAnsi="Tahoma" w:cs="Tahoma"/>
            <w:sz w:val="24"/>
            <w:szCs w:val="24"/>
          </w:rPr>
          <w:delText>temporis</w:delText>
        </w:r>
      </w:del>
      <w:r w:rsidRPr="00BC299C">
        <w:rPr>
          <w:rFonts w:ascii="Tahoma" w:hAnsi="Tahoma" w:cs="Tahoma"/>
          <w:sz w:val="24"/>
          <w:szCs w:val="24"/>
        </w:rPr>
        <w:t xml:space="preserve"> entre todos titulares de Debêntures em circulação à época de cada Amortização Programada.</w:t>
      </w:r>
    </w:p>
    <w:p w:rsidR="00DA3044" w:rsidRPr="00BC299C" w:rsidRDefault="00DA3044" w:rsidP="00DA3044">
      <w:pPr>
        <w:spacing w:line="320" w:lineRule="exact"/>
        <w:rPr>
          <w:rFonts w:ascii="Tahoma" w:hAnsi="Tahoma" w:cs="Tahoma"/>
          <w:b/>
          <w:sz w:val="24"/>
          <w:szCs w:val="24"/>
        </w:rPr>
      </w:pPr>
    </w:p>
    <w:p w:rsidR="00731D0D" w:rsidRPr="00BC299C" w:rsidRDefault="00731D0D" w:rsidP="00DA3044">
      <w:pPr>
        <w:spacing w:line="320" w:lineRule="exact"/>
        <w:rPr>
          <w:rFonts w:ascii="Tahoma" w:hAnsi="Tahoma" w:cs="Tahoma"/>
          <w:b/>
          <w:sz w:val="24"/>
          <w:szCs w:val="24"/>
        </w:rPr>
      </w:pPr>
      <w:r w:rsidRPr="00BC299C">
        <w:rPr>
          <w:rFonts w:ascii="Tahoma" w:hAnsi="Tahoma" w:cs="Tahoma"/>
          <w:b/>
          <w:sz w:val="24"/>
          <w:szCs w:val="24"/>
        </w:rPr>
        <w:t xml:space="preserve">4.9. Remuneração </w:t>
      </w:r>
    </w:p>
    <w:p w:rsidR="00731D0D" w:rsidRPr="00BC299C" w:rsidRDefault="00731D0D" w:rsidP="00DA3044">
      <w:pPr>
        <w:spacing w:line="320" w:lineRule="exact"/>
        <w:rPr>
          <w:rFonts w:ascii="Tahoma" w:hAnsi="Tahoma" w:cs="Tahoma"/>
          <w:sz w:val="24"/>
          <w:szCs w:val="24"/>
        </w:rPr>
      </w:pPr>
    </w:p>
    <w:p w:rsidR="00731D0D" w:rsidRPr="00BC299C" w:rsidRDefault="00731D0D" w:rsidP="000A3B80">
      <w:pPr>
        <w:spacing w:line="320" w:lineRule="exact"/>
        <w:rPr>
          <w:rFonts w:ascii="Tahoma" w:hAnsi="Tahoma" w:cs="Tahoma"/>
          <w:color w:val="000000"/>
          <w:sz w:val="24"/>
          <w:szCs w:val="24"/>
        </w:rPr>
      </w:pPr>
      <w:r w:rsidRPr="00BC299C">
        <w:rPr>
          <w:rFonts w:ascii="Tahoma" w:hAnsi="Tahoma" w:cs="Tahoma"/>
          <w:sz w:val="24"/>
          <w:szCs w:val="24"/>
        </w:rPr>
        <w:t>4.9.1. As Debêntures farão jus à acumulação de 1</w:t>
      </w:r>
      <w:r w:rsidR="00131F58" w:rsidRPr="00BC299C">
        <w:rPr>
          <w:rFonts w:ascii="Tahoma" w:hAnsi="Tahoma" w:cs="Tahoma"/>
          <w:sz w:val="24"/>
          <w:szCs w:val="24"/>
        </w:rPr>
        <w:t>0</w:t>
      </w:r>
      <w:r w:rsidRPr="00BC299C">
        <w:rPr>
          <w:rFonts w:ascii="Tahoma" w:hAnsi="Tahoma" w:cs="Tahoma"/>
          <w:sz w:val="24"/>
          <w:szCs w:val="24"/>
        </w:rPr>
        <w:t>9</w:t>
      </w:r>
      <w:r w:rsidR="00131F58" w:rsidRPr="00BC299C">
        <w:rPr>
          <w:rFonts w:ascii="Tahoma" w:hAnsi="Tahoma" w:cs="Tahoma"/>
          <w:sz w:val="24"/>
          <w:szCs w:val="24"/>
        </w:rPr>
        <w:t>,50</w:t>
      </w:r>
      <w:r w:rsidRPr="00BC299C">
        <w:rPr>
          <w:rFonts w:ascii="Tahoma" w:hAnsi="Tahoma" w:cs="Tahoma"/>
          <w:sz w:val="24"/>
          <w:szCs w:val="24"/>
        </w:rPr>
        <w:t xml:space="preserve">% (cento e </w:t>
      </w:r>
      <w:r w:rsidR="00131F58" w:rsidRPr="00BC299C">
        <w:rPr>
          <w:rFonts w:ascii="Tahoma" w:hAnsi="Tahoma" w:cs="Tahoma"/>
          <w:sz w:val="24"/>
          <w:szCs w:val="24"/>
        </w:rPr>
        <w:t>nove inteiros e cinq</w:t>
      </w:r>
      <w:r w:rsidR="00DA3044" w:rsidRPr="00BC299C">
        <w:rPr>
          <w:rFonts w:ascii="Tahoma" w:hAnsi="Tahoma" w:cs="Tahoma"/>
          <w:sz w:val="24"/>
          <w:szCs w:val="24"/>
        </w:rPr>
        <w:t>u</w:t>
      </w:r>
      <w:r w:rsidR="00131F58" w:rsidRPr="00BC299C">
        <w:rPr>
          <w:rFonts w:ascii="Tahoma" w:hAnsi="Tahoma" w:cs="Tahoma"/>
          <w:sz w:val="24"/>
          <w:szCs w:val="24"/>
        </w:rPr>
        <w:t xml:space="preserve">enta centésimos </w:t>
      </w:r>
      <w:r w:rsidRPr="00BC299C">
        <w:rPr>
          <w:rFonts w:ascii="Tahoma" w:hAnsi="Tahoma" w:cs="Tahoma"/>
          <w:sz w:val="24"/>
          <w:szCs w:val="24"/>
        </w:rPr>
        <w:t xml:space="preserve">por cento) </w:t>
      </w:r>
      <w:r w:rsidR="00DA3044" w:rsidRPr="00BC299C">
        <w:rPr>
          <w:rFonts w:ascii="Tahoma" w:hAnsi="Tahoma" w:cs="Tahoma"/>
          <w:sz w:val="24"/>
          <w:szCs w:val="24"/>
        </w:rPr>
        <w:t>da</w:t>
      </w:r>
      <w:r w:rsidRPr="00BC299C">
        <w:rPr>
          <w:rFonts w:ascii="Tahoma" w:hAnsi="Tahoma" w:cs="Tahoma"/>
          <w:sz w:val="24"/>
          <w:szCs w:val="24"/>
        </w:rPr>
        <w:t xml:space="preserve">s taxas médias diárias dos Depósitos Interfinanceiros de um dia, </w:t>
      </w:r>
      <w:r w:rsidRPr="00BC299C">
        <w:rPr>
          <w:rFonts w:ascii="Tahoma" w:hAnsi="Tahoma" w:cs="Tahoma"/>
          <w:i/>
          <w:sz w:val="24"/>
          <w:szCs w:val="24"/>
        </w:rPr>
        <w:t>over extra grupo</w:t>
      </w:r>
      <w:r w:rsidRPr="00BC299C">
        <w:rPr>
          <w:rFonts w:ascii="Tahoma" w:hAnsi="Tahoma" w:cs="Tahoma"/>
          <w:sz w:val="24"/>
          <w:szCs w:val="24"/>
        </w:rPr>
        <w:t>, denominada “Taxa DI Over Extra Grupo”, expressa na forma percentual ao ano, base 252 (duzentos e cinquenta e dois) dias úteis, calculada e divulgada diariamente pela CETIP, no informativo diário disponível em sua página na internet (http://www.cetip.com.br) (“</w:t>
      </w:r>
      <w:r w:rsidRPr="00BC299C">
        <w:rPr>
          <w:rFonts w:ascii="Tahoma" w:hAnsi="Tahoma" w:cs="Tahoma"/>
          <w:sz w:val="24"/>
          <w:szCs w:val="24"/>
          <w:u w:val="single"/>
        </w:rPr>
        <w:t>Taxa DI</w:t>
      </w:r>
      <w:r w:rsidRPr="00BC299C">
        <w:rPr>
          <w:rFonts w:ascii="Tahoma" w:hAnsi="Tahoma" w:cs="Tahoma"/>
          <w:sz w:val="24"/>
          <w:szCs w:val="24"/>
        </w:rPr>
        <w:t>” e “</w:t>
      </w:r>
      <w:r w:rsidRPr="00BC299C">
        <w:rPr>
          <w:rFonts w:ascii="Tahoma" w:hAnsi="Tahoma" w:cs="Tahoma"/>
          <w:sz w:val="24"/>
          <w:szCs w:val="24"/>
          <w:u w:val="single"/>
        </w:rPr>
        <w:t>Remuneração</w:t>
      </w:r>
      <w:r w:rsidRPr="00BC299C">
        <w:rPr>
          <w:rFonts w:ascii="Tahoma" w:hAnsi="Tahoma" w:cs="Tahoma"/>
          <w:sz w:val="24"/>
          <w:szCs w:val="24"/>
        </w:rPr>
        <w:t xml:space="preserve">”, respectivamente). A Remuneração será calculada de forma exponencial e cumulativa, </w:t>
      </w:r>
      <w:r w:rsidRPr="00BC299C">
        <w:rPr>
          <w:rFonts w:ascii="Tahoma" w:hAnsi="Tahoma" w:cs="Tahoma"/>
          <w:i/>
          <w:sz w:val="24"/>
          <w:szCs w:val="24"/>
        </w:rPr>
        <w:t>pro rata temporis</w:t>
      </w:r>
      <w:r w:rsidRPr="00BC299C">
        <w:rPr>
          <w:rFonts w:ascii="Tahoma" w:hAnsi="Tahoma" w:cs="Tahoma"/>
          <w:sz w:val="24"/>
          <w:szCs w:val="24"/>
        </w:rPr>
        <w:t xml:space="preserve"> por dias úteis decorridos, incidentes sobre o </w:t>
      </w:r>
      <w:del w:id="5" w:author="maria.carolina" w:date="2009-12-11T12:13:00Z">
        <w:r w:rsidR="002B5C76" w:rsidRPr="00BC299C">
          <w:rPr>
            <w:rFonts w:ascii="Tahoma" w:hAnsi="Tahoma" w:cs="Tahoma"/>
            <w:sz w:val="24"/>
            <w:szCs w:val="24"/>
          </w:rPr>
          <w:delText xml:space="preserve">Valor Nominal Unitário das Debêntures </w:delText>
        </w:r>
        <w:r w:rsidR="002B5C76">
          <w:rPr>
            <w:rFonts w:ascii="Tahoma" w:hAnsi="Tahoma" w:cs="Tahoma"/>
            <w:sz w:val="24"/>
            <w:szCs w:val="24"/>
          </w:rPr>
          <w:delText xml:space="preserve">ou </w:delText>
        </w:r>
      </w:del>
      <w:r w:rsidR="00340DC3" w:rsidRPr="00BC299C">
        <w:rPr>
          <w:rFonts w:ascii="Tahoma" w:hAnsi="Tahoma" w:cs="Tahoma"/>
          <w:sz w:val="24"/>
          <w:szCs w:val="24"/>
        </w:rPr>
        <w:t xml:space="preserve">saldo do </w:t>
      </w:r>
      <w:r w:rsidRPr="00BC299C">
        <w:rPr>
          <w:rFonts w:ascii="Tahoma" w:hAnsi="Tahoma" w:cs="Tahoma"/>
          <w:sz w:val="24"/>
          <w:szCs w:val="24"/>
        </w:rPr>
        <w:t xml:space="preserve">Valor Nominal Unitário </w:t>
      </w:r>
      <w:r w:rsidR="00386D91" w:rsidRPr="00BC299C">
        <w:rPr>
          <w:rFonts w:ascii="Tahoma" w:hAnsi="Tahoma" w:cs="Tahoma"/>
          <w:sz w:val="24"/>
          <w:szCs w:val="24"/>
        </w:rPr>
        <w:t xml:space="preserve">das Debêntures </w:t>
      </w:r>
      <w:r w:rsidR="003F44F1" w:rsidRPr="00BC299C">
        <w:rPr>
          <w:rFonts w:ascii="Tahoma" w:hAnsi="Tahoma" w:cs="Tahoma"/>
          <w:sz w:val="24"/>
          <w:szCs w:val="24"/>
        </w:rPr>
        <w:t xml:space="preserve">em circulação </w:t>
      </w:r>
      <w:r w:rsidRPr="00BC299C">
        <w:rPr>
          <w:rFonts w:ascii="Tahoma" w:hAnsi="Tahoma" w:cs="Tahoma"/>
          <w:sz w:val="24"/>
          <w:szCs w:val="24"/>
        </w:rPr>
        <w:t>desde a D</w:t>
      </w:r>
      <w:r w:rsidRPr="00BC299C">
        <w:rPr>
          <w:rFonts w:ascii="Tahoma" w:hAnsi="Tahoma" w:cs="Tahoma"/>
          <w:sz w:val="24"/>
          <w:szCs w:val="24"/>
        </w:rPr>
        <w:t>a</w:t>
      </w:r>
      <w:r w:rsidRPr="00BC299C">
        <w:rPr>
          <w:rFonts w:ascii="Tahoma" w:hAnsi="Tahoma" w:cs="Tahoma"/>
          <w:sz w:val="24"/>
          <w:szCs w:val="24"/>
        </w:rPr>
        <w:t>ta de Emissão</w:t>
      </w:r>
      <w:r w:rsidR="0055118B" w:rsidRPr="00BC299C">
        <w:rPr>
          <w:rFonts w:ascii="Tahoma" w:hAnsi="Tahoma" w:cs="Tahoma"/>
          <w:sz w:val="24"/>
          <w:szCs w:val="24"/>
        </w:rPr>
        <w:t xml:space="preserve"> ou a </w:t>
      </w:r>
      <w:r w:rsidR="00B23BF9" w:rsidRPr="00BC299C">
        <w:rPr>
          <w:rFonts w:ascii="Tahoma" w:hAnsi="Tahoma" w:cs="Tahoma"/>
          <w:sz w:val="24"/>
          <w:szCs w:val="24"/>
        </w:rPr>
        <w:t>Data de Pagamento da Remuneração</w:t>
      </w:r>
      <w:r w:rsidR="0055118B" w:rsidRPr="00BC299C">
        <w:rPr>
          <w:rFonts w:ascii="Tahoma" w:hAnsi="Tahoma" w:cs="Tahoma"/>
          <w:sz w:val="24"/>
          <w:szCs w:val="24"/>
        </w:rPr>
        <w:t xml:space="preserve"> imediatamente anterior, conforme o caso, até a data do seu efetivo pagamento, de acordo com a fórmula aba</w:t>
      </w:r>
      <w:r w:rsidR="0055118B" w:rsidRPr="00BC299C">
        <w:rPr>
          <w:rFonts w:ascii="Tahoma" w:hAnsi="Tahoma" w:cs="Tahoma"/>
          <w:sz w:val="24"/>
          <w:szCs w:val="24"/>
        </w:rPr>
        <w:t>i</w:t>
      </w:r>
      <w:r w:rsidR="0055118B" w:rsidRPr="00BC299C">
        <w:rPr>
          <w:rFonts w:ascii="Tahoma" w:hAnsi="Tahoma" w:cs="Tahoma"/>
          <w:sz w:val="24"/>
          <w:szCs w:val="24"/>
        </w:rPr>
        <w:t>xo</w:t>
      </w:r>
      <w:r w:rsidRPr="00BC299C">
        <w:rPr>
          <w:rFonts w:ascii="Tahoma" w:hAnsi="Tahoma" w:cs="Tahoma"/>
          <w:sz w:val="24"/>
          <w:szCs w:val="24"/>
        </w:rPr>
        <w:t>:</w:t>
      </w:r>
    </w:p>
    <w:p w:rsidR="00731D0D" w:rsidRPr="00BC299C" w:rsidRDefault="00731D0D" w:rsidP="00667E1B">
      <w:pPr>
        <w:spacing w:line="320" w:lineRule="exact"/>
        <w:rPr>
          <w:rFonts w:ascii="Tahoma" w:hAnsi="Tahoma" w:cs="Tahoma"/>
          <w:sz w:val="24"/>
          <w:szCs w:val="24"/>
        </w:rPr>
      </w:pPr>
    </w:p>
    <w:p w:rsidR="00853BFB" w:rsidRPr="00BC299C" w:rsidRDefault="00853BFB" w:rsidP="00853BFB">
      <w:pPr>
        <w:suppressAutoHyphens/>
        <w:spacing w:line="288" w:lineRule="auto"/>
        <w:jc w:val="center"/>
        <w:rPr>
          <w:rFonts w:ascii="Tahoma" w:hAnsi="Tahoma"/>
          <w:sz w:val="24"/>
        </w:rPr>
      </w:pPr>
      <w:r w:rsidRPr="00BC299C">
        <w:rPr>
          <w:rFonts w:ascii="Tahoma" w:hAnsi="Tahoma"/>
          <w:sz w:val="24"/>
        </w:rPr>
        <w:t>J = VNe  x  (FatorDI – 1)</w:t>
      </w:r>
    </w:p>
    <w:p w:rsidR="00853BFB" w:rsidRPr="00BC299C" w:rsidRDefault="00853BFB" w:rsidP="00853BFB">
      <w:pPr>
        <w:suppressAutoHyphens/>
        <w:rPr>
          <w:rFonts w:ascii="Tahoma" w:hAnsi="Tahoma"/>
          <w:sz w:val="24"/>
        </w:rPr>
      </w:pPr>
    </w:p>
    <w:p w:rsidR="00853BFB" w:rsidRPr="00BC299C" w:rsidRDefault="00853BFB" w:rsidP="00853BFB">
      <w:pPr>
        <w:suppressAutoHyphens/>
        <w:spacing w:line="288" w:lineRule="auto"/>
        <w:rPr>
          <w:rFonts w:ascii="Tahoma" w:hAnsi="Tahoma"/>
          <w:sz w:val="24"/>
        </w:rPr>
      </w:pPr>
      <w:r w:rsidRPr="00BC299C">
        <w:rPr>
          <w:rFonts w:ascii="Tahoma" w:hAnsi="Tahoma"/>
          <w:sz w:val="24"/>
        </w:rPr>
        <w:t>onde:</w:t>
      </w:r>
    </w:p>
    <w:p w:rsidR="00853BFB" w:rsidRPr="00BC299C" w:rsidRDefault="00853BFB" w:rsidP="00853BFB">
      <w:pPr>
        <w:suppressAutoHyphens/>
        <w:spacing w:line="288" w:lineRule="auto"/>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r w:rsidRPr="00BC299C">
        <w:rPr>
          <w:rFonts w:ascii="Tahoma" w:hAnsi="Tahoma"/>
          <w:sz w:val="24"/>
        </w:rPr>
        <w:t>J</w:t>
      </w:r>
      <w:r w:rsidRPr="00BC299C">
        <w:rPr>
          <w:rFonts w:ascii="Tahoma" w:hAnsi="Tahoma"/>
          <w:sz w:val="24"/>
        </w:rPr>
        <w:tab/>
        <w:t>Valor da Remuneração, devida nos termos do item 4.9.1. acima, calculada com 6 (seis) casas decimais sem arredondamento;</w:t>
      </w:r>
    </w:p>
    <w:p w:rsidR="00853BFB" w:rsidRPr="00BC299C" w:rsidRDefault="00853BFB" w:rsidP="00853BFB">
      <w:pPr>
        <w:suppressAutoHyphens/>
        <w:spacing w:line="288" w:lineRule="auto"/>
        <w:ind w:left="1276" w:hanging="1276"/>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del w:id="6" w:author="maria.carolina" w:date="2009-12-11T12:13:00Z">
        <w:r w:rsidRPr="00BC299C">
          <w:rPr>
            <w:rFonts w:ascii="Tahoma" w:hAnsi="Tahoma"/>
            <w:sz w:val="24"/>
          </w:rPr>
          <w:delText>VNe</w:delText>
        </w:r>
        <w:r w:rsidRPr="00BC299C">
          <w:rPr>
            <w:rFonts w:ascii="Tahoma" w:hAnsi="Tahoma"/>
            <w:sz w:val="24"/>
          </w:rPr>
          <w:tab/>
        </w:r>
        <w:r w:rsidR="002B5C76" w:rsidRPr="00BC299C">
          <w:rPr>
            <w:rFonts w:ascii="Tahoma" w:hAnsi="Tahoma"/>
            <w:sz w:val="24"/>
          </w:rPr>
          <w:delText xml:space="preserve">Valor Nominal Unitário das Debêntures </w:delText>
        </w:r>
        <w:r w:rsidR="002B5C76">
          <w:rPr>
            <w:rFonts w:ascii="Tahoma" w:hAnsi="Tahoma"/>
            <w:sz w:val="24"/>
          </w:rPr>
          <w:delText xml:space="preserve">na Data de Emissão ou </w:delText>
        </w:r>
      </w:del>
      <w:ins w:id="7" w:author="maria.carolina" w:date="2009-12-11T12:13:00Z">
        <w:r w:rsidRPr="00BC299C">
          <w:rPr>
            <w:rFonts w:ascii="Tahoma" w:hAnsi="Tahoma"/>
            <w:sz w:val="24"/>
          </w:rPr>
          <w:t>VNe</w:t>
        </w:r>
        <w:r w:rsidRPr="00BC299C">
          <w:rPr>
            <w:rFonts w:ascii="Tahoma" w:hAnsi="Tahoma"/>
            <w:sz w:val="24"/>
          </w:rPr>
          <w:tab/>
        </w:r>
      </w:ins>
      <w:r w:rsidR="001123F6" w:rsidRPr="00BC299C">
        <w:rPr>
          <w:rFonts w:ascii="Tahoma" w:hAnsi="Tahoma"/>
          <w:sz w:val="24"/>
        </w:rPr>
        <w:t xml:space="preserve">Saldo do </w:t>
      </w:r>
      <w:r w:rsidRPr="00BC299C">
        <w:rPr>
          <w:rFonts w:ascii="Tahoma" w:hAnsi="Tahoma"/>
          <w:sz w:val="24"/>
        </w:rPr>
        <w:t>Valor Nominal Unitário</w:t>
      </w:r>
      <w:r w:rsidR="000A15CD" w:rsidRPr="00BC299C">
        <w:rPr>
          <w:rFonts w:ascii="Tahoma" w:hAnsi="Tahoma"/>
          <w:sz w:val="24"/>
        </w:rPr>
        <w:t xml:space="preserve"> </w:t>
      </w:r>
      <w:r w:rsidRPr="00BC299C">
        <w:rPr>
          <w:rFonts w:ascii="Tahoma" w:hAnsi="Tahoma"/>
          <w:sz w:val="24"/>
        </w:rPr>
        <w:t>das Debêntures</w:t>
      </w:r>
      <w:r w:rsidR="000A15CD" w:rsidRPr="00BC299C">
        <w:rPr>
          <w:rFonts w:ascii="Tahoma" w:hAnsi="Tahoma"/>
          <w:sz w:val="24"/>
        </w:rPr>
        <w:t xml:space="preserve"> em circulação</w:t>
      </w:r>
      <w:r w:rsidRPr="00BC299C">
        <w:rPr>
          <w:rFonts w:ascii="Tahoma" w:hAnsi="Tahoma"/>
          <w:sz w:val="24"/>
        </w:rPr>
        <w:t>, calculado com 6 (seis) casas decimais, sem arredondame</w:t>
      </w:r>
      <w:r w:rsidRPr="00BC299C">
        <w:rPr>
          <w:rFonts w:ascii="Tahoma" w:hAnsi="Tahoma"/>
          <w:sz w:val="24"/>
        </w:rPr>
        <w:t>n</w:t>
      </w:r>
      <w:r w:rsidRPr="00BC299C">
        <w:rPr>
          <w:rFonts w:ascii="Tahoma" w:hAnsi="Tahoma"/>
          <w:sz w:val="24"/>
        </w:rPr>
        <w:t>to;</w:t>
      </w:r>
    </w:p>
    <w:p w:rsidR="00853BFB" w:rsidRPr="00BC299C" w:rsidRDefault="00853BFB" w:rsidP="00853BFB">
      <w:pPr>
        <w:suppressAutoHyphens/>
        <w:spacing w:line="288" w:lineRule="auto"/>
        <w:ind w:left="1276" w:hanging="1276"/>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r w:rsidRPr="00BC299C">
        <w:rPr>
          <w:rFonts w:ascii="Tahoma" w:hAnsi="Tahoma"/>
          <w:sz w:val="24"/>
        </w:rPr>
        <w:t>FatorDI</w:t>
      </w:r>
      <w:r w:rsidRPr="00BC299C">
        <w:rPr>
          <w:rFonts w:ascii="Tahoma" w:hAnsi="Tahoma"/>
          <w:sz w:val="24"/>
        </w:rPr>
        <w:tab/>
        <w:t xml:space="preserve">Produtório das Taxas DI com uso de percentual aplicado a partir da </w:t>
      </w:r>
      <w:r w:rsidR="001123F6" w:rsidRPr="00BC299C">
        <w:rPr>
          <w:rFonts w:ascii="Tahoma" w:hAnsi="Tahoma"/>
          <w:sz w:val="24"/>
        </w:rPr>
        <w:t>d</w:t>
      </w:r>
      <w:r w:rsidRPr="00BC299C">
        <w:rPr>
          <w:rFonts w:ascii="Tahoma" w:hAnsi="Tahoma"/>
          <w:sz w:val="24"/>
        </w:rPr>
        <w:t xml:space="preserve">ata de </w:t>
      </w:r>
      <w:r w:rsidR="00EE42BA" w:rsidRPr="00BC299C">
        <w:rPr>
          <w:rFonts w:ascii="Tahoma" w:hAnsi="Tahoma"/>
          <w:sz w:val="24"/>
        </w:rPr>
        <w:t>início de capitalização</w:t>
      </w:r>
      <w:r w:rsidR="000A15CD" w:rsidRPr="00BC299C">
        <w:rPr>
          <w:rFonts w:ascii="Tahoma" w:hAnsi="Tahoma" w:cs="Tahoma"/>
          <w:sz w:val="24"/>
          <w:szCs w:val="24"/>
        </w:rPr>
        <w:t xml:space="preserve">, inclusive, </w:t>
      </w:r>
      <w:r w:rsidRPr="00BC299C">
        <w:rPr>
          <w:rFonts w:ascii="Tahoma" w:hAnsi="Tahoma"/>
          <w:sz w:val="24"/>
        </w:rPr>
        <w:t xml:space="preserve">até a data de </w:t>
      </w:r>
      <w:r w:rsidR="001123F6" w:rsidRPr="00BC299C">
        <w:rPr>
          <w:rFonts w:ascii="Tahoma" w:hAnsi="Tahoma"/>
          <w:sz w:val="24"/>
        </w:rPr>
        <w:t>cálculo</w:t>
      </w:r>
      <w:del w:id="8" w:author="maria.carolina" w:date="2009-12-11T12:13:00Z">
        <w:r w:rsidR="000A15CD" w:rsidRPr="00BC299C">
          <w:rPr>
            <w:rFonts w:ascii="Tahoma" w:hAnsi="Tahoma"/>
            <w:sz w:val="24"/>
          </w:rPr>
          <w:delText>,</w:delText>
        </w:r>
      </w:del>
      <w:ins w:id="9" w:author="maria.carolina" w:date="2009-12-11T12:13:00Z">
        <w:r w:rsidR="001123F6" w:rsidRPr="00BC299C">
          <w:rPr>
            <w:rFonts w:ascii="Tahoma" w:hAnsi="Tahoma"/>
            <w:sz w:val="24"/>
          </w:rPr>
          <w:t xml:space="preserve"> do </w:t>
        </w:r>
        <w:r w:rsidRPr="00BC299C">
          <w:rPr>
            <w:rFonts w:ascii="Tahoma" w:hAnsi="Tahoma"/>
            <w:sz w:val="24"/>
          </w:rPr>
          <w:t>pagamento da Remuneração (conforme item 4.9.2. abaixo)</w:t>
        </w:r>
        <w:r w:rsidR="000A15CD" w:rsidRPr="00BC299C">
          <w:rPr>
            <w:rFonts w:ascii="Tahoma" w:hAnsi="Tahoma"/>
            <w:sz w:val="24"/>
          </w:rPr>
          <w:t>,</w:t>
        </w:r>
      </w:ins>
      <w:r w:rsidRPr="00BC299C">
        <w:rPr>
          <w:rFonts w:ascii="Tahoma" w:hAnsi="Tahoma"/>
          <w:sz w:val="24"/>
        </w:rPr>
        <w:t xml:space="preserve"> exclusive, calculado com 8 (oito) casas decimais, com arredondamento, apurado da seguinte forma:</w:t>
      </w:r>
    </w:p>
    <w:p w:rsidR="00853BFB" w:rsidRPr="00BC299C" w:rsidRDefault="00853BFB" w:rsidP="00853BFB">
      <w:pPr>
        <w:suppressAutoHyphens/>
        <w:spacing w:line="288" w:lineRule="auto"/>
        <w:ind w:left="1080" w:hanging="1080"/>
        <w:rPr>
          <w:rFonts w:ascii="Tahoma" w:hAnsi="Tahoma"/>
          <w:sz w:val="24"/>
        </w:rPr>
      </w:pPr>
    </w:p>
    <w:p w:rsidR="00853BFB" w:rsidRPr="00BC299C" w:rsidRDefault="00853BFB" w:rsidP="00853BFB">
      <w:pPr>
        <w:suppressAutoHyphens/>
        <w:spacing w:line="288" w:lineRule="auto"/>
        <w:jc w:val="center"/>
        <w:rPr>
          <w:rFonts w:ascii="Tahoma" w:hAnsi="Tahoma"/>
          <w:sz w:val="24"/>
        </w:rPr>
      </w:pPr>
      <w:r w:rsidRPr="00BC299C">
        <w:rPr>
          <w:rFonts w:ascii="Tahoma" w:hAnsi="Tahoma"/>
          <w:sz w:val="24"/>
        </w:rPr>
        <w:object w:dxaOrig="315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05pt;height:33.65pt" o:ole="" fillcolor="window">
            <v:fill color2="fill lighten(137)" angle="-135" method="linear sigma" focus="50%" type="gradient"/>
            <v:imagedata r:id="rId13" o:title=""/>
          </v:shape>
          <o:OLEObject Type="Embed" ProgID="Equation.3" ShapeID="_x0000_i1025" DrawAspect="Content" ObjectID="_1322038865" r:id="rId14"/>
        </w:object>
      </w:r>
    </w:p>
    <w:p w:rsidR="00853BFB" w:rsidRPr="00BC299C" w:rsidRDefault="00853BFB" w:rsidP="00853BFB">
      <w:pPr>
        <w:suppressAutoHyphens/>
        <w:spacing w:line="288" w:lineRule="auto"/>
        <w:rPr>
          <w:rFonts w:ascii="Tahoma" w:hAnsi="Tahoma"/>
          <w:sz w:val="24"/>
        </w:rPr>
      </w:pPr>
    </w:p>
    <w:p w:rsidR="00853BFB" w:rsidRPr="00BC299C" w:rsidRDefault="00853BFB" w:rsidP="00853BFB">
      <w:pPr>
        <w:suppressAutoHyphens/>
        <w:spacing w:line="288" w:lineRule="auto"/>
        <w:rPr>
          <w:rFonts w:ascii="Tahoma" w:hAnsi="Tahoma"/>
          <w:sz w:val="24"/>
        </w:rPr>
      </w:pPr>
      <w:r w:rsidRPr="00BC299C">
        <w:rPr>
          <w:rFonts w:ascii="Tahoma" w:hAnsi="Tahoma"/>
          <w:sz w:val="24"/>
        </w:rPr>
        <w:t>onde:</w:t>
      </w:r>
    </w:p>
    <w:p w:rsidR="00853BFB" w:rsidRPr="00BC299C" w:rsidRDefault="00853BFB" w:rsidP="00853BFB">
      <w:pPr>
        <w:suppressAutoHyphens/>
        <w:spacing w:line="288" w:lineRule="auto"/>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r w:rsidRPr="00BC299C">
        <w:rPr>
          <w:rFonts w:ascii="Tahoma" w:hAnsi="Tahoma"/>
          <w:sz w:val="24"/>
        </w:rPr>
        <w:t>n</w:t>
      </w:r>
      <w:r w:rsidRPr="00BC299C">
        <w:rPr>
          <w:rFonts w:ascii="Tahoma" w:hAnsi="Tahoma"/>
          <w:sz w:val="24"/>
        </w:rPr>
        <w:tab/>
        <w:t>Número total de Taxas DI consideradas na atualização, sendo "nDI" um número inteiro;</w:t>
      </w:r>
    </w:p>
    <w:p w:rsidR="00853BFB" w:rsidRPr="00BC299C" w:rsidRDefault="00853BFB" w:rsidP="00853BFB">
      <w:pPr>
        <w:suppressAutoHyphens/>
        <w:spacing w:line="288" w:lineRule="auto"/>
        <w:ind w:left="1276" w:hanging="1276"/>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r w:rsidRPr="00BC299C">
        <w:rPr>
          <w:rFonts w:ascii="Tahoma" w:hAnsi="Tahoma"/>
          <w:sz w:val="24"/>
        </w:rPr>
        <w:t>p</w:t>
      </w:r>
      <w:r w:rsidRPr="00BC299C">
        <w:rPr>
          <w:rFonts w:ascii="Tahoma" w:hAnsi="Tahoma"/>
          <w:sz w:val="24"/>
        </w:rPr>
        <w:tab/>
        <w:t>Percentual a ser aplicado sobre a Taxa DI, informado com 2 (duas) casas decimais, correspondente a 109,50% (</w:t>
      </w:r>
      <w:r w:rsidRPr="00BC299C">
        <w:rPr>
          <w:rFonts w:ascii="Tahoma" w:hAnsi="Tahoma" w:cs="Tahoma"/>
          <w:sz w:val="24"/>
          <w:szCs w:val="24"/>
        </w:rPr>
        <w:t>cento e nove inteiros e cinquenta centésimos por cento</w:t>
      </w:r>
      <w:r w:rsidRPr="00BC299C">
        <w:rPr>
          <w:rFonts w:ascii="Tahoma" w:hAnsi="Tahoma"/>
          <w:sz w:val="24"/>
        </w:rPr>
        <w:t>);</w:t>
      </w:r>
    </w:p>
    <w:p w:rsidR="00853BFB" w:rsidRPr="00BC299C" w:rsidRDefault="00853BFB" w:rsidP="00853BFB">
      <w:pPr>
        <w:suppressAutoHyphens/>
        <w:spacing w:line="288" w:lineRule="auto"/>
        <w:ind w:left="1276" w:hanging="1276"/>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r w:rsidRPr="00BC299C">
        <w:rPr>
          <w:rFonts w:ascii="Tahoma" w:hAnsi="Tahoma"/>
          <w:sz w:val="24"/>
        </w:rPr>
        <w:t>TDI</w:t>
      </w:r>
      <w:r w:rsidRPr="00BC299C">
        <w:rPr>
          <w:rFonts w:ascii="Tahoma" w:hAnsi="Tahoma"/>
          <w:sz w:val="24"/>
        </w:rPr>
        <w:object w:dxaOrig="160" w:dyaOrig="360">
          <v:shape id="_x0000_i1026" type="#_x0000_t75" style="width:9.35pt;height:18.7pt" o:ole="" fillcolor="window">
            <v:imagedata r:id="rId15" o:title=""/>
          </v:shape>
          <o:OLEObject Type="Embed" ProgID="Equation.3" ShapeID="_x0000_i1026" DrawAspect="Content" ObjectID="_1322038866" r:id="rId16"/>
        </w:object>
      </w:r>
      <w:r w:rsidRPr="00BC299C">
        <w:rPr>
          <w:rFonts w:ascii="Tahoma" w:hAnsi="Tahoma"/>
          <w:sz w:val="24"/>
        </w:rPr>
        <w:tab/>
        <w:t>Taxa DI, expressa ao dia, calculada com 8 (oito) casas decimais com arredondamento, da seguinte forma:</w:t>
      </w:r>
    </w:p>
    <w:p w:rsidR="00853BFB" w:rsidRPr="00BC299C" w:rsidRDefault="00853BFB" w:rsidP="00853BFB">
      <w:pPr>
        <w:suppressAutoHyphens/>
        <w:spacing w:line="288" w:lineRule="auto"/>
        <w:ind w:left="1080" w:hanging="1080"/>
        <w:rPr>
          <w:rFonts w:ascii="Tahoma" w:hAnsi="Tahoma"/>
          <w:sz w:val="24"/>
        </w:rPr>
      </w:pPr>
    </w:p>
    <w:p w:rsidR="00853BFB" w:rsidRPr="00BC299C" w:rsidRDefault="00853BFB" w:rsidP="00853BFB">
      <w:pPr>
        <w:suppressAutoHyphens/>
        <w:spacing w:line="288" w:lineRule="auto"/>
        <w:jc w:val="center"/>
        <w:rPr>
          <w:rFonts w:ascii="Tahoma" w:hAnsi="Tahoma"/>
          <w:sz w:val="24"/>
        </w:rPr>
      </w:pPr>
      <w:r w:rsidRPr="00BC299C">
        <w:rPr>
          <w:rFonts w:ascii="Tahoma" w:hAnsi="Tahoma"/>
          <w:sz w:val="24"/>
        </w:rPr>
        <w:object w:dxaOrig="2400" w:dyaOrig="859">
          <v:shape id="_x0000_i1027" type="#_x0000_t75" style="width:119.7pt;height:43pt" o:ole="" fillcolor="window">
            <v:imagedata r:id="rId17" o:title=""/>
          </v:shape>
          <o:OLEObject Type="Embed" ProgID="Equation.3" ShapeID="_x0000_i1027" DrawAspect="Content" ObjectID="_1322038867" r:id="rId18"/>
        </w:object>
      </w:r>
    </w:p>
    <w:p w:rsidR="00853BFB" w:rsidRPr="00BC299C" w:rsidRDefault="00853BFB" w:rsidP="00853BFB">
      <w:pPr>
        <w:pStyle w:val="Cabealho"/>
        <w:suppressAutoHyphens/>
        <w:rPr>
          <w:rFonts w:ascii="Tahoma" w:hAnsi="Tahoma"/>
          <w:sz w:val="24"/>
        </w:rPr>
      </w:pPr>
    </w:p>
    <w:p w:rsidR="00853BFB" w:rsidRPr="00BC299C" w:rsidRDefault="00853BFB" w:rsidP="00853BFB">
      <w:pPr>
        <w:suppressAutoHyphens/>
        <w:spacing w:line="288" w:lineRule="auto"/>
        <w:rPr>
          <w:rFonts w:ascii="Tahoma" w:hAnsi="Tahoma"/>
          <w:sz w:val="24"/>
        </w:rPr>
      </w:pPr>
      <w:r w:rsidRPr="00BC299C">
        <w:rPr>
          <w:rFonts w:ascii="Tahoma" w:hAnsi="Tahoma"/>
          <w:sz w:val="24"/>
        </w:rPr>
        <w:t xml:space="preserve">onde: </w:t>
      </w:r>
    </w:p>
    <w:p w:rsidR="00853BFB" w:rsidRPr="00BC299C" w:rsidRDefault="00853BFB" w:rsidP="00853BFB">
      <w:pPr>
        <w:suppressAutoHyphens/>
        <w:spacing w:line="288" w:lineRule="auto"/>
        <w:ind w:left="1080" w:hanging="1080"/>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r w:rsidRPr="00BC299C">
        <w:rPr>
          <w:rFonts w:ascii="Tahoma" w:hAnsi="Tahoma"/>
          <w:sz w:val="24"/>
        </w:rPr>
        <w:t>k</w:t>
      </w:r>
      <w:r w:rsidRPr="00BC299C">
        <w:rPr>
          <w:rFonts w:ascii="Tahoma" w:hAnsi="Tahoma"/>
          <w:sz w:val="24"/>
        </w:rPr>
        <w:tab/>
        <w:t>1, 2, ..., n</w:t>
      </w:r>
    </w:p>
    <w:p w:rsidR="00853BFB" w:rsidRPr="00BC299C" w:rsidRDefault="00853BFB" w:rsidP="00853BFB">
      <w:pPr>
        <w:suppressAutoHyphens/>
        <w:spacing w:line="288" w:lineRule="auto"/>
        <w:ind w:left="1276" w:hanging="1276"/>
        <w:rPr>
          <w:rFonts w:ascii="Tahoma" w:hAnsi="Tahoma"/>
          <w:sz w:val="24"/>
        </w:rPr>
      </w:pPr>
    </w:p>
    <w:p w:rsidR="00853BFB" w:rsidRPr="00BC299C" w:rsidRDefault="00853BFB" w:rsidP="00853BFB">
      <w:pPr>
        <w:suppressAutoHyphens/>
        <w:spacing w:line="288" w:lineRule="auto"/>
        <w:ind w:left="1276" w:hanging="1276"/>
        <w:rPr>
          <w:rFonts w:ascii="Tahoma" w:hAnsi="Tahoma"/>
          <w:sz w:val="24"/>
        </w:rPr>
      </w:pPr>
      <w:r w:rsidRPr="00BC299C">
        <w:rPr>
          <w:rFonts w:ascii="Tahoma" w:hAnsi="Tahoma"/>
          <w:sz w:val="24"/>
        </w:rPr>
        <w:t>DI</w:t>
      </w:r>
      <w:r w:rsidRPr="00BC299C">
        <w:rPr>
          <w:rFonts w:ascii="Tahoma" w:hAnsi="Tahoma"/>
          <w:sz w:val="24"/>
        </w:rPr>
        <w:object w:dxaOrig="160" w:dyaOrig="360">
          <v:shape id="_x0000_i1028" type="#_x0000_t75" style="width:9.35pt;height:18.7pt" o:ole="" fillcolor="window">
            <v:imagedata r:id="rId15" o:title=""/>
          </v:shape>
          <o:OLEObject Type="Embed" ProgID="Equation.3" ShapeID="_x0000_i1028" DrawAspect="Content" ObjectID="_1322038868" r:id="rId19"/>
        </w:object>
      </w:r>
      <w:r w:rsidRPr="00BC299C">
        <w:rPr>
          <w:rFonts w:ascii="Tahoma" w:hAnsi="Tahoma"/>
          <w:sz w:val="24"/>
        </w:rPr>
        <w:tab/>
        <w:t>Taxa DI divulgada pela CETIP, válida por 1 (um) dia útil (overnight), utilizada com 2 (duas) casas decimais;</w:t>
      </w:r>
    </w:p>
    <w:p w:rsidR="00853BFB" w:rsidRPr="00BC299C" w:rsidRDefault="00853BFB" w:rsidP="00853BFB">
      <w:pPr>
        <w:suppressAutoHyphens/>
        <w:spacing w:line="288" w:lineRule="auto"/>
        <w:ind w:left="1276" w:hanging="1276"/>
        <w:rPr>
          <w:rFonts w:ascii="Tahoma" w:hAnsi="Tahoma"/>
          <w:sz w:val="24"/>
        </w:rPr>
      </w:pPr>
    </w:p>
    <w:p w:rsidR="00853BFB" w:rsidRPr="00BC299C" w:rsidRDefault="00853BFB" w:rsidP="00853BFB">
      <w:pPr>
        <w:suppressAutoHyphens/>
        <w:spacing w:line="288" w:lineRule="auto"/>
        <w:rPr>
          <w:rFonts w:ascii="Tahoma" w:hAnsi="Tahoma"/>
          <w:sz w:val="24"/>
        </w:rPr>
      </w:pPr>
      <w:r w:rsidRPr="00BC299C">
        <w:rPr>
          <w:rFonts w:ascii="Tahoma" w:hAnsi="Tahoma"/>
          <w:sz w:val="24"/>
        </w:rPr>
        <w:t xml:space="preserve">Observações: </w:t>
      </w:r>
    </w:p>
    <w:p w:rsidR="00853BFB" w:rsidRPr="00BC299C" w:rsidRDefault="00853BFB" w:rsidP="00853BFB">
      <w:pPr>
        <w:suppressAutoHyphens/>
        <w:rPr>
          <w:rFonts w:ascii="Tahoma" w:hAnsi="Tahoma"/>
          <w:sz w:val="24"/>
        </w:rPr>
      </w:pPr>
    </w:p>
    <w:tbl>
      <w:tblPr>
        <w:tblW w:w="0" w:type="auto"/>
        <w:tblInd w:w="70" w:type="dxa"/>
        <w:tblLayout w:type="fixed"/>
        <w:tblCellMar>
          <w:left w:w="70" w:type="dxa"/>
          <w:right w:w="70" w:type="dxa"/>
        </w:tblCellMar>
        <w:tblLook w:val="0000"/>
      </w:tblPr>
      <w:tblGrid>
        <w:gridCol w:w="9498"/>
      </w:tblGrid>
      <w:tr w:rsidR="00853BFB" w:rsidRPr="00BC299C">
        <w:tblPrEx>
          <w:tblCellMar>
            <w:top w:w="0" w:type="dxa"/>
            <w:bottom w:w="0" w:type="dxa"/>
          </w:tblCellMar>
        </w:tblPrEx>
        <w:tc>
          <w:tcPr>
            <w:tcW w:w="9498" w:type="dxa"/>
          </w:tcPr>
          <w:p w:rsidR="00853BFB" w:rsidRPr="00BC299C" w:rsidRDefault="00853BFB" w:rsidP="007C6119">
            <w:pPr>
              <w:suppressAutoHyphens/>
              <w:spacing w:line="288" w:lineRule="auto"/>
              <w:rPr>
                <w:rFonts w:ascii="Tahoma" w:hAnsi="Tahoma"/>
                <w:sz w:val="24"/>
              </w:rPr>
            </w:pPr>
            <w:r w:rsidRPr="00BC299C">
              <w:rPr>
                <w:rFonts w:ascii="Tahoma" w:hAnsi="Tahoma"/>
                <w:sz w:val="24"/>
              </w:rPr>
              <w:t xml:space="preserve">1) O fator resultante da expressão </w:t>
            </w:r>
            <w:r w:rsidRPr="00BC299C">
              <w:rPr>
                <w:rFonts w:ascii="Tahoma" w:hAnsi="Tahoma"/>
                <w:sz w:val="24"/>
              </w:rPr>
              <w:object w:dxaOrig="1760" w:dyaOrig="680">
                <v:shape id="_x0000_i1029" type="#_x0000_t75" style="width:87.9pt;height:33.65pt" o:ole="" fillcolor="window">
                  <v:fill color2="fill lighten(137)" angle="-135" method="linear sigma" focus="50%" type="gradient"/>
                  <v:imagedata r:id="rId20" o:title=""/>
                </v:shape>
                <o:OLEObject Type="Embed" ProgID="Equation.3" ShapeID="_x0000_i1029" DrawAspect="Content" ObjectID="_1322038869" r:id="rId21"/>
              </w:object>
            </w:r>
            <w:r w:rsidRPr="00BC299C">
              <w:rPr>
                <w:rFonts w:ascii="Tahoma" w:hAnsi="Tahoma"/>
                <w:sz w:val="24"/>
              </w:rPr>
              <w:t xml:space="preserve"> é considerado com 16 (dezesseis) casas decimais, sem arredondamento.</w:t>
            </w:r>
          </w:p>
          <w:p w:rsidR="00853BFB" w:rsidRPr="00BC299C" w:rsidRDefault="00853BFB" w:rsidP="007C6119">
            <w:pPr>
              <w:suppressAutoHyphens/>
              <w:spacing w:line="288" w:lineRule="auto"/>
              <w:rPr>
                <w:rFonts w:ascii="Tahoma" w:hAnsi="Tahoma"/>
                <w:sz w:val="24"/>
              </w:rPr>
            </w:pPr>
            <w:r w:rsidRPr="00BC299C">
              <w:rPr>
                <w:rFonts w:ascii="Tahoma" w:hAnsi="Tahoma"/>
                <w:sz w:val="24"/>
              </w:rPr>
              <w:t xml:space="preserve">2) Efetua-se o produtório dos fatores diários </w:t>
            </w:r>
            <w:r w:rsidRPr="00BC299C">
              <w:rPr>
                <w:rFonts w:ascii="Tahoma" w:hAnsi="Tahoma"/>
                <w:sz w:val="24"/>
              </w:rPr>
              <w:object w:dxaOrig="1760" w:dyaOrig="680">
                <v:shape id="_x0000_i1030" type="#_x0000_t75" style="width:87.9pt;height:33.65pt" o:ole="" fillcolor="window">
                  <v:fill color2="fill lighten(137)" angle="-135" method="linear sigma" focus="50%" type="gradient"/>
                  <v:imagedata r:id="rId20" o:title=""/>
                </v:shape>
                <o:OLEObject Type="Embed" ProgID="Equation.3" ShapeID="_x0000_i1030" DrawAspect="Content" ObjectID="_1322038870" r:id="rId22"/>
              </w:object>
            </w:r>
            <w:r w:rsidRPr="00BC299C">
              <w:rPr>
                <w:rFonts w:ascii="Tahoma" w:hAnsi="Tahoma"/>
                <w:sz w:val="24"/>
              </w:rPr>
              <w:t>, sendo que</w:t>
            </w:r>
            <w:r w:rsidR="000A15CD" w:rsidRPr="00BC299C">
              <w:rPr>
                <w:rFonts w:ascii="Tahoma" w:hAnsi="Tahoma"/>
                <w:sz w:val="24"/>
              </w:rPr>
              <w:t>,</w:t>
            </w:r>
            <w:r w:rsidRPr="00BC299C">
              <w:rPr>
                <w:rFonts w:ascii="Tahoma" w:hAnsi="Tahoma"/>
                <w:sz w:val="24"/>
              </w:rPr>
              <w:t xml:space="preserve"> a cada fator diário acumulado, trunca-se o resultado com 16 (dezesseis) casas decimais, aplicando-</w:t>
            </w:r>
            <w:r w:rsidRPr="00BC299C">
              <w:rPr>
                <w:rFonts w:ascii="Tahoma" w:hAnsi="Tahoma"/>
                <w:sz w:val="24"/>
              </w:rPr>
              <w:lastRenderedPageBreak/>
              <w:t>se o próximo fator diário, e assim por diante até o último considerado.</w:t>
            </w:r>
          </w:p>
          <w:p w:rsidR="00853BFB" w:rsidRPr="00BC299C" w:rsidRDefault="00853BFB" w:rsidP="007C6119">
            <w:pPr>
              <w:suppressAutoHyphens/>
              <w:spacing w:line="288" w:lineRule="auto"/>
              <w:rPr>
                <w:rFonts w:ascii="Tahoma" w:hAnsi="Tahoma"/>
                <w:sz w:val="24"/>
              </w:rPr>
            </w:pPr>
          </w:p>
          <w:p w:rsidR="00853BFB" w:rsidRPr="00BC299C" w:rsidRDefault="00853BFB" w:rsidP="007C6119">
            <w:pPr>
              <w:suppressAutoHyphens/>
              <w:spacing w:line="288" w:lineRule="auto"/>
              <w:rPr>
                <w:rFonts w:ascii="Tahoma" w:hAnsi="Tahoma"/>
                <w:sz w:val="24"/>
              </w:rPr>
            </w:pPr>
            <w:r w:rsidRPr="00BC299C">
              <w:rPr>
                <w:rFonts w:ascii="Tahoma" w:hAnsi="Tahoma"/>
                <w:sz w:val="24"/>
              </w:rPr>
              <w:t xml:space="preserve">3) Uma vez </w:t>
            </w:r>
            <w:r w:rsidR="000A15CD" w:rsidRPr="00BC299C">
              <w:rPr>
                <w:rFonts w:ascii="Tahoma" w:hAnsi="Tahoma"/>
                <w:sz w:val="24"/>
              </w:rPr>
              <w:t xml:space="preserve">acumulados </w:t>
            </w:r>
            <w:r w:rsidRPr="00BC299C">
              <w:rPr>
                <w:rFonts w:ascii="Tahoma" w:hAnsi="Tahoma"/>
                <w:sz w:val="24"/>
              </w:rPr>
              <w:t xml:space="preserve">os fatores, considera-se o fator resultante “Fator DI” com 8 (oito) casas decimais, com arredondamento. </w:t>
            </w:r>
          </w:p>
          <w:p w:rsidR="00853BFB" w:rsidRPr="00BC299C" w:rsidRDefault="00853BFB" w:rsidP="007C6119">
            <w:pPr>
              <w:suppressAutoHyphens/>
              <w:spacing w:line="288" w:lineRule="auto"/>
              <w:rPr>
                <w:rFonts w:ascii="Tahoma" w:hAnsi="Tahoma"/>
                <w:sz w:val="24"/>
              </w:rPr>
            </w:pPr>
          </w:p>
          <w:p w:rsidR="00853BFB" w:rsidRPr="00BC299C" w:rsidRDefault="00853BFB" w:rsidP="007C6119">
            <w:pPr>
              <w:suppressAutoHyphens/>
              <w:spacing w:line="288" w:lineRule="auto"/>
              <w:rPr>
                <w:rFonts w:ascii="Tahoma" w:hAnsi="Tahoma"/>
                <w:sz w:val="24"/>
              </w:rPr>
            </w:pPr>
            <w:r w:rsidRPr="00BC299C">
              <w:rPr>
                <w:rFonts w:ascii="Tahoma" w:hAnsi="Tahoma"/>
                <w:sz w:val="24"/>
              </w:rPr>
              <w:t>4) A Taxa DI deverá ser utilizada considerando idêntico número de casas decimais divulgado pela entidade responsável pelo seu cálculo.</w:t>
            </w:r>
          </w:p>
        </w:tc>
      </w:tr>
    </w:tbl>
    <w:p w:rsidR="000A3B80" w:rsidRPr="00BC299C" w:rsidRDefault="000A3B80" w:rsidP="00667E1B">
      <w:pPr>
        <w:spacing w:line="320" w:lineRule="exact"/>
        <w:rPr>
          <w:rFonts w:ascii="Tahoma" w:hAnsi="Tahoma" w:cs="Tahoma"/>
          <w:sz w:val="24"/>
          <w:szCs w:val="24"/>
        </w:rPr>
      </w:pPr>
    </w:p>
    <w:p w:rsidR="0055118B" w:rsidRPr="00BC299C" w:rsidRDefault="00731D0D" w:rsidP="00667E1B">
      <w:pPr>
        <w:spacing w:line="320" w:lineRule="exact"/>
        <w:rPr>
          <w:rFonts w:ascii="Tahoma" w:hAnsi="Tahoma" w:cs="Tahoma"/>
          <w:sz w:val="24"/>
          <w:szCs w:val="24"/>
        </w:rPr>
      </w:pPr>
      <w:r w:rsidRPr="00BC299C">
        <w:rPr>
          <w:rFonts w:ascii="Tahoma" w:hAnsi="Tahoma" w:cs="Tahoma"/>
          <w:sz w:val="24"/>
          <w:szCs w:val="24"/>
        </w:rPr>
        <w:t>4.9.</w:t>
      </w:r>
      <w:r w:rsidR="003B5672" w:rsidRPr="00BC299C">
        <w:rPr>
          <w:rFonts w:ascii="Tahoma" w:hAnsi="Tahoma" w:cs="Tahoma"/>
          <w:sz w:val="24"/>
          <w:szCs w:val="24"/>
        </w:rPr>
        <w:t>2</w:t>
      </w:r>
      <w:r w:rsidRPr="00BC299C">
        <w:rPr>
          <w:rFonts w:ascii="Tahoma" w:hAnsi="Tahoma" w:cs="Tahoma"/>
          <w:sz w:val="24"/>
          <w:szCs w:val="24"/>
        </w:rPr>
        <w:t xml:space="preserve">. </w:t>
      </w:r>
      <w:r w:rsidR="000A3B80" w:rsidRPr="00BC299C">
        <w:rPr>
          <w:rFonts w:ascii="Tahoma" w:hAnsi="Tahoma" w:cs="Tahoma"/>
          <w:sz w:val="24"/>
          <w:szCs w:val="24"/>
        </w:rPr>
        <w:t xml:space="preserve">Os pagamentos de Remuneração serão realizados a partir do 36º (trigésimo sexto) mês após a Data de Emissão, inclusive, semestralmente, e até a Data de Vencimento, </w:t>
      </w:r>
      <w:r w:rsidR="00B509C9" w:rsidRPr="00BC299C">
        <w:rPr>
          <w:rFonts w:ascii="Tahoma" w:hAnsi="Tahoma" w:cs="Tahoma"/>
          <w:sz w:val="24"/>
          <w:szCs w:val="24"/>
        </w:rPr>
        <w:t xml:space="preserve">nas seguintes datas: </w:t>
      </w:r>
      <w:r w:rsidR="001F687E" w:rsidRPr="00BC299C">
        <w:rPr>
          <w:rFonts w:ascii="Tahoma" w:hAnsi="Tahoma" w:cs="Tahoma"/>
          <w:sz w:val="24"/>
          <w:szCs w:val="24"/>
        </w:rPr>
        <w:t>15</w:t>
      </w:r>
      <w:r w:rsidR="00B509C9" w:rsidRPr="00BC299C">
        <w:rPr>
          <w:rFonts w:ascii="Tahoma" w:hAnsi="Tahoma" w:cs="Tahoma"/>
          <w:sz w:val="24"/>
          <w:szCs w:val="24"/>
        </w:rPr>
        <w:t xml:space="preserve"> de </w:t>
      </w:r>
      <w:r w:rsidR="001F687E" w:rsidRPr="00BC299C">
        <w:rPr>
          <w:rFonts w:ascii="Tahoma" w:hAnsi="Tahoma" w:cs="Tahoma"/>
          <w:sz w:val="24"/>
          <w:szCs w:val="24"/>
        </w:rPr>
        <w:t>dezembro</w:t>
      </w:r>
      <w:r w:rsidR="00B509C9" w:rsidRPr="00BC299C">
        <w:rPr>
          <w:rFonts w:ascii="Tahoma" w:hAnsi="Tahoma" w:cs="Tahoma"/>
          <w:sz w:val="24"/>
          <w:szCs w:val="24"/>
        </w:rPr>
        <w:t xml:space="preserve"> de 2012; </w:t>
      </w:r>
      <w:r w:rsidR="001F687E" w:rsidRPr="00BC299C">
        <w:rPr>
          <w:rFonts w:ascii="Tahoma" w:hAnsi="Tahoma" w:cs="Tahoma"/>
          <w:sz w:val="24"/>
          <w:szCs w:val="24"/>
        </w:rPr>
        <w:t>15</w:t>
      </w:r>
      <w:r w:rsidR="00B509C9" w:rsidRPr="00BC299C">
        <w:rPr>
          <w:rFonts w:ascii="Tahoma" w:hAnsi="Tahoma" w:cs="Tahoma"/>
          <w:sz w:val="24"/>
          <w:szCs w:val="24"/>
        </w:rPr>
        <w:t xml:space="preserve"> de </w:t>
      </w:r>
      <w:r w:rsidR="001F687E" w:rsidRPr="00BC299C">
        <w:rPr>
          <w:rFonts w:ascii="Tahoma" w:hAnsi="Tahoma" w:cs="Tahoma"/>
          <w:sz w:val="24"/>
          <w:szCs w:val="24"/>
        </w:rPr>
        <w:t>junho</w:t>
      </w:r>
      <w:r w:rsidR="00B509C9" w:rsidRPr="00BC299C">
        <w:rPr>
          <w:rFonts w:ascii="Tahoma" w:hAnsi="Tahoma" w:cs="Tahoma"/>
          <w:sz w:val="24"/>
          <w:szCs w:val="24"/>
        </w:rPr>
        <w:t xml:space="preserve"> de 2013; </w:t>
      </w:r>
      <w:r w:rsidR="001F687E" w:rsidRPr="00BC299C">
        <w:rPr>
          <w:rFonts w:ascii="Tahoma" w:hAnsi="Tahoma" w:cs="Tahoma"/>
          <w:sz w:val="24"/>
          <w:szCs w:val="24"/>
        </w:rPr>
        <w:t>15</w:t>
      </w:r>
      <w:r w:rsidR="00B509C9" w:rsidRPr="00BC299C">
        <w:rPr>
          <w:rFonts w:ascii="Tahoma" w:hAnsi="Tahoma" w:cs="Tahoma"/>
          <w:sz w:val="24"/>
          <w:szCs w:val="24"/>
        </w:rPr>
        <w:t xml:space="preserve"> de </w:t>
      </w:r>
      <w:r w:rsidR="001F687E" w:rsidRPr="00BC299C">
        <w:rPr>
          <w:rFonts w:ascii="Tahoma" w:hAnsi="Tahoma" w:cs="Tahoma"/>
          <w:sz w:val="24"/>
          <w:szCs w:val="24"/>
        </w:rPr>
        <w:t>dezembro</w:t>
      </w:r>
      <w:r w:rsidR="00B509C9" w:rsidRPr="00BC299C">
        <w:rPr>
          <w:rFonts w:ascii="Tahoma" w:hAnsi="Tahoma" w:cs="Tahoma"/>
          <w:sz w:val="24"/>
          <w:szCs w:val="24"/>
        </w:rPr>
        <w:t xml:space="preserve"> de 2013; </w:t>
      </w:r>
      <w:r w:rsidR="001F687E" w:rsidRPr="00BC299C">
        <w:rPr>
          <w:rFonts w:ascii="Tahoma" w:hAnsi="Tahoma" w:cs="Tahoma"/>
          <w:sz w:val="24"/>
          <w:szCs w:val="24"/>
        </w:rPr>
        <w:t>15</w:t>
      </w:r>
      <w:r w:rsidR="00B509C9" w:rsidRPr="00BC299C">
        <w:rPr>
          <w:rFonts w:ascii="Tahoma" w:hAnsi="Tahoma" w:cs="Tahoma"/>
          <w:sz w:val="24"/>
          <w:szCs w:val="24"/>
        </w:rPr>
        <w:t xml:space="preserve"> de </w:t>
      </w:r>
      <w:r w:rsidR="001F687E" w:rsidRPr="00BC299C">
        <w:rPr>
          <w:rFonts w:ascii="Tahoma" w:hAnsi="Tahoma" w:cs="Tahoma"/>
          <w:sz w:val="24"/>
          <w:szCs w:val="24"/>
        </w:rPr>
        <w:t>junho</w:t>
      </w:r>
      <w:r w:rsidR="00B509C9" w:rsidRPr="00BC299C">
        <w:rPr>
          <w:rFonts w:ascii="Tahoma" w:hAnsi="Tahoma" w:cs="Tahoma"/>
          <w:sz w:val="24"/>
          <w:szCs w:val="24"/>
        </w:rPr>
        <w:t xml:space="preserve"> de 2014; e </w:t>
      </w:r>
      <w:r w:rsidR="001F687E" w:rsidRPr="00BC299C">
        <w:rPr>
          <w:rFonts w:ascii="Tahoma" w:hAnsi="Tahoma" w:cs="Tahoma"/>
          <w:sz w:val="24"/>
          <w:szCs w:val="24"/>
        </w:rPr>
        <w:t>15</w:t>
      </w:r>
      <w:r w:rsidR="00B509C9" w:rsidRPr="00BC299C">
        <w:rPr>
          <w:rFonts w:ascii="Tahoma" w:hAnsi="Tahoma" w:cs="Tahoma"/>
          <w:sz w:val="24"/>
          <w:szCs w:val="24"/>
        </w:rPr>
        <w:t xml:space="preserve"> de </w:t>
      </w:r>
      <w:r w:rsidR="001F687E" w:rsidRPr="00BC299C">
        <w:rPr>
          <w:rFonts w:ascii="Tahoma" w:hAnsi="Tahoma" w:cs="Tahoma"/>
          <w:sz w:val="24"/>
          <w:szCs w:val="24"/>
        </w:rPr>
        <w:t>dezembro</w:t>
      </w:r>
      <w:r w:rsidR="00B509C9" w:rsidRPr="00BC299C">
        <w:rPr>
          <w:rFonts w:ascii="Tahoma" w:hAnsi="Tahoma" w:cs="Tahoma"/>
          <w:sz w:val="24"/>
          <w:szCs w:val="24"/>
        </w:rPr>
        <w:t xml:space="preserve"> de 2014 (“</w:t>
      </w:r>
      <w:r w:rsidR="00B509C9" w:rsidRPr="00BC299C">
        <w:rPr>
          <w:rFonts w:ascii="Tahoma" w:hAnsi="Tahoma" w:cs="Tahoma"/>
          <w:sz w:val="24"/>
          <w:szCs w:val="24"/>
          <w:u w:val="single"/>
        </w:rPr>
        <w:t>Datas de Pagamento da Remuneração</w:t>
      </w:r>
      <w:r w:rsidR="00B509C9" w:rsidRPr="00BC299C">
        <w:rPr>
          <w:rFonts w:ascii="Tahoma" w:hAnsi="Tahoma" w:cs="Tahoma"/>
          <w:sz w:val="24"/>
          <w:szCs w:val="24"/>
        </w:rPr>
        <w:t xml:space="preserve">”). </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tabs>
          <w:tab w:val="left" w:pos="3544"/>
        </w:tabs>
        <w:spacing w:line="320" w:lineRule="exact"/>
        <w:rPr>
          <w:rFonts w:ascii="Tahoma" w:hAnsi="Tahoma" w:cs="Tahoma"/>
          <w:sz w:val="24"/>
          <w:szCs w:val="24"/>
        </w:rPr>
      </w:pPr>
      <w:r w:rsidRPr="00BC299C">
        <w:rPr>
          <w:rFonts w:ascii="Tahoma" w:hAnsi="Tahoma" w:cs="Tahoma"/>
          <w:sz w:val="24"/>
          <w:szCs w:val="24"/>
        </w:rPr>
        <w:t>4.9.</w:t>
      </w:r>
      <w:r w:rsidR="00D62FBE" w:rsidRPr="00BC299C">
        <w:rPr>
          <w:rFonts w:ascii="Tahoma" w:hAnsi="Tahoma" w:cs="Tahoma"/>
          <w:sz w:val="24"/>
          <w:szCs w:val="24"/>
        </w:rPr>
        <w:t>3</w:t>
      </w:r>
      <w:r w:rsidRPr="00BC299C">
        <w:rPr>
          <w:rFonts w:ascii="Tahoma" w:hAnsi="Tahoma" w:cs="Tahoma"/>
          <w:sz w:val="24"/>
          <w:szCs w:val="24"/>
        </w:rPr>
        <w:t>. Farão jus à Remuneração aqueles que sejam titulares de Debêntures ao f</w:t>
      </w:r>
      <w:r w:rsidRPr="00BC299C">
        <w:rPr>
          <w:rFonts w:ascii="Tahoma" w:hAnsi="Tahoma" w:cs="Tahoma"/>
          <w:sz w:val="24"/>
          <w:szCs w:val="24"/>
        </w:rPr>
        <w:t>i</w:t>
      </w:r>
      <w:r w:rsidRPr="00BC299C">
        <w:rPr>
          <w:rFonts w:ascii="Tahoma" w:hAnsi="Tahoma" w:cs="Tahoma"/>
          <w:sz w:val="24"/>
          <w:szCs w:val="24"/>
        </w:rPr>
        <w:t xml:space="preserve">nal do dia útil imediatamente anterior à Data de Pagamento da Remuneração. </w:t>
      </w:r>
    </w:p>
    <w:p w:rsidR="0055118B" w:rsidRPr="00BC299C" w:rsidRDefault="0055118B"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4.9.</w:t>
      </w:r>
      <w:r w:rsidR="00D62FBE" w:rsidRPr="00BC299C">
        <w:rPr>
          <w:rFonts w:ascii="Tahoma" w:hAnsi="Tahoma" w:cs="Tahoma"/>
          <w:sz w:val="24"/>
          <w:szCs w:val="24"/>
        </w:rPr>
        <w:t>4</w:t>
      </w:r>
      <w:r w:rsidRPr="00BC299C">
        <w:rPr>
          <w:rFonts w:ascii="Tahoma" w:hAnsi="Tahoma" w:cs="Tahoma"/>
          <w:sz w:val="24"/>
          <w:szCs w:val="24"/>
        </w:rPr>
        <w:t>. Caso a Taxa DI não esteja disponível, quando da apuração da Remuneração, será aplicada na apuração d</w:t>
      </w:r>
      <w:r w:rsidR="003B5672" w:rsidRPr="00BC299C">
        <w:rPr>
          <w:rFonts w:ascii="Tahoma" w:hAnsi="Tahoma" w:cs="Tahoma"/>
          <w:sz w:val="24"/>
          <w:szCs w:val="24"/>
        </w:rPr>
        <w:t>a Remuneração</w:t>
      </w:r>
      <w:r w:rsidRPr="00BC299C">
        <w:rPr>
          <w:rFonts w:ascii="Tahoma" w:hAnsi="Tahoma" w:cs="Tahoma"/>
          <w:sz w:val="24"/>
          <w:szCs w:val="24"/>
        </w:rPr>
        <w:t xml:space="preserve"> a última Taxa DI aplicável que estiver disponível na data de apuração da Remuneração, não sendo devidas quaisquer compensações financeiras, tanto por pa</w:t>
      </w:r>
      <w:r w:rsidRPr="00BC299C">
        <w:rPr>
          <w:rFonts w:ascii="Tahoma" w:hAnsi="Tahoma" w:cs="Tahoma"/>
          <w:sz w:val="24"/>
          <w:szCs w:val="24"/>
        </w:rPr>
        <w:t>r</w:t>
      </w:r>
      <w:r w:rsidRPr="00BC299C">
        <w:rPr>
          <w:rFonts w:ascii="Tahoma" w:hAnsi="Tahoma" w:cs="Tahoma"/>
          <w:sz w:val="24"/>
          <w:szCs w:val="24"/>
        </w:rPr>
        <w:t>te da Emissora quanto por parte dos titulares de Debêntures, quando da divulgação da Taxa DI aplic</w:t>
      </w:r>
      <w:r w:rsidRPr="00BC299C">
        <w:rPr>
          <w:rFonts w:ascii="Tahoma" w:hAnsi="Tahoma" w:cs="Tahoma"/>
          <w:sz w:val="24"/>
          <w:szCs w:val="24"/>
        </w:rPr>
        <w:t>á</w:t>
      </w:r>
      <w:r w:rsidRPr="00BC299C">
        <w:rPr>
          <w:rFonts w:ascii="Tahoma" w:hAnsi="Tahoma" w:cs="Tahoma"/>
          <w:sz w:val="24"/>
          <w:szCs w:val="24"/>
        </w:rPr>
        <w:t>vel.</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4.9.</w:t>
      </w:r>
      <w:r w:rsidR="00D62FBE" w:rsidRPr="00BC299C">
        <w:rPr>
          <w:rFonts w:ascii="Tahoma" w:hAnsi="Tahoma" w:cs="Tahoma"/>
          <w:sz w:val="24"/>
          <w:szCs w:val="24"/>
        </w:rPr>
        <w:t>5</w:t>
      </w:r>
      <w:r w:rsidRPr="00BC299C">
        <w:rPr>
          <w:rFonts w:ascii="Tahoma" w:hAnsi="Tahoma" w:cs="Tahoma"/>
          <w:sz w:val="24"/>
          <w:szCs w:val="24"/>
        </w:rPr>
        <w:t>. Na hipótese de extinção, limitação e/ou não divulgação da Taxa DI por mais de 10 (dez) dias consecutivos após a data esperada para sua apuração e/ou divulgação ou no caso de impossibilidade de aplicação da Taxa DI às Debêntures por proibição legal ou judicial, o Age</w:t>
      </w:r>
      <w:r w:rsidRPr="00BC299C">
        <w:rPr>
          <w:rFonts w:ascii="Tahoma" w:hAnsi="Tahoma" w:cs="Tahoma"/>
          <w:sz w:val="24"/>
          <w:szCs w:val="24"/>
        </w:rPr>
        <w:t>n</w:t>
      </w:r>
      <w:r w:rsidRPr="00BC299C">
        <w:rPr>
          <w:rFonts w:ascii="Tahoma" w:hAnsi="Tahoma" w:cs="Tahoma"/>
          <w:sz w:val="24"/>
          <w:szCs w:val="24"/>
        </w:rPr>
        <w:t>te Fiduciário deverá, no prazo máximo de 5 (cinco) dias contados (i) do primeiro dia em que a Taxa DI não tenha sido divulgada pelo prazo superior a 10 (dez) dias consecutivos ou (ii) do primeiro dia em que a Taxa DI não possa ser utilizada por proibição legal ou judicial, convocar Assembleia Geral de Debenturistas (no modo e pr</w:t>
      </w:r>
      <w:r w:rsidRPr="00BC299C">
        <w:rPr>
          <w:rFonts w:ascii="Tahoma" w:hAnsi="Tahoma" w:cs="Tahoma"/>
          <w:sz w:val="24"/>
          <w:szCs w:val="24"/>
        </w:rPr>
        <w:t>a</w:t>
      </w:r>
      <w:r w:rsidRPr="00BC299C">
        <w:rPr>
          <w:rFonts w:ascii="Tahoma" w:hAnsi="Tahoma" w:cs="Tahoma"/>
          <w:sz w:val="24"/>
          <w:szCs w:val="24"/>
        </w:rPr>
        <w:t>zos previstos no artigo 124 da Lei das Sociedades por Ações) para deliberar, em c</w:t>
      </w:r>
      <w:r w:rsidRPr="00BC299C">
        <w:rPr>
          <w:rFonts w:ascii="Tahoma" w:hAnsi="Tahoma" w:cs="Tahoma"/>
          <w:sz w:val="24"/>
          <w:szCs w:val="24"/>
        </w:rPr>
        <w:t>o</w:t>
      </w:r>
      <w:r w:rsidRPr="00BC299C">
        <w:rPr>
          <w:rFonts w:ascii="Tahoma" w:hAnsi="Tahoma" w:cs="Tahoma"/>
          <w:sz w:val="24"/>
          <w:szCs w:val="24"/>
        </w:rPr>
        <w:t>mum acordo com a Emissora e observada a Decisão Conjunta BACEN/CVM n.º 13/03 e/ou regulamentação aplicável, sobre o novo parâmetro de remuneração das Debênt</w:t>
      </w:r>
      <w:r w:rsidRPr="00BC299C">
        <w:rPr>
          <w:rFonts w:ascii="Tahoma" w:hAnsi="Tahoma" w:cs="Tahoma"/>
          <w:sz w:val="24"/>
          <w:szCs w:val="24"/>
        </w:rPr>
        <w:t>u</w:t>
      </w:r>
      <w:r w:rsidRPr="00BC299C">
        <w:rPr>
          <w:rFonts w:ascii="Tahoma" w:hAnsi="Tahoma" w:cs="Tahoma"/>
          <w:sz w:val="24"/>
          <w:szCs w:val="24"/>
        </w:rPr>
        <w:t>res a ser aplicado. Até a deliberação desse novo parâmetro de remuneração, para cada dia do período em que ocorra a ausência de taxa para cálculo da Remuneração, será utilizada a fórmula estabel</w:t>
      </w:r>
      <w:r w:rsidRPr="00BC299C">
        <w:rPr>
          <w:rFonts w:ascii="Tahoma" w:hAnsi="Tahoma" w:cs="Tahoma"/>
          <w:sz w:val="24"/>
          <w:szCs w:val="24"/>
        </w:rPr>
        <w:t>e</w:t>
      </w:r>
      <w:r w:rsidRPr="00BC299C">
        <w:rPr>
          <w:rFonts w:ascii="Tahoma" w:hAnsi="Tahoma" w:cs="Tahoma"/>
          <w:sz w:val="24"/>
          <w:szCs w:val="24"/>
        </w:rPr>
        <w:t>cida n</w:t>
      </w:r>
      <w:r w:rsidR="003B5672" w:rsidRPr="00BC299C">
        <w:rPr>
          <w:rFonts w:ascii="Tahoma" w:hAnsi="Tahoma" w:cs="Tahoma"/>
          <w:sz w:val="24"/>
          <w:szCs w:val="24"/>
        </w:rPr>
        <w:t>o item</w:t>
      </w:r>
      <w:r w:rsidRPr="00BC299C">
        <w:rPr>
          <w:rFonts w:ascii="Tahoma" w:hAnsi="Tahoma" w:cs="Tahoma"/>
          <w:sz w:val="24"/>
          <w:szCs w:val="24"/>
        </w:rPr>
        <w:t xml:space="preserve"> 4.9.1</w:t>
      </w:r>
      <w:r w:rsidR="003B5672" w:rsidRPr="00BC299C">
        <w:rPr>
          <w:rFonts w:ascii="Tahoma" w:hAnsi="Tahoma" w:cs="Tahoma"/>
          <w:sz w:val="24"/>
          <w:szCs w:val="24"/>
        </w:rPr>
        <w:t>. acima</w:t>
      </w:r>
      <w:r w:rsidRPr="00BC299C">
        <w:rPr>
          <w:rFonts w:ascii="Tahoma" w:hAnsi="Tahoma" w:cs="Tahoma"/>
          <w:sz w:val="24"/>
          <w:szCs w:val="24"/>
        </w:rPr>
        <w:t xml:space="preserve"> e para a apuração d</w:t>
      </w:r>
      <w:r w:rsidR="003B5672" w:rsidRPr="00BC299C">
        <w:rPr>
          <w:rFonts w:ascii="Tahoma" w:hAnsi="Tahoma" w:cs="Tahoma"/>
          <w:sz w:val="24"/>
          <w:szCs w:val="24"/>
        </w:rPr>
        <w:t>e "TDI</w:t>
      </w:r>
      <w:r w:rsidR="003B5672" w:rsidRPr="00BC299C">
        <w:rPr>
          <w:rFonts w:ascii="Tahoma" w:hAnsi="Tahoma" w:cs="Tahoma"/>
          <w:sz w:val="24"/>
          <w:szCs w:val="24"/>
          <w:vertAlign w:val="subscript"/>
        </w:rPr>
        <w:t>k</w:t>
      </w:r>
      <w:r w:rsidR="003B5672" w:rsidRPr="00BC299C">
        <w:rPr>
          <w:rFonts w:ascii="Tahoma" w:hAnsi="Tahoma" w:cs="Tahoma"/>
          <w:sz w:val="24"/>
          <w:szCs w:val="24"/>
        </w:rPr>
        <w:t>"</w:t>
      </w:r>
      <w:r w:rsidRPr="00BC299C">
        <w:rPr>
          <w:rFonts w:ascii="Tahoma" w:hAnsi="Tahoma" w:cs="Tahoma"/>
          <w:sz w:val="24"/>
          <w:szCs w:val="24"/>
        </w:rPr>
        <w:t xml:space="preserve"> será utilizada a última Taxa DI divulgada oficialmente na apuração da Remuneração, não sendo devidas </w:t>
      </w:r>
      <w:r w:rsidRPr="00BC299C">
        <w:rPr>
          <w:rFonts w:ascii="Tahoma" w:hAnsi="Tahoma" w:cs="Tahoma"/>
          <w:sz w:val="24"/>
          <w:szCs w:val="24"/>
        </w:rPr>
        <w:lastRenderedPageBreak/>
        <w:t>quaisquer compensações entre a Emissora e os titulares de Debêntures, quando da deliberação do novo parâmetro de remuneração para as D</w:t>
      </w:r>
      <w:r w:rsidRPr="00BC299C">
        <w:rPr>
          <w:rFonts w:ascii="Tahoma" w:hAnsi="Tahoma" w:cs="Tahoma"/>
          <w:sz w:val="24"/>
          <w:szCs w:val="24"/>
        </w:rPr>
        <w:t>e</w:t>
      </w:r>
      <w:r w:rsidRPr="00BC299C">
        <w:rPr>
          <w:rFonts w:ascii="Tahoma" w:hAnsi="Tahoma" w:cs="Tahoma"/>
          <w:sz w:val="24"/>
          <w:szCs w:val="24"/>
        </w:rPr>
        <w:t>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4.9.</w:t>
      </w:r>
      <w:r w:rsidR="00D62FBE" w:rsidRPr="00BC299C">
        <w:rPr>
          <w:rFonts w:ascii="Tahoma" w:hAnsi="Tahoma" w:cs="Tahoma"/>
          <w:sz w:val="24"/>
          <w:szCs w:val="24"/>
        </w:rPr>
        <w:t>5</w:t>
      </w:r>
      <w:r w:rsidRPr="00BC299C">
        <w:rPr>
          <w:rFonts w:ascii="Tahoma" w:hAnsi="Tahoma" w:cs="Tahoma"/>
          <w:sz w:val="24"/>
          <w:szCs w:val="24"/>
        </w:rPr>
        <w:t>.</w:t>
      </w:r>
      <w:r w:rsidR="003B5672" w:rsidRPr="00BC299C">
        <w:rPr>
          <w:rFonts w:ascii="Tahoma" w:hAnsi="Tahoma" w:cs="Tahoma"/>
          <w:sz w:val="24"/>
          <w:szCs w:val="24"/>
        </w:rPr>
        <w:t>1.</w:t>
      </w:r>
      <w:r w:rsidRPr="00BC299C">
        <w:rPr>
          <w:rFonts w:ascii="Tahoma" w:hAnsi="Tahoma" w:cs="Tahoma"/>
          <w:sz w:val="24"/>
          <w:szCs w:val="24"/>
        </w:rPr>
        <w:t xml:space="preserve"> Caso a Taxa DI volte a ser divulgada antes da realização da Assembleia Geral de Debenturistas de que trata o item 4.9.</w:t>
      </w:r>
      <w:r w:rsidR="00D62FBE" w:rsidRPr="00BC299C">
        <w:rPr>
          <w:rFonts w:ascii="Tahoma" w:hAnsi="Tahoma" w:cs="Tahoma"/>
          <w:sz w:val="24"/>
          <w:szCs w:val="24"/>
        </w:rPr>
        <w:t>5</w:t>
      </w:r>
      <w:r w:rsidRPr="00BC299C">
        <w:rPr>
          <w:rFonts w:ascii="Tahoma" w:hAnsi="Tahoma" w:cs="Tahoma"/>
          <w:sz w:val="24"/>
          <w:szCs w:val="24"/>
        </w:rPr>
        <w:t>. acima, referida Assembleia Geral de Debenturistas não será realizada e a Taxa DI, a partir da data de sua validade, passará a ser novamente utilizada para o cálculo de quaisquer obrigações previstas nesta Escritura de Emissão, sendo certo que até a data de divulgação da Taxa DI nos termos deste item, para cada dia do período em que ocorra a ausência de taxa para cálculo da Remuneração, será utilizada a fórmula estabel</w:t>
      </w:r>
      <w:r w:rsidRPr="00BC299C">
        <w:rPr>
          <w:rFonts w:ascii="Tahoma" w:hAnsi="Tahoma" w:cs="Tahoma"/>
          <w:sz w:val="24"/>
          <w:szCs w:val="24"/>
        </w:rPr>
        <w:t>e</w:t>
      </w:r>
      <w:r w:rsidRPr="00BC299C">
        <w:rPr>
          <w:rFonts w:ascii="Tahoma" w:hAnsi="Tahoma" w:cs="Tahoma"/>
          <w:sz w:val="24"/>
          <w:szCs w:val="24"/>
        </w:rPr>
        <w:t>cida n</w:t>
      </w:r>
      <w:r w:rsidR="003B5672" w:rsidRPr="00BC299C">
        <w:rPr>
          <w:rFonts w:ascii="Tahoma" w:hAnsi="Tahoma" w:cs="Tahoma"/>
          <w:sz w:val="24"/>
          <w:szCs w:val="24"/>
        </w:rPr>
        <w:t xml:space="preserve">o item </w:t>
      </w:r>
      <w:r w:rsidRPr="00BC299C">
        <w:rPr>
          <w:rFonts w:ascii="Tahoma" w:hAnsi="Tahoma" w:cs="Tahoma"/>
          <w:sz w:val="24"/>
          <w:szCs w:val="24"/>
        </w:rPr>
        <w:t>4.9.1</w:t>
      </w:r>
      <w:r w:rsidR="003B5672" w:rsidRPr="00BC299C">
        <w:rPr>
          <w:rFonts w:ascii="Tahoma" w:hAnsi="Tahoma" w:cs="Tahoma"/>
          <w:sz w:val="24"/>
          <w:szCs w:val="24"/>
        </w:rPr>
        <w:t>. acima</w:t>
      </w:r>
      <w:r w:rsidRPr="00BC299C">
        <w:rPr>
          <w:rFonts w:ascii="Tahoma" w:hAnsi="Tahoma" w:cs="Tahoma"/>
          <w:sz w:val="24"/>
          <w:szCs w:val="24"/>
        </w:rPr>
        <w:t xml:space="preserve"> e</w:t>
      </w:r>
      <w:r w:rsidR="00820E7E" w:rsidRPr="00BC299C">
        <w:rPr>
          <w:rFonts w:ascii="Tahoma" w:hAnsi="Tahoma" w:cs="Tahoma"/>
          <w:sz w:val="24"/>
          <w:szCs w:val="24"/>
        </w:rPr>
        <w:t>,</w:t>
      </w:r>
      <w:r w:rsidRPr="00BC299C">
        <w:rPr>
          <w:rFonts w:ascii="Tahoma" w:hAnsi="Tahoma" w:cs="Tahoma"/>
          <w:sz w:val="24"/>
          <w:szCs w:val="24"/>
        </w:rPr>
        <w:t xml:space="preserve"> para a apuração de "TDI</w:t>
      </w:r>
      <w:r w:rsidRPr="00BC299C">
        <w:rPr>
          <w:rFonts w:ascii="Tahoma" w:hAnsi="Tahoma" w:cs="Tahoma"/>
          <w:sz w:val="24"/>
          <w:szCs w:val="24"/>
          <w:vertAlign w:val="subscript"/>
        </w:rPr>
        <w:t>k</w:t>
      </w:r>
      <w:r w:rsidRPr="00BC299C">
        <w:rPr>
          <w:rFonts w:ascii="Tahoma" w:hAnsi="Tahoma" w:cs="Tahoma"/>
          <w:sz w:val="24"/>
          <w:szCs w:val="24"/>
        </w:rPr>
        <w:t>"</w:t>
      </w:r>
      <w:r w:rsidR="00820E7E" w:rsidRPr="00BC299C">
        <w:rPr>
          <w:rFonts w:ascii="Tahoma" w:hAnsi="Tahoma" w:cs="Tahoma"/>
          <w:sz w:val="24"/>
          <w:szCs w:val="24"/>
        </w:rPr>
        <w:t>,</w:t>
      </w:r>
      <w:r w:rsidRPr="00BC299C">
        <w:rPr>
          <w:rFonts w:ascii="Tahoma" w:hAnsi="Tahoma" w:cs="Tahoma"/>
          <w:sz w:val="24"/>
          <w:szCs w:val="24"/>
        </w:rPr>
        <w:t xml:space="preserve"> a última Taxa DI divulgada oficialmente será util</w:t>
      </w:r>
      <w:r w:rsidRPr="00BC299C">
        <w:rPr>
          <w:rFonts w:ascii="Tahoma" w:hAnsi="Tahoma" w:cs="Tahoma"/>
          <w:sz w:val="24"/>
          <w:szCs w:val="24"/>
        </w:rPr>
        <w:t>i</w:t>
      </w:r>
      <w:r w:rsidRPr="00BC299C">
        <w:rPr>
          <w:rFonts w:ascii="Tahoma" w:hAnsi="Tahoma" w:cs="Tahoma"/>
          <w:sz w:val="24"/>
          <w:szCs w:val="24"/>
        </w:rPr>
        <w:t>zada para o cálculo de quaisquer obrigações previstas nesta Escritura de Emissão.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4.9.</w:t>
      </w:r>
      <w:r w:rsidR="00D62FBE" w:rsidRPr="00BC299C">
        <w:rPr>
          <w:rFonts w:ascii="Tahoma" w:hAnsi="Tahoma" w:cs="Tahoma"/>
          <w:sz w:val="24"/>
          <w:szCs w:val="24"/>
        </w:rPr>
        <w:t>6</w:t>
      </w:r>
      <w:r w:rsidRPr="00BC299C">
        <w:rPr>
          <w:rFonts w:ascii="Tahoma" w:hAnsi="Tahoma" w:cs="Tahoma"/>
          <w:sz w:val="24"/>
          <w:szCs w:val="24"/>
        </w:rPr>
        <w:t>. Caso, na Assembleia Geral de Debenturistas de que trata o item 4.9.</w:t>
      </w:r>
      <w:r w:rsidR="00D62FBE" w:rsidRPr="00BC299C">
        <w:rPr>
          <w:rFonts w:ascii="Tahoma" w:hAnsi="Tahoma" w:cs="Tahoma"/>
          <w:sz w:val="24"/>
          <w:szCs w:val="24"/>
        </w:rPr>
        <w:t>5</w:t>
      </w:r>
      <w:r w:rsidRPr="00BC299C">
        <w:rPr>
          <w:rFonts w:ascii="Tahoma" w:hAnsi="Tahoma" w:cs="Tahoma"/>
          <w:sz w:val="24"/>
          <w:szCs w:val="24"/>
        </w:rPr>
        <w:t>. acima, não haja acordo sobre o novo parâmetro de remuneração das Debêntures entre a Emissora e titulares de Debêntures representando, no mínimo, 2/3 (dois terços) das Debênt</w:t>
      </w:r>
      <w:r w:rsidRPr="00BC299C">
        <w:rPr>
          <w:rFonts w:ascii="Tahoma" w:hAnsi="Tahoma" w:cs="Tahoma"/>
          <w:sz w:val="24"/>
          <w:szCs w:val="24"/>
        </w:rPr>
        <w:t>u</w:t>
      </w:r>
      <w:r w:rsidRPr="00BC299C">
        <w:rPr>
          <w:rFonts w:ascii="Tahoma" w:hAnsi="Tahoma" w:cs="Tahoma"/>
          <w:sz w:val="24"/>
          <w:szCs w:val="24"/>
        </w:rPr>
        <w:t xml:space="preserve">res em circulação, a Emissora optará, a seu exclusivo critério, por uma das alternativas a seguir estabelecidas, obrigando-se a Emissora a comunicar ao Agente Fiduciário por escrito, no prazo de </w:t>
      </w:r>
      <w:r w:rsidR="00EE0BDA" w:rsidRPr="00BC299C">
        <w:rPr>
          <w:rFonts w:ascii="Tahoma" w:hAnsi="Tahoma" w:cs="Tahoma"/>
          <w:sz w:val="24"/>
          <w:szCs w:val="24"/>
        </w:rPr>
        <w:t xml:space="preserve">60 </w:t>
      </w:r>
      <w:r w:rsidRPr="00BC299C">
        <w:rPr>
          <w:rFonts w:ascii="Tahoma" w:hAnsi="Tahoma" w:cs="Tahoma"/>
          <w:sz w:val="24"/>
          <w:szCs w:val="24"/>
        </w:rPr>
        <w:t>(</w:t>
      </w:r>
      <w:r w:rsidR="00EE0BDA" w:rsidRPr="00BC299C">
        <w:rPr>
          <w:rFonts w:ascii="Tahoma" w:hAnsi="Tahoma" w:cs="Tahoma"/>
          <w:sz w:val="24"/>
          <w:szCs w:val="24"/>
        </w:rPr>
        <w:t>sessenta</w:t>
      </w:r>
      <w:r w:rsidRPr="00BC299C">
        <w:rPr>
          <w:rFonts w:ascii="Tahoma" w:hAnsi="Tahoma" w:cs="Tahoma"/>
          <w:sz w:val="24"/>
          <w:szCs w:val="24"/>
        </w:rPr>
        <w:t>) dias contados a partir da data da realização da respectiva Assembleia Geral de Debe</w:t>
      </w:r>
      <w:r w:rsidRPr="00BC299C">
        <w:rPr>
          <w:rFonts w:ascii="Tahoma" w:hAnsi="Tahoma" w:cs="Tahoma"/>
          <w:sz w:val="24"/>
          <w:szCs w:val="24"/>
        </w:rPr>
        <w:t>n</w:t>
      </w:r>
      <w:r w:rsidRPr="00BC299C">
        <w:rPr>
          <w:rFonts w:ascii="Tahoma" w:hAnsi="Tahoma" w:cs="Tahoma"/>
          <w:sz w:val="24"/>
          <w:szCs w:val="24"/>
        </w:rPr>
        <w:t xml:space="preserve">turistas, qual a alternativa escolhida: </w:t>
      </w:r>
    </w:p>
    <w:p w:rsidR="00731D0D" w:rsidRPr="00BC299C" w:rsidRDefault="00731D0D" w:rsidP="00667E1B">
      <w:pPr>
        <w:spacing w:line="320" w:lineRule="exact"/>
        <w:ind w:right="57"/>
        <w:rPr>
          <w:rFonts w:ascii="Tahoma" w:hAnsi="Tahoma" w:cs="Tahoma"/>
          <w:sz w:val="24"/>
          <w:szCs w:val="24"/>
        </w:rPr>
      </w:pPr>
    </w:p>
    <w:p w:rsidR="00731D0D" w:rsidRPr="00BC299C" w:rsidRDefault="00731D0D" w:rsidP="00667E1B">
      <w:pPr>
        <w:numPr>
          <w:ilvl w:val="0"/>
          <w:numId w:val="2"/>
        </w:numPr>
        <w:tabs>
          <w:tab w:val="clear" w:pos="1080"/>
          <w:tab w:val="num" w:pos="567"/>
        </w:tabs>
        <w:spacing w:line="320" w:lineRule="exact"/>
        <w:ind w:left="567" w:hanging="567"/>
        <w:rPr>
          <w:rFonts w:ascii="Tahoma" w:hAnsi="Tahoma" w:cs="Tahoma"/>
          <w:color w:val="000000"/>
          <w:sz w:val="24"/>
          <w:szCs w:val="24"/>
        </w:rPr>
      </w:pPr>
      <w:r w:rsidRPr="00BC299C">
        <w:rPr>
          <w:rFonts w:ascii="Tahoma" w:hAnsi="Tahoma" w:cs="Tahoma"/>
          <w:sz w:val="24"/>
          <w:szCs w:val="24"/>
        </w:rPr>
        <w:t xml:space="preserve">a Emissora deverá resgatar </w:t>
      </w:r>
      <w:r w:rsidRPr="00BC299C">
        <w:rPr>
          <w:rFonts w:ascii="Tahoma" w:hAnsi="Tahoma" w:cs="Tahoma"/>
          <w:color w:val="000000"/>
          <w:sz w:val="24"/>
          <w:szCs w:val="24"/>
        </w:rPr>
        <w:t>a totalidade das Debêntures em circulação, com seu co</w:t>
      </w:r>
      <w:r w:rsidRPr="00BC299C">
        <w:rPr>
          <w:rFonts w:ascii="Tahoma" w:hAnsi="Tahoma" w:cs="Tahoma"/>
          <w:color w:val="000000"/>
          <w:sz w:val="24"/>
          <w:szCs w:val="24"/>
        </w:rPr>
        <w:t>n</w:t>
      </w:r>
      <w:r w:rsidRPr="00BC299C">
        <w:rPr>
          <w:rFonts w:ascii="Tahoma" w:hAnsi="Tahoma" w:cs="Tahoma"/>
          <w:color w:val="000000"/>
          <w:sz w:val="24"/>
          <w:szCs w:val="24"/>
        </w:rPr>
        <w:t xml:space="preserve">sequente cancelamento, no prazo de 60 (sessenta) dias contados da data da realização da respectiva Assembleia Geral de Debenturistas ou na Data de Vencimento, o que ocorrer primeiro, pelo Valor Nominal Unitário </w:t>
      </w:r>
      <w:r w:rsidR="00820E7E" w:rsidRPr="00BC299C">
        <w:rPr>
          <w:rFonts w:ascii="Tahoma" w:hAnsi="Tahoma" w:cs="Tahoma"/>
          <w:color w:val="000000"/>
          <w:sz w:val="24"/>
          <w:szCs w:val="24"/>
        </w:rPr>
        <w:t xml:space="preserve">não amortizado das Debêntures </w:t>
      </w:r>
      <w:r w:rsidR="003F44F1" w:rsidRPr="00BC299C">
        <w:rPr>
          <w:rFonts w:ascii="Tahoma" w:hAnsi="Tahoma" w:cs="Tahoma"/>
          <w:color w:val="000000"/>
          <w:sz w:val="24"/>
          <w:szCs w:val="24"/>
        </w:rPr>
        <w:t xml:space="preserve">em circulação </w:t>
      </w:r>
      <w:r w:rsidRPr="00BC299C">
        <w:rPr>
          <w:rFonts w:ascii="Tahoma" w:hAnsi="Tahoma" w:cs="Tahoma"/>
          <w:color w:val="000000"/>
          <w:sz w:val="24"/>
          <w:szCs w:val="24"/>
        </w:rPr>
        <w:t xml:space="preserve">acrescido da Remuneração devida até a data do </w:t>
      </w:r>
      <w:r w:rsidRPr="00BC299C">
        <w:rPr>
          <w:rFonts w:ascii="Tahoma" w:hAnsi="Tahoma" w:cs="Tahoma"/>
          <w:color w:val="000000"/>
          <w:sz w:val="24"/>
          <w:szCs w:val="24"/>
        </w:rPr>
        <w:t>e</w:t>
      </w:r>
      <w:r w:rsidRPr="00BC299C">
        <w:rPr>
          <w:rFonts w:ascii="Tahoma" w:hAnsi="Tahoma" w:cs="Tahoma"/>
          <w:color w:val="000000"/>
          <w:sz w:val="24"/>
          <w:szCs w:val="24"/>
        </w:rPr>
        <w:t xml:space="preserve">fetivo resgate, calculada </w:t>
      </w:r>
      <w:r w:rsidRPr="00BC299C">
        <w:rPr>
          <w:rFonts w:ascii="Tahoma" w:hAnsi="Tahoma" w:cs="Tahoma"/>
          <w:i/>
          <w:color w:val="000000"/>
          <w:sz w:val="24"/>
          <w:szCs w:val="24"/>
        </w:rPr>
        <w:t>pro rata temporis</w:t>
      </w:r>
      <w:r w:rsidRPr="00BC299C">
        <w:rPr>
          <w:rFonts w:ascii="Tahoma" w:hAnsi="Tahoma" w:cs="Tahoma"/>
          <w:color w:val="000000"/>
          <w:sz w:val="24"/>
          <w:szCs w:val="24"/>
        </w:rPr>
        <w:t xml:space="preserve"> desde a Data de Emissão</w:t>
      </w:r>
      <w:r w:rsidR="00820E7E" w:rsidRPr="00BC299C">
        <w:rPr>
          <w:rFonts w:ascii="Tahoma" w:hAnsi="Tahoma" w:cs="Tahoma"/>
          <w:color w:val="000000"/>
          <w:sz w:val="24"/>
          <w:szCs w:val="24"/>
        </w:rPr>
        <w:t xml:space="preserve"> ou a Data de </w:t>
      </w:r>
      <w:r w:rsidR="00820E7E" w:rsidRPr="00BC299C">
        <w:rPr>
          <w:rFonts w:ascii="Tahoma" w:hAnsi="Tahoma" w:cs="Tahoma"/>
          <w:sz w:val="24"/>
          <w:szCs w:val="24"/>
        </w:rPr>
        <w:t>Pagamento</w:t>
      </w:r>
      <w:r w:rsidR="00820E7E" w:rsidRPr="00BC299C">
        <w:rPr>
          <w:rFonts w:ascii="Tahoma" w:hAnsi="Tahoma" w:cs="Tahoma"/>
          <w:color w:val="000000"/>
          <w:sz w:val="24"/>
          <w:szCs w:val="24"/>
        </w:rPr>
        <w:t xml:space="preserve"> da Remuneração imediatamente anterior, conforme o caso</w:t>
      </w:r>
      <w:r w:rsidRPr="00BC299C">
        <w:rPr>
          <w:rFonts w:ascii="Tahoma" w:hAnsi="Tahoma" w:cs="Tahoma"/>
          <w:color w:val="000000"/>
          <w:sz w:val="24"/>
          <w:szCs w:val="24"/>
        </w:rPr>
        <w:t xml:space="preserve">. Neste caso, </w:t>
      </w:r>
      <w:r w:rsidRPr="00BC299C">
        <w:rPr>
          <w:rFonts w:ascii="Tahoma" w:hAnsi="Tahoma" w:cs="Tahoma"/>
          <w:sz w:val="24"/>
          <w:szCs w:val="24"/>
        </w:rPr>
        <w:t>para cada dia do período em que ocorra a ausência de taxa para cálculo da Remuneração, será utilizada a fórmula estabel</w:t>
      </w:r>
      <w:r w:rsidRPr="00BC299C">
        <w:rPr>
          <w:rFonts w:ascii="Tahoma" w:hAnsi="Tahoma" w:cs="Tahoma"/>
          <w:sz w:val="24"/>
          <w:szCs w:val="24"/>
        </w:rPr>
        <w:t>e</w:t>
      </w:r>
      <w:r w:rsidRPr="00BC299C">
        <w:rPr>
          <w:rFonts w:ascii="Tahoma" w:hAnsi="Tahoma" w:cs="Tahoma"/>
          <w:sz w:val="24"/>
          <w:szCs w:val="24"/>
        </w:rPr>
        <w:t>cida n</w:t>
      </w:r>
      <w:r w:rsidR="003F2ACA" w:rsidRPr="00BC299C">
        <w:rPr>
          <w:rFonts w:ascii="Tahoma" w:hAnsi="Tahoma" w:cs="Tahoma"/>
          <w:sz w:val="24"/>
          <w:szCs w:val="24"/>
        </w:rPr>
        <w:t xml:space="preserve">o item </w:t>
      </w:r>
      <w:r w:rsidRPr="00BC299C">
        <w:rPr>
          <w:rFonts w:ascii="Tahoma" w:hAnsi="Tahoma" w:cs="Tahoma"/>
          <w:sz w:val="24"/>
          <w:szCs w:val="24"/>
        </w:rPr>
        <w:t>4.9.1</w:t>
      </w:r>
      <w:r w:rsidR="003F2ACA" w:rsidRPr="00BC299C">
        <w:rPr>
          <w:rFonts w:ascii="Tahoma" w:hAnsi="Tahoma" w:cs="Tahoma"/>
          <w:sz w:val="24"/>
          <w:szCs w:val="24"/>
        </w:rPr>
        <w:t>. acima</w:t>
      </w:r>
      <w:r w:rsidRPr="00BC299C">
        <w:rPr>
          <w:rFonts w:ascii="Tahoma" w:hAnsi="Tahoma" w:cs="Tahoma"/>
          <w:sz w:val="24"/>
          <w:szCs w:val="24"/>
        </w:rPr>
        <w:t xml:space="preserve"> e para a apuração de "TDI</w:t>
      </w:r>
      <w:r w:rsidRPr="00BC299C">
        <w:rPr>
          <w:rFonts w:ascii="Tahoma" w:hAnsi="Tahoma" w:cs="Tahoma"/>
          <w:sz w:val="24"/>
          <w:szCs w:val="24"/>
          <w:vertAlign w:val="subscript"/>
        </w:rPr>
        <w:t>k</w:t>
      </w:r>
      <w:r w:rsidRPr="00BC299C">
        <w:rPr>
          <w:rFonts w:ascii="Tahoma" w:hAnsi="Tahoma" w:cs="Tahoma"/>
          <w:sz w:val="24"/>
          <w:szCs w:val="24"/>
        </w:rPr>
        <w:t>" será utilizada a última Taxa DI divulgada oficialmente</w:t>
      </w:r>
      <w:r w:rsidRPr="00BC299C">
        <w:rPr>
          <w:rFonts w:ascii="Tahoma" w:hAnsi="Tahoma" w:cs="Tahoma"/>
          <w:color w:val="000000"/>
          <w:sz w:val="24"/>
          <w:szCs w:val="24"/>
        </w:rPr>
        <w:t xml:space="preserve"> para o cálculo da Remuneração;</w:t>
      </w:r>
      <w:r w:rsidR="000A15CD" w:rsidRPr="00BC299C">
        <w:rPr>
          <w:rFonts w:ascii="Tahoma" w:hAnsi="Tahoma" w:cs="Tahoma"/>
          <w:color w:val="000000"/>
          <w:sz w:val="24"/>
          <w:szCs w:val="24"/>
        </w:rPr>
        <w:t xml:space="preserve"> </w:t>
      </w:r>
      <w:r w:rsidRPr="00BC299C">
        <w:rPr>
          <w:rFonts w:ascii="Tahoma" w:hAnsi="Tahoma" w:cs="Tahoma"/>
          <w:color w:val="000000"/>
          <w:sz w:val="24"/>
          <w:szCs w:val="24"/>
        </w:rPr>
        <w:t>ou</w:t>
      </w:r>
    </w:p>
    <w:p w:rsidR="00731D0D" w:rsidRPr="00BC299C" w:rsidRDefault="00731D0D" w:rsidP="00667E1B">
      <w:pPr>
        <w:tabs>
          <w:tab w:val="num" w:pos="567"/>
        </w:tabs>
        <w:spacing w:line="320" w:lineRule="exact"/>
        <w:ind w:left="567" w:hanging="567"/>
        <w:rPr>
          <w:rFonts w:ascii="Tahoma" w:hAnsi="Tahoma" w:cs="Tahoma"/>
          <w:color w:val="000000"/>
          <w:sz w:val="24"/>
          <w:szCs w:val="24"/>
        </w:rPr>
      </w:pPr>
    </w:p>
    <w:p w:rsidR="00731D0D" w:rsidRPr="00BC299C" w:rsidRDefault="00731D0D" w:rsidP="00667E1B">
      <w:pPr>
        <w:numPr>
          <w:ilvl w:val="0"/>
          <w:numId w:val="2"/>
        </w:numPr>
        <w:tabs>
          <w:tab w:val="clear" w:pos="1080"/>
          <w:tab w:val="num" w:pos="567"/>
        </w:tabs>
        <w:spacing w:line="320" w:lineRule="exact"/>
        <w:ind w:left="567" w:hanging="567"/>
        <w:rPr>
          <w:rFonts w:ascii="Tahoma" w:hAnsi="Tahoma" w:cs="Tahoma"/>
          <w:color w:val="000000"/>
          <w:sz w:val="24"/>
          <w:szCs w:val="24"/>
        </w:rPr>
      </w:pPr>
      <w:r w:rsidRPr="00BC299C">
        <w:rPr>
          <w:rFonts w:ascii="Tahoma" w:hAnsi="Tahoma" w:cs="Tahoma"/>
          <w:sz w:val="24"/>
          <w:szCs w:val="24"/>
        </w:rPr>
        <w:t xml:space="preserve">a Emissora deverá amortizar a totalidade das Debêntures em circulação, </w:t>
      </w:r>
      <w:r w:rsidRPr="00BC299C">
        <w:rPr>
          <w:rFonts w:ascii="Tahoma" w:hAnsi="Tahoma" w:cs="Tahoma"/>
          <w:color w:val="000000"/>
          <w:sz w:val="24"/>
          <w:szCs w:val="24"/>
        </w:rPr>
        <w:t xml:space="preserve">com seu consequente cancelamento, </w:t>
      </w:r>
      <w:r w:rsidRPr="00BC299C">
        <w:rPr>
          <w:rFonts w:ascii="Tahoma" w:hAnsi="Tahoma" w:cs="Tahoma"/>
          <w:sz w:val="24"/>
          <w:szCs w:val="24"/>
        </w:rPr>
        <w:t>em cronograma a ser estabelecido pela Emissora, o qual não excederá a Data de Vencimento. Nesta hipótese, caso a Emissora pr</w:t>
      </w:r>
      <w:r w:rsidRPr="00BC299C">
        <w:rPr>
          <w:rFonts w:ascii="Tahoma" w:hAnsi="Tahoma" w:cs="Tahoma"/>
          <w:sz w:val="24"/>
          <w:szCs w:val="24"/>
        </w:rPr>
        <w:t>e</w:t>
      </w:r>
      <w:r w:rsidRPr="00BC299C">
        <w:rPr>
          <w:rFonts w:ascii="Tahoma" w:hAnsi="Tahoma" w:cs="Tahoma"/>
          <w:sz w:val="24"/>
          <w:szCs w:val="24"/>
        </w:rPr>
        <w:t>tenda realizar a amortização das Debêntures em mais de uma data, a amortiz</w:t>
      </w:r>
      <w:r w:rsidRPr="00BC299C">
        <w:rPr>
          <w:rFonts w:ascii="Tahoma" w:hAnsi="Tahoma" w:cs="Tahoma"/>
          <w:sz w:val="24"/>
          <w:szCs w:val="24"/>
        </w:rPr>
        <w:t>a</w:t>
      </w:r>
      <w:r w:rsidRPr="00BC299C">
        <w:rPr>
          <w:rFonts w:ascii="Tahoma" w:hAnsi="Tahoma" w:cs="Tahoma"/>
          <w:sz w:val="24"/>
          <w:szCs w:val="24"/>
        </w:rPr>
        <w:t xml:space="preserve">ção deverá ser realizada de forma </w:t>
      </w:r>
      <w:r w:rsidRPr="00BC299C">
        <w:rPr>
          <w:rFonts w:ascii="Tahoma" w:hAnsi="Tahoma" w:cs="Tahoma"/>
          <w:i/>
          <w:sz w:val="24"/>
          <w:szCs w:val="24"/>
        </w:rPr>
        <w:t>pro rata</w:t>
      </w:r>
      <w:r w:rsidRPr="00BC299C">
        <w:rPr>
          <w:rFonts w:ascii="Tahoma" w:hAnsi="Tahoma" w:cs="Tahoma"/>
          <w:sz w:val="24"/>
          <w:szCs w:val="24"/>
        </w:rPr>
        <w:t xml:space="preserve"> entre os titulares de Debêntures </w:t>
      </w:r>
      <w:smartTag w:uri="urn:schemas-microsoft-com:office:smarttags" w:element="PersonName">
        <w:smartTagPr>
          <w:attr w:name="ProductID" w:val="em circula￧￣o. Durante"/>
        </w:smartTagPr>
        <w:r w:rsidRPr="00BC299C">
          <w:rPr>
            <w:rFonts w:ascii="Tahoma" w:hAnsi="Tahoma" w:cs="Tahoma"/>
            <w:sz w:val="24"/>
            <w:szCs w:val="24"/>
          </w:rPr>
          <w:t>em circul</w:t>
        </w:r>
        <w:r w:rsidRPr="00BC299C">
          <w:rPr>
            <w:rFonts w:ascii="Tahoma" w:hAnsi="Tahoma" w:cs="Tahoma"/>
            <w:sz w:val="24"/>
            <w:szCs w:val="24"/>
          </w:rPr>
          <w:t>a</w:t>
        </w:r>
        <w:r w:rsidRPr="00BC299C">
          <w:rPr>
            <w:rFonts w:ascii="Tahoma" w:hAnsi="Tahoma" w:cs="Tahoma"/>
            <w:sz w:val="24"/>
            <w:szCs w:val="24"/>
          </w:rPr>
          <w:t xml:space="preserve">ção. </w:t>
        </w:r>
        <w:r w:rsidRPr="00BC299C">
          <w:rPr>
            <w:rFonts w:ascii="Tahoma" w:hAnsi="Tahoma" w:cs="Tahoma"/>
            <w:sz w:val="24"/>
            <w:szCs w:val="24"/>
          </w:rPr>
          <w:lastRenderedPageBreak/>
          <w:t>Durante</w:t>
        </w:r>
      </w:smartTag>
      <w:r w:rsidRPr="00BC299C">
        <w:rPr>
          <w:rFonts w:ascii="Tahoma" w:hAnsi="Tahoma" w:cs="Tahoma"/>
          <w:sz w:val="24"/>
          <w:szCs w:val="24"/>
        </w:rPr>
        <w:t xml:space="preserve"> o cronograma estabelecido pela Emissora para amortização das Debêntures e até a amortização integral das Debêntures em circulação, as Debêntures farão jus à nova r</w:t>
      </w:r>
      <w:r w:rsidRPr="00BC299C">
        <w:rPr>
          <w:rFonts w:ascii="Tahoma" w:hAnsi="Tahoma" w:cs="Tahoma"/>
          <w:sz w:val="24"/>
          <w:szCs w:val="24"/>
        </w:rPr>
        <w:t>e</w:t>
      </w:r>
      <w:r w:rsidRPr="00BC299C">
        <w:rPr>
          <w:rFonts w:ascii="Tahoma" w:hAnsi="Tahoma" w:cs="Tahoma"/>
          <w:sz w:val="24"/>
          <w:szCs w:val="24"/>
        </w:rPr>
        <w:t xml:space="preserve">muneração a ser definida pelos </w:t>
      </w:r>
      <w:r w:rsidRPr="00BC299C">
        <w:rPr>
          <w:rFonts w:ascii="Tahoma" w:hAnsi="Tahoma" w:cs="Tahoma"/>
          <w:color w:val="000000"/>
          <w:sz w:val="24"/>
          <w:szCs w:val="24"/>
        </w:rPr>
        <w:t>titulares de Debêntures</w:t>
      </w:r>
      <w:r w:rsidRPr="00BC299C">
        <w:rPr>
          <w:rFonts w:ascii="Tahoma" w:hAnsi="Tahoma" w:cs="Tahoma"/>
          <w:sz w:val="24"/>
          <w:szCs w:val="24"/>
        </w:rPr>
        <w:t xml:space="preserve"> e a Emissora nos termos do item 4.9.</w:t>
      </w:r>
      <w:r w:rsidR="00115E1A" w:rsidRPr="00BC299C">
        <w:rPr>
          <w:rFonts w:ascii="Tahoma" w:hAnsi="Tahoma" w:cs="Tahoma"/>
          <w:sz w:val="24"/>
          <w:szCs w:val="24"/>
        </w:rPr>
        <w:t>5</w:t>
      </w:r>
      <w:r w:rsidRPr="00BC299C">
        <w:rPr>
          <w:rFonts w:ascii="Tahoma" w:hAnsi="Tahoma" w:cs="Tahoma"/>
          <w:sz w:val="24"/>
          <w:szCs w:val="24"/>
        </w:rPr>
        <w:t>. ac</w:t>
      </w:r>
      <w:r w:rsidRPr="00BC299C">
        <w:rPr>
          <w:rFonts w:ascii="Tahoma" w:hAnsi="Tahoma" w:cs="Tahoma"/>
          <w:sz w:val="24"/>
          <w:szCs w:val="24"/>
        </w:rPr>
        <w:t>i</w:t>
      </w:r>
      <w:r w:rsidRPr="00BC299C">
        <w:rPr>
          <w:rFonts w:ascii="Tahoma" w:hAnsi="Tahoma" w:cs="Tahoma"/>
          <w:sz w:val="24"/>
          <w:szCs w:val="24"/>
        </w:rPr>
        <w:t>ma.</w:t>
      </w:r>
      <w:r w:rsidR="001F687E" w:rsidRPr="00BC299C">
        <w:rPr>
          <w:rFonts w:ascii="Tahoma" w:hAnsi="Tahoma" w:cs="Tahoma"/>
          <w:sz w:val="24"/>
          <w:szCs w:val="24"/>
        </w:rPr>
        <w:t xml:space="preserve"> </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4.10. Repactuação Programada</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As Debêntures não serão objeto de repactuação programada.</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4.11. Vencimento Antecipado</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4.11.1. O Agente Fiduciário poderá declarar antecipadamente vencidas todas as obrigações relativas às Debêntures e exigir, mediante notificação, por escrito, o imediato pagamento pela Emissora do Valor Nominal Unitário</w:t>
      </w:r>
      <w:r w:rsidR="003F2ACA" w:rsidRPr="00BC299C">
        <w:rPr>
          <w:rFonts w:ascii="Tahoma" w:hAnsi="Tahoma" w:cs="Tahoma"/>
          <w:sz w:val="24"/>
          <w:szCs w:val="24"/>
        </w:rPr>
        <w:t xml:space="preserve"> não amortizado das Debêntures em circulação</w:t>
      </w:r>
      <w:r w:rsidRPr="00BC299C">
        <w:rPr>
          <w:rFonts w:ascii="Tahoma" w:hAnsi="Tahoma" w:cs="Tahoma"/>
          <w:sz w:val="24"/>
          <w:szCs w:val="24"/>
        </w:rPr>
        <w:t xml:space="preserve"> acrescido da Remuneração aplicável, calculada </w:t>
      </w:r>
      <w:r w:rsidRPr="00BC299C">
        <w:rPr>
          <w:rFonts w:ascii="Tahoma" w:hAnsi="Tahoma" w:cs="Tahoma"/>
          <w:i/>
          <w:sz w:val="24"/>
          <w:szCs w:val="24"/>
        </w:rPr>
        <w:t>pro rata temporis</w:t>
      </w:r>
      <w:r w:rsidRPr="00BC299C">
        <w:rPr>
          <w:rFonts w:ascii="Tahoma" w:hAnsi="Tahoma" w:cs="Tahoma"/>
          <w:sz w:val="24"/>
          <w:szCs w:val="24"/>
        </w:rPr>
        <w:t>, conforme disposto no item 4.9.1. acima, a partir da Data de Emissão</w:t>
      </w:r>
      <w:r w:rsidR="005120A3" w:rsidRPr="00BC299C">
        <w:rPr>
          <w:rFonts w:ascii="Tahoma" w:hAnsi="Tahoma" w:cs="Tahoma"/>
          <w:sz w:val="24"/>
          <w:szCs w:val="24"/>
        </w:rPr>
        <w:t xml:space="preserve"> ou da Data de Pagamento de Remuneração imediatamente anterior, co</w:t>
      </w:r>
      <w:r w:rsidR="005120A3" w:rsidRPr="00BC299C">
        <w:rPr>
          <w:rFonts w:ascii="Tahoma" w:hAnsi="Tahoma" w:cs="Tahoma"/>
          <w:sz w:val="24"/>
          <w:szCs w:val="24"/>
        </w:rPr>
        <w:t>n</w:t>
      </w:r>
      <w:r w:rsidR="005120A3" w:rsidRPr="00BC299C">
        <w:rPr>
          <w:rFonts w:ascii="Tahoma" w:hAnsi="Tahoma" w:cs="Tahoma"/>
          <w:sz w:val="24"/>
          <w:szCs w:val="24"/>
        </w:rPr>
        <w:t>forme o caso</w:t>
      </w:r>
      <w:r w:rsidRPr="00BC299C">
        <w:rPr>
          <w:rFonts w:ascii="Tahoma" w:hAnsi="Tahoma" w:cs="Tahoma"/>
          <w:sz w:val="24"/>
          <w:szCs w:val="24"/>
        </w:rPr>
        <w:t xml:space="preserve">, </w:t>
      </w:r>
      <w:r w:rsidR="003F2ACA" w:rsidRPr="00BC299C">
        <w:rPr>
          <w:rFonts w:ascii="Tahoma" w:hAnsi="Tahoma" w:cs="Tahoma"/>
          <w:sz w:val="24"/>
          <w:szCs w:val="24"/>
        </w:rPr>
        <w:t xml:space="preserve">até a data do seu efetivo pagamento, </w:t>
      </w:r>
      <w:r w:rsidRPr="00BC299C">
        <w:rPr>
          <w:rFonts w:ascii="Tahoma" w:hAnsi="Tahoma" w:cs="Tahoma"/>
          <w:sz w:val="24"/>
          <w:szCs w:val="24"/>
        </w:rPr>
        <w:t>independentemente de qualquer aviso, interpelação ou notificação judicial ou extrajudicial à Emissora, na ocorrência de qualquer das seguintes hipót</w:t>
      </w:r>
      <w:r w:rsidRPr="00BC299C">
        <w:rPr>
          <w:rFonts w:ascii="Tahoma" w:hAnsi="Tahoma" w:cs="Tahoma"/>
          <w:sz w:val="24"/>
          <w:szCs w:val="24"/>
        </w:rPr>
        <w:t>e</w:t>
      </w:r>
      <w:r w:rsidRPr="00BC299C">
        <w:rPr>
          <w:rFonts w:ascii="Tahoma" w:hAnsi="Tahoma" w:cs="Tahoma"/>
          <w:sz w:val="24"/>
          <w:szCs w:val="24"/>
        </w:rPr>
        <w:t>ses:</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liquidação, dissolução, pedido de auto-falência ou de falência não elidido no prazo legal, decretação de falência ou de qualquer figura semelhante que venha a ser criada por lei, da Emissora;</w:t>
      </w:r>
    </w:p>
    <w:p w:rsidR="00731D0D" w:rsidRPr="00BC299C" w:rsidRDefault="00731D0D" w:rsidP="00667E1B">
      <w:pPr>
        <w:pStyle w:val="NormalWeb"/>
        <w:tabs>
          <w:tab w:val="num" w:pos="0"/>
        </w:tabs>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 xml:space="preserve">propositura, pela Emissora, de plano de recuperação extrajudicial a qualquer credor ou classe de credores, independentemente de ter sido requerida ou obtida homologação judicial do referido plano, ou ainda, ingresso, pela Emissora, em juízo, de requerimento de recuperação judicial, independentemente de deferimento do processamento da recuperação ou de sua concessão pelo juiz competente; </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 xml:space="preserve">descumprimento, pela Emissora, de qualquer obrigação pecuniária estabelecida nesta Escritura de Emissão; </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 xml:space="preserve">protestos de títulos contra a Emissora, que não sejam sanados ou declarados ilegítimos no prazo de 15 (quinze) dias úteis, cujo valor, individual ou em conjunto, seja superior a R$ 30.000.000,00 (trinta milhões de reais), à exceção do protesto efetuado por erro ou má-fé de terceiro, desde que validamente comprovado pela Emissora no prazo legal; </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descumprimento, pela Emissora, de quaisquer obrigações não pecuniárias estabelecidas nesta Escritura de Emissão, que não seja sanado no prazo de 15 (quinze) dias úteis contados da notificação, por escrito, encaminhada pelo Agente Fiduciário à Emissora neste sentido;</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descumprimento da obrigação de destinar os recursos captados por meio das Debêntures conforme estabelecido no item 3.</w:t>
      </w:r>
      <w:r w:rsidR="00B93112" w:rsidRPr="00BC299C">
        <w:rPr>
          <w:rFonts w:ascii="Tahoma" w:hAnsi="Tahoma" w:cs="Tahoma"/>
        </w:rPr>
        <w:t>5</w:t>
      </w:r>
      <w:r w:rsidRPr="00BC299C">
        <w:rPr>
          <w:rFonts w:ascii="Tahoma" w:hAnsi="Tahoma" w:cs="Tahoma"/>
        </w:rPr>
        <w:t>. desta Escritura de Emissão;</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color w:val="000000"/>
          <w:w w:val="0"/>
        </w:rPr>
        <w:t xml:space="preserve">inadimplemento de qualquer dívida financeira em valor unitário ou agregado igual ou superior a </w:t>
      </w:r>
      <w:r w:rsidRPr="00BC299C">
        <w:rPr>
          <w:rFonts w:ascii="Tahoma" w:hAnsi="Tahoma" w:cs="Tahoma"/>
        </w:rPr>
        <w:t>R$ 30.000.000,00 (trinta milhões de reais)</w:t>
      </w:r>
      <w:r w:rsidRPr="00BC299C">
        <w:rPr>
          <w:rFonts w:ascii="Tahoma" w:hAnsi="Tahoma" w:cs="Tahoma"/>
          <w:color w:val="000000"/>
          <w:w w:val="0"/>
        </w:rPr>
        <w:t>, ou seu contravalor em outras moedas, se tal inadimplemento não for sanado no prazo de cura de 5 (cinco) dias úteis contado do inadimplemento;</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color w:val="000000"/>
          <w:w w:val="0"/>
        </w:rPr>
        <w:t>declaração de vencimento antecipado de qualquer dívida e/ou obrigação da Emissora ou de qualquer de suas controladas</w:t>
      </w:r>
      <w:r w:rsidRPr="00BC299C">
        <w:rPr>
          <w:rFonts w:ascii="Tahoma" w:hAnsi="Tahoma" w:cs="Tahoma"/>
        </w:rPr>
        <w:t xml:space="preserve"> que seja decorrente de empréstimos bancários e/ou de títulos de dívida de responsabilidade da Emissora</w:t>
      </w:r>
      <w:r w:rsidRPr="00BC299C">
        <w:rPr>
          <w:rFonts w:ascii="Tahoma" w:hAnsi="Tahoma" w:cs="Tahoma"/>
          <w:color w:val="000000"/>
          <w:w w:val="0"/>
        </w:rPr>
        <w:t xml:space="preserve">, em valor unitário ou agregado igual ou superior a </w:t>
      </w:r>
      <w:r w:rsidRPr="00BC299C">
        <w:rPr>
          <w:rFonts w:ascii="Tahoma" w:hAnsi="Tahoma" w:cs="Tahoma"/>
        </w:rPr>
        <w:t>R$ 30.000.000,00 (trinta milhões de reais)</w:t>
      </w:r>
      <w:r w:rsidRPr="00BC299C">
        <w:rPr>
          <w:rFonts w:ascii="Tahoma" w:hAnsi="Tahoma" w:cs="Tahoma"/>
          <w:color w:val="000000"/>
          <w:w w:val="0"/>
        </w:rPr>
        <w:t xml:space="preserve">, ou seu contravalor em outras moedas, </w:t>
      </w:r>
      <w:r w:rsidRPr="00BC299C">
        <w:rPr>
          <w:rFonts w:ascii="Tahoma" w:hAnsi="Tahoma" w:cs="Tahoma"/>
        </w:rPr>
        <w:t>salvo se a dívida ou obrigação for contestada de boa-fé pela Emissora e os documentos comprobatórios da justific</w:t>
      </w:r>
      <w:r w:rsidRPr="00BC299C">
        <w:rPr>
          <w:rFonts w:ascii="Tahoma" w:hAnsi="Tahoma" w:cs="Tahoma"/>
        </w:rPr>
        <w:t>a</w:t>
      </w:r>
      <w:r w:rsidRPr="00BC299C">
        <w:rPr>
          <w:rFonts w:ascii="Tahoma" w:hAnsi="Tahoma" w:cs="Tahoma"/>
        </w:rPr>
        <w:t>tiva da contestação da dívida ou da obrigação sejam encaminhados ao Agente Fiduciário no prazo de 10 (dez) dias úteis contado a partir da declaração de vencimento antec</w:t>
      </w:r>
      <w:r w:rsidRPr="00BC299C">
        <w:rPr>
          <w:rFonts w:ascii="Tahoma" w:hAnsi="Tahoma" w:cs="Tahoma"/>
        </w:rPr>
        <w:t>i</w:t>
      </w:r>
      <w:r w:rsidRPr="00BC299C">
        <w:rPr>
          <w:rFonts w:ascii="Tahoma" w:hAnsi="Tahoma" w:cs="Tahoma"/>
        </w:rPr>
        <w:t>pado, bem como seja obtida medida judicial que suspenda a cobrança no prazo de 5 (cinco) dias úteis contado a partir da declaração de vencimento antec</w:t>
      </w:r>
      <w:r w:rsidRPr="00BC299C">
        <w:rPr>
          <w:rFonts w:ascii="Tahoma" w:hAnsi="Tahoma" w:cs="Tahoma"/>
        </w:rPr>
        <w:t>i</w:t>
      </w:r>
      <w:r w:rsidRPr="00BC299C">
        <w:rPr>
          <w:rFonts w:ascii="Tahoma" w:hAnsi="Tahoma" w:cs="Tahoma"/>
        </w:rPr>
        <w:t>pado</w:t>
      </w:r>
      <w:r w:rsidRPr="00BC299C">
        <w:rPr>
          <w:rFonts w:ascii="Tahoma" w:hAnsi="Tahoma" w:cs="Tahoma"/>
          <w:color w:val="000000"/>
          <w:w w:val="0"/>
        </w:rPr>
        <w:t>;</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as declarações e garantias prestadas pela Emissora nesta Escritura de Emissão provarem-se substancialmente falsas, incorretas ou enganosas;</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eastAsia="Times New Roman" w:hAnsi="Tahoma" w:cs="Tahoma"/>
        </w:rPr>
        <w:t xml:space="preserve">não cumprimento de qualquer decisão ou sentença judicial transitada em julgado contra a Emissora, em valor unitário ou agregado superior a </w:t>
      </w:r>
      <w:r w:rsidRPr="00BC299C">
        <w:rPr>
          <w:rFonts w:ascii="Tahoma" w:hAnsi="Tahoma" w:cs="Tahoma"/>
        </w:rPr>
        <w:t>R$ 30.000.000,00 (trinta milhões de reais)</w:t>
      </w:r>
      <w:r w:rsidRPr="00BC299C">
        <w:rPr>
          <w:rFonts w:ascii="Tahoma" w:eastAsia="Times New Roman" w:hAnsi="Tahoma" w:cs="Tahoma"/>
        </w:rPr>
        <w:t>, ou seu contravalor em outras moedas, no prazo de até 15 (quinze) dias úteis contados da data estabelecida para o seu cumprimento;</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A2613"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 xml:space="preserve">cisão, fusão ou, ainda, incorporação da Emissora por outra companhia, sem a prévia e expressa autorização dos titulares de Debêntures, observado o quorum de deliberação estabelecido nesta Escritura de Emissão, exceto se a cisão, fusão ou incorporação atender aos requisitos do artigo 231 da Lei das Sociedades por Ações, ou, ainda, transferência do controle acionário da Emissora a terceiros, ressalvadas as </w:t>
      </w:r>
      <w:r w:rsidRPr="00BC299C">
        <w:rPr>
          <w:rFonts w:ascii="Tahoma" w:hAnsi="Tahoma" w:cs="Tahoma"/>
        </w:rPr>
        <w:lastRenderedPageBreak/>
        <w:t>hipóteses de (i) transferência de participações entre os atuais controladores da Emissora ou (ii) transf</w:t>
      </w:r>
      <w:r w:rsidRPr="00BC299C">
        <w:rPr>
          <w:rFonts w:ascii="Tahoma" w:hAnsi="Tahoma" w:cs="Tahoma"/>
        </w:rPr>
        <w:t>e</w:t>
      </w:r>
      <w:r w:rsidRPr="00BC299C">
        <w:rPr>
          <w:rFonts w:ascii="Tahoma" w:hAnsi="Tahoma" w:cs="Tahoma"/>
        </w:rPr>
        <w:t xml:space="preserve">rência do controle direto ou indireto da Emissora para sociedade integrante do setor </w:t>
      </w:r>
      <w:r w:rsidR="00D11390" w:rsidRPr="00BC299C">
        <w:rPr>
          <w:rFonts w:ascii="Tahoma" w:hAnsi="Tahoma" w:cs="Tahoma"/>
        </w:rPr>
        <w:t>de varejo</w:t>
      </w:r>
      <w:r w:rsidRPr="00BC299C">
        <w:rPr>
          <w:rFonts w:ascii="Tahoma" w:hAnsi="Tahoma" w:cs="Tahoma"/>
        </w:rPr>
        <w:t>;</w:t>
      </w:r>
    </w:p>
    <w:p w:rsidR="007A2613" w:rsidRPr="00BC299C" w:rsidRDefault="007A2613" w:rsidP="007A2613">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alteração do objeto social da Emissora, de forma que a atividade principal da Emissora deixe de ser o comércio geral de alimentos;</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667E1B">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transformação da Emissora em sociedade limitada; e</w:t>
      </w:r>
    </w:p>
    <w:p w:rsidR="00731D0D" w:rsidRPr="00BC299C" w:rsidRDefault="00731D0D" w:rsidP="00667E1B">
      <w:pPr>
        <w:pStyle w:val="NormalWeb"/>
        <w:spacing w:before="0" w:beforeAutospacing="0" w:after="0" w:afterAutospacing="0" w:line="320" w:lineRule="exact"/>
        <w:jc w:val="both"/>
        <w:rPr>
          <w:rFonts w:ascii="Tahoma" w:hAnsi="Tahoma" w:cs="Tahoma"/>
        </w:rPr>
      </w:pPr>
    </w:p>
    <w:p w:rsidR="00731D0D" w:rsidRPr="00BC299C" w:rsidRDefault="00731D0D" w:rsidP="007A2613">
      <w:pPr>
        <w:pStyle w:val="NormalWeb"/>
        <w:numPr>
          <w:ilvl w:val="0"/>
          <w:numId w:val="13"/>
        </w:numPr>
        <w:spacing w:before="0" w:beforeAutospacing="0" w:after="0" w:afterAutospacing="0" w:line="320" w:lineRule="exact"/>
        <w:jc w:val="both"/>
        <w:rPr>
          <w:rFonts w:ascii="Tahoma" w:hAnsi="Tahoma" w:cs="Tahoma"/>
        </w:rPr>
      </w:pPr>
      <w:r w:rsidRPr="00BC299C">
        <w:rPr>
          <w:rFonts w:ascii="Tahoma" w:hAnsi="Tahoma" w:cs="Tahoma"/>
        </w:rPr>
        <w:t>não manutenção, enquanto houver Debêntures em circulação, dos seguintes índices e limites financeiros (“</w:t>
      </w:r>
      <w:r w:rsidRPr="00BC299C">
        <w:rPr>
          <w:rFonts w:ascii="Tahoma" w:hAnsi="Tahoma" w:cs="Tahoma"/>
          <w:u w:val="single"/>
        </w:rPr>
        <w:t>Índices e Limites Financeiros</w:t>
      </w:r>
      <w:r w:rsidRPr="00BC299C">
        <w:rPr>
          <w:rFonts w:ascii="Tahoma" w:hAnsi="Tahoma" w:cs="Tahoma"/>
        </w:rPr>
        <w:t xml:space="preserve">”), os quais serão apurados no último dia de cada trimestre, tomando-se por base os últimos 12 (doze) meses anteriores à respectiva data de apuração, com base nas demonstrações financeiras consolidadas da Companhia, sendo que a primeira apuração será realizada a partir das demonstrações financeiras consolidadas da Companhia relativas ao trimestre encerrado em 30 de </w:t>
      </w:r>
      <w:r w:rsidR="005120A3" w:rsidRPr="00BC299C">
        <w:rPr>
          <w:rFonts w:ascii="Tahoma" w:hAnsi="Tahoma" w:cs="Tahoma"/>
        </w:rPr>
        <w:t xml:space="preserve">setembro de </w:t>
      </w:r>
      <w:r w:rsidRPr="00BC299C">
        <w:rPr>
          <w:rFonts w:ascii="Tahoma" w:hAnsi="Tahoma" w:cs="Tahoma"/>
        </w:rPr>
        <w:t>2009:</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14"/>
        </w:numPr>
        <w:tabs>
          <w:tab w:val="clear" w:pos="1080"/>
          <w:tab w:val="num" w:pos="780"/>
        </w:tabs>
        <w:spacing w:line="320" w:lineRule="exact"/>
        <w:ind w:left="780" w:hanging="420"/>
        <w:rPr>
          <w:rFonts w:ascii="Tahoma" w:hAnsi="Tahoma" w:cs="Tahoma"/>
          <w:sz w:val="24"/>
          <w:szCs w:val="24"/>
        </w:rPr>
      </w:pPr>
      <w:r w:rsidRPr="00BC299C">
        <w:rPr>
          <w:rFonts w:ascii="Tahoma" w:hAnsi="Tahoma" w:cs="Tahoma"/>
          <w:sz w:val="24"/>
          <w:szCs w:val="24"/>
        </w:rPr>
        <w:t>Dívida Líquida Consolidada não superior ao Patrimônio Líquido; e</w:t>
      </w:r>
    </w:p>
    <w:p w:rsidR="00731D0D" w:rsidRPr="00BC299C" w:rsidRDefault="00731D0D" w:rsidP="00667E1B">
      <w:pPr>
        <w:tabs>
          <w:tab w:val="num" w:pos="780"/>
        </w:tabs>
        <w:spacing w:line="320" w:lineRule="exact"/>
        <w:ind w:left="780" w:hanging="420"/>
        <w:rPr>
          <w:rFonts w:ascii="Tahoma" w:hAnsi="Tahoma" w:cs="Tahoma"/>
          <w:sz w:val="24"/>
          <w:szCs w:val="24"/>
        </w:rPr>
      </w:pPr>
    </w:p>
    <w:p w:rsidR="00731D0D" w:rsidRPr="00BC299C" w:rsidRDefault="00731D0D" w:rsidP="00667E1B">
      <w:pPr>
        <w:tabs>
          <w:tab w:val="num" w:pos="780"/>
        </w:tabs>
        <w:spacing w:line="320" w:lineRule="exact"/>
        <w:ind w:left="780" w:hanging="420"/>
        <w:rPr>
          <w:rFonts w:ascii="Tahoma" w:hAnsi="Tahoma" w:cs="Tahoma"/>
          <w:sz w:val="24"/>
          <w:szCs w:val="24"/>
        </w:rPr>
      </w:pPr>
      <w:r w:rsidRPr="00BC299C">
        <w:rPr>
          <w:rFonts w:ascii="Tahoma" w:hAnsi="Tahoma" w:cs="Tahoma"/>
          <w:sz w:val="24"/>
          <w:szCs w:val="24"/>
        </w:rPr>
        <w:t>ii)</w:t>
      </w:r>
      <w:r w:rsidRPr="00BC299C">
        <w:rPr>
          <w:rFonts w:ascii="Tahoma" w:hAnsi="Tahoma" w:cs="Tahoma"/>
          <w:sz w:val="24"/>
          <w:szCs w:val="24"/>
        </w:rPr>
        <w:tab/>
        <w:t xml:space="preserve">relação entre Dívida Líquida Consolidada e EBITDA Consolidado, menor ou igual a </w:t>
      </w:r>
      <w:r w:rsidR="001F687E" w:rsidRPr="00BC299C">
        <w:rPr>
          <w:rFonts w:ascii="Tahoma" w:hAnsi="Tahoma" w:cs="Tahoma"/>
          <w:sz w:val="24"/>
          <w:szCs w:val="24"/>
        </w:rPr>
        <w:t>3,25</w:t>
      </w:r>
      <w:r w:rsidRPr="00BC299C">
        <w:rPr>
          <w:rFonts w:ascii="Tahoma" w:hAnsi="Tahoma" w:cs="Tahoma"/>
          <w:sz w:val="24"/>
          <w:szCs w:val="24"/>
        </w:rPr>
        <w:t xml:space="preserve"> (</w:t>
      </w:r>
      <w:r w:rsidR="001F687E" w:rsidRPr="00BC299C">
        <w:rPr>
          <w:rFonts w:ascii="Tahoma" w:hAnsi="Tahoma" w:cs="Tahoma"/>
          <w:sz w:val="24"/>
          <w:szCs w:val="24"/>
        </w:rPr>
        <w:t>três inteiros e vinte e cinco centésimos</w:t>
      </w:r>
      <w:r w:rsidRPr="00BC299C">
        <w:rPr>
          <w:rFonts w:ascii="Tahoma" w:hAnsi="Tahoma" w:cs="Tahoma"/>
          <w:sz w:val="24"/>
          <w:szCs w:val="24"/>
        </w:rPr>
        <w:t>).</w:t>
      </w:r>
    </w:p>
    <w:p w:rsidR="00731D0D" w:rsidRPr="00BC299C" w:rsidRDefault="00731D0D" w:rsidP="00667E1B">
      <w:pPr>
        <w:autoSpaceDE w:val="0"/>
        <w:autoSpaceDN w:val="0"/>
        <w:adjustRightInd w:val="0"/>
        <w:spacing w:line="320" w:lineRule="exact"/>
        <w:rPr>
          <w:rFonts w:ascii="Tahoma" w:hAnsi="Tahoma" w:cs="Tahoma"/>
          <w:sz w:val="24"/>
          <w:szCs w:val="24"/>
        </w:rPr>
      </w:pPr>
    </w:p>
    <w:p w:rsidR="00731D0D" w:rsidRPr="00BC299C" w:rsidRDefault="00731D0D" w:rsidP="00667E1B">
      <w:pPr>
        <w:autoSpaceDE w:val="0"/>
        <w:autoSpaceDN w:val="0"/>
        <w:adjustRightInd w:val="0"/>
        <w:spacing w:line="320" w:lineRule="exact"/>
        <w:rPr>
          <w:rFonts w:ascii="Tahoma" w:hAnsi="Tahoma" w:cs="Tahoma"/>
          <w:sz w:val="24"/>
          <w:szCs w:val="24"/>
        </w:rPr>
      </w:pPr>
      <w:r w:rsidRPr="00BC299C">
        <w:rPr>
          <w:rFonts w:ascii="Tahoma" w:hAnsi="Tahoma" w:cs="Tahoma"/>
          <w:sz w:val="24"/>
          <w:szCs w:val="24"/>
        </w:rPr>
        <w:t>4.11.1.1. Para fins do disposto na alínea (n) d</w:t>
      </w:r>
      <w:r w:rsidR="000811EA" w:rsidRPr="00BC299C">
        <w:rPr>
          <w:rFonts w:ascii="Tahoma" w:hAnsi="Tahoma" w:cs="Tahoma"/>
          <w:sz w:val="24"/>
          <w:szCs w:val="24"/>
        </w:rPr>
        <w:t xml:space="preserve">o item </w:t>
      </w:r>
      <w:r w:rsidRPr="00BC299C">
        <w:rPr>
          <w:rFonts w:ascii="Tahoma" w:hAnsi="Tahoma" w:cs="Tahoma"/>
          <w:sz w:val="24"/>
          <w:szCs w:val="24"/>
        </w:rPr>
        <w:t>4.11.1. acima, entende-se por: (a) “Dívida Líquida Consolidada” a dívida total da Emissora (empréstimos e financi</w:t>
      </w:r>
      <w:r w:rsidRPr="00BC299C">
        <w:rPr>
          <w:rFonts w:ascii="Tahoma" w:hAnsi="Tahoma" w:cs="Tahoma"/>
          <w:sz w:val="24"/>
          <w:szCs w:val="24"/>
        </w:rPr>
        <w:t>a</w:t>
      </w:r>
      <w:r w:rsidRPr="00BC299C">
        <w:rPr>
          <w:rFonts w:ascii="Tahoma" w:hAnsi="Tahoma" w:cs="Tahoma"/>
          <w:sz w:val="24"/>
          <w:szCs w:val="24"/>
        </w:rPr>
        <w:t>mentos de curto e de longo prazo, incluindo debêntures e notas promissórias), subtraída do valor das disponibilidades do caixa e do valor dos créditos a receber oriundos de vendas com cartões de crédito, vale-alimentação e outros; e (b) “EBITDA Consolidado”, o lucro bruto deduzido de despesas com vendas e das de</w:t>
      </w:r>
      <w:r w:rsidRPr="00BC299C">
        <w:rPr>
          <w:rFonts w:ascii="Tahoma" w:hAnsi="Tahoma" w:cs="Tahoma"/>
          <w:sz w:val="24"/>
          <w:szCs w:val="24"/>
        </w:rPr>
        <w:t>s</w:t>
      </w:r>
      <w:r w:rsidRPr="00BC299C">
        <w:rPr>
          <w:rFonts w:ascii="Tahoma" w:hAnsi="Tahoma" w:cs="Tahoma"/>
          <w:sz w:val="24"/>
          <w:szCs w:val="24"/>
        </w:rPr>
        <w:t>pesas gerais e administrativas, acrescido de depreciação e amortizações, ao longo dos últimos 4 (quatro) trimestres cobertos pelas mais recentes demonstrações f</w:t>
      </w:r>
      <w:r w:rsidRPr="00BC299C">
        <w:rPr>
          <w:rFonts w:ascii="Tahoma" w:hAnsi="Tahoma" w:cs="Tahoma"/>
          <w:sz w:val="24"/>
          <w:szCs w:val="24"/>
        </w:rPr>
        <w:t>i</w:t>
      </w:r>
      <w:r w:rsidRPr="00BC299C">
        <w:rPr>
          <w:rFonts w:ascii="Tahoma" w:hAnsi="Tahoma" w:cs="Tahoma"/>
          <w:sz w:val="24"/>
          <w:szCs w:val="24"/>
        </w:rPr>
        <w:t>nanceiras consolidadas disponíveis pela Emissora, elaboradas segundo os princ</w:t>
      </w:r>
      <w:r w:rsidRPr="00BC299C">
        <w:rPr>
          <w:rFonts w:ascii="Tahoma" w:hAnsi="Tahoma" w:cs="Tahoma"/>
          <w:sz w:val="24"/>
          <w:szCs w:val="24"/>
        </w:rPr>
        <w:t>í</w:t>
      </w:r>
      <w:r w:rsidRPr="00BC299C">
        <w:rPr>
          <w:rFonts w:ascii="Tahoma" w:hAnsi="Tahoma" w:cs="Tahoma"/>
          <w:sz w:val="24"/>
          <w:szCs w:val="24"/>
        </w:rPr>
        <w:t>pios contábeis geralmente aceitos no Brasil.</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4.11.2. Para os fins de que trata essa Escritura de Emissão, “</w:t>
      </w:r>
      <w:r w:rsidRPr="00BC299C">
        <w:rPr>
          <w:rFonts w:ascii="Tahoma" w:hAnsi="Tahoma" w:cs="Tahoma"/>
          <w:sz w:val="24"/>
          <w:szCs w:val="24"/>
          <w:u w:val="single"/>
        </w:rPr>
        <w:t>Data de Vencimento Antec</w:t>
      </w:r>
      <w:r w:rsidRPr="00BC299C">
        <w:rPr>
          <w:rFonts w:ascii="Tahoma" w:hAnsi="Tahoma" w:cs="Tahoma"/>
          <w:sz w:val="24"/>
          <w:szCs w:val="24"/>
          <w:u w:val="single"/>
        </w:rPr>
        <w:t>i</w:t>
      </w:r>
      <w:r w:rsidRPr="00BC299C">
        <w:rPr>
          <w:rFonts w:ascii="Tahoma" w:hAnsi="Tahoma" w:cs="Tahoma"/>
          <w:sz w:val="24"/>
          <w:szCs w:val="24"/>
          <w:u w:val="single"/>
        </w:rPr>
        <w:t>pado</w:t>
      </w:r>
      <w:r w:rsidRPr="00BC299C">
        <w:rPr>
          <w:rFonts w:ascii="Tahoma" w:hAnsi="Tahoma" w:cs="Tahoma"/>
          <w:sz w:val="24"/>
          <w:szCs w:val="24"/>
        </w:rPr>
        <w:t xml:space="preserve">” será qualquer uma das seguintes datas: (i) na hipótese dos eventos previstos nas alíneas (a), (b) e (c) do item 4.11.1. acima, será a data em que ocorrer qualquer dos eventos ali referidos, quando o vencimento antecipado das Debêntures, independente de notificação do Agente Fiduciário nesse sentido, será declarado automaticamente pelo Agente Fiduciário; (ii) ocorrendo os eventos previstos nas alíneas (d), (e), (f), (g), (h), (i), </w:t>
      </w:r>
      <w:r w:rsidRPr="00BC299C">
        <w:rPr>
          <w:rFonts w:ascii="Tahoma" w:hAnsi="Tahoma" w:cs="Tahoma"/>
          <w:sz w:val="24"/>
          <w:szCs w:val="24"/>
        </w:rPr>
        <w:lastRenderedPageBreak/>
        <w:t>(j), (k), (l), (m) e (n) do item 4.11.1. acima, será a data em que se realizar a A</w:t>
      </w:r>
      <w:r w:rsidRPr="00BC299C">
        <w:rPr>
          <w:rFonts w:ascii="Tahoma" w:hAnsi="Tahoma" w:cs="Tahoma"/>
          <w:sz w:val="24"/>
          <w:szCs w:val="24"/>
        </w:rPr>
        <w:t>s</w:t>
      </w:r>
      <w:r w:rsidRPr="00BC299C">
        <w:rPr>
          <w:rFonts w:ascii="Tahoma" w:hAnsi="Tahoma" w:cs="Tahoma"/>
          <w:sz w:val="24"/>
          <w:szCs w:val="24"/>
        </w:rPr>
        <w:t>sembl</w:t>
      </w:r>
      <w:r w:rsidR="00886BF5" w:rsidRPr="00BC299C">
        <w:rPr>
          <w:rFonts w:ascii="Tahoma" w:hAnsi="Tahoma" w:cs="Tahoma"/>
          <w:sz w:val="24"/>
          <w:szCs w:val="24"/>
        </w:rPr>
        <w:t>e</w:t>
      </w:r>
      <w:r w:rsidRPr="00BC299C">
        <w:rPr>
          <w:rFonts w:ascii="Tahoma" w:hAnsi="Tahoma" w:cs="Tahoma"/>
          <w:sz w:val="24"/>
          <w:szCs w:val="24"/>
        </w:rPr>
        <w:t>ia Geral de Debenturistas de que trata o item 4.11.3. abaixo, se tal Assembl</w:t>
      </w:r>
      <w:r w:rsidR="00886BF5" w:rsidRPr="00BC299C">
        <w:rPr>
          <w:rFonts w:ascii="Tahoma" w:hAnsi="Tahoma" w:cs="Tahoma"/>
          <w:sz w:val="24"/>
          <w:szCs w:val="24"/>
        </w:rPr>
        <w:t>e</w:t>
      </w:r>
      <w:r w:rsidRPr="00BC299C">
        <w:rPr>
          <w:rFonts w:ascii="Tahoma" w:hAnsi="Tahoma" w:cs="Tahoma"/>
          <w:sz w:val="24"/>
          <w:szCs w:val="24"/>
        </w:rPr>
        <w:t>ia Geral aprovar o vencimento antecip</w:t>
      </w:r>
      <w:r w:rsidRPr="00BC299C">
        <w:rPr>
          <w:rFonts w:ascii="Tahoma" w:hAnsi="Tahoma" w:cs="Tahoma"/>
          <w:sz w:val="24"/>
          <w:szCs w:val="24"/>
        </w:rPr>
        <w:t>a</w:t>
      </w:r>
      <w:r w:rsidRPr="00BC299C">
        <w:rPr>
          <w:rFonts w:ascii="Tahoma" w:hAnsi="Tahoma" w:cs="Tahoma"/>
          <w:sz w:val="24"/>
          <w:szCs w:val="24"/>
        </w:rPr>
        <w:t xml:space="preserve">do das Debêntures, sendo que o Agente Fiduciário deverá comunicar eventual declaração do vencimento antecipado das Debêntures à Emissora no prazo máximo de 2 (dois) dias úteis, de acordo com a Cláusula Nona desta Escritura de Emissão. </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4.11.3. Na ocorrência de qualquer dos eventos previstos nas alíneas (d), (e), (f), (g), (h), (i), (j), (k), (l), (m) e (n) do item 4.11.1. acima, o Agente Fiduciário d</w:t>
      </w:r>
      <w:r w:rsidRPr="00BC299C">
        <w:rPr>
          <w:rFonts w:ascii="Tahoma" w:hAnsi="Tahoma" w:cs="Tahoma"/>
          <w:sz w:val="24"/>
          <w:szCs w:val="24"/>
        </w:rPr>
        <w:t>e</w:t>
      </w:r>
      <w:r w:rsidRPr="00BC299C">
        <w:rPr>
          <w:rFonts w:ascii="Tahoma" w:hAnsi="Tahoma" w:cs="Tahoma"/>
          <w:sz w:val="24"/>
          <w:szCs w:val="24"/>
        </w:rPr>
        <w:t>verá convocar, em até 2 (dois) dias úteis contados da data em que for constatada a ocorrência do r</w:t>
      </w:r>
      <w:r w:rsidRPr="00BC299C">
        <w:rPr>
          <w:rFonts w:ascii="Tahoma" w:hAnsi="Tahoma" w:cs="Tahoma"/>
          <w:sz w:val="24"/>
          <w:szCs w:val="24"/>
        </w:rPr>
        <w:t>e</w:t>
      </w:r>
      <w:r w:rsidRPr="00BC299C">
        <w:rPr>
          <w:rFonts w:ascii="Tahoma" w:hAnsi="Tahoma" w:cs="Tahoma"/>
          <w:sz w:val="24"/>
          <w:szCs w:val="24"/>
        </w:rPr>
        <w:t>ferido evento, Assembl</w:t>
      </w:r>
      <w:r w:rsidR="00886BF5" w:rsidRPr="00BC299C">
        <w:rPr>
          <w:rFonts w:ascii="Tahoma" w:hAnsi="Tahoma" w:cs="Tahoma"/>
          <w:sz w:val="24"/>
          <w:szCs w:val="24"/>
        </w:rPr>
        <w:t>e</w:t>
      </w:r>
      <w:r w:rsidRPr="00BC299C">
        <w:rPr>
          <w:rFonts w:ascii="Tahoma" w:hAnsi="Tahoma" w:cs="Tahoma"/>
          <w:sz w:val="24"/>
          <w:szCs w:val="24"/>
        </w:rPr>
        <w:t>ia Geral de Debenturistas para deliberar sobre a eventual declaração do vencimento antecipado das Debê</w:t>
      </w:r>
      <w:r w:rsidRPr="00BC299C">
        <w:rPr>
          <w:rFonts w:ascii="Tahoma" w:hAnsi="Tahoma" w:cs="Tahoma"/>
          <w:sz w:val="24"/>
          <w:szCs w:val="24"/>
        </w:rPr>
        <w:t>n</w:t>
      </w:r>
      <w:r w:rsidRPr="00BC299C">
        <w:rPr>
          <w:rFonts w:ascii="Tahoma" w:hAnsi="Tahoma" w:cs="Tahoma"/>
          <w:sz w:val="24"/>
          <w:szCs w:val="24"/>
        </w:rPr>
        <w:t>tures.</w:t>
      </w:r>
    </w:p>
    <w:p w:rsidR="00731D0D" w:rsidRPr="00BC299C" w:rsidRDefault="00731D0D" w:rsidP="00667E1B">
      <w:pPr>
        <w:spacing w:line="320" w:lineRule="exact"/>
        <w:rPr>
          <w:rFonts w:ascii="Tahoma" w:hAnsi="Tahoma" w:cs="Tahoma"/>
          <w:sz w:val="24"/>
          <w:szCs w:val="24"/>
        </w:rPr>
      </w:pPr>
    </w:p>
    <w:p w:rsidR="00731D0D" w:rsidRPr="00BC299C" w:rsidRDefault="00731D0D" w:rsidP="00121A22">
      <w:pPr>
        <w:spacing w:line="320" w:lineRule="exact"/>
        <w:rPr>
          <w:rFonts w:ascii="Tahoma" w:hAnsi="Tahoma" w:cs="Tahoma"/>
          <w:sz w:val="24"/>
          <w:szCs w:val="24"/>
        </w:rPr>
      </w:pPr>
      <w:r w:rsidRPr="00BC299C">
        <w:rPr>
          <w:rFonts w:ascii="Tahoma" w:hAnsi="Tahoma" w:cs="Tahoma"/>
          <w:sz w:val="24"/>
          <w:szCs w:val="24"/>
        </w:rPr>
        <w:t>4.11.4. Caso a Assemb</w:t>
      </w:r>
      <w:r w:rsidR="00886BF5" w:rsidRPr="00BC299C">
        <w:rPr>
          <w:rFonts w:ascii="Tahoma" w:hAnsi="Tahoma" w:cs="Tahoma"/>
          <w:sz w:val="24"/>
          <w:szCs w:val="24"/>
        </w:rPr>
        <w:t>leia</w:t>
      </w:r>
      <w:r w:rsidRPr="00BC299C">
        <w:rPr>
          <w:rFonts w:ascii="Tahoma" w:hAnsi="Tahoma" w:cs="Tahoma"/>
          <w:sz w:val="24"/>
          <w:szCs w:val="24"/>
        </w:rPr>
        <w:t xml:space="preserve"> Geral de Debenturistas mencionada no item 4.11.3. acima não delibere sobre a eventual declaração do vencimento antecipado das Debêntures ou não seja instalada por falta de quorum, em primeira e segunda convocação, o Agente Fiduciário deverá declarar antecipadamente vencidas todas as obrigações decorrentes das Debêntures e exigir o imediato pagamento do V</w:t>
      </w:r>
      <w:r w:rsidRPr="00BC299C">
        <w:rPr>
          <w:rFonts w:ascii="Tahoma" w:hAnsi="Tahoma" w:cs="Tahoma"/>
          <w:sz w:val="24"/>
          <w:szCs w:val="24"/>
        </w:rPr>
        <w:t>a</w:t>
      </w:r>
      <w:r w:rsidRPr="00BC299C">
        <w:rPr>
          <w:rFonts w:ascii="Tahoma" w:hAnsi="Tahoma" w:cs="Tahoma"/>
          <w:sz w:val="24"/>
          <w:szCs w:val="24"/>
        </w:rPr>
        <w:t xml:space="preserve">lor Nominal Unitário </w:t>
      </w:r>
      <w:r w:rsidR="000811EA" w:rsidRPr="00BC299C">
        <w:rPr>
          <w:rFonts w:ascii="Tahoma" w:hAnsi="Tahoma" w:cs="Tahoma"/>
          <w:sz w:val="24"/>
          <w:szCs w:val="24"/>
        </w:rPr>
        <w:t xml:space="preserve">não amortizado </w:t>
      </w:r>
      <w:r w:rsidRPr="00BC299C">
        <w:rPr>
          <w:rFonts w:ascii="Tahoma" w:hAnsi="Tahoma" w:cs="Tahoma"/>
          <w:sz w:val="24"/>
          <w:szCs w:val="24"/>
        </w:rPr>
        <w:t>das Debêntures</w:t>
      </w:r>
      <w:r w:rsidR="000811EA" w:rsidRPr="00BC299C">
        <w:rPr>
          <w:rFonts w:ascii="Tahoma" w:hAnsi="Tahoma" w:cs="Tahoma"/>
          <w:sz w:val="24"/>
          <w:szCs w:val="24"/>
        </w:rPr>
        <w:t xml:space="preserve"> em circulação</w:t>
      </w:r>
      <w:r w:rsidRPr="00BC299C">
        <w:rPr>
          <w:rFonts w:ascii="Tahoma" w:hAnsi="Tahoma" w:cs="Tahoma"/>
          <w:sz w:val="24"/>
          <w:szCs w:val="24"/>
        </w:rPr>
        <w:t>, acrescido da Remuneração e o</w:t>
      </w:r>
      <w:r w:rsidRPr="00BC299C">
        <w:rPr>
          <w:rFonts w:ascii="Tahoma" w:hAnsi="Tahoma" w:cs="Tahoma"/>
          <w:sz w:val="24"/>
          <w:szCs w:val="24"/>
        </w:rPr>
        <w:t>u</w:t>
      </w:r>
      <w:r w:rsidRPr="00BC299C">
        <w:rPr>
          <w:rFonts w:ascii="Tahoma" w:hAnsi="Tahoma" w:cs="Tahoma"/>
          <w:sz w:val="24"/>
          <w:szCs w:val="24"/>
        </w:rPr>
        <w:t>tros encargos devidos até a data do efetivo pagamento, a menos que titulares de D</w:t>
      </w:r>
      <w:r w:rsidRPr="00BC299C">
        <w:rPr>
          <w:rFonts w:ascii="Tahoma" w:hAnsi="Tahoma" w:cs="Tahoma"/>
          <w:sz w:val="24"/>
          <w:szCs w:val="24"/>
        </w:rPr>
        <w:t>e</w:t>
      </w:r>
      <w:r w:rsidRPr="00BC299C">
        <w:rPr>
          <w:rFonts w:ascii="Tahoma" w:hAnsi="Tahoma" w:cs="Tahoma"/>
          <w:sz w:val="24"/>
          <w:szCs w:val="24"/>
        </w:rPr>
        <w:t>bêntures que representem pelo menos 75% (setenta e cinco por cento) das Debêntures em circulação optem por não declarar o vencimento antecipado das obrigações decorrentes das Debêntures, hipótese na qual não haverá vencimento antecipado das Debê</w:t>
      </w:r>
      <w:r w:rsidRPr="00BC299C">
        <w:rPr>
          <w:rFonts w:ascii="Tahoma" w:hAnsi="Tahoma" w:cs="Tahoma"/>
          <w:sz w:val="24"/>
          <w:szCs w:val="24"/>
        </w:rPr>
        <w:t>n</w:t>
      </w:r>
      <w:r w:rsidRPr="00BC299C">
        <w:rPr>
          <w:rFonts w:ascii="Tahoma" w:hAnsi="Tahoma" w:cs="Tahoma"/>
          <w:sz w:val="24"/>
          <w:szCs w:val="24"/>
        </w:rPr>
        <w:t>tures.</w:t>
      </w:r>
    </w:p>
    <w:p w:rsidR="00731D0D" w:rsidRPr="00BC299C" w:rsidRDefault="00731D0D" w:rsidP="00121A22">
      <w:pPr>
        <w:spacing w:line="320" w:lineRule="exact"/>
        <w:rPr>
          <w:rFonts w:ascii="Tahoma" w:hAnsi="Tahoma" w:cs="Tahoma"/>
          <w:sz w:val="24"/>
          <w:szCs w:val="24"/>
        </w:rPr>
      </w:pPr>
    </w:p>
    <w:p w:rsidR="00121A22" w:rsidRPr="00BC299C" w:rsidRDefault="00731D0D" w:rsidP="00121A22">
      <w:pPr>
        <w:tabs>
          <w:tab w:val="left" w:pos="-2268"/>
        </w:tabs>
        <w:spacing w:line="320" w:lineRule="exact"/>
        <w:rPr>
          <w:rFonts w:ascii="Tahoma" w:hAnsi="Tahoma" w:cs="Tahoma"/>
          <w:sz w:val="24"/>
          <w:szCs w:val="24"/>
        </w:rPr>
      </w:pPr>
      <w:r w:rsidRPr="00BC299C">
        <w:rPr>
          <w:rFonts w:ascii="Tahoma" w:hAnsi="Tahoma" w:cs="Tahoma"/>
          <w:sz w:val="24"/>
          <w:szCs w:val="24"/>
        </w:rPr>
        <w:t xml:space="preserve">4.11.5. Em caso de declaração do vencimento antecipado das Debêntures pelo Agente Fiduciário, a Emissora obriga-se a efetuar o pagamento do Valor Nominal Unitário </w:t>
      </w:r>
      <w:r w:rsidR="000811EA" w:rsidRPr="00BC299C">
        <w:rPr>
          <w:rFonts w:ascii="Tahoma" w:hAnsi="Tahoma" w:cs="Tahoma"/>
          <w:sz w:val="24"/>
          <w:szCs w:val="24"/>
        </w:rPr>
        <w:t xml:space="preserve">não amortizado </w:t>
      </w:r>
      <w:r w:rsidRPr="00BC299C">
        <w:rPr>
          <w:rFonts w:ascii="Tahoma" w:hAnsi="Tahoma" w:cs="Tahoma"/>
          <w:sz w:val="24"/>
          <w:szCs w:val="24"/>
        </w:rPr>
        <w:t xml:space="preserve">das Debêntures em circulação acrescido da Remuneração, calculada </w:t>
      </w:r>
      <w:r w:rsidRPr="00BC299C">
        <w:rPr>
          <w:rFonts w:ascii="Tahoma" w:hAnsi="Tahoma" w:cs="Tahoma"/>
          <w:i/>
          <w:sz w:val="24"/>
          <w:szCs w:val="24"/>
        </w:rPr>
        <w:t>pro r</w:t>
      </w:r>
      <w:r w:rsidRPr="00BC299C">
        <w:rPr>
          <w:rFonts w:ascii="Tahoma" w:hAnsi="Tahoma" w:cs="Tahoma"/>
          <w:i/>
          <w:sz w:val="24"/>
          <w:szCs w:val="24"/>
        </w:rPr>
        <w:t>a</w:t>
      </w:r>
      <w:r w:rsidRPr="00BC299C">
        <w:rPr>
          <w:rFonts w:ascii="Tahoma" w:hAnsi="Tahoma" w:cs="Tahoma"/>
          <w:i/>
          <w:sz w:val="24"/>
          <w:szCs w:val="24"/>
        </w:rPr>
        <w:t>ta temporis</w:t>
      </w:r>
      <w:r w:rsidRPr="00BC299C">
        <w:rPr>
          <w:rFonts w:ascii="Tahoma" w:hAnsi="Tahoma" w:cs="Tahoma"/>
          <w:sz w:val="24"/>
          <w:szCs w:val="24"/>
        </w:rPr>
        <w:t xml:space="preserve"> desde a Data de Emissão </w:t>
      </w:r>
      <w:r w:rsidR="000811EA" w:rsidRPr="00BC299C">
        <w:rPr>
          <w:rFonts w:ascii="Tahoma" w:hAnsi="Tahoma" w:cs="Tahoma"/>
          <w:sz w:val="24"/>
          <w:szCs w:val="24"/>
        </w:rPr>
        <w:t>ou a Data de Pagamento da Remuneração imediatamente a</w:t>
      </w:r>
      <w:r w:rsidR="000811EA" w:rsidRPr="00BC299C">
        <w:rPr>
          <w:rFonts w:ascii="Tahoma" w:hAnsi="Tahoma" w:cs="Tahoma"/>
          <w:sz w:val="24"/>
          <w:szCs w:val="24"/>
        </w:rPr>
        <w:t>n</w:t>
      </w:r>
      <w:r w:rsidR="000811EA" w:rsidRPr="00BC299C">
        <w:rPr>
          <w:rFonts w:ascii="Tahoma" w:hAnsi="Tahoma" w:cs="Tahoma"/>
          <w:sz w:val="24"/>
          <w:szCs w:val="24"/>
        </w:rPr>
        <w:t xml:space="preserve">terior, conforme o caso, </w:t>
      </w:r>
      <w:r w:rsidRPr="00BC299C">
        <w:rPr>
          <w:rFonts w:ascii="Tahoma" w:hAnsi="Tahoma" w:cs="Tahoma"/>
          <w:sz w:val="24"/>
          <w:szCs w:val="24"/>
        </w:rPr>
        <w:t xml:space="preserve">até a Data de Vencimento, </w:t>
      </w:r>
      <w:r w:rsidR="00121A22" w:rsidRPr="00BC299C">
        <w:rPr>
          <w:rFonts w:ascii="Tahoma" w:hAnsi="Tahoma" w:cs="Tahoma"/>
          <w:sz w:val="24"/>
          <w:szCs w:val="24"/>
        </w:rPr>
        <w:t xml:space="preserve">bem como de quaisquer outros valores eventualmente devidos pela Emissora nos termos desta Escritura de </w:t>
      </w:r>
      <w:r w:rsidR="00121A22" w:rsidRPr="00BC299C">
        <w:rPr>
          <w:rFonts w:ascii="Tahoma" w:hAnsi="Tahoma" w:cs="Tahoma"/>
          <w:sz w:val="24"/>
          <w:szCs w:val="24"/>
        </w:rPr>
        <w:t>E</w:t>
      </w:r>
      <w:r w:rsidR="00121A22" w:rsidRPr="00BC299C">
        <w:rPr>
          <w:rFonts w:ascii="Tahoma" w:hAnsi="Tahoma" w:cs="Tahoma"/>
          <w:sz w:val="24"/>
          <w:szCs w:val="24"/>
        </w:rPr>
        <w:t xml:space="preserve">missão. </w:t>
      </w:r>
    </w:p>
    <w:p w:rsidR="00731D0D" w:rsidRPr="00BC299C" w:rsidRDefault="00731D0D" w:rsidP="00121A22">
      <w:pPr>
        <w:spacing w:line="320" w:lineRule="exact"/>
        <w:rPr>
          <w:rFonts w:ascii="Tahoma" w:hAnsi="Tahoma" w:cs="Tahoma"/>
          <w:sz w:val="24"/>
          <w:szCs w:val="24"/>
        </w:rPr>
      </w:pPr>
    </w:p>
    <w:p w:rsidR="00731D0D" w:rsidRPr="00BC299C" w:rsidRDefault="00731D0D" w:rsidP="00121A22">
      <w:pPr>
        <w:spacing w:line="320" w:lineRule="exact"/>
        <w:rPr>
          <w:rFonts w:ascii="Tahoma" w:hAnsi="Tahoma" w:cs="Tahoma"/>
          <w:sz w:val="24"/>
          <w:szCs w:val="24"/>
        </w:rPr>
      </w:pPr>
      <w:r w:rsidRPr="00BC299C">
        <w:rPr>
          <w:rFonts w:ascii="Tahoma" w:hAnsi="Tahoma" w:cs="Tahoma"/>
          <w:sz w:val="24"/>
          <w:szCs w:val="24"/>
        </w:rPr>
        <w:t xml:space="preserve">4.11.5.1. O pagamento dos valores mencionados no item 4.11.5. acima, bem como de quaisquer outros valores eventualmente devidos pela Emissora nos termos desta Escritura da </w:t>
      </w:r>
      <w:r w:rsidRPr="00BC299C">
        <w:rPr>
          <w:rFonts w:ascii="Tahoma" w:hAnsi="Tahoma" w:cs="Tahoma"/>
          <w:sz w:val="24"/>
          <w:szCs w:val="24"/>
        </w:rPr>
        <w:t>E</w:t>
      </w:r>
      <w:r w:rsidRPr="00BC299C">
        <w:rPr>
          <w:rFonts w:ascii="Tahoma" w:hAnsi="Tahoma" w:cs="Tahoma"/>
          <w:sz w:val="24"/>
          <w:szCs w:val="24"/>
        </w:rPr>
        <w:t xml:space="preserve">missão, será realizado em até 15 (quinze) dias úteis contados da comunicação por escrito a ser enviada pelo Agente Fiduciário à Emissora, nos termos da Cláusula Nona desta Escritura de </w:t>
      </w:r>
      <w:r w:rsidRPr="00BC299C">
        <w:rPr>
          <w:rFonts w:ascii="Tahoma" w:hAnsi="Tahoma" w:cs="Tahoma"/>
          <w:sz w:val="24"/>
          <w:szCs w:val="24"/>
        </w:rPr>
        <w:t>E</w:t>
      </w:r>
      <w:r w:rsidRPr="00BC299C">
        <w:rPr>
          <w:rFonts w:ascii="Tahoma" w:hAnsi="Tahoma" w:cs="Tahoma"/>
          <w:sz w:val="24"/>
          <w:szCs w:val="24"/>
        </w:rPr>
        <w:t>missão, sob pena de, em não o fazendo, ficar obrigada, ainda, ao pagamento dos e</w:t>
      </w:r>
      <w:r w:rsidRPr="00BC299C">
        <w:rPr>
          <w:rFonts w:ascii="Tahoma" w:hAnsi="Tahoma" w:cs="Tahoma"/>
          <w:sz w:val="24"/>
          <w:szCs w:val="24"/>
        </w:rPr>
        <w:t>n</w:t>
      </w:r>
      <w:r w:rsidRPr="00BC299C">
        <w:rPr>
          <w:rFonts w:ascii="Tahoma" w:hAnsi="Tahoma" w:cs="Tahoma"/>
          <w:sz w:val="24"/>
          <w:szCs w:val="24"/>
        </w:rPr>
        <w:t>cargos moratórios previstos no item 4.1</w:t>
      </w:r>
      <w:r w:rsidR="00732807" w:rsidRPr="00BC299C">
        <w:rPr>
          <w:rFonts w:ascii="Tahoma" w:hAnsi="Tahoma" w:cs="Tahoma"/>
          <w:sz w:val="24"/>
          <w:szCs w:val="24"/>
        </w:rPr>
        <w:t>3</w:t>
      </w:r>
      <w:r w:rsidRPr="00BC299C">
        <w:rPr>
          <w:rFonts w:ascii="Tahoma" w:hAnsi="Tahoma" w:cs="Tahoma"/>
          <w:sz w:val="24"/>
          <w:szCs w:val="24"/>
        </w:rPr>
        <w:t>. abaixo.</w:t>
      </w:r>
      <w:r w:rsidR="006C2456" w:rsidRPr="00BC299C">
        <w:rPr>
          <w:rFonts w:ascii="Tahoma" w:hAnsi="Tahoma" w:cs="Tahoma"/>
          <w:sz w:val="24"/>
          <w:szCs w:val="24"/>
        </w:rPr>
        <w:t xml:space="preserve"> No caso de realização </w:t>
      </w:r>
      <w:r w:rsidR="006C2456" w:rsidRPr="00BC299C">
        <w:rPr>
          <w:rFonts w:ascii="Tahoma" w:hAnsi="Tahoma" w:cs="Tahoma"/>
          <w:sz w:val="24"/>
          <w:szCs w:val="24"/>
        </w:rPr>
        <w:lastRenderedPageBreak/>
        <w:t xml:space="preserve">dos pagamentos citados </w:t>
      </w:r>
      <w:r w:rsidR="00732807" w:rsidRPr="00BC299C">
        <w:rPr>
          <w:rFonts w:ascii="Tahoma" w:hAnsi="Tahoma" w:cs="Tahoma"/>
          <w:sz w:val="24"/>
          <w:szCs w:val="24"/>
        </w:rPr>
        <w:t xml:space="preserve">por meio </w:t>
      </w:r>
      <w:r w:rsidR="006C2456" w:rsidRPr="00BC299C">
        <w:rPr>
          <w:rFonts w:ascii="Tahoma" w:hAnsi="Tahoma" w:cs="Tahoma"/>
          <w:sz w:val="24"/>
          <w:szCs w:val="24"/>
        </w:rPr>
        <w:t>da CETIP, a CETIP deverá ser comunicada com, no mínimo, 1 (um) dia de antecedência.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4.11.5.2. As Debêntures objeto do procedimento descrito no item 4.11.5. acima serão obrigator</w:t>
      </w:r>
      <w:r w:rsidRPr="00BC299C">
        <w:rPr>
          <w:rFonts w:ascii="Tahoma" w:hAnsi="Tahoma" w:cs="Tahoma"/>
          <w:sz w:val="24"/>
          <w:szCs w:val="24"/>
        </w:rPr>
        <w:t>i</w:t>
      </w:r>
      <w:r w:rsidRPr="00BC299C">
        <w:rPr>
          <w:rFonts w:ascii="Tahoma" w:hAnsi="Tahoma" w:cs="Tahoma"/>
          <w:sz w:val="24"/>
          <w:szCs w:val="24"/>
        </w:rPr>
        <w:t>amente canceladas pela Emissora.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napToGrid w:val="0"/>
          <w:sz w:val="24"/>
          <w:szCs w:val="24"/>
        </w:rPr>
      </w:pPr>
      <w:r w:rsidRPr="00BC299C">
        <w:rPr>
          <w:rFonts w:ascii="Tahoma" w:hAnsi="Tahoma" w:cs="Tahoma"/>
          <w:b/>
          <w:snapToGrid w:val="0"/>
          <w:sz w:val="24"/>
          <w:szCs w:val="24"/>
        </w:rPr>
        <w:t>4.12. Resgate Antecipado</w:t>
      </w:r>
    </w:p>
    <w:p w:rsidR="00731D0D" w:rsidRPr="00BC299C" w:rsidRDefault="00731D0D" w:rsidP="00667E1B">
      <w:pPr>
        <w:spacing w:line="320" w:lineRule="exact"/>
        <w:rPr>
          <w:rFonts w:ascii="Tahoma" w:hAnsi="Tahoma" w:cs="Tahoma"/>
          <w:sz w:val="24"/>
          <w:szCs w:val="24"/>
        </w:rPr>
      </w:pPr>
    </w:p>
    <w:p w:rsidR="0048370D" w:rsidRPr="00BC299C" w:rsidRDefault="0048370D" w:rsidP="00667E1B">
      <w:pPr>
        <w:tabs>
          <w:tab w:val="left" w:pos="-2268"/>
        </w:tabs>
        <w:spacing w:line="320" w:lineRule="exact"/>
        <w:rPr>
          <w:rFonts w:ascii="Tahoma" w:hAnsi="Tahoma" w:cs="Tahoma"/>
          <w:sz w:val="24"/>
          <w:szCs w:val="24"/>
        </w:rPr>
      </w:pPr>
      <w:r w:rsidRPr="00BC299C">
        <w:rPr>
          <w:rFonts w:ascii="Tahoma" w:hAnsi="Tahoma" w:cs="Tahoma"/>
          <w:sz w:val="24"/>
          <w:szCs w:val="24"/>
        </w:rPr>
        <w:t xml:space="preserve">4.12.1. A Emissora reserva-se </w:t>
      </w:r>
      <w:r w:rsidR="00732807" w:rsidRPr="00BC299C">
        <w:rPr>
          <w:rFonts w:ascii="Tahoma" w:hAnsi="Tahoma" w:cs="Tahoma"/>
          <w:sz w:val="24"/>
          <w:szCs w:val="24"/>
        </w:rPr>
        <w:t xml:space="preserve">o </w:t>
      </w:r>
      <w:r w:rsidRPr="00BC299C">
        <w:rPr>
          <w:rFonts w:ascii="Tahoma" w:hAnsi="Tahoma" w:cs="Tahoma"/>
          <w:sz w:val="24"/>
          <w:szCs w:val="24"/>
        </w:rPr>
        <w:t xml:space="preserve">direito de, </w:t>
      </w:r>
      <w:r w:rsidR="00732807" w:rsidRPr="00BC299C">
        <w:rPr>
          <w:rFonts w:ascii="Tahoma" w:hAnsi="Tahoma" w:cs="Tahoma"/>
          <w:sz w:val="24"/>
          <w:szCs w:val="24"/>
        </w:rPr>
        <w:t xml:space="preserve">a qualquer momento, </w:t>
      </w:r>
      <w:r w:rsidRPr="00BC299C">
        <w:rPr>
          <w:rFonts w:ascii="Tahoma" w:hAnsi="Tahoma" w:cs="Tahoma"/>
          <w:sz w:val="24"/>
          <w:szCs w:val="24"/>
        </w:rPr>
        <w:t xml:space="preserve">a seu exclusivo critério, promover o resgate antecipado de parte ou da totalidade das Debêntures em circulação mediante envio de notificação ao Agente Fiduciário </w:t>
      </w:r>
      <w:r w:rsidR="00990A31" w:rsidRPr="00BC299C">
        <w:rPr>
          <w:rFonts w:ascii="Tahoma" w:hAnsi="Tahoma" w:cs="Tahoma"/>
          <w:sz w:val="24"/>
          <w:szCs w:val="24"/>
        </w:rPr>
        <w:t>e publicação de “Aviso aos Debenturistas” (</w:t>
      </w:r>
      <w:r w:rsidR="00990A31">
        <w:rPr>
          <w:rFonts w:ascii="Tahoma" w:hAnsi="Tahoma" w:cs="Tahoma"/>
          <w:sz w:val="24"/>
          <w:szCs w:val="24"/>
        </w:rPr>
        <w:t xml:space="preserve">em conjunto, a </w:t>
      </w:r>
      <w:r w:rsidR="00990A31" w:rsidRPr="00BC299C">
        <w:rPr>
          <w:rFonts w:ascii="Tahoma" w:hAnsi="Tahoma" w:cs="Tahoma"/>
          <w:sz w:val="24"/>
          <w:szCs w:val="24"/>
        </w:rPr>
        <w:t>“</w:t>
      </w:r>
      <w:r w:rsidR="00990A31" w:rsidRPr="00BC299C">
        <w:rPr>
          <w:rFonts w:ascii="Tahoma" w:hAnsi="Tahoma" w:cs="Tahoma"/>
          <w:sz w:val="24"/>
          <w:szCs w:val="24"/>
          <w:u w:val="single"/>
        </w:rPr>
        <w:t>Comunicação de Resgate Antecipado</w:t>
      </w:r>
      <w:r w:rsidR="00990A31" w:rsidRPr="00BC299C">
        <w:rPr>
          <w:rFonts w:ascii="Tahoma" w:hAnsi="Tahoma" w:cs="Tahoma"/>
          <w:sz w:val="24"/>
          <w:szCs w:val="24"/>
        </w:rPr>
        <w:t>”</w:t>
      </w:r>
      <w:r w:rsidR="00990A31">
        <w:rPr>
          <w:rFonts w:ascii="Tahoma" w:hAnsi="Tahoma" w:cs="Tahoma"/>
          <w:sz w:val="24"/>
          <w:szCs w:val="24"/>
        </w:rPr>
        <w:t xml:space="preserve">) </w:t>
      </w:r>
      <w:r w:rsidRPr="00BC299C">
        <w:rPr>
          <w:rFonts w:ascii="Tahoma" w:hAnsi="Tahoma" w:cs="Tahoma"/>
          <w:sz w:val="24"/>
          <w:szCs w:val="24"/>
        </w:rPr>
        <w:t>com antecedência mínima de 30 (trinta) dias da data efetiva do resgate (“</w:t>
      </w:r>
      <w:r w:rsidRPr="00BC299C">
        <w:rPr>
          <w:rFonts w:ascii="Tahoma" w:hAnsi="Tahoma" w:cs="Tahoma"/>
          <w:sz w:val="24"/>
          <w:szCs w:val="24"/>
          <w:u w:val="single"/>
        </w:rPr>
        <w:t>Resgate Antecipado</w:t>
      </w:r>
      <w:r w:rsidRPr="00BC299C">
        <w:rPr>
          <w:rFonts w:ascii="Tahoma" w:hAnsi="Tahoma" w:cs="Tahoma"/>
          <w:sz w:val="24"/>
          <w:szCs w:val="24"/>
        </w:rPr>
        <w:t>”). A data de Resgate Antecipado deverá ser obrigatoriamente um dia útil.</w:t>
      </w:r>
    </w:p>
    <w:p w:rsidR="0048370D" w:rsidRPr="00BC299C" w:rsidRDefault="0048370D" w:rsidP="00667E1B">
      <w:pPr>
        <w:tabs>
          <w:tab w:val="left" w:pos="-2268"/>
        </w:tabs>
        <w:spacing w:line="320" w:lineRule="exact"/>
        <w:rPr>
          <w:rFonts w:ascii="Tahoma" w:hAnsi="Tahoma" w:cs="Tahoma"/>
          <w:sz w:val="24"/>
          <w:szCs w:val="24"/>
        </w:rPr>
      </w:pPr>
    </w:p>
    <w:p w:rsidR="0048370D" w:rsidRPr="00BC299C" w:rsidRDefault="0048370D" w:rsidP="00667E1B">
      <w:pPr>
        <w:tabs>
          <w:tab w:val="num" w:pos="851"/>
        </w:tabs>
        <w:spacing w:line="320" w:lineRule="exact"/>
        <w:rPr>
          <w:rFonts w:ascii="Tahoma" w:hAnsi="Tahoma" w:cs="Tahoma"/>
          <w:sz w:val="24"/>
          <w:szCs w:val="24"/>
        </w:rPr>
      </w:pPr>
      <w:r w:rsidRPr="00BC299C">
        <w:rPr>
          <w:rFonts w:ascii="Tahoma" w:hAnsi="Tahoma" w:cs="Tahoma"/>
          <w:sz w:val="24"/>
          <w:szCs w:val="24"/>
        </w:rPr>
        <w:t>4.12.1.1. A Comunicação de Resgate Antecipado deverá conter as seguintes informações: (i) a data em que o Resgate Antecipado</w:t>
      </w:r>
      <w:r w:rsidR="008F7E6F" w:rsidRPr="00BC299C">
        <w:rPr>
          <w:rFonts w:ascii="Tahoma" w:hAnsi="Tahoma" w:cs="Tahoma"/>
          <w:sz w:val="24"/>
          <w:szCs w:val="24"/>
        </w:rPr>
        <w:t xml:space="preserve"> será realizado</w:t>
      </w:r>
      <w:r w:rsidRPr="00BC299C">
        <w:rPr>
          <w:rFonts w:ascii="Tahoma" w:hAnsi="Tahoma" w:cs="Tahoma"/>
          <w:sz w:val="24"/>
          <w:szCs w:val="24"/>
        </w:rPr>
        <w:t xml:space="preserve">; (ii) se o Resgate Antecipado será realizado de forma total ou parcial; (iii) o cálculo a ser utilizado para obtenção do valor a ser pago aos </w:t>
      </w:r>
      <w:r w:rsidR="008F7E6F" w:rsidRPr="00BC299C">
        <w:rPr>
          <w:rFonts w:ascii="Tahoma" w:hAnsi="Tahoma" w:cs="Tahoma"/>
          <w:sz w:val="24"/>
          <w:szCs w:val="24"/>
        </w:rPr>
        <w:t xml:space="preserve">titulares de Debêntures </w:t>
      </w:r>
      <w:r w:rsidRPr="00BC299C">
        <w:rPr>
          <w:rFonts w:ascii="Tahoma" w:hAnsi="Tahoma" w:cs="Tahoma"/>
          <w:sz w:val="24"/>
          <w:szCs w:val="24"/>
        </w:rPr>
        <w:t xml:space="preserve">a título de Resgate Antecipado, nos termos do item 4.12.3. abaixo; e (iv) quaisquer outras informações necessárias à operacionalização do Resgate Antecipado. </w:t>
      </w:r>
    </w:p>
    <w:p w:rsidR="0048370D" w:rsidRPr="00BC299C" w:rsidRDefault="0048370D" w:rsidP="00667E1B">
      <w:pPr>
        <w:tabs>
          <w:tab w:val="num" w:pos="851"/>
        </w:tabs>
        <w:spacing w:line="320" w:lineRule="exact"/>
        <w:rPr>
          <w:rFonts w:ascii="Tahoma" w:hAnsi="Tahoma" w:cs="Tahoma"/>
          <w:sz w:val="24"/>
          <w:szCs w:val="24"/>
        </w:rPr>
      </w:pPr>
    </w:p>
    <w:p w:rsidR="0048370D" w:rsidRPr="00BC299C" w:rsidRDefault="0048370D" w:rsidP="00667E1B">
      <w:pPr>
        <w:tabs>
          <w:tab w:val="num" w:pos="851"/>
        </w:tabs>
        <w:spacing w:line="320" w:lineRule="exact"/>
        <w:rPr>
          <w:rFonts w:ascii="Tahoma" w:hAnsi="Tahoma" w:cs="Tahoma"/>
          <w:sz w:val="24"/>
          <w:szCs w:val="24"/>
        </w:rPr>
      </w:pPr>
      <w:r w:rsidRPr="00BC299C">
        <w:rPr>
          <w:rFonts w:ascii="Tahoma" w:hAnsi="Tahoma" w:cs="Tahoma"/>
          <w:sz w:val="24"/>
          <w:szCs w:val="24"/>
        </w:rPr>
        <w:t>4.1</w:t>
      </w:r>
      <w:r w:rsidR="00D96507" w:rsidRPr="00BC299C">
        <w:rPr>
          <w:rFonts w:ascii="Tahoma" w:hAnsi="Tahoma" w:cs="Tahoma"/>
          <w:sz w:val="24"/>
          <w:szCs w:val="24"/>
        </w:rPr>
        <w:t>2</w:t>
      </w:r>
      <w:r w:rsidRPr="00BC299C">
        <w:rPr>
          <w:rFonts w:ascii="Tahoma" w:hAnsi="Tahoma" w:cs="Tahoma"/>
          <w:sz w:val="24"/>
          <w:szCs w:val="24"/>
        </w:rPr>
        <w:t>.2. O Resgate Antecipado parcial deverá ser realizado mediante sorteio, nos termos do artigo 55, parágrafo 1º, da Lei das Sociedades por Ações.</w:t>
      </w:r>
    </w:p>
    <w:p w:rsidR="0048370D" w:rsidRPr="00BC299C" w:rsidRDefault="0048370D" w:rsidP="00667E1B">
      <w:pPr>
        <w:tabs>
          <w:tab w:val="num" w:pos="851"/>
        </w:tabs>
        <w:spacing w:line="320" w:lineRule="exact"/>
        <w:rPr>
          <w:rFonts w:ascii="Tahoma" w:hAnsi="Tahoma" w:cs="Tahoma"/>
          <w:sz w:val="24"/>
          <w:szCs w:val="24"/>
        </w:rPr>
      </w:pPr>
    </w:p>
    <w:p w:rsidR="0048370D" w:rsidRPr="00BC299C" w:rsidRDefault="0048370D" w:rsidP="00667E1B">
      <w:pPr>
        <w:tabs>
          <w:tab w:val="num" w:pos="851"/>
        </w:tabs>
        <w:spacing w:line="320" w:lineRule="exact"/>
        <w:rPr>
          <w:rFonts w:ascii="Tahoma" w:hAnsi="Tahoma" w:cs="Tahoma"/>
          <w:sz w:val="24"/>
          <w:szCs w:val="24"/>
        </w:rPr>
      </w:pPr>
      <w:r w:rsidRPr="00BC299C">
        <w:rPr>
          <w:rFonts w:ascii="Tahoma" w:hAnsi="Tahoma" w:cs="Tahoma"/>
          <w:sz w:val="24"/>
          <w:szCs w:val="24"/>
        </w:rPr>
        <w:t>4.1</w:t>
      </w:r>
      <w:r w:rsidR="00D96507" w:rsidRPr="00BC299C">
        <w:rPr>
          <w:rFonts w:ascii="Tahoma" w:hAnsi="Tahoma" w:cs="Tahoma"/>
          <w:sz w:val="24"/>
          <w:szCs w:val="24"/>
        </w:rPr>
        <w:t>2</w:t>
      </w:r>
      <w:r w:rsidRPr="00BC299C">
        <w:rPr>
          <w:rFonts w:ascii="Tahoma" w:hAnsi="Tahoma" w:cs="Tahoma"/>
          <w:sz w:val="24"/>
          <w:szCs w:val="24"/>
        </w:rPr>
        <w:t xml:space="preserve">.3. </w:t>
      </w:r>
      <w:bookmarkStart w:id="10" w:name="_DV_C317"/>
      <w:r w:rsidR="008F7E6F" w:rsidRPr="00BC299C">
        <w:rPr>
          <w:rFonts w:ascii="Tahoma" w:hAnsi="Tahoma" w:cs="Tahoma"/>
          <w:sz w:val="24"/>
          <w:szCs w:val="24"/>
        </w:rPr>
        <w:t>O</w:t>
      </w:r>
      <w:r w:rsidRPr="00BC299C">
        <w:rPr>
          <w:rFonts w:ascii="Tahoma" w:hAnsi="Tahoma" w:cs="Tahoma"/>
          <w:sz w:val="24"/>
          <w:szCs w:val="24"/>
        </w:rPr>
        <w:t xml:space="preserve"> Resgate Antecipado </w:t>
      </w:r>
      <w:r w:rsidR="008F7E6F" w:rsidRPr="00BC299C">
        <w:rPr>
          <w:rFonts w:ascii="Tahoma" w:hAnsi="Tahoma" w:cs="Tahoma"/>
          <w:sz w:val="24"/>
          <w:szCs w:val="24"/>
        </w:rPr>
        <w:t xml:space="preserve">será realizado </w:t>
      </w:r>
      <w:r w:rsidRPr="00BC299C">
        <w:rPr>
          <w:rFonts w:ascii="Tahoma" w:hAnsi="Tahoma" w:cs="Tahoma"/>
          <w:sz w:val="24"/>
          <w:szCs w:val="24"/>
        </w:rPr>
        <w:t xml:space="preserve">por um montante equivalente ao somatório </w:t>
      </w:r>
      <w:r w:rsidR="008F7E6F" w:rsidRPr="00BC299C">
        <w:rPr>
          <w:rFonts w:ascii="Tahoma" w:hAnsi="Tahoma" w:cs="Tahoma"/>
          <w:sz w:val="24"/>
          <w:szCs w:val="24"/>
        </w:rPr>
        <w:t xml:space="preserve">dos seguintes valores: </w:t>
      </w:r>
      <w:r w:rsidRPr="00BC299C">
        <w:rPr>
          <w:rFonts w:ascii="Tahoma" w:hAnsi="Tahoma" w:cs="Tahoma"/>
          <w:sz w:val="24"/>
          <w:szCs w:val="24"/>
        </w:rPr>
        <w:t>(i) valor presente da</w:t>
      </w:r>
      <w:r w:rsidR="008F7E6F" w:rsidRPr="00BC299C">
        <w:rPr>
          <w:rFonts w:ascii="Tahoma" w:hAnsi="Tahoma" w:cs="Tahoma"/>
          <w:sz w:val="24"/>
          <w:szCs w:val="24"/>
        </w:rPr>
        <w:t>s</w:t>
      </w:r>
      <w:r w:rsidRPr="00BC299C">
        <w:rPr>
          <w:rFonts w:ascii="Tahoma" w:hAnsi="Tahoma" w:cs="Tahoma"/>
          <w:sz w:val="24"/>
          <w:szCs w:val="24"/>
        </w:rPr>
        <w:t xml:space="preserve"> Debênture</w:t>
      </w:r>
      <w:r w:rsidR="008F7E6F" w:rsidRPr="00BC299C">
        <w:rPr>
          <w:rFonts w:ascii="Tahoma" w:hAnsi="Tahoma" w:cs="Tahoma"/>
          <w:sz w:val="24"/>
          <w:szCs w:val="24"/>
        </w:rPr>
        <w:t>s objeto do Resgate Antecipado</w:t>
      </w:r>
      <w:r w:rsidRPr="00BC299C">
        <w:rPr>
          <w:rFonts w:ascii="Tahoma" w:hAnsi="Tahoma" w:cs="Tahoma"/>
          <w:sz w:val="24"/>
          <w:szCs w:val="24"/>
        </w:rPr>
        <w:t>, equivalente ao Valor Nominal</w:t>
      </w:r>
      <w:r w:rsidR="008F7E6F" w:rsidRPr="00BC299C">
        <w:rPr>
          <w:rFonts w:ascii="Tahoma" w:hAnsi="Tahoma" w:cs="Tahoma"/>
          <w:sz w:val="24"/>
          <w:szCs w:val="24"/>
        </w:rPr>
        <w:t xml:space="preserve"> Unitário não amortizado</w:t>
      </w:r>
      <w:r w:rsidRPr="00BC299C">
        <w:rPr>
          <w:rFonts w:ascii="Tahoma" w:hAnsi="Tahoma" w:cs="Tahoma"/>
          <w:sz w:val="24"/>
          <w:szCs w:val="24"/>
        </w:rPr>
        <w:t xml:space="preserve"> das </w:t>
      </w:r>
      <w:r w:rsidR="008F7E6F" w:rsidRPr="00BC299C">
        <w:rPr>
          <w:rFonts w:ascii="Tahoma" w:hAnsi="Tahoma" w:cs="Tahoma"/>
          <w:sz w:val="24"/>
          <w:szCs w:val="24"/>
        </w:rPr>
        <w:t xml:space="preserve">referidas </w:t>
      </w:r>
      <w:r w:rsidRPr="00BC299C">
        <w:rPr>
          <w:rFonts w:ascii="Tahoma" w:hAnsi="Tahoma" w:cs="Tahoma"/>
          <w:sz w:val="24"/>
          <w:szCs w:val="24"/>
        </w:rPr>
        <w:t>Debêntures</w:t>
      </w:r>
      <w:bookmarkStart w:id="11" w:name="_DV_M256"/>
      <w:bookmarkStart w:id="12" w:name="_DV_C321"/>
      <w:bookmarkEnd w:id="10"/>
      <w:bookmarkEnd w:id="11"/>
      <w:r w:rsidRPr="00BC299C">
        <w:rPr>
          <w:rFonts w:ascii="Tahoma" w:hAnsi="Tahoma" w:cs="Tahoma"/>
          <w:sz w:val="24"/>
          <w:szCs w:val="24"/>
        </w:rPr>
        <w:t xml:space="preserve">; </w:t>
      </w:r>
      <w:r w:rsidR="00D96507" w:rsidRPr="00BC299C">
        <w:rPr>
          <w:rFonts w:ascii="Tahoma" w:hAnsi="Tahoma" w:cs="Tahoma"/>
          <w:sz w:val="24"/>
          <w:szCs w:val="24"/>
        </w:rPr>
        <w:t xml:space="preserve">(ii) </w:t>
      </w:r>
      <w:r w:rsidR="00A174F0" w:rsidRPr="00BC299C">
        <w:rPr>
          <w:rFonts w:ascii="Tahoma" w:hAnsi="Tahoma" w:cs="Tahoma"/>
          <w:sz w:val="24"/>
          <w:szCs w:val="24"/>
        </w:rPr>
        <w:t xml:space="preserve">valor da </w:t>
      </w:r>
      <w:r w:rsidR="00D96507" w:rsidRPr="00BC299C">
        <w:rPr>
          <w:rFonts w:ascii="Tahoma" w:hAnsi="Tahoma" w:cs="Tahoma"/>
          <w:sz w:val="24"/>
          <w:szCs w:val="24"/>
        </w:rPr>
        <w:t>Remuneração devida desde a D</w:t>
      </w:r>
      <w:r w:rsidR="00D96507" w:rsidRPr="00BC299C">
        <w:rPr>
          <w:rFonts w:ascii="Tahoma" w:hAnsi="Tahoma" w:cs="Tahoma"/>
          <w:sz w:val="24"/>
          <w:szCs w:val="24"/>
        </w:rPr>
        <w:t>a</w:t>
      </w:r>
      <w:r w:rsidR="00D96507" w:rsidRPr="00BC299C">
        <w:rPr>
          <w:rFonts w:ascii="Tahoma" w:hAnsi="Tahoma" w:cs="Tahoma"/>
          <w:sz w:val="24"/>
          <w:szCs w:val="24"/>
        </w:rPr>
        <w:t xml:space="preserve">ta de Emissão ou </w:t>
      </w:r>
      <w:r w:rsidR="008F7E6F" w:rsidRPr="00BC299C">
        <w:rPr>
          <w:rFonts w:ascii="Tahoma" w:hAnsi="Tahoma" w:cs="Tahoma"/>
          <w:sz w:val="24"/>
          <w:szCs w:val="24"/>
        </w:rPr>
        <w:t>da Data de Pagamento da Remuneração imediatamente a</w:t>
      </w:r>
      <w:r w:rsidR="008F7E6F" w:rsidRPr="00BC299C">
        <w:rPr>
          <w:rFonts w:ascii="Tahoma" w:hAnsi="Tahoma" w:cs="Tahoma"/>
          <w:sz w:val="24"/>
          <w:szCs w:val="24"/>
        </w:rPr>
        <w:t>n</w:t>
      </w:r>
      <w:r w:rsidR="008F7E6F" w:rsidRPr="00BC299C">
        <w:rPr>
          <w:rFonts w:ascii="Tahoma" w:hAnsi="Tahoma" w:cs="Tahoma"/>
          <w:sz w:val="24"/>
          <w:szCs w:val="24"/>
        </w:rPr>
        <w:t>terior, conforme o caso</w:t>
      </w:r>
      <w:r w:rsidR="00630004" w:rsidRPr="00BC299C">
        <w:rPr>
          <w:rFonts w:ascii="Tahoma" w:hAnsi="Tahoma" w:cs="Tahoma"/>
          <w:sz w:val="24"/>
          <w:szCs w:val="24"/>
        </w:rPr>
        <w:t>, até a data do efetivo Resgate Antecipado</w:t>
      </w:r>
      <w:r w:rsidR="00D96507" w:rsidRPr="00BC299C">
        <w:rPr>
          <w:rFonts w:ascii="Tahoma" w:hAnsi="Tahoma" w:cs="Tahoma"/>
          <w:sz w:val="24"/>
          <w:szCs w:val="24"/>
        </w:rPr>
        <w:t xml:space="preserve">; </w:t>
      </w:r>
      <w:r w:rsidRPr="00BC299C">
        <w:rPr>
          <w:rFonts w:ascii="Tahoma" w:hAnsi="Tahoma" w:cs="Tahoma"/>
          <w:sz w:val="24"/>
          <w:szCs w:val="24"/>
        </w:rPr>
        <w:t>(</w:t>
      </w:r>
      <w:r w:rsidR="00D96507" w:rsidRPr="00BC299C">
        <w:rPr>
          <w:rFonts w:ascii="Tahoma" w:hAnsi="Tahoma" w:cs="Tahoma"/>
          <w:sz w:val="24"/>
          <w:szCs w:val="24"/>
        </w:rPr>
        <w:t>i</w:t>
      </w:r>
      <w:r w:rsidRPr="00BC299C">
        <w:rPr>
          <w:rFonts w:ascii="Tahoma" w:hAnsi="Tahoma" w:cs="Tahoma"/>
          <w:sz w:val="24"/>
          <w:szCs w:val="24"/>
        </w:rPr>
        <w:t xml:space="preserve">ii) </w:t>
      </w:r>
      <w:r w:rsidR="00A174F0" w:rsidRPr="00BC299C">
        <w:rPr>
          <w:rFonts w:ascii="Tahoma" w:hAnsi="Tahoma" w:cs="Tahoma"/>
          <w:sz w:val="24"/>
          <w:szCs w:val="24"/>
        </w:rPr>
        <w:t xml:space="preserve">valor </w:t>
      </w:r>
      <w:r w:rsidR="00D96507" w:rsidRPr="00BC299C">
        <w:rPr>
          <w:rFonts w:ascii="Tahoma" w:hAnsi="Tahoma" w:cs="Tahoma"/>
          <w:sz w:val="24"/>
          <w:szCs w:val="24"/>
        </w:rPr>
        <w:t>d</w:t>
      </w:r>
      <w:r w:rsidRPr="00BC299C">
        <w:rPr>
          <w:rFonts w:ascii="Tahoma" w:hAnsi="Tahoma" w:cs="Tahoma"/>
          <w:sz w:val="24"/>
          <w:szCs w:val="24"/>
        </w:rPr>
        <w:t>os</w:t>
      </w:r>
      <w:bookmarkStart w:id="13" w:name="_DV_M257"/>
      <w:bookmarkEnd w:id="12"/>
      <w:bookmarkEnd w:id="13"/>
      <w:r w:rsidRPr="00BC299C">
        <w:rPr>
          <w:rFonts w:ascii="Tahoma" w:hAnsi="Tahoma" w:cs="Tahoma"/>
          <w:sz w:val="24"/>
          <w:szCs w:val="24"/>
        </w:rPr>
        <w:t xml:space="preserve"> demais encargos devidos e não pagos pela Emissora</w:t>
      </w:r>
      <w:r w:rsidR="00D96507" w:rsidRPr="00BC299C">
        <w:rPr>
          <w:rFonts w:ascii="Tahoma" w:hAnsi="Tahoma" w:cs="Tahoma"/>
          <w:sz w:val="24"/>
          <w:szCs w:val="24"/>
        </w:rPr>
        <w:t>; e (iv) d</w:t>
      </w:r>
      <w:r w:rsidR="00CD6588" w:rsidRPr="00BC299C">
        <w:rPr>
          <w:rFonts w:ascii="Tahoma" w:hAnsi="Tahoma" w:cs="Tahoma"/>
          <w:sz w:val="24"/>
          <w:szCs w:val="24"/>
        </w:rPr>
        <w:t>o</w:t>
      </w:r>
      <w:r w:rsidR="00D96507" w:rsidRPr="00BC299C">
        <w:rPr>
          <w:rFonts w:ascii="Tahoma" w:hAnsi="Tahoma" w:cs="Tahoma"/>
          <w:sz w:val="24"/>
          <w:szCs w:val="24"/>
        </w:rPr>
        <w:t xml:space="preserve"> </w:t>
      </w:r>
      <w:r w:rsidR="00CD6588" w:rsidRPr="00BC299C">
        <w:rPr>
          <w:rFonts w:ascii="Tahoma" w:hAnsi="Tahoma" w:cs="Tahoma"/>
          <w:sz w:val="24"/>
          <w:szCs w:val="24"/>
        </w:rPr>
        <w:t>Prêmio</w:t>
      </w:r>
      <w:r w:rsidR="00D96507" w:rsidRPr="00BC299C">
        <w:rPr>
          <w:rFonts w:ascii="Tahoma" w:hAnsi="Tahoma" w:cs="Tahoma"/>
          <w:sz w:val="24"/>
          <w:szCs w:val="24"/>
        </w:rPr>
        <w:t xml:space="preserve"> (conforme definid</w:t>
      </w:r>
      <w:r w:rsidR="00CD6588" w:rsidRPr="00BC299C">
        <w:rPr>
          <w:rFonts w:ascii="Tahoma" w:hAnsi="Tahoma" w:cs="Tahoma"/>
          <w:sz w:val="24"/>
          <w:szCs w:val="24"/>
        </w:rPr>
        <w:t>o</w:t>
      </w:r>
      <w:r w:rsidR="00D96507" w:rsidRPr="00BC299C">
        <w:rPr>
          <w:rFonts w:ascii="Tahoma" w:hAnsi="Tahoma" w:cs="Tahoma"/>
          <w:sz w:val="24"/>
          <w:szCs w:val="24"/>
        </w:rPr>
        <w:t xml:space="preserve"> abaixo).</w:t>
      </w:r>
    </w:p>
    <w:p w:rsidR="0048370D" w:rsidRPr="00BC299C" w:rsidRDefault="0048370D" w:rsidP="00667E1B">
      <w:pPr>
        <w:tabs>
          <w:tab w:val="left" w:pos="-2268"/>
        </w:tabs>
        <w:spacing w:line="320" w:lineRule="exact"/>
        <w:rPr>
          <w:rFonts w:ascii="Tahoma" w:hAnsi="Tahoma" w:cs="Tahoma"/>
          <w:sz w:val="24"/>
          <w:szCs w:val="24"/>
        </w:rPr>
      </w:pPr>
    </w:p>
    <w:p w:rsidR="0048370D" w:rsidRPr="00BC299C" w:rsidRDefault="0048370D" w:rsidP="00667E1B">
      <w:pPr>
        <w:tabs>
          <w:tab w:val="left" w:pos="-2268"/>
        </w:tabs>
        <w:spacing w:line="320" w:lineRule="exact"/>
        <w:rPr>
          <w:rFonts w:ascii="Tahoma" w:hAnsi="Tahoma" w:cs="Tahoma"/>
          <w:sz w:val="24"/>
          <w:szCs w:val="24"/>
        </w:rPr>
      </w:pPr>
      <w:r w:rsidRPr="00BC299C">
        <w:rPr>
          <w:rFonts w:ascii="Tahoma" w:hAnsi="Tahoma" w:cs="Tahoma"/>
          <w:sz w:val="24"/>
          <w:szCs w:val="24"/>
        </w:rPr>
        <w:t>4.1</w:t>
      </w:r>
      <w:r w:rsidR="00D96507" w:rsidRPr="00BC299C">
        <w:rPr>
          <w:rFonts w:ascii="Tahoma" w:hAnsi="Tahoma" w:cs="Tahoma"/>
          <w:sz w:val="24"/>
          <w:szCs w:val="24"/>
        </w:rPr>
        <w:t>2</w:t>
      </w:r>
      <w:r w:rsidRPr="00BC299C">
        <w:rPr>
          <w:rFonts w:ascii="Tahoma" w:hAnsi="Tahoma" w:cs="Tahoma"/>
          <w:sz w:val="24"/>
          <w:szCs w:val="24"/>
        </w:rPr>
        <w:t>.3.1. Para os fins do item 4.1</w:t>
      </w:r>
      <w:r w:rsidR="00B35CAC" w:rsidRPr="00BC299C">
        <w:rPr>
          <w:rFonts w:ascii="Tahoma" w:hAnsi="Tahoma" w:cs="Tahoma"/>
          <w:sz w:val="24"/>
          <w:szCs w:val="24"/>
        </w:rPr>
        <w:t>2</w:t>
      </w:r>
      <w:r w:rsidRPr="00BC299C">
        <w:rPr>
          <w:rFonts w:ascii="Tahoma" w:hAnsi="Tahoma" w:cs="Tahoma"/>
          <w:sz w:val="24"/>
          <w:szCs w:val="24"/>
        </w:rPr>
        <w:t xml:space="preserve">.3. acima, </w:t>
      </w:r>
      <w:r w:rsidR="00CD6588" w:rsidRPr="00BC299C">
        <w:rPr>
          <w:rFonts w:ascii="Tahoma" w:hAnsi="Tahoma" w:cs="Tahoma"/>
          <w:sz w:val="24"/>
          <w:szCs w:val="24"/>
        </w:rPr>
        <w:t xml:space="preserve">o </w:t>
      </w:r>
      <w:r w:rsidRPr="00BC299C">
        <w:rPr>
          <w:rFonts w:ascii="Tahoma" w:hAnsi="Tahoma" w:cs="Tahoma"/>
          <w:sz w:val="24"/>
          <w:szCs w:val="24"/>
        </w:rPr>
        <w:t>“</w:t>
      </w:r>
      <w:r w:rsidR="00CD6588" w:rsidRPr="00BC299C">
        <w:rPr>
          <w:rFonts w:ascii="Tahoma" w:hAnsi="Tahoma" w:cs="Tahoma"/>
          <w:sz w:val="24"/>
          <w:szCs w:val="24"/>
        </w:rPr>
        <w:t>Prêmio</w:t>
      </w:r>
      <w:r w:rsidRPr="00BC299C">
        <w:rPr>
          <w:rFonts w:ascii="Tahoma" w:hAnsi="Tahoma" w:cs="Tahoma"/>
          <w:sz w:val="24"/>
          <w:szCs w:val="24"/>
        </w:rPr>
        <w:t xml:space="preserve">” será </w:t>
      </w:r>
      <w:bookmarkStart w:id="14" w:name="_DV_M259"/>
      <w:bookmarkStart w:id="15" w:name="_DV_M260"/>
      <w:bookmarkEnd w:id="14"/>
      <w:bookmarkEnd w:id="15"/>
      <w:r w:rsidR="00D96507" w:rsidRPr="00BC299C">
        <w:rPr>
          <w:rFonts w:ascii="Tahoma" w:hAnsi="Tahoma" w:cs="Tahoma"/>
          <w:sz w:val="24"/>
          <w:szCs w:val="24"/>
        </w:rPr>
        <w:t>calculad</w:t>
      </w:r>
      <w:r w:rsidR="00CD6588" w:rsidRPr="00BC299C">
        <w:rPr>
          <w:rFonts w:ascii="Tahoma" w:hAnsi="Tahoma" w:cs="Tahoma"/>
          <w:sz w:val="24"/>
          <w:szCs w:val="24"/>
        </w:rPr>
        <w:t>o</w:t>
      </w:r>
      <w:r w:rsidR="00D96507" w:rsidRPr="00BC299C">
        <w:rPr>
          <w:rFonts w:ascii="Tahoma" w:hAnsi="Tahoma" w:cs="Tahoma"/>
          <w:sz w:val="24"/>
          <w:szCs w:val="24"/>
        </w:rPr>
        <w:t xml:space="preserve"> da seguinte forma:</w:t>
      </w:r>
    </w:p>
    <w:p w:rsidR="00D96507" w:rsidRPr="00BC299C" w:rsidRDefault="00D96507" w:rsidP="00667E1B">
      <w:pPr>
        <w:tabs>
          <w:tab w:val="left" w:pos="-2268"/>
        </w:tabs>
        <w:spacing w:line="320" w:lineRule="exact"/>
        <w:rPr>
          <w:rFonts w:ascii="Tahoma" w:hAnsi="Tahoma" w:cs="Tahoma"/>
          <w:sz w:val="24"/>
          <w:szCs w:val="24"/>
        </w:rPr>
      </w:pPr>
    </w:p>
    <w:p w:rsidR="00D96507" w:rsidRPr="00BC299C" w:rsidRDefault="00D96507" w:rsidP="00667E1B">
      <w:pPr>
        <w:spacing w:line="320" w:lineRule="exact"/>
        <w:rPr>
          <w:rFonts w:ascii="Tahoma" w:hAnsi="Tahoma" w:cs="Tahoma"/>
          <w:sz w:val="24"/>
          <w:szCs w:val="24"/>
        </w:rPr>
      </w:pPr>
      <w:r w:rsidRPr="00BC299C">
        <w:rPr>
          <w:rFonts w:ascii="Tahoma" w:hAnsi="Tahoma" w:cs="Tahoma"/>
          <w:sz w:val="24"/>
          <w:szCs w:val="24"/>
        </w:rPr>
        <w:t>(a)</w:t>
      </w:r>
      <w:r w:rsidRPr="00BC299C">
        <w:rPr>
          <w:rFonts w:ascii="Tahoma" w:hAnsi="Tahoma" w:cs="Tahoma"/>
          <w:sz w:val="24"/>
          <w:szCs w:val="24"/>
        </w:rPr>
        <w:tab/>
        <w:t>caso o Resgate Antecipado seja efetuado pela Emissora antes do decurso d</w:t>
      </w:r>
      <w:r w:rsidR="00A174F0" w:rsidRPr="00BC299C">
        <w:rPr>
          <w:rFonts w:ascii="Tahoma" w:hAnsi="Tahoma" w:cs="Tahoma"/>
          <w:sz w:val="24"/>
          <w:szCs w:val="24"/>
        </w:rPr>
        <w:t>o prazo d</w:t>
      </w:r>
      <w:r w:rsidRPr="00BC299C">
        <w:rPr>
          <w:rFonts w:ascii="Tahoma" w:hAnsi="Tahoma" w:cs="Tahoma"/>
          <w:sz w:val="24"/>
          <w:szCs w:val="24"/>
        </w:rPr>
        <w:t xml:space="preserve">e 12 (doze) meses </w:t>
      </w:r>
      <w:r w:rsidR="00A174F0" w:rsidRPr="00BC299C">
        <w:rPr>
          <w:rFonts w:ascii="Tahoma" w:hAnsi="Tahoma" w:cs="Tahoma"/>
          <w:sz w:val="24"/>
          <w:szCs w:val="24"/>
        </w:rPr>
        <w:t xml:space="preserve">a contar </w:t>
      </w:r>
      <w:r w:rsidRPr="00BC299C">
        <w:rPr>
          <w:rFonts w:ascii="Tahoma" w:hAnsi="Tahoma" w:cs="Tahoma"/>
          <w:sz w:val="24"/>
          <w:szCs w:val="24"/>
        </w:rPr>
        <w:t xml:space="preserve">da Data de Emissão, ou seja, até </w:t>
      </w:r>
      <w:r w:rsidR="00112B2A" w:rsidRPr="00BC299C">
        <w:rPr>
          <w:rFonts w:ascii="Tahoma" w:hAnsi="Tahoma" w:cs="Tahoma"/>
          <w:sz w:val="24"/>
          <w:szCs w:val="24"/>
        </w:rPr>
        <w:t>15</w:t>
      </w:r>
      <w:r w:rsidRPr="00BC299C">
        <w:rPr>
          <w:rFonts w:ascii="Tahoma" w:hAnsi="Tahoma" w:cs="Tahoma"/>
          <w:sz w:val="24"/>
          <w:szCs w:val="24"/>
        </w:rPr>
        <w:t xml:space="preserve"> de </w:t>
      </w:r>
      <w:r w:rsidR="00112B2A" w:rsidRPr="00BC299C">
        <w:rPr>
          <w:rFonts w:ascii="Tahoma" w:hAnsi="Tahoma" w:cs="Tahoma"/>
          <w:sz w:val="24"/>
          <w:szCs w:val="24"/>
        </w:rPr>
        <w:t>dezembro</w:t>
      </w:r>
      <w:r w:rsidRPr="00BC299C">
        <w:rPr>
          <w:rFonts w:ascii="Tahoma" w:hAnsi="Tahoma" w:cs="Tahoma"/>
          <w:sz w:val="24"/>
          <w:szCs w:val="24"/>
        </w:rPr>
        <w:t xml:space="preserve"> de 2010, </w:t>
      </w:r>
      <w:r w:rsidRPr="00BC299C">
        <w:rPr>
          <w:rFonts w:ascii="Tahoma" w:hAnsi="Tahoma" w:cs="Tahoma"/>
          <w:sz w:val="24"/>
          <w:szCs w:val="24"/>
        </w:rPr>
        <w:lastRenderedPageBreak/>
        <w:t xml:space="preserve">inclusive, </w:t>
      </w:r>
      <w:r w:rsidR="00CD6588" w:rsidRPr="00BC299C">
        <w:rPr>
          <w:rFonts w:ascii="Tahoma" w:hAnsi="Tahoma" w:cs="Tahoma"/>
          <w:sz w:val="24"/>
          <w:szCs w:val="24"/>
        </w:rPr>
        <w:t>o</w:t>
      </w:r>
      <w:r w:rsidRPr="00BC299C">
        <w:rPr>
          <w:rFonts w:ascii="Tahoma" w:hAnsi="Tahoma" w:cs="Tahoma"/>
          <w:sz w:val="24"/>
          <w:szCs w:val="24"/>
        </w:rPr>
        <w:t xml:space="preserve"> </w:t>
      </w:r>
      <w:r w:rsidR="00CD6588" w:rsidRPr="00BC299C">
        <w:rPr>
          <w:rFonts w:ascii="Tahoma" w:hAnsi="Tahoma" w:cs="Tahoma"/>
          <w:sz w:val="24"/>
          <w:szCs w:val="24"/>
        </w:rPr>
        <w:t>Prêmio</w:t>
      </w:r>
      <w:r w:rsidRPr="00BC299C">
        <w:rPr>
          <w:rFonts w:ascii="Tahoma" w:hAnsi="Tahoma" w:cs="Tahoma"/>
          <w:sz w:val="24"/>
          <w:szCs w:val="24"/>
        </w:rPr>
        <w:t xml:space="preserve"> devid</w:t>
      </w:r>
      <w:r w:rsidR="00CD6588" w:rsidRPr="00BC299C">
        <w:rPr>
          <w:rFonts w:ascii="Tahoma" w:hAnsi="Tahoma" w:cs="Tahoma"/>
          <w:sz w:val="24"/>
          <w:szCs w:val="24"/>
        </w:rPr>
        <w:t>o</w:t>
      </w:r>
      <w:r w:rsidRPr="00BC299C">
        <w:rPr>
          <w:rFonts w:ascii="Tahoma" w:hAnsi="Tahoma" w:cs="Tahoma"/>
          <w:sz w:val="24"/>
          <w:szCs w:val="24"/>
        </w:rPr>
        <w:t xml:space="preserve"> pela Emissora será igual a 1% (um por cento) do Valor Nominal Unitário;</w:t>
      </w:r>
    </w:p>
    <w:p w:rsidR="00D96507" w:rsidRPr="00BC299C" w:rsidRDefault="00D96507" w:rsidP="00667E1B">
      <w:pPr>
        <w:spacing w:line="320" w:lineRule="exact"/>
        <w:rPr>
          <w:rFonts w:ascii="Tahoma" w:hAnsi="Tahoma" w:cs="Tahoma"/>
          <w:sz w:val="24"/>
          <w:szCs w:val="24"/>
        </w:rPr>
      </w:pPr>
    </w:p>
    <w:p w:rsidR="00D96507" w:rsidRPr="00BC299C" w:rsidRDefault="00D96507" w:rsidP="00667E1B">
      <w:pPr>
        <w:spacing w:line="320" w:lineRule="exact"/>
        <w:rPr>
          <w:rFonts w:ascii="Tahoma" w:hAnsi="Tahoma" w:cs="Tahoma"/>
          <w:sz w:val="24"/>
          <w:szCs w:val="24"/>
        </w:rPr>
      </w:pPr>
      <w:r w:rsidRPr="00BC299C">
        <w:rPr>
          <w:rFonts w:ascii="Tahoma" w:hAnsi="Tahoma" w:cs="Tahoma"/>
          <w:sz w:val="24"/>
          <w:szCs w:val="24"/>
        </w:rPr>
        <w:t>(b)</w:t>
      </w:r>
      <w:r w:rsidRPr="00BC299C">
        <w:rPr>
          <w:rFonts w:ascii="Tahoma" w:hAnsi="Tahoma" w:cs="Tahoma"/>
          <w:sz w:val="24"/>
          <w:szCs w:val="24"/>
        </w:rPr>
        <w:tab/>
        <w:t>caso o Resgate Antecipado seja efetuado pela Emissora após o decurso d</w:t>
      </w:r>
      <w:r w:rsidR="00A174F0" w:rsidRPr="00BC299C">
        <w:rPr>
          <w:rFonts w:ascii="Tahoma" w:hAnsi="Tahoma" w:cs="Tahoma"/>
          <w:sz w:val="24"/>
          <w:szCs w:val="24"/>
        </w:rPr>
        <w:t>o prazo d</w:t>
      </w:r>
      <w:r w:rsidRPr="00BC299C">
        <w:rPr>
          <w:rFonts w:ascii="Tahoma" w:hAnsi="Tahoma" w:cs="Tahoma"/>
          <w:sz w:val="24"/>
          <w:szCs w:val="24"/>
        </w:rPr>
        <w:t xml:space="preserve">e 12 (doze) meses </w:t>
      </w:r>
      <w:r w:rsidR="00A174F0" w:rsidRPr="00BC299C">
        <w:rPr>
          <w:rFonts w:ascii="Tahoma" w:hAnsi="Tahoma" w:cs="Tahoma"/>
          <w:sz w:val="24"/>
          <w:szCs w:val="24"/>
        </w:rPr>
        <w:t xml:space="preserve">a contar </w:t>
      </w:r>
      <w:r w:rsidRPr="00BC299C">
        <w:rPr>
          <w:rFonts w:ascii="Tahoma" w:hAnsi="Tahoma" w:cs="Tahoma"/>
          <w:sz w:val="24"/>
          <w:szCs w:val="24"/>
        </w:rPr>
        <w:t>da Data de Emissão, mas antes do decurso d</w:t>
      </w:r>
      <w:r w:rsidR="00A174F0" w:rsidRPr="00BC299C">
        <w:rPr>
          <w:rFonts w:ascii="Tahoma" w:hAnsi="Tahoma" w:cs="Tahoma"/>
          <w:sz w:val="24"/>
          <w:szCs w:val="24"/>
        </w:rPr>
        <w:t>o prazo d</w:t>
      </w:r>
      <w:r w:rsidRPr="00BC299C">
        <w:rPr>
          <w:rFonts w:ascii="Tahoma" w:hAnsi="Tahoma" w:cs="Tahoma"/>
          <w:sz w:val="24"/>
          <w:szCs w:val="24"/>
        </w:rPr>
        <w:t xml:space="preserve">e 36 (trinta e seis) meses </w:t>
      </w:r>
      <w:r w:rsidR="00A174F0" w:rsidRPr="00BC299C">
        <w:rPr>
          <w:rFonts w:ascii="Tahoma" w:hAnsi="Tahoma" w:cs="Tahoma"/>
          <w:sz w:val="24"/>
          <w:szCs w:val="24"/>
        </w:rPr>
        <w:t xml:space="preserve">a contar </w:t>
      </w:r>
      <w:r w:rsidRPr="00BC299C">
        <w:rPr>
          <w:rFonts w:ascii="Tahoma" w:hAnsi="Tahoma" w:cs="Tahoma"/>
          <w:sz w:val="24"/>
          <w:szCs w:val="24"/>
        </w:rPr>
        <w:t xml:space="preserve">da Data de Emissão, ou seja, entre </w:t>
      </w:r>
      <w:r w:rsidR="00112B2A" w:rsidRPr="00BC299C">
        <w:rPr>
          <w:rFonts w:ascii="Tahoma" w:hAnsi="Tahoma" w:cs="Tahoma"/>
          <w:sz w:val="24"/>
          <w:szCs w:val="24"/>
        </w:rPr>
        <w:t>15</w:t>
      </w:r>
      <w:r w:rsidRPr="00BC299C">
        <w:rPr>
          <w:rFonts w:ascii="Tahoma" w:hAnsi="Tahoma" w:cs="Tahoma"/>
          <w:sz w:val="24"/>
          <w:szCs w:val="24"/>
        </w:rPr>
        <w:t xml:space="preserve"> de </w:t>
      </w:r>
      <w:r w:rsidR="00112B2A" w:rsidRPr="00BC299C">
        <w:rPr>
          <w:rFonts w:ascii="Tahoma" w:hAnsi="Tahoma" w:cs="Tahoma"/>
          <w:sz w:val="24"/>
          <w:szCs w:val="24"/>
        </w:rPr>
        <w:t>dezembro</w:t>
      </w:r>
      <w:r w:rsidRPr="00BC299C">
        <w:rPr>
          <w:rFonts w:ascii="Tahoma" w:hAnsi="Tahoma" w:cs="Tahoma"/>
          <w:sz w:val="24"/>
          <w:szCs w:val="24"/>
        </w:rPr>
        <w:t xml:space="preserve"> de 2010, exclusive, e </w:t>
      </w:r>
      <w:r w:rsidR="00112B2A" w:rsidRPr="00BC299C">
        <w:rPr>
          <w:rFonts w:ascii="Tahoma" w:hAnsi="Tahoma" w:cs="Tahoma"/>
          <w:sz w:val="24"/>
          <w:szCs w:val="24"/>
        </w:rPr>
        <w:t>15</w:t>
      </w:r>
      <w:r w:rsidRPr="00BC299C">
        <w:rPr>
          <w:rFonts w:ascii="Tahoma" w:hAnsi="Tahoma" w:cs="Tahoma"/>
          <w:sz w:val="24"/>
          <w:szCs w:val="24"/>
        </w:rPr>
        <w:t xml:space="preserve"> de </w:t>
      </w:r>
      <w:r w:rsidR="00112B2A" w:rsidRPr="00BC299C">
        <w:rPr>
          <w:rFonts w:ascii="Tahoma" w:hAnsi="Tahoma" w:cs="Tahoma"/>
          <w:sz w:val="24"/>
          <w:szCs w:val="24"/>
        </w:rPr>
        <w:t>dezembro</w:t>
      </w:r>
      <w:r w:rsidRPr="00BC299C">
        <w:rPr>
          <w:rFonts w:ascii="Tahoma" w:hAnsi="Tahoma" w:cs="Tahoma"/>
          <w:sz w:val="24"/>
          <w:szCs w:val="24"/>
        </w:rPr>
        <w:t xml:space="preserve"> de 2012, inclusive, </w:t>
      </w:r>
      <w:r w:rsidR="00CD6588" w:rsidRPr="00BC299C">
        <w:rPr>
          <w:rFonts w:ascii="Tahoma" w:hAnsi="Tahoma" w:cs="Tahoma"/>
          <w:sz w:val="24"/>
          <w:szCs w:val="24"/>
        </w:rPr>
        <w:t>o</w:t>
      </w:r>
      <w:r w:rsidRPr="00BC299C">
        <w:rPr>
          <w:rFonts w:ascii="Tahoma" w:hAnsi="Tahoma" w:cs="Tahoma"/>
          <w:sz w:val="24"/>
          <w:szCs w:val="24"/>
        </w:rPr>
        <w:t xml:space="preserve"> </w:t>
      </w:r>
      <w:r w:rsidR="00CD6588" w:rsidRPr="00BC299C">
        <w:rPr>
          <w:rFonts w:ascii="Tahoma" w:hAnsi="Tahoma" w:cs="Tahoma"/>
          <w:sz w:val="24"/>
          <w:szCs w:val="24"/>
        </w:rPr>
        <w:t>Prêmio</w:t>
      </w:r>
      <w:r w:rsidRPr="00BC299C">
        <w:rPr>
          <w:rFonts w:ascii="Tahoma" w:hAnsi="Tahoma" w:cs="Tahoma"/>
          <w:sz w:val="24"/>
          <w:szCs w:val="24"/>
        </w:rPr>
        <w:t xml:space="preserve"> devid</w:t>
      </w:r>
      <w:r w:rsidR="00CD6588" w:rsidRPr="00BC299C">
        <w:rPr>
          <w:rFonts w:ascii="Tahoma" w:hAnsi="Tahoma" w:cs="Tahoma"/>
          <w:sz w:val="24"/>
          <w:szCs w:val="24"/>
        </w:rPr>
        <w:t>o</w:t>
      </w:r>
      <w:r w:rsidRPr="00BC299C">
        <w:rPr>
          <w:rFonts w:ascii="Tahoma" w:hAnsi="Tahoma" w:cs="Tahoma"/>
          <w:sz w:val="24"/>
          <w:szCs w:val="24"/>
        </w:rPr>
        <w:t xml:space="preserve"> pela Emissora será igual a 0,60% (sessenta centésimos por cento) do Valor Nominal Unitário; e</w:t>
      </w:r>
    </w:p>
    <w:p w:rsidR="00D96507" w:rsidRPr="00BC299C" w:rsidRDefault="00D96507" w:rsidP="00667E1B">
      <w:pPr>
        <w:spacing w:line="320" w:lineRule="exact"/>
        <w:rPr>
          <w:rFonts w:ascii="Tahoma" w:hAnsi="Tahoma" w:cs="Tahoma"/>
          <w:sz w:val="24"/>
          <w:szCs w:val="24"/>
        </w:rPr>
      </w:pPr>
    </w:p>
    <w:p w:rsidR="00D96507" w:rsidRPr="00BC299C" w:rsidRDefault="00D96507" w:rsidP="00667E1B">
      <w:pPr>
        <w:spacing w:line="320" w:lineRule="exact"/>
        <w:rPr>
          <w:rFonts w:ascii="Tahoma" w:hAnsi="Tahoma" w:cs="Tahoma"/>
          <w:sz w:val="24"/>
          <w:szCs w:val="24"/>
        </w:rPr>
      </w:pPr>
      <w:r w:rsidRPr="00BC299C">
        <w:rPr>
          <w:rFonts w:ascii="Tahoma" w:hAnsi="Tahoma" w:cs="Tahoma"/>
          <w:sz w:val="24"/>
          <w:szCs w:val="24"/>
        </w:rPr>
        <w:t>(c)</w:t>
      </w:r>
      <w:r w:rsidRPr="00BC299C">
        <w:rPr>
          <w:rFonts w:ascii="Tahoma" w:hAnsi="Tahoma" w:cs="Tahoma"/>
          <w:sz w:val="24"/>
          <w:szCs w:val="24"/>
        </w:rPr>
        <w:tab/>
        <w:t>caso o Resgate Antecipado seja efetuado pela Emissora após o decurso d</w:t>
      </w:r>
      <w:r w:rsidR="00A174F0" w:rsidRPr="00BC299C">
        <w:rPr>
          <w:rFonts w:ascii="Tahoma" w:hAnsi="Tahoma" w:cs="Tahoma"/>
          <w:sz w:val="24"/>
          <w:szCs w:val="24"/>
        </w:rPr>
        <w:t>o prazo d</w:t>
      </w:r>
      <w:r w:rsidRPr="00BC299C">
        <w:rPr>
          <w:rFonts w:ascii="Tahoma" w:hAnsi="Tahoma" w:cs="Tahoma"/>
          <w:sz w:val="24"/>
          <w:szCs w:val="24"/>
        </w:rPr>
        <w:t xml:space="preserve">e 36 (trinta e seis) meses </w:t>
      </w:r>
      <w:r w:rsidR="00A174F0" w:rsidRPr="00BC299C">
        <w:rPr>
          <w:rFonts w:ascii="Tahoma" w:hAnsi="Tahoma" w:cs="Tahoma"/>
          <w:sz w:val="24"/>
          <w:szCs w:val="24"/>
        </w:rPr>
        <w:t xml:space="preserve">a contar </w:t>
      </w:r>
      <w:r w:rsidRPr="00BC299C">
        <w:rPr>
          <w:rFonts w:ascii="Tahoma" w:hAnsi="Tahoma" w:cs="Tahoma"/>
          <w:sz w:val="24"/>
          <w:szCs w:val="24"/>
        </w:rPr>
        <w:t>da Data de Emissão</w:t>
      </w:r>
      <w:r w:rsidR="00A174F0" w:rsidRPr="00BC299C">
        <w:rPr>
          <w:rFonts w:ascii="Tahoma" w:hAnsi="Tahoma" w:cs="Tahoma"/>
          <w:sz w:val="24"/>
          <w:szCs w:val="24"/>
        </w:rPr>
        <w:t>, a partir de</w:t>
      </w:r>
      <w:r w:rsidRPr="00BC299C">
        <w:rPr>
          <w:rFonts w:ascii="Tahoma" w:hAnsi="Tahoma" w:cs="Tahoma"/>
          <w:sz w:val="24"/>
          <w:szCs w:val="24"/>
        </w:rPr>
        <w:t xml:space="preserve"> </w:t>
      </w:r>
      <w:r w:rsidR="00112B2A" w:rsidRPr="00BC299C">
        <w:rPr>
          <w:rFonts w:ascii="Tahoma" w:hAnsi="Tahoma" w:cs="Tahoma"/>
          <w:sz w:val="24"/>
          <w:szCs w:val="24"/>
        </w:rPr>
        <w:t>16</w:t>
      </w:r>
      <w:r w:rsidRPr="00BC299C">
        <w:rPr>
          <w:rFonts w:ascii="Tahoma" w:hAnsi="Tahoma" w:cs="Tahoma"/>
          <w:sz w:val="24"/>
          <w:szCs w:val="24"/>
        </w:rPr>
        <w:t xml:space="preserve"> de </w:t>
      </w:r>
      <w:r w:rsidR="00112B2A" w:rsidRPr="00BC299C">
        <w:rPr>
          <w:rFonts w:ascii="Tahoma" w:hAnsi="Tahoma" w:cs="Tahoma"/>
          <w:sz w:val="24"/>
          <w:szCs w:val="24"/>
        </w:rPr>
        <w:t>dezembro</w:t>
      </w:r>
      <w:r w:rsidRPr="00BC299C">
        <w:rPr>
          <w:rFonts w:ascii="Tahoma" w:hAnsi="Tahoma" w:cs="Tahoma"/>
          <w:sz w:val="24"/>
          <w:szCs w:val="24"/>
        </w:rPr>
        <w:t xml:space="preserve"> de 2012, </w:t>
      </w:r>
      <w:r w:rsidR="00CD6588" w:rsidRPr="00BC299C">
        <w:rPr>
          <w:rFonts w:ascii="Tahoma" w:hAnsi="Tahoma" w:cs="Tahoma"/>
          <w:sz w:val="24"/>
          <w:szCs w:val="24"/>
        </w:rPr>
        <w:t>o</w:t>
      </w:r>
      <w:r w:rsidRPr="00BC299C">
        <w:rPr>
          <w:rFonts w:ascii="Tahoma" w:hAnsi="Tahoma" w:cs="Tahoma"/>
          <w:sz w:val="24"/>
          <w:szCs w:val="24"/>
        </w:rPr>
        <w:t xml:space="preserve"> </w:t>
      </w:r>
      <w:r w:rsidR="00CD6588" w:rsidRPr="00BC299C">
        <w:rPr>
          <w:rFonts w:ascii="Tahoma" w:hAnsi="Tahoma" w:cs="Tahoma"/>
          <w:sz w:val="24"/>
          <w:szCs w:val="24"/>
        </w:rPr>
        <w:t>Prêmio</w:t>
      </w:r>
      <w:r w:rsidRPr="00BC299C">
        <w:rPr>
          <w:rFonts w:ascii="Tahoma" w:hAnsi="Tahoma" w:cs="Tahoma"/>
          <w:sz w:val="24"/>
          <w:szCs w:val="24"/>
        </w:rPr>
        <w:t xml:space="preserve"> devid</w:t>
      </w:r>
      <w:r w:rsidR="00CD6588" w:rsidRPr="00BC299C">
        <w:rPr>
          <w:rFonts w:ascii="Tahoma" w:hAnsi="Tahoma" w:cs="Tahoma"/>
          <w:sz w:val="24"/>
          <w:szCs w:val="24"/>
        </w:rPr>
        <w:t>o</w:t>
      </w:r>
      <w:r w:rsidRPr="00BC299C">
        <w:rPr>
          <w:rFonts w:ascii="Tahoma" w:hAnsi="Tahoma" w:cs="Tahoma"/>
          <w:sz w:val="24"/>
          <w:szCs w:val="24"/>
        </w:rPr>
        <w:t xml:space="preserve"> pela Emissora será igual a 0,30% (trinta centésimos por cento) do Valor Nominal Unitário.</w:t>
      </w:r>
    </w:p>
    <w:p w:rsidR="0048370D" w:rsidRPr="00BC299C" w:rsidRDefault="0048370D" w:rsidP="00667E1B">
      <w:pPr>
        <w:tabs>
          <w:tab w:val="left" w:pos="-2268"/>
        </w:tabs>
        <w:spacing w:line="320" w:lineRule="exact"/>
        <w:rPr>
          <w:rFonts w:ascii="Tahoma" w:hAnsi="Tahoma" w:cs="Tahoma"/>
          <w:sz w:val="24"/>
          <w:szCs w:val="24"/>
        </w:rPr>
      </w:pPr>
    </w:p>
    <w:p w:rsidR="0048370D" w:rsidRPr="00BC299C" w:rsidRDefault="00D96507" w:rsidP="00667E1B">
      <w:pPr>
        <w:tabs>
          <w:tab w:val="left" w:pos="-2268"/>
        </w:tabs>
        <w:spacing w:line="320" w:lineRule="exact"/>
        <w:rPr>
          <w:rFonts w:ascii="Tahoma" w:hAnsi="Tahoma" w:cs="Tahoma"/>
          <w:sz w:val="24"/>
          <w:szCs w:val="24"/>
        </w:rPr>
      </w:pPr>
      <w:r w:rsidRPr="00BC299C">
        <w:rPr>
          <w:rFonts w:ascii="Tahoma" w:hAnsi="Tahoma" w:cs="Tahoma"/>
          <w:sz w:val="24"/>
          <w:szCs w:val="24"/>
        </w:rPr>
        <w:t>4.12</w:t>
      </w:r>
      <w:r w:rsidR="0048370D" w:rsidRPr="00BC299C">
        <w:rPr>
          <w:rFonts w:ascii="Tahoma" w:hAnsi="Tahoma" w:cs="Tahoma"/>
          <w:sz w:val="24"/>
          <w:szCs w:val="24"/>
        </w:rPr>
        <w:t>.3.2. O cálculo de que trata o item 4.1</w:t>
      </w:r>
      <w:r w:rsidR="00A174F0" w:rsidRPr="00BC299C">
        <w:rPr>
          <w:rFonts w:ascii="Tahoma" w:hAnsi="Tahoma" w:cs="Tahoma"/>
          <w:sz w:val="24"/>
          <w:szCs w:val="24"/>
        </w:rPr>
        <w:t>2</w:t>
      </w:r>
      <w:r w:rsidR="0048370D" w:rsidRPr="00BC299C">
        <w:rPr>
          <w:rFonts w:ascii="Tahoma" w:hAnsi="Tahoma" w:cs="Tahoma"/>
          <w:sz w:val="24"/>
          <w:szCs w:val="24"/>
        </w:rPr>
        <w:t>.3. acima será realizado pel</w:t>
      </w:r>
      <w:r w:rsidR="00630004" w:rsidRPr="00BC299C">
        <w:rPr>
          <w:rFonts w:ascii="Tahoma" w:hAnsi="Tahoma" w:cs="Tahoma"/>
          <w:sz w:val="24"/>
          <w:szCs w:val="24"/>
        </w:rPr>
        <w:t>a Emissora e validado pel</w:t>
      </w:r>
      <w:r w:rsidR="0048370D" w:rsidRPr="00BC299C">
        <w:rPr>
          <w:rFonts w:ascii="Tahoma" w:hAnsi="Tahoma" w:cs="Tahoma"/>
          <w:sz w:val="24"/>
          <w:szCs w:val="24"/>
        </w:rPr>
        <w:t>o Agente Fiduciário.</w:t>
      </w:r>
    </w:p>
    <w:p w:rsidR="0048370D" w:rsidRPr="00BC299C" w:rsidRDefault="0048370D" w:rsidP="00667E1B">
      <w:pPr>
        <w:tabs>
          <w:tab w:val="left" w:pos="-2268"/>
        </w:tabs>
        <w:spacing w:line="320" w:lineRule="exact"/>
        <w:rPr>
          <w:rFonts w:ascii="Tahoma" w:hAnsi="Tahoma" w:cs="Tahoma"/>
          <w:sz w:val="24"/>
          <w:szCs w:val="24"/>
        </w:rPr>
      </w:pPr>
    </w:p>
    <w:p w:rsidR="0048370D" w:rsidRPr="00BC299C" w:rsidRDefault="0048370D" w:rsidP="00667E1B">
      <w:pPr>
        <w:tabs>
          <w:tab w:val="left" w:pos="-2268"/>
        </w:tabs>
        <w:spacing w:line="320" w:lineRule="exact"/>
        <w:rPr>
          <w:rFonts w:ascii="Tahoma" w:hAnsi="Tahoma" w:cs="Tahoma"/>
          <w:sz w:val="24"/>
          <w:szCs w:val="24"/>
        </w:rPr>
      </w:pPr>
      <w:r w:rsidRPr="00BC299C">
        <w:rPr>
          <w:rFonts w:ascii="Tahoma" w:hAnsi="Tahoma" w:cs="Tahoma"/>
          <w:sz w:val="24"/>
          <w:szCs w:val="24"/>
        </w:rPr>
        <w:t>4.1</w:t>
      </w:r>
      <w:r w:rsidR="00D96507" w:rsidRPr="00BC299C">
        <w:rPr>
          <w:rFonts w:ascii="Tahoma" w:hAnsi="Tahoma" w:cs="Tahoma"/>
          <w:sz w:val="24"/>
          <w:szCs w:val="24"/>
        </w:rPr>
        <w:t>2</w:t>
      </w:r>
      <w:r w:rsidRPr="00BC299C">
        <w:rPr>
          <w:rFonts w:ascii="Tahoma" w:hAnsi="Tahoma" w:cs="Tahoma"/>
          <w:sz w:val="24"/>
          <w:szCs w:val="24"/>
        </w:rPr>
        <w:t xml:space="preserve">.4. Para as debêntures registradas na CETIP, o Resgate Antecipado parcial deverá ocorrer mediante “operação de compra e venda definitiva no mercado secundário”, sendo que todas as etapas desse processo, tais como habilitação dos </w:t>
      </w:r>
      <w:r w:rsidR="006B24BD" w:rsidRPr="00BC299C">
        <w:rPr>
          <w:rFonts w:ascii="Tahoma" w:hAnsi="Tahoma" w:cs="Tahoma"/>
          <w:sz w:val="24"/>
          <w:szCs w:val="24"/>
        </w:rPr>
        <w:t xml:space="preserve">titulares de </w:t>
      </w:r>
      <w:r w:rsidRPr="00BC299C">
        <w:rPr>
          <w:rFonts w:ascii="Tahoma" w:hAnsi="Tahoma" w:cs="Tahoma"/>
          <w:sz w:val="24"/>
          <w:szCs w:val="24"/>
        </w:rPr>
        <w:t>Deb</w:t>
      </w:r>
      <w:r w:rsidR="006B24BD" w:rsidRPr="00BC299C">
        <w:rPr>
          <w:rFonts w:ascii="Tahoma" w:hAnsi="Tahoma" w:cs="Tahoma"/>
          <w:sz w:val="24"/>
          <w:szCs w:val="24"/>
        </w:rPr>
        <w:t>êntures</w:t>
      </w:r>
      <w:r w:rsidRPr="00BC299C">
        <w:rPr>
          <w:rFonts w:ascii="Tahoma" w:hAnsi="Tahoma" w:cs="Tahoma"/>
          <w:sz w:val="24"/>
          <w:szCs w:val="24"/>
        </w:rPr>
        <w:t>, qualificação, sorteio, apuração, definição do rateio e de validação das quantidades de Debêntures a serem resgatadas por cada titular de Debêntures, serão realizadas fora do âmbito da CETIP. A CETIP deverá ser comunicada a respeito da realização do Resgate Antecipado com, no mínimo, 1 (um) dia útil de antecedência. Fica definido que, caso a CETIP venha a implementar outra funcionalidade para operacionalização do Resgate Antecipado</w:t>
      </w:r>
      <w:r w:rsidR="005C2F4C" w:rsidRPr="00BC299C">
        <w:rPr>
          <w:rFonts w:ascii="Tahoma" w:hAnsi="Tahoma" w:cs="Tahoma"/>
          <w:sz w:val="24"/>
          <w:szCs w:val="24"/>
        </w:rPr>
        <w:t xml:space="preserve"> parcial</w:t>
      </w:r>
      <w:r w:rsidRPr="00BC299C">
        <w:rPr>
          <w:rFonts w:ascii="Tahoma" w:hAnsi="Tahoma" w:cs="Tahoma"/>
          <w:sz w:val="24"/>
          <w:szCs w:val="24"/>
        </w:rPr>
        <w:t>, não haverá a necessidade de aditamento à presente Escritura de Emissão ou qualquer outra formalidade.</w:t>
      </w:r>
    </w:p>
    <w:p w:rsidR="0048370D" w:rsidRPr="00BC299C" w:rsidRDefault="0048370D" w:rsidP="00667E1B">
      <w:pPr>
        <w:tabs>
          <w:tab w:val="left" w:pos="-2268"/>
        </w:tabs>
        <w:spacing w:line="320" w:lineRule="exact"/>
        <w:rPr>
          <w:rFonts w:ascii="Tahoma" w:hAnsi="Tahoma" w:cs="Tahoma"/>
          <w:sz w:val="24"/>
          <w:szCs w:val="24"/>
        </w:rPr>
      </w:pPr>
    </w:p>
    <w:p w:rsidR="0048370D" w:rsidRPr="00BC299C" w:rsidRDefault="00D96507" w:rsidP="00667E1B">
      <w:pPr>
        <w:tabs>
          <w:tab w:val="left" w:pos="-2268"/>
        </w:tabs>
        <w:spacing w:line="320" w:lineRule="exact"/>
        <w:rPr>
          <w:rFonts w:ascii="Tahoma" w:hAnsi="Tahoma" w:cs="Tahoma"/>
          <w:sz w:val="24"/>
          <w:szCs w:val="24"/>
        </w:rPr>
      </w:pPr>
      <w:r w:rsidRPr="00BC299C">
        <w:rPr>
          <w:rFonts w:ascii="Tahoma" w:hAnsi="Tahoma" w:cs="Tahoma"/>
          <w:sz w:val="24"/>
          <w:szCs w:val="24"/>
        </w:rPr>
        <w:t>4.12</w:t>
      </w:r>
      <w:r w:rsidR="0048370D" w:rsidRPr="00BC299C">
        <w:rPr>
          <w:rFonts w:ascii="Tahoma" w:hAnsi="Tahoma" w:cs="Tahoma"/>
          <w:sz w:val="24"/>
          <w:szCs w:val="24"/>
        </w:rPr>
        <w:t>.5. As Debêntures objeto de Resgate Antecipado serão canceladas pela Emissora.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napToGrid w:val="0"/>
          <w:sz w:val="24"/>
          <w:szCs w:val="24"/>
        </w:rPr>
      </w:pPr>
      <w:r w:rsidRPr="00BC299C">
        <w:rPr>
          <w:rFonts w:ascii="Tahoma" w:hAnsi="Tahoma" w:cs="Tahoma"/>
          <w:b/>
          <w:snapToGrid w:val="0"/>
          <w:sz w:val="24"/>
          <w:szCs w:val="24"/>
        </w:rPr>
        <w:t>4.1</w:t>
      </w:r>
      <w:r w:rsidR="00D96507" w:rsidRPr="00BC299C">
        <w:rPr>
          <w:rFonts w:ascii="Tahoma" w:hAnsi="Tahoma" w:cs="Tahoma"/>
          <w:b/>
          <w:snapToGrid w:val="0"/>
          <w:sz w:val="24"/>
          <w:szCs w:val="24"/>
        </w:rPr>
        <w:t>3</w:t>
      </w:r>
      <w:r w:rsidRPr="00BC299C">
        <w:rPr>
          <w:rFonts w:ascii="Tahoma" w:hAnsi="Tahoma" w:cs="Tahoma"/>
          <w:b/>
          <w:snapToGrid w:val="0"/>
          <w:sz w:val="24"/>
          <w:szCs w:val="24"/>
        </w:rPr>
        <w:t>. Multa e Juros Moratórios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Ocorrendo impontualidade no pagamento, pela Emissora, de qualquer quantia devida aos titulares de Debêntures, </w:t>
      </w:r>
      <w:r w:rsidR="006B24BD" w:rsidRPr="00BC299C">
        <w:rPr>
          <w:rFonts w:ascii="Tahoma" w:hAnsi="Tahoma" w:cs="Tahoma"/>
          <w:sz w:val="24"/>
          <w:szCs w:val="24"/>
        </w:rPr>
        <w:t>inclusive, mas não se limitando, das Amortizações Programada</w:t>
      </w:r>
      <w:r w:rsidR="00112B2A" w:rsidRPr="00BC299C">
        <w:rPr>
          <w:rFonts w:ascii="Tahoma" w:hAnsi="Tahoma" w:cs="Tahoma"/>
          <w:sz w:val="24"/>
          <w:szCs w:val="24"/>
        </w:rPr>
        <w:t>s</w:t>
      </w:r>
      <w:r w:rsidR="006B24BD" w:rsidRPr="00BC299C">
        <w:rPr>
          <w:rFonts w:ascii="Tahoma" w:hAnsi="Tahoma" w:cs="Tahoma"/>
          <w:sz w:val="24"/>
          <w:szCs w:val="24"/>
        </w:rPr>
        <w:t xml:space="preserve"> e </w:t>
      </w:r>
      <w:r w:rsidRPr="00BC299C">
        <w:rPr>
          <w:rFonts w:ascii="Tahoma" w:hAnsi="Tahoma" w:cs="Tahoma"/>
          <w:sz w:val="24"/>
          <w:szCs w:val="24"/>
        </w:rPr>
        <w:t>da Remuneração devida nos termos desta Escritura de Emissão, os débitos em atraso vencidos e não pagos pela Emissora, fic</w:t>
      </w:r>
      <w:r w:rsidRPr="00BC299C">
        <w:rPr>
          <w:rFonts w:ascii="Tahoma" w:hAnsi="Tahoma" w:cs="Tahoma"/>
          <w:sz w:val="24"/>
          <w:szCs w:val="24"/>
        </w:rPr>
        <w:t>a</w:t>
      </w:r>
      <w:r w:rsidRPr="00BC299C">
        <w:rPr>
          <w:rFonts w:ascii="Tahoma" w:hAnsi="Tahoma" w:cs="Tahoma"/>
          <w:sz w:val="24"/>
          <w:szCs w:val="24"/>
        </w:rPr>
        <w:t>rão, desde a data da inadimplência até a data do efetivo pagamento, sujeitos a, ind</w:t>
      </w:r>
      <w:r w:rsidRPr="00BC299C">
        <w:rPr>
          <w:rFonts w:ascii="Tahoma" w:hAnsi="Tahoma" w:cs="Tahoma"/>
          <w:sz w:val="24"/>
          <w:szCs w:val="24"/>
        </w:rPr>
        <w:t>e</w:t>
      </w:r>
      <w:r w:rsidRPr="00BC299C">
        <w:rPr>
          <w:rFonts w:ascii="Tahoma" w:hAnsi="Tahoma" w:cs="Tahoma"/>
          <w:sz w:val="24"/>
          <w:szCs w:val="24"/>
        </w:rPr>
        <w:t>pendentemente de aviso, notificação ou interpelação judicial ou extrajudicial</w:t>
      </w:r>
      <w:r w:rsidR="00EE42BA" w:rsidRPr="00BC299C">
        <w:rPr>
          <w:rFonts w:ascii="Tahoma" w:hAnsi="Tahoma" w:cs="Tahoma"/>
          <w:sz w:val="24"/>
          <w:szCs w:val="24"/>
        </w:rPr>
        <w:t xml:space="preserve">, além da </w:t>
      </w:r>
      <w:r w:rsidR="0061152D" w:rsidRPr="00BC299C">
        <w:rPr>
          <w:rFonts w:ascii="Tahoma" w:hAnsi="Tahoma" w:cs="Tahoma"/>
          <w:sz w:val="24"/>
          <w:szCs w:val="24"/>
        </w:rPr>
        <w:t>R</w:t>
      </w:r>
      <w:r w:rsidR="00EE42BA" w:rsidRPr="00BC299C">
        <w:rPr>
          <w:rFonts w:ascii="Tahoma" w:hAnsi="Tahoma" w:cs="Tahoma"/>
          <w:sz w:val="24"/>
          <w:szCs w:val="24"/>
        </w:rPr>
        <w:t>emuneração,</w:t>
      </w:r>
      <w:r w:rsidRPr="00BC299C">
        <w:rPr>
          <w:rFonts w:ascii="Tahoma" w:hAnsi="Tahoma" w:cs="Tahoma"/>
          <w:sz w:val="24"/>
          <w:szCs w:val="24"/>
        </w:rPr>
        <w:t xml:space="preserve"> (i) multa convencional, irredutível e não </w:t>
      </w:r>
      <w:r w:rsidRPr="00BC299C">
        <w:rPr>
          <w:rFonts w:ascii="Tahoma" w:hAnsi="Tahoma" w:cs="Tahoma"/>
          <w:sz w:val="24"/>
          <w:szCs w:val="24"/>
        </w:rPr>
        <w:lastRenderedPageBreak/>
        <w:t>compensatória, de 2% (dois por cento) e (ii) juros mor</w:t>
      </w:r>
      <w:r w:rsidRPr="00BC299C">
        <w:rPr>
          <w:rFonts w:ascii="Tahoma" w:hAnsi="Tahoma" w:cs="Tahoma"/>
          <w:sz w:val="24"/>
          <w:szCs w:val="24"/>
        </w:rPr>
        <w:t>a</w:t>
      </w:r>
      <w:r w:rsidRPr="00BC299C">
        <w:rPr>
          <w:rFonts w:ascii="Tahoma" w:hAnsi="Tahoma" w:cs="Tahoma"/>
          <w:sz w:val="24"/>
          <w:szCs w:val="24"/>
        </w:rPr>
        <w:t>tórios à razão de 1% (um por cento) ao mês, ambos incidentes sobre as quantias em atraso.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napToGrid w:val="0"/>
          <w:sz w:val="24"/>
          <w:szCs w:val="24"/>
        </w:rPr>
      </w:pPr>
      <w:r w:rsidRPr="00BC299C">
        <w:rPr>
          <w:rFonts w:ascii="Tahoma" w:hAnsi="Tahoma" w:cs="Tahoma"/>
          <w:b/>
          <w:snapToGrid w:val="0"/>
          <w:sz w:val="24"/>
          <w:szCs w:val="24"/>
        </w:rPr>
        <w:t>4.1</w:t>
      </w:r>
      <w:r w:rsidR="00D96507" w:rsidRPr="00BC299C">
        <w:rPr>
          <w:rFonts w:ascii="Tahoma" w:hAnsi="Tahoma" w:cs="Tahoma"/>
          <w:b/>
          <w:snapToGrid w:val="0"/>
          <w:sz w:val="24"/>
          <w:szCs w:val="24"/>
        </w:rPr>
        <w:t>4</w:t>
      </w:r>
      <w:r w:rsidRPr="00BC299C">
        <w:rPr>
          <w:rFonts w:ascii="Tahoma" w:hAnsi="Tahoma" w:cs="Tahoma"/>
          <w:b/>
          <w:snapToGrid w:val="0"/>
          <w:sz w:val="24"/>
          <w:szCs w:val="24"/>
        </w:rPr>
        <w:t>. Decadência dos Direitos aos Acréscimos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Sem prejuízo do disposto no item 4.13. acima, o não comparecimento do titular de D</w:t>
      </w:r>
      <w:r w:rsidRPr="00BC299C">
        <w:rPr>
          <w:rFonts w:ascii="Tahoma" w:hAnsi="Tahoma" w:cs="Tahoma"/>
          <w:sz w:val="24"/>
          <w:szCs w:val="24"/>
        </w:rPr>
        <w:t>e</w:t>
      </w:r>
      <w:r w:rsidRPr="00BC299C">
        <w:rPr>
          <w:rFonts w:ascii="Tahoma" w:hAnsi="Tahoma" w:cs="Tahoma"/>
          <w:sz w:val="24"/>
          <w:szCs w:val="24"/>
        </w:rPr>
        <w:t>bêntures para receber o valor correspondente a qualquer das obrigações pecuniárias devidas pela Emissora na data prevista nesta Escritura de Emissão ou em comunic</w:t>
      </w:r>
      <w:r w:rsidRPr="00BC299C">
        <w:rPr>
          <w:rFonts w:ascii="Tahoma" w:hAnsi="Tahoma" w:cs="Tahoma"/>
          <w:sz w:val="24"/>
          <w:szCs w:val="24"/>
        </w:rPr>
        <w:t>a</w:t>
      </w:r>
      <w:r w:rsidRPr="00BC299C">
        <w:rPr>
          <w:rFonts w:ascii="Tahoma" w:hAnsi="Tahoma" w:cs="Tahoma"/>
          <w:sz w:val="24"/>
          <w:szCs w:val="24"/>
        </w:rPr>
        <w:t>do publicado pela Emissora, não lhe dará direito ao recebimento de qualquer acréscimo relativo ao atraso no recebimento, sendo-lhe assegurado, todavia, o direito adquir</w:t>
      </w:r>
      <w:r w:rsidRPr="00BC299C">
        <w:rPr>
          <w:rFonts w:ascii="Tahoma" w:hAnsi="Tahoma" w:cs="Tahoma"/>
          <w:sz w:val="24"/>
          <w:szCs w:val="24"/>
        </w:rPr>
        <w:t>i</w:t>
      </w:r>
      <w:r w:rsidRPr="00BC299C">
        <w:rPr>
          <w:rFonts w:ascii="Tahoma" w:hAnsi="Tahoma" w:cs="Tahoma"/>
          <w:sz w:val="24"/>
          <w:szCs w:val="24"/>
        </w:rPr>
        <w:t>do até a data do respectivo vencime</w:t>
      </w:r>
      <w:r w:rsidRPr="00BC299C">
        <w:rPr>
          <w:rFonts w:ascii="Tahoma" w:hAnsi="Tahoma" w:cs="Tahoma"/>
          <w:sz w:val="24"/>
          <w:szCs w:val="24"/>
        </w:rPr>
        <w:t>n</w:t>
      </w:r>
      <w:r w:rsidRPr="00BC299C">
        <w:rPr>
          <w:rFonts w:ascii="Tahoma" w:hAnsi="Tahoma" w:cs="Tahoma"/>
          <w:sz w:val="24"/>
          <w:szCs w:val="24"/>
        </w:rPr>
        <w:t>to.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4.1</w:t>
      </w:r>
      <w:r w:rsidR="00D96507" w:rsidRPr="00BC299C">
        <w:rPr>
          <w:rFonts w:ascii="Tahoma" w:hAnsi="Tahoma" w:cs="Tahoma"/>
          <w:b/>
          <w:sz w:val="24"/>
          <w:szCs w:val="24"/>
        </w:rPr>
        <w:t>5</w:t>
      </w:r>
      <w:r w:rsidRPr="00BC299C">
        <w:rPr>
          <w:rFonts w:ascii="Tahoma" w:hAnsi="Tahoma" w:cs="Tahoma"/>
          <w:b/>
          <w:sz w:val="24"/>
          <w:szCs w:val="24"/>
        </w:rPr>
        <w:t>. Local de Pagamento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Os pagamentos a que fizerem jus as Debêntures serão efetuados pela Emissora </w:t>
      </w:r>
      <w:r w:rsidR="006C2456" w:rsidRPr="00BC299C">
        <w:rPr>
          <w:rFonts w:ascii="Tahoma" w:hAnsi="Tahoma" w:cs="Tahoma"/>
          <w:sz w:val="24"/>
          <w:szCs w:val="24"/>
        </w:rPr>
        <w:t>através</w:t>
      </w:r>
      <w:r w:rsidRPr="00BC299C">
        <w:rPr>
          <w:rFonts w:ascii="Tahoma" w:hAnsi="Tahoma" w:cs="Tahoma"/>
          <w:sz w:val="24"/>
          <w:szCs w:val="24"/>
        </w:rPr>
        <w:t xml:space="preserve"> da CETIP, conforme as Debêntures estejam custodiadas junto à CETIP. As Debêntures que não estiverem custodiadas junto à CETIP terão os seus pagamentos real</w:t>
      </w:r>
      <w:r w:rsidRPr="00BC299C">
        <w:rPr>
          <w:rFonts w:ascii="Tahoma" w:hAnsi="Tahoma" w:cs="Tahoma"/>
          <w:sz w:val="24"/>
          <w:szCs w:val="24"/>
        </w:rPr>
        <w:t>i</w:t>
      </w:r>
      <w:r w:rsidRPr="00BC299C">
        <w:rPr>
          <w:rFonts w:ascii="Tahoma" w:hAnsi="Tahoma" w:cs="Tahoma"/>
          <w:sz w:val="24"/>
          <w:szCs w:val="24"/>
        </w:rPr>
        <w:t xml:space="preserve">zados junto </w:t>
      </w:r>
      <w:r w:rsidR="00443309" w:rsidRPr="00BC299C">
        <w:rPr>
          <w:rFonts w:ascii="Tahoma" w:hAnsi="Tahoma" w:cs="Tahoma"/>
          <w:sz w:val="24"/>
          <w:szCs w:val="24"/>
        </w:rPr>
        <w:t>ao</w:t>
      </w:r>
      <w:r w:rsidRPr="00BC299C">
        <w:rPr>
          <w:rFonts w:ascii="Tahoma" w:hAnsi="Tahoma" w:cs="Tahoma"/>
          <w:sz w:val="24"/>
          <w:szCs w:val="24"/>
        </w:rPr>
        <w:t xml:space="preserve"> </w:t>
      </w:r>
      <w:r w:rsidR="00443309" w:rsidRPr="00BC299C">
        <w:rPr>
          <w:rFonts w:ascii="Tahoma" w:hAnsi="Tahoma" w:cs="Tahoma"/>
          <w:sz w:val="24"/>
          <w:szCs w:val="24"/>
        </w:rPr>
        <w:t>Banco Mandatário</w:t>
      </w:r>
      <w:r w:rsidRPr="00BC299C">
        <w:rPr>
          <w:rFonts w:ascii="Tahoma" w:hAnsi="Tahoma" w:cs="Tahoma"/>
          <w:sz w:val="24"/>
          <w:szCs w:val="24"/>
        </w:rPr>
        <w:t>.</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4.1</w:t>
      </w:r>
      <w:r w:rsidR="00D96507" w:rsidRPr="00BC299C">
        <w:rPr>
          <w:rFonts w:ascii="Tahoma" w:hAnsi="Tahoma" w:cs="Tahoma"/>
          <w:b/>
          <w:sz w:val="24"/>
          <w:szCs w:val="24"/>
        </w:rPr>
        <w:t>6</w:t>
      </w:r>
      <w:r w:rsidRPr="00BC299C">
        <w:rPr>
          <w:rFonts w:ascii="Tahoma" w:hAnsi="Tahoma" w:cs="Tahoma"/>
          <w:b/>
          <w:sz w:val="24"/>
          <w:szCs w:val="24"/>
        </w:rPr>
        <w:t>. Prorrogação dos Prazos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Considerar-se-ão automaticamente prorrogados os prazos referentes ao pagamento de qualquer obrig</w:t>
      </w:r>
      <w:r w:rsidRPr="00BC299C">
        <w:rPr>
          <w:rFonts w:ascii="Tahoma" w:hAnsi="Tahoma" w:cs="Tahoma"/>
          <w:sz w:val="24"/>
          <w:szCs w:val="24"/>
        </w:rPr>
        <w:t>a</w:t>
      </w:r>
      <w:r w:rsidRPr="00BC299C">
        <w:rPr>
          <w:rFonts w:ascii="Tahoma" w:hAnsi="Tahoma" w:cs="Tahoma"/>
          <w:sz w:val="24"/>
          <w:szCs w:val="24"/>
        </w:rPr>
        <w:t>ção pecuniária prevista nesta Escritura de Emissão, até o primeiro dia útil subsequente, se o respectivo vencimento coincidir com dia em que não haja e</w:t>
      </w:r>
      <w:r w:rsidRPr="00BC299C">
        <w:rPr>
          <w:rFonts w:ascii="Tahoma" w:hAnsi="Tahoma" w:cs="Tahoma"/>
          <w:sz w:val="24"/>
          <w:szCs w:val="24"/>
        </w:rPr>
        <w:t>x</w:t>
      </w:r>
      <w:r w:rsidRPr="00BC299C">
        <w:rPr>
          <w:rFonts w:ascii="Tahoma" w:hAnsi="Tahoma" w:cs="Tahoma"/>
          <w:sz w:val="24"/>
          <w:szCs w:val="24"/>
        </w:rPr>
        <w:t>pediente comercial ou bancário na Cidade de São Paulo, sem nenhum acréscimo aos valores a serem pagos, ressalvados os casos cujos pagamentos devam ser realiz</w:t>
      </w:r>
      <w:r w:rsidRPr="00BC299C">
        <w:rPr>
          <w:rFonts w:ascii="Tahoma" w:hAnsi="Tahoma" w:cs="Tahoma"/>
          <w:sz w:val="24"/>
          <w:szCs w:val="24"/>
        </w:rPr>
        <w:t>a</w:t>
      </w:r>
      <w:r w:rsidRPr="00BC299C">
        <w:rPr>
          <w:rFonts w:ascii="Tahoma" w:hAnsi="Tahoma" w:cs="Tahoma"/>
          <w:sz w:val="24"/>
          <w:szCs w:val="24"/>
        </w:rPr>
        <w:t xml:space="preserve">dos </w:t>
      </w:r>
      <w:r w:rsidR="009C326C" w:rsidRPr="00BC299C">
        <w:rPr>
          <w:rFonts w:ascii="Tahoma" w:hAnsi="Tahoma" w:cs="Tahoma"/>
          <w:sz w:val="24"/>
          <w:szCs w:val="24"/>
        </w:rPr>
        <w:t>através</w:t>
      </w:r>
      <w:r w:rsidRPr="00BC299C">
        <w:rPr>
          <w:rFonts w:ascii="Tahoma" w:hAnsi="Tahoma" w:cs="Tahoma"/>
          <w:sz w:val="24"/>
          <w:szCs w:val="24"/>
        </w:rPr>
        <w:t xml:space="preserve"> da CETIP, hipótese em que somente haverá prorrogação quando a data de pagamento coincidir com feriado nacional, sábado ou d</w:t>
      </w:r>
      <w:r w:rsidRPr="00BC299C">
        <w:rPr>
          <w:rFonts w:ascii="Tahoma" w:hAnsi="Tahoma" w:cs="Tahoma"/>
          <w:sz w:val="24"/>
          <w:szCs w:val="24"/>
        </w:rPr>
        <w:t>o</w:t>
      </w:r>
      <w:r w:rsidRPr="00BC299C">
        <w:rPr>
          <w:rFonts w:ascii="Tahoma" w:hAnsi="Tahoma" w:cs="Tahoma"/>
          <w:sz w:val="24"/>
          <w:szCs w:val="24"/>
        </w:rPr>
        <w:t>mingo.</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4.1</w:t>
      </w:r>
      <w:r w:rsidR="00D96507" w:rsidRPr="00BC299C">
        <w:rPr>
          <w:rFonts w:ascii="Tahoma" w:hAnsi="Tahoma" w:cs="Tahoma"/>
          <w:b/>
          <w:sz w:val="24"/>
          <w:szCs w:val="24"/>
        </w:rPr>
        <w:t>7</w:t>
      </w:r>
      <w:r w:rsidRPr="00BC299C">
        <w:rPr>
          <w:rFonts w:ascii="Tahoma" w:hAnsi="Tahoma" w:cs="Tahoma"/>
          <w:b/>
          <w:sz w:val="24"/>
          <w:szCs w:val="24"/>
        </w:rPr>
        <w:t>. Publicidade</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Todos os atos e decisões relevantes decorrentes da Emissão que, de qualquer forma, vierem a envolver, direta ou indiretamente, os interesses dos titulares d</w:t>
      </w:r>
      <w:r w:rsidR="00630004" w:rsidRPr="00BC299C">
        <w:rPr>
          <w:rFonts w:ascii="Tahoma" w:hAnsi="Tahoma" w:cs="Tahoma"/>
          <w:sz w:val="24"/>
          <w:szCs w:val="24"/>
        </w:rPr>
        <w:t>as</w:t>
      </w:r>
      <w:r w:rsidRPr="00BC299C">
        <w:rPr>
          <w:rFonts w:ascii="Tahoma" w:hAnsi="Tahoma" w:cs="Tahoma"/>
          <w:sz w:val="24"/>
          <w:szCs w:val="24"/>
        </w:rPr>
        <w:t xml:space="preserve"> Debêntures, a critério razoável da Emissora, em comum acordo com o Agente Fiduciário, deverão ser publicados sob a forma de “Aviso aos Debenturistas” no Diário Oficial do Estado de São Paulo e no jornal “Valor Econômico”, edição nacional, util</w:t>
      </w:r>
      <w:r w:rsidRPr="00BC299C">
        <w:rPr>
          <w:rFonts w:ascii="Tahoma" w:hAnsi="Tahoma" w:cs="Tahoma"/>
          <w:sz w:val="24"/>
          <w:szCs w:val="24"/>
        </w:rPr>
        <w:t>i</w:t>
      </w:r>
      <w:r w:rsidRPr="00BC299C">
        <w:rPr>
          <w:rFonts w:ascii="Tahoma" w:hAnsi="Tahoma" w:cs="Tahoma"/>
          <w:sz w:val="24"/>
          <w:szCs w:val="24"/>
        </w:rPr>
        <w:t xml:space="preserve">zados pela Emissora para efetuar as publicações ordenadas pela Lei das Sociedades por </w:t>
      </w:r>
      <w:r w:rsidRPr="00BC299C">
        <w:rPr>
          <w:rFonts w:ascii="Tahoma" w:hAnsi="Tahoma" w:cs="Tahoma"/>
          <w:sz w:val="24"/>
          <w:szCs w:val="24"/>
        </w:rPr>
        <w:t>A</w:t>
      </w:r>
      <w:r w:rsidRPr="00BC299C">
        <w:rPr>
          <w:rFonts w:ascii="Tahoma" w:hAnsi="Tahoma" w:cs="Tahoma"/>
          <w:sz w:val="24"/>
          <w:szCs w:val="24"/>
        </w:rPr>
        <w:t>ções e pela CVM.</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lastRenderedPageBreak/>
        <w:t>4.1</w:t>
      </w:r>
      <w:r w:rsidR="00D96507" w:rsidRPr="00BC299C">
        <w:rPr>
          <w:rFonts w:ascii="Tahoma" w:hAnsi="Tahoma" w:cs="Tahoma"/>
          <w:b/>
          <w:sz w:val="24"/>
          <w:szCs w:val="24"/>
        </w:rPr>
        <w:t>8</w:t>
      </w:r>
      <w:r w:rsidRPr="00BC299C">
        <w:rPr>
          <w:rFonts w:ascii="Tahoma" w:hAnsi="Tahoma" w:cs="Tahoma"/>
          <w:b/>
          <w:sz w:val="24"/>
          <w:szCs w:val="24"/>
        </w:rPr>
        <w:t>. Imunidade Tributária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Caso qualquer titular de Debêntures goze de algum tipo de imunidade ou isenção tributária, referido titular de Debêntures deverá encaminhar ao Banco Mandatário, no prazo mínimo de 10 (dez) dias úteis antes da data prevista para recebimento </w:t>
      </w:r>
      <w:r w:rsidR="00432EA0" w:rsidRPr="00BC299C">
        <w:rPr>
          <w:rFonts w:ascii="Tahoma" w:hAnsi="Tahoma" w:cs="Tahoma"/>
          <w:sz w:val="24"/>
          <w:szCs w:val="24"/>
        </w:rPr>
        <w:t>de pagamentos referentes às</w:t>
      </w:r>
      <w:r w:rsidRPr="00BC299C">
        <w:rPr>
          <w:rFonts w:ascii="Tahoma" w:hAnsi="Tahoma" w:cs="Tahoma"/>
          <w:sz w:val="24"/>
          <w:szCs w:val="24"/>
        </w:rPr>
        <w:t xml:space="preserve"> Debêntures, documentação comprobatória da referida imunidade ou isenção tributária, sob pena de ter descontado de seu pagamento os valores devidos nos termos da legislação tributária em vigor.</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4.</w:t>
      </w:r>
      <w:r w:rsidR="00D96507" w:rsidRPr="00BC299C">
        <w:rPr>
          <w:rFonts w:ascii="Tahoma" w:hAnsi="Tahoma" w:cs="Tahoma"/>
          <w:b/>
          <w:sz w:val="24"/>
          <w:szCs w:val="24"/>
        </w:rPr>
        <w:t>19</w:t>
      </w:r>
      <w:r w:rsidRPr="00BC299C">
        <w:rPr>
          <w:rFonts w:ascii="Tahoma" w:hAnsi="Tahoma" w:cs="Tahoma"/>
          <w:b/>
          <w:sz w:val="24"/>
          <w:szCs w:val="24"/>
        </w:rPr>
        <w:t>. Aquisição Facultativa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w:t>
      </w:r>
      <w:r w:rsidR="00D96507" w:rsidRPr="00BC299C">
        <w:rPr>
          <w:rFonts w:ascii="Tahoma" w:hAnsi="Tahoma" w:cs="Tahoma"/>
          <w:sz w:val="24"/>
          <w:szCs w:val="24"/>
        </w:rPr>
        <w:t>19</w:t>
      </w:r>
      <w:r w:rsidRPr="00BC299C">
        <w:rPr>
          <w:rFonts w:ascii="Tahoma" w:hAnsi="Tahoma" w:cs="Tahoma"/>
          <w:sz w:val="24"/>
          <w:szCs w:val="24"/>
        </w:rPr>
        <w:t>.1. A Emissora poderá, a qualquer tempo, adquirir as Debêntures em circulação por preço não superior ao Valor Nominal Unit</w:t>
      </w:r>
      <w:r w:rsidRPr="00BC299C">
        <w:rPr>
          <w:rFonts w:ascii="Tahoma" w:hAnsi="Tahoma" w:cs="Tahoma"/>
          <w:sz w:val="24"/>
          <w:szCs w:val="24"/>
        </w:rPr>
        <w:t>á</w:t>
      </w:r>
      <w:r w:rsidRPr="00BC299C">
        <w:rPr>
          <w:rFonts w:ascii="Tahoma" w:hAnsi="Tahoma" w:cs="Tahoma"/>
          <w:sz w:val="24"/>
          <w:szCs w:val="24"/>
        </w:rPr>
        <w:t xml:space="preserve">rio não amortizado </w:t>
      </w:r>
      <w:r w:rsidR="006B24BD" w:rsidRPr="00BC299C">
        <w:rPr>
          <w:rFonts w:ascii="Tahoma" w:hAnsi="Tahoma" w:cs="Tahoma"/>
          <w:sz w:val="24"/>
          <w:szCs w:val="24"/>
        </w:rPr>
        <w:t xml:space="preserve">das Debêntures em circulação </w:t>
      </w:r>
      <w:r w:rsidRPr="00BC299C">
        <w:rPr>
          <w:rFonts w:ascii="Tahoma" w:hAnsi="Tahoma" w:cs="Tahoma"/>
          <w:sz w:val="24"/>
          <w:szCs w:val="24"/>
        </w:rPr>
        <w:t xml:space="preserve">acrescido da Remuneração, calculada de forma exponencial e cumulativa, </w:t>
      </w:r>
      <w:r w:rsidRPr="00BC299C">
        <w:rPr>
          <w:rFonts w:ascii="Tahoma" w:hAnsi="Tahoma" w:cs="Tahoma"/>
          <w:i/>
          <w:sz w:val="24"/>
          <w:szCs w:val="24"/>
        </w:rPr>
        <w:t>pro rata temporis</w:t>
      </w:r>
      <w:r w:rsidRPr="00BC299C">
        <w:rPr>
          <w:rFonts w:ascii="Tahoma" w:hAnsi="Tahoma" w:cs="Tahoma"/>
          <w:sz w:val="24"/>
          <w:szCs w:val="24"/>
        </w:rPr>
        <w:t xml:space="preserve"> por dias úteis decorridos, incidentes sobre o Valor Nominal Unitário </w:t>
      </w:r>
      <w:r w:rsidR="006B24BD" w:rsidRPr="00BC299C">
        <w:rPr>
          <w:rFonts w:ascii="Tahoma" w:hAnsi="Tahoma" w:cs="Tahoma"/>
          <w:sz w:val="24"/>
          <w:szCs w:val="24"/>
        </w:rPr>
        <w:t xml:space="preserve">não amortizado das Debêntures em circulação </w:t>
      </w:r>
      <w:r w:rsidRPr="00BC299C">
        <w:rPr>
          <w:rFonts w:ascii="Tahoma" w:hAnsi="Tahoma" w:cs="Tahoma"/>
          <w:sz w:val="24"/>
          <w:szCs w:val="24"/>
        </w:rPr>
        <w:t>desde a D</w:t>
      </w:r>
      <w:r w:rsidRPr="00BC299C">
        <w:rPr>
          <w:rFonts w:ascii="Tahoma" w:hAnsi="Tahoma" w:cs="Tahoma"/>
          <w:sz w:val="24"/>
          <w:szCs w:val="24"/>
        </w:rPr>
        <w:t>a</w:t>
      </w:r>
      <w:r w:rsidRPr="00BC299C">
        <w:rPr>
          <w:rFonts w:ascii="Tahoma" w:hAnsi="Tahoma" w:cs="Tahoma"/>
          <w:sz w:val="24"/>
          <w:szCs w:val="24"/>
        </w:rPr>
        <w:t xml:space="preserve">ta de Emissão </w:t>
      </w:r>
      <w:r w:rsidR="006B24BD" w:rsidRPr="00BC299C">
        <w:rPr>
          <w:rFonts w:ascii="Tahoma" w:hAnsi="Tahoma" w:cs="Tahoma"/>
          <w:sz w:val="24"/>
          <w:szCs w:val="24"/>
        </w:rPr>
        <w:t>ou a Data de Pagamento da Remuneração imediatamente a</w:t>
      </w:r>
      <w:r w:rsidR="006B24BD" w:rsidRPr="00BC299C">
        <w:rPr>
          <w:rFonts w:ascii="Tahoma" w:hAnsi="Tahoma" w:cs="Tahoma"/>
          <w:sz w:val="24"/>
          <w:szCs w:val="24"/>
        </w:rPr>
        <w:t>n</w:t>
      </w:r>
      <w:r w:rsidR="006B24BD" w:rsidRPr="00BC299C">
        <w:rPr>
          <w:rFonts w:ascii="Tahoma" w:hAnsi="Tahoma" w:cs="Tahoma"/>
          <w:sz w:val="24"/>
          <w:szCs w:val="24"/>
        </w:rPr>
        <w:t xml:space="preserve">terior, conforme o caso, </w:t>
      </w:r>
      <w:r w:rsidRPr="00BC299C">
        <w:rPr>
          <w:rFonts w:ascii="Tahoma" w:hAnsi="Tahoma" w:cs="Tahoma"/>
          <w:sz w:val="24"/>
          <w:szCs w:val="24"/>
        </w:rPr>
        <w:t>até a data da efetiva aquisição das Debêntures, observado o disposto no parágrafo 2º do a</w:t>
      </w:r>
      <w:r w:rsidRPr="00BC299C">
        <w:rPr>
          <w:rFonts w:ascii="Tahoma" w:hAnsi="Tahoma" w:cs="Tahoma"/>
          <w:sz w:val="24"/>
          <w:szCs w:val="24"/>
        </w:rPr>
        <w:t>r</w:t>
      </w:r>
      <w:r w:rsidRPr="00BC299C">
        <w:rPr>
          <w:rFonts w:ascii="Tahoma" w:hAnsi="Tahoma" w:cs="Tahoma"/>
          <w:sz w:val="24"/>
          <w:szCs w:val="24"/>
        </w:rPr>
        <w:t>tigo 55 da Lei das Sociedades por Ações.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4.</w:t>
      </w:r>
      <w:r w:rsidR="00D96507" w:rsidRPr="00BC299C">
        <w:rPr>
          <w:rFonts w:ascii="Tahoma" w:hAnsi="Tahoma" w:cs="Tahoma"/>
          <w:sz w:val="24"/>
          <w:szCs w:val="24"/>
        </w:rPr>
        <w:t>19</w:t>
      </w:r>
      <w:r w:rsidRPr="00BC299C">
        <w:rPr>
          <w:rFonts w:ascii="Tahoma" w:hAnsi="Tahoma" w:cs="Tahoma"/>
          <w:sz w:val="24"/>
          <w:szCs w:val="24"/>
        </w:rPr>
        <w:t>.2. As Debêntures objeto do procedimento descrito n</w:t>
      </w:r>
      <w:r w:rsidR="006B24BD" w:rsidRPr="00BC299C">
        <w:rPr>
          <w:rFonts w:ascii="Tahoma" w:hAnsi="Tahoma" w:cs="Tahoma"/>
          <w:sz w:val="24"/>
          <w:szCs w:val="24"/>
        </w:rPr>
        <w:t xml:space="preserve">o item </w:t>
      </w:r>
      <w:r w:rsidRPr="00BC299C">
        <w:rPr>
          <w:rFonts w:ascii="Tahoma" w:hAnsi="Tahoma" w:cs="Tahoma"/>
          <w:sz w:val="24"/>
          <w:szCs w:val="24"/>
        </w:rPr>
        <w:t>acima poderão ser canceladas, perm</w:t>
      </w:r>
      <w:r w:rsidRPr="00BC299C">
        <w:rPr>
          <w:rFonts w:ascii="Tahoma" w:hAnsi="Tahoma" w:cs="Tahoma"/>
          <w:sz w:val="24"/>
          <w:szCs w:val="24"/>
        </w:rPr>
        <w:t>a</w:t>
      </w:r>
      <w:r w:rsidRPr="00BC299C">
        <w:rPr>
          <w:rFonts w:ascii="Tahoma" w:hAnsi="Tahoma" w:cs="Tahoma"/>
          <w:sz w:val="24"/>
          <w:szCs w:val="24"/>
        </w:rPr>
        <w:t>necer em tesouraria da Emissora ou ser colocadas para negociação no mercado</w:t>
      </w:r>
      <w:r w:rsidR="00F040E6" w:rsidRPr="00BC299C">
        <w:rPr>
          <w:rFonts w:ascii="Tahoma" w:hAnsi="Tahoma" w:cs="Tahoma"/>
          <w:sz w:val="24"/>
          <w:szCs w:val="24"/>
        </w:rPr>
        <w:t xml:space="preserve">, sendo que, nesta última hipótese, as Debêntures farão </w:t>
      </w:r>
      <w:r w:rsidR="00112B2A" w:rsidRPr="00BC299C">
        <w:rPr>
          <w:rFonts w:ascii="Tahoma" w:hAnsi="Tahoma"/>
          <w:sz w:val="24"/>
        </w:rPr>
        <w:t xml:space="preserve">jus à mesma Remuneração </w:t>
      </w:r>
      <w:r w:rsidR="00F040E6" w:rsidRPr="00BC299C">
        <w:rPr>
          <w:rFonts w:ascii="Tahoma" w:hAnsi="Tahoma"/>
          <w:sz w:val="24"/>
        </w:rPr>
        <w:t xml:space="preserve">atribuída às </w:t>
      </w:r>
      <w:r w:rsidR="00112B2A" w:rsidRPr="00BC299C">
        <w:rPr>
          <w:rFonts w:ascii="Tahoma" w:hAnsi="Tahoma"/>
          <w:sz w:val="24"/>
        </w:rPr>
        <w:t>demais Debêntures em circulação</w:t>
      </w:r>
      <w:r w:rsidRPr="00BC299C">
        <w:rPr>
          <w:rFonts w:ascii="Tahoma" w:hAnsi="Tahoma" w:cs="Tahoma"/>
          <w:sz w:val="24"/>
          <w:szCs w:val="24"/>
        </w:rPr>
        <w:t>, observada a regulamentação em vigor.</w:t>
      </w:r>
    </w:p>
    <w:p w:rsidR="00731D0D" w:rsidRPr="00BC299C" w:rsidRDefault="00731D0D" w:rsidP="00667E1B">
      <w:pPr>
        <w:pStyle w:val="Ttulo2"/>
        <w:spacing w:line="320" w:lineRule="exact"/>
        <w:jc w:val="both"/>
        <w:rPr>
          <w:rFonts w:ascii="Tahoma" w:hAnsi="Tahoma" w:cs="Tahoma"/>
        </w:rPr>
      </w:pPr>
    </w:p>
    <w:p w:rsidR="00731D0D" w:rsidRPr="00BC299C" w:rsidRDefault="00731D0D" w:rsidP="00667E1B">
      <w:pPr>
        <w:pStyle w:val="Ttulo2"/>
        <w:spacing w:line="320" w:lineRule="exact"/>
        <w:rPr>
          <w:rFonts w:ascii="Tahoma" w:hAnsi="Tahoma" w:cs="Tahoma"/>
        </w:rPr>
      </w:pPr>
      <w:r w:rsidRPr="00BC299C">
        <w:rPr>
          <w:rFonts w:ascii="Tahoma" w:hAnsi="Tahoma" w:cs="Tahoma"/>
        </w:rPr>
        <w:t>CLÁUSULA QUINTA – DAS</w:t>
      </w:r>
      <w:r w:rsidRPr="00BC299C">
        <w:rPr>
          <w:rFonts w:ascii="Tahoma" w:hAnsi="Tahoma" w:cs="Tahoma"/>
          <w:b w:val="0"/>
        </w:rPr>
        <w:t xml:space="preserve"> </w:t>
      </w:r>
      <w:r w:rsidRPr="00BC299C">
        <w:rPr>
          <w:rFonts w:ascii="Tahoma" w:hAnsi="Tahoma" w:cs="Tahoma"/>
        </w:rPr>
        <w:t>OBRIGAÇÕES ADICIONAIS DA EMISSORA</w:t>
      </w:r>
    </w:p>
    <w:p w:rsidR="00731D0D" w:rsidRPr="00BC299C" w:rsidRDefault="00731D0D" w:rsidP="00667E1B">
      <w:pPr>
        <w:keepNext/>
        <w:spacing w:line="320" w:lineRule="exact"/>
        <w:rPr>
          <w:rFonts w:ascii="Tahoma" w:hAnsi="Tahoma" w:cs="Tahoma"/>
          <w:sz w:val="24"/>
          <w:szCs w:val="24"/>
        </w:rPr>
      </w:pPr>
    </w:p>
    <w:p w:rsidR="00731D0D" w:rsidRPr="00BC299C" w:rsidRDefault="00731D0D" w:rsidP="00667E1B">
      <w:pPr>
        <w:keepNext/>
        <w:spacing w:line="320" w:lineRule="exact"/>
        <w:rPr>
          <w:rFonts w:ascii="Tahoma" w:hAnsi="Tahoma" w:cs="Tahoma"/>
          <w:sz w:val="24"/>
          <w:szCs w:val="24"/>
        </w:rPr>
      </w:pPr>
      <w:r w:rsidRPr="00BC299C">
        <w:rPr>
          <w:rFonts w:ascii="Tahoma" w:hAnsi="Tahoma" w:cs="Tahoma"/>
          <w:sz w:val="24"/>
          <w:szCs w:val="24"/>
        </w:rPr>
        <w:t>5.1. A Emissora está adicionalmente obrigada a:</w:t>
      </w:r>
    </w:p>
    <w:p w:rsidR="00731D0D" w:rsidRPr="00BC299C" w:rsidRDefault="00731D0D" w:rsidP="00667E1B">
      <w:pPr>
        <w:keepNext/>
        <w:spacing w:line="320" w:lineRule="exact"/>
        <w:ind w:left="720"/>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Fornecer ao Agente Fiduciário:</w:t>
      </w:r>
    </w:p>
    <w:p w:rsidR="005C2F4C" w:rsidRPr="00BC299C" w:rsidRDefault="005C2F4C" w:rsidP="005C2F4C">
      <w:pPr>
        <w:spacing w:line="320" w:lineRule="exact"/>
        <w:rPr>
          <w:rFonts w:ascii="Tahoma" w:hAnsi="Tahoma" w:cs="Tahoma"/>
          <w:sz w:val="24"/>
          <w:szCs w:val="24"/>
        </w:rPr>
      </w:pPr>
    </w:p>
    <w:p w:rsidR="0003394A" w:rsidRPr="00BC299C" w:rsidRDefault="00CD2995"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sz w:val="24"/>
        </w:rPr>
        <w:t>dentro de</w:t>
      </w:r>
      <w:r w:rsidR="00F040E6" w:rsidRPr="00BC299C">
        <w:rPr>
          <w:rFonts w:ascii="Tahoma" w:hAnsi="Tahoma"/>
          <w:sz w:val="24"/>
        </w:rPr>
        <w:t>,</w:t>
      </w:r>
      <w:r w:rsidRPr="00BC299C">
        <w:rPr>
          <w:rFonts w:ascii="Tahoma" w:hAnsi="Tahoma"/>
          <w:sz w:val="24"/>
        </w:rPr>
        <w:t xml:space="preserve"> no máximo</w:t>
      </w:r>
      <w:r w:rsidR="00F040E6" w:rsidRPr="00BC299C">
        <w:rPr>
          <w:rFonts w:ascii="Tahoma" w:hAnsi="Tahoma"/>
          <w:sz w:val="24"/>
        </w:rPr>
        <w:t>,</w:t>
      </w:r>
      <w:r w:rsidRPr="00BC299C">
        <w:rPr>
          <w:rFonts w:ascii="Tahoma" w:hAnsi="Tahoma"/>
          <w:sz w:val="24"/>
        </w:rPr>
        <w:t xml:space="preserve"> 90 (noventa) dias após o término de cada exercício social, ou na data de sua divulgação, o que ocorrer primeiro,</w:t>
      </w:r>
      <w:r w:rsidRPr="00BC299C">
        <w:rPr>
          <w:rFonts w:ascii="Tahoma" w:hAnsi="Tahoma" w:cs="Tahoma"/>
          <w:sz w:val="24"/>
          <w:szCs w:val="24"/>
        </w:rPr>
        <w:t xml:space="preserve"> </w:t>
      </w:r>
      <w:r w:rsidR="00731D0D" w:rsidRPr="00BC299C">
        <w:rPr>
          <w:rFonts w:ascii="Tahoma" w:hAnsi="Tahoma" w:cs="Tahoma"/>
          <w:sz w:val="24"/>
          <w:szCs w:val="24"/>
        </w:rPr>
        <w:t>cópia de suas demonstrações financeiras completas relativas ao re</w:t>
      </w:r>
      <w:r w:rsidR="00731D0D" w:rsidRPr="00BC299C">
        <w:rPr>
          <w:rFonts w:ascii="Tahoma" w:hAnsi="Tahoma" w:cs="Tahoma"/>
          <w:sz w:val="24"/>
          <w:szCs w:val="24"/>
        </w:rPr>
        <w:t>s</w:t>
      </w:r>
      <w:r w:rsidR="00731D0D" w:rsidRPr="00BC299C">
        <w:rPr>
          <w:rFonts w:ascii="Tahoma" w:hAnsi="Tahoma" w:cs="Tahoma"/>
          <w:sz w:val="24"/>
          <w:szCs w:val="24"/>
        </w:rPr>
        <w:t>pectivo exercício social</w:t>
      </w:r>
      <w:r w:rsidR="003B6254" w:rsidRPr="00BC299C">
        <w:rPr>
          <w:rFonts w:ascii="Tahoma" w:hAnsi="Tahoma" w:cs="Tahoma"/>
          <w:sz w:val="24"/>
          <w:szCs w:val="24"/>
        </w:rPr>
        <w:t>, acompanhadas do relatório da administração e do parecer dos auditores independentes</w:t>
      </w:r>
      <w:r w:rsidR="0003394A" w:rsidRPr="00BC299C">
        <w:rPr>
          <w:rFonts w:ascii="Tahoma" w:hAnsi="Tahoma" w:cs="Tahoma"/>
          <w:sz w:val="24"/>
          <w:szCs w:val="24"/>
        </w:rPr>
        <w:t xml:space="preserve">. As informações referidas neste inciso deverão ser acompanhadas de: (a) relatório demonstrando a apuração dos Índices e Limites </w:t>
      </w:r>
      <w:r w:rsidR="0003394A" w:rsidRPr="00BC299C">
        <w:rPr>
          <w:rFonts w:ascii="Tahoma" w:hAnsi="Tahoma" w:cs="Tahoma"/>
          <w:sz w:val="24"/>
          <w:szCs w:val="24"/>
        </w:rPr>
        <w:lastRenderedPageBreak/>
        <w:t>Financeiros, explic</w:t>
      </w:r>
      <w:r w:rsidR="0003394A" w:rsidRPr="00BC299C">
        <w:rPr>
          <w:rFonts w:ascii="Tahoma" w:hAnsi="Tahoma" w:cs="Tahoma"/>
          <w:sz w:val="24"/>
          <w:szCs w:val="24"/>
        </w:rPr>
        <w:t>i</w:t>
      </w:r>
      <w:r w:rsidR="0003394A" w:rsidRPr="00BC299C">
        <w:rPr>
          <w:rFonts w:ascii="Tahoma" w:hAnsi="Tahoma" w:cs="Tahoma"/>
          <w:sz w:val="24"/>
          <w:szCs w:val="24"/>
        </w:rPr>
        <w:t>tando as rubricas necessárias à sua apuração, e (b) declaração do Diretor de R</w:t>
      </w:r>
      <w:r w:rsidR="0003394A" w:rsidRPr="00BC299C">
        <w:rPr>
          <w:rFonts w:ascii="Tahoma" w:hAnsi="Tahoma" w:cs="Tahoma"/>
          <w:sz w:val="24"/>
          <w:szCs w:val="24"/>
        </w:rPr>
        <w:t>e</w:t>
      </w:r>
      <w:r w:rsidR="0003394A" w:rsidRPr="00BC299C">
        <w:rPr>
          <w:rFonts w:ascii="Tahoma" w:hAnsi="Tahoma" w:cs="Tahoma"/>
          <w:sz w:val="24"/>
          <w:szCs w:val="24"/>
        </w:rPr>
        <w:t>lações com Investidores da Emissora</w:t>
      </w:r>
      <w:r w:rsidR="005C2F4C" w:rsidRPr="00BC299C">
        <w:rPr>
          <w:rFonts w:ascii="Tahoma" w:hAnsi="Tahoma" w:cs="Tahoma"/>
          <w:sz w:val="24"/>
          <w:szCs w:val="24"/>
        </w:rPr>
        <w:t>,</w:t>
      </w:r>
      <w:r w:rsidR="0003394A" w:rsidRPr="00BC299C">
        <w:rPr>
          <w:rFonts w:ascii="Tahoma" w:hAnsi="Tahoma" w:cs="Tahoma"/>
          <w:sz w:val="24"/>
          <w:szCs w:val="24"/>
        </w:rPr>
        <w:t xml:space="preserve"> atestando o cumprimento das disposições constantes desta Escr</w:t>
      </w:r>
      <w:r w:rsidR="0003394A" w:rsidRPr="00BC299C">
        <w:rPr>
          <w:rFonts w:ascii="Tahoma" w:hAnsi="Tahoma" w:cs="Tahoma"/>
          <w:sz w:val="24"/>
          <w:szCs w:val="24"/>
        </w:rPr>
        <w:t>i</w:t>
      </w:r>
      <w:r w:rsidR="0003394A" w:rsidRPr="00BC299C">
        <w:rPr>
          <w:rFonts w:ascii="Tahoma" w:hAnsi="Tahoma" w:cs="Tahoma"/>
          <w:sz w:val="24"/>
          <w:szCs w:val="24"/>
        </w:rPr>
        <w:t>tura de Emissão;</w:t>
      </w:r>
    </w:p>
    <w:p w:rsidR="0003394A" w:rsidRPr="00BC299C" w:rsidRDefault="0003394A" w:rsidP="0003394A">
      <w:pPr>
        <w:spacing w:line="320" w:lineRule="exact"/>
        <w:ind w:left="567"/>
        <w:rPr>
          <w:rFonts w:ascii="Tahoma" w:hAnsi="Tahoma" w:cs="Tahoma"/>
          <w:sz w:val="24"/>
          <w:szCs w:val="24"/>
        </w:rPr>
      </w:pPr>
    </w:p>
    <w:p w:rsidR="00731D0D" w:rsidRPr="00BC299C" w:rsidRDefault="0003394A"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dentro de, no máximo, 45 (quarenta e cinco) dias após o término de cada trimestre,</w:t>
      </w:r>
      <w:r w:rsidR="00731D0D" w:rsidRPr="00BC299C">
        <w:rPr>
          <w:rFonts w:ascii="Tahoma" w:hAnsi="Tahoma" w:cs="Tahoma"/>
          <w:sz w:val="24"/>
          <w:szCs w:val="24"/>
        </w:rPr>
        <w:t xml:space="preserve"> cópia de suas informações trimestrais relativas ao respectivo tr</w:t>
      </w:r>
      <w:r w:rsidR="00731D0D" w:rsidRPr="00BC299C">
        <w:rPr>
          <w:rFonts w:ascii="Tahoma" w:hAnsi="Tahoma" w:cs="Tahoma"/>
          <w:sz w:val="24"/>
          <w:szCs w:val="24"/>
        </w:rPr>
        <w:t>i</w:t>
      </w:r>
      <w:r w:rsidR="00731D0D" w:rsidRPr="00BC299C">
        <w:rPr>
          <w:rFonts w:ascii="Tahoma" w:hAnsi="Tahoma" w:cs="Tahoma"/>
          <w:sz w:val="24"/>
          <w:szCs w:val="24"/>
        </w:rPr>
        <w:t>mestre, acompanhadas do relatório da administração e do parecer dos auditores independentes. As informações referidas neste inciso deverão ser acompanhadas</w:t>
      </w:r>
      <w:r w:rsidR="003B6254" w:rsidRPr="00BC299C">
        <w:rPr>
          <w:rFonts w:ascii="Tahoma" w:hAnsi="Tahoma" w:cs="Tahoma"/>
          <w:sz w:val="24"/>
          <w:szCs w:val="24"/>
        </w:rPr>
        <w:t xml:space="preserve"> de</w:t>
      </w:r>
      <w:r w:rsidR="00CA5003" w:rsidRPr="00BC299C">
        <w:rPr>
          <w:rFonts w:ascii="Tahoma" w:hAnsi="Tahoma" w:cs="Tahoma"/>
          <w:sz w:val="24"/>
          <w:szCs w:val="24"/>
        </w:rPr>
        <w:t>: (a)</w:t>
      </w:r>
      <w:r w:rsidR="00731D0D" w:rsidRPr="00BC299C">
        <w:rPr>
          <w:rFonts w:ascii="Tahoma" w:hAnsi="Tahoma" w:cs="Tahoma"/>
          <w:sz w:val="24"/>
          <w:szCs w:val="24"/>
        </w:rPr>
        <w:t xml:space="preserve"> relatório demonstrando a apur</w:t>
      </w:r>
      <w:r w:rsidR="00731D0D" w:rsidRPr="00BC299C">
        <w:rPr>
          <w:rFonts w:ascii="Tahoma" w:hAnsi="Tahoma" w:cs="Tahoma"/>
          <w:sz w:val="24"/>
          <w:szCs w:val="24"/>
        </w:rPr>
        <w:t>a</w:t>
      </w:r>
      <w:r w:rsidR="00731D0D" w:rsidRPr="00BC299C">
        <w:rPr>
          <w:rFonts w:ascii="Tahoma" w:hAnsi="Tahoma" w:cs="Tahoma"/>
          <w:sz w:val="24"/>
          <w:szCs w:val="24"/>
        </w:rPr>
        <w:t>ção dos Índices e Limites Financeiros, explic</w:t>
      </w:r>
      <w:r w:rsidR="00731D0D" w:rsidRPr="00BC299C">
        <w:rPr>
          <w:rFonts w:ascii="Tahoma" w:hAnsi="Tahoma" w:cs="Tahoma"/>
          <w:sz w:val="24"/>
          <w:szCs w:val="24"/>
        </w:rPr>
        <w:t>i</w:t>
      </w:r>
      <w:r w:rsidR="00731D0D" w:rsidRPr="00BC299C">
        <w:rPr>
          <w:rFonts w:ascii="Tahoma" w:hAnsi="Tahoma" w:cs="Tahoma"/>
          <w:sz w:val="24"/>
          <w:szCs w:val="24"/>
        </w:rPr>
        <w:t xml:space="preserve">tando as rubricas necessárias à sua apuração, </w:t>
      </w:r>
      <w:r w:rsidR="00CA5003" w:rsidRPr="00BC299C">
        <w:rPr>
          <w:rFonts w:ascii="Tahoma" w:hAnsi="Tahoma" w:cs="Tahoma"/>
          <w:sz w:val="24"/>
          <w:szCs w:val="24"/>
        </w:rPr>
        <w:t xml:space="preserve">e (b) </w:t>
      </w:r>
      <w:r w:rsidR="00731D0D" w:rsidRPr="00BC299C">
        <w:rPr>
          <w:rFonts w:ascii="Tahoma" w:hAnsi="Tahoma" w:cs="Tahoma"/>
          <w:sz w:val="24"/>
          <w:szCs w:val="24"/>
        </w:rPr>
        <w:t>declaração do Diretor de R</w:t>
      </w:r>
      <w:r w:rsidR="00731D0D" w:rsidRPr="00BC299C">
        <w:rPr>
          <w:rFonts w:ascii="Tahoma" w:hAnsi="Tahoma" w:cs="Tahoma"/>
          <w:sz w:val="24"/>
          <w:szCs w:val="24"/>
        </w:rPr>
        <w:t>e</w:t>
      </w:r>
      <w:r w:rsidR="00731D0D" w:rsidRPr="00BC299C">
        <w:rPr>
          <w:rFonts w:ascii="Tahoma" w:hAnsi="Tahoma" w:cs="Tahoma"/>
          <w:sz w:val="24"/>
          <w:szCs w:val="24"/>
        </w:rPr>
        <w:t>lações com Investidores da Emissora atestando o cumprimento das disposições constantes desta Escr</w:t>
      </w:r>
      <w:r w:rsidR="00731D0D" w:rsidRPr="00BC299C">
        <w:rPr>
          <w:rFonts w:ascii="Tahoma" w:hAnsi="Tahoma" w:cs="Tahoma"/>
          <w:sz w:val="24"/>
          <w:szCs w:val="24"/>
        </w:rPr>
        <w:t>i</w:t>
      </w:r>
      <w:r w:rsidR="00731D0D" w:rsidRPr="00BC299C">
        <w:rPr>
          <w:rFonts w:ascii="Tahoma" w:hAnsi="Tahoma" w:cs="Tahoma"/>
          <w:sz w:val="24"/>
          <w:szCs w:val="24"/>
        </w:rPr>
        <w:t>tura de Emissão;</w:t>
      </w:r>
    </w:p>
    <w:p w:rsidR="00731D0D" w:rsidRPr="00BC299C" w:rsidRDefault="00731D0D" w:rsidP="00667E1B">
      <w:pPr>
        <w:spacing w:line="320" w:lineRule="exact"/>
        <w:ind w:left="567"/>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dentro de 10 (dez) dias úteis, qualquer informação que, razoave</w:t>
      </w:r>
      <w:r w:rsidRPr="00BC299C">
        <w:rPr>
          <w:rFonts w:ascii="Tahoma" w:hAnsi="Tahoma" w:cs="Tahoma"/>
          <w:sz w:val="24"/>
          <w:szCs w:val="24"/>
        </w:rPr>
        <w:t>l</w:t>
      </w:r>
      <w:r w:rsidRPr="00BC299C">
        <w:rPr>
          <w:rFonts w:ascii="Tahoma" w:hAnsi="Tahoma" w:cs="Tahoma"/>
          <w:sz w:val="24"/>
          <w:szCs w:val="24"/>
        </w:rPr>
        <w:t>mente, venha a ser solicitada pelo Agente Fiduciário, a fim de que este possa cumprir as suas obrigações nos termos desta E</w:t>
      </w:r>
      <w:r w:rsidRPr="00BC299C">
        <w:rPr>
          <w:rFonts w:ascii="Tahoma" w:hAnsi="Tahoma" w:cs="Tahoma"/>
          <w:sz w:val="24"/>
          <w:szCs w:val="24"/>
        </w:rPr>
        <w:t>s</w:t>
      </w:r>
      <w:r w:rsidRPr="00BC299C">
        <w:rPr>
          <w:rFonts w:ascii="Tahoma" w:hAnsi="Tahoma" w:cs="Tahoma"/>
          <w:sz w:val="24"/>
          <w:szCs w:val="24"/>
        </w:rPr>
        <w:t>critura de Emissão e da Instrução da CVM n.º 28, de 23 de novembro de 1983 (“</w:t>
      </w:r>
      <w:r w:rsidRPr="00BC299C">
        <w:rPr>
          <w:rFonts w:ascii="Tahoma" w:hAnsi="Tahoma" w:cs="Tahoma"/>
          <w:sz w:val="24"/>
          <w:szCs w:val="24"/>
          <w:u w:val="single"/>
        </w:rPr>
        <w:t>Instrução CVM n.º 28/83</w:t>
      </w:r>
      <w:r w:rsidRPr="00BC299C">
        <w:rPr>
          <w:rFonts w:ascii="Tahoma" w:hAnsi="Tahoma" w:cs="Tahoma"/>
          <w:sz w:val="24"/>
          <w:szCs w:val="24"/>
        </w:rPr>
        <w:t>”);</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cópias das informações periódicas e eventuais previstas na Instrução CVM n.º 202, de 6 de dezembro de 1993, conforme alterada (“</w:t>
      </w:r>
      <w:r w:rsidRPr="00BC299C">
        <w:rPr>
          <w:rFonts w:ascii="Tahoma" w:hAnsi="Tahoma" w:cs="Tahoma"/>
          <w:sz w:val="24"/>
          <w:szCs w:val="24"/>
          <w:u w:val="single"/>
        </w:rPr>
        <w:t>Instrução CVM n.º 202/93</w:t>
      </w:r>
      <w:r w:rsidRPr="00BC299C">
        <w:rPr>
          <w:rFonts w:ascii="Tahoma" w:hAnsi="Tahoma" w:cs="Tahoma"/>
          <w:sz w:val="24"/>
          <w:szCs w:val="24"/>
        </w:rPr>
        <w:t>”) , ou normativo que venha a substituí-la, com a mesma periodicidade prevista para o envio dessas inform</w:t>
      </w:r>
      <w:r w:rsidRPr="00BC299C">
        <w:rPr>
          <w:rFonts w:ascii="Tahoma" w:hAnsi="Tahoma" w:cs="Tahoma"/>
          <w:sz w:val="24"/>
          <w:szCs w:val="24"/>
        </w:rPr>
        <w:t>a</w:t>
      </w:r>
      <w:r w:rsidRPr="00BC299C">
        <w:rPr>
          <w:rFonts w:ascii="Tahoma" w:hAnsi="Tahoma" w:cs="Tahoma"/>
          <w:sz w:val="24"/>
          <w:szCs w:val="24"/>
        </w:rPr>
        <w:t>ções à CVM;</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na mesma data da publicação, as informações veiculadas na forma prevista no item 4.1</w:t>
      </w:r>
      <w:r w:rsidR="00D96507" w:rsidRPr="00BC299C">
        <w:rPr>
          <w:rFonts w:ascii="Tahoma" w:hAnsi="Tahoma" w:cs="Tahoma"/>
          <w:sz w:val="24"/>
          <w:szCs w:val="24"/>
        </w:rPr>
        <w:t>7</w:t>
      </w:r>
      <w:r w:rsidRPr="00BC299C">
        <w:rPr>
          <w:rFonts w:ascii="Tahoma" w:hAnsi="Tahoma" w:cs="Tahoma"/>
          <w:sz w:val="24"/>
          <w:szCs w:val="24"/>
        </w:rPr>
        <w:t>. acima;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avisos aos titulares de Debêntures</w:t>
      </w:r>
      <w:r w:rsidRPr="00BC299C" w:rsidDel="004575BC">
        <w:rPr>
          <w:rFonts w:ascii="Tahoma" w:hAnsi="Tahoma" w:cs="Tahoma"/>
          <w:sz w:val="24"/>
          <w:szCs w:val="24"/>
        </w:rPr>
        <w:t xml:space="preserve">, fatos relevantes, assim como </w:t>
      </w:r>
      <w:r w:rsidRPr="00BC299C" w:rsidDel="004575BC">
        <w:rPr>
          <w:rFonts w:ascii="Tahoma" w:hAnsi="Tahoma" w:cs="Tahoma"/>
          <w:sz w:val="24"/>
          <w:szCs w:val="24"/>
        </w:rPr>
        <w:t>a</w:t>
      </w:r>
      <w:r w:rsidRPr="00BC299C" w:rsidDel="004575BC">
        <w:rPr>
          <w:rFonts w:ascii="Tahoma" w:hAnsi="Tahoma" w:cs="Tahoma"/>
          <w:sz w:val="24"/>
          <w:szCs w:val="24"/>
        </w:rPr>
        <w:t>tas de assembl</w:t>
      </w:r>
      <w:r w:rsidR="00886BF5" w:rsidRPr="00BC299C">
        <w:rPr>
          <w:rFonts w:ascii="Tahoma" w:hAnsi="Tahoma" w:cs="Tahoma"/>
          <w:sz w:val="24"/>
          <w:szCs w:val="24"/>
        </w:rPr>
        <w:t>e</w:t>
      </w:r>
      <w:r w:rsidRPr="00BC299C" w:rsidDel="004575BC">
        <w:rPr>
          <w:rFonts w:ascii="Tahoma" w:hAnsi="Tahoma" w:cs="Tahoma"/>
          <w:sz w:val="24"/>
          <w:szCs w:val="24"/>
        </w:rPr>
        <w:t>ias gerais e reuniões do conselho de administração da Emissora que, de alguma forma, envolvam</w:t>
      </w:r>
      <w:r w:rsidRPr="00BC299C">
        <w:rPr>
          <w:rFonts w:ascii="Tahoma" w:hAnsi="Tahoma" w:cs="Tahoma"/>
          <w:sz w:val="24"/>
          <w:szCs w:val="24"/>
        </w:rPr>
        <w:t xml:space="preserve"> interesse dos titulares de Debênt</w:t>
      </w:r>
      <w:r w:rsidRPr="00BC299C">
        <w:rPr>
          <w:rFonts w:ascii="Tahoma" w:hAnsi="Tahoma" w:cs="Tahoma"/>
          <w:sz w:val="24"/>
          <w:szCs w:val="24"/>
        </w:rPr>
        <w:t>u</w:t>
      </w:r>
      <w:r w:rsidRPr="00BC299C">
        <w:rPr>
          <w:rFonts w:ascii="Tahoma" w:hAnsi="Tahoma" w:cs="Tahoma"/>
          <w:sz w:val="24"/>
          <w:szCs w:val="24"/>
        </w:rPr>
        <w:t xml:space="preserve">res, nos mesmos prazos previstos na Instrução CVM n.º 202/93 ou normativo que venha a substituí-la, ou, se ali não previstos, no prazo de 5 (cinco) dias </w:t>
      </w:r>
      <w:r w:rsidRPr="00BC299C">
        <w:rPr>
          <w:rFonts w:ascii="Tahoma" w:hAnsi="Tahoma" w:cs="Tahoma"/>
          <w:sz w:val="24"/>
          <w:szCs w:val="24"/>
        </w:rPr>
        <w:t>ú</w:t>
      </w:r>
      <w:r w:rsidRPr="00BC299C">
        <w:rPr>
          <w:rFonts w:ascii="Tahoma" w:hAnsi="Tahoma" w:cs="Tahoma"/>
          <w:sz w:val="24"/>
          <w:szCs w:val="24"/>
        </w:rPr>
        <w:t>teis contados da data em que forem (ou devessem ter sido) publicados ou, se não forem publicados, da data em que forem realizados;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desde que seja do seu conhecimento, informações sobre qualquer descumprimento não sanado, de nat</w:t>
      </w:r>
      <w:r w:rsidRPr="00BC299C">
        <w:rPr>
          <w:rFonts w:ascii="Tahoma" w:hAnsi="Tahoma" w:cs="Tahoma"/>
          <w:sz w:val="24"/>
          <w:szCs w:val="24"/>
        </w:rPr>
        <w:t>u</w:t>
      </w:r>
      <w:r w:rsidRPr="00BC299C">
        <w:rPr>
          <w:rFonts w:ascii="Tahoma" w:hAnsi="Tahoma" w:cs="Tahoma"/>
          <w:sz w:val="24"/>
          <w:szCs w:val="24"/>
        </w:rPr>
        <w:t xml:space="preserve">reza pecuniária ou não, de quaisquer cláusulas, termos ou condições desta Escritura de Emissão, no prazo de até 5 </w:t>
      </w:r>
      <w:r w:rsidRPr="00BC299C">
        <w:rPr>
          <w:rFonts w:ascii="Tahoma" w:hAnsi="Tahoma" w:cs="Tahoma"/>
          <w:sz w:val="24"/>
          <w:szCs w:val="24"/>
        </w:rPr>
        <w:lastRenderedPageBreak/>
        <w:t>(cinco) dias úteis, contados da data do descumprimento, sem prejuízo do di</w:t>
      </w:r>
      <w:r w:rsidRPr="00BC299C">
        <w:rPr>
          <w:rFonts w:ascii="Tahoma" w:hAnsi="Tahoma" w:cs="Tahoma"/>
          <w:sz w:val="24"/>
          <w:szCs w:val="24"/>
        </w:rPr>
        <w:t>s</w:t>
      </w:r>
      <w:r w:rsidRPr="00BC299C">
        <w:rPr>
          <w:rFonts w:ascii="Tahoma" w:hAnsi="Tahoma" w:cs="Tahoma"/>
          <w:sz w:val="24"/>
          <w:szCs w:val="24"/>
        </w:rPr>
        <w:t>posto na alínea (f) abaixo;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w w:val="0"/>
          <w:sz w:val="24"/>
          <w:szCs w:val="24"/>
        </w:rPr>
        <w:t>em até 10 (dez) dias úteis da respectiva solicitação, qualquer informação relevante para a Emissão que lhe venha a ser razoavelmente solicitada;</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w w:val="0"/>
          <w:sz w:val="24"/>
          <w:szCs w:val="24"/>
        </w:rPr>
        <w:t>em até 5 (cinco) dias úteis após seu recebimento, cópia de qualquer correspondência ou notificação judicial recebida pela Emissora que possa resultar em efeito relevante adverso aos negócios, à situação financeira e ao resultado das operações da Emissora;</w:t>
      </w:r>
      <w:r w:rsidR="00A26867" w:rsidRPr="00BC299C">
        <w:rPr>
          <w:rFonts w:ascii="Tahoma" w:hAnsi="Tahoma" w:cs="Tahoma"/>
          <w:w w:val="0"/>
          <w:sz w:val="24"/>
          <w:szCs w:val="24"/>
        </w:rPr>
        <w:t xml:space="preserve"> e</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numPr>
          <w:ilvl w:val="0"/>
          <w:numId w:val="3"/>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todos os demais documentos e informações que a Emissora, nos termos e condições previstos nesta Escritura de Emissão, se co</w:t>
      </w:r>
      <w:r w:rsidRPr="00BC299C">
        <w:rPr>
          <w:rFonts w:ascii="Tahoma" w:hAnsi="Tahoma" w:cs="Tahoma"/>
          <w:sz w:val="24"/>
          <w:szCs w:val="24"/>
        </w:rPr>
        <w:t>m</w:t>
      </w:r>
      <w:r w:rsidRPr="00BC299C">
        <w:rPr>
          <w:rFonts w:ascii="Tahoma" w:hAnsi="Tahoma" w:cs="Tahoma"/>
          <w:sz w:val="24"/>
          <w:szCs w:val="24"/>
        </w:rPr>
        <w:t>prometeu a enviar ao Agente Fiduciário;</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submeter, na forma da lei, suas contas e balanços a exame por empresa de auditoria ind</w:t>
      </w:r>
      <w:r w:rsidRPr="00BC299C">
        <w:rPr>
          <w:rFonts w:ascii="Tahoma" w:hAnsi="Tahoma" w:cs="Tahoma"/>
          <w:sz w:val="24"/>
          <w:szCs w:val="24"/>
        </w:rPr>
        <w:t>e</w:t>
      </w:r>
      <w:r w:rsidRPr="00BC299C">
        <w:rPr>
          <w:rFonts w:ascii="Tahoma" w:hAnsi="Tahoma" w:cs="Tahoma"/>
          <w:sz w:val="24"/>
          <w:szCs w:val="24"/>
        </w:rPr>
        <w:t>pendente registrada na CVM;</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manter sempre atualizado o seu registro de companhia aberta na CVM e disponibilizar aos seus acionistas e aos titulares de Debêntures as demonstr</w:t>
      </w:r>
      <w:r w:rsidRPr="00BC299C">
        <w:rPr>
          <w:rFonts w:ascii="Tahoma" w:hAnsi="Tahoma" w:cs="Tahoma"/>
          <w:sz w:val="24"/>
          <w:szCs w:val="24"/>
        </w:rPr>
        <w:t>a</w:t>
      </w:r>
      <w:r w:rsidRPr="00BC299C">
        <w:rPr>
          <w:rFonts w:ascii="Tahoma" w:hAnsi="Tahoma" w:cs="Tahoma"/>
          <w:sz w:val="24"/>
          <w:szCs w:val="24"/>
        </w:rPr>
        <w:t xml:space="preserve">ções financeiras elaboradas e aprovadas previstas no artigo 176 da Lei das Sociedades por </w:t>
      </w:r>
      <w:r w:rsidRPr="00BC299C">
        <w:rPr>
          <w:rFonts w:ascii="Tahoma" w:hAnsi="Tahoma" w:cs="Tahoma"/>
          <w:sz w:val="24"/>
          <w:szCs w:val="24"/>
        </w:rPr>
        <w:t>A</w:t>
      </w:r>
      <w:r w:rsidRPr="00BC299C">
        <w:rPr>
          <w:rFonts w:ascii="Tahoma" w:hAnsi="Tahoma" w:cs="Tahoma"/>
          <w:sz w:val="24"/>
          <w:szCs w:val="24"/>
        </w:rPr>
        <w:t xml:space="preserve">ções; </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manter, em adequado funcionamento, um órgão para atender, de forma efic</w:t>
      </w:r>
      <w:r w:rsidRPr="00BC299C">
        <w:rPr>
          <w:rFonts w:ascii="Tahoma" w:hAnsi="Tahoma" w:cs="Tahoma"/>
          <w:sz w:val="24"/>
          <w:szCs w:val="24"/>
        </w:rPr>
        <w:t>i</w:t>
      </w:r>
      <w:r w:rsidRPr="00BC299C">
        <w:rPr>
          <w:rFonts w:ascii="Tahoma" w:hAnsi="Tahoma" w:cs="Tahoma"/>
          <w:sz w:val="24"/>
          <w:szCs w:val="24"/>
        </w:rPr>
        <w:t>ente, os titulares de Debêntures ou contratar instituições financeiras autoriz</w:t>
      </w:r>
      <w:r w:rsidRPr="00BC299C">
        <w:rPr>
          <w:rFonts w:ascii="Tahoma" w:hAnsi="Tahoma" w:cs="Tahoma"/>
          <w:sz w:val="24"/>
          <w:szCs w:val="24"/>
        </w:rPr>
        <w:t>a</w:t>
      </w:r>
      <w:r w:rsidRPr="00BC299C">
        <w:rPr>
          <w:rFonts w:ascii="Tahoma" w:hAnsi="Tahoma" w:cs="Tahoma"/>
          <w:sz w:val="24"/>
          <w:szCs w:val="24"/>
        </w:rPr>
        <w:t>das para a prestação desse serv</w:t>
      </w:r>
      <w:r w:rsidRPr="00BC299C">
        <w:rPr>
          <w:rFonts w:ascii="Tahoma" w:hAnsi="Tahoma" w:cs="Tahoma"/>
          <w:sz w:val="24"/>
          <w:szCs w:val="24"/>
        </w:rPr>
        <w:t>i</w:t>
      </w:r>
      <w:r w:rsidRPr="00BC299C">
        <w:rPr>
          <w:rFonts w:ascii="Tahoma" w:hAnsi="Tahoma" w:cs="Tahoma"/>
          <w:sz w:val="24"/>
          <w:szCs w:val="24"/>
        </w:rPr>
        <w:t>ço;</w:t>
      </w:r>
    </w:p>
    <w:p w:rsidR="00731D0D" w:rsidRPr="00BC299C" w:rsidRDefault="00731D0D" w:rsidP="00667E1B">
      <w:pPr>
        <w:tabs>
          <w:tab w:val="num" w:pos="567"/>
        </w:tabs>
        <w:spacing w:line="320" w:lineRule="exact"/>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convocar, nos termos da Cláusula Sétima, Assembleia Geral de Debenturistas para deliberar sobre qualquer das matérias que, direta ou indiretamente, se relac</w:t>
      </w:r>
      <w:r w:rsidRPr="00BC299C">
        <w:rPr>
          <w:rFonts w:ascii="Tahoma" w:hAnsi="Tahoma" w:cs="Tahoma"/>
          <w:sz w:val="24"/>
          <w:szCs w:val="24"/>
        </w:rPr>
        <w:t>i</w:t>
      </w:r>
      <w:r w:rsidRPr="00BC299C">
        <w:rPr>
          <w:rFonts w:ascii="Tahoma" w:hAnsi="Tahoma" w:cs="Tahoma"/>
          <w:sz w:val="24"/>
          <w:szCs w:val="24"/>
        </w:rPr>
        <w:t>one com a Emissão, caso o Agente Fiduciário não o faça;</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informar o Agente Fiduciário imediatamente sobre a ocorrência de qualquer evento previsto no item 4.11. da Cláusula Quarta desta Escritura de Emissão;</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cumprir todas as determinações emanadas da CVM, inclusive mediante envio de documentos, prestando, ainda, as informações que lhe forem s</w:t>
      </w:r>
      <w:r w:rsidRPr="00BC299C">
        <w:rPr>
          <w:rFonts w:ascii="Tahoma" w:hAnsi="Tahoma" w:cs="Tahoma"/>
          <w:sz w:val="24"/>
          <w:szCs w:val="24"/>
        </w:rPr>
        <w:t>o</w:t>
      </w:r>
      <w:r w:rsidRPr="00BC299C">
        <w:rPr>
          <w:rFonts w:ascii="Tahoma" w:hAnsi="Tahoma" w:cs="Tahoma"/>
          <w:sz w:val="24"/>
          <w:szCs w:val="24"/>
        </w:rPr>
        <w:t>licitadas;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lastRenderedPageBreak/>
        <w:t>não realizar operações fora do seu objeto social, observadas as disposições estatutárias, legais e regulamentares em vigor;</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notificar imediatamente o Agente Fiduciário sobre qualquer alteração substa</w:t>
      </w:r>
      <w:r w:rsidRPr="00BC299C">
        <w:rPr>
          <w:rFonts w:ascii="Tahoma" w:hAnsi="Tahoma" w:cs="Tahoma"/>
          <w:sz w:val="24"/>
          <w:szCs w:val="24"/>
        </w:rPr>
        <w:t>n</w:t>
      </w:r>
      <w:r w:rsidRPr="00BC299C">
        <w:rPr>
          <w:rFonts w:ascii="Tahoma" w:hAnsi="Tahoma" w:cs="Tahoma"/>
          <w:sz w:val="24"/>
          <w:szCs w:val="24"/>
        </w:rPr>
        <w:t>cial nas condições financeiras, econômicas, comerciais, operacionais, regulat</w:t>
      </w:r>
      <w:r w:rsidRPr="00BC299C">
        <w:rPr>
          <w:rFonts w:ascii="Tahoma" w:hAnsi="Tahoma" w:cs="Tahoma"/>
          <w:sz w:val="24"/>
          <w:szCs w:val="24"/>
        </w:rPr>
        <w:t>ó</w:t>
      </w:r>
      <w:r w:rsidRPr="00BC299C">
        <w:rPr>
          <w:rFonts w:ascii="Tahoma" w:hAnsi="Tahoma" w:cs="Tahoma"/>
          <w:sz w:val="24"/>
          <w:szCs w:val="24"/>
        </w:rPr>
        <w:t>rias ou societárias ou nos negócios da Emissora que (i) impossibilite ou dificu</w:t>
      </w:r>
      <w:r w:rsidRPr="00BC299C">
        <w:rPr>
          <w:rFonts w:ascii="Tahoma" w:hAnsi="Tahoma" w:cs="Tahoma"/>
          <w:sz w:val="24"/>
          <w:szCs w:val="24"/>
        </w:rPr>
        <w:t>l</w:t>
      </w:r>
      <w:r w:rsidRPr="00BC299C">
        <w:rPr>
          <w:rFonts w:ascii="Tahoma" w:hAnsi="Tahoma" w:cs="Tahoma"/>
          <w:sz w:val="24"/>
          <w:szCs w:val="24"/>
        </w:rPr>
        <w:t>te de forma relevante o cumprimento, pela Emissora, de suas obrigações d</w:t>
      </w:r>
      <w:r w:rsidRPr="00BC299C">
        <w:rPr>
          <w:rFonts w:ascii="Tahoma" w:hAnsi="Tahoma" w:cs="Tahoma"/>
          <w:sz w:val="24"/>
          <w:szCs w:val="24"/>
        </w:rPr>
        <w:t>e</w:t>
      </w:r>
      <w:r w:rsidRPr="00BC299C">
        <w:rPr>
          <w:rFonts w:ascii="Tahoma" w:hAnsi="Tahoma" w:cs="Tahoma"/>
          <w:sz w:val="24"/>
          <w:szCs w:val="24"/>
        </w:rPr>
        <w:t>correntes desta Escritura de Emissão e das Debêntures; ou (ii) faça com que as demonstrações ou informações financeiras fornecidas pela Emissora à CVM não mais reflitam a real condição econômica e financeira da Emi</w:t>
      </w:r>
      <w:r w:rsidRPr="00BC299C">
        <w:rPr>
          <w:rFonts w:ascii="Tahoma" w:hAnsi="Tahoma" w:cs="Tahoma"/>
          <w:sz w:val="24"/>
          <w:szCs w:val="24"/>
        </w:rPr>
        <w:t>s</w:t>
      </w:r>
      <w:r w:rsidRPr="00BC299C">
        <w:rPr>
          <w:rFonts w:ascii="Tahoma" w:hAnsi="Tahoma" w:cs="Tahoma"/>
          <w:sz w:val="24"/>
          <w:szCs w:val="24"/>
        </w:rPr>
        <w:t>sora;</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manter seus bens e ativos devidamente segurados, conforme práticas corre</w:t>
      </w:r>
      <w:r w:rsidRPr="00BC299C">
        <w:rPr>
          <w:rFonts w:ascii="Tahoma" w:hAnsi="Tahoma" w:cs="Tahoma"/>
          <w:sz w:val="24"/>
          <w:szCs w:val="24"/>
        </w:rPr>
        <w:t>n</w:t>
      </w:r>
      <w:r w:rsidRPr="00BC299C">
        <w:rPr>
          <w:rFonts w:ascii="Tahoma" w:hAnsi="Tahoma" w:cs="Tahoma"/>
          <w:sz w:val="24"/>
          <w:szCs w:val="24"/>
        </w:rPr>
        <w:t>tes;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não praticar qualquer ato em desacordo com o seu Estatuto Social e com esta E</w:t>
      </w:r>
      <w:r w:rsidRPr="00BC299C">
        <w:rPr>
          <w:rFonts w:ascii="Tahoma" w:hAnsi="Tahoma" w:cs="Tahoma"/>
          <w:sz w:val="24"/>
          <w:szCs w:val="24"/>
        </w:rPr>
        <w:t>s</w:t>
      </w:r>
      <w:r w:rsidRPr="00BC299C">
        <w:rPr>
          <w:rFonts w:ascii="Tahoma" w:hAnsi="Tahoma" w:cs="Tahoma"/>
          <w:sz w:val="24"/>
          <w:szCs w:val="24"/>
        </w:rPr>
        <w:t>critura de Emissão, com o contrato de distribuição pública das Debêntures a ser celebrado com o Coordenador Líder ou com qualquer outro documento relacionado à Oferta Restrita, em especial os que possam, direta ou indiretamente, comprometer o pontual e integral cumprimento das obrigações assumidas p</w:t>
      </w:r>
      <w:r w:rsidRPr="00BC299C">
        <w:rPr>
          <w:rFonts w:ascii="Tahoma" w:hAnsi="Tahoma" w:cs="Tahoma"/>
          <w:sz w:val="24"/>
          <w:szCs w:val="24"/>
        </w:rPr>
        <w:t>e</w:t>
      </w:r>
      <w:r w:rsidRPr="00BC299C">
        <w:rPr>
          <w:rFonts w:ascii="Tahoma" w:hAnsi="Tahoma" w:cs="Tahoma"/>
          <w:sz w:val="24"/>
          <w:szCs w:val="24"/>
        </w:rPr>
        <w:t>rante os titulares de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salvo nos casos em que, de boa fé, a Emissora esteja discutindo a aplicabilidade da lei, regra ou regulamento nas esferas administrativa ou judicial, cumprir, em todos os aspectos relevantes, todas as leis, regras, regulamentos e ordens aplicáveis em qualquer jurisdição na qual realize negócios ou possua at</w:t>
      </w:r>
      <w:r w:rsidRPr="00BC299C">
        <w:rPr>
          <w:rFonts w:ascii="Tahoma" w:hAnsi="Tahoma" w:cs="Tahoma"/>
          <w:sz w:val="24"/>
          <w:szCs w:val="24"/>
        </w:rPr>
        <w:t>i</w:t>
      </w:r>
      <w:r w:rsidRPr="00BC299C">
        <w:rPr>
          <w:rFonts w:ascii="Tahoma" w:hAnsi="Tahoma" w:cs="Tahoma"/>
          <w:sz w:val="24"/>
          <w:szCs w:val="24"/>
        </w:rPr>
        <w:t>vos;</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manter contratado, durante o prazo de vigência das Debêntures, às suas e</w:t>
      </w:r>
      <w:r w:rsidRPr="00BC299C">
        <w:rPr>
          <w:rFonts w:ascii="Tahoma" w:hAnsi="Tahoma" w:cs="Tahoma"/>
          <w:sz w:val="24"/>
          <w:szCs w:val="24"/>
        </w:rPr>
        <w:t>x</w:t>
      </w:r>
      <w:r w:rsidRPr="00BC299C">
        <w:rPr>
          <w:rFonts w:ascii="Tahoma" w:hAnsi="Tahoma" w:cs="Tahoma"/>
          <w:sz w:val="24"/>
          <w:szCs w:val="24"/>
        </w:rPr>
        <w:t>pensas, o Banco Mandatário, o Agente Fiduciário e o sistema de negociação no me</w:t>
      </w:r>
      <w:r w:rsidRPr="00BC299C">
        <w:rPr>
          <w:rFonts w:ascii="Tahoma" w:hAnsi="Tahoma" w:cs="Tahoma"/>
          <w:sz w:val="24"/>
          <w:szCs w:val="24"/>
        </w:rPr>
        <w:t>r</w:t>
      </w:r>
      <w:r w:rsidRPr="00BC299C">
        <w:rPr>
          <w:rFonts w:ascii="Tahoma" w:hAnsi="Tahoma" w:cs="Tahoma"/>
          <w:sz w:val="24"/>
          <w:szCs w:val="24"/>
        </w:rPr>
        <w:t>cado secundário SND;</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efetuar o pagamento de todas as despesas comprovadas pelo Agente Fiduci</w:t>
      </w:r>
      <w:r w:rsidRPr="00BC299C">
        <w:rPr>
          <w:rFonts w:ascii="Tahoma" w:hAnsi="Tahoma" w:cs="Tahoma"/>
          <w:sz w:val="24"/>
          <w:szCs w:val="24"/>
        </w:rPr>
        <w:t>á</w:t>
      </w:r>
      <w:r w:rsidRPr="00BC299C">
        <w:rPr>
          <w:rFonts w:ascii="Tahoma" w:hAnsi="Tahoma" w:cs="Tahoma"/>
          <w:sz w:val="24"/>
          <w:szCs w:val="24"/>
        </w:rPr>
        <w:t>rio que venham a ser necessárias para proteger os direitos e interesses dos titulares de Debêntures ou para realizar seus créditos, inclusive honorários a</w:t>
      </w:r>
      <w:r w:rsidRPr="00BC299C">
        <w:rPr>
          <w:rFonts w:ascii="Tahoma" w:hAnsi="Tahoma" w:cs="Tahoma"/>
          <w:sz w:val="24"/>
          <w:szCs w:val="24"/>
        </w:rPr>
        <w:t>d</w:t>
      </w:r>
      <w:r w:rsidRPr="00BC299C">
        <w:rPr>
          <w:rFonts w:ascii="Tahoma" w:hAnsi="Tahoma" w:cs="Tahoma"/>
          <w:sz w:val="24"/>
          <w:szCs w:val="24"/>
        </w:rPr>
        <w:t>vocatícios e outras despesas e custos incorridos em virtude da cobrança de qualquer quantia devida aos titulares de Debêntures nos termos desta Escrit</w:t>
      </w:r>
      <w:r w:rsidRPr="00BC299C">
        <w:rPr>
          <w:rFonts w:ascii="Tahoma" w:hAnsi="Tahoma" w:cs="Tahoma"/>
          <w:sz w:val="24"/>
          <w:szCs w:val="24"/>
        </w:rPr>
        <w:t>u</w:t>
      </w:r>
      <w:r w:rsidRPr="00BC299C">
        <w:rPr>
          <w:rFonts w:ascii="Tahoma" w:hAnsi="Tahoma" w:cs="Tahoma"/>
          <w:sz w:val="24"/>
          <w:szCs w:val="24"/>
        </w:rPr>
        <w:t>ra de Emissão;</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efetuar o recolhimento de quaisquer tributos ou contribuições que incidam ou venham a incidir sobre a Emissão e que sejam de responsabilidade da Emissora;</w:t>
      </w:r>
      <w:r w:rsidR="00D11390" w:rsidRPr="00BC299C">
        <w:rPr>
          <w:rFonts w:ascii="Tahoma" w:hAnsi="Tahoma" w:cs="Tahoma"/>
          <w:sz w:val="24"/>
          <w:szCs w:val="24"/>
        </w:rPr>
        <w:t xml:space="preserve"> e</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5"/>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lastRenderedPageBreak/>
        <w:t>manter válidas e regulares, durante o prazo de vigência das Debêntures e desde que haja Debêntures em circulação, as declarações e garantias apresentadas ne</w:t>
      </w:r>
      <w:r w:rsidRPr="00BC299C">
        <w:rPr>
          <w:rFonts w:ascii="Tahoma" w:hAnsi="Tahoma" w:cs="Tahoma"/>
          <w:sz w:val="24"/>
          <w:szCs w:val="24"/>
        </w:rPr>
        <w:t>s</w:t>
      </w:r>
      <w:r w:rsidRPr="00BC299C">
        <w:rPr>
          <w:rFonts w:ascii="Tahoma" w:hAnsi="Tahoma" w:cs="Tahoma"/>
          <w:sz w:val="24"/>
          <w:szCs w:val="24"/>
        </w:rPr>
        <w:t>ta Escritura de Emissão, no que for aplicável</w:t>
      </w:r>
      <w:r w:rsidR="00D11390" w:rsidRPr="00BC299C">
        <w:rPr>
          <w:rFonts w:ascii="Tahoma" w:hAnsi="Tahoma" w:cs="Tahoma"/>
          <w:sz w:val="24"/>
          <w:szCs w:val="24"/>
        </w:rPr>
        <w:t>.</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5.2. As despesas a que se refere a alínea (n) do item 5.1. acima compreenderão, entre outras, as segui</w:t>
      </w:r>
      <w:r w:rsidRPr="00BC299C">
        <w:rPr>
          <w:rFonts w:ascii="Tahoma" w:hAnsi="Tahoma" w:cs="Tahoma"/>
          <w:sz w:val="24"/>
          <w:szCs w:val="24"/>
        </w:rPr>
        <w:t>n</w:t>
      </w:r>
      <w:r w:rsidRPr="00BC299C">
        <w:rPr>
          <w:rFonts w:ascii="Tahoma" w:hAnsi="Tahoma" w:cs="Tahoma"/>
          <w:sz w:val="24"/>
          <w:szCs w:val="24"/>
        </w:rPr>
        <w:t>tes:</w:t>
      </w:r>
    </w:p>
    <w:p w:rsidR="00731D0D" w:rsidRPr="00BC299C" w:rsidRDefault="00731D0D" w:rsidP="00667E1B">
      <w:pPr>
        <w:spacing w:line="320" w:lineRule="exact"/>
        <w:ind w:left="360"/>
        <w:rPr>
          <w:rFonts w:ascii="Tahoma" w:hAnsi="Tahoma" w:cs="Tahoma"/>
          <w:sz w:val="24"/>
          <w:szCs w:val="24"/>
        </w:rPr>
      </w:pPr>
    </w:p>
    <w:p w:rsidR="00731D0D" w:rsidRPr="00BC299C" w:rsidRDefault="00731D0D" w:rsidP="00D866F5">
      <w:pPr>
        <w:numPr>
          <w:ilvl w:val="0"/>
          <w:numId w:val="6"/>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publicação de relatórios, </w:t>
      </w:r>
      <w:r w:rsidR="00630004" w:rsidRPr="00BC299C">
        <w:rPr>
          <w:rFonts w:ascii="Tahoma" w:hAnsi="Tahoma" w:cs="Tahoma"/>
          <w:sz w:val="24"/>
          <w:szCs w:val="24"/>
        </w:rPr>
        <w:t xml:space="preserve">editais, </w:t>
      </w:r>
      <w:r w:rsidRPr="00BC299C">
        <w:rPr>
          <w:rFonts w:ascii="Tahoma" w:hAnsi="Tahoma" w:cs="Tahoma"/>
          <w:sz w:val="24"/>
          <w:szCs w:val="24"/>
        </w:rPr>
        <w:t>avisos e notificações, conforme previsto nesta Escritura de Emissão, e outras que vierem a ser exigidas pela regulamentação aplic</w:t>
      </w:r>
      <w:r w:rsidRPr="00BC299C">
        <w:rPr>
          <w:rFonts w:ascii="Tahoma" w:hAnsi="Tahoma" w:cs="Tahoma"/>
          <w:sz w:val="24"/>
          <w:szCs w:val="24"/>
        </w:rPr>
        <w:t>á</w:t>
      </w:r>
      <w:r w:rsidRPr="00BC299C">
        <w:rPr>
          <w:rFonts w:ascii="Tahoma" w:hAnsi="Tahoma" w:cs="Tahoma"/>
          <w:sz w:val="24"/>
          <w:szCs w:val="24"/>
        </w:rPr>
        <w:t>vel;</w:t>
      </w:r>
    </w:p>
    <w:p w:rsidR="00731D0D" w:rsidRPr="00BC299C" w:rsidRDefault="00731D0D" w:rsidP="00667E1B">
      <w:pPr>
        <w:tabs>
          <w:tab w:val="num" w:pos="567"/>
        </w:tabs>
        <w:spacing w:line="320" w:lineRule="exact"/>
        <w:ind w:left="567"/>
        <w:rPr>
          <w:rFonts w:ascii="Tahoma" w:hAnsi="Tahoma" w:cs="Tahoma"/>
          <w:sz w:val="24"/>
          <w:szCs w:val="24"/>
        </w:rPr>
      </w:pPr>
    </w:p>
    <w:p w:rsidR="00731D0D" w:rsidRPr="00BC299C" w:rsidRDefault="00731D0D" w:rsidP="00D866F5">
      <w:pPr>
        <w:numPr>
          <w:ilvl w:val="0"/>
          <w:numId w:val="6"/>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extração de certidões;</w:t>
      </w:r>
    </w:p>
    <w:p w:rsidR="00731D0D" w:rsidRPr="00BC299C" w:rsidRDefault="00731D0D" w:rsidP="00667E1B">
      <w:pPr>
        <w:tabs>
          <w:tab w:val="num" w:pos="567"/>
        </w:tabs>
        <w:spacing w:line="320" w:lineRule="exact"/>
        <w:ind w:left="567"/>
        <w:rPr>
          <w:rFonts w:ascii="Tahoma" w:hAnsi="Tahoma" w:cs="Tahoma"/>
          <w:sz w:val="24"/>
          <w:szCs w:val="24"/>
        </w:rPr>
      </w:pPr>
    </w:p>
    <w:p w:rsidR="00731D0D" w:rsidRPr="00BC299C" w:rsidRDefault="00731D0D" w:rsidP="00D866F5">
      <w:pPr>
        <w:numPr>
          <w:ilvl w:val="0"/>
          <w:numId w:val="6"/>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despesas de viagem, quando estas sejam necessárias ao desempenho das funções do Agente Fiduciário, sendo que os valores relativos a essas despesas est</w:t>
      </w:r>
      <w:r w:rsidRPr="00BC299C">
        <w:rPr>
          <w:rFonts w:ascii="Tahoma" w:hAnsi="Tahoma" w:cs="Tahoma"/>
          <w:sz w:val="24"/>
          <w:szCs w:val="24"/>
        </w:rPr>
        <w:t>a</w:t>
      </w:r>
      <w:r w:rsidRPr="00BC299C">
        <w:rPr>
          <w:rFonts w:ascii="Tahoma" w:hAnsi="Tahoma" w:cs="Tahoma"/>
          <w:sz w:val="24"/>
          <w:szCs w:val="24"/>
        </w:rPr>
        <w:t>rão limitados àqueles usualmente incorridos pela Emissora em relação aos seus próprios empregados, para suas viagens e hospedagem; e</w:t>
      </w:r>
    </w:p>
    <w:p w:rsidR="00731D0D" w:rsidRPr="00BC299C" w:rsidRDefault="00731D0D" w:rsidP="00667E1B">
      <w:pPr>
        <w:tabs>
          <w:tab w:val="num" w:pos="567"/>
        </w:tabs>
        <w:spacing w:line="320" w:lineRule="exact"/>
        <w:ind w:left="567"/>
        <w:rPr>
          <w:rFonts w:ascii="Tahoma" w:hAnsi="Tahoma" w:cs="Tahoma"/>
          <w:sz w:val="24"/>
          <w:szCs w:val="24"/>
        </w:rPr>
      </w:pPr>
    </w:p>
    <w:p w:rsidR="00731D0D" w:rsidRPr="00BC299C" w:rsidRDefault="00731D0D" w:rsidP="00D866F5">
      <w:pPr>
        <w:numPr>
          <w:ilvl w:val="0"/>
          <w:numId w:val="6"/>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eventuais levantamentos adicionais e especiais ou periciais que vierem a ser necessários, desde que razoáveis, na hipótese de ocorrerem omissões e/ou obscuridades relacionadas às informações pertinentes aos estr</w:t>
      </w:r>
      <w:r w:rsidRPr="00BC299C">
        <w:rPr>
          <w:rFonts w:ascii="Tahoma" w:hAnsi="Tahoma" w:cs="Tahoma"/>
          <w:sz w:val="24"/>
          <w:szCs w:val="24"/>
        </w:rPr>
        <w:t>i</w:t>
      </w:r>
      <w:r w:rsidRPr="00BC299C">
        <w:rPr>
          <w:rFonts w:ascii="Tahoma" w:hAnsi="Tahoma" w:cs="Tahoma"/>
          <w:sz w:val="24"/>
          <w:szCs w:val="24"/>
        </w:rPr>
        <w:t>tos interesses dos titulares de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5.2.1.</w:t>
      </w:r>
      <w:r w:rsidRPr="00BC299C">
        <w:rPr>
          <w:rFonts w:ascii="Tahoma" w:hAnsi="Tahoma" w:cs="Tahoma"/>
          <w:sz w:val="24"/>
          <w:szCs w:val="24"/>
        </w:rPr>
        <w:tab/>
        <w:t>O crédito do Agente Fiduciário, por despesas incorridas para proteger direitos e interesses ou realizar créditos dos titulares de Debêntures, que não tenha sido sa</w:t>
      </w:r>
      <w:r w:rsidRPr="00BC299C">
        <w:rPr>
          <w:rFonts w:ascii="Tahoma" w:hAnsi="Tahoma" w:cs="Tahoma"/>
          <w:sz w:val="24"/>
          <w:szCs w:val="24"/>
        </w:rPr>
        <w:t>l</w:t>
      </w:r>
      <w:r w:rsidRPr="00BC299C">
        <w:rPr>
          <w:rFonts w:ascii="Tahoma" w:hAnsi="Tahoma" w:cs="Tahoma"/>
          <w:sz w:val="24"/>
          <w:szCs w:val="24"/>
        </w:rPr>
        <w:t>dado na forma da alínea (n) do item 5.1. acima, será acrescido à dívida da Emissora, preferindo às Debênt</w:t>
      </w:r>
      <w:r w:rsidRPr="00BC299C">
        <w:rPr>
          <w:rFonts w:ascii="Tahoma" w:hAnsi="Tahoma" w:cs="Tahoma"/>
          <w:sz w:val="24"/>
          <w:szCs w:val="24"/>
        </w:rPr>
        <w:t>u</w:t>
      </w:r>
      <w:r w:rsidRPr="00BC299C">
        <w:rPr>
          <w:rFonts w:ascii="Tahoma" w:hAnsi="Tahoma" w:cs="Tahoma"/>
          <w:sz w:val="24"/>
          <w:szCs w:val="24"/>
        </w:rPr>
        <w:t>res na ordem de pagamento.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5.2.2.</w:t>
      </w:r>
      <w:r w:rsidRPr="00BC299C">
        <w:rPr>
          <w:rFonts w:ascii="Tahoma" w:hAnsi="Tahoma" w:cs="Tahoma"/>
          <w:sz w:val="24"/>
          <w:szCs w:val="24"/>
        </w:rPr>
        <w:tab/>
        <w:t xml:space="preserve">Todas as despesas com procedimentos legais, inclusive as administrativas, em que o </w:t>
      </w:r>
      <w:r w:rsidRPr="00BC299C">
        <w:rPr>
          <w:rFonts w:ascii="Tahoma" w:hAnsi="Tahoma" w:cs="Tahoma"/>
          <w:sz w:val="24"/>
          <w:szCs w:val="24"/>
        </w:rPr>
        <w:t>A</w:t>
      </w:r>
      <w:r w:rsidRPr="00BC299C">
        <w:rPr>
          <w:rFonts w:ascii="Tahoma" w:hAnsi="Tahoma" w:cs="Tahoma"/>
          <w:sz w:val="24"/>
          <w:szCs w:val="24"/>
        </w:rPr>
        <w:t>gente Fiduciário venha a incorrer para resguardar os interesses dos titulares de Debêntures dev</w:t>
      </w:r>
      <w:r w:rsidRPr="00BC299C">
        <w:rPr>
          <w:rFonts w:ascii="Tahoma" w:hAnsi="Tahoma" w:cs="Tahoma"/>
          <w:sz w:val="24"/>
          <w:szCs w:val="24"/>
        </w:rPr>
        <w:t>e</w:t>
      </w:r>
      <w:r w:rsidRPr="00BC299C">
        <w:rPr>
          <w:rFonts w:ascii="Tahoma" w:hAnsi="Tahoma" w:cs="Tahoma"/>
          <w:sz w:val="24"/>
          <w:szCs w:val="24"/>
        </w:rPr>
        <w:t>rão ser previamente aprovadas e adiantadas pelos titulares de Debêntures e, posteriormente, co</w:t>
      </w:r>
      <w:r w:rsidRPr="00BC299C">
        <w:rPr>
          <w:rFonts w:ascii="Tahoma" w:hAnsi="Tahoma" w:cs="Tahoma"/>
          <w:sz w:val="24"/>
          <w:szCs w:val="24"/>
        </w:rPr>
        <w:t>n</w:t>
      </w:r>
      <w:r w:rsidRPr="00BC299C">
        <w:rPr>
          <w:rFonts w:ascii="Tahoma" w:hAnsi="Tahoma" w:cs="Tahoma"/>
          <w:sz w:val="24"/>
          <w:szCs w:val="24"/>
        </w:rPr>
        <w:t>forme previsto em lei, ressarcidas pela Emissora. Tais despesas a serem adiantadas pelos titulares de Debêntures incluem também os gastos com honorários advocatícios de terceiros, depósitos, custas e taxas judiciárias nas ações propostas pelo Agente Fiduciário ou decorrentes de ações intentadas contra o Agente Fiduciário</w:t>
      </w:r>
      <w:r w:rsidR="00E50F06" w:rsidRPr="00BC299C">
        <w:rPr>
          <w:rFonts w:ascii="Tahoma" w:hAnsi="Tahoma" w:cs="Tahoma"/>
          <w:sz w:val="24"/>
          <w:szCs w:val="24"/>
        </w:rPr>
        <w:t>,</w:t>
      </w:r>
      <w:r w:rsidRPr="00BC299C">
        <w:rPr>
          <w:rFonts w:ascii="Tahoma" w:hAnsi="Tahoma" w:cs="Tahoma"/>
          <w:sz w:val="24"/>
          <w:szCs w:val="24"/>
        </w:rPr>
        <w:t xml:space="preserve"> no exercício de suas funções ou, ainda, que lhe causem prejuízos ou riscos financeiros</w:t>
      </w:r>
      <w:r w:rsidR="00E50F06" w:rsidRPr="00BC299C">
        <w:rPr>
          <w:rFonts w:ascii="Tahoma" w:hAnsi="Tahoma" w:cs="Tahoma"/>
          <w:sz w:val="24"/>
          <w:szCs w:val="24"/>
        </w:rPr>
        <w:t>,</w:t>
      </w:r>
      <w:r w:rsidRPr="00BC299C">
        <w:rPr>
          <w:rFonts w:ascii="Tahoma" w:hAnsi="Tahoma" w:cs="Tahoma"/>
          <w:sz w:val="24"/>
          <w:szCs w:val="24"/>
        </w:rPr>
        <w:t xml:space="preserve"> enquanto representante dos titulares de Debêntures. As eventuais despesas, depósitos e custas judiciais decorrentes da s</w:t>
      </w:r>
      <w:r w:rsidRPr="00BC299C">
        <w:rPr>
          <w:rFonts w:ascii="Tahoma" w:hAnsi="Tahoma" w:cs="Tahoma"/>
          <w:sz w:val="24"/>
          <w:szCs w:val="24"/>
        </w:rPr>
        <w:t>u</w:t>
      </w:r>
      <w:r w:rsidRPr="00BC299C">
        <w:rPr>
          <w:rFonts w:ascii="Tahoma" w:hAnsi="Tahoma" w:cs="Tahoma"/>
          <w:sz w:val="24"/>
          <w:szCs w:val="24"/>
        </w:rPr>
        <w:t xml:space="preserve">cumbência em ações judiciais serão </w:t>
      </w:r>
      <w:r w:rsidRPr="00BC299C">
        <w:rPr>
          <w:rFonts w:ascii="Tahoma" w:hAnsi="Tahoma" w:cs="Tahoma"/>
          <w:sz w:val="24"/>
          <w:szCs w:val="24"/>
        </w:rPr>
        <w:lastRenderedPageBreak/>
        <w:t>igualmente suportados pelos titulares de Debêntures, bem como a remuneração e as despesas reembolsáveis do Agente Fiduciário, na hipótese da Emissora permanecer em inadi</w:t>
      </w:r>
      <w:r w:rsidRPr="00BC299C">
        <w:rPr>
          <w:rFonts w:ascii="Tahoma" w:hAnsi="Tahoma" w:cs="Tahoma"/>
          <w:sz w:val="24"/>
          <w:szCs w:val="24"/>
        </w:rPr>
        <w:t>m</w:t>
      </w:r>
      <w:r w:rsidRPr="00BC299C">
        <w:rPr>
          <w:rFonts w:ascii="Tahoma" w:hAnsi="Tahoma" w:cs="Tahoma"/>
          <w:sz w:val="24"/>
          <w:szCs w:val="24"/>
        </w:rPr>
        <w:t>plência com relação ao respectivo pagamento ou reembolso, conforme o caso, por um período superior a 10 (dez) dias contados da respectiva solicitação de pagamento ou reembolso.</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pStyle w:val="p0"/>
        <w:tabs>
          <w:tab w:val="clear" w:pos="720"/>
        </w:tabs>
        <w:spacing w:line="320" w:lineRule="exact"/>
        <w:rPr>
          <w:rFonts w:ascii="Tahoma" w:hAnsi="Tahoma" w:cs="Tahoma"/>
        </w:rPr>
      </w:pPr>
      <w:r w:rsidRPr="00BC299C">
        <w:rPr>
          <w:rFonts w:ascii="Tahoma" w:hAnsi="Tahoma" w:cs="Tahoma"/>
        </w:rPr>
        <w:t>5.3. Sem prejuízo de outras obrigações expressamente previstas na regulamentação em vigor e nesta Escritura de Emissão, a Emissora obriga-se a, nos termos da Instrução CVM n.º 476:</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D866F5">
      <w:pPr>
        <w:pStyle w:val="p0"/>
        <w:numPr>
          <w:ilvl w:val="0"/>
          <w:numId w:val="15"/>
        </w:numPr>
        <w:spacing w:line="320" w:lineRule="exact"/>
        <w:ind w:hanging="720"/>
        <w:rPr>
          <w:rFonts w:ascii="Tahoma" w:hAnsi="Tahoma" w:cs="Tahoma"/>
        </w:rPr>
      </w:pPr>
      <w:r w:rsidRPr="00BC299C">
        <w:rPr>
          <w:rFonts w:ascii="Tahoma" w:hAnsi="Tahoma" w:cs="Tahoma"/>
        </w:rPr>
        <w:t>preparar suas demonstrações financeiras de encerramento de exercício e, se for o caso, demonstrações consolidadas, em conformidade com a Lei das Sociedades por Ações e com as regras emitidas pela CVM;</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D866F5">
      <w:pPr>
        <w:pStyle w:val="p0"/>
        <w:numPr>
          <w:ilvl w:val="0"/>
          <w:numId w:val="15"/>
        </w:numPr>
        <w:spacing w:line="320" w:lineRule="exact"/>
        <w:ind w:hanging="720"/>
        <w:rPr>
          <w:rFonts w:ascii="Tahoma" w:hAnsi="Tahoma" w:cs="Tahoma"/>
        </w:rPr>
      </w:pPr>
      <w:r w:rsidRPr="00BC299C">
        <w:rPr>
          <w:rFonts w:ascii="Tahoma" w:hAnsi="Tahoma" w:cs="Tahoma"/>
        </w:rPr>
        <w:t>submeter suas demonstrações financeiras à auditoria por auditor registrado na CVM;</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D866F5">
      <w:pPr>
        <w:pStyle w:val="p0"/>
        <w:numPr>
          <w:ilvl w:val="0"/>
          <w:numId w:val="15"/>
        </w:numPr>
        <w:spacing w:line="320" w:lineRule="exact"/>
        <w:ind w:hanging="720"/>
        <w:rPr>
          <w:rFonts w:ascii="Tahoma" w:hAnsi="Tahoma" w:cs="Tahoma"/>
        </w:rPr>
      </w:pPr>
      <w:r w:rsidRPr="00BC299C">
        <w:rPr>
          <w:rFonts w:ascii="Tahoma" w:hAnsi="Tahoma" w:cs="Tahoma"/>
        </w:rPr>
        <w:t>divulgar suas demonstrações financeiras, acompanhadas de notas explicativas e parecer de auditores independentes, em sua página na rede mundial de computadores, dentro de 3 (três) meses contados do encerramento do exercício social;</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D866F5">
      <w:pPr>
        <w:pStyle w:val="p0"/>
        <w:numPr>
          <w:ilvl w:val="0"/>
          <w:numId w:val="15"/>
        </w:numPr>
        <w:spacing w:line="320" w:lineRule="exact"/>
        <w:ind w:hanging="720"/>
        <w:rPr>
          <w:rFonts w:ascii="Tahoma" w:hAnsi="Tahoma" w:cs="Tahoma"/>
        </w:rPr>
      </w:pPr>
      <w:r w:rsidRPr="00BC299C">
        <w:rPr>
          <w:rFonts w:ascii="Tahoma" w:hAnsi="Tahoma" w:cs="Tahoma"/>
        </w:rPr>
        <w:t>manter os documentos mencionados na alínea (c) acima em sua página na rede mundial de computadores, por um prazo de 3 (três) anos;</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D866F5">
      <w:pPr>
        <w:pStyle w:val="p0"/>
        <w:numPr>
          <w:ilvl w:val="0"/>
          <w:numId w:val="15"/>
        </w:numPr>
        <w:spacing w:line="320" w:lineRule="exact"/>
        <w:ind w:hanging="720"/>
        <w:rPr>
          <w:rFonts w:ascii="Tahoma" w:hAnsi="Tahoma" w:cs="Tahoma"/>
        </w:rPr>
      </w:pPr>
      <w:r w:rsidRPr="00BC299C">
        <w:rPr>
          <w:rFonts w:ascii="Tahoma" w:hAnsi="Tahoma" w:cs="Tahoma"/>
        </w:rPr>
        <w:t>observar as disposições da Instrução CVM n.º 358, de 3 de janeiro de 2002 (“</w:t>
      </w:r>
      <w:r w:rsidRPr="00BC299C">
        <w:rPr>
          <w:rFonts w:ascii="Tahoma" w:hAnsi="Tahoma" w:cs="Tahoma"/>
          <w:u w:val="single"/>
        </w:rPr>
        <w:t xml:space="preserve">Instrução CVM n.º </w:t>
      </w:r>
      <w:smartTag w:uri="urn:schemas-microsoft-com:office:smarttags" w:element="metricconverter">
        <w:smartTagPr>
          <w:attr w:name="ProductID" w:val="358”"/>
        </w:smartTagPr>
        <w:r w:rsidRPr="00BC299C">
          <w:rPr>
            <w:rFonts w:ascii="Tahoma" w:hAnsi="Tahoma" w:cs="Tahoma"/>
            <w:u w:val="single"/>
          </w:rPr>
          <w:t>358</w:t>
        </w:r>
        <w:r w:rsidRPr="00BC299C">
          <w:rPr>
            <w:rFonts w:ascii="Tahoma" w:hAnsi="Tahoma" w:cs="Tahoma"/>
          </w:rPr>
          <w:t>”</w:t>
        </w:r>
      </w:smartTag>
      <w:r w:rsidRPr="00BC299C">
        <w:rPr>
          <w:rFonts w:ascii="Tahoma" w:hAnsi="Tahoma" w:cs="Tahoma"/>
        </w:rPr>
        <w:t>), no que se refere a dever de sigilo e vedações à negociação;</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D866F5">
      <w:pPr>
        <w:pStyle w:val="p0"/>
        <w:numPr>
          <w:ilvl w:val="0"/>
          <w:numId w:val="15"/>
        </w:numPr>
        <w:spacing w:line="320" w:lineRule="exact"/>
        <w:ind w:hanging="720"/>
        <w:rPr>
          <w:rFonts w:ascii="Tahoma" w:hAnsi="Tahoma" w:cs="Tahoma"/>
        </w:rPr>
      </w:pPr>
      <w:r w:rsidRPr="00BC299C">
        <w:rPr>
          <w:rFonts w:ascii="Tahoma" w:hAnsi="Tahoma" w:cs="Tahoma"/>
        </w:rPr>
        <w:t>divulgar em sua página na rede mundial de computadores a ocorrência de qualquer “Fato Relevante”, conforme definido no artigo 2º da Instrução CVM n.º 358, e comunicar a ocorrência de tal Fato Relevante imediatamente ao Coordenador Líder; e</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D866F5">
      <w:pPr>
        <w:pStyle w:val="p0"/>
        <w:numPr>
          <w:ilvl w:val="0"/>
          <w:numId w:val="15"/>
        </w:numPr>
        <w:spacing w:line="320" w:lineRule="exact"/>
        <w:ind w:hanging="720"/>
        <w:rPr>
          <w:rFonts w:ascii="Tahoma" w:hAnsi="Tahoma" w:cs="Tahoma"/>
        </w:rPr>
      </w:pPr>
      <w:r w:rsidRPr="00BC299C">
        <w:rPr>
          <w:rFonts w:ascii="Tahoma" w:hAnsi="Tahoma" w:cs="Tahoma"/>
        </w:rPr>
        <w:t>fornecer todas as informações solicitadas pela CVM e pela CETIP.</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jc w:val="center"/>
        <w:rPr>
          <w:rFonts w:ascii="Tahoma" w:hAnsi="Tahoma" w:cs="Tahoma"/>
          <w:b/>
          <w:sz w:val="24"/>
          <w:szCs w:val="24"/>
        </w:rPr>
      </w:pPr>
      <w:r w:rsidRPr="00BC299C">
        <w:rPr>
          <w:rFonts w:ascii="Tahoma" w:hAnsi="Tahoma" w:cs="Tahoma"/>
          <w:b/>
          <w:sz w:val="24"/>
          <w:szCs w:val="24"/>
        </w:rPr>
        <w:t>CLÁUSULA SEXTA – DO AGENTE FIDUCIÁRIO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lastRenderedPageBreak/>
        <w:t xml:space="preserve">6.1. A Emissora nomeia e constitui agente fiduciário da Emissão, a </w:t>
      </w:r>
      <w:r w:rsidR="00FA1B10" w:rsidRPr="00BC299C">
        <w:rPr>
          <w:rFonts w:ascii="Tahoma" w:hAnsi="Tahoma" w:cs="Tahoma"/>
          <w:snapToGrid w:val="0"/>
          <w:sz w:val="24"/>
          <w:szCs w:val="24"/>
        </w:rPr>
        <w:t>Oliveira Trust Distribuidora de Títulos e Valores Mobiliários</w:t>
      </w:r>
      <w:r w:rsidR="00037BAC" w:rsidRPr="00BC299C">
        <w:rPr>
          <w:rFonts w:ascii="Tahoma" w:hAnsi="Tahoma" w:cs="Tahoma"/>
          <w:snapToGrid w:val="0"/>
          <w:sz w:val="24"/>
          <w:szCs w:val="24"/>
        </w:rPr>
        <w:t xml:space="preserve"> S.A.</w:t>
      </w:r>
      <w:r w:rsidR="00FA1B10" w:rsidRPr="00BC299C">
        <w:rPr>
          <w:rFonts w:ascii="Tahoma" w:hAnsi="Tahoma" w:cs="Tahoma"/>
          <w:sz w:val="24"/>
          <w:szCs w:val="24"/>
        </w:rPr>
        <w:t xml:space="preserve">, </w:t>
      </w:r>
      <w:r w:rsidRPr="00BC299C">
        <w:rPr>
          <w:rFonts w:ascii="Tahoma" w:hAnsi="Tahoma" w:cs="Tahoma"/>
          <w:sz w:val="24"/>
          <w:szCs w:val="24"/>
        </w:rPr>
        <w:t>acima qualificada, que, por meio deste ato, aceita a nomeação para, nos termos da lei e da presente Escritura de Emissão, representar perante a Emiss</w:t>
      </w:r>
      <w:r w:rsidRPr="00BC299C">
        <w:rPr>
          <w:rFonts w:ascii="Tahoma" w:hAnsi="Tahoma" w:cs="Tahoma"/>
          <w:sz w:val="24"/>
          <w:szCs w:val="24"/>
        </w:rPr>
        <w:t>o</w:t>
      </w:r>
      <w:r w:rsidRPr="00BC299C">
        <w:rPr>
          <w:rFonts w:ascii="Tahoma" w:hAnsi="Tahoma" w:cs="Tahoma"/>
          <w:sz w:val="24"/>
          <w:szCs w:val="24"/>
        </w:rPr>
        <w:t>ra, os interesses da comunhão dos titulares de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6.2. O Agente Fiduciário, nomeado na presente Escritura de Emissão, declara sob as penas da lei, que:</w:t>
      </w:r>
    </w:p>
    <w:p w:rsidR="00731D0D" w:rsidRPr="00BC299C" w:rsidRDefault="00731D0D" w:rsidP="00667E1B">
      <w:pPr>
        <w:spacing w:line="320" w:lineRule="exact"/>
        <w:ind w:left="360"/>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aceita a função para a qual foi nomeado, assumindo integralmente os deveres e atribuições previstos na legislação específica e nesta Escritura de Emissão;</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conhece e aceita integralmente esta Escritura de Emissão, todas suas cláus</w:t>
      </w:r>
      <w:r w:rsidRPr="00BC299C">
        <w:rPr>
          <w:rFonts w:ascii="Tahoma" w:hAnsi="Tahoma" w:cs="Tahoma"/>
          <w:sz w:val="24"/>
          <w:szCs w:val="24"/>
        </w:rPr>
        <w:t>u</w:t>
      </w:r>
      <w:r w:rsidRPr="00BC299C">
        <w:rPr>
          <w:rFonts w:ascii="Tahoma" w:hAnsi="Tahoma" w:cs="Tahoma"/>
          <w:sz w:val="24"/>
          <w:szCs w:val="24"/>
        </w:rPr>
        <w:t>las e condições;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está devidamente autorizado a celebrar esta Escritura de Emissão e a cumprir com suas obrigações aqui previstas, tendo sido satisfeitos todos os requisitos legais e aqueles previstos no respectivo </w:t>
      </w:r>
      <w:r w:rsidR="00037BAC" w:rsidRPr="00BC299C">
        <w:rPr>
          <w:rFonts w:ascii="Tahoma" w:hAnsi="Tahoma" w:cs="Tahoma"/>
          <w:sz w:val="24"/>
          <w:szCs w:val="24"/>
        </w:rPr>
        <w:t xml:space="preserve">Estatuto </w:t>
      </w:r>
      <w:r w:rsidRPr="00BC299C">
        <w:rPr>
          <w:rFonts w:ascii="Tahoma" w:hAnsi="Tahoma" w:cs="Tahoma"/>
          <w:sz w:val="24"/>
          <w:szCs w:val="24"/>
        </w:rPr>
        <w:t>Social necessários para tanto;</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a celebração desta Escritura de Emissão e o cumprimento de suas obrigações </w:t>
      </w:r>
      <w:r w:rsidRPr="00BC299C">
        <w:rPr>
          <w:rFonts w:ascii="Tahoma" w:hAnsi="Tahoma" w:cs="Tahoma"/>
          <w:sz w:val="24"/>
          <w:szCs w:val="24"/>
        </w:rPr>
        <w:t>a</w:t>
      </w:r>
      <w:r w:rsidRPr="00BC299C">
        <w:rPr>
          <w:rFonts w:ascii="Tahoma" w:hAnsi="Tahoma" w:cs="Tahoma"/>
          <w:sz w:val="24"/>
          <w:szCs w:val="24"/>
        </w:rPr>
        <w:t>qui previstas não infringem qualquer obrigação anteriormente assumida pelo Agente Fiduci</w:t>
      </w:r>
      <w:r w:rsidRPr="00BC299C">
        <w:rPr>
          <w:rFonts w:ascii="Tahoma" w:hAnsi="Tahoma" w:cs="Tahoma"/>
          <w:sz w:val="24"/>
          <w:szCs w:val="24"/>
        </w:rPr>
        <w:t>á</w:t>
      </w:r>
      <w:r w:rsidRPr="00BC299C">
        <w:rPr>
          <w:rFonts w:ascii="Tahoma" w:hAnsi="Tahoma" w:cs="Tahoma"/>
          <w:sz w:val="24"/>
          <w:szCs w:val="24"/>
        </w:rPr>
        <w:t>rio;</w:t>
      </w:r>
    </w:p>
    <w:p w:rsidR="00731D0D" w:rsidRPr="00BC299C" w:rsidRDefault="00731D0D" w:rsidP="00667E1B">
      <w:pPr>
        <w:pStyle w:val="Cabealho"/>
        <w:widowControl/>
        <w:tabs>
          <w:tab w:val="clear" w:pos="4419"/>
          <w:tab w:val="clear" w:pos="8838"/>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não tem qualquer impedimento legal, conforme artigo 66, parágrafo </w:t>
      </w:r>
      <w:r w:rsidR="00E50F06" w:rsidRPr="00BC299C">
        <w:rPr>
          <w:rFonts w:ascii="Tahoma" w:hAnsi="Tahoma" w:cs="Tahoma"/>
          <w:sz w:val="24"/>
          <w:szCs w:val="24"/>
        </w:rPr>
        <w:t>3º</w:t>
      </w:r>
      <w:r w:rsidRPr="00BC299C">
        <w:rPr>
          <w:rFonts w:ascii="Tahoma" w:hAnsi="Tahoma" w:cs="Tahoma"/>
          <w:sz w:val="24"/>
          <w:szCs w:val="24"/>
        </w:rPr>
        <w:t>, da Lei das Sociedades por Ações, para exercer a função que lhe é confer</w:t>
      </w:r>
      <w:r w:rsidRPr="00BC299C">
        <w:rPr>
          <w:rFonts w:ascii="Tahoma" w:hAnsi="Tahoma" w:cs="Tahoma"/>
          <w:sz w:val="24"/>
          <w:szCs w:val="24"/>
        </w:rPr>
        <w:t>i</w:t>
      </w:r>
      <w:r w:rsidRPr="00BC299C">
        <w:rPr>
          <w:rFonts w:ascii="Tahoma" w:hAnsi="Tahoma" w:cs="Tahoma"/>
          <w:sz w:val="24"/>
          <w:szCs w:val="24"/>
        </w:rPr>
        <w:t xml:space="preserve">da; </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não se encontra em nenhuma das situações de conflito de interesse previstas no artigo 10 da Instrução da CVM n.º 28/83;</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não tem qualquer ligação com a Emissora que o impeça de exercer suas fu</w:t>
      </w:r>
      <w:r w:rsidRPr="00BC299C">
        <w:rPr>
          <w:rFonts w:ascii="Tahoma" w:hAnsi="Tahoma" w:cs="Tahoma"/>
          <w:sz w:val="24"/>
          <w:szCs w:val="24"/>
        </w:rPr>
        <w:t>n</w:t>
      </w:r>
      <w:r w:rsidRPr="00BC299C">
        <w:rPr>
          <w:rFonts w:ascii="Tahoma" w:hAnsi="Tahoma" w:cs="Tahoma"/>
          <w:sz w:val="24"/>
          <w:szCs w:val="24"/>
        </w:rPr>
        <w:t xml:space="preserve">ções; </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está ciente das disposições da Circular do Banco Central do Brasil n.º 1.832, de 31 de outubro de 1990; e</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7"/>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verificou a veracidade das informações contidas nesta Escritura de Emi</w:t>
      </w:r>
      <w:r w:rsidRPr="00BC299C">
        <w:rPr>
          <w:rFonts w:ascii="Tahoma" w:hAnsi="Tahoma" w:cs="Tahoma"/>
          <w:sz w:val="24"/>
          <w:szCs w:val="24"/>
        </w:rPr>
        <w:t>s</w:t>
      </w:r>
      <w:r w:rsidRPr="00BC299C">
        <w:rPr>
          <w:rFonts w:ascii="Tahoma" w:hAnsi="Tahoma" w:cs="Tahoma"/>
          <w:sz w:val="24"/>
          <w:szCs w:val="24"/>
        </w:rPr>
        <w:t>são.</w:t>
      </w:r>
    </w:p>
    <w:p w:rsidR="00731D0D" w:rsidRPr="00BC299C" w:rsidRDefault="00731D0D" w:rsidP="00667E1B">
      <w:pPr>
        <w:spacing w:line="320" w:lineRule="exact"/>
        <w:ind w:left="720"/>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6.3. O Agente Fiduciário exercerá suas funções a partir da data de assinatura desta E</w:t>
      </w:r>
      <w:r w:rsidRPr="00BC299C">
        <w:rPr>
          <w:rFonts w:ascii="Tahoma" w:hAnsi="Tahoma" w:cs="Tahoma"/>
          <w:sz w:val="24"/>
          <w:szCs w:val="24"/>
        </w:rPr>
        <w:t>s</w:t>
      </w:r>
      <w:r w:rsidRPr="00BC299C">
        <w:rPr>
          <w:rFonts w:ascii="Tahoma" w:hAnsi="Tahoma" w:cs="Tahoma"/>
          <w:sz w:val="24"/>
          <w:szCs w:val="24"/>
        </w:rPr>
        <w:t>critura de Emissão, devendo permanecer no exercício de suas funções até a Data de Vencimento ou até sua efetiva substituição.</w:t>
      </w:r>
    </w:p>
    <w:p w:rsidR="00731D0D" w:rsidRPr="00BC299C" w:rsidRDefault="00731D0D" w:rsidP="00667E1B">
      <w:pPr>
        <w:spacing w:line="320" w:lineRule="exact"/>
        <w:rPr>
          <w:rFonts w:ascii="Tahoma" w:hAnsi="Tahoma" w:cs="Tahoma"/>
          <w:sz w:val="24"/>
          <w:szCs w:val="24"/>
        </w:rPr>
      </w:pPr>
    </w:p>
    <w:p w:rsidR="00C77E04" w:rsidRPr="00BC299C" w:rsidRDefault="00731D0D" w:rsidP="00C77E04">
      <w:pPr>
        <w:spacing w:line="320" w:lineRule="exact"/>
        <w:rPr>
          <w:rFonts w:ascii="Tahoma" w:hAnsi="Tahoma" w:cs="Tahoma"/>
          <w:sz w:val="24"/>
          <w:szCs w:val="24"/>
        </w:rPr>
      </w:pPr>
      <w:r w:rsidRPr="00BC299C">
        <w:rPr>
          <w:rFonts w:ascii="Tahoma" w:hAnsi="Tahoma" w:cs="Tahoma"/>
          <w:sz w:val="24"/>
          <w:szCs w:val="24"/>
        </w:rPr>
        <w:t xml:space="preserve">6.4. </w:t>
      </w:r>
      <w:r w:rsidR="00DF5452" w:rsidRPr="00BC299C">
        <w:rPr>
          <w:rFonts w:ascii="Tahoma" w:hAnsi="Tahoma" w:cs="Tahoma"/>
          <w:sz w:val="24"/>
          <w:szCs w:val="24"/>
        </w:rPr>
        <w:t>Será devida pela Emissora ao Agente Fiduciário, a</w:t>
      </w:r>
      <w:r w:rsidRPr="00BC299C">
        <w:rPr>
          <w:rFonts w:ascii="Tahoma" w:hAnsi="Tahoma" w:cs="Tahoma"/>
          <w:sz w:val="24"/>
          <w:szCs w:val="24"/>
        </w:rPr>
        <w:t xml:space="preserve"> título de honorários pelos dev</w:t>
      </w:r>
      <w:r w:rsidRPr="00BC299C">
        <w:rPr>
          <w:rFonts w:ascii="Tahoma" w:hAnsi="Tahoma" w:cs="Tahoma"/>
          <w:sz w:val="24"/>
          <w:szCs w:val="24"/>
        </w:rPr>
        <w:t>e</w:t>
      </w:r>
      <w:r w:rsidRPr="00BC299C">
        <w:rPr>
          <w:rFonts w:ascii="Tahoma" w:hAnsi="Tahoma" w:cs="Tahoma"/>
          <w:sz w:val="24"/>
          <w:szCs w:val="24"/>
        </w:rPr>
        <w:t>res e atribuições que lhe competem, nos termos da legislação e regulamentação aplicáveis e de</w:t>
      </w:r>
      <w:r w:rsidRPr="00BC299C">
        <w:rPr>
          <w:rFonts w:ascii="Tahoma" w:hAnsi="Tahoma" w:cs="Tahoma"/>
          <w:sz w:val="24"/>
          <w:szCs w:val="24"/>
        </w:rPr>
        <w:t>s</w:t>
      </w:r>
      <w:r w:rsidRPr="00BC299C">
        <w:rPr>
          <w:rFonts w:ascii="Tahoma" w:hAnsi="Tahoma" w:cs="Tahoma"/>
          <w:sz w:val="24"/>
          <w:szCs w:val="24"/>
        </w:rPr>
        <w:t xml:space="preserve">ta Escritura de Emissão, </w:t>
      </w:r>
      <w:r w:rsidR="0061152D" w:rsidRPr="00BC299C">
        <w:rPr>
          <w:rFonts w:ascii="Tahoma" w:hAnsi="Tahoma" w:cs="Tahoma"/>
          <w:sz w:val="24"/>
          <w:szCs w:val="24"/>
        </w:rPr>
        <w:t xml:space="preserve">remuneração correspondente a parcelas anuais de R$ 12.000,00 (doze mil reais), sendo o primeiro pagamento devido no 5º (quinto) dia útil após a data da assinatura desta Escritura de Emissão e os demais pagamentos sempre no mesmo dia dos anos subseqüentes, até a </w:t>
      </w:r>
      <w:r w:rsidR="00AF3A84" w:rsidRPr="00BC299C">
        <w:rPr>
          <w:rFonts w:ascii="Tahoma" w:hAnsi="Tahoma" w:cs="Tahoma"/>
          <w:sz w:val="24"/>
          <w:szCs w:val="24"/>
        </w:rPr>
        <w:t xml:space="preserve">data da </w:t>
      </w:r>
      <w:r w:rsidR="0061152D" w:rsidRPr="00BC299C">
        <w:rPr>
          <w:rFonts w:ascii="Tahoma" w:hAnsi="Tahoma" w:cs="Tahoma"/>
          <w:sz w:val="24"/>
          <w:szCs w:val="24"/>
        </w:rPr>
        <w:t>liquidação integral das Debêntures</w:t>
      </w:r>
      <w:r w:rsidR="0086492A" w:rsidRPr="00BC299C">
        <w:rPr>
          <w:rFonts w:ascii="Tahoma" w:hAnsi="Tahoma" w:cs="Tahoma"/>
          <w:sz w:val="24"/>
          <w:szCs w:val="24"/>
        </w:rPr>
        <w:t xml:space="preserve"> </w:t>
      </w:r>
      <w:r w:rsidR="00DF5452" w:rsidRPr="00BC299C">
        <w:rPr>
          <w:rFonts w:ascii="Tahoma" w:hAnsi="Tahoma" w:cs="Tahoma"/>
          <w:sz w:val="24"/>
          <w:szCs w:val="24"/>
        </w:rPr>
        <w:t>(“</w:t>
      </w:r>
      <w:r w:rsidR="00DF5452" w:rsidRPr="00BC299C">
        <w:rPr>
          <w:rFonts w:ascii="Tahoma" w:hAnsi="Tahoma" w:cs="Tahoma"/>
          <w:sz w:val="24"/>
          <w:szCs w:val="24"/>
          <w:u w:val="single"/>
        </w:rPr>
        <w:t>Remuneração do Agente Fiduciário</w:t>
      </w:r>
      <w:r w:rsidR="00DF5452" w:rsidRPr="00BC299C">
        <w:rPr>
          <w:rFonts w:ascii="Tahoma" w:hAnsi="Tahoma" w:cs="Tahoma"/>
          <w:sz w:val="24"/>
          <w:szCs w:val="24"/>
        </w:rPr>
        <w:t>”)</w:t>
      </w:r>
      <w:r w:rsidR="0061152D" w:rsidRPr="00BC299C">
        <w:rPr>
          <w:rFonts w:ascii="Tahoma" w:hAnsi="Tahoma" w:cs="Tahoma"/>
          <w:sz w:val="24"/>
          <w:szCs w:val="24"/>
        </w:rPr>
        <w:t>.</w:t>
      </w:r>
    </w:p>
    <w:p w:rsidR="0061152D" w:rsidRPr="00BC299C" w:rsidRDefault="0061152D" w:rsidP="00C77E04">
      <w:pPr>
        <w:spacing w:line="320" w:lineRule="exact"/>
        <w:rPr>
          <w:rFonts w:ascii="Tahoma" w:hAnsi="Tahoma" w:cs="Tahoma"/>
          <w:sz w:val="24"/>
          <w:szCs w:val="24"/>
        </w:rPr>
      </w:pPr>
    </w:p>
    <w:p w:rsidR="00C77E04" w:rsidRPr="00BC299C" w:rsidRDefault="0061152D" w:rsidP="00C77E04">
      <w:pPr>
        <w:spacing w:line="320" w:lineRule="exact"/>
        <w:rPr>
          <w:rFonts w:ascii="Tahoma" w:hAnsi="Tahoma" w:cs="Tahoma"/>
          <w:sz w:val="24"/>
          <w:szCs w:val="24"/>
        </w:rPr>
      </w:pPr>
      <w:r w:rsidRPr="00BC299C">
        <w:rPr>
          <w:rFonts w:ascii="Tahoma" w:hAnsi="Tahoma" w:cs="Tahoma"/>
          <w:sz w:val="24"/>
          <w:szCs w:val="24"/>
        </w:rPr>
        <w:t xml:space="preserve">6.4.1. </w:t>
      </w:r>
      <w:r w:rsidR="00C86936" w:rsidRPr="00BC299C">
        <w:rPr>
          <w:rFonts w:ascii="Tahoma" w:hAnsi="Tahoma" w:cs="Tahoma"/>
          <w:sz w:val="24"/>
          <w:szCs w:val="24"/>
        </w:rPr>
        <w:t xml:space="preserve">Na hipótese de falta de pagamento, pela Emissora, de qualquer quantia devida aos titulares de Debêntures, inclusive, mas não se limitando, das Amortizações Programadas e da Remuneração devida nos termos desta Escritura de Emissão, ou, ainda, no caso </w:t>
      </w:r>
      <w:r w:rsidR="00C77E04" w:rsidRPr="00BC299C">
        <w:rPr>
          <w:rFonts w:ascii="Tahoma" w:hAnsi="Tahoma" w:cs="Tahoma"/>
          <w:sz w:val="24"/>
          <w:szCs w:val="24"/>
        </w:rPr>
        <w:t xml:space="preserve">de repactuação das condições das Debêntures após a </w:t>
      </w:r>
      <w:r w:rsidRPr="00BC299C">
        <w:rPr>
          <w:rFonts w:ascii="Tahoma" w:hAnsi="Tahoma" w:cs="Tahoma"/>
          <w:sz w:val="24"/>
          <w:szCs w:val="24"/>
        </w:rPr>
        <w:t xml:space="preserve">Emissão, será </w:t>
      </w:r>
      <w:r w:rsidR="00C77E04" w:rsidRPr="00BC299C">
        <w:rPr>
          <w:rFonts w:ascii="Tahoma" w:hAnsi="Tahoma" w:cs="Tahoma"/>
          <w:sz w:val="24"/>
          <w:szCs w:val="24"/>
        </w:rPr>
        <w:t>devid</w:t>
      </w:r>
      <w:r w:rsidRPr="00BC299C">
        <w:rPr>
          <w:rFonts w:ascii="Tahoma" w:hAnsi="Tahoma" w:cs="Tahoma"/>
          <w:sz w:val="24"/>
          <w:szCs w:val="24"/>
        </w:rPr>
        <w:t>o</w:t>
      </w:r>
      <w:r w:rsidR="00C77E04" w:rsidRPr="00BC299C">
        <w:rPr>
          <w:rFonts w:ascii="Tahoma" w:hAnsi="Tahoma" w:cs="Tahoma"/>
          <w:sz w:val="24"/>
          <w:szCs w:val="24"/>
        </w:rPr>
        <w:t xml:space="preserve"> ao Agente Fiduciário, adicionalmente, o valor de R$ 500,00</w:t>
      </w:r>
      <w:r w:rsidRPr="00BC299C">
        <w:rPr>
          <w:rFonts w:ascii="Tahoma" w:hAnsi="Tahoma" w:cs="Tahoma"/>
          <w:sz w:val="24"/>
          <w:szCs w:val="24"/>
        </w:rPr>
        <w:t xml:space="preserve"> (quinhentos reais) </w:t>
      </w:r>
      <w:r w:rsidR="00C77E04" w:rsidRPr="00BC299C">
        <w:rPr>
          <w:rFonts w:ascii="Tahoma" w:hAnsi="Tahoma" w:cs="Tahoma"/>
          <w:sz w:val="24"/>
          <w:szCs w:val="24"/>
        </w:rPr>
        <w:t xml:space="preserve">por hora-homem de trabalho dedicado (i) ao comparecimento em reuniões formais </w:t>
      </w:r>
      <w:r w:rsidR="001761EC" w:rsidRPr="00BC299C">
        <w:rPr>
          <w:rFonts w:ascii="Tahoma" w:hAnsi="Tahoma" w:cs="Tahoma"/>
          <w:sz w:val="24"/>
          <w:szCs w:val="24"/>
        </w:rPr>
        <w:t xml:space="preserve">realizadas </w:t>
      </w:r>
      <w:r w:rsidR="00C77E04" w:rsidRPr="00BC299C">
        <w:rPr>
          <w:rFonts w:ascii="Tahoma" w:hAnsi="Tahoma" w:cs="Tahoma"/>
          <w:sz w:val="24"/>
          <w:szCs w:val="24"/>
        </w:rPr>
        <w:t xml:space="preserve">com a Emissora e/ou com </w:t>
      </w:r>
      <w:r w:rsidR="001761EC" w:rsidRPr="00BC299C">
        <w:rPr>
          <w:rFonts w:ascii="Tahoma" w:hAnsi="Tahoma" w:cs="Tahoma"/>
          <w:sz w:val="24"/>
          <w:szCs w:val="24"/>
        </w:rPr>
        <w:t xml:space="preserve">os </w:t>
      </w:r>
      <w:r w:rsidR="007C090E" w:rsidRPr="00BC299C">
        <w:rPr>
          <w:rFonts w:ascii="Tahoma" w:hAnsi="Tahoma" w:cs="Tahoma"/>
          <w:sz w:val="24"/>
          <w:szCs w:val="24"/>
        </w:rPr>
        <w:t>titulares de Debêntures</w:t>
      </w:r>
      <w:r w:rsidR="00C77E04" w:rsidRPr="00BC299C">
        <w:rPr>
          <w:rFonts w:ascii="Tahoma" w:hAnsi="Tahoma" w:cs="Tahoma"/>
          <w:sz w:val="24"/>
          <w:szCs w:val="24"/>
        </w:rPr>
        <w:t xml:space="preserve">; e (ii) à implementação </w:t>
      </w:r>
      <w:r w:rsidR="007C090E" w:rsidRPr="00BC299C">
        <w:rPr>
          <w:rFonts w:ascii="Tahoma" w:hAnsi="Tahoma" w:cs="Tahoma"/>
          <w:sz w:val="24"/>
          <w:szCs w:val="24"/>
        </w:rPr>
        <w:t xml:space="preserve">das </w:t>
      </w:r>
      <w:r w:rsidR="00C77E04" w:rsidRPr="00BC299C">
        <w:rPr>
          <w:rFonts w:ascii="Tahoma" w:hAnsi="Tahoma" w:cs="Tahoma"/>
          <w:sz w:val="24"/>
          <w:szCs w:val="24"/>
        </w:rPr>
        <w:t xml:space="preserve">decisões tomadas </w:t>
      </w:r>
      <w:r w:rsidR="005F33AD" w:rsidRPr="00BC299C">
        <w:rPr>
          <w:rFonts w:ascii="Tahoma" w:hAnsi="Tahoma" w:cs="Tahoma"/>
          <w:sz w:val="24"/>
          <w:szCs w:val="24"/>
        </w:rPr>
        <w:t>nas</w:t>
      </w:r>
      <w:r w:rsidR="00C77E04" w:rsidRPr="00BC299C">
        <w:rPr>
          <w:rFonts w:ascii="Tahoma" w:hAnsi="Tahoma" w:cs="Tahoma"/>
          <w:sz w:val="24"/>
          <w:szCs w:val="24"/>
        </w:rPr>
        <w:t xml:space="preserve"> </w:t>
      </w:r>
      <w:r w:rsidR="001761EC" w:rsidRPr="00BC299C">
        <w:rPr>
          <w:rFonts w:ascii="Tahoma" w:hAnsi="Tahoma" w:cs="Tahoma"/>
          <w:sz w:val="24"/>
          <w:szCs w:val="24"/>
        </w:rPr>
        <w:t xml:space="preserve">referidas reuniões. As quantias devidas nos termos deste item serão </w:t>
      </w:r>
      <w:r w:rsidR="00C77E04" w:rsidRPr="00BC299C">
        <w:rPr>
          <w:rFonts w:ascii="Tahoma" w:hAnsi="Tahoma" w:cs="Tahoma"/>
          <w:sz w:val="24"/>
          <w:szCs w:val="24"/>
        </w:rPr>
        <w:t xml:space="preserve">pagas </w:t>
      </w:r>
      <w:r w:rsidR="001761EC" w:rsidRPr="00BC299C">
        <w:rPr>
          <w:rFonts w:ascii="Tahoma" w:hAnsi="Tahoma" w:cs="Tahoma"/>
          <w:sz w:val="24"/>
          <w:szCs w:val="24"/>
        </w:rPr>
        <w:t xml:space="preserve">no prazo de </w:t>
      </w:r>
      <w:r w:rsidR="00C77E04" w:rsidRPr="00BC299C">
        <w:rPr>
          <w:rFonts w:ascii="Tahoma" w:hAnsi="Tahoma" w:cs="Tahoma"/>
          <w:sz w:val="24"/>
          <w:szCs w:val="24"/>
        </w:rPr>
        <w:t xml:space="preserve">5 (cinco) dias após </w:t>
      </w:r>
      <w:r w:rsidR="001761EC" w:rsidRPr="00BC299C">
        <w:rPr>
          <w:rFonts w:ascii="Tahoma" w:hAnsi="Tahoma" w:cs="Tahoma"/>
          <w:sz w:val="24"/>
          <w:szCs w:val="24"/>
        </w:rPr>
        <w:t xml:space="preserve">a </w:t>
      </w:r>
      <w:r w:rsidR="00C77E04" w:rsidRPr="00BC299C">
        <w:rPr>
          <w:rFonts w:ascii="Tahoma" w:hAnsi="Tahoma" w:cs="Tahoma"/>
          <w:sz w:val="24"/>
          <w:szCs w:val="24"/>
        </w:rPr>
        <w:t xml:space="preserve">comprovação, pelo Agente Fiduciário, </w:t>
      </w:r>
      <w:r w:rsidR="005F33AD" w:rsidRPr="00BC299C">
        <w:rPr>
          <w:rFonts w:ascii="Tahoma" w:hAnsi="Tahoma" w:cs="Tahoma"/>
          <w:sz w:val="24"/>
          <w:szCs w:val="24"/>
        </w:rPr>
        <w:t xml:space="preserve">da entrega à Emissora </w:t>
      </w:r>
      <w:r w:rsidR="00C77E04" w:rsidRPr="00BC299C">
        <w:rPr>
          <w:rFonts w:ascii="Tahoma" w:hAnsi="Tahoma" w:cs="Tahoma"/>
          <w:sz w:val="24"/>
          <w:szCs w:val="24"/>
        </w:rPr>
        <w:t xml:space="preserve">de "relatório de horas" </w:t>
      </w:r>
      <w:r w:rsidR="005F33AD" w:rsidRPr="00BC299C">
        <w:rPr>
          <w:rFonts w:ascii="Tahoma" w:hAnsi="Tahoma" w:cs="Tahoma"/>
          <w:sz w:val="24"/>
          <w:szCs w:val="24"/>
        </w:rPr>
        <w:t>referentes aos trabalhos realizados nos termos deste item</w:t>
      </w:r>
      <w:r w:rsidR="00C77E04" w:rsidRPr="00BC299C">
        <w:rPr>
          <w:rFonts w:ascii="Tahoma" w:hAnsi="Tahoma" w:cs="Tahoma"/>
          <w:sz w:val="24"/>
          <w:szCs w:val="24"/>
        </w:rPr>
        <w:t xml:space="preserve">. </w:t>
      </w:r>
      <w:r w:rsidR="005F33AD" w:rsidRPr="00BC299C">
        <w:rPr>
          <w:rFonts w:ascii="Tahoma" w:hAnsi="Tahoma" w:cs="Tahoma"/>
          <w:sz w:val="24"/>
          <w:szCs w:val="24"/>
        </w:rPr>
        <w:t>Para os fins deste item, e</w:t>
      </w:r>
      <w:r w:rsidR="00C77E04" w:rsidRPr="00BC299C">
        <w:rPr>
          <w:rFonts w:ascii="Tahoma" w:hAnsi="Tahoma" w:cs="Tahoma"/>
          <w:sz w:val="24"/>
          <w:szCs w:val="24"/>
        </w:rPr>
        <w:t xml:space="preserve">ntende-se por repactuação das condições das </w:t>
      </w:r>
      <w:r w:rsidR="007C090E" w:rsidRPr="00BC299C">
        <w:rPr>
          <w:rFonts w:ascii="Tahoma" w:hAnsi="Tahoma" w:cs="Tahoma"/>
          <w:sz w:val="24"/>
          <w:szCs w:val="24"/>
        </w:rPr>
        <w:t xml:space="preserve">Debêntures </w:t>
      </w:r>
      <w:r w:rsidR="00C77E04" w:rsidRPr="00BC299C">
        <w:rPr>
          <w:rFonts w:ascii="Tahoma" w:hAnsi="Tahoma" w:cs="Tahoma"/>
          <w:sz w:val="24"/>
          <w:szCs w:val="24"/>
        </w:rPr>
        <w:t xml:space="preserve">os eventos relacionados à alteração (i) das garantias (prestação de garantias), </w:t>
      </w:r>
      <w:r w:rsidR="005F33AD" w:rsidRPr="00BC299C">
        <w:rPr>
          <w:rFonts w:ascii="Tahoma" w:hAnsi="Tahoma" w:cs="Tahoma"/>
          <w:sz w:val="24"/>
          <w:szCs w:val="24"/>
        </w:rPr>
        <w:t xml:space="preserve">conforme venham a ser prestadas; </w:t>
      </w:r>
      <w:r w:rsidR="00C77E04" w:rsidRPr="00BC299C">
        <w:rPr>
          <w:rFonts w:ascii="Tahoma" w:hAnsi="Tahoma" w:cs="Tahoma"/>
          <w:sz w:val="24"/>
          <w:szCs w:val="24"/>
        </w:rPr>
        <w:t xml:space="preserve">(ii) </w:t>
      </w:r>
      <w:r w:rsidR="005F33AD" w:rsidRPr="00BC299C">
        <w:rPr>
          <w:rFonts w:ascii="Tahoma" w:hAnsi="Tahoma" w:cs="Tahoma"/>
          <w:sz w:val="24"/>
          <w:szCs w:val="24"/>
        </w:rPr>
        <w:t xml:space="preserve">dos </w:t>
      </w:r>
      <w:r w:rsidR="00C77E04" w:rsidRPr="00BC299C">
        <w:rPr>
          <w:rFonts w:ascii="Tahoma" w:hAnsi="Tahoma" w:cs="Tahoma"/>
          <w:sz w:val="24"/>
          <w:szCs w:val="24"/>
        </w:rPr>
        <w:t>prazos de pagamento</w:t>
      </w:r>
      <w:r w:rsidR="005F33AD" w:rsidRPr="00BC299C">
        <w:rPr>
          <w:rFonts w:ascii="Tahoma" w:hAnsi="Tahoma" w:cs="Tahoma"/>
          <w:sz w:val="24"/>
          <w:szCs w:val="24"/>
        </w:rPr>
        <w:t xml:space="preserve"> de Amortização Programada e/ou Remuneração;</w:t>
      </w:r>
      <w:r w:rsidR="00C77E04" w:rsidRPr="00BC299C">
        <w:rPr>
          <w:rFonts w:ascii="Tahoma" w:hAnsi="Tahoma" w:cs="Tahoma"/>
          <w:sz w:val="24"/>
          <w:szCs w:val="24"/>
        </w:rPr>
        <w:t xml:space="preserve"> ou (iii) </w:t>
      </w:r>
      <w:r w:rsidR="005F33AD" w:rsidRPr="00BC299C">
        <w:rPr>
          <w:rFonts w:ascii="Tahoma" w:hAnsi="Tahoma" w:cs="Tahoma"/>
          <w:sz w:val="24"/>
          <w:szCs w:val="24"/>
        </w:rPr>
        <w:t xml:space="preserve">das </w:t>
      </w:r>
      <w:r w:rsidR="00C77E04" w:rsidRPr="00BC299C">
        <w:rPr>
          <w:rFonts w:ascii="Tahoma" w:hAnsi="Tahoma" w:cs="Tahoma"/>
          <w:sz w:val="24"/>
          <w:szCs w:val="24"/>
        </w:rPr>
        <w:t>condições relaci</w:t>
      </w:r>
      <w:r w:rsidR="00D720B8" w:rsidRPr="00BC299C">
        <w:rPr>
          <w:rFonts w:ascii="Tahoma" w:hAnsi="Tahoma" w:cs="Tahoma"/>
          <w:sz w:val="24"/>
          <w:szCs w:val="24"/>
        </w:rPr>
        <w:t>onadas ao vencimento antecipado</w:t>
      </w:r>
      <w:r w:rsidR="005F33AD" w:rsidRPr="00BC299C">
        <w:rPr>
          <w:rFonts w:ascii="Tahoma" w:hAnsi="Tahoma" w:cs="Tahoma"/>
          <w:sz w:val="24"/>
          <w:szCs w:val="24"/>
        </w:rPr>
        <w:t xml:space="preserve"> das Debêntures</w:t>
      </w:r>
      <w:r w:rsidR="00D720B8" w:rsidRPr="00BC299C">
        <w:rPr>
          <w:rFonts w:ascii="Tahoma" w:hAnsi="Tahoma" w:cs="Tahoma"/>
          <w:sz w:val="24"/>
          <w:szCs w:val="24"/>
        </w:rPr>
        <w:t>.</w:t>
      </w:r>
    </w:p>
    <w:p w:rsidR="00D720B8" w:rsidRPr="00BC299C" w:rsidRDefault="00D720B8" w:rsidP="00C77E04">
      <w:pPr>
        <w:spacing w:line="320" w:lineRule="exact"/>
        <w:rPr>
          <w:rFonts w:ascii="Tahoma" w:hAnsi="Tahoma" w:cs="Tahoma"/>
          <w:sz w:val="24"/>
          <w:szCs w:val="24"/>
        </w:rPr>
      </w:pPr>
    </w:p>
    <w:p w:rsidR="00C77E04" w:rsidRPr="00BC299C" w:rsidRDefault="00D720B8" w:rsidP="00D720B8">
      <w:pPr>
        <w:pStyle w:val="PargrafodaLista"/>
        <w:ind w:left="0"/>
        <w:rPr>
          <w:rFonts w:ascii="Tahoma" w:hAnsi="Tahoma" w:cs="Tahoma"/>
          <w:sz w:val="24"/>
          <w:szCs w:val="24"/>
        </w:rPr>
      </w:pPr>
      <w:r w:rsidRPr="00BC299C">
        <w:rPr>
          <w:rFonts w:ascii="Tahoma" w:hAnsi="Tahoma" w:cs="Tahoma"/>
          <w:sz w:val="24"/>
          <w:szCs w:val="24"/>
        </w:rPr>
        <w:t xml:space="preserve">6.4.1.1. </w:t>
      </w:r>
      <w:r w:rsidR="00916C2C" w:rsidRPr="00BC299C">
        <w:rPr>
          <w:rFonts w:ascii="Tahoma" w:hAnsi="Tahoma" w:cs="Tahoma"/>
          <w:sz w:val="24"/>
          <w:szCs w:val="24"/>
        </w:rPr>
        <w:t>Na hipótese de falta de pagamento, pela Emissora, de qualquer quantia devida aos titulares de Debêntures, inclusive, mas não se limitando, das Amortizações Programadas e da Remuneração devida nos termos desta Escritura de Emissão</w:t>
      </w:r>
      <w:r w:rsidR="00C77E04" w:rsidRPr="00BC299C">
        <w:rPr>
          <w:rFonts w:ascii="Tahoma" w:hAnsi="Tahoma" w:cs="Tahoma"/>
          <w:sz w:val="24"/>
          <w:szCs w:val="24"/>
        </w:rPr>
        <w:t xml:space="preserve">, todas as despesas em que o Agente Fiduciário venha a incorrer para resguardar os interesses dos </w:t>
      </w:r>
      <w:r w:rsidR="007C090E" w:rsidRPr="00BC299C">
        <w:rPr>
          <w:rFonts w:ascii="Tahoma" w:hAnsi="Tahoma" w:cs="Tahoma"/>
          <w:sz w:val="24"/>
          <w:szCs w:val="24"/>
        </w:rPr>
        <w:t>titulares de Debêntures</w:t>
      </w:r>
      <w:r w:rsidR="00C77E04" w:rsidRPr="00BC299C">
        <w:rPr>
          <w:rFonts w:ascii="Tahoma" w:hAnsi="Tahoma" w:cs="Tahoma"/>
          <w:sz w:val="24"/>
          <w:szCs w:val="24"/>
        </w:rPr>
        <w:t xml:space="preserve"> deverão ser previamente aprovadas e adiantadas pelos titulares de Debêntures e</w:t>
      </w:r>
      <w:r w:rsidR="007C090E" w:rsidRPr="00BC299C">
        <w:rPr>
          <w:rFonts w:ascii="Tahoma" w:hAnsi="Tahoma" w:cs="Tahoma"/>
          <w:sz w:val="24"/>
          <w:szCs w:val="24"/>
        </w:rPr>
        <w:t>,</w:t>
      </w:r>
      <w:r w:rsidR="00C77E04" w:rsidRPr="00BC299C">
        <w:rPr>
          <w:rFonts w:ascii="Tahoma" w:hAnsi="Tahoma" w:cs="Tahoma"/>
          <w:sz w:val="24"/>
          <w:szCs w:val="24"/>
        </w:rPr>
        <w:t xml:space="preserve"> posteriormente, ressarcidas pela Emissora</w:t>
      </w:r>
      <w:r w:rsidR="00916C2C" w:rsidRPr="00BC299C">
        <w:rPr>
          <w:rFonts w:ascii="Tahoma" w:hAnsi="Tahoma" w:cs="Tahoma"/>
          <w:sz w:val="24"/>
          <w:szCs w:val="24"/>
        </w:rPr>
        <w:t>, nos termos desta Escritura de Emissão</w:t>
      </w:r>
      <w:r w:rsidR="00C77E04" w:rsidRPr="00BC299C">
        <w:rPr>
          <w:rFonts w:ascii="Tahoma" w:hAnsi="Tahoma" w:cs="Tahoma"/>
          <w:sz w:val="24"/>
          <w:szCs w:val="24"/>
        </w:rPr>
        <w:t xml:space="preserve">. </w:t>
      </w:r>
      <w:r w:rsidR="00916C2C" w:rsidRPr="00BC299C">
        <w:rPr>
          <w:rFonts w:ascii="Tahoma" w:hAnsi="Tahoma" w:cs="Tahoma"/>
          <w:sz w:val="24"/>
          <w:szCs w:val="24"/>
        </w:rPr>
        <w:t>Referidas</w:t>
      </w:r>
      <w:r w:rsidR="00C77E04" w:rsidRPr="00BC299C">
        <w:rPr>
          <w:rFonts w:ascii="Tahoma" w:hAnsi="Tahoma" w:cs="Tahoma"/>
          <w:sz w:val="24"/>
          <w:szCs w:val="24"/>
        </w:rPr>
        <w:t xml:space="preserve"> despesas incluem</w:t>
      </w:r>
      <w:r w:rsidR="0086492A" w:rsidRPr="00BC299C">
        <w:rPr>
          <w:rFonts w:ascii="Tahoma" w:hAnsi="Tahoma" w:cs="Tahoma"/>
          <w:sz w:val="24"/>
          <w:szCs w:val="24"/>
        </w:rPr>
        <w:t>, conforme o caso,</w:t>
      </w:r>
      <w:r w:rsidR="00C77E04" w:rsidRPr="00BC299C">
        <w:rPr>
          <w:rFonts w:ascii="Tahoma" w:hAnsi="Tahoma" w:cs="Tahoma"/>
          <w:sz w:val="24"/>
          <w:szCs w:val="24"/>
        </w:rPr>
        <w:t xml:space="preserve"> os gastos com honorários advocatícios, inclusive de terceiros, depósitos, indenizações, custas e taxas </w:t>
      </w:r>
      <w:r w:rsidR="0086492A" w:rsidRPr="00BC299C">
        <w:rPr>
          <w:rFonts w:ascii="Tahoma" w:hAnsi="Tahoma" w:cs="Tahoma"/>
          <w:sz w:val="24"/>
          <w:szCs w:val="24"/>
        </w:rPr>
        <w:t>judiciais</w:t>
      </w:r>
      <w:r w:rsidR="00C77E04" w:rsidRPr="00BC299C">
        <w:rPr>
          <w:rFonts w:ascii="Tahoma" w:hAnsi="Tahoma" w:cs="Tahoma"/>
          <w:sz w:val="24"/>
          <w:szCs w:val="24"/>
        </w:rPr>
        <w:t xml:space="preserve"> </w:t>
      </w:r>
      <w:r w:rsidR="0086492A" w:rsidRPr="00BC299C">
        <w:rPr>
          <w:rFonts w:ascii="Tahoma" w:hAnsi="Tahoma" w:cs="Tahoma"/>
          <w:sz w:val="24"/>
          <w:szCs w:val="24"/>
        </w:rPr>
        <w:t xml:space="preserve">no âmbito </w:t>
      </w:r>
      <w:r w:rsidR="00C77E04" w:rsidRPr="00BC299C">
        <w:rPr>
          <w:rFonts w:ascii="Tahoma" w:hAnsi="Tahoma" w:cs="Tahoma"/>
          <w:sz w:val="24"/>
          <w:szCs w:val="24"/>
        </w:rPr>
        <w:t xml:space="preserve">de ações propostas pelo Agente Fiduciário, desde que relacionadas à solução da inadimplência, enquanto representante dos </w:t>
      </w:r>
      <w:r w:rsidR="007C090E" w:rsidRPr="00BC299C">
        <w:rPr>
          <w:rFonts w:ascii="Tahoma" w:hAnsi="Tahoma" w:cs="Tahoma"/>
          <w:sz w:val="24"/>
          <w:szCs w:val="24"/>
        </w:rPr>
        <w:t>titulares de Debêntures</w:t>
      </w:r>
      <w:r w:rsidR="00C77E04" w:rsidRPr="00BC299C">
        <w:rPr>
          <w:rFonts w:ascii="Tahoma" w:hAnsi="Tahoma" w:cs="Tahoma"/>
          <w:sz w:val="24"/>
          <w:szCs w:val="24"/>
        </w:rPr>
        <w:t>. As eventuais despesas, depósitos e custas judiciais decorrentes da sucumbência em ações judiciais serão igualmente suportad</w:t>
      </w:r>
      <w:r w:rsidR="0086492A" w:rsidRPr="00BC299C">
        <w:rPr>
          <w:rFonts w:ascii="Tahoma" w:hAnsi="Tahoma" w:cs="Tahoma"/>
          <w:sz w:val="24"/>
          <w:szCs w:val="24"/>
        </w:rPr>
        <w:t>o</w:t>
      </w:r>
      <w:r w:rsidR="00C77E04" w:rsidRPr="00BC299C">
        <w:rPr>
          <w:rFonts w:ascii="Tahoma" w:hAnsi="Tahoma" w:cs="Tahoma"/>
          <w:sz w:val="24"/>
          <w:szCs w:val="24"/>
        </w:rPr>
        <w:t xml:space="preserve">s pelos </w:t>
      </w:r>
      <w:r w:rsidR="007C090E" w:rsidRPr="00BC299C">
        <w:rPr>
          <w:rFonts w:ascii="Tahoma" w:hAnsi="Tahoma" w:cs="Tahoma"/>
          <w:sz w:val="24"/>
          <w:szCs w:val="24"/>
        </w:rPr>
        <w:t>titulares de Debêntures</w:t>
      </w:r>
      <w:r w:rsidR="00C77E04" w:rsidRPr="00BC299C">
        <w:rPr>
          <w:rFonts w:ascii="Tahoma" w:hAnsi="Tahoma" w:cs="Tahoma"/>
          <w:sz w:val="24"/>
          <w:szCs w:val="24"/>
        </w:rPr>
        <w:t xml:space="preserve">, bem como a </w:t>
      </w:r>
      <w:r w:rsidR="007C090E" w:rsidRPr="00BC299C">
        <w:rPr>
          <w:rFonts w:ascii="Tahoma" w:hAnsi="Tahoma" w:cs="Tahoma"/>
          <w:sz w:val="24"/>
          <w:szCs w:val="24"/>
        </w:rPr>
        <w:t xml:space="preserve">Remuneração do Agente Fiduciário </w:t>
      </w:r>
      <w:r w:rsidR="00C77E04" w:rsidRPr="00BC299C">
        <w:rPr>
          <w:rFonts w:ascii="Tahoma" w:hAnsi="Tahoma" w:cs="Tahoma"/>
          <w:sz w:val="24"/>
          <w:szCs w:val="24"/>
        </w:rPr>
        <w:t xml:space="preserve">e as despesas reembolsáveis do Agente Fiduciário, na hipótese de a </w:t>
      </w:r>
      <w:r w:rsidR="00C77E04" w:rsidRPr="00BC299C">
        <w:rPr>
          <w:rFonts w:ascii="Tahoma" w:hAnsi="Tahoma" w:cs="Tahoma"/>
          <w:sz w:val="24"/>
          <w:szCs w:val="24"/>
        </w:rPr>
        <w:lastRenderedPageBreak/>
        <w:t>Emissora permanecer inadimpl</w:t>
      </w:r>
      <w:r w:rsidR="0086492A" w:rsidRPr="00BC299C">
        <w:rPr>
          <w:rFonts w:ascii="Tahoma" w:hAnsi="Tahoma" w:cs="Tahoma"/>
          <w:sz w:val="24"/>
          <w:szCs w:val="24"/>
        </w:rPr>
        <w:t>ente</w:t>
      </w:r>
      <w:r w:rsidR="00C77E04" w:rsidRPr="00BC299C">
        <w:rPr>
          <w:rFonts w:ascii="Tahoma" w:hAnsi="Tahoma" w:cs="Tahoma"/>
          <w:sz w:val="24"/>
          <w:szCs w:val="24"/>
        </w:rPr>
        <w:t xml:space="preserve"> com relação ao pagamento d</w:t>
      </w:r>
      <w:r w:rsidR="0086492A" w:rsidRPr="00BC299C">
        <w:rPr>
          <w:rFonts w:ascii="Tahoma" w:hAnsi="Tahoma" w:cs="Tahoma"/>
          <w:sz w:val="24"/>
          <w:szCs w:val="24"/>
        </w:rPr>
        <w:t>as referidas despesas</w:t>
      </w:r>
      <w:r w:rsidR="00C77E04" w:rsidRPr="00BC299C">
        <w:rPr>
          <w:rFonts w:ascii="Tahoma" w:hAnsi="Tahoma" w:cs="Tahoma"/>
          <w:sz w:val="24"/>
          <w:szCs w:val="24"/>
        </w:rPr>
        <w:t xml:space="preserve"> por um período superior a 10 (dez) dias corridos</w:t>
      </w:r>
      <w:r w:rsidRPr="00BC299C">
        <w:rPr>
          <w:rFonts w:ascii="Tahoma" w:hAnsi="Tahoma" w:cs="Tahoma"/>
          <w:sz w:val="24"/>
          <w:szCs w:val="24"/>
        </w:rPr>
        <w:t>.</w:t>
      </w:r>
    </w:p>
    <w:p w:rsidR="00C77E04" w:rsidRPr="00BC299C" w:rsidRDefault="00D720B8" w:rsidP="00D720B8">
      <w:pPr>
        <w:spacing w:line="320" w:lineRule="exact"/>
        <w:rPr>
          <w:rFonts w:ascii="Tahoma" w:hAnsi="Tahoma" w:cs="Tahoma"/>
          <w:sz w:val="24"/>
          <w:szCs w:val="24"/>
        </w:rPr>
      </w:pPr>
      <w:r w:rsidRPr="00BC299C">
        <w:rPr>
          <w:rFonts w:ascii="Tahoma" w:hAnsi="Tahoma" w:cs="Tahoma"/>
          <w:sz w:val="24"/>
          <w:szCs w:val="24"/>
        </w:rPr>
        <w:t>6.4.</w:t>
      </w:r>
      <w:r w:rsidR="004800E9">
        <w:rPr>
          <w:rFonts w:ascii="Tahoma" w:hAnsi="Tahoma" w:cs="Tahoma"/>
          <w:sz w:val="24"/>
          <w:szCs w:val="24"/>
        </w:rPr>
        <w:t>2</w:t>
      </w:r>
      <w:r w:rsidRPr="00BC299C">
        <w:rPr>
          <w:rFonts w:ascii="Tahoma" w:hAnsi="Tahoma" w:cs="Tahoma"/>
          <w:sz w:val="24"/>
          <w:szCs w:val="24"/>
        </w:rPr>
        <w:t xml:space="preserve">. A </w:t>
      </w:r>
      <w:r w:rsidR="00763FAB" w:rsidRPr="00BC299C">
        <w:rPr>
          <w:rFonts w:ascii="Tahoma" w:hAnsi="Tahoma" w:cs="Tahoma"/>
          <w:sz w:val="24"/>
          <w:szCs w:val="24"/>
        </w:rPr>
        <w:t>R</w:t>
      </w:r>
      <w:r w:rsidRPr="00BC299C">
        <w:rPr>
          <w:rFonts w:ascii="Tahoma" w:hAnsi="Tahoma" w:cs="Tahoma"/>
          <w:sz w:val="24"/>
          <w:szCs w:val="24"/>
        </w:rPr>
        <w:t>emuneração do Agente Fiduciário</w:t>
      </w:r>
      <w:r w:rsidR="00FC637B" w:rsidRPr="00BC299C">
        <w:rPr>
          <w:rFonts w:ascii="Tahoma" w:hAnsi="Tahoma" w:cs="Tahoma"/>
          <w:sz w:val="24"/>
          <w:szCs w:val="24"/>
        </w:rPr>
        <w:t xml:space="preserve"> e os valores devidos nos termos do item 6.4.1. acima</w:t>
      </w:r>
      <w:r w:rsidRPr="00BC299C">
        <w:rPr>
          <w:rFonts w:ascii="Tahoma" w:hAnsi="Tahoma" w:cs="Tahoma"/>
          <w:sz w:val="24"/>
          <w:szCs w:val="24"/>
        </w:rPr>
        <w:t xml:space="preserve"> ser</w:t>
      </w:r>
      <w:r w:rsidR="00FC637B" w:rsidRPr="00BC299C">
        <w:rPr>
          <w:rFonts w:ascii="Tahoma" w:hAnsi="Tahoma" w:cs="Tahoma"/>
          <w:sz w:val="24"/>
          <w:szCs w:val="24"/>
        </w:rPr>
        <w:t>ão</w:t>
      </w:r>
      <w:r w:rsidRPr="00BC299C">
        <w:rPr>
          <w:rFonts w:ascii="Tahoma" w:hAnsi="Tahoma" w:cs="Tahoma"/>
          <w:sz w:val="24"/>
          <w:szCs w:val="24"/>
        </w:rPr>
        <w:t xml:space="preserve"> acrescid</w:t>
      </w:r>
      <w:r w:rsidR="00FC637B" w:rsidRPr="00BC299C">
        <w:rPr>
          <w:rFonts w:ascii="Tahoma" w:hAnsi="Tahoma" w:cs="Tahoma"/>
          <w:sz w:val="24"/>
          <w:szCs w:val="24"/>
        </w:rPr>
        <w:t>os</w:t>
      </w:r>
      <w:r w:rsidRPr="00BC299C">
        <w:rPr>
          <w:rFonts w:ascii="Tahoma" w:hAnsi="Tahoma" w:cs="Tahoma"/>
          <w:sz w:val="24"/>
          <w:szCs w:val="24"/>
        </w:rPr>
        <w:t xml:space="preserve"> dos seguintes </w:t>
      </w:r>
      <w:r w:rsidR="00763FAB" w:rsidRPr="00BC299C">
        <w:rPr>
          <w:rFonts w:ascii="Tahoma" w:hAnsi="Tahoma" w:cs="Tahoma"/>
          <w:sz w:val="24"/>
          <w:szCs w:val="24"/>
        </w:rPr>
        <w:t xml:space="preserve">tributos </w:t>
      </w:r>
      <w:r w:rsidR="00D72777" w:rsidRPr="00BC299C">
        <w:rPr>
          <w:rFonts w:ascii="Tahoma" w:hAnsi="Tahoma" w:cs="Tahoma"/>
          <w:sz w:val="24"/>
          <w:szCs w:val="24"/>
        </w:rPr>
        <w:t>com base nas</w:t>
      </w:r>
      <w:r w:rsidR="00763FAB" w:rsidRPr="00BC299C">
        <w:rPr>
          <w:rFonts w:ascii="Tahoma" w:hAnsi="Tahoma" w:cs="Tahoma"/>
          <w:sz w:val="24"/>
          <w:szCs w:val="24"/>
        </w:rPr>
        <w:t xml:space="preserve"> alíquotas vigentes nas respectivas datas de pagamento</w:t>
      </w:r>
      <w:r w:rsidR="00D72777" w:rsidRPr="00BC299C">
        <w:rPr>
          <w:rFonts w:ascii="Tahoma" w:hAnsi="Tahoma" w:cs="Tahoma"/>
          <w:sz w:val="24"/>
          <w:szCs w:val="24"/>
        </w:rPr>
        <w:t xml:space="preserve"> da Remuneração do Agente Fiduciário</w:t>
      </w:r>
      <w:r w:rsidRPr="00BC299C">
        <w:rPr>
          <w:rFonts w:ascii="Tahoma" w:hAnsi="Tahoma" w:cs="Tahoma"/>
          <w:sz w:val="24"/>
          <w:szCs w:val="24"/>
        </w:rPr>
        <w:t xml:space="preserve">: </w:t>
      </w:r>
      <w:r w:rsidR="00763FAB" w:rsidRPr="00BC299C">
        <w:rPr>
          <w:rFonts w:ascii="Tahoma" w:hAnsi="Tahoma" w:cs="Tahoma"/>
          <w:sz w:val="24"/>
          <w:szCs w:val="24"/>
        </w:rPr>
        <w:t>(i) ISS</w:t>
      </w:r>
      <w:r w:rsidRPr="00BC299C">
        <w:rPr>
          <w:rFonts w:ascii="Tahoma" w:hAnsi="Tahoma" w:cs="Tahoma"/>
          <w:sz w:val="24"/>
          <w:szCs w:val="24"/>
        </w:rPr>
        <w:t xml:space="preserve"> (Imposto sobre Serviços de Qualquer Natureza – ISS)</w:t>
      </w:r>
      <w:r w:rsidR="00763FAB" w:rsidRPr="00BC299C">
        <w:rPr>
          <w:rFonts w:ascii="Tahoma" w:hAnsi="Tahoma" w:cs="Tahoma"/>
          <w:sz w:val="24"/>
          <w:szCs w:val="24"/>
        </w:rPr>
        <w:t xml:space="preserve">; (ii) </w:t>
      </w:r>
      <w:r w:rsidRPr="00BC299C">
        <w:rPr>
          <w:rFonts w:ascii="Tahoma" w:hAnsi="Tahoma" w:cs="Tahoma"/>
          <w:sz w:val="24"/>
          <w:szCs w:val="24"/>
        </w:rPr>
        <w:t>PIS (Contribuição ao Programa de Integr</w:t>
      </w:r>
      <w:r w:rsidRPr="00BC299C">
        <w:rPr>
          <w:rFonts w:ascii="Tahoma" w:hAnsi="Tahoma" w:cs="Tahoma"/>
          <w:sz w:val="24"/>
          <w:szCs w:val="24"/>
        </w:rPr>
        <w:t>a</w:t>
      </w:r>
      <w:r w:rsidRPr="00BC299C">
        <w:rPr>
          <w:rFonts w:ascii="Tahoma" w:hAnsi="Tahoma" w:cs="Tahoma"/>
          <w:sz w:val="24"/>
          <w:szCs w:val="24"/>
        </w:rPr>
        <w:t>ção Social)</w:t>
      </w:r>
      <w:r w:rsidR="00763FAB" w:rsidRPr="00BC299C">
        <w:rPr>
          <w:rFonts w:ascii="Tahoma" w:hAnsi="Tahoma" w:cs="Tahoma"/>
          <w:sz w:val="24"/>
          <w:szCs w:val="24"/>
        </w:rPr>
        <w:t xml:space="preserve">; (iii) </w:t>
      </w:r>
      <w:r w:rsidRPr="00BC299C">
        <w:rPr>
          <w:rFonts w:ascii="Tahoma" w:hAnsi="Tahoma" w:cs="Tahoma"/>
          <w:sz w:val="24"/>
          <w:szCs w:val="24"/>
        </w:rPr>
        <w:t>COFINS (Contribuição para o Financiamento da Seguridade Social)</w:t>
      </w:r>
      <w:r w:rsidR="00763FAB" w:rsidRPr="00BC299C">
        <w:rPr>
          <w:rFonts w:ascii="Tahoma" w:hAnsi="Tahoma" w:cs="Tahoma"/>
          <w:sz w:val="24"/>
          <w:szCs w:val="24"/>
        </w:rPr>
        <w:t xml:space="preserve">; (iv) </w:t>
      </w:r>
      <w:r w:rsidRPr="00BC299C">
        <w:rPr>
          <w:rFonts w:ascii="Tahoma" w:hAnsi="Tahoma" w:cs="Tahoma"/>
          <w:sz w:val="24"/>
          <w:szCs w:val="24"/>
        </w:rPr>
        <w:t>CSLL (Contr</w:t>
      </w:r>
      <w:r w:rsidRPr="00BC299C">
        <w:rPr>
          <w:rFonts w:ascii="Tahoma" w:hAnsi="Tahoma" w:cs="Tahoma"/>
          <w:sz w:val="24"/>
          <w:szCs w:val="24"/>
        </w:rPr>
        <w:t>i</w:t>
      </w:r>
      <w:r w:rsidRPr="00BC299C">
        <w:rPr>
          <w:rFonts w:ascii="Tahoma" w:hAnsi="Tahoma" w:cs="Tahoma"/>
          <w:sz w:val="24"/>
          <w:szCs w:val="24"/>
        </w:rPr>
        <w:t>buição Social sobre o Lucro Líquido)</w:t>
      </w:r>
      <w:r w:rsidR="00763FAB" w:rsidRPr="00BC299C">
        <w:rPr>
          <w:rFonts w:ascii="Tahoma" w:hAnsi="Tahoma" w:cs="Tahoma"/>
          <w:sz w:val="24"/>
          <w:szCs w:val="24"/>
        </w:rPr>
        <w:t>;</w:t>
      </w:r>
      <w:r w:rsidRPr="00BC299C">
        <w:rPr>
          <w:rFonts w:ascii="Tahoma" w:hAnsi="Tahoma" w:cs="Tahoma"/>
          <w:sz w:val="24"/>
          <w:szCs w:val="24"/>
        </w:rPr>
        <w:t xml:space="preserve"> </w:t>
      </w:r>
      <w:r w:rsidR="00D72777" w:rsidRPr="00BC299C">
        <w:rPr>
          <w:rFonts w:ascii="Tahoma" w:hAnsi="Tahoma" w:cs="Tahoma"/>
          <w:sz w:val="24"/>
          <w:szCs w:val="24"/>
        </w:rPr>
        <w:t xml:space="preserve">e </w:t>
      </w:r>
      <w:r w:rsidR="00763FAB" w:rsidRPr="00BC299C">
        <w:rPr>
          <w:rFonts w:ascii="Tahoma" w:hAnsi="Tahoma" w:cs="Tahoma"/>
          <w:sz w:val="24"/>
          <w:szCs w:val="24"/>
        </w:rPr>
        <w:t>(v)</w:t>
      </w:r>
      <w:r w:rsidR="00D72777" w:rsidRPr="00BC299C">
        <w:rPr>
          <w:rFonts w:ascii="Tahoma" w:hAnsi="Tahoma" w:cs="Tahoma"/>
          <w:sz w:val="24"/>
          <w:szCs w:val="24"/>
        </w:rPr>
        <w:t xml:space="preserve"> </w:t>
      </w:r>
      <w:r w:rsidR="00D72777" w:rsidRPr="00BC299C">
        <w:rPr>
          <w:rFonts w:ascii="Tahoma" w:hAnsi="Tahoma" w:cs="Tahoma"/>
          <w:sz w:val="22"/>
          <w:szCs w:val="22"/>
        </w:rPr>
        <w:t>IRRF (Imposto de Renda Retido na Fonte)</w:t>
      </w:r>
      <w:r w:rsidRPr="00BC299C">
        <w:rPr>
          <w:rFonts w:ascii="Tahoma" w:hAnsi="Tahoma" w:cs="Tahoma"/>
          <w:sz w:val="24"/>
          <w:szCs w:val="24"/>
        </w:rPr>
        <w:t>.</w:t>
      </w:r>
    </w:p>
    <w:p w:rsidR="00D720B8" w:rsidRPr="00BC299C" w:rsidRDefault="00D720B8" w:rsidP="00D720B8">
      <w:pPr>
        <w:spacing w:line="320" w:lineRule="exact"/>
        <w:rPr>
          <w:rFonts w:ascii="Tahoma" w:hAnsi="Tahoma" w:cs="Tahoma"/>
          <w:sz w:val="24"/>
          <w:szCs w:val="24"/>
        </w:rPr>
      </w:pPr>
    </w:p>
    <w:p w:rsidR="00C77E04" w:rsidRPr="00BC299C" w:rsidRDefault="00D720B8" w:rsidP="00D720B8">
      <w:pPr>
        <w:spacing w:line="320" w:lineRule="exact"/>
        <w:rPr>
          <w:rFonts w:ascii="Tahoma" w:hAnsi="Tahoma" w:cs="Tahoma"/>
          <w:sz w:val="24"/>
          <w:szCs w:val="24"/>
        </w:rPr>
      </w:pPr>
      <w:r w:rsidRPr="00BC299C">
        <w:rPr>
          <w:rFonts w:ascii="Tahoma" w:hAnsi="Tahoma" w:cs="Tahoma"/>
          <w:sz w:val="24"/>
          <w:szCs w:val="24"/>
        </w:rPr>
        <w:t>6.4.</w:t>
      </w:r>
      <w:r w:rsidR="004800E9">
        <w:rPr>
          <w:rFonts w:ascii="Tahoma" w:hAnsi="Tahoma" w:cs="Tahoma"/>
          <w:sz w:val="24"/>
          <w:szCs w:val="24"/>
        </w:rPr>
        <w:t>3</w:t>
      </w:r>
      <w:r w:rsidRPr="00BC299C">
        <w:rPr>
          <w:rFonts w:ascii="Tahoma" w:hAnsi="Tahoma" w:cs="Tahoma"/>
          <w:sz w:val="24"/>
          <w:szCs w:val="24"/>
        </w:rPr>
        <w:t xml:space="preserve">. A </w:t>
      </w:r>
      <w:r w:rsidR="00FC637B" w:rsidRPr="00BC299C">
        <w:rPr>
          <w:rFonts w:ascii="Tahoma" w:hAnsi="Tahoma" w:cs="Tahoma"/>
          <w:sz w:val="24"/>
          <w:szCs w:val="24"/>
        </w:rPr>
        <w:t>R</w:t>
      </w:r>
      <w:r w:rsidRPr="00BC299C">
        <w:rPr>
          <w:rFonts w:ascii="Tahoma" w:hAnsi="Tahoma" w:cs="Tahoma"/>
          <w:sz w:val="24"/>
          <w:szCs w:val="24"/>
        </w:rPr>
        <w:t xml:space="preserve">emuneração do Agente Fiduciário </w:t>
      </w:r>
      <w:r w:rsidR="00E47C46" w:rsidRPr="00BC299C">
        <w:rPr>
          <w:rFonts w:ascii="Tahoma" w:hAnsi="Tahoma" w:cs="Tahoma"/>
          <w:sz w:val="24"/>
          <w:szCs w:val="24"/>
        </w:rPr>
        <w:t>ser</w:t>
      </w:r>
      <w:r w:rsidR="00624BE9" w:rsidRPr="00BC299C">
        <w:rPr>
          <w:rFonts w:ascii="Tahoma" w:hAnsi="Tahoma" w:cs="Tahoma"/>
          <w:sz w:val="24"/>
          <w:szCs w:val="24"/>
        </w:rPr>
        <w:t>á</w:t>
      </w:r>
      <w:r w:rsidR="00E47C46" w:rsidRPr="00BC299C">
        <w:rPr>
          <w:rFonts w:ascii="Tahoma" w:hAnsi="Tahoma" w:cs="Tahoma"/>
          <w:sz w:val="24"/>
          <w:szCs w:val="24"/>
        </w:rPr>
        <w:t xml:space="preserve"> </w:t>
      </w:r>
      <w:r w:rsidR="00E47C46" w:rsidRPr="00BC299C">
        <w:rPr>
          <w:rFonts w:ascii="Tahoma" w:hAnsi="Tahoma" w:cs="Tahoma"/>
          <w:sz w:val="22"/>
          <w:szCs w:val="22"/>
        </w:rPr>
        <w:t>atualizad</w:t>
      </w:r>
      <w:r w:rsidR="00624BE9" w:rsidRPr="00BC299C">
        <w:rPr>
          <w:rFonts w:ascii="Tahoma" w:hAnsi="Tahoma" w:cs="Tahoma"/>
          <w:sz w:val="22"/>
          <w:szCs w:val="22"/>
        </w:rPr>
        <w:t>a</w:t>
      </w:r>
      <w:r w:rsidR="00E47C46" w:rsidRPr="00BC299C">
        <w:rPr>
          <w:rFonts w:ascii="Tahoma" w:hAnsi="Tahoma" w:cs="Tahoma"/>
          <w:sz w:val="22"/>
          <w:szCs w:val="22"/>
        </w:rPr>
        <w:t xml:space="preserve"> a cada período de 12 (doze) meses a contar de 1º de outubro de 2009 pela variação acumulada do </w:t>
      </w:r>
      <w:r w:rsidRPr="00BC299C">
        <w:rPr>
          <w:rFonts w:ascii="Tahoma" w:hAnsi="Tahoma" w:cs="Tahoma"/>
          <w:sz w:val="24"/>
          <w:szCs w:val="24"/>
        </w:rPr>
        <w:t>Índice Geral de Preços do Mercado</w:t>
      </w:r>
      <w:r w:rsidR="00E47C46" w:rsidRPr="00BC299C">
        <w:rPr>
          <w:rFonts w:ascii="Tahoma" w:hAnsi="Tahoma" w:cs="Tahoma"/>
          <w:sz w:val="24"/>
          <w:szCs w:val="24"/>
        </w:rPr>
        <w:t xml:space="preserve"> (IGP-M)</w:t>
      </w:r>
      <w:r w:rsidRPr="00BC299C">
        <w:rPr>
          <w:rFonts w:ascii="Tahoma" w:hAnsi="Tahoma" w:cs="Tahoma"/>
          <w:sz w:val="24"/>
          <w:szCs w:val="24"/>
        </w:rPr>
        <w:t xml:space="preserve">, apurado </w:t>
      </w:r>
      <w:r w:rsidR="00624BE9" w:rsidRPr="00BC299C">
        <w:rPr>
          <w:rFonts w:ascii="Tahoma" w:hAnsi="Tahoma" w:cs="Tahoma"/>
          <w:sz w:val="24"/>
          <w:szCs w:val="24"/>
        </w:rPr>
        <w:t xml:space="preserve">e divulgado </w:t>
      </w:r>
      <w:r w:rsidRPr="00BC299C">
        <w:rPr>
          <w:rFonts w:ascii="Tahoma" w:hAnsi="Tahoma" w:cs="Tahoma"/>
          <w:sz w:val="24"/>
          <w:szCs w:val="24"/>
        </w:rPr>
        <w:t>pela Fundação Getúlio Vargas</w:t>
      </w:r>
      <w:r w:rsidR="00624BE9" w:rsidRPr="00BC299C">
        <w:rPr>
          <w:rFonts w:ascii="Tahoma" w:hAnsi="Tahoma" w:cs="Tahoma"/>
          <w:sz w:val="24"/>
          <w:szCs w:val="24"/>
        </w:rPr>
        <w:t xml:space="preserve"> - FGV</w:t>
      </w:r>
      <w:r w:rsidRPr="00BC299C">
        <w:rPr>
          <w:rFonts w:ascii="Tahoma" w:hAnsi="Tahoma" w:cs="Tahoma"/>
          <w:sz w:val="24"/>
          <w:szCs w:val="24"/>
        </w:rPr>
        <w:t>, acumulado no respectivo período ou, na sua falta, pelo índice que vier a substituí-lo.</w:t>
      </w:r>
    </w:p>
    <w:p w:rsidR="00D720B8" w:rsidRPr="00BC299C" w:rsidRDefault="00D720B8" w:rsidP="00D720B8">
      <w:pPr>
        <w:spacing w:line="320" w:lineRule="exact"/>
        <w:rPr>
          <w:rFonts w:ascii="Tahoma" w:hAnsi="Tahoma" w:cs="Tahoma"/>
          <w:sz w:val="24"/>
          <w:szCs w:val="24"/>
        </w:rPr>
      </w:pPr>
    </w:p>
    <w:p w:rsidR="00C77E04" w:rsidRPr="00BC299C" w:rsidRDefault="00D720B8" w:rsidP="00D720B8">
      <w:pPr>
        <w:spacing w:line="320" w:lineRule="exact"/>
        <w:rPr>
          <w:rFonts w:ascii="Tahoma" w:hAnsi="Tahoma" w:cs="Tahoma"/>
          <w:sz w:val="24"/>
          <w:szCs w:val="24"/>
        </w:rPr>
      </w:pPr>
      <w:r w:rsidRPr="00BC299C">
        <w:rPr>
          <w:rFonts w:ascii="Tahoma" w:hAnsi="Tahoma" w:cs="Tahoma"/>
          <w:sz w:val="24"/>
          <w:szCs w:val="24"/>
        </w:rPr>
        <w:t>6.4.</w:t>
      </w:r>
      <w:r w:rsidR="004800E9">
        <w:rPr>
          <w:rFonts w:ascii="Tahoma" w:hAnsi="Tahoma" w:cs="Tahoma"/>
          <w:sz w:val="24"/>
          <w:szCs w:val="24"/>
        </w:rPr>
        <w:t>4</w:t>
      </w:r>
      <w:r w:rsidRPr="00BC299C">
        <w:rPr>
          <w:rFonts w:ascii="Tahoma" w:hAnsi="Tahoma" w:cs="Tahoma"/>
          <w:sz w:val="24"/>
          <w:szCs w:val="24"/>
        </w:rPr>
        <w:t>. A</w:t>
      </w:r>
      <w:r w:rsidR="00C77E04" w:rsidRPr="00BC299C">
        <w:rPr>
          <w:rFonts w:ascii="Tahoma" w:hAnsi="Tahoma" w:cs="Tahoma"/>
          <w:sz w:val="24"/>
          <w:szCs w:val="24"/>
        </w:rPr>
        <w:t xml:space="preserve">s remunerações </w:t>
      </w:r>
      <w:r w:rsidR="00624BE9" w:rsidRPr="00BC299C">
        <w:rPr>
          <w:rFonts w:ascii="Tahoma" w:hAnsi="Tahoma" w:cs="Tahoma"/>
          <w:sz w:val="24"/>
          <w:szCs w:val="24"/>
        </w:rPr>
        <w:t xml:space="preserve">acima </w:t>
      </w:r>
      <w:r w:rsidR="00C77E04" w:rsidRPr="00BC299C">
        <w:rPr>
          <w:rFonts w:ascii="Tahoma" w:hAnsi="Tahoma" w:cs="Tahoma"/>
          <w:sz w:val="24"/>
          <w:szCs w:val="24"/>
        </w:rPr>
        <w:t xml:space="preserve">não incluem as </w:t>
      </w:r>
      <w:r w:rsidR="00DA5C51" w:rsidRPr="00BC299C">
        <w:rPr>
          <w:rFonts w:ascii="Tahoma" w:hAnsi="Tahoma" w:cs="Tahoma"/>
          <w:sz w:val="24"/>
          <w:szCs w:val="24"/>
        </w:rPr>
        <w:t xml:space="preserve">despesas de viagem, </w:t>
      </w:r>
      <w:r w:rsidR="00C77E04" w:rsidRPr="00BC299C">
        <w:rPr>
          <w:rFonts w:ascii="Tahoma" w:hAnsi="Tahoma" w:cs="Tahoma"/>
          <w:sz w:val="24"/>
          <w:szCs w:val="24"/>
        </w:rPr>
        <w:t>estadia, transporte e publicação</w:t>
      </w:r>
      <w:r w:rsidR="00DA5C51" w:rsidRPr="00BC299C">
        <w:rPr>
          <w:rFonts w:ascii="Tahoma" w:hAnsi="Tahoma" w:cs="Tahoma"/>
          <w:sz w:val="24"/>
          <w:szCs w:val="24"/>
        </w:rPr>
        <w:t xml:space="preserve">, quando estas sejam necessárias ao desempenho das funções do Agente Fiduciário, </w:t>
      </w:r>
      <w:r w:rsidR="00C77E04" w:rsidRPr="00BC299C">
        <w:rPr>
          <w:rFonts w:ascii="Tahoma" w:hAnsi="Tahoma" w:cs="Tahoma"/>
          <w:sz w:val="24"/>
          <w:szCs w:val="24"/>
        </w:rPr>
        <w:t xml:space="preserve">durante ou após a implantação do serviço, a serem cobertas pela Emissora, </w:t>
      </w:r>
      <w:r w:rsidR="00DA5C51" w:rsidRPr="00BC299C">
        <w:rPr>
          <w:rFonts w:ascii="Tahoma" w:hAnsi="Tahoma" w:cs="Tahoma"/>
          <w:sz w:val="24"/>
          <w:szCs w:val="24"/>
        </w:rPr>
        <w:t xml:space="preserve">desde que mediante sua </w:t>
      </w:r>
      <w:r w:rsidR="00C77E04" w:rsidRPr="00BC299C">
        <w:rPr>
          <w:rFonts w:ascii="Tahoma" w:hAnsi="Tahoma" w:cs="Tahoma"/>
          <w:sz w:val="24"/>
          <w:szCs w:val="24"/>
        </w:rPr>
        <w:t>prévia aprovação</w:t>
      </w:r>
      <w:r w:rsidR="005257DD" w:rsidRPr="00BC299C">
        <w:rPr>
          <w:rFonts w:ascii="Tahoma" w:hAnsi="Tahoma" w:cs="Tahoma"/>
          <w:sz w:val="24"/>
          <w:szCs w:val="24"/>
        </w:rPr>
        <w:t xml:space="preserve"> e devidamente comprovadas</w:t>
      </w:r>
      <w:r w:rsidR="00DA5C51" w:rsidRPr="00BC299C">
        <w:rPr>
          <w:rFonts w:ascii="Tahoma" w:hAnsi="Tahoma" w:cs="Tahoma"/>
          <w:sz w:val="24"/>
          <w:szCs w:val="24"/>
        </w:rPr>
        <w:t xml:space="preserve"> pelo Agente Fiduciário</w:t>
      </w:r>
      <w:r w:rsidR="00C77E04" w:rsidRPr="00BC299C">
        <w:rPr>
          <w:rFonts w:ascii="Tahoma" w:hAnsi="Tahoma" w:cs="Tahoma"/>
          <w:sz w:val="24"/>
          <w:szCs w:val="24"/>
        </w:rPr>
        <w:t>. Não estão incluídas</w:t>
      </w:r>
      <w:r w:rsidR="00DA5C51" w:rsidRPr="00BC299C">
        <w:rPr>
          <w:rFonts w:ascii="Tahoma" w:hAnsi="Tahoma" w:cs="Tahoma"/>
          <w:sz w:val="24"/>
          <w:szCs w:val="24"/>
        </w:rPr>
        <w:t>,</w:t>
      </w:r>
      <w:r w:rsidR="00C77E04" w:rsidRPr="00BC299C">
        <w:rPr>
          <w:rFonts w:ascii="Tahoma" w:hAnsi="Tahoma" w:cs="Tahoma"/>
          <w:sz w:val="24"/>
          <w:szCs w:val="24"/>
        </w:rPr>
        <w:t xml:space="preserve"> igualmente, e serão arcadas pela Emissora, </w:t>
      </w:r>
      <w:r w:rsidR="00DA5C51" w:rsidRPr="00BC299C">
        <w:rPr>
          <w:rFonts w:ascii="Tahoma" w:hAnsi="Tahoma" w:cs="Tahoma"/>
          <w:sz w:val="24"/>
          <w:szCs w:val="24"/>
        </w:rPr>
        <w:t>as despesas comprovadas pelo Agente Fiduci</w:t>
      </w:r>
      <w:r w:rsidR="00DA5C51" w:rsidRPr="00BC299C">
        <w:rPr>
          <w:rFonts w:ascii="Tahoma" w:hAnsi="Tahoma" w:cs="Tahoma"/>
          <w:sz w:val="24"/>
          <w:szCs w:val="24"/>
        </w:rPr>
        <w:t>á</w:t>
      </w:r>
      <w:r w:rsidR="00DA5C51" w:rsidRPr="00BC299C">
        <w:rPr>
          <w:rFonts w:ascii="Tahoma" w:hAnsi="Tahoma" w:cs="Tahoma"/>
          <w:sz w:val="24"/>
          <w:szCs w:val="24"/>
        </w:rPr>
        <w:t>rio que venham a ser necessárias para proteger os direitos e interesses dos titulares de Debêntures ou para realizar seus créditos, inclusive honorários a</w:t>
      </w:r>
      <w:r w:rsidR="00DA5C51" w:rsidRPr="00BC299C">
        <w:rPr>
          <w:rFonts w:ascii="Tahoma" w:hAnsi="Tahoma" w:cs="Tahoma"/>
          <w:sz w:val="24"/>
          <w:szCs w:val="24"/>
        </w:rPr>
        <w:t>d</w:t>
      </w:r>
      <w:r w:rsidR="00DA5C51" w:rsidRPr="00BC299C">
        <w:rPr>
          <w:rFonts w:ascii="Tahoma" w:hAnsi="Tahoma" w:cs="Tahoma"/>
          <w:sz w:val="24"/>
          <w:szCs w:val="24"/>
        </w:rPr>
        <w:t>vocatícios e outras despesas e custos incorridos em virtude da cobrança de qualquer quantia devida aos titulares de Debêntures nos termos desta Escrit</w:t>
      </w:r>
      <w:r w:rsidR="00DA5C51" w:rsidRPr="00BC299C">
        <w:rPr>
          <w:rFonts w:ascii="Tahoma" w:hAnsi="Tahoma" w:cs="Tahoma"/>
          <w:sz w:val="24"/>
          <w:szCs w:val="24"/>
        </w:rPr>
        <w:t>u</w:t>
      </w:r>
      <w:r w:rsidR="00DA5C51" w:rsidRPr="00BC299C">
        <w:rPr>
          <w:rFonts w:ascii="Tahoma" w:hAnsi="Tahoma" w:cs="Tahoma"/>
          <w:sz w:val="24"/>
          <w:szCs w:val="24"/>
        </w:rPr>
        <w:t>ra de Emissão.</w:t>
      </w:r>
    </w:p>
    <w:p w:rsidR="00D720B8" w:rsidRPr="00BC299C" w:rsidRDefault="00D720B8" w:rsidP="00D720B8">
      <w:pPr>
        <w:spacing w:line="320" w:lineRule="exact"/>
        <w:rPr>
          <w:rFonts w:ascii="Tahoma" w:hAnsi="Tahoma" w:cs="Tahoma"/>
          <w:sz w:val="24"/>
          <w:szCs w:val="24"/>
        </w:rPr>
      </w:pPr>
    </w:p>
    <w:p w:rsidR="00DF5452" w:rsidRPr="00BC299C" w:rsidRDefault="00D720B8" w:rsidP="00667E1B">
      <w:pPr>
        <w:spacing w:line="320" w:lineRule="exact"/>
        <w:rPr>
          <w:rFonts w:ascii="Tahoma" w:hAnsi="Tahoma" w:cs="Tahoma"/>
          <w:sz w:val="24"/>
          <w:szCs w:val="24"/>
        </w:rPr>
      </w:pPr>
      <w:r w:rsidRPr="00BC299C">
        <w:rPr>
          <w:rFonts w:ascii="Tahoma" w:hAnsi="Tahoma" w:cs="Tahoma"/>
          <w:sz w:val="24"/>
          <w:szCs w:val="24"/>
        </w:rPr>
        <w:t>6.4.</w:t>
      </w:r>
      <w:r w:rsidR="004800E9">
        <w:rPr>
          <w:rFonts w:ascii="Tahoma" w:hAnsi="Tahoma" w:cs="Tahoma"/>
          <w:sz w:val="24"/>
          <w:szCs w:val="24"/>
        </w:rPr>
        <w:t>5</w:t>
      </w:r>
      <w:r w:rsidRPr="00BC299C">
        <w:rPr>
          <w:rFonts w:ascii="Tahoma" w:hAnsi="Tahoma" w:cs="Tahoma"/>
          <w:sz w:val="24"/>
          <w:szCs w:val="24"/>
        </w:rPr>
        <w:t xml:space="preserve">. </w:t>
      </w:r>
      <w:bookmarkStart w:id="16" w:name="_DV_C43"/>
      <w:r w:rsidR="00DF5452" w:rsidRPr="00BC299C">
        <w:rPr>
          <w:rFonts w:ascii="Tahoma" w:hAnsi="Tahoma" w:cs="Tahoma"/>
          <w:sz w:val="24"/>
          <w:szCs w:val="24"/>
        </w:rPr>
        <w:t>A remuneração prevista acima será devida até o vencimento, resgate ou cancelamento das Debêntures e mesmo após o seu vencimento, resgate ou cancelamento na hipótese de atuação do Agente Fiduciário na cobrança de eventuais inadimplências relativas às Debêntures não sanadas pela Emissora.</w:t>
      </w:r>
      <w:bookmarkEnd w:id="16"/>
    </w:p>
    <w:p w:rsidR="00731D0D" w:rsidRPr="00BC299C" w:rsidRDefault="00731D0D" w:rsidP="00667E1B">
      <w:pPr>
        <w:spacing w:line="320" w:lineRule="exact"/>
        <w:rPr>
          <w:rFonts w:ascii="Tahoma" w:hAnsi="Tahoma" w:cs="Tahoma"/>
          <w:sz w:val="24"/>
          <w:szCs w:val="24"/>
        </w:rPr>
      </w:pPr>
      <w:bookmarkStart w:id="17" w:name="_DV_M294"/>
      <w:bookmarkStart w:id="18" w:name="_DV_M295"/>
      <w:bookmarkEnd w:id="17"/>
      <w:bookmarkEnd w:id="18"/>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6.5. Além de outros previstos em lei, em ato normativo da CVM ou nesta Escritura de Emissão, const</w:t>
      </w:r>
      <w:r w:rsidRPr="00BC299C">
        <w:rPr>
          <w:rFonts w:ascii="Tahoma" w:hAnsi="Tahoma" w:cs="Tahoma"/>
          <w:sz w:val="24"/>
          <w:szCs w:val="24"/>
        </w:rPr>
        <w:t>i</w:t>
      </w:r>
      <w:r w:rsidRPr="00BC299C">
        <w:rPr>
          <w:rFonts w:ascii="Tahoma" w:hAnsi="Tahoma" w:cs="Tahoma"/>
          <w:sz w:val="24"/>
          <w:szCs w:val="24"/>
        </w:rPr>
        <w:t>tuem deveres e atribuições do Agente Fiduciário:</w:t>
      </w:r>
    </w:p>
    <w:p w:rsidR="00731D0D" w:rsidRPr="00BC299C" w:rsidRDefault="00731D0D" w:rsidP="00667E1B">
      <w:pPr>
        <w:spacing w:line="320" w:lineRule="exact"/>
        <w:ind w:left="360"/>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proteger os direitos e interesses dos titulares de Debêntures, empregando, no exercício da função, o cuidado e a diligência que todo homem ativo e probo co</w:t>
      </w:r>
      <w:r w:rsidRPr="00BC299C">
        <w:rPr>
          <w:rFonts w:ascii="Tahoma" w:hAnsi="Tahoma" w:cs="Tahoma"/>
          <w:sz w:val="24"/>
          <w:szCs w:val="24"/>
        </w:rPr>
        <w:t>s</w:t>
      </w:r>
      <w:r w:rsidRPr="00BC299C">
        <w:rPr>
          <w:rFonts w:ascii="Tahoma" w:hAnsi="Tahoma" w:cs="Tahoma"/>
          <w:sz w:val="24"/>
          <w:szCs w:val="24"/>
        </w:rPr>
        <w:t>tuma empregar na administração dos seus próprios bens;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lastRenderedPageBreak/>
        <w:t>renunciar à função na hipótese de superveniência de conflitos de interesse ou de qualquer o</w:t>
      </w:r>
      <w:r w:rsidRPr="00BC299C">
        <w:rPr>
          <w:rFonts w:ascii="Tahoma" w:hAnsi="Tahoma" w:cs="Tahoma"/>
          <w:sz w:val="24"/>
          <w:szCs w:val="24"/>
        </w:rPr>
        <w:t>u</w:t>
      </w:r>
      <w:r w:rsidRPr="00BC299C">
        <w:rPr>
          <w:rFonts w:ascii="Tahoma" w:hAnsi="Tahoma" w:cs="Tahoma"/>
          <w:sz w:val="24"/>
          <w:szCs w:val="24"/>
        </w:rPr>
        <w:t>tra modalidade de inaptidão;</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conservar, em boa guarda, toda a escrituração, correspondência e demais papéis r</w:t>
      </w:r>
      <w:r w:rsidRPr="00BC299C">
        <w:rPr>
          <w:rFonts w:ascii="Tahoma" w:hAnsi="Tahoma" w:cs="Tahoma"/>
          <w:sz w:val="24"/>
          <w:szCs w:val="24"/>
        </w:rPr>
        <w:t>e</w:t>
      </w:r>
      <w:r w:rsidRPr="00BC299C">
        <w:rPr>
          <w:rFonts w:ascii="Tahoma" w:hAnsi="Tahoma" w:cs="Tahoma"/>
          <w:sz w:val="24"/>
          <w:szCs w:val="24"/>
        </w:rPr>
        <w:t>lacionados com o exercício de suas funções;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verificar, no momento de aceitar a função, a veracidade das informações co</w:t>
      </w:r>
      <w:r w:rsidRPr="00BC299C">
        <w:rPr>
          <w:rFonts w:ascii="Tahoma" w:hAnsi="Tahoma" w:cs="Tahoma"/>
          <w:sz w:val="24"/>
          <w:szCs w:val="24"/>
        </w:rPr>
        <w:t>n</w:t>
      </w:r>
      <w:r w:rsidRPr="00BC299C">
        <w:rPr>
          <w:rFonts w:ascii="Tahoma" w:hAnsi="Tahoma" w:cs="Tahoma"/>
          <w:sz w:val="24"/>
          <w:szCs w:val="24"/>
        </w:rPr>
        <w:t>tidas nesta Escritura de Emissão, diligenciando para que sejam sanadas as omi</w:t>
      </w:r>
      <w:r w:rsidRPr="00BC299C">
        <w:rPr>
          <w:rFonts w:ascii="Tahoma" w:hAnsi="Tahoma" w:cs="Tahoma"/>
          <w:sz w:val="24"/>
          <w:szCs w:val="24"/>
        </w:rPr>
        <w:t>s</w:t>
      </w:r>
      <w:r w:rsidRPr="00BC299C">
        <w:rPr>
          <w:rFonts w:ascii="Tahoma" w:hAnsi="Tahoma" w:cs="Tahoma"/>
          <w:sz w:val="24"/>
          <w:szCs w:val="24"/>
        </w:rPr>
        <w:t>sões, falhas ou defeitos de que tenha conhecimento;</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promover, caso a Emissora não o faça, o registro desta Escritura de Emissão e respectivos aditamentos na JUCESP, hipótese em que a Emissora deverá fo</w:t>
      </w:r>
      <w:r w:rsidRPr="00BC299C">
        <w:rPr>
          <w:rFonts w:ascii="Tahoma" w:hAnsi="Tahoma" w:cs="Tahoma"/>
          <w:sz w:val="24"/>
          <w:szCs w:val="24"/>
        </w:rPr>
        <w:t>r</w:t>
      </w:r>
      <w:r w:rsidRPr="00BC299C">
        <w:rPr>
          <w:rFonts w:ascii="Tahoma" w:hAnsi="Tahoma" w:cs="Tahoma"/>
          <w:sz w:val="24"/>
          <w:szCs w:val="24"/>
        </w:rPr>
        <w:t>necer as informações e documentos necessários ao referido regi</w:t>
      </w:r>
      <w:r w:rsidRPr="00BC299C">
        <w:rPr>
          <w:rFonts w:ascii="Tahoma" w:hAnsi="Tahoma" w:cs="Tahoma"/>
          <w:sz w:val="24"/>
          <w:szCs w:val="24"/>
        </w:rPr>
        <w:t>s</w:t>
      </w:r>
      <w:r w:rsidRPr="00BC299C">
        <w:rPr>
          <w:rFonts w:ascii="Tahoma" w:hAnsi="Tahoma" w:cs="Tahoma"/>
          <w:sz w:val="24"/>
          <w:szCs w:val="24"/>
        </w:rPr>
        <w:t>tro;</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acompanhar a observância da periodicidade na prestação das informações obrigatórias, alertando os titulares de Debêntures acerca de eventuais omi</w:t>
      </w:r>
      <w:r w:rsidRPr="00BC299C">
        <w:rPr>
          <w:rFonts w:ascii="Tahoma" w:hAnsi="Tahoma" w:cs="Tahoma"/>
          <w:sz w:val="24"/>
          <w:szCs w:val="24"/>
        </w:rPr>
        <w:t>s</w:t>
      </w:r>
      <w:r w:rsidRPr="00BC299C">
        <w:rPr>
          <w:rFonts w:ascii="Tahoma" w:hAnsi="Tahoma" w:cs="Tahoma"/>
          <w:sz w:val="24"/>
          <w:szCs w:val="24"/>
        </w:rPr>
        <w:t>sões ou inverdades constantes de tais informações;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solicitar, quando julgar necessário ao fiel desempenho de suas funções, cert</w:t>
      </w:r>
      <w:r w:rsidRPr="00BC299C">
        <w:rPr>
          <w:rFonts w:ascii="Tahoma" w:hAnsi="Tahoma" w:cs="Tahoma"/>
          <w:sz w:val="24"/>
          <w:szCs w:val="24"/>
        </w:rPr>
        <w:t>i</w:t>
      </w:r>
      <w:r w:rsidRPr="00BC299C">
        <w:rPr>
          <w:rFonts w:ascii="Tahoma" w:hAnsi="Tahoma" w:cs="Tahoma"/>
          <w:sz w:val="24"/>
          <w:szCs w:val="24"/>
        </w:rPr>
        <w:t>dões atualizadas dos distribuidores cíveis estaduais (incluindo falências, recuperações judiciais e execuções fiscais), distribuidores federais, das Varas da Fazenda Pública, Ca</w:t>
      </w:r>
      <w:r w:rsidRPr="00BC299C">
        <w:rPr>
          <w:rFonts w:ascii="Tahoma" w:hAnsi="Tahoma" w:cs="Tahoma"/>
          <w:sz w:val="24"/>
          <w:szCs w:val="24"/>
        </w:rPr>
        <w:t>r</w:t>
      </w:r>
      <w:r w:rsidRPr="00BC299C">
        <w:rPr>
          <w:rFonts w:ascii="Tahoma" w:hAnsi="Tahoma" w:cs="Tahoma"/>
          <w:sz w:val="24"/>
          <w:szCs w:val="24"/>
        </w:rPr>
        <w:t>tórios de Protesto, Juntas de Conciliação e Julgamento, das Varas do Trabalho e da Procuradoria da Fazenda Pública do foro da sede da Emissora, bem como das demais comarcas em que a Emissora exerça suas atividades;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solicitar, quando considerar necessário, auditoria extraordinária na Emiss</w:t>
      </w:r>
      <w:r w:rsidRPr="00BC299C">
        <w:rPr>
          <w:rFonts w:ascii="Tahoma" w:hAnsi="Tahoma" w:cs="Tahoma"/>
          <w:sz w:val="24"/>
          <w:szCs w:val="24"/>
        </w:rPr>
        <w:t>o</w:t>
      </w:r>
      <w:r w:rsidRPr="00BC299C">
        <w:rPr>
          <w:rFonts w:ascii="Tahoma" w:hAnsi="Tahoma" w:cs="Tahoma"/>
          <w:sz w:val="24"/>
          <w:szCs w:val="24"/>
        </w:rPr>
        <w:t>ra, cujos custos deverão ser arcados pela Emissora;</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convocar, quando necessário, a Assembleia Geral de Debenturistas, mediante anúncio publicado, pelo menos 3 (três) vezes, nos órgãos de imprensa nos quais a Emissora deve efetuar suas publicações;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comparecer à Assembleia Geral de Debenturistas, a fim de prestar as inform</w:t>
      </w:r>
      <w:r w:rsidRPr="00BC299C">
        <w:rPr>
          <w:rFonts w:ascii="Tahoma" w:hAnsi="Tahoma" w:cs="Tahoma"/>
          <w:sz w:val="24"/>
          <w:szCs w:val="24"/>
        </w:rPr>
        <w:t>a</w:t>
      </w:r>
      <w:r w:rsidRPr="00BC299C">
        <w:rPr>
          <w:rFonts w:ascii="Tahoma" w:hAnsi="Tahoma" w:cs="Tahoma"/>
          <w:sz w:val="24"/>
          <w:szCs w:val="24"/>
        </w:rPr>
        <w:t>ções que lhe forem solicitadas;</w:t>
      </w:r>
    </w:p>
    <w:p w:rsidR="00731D0D" w:rsidRPr="00BC299C" w:rsidRDefault="00731D0D" w:rsidP="00667E1B">
      <w:pPr>
        <w:tabs>
          <w:tab w:val="num" w:pos="567"/>
        </w:tabs>
        <w:spacing w:line="320" w:lineRule="exact"/>
        <w:ind w:left="567" w:hanging="567"/>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elaborar relatórios destinados aos titulares de Debêntures, nos termos do artigo 68, parágrafo </w:t>
      </w:r>
      <w:r w:rsidR="00E50F06" w:rsidRPr="00BC299C">
        <w:rPr>
          <w:rFonts w:ascii="Tahoma" w:hAnsi="Tahoma" w:cs="Tahoma"/>
          <w:sz w:val="24"/>
          <w:szCs w:val="24"/>
        </w:rPr>
        <w:t>1º</w:t>
      </w:r>
      <w:r w:rsidRPr="00BC299C">
        <w:rPr>
          <w:rFonts w:ascii="Tahoma" w:hAnsi="Tahoma" w:cs="Tahoma"/>
          <w:sz w:val="24"/>
          <w:szCs w:val="24"/>
        </w:rPr>
        <w:t>, alínea (b), da Lei das Sociedades por Ações, relat</w:t>
      </w:r>
      <w:r w:rsidRPr="00BC299C">
        <w:rPr>
          <w:rFonts w:ascii="Tahoma" w:hAnsi="Tahoma" w:cs="Tahoma"/>
          <w:sz w:val="24"/>
          <w:szCs w:val="24"/>
        </w:rPr>
        <w:t>i</w:t>
      </w:r>
      <w:r w:rsidRPr="00BC299C">
        <w:rPr>
          <w:rFonts w:ascii="Tahoma" w:hAnsi="Tahoma" w:cs="Tahoma"/>
          <w:sz w:val="24"/>
          <w:szCs w:val="24"/>
        </w:rPr>
        <w:t>vos aos exercícios sociais da Emissora, os quais deverão conter, ao menos, as seguintes informações:</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 xml:space="preserve">eventual omissão ou incorreção de que tenha conhecimento, contida nas informações divulgadas pela Emissora ou, ainda, o inadimplemento ou </w:t>
      </w:r>
      <w:r w:rsidRPr="00BC299C">
        <w:rPr>
          <w:rFonts w:ascii="Tahoma" w:hAnsi="Tahoma" w:cs="Tahoma"/>
          <w:sz w:val="24"/>
          <w:szCs w:val="24"/>
        </w:rPr>
        <w:t>a</w:t>
      </w:r>
      <w:r w:rsidRPr="00BC299C">
        <w:rPr>
          <w:rFonts w:ascii="Tahoma" w:hAnsi="Tahoma" w:cs="Tahoma"/>
          <w:sz w:val="24"/>
          <w:szCs w:val="24"/>
        </w:rPr>
        <w:t>traso na obrigatória prestação de informações pela Emissora;</w:t>
      </w:r>
    </w:p>
    <w:p w:rsidR="00731D0D" w:rsidRPr="00BC299C" w:rsidRDefault="00731D0D" w:rsidP="00667E1B">
      <w:pPr>
        <w:spacing w:line="320" w:lineRule="exact"/>
        <w:ind w:left="1276"/>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alterações estatutárias ocorridas no período;</w:t>
      </w:r>
    </w:p>
    <w:p w:rsidR="00731D0D" w:rsidRPr="00BC299C" w:rsidRDefault="00731D0D" w:rsidP="00667E1B">
      <w:pPr>
        <w:spacing w:line="320" w:lineRule="exact"/>
        <w:ind w:left="1276"/>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comentários sobre as demonstrações financeiras da Emissora, enfocando os indicadores econômicos, financeiros e da estrutura de seu capital;</w:t>
      </w:r>
    </w:p>
    <w:p w:rsidR="00731D0D" w:rsidRPr="00BC299C" w:rsidRDefault="00731D0D" w:rsidP="00667E1B">
      <w:pPr>
        <w:spacing w:line="320" w:lineRule="exact"/>
        <w:ind w:left="1276"/>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posição da distribuição ou colocação das Debêntures no mercado;</w:t>
      </w:r>
    </w:p>
    <w:p w:rsidR="00731D0D" w:rsidRPr="00BC299C" w:rsidRDefault="00731D0D" w:rsidP="00667E1B">
      <w:pPr>
        <w:spacing w:line="320" w:lineRule="exact"/>
        <w:ind w:left="1276"/>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resgate, amortização, repactuação e pagamentos de Remuneração realizados no período, bem como repactuação, aquisições e vendas de Debêntures efetuadas pela Emissora;</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acompanhamento da destinação dos recursos captados por meio da Emi</w:t>
      </w:r>
      <w:r w:rsidRPr="00BC299C">
        <w:rPr>
          <w:rFonts w:ascii="Tahoma" w:hAnsi="Tahoma" w:cs="Tahoma"/>
          <w:sz w:val="24"/>
          <w:szCs w:val="24"/>
        </w:rPr>
        <w:t>s</w:t>
      </w:r>
      <w:r w:rsidRPr="00BC299C">
        <w:rPr>
          <w:rFonts w:ascii="Tahoma" w:hAnsi="Tahoma" w:cs="Tahoma"/>
          <w:sz w:val="24"/>
          <w:szCs w:val="24"/>
        </w:rPr>
        <w:t>são, de acordo com os dados obtidos junto aos admini</w:t>
      </w:r>
      <w:r w:rsidRPr="00BC299C">
        <w:rPr>
          <w:rFonts w:ascii="Tahoma" w:hAnsi="Tahoma" w:cs="Tahoma"/>
          <w:sz w:val="24"/>
          <w:szCs w:val="24"/>
        </w:rPr>
        <w:t>s</w:t>
      </w:r>
      <w:r w:rsidRPr="00BC299C">
        <w:rPr>
          <w:rFonts w:ascii="Tahoma" w:hAnsi="Tahoma" w:cs="Tahoma"/>
          <w:sz w:val="24"/>
          <w:szCs w:val="24"/>
        </w:rPr>
        <w:t>tradores da Emissora;</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relação dos bens e valores entregues à sua administração;</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cumprimento de outras obrigações assumidas pela Emissora nesta Escrit</w:t>
      </w:r>
      <w:r w:rsidRPr="00BC299C">
        <w:rPr>
          <w:rFonts w:ascii="Tahoma" w:hAnsi="Tahoma" w:cs="Tahoma"/>
          <w:sz w:val="24"/>
          <w:szCs w:val="24"/>
        </w:rPr>
        <w:t>u</w:t>
      </w:r>
      <w:r w:rsidRPr="00BC299C">
        <w:rPr>
          <w:rFonts w:ascii="Tahoma" w:hAnsi="Tahoma" w:cs="Tahoma"/>
          <w:sz w:val="24"/>
          <w:szCs w:val="24"/>
        </w:rPr>
        <w:t>ra de Emissão;</w:t>
      </w:r>
    </w:p>
    <w:p w:rsidR="00731D0D" w:rsidRPr="00BC299C" w:rsidRDefault="00731D0D" w:rsidP="00667E1B">
      <w:pPr>
        <w:spacing w:line="320" w:lineRule="exact"/>
        <w:ind w:left="567"/>
        <w:rPr>
          <w:rFonts w:ascii="Tahoma" w:hAnsi="Tahoma" w:cs="Tahoma"/>
          <w:sz w:val="24"/>
          <w:szCs w:val="24"/>
        </w:rPr>
      </w:pPr>
    </w:p>
    <w:p w:rsidR="00731D0D" w:rsidRPr="00BC299C" w:rsidRDefault="00731D0D" w:rsidP="00D866F5">
      <w:pPr>
        <w:numPr>
          <w:ilvl w:val="0"/>
          <w:numId w:val="11"/>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declaração sobre sua aptidão para continuar exercendo a função de age</w:t>
      </w:r>
      <w:r w:rsidRPr="00BC299C">
        <w:rPr>
          <w:rFonts w:ascii="Tahoma" w:hAnsi="Tahoma" w:cs="Tahoma"/>
          <w:sz w:val="24"/>
          <w:szCs w:val="24"/>
        </w:rPr>
        <w:t>n</w:t>
      </w:r>
      <w:r w:rsidRPr="00BC299C">
        <w:rPr>
          <w:rFonts w:ascii="Tahoma" w:hAnsi="Tahoma" w:cs="Tahoma"/>
          <w:sz w:val="24"/>
          <w:szCs w:val="24"/>
        </w:rPr>
        <w:t>te fiduciário da Emissão;</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disponibilizar o relatório a que se refere a alínea (k) acima aos titulares de Debêntures até o dia 30 de abril de cada ano. O relatório deverá estar disponível ao menos nos seguintes locais:</w:t>
      </w:r>
    </w:p>
    <w:p w:rsidR="00731D0D" w:rsidRPr="00BC299C" w:rsidRDefault="00731D0D" w:rsidP="00667E1B">
      <w:pPr>
        <w:spacing w:line="320" w:lineRule="exact"/>
        <w:ind w:left="1276"/>
        <w:rPr>
          <w:rFonts w:ascii="Tahoma" w:hAnsi="Tahoma" w:cs="Tahoma"/>
          <w:sz w:val="24"/>
          <w:szCs w:val="24"/>
        </w:rPr>
      </w:pPr>
    </w:p>
    <w:p w:rsidR="00731D0D" w:rsidRPr="00BC299C" w:rsidRDefault="00731D0D" w:rsidP="00D866F5">
      <w:pPr>
        <w:numPr>
          <w:ilvl w:val="0"/>
          <w:numId w:val="12"/>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na sede da Emissora;</w:t>
      </w:r>
    </w:p>
    <w:p w:rsidR="00731D0D" w:rsidRPr="00BC299C" w:rsidRDefault="00731D0D" w:rsidP="00667E1B">
      <w:pPr>
        <w:spacing w:line="320" w:lineRule="exact"/>
        <w:ind w:left="567"/>
        <w:rPr>
          <w:rFonts w:ascii="Tahoma" w:hAnsi="Tahoma" w:cs="Tahoma"/>
          <w:sz w:val="24"/>
          <w:szCs w:val="24"/>
        </w:rPr>
      </w:pPr>
    </w:p>
    <w:p w:rsidR="00731D0D" w:rsidRPr="00BC299C" w:rsidRDefault="00731D0D" w:rsidP="00D866F5">
      <w:pPr>
        <w:numPr>
          <w:ilvl w:val="0"/>
          <w:numId w:val="12"/>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na sede do Agente Fiduciário;</w:t>
      </w:r>
    </w:p>
    <w:p w:rsidR="00731D0D" w:rsidRPr="00BC299C" w:rsidRDefault="00731D0D" w:rsidP="00667E1B">
      <w:pPr>
        <w:spacing w:line="320" w:lineRule="exact"/>
        <w:ind w:left="567"/>
        <w:rPr>
          <w:rFonts w:ascii="Tahoma" w:hAnsi="Tahoma" w:cs="Tahoma"/>
          <w:sz w:val="24"/>
          <w:szCs w:val="24"/>
        </w:rPr>
      </w:pPr>
    </w:p>
    <w:p w:rsidR="00731D0D" w:rsidRPr="00BC299C" w:rsidRDefault="00731D0D" w:rsidP="00D866F5">
      <w:pPr>
        <w:numPr>
          <w:ilvl w:val="0"/>
          <w:numId w:val="12"/>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 xml:space="preserve">na CVM; </w:t>
      </w:r>
    </w:p>
    <w:p w:rsidR="00731D0D" w:rsidRPr="00BC299C" w:rsidRDefault="00731D0D" w:rsidP="00667E1B">
      <w:pPr>
        <w:spacing w:line="320" w:lineRule="exact"/>
        <w:ind w:left="567"/>
        <w:rPr>
          <w:rFonts w:ascii="Tahoma" w:hAnsi="Tahoma" w:cs="Tahoma"/>
          <w:sz w:val="24"/>
          <w:szCs w:val="24"/>
        </w:rPr>
      </w:pPr>
    </w:p>
    <w:p w:rsidR="00731D0D" w:rsidRPr="00BC299C" w:rsidRDefault="00731D0D" w:rsidP="00D866F5">
      <w:pPr>
        <w:numPr>
          <w:ilvl w:val="0"/>
          <w:numId w:val="12"/>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na CETIP; e</w:t>
      </w:r>
    </w:p>
    <w:p w:rsidR="00731D0D" w:rsidRPr="00BC299C" w:rsidRDefault="00731D0D" w:rsidP="00667E1B">
      <w:pPr>
        <w:spacing w:line="320" w:lineRule="exact"/>
        <w:ind w:left="567"/>
        <w:rPr>
          <w:rFonts w:ascii="Tahoma" w:hAnsi="Tahoma" w:cs="Tahoma"/>
          <w:sz w:val="24"/>
          <w:szCs w:val="24"/>
        </w:rPr>
      </w:pPr>
    </w:p>
    <w:p w:rsidR="00731D0D" w:rsidRPr="00BC299C" w:rsidRDefault="00731D0D" w:rsidP="00D866F5">
      <w:pPr>
        <w:numPr>
          <w:ilvl w:val="0"/>
          <w:numId w:val="12"/>
        </w:numPr>
        <w:tabs>
          <w:tab w:val="clear" w:pos="947"/>
          <w:tab w:val="num" w:pos="1134"/>
        </w:tabs>
        <w:spacing w:line="320" w:lineRule="exact"/>
        <w:ind w:left="1134" w:hanging="567"/>
        <w:rPr>
          <w:rFonts w:ascii="Tahoma" w:hAnsi="Tahoma" w:cs="Tahoma"/>
          <w:sz w:val="24"/>
          <w:szCs w:val="24"/>
        </w:rPr>
      </w:pPr>
      <w:r w:rsidRPr="00BC299C">
        <w:rPr>
          <w:rFonts w:ascii="Tahoma" w:hAnsi="Tahoma" w:cs="Tahoma"/>
          <w:sz w:val="24"/>
          <w:szCs w:val="24"/>
        </w:rPr>
        <w:t>na sede do Coordenador Líder;</w:t>
      </w:r>
    </w:p>
    <w:p w:rsidR="00731D0D" w:rsidRPr="00BC299C" w:rsidRDefault="00731D0D" w:rsidP="00667E1B">
      <w:pPr>
        <w:spacing w:line="320" w:lineRule="exact"/>
        <w:ind w:left="1276"/>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publicar, às expensas da Emissora, nos órgãos de imprensa em que a </w:t>
      </w:r>
      <w:r w:rsidRPr="00BC299C">
        <w:rPr>
          <w:rFonts w:ascii="Tahoma" w:hAnsi="Tahoma" w:cs="Tahoma"/>
          <w:sz w:val="24"/>
          <w:szCs w:val="24"/>
        </w:rPr>
        <w:t>E</w:t>
      </w:r>
      <w:r w:rsidRPr="00BC299C">
        <w:rPr>
          <w:rFonts w:ascii="Tahoma" w:hAnsi="Tahoma" w:cs="Tahoma"/>
          <w:sz w:val="24"/>
          <w:szCs w:val="24"/>
        </w:rPr>
        <w:t>missora deva efetuar suas publicações, anúncio comunicando aos titulares de Debêntures que o relatório se encontra à disposição nos locais indicados na alínea ant</w:t>
      </w:r>
      <w:r w:rsidRPr="00BC299C">
        <w:rPr>
          <w:rFonts w:ascii="Tahoma" w:hAnsi="Tahoma" w:cs="Tahoma"/>
          <w:sz w:val="24"/>
          <w:szCs w:val="24"/>
        </w:rPr>
        <w:t>e</w:t>
      </w:r>
      <w:r w:rsidRPr="00BC299C">
        <w:rPr>
          <w:rFonts w:ascii="Tahoma" w:hAnsi="Tahoma" w:cs="Tahoma"/>
          <w:sz w:val="24"/>
          <w:szCs w:val="24"/>
        </w:rPr>
        <w:t>rior;</w:t>
      </w:r>
    </w:p>
    <w:p w:rsidR="00731D0D" w:rsidRPr="00BC299C" w:rsidRDefault="00731D0D" w:rsidP="00667E1B">
      <w:pPr>
        <w:spacing w:line="320" w:lineRule="exact"/>
        <w:ind w:left="720"/>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manter atualizada a relação dos titulares de Debêntures e seus endereços, mediante, inclusive, solicitação de informações à Emissora, ao </w:t>
      </w:r>
      <w:r w:rsidR="00EE0BDA" w:rsidRPr="00BC299C">
        <w:rPr>
          <w:rFonts w:ascii="Tahoma" w:hAnsi="Tahoma" w:cs="Tahoma"/>
          <w:sz w:val="24"/>
          <w:szCs w:val="24"/>
        </w:rPr>
        <w:t>Banco Mandatário</w:t>
      </w:r>
      <w:r w:rsidRPr="00BC299C">
        <w:rPr>
          <w:rFonts w:ascii="Tahoma" w:hAnsi="Tahoma" w:cs="Tahoma"/>
          <w:sz w:val="24"/>
          <w:szCs w:val="24"/>
        </w:rPr>
        <w:t xml:space="preserve"> e à CETIP;</w:t>
      </w:r>
    </w:p>
    <w:p w:rsidR="00731D0D" w:rsidRPr="00BC299C" w:rsidRDefault="00731D0D" w:rsidP="00667E1B">
      <w:pPr>
        <w:spacing w:line="320" w:lineRule="exact"/>
        <w:ind w:left="1276"/>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fiscalizar o cumprimento das cláusulas constantes desta Escritura de Emissão e todas aquelas impositivas de obrigações de fazer e não fazer; </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 xml:space="preserve">notificar os titulares de Debêntures, se possível individualmente, no prazo máximo de </w:t>
      </w:r>
      <w:r w:rsidR="004A7EF2" w:rsidRPr="00BC299C">
        <w:rPr>
          <w:rFonts w:ascii="Tahoma" w:hAnsi="Tahoma" w:cs="Tahoma"/>
          <w:sz w:val="24"/>
          <w:szCs w:val="24"/>
        </w:rPr>
        <w:t>30</w:t>
      </w:r>
      <w:r w:rsidRPr="00BC299C">
        <w:rPr>
          <w:rFonts w:ascii="Tahoma" w:hAnsi="Tahoma" w:cs="Tahoma"/>
          <w:sz w:val="24"/>
          <w:szCs w:val="24"/>
        </w:rPr>
        <w:t xml:space="preserve"> (</w:t>
      </w:r>
      <w:r w:rsidR="004A7EF2" w:rsidRPr="00BC299C">
        <w:rPr>
          <w:rFonts w:ascii="Tahoma" w:hAnsi="Tahoma" w:cs="Tahoma"/>
          <w:sz w:val="24"/>
          <w:szCs w:val="24"/>
        </w:rPr>
        <w:t>trinta</w:t>
      </w:r>
      <w:r w:rsidRPr="00BC299C">
        <w:rPr>
          <w:rFonts w:ascii="Tahoma" w:hAnsi="Tahoma" w:cs="Tahoma"/>
          <w:sz w:val="24"/>
          <w:szCs w:val="24"/>
        </w:rPr>
        <w:t>) dias úteis da ocorrência do evento, a respeito de qualquer inadimplemento pela Emissora de obrigações assumidas nesta Escritura de Emi</w:t>
      </w:r>
      <w:r w:rsidRPr="00BC299C">
        <w:rPr>
          <w:rFonts w:ascii="Tahoma" w:hAnsi="Tahoma" w:cs="Tahoma"/>
          <w:sz w:val="24"/>
          <w:szCs w:val="24"/>
        </w:rPr>
        <w:t>s</w:t>
      </w:r>
      <w:r w:rsidRPr="00BC299C">
        <w:rPr>
          <w:rFonts w:ascii="Tahoma" w:hAnsi="Tahoma" w:cs="Tahoma"/>
          <w:sz w:val="24"/>
          <w:szCs w:val="24"/>
        </w:rPr>
        <w:t xml:space="preserve">são, indicando o local em que fornecerá aos interessados maiores informações. Comunicação de igual teor deverá ser enviada à CVM e à CETIP; </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emitir parecer sobre a suficiência das informações constantes de eventuais propostas de modificações nas condições das Debêntures; e</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8"/>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acompanhar, calcular e apurar os Índices e Limites Financeiros, na periodicidade prevista ne</w:t>
      </w:r>
      <w:r w:rsidRPr="00BC299C">
        <w:rPr>
          <w:rFonts w:ascii="Tahoma" w:hAnsi="Tahoma" w:cs="Tahoma"/>
          <w:sz w:val="24"/>
          <w:szCs w:val="24"/>
        </w:rPr>
        <w:t>s</w:t>
      </w:r>
      <w:r w:rsidRPr="00BC299C">
        <w:rPr>
          <w:rFonts w:ascii="Tahoma" w:hAnsi="Tahoma" w:cs="Tahoma"/>
          <w:sz w:val="24"/>
          <w:szCs w:val="24"/>
        </w:rPr>
        <w:t>ta Escritura de Emissão.</w:t>
      </w:r>
    </w:p>
    <w:p w:rsidR="00731D0D" w:rsidRPr="00BC299C" w:rsidRDefault="00731D0D" w:rsidP="00667E1B">
      <w:pPr>
        <w:tabs>
          <w:tab w:val="num" w:pos="1701"/>
        </w:tabs>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6.6. Sem prejuízo do disposto no item 4.11. acima, o Agente Fiduciário usará de quai</w:t>
      </w:r>
      <w:r w:rsidRPr="00BC299C">
        <w:rPr>
          <w:rFonts w:ascii="Tahoma" w:hAnsi="Tahoma" w:cs="Tahoma"/>
          <w:sz w:val="24"/>
          <w:szCs w:val="24"/>
        </w:rPr>
        <w:t>s</w:t>
      </w:r>
      <w:r w:rsidRPr="00BC299C">
        <w:rPr>
          <w:rFonts w:ascii="Tahoma" w:hAnsi="Tahoma" w:cs="Tahoma"/>
          <w:sz w:val="24"/>
          <w:szCs w:val="24"/>
        </w:rPr>
        <w:t>quer procedimentos judiciais ou extrajudiciais contra a Emissora para a proteção e def</w:t>
      </w:r>
      <w:r w:rsidRPr="00BC299C">
        <w:rPr>
          <w:rFonts w:ascii="Tahoma" w:hAnsi="Tahoma" w:cs="Tahoma"/>
          <w:sz w:val="24"/>
          <w:szCs w:val="24"/>
        </w:rPr>
        <w:t>e</w:t>
      </w:r>
      <w:r w:rsidRPr="00BC299C">
        <w:rPr>
          <w:rFonts w:ascii="Tahoma" w:hAnsi="Tahoma" w:cs="Tahoma"/>
          <w:sz w:val="24"/>
          <w:szCs w:val="24"/>
        </w:rPr>
        <w:t>sa dos interesses da comunhão dos titulares de Debêntures na realização de seus créd</w:t>
      </w:r>
      <w:r w:rsidRPr="00BC299C">
        <w:rPr>
          <w:rFonts w:ascii="Tahoma" w:hAnsi="Tahoma" w:cs="Tahoma"/>
          <w:sz w:val="24"/>
          <w:szCs w:val="24"/>
        </w:rPr>
        <w:t>i</w:t>
      </w:r>
      <w:r w:rsidRPr="00BC299C">
        <w:rPr>
          <w:rFonts w:ascii="Tahoma" w:hAnsi="Tahoma" w:cs="Tahoma"/>
          <w:sz w:val="24"/>
          <w:szCs w:val="24"/>
        </w:rPr>
        <w:t>tos, devendo, em caso de inadimplemento da Emissora:</w:t>
      </w:r>
    </w:p>
    <w:p w:rsidR="00731D0D" w:rsidRPr="00BC299C" w:rsidRDefault="00731D0D" w:rsidP="00667E1B">
      <w:pPr>
        <w:spacing w:line="320" w:lineRule="exact"/>
        <w:ind w:left="360"/>
        <w:rPr>
          <w:rFonts w:ascii="Tahoma" w:hAnsi="Tahoma" w:cs="Tahoma"/>
          <w:sz w:val="24"/>
          <w:szCs w:val="24"/>
        </w:rPr>
      </w:pPr>
    </w:p>
    <w:p w:rsidR="00731D0D" w:rsidRPr="00BC299C" w:rsidRDefault="00731D0D" w:rsidP="00D866F5">
      <w:pPr>
        <w:numPr>
          <w:ilvl w:val="0"/>
          <w:numId w:val="9"/>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declarar antecipadamente vencidas as Debêntures e cobrar seu principal e acessórios, observadas as co</w:t>
      </w:r>
      <w:r w:rsidRPr="00BC299C">
        <w:rPr>
          <w:rFonts w:ascii="Tahoma" w:hAnsi="Tahoma" w:cs="Tahoma"/>
          <w:sz w:val="24"/>
          <w:szCs w:val="24"/>
        </w:rPr>
        <w:t>n</w:t>
      </w:r>
      <w:r w:rsidRPr="00BC299C">
        <w:rPr>
          <w:rFonts w:ascii="Tahoma" w:hAnsi="Tahoma" w:cs="Tahoma"/>
          <w:sz w:val="24"/>
          <w:szCs w:val="24"/>
        </w:rPr>
        <w:t>dições da presente Escritura de Emissão;</w:t>
      </w:r>
    </w:p>
    <w:p w:rsidR="00731D0D" w:rsidRPr="00BC299C" w:rsidRDefault="00731D0D" w:rsidP="00667E1B">
      <w:pPr>
        <w:spacing w:line="320" w:lineRule="exact"/>
        <w:ind w:left="720"/>
        <w:rPr>
          <w:rFonts w:ascii="Tahoma" w:hAnsi="Tahoma" w:cs="Tahoma"/>
          <w:sz w:val="24"/>
          <w:szCs w:val="24"/>
        </w:rPr>
      </w:pPr>
    </w:p>
    <w:p w:rsidR="00731D0D" w:rsidRPr="00BC299C" w:rsidRDefault="00731D0D" w:rsidP="00D866F5">
      <w:pPr>
        <w:numPr>
          <w:ilvl w:val="0"/>
          <w:numId w:val="9"/>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requerer a falência da Emissora, nos termos da legislação aplicável;</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9"/>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t>tomar todas as providências necessárias para a realização dos créditos dos titulares de Debêntures; e</w:t>
      </w:r>
    </w:p>
    <w:p w:rsidR="00731D0D" w:rsidRPr="00BC299C" w:rsidRDefault="00731D0D" w:rsidP="00667E1B">
      <w:pPr>
        <w:spacing w:line="320" w:lineRule="exact"/>
        <w:rPr>
          <w:rFonts w:ascii="Tahoma" w:hAnsi="Tahoma" w:cs="Tahoma"/>
          <w:sz w:val="24"/>
          <w:szCs w:val="24"/>
        </w:rPr>
      </w:pPr>
    </w:p>
    <w:p w:rsidR="00731D0D" w:rsidRPr="00BC299C" w:rsidRDefault="00731D0D" w:rsidP="00D866F5">
      <w:pPr>
        <w:numPr>
          <w:ilvl w:val="0"/>
          <w:numId w:val="9"/>
        </w:numPr>
        <w:tabs>
          <w:tab w:val="clear" w:pos="1080"/>
          <w:tab w:val="num" w:pos="567"/>
        </w:tabs>
        <w:spacing w:line="320" w:lineRule="exact"/>
        <w:ind w:left="567" w:hanging="567"/>
        <w:rPr>
          <w:rFonts w:ascii="Tahoma" w:hAnsi="Tahoma" w:cs="Tahoma"/>
          <w:sz w:val="24"/>
          <w:szCs w:val="24"/>
        </w:rPr>
      </w:pPr>
      <w:r w:rsidRPr="00BC299C">
        <w:rPr>
          <w:rFonts w:ascii="Tahoma" w:hAnsi="Tahoma" w:cs="Tahoma"/>
          <w:sz w:val="24"/>
          <w:szCs w:val="24"/>
        </w:rPr>
        <w:lastRenderedPageBreak/>
        <w:t>representar os titulares de Debêntures em processo de falência, recuperação judicial ou extrajudicial da Emissora.</w:t>
      </w:r>
    </w:p>
    <w:p w:rsidR="009E559A" w:rsidRPr="00BC299C" w:rsidRDefault="009E559A"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6.6.1. </w:t>
      </w:r>
      <w:bookmarkStart w:id="19" w:name="_DV_C57"/>
      <w:r w:rsidRPr="00BC299C">
        <w:rPr>
          <w:rFonts w:ascii="Tahoma" w:hAnsi="Tahoma" w:cs="Tahoma"/>
          <w:sz w:val="24"/>
          <w:szCs w:val="24"/>
        </w:rPr>
        <w:t xml:space="preserve">O Agente Fiduciário somente se eximirá da responsabilidade pela não adoção das medidas contempladas </w:t>
      </w:r>
      <w:r w:rsidR="0039065D" w:rsidRPr="00BC299C">
        <w:rPr>
          <w:rFonts w:ascii="Tahoma" w:hAnsi="Tahoma" w:cs="Tahoma"/>
          <w:sz w:val="24"/>
          <w:szCs w:val="24"/>
        </w:rPr>
        <w:t xml:space="preserve">(i) </w:t>
      </w:r>
      <w:r w:rsidRPr="00BC299C">
        <w:rPr>
          <w:rFonts w:ascii="Tahoma" w:hAnsi="Tahoma" w:cs="Tahoma"/>
          <w:sz w:val="24"/>
          <w:szCs w:val="24"/>
        </w:rPr>
        <w:t xml:space="preserve">nas alíneas </w:t>
      </w:r>
      <w:r w:rsidR="0039065D" w:rsidRPr="00BC299C">
        <w:rPr>
          <w:rFonts w:ascii="Tahoma" w:hAnsi="Tahoma" w:cs="Tahoma"/>
          <w:sz w:val="24"/>
          <w:szCs w:val="24"/>
        </w:rPr>
        <w:t xml:space="preserve">(a), </w:t>
      </w:r>
      <w:r w:rsidRPr="00BC299C">
        <w:rPr>
          <w:rFonts w:ascii="Tahoma" w:hAnsi="Tahoma" w:cs="Tahoma"/>
          <w:sz w:val="24"/>
          <w:szCs w:val="24"/>
        </w:rPr>
        <w:t>(b) e (c) acima se, convocada a Assembl</w:t>
      </w:r>
      <w:r w:rsidR="00886BF5" w:rsidRPr="00BC299C">
        <w:rPr>
          <w:rFonts w:ascii="Tahoma" w:hAnsi="Tahoma" w:cs="Tahoma"/>
          <w:sz w:val="24"/>
          <w:szCs w:val="24"/>
        </w:rPr>
        <w:t>e</w:t>
      </w:r>
      <w:r w:rsidRPr="00BC299C">
        <w:rPr>
          <w:rFonts w:ascii="Tahoma" w:hAnsi="Tahoma" w:cs="Tahoma"/>
          <w:sz w:val="24"/>
          <w:szCs w:val="24"/>
        </w:rPr>
        <w:t xml:space="preserve">ia Geral de Debenturistas, esta assim o autorizar por deliberação da unanimidade das Debêntures em circulação, </w:t>
      </w:r>
      <w:r w:rsidR="00FF186B" w:rsidRPr="00BC299C">
        <w:rPr>
          <w:rFonts w:ascii="Tahoma" w:hAnsi="Tahoma" w:cs="Tahoma"/>
          <w:color w:val="000000"/>
          <w:sz w:val="24"/>
          <w:szCs w:val="24"/>
        </w:rPr>
        <w:t>observado que, para a alínea (a) acima, os titulares de Debêntures poderão optar, por deliberação de titulares de Debêntures que representem pelo menos 75% (setenta e cinco por cento) das Debêntures em circulação, por não declarar antecipadamente vencidas as Debêntures nos termos do item 4.11.4. desta Escritura de Emissão</w:t>
      </w:r>
      <w:r w:rsidRPr="00BC299C">
        <w:rPr>
          <w:rFonts w:ascii="Tahoma" w:hAnsi="Tahoma" w:cs="Tahoma"/>
          <w:sz w:val="24"/>
          <w:szCs w:val="24"/>
        </w:rPr>
        <w:t xml:space="preserve">; e (ii) a deliberação </w:t>
      </w:r>
      <w:r w:rsidR="005C4D86" w:rsidRPr="00BC299C">
        <w:rPr>
          <w:rFonts w:ascii="Tahoma" w:hAnsi="Tahoma" w:cs="Tahoma"/>
          <w:sz w:val="24"/>
          <w:szCs w:val="24"/>
        </w:rPr>
        <w:t xml:space="preserve">por titulares de Debêntures que </w:t>
      </w:r>
      <w:r w:rsidRPr="00BC299C">
        <w:rPr>
          <w:rFonts w:ascii="Tahoma" w:hAnsi="Tahoma" w:cs="Tahoma"/>
          <w:sz w:val="24"/>
          <w:szCs w:val="24"/>
        </w:rPr>
        <w:t>representem a maioria das Debêntures em circulação</w:t>
      </w:r>
      <w:r w:rsidR="005C4D86" w:rsidRPr="00BC299C">
        <w:rPr>
          <w:rFonts w:ascii="Tahoma" w:hAnsi="Tahoma" w:cs="Tahoma"/>
          <w:sz w:val="24"/>
          <w:szCs w:val="24"/>
        </w:rPr>
        <w:t>,</w:t>
      </w:r>
      <w:r w:rsidRPr="00BC299C">
        <w:rPr>
          <w:rFonts w:ascii="Tahoma" w:hAnsi="Tahoma" w:cs="Tahoma"/>
          <w:sz w:val="24"/>
          <w:szCs w:val="24"/>
        </w:rPr>
        <w:t xml:space="preserve"> quando tal hipótese se referir ao disposto na alínea (d) acima.</w:t>
      </w:r>
      <w:bookmarkEnd w:id="19"/>
    </w:p>
    <w:p w:rsidR="009E559A" w:rsidRPr="00BC299C" w:rsidRDefault="009E559A" w:rsidP="00667E1B">
      <w:pPr>
        <w:spacing w:line="320" w:lineRule="exact"/>
        <w:rPr>
          <w:rFonts w:ascii="Tahoma" w:hAnsi="Tahoma" w:cs="Tahoma"/>
          <w:sz w:val="24"/>
          <w:szCs w:val="24"/>
        </w:rPr>
      </w:pPr>
    </w:p>
    <w:p w:rsidR="00731D0D" w:rsidRPr="00BC299C" w:rsidRDefault="00731D0D" w:rsidP="00667E1B">
      <w:pPr>
        <w:pStyle w:val="p0"/>
        <w:tabs>
          <w:tab w:val="clear" w:pos="720"/>
        </w:tabs>
        <w:spacing w:line="320" w:lineRule="exact"/>
        <w:rPr>
          <w:rFonts w:ascii="Tahoma" w:hAnsi="Tahoma" w:cs="Tahoma"/>
        </w:rPr>
      </w:pPr>
      <w:r w:rsidRPr="00BC299C">
        <w:rPr>
          <w:rFonts w:ascii="Tahoma" w:hAnsi="Tahoma" w:cs="Tahoma"/>
        </w:rPr>
        <w:t>6.7. O Agente Fiduciário exercerá suas funções a partir da data de assinatura da presente Escritura de Emissão até sua efetiva substituição ou até que todas as obrigações contempladas na presente Escritura de Emissão sejam cumpridas.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6.8. Nas hipóteses de ausência ou impedimentos temporários, renúncia, liquidação, dissol</w:t>
      </w:r>
      <w:r w:rsidRPr="00BC299C">
        <w:rPr>
          <w:rFonts w:ascii="Tahoma" w:hAnsi="Tahoma" w:cs="Tahoma"/>
          <w:sz w:val="24"/>
          <w:szCs w:val="24"/>
        </w:rPr>
        <w:t>u</w:t>
      </w:r>
      <w:r w:rsidRPr="00BC299C">
        <w:rPr>
          <w:rFonts w:ascii="Tahoma" w:hAnsi="Tahoma" w:cs="Tahoma"/>
          <w:sz w:val="24"/>
          <w:szCs w:val="24"/>
        </w:rPr>
        <w:t>ção ou extinção, ou qualquer outro caso de vacância na função de agente fiduciário da Emissão, será realizada, dentro do prazo máximo de 30 (trinta) dias corridos cont</w:t>
      </w:r>
      <w:r w:rsidRPr="00BC299C">
        <w:rPr>
          <w:rFonts w:ascii="Tahoma" w:hAnsi="Tahoma" w:cs="Tahoma"/>
          <w:sz w:val="24"/>
          <w:szCs w:val="24"/>
        </w:rPr>
        <w:t>a</w:t>
      </w:r>
      <w:r w:rsidRPr="00BC299C">
        <w:rPr>
          <w:rFonts w:ascii="Tahoma" w:hAnsi="Tahoma" w:cs="Tahoma"/>
          <w:sz w:val="24"/>
          <w:szCs w:val="24"/>
        </w:rPr>
        <w:t>do do evento que a determinar, Assembleia Geral de Debenturistas para a escolha do novo agente fiduciário da Emissão, a qual poderá ser convocada pelo próprio Agente F</w:t>
      </w:r>
      <w:r w:rsidRPr="00BC299C">
        <w:rPr>
          <w:rFonts w:ascii="Tahoma" w:hAnsi="Tahoma" w:cs="Tahoma"/>
          <w:sz w:val="24"/>
          <w:szCs w:val="24"/>
        </w:rPr>
        <w:t>i</w:t>
      </w:r>
      <w:r w:rsidRPr="00BC299C">
        <w:rPr>
          <w:rFonts w:ascii="Tahoma" w:hAnsi="Tahoma" w:cs="Tahoma"/>
          <w:sz w:val="24"/>
          <w:szCs w:val="24"/>
        </w:rPr>
        <w:t>duciário a ser substituído, pela Emissora, por titulares de Debêntures que representem, no mínimo, 10% (dez por cento) das Debêntures em circulação, ou pela CVM. Na hip</w:t>
      </w:r>
      <w:r w:rsidRPr="00BC299C">
        <w:rPr>
          <w:rFonts w:ascii="Tahoma" w:hAnsi="Tahoma" w:cs="Tahoma"/>
          <w:sz w:val="24"/>
          <w:szCs w:val="24"/>
        </w:rPr>
        <w:t>ó</w:t>
      </w:r>
      <w:r w:rsidRPr="00BC299C">
        <w:rPr>
          <w:rFonts w:ascii="Tahoma" w:hAnsi="Tahoma" w:cs="Tahoma"/>
          <w:sz w:val="24"/>
          <w:szCs w:val="24"/>
        </w:rPr>
        <w:t>tese da convocação não ocorrer até 5 (cinco) dias úteis antes do término do prazo ac</w:t>
      </w:r>
      <w:r w:rsidRPr="00BC299C">
        <w:rPr>
          <w:rFonts w:ascii="Tahoma" w:hAnsi="Tahoma" w:cs="Tahoma"/>
          <w:sz w:val="24"/>
          <w:szCs w:val="24"/>
        </w:rPr>
        <w:t>i</w:t>
      </w:r>
      <w:r w:rsidRPr="00BC299C">
        <w:rPr>
          <w:rFonts w:ascii="Tahoma" w:hAnsi="Tahoma" w:cs="Tahoma"/>
          <w:sz w:val="24"/>
          <w:szCs w:val="24"/>
        </w:rPr>
        <w:t>ma citado, caberá à Emissora efetuá-la, sendo certo que a CVM poderá nomear subst</w:t>
      </w:r>
      <w:r w:rsidRPr="00BC299C">
        <w:rPr>
          <w:rFonts w:ascii="Tahoma" w:hAnsi="Tahoma" w:cs="Tahoma"/>
          <w:sz w:val="24"/>
          <w:szCs w:val="24"/>
        </w:rPr>
        <w:t>i</w:t>
      </w:r>
      <w:r w:rsidRPr="00BC299C">
        <w:rPr>
          <w:rFonts w:ascii="Tahoma" w:hAnsi="Tahoma" w:cs="Tahoma"/>
          <w:sz w:val="24"/>
          <w:szCs w:val="24"/>
        </w:rPr>
        <w:t>tuto provisório, enquanto não se consumar o processo de escolha do novo agente fid</w:t>
      </w:r>
      <w:r w:rsidRPr="00BC299C">
        <w:rPr>
          <w:rFonts w:ascii="Tahoma" w:hAnsi="Tahoma" w:cs="Tahoma"/>
          <w:sz w:val="24"/>
          <w:szCs w:val="24"/>
        </w:rPr>
        <w:t>u</w:t>
      </w:r>
      <w:r w:rsidRPr="00BC299C">
        <w:rPr>
          <w:rFonts w:ascii="Tahoma" w:hAnsi="Tahoma" w:cs="Tahoma"/>
          <w:sz w:val="24"/>
          <w:szCs w:val="24"/>
        </w:rPr>
        <w:t>ciário da Emissão. A substituição não implicará em remuneração ao novo agente fiduci</w:t>
      </w:r>
      <w:r w:rsidRPr="00BC299C">
        <w:rPr>
          <w:rFonts w:ascii="Tahoma" w:hAnsi="Tahoma" w:cs="Tahoma"/>
          <w:sz w:val="24"/>
          <w:szCs w:val="24"/>
        </w:rPr>
        <w:t>á</w:t>
      </w:r>
      <w:r w:rsidRPr="00BC299C">
        <w:rPr>
          <w:rFonts w:ascii="Tahoma" w:hAnsi="Tahoma" w:cs="Tahoma"/>
          <w:sz w:val="24"/>
          <w:szCs w:val="24"/>
        </w:rPr>
        <w:t>rio superior à remuneração avençada nesta Escritura de Emissão.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6.8.1. Na hipótese de não poder o Agente Fiduciário continuar a exercer as suas funções por circunstâncias supervenientes a esta Escritura de Emissão, deverá este comunicar imediatamente o fato à Emissora e aos titulares de Debêntures, solicitando sua substitu</w:t>
      </w:r>
      <w:r w:rsidRPr="00BC299C">
        <w:rPr>
          <w:rFonts w:ascii="Tahoma" w:hAnsi="Tahoma" w:cs="Tahoma"/>
          <w:sz w:val="24"/>
          <w:szCs w:val="24"/>
        </w:rPr>
        <w:t>i</w:t>
      </w:r>
      <w:r w:rsidRPr="00BC299C">
        <w:rPr>
          <w:rFonts w:ascii="Tahoma" w:hAnsi="Tahoma" w:cs="Tahoma"/>
          <w:sz w:val="24"/>
          <w:szCs w:val="24"/>
        </w:rPr>
        <w:t>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6.8.2. É facultado aos titulares de Debêntures, após o encerramento do prazo para a subscrição e integralização da totalidade das Debêntures, proceder à substituição do </w:t>
      </w:r>
      <w:r w:rsidRPr="00BC299C">
        <w:rPr>
          <w:rFonts w:ascii="Tahoma" w:hAnsi="Tahoma" w:cs="Tahoma"/>
          <w:sz w:val="24"/>
          <w:szCs w:val="24"/>
        </w:rPr>
        <w:lastRenderedPageBreak/>
        <w:t xml:space="preserve">Agente Fiduciário e à indicação de seu substituto, </w:t>
      </w:r>
      <w:smartTag w:uri="urn:schemas-microsoft-com:office:smarttags" w:element="PersonName">
        <w:smartTagPr>
          <w:attr w:name="ProductID" w:val="em Assembleia Geral"/>
        </w:smartTagPr>
        <w:r w:rsidRPr="00BC299C">
          <w:rPr>
            <w:rFonts w:ascii="Tahoma" w:hAnsi="Tahoma" w:cs="Tahoma"/>
            <w:sz w:val="24"/>
            <w:szCs w:val="24"/>
          </w:rPr>
          <w:t>em Assembleia Geral</w:t>
        </w:r>
      </w:smartTag>
      <w:r w:rsidRPr="00BC299C">
        <w:rPr>
          <w:rFonts w:ascii="Tahoma" w:hAnsi="Tahoma" w:cs="Tahoma"/>
          <w:sz w:val="24"/>
          <w:szCs w:val="24"/>
        </w:rPr>
        <w:t xml:space="preserve"> de Debenturistas especialmente convocada para esse fim, nos termos desta Escritura de </w:t>
      </w:r>
      <w:r w:rsidRPr="00BC299C">
        <w:rPr>
          <w:rFonts w:ascii="Tahoma" w:hAnsi="Tahoma" w:cs="Tahoma"/>
          <w:sz w:val="24"/>
          <w:szCs w:val="24"/>
        </w:rPr>
        <w:t>E</w:t>
      </w:r>
      <w:r w:rsidRPr="00BC299C">
        <w:rPr>
          <w:rFonts w:ascii="Tahoma" w:hAnsi="Tahoma" w:cs="Tahoma"/>
          <w:sz w:val="24"/>
          <w:szCs w:val="24"/>
        </w:rPr>
        <w:t>missão.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6.8.3. Caso ocorra a efetiva substituição do Agente Fiduciário, o substituto receberá a mesma remuneração recebida pelo Agente Fiduciário em todos os seus termos e co</w:t>
      </w:r>
      <w:r w:rsidRPr="00BC299C">
        <w:rPr>
          <w:rFonts w:ascii="Tahoma" w:hAnsi="Tahoma" w:cs="Tahoma"/>
          <w:sz w:val="24"/>
          <w:szCs w:val="24"/>
        </w:rPr>
        <w:t>n</w:t>
      </w:r>
      <w:r w:rsidRPr="00BC299C">
        <w:rPr>
          <w:rFonts w:ascii="Tahoma" w:hAnsi="Tahoma" w:cs="Tahoma"/>
          <w:sz w:val="24"/>
          <w:szCs w:val="24"/>
        </w:rPr>
        <w:t xml:space="preserve">dições, sendo que a primeira parcela anual devida ao substituto será calculada </w:t>
      </w:r>
      <w:r w:rsidRPr="00BC299C">
        <w:rPr>
          <w:rFonts w:ascii="Tahoma" w:hAnsi="Tahoma" w:cs="Tahoma"/>
          <w:i/>
          <w:sz w:val="24"/>
          <w:szCs w:val="24"/>
        </w:rPr>
        <w:t>pro rata temporis</w:t>
      </w:r>
      <w:r w:rsidRPr="00BC299C">
        <w:rPr>
          <w:rFonts w:ascii="Tahoma" w:hAnsi="Tahoma" w:cs="Tahoma"/>
          <w:sz w:val="24"/>
          <w:szCs w:val="24"/>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6.8.4. Em qualquer hipótese, a substituição do Agente Fiduciário ficará sujeita à comunicação prévia à CVM e à sua manifestação acerca do atendimento aos requisitos previ</w:t>
      </w:r>
      <w:r w:rsidRPr="00BC299C">
        <w:rPr>
          <w:rFonts w:ascii="Tahoma" w:hAnsi="Tahoma" w:cs="Tahoma"/>
          <w:sz w:val="24"/>
          <w:szCs w:val="24"/>
        </w:rPr>
        <w:t>s</w:t>
      </w:r>
      <w:r w:rsidRPr="00BC299C">
        <w:rPr>
          <w:rFonts w:ascii="Tahoma" w:hAnsi="Tahoma" w:cs="Tahoma"/>
          <w:sz w:val="24"/>
          <w:szCs w:val="24"/>
        </w:rPr>
        <w:t>tos no artigo 9º da Instrução CVM n.º 28/83, conforme o caso, e eventuais normas posteriores.</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r w:rsidRPr="00BC299C">
        <w:rPr>
          <w:rFonts w:ascii="Tahoma" w:hAnsi="Tahoma" w:cs="Tahoma"/>
        </w:rPr>
        <w:t>6.8.5. A substituição do Agente Fiduciário em caráter permanente deverá ser objeto de aditamento à Escritura de Emissão, que deverá ser registrado na JUCESP.</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r w:rsidRPr="00BC299C">
        <w:rPr>
          <w:rFonts w:ascii="Tahoma" w:hAnsi="Tahoma" w:cs="Tahoma"/>
        </w:rPr>
        <w:t>6.8.5.1. O agente fiduciário substituto deverá, imediatamente após sua nomeação, comunicá-la aos titulares de Debêntures em forma de aviso nos termos do item 4.1</w:t>
      </w:r>
      <w:r w:rsidR="00667E1B" w:rsidRPr="00BC299C">
        <w:rPr>
          <w:rFonts w:ascii="Tahoma" w:hAnsi="Tahoma" w:cs="Tahoma"/>
        </w:rPr>
        <w:t>7</w:t>
      </w:r>
      <w:r w:rsidRPr="00BC299C">
        <w:rPr>
          <w:rFonts w:ascii="Tahoma" w:hAnsi="Tahoma" w:cs="Tahoma"/>
        </w:rPr>
        <w:t>. ac</w:t>
      </w:r>
      <w:r w:rsidRPr="00BC299C">
        <w:rPr>
          <w:rFonts w:ascii="Tahoma" w:hAnsi="Tahoma" w:cs="Tahoma"/>
        </w:rPr>
        <w:t>i</w:t>
      </w:r>
      <w:r w:rsidRPr="00BC299C">
        <w:rPr>
          <w:rFonts w:ascii="Tahoma" w:hAnsi="Tahoma" w:cs="Tahoma"/>
        </w:rPr>
        <w:t>ma.</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tabs>
          <w:tab w:val="clear" w:pos="720"/>
        </w:tabs>
        <w:spacing w:line="320" w:lineRule="exact"/>
        <w:rPr>
          <w:rFonts w:ascii="Tahoma" w:hAnsi="Tahoma" w:cs="Tahoma"/>
        </w:rPr>
      </w:pPr>
      <w:r w:rsidRPr="00BC299C">
        <w:rPr>
          <w:rFonts w:ascii="Tahoma" w:hAnsi="Tahoma" w:cs="Tahoma"/>
        </w:rPr>
        <w:t>6.8.5.2. 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6.8.6. Aplicam-se às hipóteses de substituição do Agente Fiduciário as normas e prece</w:t>
      </w:r>
      <w:r w:rsidRPr="00BC299C">
        <w:rPr>
          <w:rFonts w:ascii="Tahoma" w:hAnsi="Tahoma" w:cs="Tahoma"/>
          <w:sz w:val="24"/>
          <w:szCs w:val="24"/>
        </w:rPr>
        <w:t>i</w:t>
      </w:r>
      <w:r w:rsidRPr="00BC299C">
        <w:rPr>
          <w:rFonts w:ascii="Tahoma" w:hAnsi="Tahoma" w:cs="Tahoma"/>
          <w:sz w:val="24"/>
          <w:szCs w:val="24"/>
        </w:rPr>
        <w:t>tos a este respeito promulgados por atos da CVM.</w:t>
      </w:r>
    </w:p>
    <w:p w:rsidR="00731D0D" w:rsidRPr="00BC299C" w:rsidRDefault="00731D0D" w:rsidP="00667E1B">
      <w:pPr>
        <w:pStyle w:val="Ttulo2"/>
        <w:spacing w:line="320" w:lineRule="exact"/>
        <w:jc w:val="both"/>
        <w:rPr>
          <w:rFonts w:ascii="Tahoma" w:hAnsi="Tahoma" w:cs="Tahoma"/>
        </w:rPr>
      </w:pPr>
    </w:p>
    <w:p w:rsidR="00731D0D" w:rsidRPr="00BC299C" w:rsidRDefault="00731D0D" w:rsidP="00667E1B">
      <w:pPr>
        <w:pStyle w:val="Ttulo2"/>
        <w:spacing w:line="320" w:lineRule="exact"/>
        <w:rPr>
          <w:rFonts w:ascii="Tahoma" w:hAnsi="Tahoma" w:cs="Tahoma"/>
        </w:rPr>
      </w:pPr>
      <w:r w:rsidRPr="00BC299C">
        <w:rPr>
          <w:rFonts w:ascii="Tahoma" w:hAnsi="Tahoma" w:cs="Tahoma"/>
        </w:rPr>
        <w:t>CLÁUSULA SÉTIMA</w:t>
      </w:r>
      <w:r w:rsidRPr="00BC299C">
        <w:rPr>
          <w:rFonts w:ascii="Tahoma" w:hAnsi="Tahoma" w:cs="Tahoma"/>
          <w:b w:val="0"/>
        </w:rPr>
        <w:t xml:space="preserve"> – </w:t>
      </w:r>
      <w:r w:rsidRPr="00BC299C">
        <w:rPr>
          <w:rFonts w:ascii="Tahoma" w:hAnsi="Tahoma" w:cs="Tahoma"/>
        </w:rPr>
        <w:t>DA ASSEMBLEIA GERAL DE DEBENTURISTAS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7.1. Os titulares de Debêntures poderão, a qualquer tempo, reunir-se </w:t>
      </w:r>
      <w:smartTag w:uri="urn:schemas-microsoft-com:office:smarttags" w:element="PersonName">
        <w:smartTagPr>
          <w:attr w:name="ProductID" w:val="em Assembleia Geral"/>
        </w:smartTagPr>
        <w:r w:rsidRPr="00BC299C">
          <w:rPr>
            <w:rFonts w:ascii="Tahoma" w:hAnsi="Tahoma" w:cs="Tahoma"/>
            <w:sz w:val="24"/>
            <w:szCs w:val="24"/>
          </w:rPr>
          <w:t>em Assembleia Geral</w:t>
        </w:r>
      </w:smartTag>
      <w:r w:rsidRPr="00BC299C">
        <w:rPr>
          <w:rFonts w:ascii="Tahoma" w:hAnsi="Tahoma" w:cs="Tahoma"/>
          <w:sz w:val="24"/>
          <w:szCs w:val="24"/>
        </w:rPr>
        <w:t>, de acordo com o disposto no artigo 71 da Lei das Sociedades por Ações, a fim de deliberarem sobre matéria de interesse da comunhão dos titulares de Debêntures.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lastRenderedPageBreak/>
        <w:t>7.2. A Assembleia Geral de Debenturistas poderá ser convocada pelo Agente Fiduciário, p</w:t>
      </w:r>
      <w:r w:rsidRPr="00BC299C">
        <w:rPr>
          <w:rFonts w:ascii="Tahoma" w:hAnsi="Tahoma" w:cs="Tahoma"/>
          <w:sz w:val="24"/>
          <w:szCs w:val="24"/>
        </w:rPr>
        <w:t>e</w:t>
      </w:r>
      <w:r w:rsidRPr="00BC299C">
        <w:rPr>
          <w:rFonts w:ascii="Tahoma" w:hAnsi="Tahoma" w:cs="Tahoma"/>
          <w:sz w:val="24"/>
          <w:szCs w:val="24"/>
        </w:rPr>
        <w:t>la Emissora, por titulares de Debêntures que representem, no mínimo, 10% (dez por cento) das Debêntures em circul</w:t>
      </w:r>
      <w:r w:rsidRPr="00BC299C">
        <w:rPr>
          <w:rFonts w:ascii="Tahoma" w:hAnsi="Tahoma" w:cs="Tahoma"/>
          <w:sz w:val="24"/>
          <w:szCs w:val="24"/>
        </w:rPr>
        <w:t>a</w:t>
      </w:r>
      <w:r w:rsidRPr="00BC299C">
        <w:rPr>
          <w:rFonts w:ascii="Tahoma" w:hAnsi="Tahoma" w:cs="Tahoma"/>
          <w:sz w:val="24"/>
          <w:szCs w:val="24"/>
        </w:rPr>
        <w:t>ção, ou pela CVM.</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7.3. Aplicar-se-á à Assembleia Geral de Debenturistas, no que couber, o disposto na Lei das Sociedades por Ações a respeito das assembleias gerais de ac</w:t>
      </w:r>
      <w:r w:rsidRPr="00BC299C">
        <w:rPr>
          <w:rFonts w:ascii="Tahoma" w:hAnsi="Tahoma" w:cs="Tahoma"/>
          <w:sz w:val="24"/>
          <w:szCs w:val="24"/>
        </w:rPr>
        <w:t>i</w:t>
      </w:r>
      <w:r w:rsidRPr="00BC299C">
        <w:rPr>
          <w:rFonts w:ascii="Tahoma" w:hAnsi="Tahoma" w:cs="Tahoma"/>
          <w:sz w:val="24"/>
          <w:szCs w:val="24"/>
        </w:rPr>
        <w:t>onistas.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7.3.1. A presidência da Assembleia Geral de Debenturistas caberá ao titular de Debêntures eleito pelos demais titulares de Debêntures prese</w:t>
      </w:r>
      <w:r w:rsidRPr="00BC299C">
        <w:rPr>
          <w:rFonts w:ascii="Tahoma" w:hAnsi="Tahoma" w:cs="Tahoma"/>
          <w:sz w:val="24"/>
          <w:szCs w:val="24"/>
        </w:rPr>
        <w:t>n</w:t>
      </w:r>
      <w:r w:rsidRPr="00BC299C">
        <w:rPr>
          <w:rFonts w:ascii="Tahoma" w:hAnsi="Tahoma" w:cs="Tahoma"/>
          <w:sz w:val="24"/>
          <w:szCs w:val="24"/>
        </w:rPr>
        <w:t>tes ou àquele que for designado pela CVM.</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7.4. As Assembleias Gerais de Debenturistas serão convocadas com antecedência mínima de 15 (quinze) dias.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7.4.1. A Assembleia Geral de Debenturistas em segunda convocação somente poderá ser realizada em, no mínimo, 8 (oito) dias após a data marcada para a instalação da </w:t>
      </w:r>
      <w:r w:rsidR="009E559A" w:rsidRPr="00BC299C">
        <w:rPr>
          <w:rFonts w:ascii="Tahoma" w:hAnsi="Tahoma" w:cs="Tahoma"/>
          <w:sz w:val="24"/>
          <w:szCs w:val="24"/>
        </w:rPr>
        <w:t xml:space="preserve">Assembleia Geral de Debenturistas </w:t>
      </w:r>
      <w:r w:rsidRPr="00BC299C">
        <w:rPr>
          <w:rFonts w:ascii="Tahoma" w:hAnsi="Tahoma" w:cs="Tahoma"/>
          <w:sz w:val="24"/>
          <w:szCs w:val="24"/>
        </w:rPr>
        <w:t>em primeira convocação.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7.5. Nos termos do artigo 71, parágrafo </w:t>
      </w:r>
      <w:r w:rsidR="009E559A" w:rsidRPr="00BC299C">
        <w:rPr>
          <w:rFonts w:ascii="Tahoma" w:hAnsi="Tahoma" w:cs="Tahoma"/>
          <w:sz w:val="24"/>
          <w:szCs w:val="24"/>
        </w:rPr>
        <w:t>3º</w:t>
      </w:r>
      <w:r w:rsidRPr="00BC299C">
        <w:rPr>
          <w:rFonts w:ascii="Tahoma" w:hAnsi="Tahoma" w:cs="Tahoma"/>
          <w:sz w:val="24"/>
          <w:szCs w:val="24"/>
        </w:rPr>
        <w:t>, da Lei das Sociedades por Ações, a Assembleia Geral de Debenturistas instalar-se-á, em primeira convocação, com a presença de titulares de Debêntures que representem, no mínimo, metade das Debê</w:t>
      </w:r>
      <w:r w:rsidRPr="00BC299C">
        <w:rPr>
          <w:rFonts w:ascii="Tahoma" w:hAnsi="Tahoma" w:cs="Tahoma"/>
          <w:sz w:val="24"/>
          <w:szCs w:val="24"/>
        </w:rPr>
        <w:t>n</w:t>
      </w:r>
      <w:r w:rsidRPr="00BC299C">
        <w:rPr>
          <w:rFonts w:ascii="Tahoma" w:hAnsi="Tahoma" w:cs="Tahoma"/>
          <w:sz w:val="24"/>
          <w:szCs w:val="24"/>
        </w:rPr>
        <w:t>tures em circulação e, em segunda convocação, com qualquer n</w:t>
      </w:r>
      <w:r w:rsidRPr="00BC299C">
        <w:rPr>
          <w:rFonts w:ascii="Tahoma" w:hAnsi="Tahoma" w:cs="Tahoma"/>
          <w:sz w:val="24"/>
          <w:szCs w:val="24"/>
        </w:rPr>
        <w:t>ú</w:t>
      </w:r>
      <w:r w:rsidRPr="00BC299C">
        <w:rPr>
          <w:rFonts w:ascii="Tahoma" w:hAnsi="Tahoma" w:cs="Tahoma"/>
          <w:sz w:val="24"/>
          <w:szCs w:val="24"/>
        </w:rPr>
        <w:t>mero.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7.6. Cada Debênture em circulação conferirá a seu titular o direito a um voto nas Assembleias Gerais de Debenturistas, cujas deliberações, ressalvadas as exceções previstas nesta Escritura de Emissão, s</w:t>
      </w:r>
      <w:r w:rsidRPr="00BC299C">
        <w:rPr>
          <w:rFonts w:ascii="Tahoma" w:hAnsi="Tahoma" w:cs="Tahoma"/>
          <w:sz w:val="24"/>
          <w:szCs w:val="24"/>
        </w:rPr>
        <w:t>e</w:t>
      </w:r>
      <w:r w:rsidRPr="00BC299C">
        <w:rPr>
          <w:rFonts w:ascii="Tahoma" w:hAnsi="Tahoma" w:cs="Tahoma"/>
          <w:sz w:val="24"/>
          <w:szCs w:val="24"/>
        </w:rPr>
        <w:t>rão tomadas por titulares de Debêntures que representem a maioria das Debêntures em circulação, sendo admitida a constituição de mandatários, titulares de Debêntures ou não.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outlineLvl w:val="0"/>
        <w:rPr>
          <w:rFonts w:ascii="Tahoma" w:hAnsi="Tahoma" w:cs="Tahoma"/>
          <w:sz w:val="24"/>
          <w:szCs w:val="24"/>
        </w:rPr>
      </w:pPr>
      <w:r w:rsidRPr="00BC299C">
        <w:rPr>
          <w:rFonts w:ascii="Tahoma" w:hAnsi="Tahoma" w:cs="Tahoma"/>
          <w:sz w:val="24"/>
          <w:szCs w:val="24"/>
        </w:rPr>
        <w:t>7.6.1. Sem prejuízo do disposto no item 7.6. acima, qualquer alteração (i) no prazo de vigê</w:t>
      </w:r>
      <w:r w:rsidRPr="00BC299C">
        <w:rPr>
          <w:rFonts w:ascii="Tahoma" w:hAnsi="Tahoma" w:cs="Tahoma"/>
          <w:sz w:val="24"/>
          <w:szCs w:val="24"/>
        </w:rPr>
        <w:t>n</w:t>
      </w:r>
      <w:r w:rsidRPr="00BC299C">
        <w:rPr>
          <w:rFonts w:ascii="Tahoma" w:hAnsi="Tahoma" w:cs="Tahoma"/>
          <w:sz w:val="24"/>
          <w:szCs w:val="24"/>
        </w:rPr>
        <w:t>cia das Debêntures; (ii) na data de pagamento d</w:t>
      </w:r>
      <w:r w:rsidR="009E559A" w:rsidRPr="00BC299C">
        <w:rPr>
          <w:rFonts w:ascii="Tahoma" w:hAnsi="Tahoma" w:cs="Tahoma"/>
          <w:sz w:val="24"/>
          <w:szCs w:val="24"/>
        </w:rPr>
        <w:t>e Amortizações Programadas e/ou nas Datas de Pagamento da Remuneração</w:t>
      </w:r>
      <w:r w:rsidRPr="00BC299C">
        <w:rPr>
          <w:rFonts w:ascii="Tahoma" w:hAnsi="Tahoma" w:cs="Tahoma"/>
          <w:sz w:val="24"/>
          <w:szCs w:val="24"/>
        </w:rPr>
        <w:t xml:space="preserve">; (iii) no parâmetro de cálculo da Remuneração; (iv) no </w:t>
      </w:r>
      <w:r w:rsidRPr="00BC299C">
        <w:rPr>
          <w:rFonts w:ascii="Tahoma" w:hAnsi="Tahoma" w:cs="Tahoma"/>
          <w:i/>
          <w:sz w:val="24"/>
          <w:szCs w:val="24"/>
        </w:rPr>
        <w:t>quorum</w:t>
      </w:r>
      <w:r w:rsidRPr="00BC299C">
        <w:rPr>
          <w:rFonts w:ascii="Tahoma" w:hAnsi="Tahoma" w:cs="Tahoma"/>
          <w:sz w:val="24"/>
          <w:szCs w:val="24"/>
        </w:rPr>
        <w:t xml:space="preserve"> de deliberação das Assembleias Gerais de Debenturistas; (v) no item 4.11. (Vencimento Antecipado) acima, deverá ser aprovada por titulares de Debêntures que representem, no mínimo, 90% (noventa por cento) das D</w:t>
      </w:r>
      <w:r w:rsidRPr="00BC299C">
        <w:rPr>
          <w:rFonts w:ascii="Tahoma" w:hAnsi="Tahoma" w:cs="Tahoma"/>
          <w:sz w:val="24"/>
          <w:szCs w:val="24"/>
        </w:rPr>
        <w:t>e</w:t>
      </w:r>
      <w:r w:rsidRPr="00BC299C">
        <w:rPr>
          <w:rFonts w:ascii="Tahoma" w:hAnsi="Tahoma" w:cs="Tahoma"/>
          <w:sz w:val="24"/>
          <w:szCs w:val="24"/>
        </w:rPr>
        <w:t>bêntures em circulação.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7.6.2. A renúncia à declaração de vencimento antecipado das Debêntures, nos termos do item 4.11.4. desta Escritura de Emissão, dependerá da aprovação de titulares de </w:t>
      </w:r>
      <w:r w:rsidRPr="00BC299C">
        <w:rPr>
          <w:rFonts w:ascii="Tahoma" w:hAnsi="Tahoma" w:cs="Tahoma"/>
          <w:sz w:val="24"/>
          <w:szCs w:val="24"/>
        </w:rPr>
        <w:lastRenderedPageBreak/>
        <w:t xml:space="preserve">Debêntures que representem, no mínimo, 75% (setenta e cinco por cento) das Debêntures em circulação. </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NormalWeb"/>
        <w:spacing w:before="0" w:beforeAutospacing="0" w:after="0" w:afterAutospacing="0" w:line="320" w:lineRule="exact"/>
        <w:jc w:val="both"/>
        <w:rPr>
          <w:rFonts w:ascii="Tahoma" w:hAnsi="Tahoma" w:cs="Tahoma"/>
        </w:rPr>
      </w:pPr>
      <w:r w:rsidRPr="00BC299C">
        <w:rPr>
          <w:rFonts w:ascii="Tahoma" w:hAnsi="Tahoma" w:cs="Tahoma"/>
        </w:rPr>
        <w:t>7.6.3. Toda e qualquer alteração nas cláusulas ou condições estabelecidas nesta Escritura de Emissão, inclusive, mas não se limitando, no que diz respeito à definição da taxa substitutiva de que trata o item 4.9.</w:t>
      </w:r>
      <w:r w:rsidR="00115E1A" w:rsidRPr="00BC299C">
        <w:rPr>
          <w:rFonts w:ascii="Tahoma" w:hAnsi="Tahoma" w:cs="Tahoma"/>
        </w:rPr>
        <w:t>5</w:t>
      </w:r>
      <w:r w:rsidRPr="00BC299C">
        <w:rPr>
          <w:rFonts w:ascii="Tahoma" w:hAnsi="Tahoma" w:cs="Tahoma"/>
        </w:rPr>
        <w:t xml:space="preserve">. desta Escritura de Emissão, dependerá da aprovação de titulares de Debêntures que representem, no mínimo, 2/3 (dois terços) das Debêntures em circulação, exceto se houver outro </w:t>
      </w:r>
      <w:r w:rsidRPr="00BC299C">
        <w:rPr>
          <w:rFonts w:ascii="Tahoma" w:hAnsi="Tahoma" w:cs="Tahoma"/>
          <w:i/>
        </w:rPr>
        <w:t>quorum</w:t>
      </w:r>
      <w:r w:rsidRPr="00BC299C">
        <w:rPr>
          <w:rFonts w:ascii="Tahoma" w:hAnsi="Tahoma" w:cs="Tahoma"/>
        </w:rPr>
        <w:t xml:space="preserve"> específico estabelecido para a matéria. </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7.7. Para efeito da constituição do </w:t>
      </w:r>
      <w:r w:rsidRPr="00BC299C">
        <w:rPr>
          <w:rFonts w:ascii="Tahoma" w:hAnsi="Tahoma" w:cs="Tahoma"/>
          <w:i/>
          <w:sz w:val="24"/>
          <w:szCs w:val="24"/>
        </w:rPr>
        <w:t>quorum</w:t>
      </w:r>
      <w:r w:rsidRPr="00BC299C">
        <w:rPr>
          <w:rFonts w:ascii="Tahoma" w:hAnsi="Tahoma" w:cs="Tahoma"/>
          <w:sz w:val="24"/>
          <w:szCs w:val="24"/>
        </w:rPr>
        <w:t xml:space="preserve"> de instalação e deliberação a que se refere esta Clá</w:t>
      </w:r>
      <w:r w:rsidRPr="00BC299C">
        <w:rPr>
          <w:rFonts w:ascii="Tahoma" w:hAnsi="Tahoma" w:cs="Tahoma"/>
          <w:sz w:val="24"/>
          <w:szCs w:val="24"/>
        </w:rPr>
        <w:t>u</w:t>
      </w:r>
      <w:r w:rsidRPr="00BC299C">
        <w:rPr>
          <w:rFonts w:ascii="Tahoma" w:hAnsi="Tahoma" w:cs="Tahoma"/>
          <w:sz w:val="24"/>
          <w:szCs w:val="24"/>
        </w:rPr>
        <w:t>sula Sétima, serão consideradas como Debêntures em circulação aquelas Debêntures emit</w:t>
      </w:r>
      <w:r w:rsidRPr="00BC299C">
        <w:rPr>
          <w:rFonts w:ascii="Tahoma" w:hAnsi="Tahoma" w:cs="Tahoma"/>
          <w:sz w:val="24"/>
          <w:szCs w:val="24"/>
        </w:rPr>
        <w:t>i</w:t>
      </w:r>
      <w:r w:rsidRPr="00BC299C">
        <w:rPr>
          <w:rFonts w:ascii="Tahoma" w:hAnsi="Tahoma" w:cs="Tahoma"/>
          <w:sz w:val="24"/>
          <w:szCs w:val="24"/>
        </w:rPr>
        <w:t>das pela Emissora que ainda não tiverem sido resgatadas e/ou liquidadas, devendo ser excluídas do número de tais Debêntures aquelas que a Emissora possuir em tesouraria, ou que sejam pe</w:t>
      </w:r>
      <w:r w:rsidRPr="00BC299C">
        <w:rPr>
          <w:rFonts w:ascii="Tahoma" w:hAnsi="Tahoma" w:cs="Tahoma"/>
          <w:sz w:val="24"/>
          <w:szCs w:val="24"/>
        </w:rPr>
        <w:t>r</w:t>
      </w:r>
      <w:r w:rsidRPr="00BC299C">
        <w:rPr>
          <w:rFonts w:ascii="Tahoma" w:hAnsi="Tahoma" w:cs="Tahoma"/>
          <w:sz w:val="24"/>
          <w:szCs w:val="24"/>
        </w:rPr>
        <w:t>tencentes ao seu controlador ou a qualquer de suas sociedades controladas e coligadas, bem como respect</w:t>
      </w:r>
      <w:r w:rsidRPr="00BC299C">
        <w:rPr>
          <w:rFonts w:ascii="Tahoma" w:hAnsi="Tahoma" w:cs="Tahoma"/>
          <w:sz w:val="24"/>
          <w:szCs w:val="24"/>
        </w:rPr>
        <w:t>i</w:t>
      </w:r>
      <w:r w:rsidRPr="00BC299C">
        <w:rPr>
          <w:rFonts w:ascii="Tahoma" w:hAnsi="Tahoma" w:cs="Tahoma"/>
          <w:sz w:val="24"/>
          <w:szCs w:val="24"/>
        </w:rPr>
        <w:t>vos diretores ou conselheiros e respect</w:t>
      </w:r>
      <w:r w:rsidRPr="00BC299C">
        <w:rPr>
          <w:rFonts w:ascii="Tahoma" w:hAnsi="Tahoma" w:cs="Tahoma"/>
          <w:sz w:val="24"/>
          <w:szCs w:val="24"/>
        </w:rPr>
        <w:t>i</w:t>
      </w:r>
      <w:r w:rsidRPr="00BC299C">
        <w:rPr>
          <w:rFonts w:ascii="Tahoma" w:hAnsi="Tahoma" w:cs="Tahoma"/>
          <w:sz w:val="24"/>
          <w:szCs w:val="24"/>
        </w:rPr>
        <w:t>vos parentes até segundo grau.</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7.8. Será facultada a presença dos representantes legais da Emissora nas Assembleias Gerais de Debenturistas.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7.9. O Agente Fiduciário deverá comparecer às Assembleias Gerais de Debenturistas para prestar aos titulares de Debêntures as informações que lhe forem solicitadas.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4"/>
        <w:spacing w:before="0"/>
        <w:rPr>
          <w:rFonts w:ascii="Tahoma" w:hAnsi="Tahoma" w:cs="Tahoma"/>
          <w:sz w:val="24"/>
          <w:szCs w:val="24"/>
        </w:rPr>
      </w:pPr>
      <w:r w:rsidRPr="00BC299C">
        <w:rPr>
          <w:rFonts w:ascii="Tahoma" w:hAnsi="Tahoma" w:cs="Tahoma"/>
          <w:sz w:val="24"/>
          <w:szCs w:val="24"/>
        </w:rPr>
        <w:t>CLÁUSULA OITAVA – DAS DECLARAÇÕES DA EMISSORA</w:t>
      </w: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8.1. A Emissora neste ato declara e garante que:</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color w:val="000000"/>
        </w:rPr>
        <w:t>é uma sociedade por ações</w:t>
      </w:r>
      <w:r w:rsidR="00530305" w:rsidRPr="00BC299C">
        <w:rPr>
          <w:rFonts w:ascii="Tahoma" w:hAnsi="Tahoma" w:cs="Tahoma"/>
          <w:color w:val="000000"/>
        </w:rPr>
        <w:t xml:space="preserve"> </w:t>
      </w:r>
      <w:r w:rsidRPr="00BC299C">
        <w:rPr>
          <w:rFonts w:ascii="Tahoma" w:hAnsi="Tahoma" w:cs="Tahoma"/>
          <w:color w:val="000000"/>
        </w:rPr>
        <w:t>devidamente organizada, constituída e existente de acordo com as leis brasileiras, com registro de companhia aberta de acordo com as leis brasileiras e a regulamentação da CVM aplicáveis;</w:t>
      </w:r>
    </w:p>
    <w:p w:rsidR="00731D0D" w:rsidRPr="00BC299C" w:rsidRDefault="00731D0D" w:rsidP="00667E1B">
      <w:pPr>
        <w:pStyle w:val="p0"/>
        <w:tabs>
          <w:tab w:val="clear" w:pos="720"/>
        </w:tabs>
        <w:spacing w:line="320" w:lineRule="exact"/>
        <w:ind w:left="360"/>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está devidamente autorizada e obteve todas as licenças e autorizações, inclusive as societárias, necess</w:t>
      </w:r>
      <w:r w:rsidRPr="00BC299C">
        <w:rPr>
          <w:rFonts w:ascii="Tahoma" w:hAnsi="Tahoma" w:cs="Tahoma"/>
        </w:rPr>
        <w:t>á</w:t>
      </w:r>
      <w:r w:rsidRPr="00BC299C">
        <w:rPr>
          <w:rFonts w:ascii="Tahoma" w:hAnsi="Tahoma" w:cs="Tahoma"/>
        </w:rPr>
        <w:t xml:space="preserve">rias à </w:t>
      </w:r>
      <w:r w:rsidRPr="00BC299C">
        <w:rPr>
          <w:rFonts w:ascii="Tahoma" w:hAnsi="Tahoma" w:cs="Tahoma"/>
          <w:color w:val="000000"/>
        </w:rPr>
        <w:t>celebração</w:t>
      </w:r>
      <w:r w:rsidRPr="00BC299C">
        <w:rPr>
          <w:rFonts w:ascii="Tahoma" w:hAnsi="Tahoma" w:cs="Tahoma"/>
        </w:rPr>
        <w:t xml:space="preserve"> desta Escritura de Emissão, à emissão das Debêntures e ao cumprimento de suas obrigações aqui previstas, tendo sido satisfeitos todos os requisitos legais e estatutários necessários para tanto;</w:t>
      </w:r>
    </w:p>
    <w:p w:rsidR="00731D0D" w:rsidRPr="00BC299C" w:rsidRDefault="00731D0D" w:rsidP="00667E1B">
      <w:pPr>
        <w:pStyle w:val="p0"/>
        <w:tabs>
          <w:tab w:val="clear" w:pos="720"/>
        </w:tabs>
        <w:spacing w:line="320" w:lineRule="exact"/>
        <w:ind w:left="360"/>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lastRenderedPageBreak/>
        <w:t xml:space="preserve">os representantes legais que assinam esta Escritura de Emissão têm poderes estatutários e/ou </w:t>
      </w:r>
      <w:r w:rsidRPr="00BC299C">
        <w:rPr>
          <w:rFonts w:ascii="Tahoma" w:hAnsi="Tahoma" w:cs="Tahoma"/>
          <w:color w:val="000000"/>
        </w:rPr>
        <w:t>delegados</w:t>
      </w:r>
      <w:r w:rsidRPr="00BC299C">
        <w:rPr>
          <w:rFonts w:ascii="Tahoma" w:hAnsi="Tahoma" w:cs="Tahoma"/>
        </w:rPr>
        <w:t xml:space="preserve"> para assumir, em seu nome, as obrigações ora estabelecidas e, sendo mandatários, tiveram os poderes legitimamente outorgados, estando os respect</w:t>
      </w:r>
      <w:r w:rsidRPr="00BC299C">
        <w:rPr>
          <w:rFonts w:ascii="Tahoma" w:hAnsi="Tahoma" w:cs="Tahoma"/>
        </w:rPr>
        <w:t>i</w:t>
      </w:r>
      <w:r w:rsidRPr="00BC299C">
        <w:rPr>
          <w:rFonts w:ascii="Tahoma" w:hAnsi="Tahoma" w:cs="Tahoma"/>
        </w:rPr>
        <w:t xml:space="preserve">vos mandatos em pleno vigor; </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a celebração desta Escritura de Emissão e o cumprimento de suas obrigações pr</w:t>
      </w:r>
      <w:r w:rsidRPr="00BC299C">
        <w:rPr>
          <w:rFonts w:ascii="Tahoma" w:hAnsi="Tahoma" w:cs="Tahoma"/>
        </w:rPr>
        <w:t>e</w:t>
      </w:r>
      <w:r w:rsidRPr="00BC299C">
        <w:rPr>
          <w:rFonts w:ascii="Tahoma" w:hAnsi="Tahoma" w:cs="Tahoma"/>
        </w:rPr>
        <w:t>vistas nesta Escritura de Emissão, assim como a emissão e a distribuição pública das Debêntures não infringem ou contrariam, sob qualquer aspecto material, (i) qualquer contrato ou documento no qual a Emissora seja parte ou pelo qual quaisquer de seus bens e propriedades estejam vinculados</w:t>
      </w:r>
      <w:r w:rsidRPr="00BC299C">
        <w:rPr>
          <w:rFonts w:ascii="Tahoma" w:hAnsi="Tahoma" w:cs="Tahoma"/>
          <w:color w:val="000000"/>
        </w:rPr>
        <w:t>, nem irá resultar em (a) vencimento antecipado de qualquer obrigação estabelecida em qualquer destes contratos ou instrume</w:t>
      </w:r>
      <w:r w:rsidRPr="00BC299C">
        <w:rPr>
          <w:rFonts w:ascii="Tahoma" w:hAnsi="Tahoma" w:cs="Tahoma"/>
          <w:color w:val="000000"/>
        </w:rPr>
        <w:t>n</w:t>
      </w:r>
      <w:r w:rsidRPr="00BC299C">
        <w:rPr>
          <w:rFonts w:ascii="Tahoma" w:hAnsi="Tahoma" w:cs="Tahoma"/>
          <w:color w:val="000000"/>
        </w:rPr>
        <w:t>tos; (b) criação de qualquer ônus sobre qualquer ativo ou bem da Emissora; ou (c) rescisão de qualquer desses contratos ou in</w:t>
      </w:r>
      <w:r w:rsidRPr="00BC299C">
        <w:rPr>
          <w:rFonts w:ascii="Tahoma" w:hAnsi="Tahoma" w:cs="Tahoma"/>
          <w:color w:val="000000"/>
        </w:rPr>
        <w:t>s</w:t>
      </w:r>
      <w:r w:rsidRPr="00BC299C">
        <w:rPr>
          <w:rFonts w:ascii="Tahoma" w:hAnsi="Tahoma" w:cs="Tahoma"/>
          <w:color w:val="000000"/>
        </w:rPr>
        <w:t>trumentos</w:t>
      </w:r>
      <w:r w:rsidRPr="00BC299C">
        <w:rPr>
          <w:rFonts w:ascii="Tahoma" w:hAnsi="Tahoma" w:cs="Tahoma"/>
        </w:rPr>
        <w:t>; (ii) qualquer lei, decreto ou regulamento a que a Emissora ou quai</w:t>
      </w:r>
      <w:r w:rsidRPr="00BC299C">
        <w:rPr>
          <w:rFonts w:ascii="Tahoma" w:hAnsi="Tahoma" w:cs="Tahoma"/>
        </w:rPr>
        <w:t>s</w:t>
      </w:r>
      <w:r w:rsidRPr="00BC299C">
        <w:rPr>
          <w:rFonts w:ascii="Tahoma" w:hAnsi="Tahoma" w:cs="Tahoma"/>
        </w:rPr>
        <w:t>quer de seus bens e propriedades estejam sujeitos; ou (iii) qualquer ordem, dec</w:t>
      </w:r>
      <w:r w:rsidRPr="00BC299C">
        <w:rPr>
          <w:rFonts w:ascii="Tahoma" w:hAnsi="Tahoma" w:cs="Tahoma"/>
        </w:rPr>
        <w:t>i</w:t>
      </w:r>
      <w:r w:rsidRPr="00BC299C">
        <w:rPr>
          <w:rFonts w:ascii="Tahoma" w:hAnsi="Tahoma" w:cs="Tahoma"/>
        </w:rPr>
        <w:t xml:space="preserve">são ou sentença administrativa, judicial ou arbitral que afete a Emissora ou quaisquer de seus bens e propriedades; </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 xml:space="preserve">a Emissora tem </w:t>
      </w:r>
      <w:r w:rsidRPr="00BC299C">
        <w:rPr>
          <w:rFonts w:ascii="Tahoma" w:hAnsi="Tahoma" w:cs="Tahoma"/>
          <w:color w:val="000000"/>
        </w:rPr>
        <w:t>todas</w:t>
      </w:r>
      <w:r w:rsidRPr="00BC299C">
        <w:rPr>
          <w:rFonts w:ascii="Tahoma" w:hAnsi="Tahoma" w:cs="Tahoma"/>
        </w:rPr>
        <w:t xml:space="preserve"> as autorizações e licenças relevantes exigidas pelas autoridades federais, estaduais e municipais para o exercício de suas at</w:t>
      </w:r>
      <w:r w:rsidRPr="00BC299C">
        <w:rPr>
          <w:rFonts w:ascii="Tahoma" w:hAnsi="Tahoma" w:cs="Tahoma"/>
        </w:rPr>
        <w:t>i</w:t>
      </w:r>
      <w:r w:rsidRPr="00BC299C">
        <w:rPr>
          <w:rFonts w:ascii="Tahoma" w:hAnsi="Tahoma" w:cs="Tahoma"/>
        </w:rPr>
        <w:t>vidades, sendo todas elas válidas;</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a Emissora está cumprindo todas as leis, regulamentos, normas administrativas e d</w:t>
      </w:r>
      <w:r w:rsidRPr="00BC299C">
        <w:rPr>
          <w:rFonts w:ascii="Tahoma" w:hAnsi="Tahoma" w:cs="Tahoma"/>
        </w:rPr>
        <w:t>e</w:t>
      </w:r>
      <w:r w:rsidRPr="00BC299C">
        <w:rPr>
          <w:rFonts w:ascii="Tahoma" w:hAnsi="Tahoma" w:cs="Tahoma"/>
        </w:rPr>
        <w:t xml:space="preserve">terminações dos </w:t>
      </w:r>
      <w:r w:rsidRPr="00BC299C">
        <w:rPr>
          <w:rFonts w:ascii="Tahoma" w:hAnsi="Tahoma" w:cs="Tahoma"/>
          <w:color w:val="000000"/>
        </w:rPr>
        <w:t>órgãos</w:t>
      </w:r>
      <w:r w:rsidRPr="00BC299C">
        <w:rPr>
          <w:rFonts w:ascii="Tahoma" w:hAnsi="Tahoma" w:cs="Tahoma"/>
        </w:rPr>
        <w:t xml:space="preserve"> governamentais, autarquias ou tribunais, aplicáveis à condução de seus negócios e que sejam relevantes para a execução das atividades da Emissora, inclusive com o disposto na legislação em vigor pertinente à Política Nacional do Meio Ambiente, nas Resoluções do Conselho Nacional do Meio Ambiente – CONAMA e nas demais legislações e regulamentações ambientais supletivas que sejam igualmente relevantes para a execução das atividades da Emissora, adotando as medidas e ações preventivas ou reparatórias destinadas a evitar ou corrigir eventuais danos ambientais decorrentes do exercício das atividades descritas em seu objeto social. A Emissora está obrigada</w:t>
      </w:r>
      <w:r w:rsidR="00530305" w:rsidRPr="00BC299C">
        <w:rPr>
          <w:rFonts w:ascii="Tahoma" w:hAnsi="Tahoma" w:cs="Tahoma"/>
        </w:rPr>
        <w:t>,</w:t>
      </w:r>
      <w:r w:rsidRPr="00BC299C">
        <w:rPr>
          <w:rFonts w:ascii="Tahoma" w:hAnsi="Tahoma" w:cs="Tahoma"/>
        </w:rPr>
        <w:t xml:space="preserve">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as demonstrações financeiras e informações trimestrais da Emissora representam corretamente a pos</w:t>
      </w:r>
      <w:r w:rsidRPr="00BC299C">
        <w:rPr>
          <w:rFonts w:ascii="Tahoma" w:hAnsi="Tahoma" w:cs="Tahoma"/>
        </w:rPr>
        <w:t>i</w:t>
      </w:r>
      <w:r w:rsidRPr="00BC299C">
        <w:rPr>
          <w:rFonts w:ascii="Tahoma" w:hAnsi="Tahoma" w:cs="Tahoma"/>
        </w:rPr>
        <w:t xml:space="preserve">ção financeira da Emissora naquelas datas e foram devidamente </w:t>
      </w:r>
      <w:r w:rsidRPr="00BC299C">
        <w:rPr>
          <w:rFonts w:ascii="Tahoma" w:hAnsi="Tahoma" w:cs="Tahoma"/>
        </w:rPr>
        <w:lastRenderedPageBreak/>
        <w:t>elaboradas em conformidade com os princípios contábeis geralmente aceitos no Brasil;</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exceto por aqueles mencionados nas suas demonstrações financeiras e informações trimestrais disponibilizadas à CVM e ao mercado, a Emissora não tem conhecimento da existência de qualquer ação judicial, procedimento administrativo ou arbitral, inquérito ou outro tipo de investigação governamental que possa vir a causar impacto substancial e adverso à Emissora;</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 xml:space="preserve">as informações e declarações contidas nesta Escritura de Emissão em relação à Emissora e à Oferta Restrita, conforme o caso, são verdadeiras, consistentes, corretas e suficientes; </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não omitiu ou omitirá fato, de qualquer natureza, que seja de seu conhecimento e que possa resultar em alteração substancial adversa de sua situação econômico-financeira ou jurídica em prejuízo dos Investidores Qualificados que venham a adquirir Debêntures;</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não há qualquer ligação entre a Emissora e o Agente Fiduciário que impeça o Agente Fiduciário de exercer plenamente suas fu</w:t>
      </w:r>
      <w:r w:rsidRPr="00BC299C">
        <w:rPr>
          <w:rFonts w:ascii="Tahoma" w:hAnsi="Tahoma" w:cs="Tahoma"/>
        </w:rPr>
        <w:t>n</w:t>
      </w:r>
      <w:r w:rsidRPr="00BC299C">
        <w:rPr>
          <w:rFonts w:ascii="Tahoma" w:hAnsi="Tahoma" w:cs="Tahoma"/>
        </w:rPr>
        <w:t>ções;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cumprirá todas as obrigações assumidas nos termos desta Escritura de Emissão, incluindo, mas não se limitando à obrigação de destinar os recursos obtidos com a Oferta Restrita exclusivamente para os fins descritos no item 3.</w:t>
      </w:r>
      <w:r w:rsidR="00530305" w:rsidRPr="00BC299C">
        <w:rPr>
          <w:rFonts w:ascii="Tahoma" w:hAnsi="Tahoma" w:cs="Tahoma"/>
        </w:rPr>
        <w:t>5</w:t>
      </w:r>
      <w:r w:rsidRPr="00BC299C">
        <w:rPr>
          <w:rFonts w:ascii="Tahoma" w:hAnsi="Tahoma" w:cs="Tahoma"/>
        </w:rPr>
        <w:t>. desta Escritura de Emissão;</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rPr>
        <w:t>esta Escritura de Emissão constitui uma obrigação legal, válida, eficaz e vinculativa da Emissora, exequ</w:t>
      </w:r>
      <w:r w:rsidRPr="00BC299C">
        <w:rPr>
          <w:rFonts w:ascii="Tahoma" w:hAnsi="Tahoma" w:cs="Tahoma"/>
        </w:rPr>
        <w:t>í</w:t>
      </w:r>
      <w:r w:rsidRPr="00BC299C">
        <w:rPr>
          <w:rFonts w:ascii="Tahoma" w:hAnsi="Tahoma" w:cs="Tahoma"/>
        </w:rPr>
        <w:t>vel de acordo com os seus termos e condições, com força de título executivo extrajudicial nos termos do artigo 585 do Código de Processo Civil Brasileiro; e</w:t>
      </w:r>
    </w:p>
    <w:p w:rsidR="00731D0D" w:rsidRPr="00BC299C" w:rsidRDefault="00731D0D" w:rsidP="00667E1B">
      <w:pPr>
        <w:pStyle w:val="p0"/>
        <w:tabs>
          <w:tab w:val="clear" w:pos="720"/>
        </w:tabs>
        <w:spacing w:line="320" w:lineRule="exact"/>
        <w:rPr>
          <w:rFonts w:ascii="Tahoma" w:hAnsi="Tahoma" w:cs="Tahoma"/>
        </w:rPr>
      </w:pPr>
    </w:p>
    <w:p w:rsidR="00731D0D" w:rsidRPr="00BC299C" w:rsidRDefault="00731D0D" w:rsidP="00667E1B">
      <w:pPr>
        <w:pStyle w:val="p0"/>
        <w:numPr>
          <w:ilvl w:val="0"/>
          <w:numId w:val="4"/>
        </w:numPr>
        <w:tabs>
          <w:tab w:val="clear" w:pos="720"/>
          <w:tab w:val="clear" w:pos="1080"/>
          <w:tab w:val="num" w:pos="567"/>
        </w:tabs>
        <w:spacing w:line="320" w:lineRule="exact"/>
        <w:ind w:left="567" w:hanging="567"/>
        <w:rPr>
          <w:rFonts w:ascii="Tahoma" w:hAnsi="Tahoma" w:cs="Tahoma"/>
        </w:rPr>
      </w:pPr>
      <w:r w:rsidRPr="00BC299C">
        <w:rPr>
          <w:rFonts w:ascii="Tahoma" w:hAnsi="Tahoma" w:cs="Tahoma"/>
          <w:color w:val="000000"/>
        </w:rPr>
        <w:t xml:space="preserve">tem plena </w:t>
      </w:r>
      <w:r w:rsidRPr="00BC299C">
        <w:rPr>
          <w:rFonts w:ascii="Tahoma" w:hAnsi="Tahoma" w:cs="Tahoma"/>
        </w:rPr>
        <w:t>ciência</w:t>
      </w:r>
      <w:r w:rsidRPr="00BC299C">
        <w:rPr>
          <w:rFonts w:ascii="Tahoma" w:hAnsi="Tahoma" w:cs="Tahoma"/>
          <w:color w:val="000000"/>
        </w:rPr>
        <w:t xml:space="preserve"> e concorda integralmente com a forma de divulgação e apuração da Taxa DI, divulgada pela CETIP, e que a forma de cálculo da Remuneração foi acordada por livre vontade da Emissora, em observância ao princípio da boa-fé</w:t>
      </w:r>
      <w:r w:rsidRPr="00BC299C">
        <w:rPr>
          <w:rFonts w:ascii="Tahoma" w:hAnsi="Tahoma" w:cs="Tahoma"/>
        </w:rPr>
        <w:t>.</w:t>
      </w:r>
    </w:p>
    <w:p w:rsidR="00731D0D" w:rsidRPr="00BC299C" w:rsidRDefault="00731D0D" w:rsidP="00667E1B">
      <w:pPr>
        <w:pStyle w:val="Corpodetexto3"/>
        <w:widowControl/>
        <w:spacing w:line="320" w:lineRule="exact"/>
        <w:rPr>
          <w:rFonts w:ascii="Tahoma" w:hAnsi="Tahoma" w:cs="Tahoma"/>
          <w:sz w:val="24"/>
          <w:szCs w:val="24"/>
        </w:rPr>
      </w:pPr>
    </w:p>
    <w:p w:rsidR="00731D0D" w:rsidRPr="00BC299C" w:rsidRDefault="00731D0D" w:rsidP="00667E1B">
      <w:pPr>
        <w:pStyle w:val="Ttulo1"/>
        <w:spacing w:line="320" w:lineRule="exact"/>
        <w:jc w:val="center"/>
        <w:rPr>
          <w:rFonts w:ascii="Tahoma" w:hAnsi="Tahoma" w:cs="Tahoma"/>
        </w:rPr>
      </w:pPr>
      <w:r w:rsidRPr="00BC299C">
        <w:rPr>
          <w:rFonts w:ascii="Tahoma" w:hAnsi="Tahoma" w:cs="Tahoma"/>
        </w:rPr>
        <w:t>CLÁUSULA NONA – DAS NOTIFICAÇÕES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Corpodetexto3"/>
        <w:spacing w:line="320" w:lineRule="exact"/>
        <w:rPr>
          <w:rFonts w:ascii="Tahoma" w:hAnsi="Tahoma" w:cs="Tahoma"/>
          <w:sz w:val="24"/>
          <w:szCs w:val="24"/>
        </w:rPr>
      </w:pPr>
      <w:r w:rsidRPr="00BC299C">
        <w:rPr>
          <w:rFonts w:ascii="Tahoma" w:hAnsi="Tahoma" w:cs="Tahoma"/>
          <w:sz w:val="24"/>
          <w:szCs w:val="24"/>
        </w:rPr>
        <w:t>9.1. Todos os documentos e as comunicações, que deverão ser sempre feitos por escr</w:t>
      </w:r>
      <w:r w:rsidRPr="00BC299C">
        <w:rPr>
          <w:rFonts w:ascii="Tahoma" w:hAnsi="Tahoma" w:cs="Tahoma"/>
          <w:sz w:val="24"/>
          <w:szCs w:val="24"/>
        </w:rPr>
        <w:t>i</w:t>
      </w:r>
      <w:r w:rsidRPr="00BC299C">
        <w:rPr>
          <w:rFonts w:ascii="Tahoma" w:hAnsi="Tahoma" w:cs="Tahoma"/>
          <w:sz w:val="24"/>
          <w:szCs w:val="24"/>
        </w:rPr>
        <w:t xml:space="preserve">to, </w:t>
      </w:r>
      <w:r w:rsidRPr="00BC299C">
        <w:rPr>
          <w:rFonts w:ascii="Tahoma" w:hAnsi="Tahoma" w:cs="Tahoma"/>
          <w:sz w:val="24"/>
          <w:szCs w:val="24"/>
        </w:rPr>
        <w:lastRenderedPageBreak/>
        <w:t>assim como os meios físicos que contenham documentos ou comunicações a serem enviados por qualquer das Partes nos termos desta Escritura de Emissão deverão ser encaminh</w:t>
      </w:r>
      <w:r w:rsidRPr="00BC299C">
        <w:rPr>
          <w:rFonts w:ascii="Tahoma" w:hAnsi="Tahoma" w:cs="Tahoma"/>
          <w:sz w:val="24"/>
          <w:szCs w:val="24"/>
        </w:rPr>
        <w:t>a</w:t>
      </w:r>
      <w:r w:rsidRPr="00BC299C">
        <w:rPr>
          <w:rFonts w:ascii="Tahoma" w:hAnsi="Tahoma" w:cs="Tahoma"/>
          <w:sz w:val="24"/>
          <w:szCs w:val="24"/>
        </w:rPr>
        <w:t>dos para os seguintes endereços:</w:t>
      </w:r>
    </w:p>
    <w:p w:rsidR="00731D0D" w:rsidRPr="00BC299C" w:rsidRDefault="00731D0D" w:rsidP="00667E1B">
      <w:pPr>
        <w:pStyle w:val="Corpodetexto3"/>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Para a Emissora:</w:t>
      </w:r>
    </w:p>
    <w:p w:rsidR="00731D0D" w:rsidRPr="00BC299C" w:rsidRDefault="00731D0D" w:rsidP="00667E1B">
      <w:pPr>
        <w:pStyle w:val="Corpodetexto3"/>
        <w:spacing w:line="320" w:lineRule="exact"/>
        <w:rPr>
          <w:rFonts w:ascii="Tahoma" w:hAnsi="Tahoma" w:cs="Tahoma"/>
          <w:sz w:val="24"/>
          <w:szCs w:val="24"/>
        </w:rPr>
      </w:pPr>
    </w:p>
    <w:p w:rsidR="00731D0D" w:rsidRPr="00BC299C" w:rsidRDefault="00731D0D" w:rsidP="00667E1B">
      <w:pPr>
        <w:pStyle w:val="Corpodetexto3"/>
        <w:spacing w:line="320" w:lineRule="exact"/>
        <w:rPr>
          <w:rFonts w:ascii="Tahoma" w:hAnsi="Tahoma" w:cs="Tahoma"/>
          <w:b/>
          <w:sz w:val="24"/>
          <w:szCs w:val="24"/>
        </w:rPr>
      </w:pPr>
      <w:r w:rsidRPr="00BC299C">
        <w:rPr>
          <w:rFonts w:ascii="Tahoma" w:eastAsia="Arial Unicode MS" w:hAnsi="Tahoma" w:cs="Tahoma"/>
          <w:b/>
          <w:bCs/>
          <w:sz w:val="24"/>
          <w:szCs w:val="24"/>
        </w:rPr>
        <w:t>Companhia Brasileira de Distribuição</w:t>
      </w:r>
    </w:p>
    <w:p w:rsidR="00731D0D" w:rsidRPr="00BC299C" w:rsidRDefault="00731D0D" w:rsidP="00667E1B">
      <w:pPr>
        <w:pStyle w:val="Corpodetexto3"/>
        <w:spacing w:line="320" w:lineRule="exact"/>
        <w:rPr>
          <w:rFonts w:ascii="Tahoma" w:hAnsi="Tahoma" w:cs="Tahoma"/>
          <w:sz w:val="24"/>
          <w:szCs w:val="24"/>
        </w:rPr>
      </w:pPr>
      <w:r w:rsidRPr="00BC299C">
        <w:rPr>
          <w:rFonts w:ascii="Tahoma" w:eastAsia="Arial Unicode MS" w:hAnsi="Tahoma" w:cs="Tahoma"/>
          <w:sz w:val="24"/>
          <w:szCs w:val="24"/>
        </w:rPr>
        <w:t>Avenida Brigadeiro Luis Antonio</w:t>
      </w:r>
      <w:r w:rsidRPr="00BC299C">
        <w:rPr>
          <w:rFonts w:ascii="Tahoma" w:hAnsi="Tahoma" w:cs="Tahoma"/>
          <w:sz w:val="24"/>
          <w:szCs w:val="24"/>
        </w:rPr>
        <w:t xml:space="preserve">, n.º </w:t>
      </w:r>
      <w:r w:rsidRPr="00BC299C">
        <w:rPr>
          <w:rFonts w:ascii="Tahoma" w:eastAsia="Arial Unicode MS" w:hAnsi="Tahoma" w:cs="Tahoma"/>
          <w:sz w:val="24"/>
          <w:szCs w:val="24"/>
        </w:rPr>
        <w:t>3.142</w:t>
      </w:r>
    </w:p>
    <w:p w:rsidR="00731D0D" w:rsidRPr="00BC299C" w:rsidRDefault="00731D0D" w:rsidP="00667E1B">
      <w:pPr>
        <w:pStyle w:val="Corpodetexto3"/>
        <w:spacing w:line="320" w:lineRule="exact"/>
        <w:rPr>
          <w:rFonts w:ascii="Tahoma" w:hAnsi="Tahoma" w:cs="Tahoma"/>
          <w:sz w:val="24"/>
          <w:szCs w:val="24"/>
        </w:rPr>
      </w:pPr>
      <w:r w:rsidRPr="00BC299C">
        <w:rPr>
          <w:rFonts w:ascii="Tahoma" w:eastAsia="Arial Unicode MS" w:hAnsi="Tahoma" w:cs="Tahoma"/>
          <w:sz w:val="24"/>
          <w:szCs w:val="24"/>
        </w:rPr>
        <w:t>01401-001</w:t>
      </w:r>
      <w:r w:rsidR="00B75C08" w:rsidRPr="00BC299C">
        <w:rPr>
          <w:rFonts w:ascii="Tahoma" w:eastAsia="Arial Unicode MS" w:hAnsi="Tahoma" w:cs="Tahoma"/>
          <w:sz w:val="24"/>
          <w:szCs w:val="24"/>
        </w:rPr>
        <w:t>,</w:t>
      </w:r>
      <w:r w:rsidRPr="00BC299C">
        <w:rPr>
          <w:rFonts w:ascii="Tahoma" w:hAnsi="Tahoma" w:cs="Tahoma"/>
          <w:sz w:val="24"/>
          <w:szCs w:val="24"/>
        </w:rPr>
        <w:t xml:space="preserve"> São Paulo - SP</w:t>
      </w:r>
    </w:p>
    <w:p w:rsidR="00731D0D" w:rsidRPr="00BC299C" w:rsidRDefault="00731D0D" w:rsidP="00667E1B">
      <w:pPr>
        <w:pStyle w:val="Corpodetexto3"/>
        <w:spacing w:line="320" w:lineRule="exact"/>
        <w:rPr>
          <w:rFonts w:ascii="Tahoma" w:hAnsi="Tahoma" w:cs="Tahoma"/>
          <w:sz w:val="24"/>
          <w:szCs w:val="24"/>
        </w:rPr>
      </w:pPr>
      <w:r w:rsidRPr="00BC299C">
        <w:rPr>
          <w:rFonts w:ascii="Tahoma" w:hAnsi="Tahoma" w:cs="Tahoma"/>
          <w:sz w:val="24"/>
          <w:szCs w:val="24"/>
        </w:rPr>
        <w:t>At.:</w:t>
      </w:r>
      <w:r w:rsidRPr="00BC299C">
        <w:rPr>
          <w:rFonts w:ascii="Tahoma" w:hAnsi="Tahoma" w:cs="Tahoma"/>
          <w:sz w:val="24"/>
          <w:szCs w:val="24"/>
        </w:rPr>
        <w:tab/>
        <w:t>Sr. Aymar Giglio</w:t>
      </w:r>
    </w:p>
    <w:p w:rsidR="00731D0D" w:rsidRPr="00BC299C" w:rsidRDefault="00731D0D" w:rsidP="00667E1B">
      <w:pPr>
        <w:pStyle w:val="Corpodetexto3"/>
        <w:spacing w:line="320" w:lineRule="exact"/>
        <w:rPr>
          <w:rFonts w:ascii="Tahoma" w:hAnsi="Tahoma" w:cs="Tahoma"/>
          <w:sz w:val="24"/>
          <w:szCs w:val="24"/>
        </w:rPr>
      </w:pPr>
      <w:r w:rsidRPr="00BC299C">
        <w:rPr>
          <w:rFonts w:ascii="Tahoma" w:hAnsi="Tahoma" w:cs="Tahoma"/>
          <w:sz w:val="24"/>
          <w:szCs w:val="24"/>
        </w:rPr>
        <w:t>Tel.:</w:t>
      </w:r>
      <w:r w:rsidRPr="00BC299C">
        <w:rPr>
          <w:rFonts w:ascii="Tahoma" w:hAnsi="Tahoma" w:cs="Tahoma"/>
          <w:sz w:val="24"/>
          <w:szCs w:val="24"/>
        </w:rPr>
        <w:tab/>
        <w:t>(11) 3886-0580</w:t>
      </w:r>
    </w:p>
    <w:p w:rsidR="00731D0D" w:rsidRPr="00BC299C" w:rsidRDefault="00731D0D" w:rsidP="00667E1B">
      <w:pPr>
        <w:pStyle w:val="Corpodetexto3"/>
        <w:spacing w:line="320" w:lineRule="exact"/>
        <w:rPr>
          <w:rFonts w:ascii="Tahoma" w:hAnsi="Tahoma" w:cs="Tahoma"/>
          <w:sz w:val="24"/>
          <w:szCs w:val="24"/>
        </w:rPr>
      </w:pPr>
      <w:r w:rsidRPr="00BC299C">
        <w:rPr>
          <w:rFonts w:ascii="Tahoma" w:hAnsi="Tahoma" w:cs="Tahoma"/>
          <w:sz w:val="24"/>
          <w:szCs w:val="24"/>
        </w:rPr>
        <w:t>Fax:</w:t>
      </w:r>
      <w:r w:rsidRPr="00BC299C">
        <w:rPr>
          <w:rFonts w:ascii="Tahoma" w:hAnsi="Tahoma" w:cs="Tahoma"/>
          <w:sz w:val="24"/>
          <w:szCs w:val="24"/>
        </w:rPr>
        <w:tab/>
        <w:t>(11) 3866-4491</w:t>
      </w:r>
    </w:p>
    <w:p w:rsidR="00731D0D" w:rsidRPr="00BC299C" w:rsidRDefault="00731D0D" w:rsidP="00667E1B">
      <w:pPr>
        <w:pStyle w:val="Corpodetexto3"/>
        <w:spacing w:line="320" w:lineRule="exact"/>
        <w:rPr>
          <w:rFonts w:ascii="Tahoma" w:hAnsi="Tahoma" w:cs="Tahoma"/>
          <w:sz w:val="24"/>
          <w:szCs w:val="24"/>
        </w:rPr>
      </w:pPr>
      <w:r w:rsidRPr="00BC299C">
        <w:rPr>
          <w:rFonts w:ascii="Tahoma" w:hAnsi="Tahoma" w:cs="Tahoma"/>
          <w:sz w:val="24"/>
          <w:szCs w:val="24"/>
        </w:rPr>
        <w:t>E-mail: aymar@grupopaodeacucar.com.br</w:t>
      </w:r>
    </w:p>
    <w:p w:rsidR="00731D0D" w:rsidRPr="00BC299C" w:rsidRDefault="00731D0D" w:rsidP="00667E1B">
      <w:pPr>
        <w:pStyle w:val="Corpodetexto3"/>
        <w:spacing w:line="320" w:lineRule="exact"/>
        <w:rPr>
          <w:rFonts w:ascii="Tahoma" w:hAnsi="Tahoma" w:cs="Tahoma"/>
          <w:sz w:val="24"/>
          <w:szCs w:val="24"/>
        </w:rPr>
      </w:pPr>
    </w:p>
    <w:p w:rsidR="00731D0D" w:rsidRPr="00BC299C" w:rsidRDefault="00731D0D" w:rsidP="00667E1B">
      <w:pPr>
        <w:shd w:val="clear" w:color="auto" w:fill="FFFFFF"/>
        <w:spacing w:line="320" w:lineRule="exact"/>
        <w:rPr>
          <w:rFonts w:ascii="Tahoma" w:hAnsi="Tahoma" w:cs="Tahoma"/>
          <w:b/>
          <w:sz w:val="24"/>
          <w:szCs w:val="24"/>
        </w:rPr>
      </w:pPr>
      <w:r w:rsidRPr="00BC299C">
        <w:rPr>
          <w:rFonts w:ascii="Tahoma" w:hAnsi="Tahoma" w:cs="Tahoma"/>
          <w:b/>
          <w:sz w:val="24"/>
          <w:szCs w:val="24"/>
        </w:rPr>
        <w:t>Para o Agente Fiduciário:</w:t>
      </w:r>
    </w:p>
    <w:p w:rsidR="00731D0D" w:rsidRPr="00BC299C" w:rsidRDefault="00731D0D" w:rsidP="00667E1B">
      <w:pPr>
        <w:pStyle w:val="Corpodetexto3"/>
        <w:spacing w:line="320" w:lineRule="exact"/>
        <w:rPr>
          <w:rFonts w:ascii="Tahoma" w:hAnsi="Tahoma" w:cs="Tahoma"/>
          <w:sz w:val="24"/>
          <w:szCs w:val="24"/>
        </w:rPr>
      </w:pPr>
    </w:p>
    <w:p w:rsidR="00731D0D" w:rsidRPr="00BC299C" w:rsidRDefault="00FA1B10" w:rsidP="00667E1B">
      <w:pPr>
        <w:pStyle w:val="Corpodetexto3"/>
        <w:spacing w:line="320" w:lineRule="exact"/>
        <w:rPr>
          <w:rFonts w:ascii="Tahoma" w:eastAsia="Arial Unicode MS" w:hAnsi="Tahoma" w:cs="Tahoma"/>
          <w:b/>
          <w:bCs/>
          <w:sz w:val="24"/>
          <w:szCs w:val="24"/>
        </w:rPr>
      </w:pPr>
      <w:r w:rsidRPr="00BC299C">
        <w:rPr>
          <w:rFonts w:ascii="Tahoma" w:hAnsi="Tahoma" w:cs="Tahoma"/>
          <w:b/>
          <w:snapToGrid w:val="0"/>
          <w:sz w:val="24"/>
          <w:szCs w:val="24"/>
        </w:rPr>
        <w:t>Oliveira Trust Distribuidora de Títulos e Valores Mobiliários</w:t>
      </w:r>
      <w:r w:rsidR="00037BAC" w:rsidRPr="00BC299C">
        <w:rPr>
          <w:rFonts w:ascii="Tahoma" w:hAnsi="Tahoma" w:cs="Tahoma"/>
          <w:b/>
          <w:snapToGrid w:val="0"/>
          <w:sz w:val="24"/>
          <w:szCs w:val="24"/>
        </w:rPr>
        <w:t xml:space="preserve"> S.A.</w:t>
      </w:r>
    </w:p>
    <w:p w:rsidR="00731D0D" w:rsidRPr="00BC299C" w:rsidRDefault="00FA1B10" w:rsidP="00667E1B">
      <w:pPr>
        <w:pStyle w:val="Corpodetexto3"/>
        <w:spacing w:line="320" w:lineRule="exact"/>
        <w:rPr>
          <w:rFonts w:ascii="Tahoma" w:eastAsia="Arial Unicode MS" w:hAnsi="Tahoma" w:cs="Tahoma"/>
          <w:sz w:val="24"/>
          <w:szCs w:val="24"/>
        </w:rPr>
      </w:pPr>
      <w:r w:rsidRPr="00BC299C">
        <w:rPr>
          <w:rFonts w:ascii="Tahoma" w:hAnsi="Tahoma" w:cs="Tahoma"/>
          <w:sz w:val="24"/>
          <w:szCs w:val="24"/>
        </w:rPr>
        <w:t>Avenida das Américas</w:t>
      </w:r>
      <w:r w:rsidR="00731D0D" w:rsidRPr="00BC299C">
        <w:rPr>
          <w:rFonts w:ascii="Tahoma" w:eastAsia="Arial Unicode MS" w:hAnsi="Tahoma" w:cs="Tahoma"/>
          <w:sz w:val="24"/>
          <w:szCs w:val="24"/>
        </w:rPr>
        <w:t xml:space="preserve">, n.º </w:t>
      </w:r>
      <w:r w:rsidRPr="00BC299C">
        <w:rPr>
          <w:rFonts w:ascii="Tahoma" w:hAnsi="Tahoma" w:cs="Tahoma"/>
          <w:sz w:val="24"/>
          <w:szCs w:val="24"/>
        </w:rPr>
        <w:t>500</w:t>
      </w:r>
      <w:r w:rsidR="004A7EF2" w:rsidRPr="00BC299C">
        <w:rPr>
          <w:rFonts w:ascii="Tahoma" w:eastAsia="Arial Unicode MS" w:hAnsi="Tahoma" w:cs="Tahoma"/>
          <w:sz w:val="24"/>
          <w:szCs w:val="24"/>
        </w:rPr>
        <w:t>, bloco 13, grupo 205</w:t>
      </w:r>
    </w:p>
    <w:p w:rsidR="004800E9" w:rsidRPr="00BC299C" w:rsidRDefault="004A7EF2" w:rsidP="00667E1B">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22640-100</w:t>
      </w:r>
      <w:r w:rsidR="00B75C08" w:rsidRPr="00BC299C">
        <w:rPr>
          <w:rFonts w:ascii="Tahoma" w:eastAsia="Arial Unicode MS" w:hAnsi="Tahoma" w:cs="Tahoma"/>
          <w:sz w:val="24"/>
          <w:szCs w:val="24"/>
        </w:rPr>
        <w:t>,</w:t>
      </w:r>
      <w:r w:rsidRPr="00BC299C">
        <w:rPr>
          <w:rFonts w:ascii="Tahoma" w:eastAsia="Arial Unicode MS" w:hAnsi="Tahoma" w:cs="Tahoma"/>
          <w:sz w:val="24"/>
          <w:szCs w:val="24"/>
        </w:rPr>
        <w:t xml:space="preserve"> Rio de Janeiro - RJ</w:t>
      </w:r>
    </w:p>
    <w:p w:rsidR="00731D0D" w:rsidRPr="00BC299C" w:rsidRDefault="00731D0D" w:rsidP="00667E1B">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At.:</w:t>
      </w:r>
      <w:r w:rsidRPr="00BC299C">
        <w:rPr>
          <w:rFonts w:ascii="Tahoma" w:eastAsia="Arial Unicode MS" w:hAnsi="Tahoma" w:cs="Tahoma"/>
          <w:sz w:val="24"/>
          <w:szCs w:val="24"/>
        </w:rPr>
        <w:tab/>
        <w:t xml:space="preserve">Sr. </w:t>
      </w:r>
      <w:r w:rsidR="004A7EF2" w:rsidRPr="00BC299C">
        <w:rPr>
          <w:rFonts w:ascii="Tahoma" w:eastAsia="Arial Unicode MS" w:hAnsi="Tahoma" w:cs="Tahoma"/>
          <w:sz w:val="24"/>
          <w:szCs w:val="24"/>
        </w:rPr>
        <w:t>Gustavo Dezouzart T. Pinto</w:t>
      </w:r>
    </w:p>
    <w:p w:rsidR="00731D0D" w:rsidRPr="00BC299C" w:rsidRDefault="00731D0D" w:rsidP="00667E1B">
      <w:pPr>
        <w:pStyle w:val="Corpodetexto3"/>
        <w:spacing w:line="320" w:lineRule="exact"/>
        <w:rPr>
          <w:rFonts w:ascii="Tahoma" w:eastAsia="Arial Unicode MS" w:hAnsi="Tahoma" w:cs="Tahoma"/>
          <w:sz w:val="24"/>
          <w:szCs w:val="24"/>
        </w:rPr>
      </w:pPr>
      <w:bookmarkStart w:id="20" w:name="_DV_M362"/>
      <w:bookmarkEnd w:id="20"/>
      <w:r w:rsidRPr="00BC299C">
        <w:rPr>
          <w:rFonts w:ascii="Tahoma" w:eastAsia="Arial Unicode MS" w:hAnsi="Tahoma" w:cs="Tahoma"/>
          <w:sz w:val="24"/>
          <w:szCs w:val="24"/>
        </w:rPr>
        <w:t>Tel.:</w:t>
      </w:r>
      <w:r w:rsidRPr="00BC299C">
        <w:rPr>
          <w:rFonts w:ascii="Tahoma" w:eastAsia="Arial Unicode MS" w:hAnsi="Tahoma" w:cs="Tahoma"/>
          <w:sz w:val="24"/>
          <w:szCs w:val="24"/>
        </w:rPr>
        <w:tab/>
      </w:r>
      <w:r w:rsidR="004A7EF2" w:rsidRPr="00BC299C">
        <w:rPr>
          <w:rFonts w:ascii="Tahoma" w:eastAsia="Arial Unicode MS" w:hAnsi="Tahoma" w:cs="Tahoma"/>
          <w:sz w:val="24"/>
          <w:szCs w:val="24"/>
        </w:rPr>
        <w:t>(21) 3514-0000</w:t>
      </w:r>
    </w:p>
    <w:p w:rsidR="00731D0D" w:rsidRPr="00BC299C" w:rsidRDefault="00731D0D" w:rsidP="00667E1B">
      <w:pPr>
        <w:pStyle w:val="Corpodetexto3"/>
        <w:spacing w:line="320" w:lineRule="exact"/>
        <w:rPr>
          <w:rFonts w:ascii="Tahoma" w:eastAsia="Arial Unicode MS" w:hAnsi="Tahoma" w:cs="Tahoma"/>
          <w:sz w:val="24"/>
          <w:szCs w:val="24"/>
        </w:rPr>
      </w:pPr>
      <w:bookmarkStart w:id="21" w:name="_DV_M363"/>
      <w:bookmarkEnd w:id="21"/>
      <w:r w:rsidRPr="00BC299C">
        <w:rPr>
          <w:rFonts w:ascii="Tahoma" w:eastAsia="Arial Unicode MS" w:hAnsi="Tahoma" w:cs="Tahoma"/>
          <w:sz w:val="24"/>
          <w:szCs w:val="24"/>
        </w:rPr>
        <w:t>Fax:</w:t>
      </w:r>
      <w:r w:rsidRPr="00BC299C">
        <w:rPr>
          <w:rFonts w:ascii="Tahoma" w:eastAsia="Arial Unicode MS" w:hAnsi="Tahoma" w:cs="Tahoma"/>
          <w:sz w:val="24"/>
          <w:szCs w:val="24"/>
        </w:rPr>
        <w:tab/>
      </w:r>
      <w:r w:rsidR="004A7EF2" w:rsidRPr="00BC299C">
        <w:rPr>
          <w:rFonts w:ascii="Tahoma" w:eastAsia="Arial Unicode MS" w:hAnsi="Tahoma" w:cs="Tahoma"/>
          <w:sz w:val="24"/>
          <w:szCs w:val="24"/>
        </w:rPr>
        <w:t>(21)</w:t>
      </w:r>
      <w:r w:rsidR="00B75C08" w:rsidRPr="00BC299C">
        <w:rPr>
          <w:rFonts w:ascii="Tahoma" w:eastAsia="Arial Unicode MS" w:hAnsi="Tahoma" w:cs="Tahoma"/>
          <w:sz w:val="24"/>
          <w:szCs w:val="24"/>
        </w:rPr>
        <w:t xml:space="preserve"> </w:t>
      </w:r>
      <w:r w:rsidR="004A7EF2" w:rsidRPr="00BC299C">
        <w:rPr>
          <w:rFonts w:ascii="Tahoma" w:eastAsia="Arial Unicode MS" w:hAnsi="Tahoma" w:cs="Tahoma"/>
          <w:sz w:val="24"/>
          <w:szCs w:val="24"/>
        </w:rPr>
        <w:t>3514-0099</w:t>
      </w:r>
    </w:p>
    <w:p w:rsidR="00731D0D" w:rsidRPr="00BC299C" w:rsidRDefault="00731D0D" w:rsidP="00667E1B">
      <w:pPr>
        <w:pStyle w:val="Corpodetexto3"/>
        <w:spacing w:line="320" w:lineRule="exact"/>
        <w:rPr>
          <w:rFonts w:ascii="Tahoma" w:eastAsia="Arial Unicode MS" w:hAnsi="Tahoma" w:cs="Tahoma"/>
          <w:sz w:val="24"/>
          <w:szCs w:val="24"/>
        </w:rPr>
      </w:pPr>
      <w:bookmarkStart w:id="22" w:name="_DV_M364"/>
      <w:bookmarkEnd w:id="22"/>
      <w:r w:rsidRPr="00BC299C">
        <w:rPr>
          <w:rFonts w:ascii="Tahoma" w:eastAsia="Arial Unicode MS" w:hAnsi="Tahoma" w:cs="Tahoma"/>
          <w:sz w:val="24"/>
          <w:szCs w:val="24"/>
        </w:rPr>
        <w:t xml:space="preserve">E-mail: </w:t>
      </w:r>
      <w:hyperlink r:id="rId23" w:history="1">
        <w:r w:rsidR="004A7EF2" w:rsidRPr="00BC299C">
          <w:rPr>
            <w:rStyle w:val="Hyperlink"/>
            <w:rFonts w:ascii="Tahoma" w:eastAsia="Arial Unicode MS" w:hAnsi="Tahoma" w:cs="Tahoma"/>
            <w:sz w:val="24"/>
            <w:szCs w:val="24"/>
          </w:rPr>
          <w:t>gustavo@oliveiratrust.com.br</w:t>
        </w:r>
      </w:hyperlink>
      <w:r w:rsidR="004A7EF2" w:rsidRPr="00BC299C">
        <w:rPr>
          <w:rFonts w:ascii="Tahoma" w:eastAsia="Arial Unicode MS" w:hAnsi="Tahoma" w:cs="Tahoma"/>
          <w:sz w:val="24"/>
          <w:szCs w:val="24"/>
        </w:rPr>
        <w:t xml:space="preserve"> e agente@oliveiratrust.com.br</w:t>
      </w:r>
    </w:p>
    <w:p w:rsidR="00731D0D" w:rsidRPr="00BC299C" w:rsidRDefault="00731D0D" w:rsidP="00667E1B">
      <w:pPr>
        <w:pStyle w:val="Corpodetexto3"/>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b/>
          <w:sz w:val="24"/>
          <w:szCs w:val="24"/>
        </w:rPr>
      </w:pPr>
      <w:r w:rsidRPr="00BC299C">
        <w:rPr>
          <w:rFonts w:ascii="Tahoma" w:hAnsi="Tahoma" w:cs="Tahoma"/>
          <w:b/>
          <w:sz w:val="24"/>
          <w:szCs w:val="24"/>
        </w:rPr>
        <w:t>Para o Banco Mandatário:</w:t>
      </w:r>
    </w:p>
    <w:p w:rsidR="00DD4B53" w:rsidRPr="00BC299C" w:rsidRDefault="00DD4B53" w:rsidP="00667E1B">
      <w:pPr>
        <w:pStyle w:val="Corpodetexto3"/>
        <w:spacing w:line="320" w:lineRule="exact"/>
        <w:rPr>
          <w:rFonts w:ascii="Tahoma" w:hAnsi="Tahoma" w:cs="Tahoma"/>
          <w:sz w:val="24"/>
          <w:szCs w:val="24"/>
        </w:rPr>
      </w:pPr>
    </w:p>
    <w:p w:rsidR="00037BAC" w:rsidRPr="00BC299C" w:rsidRDefault="00037BAC" w:rsidP="00037BAC">
      <w:pPr>
        <w:pStyle w:val="Corpodetexto3"/>
        <w:spacing w:line="320" w:lineRule="exact"/>
        <w:rPr>
          <w:rFonts w:ascii="Tahoma" w:eastAsia="Arial Unicode MS" w:hAnsi="Tahoma" w:cs="Tahoma"/>
          <w:b/>
          <w:bCs/>
          <w:sz w:val="24"/>
          <w:szCs w:val="24"/>
        </w:rPr>
      </w:pPr>
      <w:r w:rsidRPr="00BC299C">
        <w:rPr>
          <w:rFonts w:ascii="Tahoma" w:eastAsia="Arial Unicode MS" w:hAnsi="Tahoma" w:cs="Tahoma"/>
          <w:b/>
          <w:bCs/>
          <w:sz w:val="24"/>
          <w:szCs w:val="24"/>
        </w:rPr>
        <w:t>BANCO BRADESCO S.A.</w:t>
      </w:r>
    </w:p>
    <w:p w:rsidR="00037BAC" w:rsidRPr="00BC299C" w:rsidRDefault="00037BAC" w:rsidP="00037BAC">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 xml:space="preserve">Cidade de Deus, </w:t>
      </w:r>
      <w:r w:rsidRPr="00BC299C">
        <w:rPr>
          <w:rFonts w:ascii="Tahoma" w:hAnsi="Tahoma" w:cs="Tahoma"/>
          <w:w w:val="0"/>
          <w:sz w:val="24"/>
          <w:szCs w:val="24"/>
        </w:rPr>
        <w:t xml:space="preserve">Avenida Yara, </w:t>
      </w:r>
      <w:r w:rsidRPr="00BC299C">
        <w:rPr>
          <w:rFonts w:ascii="Tahoma" w:eastAsia="Arial Unicode MS" w:hAnsi="Tahoma" w:cs="Tahoma"/>
          <w:sz w:val="24"/>
          <w:szCs w:val="24"/>
        </w:rPr>
        <w:t xml:space="preserve">s/nº, </w:t>
      </w:r>
      <w:r w:rsidRPr="00BC299C">
        <w:rPr>
          <w:rFonts w:ascii="Tahoma" w:hAnsi="Tahoma" w:cs="Tahoma"/>
          <w:w w:val="0"/>
          <w:sz w:val="24"/>
          <w:szCs w:val="24"/>
        </w:rPr>
        <w:t>Prédio Amarelo, 2º andar</w:t>
      </w:r>
    </w:p>
    <w:p w:rsidR="00037BAC" w:rsidRPr="00BC299C" w:rsidRDefault="00037BAC" w:rsidP="00037BAC">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06029-900</w:t>
      </w:r>
      <w:r w:rsidR="00B75C08" w:rsidRPr="00BC299C">
        <w:rPr>
          <w:rFonts w:ascii="Tahoma" w:eastAsia="Arial Unicode MS" w:hAnsi="Tahoma" w:cs="Tahoma"/>
          <w:sz w:val="24"/>
          <w:szCs w:val="24"/>
        </w:rPr>
        <w:t>,</w:t>
      </w:r>
      <w:r w:rsidRPr="00BC299C">
        <w:rPr>
          <w:rFonts w:ascii="Tahoma" w:eastAsia="Arial Unicode MS" w:hAnsi="Tahoma" w:cs="Tahoma"/>
          <w:sz w:val="24"/>
          <w:szCs w:val="24"/>
        </w:rPr>
        <w:t xml:space="preserve"> Osasco - SP</w:t>
      </w:r>
    </w:p>
    <w:p w:rsidR="00037BAC" w:rsidRPr="00BC299C" w:rsidRDefault="00037BAC" w:rsidP="00037BAC">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At.:</w:t>
      </w:r>
      <w:r w:rsidRPr="00BC299C">
        <w:rPr>
          <w:rFonts w:ascii="Tahoma" w:eastAsia="Arial Unicode MS" w:hAnsi="Tahoma" w:cs="Tahoma"/>
          <w:sz w:val="24"/>
          <w:szCs w:val="24"/>
        </w:rPr>
        <w:tab/>
        <w:t xml:space="preserve">Sr. </w:t>
      </w:r>
      <w:r w:rsidRPr="00BC299C">
        <w:rPr>
          <w:rFonts w:ascii="Tahoma" w:hAnsi="Tahoma" w:cs="Tahoma"/>
          <w:w w:val="0"/>
          <w:sz w:val="24"/>
          <w:szCs w:val="24"/>
        </w:rPr>
        <w:t>Cassiano Ricardo Scarpelli</w:t>
      </w:r>
    </w:p>
    <w:p w:rsidR="00037BAC" w:rsidRPr="00BC299C" w:rsidRDefault="00037BAC" w:rsidP="00037BAC">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Tel.:</w:t>
      </w:r>
      <w:r w:rsidRPr="00BC299C">
        <w:rPr>
          <w:rFonts w:ascii="Tahoma" w:eastAsia="Arial Unicode MS" w:hAnsi="Tahoma" w:cs="Tahoma"/>
          <w:sz w:val="24"/>
          <w:szCs w:val="24"/>
        </w:rPr>
        <w:tab/>
        <w:t xml:space="preserve">(11) </w:t>
      </w:r>
      <w:r w:rsidRPr="00BC299C">
        <w:rPr>
          <w:rFonts w:ascii="Tahoma" w:hAnsi="Tahoma" w:cs="Tahoma"/>
          <w:w w:val="0"/>
          <w:sz w:val="24"/>
          <w:szCs w:val="24"/>
        </w:rPr>
        <w:t>3684-4522</w:t>
      </w:r>
    </w:p>
    <w:p w:rsidR="00037BAC" w:rsidRPr="00BC299C" w:rsidRDefault="00037BAC" w:rsidP="00037BAC">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Fax:</w:t>
      </w:r>
      <w:r w:rsidRPr="00BC299C">
        <w:rPr>
          <w:rFonts w:ascii="Tahoma" w:eastAsia="Arial Unicode MS" w:hAnsi="Tahoma" w:cs="Tahoma"/>
          <w:sz w:val="24"/>
          <w:szCs w:val="24"/>
        </w:rPr>
        <w:tab/>
        <w:t xml:space="preserve">(11) </w:t>
      </w:r>
      <w:r w:rsidRPr="00BC299C">
        <w:rPr>
          <w:rFonts w:ascii="Tahoma" w:hAnsi="Tahoma" w:cs="Tahoma"/>
          <w:w w:val="0"/>
          <w:sz w:val="24"/>
          <w:szCs w:val="24"/>
        </w:rPr>
        <w:t>3684-5645</w:t>
      </w:r>
    </w:p>
    <w:p w:rsidR="00731D0D" w:rsidRPr="00BC299C" w:rsidRDefault="00037BAC" w:rsidP="005C4D86">
      <w:pPr>
        <w:pStyle w:val="Corpodetexto3"/>
        <w:spacing w:line="320" w:lineRule="exact"/>
        <w:rPr>
          <w:rFonts w:ascii="Tahoma" w:eastAsia="Arial Unicode MS" w:hAnsi="Tahoma" w:cs="Tahoma"/>
          <w:sz w:val="24"/>
          <w:szCs w:val="24"/>
        </w:rPr>
      </w:pPr>
      <w:r w:rsidRPr="00BC299C">
        <w:rPr>
          <w:rFonts w:ascii="Tahoma" w:eastAsia="Arial Unicode MS" w:hAnsi="Tahoma" w:cs="Tahoma"/>
          <w:sz w:val="24"/>
          <w:szCs w:val="24"/>
        </w:rPr>
        <w:t xml:space="preserve">E-mail: </w:t>
      </w:r>
      <w:r w:rsidRPr="00BC299C">
        <w:rPr>
          <w:rFonts w:ascii="Tahoma" w:hAnsi="Tahoma" w:cs="Tahoma"/>
          <w:w w:val="0"/>
          <w:sz w:val="24"/>
          <w:szCs w:val="24"/>
        </w:rPr>
        <w:t>bradescocustodia@bradesco.com.br</w:t>
      </w:r>
    </w:p>
    <w:p w:rsidR="00DD4B53" w:rsidRPr="00BC299C" w:rsidRDefault="00DD4B53" w:rsidP="00667E1B">
      <w:pPr>
        <w:pStyle w:val="Corpodetexto3"/>
        <w:spacing w:line="320" w:lineRule="exact"/>
        <w:rPr>
          <w:rFonts w:ascii="Tahoma" w:eastAsia="Arial Unicode MS" w:hAnsi="Tahoma" w:cs="Tahoma"/>
          <w:sz w:val="24"/>
          <w:szCs w:val="24"/>
        </w:rPr>
      </w:pPr>
    </w:p>
    <w:p w:rsidR="00731D0D" w:rsidRPr="00BC299C" w:rsidRDefault="00731D0D" w:rsidP="00667E1B">
      <w:pPr>
        <w:pStyle w:val="Corpodetexto3"/>
        <w:spacing w:line="320" w:lineRule="exact"/>
        <w:rPr>
          <w:rFonts w:ascii="Tahoma" w:hAnsi="Tahoma" w:cs="Tahoma"/>
          <w:sz w:val="24"/>
          <w:szCs w:val="24"/>
        </w:rPr>
      </w:pPr>
      <w:r w:rsidRPr="00BC299C">
        <w:rPr>
          <w:rFonts w:ascii="Tahoma" w:hAnsi="Tahoma" w:cs="Tahoma"/>
          <w:sz w:val="24"/>
          <w:szCs w:val="24"/>
        </w:rPr>
        <w:t>9.2. As comunicações referentes a esta Escritura de Emissão serão consideradas entregues quando recebidas sob protocolo ou com “aviso de recebimento” expedido pelos Correios, sob protocolo, ou por telegrama nos endereços acima. As comunic</w:t>
      </w:r>
      <w:r w:rsidRPr="00BC299C">
        <w:rPr>
          <w:rFonts w:ascii="Tahoma" w:hAnsi="Tahoma" w:cs="Tahoma"/>
          <w:sz w:val="24"/>
          <w:szCs w:val="24"/>
        </w:rPr>
        <w:t>a</w:t>
      </w:r>
      <w:r w:rsidRPr="00BC299C">
        <w:rPr>
          <w:rFonts w:ascii="Tahoma" w:hAnsi="Tahoma" w:cs="Tahoma"/>
          <w:sz w:val="24"/>
          <w:szCs w:val="24"/>
        </w:rPr>
        <w:t xml:space="preserve">ções feitas por fac-símile ou correio eletrônico serão consideradas recebidas na data de seu envio, </w:t>
      </w:r>
      <w:r w:rsidRPr="00BC299C">
        <w:rPr>
          <w:rFonts w:ascii="Tahoma" w:hAnsi="Tahoma" w:cs="Tahoma"/>
          <w:sz w:val="24"/>
          <w:szCs w:val="24"/>
        </w:rPr>
        <w:lastRenderedPageBreak/>
        <w:t>desde que seu recebimento seja confirmado por meio de indicativo (recibo emitido pela máquina utilizada pelo remetente) seguido de confirmação verbal por telefone. Os respectivos originais d</w:t>
      </w:r>
      <w:r w:rsidRPr="00BC299C">
        <w:rPr>
          <w:rFonts w:ascii="Tahoma" w:hAnsi="Tahoma" w:cs="Tahoma"/>
          <w:sz w:val="24"/>
          <w:szCs w:val="24"/>
        </w:rPr>
        <w:t>e</w:t>
      </w:r>
      <w:r w:rsidRPr="00BC299C">
        <w:rPr>
          <w:rFonts w:ascii="Tahoma" w:hAnsi="Tahoma" w:cs="Tahoma"/>
          <w:sz w:val="24"/>
          <w:szCs w:val="24"/>
        </w:rPr>
        <w:t>verão ser encaminhados para os endereços acima em até 5 (cinco) dias úteis após o envio da mensagem. A mudança de qualquer dos endereços acima deverá ser comunicada à o</w:t>
      </w:r>
      <w:r w:rsidRPr="00BC299C">
        <w:rPr>
          <w:rFonts w:ascii="Tahoma" w:hAnsi="Tahoma" w:cs="Tahoma"/>
          <w:sz w:val="24"/>
          <w:szCs w:val="24"/>
        </w:rPr>
        <w:t>u</w:t>
      </w:r>
      <w:r w:rsidRPr="00BC299C">
        <w:rPr>
          <w:rFonts w:ascii="Tahoma" w:hAnsi="Tahoma" w:cs="Tahoma"/>
          <w:sz w:val="24"/>
          <w:szCs w:val="24"/>
        </w:rPr>
        <w:t xml:space="preserve">tra Parte pela Parte que tiver seu endereço alterado. </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2"/>
        <w:spacing w:line="320" w:lineRule="exact"/>
        <w:rPr>
          <w:rFonts w:ascii="Tahoma" w:hAnsi="Tahoma" w:cs="Tahoma"/>
        </w:rPr>
      </w:pPr>
      <w:r w:rsidRPr="00BC299C">
        <w:rPr>
          <w:rFonts w:ascii="Tahoma" w:hAnsi="Tahoma" w:cs="Tahoma"/>
        </w:rPr>
        <w:t>CLÁUSULA DEZ</w:t>
      </w:r>
      <w:r w:rsidRPr="00BC299C">
        <w:rPr>
          <w:rFonts w:ascii="Tahoma" w:hAnsi="Tahoma" w:cs="Tahoma"/>
          <w:b w:val="0"/>
        </w:rPr>
        <w:t xml:space="preserve"> – </w:t>
      </w:r>
      <w:r w:rsidRPr="00BC299C">
        <w:rPr>
          <w:rFonts w:ascii="Tahoma" w:hAnsi="Tahoma" w:cs="Tahoma"/>
        </w:rPr>
        <w:t>DAS DISPOSIÇÕES GERAIS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10.1. Não se presume a renúncia a qualquer dos direitos decorrentes da presente Escr</w:t>
      </w:r>
      <w:r w:rsidRPr="00BC299C">
        <w:rPr>
          <w:rFonts w:ascii="Tahoma" w:hAnsi="Tahoma" w:cs="Tahoma"/>
          <w:sz w:val="24"/>
          <w:szCs w:val="24"/>
        </w:rPr>
        <w:t>i</w:t>
      </w:r>
      <w:r w:rsidRPr="00BC299C">
        <w:rPr>
          <w:rFonts w:ascii="Tahoma" w:hAnsi="Tahoma" w:cs="Tahoma"/>
          <w:sz w:val="24"/>
          <w:szCs w:val="24"/>
        </w:rPr>
        <w:t>tura de Emissão. Dessa forma, nenhum atraso, omissão ou liberalidade no exercício de qualquer direito, faculdade ou remédio que caiba ao Agente Fiduciário e/ou aos titulares de Debêntures em razão de qualquer inadimplemento das obrigações da Emissora, pr</w:t>
      </w:r>
      <w:r w:rsidRPr="00BC299C">
        <w:rPr>
          <w:rFonts w:ascii="Tahoma" w:hAnsi="Tahoma" w:cs="Tahoma"/>
          <w:sz w:val="24"/>
          <w:szCs w:val="24"/>
        </w:rPr>
        <w:t>e</w:t>
      </w:r>
      <w:r w:rsidRPr="00BC299C">
        <w:rPr>
          <w:rFonts w:ascii="Tahoma" w:hAnsi="Tahoma" w:cs="Tahoma"/>
          <w:sz w:val="24"/>
          <w:szCs w:val="24"/>
        </w:rPr>
        <w:t>judicará tais direitos, faculdades ou remédios, ou será interpretado como uma renúncia aos mesmos ou concordância com tal inadimplemento, nem constituirá novação ou m</w:t>
      </w:r>
      <w:r w:rsidRPr="00BC299C">
        <w:rPr>
          <w:rFonts w:ascii="Tahoma" w:hAnsi="Tahoma" w:cs="Tahoma"/>
          <w:sz w:val="24"/>
          <w:szCs w:val="24"/>
        </w:rPr>
        <w:t>o</w:t>
      </w:r>
      <w:r w:rsidRPr="00BC299C">
        <w:rPr>
          <w:rFonts w:ascii="Tahoma" w:hAnsi="Tahoma" w:cs="Tahoma"/>
          <w:sz w:val="24"/>
          <w:szCs w:val="24"/>
        </w:rPr>
        <w:t>dificação de quaisquer outras obrigações assumidas pela Emissora nesta Escritura de Emissão ou precedente no tocante a qualquer outro in</w:t>
      </w:r>
      <w:r w:rsidRPr="00BC299C">
        <w:rPr>
          <w:rFonts w:ascii="Tahoma" w:hAnsi="Tahoma" w:cs="Tahoma"/>
          <w:sz w:val="24"/>
          <w:szCs w:val="24"/>
        </w:rPr>
        <w:t>a</w:t>
      </w:r>
      <w:r w:rsidRPr="00BC299C">
        <w:rPr>
          <w:rFonts w:ascii="Tahoma" w:hAnsi="Tahoma" w:cs="Tahoma"/>
          <w:sz w:val="24"/>
          <w:szCs w:val="24"/>
        </w:rPr>
        <w:t>dimplemento ou atraso.</w:t>
      </w:r>
    </w:p>
    <w:p w:rsidR="00731D0D" w:rsidRPr="00BC299C" w:rsidRDefault="00731D0D" w:rsidP="00667E1B">
      <w:pPr>
        <w:pStyle w:val="Ttulo2"/>
        <w:spacing w:line="320" w:lineRule="exact"/>
        <w:jc w:val="both"/>
        <w:rPr>
          <w:rFonts w:ascii="Tahoma" w:hAnsi="Tahoma" w:cs="Tahoma"/>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10.2. A presente Escritura de Emissão é firmada em caráter irrevogável e irretratável, salvo na hipótese de não preenchimento dos requisitos relacionados na Cláusula Segu</w:t>
      </w:r>
      <w:r w:rsidRPr="00BC299C">
        <w:rPr>
          <w:rFonts w:ascii="Tahoma" w:hAnsi="Tahoma" w:cs="Tahoma"/>
          <w:sz w:val="24"/>
          <w:szCs w:val="24"/>
        </w:rPr>
        <w:t>n</w:t>
      </w:r>
      <w:r w:rsidRPr="00BC299C">
        <w:rPr>
          <w:rFonts w:ascii="Tahoma" w:hAnsi="Tahoma" w:cs="Tahoma"/>
          <w:sz w:val="24"/>
          <w:szCs w:val="24"/>
        </w:rPr>
        <w:t>da, obrigando as Partes por si e seus sucessores.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10.3. Caso qualquer das disposições desta Escritura de Emissão venha a ser julgada il</w:t>
      </w:r>
      <w:r w:rsidRPr="00BC299C">
        <w:rPr>
          <w:rFonts w:ascii="Tahoma" w:hAnsi="Tahoma" w:cs="Tahoma"/>
          <w:sz w:val="24"/>
          <w:szCs w:val="24"/>
        </w:rPr>
        <w:t>e</w:t>
      </w:r>
      <w:r w:rsidRPr="00BC299C">
        <w:rPr>
          <w:rFonts w:ascii="Tahoma" w:hAnsi="Tahoma" w:cs="Tahoma"/>
          <w:sz w:val="24"/>
          <w:szCs w:val="24"/>
        </w:rPr>
        <w:t>gal, inválida ou ineficaz, prevalecerão todas as demais disposições não afetadas por tal julg</w:t>
      </w:r>
      <w:r w:rsidRPr="00BC299C">
        <w:rPr>
          <w:rFonts w:ascii="Tahoma" w:hAnsi="Tahoma" w:cs="Tahoma"/>
          <w:sz w:val="24"/>
          <w:szCs w:val="24"/>
        </w:rPr>
        <w:t>a</w:t>
      </w:r>
      <w:r w:rsidRPr="00BC299C">
        <w:rPr>
          <w:rFonts w:ascii="Tahoma" w:hAnsi="Tahoma" w:cs="Tahoma"/>
          <w:sz w:val="24"/>
          <w:szCs w:val="24"/>
        </w:rPr>
        <w:t>mento, comprometendo-se as Partes, em boa-fé, a substituir a disposição afetada por outra que, na medida do possível, produza o mesmo efeito.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 xml:space="preserve">10.4. A presente Escritura de Emissão e as Debêntures constituem título executivo extrajudicial, nos termos do artigo 585, incisos I e II, do Código de Processo Civil, e as </w:t>
      </w:r>
      <w:r w:rsidRPr="00BC299C">
        <w:rPr>
          <w:rFonts w:ascii="Tahoma" w:hAnsi="Tahoma" w:cs="Tahoma"/>
          <w:sz w:val="24"/>
          <w:szCs w:val="24"/>
        </w:rPr>
        <w:t>o</w:t>
      </w:r>
      <w:r w:rsidRPr="00BC299C">
        <w:rPr>
          <w:rFonts w:ascii="Tahoma" w:hAnsi="Tahoma" w:cs="Tahoma"/>
          <w:sz w:val="24"/>
          <w:szCs w:val="24"/>
        </w:rPr>
        <w:t>brigações nela contidas estão sujeitas à execução específica, de acordo com os artigos 632 e seguintes do Código de Processo Civil.</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2"/>
        <w:spacing w:line="320" w:lineRule="exact"/>
        <w:rPr>
          <w:rFonts w:ascii="Tahoma" w:hAnsi="Tahoma" w:cs="Tahoma"/>
        </w:rPr>
      </w:pPr>
      <w:r w:rsidRPr="00BC299C">
        <w:rPr>
          <w:rFonts w:ascii="Tahoma" w:hAnsi="Tahoma" w:cs="Tahoma"/>
        </w:rPr>
        <w:t>CLÁUSULA ONZE</w:t>
      </w:r>
      <w:r w:rsidRPr="00BC299C">
        <w:rPr>
          <w:rFonts w:ascii="Tahoma" w:hAnsi="Tahoma" w:cs="Tahoma"/>
          <w:b w:val="0"/>
        </w:rPr>
        <w:t xml:space="preserve"> – </w:t>
      </w:r>
      <w:r w:rsidRPr="00BC299C">
        <w:rPr>
          <w:rFonts w:ascii="Tahoma" w:hAnsi="Tahoma" w:cs="Tahoma"/>
        </w:rPr>
        <w:t>DO FORO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Fica eleito o foro central da Comarca de São Paulo, Estado de São Paulo, com exclusão de qualquer outro, por mais privilegiado que seja para dirimir as questões porventura oriundas desta Escritura de Emissão.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lastRenderedPageBreak/>
        <w:t xml:space="preserve">E por estarem assim justas e contratadas, firmam a presente Escritura de Emissão a </w:t>
      </w:r>
      <w:r w:rsidRPr="00BC299C">
        <w:rPr>
          <w:rFonts w:ascii="Tahoma" w:hAnsi="Tahoma" w:cs="Tahoma"/>
          <w:sz w:val="24"/>
          <w:szCs w:val="24"/>
        </w:rPr>
        <w:t>E</w:t>
      </w:r>
      <w:r w:rsidRPr="00BC299C">
        <w:rPr>
          <w:rFonts w:ascii="Tahoma" w:hAnsi="Tahoma" w:cs="Tahoma"/>
          <w:sz w:val="24"/>
          <w:szCs w:val="24"/>
        </w:rPr>
        <w:t xml:space="preserve">missora e o Agente Fiduciário, em </w:t>
      </w:r>
      <w:r w:rsidR="004A7EF2" w:rsidRPr="00BC299C">
        <w:rPr>
          <w:rFonts w:ascii="Tahoma" w:hAnsi="Tahoma" w:cs="Tahoma"/>
          <w:sz w:val="24"/>
          <w:szCs w:val="24"/>
        </w:rPr>
        <w:t>3</w:t>
      </w:r>
      <w:r w:rsidRPr="00BC299C">
        <w:rPr>
          <w:rFonts w:ascii="Tahoma" w:hAnsi="Tahoma" w:cs="Tahoma"/>
          <w:sz w:val="24"/>
          <w:szCs w:val="24"/>
        </w:rPr>
        <w:t xml:space="preserve"> (</w:t>
      </w:r>
      <w:r w:rsidR="004A7EF2" w:rsidRPr="00BC299C">
        <w:rPr>
          <w:rFonts w:ascii="Tahoma" w:hAnsi="Tahoma" w:cs="Tahoma"/>
          <w:sz w:val="24"/>
          <w:szCs w:val="24"/>
        </w:rPr>
        <w:t>três</w:t>
      </w:r>
      <w:r w:rsidRPr="00BC299C">
        <w:rPr>
          <w:rFonts w:ascii="Tahoma" w:hAnsi="Tahoma" w:cs="Tahoma"/>
          <w:sz w:val="24"/>
          <w:szCs w:val="24"/>
        </w:rPr>
        <w:t>) vias de igual forma e teor e para o mesmo fim, em co</w:t>
      </w:r>
      <w:r w:rsidRPr="00BC299C">
        <w:rPr>
          <w:rFonts w:ascii="Tahoma" w:hAnsi="Tahoma" w:cs="Tahoma"/>
          <w:sz w:val="24"/>
          <w:szCs w:val="24"/>
        </w:rPr>
        <w:t>n</w:t>
      </w:r>
      <w:r w:rsidRPr="00BC299C">
        <w:rPr>
          <w:rFonts w:ascii="Tahoma" w:hAnsi="Tahoma" w:cs="Tahoma"/>
          <w:sz w:val="24"/>
          <w:szCs w:val="24"/>
        </w:rPr>
        <w:t>junto com as 2 (duas) testemunhas abaixo assinadas.</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jc w:val="center"/>
        <w:rPr>
          <w:rFonts w:ascii="Tahoma" w:hAnsi="Tahoma" w:cs="Tahoma"/>
          <w:sz w:val="24"/>
          <w:szCs w:val="24"/>
        </w:rPr>
      </w:pPr>
      <w:r w:rsidRPr="00BC299C">
        <w:rPr>
          <w:rFonts w:ascii="Tahoma" w:hAnsi="Tahoma" w:cs="Tahoma"/>
          <w:sz w:val="24"/>
          <w:szCs w:val="24"/>
        </w:rPr>
        <w:t xml:space="preserve">São Paulo, </w:t>
      </w:r>
      <w:r w:rsidR="00B75C08" w:rsidRPr="00BC299C">
        <w:rPr>
          <w:rFonts w:ascii="Tahoma" w:hAnsi="Tahoma" w:cs="Tahoma"/>
          <w:sz w:val="24"/>
          <w:szCs w:val="24"/>
        </w:rPr>
        <w:t>10</w:t>
      </w:r>
      <w:r w:rsidR="00AF0CC9" w:rsidRPr="00BC299C">
        <w:rPr>
          <w:rFonts w:ascii="Tahoma" w:hAnsi="Tahoma" w:cs="Tahoma"/>
          <w:sz w:val="24"/>
          <w:szCs w:val="24"/>
        </w:rPr>
        <w:t xml:space="preserve"> </w:t>
      </w:r>
      <w:r w:rsidRPr="00BC299C">
        <w:rPr>
          <w:rFonts w:ascii="Tahoma" w:hAnsi="Tahoma" w:cs="Tahoma"/>
          <w:sz w:val="24"/>
          <w:szCs w:val="24"/>
        </w:rPr>
        <w:t xml:space="preserve">de </w:t>
      </w:r>
      <w:r w:rsidR="00C975EE" w:rsidRPr="00BC299C">
        <w:rPr>
          <w:rFonts w:ascii="Tahoma" w:hAnsi="Tahoma" w:cs="Tahoma"/>
          <w:sz w:val="24"/>
          <w:szCs w:val="24"/>
        </w:rPr>
        <w:t>dezembro</w:t>
      </w:r>
      <w:r w:rsidR="004741B1" w:rsidRPr="00BC299C">
        <w:rPr>
          <w:rFonts w:ascii="Tahoma" w:hAnsi="Tahoma" w:cs="Tahoma"/>
          <w:sz w:val="24"/>
          <w:szCs w:val="24"/>
        </w:rPr>
        <w:t xml:space="preserve"> </w:t>
      </w:r>
      <w:r w:rsidRPr="00BC299C">
        <w:rPr>
          <w:rFonts w:ascii="Tahoma" w:hAnsi="Tahoma" w:cs="Tahoma"/>
          <w:sz w:val="24"/>
          <w:szCs w:val="24"/>
        </w:rPr>
        <w:t>de 2009</w:t>
      </w:r>
    </w:p>
    <w:p w:rsidR="00731D0D" w:rsidRPr="00BC299C" w:rsidRDefault="00731D0D" w:rsidP="00667E1B">
      <w:pPr>
        <w:spacing w:line="320" w:lineRule="exact"/>
        <w:rPr>
          <w:rFonts w:ascii="Tahoma" w:hAnsi="Tahoma" w:cs="Tahoma"/>
          <w:i/>
          <w:color w:val="000000"/>
          <w:sz w:val="24"/>
          <w:szCs w:val="24"/>
        </w:rPr>
      </w:pPr>
      <w:r w:rsidRPr="00BC299C">
        <w:rPr>
          <w:rFonts w:ascii="Tahoma" w:hAnsi="Tahoma" w:cs="Tahoma"/>
          <w:sz w:val="24"/>
          <w:szCs w:val="24"/>
        </w:rPr>
        <w:br w:type="page"/>
      </w:r>
      <w:r w:rsidR="004741B1" w:rsidRPr="00BC299C" w:rsidDel="004741B1">
        <w:rPr>
          <w:rFonts w:ascii="Tahoma" w:hAnsi="Tahoma" w:cs="Tahoma"/>
          <w:b/>
          <w:sz w:val="24"/>
          <w:szCs w:val="24"/>
        </w:rPr>
        <w:lastRenderedPageBreak/>
        <w:t xml:space="preserve"> </w:t>
      </w:r>
      <w:r w:rsidRPr="00BC299C">
        <w:rPr>
          <w:rFonts w:ascii="Tahoma" w:hAnsi="Tahoma" w:cs="Tahoma"/>
          <w:i/>
          <w:color w:val="000000"/>
          <w:sz w:val="24"/>
          <w:szCs w:val="24"/>
        </w:rPr>
        <w:t xml:space="preserve">Página de assinaturas do Instrumento Particular de Escritura da </w:t>
      </w:r>
      <w:r w:rsidR="004741B1" w:rsidRPr="00BC299C">
        <w:rPr>
          <w:rFonts w:ascii="Tahoma" w:hAnsi="Tahoma" w:cs="Tahoma"/>
          <w:i/>
          <w:color w:val="000000"/>
          <w:sz w:val="24"/>
          <w:szCs w:val="24"/>
        </w:rPr>
        <w:t>8</w:t>
      </w:r>
      <w:r w:rsidRPr="00BC299C">
        <w:rPr>
          <w:rFonts w:ascii="Tahoma" w:hAnsi="Tahoma" w:cs="Tahoma"/>
          <w:i/>
          <w:color w:val="000000"/>
          <w:sz w:val="24"/>
          <w:szCs w:val="24"/>
        </w:rPr>
        <w:t>ª Emissão de Debênt</w:t>
      </w:r>
      <w:r w:rsidRPr="00BC299C">
        <w:rPr>
          <w:rFonts w:ascii="Tahoma" w:hAnsi="Tahoma" w:cs="Tahoma"/>
          <w:i/>
          <w:color w:val="000000"/>
          <w:sz w:val="24"/>
          <w:szCs w:val="24"/>
        </w:rPr>
        <w:t>u</w:t>
      </w:r>
      <w:r w:rsidRPr="00BC299C">
        <w:rPr>
          <w:rFonts w:ascii="Tahoma" w:hAnsi="Tahoma" w:cs="Tahoma"/>
          <w:i/>
          <w:color w:val="000000"/>
          <w:sz w:val="24"/>
          <w:szCs w:val="24"/>
        </w:rPr>
        <w:t xml:space="preserve">res Simples, Não Conversíveis em Ações, </w:t>
      </w:r>
      <w:r w:rsidR="00B75C08" w:rsidRPr="00BC299C">
        <w:rPr>
          <w:rFonts w:ascii="Tahoma" w:hAnsi="Tahoma" w:cs="Tahoma"/>
          <w:i/>
          <w:color w:val="000000"/>
          <w:sz w:val="24"/>
          <w:szCs w:val="24"/>
        </w:rPr>
        <w:t xml:space="preserve">da Espécie Quirografária, em Série Única, </w:t>
      </w:r>
      <w:r w:rsidRPr="00BC299C">
        <w:rPr>
          <w:rFonts w:ascii="Tahoma" w:hAnsi="Tahoma" w:cs="Tahoma"/>
          <w:i/>
          <w:color w:val="000000"/>
          <w:sz w:val="24"/>
          <w:szCs w:val="24"/>
        </w:rPr>
        <w:t xml:space="preserve">da Companhia Brasileira de Distribuição, celebrado em </w:t>
      </w:r>
      <w:r w:rsidR="00B75C08" w:rsidRPr="00BC299C">
        <w:rPr>
          <w:rFonts w:ascii="Tahoma" w:hAnsi="Tahoma" w:cs="Tahoma"/>
          <w:i/>
          <w:color w:val="000000"/>
          <w:sz w:val="24"/>
          <w:szCs w:val="24"/>
        </w:rPr>
        <w:t>10</w:t>
      </w:r>
      <w:r w:rsidRPr="00BC299C">
        <w:rPr>
          <w:rFonts w:ascii="Tahoma" w:hAnsi="Tahoma" w:cs="Tahoma"/>
          <w:i/>
          <w:color w:val="000000"/>
          <w:sz w:val="24"/>
          <w:szCs w:val="24"/>
        </w:rPr>
        <w:t xml:space="preserve"> de </w:t>
      </w:r>
      <w:r w:rsidR="00C975EE" w:rsidRPr="00BC299C">
        <w:rPr>
          <w:rFonts w:ascii="Tahoma" w:hAnsi="Tahoma" w:cs="Tahoma"/>
          <w:i/>
          <w:color w:val="000000"/>
          <w:sz w:val="24"/>
          <w:szCs w:val="24"/>
        </w:rPr>
        <w:t>dezembro</w:t>
      </w:r>
      <w:r w:rsidRPr="00BC299C">
        <w:rPr>
          <w:rFonts w:ascii="Tahoma" w:hAnsi="Tahoma" w:cs="Tahoma"/>
          <w:i/>
          <w:color w:val="000000"/>
          <w:sz w:val="24"/>
          <w:szCs w:val="24"/>
        </w:rPr>
        <w:t xml:space="preserve"> de 2009</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4"/>
        <w:spacing w:before="0"/>
        <w:jc w:val="both"/>
        <w:rPr>
          <w:rFonts w:ascii="Tahoma" w:hAnsi="Tahoma" w:cs="Tahoma"/>
          <w:sz w:val="24"/>
          <w:szCs w:val="24"/>
        </w:rPr>
      </w:pPr>
      <w:r w:rsidRPr="00BC299C">
        <w:rPr>
          <w:rFonts w:ascii="Tahoma" w:hAnsi="Tahoma" w:cs="Tahoma"/>
          <w:sz w:val="24"/>
          <w:szCs w:val="24"/>
        </w:rPr>
        <w:t>COMPANHIA BRASILEIRA DE DISTRIBUIÇÃO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___________________________</w:t>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t>______________________________</w:t>
      </w: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Nome:</w:t>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t>Nome:</w:t>
      </w: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Cargo:</w:t>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t>Cargo: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pStyle w:val="Ttulo4"/>
        <w:spacing w:before="0"/>
        <w:jc w:val="both"/>
        <w:rPr>
          <w:rFonts w:ascii="Tahoma" w:hAnsi="Tahoma" w:cs="Tahoma"/>
          <w:color w:val="000000"/>
          <w:sz w:val="24"/>
          <w:szCs w:val="24"/>
        </w:rPr>
      </w:pPr>
    </w:p>
    <w:p w:rsidR="00731D0D" w:rsidRPr="00BC299C" w:rsidRDefault="00731D0D" w:rsidP="00667E1B">
      <w:pPr>
        <w:spacing w:line="320" w:lineRule="exact"/>
        <w:rPr>
          <w:rFonts w:ascii="Tahoma" w:hAnsi="Tahoma" w:cs="Tahoma"/>
          <w:sz w:val="24"/>
          <w:szCs w:val="24"/>
        </w:rPr>
      </w:pPr>
    </w:p>
    <w:p w:rsidR="00731D0D" w:rsidRPr="00BC299C" w:rsidRDefault="00037BAC" w:rsidP="00667E1B">
      <w:pPr>
        <w:spacing w:line="320" w:lineRule="exact"/>
        <w:rPr>
          <w:rFonts w:ascii="Tahoma" w:hAnsi="Tahoma" w:cs="Tahoma"/>
          <w:sz w:val="24"/>
          <w:szCs w:val="24"/>
        </w:rPr>
      </w:pPr>
      <w:r w:rsidRPr="00BC299C">
        <w:rPr>
          <w:rFonts w:ascii="Tahoma" w:hAnsi="Tahoma" w:cs="Tahoma"/>
          <w:b/>
          <w:snapToGrid w:val="0"/>
          <w:sz w:val="24"/>
          <w:szCs w:val="24"/>
        </w:rPr>
        <w:t>OLIVEIRA TRUST DISTRIBUIDORA DE TÍTULOS E VALORES MOBILIÁRIOS S.A.</w:t>
      </w:r>
    </w:p>
    <w:p w:rsidR="00731D0D" w:rsidRPr="00BC299C" w:rsidRDefault="00731D0D" w:rsidP="00667E1B">
      <w:pPr>
        <w:spacing w:line="320" w:lineRule="exact"/>
        <w:rPr>
          <w:rFonts w:ascii="Tahoma" w:hAnsi="Tahoma" w:cs="Tahoma"/>
          <w:sz w:val="24"/>
          <w:szCs w:val="24"/>
        </w:rPr>
      </w:pPr>
    </w:p>
    <w:p w:rsidR="000D0C72" w:rsidRPr="00BC299C" w:rsidRDefault="000D0C72"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______________________________</w:t>
      </w: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Nome:</w:t>
      </w: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Cargo:</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b/>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b/>
          <w:sz w:val="24"/>
          <w:szCs w:val="24"/>
        </w:rPr>
        <w:t>Testemunhas</w:t>
      </w:r>
      <w:r w:rsidRPr="00BC299C">
        <w:rPr>
          <w:rFonts w:ascii="Tahoma" w:hAnsi="Tahoma" w:cs="Tahoma"/>
          <w:sz w:val="24"/>
          <w:szCs w:val="24"/>
        </w:rPr>
        <w:t>:</w:t>
      </w: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___________________________</w:t>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t>______________________________</w:t>
      </w: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Nome:</w:t>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t>Nome:</w:t>
      </w:r>
    </w:p>
    <w:p w:rsidR="00731D0D" w:rsidRPr="00BC299C" w:rsidRDefault="00731D0D" w:rsidP="00667E1B">
      <w:pPr>
        <w:spacing w:line="320" w:lineRule="exact"/>
        <w:rPr>
          <w:rFonts w:ascii="Tahoma" w:hAnsi="Tahoma" w:cs="Tahoma"/>
          <w:sz w:val="24"/>
          <w:szCs w:val="24"/>
        </w:rPr>
      </w:pPr>
      <w:r w:rsidRPr="00BC299C">
        <w:rPr>
          <w:rFonts w:ascii="Tahoma" w:hAnsi="Tahoma" w:cs="Tahoma"/>
          <w:sz w:val="24"/>
          <w:szCs w:val="24"/>
        </w:rPr>
        <w:t>RG:</w:t>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t>RG:</w:t>
      </w:r>
    </w:p>
    <w:p w:rsidR="00731D0D" w:rsidRPr="00667E1B" w:rsidRDefault="00731D0D" w:rsidP="00667E1B">
      <w:pPr>
        <w:spacing w:line="320" w:lineRule="exact"/>
        <w:rPr>
          <w:rFonts w:ascii="Tahoma" w:hAnsi="Tahoma" w:cs="Tahoma"/>
          <w:sz w:val="24"/>
          <w:szCs w:val="24"/>
        </w:rPr>
      </w:pPr>
      <w:r w:rsidRPr="00BC299C">
        <w:rPr>
          <w:rFonts w:ascii="Tahoma" w:hAnsi="Tahoma" w:cs="Tahoma"/>
          <w:sz w:val="24"/>
          <w:szCs w:val="24"/>
        </w:rPr>
        <w:t>CPF</w:t>
      </w:r>
      <w:r w:rsidR="00A66F85" w:rsidRPr="00BC299C">
        <w:rPr>
          <w:rFonts w:ascii="Tahoma" w:hAnsi="Tahoma" w:cs="Tahoma"/>
          <w:sz w:val="24"/>
          <w:szCs w:val="24"/>
        </w:rPr>
        <w:t>/MF</w:t>
      </w:r>
      <w:r w:rsidRPr="00BC299C">
        <w:rPr>
          <w:rFonts w:ascii="Tahoma" w:hAnsi="Tahoma" w:cs="Tahoma"/>
          <w:sz w:val="24"/>
          <w:szCs w:val="24"/>
        </w:rPr>
        <w:t>:</w:t>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r>
      <w:r w:rsidRPr="00BC299C">
        <w:rPr>
          <w:rFonts w:ascii="Tahoma" w:hAnsi="Tahoma" w:cs="Tahoma"/>
          <w:sz w:val="24"/>
          <w:szCs w:val="24"/>
        </w:rPr>
        <w:tab/>
        <w:t>CPF</w:t>
      </w:r>
      <w:r w:rsidR="00A66F85" w:rsidRPr="00BC299C">
        <w:rPr>
          <w:rFonts w:ascii="Tahoma" w:hAnsi="Tahoma" w:cs="Tahoma"/>
          <w:sz w:val="24"/>
          <w:szCs w:val="24"/>
        </w:rPr>
        <w:t>/MF</w:t>
      </w:r>
      <w:r w:rsidRPr="00BC299C">
        <w:rPr>
          <w:rFonts w:ascii="Tahoma" w:hAnsi="Tahoma" w:cs="Tahoma"/>
          <w:sz w:val="24"/>
          <w:szCs w:val="24"/>
        </w:rPr>
        <w:t>:</w:t>
      </w:r>
    </w:p>
    <w:p w:rsidR="00731D0D" w:rsidRPr="00667E1B" w:rsidRDefault="00731D0D" w:rsidP="00667E1B">
      <w:pPr>
        <w:spacing w:line="320" w:lineRule="exact"/>
        <w:rPr>
          <w:rFonts w:ascii="Tahoma" w:hAnsi="Tahoma" w:cs="Tahoma"/>
          <w:sz w:val="24"/>
          <w:szCs w:val="24"/>
        </w:rPr>
      </w:pPr>
    </w:p>
    <w:p w:rsidR="00382F5D" w:rsidRPr="00667E1B" w:rsidRDefault="00382F5D" w:rsidP="00667E1B">
      <w:pPr>
        <w:spacing w:line="320" w:lineRule="exact"/>
        <w:rPr>
          <w:rFonts w:ascii="Tahoma" w:hAnsi="Tahoma" w:cs="Tahoma"/>
          <w:sz w:val="24"/>
          <w:szCs w:val="24"/>
        </w:rPr>
      </w:pPr>
    </w:p>
    <w:sectPr w:rsidR="00382F5D" w:rsidRPr="00667E1B" w:rsidSect="00841785">
      <w:headerReference w:type="default" r:id="rId24"/>
      <w:pgSz w:w="12242" w:h="15842" w:code="1"/>
      <w:pgMar w:top="924" w:right="1327" w:bottom="1701" w:left="1276" w:header="567" w:footer="851" w:gutter="0"/>
      <w:paperSrc w:first="7" w:other="7"/>
      <w:pgNumType w:chapStyle="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98E" w:rsidRDefault="007E198E">
      <w:r>
        <w:separator/>
      </w:r>
    </w:p>
    <w:p w:rsidR="007E198E" w:rsidRDefault="007E198E"/>
    <w:p w:rsidR="007E198E" w:rsidRDefault="007E198E"/>
  </w:endnote>
  <w:endnote w:type="continuationSeparator" w:id="0">
    <w:p w:rsidR="007E198E" w:rsidRDefault="007E198E">
      <w:r>
        <w:continuationSeparator/>
      </w:r>
    </w:p>
    <w:p w:rsidR="007E198E" w:rsidRDefault="007E198E"/>
    <w:p w:rsidR="007E198E" w:rsidRDefault="007E198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Frutiger Light">
    <w:altName w:val="Goudy Old Style"/>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31" w:rsidRDefault="00990A31" w:rsidP="00B44C1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90A31" w:rsidRDefault="00990A31" w:rsidP="00BE5A84">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31" w:rsidRPr="0083251B" w:rsidRDefault="00990A31" w:rsidP="00B44C19">
    <w:pPr>
      <w:pStyle w:val="Rodap"/>
      <w:framePr w:wrap="around" w:vAnchor="text" w:hAnchor="margin" w:xAlign="right" w:y="1"/>
      <w:rPr>
        <w:rStyle w:val="Nmerodepgina"/>
        <w:rFonts w:ascii="Tahoma" w:hAnsi="Tahoma" w:cs="Tahoma"/>
      </w:rPr>
    </w:pPr>
    <w:r w:rsidRPr="0083251B">
      <w:rPr>
        <w:rStyle w:val="Nmerodepgina"/>
        <w:rFonts w:ascii="Tahoma" w:hAnsi="Tahoma" w:cs="Tahoma"/>
      </w:rPr>
      <w:fldChar w:fldCharType="begin"/>
    </w:r>
    <w:r w:rsidRPr="0083251B">
      <w:rPr>
        <w:rStyle w:val="Nmerodepgina"/>
        <w:rFonts w:ascii="Tahoma" w:hAnsi="Tahoma" w:cs="Tahoma"/>
      </w:rPr>
      <w:instrText xml:space="preserve">PAGE  </w:instrText>
    </w:r>
    <w:r w:rsidRPr="0083251B">
      <w:rPr>
        <w:rStyle w:val="Nmerodepgina"/>
        <w:rFonts w:ascii="Tahoma" w:hAnsi="Tahoma" w:cs="Tahoma"/>
      </w:rPr>
      <w:fldChar w:fldCharType="separate"/>
    </w:r>
    <w:r w:rsidR="007E198E">
      <w:rPr>
        <w:rStyle w:val="Nmerodepgina"/>
        <w:rFonts w:ascii="Tahoma" w:hAnsi="Tahoma" w:cs="Tahoma"/>
        <w:noProof/>
      </w:rPr>
      <w:t>38</w:t>
    </w:r>
    <w:r w:rsidRPr="0083251B">
      <w:rPr>
        <w:rStyle w:val="Nmerodepgina"/>
        <w:rFonts w:ascii="Tahoma" w:hAnsi="Tahoma" w:cs="Tahoma"/>
      </w:rPr>
      <w:fldChar w:fldCharType="end"/>
    </w:r>
  </w:p>
  <w:p w:rsidR="00990A31" w:rsidRDefault="00990A31" w:rsidP="00147925">
    <w:pPr>
      <w:jc w:val="left"/>
    </w:pPr>
  </w:p>
  <w:p w:rsidR="00990A31" w:rsidRPr="00AB7058" w:rsidRDefault="00AB7058" w:rsidP="00AB7058">
    <w:pPr>
      <w:jc w:val="left"/>
      <w:rPr>
        <w:rFonts w:ascii="Frutiger Light" w:hAnsi="Frutiger Light"/>
        <w:sz w:val="12"/>
      </w:rPr>
    </w:pPr>
    <w:r>
      <w:rPr>
        <w:rFonts w:ascii="Frutiger Light" w:hAnsi="Frutiger Light"/>
        <w:sz w:val="12"/>
      </w:rPr>
      <w:fldChar w:fldCharType="begin"/>
    </w:r>
    <w:r>
      <w:rPr>
        <w:rFonts w:ascii="Frutiger Light" w:hAnsi="Frutiger Light"/>
        <w:sz w:val="12"/>
      </w:rPr>
      <w:instrText xml:space="preserve"> if</w:instrText>
    </w:r>
    <w:r>
      <w:rPr>
        <w:rFonts w:ascii="Frutiger Light" w:hAnsi="Frutiger Light"/>
        <w:sz w:val="12"/>
      </w:rPr>
      <w:fldChar w:fldCharType="begin"/>
    </w:r>
    <w:r>
      <w:rPr>
        <w:rFonts w:ascii="Frutiger Light" w:hAnsi="Frutiger Light"/>
        <w:sz w:val="12"/>
      </w:rPr>
      <w:instrText xml:space="preserve"> page </w:instrText>
    </w:r>
    <w:r>
      <w:rPr>
        <w:rFonts w:ascii="Frutiger Light" w:hAnsi="Frutiger Light"/>
        <w:sz w:val="12"/>
      </w:rPr>
      <w:fldChar w:fldCharType="separate"/>
    </w:r>
    <w:r w:rsidR="007E198E">
      <w:rPr>
        <w:rFonts w:ascii="Frutiger Light" w:hAnsi="Frutiger Light"/>
        <w:noProof/>
        <w:sz w:val="12"/>
      </w:rPr>
      <w:instrText>38</w:instrText>
    </w:r>
    <w:r>
      <w:rPr>
        <w:rFonts w:ascii="Frutiger Light" w:hAnsi="Frutiger Light"/>
        <w:sz w:val="12"/>
      </w:rPr>
      <w:fldChar w:fldCharType="end"/>
    </w:r>
    <w:r>
      <w:rPr>
        <w:rFonts w:ascii="Frutiger Light" w:hAnsi="Frutiger Light"/>
        <w:sz w:val="12"/>
      </w:rPr>
      <w:instrText>=</w:instrText>
    </w:r>
    <w:r>
      <w:rPr>
        <w:rFonts w:ascii="Frutiger Light" w:hAnsi="Frutiger Light"/>
        <w:sz w:val="12"/>
      </w:rPr>
      <w:fldChar w:fldCharType="begin"/>
    </w:r>
    <w:r>
      <w:rPr>
        <w:rFonts w:ascii="Frutiger Light" w:hAnsi="Frutiger Light"/>
        <w:sz w:val="12"/>
      </w:rPr>
      <w:instrText xml:space="preserve"> numpages </w:instrText>
    </w:r>
    <w:r>
      <w:rPr>
        <w:rFonts w:ascii="Frutiger Light" w:hAnsi="Frutiger Light"/>
        <w:sz w:val="12"/>
      </w:rPr>
      <w:fldChar w:fldCharType="separate"/>
    </w:r>
    <w:r w:rsidR="007E198E">
      <w:rPr>
        <w:rFonts w:ascii="Frutiger Light" w:hAnsi="Frutiger Light"/>
        <w:noProof/>
        <w:sz w:val="12"/>
      </w:rPr>
      <w:instrText>39</w:instrText>
    </w:r>
    <w:r>
      <w:rPr>
        <w:rFonts w:ascii="Frutiger Light" w:hAnsi="Frutiger Light"/>
        <w:sz w:val="12"/>
      </w:rPr>
      <w:fldChar w:fldCharType="end"/>
    </w:r>
    <w:r>
      <w:rPr>
        <w:rFonts w:ascii="Frutiger Light" w:hAnsi="Frutiger Light"/>
        <w:sz w:val="12"/>
      </w:rPr>
      <w:fldChar w:fldCharType="begin"/>
    </w:r>
    <w:r>
      <w:rPr>
        <w:rFonts w:ascii="Frutiger Light" w:hAnsi="Frutiger Light"/>
        <w:sz w:val="12"/>
      </w:rPr>
      <w:instrText xml:space="preserve"> comments </w:instrText>
    </w:r>
    <w:fldSimple w:instr=" DOCPROPERTY &quot;iManageFooter&quot;  \* MERGEFORMAT ">
      <w:r>
        <w:rPr>
          <w:rFonts w:ascii="Frutiger Light" w:hAnsi="Frutiger Light"/>
          <w:sz w:val="12"/>
        </w:rPr>
        <w:instrText xml:space="preserve">SP - 004910-10504 - 4221570v1 </w:instrText>
      </w:r>
    </w:fldSimple>
    <w:r>
      <w:rPr>
        <w:rFonts w:ascii="Frutiger Light" w:hAnsi="Frutiger Light"/>
        <w:sz w:val="12"/>
      </w:rPr>
      <w:instrText xml:space="preserve"> </w:instrText>
    </w:r>
    <w:r>
      <w:rPr>
        <w:rFonts w:ascii="Frutiger Light" w:hAnsi="Frutiger Light"/>
        <w:sz w:val="12"/>
      </w:rPr>
      <w:fldChar w:fldCharType="end"/>
    </w:r>
    <w:r>
      <w:rPr>
        <w:rFonts w:ascii="Frutiger Light" w:hAnsi="Frutiger Light"/>
        <w:sz w:val="12"/>
      </w:rPr>
      <w:instrText xml:space="preserve"> </w:instrText>
    </w:r>
    <w:r>
      <w:rPr>
        <w:rFonts w:ascii="Frutiger Light" w:hAnsi="Frutiger Light"/>
        <w:sz w:val="1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31" w:rsidRDefault="00990A3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98E" w:rsidRDefault="007E198E">
      <w:r>
        <w:separator/>
      </w:r>
    </w:p>
    <w:p w:rsidR="007E198E" w:rsidRDefault="007E198E"/>
    <w:p w:rsidR="007E198E" w:rsidRDefault="007E198E"/>
  </w:footnote>
  <w:footnote w:type="continuationSeparator" w:id="0">
    <w:p w:rsidR="007E198E" w:rsidRDefault="007E198E">
      <w:r>
        <w:continuationSeparator/>
      </w:r>
    </w:p>
    <w:p w:rsidR="007E198E" w:rsidRDefault="007E198E"/>
    <w:p w:rsidR="007E198E" w:rsidRDefault="007E198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31" w:rsidRDefault="00990A3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31" w:rsidRPr="00B265F0" w:rsidRDefault="00990A31" w:rsidP="00731D0D">
    <w:pPr>
      <w:pStyle w:val="Corpodetexto2"/>
      <w:spacing w:line="240" w:lineRule="aut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31" w:rsidRDefault="00990A31">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31" w:rsidRPr="00630004" w:rsidRDefault="00990A31" w:rsidP="0028362A">
    <w:pPr>
      <w:pStyle w:val="Corpodetexto2"/>
      <w:spacing w:line="320" w:lineRule="exact"/>
      <w:rPr>
        <w:rFonts w:ascii="Tahoma" w:hAnsi="Tahoma" w:cs="Tahoma"/>
        <w:sz w:val="20"/>
        <w:szCs w:val="20"/>
      </w:rPr>
    </w:pPr>
    <w:r w:rsidRPr="00630004">
      <w:rPr>
        <w:rFonts w:ascii="Tahoma" w:hAnsi="Tahoma" w:cs="Tahoma"/>
        <w:sz w:val="20"/>
        <w:szCs w:val="20"/>
      </w:rPr>
      <w:t>INSTRUMENTO PARTICULAR DE ESCRITURA DA 8ª EMISSÃO DE DEBÊNTURES SIMPLES, NÃO CONVERSÍVEIS EM AÇÕES, DA ESPÉCIE QUIROGRAFÁRIA, EM SÉRIE ÚNICA, DA COMPANHIA BRASILEIRA DE DISTRIBUIÇÃO</w:t>
    </w:r>
  </w:p>
  <w:p w:rsidR="00990A31" w:rsidRPr="00B265F0" w:rsidRDefault="00990A31" w:rsidP="00731D0D">
    <w:pPr>
      <w:pStyle w:val="Corpodetexto2"/>
      <w:spacing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C0713"/>
    <w:multiLevelType w:val="singleLevel"/>
    <w:tmpl w:val="1ECA8824"/>
    <w:lvl w:ilvl="0">
      <w:start w:val="3"/>
      <w:numFmt w:val="decimal"/>
      <w:lvlText w:val="(%1)"/>
      <w:lvlJc w:val="left"/>
      <w:pPr>
        <w:tabs>
          <w:tab w:val="num" w:pos="705"/>
        </w:tabs>
        <w:ind w:left="705" w:hanging="705"/>
      </w:pPr>
      <w:rPr>
        <w:rFonts w:hint="default"/>
      </w:rPr>
    </w:lvl>
  </w:abstractNum>
  <w:abstractNum w:abstractNumId="1">
    <w:nsid w:val="0E047164"/>
    <w:multiLevelType w:val="multilevel"/>
    <w:tmpl w:val="EF18035C"/>
    <w:lvl w:ilvl="0">
      <w:start w:val="1"/>
      <w:numFmt w:val="lowerLetter"/>
      <w:lvlText w:val="(%1)"/>
      <w:lvlJc w:val="left"/>
      <w:pPr>
        <w:tabs>
          <w:tab w:val="num" w:pos="709"/>
        </w:tabs>
        <w:ind w:left="0" w:firstLine="0"/>
      </w:pPr>
      <w:rPr>
        <w:rFonts w:ascii="Tahoma" w:hAnsi="Tahoma" w:cs="Tahoma" w:hint="default"/>
        <w:b w:val="0"/>
        <w:i w:val="0"/>
        <w:sz w:val="24"/>
        <w:szCs w:val="24"/>
      </w:rPr>
    </w:lvl>
    <w:lvl w:ilvl="1">
      <w:start w:val="3"/>
      <w:numFmt w:val="decimal"/>
      <w:lvlText w:val="%1.%2."/>
      <w:lvlJc w:val="left"/>
      <w:pPr>
        <w:tabs>
          <w:tab w:val="num" w:pos="840"/>
        </w:tabs>
        <w:ind w:left="840" w:hanging="840"/>
      </w:pPr>
      <w:rPr>
        <w:rFonts w:hint="default"/>
      </w:rPr>
    </w:lvl>
    <w:lvl w:ilvl="2">
      <w:start w:val="1"/>
      <w:numFmt w:val="decimal"/>
      <w:lvlText w:val="%1.6.%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194D5F3C"/>
    <w:multiLevelType w:val="hybridMultilevel"/>
    <w:tmpl w:val="DA9C4D3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B1662E7"/>
    <w:multiLevelType w:val="hybridMultilevel"/>
    <w:tmpl w:val="80F83F4A"/>
    <w:lvl w:ilvl="0" w:tplc="8EE42284">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5">
    <w:nsid w:val="1F617F4A"/>
    <w:multiLevelType w:val="hybridMultilevel"/>
    <w:tmpl w:val="3272C42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1F652290"/>
    <w:multiLevelType w:val="multilevel"/>
    <w:tmpl w:val="3CCEFD9C"/>
    <w:lvl w:ilvl="0">
      <w:start w:val="6"/>
      <w:numFmt w:val="decimal"/>
      <w:lvlText w:val="%1"/>
      <w:lvlJc w:val="left"/>
      <w:pPr>
        <w:tabs>
          <w:tab w:val="num" w:pos="540"/>
        </w:tabs>
        <w:ind w:left="540" w:hanging="54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25666E4"/>
    <w:multiLevelType w:val="hybridMultilevel"/>
    <w:tmpl w:val="057E15BC"/>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2381382C"/>
    <w:multiLevelType w:val="hybridMultilevel"/>
    <w:tmpl w:val="54024210"/>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0074AC8"/>
    <w:multiLevelType w:val="hybridMultilevel"/>
    <w:tmpl w:val="214010DA"/>
    <w:lvl w:ilvl="0" w:tplc="43125CA8">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37377DCB"/>
    <w:multiLevelType w:val="multilevel"/>
    <w:tmpl w:val="EF18035C"/>
    <w:lvl w:ilvl="0">
      <w:start w:val="1"/>
      <w:numFmt w:val="lowerLetter"/>
      <w:lvlText w:val="(%1)"/>
      <w:lvlJc w:val="left"/>
      <w:pPr>
        <w:tabs>
          <w:tab w:val="num" w:pos="709"/>
        </w:tabs>
        <w:ind w:left="0" w:firstLine="0"/>
      </w:pPr>
      <w:rPr>
        <w:rFonts w:ascii="Tahoma" w:hAnsi="Tahoma" w:cs="Tahoma" w:hint="default"/>
        <w:b w:val="0"/>
        <w:i w:val="0"/>
        <w:sz w:val="24"/>
        <w:szCs w:val="24"/>
      </w:rPr>
    </w:lvl>
    <w:lvl w:ilvl="1">
      <w:start w:val="3"/>
      <w:numFmt w:val="decimal"/>
      <w:lvlText w:val="%1.%2."/>
      <w:lvlJc w:val="left"/>
      <w:pPr>
        <w:tabs>
          <w:tab w:val="num" w:pos="840"/>
        </w:tabs>
        <w:ind w:left="840" w:hanging="840"/>
      </w:pPr>
      <w:rPr>
        <w:rFonts w:hint="default"/>
      </w:rPr>
    </w:lvl>
    <w:lvl w:ilvl="2">
      <w:start w:val="1"/>
      <w:numFmt w:val="decimal"/>
      <w:lvlText w:val="%1.6.%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3E3250B3"/>
    <w:multiLevelType w:val="hybridMultilevel"/>
    <w:tmpl w:val="6526C65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3EFB71B8"/>
    <w:multiLevelType w:val="hybridMultilevel"/>
    <w:tmpl w:val="DA9C4D3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14">
    <w:nsid w:val="50367EB9"/>
    <w:multiLevelType w:val="multilevel"/>
    <w:tmpl w:val="EF18035C"/>
    <w:lvl w:ilvl="0">
      <w:start w:val="1"/>
      <w:numFmt w:val="lowerLetter"/>
      <w:lvlText w:val="(%1)"/>
      <w:lvlJc w:val="left"/>
      <w:pPr>
        <w:tabs>
          <w:tab w:val="num" w:pos="709"/>
        </w:tabs>
        <w:ind w:left="0" w:firstLine="0"/>
      </w:pPr>
      <w:rPr>
        <w:rFonts w:ascii="Tahoma" w:hAnsi="Tahoma" w:cs="Tahoma" w:hint="default"/>
        <w:b w:val="0"/>
        <w:i w:val="0"/>
        <w:sz w:val="24"/>
        <w:szCs w:val="24"/>
      </w:rPr>
    </w:lvl>
    <w:lvl w:ilvl="1">
      <w:start w:val="3"/>
      <w:numFmt w:val="decimal"/>
      <w:lvlText w:val="%1.%2."/>
      <w:lvlJc w:val="left"/>
      <w:pPr>
        <w:tabs>
          <w:tab w:val="num" w:pos="840"/>
        </w:tabs>
        <w:ind w:left="840" w:hanging="840"/>
      </w:pPr>
      <w:rPr>
        <w:rFonts w:hint="default"/>
      </w:rPr>
    </w:lvl>
    <w:lvl w:ilvl="2">
      <w:start w:val="1"/>
      <w:numFmt w:val="decimal"/>
      <w:lvlText w:val="%1.6.%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56F00261"/>
    <w:multiLevelType w:val="singleLevel"/>
    <w:tmpl w:val="D406A36C"/>
    <w:lvl w:ilvl="0">
      <w:start w:val="1"/>
      <w:numFmt w:val="lowerLetter"/>
      <w:lvlText w:val="(%1)"/>
      <w:lvlJc w:val="left"/>
      <w:pPr>
        <w:tabs>
          <w:tab w:val="num" w:pos="1080"/>
        </w:tabs>
        <w:ind w:left="1080" w:hanging="360"/>
      </w:pPr>
      <w:rPr>
        <w:rFonts w:hint="default"/>
      </w:rPr>
    </w:lvl>
  </w:abstractNum>
  <w:abstractNum w:abstractNumId="16">
    <w:nsid w:val="5A5C4C95"/>
    <w:multiLevelType w:val="hybridMultilevel"/>
    <w:tmpl w:val="4AAC0A9E"/>
    <w:lvl w:ilvl="0" w:tplc="41B2D804">
      <w:start w:val="1"/>
      <w:numFmt w:val="lowerRoman"/>
      <w:lvlText w:val="(%1)"/>
      <w:lvlJc w:val="left"/>
      <w:pPr>
        <w:tabs>
          <w:tab w:val="num" w:pos="947"/>
        </w:tabs>
        <w:ind w:left="851" w:hanging="624"/>
      </w:pPr>
      <w:rPr>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644E5DCD"/>
    <w:multiLevelType w:val="hybridMultilevel"/>
    <w:tmpl w:val="8EB8B3E6"/>
    <w:lvl w:ilvl="0" w:tplc="41B2D804">
      <w:start w:val="1"/>
      <w:numFmt w:val="lowerRoman"/>
      <w:lvlText w:val="(%1)"/>
      <w:lvlJc w:val="left"/>
      <w:pPr>
        <w:tabs>
          <w:tab w:val="num" w:pos="947"/>
        </w:tabs>
        <w:ind w:left="851" w:hanging="624"/>
      </w:pPr>
      <w:rPr>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65D567DF"/>
    <w:multiLevelType w:val="multilevel"/>
    <w:tmpl w:val="33C433E0"/>
    <w:lvl w:ilvl="0">
      <w:start w:val="1"/>
      <w:numFmt w:val="decimal"/>
      <w:lvlText w:val="%1."/>
      <w:lvlJc w:val="left"/>
      <w:pPr>
        <w:tabs>
          <w:tab w:val="num" w:pos="360"/>
        </w:tabs>
        <w:ind w:left="0" w:firstLine="0"/>
      </w:pPr>
      <w:rPr>
        <w:rFonts w:ascii="Times New Roman" w:hAnsi="Times New Roman" w:hint="default"/>
        <w:b/>
        <w:i w:val="0"/>
        <w:color w:val="auto"/>
        <w:sz w:val="26"/>
        <w:u w:val="none"/>
      </w:rPr>
    </w:lvl>
    <w:lvl w:ilvl="1">
      <w:start w:val="1"/>
      <w:numFmt w:val="decimal"/>
      <w:lvlText w:val="%1.%2."/>
      <w:lvlJc w:val="left"/>
      <w:pPr>
        <w:tabs>
          <w:tab w:val="num" w:pos="490"/>
        </w:tabs>
        <w:ind w:left="130" w:firstLine="0"/>
      </w:pPr>
      <w:rPr>
        <w:rFonts w:ascii="Georgia" w:hAnsi="Georgia" w:hint="default"/>
        <w:b w:val="0"/>
        <w:i w:val="0"/>
        <w:color w:val="auto"/>
        <w:sz w:val="24"/>
        <w:szCs w:val="24"/>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7266A91"/>
    <w:multiLevelType w:val="multilevel"/>
    <w:tmpl w:val="23BA1976"/>
    <w:lvl w:ilvl="0">
      <w:start w:val="6"/>
      <w:numFmt w:val="decimal"/>
      <w:lvlText w:val="%1."/>
      <w:lvlJc w:val="left"/>
      <w:pPr>
        <w:tabs>
          <w:tab w:val="num" w:pos="630"/>
        </w:tabs>
        <w:ind w:left="630" w:hanging="63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nsid w:val="6B545290"/>
    <w:multiLevelType w:val="hybridMultilevel"/>
    <w:tmpl w:val="4C34C7F2"/>
    <w:lvl w:ilvl="0" w:tplc="F57AF720">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701A5D36"/>
    <w:multiLevelType w:val="multilevel"/>
    <w:tmpl w:val="3BB4B9DC"/>
    <w:lvl w:ilvl="0">
      <w:start w:val="6"/>
      <w:numFmt w:val="decimal"/>
      <w:lvlText w:val="%1."/>
      <w:lvlJc w:val="left"/>
      <w:pPr>
        <w:tabs>
          <w:tab w:val="num" w:pos="630"/>
        </w:tabs>
        <w:ind w:left="630" w:hanging="63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nsid w:val="794C289F"/>
    <w:multiLevelType w:val="hybridMultilevel"/>
    <w:tmpl w:val="23246E2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4"/>
  </w:num>
  <w:num w:numId="2">
    <w:abstractNumId w:val="15"/>
  </w:num>
  <w:num w:numId="3">
    <w:abstractNumId w:val="13"/>
  </w:num>
  <w:num w:numId="4">
    <w:abstractNumId w:val="8"/>
  </w:num>
  <w:num w:numId="5">
    <w:abstractNumId w:val="5"/>
  </w:num>
  <w:num w:numId="6">
    <w:abstractNumId w:val="7"/>
  </w:num>
  <w:num w:numId="7">
    <w:abstractNumId w:val="12"/>
  </w:num>
  <w:num w:numId="8">
    <w:abstractNumId w:val="11"/>
  </w:num>
  <w:num w:numId="9">
    <w:abstractNumId w:val="22"/>
  </w:num>
  <w:num w:numId="10">
    <w:abstractNumId w:val="3"/>
  </w:num>
  <w:num w:numId="11">
    <w:abstractNumId w:val="17"/>
  </w:num>
  <w:num w:numId="12">
    <w:abstractNumId w:val="16"/>
  </w:num>
  <w:num w:numId="13">
    <w:abstractNumId w:val="14"/>
  </w:num>
  <w:num w:numId="14">
    <w:abstractNumId w:val="20"/>
  </w:num>
  <w:num w:numId="15">
    <w:abstractNumId w:val="9"/>
  </w:num>
  <w:num w:numId="16">
    <w:abstractNumId w:val="0"/>
  </w:num>
  <w:num w:numId="17">
    <w:abstractNumId w:val="18"/>
  </w:num>
  <w:num w:numId="18">
    <w:abstractNumId w:val="1"/>
  </w:num>
  <w:num w:numId="19">
    <w:abstractNumId w:val="10"/>
  </w:num>
  <w:num w:numId="20">
    <w:abstractNumId w:val="2"/>
  </w:num>
  <w:num w:numId="21">
    <w:abstractNumId w:val="19"/>
  </w:num>
  <w:num w:numId="22">
    <w:abstractNumId w:val="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oNotTrackMoves/>
  <w:defaultTabStop w:val="709"/>
  <w:hyphenationZone w:val="14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613D"/>
    <w:rsid w:val="00003B84"/>
    <w:rsid w:val="0000627A"/>
    <w:rsid w:val="000065BA"/>
    <w:rsid w:val="00006A77"/>
    <w:rsid w:val="0000731D"/>
    <w:rsid w:val="00007EC9"/>
    <w:rsid w:val="00010B73"/>
    <w:rsid w:val="000121FE"/>
    <w:rsid w:val="000157C8"/>
    <w:rsid w:val="000158B8"/>
    <w:rsid w:val="00016B06"/>
    <w:rsid w:val="00021040"/>
    <w:rsid w:val="000255C5"/>
    <w:rsid w:val="0003139F"/>
    <w:rsid w:val="0003198B"/>
    <w:rsid w:val="00033257"/>
    <w:rsid w:val="0003394A"/>
    <w:rsid w:val="00037BAC"/>
    <w:rsid w:val="00044E12"/>
    <w:rsid w:val="00045A10"/>
    <w:rsid w:val="000466DB"/>
    <w:rsid w:val="000468CC"/>
    <w:rsid w:val="00046F12"/>
    <w:rsid w:val="00051006"/>
    <w:rsid w:val="000518F3"/>
    <w:rsid w:val="000522CE"/>
    <w:rsid w:val="00052BEB"/>
    <w:rsid w:val="00053A98"/>
    <w:rsid w:val="0005649F"/>
    <w:rsid w:val="00057EA5"/>
    <w:rsid w:val="00062099"/>
    <w:rsid w:val="00062CB7"/>
    <w:rsid w:val="00064B27"/>
    <w:rsid w:val="00066733"/>
    <w:rsid w:val="000704A5"/>
    <w:rsid w:val="000730A7"/>
    <w:rsid w:val="00076527"/>
    <w:rsid w:val="00076A49"/>
    <w:rsid w:val="000811EA"/>
    <w:rsid w:val="000879A9"/>
    <w:rsid w:val="000931E3"/>
    <w:rsid w:val="000957AD"/>
    <w:rsid w:val="00097963"/>
    <w:rsid w:val="000A14FE"/>
    <w:rsid w:val="000A15CD"/>
    <w:rsid w:val="000A24C0"/>
    <w:rsid w:val="000A3B80"/>
    <w:rsid w:val="000A45AB"/>
    <w:rsid w:val="000A4A44"/>
    <w:rsid w:val="000A57BB"/>
    <w:rsid w:val="000A5BBC"/>
    <w:rsid w:val="000A6722"/>
    <w:rsid w:val="000A68A3"/>
    <w:rsid w:val="000B09AF"/>
    <w:rsid w:val="000B153E"/>
    <w:rsid w:val="000B42B6"/>
    <w:rsid w:val="000B697D"/>
    <w:rsid w:val="000B709D"/>
    <w:rsid w:val="000C4A38"/>
    <w:rsid w:val="000C71D3"/>
    <w:rsid w:val="000C79E9"/>
    <w:rsid w:val="000D0901"/>
    <w:rsid w:val="000D0C72"/>
    <w:rsid w:val="000D6526"/>
    <w:rsid w:val="000D6F82"/>
    <w:rsid w:val="000E4B13"/>
    <w:rsid w:val="000E5571"/>
    <w:rsid w:val="000E6DA5"/>
    <w:rsid w:val="000F1476"/>
    <w:rsid w:val="000F2152"/>
    <w:rsid w:val="000F3744"/>
    <w:rsid w:val="001023F3"/>
    <w:rsid w:val="0010282F"/>
    <w:rsid w:val="00102C66"/>
    <w:rsid w:val="0010572E"/>
    <w:rsid w:val="00106351"/>
    <w:rsid w:val="001078B4"/>
    <w:rsid w:val="00111ECD"/>
    <w:rsid w:val="00112007"/>
    <w:rsid w:val="0011236F"/>
    <w:rsid w:val="001123F6"/>
    <w:rsid w:val="00112B2A"/>
    <w:rsid w:val="001157F4"/>
    <w:rsid w:val="00115E1A"/>
    <w:rsid w:val="00116EC1"/>
    <w:rsid w:val="00120F92"/>
    <w:rsid w:val="00121186"/>
    <w:rsid w:val="00121822"/>
    <w:rsid w:val="00121A22"/>
    <w:rsid w:val="0012215E"/>
    <w:rsid w:val="00122A39"/>
    <w:rsid w:val="001250BD"/>
    <w:rsid w:val="00126031"/>
    <w:rsid w:val="00130222"/>
    <w:rsid w:val="00131F58"/>
    <w:rsid w:val="00133D30"/>
    <w:rsid w:val="00136141"/>
    <w:rsid w:val="001408B6"/>
    <w:rsid w:val="0014300B"/>
    <w:rsid w:val="00143DA2"/>
    <w:rsid w:val="00147925"/>
    <w:rsid w:val="00152EE3"/>
    <w:rsid w:val="00153526"/>
    <w:rsid w:val="001555DD"/>
    <w:rsid w:val="00160C26"/>
    <w:rsid w:val="0016150B"/>
    <w:rsid w:val="001641C9"/>
    <w:rsid w:val="00166922"/>
    <w:rsid w:val="0016750D"/>
    <w:rsid w:val="00171A4D"/>
    <w:rsid w:val="0017246E"/>
    <w:rsid w:val="0017413B"/>
    <w:rsid w:val="001761EC"/>
    <w:rsid w:val="00180F13"/>
    <w:rsid w:val="00186897"/>
    <w:rsid w:val="001908EE"/>
    <w:rsid w:val="0019091E"/>
    <w:rsid w:val="0019132A"/>
    <w:rsid w:val="00191BF0"/>
    <w:rsid w:val="001933DF"/>
    <w:rsid w:val="00195B81"/>
    <w:rsid w:val="00197723"/>
    <w:rsid w:val="001A11F6"/>
    <w:rsid w:val="001A426E"/>
    <w:rsid w:val="001A7188"/>
    <w:rsid w:val="001A79FA"/>
    <w:rsid w:val="001B24E2"/>
    <w:rsid w:val="001B2B78"/>
    <w:rsid w:val="001B4D8A"/>
    <w:rsid w:val="001B53AF"/>
    <w:rsid w:val="001C0088"/>
    <w:rsid w:val="001C1BAA"/>
    <w:rsid w:val="001C1DC6"/>
    <w:rsid w:val="001D55DF"/>
    <w:rsid w:val="001D7C55"/>
    <w:rsid w:val="001E04A7"/>
    <w:rsid w:val="001E3D9F"/>
    <w:rsid w:val="001E76CB"/>
    <w:rsid w:val="001F2CA1"/>
    <w:rsid w:val="001F3101"/>
    <w:rsid w:val="001F48BE"/>
    <w:rsid w:val="001F5F08"/>
    <w:rsid w:val="001F687E"/>
    <w:rsid w:val="0020155F"/>
    <w:rsid w:val="00201A4B"/>
    <w:rsid w:val="00202039"/>
    <w:rsid w:val="002021D3"/>
    <w:rsid w:val="00205954"/>
    <w:rsid w:val="00212E8E"/>
    <w:rsid w:val="00216876"/>
    <w:rsid w:val="00216D34"/>
    <w:rsid w:val="00216E0B"/>
    <w:rsid w:val="0021774A"/>
    <w:rsid w:val="00217A32"/>
    <w:rsid w:val="002203D6"/>
    <w:rsid w:val="00220FB0"/>
    <w:rsid w:val="002211BD"/>
    <w:rsid w:val="00221E08"/>
    <w:rsid w:val="002227E1"/>
    <w:rsid w:val="002269A8"/>
    <w:rsid w:val="00230380"/>
    <w:rsid w:val="00233833"/>
    <w:rsid w:val="00233B14"/>
    <w:rsid w:val="00233BF6"/>
    <w:rsid w:val="002358C2"/>
    <w:rsid w:val="0023653C"/>
    <w:rsid w:val="00236A65"/>
    <w:rsid w:val="002373E2"/>
    <w:rsid w:val="00240E2D"/>
    <w:rsid w:val="002514FD"/>
    <w:rsid w:val="00255D2B"/>
    <w:rsid w:val="0025676A"/>
    <w:rsid w:val="00260EBC"/>
    <w:rsid w:val="00261A90"/>
    <w:rsid w:val="00261D34"/>
    <w:rsid w:val="00263AF4"/>
    <w:rsid w:val="00265A32"/>
    <w:rsid w:val="002669EF"/>
    <w:rsid w:val="00271419"/>
    <w:rsid w:val="00272029"/>
    <w:rsid w:val="002745AB"/>
    <w:rsid w:val="002763EB"/>
    <w:rsid w:val="00280311"/>
    <w:rsid w:val="00280A0C"/>
    <w:rsid w:val="00281C53"/>
    <w:rsid w:val="002824D2"/>
    <w:rsid w:val="0028362A"/>
    <w:rsid w:val="00290936"/>
    <w:rsid w:val="00291B7C"/>
    <w:rsid w:val="00292158"/>
    <w:rsid w:val="00296E00"/>
    <w:rsid w:val="00297D60"/>
    <w:rsid w:val="002A0E23"/>
    <w:rsid w:val="002A119B"/>
    <w:rsid w:val="002A1DA3"/>
    <w:rsid w:val="002A216E"/>
    <w:rsid w:val="002A244B"/>
    <w:rsid w:val="002A2A18"/>
    <w:rsid w:val="002A5BCE"/>
    <w:rsid w:val="002A5F3A"/>
    <w:rsid w:val="002A7E9C"/>
    <w:rsid w:val="002B22AF"/>
    <w:rsid w:val="002B5C76"/>
    <w:rsid w:val="002B6A51"/>
    <w:rsid w:val="002C6AAF"/>
    <w:rsid w:val="002D0C37"/>
    <w:rsid w:val="002D1774"/>
    <w:rsid w:val="002D4B0C"/>
    <w:rsid w:val="002D63D3"/>
    <w:rsid w:val="002E250B"/>
    <w:rsid w:val="002E279F"/>
    <w:rsid w:val="002E3C87"/>
    <w:rsid w:val="002E5015"/>
    <w:rsid w:val="002E5357"/>
    <w:rsid w:val="002E5A4F"/>
    <w:rsid w:val="002E6D07"/>
    <w:rsid w:val="002E70E3"/>
    <w:rsid w:val="002F0145"/>
    <w:rsid w:val="002F046C"/>
    <w:rsid w:val="002F0C3A"/>
    <w:rsid w:val="002F1873"/>
    <w:rsid w:val="0030251D"/>
    <w:rsid w:val="00304A0C"/>
    <w:rsid w:val="00305F19"/>
    <w:rsid w:val="00306F5A"/>
    <w:rsid w:val="003077D6"/>
    <w:rsid w:val="00307EEA"/>
    <w:rsid w:val="00315CA5"/>
    <w:rsid w:val="003166E5"/>
    <w:rsid w:val="00316AFC"/>
    <w:rsid w:val="00321412"/>
    <w:rsid w:val="003217D9"/>
    <w:rsid w:val="00322A80"/>
    <w:rsid w:val="00324615"/>
    <w:rsid w:val="00325FD8"/>
    <w:rsid w:val="00326C84"/>
    <w:rsid w:val="00326F68"/>
    <w:rsid w:val="00330435"/>
    <w:rsid w:val="003329DE"/>
    <w:rsid w:val="00334B1B"/>
    <w:rsid w:val="00334CD4"/>
    <w:rsid w:val="00335909"/>
    <w:rsid w:val="00340DC3"/>
    <w:rsid w:val="003417CD"/>
    <w:rsid w:val="00341A04"/>
    <w:rsid w:val="0034310C"/>
    <w:rsid w:val="0034379E"/>
    <w:rsid w:val="0034642E"/>
    <w:rsid w:val="003466DF"/>
    <w:rsid w:val="00347A31"/>
    <w:rsid w:val="003500D9"/>
    <w:rsid w:val="003511C3"/>
    <w:rsid w:val="0035169E"/>
    <w:rsid w:val="003536EB"/>
    <w:rsid w:val="003560A5"/>
    <w:rsid w:val="00360E97"/>
    <w:rsid w:val="00362918"/>
    <w:rsid w:val="00362BB0"/>
    <w:rsid w:val="003639D6"/>
    <w:rsid w:val="003654CE"/>
    <w:rsid w:val="00367CFD"/>
    <w:rsid w:val="003741CD"/>
    <w:rsid w:val="003756CA"/>
    <w:rsid w:val="0037589D"/>
    <w:rsid w:val="00375DAA"/>
    <w:rsid w:val="003821AC"/>
    <w:rsid w:val="00382F5D"/>
    <w:rsid w:val="0038345C"/>
    <w:rsid w:val="003842F4"/>
    <w:rsid w:val="00386383"/>
    <w:rsid w:val="00386D91"/>
    <w:rsid w:val="0039005A"/>
    <w:rsid w:val="0039065D"/>
    <w:rsid w:val="00392229"/>
    <w:rsid w:val="00392259"/>
    <w:rsid w:val="003930F2"/>
    <w:rsid w:val="00393438"/>
    <w:rsid w:val="003963C0"/>
    <w:rsid w:val="003A2A35"/>
    <w:rsid w:val="003A7967"/>
    <w:rsid w:val="003A7C85"/>
    <w:rsid w:val="003B539E"/>
    <w:rsid w:val="003B5672"/>
    <w:rsid w:val="003B6143"/>
    <w:rsid w:val="003B6254"/>
    <w:rsid w:val="003B6E59"/>
    <w:rsid w:val="003B7FF8"/>
    <w:rsid w:val="003C51F9"/>
    <w:rsid w:val="003C5EE3"/>
    <w:rsid w:val="003C64FA"/>
    <w:rsid w:val="003C6DE3"/>
    <w:rsid w:val="003C79B9"/>
    <w:rsid w:val="003D2E5E"/>
    <w:rsid w:val="003D3537"/>
    <w:rsid w:val="003D490E"/>
    <w:rsid w:val="003D5A5A"/>
    <w:rsid w:val="003D6B27"/>
    <w:rsid w:val="003E044B"/>
    <w:rsid w:val="003E2618"/>
    <w:rsid w:val="003E3846"/>
    <w:rsid w:val="003E79F5"/>
    <w:rsid w:val="003F119B"/>
    <w:rsid w:val="003F1BA0"/>
    <w:rsid w:val="003F2807"/>
    <w:rsid w:val="003F2ACA"/>
    <w:rsid w:val="003F36E2"/>
    <w:rsid w:val="003F44F1"/>
    <w:rsid w:val="003F51FD"/>
    <w:rsid w:val="003F7682"/>
    <w:rsid w:val="00402AA0"/>
    <w:rsid w:val="004030E6"/>
    <w:rsid w:val="00406FD9"/>
    <w:rsid w:val="004075D4"/>
    <w:rsid w:val="0041165A"/>
    <w:rsid w:val="00414637"/>
    <w:rsid w:val="00422421"/>
    <w:rsid w:val="00424583"/>
    <w:rsid w:val="00425966"/>
    <w:rsid w:val="00430D85"/>
    <w:rsid w:val="00432825"/>
    <w:rsid w:val="00432EA0"/>
    <w:rsid w:val="0043304E"/>
    <w:rsid w:val="00442651"/>
    <w:rsid w:val="00443309"/>
    <w:rsid w:val="00445791"/>
    <w:rsid w:val="004472DF"/>
    <w:rsid w:val="0044778C"/>
    <w:rsid w:val="00453D53"/>
    <w:rsid w:val="004577A8"/>
    <w:rsid w:val="00460DB3"/>
    <w:rsid w:val="0046269E"/>
    <w:rsid w:val="004632EB"/>
    <w:rsid w:val="00464868"/>
    <w:rsid w:val="00464BF4"/>
    <w:rsid w:val="00471269"/>
    <w:rsid w:val="00473859"/>
    <w:rsid w:val="004741B1"/>
    <w:rsid w:val="004800E9"/>
    <w:rsid w:val="00483213"/>
    <w:rsid w:val="004835D1"/>
    <w:rsid w:val="0048370D"/>
    <w:rsid w:val="00484342"/>
    <w:rsid w:val="00485300"/>
    <w:rsid w:val="00490A96"/>
    <w:rsid w:val="0049127F"/>
    <w:rsid w:val="0049270C"/>
    <w:rsid w:val="00493F74"/>
    <w:rsid w:val="00496A7F"/>
    <w:rsid w:val="00496CCF"/>
    <w:rsid w:val="004973EF"/>
    <w:rsid w:val="004A1296"/>
    <w:rsid w:val="004A57C8"/>
    <w:rsid w:val="004A6A3C"/>
    <w:rsid w:val="004A7EF2"/>
    <w:rsid w:val="004B022E"/>
    <w:rsid w:val="004B30A0"/>
    <w:rsid w:val="004B48AD"/>
    <w:rsid w:val="004B4E49"/>
    <w:rsid w:val="004C34A8"/>
    <w:rsid w:val="004D2EFC"/>
    <w:rsid w:val="004D579D"/>
    <w:rsid w:val="004D6BAF"/>
    <w:rsid w:val="004E0020"/>
    <w:rsid w:val="004E007A"/>
    <w:rsid w:val="004E675B"/>
    <w:rsid w:val="004E6886"/>
    <w:rsid w:val="004E79AE"/>
    <w:rsid w:val="004F0CE0"/>
    <w:rsid w:val="004F1B7A"/>
    <w:rsid w:val="004F5119"/>
    <w:rsid w:val="004F7FA3"/>
    <w:rsid w:val="00503ABD"/>
    <w:rsid w:val="00505BE8"/>
    <w:rsid w:val="0051134C"/>
    <w:rsid w:val="00511532"/>
    <w:rsid w:val="005120A3"/>
    <w:rsid w:val="00513B3C"/>
    <w:rsid w:val="00515741"/>
    <w:rsid w:val="00516B30"/>
    <w:rsid w:val="00517BF9"/>
    <w:rsid w:val="00517CE9"/>
    <w:rsid w:val="005257DD"/>
    <w:rsid w:val="00530055"/>
    <w:rsid w:val="00530305"/>
    <w:rsid w:val="00533116"/>
    <w:rsid w:val="0053512B"/>
    <w:rsid w:val="00535C32"/>
    <w:rsid w:val="005367CE"/>
    <w:rsid w:val="005373D9"/>
    <w:rsid w:val="005402E3"/>
    <w:rsid w:val="00541895"/>
    <w:rsid w:val="005419A3"/>
    <w:rsid w:val="00544BE7"/>
    <w:rsid w:val="00545A39"/>
    <w:rsid w:val="005506F6"/>
    <w:rsid w:val="0055076C"/>
    <w:rsid w:val="0055118B"/>
    <w:rsid w:val="005528B2"/>
    <w:rsid w:val="005538A0"/>
    <w:rsid w:val="0056004E"/>
    <w:rsid w:val="005615F7"/>
    <w:rsid w:val="0056211B"/>
    <w:rsid w:val="0056450F"/>
    <w:rsid w:val="0056763E"/>
    <w:rsid w:val="005700B8"/>
    <w:rsid w:val="00574B04"/>
    <w:rsid w:val="00574F53"/>
    <w:rsid w:val="005774E5"/>
    <w:rsid w:val="0057757D"/>
    <w:rsid w:val="00581FAE"/>
    <w:rsid w:val="00581FB2"/>
    <w:rsid w:val="00583162"/>
    <w:rsid w:val="00583EF7"/>
    <w:rsid w:val="00587183"/>
    <w:rsid w:val="0059210F"/>
    <w:rsid w:val="005944F7"/>
    <w:rsid w:val="005948E0"/>
    <w:rsid w:val="00594B49"/>
    <w:rsid w:val="005A1C42"/>
    <w:rsid w:val="005A3CF8"/>
    <w:rsid w:val="005A4B95"/>
    <w:rsid w:val="005A4D0B"/>
    <w:rsid w:val="005B04F6"/>
    <w:rsid w:val="005B4D3F"/>
    <w:rsid w:val="005B6732"/>
    <w:rsid w:val="005B6A76"/>
    <w:rsid w:val="005C0A70"/>
    <w:rsid w:val="005C2F4C"/>
    <w:rsid w:val="005C4D86"/>
    <w:rsid w:val="005C7341"/>
    <w:rsid w:val="005D483F"/>
    <w:rsid w:val="005D4E08"/>
    <w:rsid w:val="005D5B22"/>
    <w:rsid w:val="005E0CDA"/>
    <w:rsid w:val="005E6EFB"/>
    <w:rsid w:val="005F07C5"/>
    <w:rsid w:val="005F092E"/>
    <w:rsid w:val="005F15E8"/>
    <w:rsid w:val="005F33AD"/>
    <w:rsid w:val="005F3C83"/>
    <w:rsid w:val="005F5397"/>
    <w:rsid w:val="005F5DD0"/>
    <w:rsid w:val="005F6377"/>
    <w:rsid w:val="005F78FA"/>
    <w:rsid w:val="0060020A"/>
    <w:rsid w:val="006004A1"/>
    <w:rsid w:val="006033F6"/>
    <w:rsid w:val="00607B60"/>
    <w:rsid w:val="0061152D"/>
    <w:rsid w:val="006203ED"/>
    <w:rsid w:val="00620856"/>
    <w:rsid w:val="00621253"/>
    <w:rsid w:val="00623DCD"/>
    <w:rsid w:val="006244A0"/>
    <w:rsid w:val="00624BE9"/>
    <w:rsid w:val="00624D01"/>
    <w:rsid w:val="006254ED"/>
    <w:rsid w:val="006271DA"/>
    <w:rsid w:val="0062740B"/>
    <w:rsid w:val="00630004"/>
    <w:rsid w:val="00630218"/>
    <w:rsid w:val="0063026E"/>
    <w:rsid w:val="00630CD1"/>
    <w:rsid w:val="00630D41"/>
    <w:rsid w:val="006319FD"/>
    <w:rsid w:val="006341F6"/>
    <w:rsid w:val="006354CD"/>
    <w:rsid w:val="00635B1E"/>
    <w:rsid w:val="006419BC"/>
    <w:rsid w:val="00642E9D"/>
    <w:rsid w:val="00642ECB"/>
    <w:rsid w:val="0064372F"/>
    <w:rsid w:val="006475A0"/>
    <w:rsid w:val="00647CC9"/>
    <w:rsid w:val="00657F7F"/>
    <w:rsid w:val="006612EF"/>
    <w:rsid w:val="006631C7"/>
    <w:rsid w:val="00667B17"/>
    <w:rsid w:val="00667E1B"/>
    <w:rsid w:val="00677546"/>
    <w:rsid w:val="00680A9A"/>
    <w:rsid w:val="006827CC"/>
    <w:rsid w:val="00682B77"/>
    <w:rsid w:val="00682BBF"/>
    <w:rsid w:val="00685EB6"/>
    <w:rsid w:val="00686B2E"/>
    <w:rsid w:val="00692668"/>
    <w:rsid w:val="00695933"/>
    <w:rsid w:val="006972E8"/>
    <w:rsid w:val="006A0997"/>
    <w:rsid w:val="006A0CDD"/>
    <w:rsid w:val="006A1E82"/>
    <w:rsid w:val="006A2D6E"/>
    <w:rsid w:val="006B24BD"/>
    <w:rsid w:val="006B2695"/>
    <w:rsid w:val="006B5C26"/>
    <w:rsid w:val="006B64DE"/>
    <w:rsid w:val="006C0CE6"/>
    <w:rsid w:val="006C2456"/>
    <w:rsid w:val="006C405D"/>
    <w:rsid w:val="006C4EB1"/>
    <w:rsid w:val="006C7875"/>
    <w:rsid w:val="006D0EC9"/>
    <w:rsid w:val="006D1114"/>
    <w:rsid w:val="006D1D8D"/>
    <w:rsid w:val="006D1EDC"/>
    <w:rsid w:val="006D4F87"/>
    <w:rsid w:val="006D53C9"/>
    <w:rsid w:val="006D636A"/>
    <w:rsid w:val="006D696E"/>
    <w:rsid w:val="006D7BED"/>
    <w:rsid w:val="006E1DB0"/>
    <w:rsid w:val="006F016B"/>
    <w:rsid w:val="006F0DCB"/>
    <w:rsid w:val="006F55B4"/>
    <w:rsid w:val="006F6597"/>
    <w:rsid w:val="006F7C55"/>
    <w:rsid w:val="007047F6"/>
    <w:rsid w:val="00705EB3"/>
    <w:rsid w:val="00706C9A"/>
    <w:rsid w:val="00710939"/>
    <w:rsid w:val="00713AD1"/>
    <w:rsid w:val="0071432F"/>
    <w:rsid w:val="00716801"/>
    <w:rsid w:val="00717EDD"/>
    <w:rsid w:val="00722F4F"/>
    <w:rsid w:val="00723604"/>
    <w:rsid w:val="0072413A"/>
    <w:rsid w:val="00724EC1"/>
    <w:rsid w:val="007270DE"/>
    <w:rsid w:val="0073041C"/>
    <w:rsid w:val="00731D0D"/>
    <w:rsid w:val="00732807"/>
    <w:rsid w:val="00732D31"/>
    <w:rsid w:val="007360F3"/>
    <w:rsid w:val="007410E4"/>
    <w:rsid w:val="00742A85"/>
    <w:rsid w:val="00742C4A"/>
    <w:rsid w:val="007432B8"/>
    <w:rsid w:val="00743F0A"/>
    <w:rsid w:val="00744845"/>
    <w:rsid w:val="00745735"/>
    <w:rsid w:val="00745B90"/>
    <w:rsid w:val="0074674B"/>
    <w:rsid w:val="00746C90"/>
    <w:rsid w:val="00747C25"/>
    <w:rsid w:val="00747F1C"/>
    <w:rsid w:val="007504A4"/>
    <w:rsid w:val="00756C42"/>
    <w:rsid w:val="00757347"/>
    <w:rsid w:val="0075737F"/>
    <w:rsid w:val="00757987"/>
    <w:rsid w:val="007611BA"/>
    <w:rsid w:val="00763FAB"/>
    <w:rsid w:val="0076503C"/>
    <w:rsid w:val="00765061"/>
    <w:rsid w:val="00767843"/>
    <w:rsid w:val="00767924"/>
    <w:rsid w:val="00767EDA"/>
    <w:rsid w:val="00770F43"/>
    <w:rsid w:val="007749CF"/>
    <w:rsid w:val="00775E3F"/>
    <w:rsid w:val="00782B4D"/>
    <w:rsid w:val="00783C51"/>
    <w:rsid w:val="00784DDB"/>
    <w:rsid w:val="007877FF"/>
    <w:rsid w:val="00791222"/>
    <w:rsid w:val="007912E0"/>
    <w:rsid w:val="00791640"/>
    <w:rsid w:val="0079250A"/>
    <w:rsid w:val="0079309A"/>
    <w:rsid w:val="007936C8"/>
    <w:rsid w:val="007945D2"/>
    <w:rsid w:val="00795BB7"/>
    <w:rsid w:val="007967FD"/>
    <w:rsid w:val="007A20C5"/>
    <w:rsid w:val="007A2613"/>
    <w:rsid w:val="007A3537"/>
    <w:rsid w:val="007A4844"/>
    <w:rsid w:val="007A6413"/>
    <w:rsid w:val="007B2986"/>
    <w:rsid w:val="007C02DF"/>
    <w:rsid w:val="007C090E"/>
    <w:rsid w:val="007C111B"/>
    <w:rsid w:val="007C4038"/>
    <w:rsid w:val="007C6119"/>
    <w:rsid w:val="007D10BE"/>
    <w:rsid w:val="007D2333"/>
    <w:rsid w:val="007D5144"/>
    <w:rsid w:val="007E0598"/>
    <w:rsid w:val="007E0B86"/>
    <w:rsid w:val="007E16BD"/>
    <w:rsid w:val="007E198E"/>
    <w:rsid w:val="007E3DB8"/>
    <w:rsid w:val="007E7F6A"/>
    <w:rsid w:val="007F1742"/>
    <w:rsid w:val="007F190C"/>
    <w:rsid w:val="007F75D6"/>
    <w:rsid w:val="008042F4"/>
    <w:rsid w:val="00813514"/>
    <w:rsid w:val="00813794"/>
    <w:rsid w:val="00814BEA"/>
    <w:rsid w:val="008162E9"/>
    <w:rsid w:val="00817814"/>
    <w:rsid w:val="00820236"/>
    <w:rsid w:val="0082084C"/>
    <w:rsid w:val="00820E7E"/>
    <w:rsid w:val="00822004"/>
    <w:rsid w:val="0082433D"/>
    <w:rsid w:val="008252F9"/>
    <w:rsid w:val="008305F1"/>
    <w:rsid w:val="008309DD"/>
    <w:rsid w:val="0083230D"/>
    <w:rsid w:val="0083251B"/>
    <w:rsid w:val="00833AFA"/>
    <w:rsid w:val="00834328"/>
    <w:rsid w:val="00834B1A"/>
    <w:rsid w:val="00836040"/>
    <w:rsid w:val="00837A5E"/>
    <w:rsid w:val="00841785"/>
    <w:rsid w:val="00841CF5"/>
    <w:rsid w:val="008443BF"/>
    <w:rsid w:val="00845A67"/>
    <w:rsid w:val="0085124A"/>
    <w:rsid w:val="00853082"/>
    <w:rsid w:val="00853BFB"/>
    <w:rsid w:val="0086492A"/>
    <w:rsid w:val="00866FCC"/>
    <w:rsid w:val="0086752D"/>
    <w:rsid w:val="00870F3F"/>
    <w:rsid w:val="0087137F"/>
    <w:rsid w:val="00872D5B"/>
    <w:rsid w:val="00877A08"/>
    <w:rsid w:val="00877F16"/>
    <w:rsid w:val="008848F1"/>
    <w:rsid w:val="00886BF5"/>
    <w:rsid w:val="00886F78"/>
    <w:rsid w:val="00887642"/>
    <w:rsid w:val="00891375"/>
    <w:rsid w:val="008915B3"/>
    <w:rsid w:val="00891C7F"/>
    <w:rsid w:val="008929F9"/>
    <w:rsid w:val="00896645"/>
    <w:rsid w:val="008A0C7C"/>
    <w:rsid w:val="008A115F"/>
    <w:rsid w:val="008A2C26"/>
    <w:rsid w:val="008A2DFB"/>
    <w:rsid w:val="008A4F19"/>
    <w:rsid w:val="008A7865"/>
    <w:rsid w:val="008A7955"/>
    <w:rsid w:val="008B27E5"/>
    <w:rsid w:val="008B424D"/>
    <w:rsid w:val="008B6EAA"/>
    <w:rsid w:val="008B753A"/>
    <w:rsid w:val="008B76D0"/>
    <w:rsid w:val="008C2511"/>
    <w:rsid w:val="008C4B6D"/>
    <w:rsid w:val="008C74E2"/>
    <w:rsid w:val="008C7AFD"/>
    <w:rsid w:val="008D178F"/>
    <w:rsid w:val="008D23A9"/>
    <w:rsid w:val="008D55AF"/>
    <w:rsid w:val="008D5B7B"/>
    <w:rsid w:val="008D7592"/>
    <w:rsid w:val="008E00C1"/>
    <w:rsid w:val="008E51DD"/>
    <w:rsid w:val="008E5552"/>
    <w:rsid w:val="008E6680"/>
    <w:rsid w:val="008E7E81"/>
    <w:rsid w:val="008F09BA"/>
    <w:rsid w:val="008F0FB8"/>
    <w:rsid w:val="008F1205"/>
    <w:rsid w:val="008F1A2E"/>
    <w:rsid w:val="008F1CAF"/>
    <w:rsid w:val="008F3A8A"/>
    <w:rsid w:val="008F7E6F"/>
    <w:rsid w:val="009011FF"/>
    <w:rsid w:val="00901349"/>
    <w:rsid w:val="0090407A"/>
    <w:rsid w:val="009057E4"/>
    <w:rsid w:val="009062D7"/>
    <w:rsid w:val="00906995"/>
    <w:rsid w:val="00906F4E"/>
    <w:rsid w:val="00907446"/>
    <w:rsid w:val="00910EB0"/>
    <w:rsid w:val="00916C2C"/>
    <w:rsid w:val="00920DF1"/>
    <w:rsid w:val="00921E89"/>
    <w:rsid w:val="00923EE0"/>
    <w:rsid w:val="00926D79"/>
    <w:rsid w:val="00927DD8"/>
    <w:rsid w:val="00927DFE"/>
    <w:rsid w:val="00927FE6"/>
    <w:rsid w:val="00931689"/>
    <w:rsid w:val="00931A48"/>
    <w:rsid w:val="00932BD1"/>
    <w:rsid w:val="009334F1"/>
    <w:rsid w:val="009415E6"/>
    <w:rsid w:val="00941DC6"/>
    <w:rsid w:val="00946960"/>
    <w:rsid w:val="00946976"/>
    <w:rsid w:val="009510AD"/>
    <w:rsid w:val="009521D5"/>
    <w:rsid w:val="009539BA"/>
    <w:rsid w:val="00955F73"/>
    <w:rsid w:val="00956314"/>
    <w:rsid w:val="00956851"/>
    <w:rsid w:val="00957C42"/>
    <w:rsid w:val="009608CE"/>
    <w:rsid w:val="00961185"/>
    <w:rsid w:val="009653E9"/>
    <w:rsid w:val="00965921"/>
    <w:rsid w:val="00967DBA"/>
    <w:rsid w:val="00971DFE"/>
    <w:rsid w:val="0097784A"/>
    <w:rsid w:val="00977F5A"/>
    <w:rsid w:val="009800A5"/>
    <w:rsid w:val="009810E7"/>
    <w:rsid w:val="009819C5"/>
    <w:rsid w:val="009827F4"/>
    <w:rsid w:val="00990A31"/>
    <w:rsid w:val="00991FA5"/>
    <w:rsid w:val="0099523C"/>
    <w:rsid w:val="009952A6"/>
    <w:rsid w:val="00996F2C"/>
    <w:rsid w:val="009A0E7B"/>
    <w:rsid w:val="009A151F"/>
    <w:rsid w:val="009A72A5"/>
    <w:rsid w:val="009A762E"/>
    <w:rsid w:val="009B1438"/>
    <w:rsid w:val="009B2098"/>
    <w:rsid w:val="009B630D"/>
    <w:rsid w:val="009B7060"/>
    <w:rsid w:val="009B7384"/>
    <w:rsid w:val="009B7B8F"/>
    <w:rsid w:val="009B7FD3"/>
    <w:rsid w:val="009C077F"/>
    <w:rsid w:val="009C1269"/>
    <w:rsid w:val="009C165B"/>
    <w:rsid w:val="009C1693"/>
    <w:rsid w:val="009C326C"/>
    <w:rsid w:val="009C4695"/>
    <w:rsid w:val="009C4ACB"/>
    <w:rsid w:val="009C7CCB"/>
    <w:rsid w:val="009D09B4"/>
    <w:rsid w:val="009D3077"/>
    <w:rsid w:val="009D3330"/>
    <w:rsid w:val="009D3A2B"/>
    <w:rsid w:val="009D508A"/>
    <w:rsid w:val="009D59E6"/>
    <w:rsid w:val="009D7278"/>
    <w:rsid w:val="009E2555"/>
    <w:rsid w:val="009E52A1"/>
    <w:rsid w:val="009E5328"/>
    <w:rsid w:val="009E559A"/>
    <w:rsid w:val="009E6384"/>
    <w:rsid w:val="009F12A4"/>
    <w:rsid w:val="009F2D7F"/>
    <w:rsid w:val="009F3156"/>
    <w:rsid w:val="009F31C7"/>
    <w:rsid w:val="009F4406"/>
    <w:rsid w:val="009F4DCB"/>
    <w:rsid w:val="009F728F"/>
    <w:rsid w:val="009F7D23"/>
    <w:rsid w:val="00A02EDB"/>
    <w:rsid w:val="00A02FF1"/>
    <w:rsid w:val="00A044F9"/>
    <w:rsid w:val="00A05351"/>
    <w:rsid w:val="00A0604C"/>
    <w:rsid w:val="00A07F84"/>
    <w:rsid w:val="00A121F6"/>
    <w:rsid w:val="00A15254"/>
    <w:rsid w:val="00A167D6"/>
    <w:rsid w:val="00A174F0"/>
    <w:rsid w:val="00A17E9C"/>
    <w:rsid w:val="00A21F12"/>
    <w:rsid w:val="00A225DB"/>
    <w:rsid w:val="00A2337A"/>
    <w:rsid w:val="00A26867"/>
    <w:rsid w:val="00A30E22"/>
    <w:rsid w:val="00A319F9"/>
    <w:rsid w:val="00A37FD0"/>
    <w:rsid w:val="00A4146F"/>
    <w:rsid w:val="00A41674"/>
    <w:rsid w:val="00A41B9F"/>
    <w:rsid w:val="00A4290C"/>
    <w:rsid w:val="00A42C5C"/>
    <w:rsid w:val="00A45F88"/>
    <w:rsid w:val="00A46423"/>
    <w:rsid w:val="00A46827"/>
    <w:rsid w:val="00A46B9D"/>
    <w:rsid w:val="00A46FF0"/>
    <w:rsid w:val="00A50D3A"/>
    <w:rsid w:val="00A517D4"/>
    <w:rsid w:val="00A52BA9"/>
    <w:rsid w:val="00A546B3"/>
    <w:rsid w:val="00A55081"/>
    <w:rsid w:val="00A552C9"/>
    <w:rsid w:val="00A60C53"/>
    <w:rsid w:val="00A627A8"/>
    <w:rsid w:val="00A64BAD"/>
    <w:rsid w:val="00A66F85"/>
    <w:rsid w:val="00A672DF"/>
    <w:rsid w:val="00A70E11"/>
    <w:rsid w:val="00A71083"/>
    <w:rsid w:val="00A727CF"/>
    <w:rsid w:val="00A75D11"/>
    <w:rsid w:val="00A82C0B"/>
    <w:rsid w:val="00A83B41"/>
    <w:rsid w:val="00A83DED"/>
    <w:rsid w:val="00A84202"/>
    <w:rsid w:val="00A847E8"/>
    <w:rsid w:val="00A85A8C"/>
    <w:rsid w:val="00A86478"/>
    <w:rsid w:val="00A87F56"/>
    <w:rsid w:val="00A90466"/>
    <w:rsid w:val="00A91006"/>
    <w:rsid w:val="00A93579"/>
    <w:rsid w:val="00A94398"/>
    <w:rsid w:val="00A94DCF"/>
    <w:rsid w:val="00A95C3D"/>
    <w:rsid w:val="00A96827"/>
    <w:rsid w:val="00AA001D"/>
    <w:rsid w:val="00AA02C2"/>
    <w:rsid w:val="00AA35D1"/>
    <w:rsid w:val="00AA4734"/>
    <w:rsid w:val="00AA5D70"/>
    <w:rsid w:val="00AB22D7"/>
    <w:rsid w:val="00AB24D8"/>
    <w:rsid w:val="00AB5BA8"/>
    <w:rsid w:val="00AB5D71"/>
    <w:rsid w:val="00AB7058"/>
    <w:rsid w:val="00AB7296"/>
    <w:rsid w:val="00AB7517"/>
    <w:rsid w:val="00AB79A4"/>
    <w:rsid w:val="00AC1483"/>
    <w:rsid w:val="00AC4F55"/>
    <w:rsid w:val="00AD1576"/>
    <w:rsid w:val="00AD70D6"/>
    <w:rsid w:val="00AD75D2"/>
    <w:rsid w:val="00AD7809"/>
    <w:rsid w:val="00AD7C02"/>
    <w:rsid w:val="00AE036A"/>
    <w:rsid w:val="00AE3221"/>
    <w:rsid w:val="00AE415C"/>
    <w:rsid w:val="00AE5BB9"/>
    <w:rsid w:val="00AE751D"/>
    <w:rsid w:val="00AF07FB"/>
    <w:rsid w:val="00AF0CC9"/>
    <w:rsid w:val="00AF1D8B"/>
    <w:rsid w:val="00AF3A84"/>
    <w:rsid w:val="00AF5364"/>
    <w:rsid w:val="00AF65D5"/>
    <w:rsid w:val="00AF7690"/>
    <w:rsid w:val="00B00D3F"/>
    <w:rsid w:val="00B03869"/>
    <w:rsid w:val="00B038BA"/>
    <w:rsid w:val="00B0452E"/>
    <w:rsid w:val="00B053C3"/>
    <w:rsid w:val="00B05BE0"/>
    <w:rsid w:val="00B146A3"/>
    <w:rsid w:val="00B146D0"/>
    <w:rsid w:val="00B163EC"/>
    <w:rsid w:val="00B16FEE"/>
    <w:rsid w:val="00B177C0"/>
    <w:rsid w:val="00B21302"/>
    <w:rsid w:val="00B23BF9"/>
    <w:rsid w:val="00B24D50"/>
    <w:rsid w:val="00B25FEE"/>
    <w:rsid w:val="00B265F0"/>
    <w:rsid w:val="00B26DE5"/>
    <w:rsid w:val="00B277FB"/>
    <w:rsid w:val="00B3313D"/>
    <w:rsid w:val="00B33870"/>
    <w:rsid w:val="00B35CAC"/>
    <w:rsid w:val="00B43AA6"/>
    <w:rsid w:val="00B44C19"/>
    <w:rsid w:val="00B46714"/>
    <w:rsid w:val="00B4686C"/>
    <w:rsid w:val="00B46ED7"/>
    <w:rsid w:val="00B47DF2"/>
    <w:rsid w:val="00B47F65"/>
    <w:rsid w:val="00B509C9"/>
    <w:rsid w:val="00B52933"/>
    <w:rsid w:val="00B53D16"/>
    <w:rsid w:val="00B55918"/>
    <w:rsid w:val="00B61646"/>
    <w:rsid w:val="00B62E63"/>
    <w:rsid w:val="00B63A61"/>
    <w:rsid w:val="00B66290"/>
    <w:rsid w:val="00B72105"/>
    <w:rsid w:val="00B72174"/>
    <w:rsid w:val="00B72FF2"/>
    <w:rsid w:val="00B75C08"/>
    <w:rsid w:val="00B77DC1"/>
    <w:rsid w:val="00B8143F"/>
    <w:rsid w:val="00B828F7"/>
    <w:rsid w:val="00B83455"/>
    <w:rsid w:val="00B8505E"/>
    <w:rsid w:val="00B93112"/>
    <w:rsid w:val="00B9442D"/>
    <w:rsid w:val="00B945B8"/>
    <w:rsid w:val="00B95DF1"/>
    <w:rsid w:val="00B961BD"/>
    <w:rsid w:val="00BA7CCE"/>
    <w:rsid w:val="00BB0001"/>
    <w:rsid w:val="00BB1566"/>
    <w:rsid w:val="00BB291A"/>
    <w:rsid w:val="00BB2F2D"/>
    <w:rsid w:val="00BB3EAA"/>
    <w:rsid w:val="00BC2182"/>
    <w:rsid w:val="00BC299C"/>
    <w:rsid w:val="00BC4F17"/>
    <w:rsid w:val="00BC5C9F"/>
    <w:rsid w:val="00BD20C3"/>
    <w:rsid w:val="00BD4064"/>
    <w:rsid w:val="00BD450D"/>
    <w:rsid w:val="00BD5D4F"/>
    <w:rsid w:val="00BD65C2"/>
    <w:rsid w:val="00BD79B7"/>
    <w:rsid w:val="00BE14CF"/>
    <w:rsid w:val="00BE2D64"/>
    <w:rsid w:val="00BE34A1"/>
    <w:rsid w:val="00BE3F66"/>
    <w:rsid w:val="00BE5A84"/>
    <w:rsid w:val="00BE7250"/>
    <w:rsid w:val="00BF0AB3"/>
    <w:rsid w:val="00BF0CB7"/>
    <w:rsid w:val="00BF0DA2"/>
    <w:rsid w:val="00BF2D0D"/>
    <w:rsid w:val="00BF77CA"/>
    <w:rsid w:val="00C01C15"/>
    <w:rsid w:val="00C02A9D"/>
    <w:rsid w:val="00C02E58"/>
    <w:rsid w:val="00C033DA"/>
    <w:rsid w:val="00C04B6F"/>
    <w:rsid w:val="00C0521E"/>
    <w:rsid w:val="00C073F1"/>
    <w:rsid w:val="00C15F83"/>
    <w:rsid w:val="00C16327"/>
    <w:rsid w:val="00C17B28"/>
    <w:rsid w:val="00C20104"/>
    <w:rsid w:val="00C21286"/>
    <w:rsid w:val="00C26939"/>
    <w:rsid w:val="00C33436"/>
    <w:rsid w:val="00C33996"/>
    <w:rsid w:val="00C34383"/>
    <w:rsid w:val="00C36B94"/>
    <w:rsid w:val="00C37681"/>
    <w:rsid w:val="00C41844"/>
    <w:rsid w:val="00C428F3"/>
    <w:rsid w:val="00C432DD"/>
    <w:rsid w:val="00C438ED"/>
    <w:rsid w:val="00C4451F"/>
    <w:rsid w:val="00C44C79"/>
    <w:rsid w:val="00C45983"/>
    <w:rsid w:val="00C47654"/>
    <w:rsid w:val="00C47BDB"/>
    <w:rsid w:val="00C50DAD"/>
    <w:rsid w:val="00C51F3B"/>
    <w:rsid w:val="00C532AC"/>
    <w:rsid w:val="00C545B4"/>
    <w:rsid w:val="00C54C94"/>
    <w:rsid w:val="00C54CED"/>
    <w:rsid w:val="00C5541E"/>
    <w:rsid w:val="00C56E00"/>
    <w:rsid w:val="00C573D3"/>
    <w:rsid w:val="00C579EA"/>
    <w:rsid w:val="00C634FC"/>
    <w:rsid w:val="00C6640C"/>
    <w:rsid w:val="00C675ED"/>
    <w:rsid w:val="00C7250C"/>
    <w:rsid w:val="00C74EA1"/>
    <w:rsid w:val="00C77E04"/>
    <w:rsid w:val="00C8010D"/>
    <w:rsid w:val="00C82DBA"/>
    <w:rsid w:val="00C82E28"/>
    <w:rsid w:val="00C86936"/>
    <w:rsid w:val="00C9141F"/>
    <w:rsid w:val="00C91EB3"/>
    <w:rsid w:val="00C9296B"/>
    <w:rsid w:val="00C92A40"/>
    <w:rsid w:val="00C970FF"/>
    <w:rsid w:val="00C9732C"/>
    <w:rsid w:val="00C975EE"/>
    <w:rsid w:val="00CA1F2C"/>
    <w:rsid w:val="00CA4329"/>
    <w:rsid w:val="00CA4E73"/>
    <w:rsid w:val="00CA5003"/>
    <w:rsid w:val="00CA5BB1"/>
    <w:rsid w:val="00CA7977"/>
    <w:rsid w:val="00CB1BEE"/>
    <w:rsid w:val="00CB310C"/>
    <w:rsid w:val="00CB458B"/>
    <w:rsid w:val="00CB550C"/>
    <w:rsid w:val="00CB6F99"/>
    <w:rsid w:val="00CB739B"/>
    <w:rsid w:val="00CC34CC"/>
    <w:rsid w:val="00CC3EAE"/>
    <w:rsid w:val="00CC7425"/>
    <w:rsid w:val="00CC7D4F"/>
    <w:rsid w:val="00CD0797"/>
    <w:rsid w:val="00CD0EF9"/>
    <w:rsid w:val="00CD2995"/>
    <w:rsid w:val="00CD3282"/>
    <w:rsid w:val="00CD46A4"/>
    <w:rsid w:val="00CD63C5"/>
    <w:rsid w:val="00CD63D4"/>
    <w:rsid w:val="00CD6588"/>
    <w:rsid w:val="00CE1803"/>
    <w:rsid w:val="00CE2407"/>
    <w:rsid w:val="00CE2632"/>
    <w:rsid w:val="00CE2FB5"/>
    <w:rsid w:val="00CE37B4"/>
    <w:rsid w:val="00CE43B3"/>
    <w:rsid w:val="00CE4C4A"/>
    <w:rsid w:val="00CF03C3"/>
    <w:rsid w:val="00CF540B"/>
    <w:rsid w:val="00D0045E"/>
    <w:rsid w:val="00D02F75"/>
    <w:rsid w:val="00D04027"/>
    <w:rsid w:val="00D04DDD"/>
    <w:rsid w:val="00D11390"/>
    <w:rsid w:val="00D11F08"/>
    <w:rsid w:val="00D12C92"/>
    <w:rsid w:val="00D12DCD"/>
    <w:rsid w:val="00D14585"/>
    <w:rsid w:val="00D15031"/>
    <w:rsid w:val="00D154B5"/>
    <w:rsid w:val="00D20CBF"/>
    <w:rsid w:val="00D22CB3"/>
    <w:rsid w:val="00D230A6"/>
    <w:rsid w:val="00D25AB8"/>
    <w:rsid w:val="00D275FE"/>
    <w:rsid w:val="00D27B6E"/>
    <w:rsid w:val="00D338D9"/>
    <w:rsid w:val="00D33A11"/>
    <w:rsid w:val="00D42791"/>
    <w:rsid w:val="00D42FA5"/>
    <w:rsid w:val="00D440B0"/>
    <w:rsid w:val="00D5230D"/>
    <w:rsid w:val="00D52450"/>
    <w:rsid w:val="00D53005"/>
    <w:rsid w:val="00D5300A"/>
    <w:rsid w:val="00D54DC1"/>
    <w:rsid w:val="00D61A40"/>
    <w:rsid w:val="00D61EE4"/>
    <w:rsid w:val="00D62FBE"/>
    <w:rsid w:val="00D638B0"/>
    <w:rsid w:val="00D646A4"/>
    <w:rsid w:val="00D65808"/>
    <w:rsid w:val="00D666BF"/>
    <w:rsid w:val="00D675C3"/>
    <w:rsid w:val="00D67AD6"/>
    <w:rsid w:val="00D70082"/>
    <w:rsid w:val="00D70D6D"/>
    <w:rsid w:val="00D70D9B"/>
    <w:rsid w:val="00D71F0B"/>
    <w:rsid w:val="00D720B8"/>
    <w:rsid w:val="00D72777"/>
    <w:rsid w:val="00D73D0A"/>
    <w:rsid w:val="00D755C7"/>
    <w:rsid w:val="00D76094"/>
    <w:rsid w:val="00D77159"/>
    <w:rsid w:val="00D771E7"/>
    <w:rsid w:val="00D772F2"/>
    <w:rsid w:val="00D8139B"/>
    <w:rsid w:val="00D81813"/>
    <w:rsid w:val="00D82047"/>
    <w:rsid w:val="00D82228"/>
    <w:rsid w:val="00D866F5"/>
    <w:rsid w:val="00D90A75"/>
    <w:rsid w:val="00D91251"/>
    <w:rsid w:val="00D9245B"/>
    <w:rsid w:val="00D96507"/>
    <w:rsid w:val="00D96B7E"/>
    <w:rsid w:val="00DA0331"/>
    <w:rsid w:val="00DA0DB1"/>
    <w:rsid w:val="00DA134C"/>
    <w:rsid w:val="00DA1650"/>
    <w:rsid w:val="00DA21C4"/>
    <w:rsid w:val="00DA21DB"/>
    <w:rsid w:val="00DA3044"/>
    <w:rsid w:val="00DA3C2D"/>
    <w:rsid w:val="00DA5C51"/>
    <w:rsid w:val="00DA7898"/>
    <w:rsid w:val="00DB08AD"/>
    <w:rsid w:val="00DB0FD8"/>
    <w:rsid w:val="00DB267A"/>
    <w:rsid w:val="00DB3B94"/>
    <w:rsid w:val="00DB4048"/>
    <w:rsid w:val="00DB4205"/>
    <w:rsid w:val="00DB4AEB"/>
    <w:rsid w:val="00DB4BA5"/>
    <w:rsid w:val="00DB7654"/>
    <w:rsid w:val="00DC0A32"/>
    <w:rsid w:val="00DC2BD3"/>
    <w:rsid w:val="00DC3C36"/>
    <w:rsid w:val="00DD01BA"/>
    <w:rsid w:val="00DD1087"/>
    <w:rsid w:val="00DD1624"/>
    <w:rsid w:val="00DD4B53"/>
    <w:rsid w:val="00DD657A"/>
    <w:rsid w:val="00DD6B56"/>
    <w:rsid w:val="00DE13F8"/>
    <w:rsid w:val="00DE1EAF"/>
    <w:rsid w:val="00DE5242"/>
    <w:rsid w:val="00DE54D6"/>
    <w:rsid w:val="00DE6B6E"/>
    <w:rsid w:val="00DE744D"/>
    <w:rsid w:val="00DF144A"/>
    <w:rsid w:val="00DF1888"/>
    <w:rsid w:val="00DF4860"/>
    <w:rsid w:val="00DF5299"/>
    <w:rsid w:val="00DF5452"/>
    <w:rsid w:val="00DF6A5D"/>
    <w:rsid w:val="00DF6E80"/>
    <w:rsid w:val="00DF7961"/>
    <w:rsid w:val="00E02720"/>
    <w:rsid w:val="00E039D7"/>
    <w:rsid w:val="00E04521"/>
    <w:rsid w:val="00E10670"/>
    <w:rsid w:val="00E11189"/>
    <w:rsid w:val="00E11827"/>
    <w:rsid w:val="00E1388C"/>
    <w:rsid w:val="00E13D1A"/>
    <w:rsid w:val="00E15A08"/>
    <w:rsid w:val="00E163D5"/>
    <w:rsid w:val="00E20020"/>
    <w:rsid w:val="00E2450A"/>
    <w:rsid w:val="00E260AE"/>
    <w:rsid w:val="00E324CD"/>
    <w:rsid w:val="00E361F1"/>
    <w:rsid w:val="00E41002"/>
    <w:rsid w:val="00E43050"/>
    <w:rsid w:val="00E43210"/>
    <w:rsid w:val="00E47C46"/>
    <w:rsid w:val="00E47CBD"/>
    <w:rsid w:val="00E501BC"/>
    <w:rsid w:val="00E50F06"/>
    <w:rsid w:val="00E56024"/>
    <w:rsid w:val="00E566D1"/>
    <w:rsid w:val="00E56F2F"/>
    <w:rsid w:val="00E57046"/>
    <w:rsid w:val="00E61D2E"/>
    <w:rsid w:val="00E6362B"/>
    <w:rsid w:val="00E64459"/>
    <w:rsid w:val="00E64ADE"/>
    <w:rsid w:val="00E67BC6"/>
    <w:rsid w:val="00E72E90"/>
    <w:rsid w:val="00E80891"/>
    <w:rsid w:val="00E8097B"/>
    <w:rsid w:val="00E812B1"/>
    <w:rsid w:val="00E83C39"/>
    <w:rsid w:val="00E84C85"/>
    <w:rsid w:val="00E85E5C"/>
    <w:rsid w:val="00E8618A"/>
    <w:rsid w:val="00E870AF"/>
    <w:rsid w:val="00E87146"/>
    <w:rsid w:val="00E92E14"/>
    <w:rsid w:val="00E978DE"/>
    <w:rsid w:val="00EA0636"/>
    <w:rsid w:val="00EA0B92"/>
    <w:rsid w:val="00EA18F9"/>
    <w:rsid w:val="00EA1EEA"/>
    <w:rsid w:val="00EA3CA3"/>
    <w:rsid w:val="00EA5D28"/>
    <w:rsid w:val="00EA68D4"/>
    <w:rsid w:val="00EA7DF6"/>
    <w:rsid w:val="00EB61AE"/>
    <w:rsid w:val="00EB7F19"/>
    <w:rsid w:val="00EC0500"/>
    <w:rsid w:val="00EC0649"/>
    <w:rsid w:val="00EC0A8D"/>
    <w:rsid w:val="00EC16ED"/>
    <w:rsid w:val="00EC3024"/>
    <w:rsid w:val="00EC48CA"/>
    <w:rsid w:val="00EC5005"/>
    <w:rsid w:val="00EC6E59"/>
    <w:rsid w:val="00ED0698"/>
    <w:rsid w:val="00ED25EB"/>
    <w:rsid w:val="00ED31BB"/>
    <w:rsid w:val="00ED67DD"/>
    <w:rsid w:val="00EE0186"/>
    <w:rsid w:val="00EE0BDA"/>
    <w:rsid w:val="00EE3F3F"/>
    <w:rsid w:val="00EE42BA"/>
    <w:rsid w:val="00EE71AC"/>
    <w:rsid w:val="00EF365A"/>
    <w:rsid w:val="00EF3FB7"/>
    <w:rsid w:val="00EF45C8"/>
    <w:rsid w:val="00EF5B48"/>
    <w:rsid w:val="00EF6624"/>
    <w:rsid w:val="00EF6D87"/>
    <w:rsid w:val="00F03CE1"/>
    <w:rsid w:val="00F040E6"/>
    <w:rsid w:val="00F071D2"/>
    <w:rsid w:val="00F12CCB"/>
    <w:rsid w:val="00F155ED"/>
    <w:rsid w:val="00F15853"/>
    <w:rsid w:val="00F3052A"/>
    <w:rsid w:val="00F316AA"/>
    <w:rsid w:val="00F31FD8"/>
    <w:rsid w:val="00F32F9B"/>
    <w:rsid w:val="00F34AC7"/>
    <w:rsid w:val="00F361DE"/>
    <w:rsid w:val="00F41E0A"/>
    <w:rsid w:val="00F4302E"/>
    <w:rsid w:val="00F45720"/>
    <w:rsid w:val="00F460CD"/>
    <w:rsid w:val="00F46254"/>
    <w:rsid w:val="00F471AB"/>
    <w:rsid w:val="00F5210C"/>
    <w:rsid w:val="00F5445D"/>
    <w:rsid w:val="00F57539"/>
    <w:rsid w:val="00F600C0"/>
    <w:rsid w:val="00F600F6"/>
    <w:rsid w:val="00F643FB"/>
    <w:rsid w:val="00F6613D"/>
    <w:rsid w:val="00F72531"/>
    <w:rsid w:val="00F74321"/>
    <w:rsid w:val="00F7637E"/>
    <w:rsid w:val="00F7649F"/>
    <w:rsid w:val="00F770A5"/>
    <w:rsid w:val="00F80CA6"/>
    <w:rsid w:val="00F818AF"/>
    <w:rsid w:val="00F8266C"/>
    <w:rsid w:val="00F82C0A"/>
    <w:rsid w:val="00F83DA1"/>
    <w:rsid w:val="00F83EA8"/>
    <w:rsid w:val="00F85C98"/>
    <w:rsid w:val="00F87E59"/>
    <w:rsid w:val="00F9159B"/>
    <w:rsid w:val="00F94527"/>
    <w:rsid w:val="00F94AD2"/>
    <w:rsid w:val="00F95ADB"/>
    <w:rsid w:val="00F969BB"/>
    <w:rsid w:val="00F96AAF"/>
    <w:rsid w:val="00FA0B51"/>
    <w:rsid w:val="00FA0DB2"/>
    <w:rsid w:val="00FA130E"/>
    <w:rsid w:val="00FA1B10"/>
    <w:rsid w:val="00FA4F5A"/>
    <w:rsid w:val="00FA5375"/>
    <w:rsid w:val="00FA55F3"/>
    <w:rsid w:val="00FA60AB"/>
    <w:rsid w:val="00FB0F90"/>
    <w:rsid w:val="00FB3765"/>
    <w:rsid w:val="00FB51B7"/>
    <w:rsid w:val="00FB57EE"/>
    <w:rsid w:val="00FB7BA7"/>
    <w:rsid w:val="00FC1AF1"/>
    <w:rsid w:val="00FC4ECD"/>
    <w:rsid w:val="00FC6191"/>
    <w:rsid w:val="00FC637B"/>
    <w:rsid w:val="00FD1328"/>
    <w:rsid w:val="00FD2086"/>
    <w:rsid w:val="00FD3230"/>
    <w:rsid w:val="00FE1510"/>
    <w:rsid w:val="00FE19B3"/>
    <w:rsid w:val="00FF186B"/>
    <w:rsid w:val="00FF355A"/>
    <w:rsid w:val="00FF632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07C5"/>
    <w:pPr>
      <w:jc w:val="both"/>
    </w:pPr>
    <w:rPr>
      <w:sz w:val="26"/>
      <w:szCs w:val="26"/>
    </w:rPr>
  </w:style>
  <w:style w:type="paragraph" w:styleId="Ttulo1">
    <w:name w:val="heading 1"/>
    <w:basedOn w:val="Normal"/>
    <w:next w:val="Normal"/>
    <w:qFormat/>
    <w:pPr>
      <w:keepNext/>
      <w:spacing w:line="360" w:lineRule="exact"/>
      <w:jc w:val="left"/>
      <w:outlineLvl w:val="0"/>
    </w:pPr>
    <w:rPr>
      <w:b/>
      <w:bCs/>
      <w:sz w:val="24"/>
      <w:szCs w:val="24"/>
    </w:rPr>
  </w:style>
  <w:style w:type="paragraph" w:styleId="Ttulo2">
    <w:name w:val="heading 2"/>
    <w:basedOn w:val="Normal"/>
    <w:next w:val="Normal"/>
    <w:qFormat/>
    <w:pPr>
      <w:keepNext/>
      <w:spacing w:line="360" w:lineRule="exact"/>
      <w:jc w:val="center"/>
      <w:outlineLvl w:val="1"/>
    </w:pPr>
    <w:rPr>
      <w:b/>
      <w:bCs/>
      <w:sz w:val="24"/>
      <w:szCs w:val="24"/>
    </w:rPr>
  </w:style>
  <w:style w:type="paragraph" w:styleId="Ttulo3">
    <w:name w:val="heading 3"/>
    <w:basedOn w:val="Normal"/>
    <w:next w:val="Normal"/>
    <w:qFormat/>
    <w:pPr>
      <w:keepNext/>
      <w:spacing w:line="360" w:lineRule="exact"/>
      <w:outlineLvl w:val="2"/>
    </w:pPr>
    <w:rPr>
      <w:b/>
      <w:bCs/>
      <w:sz w:val="24"/>
      <w:szCs w:val="24"/>
    </w:rPr>
  </w:style>
  <w:style w:type="paragraph" w:styleId="Ttulo4">
    <w:name w:val="heading 4"/>
    <w:basedOn w:val="Normal"/>
    <w:next w:val="Normal"/>
    <w:qFormat/>
    <w:pPr>
      <w:keepNext/>
      <w:spacing w:before="120" w:line="320" w:lineRule="exact"/>
      <w:jc w:val="center"/>
      <w:outlineLvl w:val="3"/>
    </w:pPr>
    <w:rPr>
      <w:b/>
      <w:bCs/>
    </w:rPr>
  </w:style>
  <w:style w:type="paragraph" w:styleId="Ttulo5">
    <w:name w:val="heading 5"/>
    <w:basedOn w:val="Normal"/>
    <w:next w:val="Normal"/>
    <w:qFormat/>
    <w:pPr>
      <w:keepNext/>
      <w:spacing w:before="600" w:line="320" w:lineRule="atLeast"/>
      <w:jc w:val="center"/>
      <w:outlineLvl w:val="4"/>
    </w:pPr>
    <w:rPr>
      <w:b/>
      <w:bCs/>
      <w:sz w:val="23"/>
      <w:szCs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aliases w:val=" Char Char Char Char Char2 Char Char Char1 Char Char Char Char Char Char Char Char Char Char Char Char Char Char Char Char Char Char Char Char Char Char Char Char Char Char Char"/>
    <w:link w:val="CharCharCharCharChar2CharCharChar1CharCharCharCharCharCharCharCharCharCharCharCharCharCharCharCharCharCharCharCharCharCharCharCharChar"/>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CharCharCharCharChar2CharCharChar1CharCharCharCharCharCharCharCharCharCharCharCharCharCharCharCharCharCharCharCharCharCharCharCharChar">
    <w:name w:val=" Char Char Char Char Char2 Char Char Char1 Char Char Char Char Char Char Char Char Char Char Char Char Char Char Char Char Char Char Char Char Char Char Char Char Char"/>
    <w:basedOn w:val="Normal"/>
    <w:link w:val="Fontepargpadro"/>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szCs w:val="20"/>
    </w:rPr>
  </w:style>
  <w:style w:type="paragraph" w:customStyle="1" w:styleId="MF1">
    <w:name w:val="MF1"/>
    <w:basedOn w:val="Normal"/>
    <w:autoRedefine/>
    <w:pPr>
      <w:spacing w:line="320" w:lineRule="exact"/>
      <w:jc w:val="center"/>
    </w:pPr>
    <w:rPr>
      <w:b/>
      <w:bCs/>
      <w:smallCaps/>
      <w:sz w:val="24"/>
      <w:szCs w:val="24"/>
    </w:rPr>
  </w:style>
  <w:style w:type="paragraph" w:customStyle="1" w:styleId="MF2">
    <w:name w:val="MF2"/>
    <w:basedOn w:val="Normal"/>
    <w:autoRedefine/>
    <w:pPr>
      <w:numPr>
        <w:numId w:val="1"/>
      </w:numPr>
      <w:spacing w:line="320" w:lineRule="exact"/>
    </w:pPr>
    <w:rPr>
      <w:b/>
      <w:bCs/>
      <w:sz w:val="20"/>
      <w:szCs w:val="20"/>
    </w:rPr>
  </w:style>
  <w:style w:type="paragraph" w:styleId="Corpodetexto2">
    <w:name w:val="Body Text 2"/>
    <w:basedOn w:val="Normal"/>
    <w:pPr>
      <w:spacing w:line="360" w:lineRule="exact"/>
      <w:jc w:val="center"/>
    </w:pPr>
    <w:rPr>
      <w:b/>
      <w:bCs/>
      <w:sz w:val="24"/>
      <w:szCs w:val="24"/>
    </w:rPr>
  </w:style>
  <w:style w:type="paragraph" w:styleId="Cabealho">
    <w:name w:val="header"/>
    <w:basedOn w:val="Normal"/>
    <w:link w:val="CabealhoChar"/>
    <w:pPr>
      <w:widowControl w:val="0"/>
      <w:tabs>
        <w:tab w:val="center" w:pos="4419"/>
        <w:tab w:val="right" w:pos="8838"/>
      </w:tabs>
    </w:pPr>
  </w:style>
  <w:style w:type="paragraph" w:styleId="Recuodecorpodetexto">
    <w:name w:val="Body Text Indent"/>
    <w:aliases w:val="bti,bt2,Body Text Bold Indent"/>
    <w:basedOn w:val="Normal"/>
    <w:pPr>
      <w:ind w:left="2127" w:hanging="711"/>
    </w:pPr>
  </w:style>
  <w:style w:type="paragraph" w:customStyle="1" w:styleId="p0">
    <w:name w:val="p0"/>
    <w:basedOn w:val="Normal"/>
    <w:pPr>
      <w:tabs>
        <w:tab w:val="left" w:pos="720"/>
      </w:tabs>
      <w:spacing w:line="240" w:lineRule="atLeast"/>
    </w:pPr>
    <w:rPr>
      <w:rFonts w:ascii="Times" w:hAnsi="Times"/>
      <w:sz w:val="24"/>
      <w:szCs w:val="24"/>
    </w:rPr>
  </w:style>
  <w:style w:type="paragraph" w:customStyle="1" w:styleId="Corpodetexto31">
    <w:name w:val="Corpo de texto 31"/>
    <w:basedOn w:val="Normal"/>
    <w:pPr>
      <w:spacing w:line="320" w:lineRule="atLeast"/>
    </w:pPr>
  </w:style>
  <w:style w:type="paragraph" w:customStyle="1" w:styleId="c3">
    <w:name w:val="c3"/>
    <w:basedOn w:val="Normal"/>
    <w:pPr>
      <w:spacing w:line="240" w:lineRule="atLeast"/>
      <w:jc w:val="center"/>
    </w:pPr>
    <w:rPr>
      <w:rFonts w:ascii="Times" w:hAnsi="Times"/>
      <w:sz w:val="24"/>
      <w:szCs w:val="24"/>
    </w:rPr>
  </w:style>
  <w:style w:type="paragraph" w:styleId="Corpodetexto">
    <w:name w:val="Body Text"/>
    <w:basedOn w:val="Normal"/>
    <w:pPr>
      <w:tabs>
        <w:tab w:val="left" w:pos="576"/>
        <w:tab w:val="left" w:pos="1152"/>
      </w:tabs>
      <w:spacing w:line="360" w:lineRule="exact"/>
      <w:ind w:right="-6"/>
    </w:pPr>
    <w:rPr>
      <w:sz w:val="24"/>
      <w:szCs w:val="24"/>
    </w:rPr>
  </w:style>
  <w:style w:type="paragraph" w:customStyle="1" w:styleId="Recuodecorpodetexto21">
    <w:name w:val="Recuo de corpo de texto 21"/>
    <w:basedOn w:val="Normal"/>
    <w:pPr>
      <w:spacing w:line="360" w:lineRule="exact"/>
      <w:ind w:left="720"/>
    </w:pPr>
    <w:rPr>
      <w:sz w:val="24"/>
      <w:szCs w:val="24"/>
    </w:rPr>
  </w:style>
  <w:style w:type="character" w:styleId="Nmerodepgina">
    <w:name w:val="page number"/>
    <w:basedOn w:val="Fontepargpadro"/>
  </w:style>
  <w:style w:type="paragraph" w:styleId="Rodap">
    <w:name w:val="footer"/>
    <w:basedOn w:val="Normal"/>
    <w:pPr>
      <w:tabs>
        <w:tab w:val="center" w:pos="4419"/>
        <w:tab w:val="right" w:pos="8838"/>
      </w:tabs>
      <w:jc w:val="left"/>
    </w:pPr>
    <w:rPr>
      <w:rFonts w:ascii="Times" w:hAnsi="Times"/>
      <w:sz w:val="24"/>
      <w:szCs w:val="24"/>
    </w:rPr>
  </w:style>
  <w:style w:type="paragraph" w:styleId="Textoembloco">
    <w:name w:val="Block Text"/>
    <w:basedOn w:val="Normal"/>
    <w:pPr>
      <w:tabs>
        <w:tab w:val="left" w:pos="9072"/>
      </w:tabs>
      <w:spacing w:line="240" w:lineRule="atLeast"/>
      <w:ind w:left="426" w:right="-1"/>
    </w:pPr>
    <w:rPr>
      <w:sz w:val="24"/>
      <w:szCs w:val="24"/>
    </w:rPr>
  </w:style>
  <w:style w:type="paragraph" w:styleId="Recuodecorpodetexto2">
    <w:name w:val="Body Text Indent 2"/>
    <w:basedOn w:val="Normal"/>
    <w:pPr>
      <w:widowControl w:val="0"/>
      <w:ind w:left="709" w:hanging="709"/>
    </w:pPr>
    <w:rPr>
      <w:sz w:val="24"/>
      <w:szCs w:val="24"/>
      <w:lang w:val="en-AU"/>
    </w:rPr>
  </w:style>
  <w:style w:type="paragraph" w:styleId="Corpodetexto3">
    <w:name w:val="Body Text 3"/>
    <w:basedOn w:val="Normal"/>
    <w:pPr>
      <w:widowControl w:val="0"/>
    </w:pPr>
    <w:rPr>
      <w:sz w:val="20"/>
      <w:szCs w:val="20"/>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szCs w:val="24"/>
    </w:rPr>
  </w:style>
  <w:style w:type="character" w:styleId="Hyperlink">
    <w:name w:val="Hyperlink"/>
    <w:basedOn w:val="Fontepargpadro"/>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Pr>
      <w:rFonts w:ascii="Tahoma" w:hAnsi="Tahoma" w:cs="Tahoma"/>
      <w:sz w:val="16"/>
      <w:szCs w:val="16"/>
    </w:rPr>
  </w:style>
  <w:style w:type="character" w:styleId="Refdecomentrio">
    <w:name w:val="annotation reference"/>
    <w:basedOn w:val="Fontepargpadro"/>
    <w:semiHidden/>
    <w:rPr>
      <w:sz w:val="16"/>
      <w:szCs w:val="16"/>
    </w:rPr>
  </w:style>
  <w:style w:type="paragraph" w:styleId="Textodecomentrio">
    <w:name w:val="annotation text"/>
    <w:basedOn w:val="Normal"/>
    <w:semiHidden/>
    <w:rPr>
      <w:sz w:val="20"/>
      <w:szCs w:val="20"/>
    </w:rPr>
  </w:style>
  <w:style w:type="paragraph" w:customStyle="1" w:styleId="CommentSubject1">
    <w:name w:val="Comment Subject1"/>
    <w:basedOn w:val="Textodecomentrio"/>
    <w:next w:val="Textodecomentrio"/>
    <w:semiHidden/>
    <w:rPr>
      <w:b/>
      <w:bCs/>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Pr>
      <w:rFonts w:ascii="Tahoma" w:hAnsi="Tahoma" w:cs="Tahoma"/>
      <w:sz w:val="16"/>
      <w:szCs w:val="16"/>
    </w:rPr>
  </w:style>
  <w:style w:type="character" w:customStyle="1" w:styleId="DeltaViewInsertion">
    <w:name w:val="DeltaView Insertion"/>
    <w:rPr>
      <w:color w:val="0000FF"/>
      <w:spacing w:val="0"/>
      <w:u w:val="double"/>
    </w:rPr>
  </w:style>
  <w:style w:type="paragraph" w:customStyle="1" w:styleId="BalloonText3">
    <w:name w:val="Balloon Text3"/>
    <w:basedOn w:val="Normal"/>
    <w:semiHidden/>
    <w:rPr>
      <w:rFonts w:ascii="Tahoma" w:hAnsi="Tahoma" w:cs="Tahoma"/>
      <w:sz w:val="16"/>
      <w:szCs w:val="16"/>
    </w:rPr>
  </w:style>
  <w:style w:type="paragraph" w:styleId="Textodebalo">
    <w:name w:val="Balloon Text"/>
    <w:basedOn w:val="Normal"/>
    <w:semiHidden/>
    <w:rsid w:val="00E13D1A"/>
    <w:rPr>
      <w:rFonts w:ascii="Tahoma" w:hAnsi="Tahoma" w:cs="Tahoma"/>
      <w:sz w:val="16"/>
      <w:szCs w:val="16"/>
    </w:rPr>
  </w:style>
  <w:style w:type="paragraph" w:customStyle="1" w:styleId="BodyText21">
    <w:name w:val="Body Text 21"/>
    <w:basedOn w:val="Normal"/>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pPr>
      <w:autoSpaceDE w:val="0"/>
      <w:autoSpaceDN w:val="0"/>
      <w:adjustRightInd w:val="0"/>
      <w:ind w:left="283" w:hanging="283"/>
    </w:pPr>
    <w:rPr>
      <w:sz w:val="24"/>
      <w:szCs w:val="24"/>
    </w:rPr>
  </w:style>
  <w:style w:type="table" w:styleId="Tabelacomgrade">
    <w:name w:val="Table Grid"/>
    <w:basedOn w:val="Tabelanormal"/>
    <w:rsid w:val="00006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1CharCharCharCharCharCharCharCharCharCharCharChar">
    <w:name w:val=" 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 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 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 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 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 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 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 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 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 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 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 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 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 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semiHidden/>
    <w:rsid w:val="00877A08"/>
    <w:rPr>
      <w:b/>
      <w:bCs/>
    </w:rPr>
  </w:style>
  <w:style w:type="character" w:customStyle="1" w:styleId="CabealhoChar">
    <w:name w:val="Cabeçalho Char"/>
    <w:basedOn w:val="Fontepargpadro"/>
    <w:link w:val="Cabealho"/>
    <w:locked/>
    <w:rsid w:val="00F818AF"/>
    <w:rPr>
      <w:rFonts w:eastAsia="MS Mincho"/>
      <w:sz w:val="26"/>
      <w:szCs w:val="26"/>
      <w:lang w:val="pt-BR" w:eastAsia="pt-BR" w:bidi="ar-SA"/>
    </w:rPr>
  </w:style>
  <w:style w:type="character" w:customStyle="1" w:styleId="DeltaViewMoveDestination">
    <w:name w:val="DeltaView Move Destination"/>
    <w:rsid w:val="006D53C9"/>
    <w:rPr>
      <w:color w:val="00C000"/>
      <w:spacing w:val="0"/>
      <w:u w:val="double"/>
    </w:rPr>
  </w:style>
  <w:style w:type="paragraph" w:customStyle="1" w:styleId="CharCharChar3">
    <w:name w:val=" 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 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 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 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 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semiHidden/>
    <w:rsid w:val="00677546"/>
    <w:rPr>
      <w:sz w:val="20"/>
      <w:szCs w:val="20"/>
    </w:rPr>
  </w:style>
  <w:style w:type="character" w:styleId="Refdenotaderodap">
    <w:name w:val="footnote reference"/>
    <w:basedOn w:val="Fontepargpadro"/>
    <w:semiHidden/>
    <w:rsid w:val="00677546"/>
    <w:rPr>
      <w:vertAlign w:val="superscript"/>
    </w:rPr>
  </w:style>
  <w:style w:type="paragraph" w:customStyle="1" w:styleId="CharCharCharChar">
    <w:name w:val=" 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 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 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0">
    <w:name w:val=" Char Char Char Char Char2 Char Char Char1 Char Char Char Char"/>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 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 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styleId="Lista2">
    <w:name w:val="List 2"/>
    <w:basedOn w:val="Normal"/>
    <w:rsid w:val="00131F58"/>
    <w:pPr>
      <w:ind w:left="566" w:hanging="283"/>
    </w:pPr>
  </w:style>
  <w:style w:type="paragraph" w:styleId="Lista3">
    <w:name w:val="List 3"/>
    <w:basedOn w:val="Normal"/>
    <w:rsid w:val="00131F58"/>
    <w:pPr>
      <w:ind w:left="849" w:hanging="283"/>
    </w:pPr>
  </w:style>
  <w:style w:type="paragraph" w:styleId="Lista4">
    <w:name w:val="List 4"/>
    <w:basedOn w:val="Normal"/>
    <w:rsid w:val="00131F58"/>
    <w:pPr>
      <w:ind w:left="1132" w:hanging="283"/>
    </w:pPr>
  </w:style>
  <w:style w:type="paragraph" w:styleId="Lista5">
    <w:name w:val="List 5"/>
    <w:basedOn w:val="Normal"/>
    <w:rsid w:val="00131F58"/>
    <w:pPr>
      <w:ind w:left="1415" w:hanging="283"/>
    </w:pPr>
  </w:style>
  <w:style w:type="paragraph" w:styleId="Saudao">
    <w:name w:val="Salutation"/>
    <w:basedOn w:val="Normal"/>
    <w:next w:val="Normal"/>
    <w:rsid w:val="00131F58"/>
  </w:style>
  <w:style w:type="paragraph" w:styleId="Listadecontinuao">
    <w:name w:val="List Continue"/>
    <w:basedOn w:val="Normal"/>
    <w:rsid w:val="00131F58"/>
    <w:pPr>
      <w:spacing w:after="120"/>
      <w:ind w:left="283"/>
    </w:pPr>
  </w:style>
  <w:style w:type="paragraph" w:styleId="Listadecontinuao4">
    <w:name w:val="List Continue 4"/>
    <w:basedOn w:val="Normal"/>
    <w:rsid w:val="00131F58"/>
    <w:pPr>
      <w:spacing w:after="120"/>
      <w:ind w:left="1132"/>
    </w:pPr>
  </w:style>
  <w:style w:type="paragraph" w:customStyle="1" w:styleId="CharCharCharCharChar2CharCharChar1CharCharCharCharCharChar">
    <w:name w:val=" Char Char Char Char Char2 Char Char Char1 Char Char Char Char Char Char"/>
    <w:basedOn w:val="Normal"/>
    <w:rsid w:val="005120A3"/>
    <w:pPr>
      <w:spacing w:after="160" w:line="240" w:lineRule="exact"/>
      <w:jc w:val="left"/>
    </w:pPr>
    <w:rPr>
      <w:rFonts w:ascii="Verdana" w:hAnsi="Verdana"/>
      <w:sz w:val="20"/>
      <w:szCs w:val="20"/>
      <w:lang w:val="en-US" w:eastAsia="en-US"/>
    </w:rPr>
  </w:style>
  <w:style w:type="paragraph" w:customStyle="1" w:styleId="CharCharChar">
    <w:name w:val=" Char Char Char"/>
    <w:basedOn w:val="Normal"/>
    <w:rsid w:val="00FA537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 Char Char Char Char Char2 Char Char Char1 Char Char Char Char Char Char Char Char Char Char Char Char Char Char Char Char Char Char Char"/>
    <w:basedOn w:val="Normal"/>
    <w:rsid w:val="00037BAC"/>
    <w:pPr>
      <w:spacing w:after="160" w:line="240" w:lineRule="exact"/>
      <w:jc w:val="left"/>
    </w:pPr>
    <w:rPr>
      <w:rFonts w:ascii="Verdana" w:hAnsi="Verdana"/>
      <w:sz w:val="20"/>
      <w:szCs w:val="20"/>
      <w:lang w:val="en-US" w:eastAsia="en-US"/>
    </w:rPr>
  </w:style>
  <w:style w:type="paragraph" w:styleId="PargrafodaLista">
    <w:name w:val="List Paragraph"/>
    <w:basedOn w:val="Normal"/>
    <w:qFormat/>
    <w:rsid w:val="00C77E04"/>
    <w:pPr>
      <w:ind w:left="708"/>
    </w:pPr>
  </w:style>
</w:styles>
</file>

<file path=word/webSettings.xml><?xml version="1.0" encoding="utf-8"?>
<w:webSettings xmlns:r="http://schemas.openxmlformats.org/officeDocument/2006/relationships" xmlns:w="http://schemas.openxmlformats.org/wordprocessingml/2006/main">
  <w:divs>
    <w:div w:id="53360054">
      <w:bodyDiv w:val="1"/>
      <w:marLeft w:val="0"/>
      <w:marRight w:val="0"/>
      <w:marTop w:val="0"/>
      <w:marBottom w:val="0"/>
      <w:divBdr>
        <w:top w:val="none" w:sz="0" w:space="0" w:color="auto"/>
        <w:left w:val="none" w:sz="0" w:space="0" w:color="auto"/>
        <w:bottom w:val="none" w:sz="0" w:space="0" w:color="auto"/>
        <w:right w:val="none" w:sz="0" w:space="0" w:color="auto"/>
      </w:divBdr>
    </w:div>
    <w:div w:id="209071405">
      <w:bodyDiv w:val="1"/>
      <w:marLeft w:val="0"/>
      <w:marRight w:val="0"/>
      <w:marTop w:val="0"/>
      <w:marBottom w:val="0"/>
      <w:divBdr>
        <w:top w:val="none" w:sz="0" w:space="0" w:color="auto"/>
        <w:left w:val="none" w:sz="0" w:space="0" w:color="auto"/>
        <w:bottom w:val="none" w:sz="0" w:space="0" w:color="auto"/>
        <w:right w:val="none" w:sz="0" w:space="0" w:color="auto"/>
      </w:divBdr>
    </w:div>
    <w:div w:id="1590460409">
      <w:bodyDiv w:val="1"/>
      <w:marLeft w:val="0"/>
      <w:marRight w:val="0"/>
      <w:marTop w:val="0"/>
      <w:marBottom w:val="0"/>
      <w:divBdr>
        <w:top w:val="none" w:sz="0" w:space="0" w:color="auto"/>
        <w:left w:val="none" w:sz="0" w:space="0" w:color="auto"/>
        <w:bottom w:val="none" w:sz="0" w:space="0" w:color="auto"/>
        <w:right w:val="none" w:sz="0" w:space="0" w:color="auto"/>
      </w:divBdr>
    </w:div>
    <w:div w:id="21283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mailto:gustavo@oliveiratrust.com.br" TargetMode="External"/><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6.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11484</Words>
  <Characters>64861</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Escritura de Emissão</vt:lpstr>
    </vt:vector>
  </TitlesOfParts>
  <Company>Mattos Filho Advogados</Company>
  <LinksUpToDate>false</LinksUpToDate>
  <CharactersWithSpaces>76193</CharactersWithSpaces>
  <SharedDoc>false</SharedDoc>
  <HLinks>
    <vt:vector size="6" baseType="variant">
      <vt:variant>
        <vt:i4>7340033</vt:i4>
      </vt:variant>
      <vt:variant>
        <vt:i4>18</vt:i4>
      </vt:variant>
      <vt:variant>
        <vt:i4>0</vt:i4>
      </vt:variant>
      <vt:variant>
        <vt:i4>5</vt:i4>
      </vt:variant>
      <vt:variant>
        <vt:lpwstr>mailto:gustavo@oliveiratrust.com.br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Mattos Filho</dc:creator>
  <cp:keywords/>
  <dc:description>SP - 004910-10504 - 4221570v1 </dc:description>
  <cp:lastModifiedBy>maria.carolina</cp:lastModifiedBy>
  <cp:revision>1</cp:revision>
  <cp:lastPrinted>2009-12-10T16:25:00Z</cp:lastPrinted>
  <dcterms:created xsi:type="dcterms:W3CDTF">2009-12-11T14:11:00Z</dcterms:created>
  <dcterms:modified xsi:type="dcterms:W3CDTF">2009-12-11T14:15:00Z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SP - 004910-10504 - 4221570v1 </vt:lpwstr>
  </property>
</Properties>
</file>
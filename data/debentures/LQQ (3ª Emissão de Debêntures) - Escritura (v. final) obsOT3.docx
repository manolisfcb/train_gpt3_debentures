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1D6B1" w14:textId="77777777" w:rsidR="009159B0" w:rsidRDefault="009159B0" w:rsidP="00B823FA">
      <w:pPr>
        <w:tabs>
          <w:tab w:val="left" w:pos="4111"/>
        </w:tabs>
        <w:spacing w:after="0" w:line="320" w:lineRule="exact"/>
        <w:jc w:val="both"/>
        <w:rPr>
          <w:rFonts w:ascii="Georgia" w:hAnsi="Georgia" w:cs="Tahoma"/>
          <w:b/>
          <w:sz w:val="22"/>
          <w:szCs w:val="22"/>
        </w:rPr>
      </w:pPr>
    </w:p>
    <w:p w14:paraId="7D92B5C9" w14:textId="404948FD" w:rsidR="00E65091" w:rsidRPr="00F75A72" w:rsidRDefault="00E65091" w:rsidP="00B823FA">
      <w:pPr>
        <w:tabs>
          <w:tab w:val="left" w:pos="4111"/>
        </w:tabs>
        <w:spacing w:after="0" w:line="320" w:lineRule="exact"/>
        <w:jc w:val="both"/>
        <w:rPr>
          <w:rFonts w:ascii="Georgia" w:hAnsi="Georgia" w:cs="Tahoma"/>
          <w:b/>
          <w:sz w:val="22"/>
          <w:szCs w:val="22"/>
        </w:rPr>
      </w:pPr>
      <w:r w:rsidRPr="00F75A72">
        <w:rPr>
          <w:rFonts w:ascii="Georgia" w:hAnsi="Georgia" w:cs="Tahoma"/>
          <w:b/>
          <w:sz w:val="22"/>
          <w:szCs w:val="22"/>
        </w:rPr>
        <w:t xml:space="preserve">INSTRUMENTO PARTICULAR DE ESCRITURA DA TERCEIRA EMISSÃO DE DEBÊNTURES SIMPLES, NÃO CONVERSÍVEIS EM AÇÕES, EM SÉRIE ÚNICA, DA ESPÉCIE </w:t>
      </w:r>
      <w:bookmarkStart w:id="0" w:name="_Hlk26130352"/>
      <w:r w:rsidRPr="00F75A72">
        <w:rPr>
          <w:rFonts w:ascii="Georgia" w:hAnsi="Georgia" w:cs="Tahoma"/>
          <w:b/>
          <w:sz w:val="22"/>
          <w:szCs w:val="22"/>
        </w:rPr>
        <w:t xml:space="preserve">QUIROGRAFÁRIA, COM GARANTIA ADICIONAL FIDEJUSSÓRIA, </w:t>
      </w:r>
      <w:bookmarkEnd w:id="0"/>
      <w:r w:rsidRPr="00F75A72">
        <w:rPr>
          <w:rFonts w:ascii="Georgia" w:hAnsi="Georgia" w:cs="Tahoma"/>
          <w:b/>
          <w:sz w:val="22"/>
          <w:szCs w:val="22"/>
        </w:rPr>
        <w:t xml:space="preserve">PARA DISTRIBUIÇÃO PÚBLICA, COM ESFORÇOS RESTRITOS, DA </w:t>
      </w:r>
      <w:r w:rsidRPr="00F75A72">
        <w:rPr>
          <w:rFonts w:ascii="Georgia" w:eastAsia="Arial Unicode MS" w:hAnsi="Georgia" w:cs="Tahoma"/>
          <w:b/>
          <w:bCs/>
          <w:sz w:val="22"/>
          <w:szCs w:val="22"/>
        </w:rPr>
        <w:t>LOJAS QUERO-QUERO S.A.</w:t>
      </w:r>
      <w:r w:rsidRPr="00F75A72">
        <w:rPr>
          <w:rFonts w:ascii="Georgia" w:hAnsi="Georgia" w:cs="Tahoma"/>
          <w:b/>
          <w:bCs/>
          <w:sz w:val="22"/>
          <w:szCs w:val="22"/>
        </w:rPr>
        <w:t xml:space="preserve"> </w:t>
      </w:r>
    </w:p>
    <w:p w14:paraId="0054ECF7" w14:textId="77777777" w:rsidR="00E65091" w:rsidRPr="00F75A72" w:rsidRDefault="00E65091" w:rsidP="00B823FA">
      <w:pPr>
        <w:spacing w:after="0" w:line="320" w:lineRule="exact"/>
        <w:jc w:val="right"/>
        <w:rPr>
          <w:rFonts w:ascii="Georgia" w:hAnsi="Georgia" w:cs="Tahoma"/>
          <w:b/>
          <w:sz w:val="22"/>
          <w:szCs w:val="22"/>
        </w:rPr>
      </w:pPr>
    </w:p>
    <w:p w14:paraId="55136678" w14:textId="77777777" w:rsidR="00E65091" w:rsidRPr="00F75A72" w:rsidRDefault="00E65091" w:rsidP="00B823FA">
      <w:pPr>
        <w:spacing w:after="0" w:line="320" w:lineRule="exact"/>
        <w:jc w:val="center"/>
        <w:rPr>
          <w:rFonts w:ascii="Georgia" w:hAnsi="Georgia" w:cs="Tahoma"/>
          <w:b/>
          <w:sz w:val="22"/>
          <w:szCs w:val="22"/>
        </w:rPr>
      </w:pPr>
    </w:p>
    <w:p w14:paraId="644EDFE9" w14:textId="77777777" w:rsidR="00E65091" w:rsidRPr="00F75A72" w:rsidRDefault="00E65091" w:rsidP="00B823FA">
      <w:pPr>
        <w:spacing w:after="0" w:line="320" w:lineRule="exact"/>
        <w:jc w:val="center"/>
        <w:rPr>
          <w:rFonts w:ascii="Georgia" w:hAnsi="Georgia" w:cs="Tahoma"/>
          <w:b/>
          <w:sz w:val="22"/>
          <w:szCs w:val="22"/>
        </w:rPr>
      </w:pPr>
    </w:p>
    <w:p w14:paraId="40F0DF76" w14:textId="77777777" w:rsidR="00E65091" w:rsidRPr="00F75A72" w:rsidRDefault="00E65091" w:rsidP="00B823FA">
      <w:pPr>
        <w:spacing w:after="0" w:line="320" w:lineRule="exact"/>
        <w:jc w:val="center"/>
        <w:rPr>
          <w:rFonts w:ascii="Georgia" w:hAnsi="Georgia" w:cs="Tahoma"/>
          <w:b/>
          <w:sz w:val="22"/>
          <w:szCs w:val="22"/>
        </w:rPr>
      </w:pPr>
    </w:p>
    <w:p w14:paraId="73B98855" w14:textId="77777777" w:rsidR="00E65091" w:rsidRPr="00F75A72" w:rsidRDefault="00E65091" w:rsidP="00B823FA">
      <w:pPr>
        <w:spacing w:after="0" w:line="320" w:lineRule="exact"/>
        <w:jc w:val="center"/>
        <w:rPr>
          <w:rFonts w:ascii="Georgia" w:hAnsi="Georgia" w:cs="Tahoma"/>
          <w:b/>
          <w:sz w:val="22"/>
          <w:szCs w:val="22"/>
        </w:rPr>
      </w:pPr>
      <w:r w:rsidRPr="00F75A72">
        <w:rPr>
          <w:rFonts w:ascii="Georgia" w:hAnsi="Georgia" w:cs="Tahoma"/>
          <w:i/>
          <w:sz w:val="22"/>
          <w:szCs w:val="22"/>
        </w:rPr>
        <w:t>celebrado entre</w:t>
      </w:r>
    </w:p>
    <w:p w14:paraId="2FB0163F" w14:textId="77777777" w:rsidR="00E65091" w:rsidRPr="00F75A72" w:rsidRDefault="00E65091" w:rsidP="00B823FA">
      <w:pPr>
        <w:spacing w:after="0" w:line="320" w:lineRule="exact"/>
        <w:jc w:val="center"/>
        <w:rPr>
          <w:rFonts w:ascii="Georgia" w:hAnsi="Georgia" w:cs="Tahoma"/>
          <w:b/>
          <w:sz w:val="22"/>
          <w:szCs w:val="22"/>
        </w:rPr>
      </w:pPr>
    </w:p>
    <w:p w14:paraId="115241FC" w14:textId="77777777" w:rsidR="00E65091" w:rsidRPr="00F75A72" w:rsidRDefault="00E65091" w:rsidP="00B823FA">
      <w:pPr>
        <w:spacing w:after="0" w:line="320" w:lineRule="exact"/>
        <w:jc w:val="center"/>
        <w:rPr>
          <w:rFonts w:ascii="Georgia" w:hAnsi="Georgia" w:cs="Tahoma"/>
          <w:b/>
          <w:sz w:val="22"/>
          <w:szCs w:val="22"/>
        </w:rPr>
      </w:pPr>
    </w:p>
    <w:p w14:paraId="1BBA24E2" w14:textId="77777777" w:rsidR="00E65091" w:rsidRPr="00F75A72" w:rsidRDefault="00E65091" w:rsidP="00B823FA">
      <w:pPr>
        <w:spacing w:after="0" w:line="320" w:lineRule="exact"/>
        <w:jc w:val="center"/>
        <w:rPr>
          <w:rFonts w:ascii="Georgia" w:hAnsi="Georgia" w:cs="Tahoma"/>
          <w:b/>
          <w:sz w:val="22"/>
          <w:szCs w:val="22"/>
        </w:rPr>
      </w:pPr>
    </w:p>
    <w:p w14:paraId="4F25BEC1" w14:textId="77777777" w:rsidR="00E65091" w:rsidRPr="00F75A72" w:rsidRDefault="00E65091" w:rsidP="00B823FA">
      <w:pPr>
        <w:spacing w:after="0" w:line="320" w:lineRule="exact"/>
        <w:jc w:val="center"/>
        <w:rPr>
          <w:rFonts w:ascii="Georgia" w:hAnsi="Georgia" w:cs="Tahoma"/>
          <w:b/>
          <w:sz w:val="22"/>
          <w:szCs w:val="22"/>
        </w:rPr>
      </w:pPr>
    </w:p>
    <w:p w14:paraId="7613C4FB" w14:textId="77777777" w:rsidR="00E65091" w:rsidRPr="00F75A72" w:rsidRDefault="00E65091" w:rsidP="00B823FA">
      <w:pPr>
        <w:spacing w:after="0" w:line="320" w:lineRule="exact"/>
        <w:jc w:val="center"/>
        <w:rPr>
          <w:rFonts w:ascii="Georgia" w:hAnsi="Georgia" w:cs="Tahoma"/>
          <w:b/>
          <w:bCs/>
          <w:sz w:val="22"/>
          <w:szCs w:val="22"/>
        </w:rPr>
      </w:pPr>
      <w:r w:rsidRPr="00F75A72">
        <w:rPr>
          <w:rFonts w:ascii="Georgia" w:eastAsia="Arial Unicode MS" w:hAnsi="Georgia" w:cs="Tahoma"/>
          <w:b/>
          <w:bCs/>
          <w:sz w:val="22"/>
          <w:szCs w:val="22"/>
        </w:rPr>
        <w:t>LOJAS QUERO-QUERO S.A.</w:t>
      </w:r>
    </w:p>
    <w:p w14:paraId="6F78CD56" w14:textId="77777777" w:rsidR="00E65091" w:rsidRPr="00F75A72" w:rsidRDefault="00E65091" w:rsidP="00B823FA">
      <w:pPr>
        <w:spacing w:after="0" w:line="320" w:lineRule="exact"/>
        <w:jc w:val="center"/>
        <w:rPr>
          <w:rFonts w:ascii="Georgia" w:hAnsi="Georgia" w:cs="Tahoma"/>
          <w:b/>
          <w:sz w:val="22"/>
          <w:szCs w:val="22"/>
        </w:rPr>
      </w:pPr>
      <w:r w:rsidRPr="00F75A72">
        <w:rPr>
          <w:rFonts w:ascii="Georgia" w:hAnsi="Georgia" w:cs="Tahoma"/>
          <w:i/>
          <w:sz w:val="22"/>
          <w:szCs w:val="22"/>
        </w:rPr>
        <w:t>na qualidade de Emissora das Debêntures</w:t>
      </w:r>
      <w:r w:rsidRPr="00F75A72">
        <w:rPr>
          <w:rFonts w:ascii="Georgia" w:hAnsi="Georgia" w:cs="Tahoma"/>
          <w:b/>
          <w:sz w:val="22"/>
          <w:szCs w:val="22"/>
        </w:rPr>
        <w:cr/>
      </w:r>
    </w:p>
    <w:p w14:paraId="086A5BB3" w14:textId="77777777" w:rsidR="00E65091" w:rsidRPr="00F75A72" w:rsidRDefault="00E65091" w:rsidP="00B823FA">
      <w:pPr>
        <w:spacing w:after="0" w:line="320" w:lineRule="exact"/>
        <w:jc w:val="center"/>
        <w:rPr>
          <w:rFonts w:ascii="Georgia" w:hAnsi="Georgia" w:cs="Tahoma"/>
          <w:b/>
          <w:sz w:val="22"/>
          <w:szCs w:val="22"/>
        </w:rPr>
      </w:pPr>
    </w:p>
    <w:p w14:paraId="734C9474" w14:textId="77777777" w:rsidR="00E65091" w:rsidRPr="00F75A72" w:rsidRDefault="00E65091" w:rsidP="00B823FA">
      <w:pPr>
        <w:spacing w:after="0" w:line="320" w:lineRule="exact"/>
        <w:jc w:val="center"/>
        <w:rPr>
          <w:rFonts w:ascii="Georgia" w:hAnsi="Georgia" w:cs="Tahoma"/>
          <w:b/>
          <w:sz w:val="22"/>
          <w:szCs w:val="22"/>
        </w:rPr>
      </w:pPr>
      <w:r w:rsidRPr="00F75A72">
        <w:rPr>
          <w:rFonts w:ascii="Georgia" w:hAnsi="Georgia" w:cs="Tahoma"/>
          <w:b/>
          <w:sz w:val="22"/>
          <w:szCs w:val="22"/>
        </w:rPr>
        <w:t>OLIVEIRA TRUST DISTRIBUIDORA DE TÍTULOS E VALORES MOBILIÁRIOS S.A.</w:t>
      </w:r>
    </w:p>
    <w:p w14:paraId="5BE80958" w14:textId="77777777" w:rsidR="00E65091" w:rsidRPr="00F75A72" w:rsidRDefault="00E65091" w:rsidP="00B823FA">
      <w:pPr>
        <w:spacing w:after="0" w:line="320" w:lineRule="exact"/>
        <w:jc w:val="center"/>
        <w:rPr>
          <w:rFonts w:ascii="Georgia" w:hAnsi="Georgia" w:cs="Tahoma"/>
          <w:i/>
          <w:sz w:val="22"/>
          <w:szCs w:val="22"/>
        </w:rPr>
      </w:pPr>
      <w:r w:rsidRPr="00F75A72">
        <w:rPr>
          <w:rFonts w:ascii="Georgia" w:hAnsi="Georgia" w:cs="Tahoma"/>
          <w:i/>
          <w:sz w:val="22"/>
          <w:szCs w:val="22"/>
        </w:rPr>
        <w:t>na qualidade de Agente Fiduciário</w:t>
      </w:r>
    </w:p>
    <w:p w14:paraId="6FBB61B0" w14:textId="77777777" w:rsidR="00E65091" w:rsidRPr="00F75A72" w:rsidRDefault="00E65091" w:rsidP="00B823FA">
      <w:pPr>
        <w:spacing w:after="0" w:line="320" w:lineRule="exact"/>
        <w:rPr>
          <w:rFonts w:ascii="Georgia" w:hAnsi="Georgia" w:cs="Tahoma"/>
          <w:sz w:val="22"/>
          <w:szCs w:val="22"/>
        </w:rPr>
      </w:pPr>
    </w:p>
    <w:p w14:paraId="029F8C49" w14:textId="77777777" w:rsidR="00E65091" w:rsidRPr="00F75A72" w:rsidRDefault="00E65091" w:rsidP="00B823FA">
      <w:pPr>
        <w:spacing w:after="0" w:line="320" w:lineRule="exact"/>
        <w:jc w:val="center"/>
        <w:rPr>
          <w:rFonts w:ascii="Georgia" w:hAnsi="Georgia" w:cs="Tahoma"/>
          <w:b/>
          <w:sz w:val="22"/>
          <w:szCs w:val="22"/>
        </w:rPr>
      </w:pPr>
    </w:p>
    <w:p w14:paraId="3DD57D00" w14:textId="77777777" w:rsidR="00E65091" w:rsidRPr="00F75A72" w:rsidRDefault="00E65091" w:rsidP="00B823FA">
      <w:pPr>
        <w:spacing w:after="0" w:line="320" w:lineRule="exact"/>
        <w:jc w:val="center"/>
        <w:rPr>
          <w:rFonts w:ascii="Georgia" w:hAnsi="Georgia" w:cs="Tahoma"/>
          <w:b/>
          <w:sz w:val="22"/>
          <w:szCs w:val="22"/>
        </w:rPr>
      </w:pPr>
    </w:p>
    <w:p w14:paraId="4229307C" w14:textId="30CF0D5B" w:rsidR="00E65091" w:rsidRPr="00F75A72" w:rsidRDefault="00EE5379" w:rsidP="00B823FA">
      <w:pPr>
        <w:spacing w:after="0" w:line="320" w:lineRule="exact"/>
        <w:jc w:val="center"/>
        <w:rPr>
          <w:rFonts w:ascii="Georgia" w:hAnsi="Georgia" w:cs="Tahoma"/>
          <w:b/>
          <w:bCs/>
          <w:sz w:val="22"/>
          <w:szCs w:val="22"/>
        </w:rPr>
      </w:pPr>
      <w:bookmarkStart w:id="1" w:name="_cp_change_1"/>
      <w:bookmarkStart w:id="2" w:name="_Hlk26750685"/>
      <w:bookmarkStart w:id="3" w:name="_Hlk120274830"/>
      <w:r w:rsidRPr="00F75A72">
        <w:rPr>
          <w:rFonts w:ascii="Georgia" w:eastAsia="Times New Roman" w:hAnsi="Georgia" w:cs="Tahoma"/>
          <w:b/>
          <w:bCs/>
          <w:sz w:val="22"/>
          <w:szCs w:val="22"/>
          <w:u w:color="0000FF"/>
        </w:rPr>
        <w:t>QUERO-QUERO VERDECARD INSTITUIÇÃO</w:t>
      </w:r>
      <w:r w:rsidRPr="008A68E8">
        <w:rPr>
          <w:rFonts w:ascii="Georgia" w:hAnsi="Georgia"/>
          <w:b/>
          <w:sz w:val="22"/>
          <w:u w:color="0000FF"/>
        </w:rPr>
        <w:t xml:space="preserve"> DE </w:t>
      </w:r>
      <w:r w:rsidRPr="00F75A72">
        <w:rPr>
          <w:rFonts w:ascii="Georgia" w:eastAsia="Times New Roman" w:hAnsi="Georgia" w:cs="Tahoma"/>
          <w:b/>
          <w:bCs/>
          <w:sz w:val="22"/>
          <w:szCs w:val="22"/>
          <w:u w:color="0000FF"/>
        </w:rPr>
        <w:t>PAGAMENTO</w:t>
      </w:r>
      <w:bookmarkEnd w:id="1"/>
      <w:r w:rsidRPr="00F75A72">
        <w:rPr>
          <w:rFonts w:ascii="Georgia" w:eastAsia="Times New Roman" w:hAnsi="Georgia" w:cs="Tahoma"/>
          <w:b/>
          <w:bCs/>
          <w:sz w:val="22"/>
          <w:szCs w:val="22"/>
        </w:rPr>
        <w:t xml:space="preserve"> S.A.</w:t>
      </w:r>
      <w:bookmarkEnd w:id="2"/>
    </w:p>
    <w:p w14:paraId="4135DA77" w14:textId="77777777" w:rsidR="00E65091" w:rsidRPr="00F75A72" w:rsidRDefault="00E65091" w:rsidP="00B823FA">
      <w:pPr>
        <w:spacing w:after="0" w:line="320" w:lineRule="exact"/>
        <w:jc w:val="center"/>
        <w:rPr>
          <w:rFonts w:ascii="Georgia" w:hAnsi="Georgia" w:cs="Tahoma"/>
          <w:i/>
          <w:sz w:val="22"/>
          <w:szCs w:val="22"/>
        </w:rPr>
      </w:pPr>
      <w:r w:rsidRPr="00F75A72">
        <w:rPr>
          <w:rFonts w:ascii="Georgia" w:hAnsi="Georgia" w:cs="Tahoma"/>
          <w:i/>
          <w:sz w:val="22"/>
          <w:szCs w:val="22"/>
        </w:rPr>
        <w:t>como Fiadora</w:t>
      </w:r>
    </w:p>
    <w:p w14:paraId="4A0AE3C4" w14:textId="77777777" w:rsidR="00E65091" w:rsidRPr="00F75A72" w:rsidRDefault="00E65091" w:rsidP="00B823FA">
      <w:pPr>
        <w:spacing w:after="0" w:line="320" w:lineRule="exact"/>
        <w:jc w:val="center"/>
        <w:rPr>
          <w:rFonts w:ascii="Georgia" w:hAnsi="Georgia" w:cs="Tahoma"/>
          <w:i/>
          <w:sz w:val="22"/>
          <w:szCs w:val="22"/>
        </w:rPr>
      </w:pPr>
    </w:p>
    <w:p w14:paraId="1ED0BC8F" w14:textId="77777777" w:rsidR="00E65091" w:rsidRPr="00F75A72" w:rsidRDefault="00E65091" w:rsidP="00B823FA">
      <w:pPr>
        <w:spacing w:after="0" w:line="320" w:lineRule="exact"/>
        <w:jc w:val="center"/>
        <w:rPr>
          <w:rFonts w:ascii="Georgia" w:hAnsi="Georgia" w:cs="Tahoma"/>
          <w:i/>
          <w:sz w:val="22"/>
          <w:szCs w:val="22"/>
        </w:rPr>
      </w:pPr>
      <w:r w:rsidRPr="00F75A72">
        <w:rPr>
          <w:rFonts w:ascii="Georgia" w:hAnsi="Georgia" w:cs="Tahoma"/>
          <w:i/>
          <w:sz w:val="22"/>
          <w:szCs w:val="22"/>
        </w:rPr>
        <w:t>e</w:t>
      </w:r>
    </w:p>
    <w:p w14:paraId="48DE7212" w14:textId="77777777" w:rsidR="00E65091" w:rsidRPr="00F75A72" w:rsidRDefault="00E65091" w:rsidP="00B823FA">
      <w:pPr>
        <w:spacing w:after="0" w:line="320" w:lineRule="exact"/>
        <w:jc w:val="center"/>
        <w:rPr>
          <w:rFonts w:ascii="Georgia" w:hAnsi="Georgia" w:cs="Tahoma"/>
          <w:b/>
          <w:bCs/>
          <w:sz w:val="22"/>
          <w:szCs w:val="22"/>
        </w:rPr>
      </w:pPr>
      <w:r w:rsidRPr="00F75A72">
        <w:rPr>
          <w:rFonts w:ascii="Georgia" w:hAnsi="Georgia" w:cs="Tahoma"/>
          <w:b/>
          <w:bCs/>
          <w:sz w:val="22"/>
          <w:szCs w:val="22"/>
        </w:rPr>
        <w:t xml:space="preserve">SENTINELA DOS PAMPAS </w:t>
      </w:r>
      <w:bookmarkStart w:id="4" w:name="_cp_change_2"/>
      <w:r w:rsidRPr="00F75A72">
        <w:rPr>
          <w:rFonts w:ascii="Georgia" w:hAnsi="Georgia" w:cs="Tahoma"/>
          <w:b/>
          <w:bCs/>
          <w:sz w:val="22"/>
          <w:szCs w:val="22"/>
          <w:u w:color="0000FF"/>
        </w:rPr>
        <w:t xml:space="preserve">- </w:t>
      </w:r>
      <w:bookmarkEnd w:id="4"/>
      <w:r w:rsidRPr="00F75A72">
        <w:rPr>
          <w:rFonts w:ascii="Georgia" w:hAnsi="Georgia" w:cs="Tahoma"/>
          <w:b/>
          <w:bCs/>
          <w:sz w:val="22"/>
          <w:szCs w:val="22"/>
        </w:rPr>
        <w:t>ADMINISTRADORA E CORRETORA DE SEGUROS LTDA.</w:t>
      </w:r>
    </w:p>
    <w:bookmarkEnd w:id="3"/>
    <w:p w14:paraId="18CAF841" w14:textId="77777777" w:rsidR="00E65091" w:rsidRPr="00F75A72" w:rsidRDefault="00E65091" w:rsidP="00B823FA">
      <w:pPr>
        <w:spacing w:after="0" w:line="320" w:lineRule="exact"/>
        <w:jc w:val="center"/>
        <w:rPr>
          <w:rFonts w:ascii="Georgia" w:hAnsi="Georgia" w:cs="Tahoma"/>
          <w:b/>
          <w:bCs/>
          <w:sz w:val="22"/>
          <w:szCs w:val="22"/>
        </w:rPr>
      </w:pPr>
      <w:r w:rsidRPr="00F75A72">
        <w:rPr>
          <w:rFonts w:ascii="Georgia" w:hAnsi="Georgia" w:cs="Tahoma"/>
          <w:i/>
          <w:sz w:val="22"/>
          <w:szCs w:val="22"/>
        </w:rPr>
        <w:t>como Fiadora</w:t>
      </w:r>
    </w:p>
    <w:p w14:paraId="3DA295AD" w14:textId="77777777" w:rsidR="00E65091" w:rsidRPr="00F75A72" w:rsidRDefault="00E65091" w:rsidP="00B823FA">
      <w:pPr>
        <w:spacing w:after="0" w:line="320" w:lineRule="exact"/>
        <w:jc w:val="center"/>
        <w:rPr>
          <w:rFonts w:ascii="Georgia" w:hAnsi="Georgia" w:cs="Tahoma"/>
          <w:b/>
          <w:sz w:val="22"/>
          <w:szCs w:val="22"/>
        </w:rPr>
      </w:pPr>
    </w:p>
    <w:p w14:paraId="2154F34E" w14:textId="77777777" w:rsidR="00E65091" w:rsidRPr="00F75A72" w:rsidRDefault="00E65091" w:rsidP="00B823FA">
      <w:pPr>
        <w:spacing w:after="0" w:line="320" w:lineRule="exact"/>
        <w:jc w:val="center"/>
        <w:rPr>
          <w:rFonts w:ascii="Georgia" w:hAnsi="Georgia" w:cs="Tahoma"/>
          <w:b/>
          <w:sz w:val="22"/>
          <w:szCs w:val="22"/>
        </w:rPr>
      </w:pPr>
    </w:p>
    <w:p w14:paraId="5306A890" w14:textId="77777777" w:rsidR="00E65091" w:rsidRPr="00F75A72" w:rsidRDefault="00E65091" w:rsidP="00B823FA">
      <w:pPr>
        <w:spacing w:after="0" w:line="320" w:lineRule="exact"/>
        <w:jc w:val="center"/>
        <w:rPr>
          <w:rStyle w:val="NenhumA"/>
          <w:rFonts w:ascii="Georgia" w:eastAsia="Garamond" w:hAnsi="Georgia" w:cs="Tahoma"/>
          <w:b/>
          <w:bCs/>
          <w:smallCaps/>
          <w:sz w:val="22"/>
          <w:szCs w:val="22"/>
        </w:rPr>
      </w:pPr>
      <w:r w:rsidRPr="00F75A72">
        <w:rPr>
          <w:rStyle w:val="NenhumA"/>
          <w:rFonts w:ascii="Georgia" w:hAnsi="Georgia" w:cs="Tahoma"/>
          <w:b/>
          <w:bCs/>
          <w:smallCaps/>
          <w:sz w:val="22"/>
          <w:szCs w:val="22"/>
        </w:rPr>
        <w:t>_______________________________</w:t>
      </w:r>
    </w:p>
    <w:p w14:paraId="417D831D" w14:textId="77777777" w:rsidR="00E65091" w:rsidRPr="00F75A72" w:rsidRDefault="00E65091" w:rsidP="00B823FA">
      <w:pPr>
        <w:spacing w:after="0" w:line="320" w:lineRule="exact"/>
        <w:jc w:val="center"/>
        <w:rPr>
          <w:rFonts w:ascii="Georgia" w:hAnsi="Georgia" w:cs="Tahoma"/>
          <w:sz w:val="22"/>
          <w:szCs w:val="22"/>
        </w:rPr>
      </w:pPr>
    </w:p>
    <w:p w14:paraId="071BD178" w14:textId="3BDB1F18" w:rsidR="00E65091" w:rsidRPr="00F75A72" w:rsidRDefault="007962DA" w:rsidP="00B823FA">
      <w:pPr>
        <w:spacing w:after="0" w:line="320" w:lineRule="exact"/>
        <w:jc w:val="center"/>
        <w:rPr>
          <w:rFonts w:ascii="Georgia" w:hAnsi="Georgia" w:cs="Tahoma"/>
          <w:i/>
          <w:sz w:val="22"/>
          <w:szCs w:val="22"/>
        </w:rPr>
      </w:pPr>
      <w:r>
        <w:rPr>
          <w:rFonts w:ascii="Georgia" w:hAnsi="Georgia" w:cs="Tahoma"/>
          <w:sz w:val="22"/>
          <w:szCs w:val="22"/>
        </w:rPr>
        <w:t>1</w:t>
      </w:r>
      <w:r w:rsidR="00F16469">
        <w:rPr>
          <w:rFonts w:ascii="Georgia" w:hAnsi="Georgia" w:cs="Tahoma"/>
          <w:sz w:val="22"/>
          <w:szCs w:val="22"/>
        </w:rPr>
        <w:t>4</w:t>
      </w:r>
      <w:r w:rsidRPr="00F75A72">
        <w:rPr>
          <w:rFonts w:ascii="Georgia" w:hAnsi="Georgia" w:cs="Tahoma"/>
          <w:sz w:val="22"/>
          <w:szCs w:val="22"/>
        </w:rPr>
        <w:t xml:space="preserve"> </w:t>
      </w:r>
      <w:r w:rsidR="00E65091" w:rsidRPr="00F75A72">
        <w:rPr>
          <w:rFonts w:ascii="Georgia" w:hAnsi="Georgia" w:cs="Tahoma"/>
          <w:sz w:val="22"/>
          <w:szCs w:val="22"/>
        </w:rPr>
        <w:t xml:space="preserve">de </w:t>
      </w:r>
      <w:bookmarkStart w:id="5" w:name="_cp_change_4"/>
      <w:r w:rsidR="00E65091" w:rsidRPr="008A68E8">
        <w:rPr>
          <w:rFonts w:ascii="Georgia" w:hAnsi="Georgia"/>
          <w:sz w:val="22"/>
          <w:u w:color="0000FF"/>
        </w:rPr>
        <w:t>dezembro</w:t>
      </w:r>
      <w:bookmarkEnd w:id="5"/>
      <w:r w:rsidR="00E65091" w:rsidRPr="00F75A72">
        <w:rPr>
          <w:rFonts w:ascii="Georgia" w:hAnsi="Georgia" w:cs="Tahoma"/>
          <w:sz w:val="22"/>
          <w:szCs w:val="22"/>
        </w:rPr>
        <w:t xml:space="preserve"> de 2022</w:t>
      </w:r>
    </w:p>
    <w:p w14:paraId="513FAB94" w14:textId="77777777" w:rsidR="00E65091" w:rsidRPr="00F75A72" w:rsidRDefault="00E65091" w:rsidP="00B823FA">
      <w:pPr>
        <w:spacing w:after="0" w:line="320" w:lineRule="exact"/>
        <w:jc w:val="center"/>
        <w:rPr>
          <w:rFonts w:ascii="Georgia" w:eastAsia="Garamond" w:hAnsi="Georgia" w:cs="Tahoma"/>
          <w:b/>
          <w:bCs/>
          <w:smallCaps/>
          <w:sz w:val="22"/>
          <w:szCs w:val="22"/>
        </w:rPr>
      </w:pPr>
      <w:r w:rsidRPr="00F75A72">
        <w:rPr>
          <w:rStyle w:val="NenhumA"/>
          <w:rFonts w:ascii="Georgia" w:hAnsi="Georgia" w:cs="Tahoma"/>
          <w:b/>
          <w:bCs/>
          <w:smallCaps/>
          <w:sz w:val="22"/>
          <w:szCs w:val="22"/>
        </w:rPr>
        <w:t>________________________________</w:t>
      </w:r>
    </w:p>
    <w:p w14:paraId="12A63572" w14:textId="77777777" w:rsidR="00E65091" w:rsidRPr="00F75A72" w:rsidRDefault="00E65091" w:rsidP="00B823FA">
      <w:pPr>
        <w:spacing w:after="0" w:line="320" w:lineRule="exact"/>
        <w:jc w:val="both"/>
        <w:rPr>
          <w:rFonts w:ascii="Georgia" w:hAnsi="Georgia" w:cs="Tahoma"/>
          <w:b/>
          <w:sz w:val="22"/>
          <w:szCs w:val="22"/>
        </w:rPr>
      </w:pPr>
      <w:r w:rsidRPr="00F75A72">
        <w:rPr>
          <w:rStyle w:val="NenhumA"/>
          <w:rFonts w:ascii="Georgia" w:eastAsia="Arial Unicode MS" w:hAnsi="Georgia" w:cs="Tahoma"/>
          <w:smallCaps/>
          <w:sz w:val="22"/>
          <w:szCs w:val="22"/>
        </w:rPr>
        <w:br w:type="page"/>
      </w:r>
      <w:r w:rsidRPr="00F75A72">
        <w:rPr>
          <w:rFonts w:ascii="Georgia" w:hAnsi="Georgia" w:cs="Tahoma"/>
          <w:b/>
          <w:sz w:val="22"/>
          <w:szCs w:val="22"/>
        </w:rPr>
        <w:lastRenderedPageBreak/>
        <w:t xml:space="preserve">INSTRUMENTO PARTICULAR DE ESCRITURA DA TERCEIRA EMISSÃO DE DEBÊNTURES SIMPLES, NÃO CONVERSÍVEIS EM AÇÕES, EM SÉRIE ÚNICA, DA ESPÉCIE QUIROGRAFÁRIA, COM GARANTIA ADICIONAL FIDEJUSSÓRIA, PARA DISTRIBUIÇÃO PÚBLICA, COM ESFORÇOS RESTRITOS, DA </w:t>
      </w:r>
      <w:r w:rsidRPr="00F75A72">
        <w:rPr>
          <w:rFonts w:ascii="Georgia" w:eastAsia="Arial Unicode MS" w:hAnsi="Georgia" w:cs="Tahoma"/>
          <w:b/>
          <w:bCs/>
          <w:sz w:val="22"/>
          <w:szCs w:val="22"/>
        </w:rPr>
        <w:t>LOJAS QUERO-QUERO S.A.</w:t>
      </w:r>
      <w:r w:rsidRPr="00F75A72">
        <w:rPr>
          <w:rFonts w:ascii="Georgia" w:hAnsi="Georgia" w:cs="Tahoma"/>
          <w:b/>
          <w:bCs/>
          <w:sz w:val="22"/>
          <w:szCs w:val="22"/>
        </w:rPr>
        <w:t xml:space="preserve"> </w:t>
      </w:r>
    </w:p>
    <w:p w14:paraId="0D5D0061" w14:textId="77777777" w:rsidR="00E65091" w:rsidRPr="00F75A72" w:rsidRDefault="00E65091" w:rsidP="00B823FA">
      <w:pPr>
        <w:spacing w:after="0" w:line="320" w:lineRule="exact"/>
        <w:contextualSpacing/>
        <w:jc w:val="both"/>
        <w:rPr>
          <w:rFonts w:ascii="Georgia" w:hAnsi="Georgia" w:cs="Tahoma"/>
          <w:sz w:val="22"/>
          <w:szCs w:val="22"/>
        </w:rPr>
      </w:pPr>
    </w:p>
    <w:p w14:paraId="43E431ED" w14:textId="77777777" w:rsidR="00E65091" w:rsidRPr="00F75A72" w:rsidRDefault="00E65091" w:rsidP="00B823FA">
      <w:pPr>
        <w:spacing w:after="0" w:line="320" w:lineRule="exact"/>
        <w:contextualSpacing/>
        <w:jc w:val="both"/>
        <w:rPr>
          <w:rFonts w:ascii="Georgia" w:hAnsi="Georgia" w:cs="Tahoma"/>
          <w:sz w:val="22"/>
          <w:szCs w:val="22"/>
        </w:rPr>
      </w:pPr>
      <w:r w:rsidRPr="00F75A72">
        <w:rPr>
          <w:rFonts w:ascii="Georgia" w:hAnsi="Georgia" w:cs="Tahoma"/>
          <w:sz w:val="22"/>
          <w:szCs w:val="22"/>
        </w:rPr>
        <w:t>Pelo presente instrumento particular, as partes abaixo qualificadas:</w:t>
      </w:r>
    </w:p>
    <w:p w14:paraId="245C1CC7" w14:textId="77777777" w:rsidR="00E65091" w:rsidRPr="00F75A72" w:rsidRDefault="00E65091" w:rsidP="00B823FA">
      <w:pPr>
        <w:pStyle w:val="Corpodetexto2"/>
        <w:suppressAutoHyphens/>
        <w:spacing w:after="0" w:line="320" w:lineRule="exact"/>
        <w:contextualSpacing/>
        <w:jc w:val="both"/>
        <w:rPr>
          <w:rFonts w:ascii="Georgia" w:eastAsia="Arial Unicode MS" w:hAnsi="Georgia" w:cs="Tahoma"/>
          <w:bCs/>
          <w:sz w:val="22"/>
          <w:szCs w:val="22"/>
        </w:rPr>
      </w:pPr>
    </w:p>
    <w:p w14:paraId="7CC8C34C" w14:textId="6EB6FBE5" w:rsidR="00E65091" w:rsidRPr="00F75A72" w:rsidRDefault="00E65091" w:rsidP="00B823FA">
      <w:pPr>
        <w:pStyle w:val="Corpodetexto2"/>
        <w:suppressAutoHyphens/>
        <w:spacing w:after="0" w:line="320" w:lineRule="exact"/>
        <w:contextualSpacing/>
        <w:jc w:val="both"/>
        <w:rPr>
          <w:rFonts w:ascii="Georgia" w:hAnsi="Georgia" w:cs="Tahoma"/>
          <w:b w:val="0"/>
          <w:sz w:val="22"/>
          <w:szCs w:val="22"/>
        </w:rPr>
      </w:pPr>
      <w:r w:rsidRPr="00F75A72">
        <w:rPr>
          <w:rFonts w:ascii="Georgia" w:eastAsia="Arial Unicode MS" w:hAnsi="Georgia" w:cs="Tahoma"/>
          <w:bCs/>
          <w:sz w:val="22"/>
          <w:szCs w:val="22"/>
        </w:rPr>
        <w:t>LOJAS QUERO-QUERO S.A.</w:t>
      </w:r>
      <w:r w:rsidRPr="00F75A72">
        <w:rPr>
          <w:rFonts w:ascii="Georgia" w:eastAsia="Arial Unicode MS" w:hAnsi="Georgia" w:cs="Tahoma"/>
          <w:b w:val="0"/>
          <w:bCs/>
          <w:sz w:val="22"/>
          <w:szCs w:val="22"/>
        </w:rPr>
        <w:t>, sociedade por ações com registro de companhia aberta perante a Comissão de Valores Mobiliários (“</w:t>
      </w:r>
      <w:r w:rsidRPr="00F75A72">
        <w:rPr>
          <w:rFonts w:ascii="Georgia" w:eastAsia="Arial Unicode MS" w:hAnsi="Georgia" w:cs="Tahoma"/>
          <w:b w:val="0"/>
          <w:bCs/>
          <w:sz w:val="22"/>
          <w:szCs w:val="22"/>
          <w:u w:val="single"/>
        </w:rPr>
        <w:t>CVM</w:t>
      </w:r>
      <w:r w:rsidRPr="00F75A72">
        <w:rPr>
          <w:rFonts w:ascii="Georgia" w:eastAsia="Arial Unicode MS" w:hAnsi="Georgia" w:cs="Tahoma"/>
          <w:b w:val="0"/>
          <w:bCs/>
          <w:sz w:val="22"/>
          <w:szCs w:val="22"/>
        </w:rPr>
        <w:t>”), com sede na Cidade de Cachoeirinha, Estado do Rio Grande do Sul, na Avenida General Flores da Cunha, nº 1943, Vila Cachoeirinha, CEP 94910-003, inscrita no Cadastro Nacional da Pessoa Jurídica do Ministério da Economia (“</w:t>
      </w:r>
      <w:r w:rsidRPr="00F75A72">
        <w:rPr>
          <w:rFonts w:ascii="Georgia" w:eastAsia="Arial Unicode MS" w:hAnsi="Georgia" w:cs="Tahoma"/>
          <w:b w:val="0"/>
          <w:bCs/>
          <w:sz w:val="22"/>
          <w:szCs w:val="22"/>
          <w:u w:val="single"/>
        </w:rPr>
        <w:t>CNPJ/ME</w:t>
      </w:r>
      <w:r w:rsidRPr="00F75A72">
        <w:rPr>
          <w:rFonts w:ascii="Georgia" w:eastAsia="Arial Unicode MS" w:hAnsi="Georgia" w:cs="Tahoma"/>
          <w:b w:val="0"/>
          <w:bCs/>
          <w:sz w:val="22"/>
          <w:szCs w:val="22"/>
        </w:rPr>
        <w:t xml:space="preserve">”) sob o nº 96.418.264/0218-02, </w:t>
      </w:r>
      <w:bookmarkStart w:id="6" w:name="_Hlk26130054"/>
      <w:r w:rsidRPr="00F75A72">
        <w:rPr>
          <w:rFonts w:ascii="Georgia" w:eastAsia="Arial Unicode MS" w:hAnsi="Georgia" w:cs="Tahoma"/>
          <w:b w:val="0"/>
          <w:bCs/>
          <w:sz w:val="22"/>
          <w:szCs w:val="22"/>
        </w:rPr>
        <w:t xml:space="preserve">com seus atos constitutivos registrados perante a </w:t>
      </w:r>
      <w:bookmarkEnd w:id="6"/>
      <w:r w:rsidRPr="00F75A72">
        <w:rPr>
          <w:rFonts w:ascii="Georgia" w:eastAsia="Arial Unicode MS" w:hAnsi="Georgia" w:cs="Tahoma"/>
          <w:b w:val="0"/>
          <w:bCs/>
          <w:sz w:val="22"/>
          <w:szCs w:val="22"/>
        </w:rPr>
        <w:t>Junta Comercial</w:t>
      </w:r>
      <w:bookmarkStart w:id="7" w:name="_cp_change_5"/>
      <w:r w:rsidRPr="00F75A72">
        <w:rPr>
          <w:rFonts w:ascii="Georgia" w:eastAsia="Arial Unicode MS" w:hAnsi="Georgia" w:cs="Tahoma"/>
          <w:b w:val="0"/>
          <w:bCs/>
          <w:sz w:val="22"/>
          <w:szCs w:val="22"/>
          <w:u w:color="0000FF"/>
        </w:rPr>
        <w:t>, Industrial e Serviços</w:t>
      </w:r>
      <w:bookmarkEnd w:id="7"/>
      <w:r w:rsidRPr="00F75A72">
        <w:rPr>
          <w:rFonts w:ascii="Georgia" w:eastAsia="Arial Unicode MS" w:hAnsi="Georgia" w:cs="Tahoma"/>
          <w:b w:val="0"/>
          <w:bCs/>
          <w:sz w:val="22"/>
          <w:szCs w:val="22"/>
        </w:rPr>
        <w:t xml:space="preserve"> do Estado do Rio Grande do Sul (“</w:t>
      </w:r>
      <w:bookmarkStart w:id="8" w:name="_cp_change_7"/>
      <w:r w:rsidRPr="00F75A72">
        <w:rPr>
          <w:rFonts w:ascii="Georgia" w:eastAsia="Times New Roman" w:hAnsi="Georgia" w:cs="Tahoma"/>
          <w:b w:val="0"/>
          <w:sz w:val="22"/>
          <w:szCs w:val="22"/>
          <w:u w:val="single" w:color="0000FF"/>
        </w:rPr>
        <w:t>JUCISRS</w:t>
      </w:r>
      <w:bookmarkEnd w:id="8"/>
      <w:r w:rsidRPr="00F75A72">
        <w:rPr>
          <w:rFonts w:ascii="Georgia" w:eastAsia="Arial Unicode MS" w:hAnsi="Georgia" w:cs="Tahoma"/>
          <w:b w:val="0"/>
          <w:bCs/>
          <w:sz w:val="22"/>
          <w:szCs w:val="22"/>
        </w:rPr>
        <w:t xml:space="preserve">”) sob o NIRE 4330002898-4, </w:t>
      </w:r>
      <w:r w:rsidRPr="00F75A72">
        <w:rPr>
          <w:rFonts w:ascii="Georgia" w:eastAsia="Times New Roman" w:hAnsi="Georgia" w:cs="Tahoma"/>
          <w:b w:val="0"/>
          <w:sz w:val="22"/>
          <w:szCs w:val="22"/>
        </w:rPr>
        <w:t>neste ato representada na forma de seu estatuto social, por seu(s) representante(s) legal(</w:t>
      </w:r>
      <w:proofErr w:type="spellStart"/>
      <w:r w:rsidRPr="00F75A72">
        <w:rPr>
          <w:rFonts w:ascii="Georgia" w:eastAsia="Times New Roman" w:hAnsi="Georgia" w:cs="Tahoma"/>
          <w:b w:val="0"/>
          <w:sz w:val="22"/>
          <w:szCs w:val="22"/>
        </w:rPr>
        <w:t>is</w:t>
      </w:r>
      <w:proofErr w:type="spellEnd"/>
      <w:r w:rsidRPr="00F75A72">
        <w:rPr>
          <w:rFonts w:ascii="Georgia" w:eastAsia="Times New Roman" w:hAnsi="Georgia" w:cs="Tahoma"/>
          <w:b w:val="0"/>
          <w:sz w:val="22"/>
          <w:szCs w:val="22"/>
        </w:rPr>
        <w:t>) devidamente autorizado(s) e identificado(s) na respectiva página de assinatura do presente instrumento</w:t>
      </w:r>
      <w:r w:rsidRPr="00F75A72">
        <w:rPr>
          <w:rFonts w:ascii="Georgia" w:eastAsia="Arial Unicode MS" w:hAnsi="Georgia" w:cs="Tahoma"/>
          <w:b w:val="0"/>
          <w:bCs/>
          <w:sz w:val="22"/>
          <w:szCs w:val="22"/>
        </w:rPr>
        <w:t> </w:t>
      </w:r>
      <w:r w:rsidRPr="00F75A72">
        <w:rPr>
          <w:rFonts w:ascii="Georgia" w:eastAsia="Times New Roman" w:hAnsi="Georgia" w:cs="Tahoma"/>
          <w:b w:val="0"/>
          <w:sz w:val="22"/>
          <w:szCs w:val="22"/>
        </w:rPr>
        <w:t>(“</w:t>
      </w:r>
      <w:r w:rsidRPr="00F75A72">
        <w:rPr>
          <w:rFonts w:ascii="Georgia" w:eastAsia="Times New Roman" w:hAnsi="Georgia" w:cs="Tahoma"/>
          <w:b w:val="0"/>
          <w:sz w:val="22"/>
          <w:szCs w:val="22"/>
          <w:u w:val="single"/>
        </w:rPr>
        <w:t>Emissora</w:t>
      </w:r>
      <w:r w:rsidRPr="00F75A72">
        <w:rPr>
          <w:rFonts w:ascii="Georgia" w:eastAsia="Times New Roman" w:hAnsi="Georgia" w:cs="Tahoma"/>
          <w:b w:val="0"/>
          <w:sz w:val="22"/>
          <w:szCs w:val="22"/>
        </w:rPr>
        <w:t>” ou “</w:t>
      </w:r>
      <w:r w:rsidRPr="00F75A72">
        <w:rPr>
          <w:rFonts w:ascii="Georgia" w:eastAsia="Times New Roman" w:hAnsi="Georgia" w:cs="Tahoma"/>
          <w:b w:val="0"/>
          <w:sz w:val="22"/>
          <w:szCs w:val="22"/>
          <w:u w:val="single"/>
        </w:rPr>
        <w:t>Companhia</w:t>
      </w:r>
      <w:r w:rsidRPr="00F75A72">
        <w:rPr>
          <w:rFonts w:ascii="Georgia" w:eastAsia="Times New Roman" w:hAnsi="Georgia" w:cs="Tahoma"/>
          <w:b w:val="0"/>
          <w:sz w:val="22"/>
          <w:szCs w:val="22"/>
        </w:rPr>
        <w:t>”)</w:t>
      </w:r>
      <w:r w:rsidRPr="00F75A72">
        <w:rPr>
          <w:rFonts w:ascii="Georgia" w:hAnsi="Georgia" w:cs="Tahoma"/>
          <w:b w:val="0"/>
          <w:sz w:val="22"/>
          <w:szCs w:val="22"/>
        </w:rPr>
        <w:t>;</w:t>
      </w:r>
    </w:p>
    <w:p w14:paraId="3CF945FA" w14:textId="77777777" w:rsidR="00E65091" w:rsidRPr="00F75A72" w:rsidRDefault="00E65091" w:rsidP="00B823FA">
      <w:pPr>
        <w:tabs>
          <w:tab w:val="left" w:pos="1134"/>
        </w:tabs>
        <w:suppressAutoHyphens/>
        <w:spacing w:after="0" w:line="320" w:lineRule="exact"/>
        <w:jc w:val="both"/>
        <w:rPr>
          <w:rFonts w:ascii="Georgia" w:eastAsia="Times New Roman" w:hAnsi="Georgia" w:cs="Tahoma"/>
          <w:b/>
          <w:bCs/>
          <w:sz w:val="22"/>
          <w:szCs w:val="22"/>
        </w:rPr>
      </w:pPr>
    </w:p>
    <w:p w14:paraId="41FE5BF7" w14:textId="77777777" w:rsidR="00E65091" w:rsidRPr="00F75A72" w:rsidRDefault="00E65091" w:rsidP="00B823FA">
      <w:pPr>
        <w:tabs>
          <w:tab w:val="left" w:pos="1134"/>
        </w:tabs>
        <w:suppressAutoHyphens/>
        <w:spacing w:after="0" w:line="320" w:lineRule="exact"/>
        <w:jc w:val="both"/>
        <w:rPr>
          <w:rFonts w:ascii="Georgia" w:hAnsi="Georgia" w:cs="Tahoma"/>
          <w:b/>
          <w:bCs/>
          <w:sz w:val="22"/>
          <w:szCs w:val="22"/>
        </w:rPr>
      </w:pPr>
      <w:r w:rsidRPr="00F75A72">
        <w:rPr>
          <w:rFonts w:ascii="Georgia" w:eastAsia="Times New Roman" w:hAnsi="Georgia" w:cs="Tahoma"/>
          <w:b/>
          <w:bCs/>
          <w:sz w:val="22"/>
          <w:szCs w:val="22"/>
        </w:rPr>
        <w:t>OLIVEIRA TRUST DISTRIBUIDORA DE TÍTULOS E VALORES MOBILIÁRIOS S.A.</w:t>
      </w:r>
      <w:r w:rsidRPr="00F75A72">
        <w:rPr>
          <w:rFonts w:ascii="Georgia" w:eastAsia="Times New Roman" w:hAnsi="Georgia" w:cs="Tahoma"/>
          <w:sz w:val="22"/>
          <w:szCs w:val="22"/>
        </w:rPr>
        <w:t xml:space="preserve">, instituição financeira autorizada a funcionar pelo Banco Central do Brasil, com endereço na Cidade de </w:t>
      </w:r>
      <w:r w:rsidRPr="00F75A72">
        <w:rPr>
          <w:rFonts w:ascii="Georgia" w:eastAsia="Arial Unicode MS" w:hAnsi="Georgia" w:cs="Tahoma"/>
          <w:bCs/>
          <w:sz w:val="22"/>
          <w:szCs w:val="22"/>
        </w:rPr>
        <w:t>São Paulo</w:t>
      </w:r>
      <w:r w:rsidRPr="00F75A72">
        <w:rPr>
          <w:rFonts w:ascii="Georgia" w:eastAsia="Times New Roman" w:hAnsi="Georgia" w:cs="Tahoma"/>
          <w:sz w:val="22"/>
          <w:szCs w:val="22"/>
        </w:rPr>
        <w:t xml:space="preserve">, Estado de </w:t>
      </w:r>
      <w:r w:rsidRPr="00F75A72">
        <w:rPr>
          <w:rFonts w:ascii="Georgia" w:eastAsia="Arial Unicode MS" w:hAnsi="Georgia" w:cs="Tahoma"/>
          <w:bCs/>
          <w:sz w:val="22"/>
          <w:szCs w:val="22"/>
        </w:rPr>
        <w:t>São Paulo</w:t>
      </w:r>
      <w:r w:rsidRPr="00F75A72">
        <w:rPr>
          <w:rFonts w:ascii="Georgia" w:eastAsia="Times New Roman" w:hAnsi="Georgia" w:cs="Tahoma"/>
          <w:sz w:val="22"/>
          <w:szCs w:val="22"/>
        </w:rPr>
        <w:t xml:space="preserve">, na </w:t>
      </w:r>
      <w:bookmarkStart w:id="9" w:name="_Hlk17817199"/>
      <w:r w:rsidRPr="00F75A72">
        <w:rPr>
          <w:rFonts w:ascii="Georgia" w:eastAsia="Times New Roman" w:hAnsi="Georgia" w:cs="Tahoma"/>
          <w:sz w:val="22"/>
          <w:szCs w:val="22"/>
        </w:rPr>
        <w:t xml:space="preserve">Rua Joaquim Floriano, nº 1052, 13º andar, sala 132 (parte), </w:t>
      </w:r>
      <w:r w:rsidRPr="00F75A72">
        <w:rPr>
          <w:rFonts w:ascii="Georgia" w:eastAsia="Arial Unicode MS" w:hAnsi="Georgia" w:cs="Tahoma"/>
          <w:bCs/>
          <w:sz w:val="22"/>
          <w:szCs w:val="22"/>
        </w:rPr>
        <w:t xml:space="preserve">Itaim Bibi, </w:t>
      </w:r>
      <w:r w:rsidRPr="00F75A72">
        <w:rPr>
          <w:rFonts w:ascii="Georgia" w:eastAsia="Times New Roman" w:hAnsi="Georgia" w:cs="Tahoma"/>
          <w:sz w:val="22"/>
          <w:szCs w:val="22"/>
        </w:rPr>
        <w:t>CEP 04534-004</w:t>
      </w:r>
      <w:bookmarkEnd w:id="9"/>
      <w:r w:rsidRPr="00F75A72">
        <w:rPr>
          <w:rFonts w:ascii="Georgia" w:eastAsia="Times New Roman" w:hAnsi="Georgia" w:cs="Tahoma"/>
          <w:sz w:val="22"/>
          <w:szCs w:val="22"/>
        </w:rPr>
        <w:t>, inscrita no CNPJ/ME sob o nº 36.113.876/0004-34, neste ato representada na forma de seu estatuto social, por seu(s) representante(s) legal(</w:t>
      </w:r>
      <w:proofErr w:type="spellStart"/>
      <w:r w:rsidRPr="00F75A72">
        <w:rPr>
          <w:rFonts w:ascii="Georgia" w:eastAsia="Times New Roman" w:hAnsi="Georgia" w:cs="Tahoma"/>
          <w:sz w:val="22"/>
          <w:szCs w:val="22"/>
        </w:rPr>
        <w:t>is</w:t>
      </w:r>
      <w:proofErr w:type="spellEnd"/>
      <w:r w:rsidRPr="00F75A72">
        <w:rPr>
          <w:rFonts w:ascii="Georgia" w:eastAsia="Times New Roman" w:hAnsi="Georgia" w:cs="Tahoma"/>
          <w:sz w:val="22"/>
          <w:szCs w:val="22"/>
        </w:rPr>
        <w:t>) devidamente autorizado(s) e identificado(s) na respectiva página de assinatura do presente instrumento </w:t>
      </w:r>
      <w:r w:rsidRPr="00F75A72">
        <w:rPr>
          <w:rFonts w:ascii="Georgia" w:eastAsia="Times New Roman" w:hAnsi="Georgia" w:cs="Tahoma"/>
          <w:bCs/>
          <w:snapToGrid w:val="0"/>
          <w:sz w:val="22"/>
          <w:szCs w:val="22"/>
        </w:rPr>
        <w:t>(</w:t>
      </w:r>
      <w:r w:rsidRPr="00F75A72">
        <w:rPr>
          <w:rFonts w:ascii="Georgia" w:eastAsia="Times New Roman" w:hAnsi="Georgia" w:cs="Tahoma"/>
          <w:snapToGrid w:val="0"/>
          <w:sz w:val="22"/>
          <w:szCs w:val="22"/>
        </w:rPr>
        <w:t>“</w:t>
      </w:r>
      <w:r w:rsidRPr="00F75A72">
        <w:rPr>
          <w:rFonts w:ascii="Georgia" w:eastAsia="Times New Roman" w:hAnsi="Georgia" w:cs="Tahoma"/>
          <w:snapToGrid w:val="0"/>
          <w:sz w:val="22"/>
          <w:szCs w:val="22"/>
          <w:u w:val="single"/>
        </w:rPr>
        <w:t>Agente Fiduciário</w:t>
      </w:r>
      <w:r w:rsidRPr="00F75A72">
        <w:rPr>
          <w:rFonts w:ascii="Georgia" w:eastAsia="Times New Roman" w:hAnsi="Georgia" w:cs="Tahoma"/>
          <w:snapToGrid w:val="0"/>
          <w:sz w:val="22"/>
          <w:szCs w:val="22"/>
        </w:rPr>
        <w:t>”) na qualidade de representante dos titulares das Debêntures (conforme abaixo definido) (“</w:t>
      </w:r>
      <w:r w:rsidRPr="00F75A72">
        <w:rPr>
          <w:rFonts w:ascii="Georgia" w:eastAsia="Times New Roman" w:hAnsi="Georgia" w:cs="Tahoma"/>
          <w:snapToGrid w:val="0"/>
          <w:sz w:val="22"/>
          <w:szCs w:val="22"/>
          <w:u w:val="single"/>
        </w:rPr>
        <w:t>Debenturistas</w:t>
      </w:r>
      <w:r w:rsidRPr="00F75A72">
        <w:rPr>
          <w:rFonts w:ascii="Georgia" w:eastAsia="Times New Roman" w:hAnsi="Georgia" w:cs="Tahoma"/>
          <w:snapToGrid w:val="0"/>
          <w:sz w:val="22"/>
          <w:szCs w:val="22"/>
        </w:rPr>
        <w:t>”)</w:t>
      </w:r>
      <w:r w:rsidRPr="00F75A72">
        <w:rPr>
          <w:rFonts w:ascii="Georgia" w:hAnsi="Georgia" w:cs="Tahoma"/>
          <w:sz w:val="22"/>
          <w:szCs w:val="22"/>
        </w:rPr>
        <w:t xml:space="preserve">; </w:t>
      </w:r>
    </w:p>
    <w:p w14:paraId="561AEBE5" w14:textId="77777777" w:rsidR="00E65091" w:rsidRPr="00F75A72" w:rsidRDefault="00E65091" w:rsidP="00B823FA">
      <w:pPr>
        <w:pStyle w:val="Corpodetexto2"/>
        <w:suppressAutoHyphens/>
        <w:spacing w:after="0" w:line="320" w:lineRule="exact"/>
        <w:contextualSpacing/>
        <w:jc w:val="both"/>
        <w:rPr>
          <w:rFonts w:ascii="Georgia" w:hAnsi="Georgia" w:cs="Tahoma"/>
          <w:b w:val="0"/>
          <w:sz w:val="22"/>
          <w:szCs w:val="22"/>
        </w:rPr>
      </w:pPr>
    </w:p>
    <w:p w14:paraId="61D88FE0" w14:textId="77777777" w:rsidR="00E65091" w:rsidRPr="00F75A72" w:rsidRDefault="00E65091" w:rsidP="00B823FA">
      <w:pPr>
        <w:pStyle w:val="Corpodetexto2"/>
        <w:suppressAutoHyphens/>
        <w:spacing w:after="0" w:line="320" w:lineRule="exact"/>
        <w:contextualSpacing/>
        <w:jc w:val="both"/>
        <w:rPr>
          <w:rFonts w:ascii="Georgia" w:hAnsi="Georgia" w:cs="Tahoma"/>
          <w:b w:val="0"/>
          <w:sz w:val="22"/>
          <w:szCs w:val="22"/>
        </w:rPr>
      </w:pPr>
      <w:r w:rsidRPr="00F75A72">
        <w:rPr>
          <w:rFonts w:ascii="Georgia" w:hAnsi="Georgia" w:cs="Tahoma"/>
          <w:b w:val="0"/>
          <w:sz w:val="22"/>
          <w:szCs w:val="22"/>
        </w:rPr>
        <w:t>e, ainda, como fiadoras:</w:t>
      </w:r>
    </w:p>
    <w:p w14:paraId="4C145C7E" w14:textId="77777777" w:rsidR="00E65091" w:rsidRPr="00F75A72" w:rsidRDefault="00E65091" w:rsidP="00B823FA">
      <w:pPr>
        <w:tabs>
          <w:tab w:val="left" w:pos="1134"/>
        </w:tabs>
        <w:suppressAutoHyphens/>
        <w:spacing w:after="0" w:line="320" w:lineRule="exact"/>
        <w:jc w:val="both"/>
        <w:rPr>
          <w:rFonts w:ascii="Georgia" w:eastAsia="Times New Roman" w:hAnsi="Georgia" w:cs="Tahoma"/>
          <w:b/>
          <w:bCs/>
          <w:sz w:val="22"/>
          <w:szCs w:val="22"/>
        </w:rPr>
      </w:pPr>
    </w:p>
    <w:p w14:paraId="442D18A0" w14:textId="7728F2FE" w:rsidR="002C0E43" w:rsidRPr="00F75A72" w:rsidRDefault="00D00347" w:rsidP="00B823FA">
      <w:pPr>
        <w:tabs>
          <w:tab w:val="left" w:pos="1134"/>
        </w:tabs>
        <w:suppressAutoHyphens/>
        <w:spacing w:after="0" w:line="320" w:lineRule="exact"/>
        <w:jc w:val="both"/>
        <w:rPr>
          <w:rFonts w:ascii="Georgia" w:eastAsia="Times New Roman" w:hAnsi="Georgia" w:cs="Tahoma"/>
          <w:sz w:val="22"/>
          <w:szCs w:val="22"/>
        </w:rPr>
      </w:pPr>
      <w:bookmarkStart w:id="10" w:name="_cp_change_9"/>
      <w:r w:rsidRPr="00F75A72">
        <w:rPr>
          <w:rFonts w:ascii="Georgia" w:eastAsia="Times New Roman" w:hAnsi="Georgia" w:cs="Tahoma"/>
          <w:b/>
          <w:bCs/>
          <w:sz w:val="22"/>
          <w:szCs w:val="22"/>
          <w:u w:color="0000FF"/>
        </w:rPr>
        <w:t>QUERO-QUERO VERDECARD INSTITUIÇÃO DE PAGAMENTO</w:t>
      </w:r>
      <w:bookmarkEnd w:id="10"/>
      <w:r w:rsidRPr="00F75A72">
        <w:rPr>
          <w:rFonts w:ascii="Georgia" w:eastAsia="Times New Roman" w:hAnsi="Georgia" w:cs="Tahoma"/>
          <w:b/>
          <w:bCs/>
          <w:sz w:val="22"/>
          <w:szCs w:val="22"/>
        </w:rPr>
        <w:t xml:space="preserve"> S.A.</w:t>
      </w:r>
      <w:r w:rsidRPr="00F75A72">
        <w:rPr>
          <w:rFonts w:ascii="Georgia" w:eastAsia="Times New Roman" w:hAnsi="Georgia" w:cs="Tahoma"/>
          <w:bCs/>
          <w:sz w:val="22"/>
          <w:szCs w:val="22"/>
        </w:rPr>
        <w:t xml:space="preserve">, </w:t>
      </w:r>
      <w:r w:rsidRPr="00F75A72">
        <w:rPr>
          <w:rFonts w:ascii="Georgia" w:eastAsia="Arial Unicode MS" w:hAnsi="Georgia" w:cs="Tahoma"/>
          <w:bCs/>
          <w:sz w:val="22"/>
          <w:szCs w:val="22"/>
        </w:rPr>
        <w:t>sociedade por ações sem registro de companhia aberta perante CVM, com sede na Cidade de Cachoeirinha, Estado do Rio Grande do Sul, na Avenida General Flores da Cunha, nº 1943, Sala 01, Vila Cachoeirinha, CEP 94910-003, inscrita no CNPJ/ME sob o nº </w:t>
      </w:r>
      <w:bookmarkStart w:id="11" w:name="_Hlk26750706"/>
      <w:r w:rsidRPr="00F75A72">
        <w:rPr>
          <w:rFonts w:ascii="Georgia" w:eastAsia="Arial Unicode MS" w:hAnsi="Georgia" w:cs="Tahoma"/>
          <w:bCs/>
          <w:sz w:val="22"/>
          <w:szCs w:val="22"/>
        </w:rPr>
        <w:t>01.722.480/0001-67</w:t>
      </w:r>
      <w:bookmarkEnd w:id="11"/>
      <w:r w:rsidRPr="00F75A72">
        <w:rPr>
          <w:rFonts w:ascii="Georgia" w:eastAsia="Arial Unicode MS" w:hAnsi="Georgia" w:cs="Tahoma"/>
          <w:bCs/>
          <w:sz w:val="22"/>
          <w:szCs w:val="22"/>
        </w:rPr>
        <w:t xml:space="preserve">, </w:t>
      </w:r>
      <w:r w:rsidRPr="00F75A72">
        <w:rPr>
          <w:rFonts w:ascii="Georgia" w:eastAsia="Times New Roman" w:hAnsi="Georgia" w:cs="Tahoma"/>
          <w:sz w:val="22"/>
          <w:szCs w:val="22"/>
        </w:rPr>
        <w:t>neste ato representada na forma de seu estatuto social, por seu(s) representante(s) legal(</w:t>
      </w:r>
      <w:proofErr w:type="spellStart"/>
      <w:r w:rsidRPr="00F75A72">
        <w:rPr>
          <w:rFonts w:ascii="Georgia" w:eastAsia="Times New Roman" w:hAnsi="Georgia" w:cs="Tahoma"/>
          <w:sz w:val="22"/>
          <w:szCs w:val="22"/>
        </w:rPr>
        <w:t>is</w:t>
      </w:r>
      <w:proofErr w:type="spellEnd"/>
      <w:r w:rsidRPr="00F75A72">
        <w:rPr>
          <w:rFonts w:ascii="Georgia" w:eastAsia="Times New Roman" w:hAnsi="Georgia" w:cs="Tahoma"/>
          <w:sz w:val="22"/>
          <w:szCs w:val="22"/>
        </w:rPr>
        <w:t>) devidamente autorizado(s) e identificado(s) na respectiva página de assinatura do presente instrumento (“</w:t>
      </w:r>
      <w:r w:rsidRPr="00F75A72">
        <w:rPr>
          <w:rFonts w:ascii="Georgia" w:eastAsia="Times New Roman" w:hAnsi="Georgia" w:cs="Tahoma"/>
          <w:sz w:val="22"/>
          <w:szCs w:val="22"/>
          <w:u w:val="single"/>
        </w:rPr>
        <w:t>Fiadora Verde</w:t>
      </w:r>
      <w:r w:rsidRPr="00F75A72">
        <w:rPr>
          <w:rFonts w:ascii="Georgia" w:eastAsia="Times New Roman" w:hAnsi="Georgia" w:cs="Tahoma"/>
          <w:sz w:val="22"/>
          <w:szCs w:val="22"/>
        </w:rPr>
        <w:t xml:space="preserve">”); e </w:t>
      </w:r>
    </w:p>
    <w:p w14:paraId="11169D93" w14:textId="77777777" w:rsidR="002C0E43" w:rsidRPr="00F75A72" w:rsidRDefault="002C0E43" w:rsidP="00B823FA">
      <w:pPr>
        <w:tabs>
          <w:tab w:val="left" w:pos="1134"/>
        </w:tabs>
        <w:suppressAutoHyphens/>
        <w:spacing w:after="0" w:line="320" w:lineRule="exact"/>
        <w:jc w:val="both"/>
        <w:rPr>
          <w:rFonts w:ascii="Georgia" w:eastAsia="Times New Roman" w:hAnsi="Georgia" w:cs="Tahoma"/>
          <w:sz w:val="22"/>
          <w:szCs w:val="22"/>
        </w:rPr>
      </w:pPr>
    </w:p>
    <w:p w14:paraId="2BA7D603" w14:textId="01F25838" w:rsidR="00E65091" w:rsidRPr="00F75A72" w:rsidRDefault="00E65091" w:rsidP="00B823FA">
      <w:pPr>
        <w:tabs>
          <w:tab w:val="left" w:pos="1134"/>
        </w:tabs>
        <w:suppressAutoHyphens/>
        <w:spacing w:after="0" w:line="320" w:lineRule="exact"/>
        <w:jc w:val="both"/>
        <w:rPr>
          <w:rFonts w:ascii="Georgia" w:eastAsia="Times New Roman" w:hAnsi="Georgia" w:cs="Tahoma"/>
          <w:b/>
          <w:bCs/>
          <w:sz w:val="22"/>
          <w:szCs w:val="22"/>
        </w:rPr>
      </w:pPr>
      <w:r w:rsidRPr="00F75A72">
        <w:rPr>
          <w:rFonts w:ascii="Georgia" w:eastAsia="Times New Roman" w:hAnsi="Georgia" w:cs="Tahoma"/>
          <w:b/>
          <w:bCs/>
          <w:sz w:val="22"/>
          <w:szCs w:val="22"/>
        </w:rPr>
        <w:t xml:space="preserve">SENTINELA DOS PAMPAS </w:t>
      </w:r>
      <w:bookmarkStart w:id="12" w:name="_cp_change_10"/>
      <w:r w:rsidRPr="00F75A72">
        <w:rPr>
          <w:rFonts w:ascii="Georgia" w:eastAsia="Times New Roman" w:hAnsi="Georgia" w:cs="Tahoma"/>
          <w:b/>
          <w:bCs/>
          <w:sz w:val="22"/>
          <w:szCs w:val="22"/>
          <w:u w:color="0000FF"/>
        </w:rPr>
        <w:t xml:space="preserve">- </w:t>
      </w:r>
      <w:bookmarkEnd w:id="12"/>
      <w:r w:rsidRPr="00F75A72">
        <w:rPr>
          <w:rFonts w:ascii="Georgia" w:eastAsia="Times New Roman" w:hAnsi="Georgia" w:cs="Tahoma"/>
          <w:b/>
          <w:bCs/>
          <w:sz w:val="22"/>
          <w:szCs w:val="22"/>
        </w:rPr>
        <w:t>ADMINISTRADORA E CORRETORA DE SEGUROS LTDA.</w:t>
      </w:r>
      <w:r w:rsidRPr="00F75A72">
        <w:rPr>
          <w:rFonts w:ascii="Georgia" w:eastAsia="Times New Roman" w:hAnsi="Georgia" w:cs="Tahoma"/>
          <w:sz w:val="22"/>
          <w:szCs w:val="22"/>
        </w:rPr>
        <w:t xml:space="preserve">, </w:t>
      </w:r>
      <w:bookmarkStart w:id="13" w:name="_cp_change_12"/>
      <w:r w:rsidRPr="00F75A72">
        <w:rPr>
          <w:rFonts w:ascii="Georgia" w:eastAsia="Times New Roman" w:hAnsi="Georgia" w:cs="Tahoma"/>
          <w:sz w:val="22"/>
          <w:szCs w:val="22"/>
          <w:u w:color="0000FF"/>
        </w:rPr>
        <w:t xml:space="preserve">sociedade empresária limitada, com sede na Avenida General Flores da Cunha, nº </w:t>
      </w:r>
      <w:r w:rsidRPr="00F75A72">
        <w:rPr>
          <w:rFonts w:ascii="Georgia" w:eastAsia="Times New Roman" w:hAnsi="Georgia" w:cs="Tahoma"/>
          <w:sz w:val="22"/>
          <w:szCs w:val="22"/>
          <w:u w:color="0000FF"/>
        </w:rPr>
        <w:lastRenderedPageBreak/>
        <w:t xml:space="preserve">1943, Sala 02, Vila Cachoeirinha, com sede na Cidade de Cachoeirinha, </w:t>
      </w:r>
      <w:bookmarkStart w:id="14" w:name="_cp_change_13"/>
      <w:bookmarkEnd w:id="13"/>
      <w:r w:rsidRPr="00F75A72">
        <w:rPr>
          <w:rFonts w:ascii="Georgia" w:eastAsia="Times New Roman" w:hAnsi="Georgia" w:cs="Tahoma"/>
          <w:sz w:val="22"/>
          <w:szCs w:val="22"/>
          <w:u w:color="008000"/>
        </w:rPr>
        <w:t>Estado do Rio Grande do Sul</w:t>
      </w:r>
      <w:bookmarkStart w:id="15" w:name="_cp_change_15"/>
      <w:bookmarkEnd w:id="14"/>
      <w:r w:rsidRPr="00F75A72">
        <w:rPr>
          <w:rFonts w:ascii="Georgia" w:eastAsia="Times New Roman" w:hAnsi="Georgia" w:cs="Tahoma"/>
          <w:sz w:val="22"/>
          <w:szCs w:val="22"/>
          <w:u w:color="0000FF"/>
        </w:rPr>
        <w:t xml:space="preserve">, CEP </w:t>
      </w:r>
      <w:r w:rsidRPr="00F75A72">
        <w:rPr>
          <w:rFonts w:ascii="Georgia" w:eastAsia="Arial Unicode MS" w:hAnsi="Georgia" w:cs="Tahoma"/>
          <w:bCs/>
          <w:sz w:val="22"/>
          <w:szCs w:val="22"/>
          <w:u w:color="0000FF"/>
        </w:rPr>
        <w:t>94910-003, inscrita no CNPJ/ME sob o nº 04.881.506/0001-08</w:t>
      </w:r>
      <w:bookmarkEnd w:id="15"/>
      <w:r w:rsidRPr="00F75A72">
        <w:rPr>
          <w:rFonts w:ascii="Georgia" w:eastAsia="Arial Unicode MS" w:hAnsi="Georgia" w:cs="Tahoma"/>
          <w:bCs/>
          <w:sz w:val="22"/>
          <w:szCs w:val="22"/>
        </w:rPr>
        <w:t>,</w:t>
      </w:r>
      <w:r w:rsidRPr="00F75A72">
        <w:rPr>
          <w:rFonts w:ascii="Georgia" w:eastAsia="Times New Roman" w:hAnsi="Georgia" w:cs="Tahoma"/>
          <w:sz w:val="22"/>
          <w:szCs w:val="22"/>
        </w:rPr>
        <w:t xml:space="preserve"> neste ato representada na forma de seu contrato social, por seu(s) representante(s) legal(</w:t>
      </w:r>
      <w:proofErr w:type="spellStart"/>
      <w:r w:rsidRPr="00F75A72">
        <w:rPr>
          <w:rFonts w:ascii="Georgia" w:eastAsia="Times New Roman" w:hAnsi="Georgia" w:cs="Tahoma"/>
          <w:sz w:val="22"/>
          <w:szCs w:val="22"/>
        </w:rPr>
        <w:t>is</w:t>
      </w:r>
      <w:proofErr w:type="spellEnd"/>
      <w:r w:rsidRPr="00F75A72">
        <w:rPr>
          <w:rFonts w:ascii="Georgia" w:eastAsia="Times New Roman" w:hAnsi="Georgia" w:cs="Tahoma"/>
          <w:sz w:val="22"/>
          <w:szCs w:val="22"/>
        </w:rPr>
        <w:t>) devidamente autorizado(s) e identificado(s) na respectiva página de assinatura do presente instrumento (“</w:t>
      </w:r>
      <w:r w:rsidRPr="00F75A72">
        <w:rPr>
          <w:rFonts w:ascii="Georgia" w:eastAsia="Times New Roman" w:hAnsi="Georgia" w:cs="Tahoma"/>
          <w:sz w:val="22"/>
          <w:szCs w:val="22"/>
          <w:u w:val="single"/>
        </w:rPr>
        <w:t>Fiadora Sentinela</w:t>
      </w:r>
      <w:r w:rsidRPr="00F75A72">
        <w:rPr>
          <w:rFonts w:ascii="Georgia" w:eastAsia="Times New Roman" w:hAnsi="Georgia" w:cs="Tahoma"/>
          <w:sz w:val="22"/>
          <w:szCs w:val="22"/>
        </w:rPr>
        <w:t>”</w:t>
      </w:r>
      <w:r w:rsidR="00FE2B98">
        <w:rPr>
          <w:rFonts w:ascii="Georgia" w:eastAsia="Times New Roman" w:hAnsi="Georgia" w:cs="Tahoma"/>
          <w:sz w:val="22"/>
          <w:szCs w:val="22"/>
        </w:rPr>
        <w:t xml:space="preserve"> e, em conjunto com a Fiadora Verde, </w:t>
      </w:r>
      <w:r w:rsidRPr="00F75A72">
        <w:rPr>
          <w:rFonts w:ascii="Georgia" w:eastAsia="Times New Roman" w:hAnsi="Georgia" w:cs="Tahoma"/>
          <w:sz w:val="22"/>
          <w:szCs w:val="22"/>
        </w:rPr>
        <w:t>“</w:t>
      </w:r>
      <w:r w:rsidRPr="00F75A72">
        <w:rPr>
          <w:rFonts w:ascii="Georgia" w:eastAsia="Times New Roman" w:hAnsi="Georgia" w:cs="Tahoma"/>
          <w:sz w:val="22"/>
          <w:szCs w:val="22"/>
          <w:u w:val="single"/>
        </w:rPr>
        <w:t>Fiadoras</w:t>
      </w:r>
      <w:r w:rsidRPr="00E65091">
        <w:rPr>
          <w:rFonts w:ascii="Georgia" w:eastAsia="Times New Roman" w:hAnsi="Georgia" w:cs="Tahoma"/>
          <w:sz w:val="22"/>
          <w:szCs w:val="22"/>
        </w:rPr>
        <w:t>”);</w:t>
      </w:r>
    </w:p>
    <w:p w14:paraId="60CA011D" w14:textId="77777777" w:rsidR="00E65091" w:rsidRPr="00F75A72" w:rsidRDefault="00E65091" w:rsidP="00B823FA">
      <w:pPr>
        <w:spacing w:after="0" w:line="320" w:lineRule="exact"/>
        <w:contextualSpacing/>
        <w:jc w:val="both"/>
        <w:rPr>
          <w:rFonts w:ascii="Georgia" w:hAnsi="Georgia" w:cs="Tahoma"/>
          <w:sz w:val="22"/>
          <w:szCs w:val="22"/>
        </w:rPr>
      </w:pPr>
    </w:p>
    <w:p w14:paraId="40998F13" w14:textId="77777777" w:rsidR="00E65091" w:rsidRPr="00F75A72" w:rsidRDefault="00E65091" w:rsidP="00B823FA">
      <w:pPr>
        <w:spacing w:after="0" w:line="320" w:lineRule="exact"/>
        <w:contextualSpacing/>
        <w:jc w:val="both"/>
        <w:rPr>
          <w:rFonts w:ascii="Georgia" w:hAnsi="Georgia" w:cs="Tahoma"/>
          <w:sz w:val="22"/>
          <w:szCs w:val="22"/>
        </w:rPr>
      </w:pPr>
      <w:r w:rsidRPr="00F75A72">
        <w:rPr>
          <w:rFonts w:ascii="Georgia" w:hAnsi="Georgia" w:cs="Tahoma"/>
          <w:sz w:val="22"/>
          <w:szCs w:val="22"/>
        </w:rPr>
        <w:t>sendo a Emissora, o Agente Fiduciário e as Fiadoras denominados, em conjunto, como “</w:t>
      </w:r>
      <w:r w:rsidRPr="00F75A72">
        <w:rPr>
          <w:rFonts w:ascii="Georgia" w:hAnsi="Georgia" w:cs="Tahoma"/>
          <w:sz w:val="22"/>
          <w:szCs w:val="22"/>
          <w:u w:val="single"/>
        </w:rPr>
        <w:t>Partes</w:t>
      </w:r>
      <w:r w:rsidRPr="00F75A72">
        <w:rPr>
          <w:rFonts w:ascii="Georgia" w:hAnsi="Georgia" w:cs="Tahoma"/>
          <w:sz w:val="22"/>
          <w:szCs w:val="22"/>
        </w:rPr>
        <w:t>” e, individual e indistintamente, como “</w:t>
      </w:r>
      <w:r w:rsidRPr="00F75A72">
        <w:rPr>
          <w:rFonts w:ascii="Georgia" w:hAnsi="Georgia" w:cs="Tahoma"/>
          <w:sz w:val="22"/>
          <w:szCs w:val="22"/>
          <w:u w:val="single"/>
        </w:rPr>
        <w:t>Parte</w:t>
      </w:r>
      <w:r w:rsidRPr="00F75A72">
        <w:rPr>
          <w:rFonts w:ascii="Georgia" w:hAnsi="Georgia" w:cs="Tahoma"/>
          <w:sz w:val="22"/>
          <w:szCs w:val="22"/>
        </w:rPr>
        <w:t>”;</w:t>
      </w:r>
    </w:p>
    <w:p w14:paraId="5E12A810" w14:textId="77777777" w:rsidR="00E65091" w:rsidRPr="00F75A72" w:rsidRDefault="00E65091" w:rsidP="00B823FA">
      <w:pPr>
        <w:spacing w:after="0" w:line="320" w:lineRule="exact"/>
        <w:contextualSpacing/>
        <w:jc w:val="both"/>
        <w:rPr>
          <w:rFonts w:ascii="Georgia" w:hAnsi="Georgia" w:cs="Tahoma"/>
          <w:sz w:val="22"/>
          <w:szCs w:val="22"/>
        </w:rPr>
      </w:pPr>
    </w:p>
    <w:p w14:paraId="0CC657B1" w14:textId="492F0B79" w:rsidR="00E65091" w:rsidRPr="00F75A72" w:rsidRDefault="00E65091" w:rsidP="00B823FA">
      <w:pPr>
        <w:spacing w:after="0" w:line="320" w:lineRule="exact"/>
        <w:contextualSpacing/>
        <w:jc w:val="both"/>
        <w:rPr>
          <w:rFonts w:ascii="Georgia" w:hAnsi="Georgia" w:cs="Tahoma"/>
          <w:sz w:val="22"/>
          <w:szCs w:val="22"/>
        </w:rPr>
      </w:pPr>
      <w:r w:rsidRPr="00F75A72">
        <w:rPr>
          <w:rFonts w:ascii="Georgia" w:hAnsi="Georgia" w:cs="Tahoma"/>
          <w:sz w:val="22"/>
          <w:szCs w:val="22"/>
        </w:rPr>
        <w:t>vêm, por meio desta e na melhor forma de direito, celebrar o presente “</w:t>
      </w:r>
      <w:r w:rsidRPr="00F75A72">
        <w:rPr>
          <w:rFonts w:ascii="Georgia" w:hAnsi="Georgia" w:cs="Tahoma"/>
          <w:i/>
          <w:sz w:val="22"/>
          <w:szCs w:val="22"/>
        </w:rPr>
        <w:t xml:space="preserve">Instrumento Particular de Escritura da Terceira Emissão de Debêntures Simples, não Conversíveis em Ações, em Série Única, da Espécie Quirografária, com Garantia Adicional Fidejussória, </w:t>
      </w:r>
      <w:bookmarkStart w:id="16" w:name="_cp_change_19"/>
      <w:r w:rsidRPr="00F75A72">
        <w:rPr>
          <w:rFonts w:ascii="Georgia" w:hAnsi="Georgia" w:cs="Tahoma"/>
          <w:i/>
          <w:sz w:val="22"/>
          <w:szCs w:val="22"/>
          <w:u w:color="0000FF"/>
        </w:rPr>
        <w:t>para</w:t>
      </w:r>
      <w:bookmarkEnd w:id="16"/>
      <w:r w:rsidRPr="00F75A72">
        <w:rPr>
          <w:rFonts w:ascii="Georgia" w:hAnsi="Georgia" w:cs="Tahoma"/>
          <w:i/>
          <w:sz w:val="22"/>
          <w:szCs w:val="22"/>
        </w:rPr>
        <w:t xml:space="preserve"> Distribuição Pública, com Esforços Restritos, da Lojas Quero-Quero S.A.</w:t>
      </w:r>
      <w:r w:rsidRPr="00F75A72">
        <w:rPr>
          <w:rFonts w:ascii="Georgia" w:hAnsi="Georgia" w:cs="Tahoma"/>
          <w:sz w:val="22"/>
          <w:szCs w:val="22"/>
        </w:rPr>
        <w:t>”</w:t>
      </w:r>
      <w:r w:rsidRPr="00F75A72">
        <w:rPr>
          <w:rFonts w:ascii="Georgia" w:hAnsi="Georgia" w:cs="Tahoma"/>
          <w:i/>
          <w:sz w:val="22"/>
          <w:szCs w:val="22"/>
        </w:rPr>
        <w:t xml:space="preserve"> </w:t>
      </w:r>
      <w:r w:rsidRPr="00F75A72">
        <w:rPr>
          <w:rFonts w:ascii="Georgia" w:hAnsi="Georgia" w:cs="Tahoma"/>
          <w:sz w:val="22"/>
          <w:szCs w:val="22"/>
        </w:rPr>
        <w:t>(“</w:t>
      </w:r>
      <w:r w:rsidRPr="00F75A72">
        <w:rPr>
          <w:rFonts w:ascii="Georgia" w:hAnsi="Georgia" w:cs="Tahoma"/>
          <w:sz w:val="22"/>
          <w:szCs w:val="22"/>
          <w:u w:val="single"/>
        </w:rPr>
        <w:t>Escritura de Emissão</w:t>
      </w:r>
      <w:r w:rsidRPr="00F75A72">
        <w:rPr>
          <w:rFonts w:ascii="Georgia" w:hAnsi="Georgia" w:cs="Tahoma"/>
          <w:sz w:val="22"/>
          <w:szCs w:val="22"/>
        </w:rPr>
        <w:t>”), mediante as seguintes cláusulas e condições.</w:t>
      </w:r>
    </w:p>
    <w:p w14:paraId="301EC7AA" w14:textId="77777777" w:rsidR="00E65091" w:rsidRPr="00F75A72" w:rsidRDefault="00E65091" w:rsidP="00B823FA">
      <w:pPr>
        <w:spacing w:after="0" w:line="320" w:lineRule="exact"/>
        <w:contextualSpacing/>
        <w:jc w:val="both"/>
        <w:rPr>
          <w:rFonts w:ascii="Georgia" w:hAnsi="Georgia" w:cs="Tahoma"/>
          <w:b/>
          <w:sz w:val="22"/>
          <w:szCs w:val="22"/>
        </w:rPr>
      </w:pPr>
    </w:p>
    <w:p w14:paraId="27DE9E99" w14:textId="77777777" w:rsidR="00E65091" w:rsidRPr="00F75A72" w:rsidRDefault="00E65091" w:rsidP="00B823FA">
      <w:pPr>
        <w:pStyle w:val="PargrafodaLista"/>
        <w:numPr>
          <w:ilvl w:val="0"/>
          <w:numId w:val="6"/>
        </w:numPr>
        <w:spacing w:after="0" w:line="320" w:lineRule="exact"/>
        <w:ind w:left="0" w:firstLine="0"/>
        <w:jc w:val="center"/>
        <w:outlineLvl w:val="0"/>
        <w:rPr>
          <w:rFonts w:ascii="Georgia" w:hAnsi="Georgia" w:cs="Tahoma"/>
          <w:b/>
          <w:sz w:val="22"/>
          <w:szCs w:val="22"/>
        </w:rPr>
      </w:pPr>
      <w:bookmarkStart w:id="17" w:name="_Toc478729075"/>
      <w:bookmarkStart w:id="18" w:name="_Toc483833968"/>
      <w:r w:rsidRPr="00F75A72">
        <w:rPr>
          <w:rFonts w:ascii="Georgia" w:hAnsi="Georgia" w:cs="Tahoma"/>
          <w:b/>
          <w:sz w:val="22"/>
          <w:szCs w:val="22"/>
        </w:rPr>
        <w:t>CLÁUSULA I – AUTORIZAÇÃO</w:t>
      </w:r>
      <w:bookmarkEnd w:id="17"/>
      <w:bookmarkEnd w:id="18"/>
    </w:p>
    <w:p w14:paraId="22772542" w14:textId="77777777" w:rsidR="00E65091" w:rsidRPr="00F75A72" w:rsidRDefault="00E65091" w:rsidP="00B823FA">
      <w:pPr>
        <w:pStyle w:val="PargrafodaLista"/>
        <w:spacing w:after="0" w:line="320" w:lineRule="exact"/>
        <w:ind w:left="0"/>
        <w:jc w:val="both"/>
        <w:outlineLvl w:val="0"/>
        <w:rPr>
          <w:rFonts w:ascii="Georgia" w:hAnsi="Georgia" w:cs="Tahoma"/>
          <w:b/>
          <w:sz w:val="22"/>
          <w:szCs w:val="22"/>
        </w:rPr>
      </w:pPr>
    </w:p>
    <w:p w14:paraId="4FDD0801" w14:textId="1F3EB960" w:rsidR="00E65091" w:rsidRPr="00F75A72" w:rsidRDefault="00E65091" w:rsidP="00B823FA">
      <w:pPr>
        <w:pStyle w:val="PargrafodaLista"/>
        <w:numPr>
          <w:ilvl w:val="1"/>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A presente Escritura de Emissão é celebrada pela Emissora com base nas deliberações tomadas em Reunião do Conselho de Administração da Emissora realizada em </w:t>
      </w:r>
      <w:r w:rsidR="00F16469">
        <w:rPr>
          <w:rFonts w:ascii="Georgia" w:hAnsi="Georgia" w:cs="Tahoma"/>
          <w:sz w:val="22"/>
          <w:szCs w:val="22"/>
        </w:rPr>
        <w:t>14</w:t>
      </w:r>
      <w:r w:rsidRPr="00F75A72">
        <w:rPr>
          <w:rFonts w:ascii="Georgia" w:hAnsi="Georgia" w:cs="Tahoma"/>
          <w:sz w:val="22"/>
          <w:szCs w:val="22"/>
        </w:rPr>
        <w:t xml:space="preserve"> de </w:t>
      </w:r>
      <w:bookmarkStart w:id="19" w:name="_cp_change_21"/>
      <w:r w:rsidRPr="00103D84">
        <w:rPr>
          <w:rFonts w:ascii="Georgia" w:hAnsi="Georgia"/>
          <w:sz w:val="22"/>
          <w:u w:color="0000FF"/>
        </w:rPr>
        <w:t>dezembro</w:t>
      </w:r>
      <w:bookmarkEnd w:id="19"/>
      <w:r w:rsidRPr="00F75A72">
        <w:rPr>
          <w:rFonts w:ascii="Georgia" w:hAnsi="Georgia" w:cs="Tahoma"/>
          <w:sz w:val="22"/>
          <w:szCs w:val="22"/>
        </w:rPr>
        <w:t xml:space="preserve"> de 2022 (“</w:t>
      </w:r>
      <w:r w:rsidRPr="00F75A72">
        <w:rPr>
          <w:rFonts w:ascii="Georgia" w:hAnsi="Georgia" w:cs="Tahoma"/>
          <w:sz w:val="22"/>
          <w:szCs w:val="22"/>
          <w:u w:val="single"/>
        </w:rPr>
        <w:t>RCA da Emissora</w:t>
      </w:r>
      <w:r w:rsidRPr="00F75A72">
        <w:rPr>
          <w:rFonts w:ascii="Georgia" w:hAnsi="Georgia" w:cs="Tahoma"/>
          <w:sz w:val="22"/>
          <w:szCs w:val="22"/>
        </w:rPr>
        <w:t>”), na qual foram aprovadas, entre outras matérias: (i) a realização da Emissão (conforme definido abaixo) e da Oferta Restrita (conforme definido abaixo), bem como seus respectivos termos e condições; e (</w:t>
      </w:r>
      <w:proofErr w:type="spellStart"/>
      <w:r w:rsidRPr="00F75A72">
        <w:rPr>
          <w:rFonts w:ascii="Georgia" w:hAnsi="Georgia" w:cs="Tahoma"/>
          <w:sz w:val="22"/>
          <w:szCs w:val="22"/>
        </w:rPr>
        <w:t>ii</w:t>
      </w:r>
      <w:proofErr w:type="spellEnd"/>
      <w:r w:rsidRPr="00F75A72">
        <w:rPr>
          <w:rFonts w:ascii="Georgia" w:hAnsi="Georgia" w:cs="Tahoma"/>
          <w:sz w:val="22"/>
          <w:szCs w:val="22"/>
        </w:rPr>
        <w:t>) a autorização à diretoria da Emissora para praticar todos os atos e celebrar todos os documentos necessários e/ou convenientes à realização da Emissão e da Oferta Restrita, incluindo, mas não se limitando a, a celebração desta Escritura de Emissão, em conformidade com o disposto no artigo 59 da Lei nº 6.404, de 15 de dezembro de 1976, conforme alterada (“</w:t>
      </w:r>
      <w:r w:rsidRPr="00F75A72">
        <w:rPr>
          <w:rFonts w:ascii="Georgia" w:hAnsi="Georgia" w:cs="Tahoma"/>
          <w:sz w:val="22"/>
          <w:szCs w:val="22"/>
          <w:u w:val="single"/>
        </w:rPr>
        <w:t>Lei das Sociedades por Ações</w:t>
      </w:r>
      <w:r w:rsidRPr="00F75A72">
        <w:rPr>
          <w:rFonts w:ascii="Georgia" w:hAnsi="Georgia" w:cs="Tahoma"/>
          <w:sz w:val="22"/>
          <w:szCs w:val="22"/>
        </w:rPr>
        <w:t>”) e o estatuto social da Emissora.</w:t>
      </w:r>
    </w:p>
    <w:p w14:paraId="6D88DC96" w14:textId="77777777" w:rsidR="00E65091" w:rsidRPr="00F75A72" w:rsidRDefault="00E65091" w:rsidP="00B823FA">
      <w:pPr>
        <w:pStyle w:val="PargrafodaLista"/>
        <w:spacing w:after="0" w:line="320" w:lineRule="exact"/>
        <w:ind w:left="0"/>
        <w:jc w:val="both"/>
        <w:rPr>
          <w:rFonts w:ascii="Georgia" w:hAnsi="Georgia" w:cs="Tahoma"/>
          <w:sz w:val="22"/>
          <w:szCs w:val="22"/>
          <w:u w:val="single"/>
        </w:rPr>
      </w:pPr>
    </w:p>
    <w:p w14:paraId="3683589C" w14:textId="77777777" w:rsidR="00E65091" w:rsidRPr="00F75A72" w:rsidRDefault="00E65091" w:rsidP="00B823FA">
      <w:pPr>
        <w:pStyle w:val="PargrafodaLista"/>
        <w:numPr>
          <w:ilvl w:val="0"/>
          <w:numId w:val="6"/>
        </w:numPr>
        <w:spacing w:after="0" w:line="320" w:lineRule="exact"/>
        <w:ind w:left="0" w:firstLine="0"/>
        <w:jc w:val="center"/>
        <w:outlineLvl w:val="0"/>
        <w:rPr>
          <w:rFonts w:ascii="Georgia" w:hAnsi="Georgia" w:cs="Tahoma"/>
          <w:b/>
          <w:sz w:val="22"/>
          <w:szCs w:val="22"/>
        </w:rPr>
      </w:pPr>
      <w:bookmarkStart w:id="20" w:name="_Ref429510991"/>
      <w:bookmarkStart w:id="21" w:name="_Toc483833969"/>
      <w:bookmarkStart w:id="22" w:name="_Ref503345274"/>
      <w:r w:rsidRPr="00F75A72">
        <w:rPr>
          <w:rFonts w:ascii="Georgia" w:hAnsi="Georgia" w:cs="Tahoma"/>
          <w:b/>
          <w:sz w:val="22"/>
          <w:szCs w:val="22"/>
        </w:rPr>
        <w:t>CLÁUSULA II - REQUISITOS</w:t>
      </w:r>
      <w:bookmarkEnd w:id="20"/>
      <w:r w:rsidRPr="00F75A72">
        <w:rPr>
          <w:rFonts w:ascii="Georgia" w:hAnsi="Georgia" w:cs="Tahoma"/>
          <w:b/>
          <w:sz w:val="22"/>
          <w:szCs w:val="22"/>
        </w:rPr>
        <w:t xml:space="preserve"> DA EMISSÃO</w:t>
      </w:r>
      <w:bookmarkEnd w:id="21"/>
      <w:bookmarkEnd w:id="22"/>
    </w:p>
    <w:p w14:paraId="67EB24B9" w14:textId="77777777" w:rsidR="00E65091" w:rsidRPr="00F75A72" w:rsidRDefault="00E65091" w:rsidP="00B823FA">
      <w:pPr>
        <w:pStyle w:val="PargrafodaLista"/>
        <w:spacing w:after="0" w:line="320" w:lineRule="exact"/>
        <w:ind w:left="0"/>
        <w:jc w:val="both"/>
        <w:outlineLvl w:val="1"/>
        <w:rPr>
          <w:rFonts w:ascii="Georgia" w:hAnsi="Georgia" w:cs="Tahoma"/>
          <w:b/>
          <w:sz w:val="22"/>
          <w:szCs w:val="22"/>
        </w:rPr>
      </w:pPr>
    </w:p>
    <w:p w14:paraId="42ECB50F"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r w:rsidRPr="00F75A72">
        <w:rPr>
          <w:rFonts w:ascii="Georgia" w:hAnsi="Georgia" w:cs="Tahoma"/>
          <w:sz w:val="22"/>
          <w:szCs w:val="22"/>
        </w:rPr>
        <w:t>A 3ª (terceira) emissão de debêntures simples, não conversíveis em ações, em série única, da espécie quirografária, com garantia adicional fidejussória, da Emissora (“</w:t>
      </w:r>
      <w:r w:rsidRPr="00F75A72">
        <w:rPr>
          <w:rFonts w:ascii="Georgia" w:hAnsi="Georgia" w:cs="Tahoma"/>
          <w:sz w:val="22"/>
          <w:szCs w:val="22"/>
          <w:u w:val="single"/>
        </w:rPr>
        <w:t>Emissão</w:t>
      </w:r>
      <w:r w:rsidRPr="00F75A72">
        <w:rPr>
          <w:rFonts w:ascii="Georgia" w:hAnsi="Georgia" w:cs="Tahoma"/>
          <w:sz w:val="22"/>
          <w:szCs w:val="22"/>
        </w:rPr>
        <w:t>” e “</w:t>
      </w:r>
      <w:r w:rsidRPr="00F75A72">
        <w:rPr>
          <w:rFonts w:ascii="Georgia" w:hAnsi="Georgia" w:cs="Tahoma"/>
          <w:sz w:val="22"/>
          <w:szCs w:val="22"/>
          <w:u w:val="single"/>
        </w:rPr>
        <w:t>Debêntures</w:t>
      </w:r>
      <w:r w:rsidRPr="00F75A72">
        <w:rPr>
          <w:rFonts w:ascii="Georgia" w:hAnsi="Georgia" w:cs="Tahoma"/>
          <w:sz w:val="22"/>
          <w:szCs w:val="22"/>
        </w:rPr>
        <w:t>”, respectivamente), para distribuição pública, com esforços restritos, nos termos da Lei nº 6.385, de 7 de dezembro de 1976, conforme alterada (“</w:t>
      </w:r>
      <w:r w:rsidRPr="00F75A72">
        <w:rPr>
          <w:rFonts w:ascii="Georgia" w:hAnsi="Georgia" w:cs="Tahoma"/>
          <w:sz w:val="22"/>
          <w:szCs w:val="22"/>
          <w:u w:val="single"/>
        </w:rPr>
        <w:t>Lei do Mercado de Valores Mobiliários</w:t>
      </w:r>
      <w:r w:rsidRPr="00F75A72">
        <w:rPr>
          <w:rFonts w:ascii="Georgia" w:hAnsi="Georgia" w:cs="Tahoma"/>
          <w:sz w:val="22"/>
          <w:szCs w:val="22"/>
        </w:rPr>
        <w:t>”), e da Instrução CVM nº 476, de 16 de janeiro de 2009, conforme alterada (“</w:t>
      </w:r>
      <w:r w:rsidRPr="00F75A72">
        <w:rPr>
          <w:rFonts w:ascii="Georgia" w:hAnsi="Georgia" w:cs="Tahoma"/>
          <w:sz w:val="22"/>
          <w:szCs w:val="22"/>
          <w:u w:val="single"/>
        </w:rPr>
        <w:t>Instrução CVM 476</w:t>
      </w:r>
      <w:r w:rsidRPr="00F75A72">
        <w:rPr>
          <w:rFonts w:ascii="Georgia" w:hAnsi="Georgia" w:cs="Tahoma"/>
          <w:sz w:val="22"/>
          <w:szCs w:val="22"/>
        </w:rPr>
        <w:t>” e “</w:t>
      </w:r>
      <w:r w:rsidRPr="00F75A72">
        <w:rPr>
          <w:rFonts w:ascii="Georgia" w:hAnsi="Georgia" w:cs="Tahoma"/>
          <w:sz w:val="22"/>
          <w:szCs w:val="22"/>
          <w:u w:val="single"/>
        </w:rPr>
        <w:t>Oferta Restrita</w:t>
      </w:r>
      <w:r w:rsidRPr="00F75A72">
        <w:rPr>
          <w:rFonts w:ascii="Georgia" w:hAnsi="Georgia" w:cs="Tahoma"/>
          <w:sz w:val="22"/>
          <w:szCs w:val="22"/>
        </w:rPr>
        <w:t xml:space="preserve">”, respectivamente), </w:t>
      </w:r>
      <w:bookmarkStart w:id="23" w:name="_Hlk26130544"/>
      <w:r w:rsidRPr="00F75A72">
        <w:rPr>
          <w:rFonts w:ascii="Georgia" w:hAnsi="Georgia" w:cs="Tahoma"/>
          <w:sz w:val="22"/>
          <w:szCs w:val="22"/>
        </w:rPr>
        <w:t>bem como a outorga da Fiança serão realizadas, conforme aplicável</w:t>
      </w:r>
      <w:bookmarkEnd w:id="23"/>
      <w:r w:rsidRPr="00F75A72">
        <w:rPr>
          <w:rFonts w:ascii="Georgia" w:hAnsi="Georgia" w:cs="Tahoma"/>
          <w:sz w:val="22"/>
          <w:szCs w:val="22"/>
        </w:rPr>
        <w:t>, com observância aos seguintes requisitos abaixo:</w:t>
      </w:r>
    </w:p>
    <w:p w14:paraId="0DEAD0DA" w14:textId="77777777" w:rsidR="00E65091" w:rsidRPr="00F75A72" w:rsidRDefault="00E65091" w:rsidP="00B823FA">
      <w:pPr>
        <w:pStyle w:val="PargrafodaLista"/>
        <w:spacing w:after="0" w:line="320" w:lineRule="exact"/>
        <w:ind w:left="0"/>
        <w:jc w:val="both"/>
        <w:rPr>
          <w:rFonts w:ascii="Georgia" w:hAnsi="Georgia" w:cs="Tahoma"/>
          <w:b/>
          <w:sz w:val="22"/>
          <w:szCs w:val="22"/>
          <w:lang w:val="pt-PT"/>
        </w:rPr>
      </w:pPr>
    </w:p>
    <w:p w14:paraId="045AEADB"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rPr>
        <w:lastRenderedPageBreak/>
        <w:t>Dispensa de Registro na CVM e Registro na ANBIMA – Associação Brasileira das Entidades dos Mercados Financeiro e de Capitais (“</w:t>
      </w:r>
      <w:r w:rsidRPr="00F75A72">
        <w:rPr>
          <w:rFonts w:ascii="Georgia" w:hAnsi="Georgia" w:cs="Tahoma"/>
          <w:b/>
          <w:sz w:val="22"/>
          <w:szCs w:val="22"/>
          <w:u w:val="single"/>
        </w:rPr>
        <w:t>ANBIMA</w:t>
      </w:r>
      <w:r w:rsidRPr="00F75A72">
        <w:rPr>
          <w:rFonts w:ascii="Georgia" w:hAnsi="Georgia" w:cs="Tahoma"/>
          <w:b/>
          <w:sz w:val="22"/>
          <w:szCs w:val="22"/>
        </w:rPr>
        <w:t>”)</w:t>
      </w:r>
      <w:r w:rsidRPr="00F75A72">
        <w:rPr>
          <w:rFonts w:ascii="Georgia" w:hAnsi="Georgia" w:cs="Tahoma"/>
          <w:b/>
          <w:sz w:val="22"/>
          <w:szCs w:val="22"/>
          <w:u w:val="single"/>
        </w:rPr>
        <w:t xml:space="preserve"> </w:t>
      </w:r>
    </w:p>
    <w:p w14:paraId="2EF074C1" w14:textId="77777777" w:rsidR="00E65091" w:rsidRPr="00F75A72" w:rsidRDefault="00E65091" w:rsidP="00B823FA">
      <w:pPr>
        <w:pStyle w:val="PargrafodaLista"/>
        <w:spacing w:after="0" w:line="320" w:lineRule="exact"/>
        <w:ind w:left="0"/>
        <w:jc w:val="both"/>
        <w:rPr>
          <w:rFonts w:ascii="Georgia" w:hAnsi="Georgia" w:cs="Tahoma"/>
          <w:sz w:val="22"/>
          <w:szCs w:val="22"/>
          <w:u w:val="single"/>
        </w:rPr>
      </w:pPr>
    </w:p>
    <w:p w14:paraId="59BBD57F"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b/>
          <w:sz w:val="22"/>
          <w:szCs w:val="22"/>
        </w:rPr>
      </w:pPr>
      <w:r w:rsidRPr="00F75A72">
        <w:rPr>
          <w:rFonts w:ascii="Georgia" w:hAnsi="Georgia" w:cs="Tahoma"/>
          <w:sz w:val="22"/>
          <w:szCs w:val="22"/>
        </w:rPr>
        <w:t>Nos termos do artigo 6º da Instrução CVM 476 e do artigo 19 da Lei nº 6.385, de 7 de dezembro de 1976, conforme alterada, a Oferta Restrita está automaticamente dispensada de registro perante a CVM, por se tratar de oferta pública com esforços restritos de distribuição, não sendo objeto de protocolo, registro e arquivamento perante a CVM, exceto pelo envio da comunicação sobre o início da Oferta Restrita e a comunicação de seu encerramento à CVM, nos termos dos artigos 7º-A e 8º, respectivamente, da Instrução CVM 476 (“</w:t>
      </w:r>
      <w:r w:rsidRPr="00F75A72">
        <w:rPr>
          <w:rFonts w:ascii="Georgia" w:hAnsi="Georgia" w:cs="Tahoma"/>
          <w:sz w:val="22"/>
          <w:szCs w:val="22"/>
          <w:u w:val="single"/>
        </w:rPr>
        <w:t>Comunicação de Início</w:t>
      </w:r>
      <w:r w:rsidRPr="00F75A72">
        <w:rPr>
          <w:rFonts w:ascii="Georgia" w:hAnsi="Georgia" w:cs="Tahoma"/>
          <w:sz w:val="22"/>
          <w:szCs w:val="22"/>
        </w:rPr>
        <w:t>” e “</w:t>
      </w:r>
      <w:r w:rsidRPr="00F75A72">
        <w:rPr>
          <w:rFonts w:ascii="Georgia" w:hAnsi="Georgia" w:cs="Tahoma"/>
          <w:sz w:val="22"/>
          <w:szCs w:val="22"/>
          <w:u w:val="single"/>
        </w:rPr>
        <w:t>Comunicação de Encerramento</w:t>
      </w:r>
      <w:r w:rsidRPr="00F75A72">
        <w:rPr>
          <w:rFonts w:ascii="Georgia" w:hAnsi="Georgia" w:cs="Tahoma"/>
          <w:sz w:val="22"/>
          <w:szCs w:val="22"/>
        </w:rPr>
        <w:t>”, respectivamente).</w:t>
      </w:r>
    </w:p>
    <w:p w14:paraId="15FA4A9F"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3E0D754D"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b/>
          <w:sz w:val="22"/>
          <w:szCs w:val="22"/>
        </w:rPr>
      </w:pPr>
      <w:bookmarkStart w:id="24" w:name="_Hlk9876936"/>
      <w:bookmarkStart w:id="25" w:name="_Ref429510653"/>
      <w:r w:rsidRPr="00F75A72">
        <w:rPr>
          <w:rFonts w:ascii="Georgia" w:hAnsi="Georgia" w:cs="Tahoma"/>
          <w:sz w:val="22"/>
          <w:szCs w:val="22"/>
        </w:rPr>
        <w:t>Nos termos do inciso I do artigo 16 e do inciso V do artigo 18 do “</w:t>
      </w:r>
      <w:r w:rsidRPr="00F75A72">
        <w:rPr>
          <w:rFonts w:ascii="Georgia" w:hAnsi="Georgia" w:cs="Tahoma"/>
          <w:i/>
          <w:sz w:val="22"/>
          <w:szCs w:val="22"/>
        </w:rPr>
        <w:t>Código ANBIMA de Regulação e Melhores Práticas para Ofertas Públicas</w:t>
      </w:r>
      <w:r w:rsidRPr="00F75A72">
        <w:rPr>
          <w:rFonts w:ascii="Georgia" w:hAnsi="Georgia" w:cs="Tahoma"/>
          <w:sz w:val="22"/>
          <w:szCs w:val="22"/>
        </w:rPr>
        <w:t>”, atualmente em vigor (“</w:t>
      </w:r>
      <w:r w:rsidRPr="00F75A72">
        <w:rPr>
          <w:rFonts w:ascii="Georgia" w:hAnsi="Georgia" w:cs="Tahoma"/>
          <w:sz w:val="22"/>
          <w:szCs w:val="22"/>
          <w:u w:val="single"/>
        </w:rPr>
        <w:t>Código ANBIMA</w:t>
      </w:r>
      <w:r w:rsidRPr="00F75A72">
        <w:rPr>
          <w:rFonts w:ascii="Georgia" w:hAnsi="Georgia" w:cs="Tahoma"/>
          <w:sz w:val="22"/>
          <w:szCs w:val="22"/>
        </w:rPr>
        <w:t xml:space="preserve">”), a Oferta Restrita será objeto de registro na ANBIMA no prazo de até 15 (quinze) dias contado da </w:t>
      </w:r>
      <w:bookmarkEnd w:id="24"/>
      <w:r w:rsidRPr="00F75A72">
        <w:rPr>
          <w:rFonts w:ascii="Georgia" w:hAnsi="Georgia" w:cs="Tahoma"/>
          <w:sz w:val="22"/>
          <w:szCs w:val="22"/>
        </w:rPr>
        <w:t xml:space="preserve">data da Comunicação de Encerramento. </w:t>
      </w:r>
    </w:p>
    <w:p w14:paraId="2559E603" w14:textId="77777777" w:rsidR="00E65091" w:rsidRPr="00F75A72" w:rsidRDefault="00E65091" w:rsidP="00B823FA">
      <w:pPr>
        <w:pStyle w:val="PargrafodaLista"/>
        <w:spacing w:after="0" w:line="320" w:lineRule="exact"/>
        <w:ind w:left="0"/>
        <w:jc w:val="both"/>
        <w:rPr>
          <w:rFonts w:ascii="Georgia" w:hAnsi="Georgia" w:cs="Tahoma"/>
          <w:b/>
          <w:sz w:val="22"/>
          <w:szCs w:val="22"/>
        </w:rPr>
      </w:pPr>
    </w:p>
    <w:bookmarkEnd w:id="25"/>
    <w:p w14:paraId="04D9CF2B"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rPr>
        <w:t>Arquivamento na Junta Comercial e Publicação das Aprovações Societárias</w:t>
      </w:r>
    </w:p>
    <w:p w14:paraId="32ED6270"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57E636E8" w14:textId="7169BB2E" w:rsidR="00E65091" w:rsidRPr="00F75A72" w:rsidRDefault="00E65091" w:rsidP="00B823FA">
      <w:pPr>
        <w:pStyle w:val="PargrafodaLista"/>
        <w:numPr>
          <w:ilvl w:val="2"/>
          <w:numId w:val="6"/>
        </w:numPr>
        <w:spacing w:after="0" w:line="320" w:lineRule="exact"/>
        <w:ind w:left="0" w:firstLine="0"/>
        <w:jc w:val="both"/>
        <w:rPr>
          <w:rFonts w:ascii="Georgia" w:hAnsi="Georgia" w:cs="Tahoma"/>
          <w:b/>
          <w:sz w:val="22"/>
          <w:szCs w:val="22"/>
        </w:rPr>
      </w:pPr>
      <w:r w:rsidRPr="00F75A72">
        <w:rPr>
          <w:rFonts w:ascii="Georgia" w:hAnsi="Georgia" w:cs="Tahoma"/>
          <w:sz w:val="22"/>
          <w:szCs w:val="22"/>
        </w:rPr>
        <w:t xml:space="preserve">A ata da RCA da Emissora que deliberou e autorizou a Emissão e a Oferta Restrita </w:t>
      </w:r>
      <w:bookmarkStart w:id="26" w:name="_Hlk26130612"/>
      <w:r w:rsidRPr="00F75A72">
        <w:rPr>
          <w:rFonts w:ascii="Georgia" w:hAnsi="Georgia" w:cs="Tahoma"/>
          <w:sz w:val="22"/>
          <w:szCs w:val="22"/>
        </w:rPr>
        <w:t xml:space="preserve">será (i) devidamente arquivada perante a </w:t>
      </w:r>
      <w:bookmarkStart w:id="27" w:name="_cp_change_23"/>
      <w:r w:rsidRPr="00F75A72">
        <w:rPr>
          <w:rFonts w:ascii="Georgia" w:hAnsi="Georgia" w:cs="Tahoma"/>
          <w:sz w:val="22"/>
          <w:szCs w:val="22"/>
          <w:u w:color="0000FF"/>
        </w:rPr>
        <w:t>JUCISRS</w:t>
      </w:r>
      <w:bookmarkEnd w:id="27"/>
      <w:r w:rsidRPr="00F75A72">
        <w:rPr>
          <w:rFonts w:ascii="Georgia" w:hAnsi="Georgia" w:cs="Tahoma"/>
          <w:sz w:val="22"/>
          <w:szCs w:val="22"/>
        </w:rPr>
        <w:t>; e (</w:t>
      </w:r>
      <w:proofErr w:type="spellStart"/>
      <w:r w:rsidRPr="00F75A72">
        <w:rPr>
          <w:rFonts w:ascii="Georgia" w:hAnsi="Georgia" w:cs="Tahoma"/>
          <w:sz w:val="22"/>
          <w:szCs w:val="22"/>
        </w:rPr>
        <w:t>ii</w:t>
      </w:r>
      <w:proofErr w:type="spellEnd"/>
      <w:r w:rsidRPr="00F75A72">
        <w:rPr>
          <w:rFonts w:ascii="Georgia" w:hAnsi="Georgia" w:cs="Tahoma"/>
          <w:sz w:val="22"/>
          <w:szCs w:val="22"/>
        </w:rPr>
        <w:t>) publicada no jornal “Jornal do Comércio”</w:t>
      </w:r>
      <w:bookmarkStart w:id="28" w:name="_cp_change_24"/>
      <w:r w:rsidRPr="00F75A72">
        <w:rPr>
          <w:rFonts w:ascii="Georgia" w:hAnsi="Georgia" w:cs="Tahoma"/>
          <w:sz w:val="22"/>
          <w:szCs w:val="22"/>
          <w:u w:val="double" w:color="0000FF"/>
        </w:rPr>
        <w:t xml:space="preserve"> </w:t>
      </w:r>
      <w:r w:rsidRPr="00F75A72">
        <w:rPr>
          <w:rFonts w:ascii="Georgia" w:hAnsi="Georgia" w:cs="Tahoma"/>
          <w:sz w:val="22"/>
          <w:szCs w:val="22"/>
          <w:u w:color="0000FF"/>
        </w:rPr>
        <w:t>(“</w:t>
      </w:r>
      <w:r w:rsidRPr="00F75A72">
        <w:rPr>
          <w:rFonts w:ascii="Georgia" w:hAnsi="Georgia" w:cs="Tahoma"/>
          <w:sz w:val="22"/>
          <w:szCs w:val="22"/>
          <w:u w:val="single" w:color="0000FF"/>
        </w:rPr>
        <w:t>Jornal de Publicação</w:t>
      </w:r>
      <w:r w:rsidRPr="00F75A72">
        <w:rPr>
          <w:rFonts w:ascii="Georgia" w:hAnsi="Georgia" w:cs="Tahoma"/>
          <w:sz w:val="22"/>
          <w:szCs w:val="22"/>
          <w:u w:color="0000FF"/>
        </w:rPr>
        <w:t>”)</w:t>
      </w:r>
      <w:bookmarkEnd w:id="28"/>
      <w:r w:rsidRPr="00F75A72">
        <w:rPr>
          <w:rFonts w:ascii="Georgia" w:hAnsi="Georgia" w:cs="Tahoma"/>
          <w:sz w:val="22"/>
          <w:szCs w:val="22"/>
        </w:rPr>
        <w:t xml:space="preserve">, nos termos do artigo 62, inciso I, </w:t>
      </w:r>
      <w:bookmarkStart w:id="29" w:name="_cp_change_26"/>
      <w:r w:rsidRPr="00F75A72">
        <w:rPr>
          <w:rFonts w:ascii="Georgia" w:hAnsi="Georgia" w:cs="Tahoma"/>
          <w:sz w:val="22"/>
          <w:szCs w:val="22"/>
          <w:u w:color="0000FF"/>
        </w:rPr>
        <w:t xml:space="preserve">da Lei das Sociedades por Ações, com divulgação simultânea da íntegra dos documentos na respectiva página </w:t>
      </w:r>
      <w:r w:rsidRPr="008A68E8">
        <w:rPr>
          <w:rFonts w:ascii="Georgia" w:hAnsi="Georgia"/>
          <w:sz w:val="22"/>
          <w:u w:color="0000FF"/>
        </w:rPr>
        <w:t xml:space="preserve">do </w:t>
      </w:r>
      <w:r w:rsidRPr="00F75A72">
        <w:rPr>
          <w:rFonts w:ascii="Georgia" w:hAnsi="Georgia" w:cs="Tahoma"/>
          <w:sz w:val="22"/>
          <w:szCs w:val="22"/>
          <w:u w:color="0000FF"/>
        </w:rPr>
        <w:t>Jornal de Publicação na rede mundial de computadores, que deverá providenciar certificação digital da autenticidade dos documentos mantidos na página própria emitida por autoridade certificadora credenciada no âmbito da Infraestrutura de Chaves Públicas Brasileiras (ICP-Brasil), conforme legislação em vigor, conforme previsto no</w:t>
      </w:r>
      <w:bookmarkEnd w:id="29"/>
      <w:r w:rsidRPr="00F75A72">
        <w:rPr>
          <w:rFonts w:ascii="Georgia" w:hAnsi="Georgia" w:cs="Tahoma"/>
          <w:sz w:val="22"/>
          <w:szCs w:val="22"/>
        </w:rPr>
        <w:t xml:space="preserve"> artigo 289</w:t>
      </w:r>
      <w:bookmarkStart w:id="30" w:name="_cp_change_27"/>
      <w:r w:rsidR="0001101A" w:rsidRPr="00F75A72">
        <w:rPr>
          <w:rFonts w:ascii="Georgia" w:hAnsi="Georgia" w:cs="Tahoma"/>
          <w:sz w:val="22"/>
          <w:szCs w:val="22"/>
        </w:rPr>
        <w:t xml:space="preserve"> </w:t>
      </w:r>
      <w:bookmarkEnd w:id="30"/>
      <w:r w:rsidRPr="00F75A72">
        <w:rPr>
          <w:rFonts w:ascii="Georgia" w:hAnsi="Georgia" w:cs="Tahoma"/>
          <w:sz w:val="22"/>
          <w:szCs w:val="22"/>
        </w:rPr>
        <w:t>da Lei das Sociedades por Ações, às expensas da Emissora</w:t>
      </w:r>
      <w:bookmarkEnd w:id="26"/>
      <w:r w:rsidRPr="00F75A72">
        <w:rPr>
          <w:rFonts w:ascii="Georgia" w:hAnsi="Georgia" w:cs="Tahoma"/>
          <w:sz w:val="22"/>
          <w:szCs w:val="22"/>
        </w:rPr>
        <w:t xml:space="preserve">, </w:t>
      </w:r>
      <w:r w:rsidRPr="00F75A72">
        <w:rPr>
          <w:rFonts w:ascii="Georgia" w:hAnsi="Georgia" w:cs="Tahoma"/>
          <w:bCs/>
          <w:sz w:val="22"/>
          <w:szCs w:val="22"/>
        </w:rPr>
        <w:t xml:space="preserve">observado que tal publicação deverá ocorrer anteriormente à </w:t>
      </w:r>
      <w:r w:rsidRPr="00F75A72">
        <w:rPr>
          <w:rFonts w:ascii="Georgia" w:hAnsi="Georgia" w:cs="Tahoma"/>
          <w:sz w:val="22"/>
          <w:szCs w:val="22"/>
        </w:rPr>
        <w:t xml:space="preserve">primeira Data de Integralização (conforme definido abaixo). </w:t>
      </w:r>
    </w:p>
    <w:p w14:paraId="35D5426A" w14:textId="77777777" w:rsidR="002F3180" w:rsidRPr="00F75A72" w:rsidRDefault="002F3180" w:rsidP="00B823FA">
      <w:pPr>
        <w:pStyle w:val="PargrafodaLista"/>
        <w:spacing w:after="0" w:line="320" w:lineRule="exact"/>
        <w:ind w:left="0"/>
        <w:jc w:val="both"/>
        <w:rPr>
          <w:rFonts w:ascii="Georgia" w:hAnsi="Georgia" w:cs="Tahoma"/>
          <w:b/>
          <w:sz w:val="22"/>
          <w:szCs w:val="22"/>
        </w:rPr>
      </w:pPr>
    </w:p>
    <w:p w14:paraId="5161B812" w14:textId="458EE373" w:rsidR="002F3180" w:rsidRPr="00F75A72" w:rsidRDefault="0012715C" w:rsidP="00B823FA">
      <w:pPr>
        <w:pStyle w:val="PargrafodaLista"/>
        <w:numPr>
          <w:ilvl w:val="2"/>
          <w:numId w:val="6"/>
        </w:numPr>
        <w:spacing w:after="0" w:line="320" w:lineRule="exact"/>
        <w:ind w:left="0" w:firstLine="0"/>
        <w:jc w:val="both"/>
        <w:rPr>
          <w:rFonts w:ascii="Georgia" w:hAnsi="Georgia" w:cs="Tahoma"/>
          <w:bCs/>
          <w:sz w:val="22"/>
          <w:szCs w:val="22"/>
        </w:rPr>
      </w:pPr>
      <w:r w:rsidRPr="00F75A72">
        <w:rPr>
          <w:rFonts w:ascii="Georgia" w:hAnsi="Georgia" w:cs="Tahoma"/>
          <w:sz w:val="22"/>
          <w:szCs w:val="22"/>
        </w:rPr>
        <w:t xml:space="preserve">A Emissora deverá </w:t>
      </w:r>
      <w:r w:rsidRPr="00F75A72">
        <w:rPr>
          <w:rFonts w:ascii="Georgia" w:hAnsi="Georgia" w:cs="Tahoma"/>
          <w:bCs/>
          <w:sz w:val="22"/>
          <w:szCs w:val="22"/>
        </w:rPr>
        <w:t xml:space="preserve">(i) protocolar a ata da RCA da Emissora perante </w:t>
      </w:r>
      <w:bookmarkStart w:id="31" w:name="_cp_change_29"/>
      <w:r w:rsidR="0001101A" w:rsidRPr="00103D84">
        <w:rPr>
          <w:rFonts w:ascii="Georgia" w:hAnsi="Georgia"/>
          <w:sz w:val="22"/>
          <w:u w:color="0000FF"/>
        </w:rPr>
        <w:t>à</w:t>
      </w:r>
      <w:r w:rsidRPr="00103D84">
        <w:rPr>
          <w:rFonts w:ascii="Georgia" w:hAnsi="Georgia"/>
          <w:sz w:val="22"/>
          <w:u w:color="0000FF"/>
        </w:rPr>
        <w:t xml:space="preserve"> </w:t>
      </w:r>
      <w:r w:rsidRPr="00F75A72">
        <w:rPr>
          <w:rFonts w:ascii="Georgia" w:hAnsi="Georgia" w:cs="Tahoma"/>
          <w:sz w:val="22"/>
          <w:szCs w:val="22"/>
          <w:u w:color="0000FF"/>
        </w:rPr>
        <w:t>JUCISRS</w:t>
      </w:r>
      <w:bookmarkEnd w:id="31"/>
      <w:r w:rsidRPr="00F75A72">
        <w:rPr>
          <w:rFonts w:ascii="Georgia" w:hAnsi="Georgia" w:cs="Tahoma"/>
          <w:bCs/>
          <w:sz w:val="22"/>
          <w:szCs w:val="22"/>
        </w:rPr>
        <w:t xml:space="preserve"> no prazo de até 5 (cinco) Dias Úteis (conforme definido abaixo) contado da respectiva data de sua realização; (</w:t>
      </w:r>
      <w:proofErr w:type="spellStart"/>
      <w:r w:rsidRPr="00F75A72">
        <w:rPr>
          <w:rFonts w:ascii="Georgia" w:hAnsi="Georgia" w:cs="Tahoma"/>
          <w:bCs/>
          <w:sz w:val="22"/>
          <w:szCs w:val="22"/>
        </w:rPr>
        <w:t>ii</w:t>
      </w:r>
      <w:proofErr w:type="spellEnd"/>
      <w:r w:rsidRPr="00F75A72">
        <w:rPr>
          <w:rFonts w:ascii="Georgia" w:hAnsi="Georgia" w:cs="Tahoma"/>
          <w:bCs/>
          <w:sz w:val="22"/>
          <w:szCs w:val="22"/>
        </w:rPr>
        <w:t xml:space="preserve">) obter o arquivamento da ata da RCA da Emissora na </w:t>
      </w:r>
      <w:bookmarkStart w:id="32" w:name="_cp_change_31"/>
      <w:r w:rsidRPr="00F75A72">
        <w:rPr>
          <w:rFonts w:ascii="Georgia" w:hAnsi="Georgia" w:cs="Tahoma"/>
          <w:sz w:val="22"/>
          <w:szCs w:val="22"/>
          <w:u w:color="0000FF"/>
        </w:rPr>
        <w:t>JUCISRS</w:t>
      </w:r>
      <w:bookmarkEnd w:id="32"/>
      <w:r w:rsidRPr="00F75A72">
        <w:rPr>
          <w:rFonts w:ascii="Georgia" w:hAnsi="Georgia" w:cs="Tahoma"/>
          <w:bCs/>
          <w:sz w:val="22"/>
          <w:szCs w:val="22"/>
        </w:rPr>
        <w:t xml:space="preserve"> no prazo de até 30 (trinta) dias contado da respectiva data de realização; e (</w:t>
      </w:r>
      <w:proofErr w:type="spellStart"/>
      <w:r w:rsidRPr="00F75A72">
        <w:rPr>
          <w:rFonts w:ascii="Georgia" w:hAnsi="Georgia" w:cs="Tahoma"/>
          <w:bCs/>
          <w:sz w:val="22"/>
          <w:szCs w:val="22"/>
        </w:rPr>
        <w:t>iii</w:t>
      </w:r>
      <w:proofErr w:type="spellEnd"/>
      <w:r w:rsidRPr="00F75A72">
        <w:rPr>
          <w:rFonts w:ascii="Georgia" w:hAnsi="Georgia" w:cs="Tahoma"/>
          <w:bCs/>
          <w:sz w:val="22"/>
          <w:szCs w:val="22"/>
        </w:rPr>
        <w:t xml:space="preserve">) encaminhar ao Agente Fiduciário 1 (uma) via eletrônica (formato </w:t>
      </w:r>
      <w:proofErr w:type="spellStart"/>
      <w:r w:rsidRPr="00F75A72">
        <w:rPr>
          <w:rFonts w:ascii="Georgia" w:hAnsi="Georgia" w:cs="Tahoma"/>
          <w:bCs/>
          <w:sz w:val="22"/>
          <w:szCs w:val="22"/>
        </w:rPr>
        <w:t>pdf</w:t>
      </w:r>
      <w:proofErr w:type="spellEnd"/>
      <w:r w:rsidRPr="00F75A72">
        <w:rPr>
          <w:rFonts w:ascii="Georgia" w:hAnsi="Georgia" w:cs="Tahoma"/>
          <w:bCs/>
          <w:sz w:val="22"/>
          <w:szCs w:val="22"/>
        </w:rPr>
        <w:t xml:space="preserve">), contendo a chancela digital da </w:t>
      </w:r>
      <w:bookmarkStart w:id="33" w:name="_cp_change_33"/>
      <w:r w:rsidRPr="00F75A72">
        <w:rPr>
          <w:rFonts w:ascii="Georgia" w:hAnsi="Georgia" w:cs="Tahoma"/>
          <w:sz w:val="22"/>
          <w:szCs w:val="22"/>
          <w:u w:color="0000FF"/>
        </w:rPr>
        <w:t>JUCISRS</w:t>
      </w:r>
      <w:bookmarkEnd w:id="33"/>
      <w:r w:rsidRPr="00F75A72">
        <w:rPr>
          <w:rFonts w:ascii="Georgia" w:hAnsi="Georgia" w:cs="Tahoma"/>
          <w:bCs/>
          <w:sz w:val="22"/>
          <w:szCs w:val="22"/>
        </w:rPr>
        <w:t xml:space="preserve">, da ata da RCA da Emissora arquivada na </w:t>
      </w:r>
      <w:bookmarkStart w:id="34" w:name="_cp_change_35"/>
      <w:r w:rsidRPr="00F75A72">
        <w:rPr>
          <w:rFonts w:ascii="Georgia" w:hAnsi="Georgia" w:cs="Tahoma"/>
          <w:sz w:val="22"/>
          <w:szCs w:val="22"/>
          <w:u w:color="0000FF"/>
        </w:rPr>
        <w:t>JUCISRS</w:t>
      </w:r>
      <w:bookmarkEnd w:id="34"/>
      <w:r w:rsidRPr="00F75A72">
        <w:rPr>
          <w:rFonts w:ascii="Georgia" w:hAnsi="Georgia" w:cs="Tahoma"/>
          <w:bCs/>
          <w:sz w:val="22"/>
          <w:szCs w:val="22"/>
        </w:rPr>
        <w:t xml:space="preserve"> no prazo de até 5 (cinco) Dias Úteis contado da data do arquivamento.</w:t>
      </w:r>
    </w:p>
    <w:p w14:paraId="2CDF6308"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10E6F13E" w14:textId="07BBCED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rPr>
        <w:lastRenderedPageBreak/>
        <w:t>Arquivamento da Escritura de Emissão n</w:t>
      </w:r>
      <w:r w:rsidR="0001101A" w:rsidRPr="00F75A72">
        <w:rPr>
          <w:rFonts w:ascii="Georgia" w:hAnsi="Georgia" w:cs="Tahoma"/>
          <w:b/>
          <w:sz w:val="22"/>
          <w:szCs w:val="22"/>
        </w:rPr>
        <w:t xml:space="preserve">a </w:t>
      </w:r>
      <w:bookmarkStart w:id="35" w:name="_cp_change_37"/>
      <w:r w:rsidRPr="00F75A72">
        <w:rPr>
          <w:rFonts w:ascii="Georgia" w:hAnsi="Georgia" w:cs="Tahoma"/>
          <w:b/>
          <w:bCs/>
          <w:sz w:val="22"/>
          <w:szCs w:val="22"/>
          <w:u w:color="0000FF"/>
        </w:rPr>
        <w:t>JUCISRS</w:t>
      </w:r>
      <w:bookmarkEnd w:id="35"/>
      <w:r w:rsidRPr="00F75A72">
        <w:rPr>
          <w:rFonts w:ascii="Georgia" w:hAnsi="Georgia" w:cs="Tahoma"/>
          <w:b/>
          <w:sz w:val="22"/>
          <w:szCs w:val="22"/>
        </w:rPr>
        <w:t xml:space="preserve"> e seus eventuais aditamentos</w:t>
      </w:r>
    </w:p>
    <w:p w14:paraId="06C18802"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498B55D8" w14:textId="60F5FF77" w:rsidR="00E65091" w:rsidRPr="00F75A72" w:rsidRDefault="00E65091" w:rsidP="00B823FA">
      <w:pPr>
        <w:pStyle w:val="PargrafodaLista"/>
        <w:numPr>
          <w:ilvl w:val="2"/>
          <w:numId w:val="6"/>
        </w:numPr>
        <w:spacing w:after="0" w:line="320" w:lineRule="exact"/>
        <w:ind w:left="0" w:firstLine="0"/>
        <w:jc w:val="both"/>
        <w:rPr>
          <w:rFonts w:ascii="Georgia" w:hAnsi="Georgia" w:cs="Tahoma"/>
          <w:b/>
          <w:sz w:val="22"/>
          <w:szCs w:val="22"/>
        </w:rPr>
      </w:pPr>
      <w:bookmarkStart w:id="36" w:name="_Ref10537711"/>
      <w:r w:rsidRPr="00F75A72">
        <w:rPr>
          <w:rFonts w:ascii="Georgia" w:hAnsi="Georgia" w:cs="Tahoma"/>
          <w:sz w:val="22"/>
          <w:szCs w:val="22"/>
        </w:rPr>
        <w:t xml:space="preserve">Nos termos do artigo 62, inciso II e parágrafo 3º, da Lei das Sociedades por Ações, esta Escritura de Emissão e seus eventuais aditamentos serão inscritos na </w:t>
      </w:r>
      <w:bookmarkStart w:id="37" w:name="_cp_change_39"/>
      <w:r w:rsidRPr="00F75A72">
        <w:rPr>
          <w:rFonts w:ascii="Georgia" w:hAnsi="Georgia" w:cs="Tahoma"/>
          <w:sz w:val="22"/>
          <w:szCs w:val="22"/>
        </w:rPr>
        <w:t>JUCISRS</w:t>
      </w:r>
      <w:bookmarkEnd w:id="37"/>
      <w:r w:rsidRPr="00F75A72">
        <w:rPr>
          <w:rFonts w:ascii="Georgia" w:hAnsi="Georgia" w:cs="Tahoma"/>
          <w:sz w:val="22"/>
          <w:szCs w:val="22"/>
        </w:rPr>
        <w:t>, às expensas da Emissora.</w:t>
      </w:r>
    </w:p>
    <w:p w14:paraId="01692440" w14:textId="77777777" w:rsidR="00E65091" w:rsidRPr="00F75A72" w:rsidRDefault="00E65091" w:rsidP="00B823FA">
      <w:pPr>
        <w:pStyle w:val="PargrafodaLista"/>
        <w:spacing w:after="0" w:line="320" w:lineRule="exact"/>
        <w:ind w:left="0"/>
        <w:jc w:val="both"/>
        <w:rPr>
          <w:rFonts w:ascii="Georgia" w:hAnsi="Georgia" w:cs="Tahoma"/>
          <w:b/>
          <w:sz w:val="22"/>
          <w:szCs w:val="22"/>
        </w:rPr>
      </w:pPr>
    </w:p>
    <w:bookmarkEnd w:id="36"/>
    <w:p w14:paraId="39A06A7D" w14:textId="31C14978" w:rsidR="00E65091" w:rsidRPr="00F75A72" w:rsidRDefault="00E65091" w:rsidP="00B823FA">
      <w:pPr>
        <w:pStyle w:val="PargrafodaLista"/>
        <w:numPr>
          <w:ilvl w:val="2"/>
          <w:numId w:val="6"/>
        </w:numPr>
        <w:spacing w:after="0" w:line="320" w:lineRule="exact"/>
        <w:ind w:left="0" w:firstLine="0"/>
        <w:jc w:val="both"/>
        <w:rPr>
          <w:rFonts w:ascii="Georgia" w:hAnsi="Georgia" w:cs="Tahoma"/>
          <w:b/>
          <w:sz w:val="22"/>
          <w:szCs w:val="22"/>
        </w:rPr>
      </w:pPr>
      <w:r w:rsidRPr="00F75A72">
        <w:rPr>
          <w:rFonts w:ascii="Georgia" w:hAnsi="Georgia" w:cs="Tahoma"/>
          <w:sz w:val="22"/>
          <w:szCs w:val="22"/>
        </w:rPr>
        <w:t xml:space="preserve">A Emissora deverá </w:t>
      </w:r>
      <w:r w:rsidRPr="00F75A72">
        <w:rPr>
          <w:rFonts w:ascii="Georgia" w:hAnsi="Georgia" w:cs="Tahoma"/>
          <w:bCs/>
          <w:sz w:val="22"/>
          <w:szCs w:val="22"/>
        </w:rPr>
        <w:t xml:space="preserve">(i) protocolar esta Escritura de Emissão e seus eventuais aditamentos perante à </w:t>
      </w:r>
      <w:bookmarkStart w:id="38" w:name="_cp_change_41"/>
      <w:r w:rsidRPr="00F75A72">
        <w:rPr>
          <w:rFonts w:ascii="Georgia" w:hAnsi="Georgia" w:cs="Tahoma"/>
          <w:sz w:val="22"/>
          <w:szCs w:val="22"/>
        </w:rPr>
        <w:t>JUCISRS</w:t>
      </w:r>
      <w:bookmarkEnd w:id="38"/>
      <w:r w:rsidRPr="00F75A72">
        <w:rPr>
          <w:rFonts w:ascii="Georgia" w:hAnsi="Georgia" w:cs="Tahoma"/>
          <w:bCs/>
          <w:sz w:val="22"/>
          <w:szCs w:val="22"/>
        </w:rPr>
        <w:t xml:space="preserve"> no prazo de até 5 (cinco) Dias Úteis contado da respectiva data de sua assinatura; (</w:t>
      </w:r>
      <w:proofErr w:type="spellStart"/>
      <w:r w:rsidRPr="00F75A72">
        <w:rPr>
          <w:rFonts w:ascii="Georgia" w:hAnsi="Georgia" w:cs="Tahoma"/>
          <w:bCs/>
          <w:sz w:val="22"/>
          <w:szCs w:val="22"/>
        </w:rPr>
        <w:t>ii</w:t>
      </w:r>
      <w:proofErr w:type="spellEnd"/>
      <w:r w:rsidRPr="00F75A72">
        <w:rPr>
          <w:rFonts w:ascii="Georgia" w:hAnsi="Georgia" w:cs="Tahoma"/>
          <w:bCs/>
          <w:sz w:val="22"/>
          <w:szCs w:val="22"/>
        </w:rPr>
        <w:t xml:space="preserve">) obter a inscrição desta Escritura de Emissão e seus eventuais aditamentos perante a </w:t>
      </w:r>
      <w:bookmarkStart w:id="39" w:name="_cp_change_43"/>
      <w:r w:rsidRPr="00F75A72">
        <w:rPr>
          <w:rFonts w:ascii="Georgia" w:hAnsi="Georgia" w:cs="Tahoma"/>
          <w:sz w:val="22"/>
          <w:szCs w:val="22"/>
        </w:rPr>
        <w:t>JUCISRS</w:t>
      </w:r>
      <w:bookmarkEnd w:id="39"/>
      <w:r w:rsidRPr="00F75A72">
        <w:rPr>
          <w:rFonts w:ascii="Georgia" w:hAnsi="Georgia" w:cs="Tahoma"/>
          <w:bCs/>
          <w:sz w:val="22"/>
          <w:szCs w:val="22"/>
        </w:rPr>
        <w:t xml:space="preserve"> no prazo de até 30 (trinta) dias contado da respectiva data de assinatura; e (</w:t>
      </w:r>
      <w:proofErr w:type="spellStart"/>
      <w:r w:rsidRPr="00F75A72">
        <w:rPr>
          <w:rFonts w:ascii="Georgia" w:hAnsi="Georgia" w:cs="Tahoma"/>
          <w:bCs/>
          <w:sz w:val="22"/>
          <w:szCs w:val="22"/>
        </w:rPr>
        <w:t>iii</w:t>
      </w:r>
      <w:proofErr w:type="spellEnd"/>
      <w:r w:rsidRPr="00F75A72">
        <w:rPr>
          <w:rFonts w:ascii="Georgia" w:hAnsi="Georgia" w:cs="Tahoma"/>
          <w:bCs/>
          <w:sz w:val="22"/>
          <w:szCs w:val="22"/>
        </w:rPr>
        <w:t xml:space="preserve">) encaminhar ao Agente Fiduciário 1 (uma) via eletrônica (formato </w:t>
      </w:r>
      <w:proofErr w:type="spellStart"/>
      <w:r w:rsidRPr="00F75A72">
        <w:rPr>
          <w:rFonts w:ascii="Georgia" w:hAnsi="Georgia" w:cs="Tahoma"/>
          <w:bCs/>
          <w:sz w:val="22"/>
          <w:szCs w:val="22"/>
        </w:rPr>
        <w:t>pdf</w:t>
      </w:r>
      <w:proofErr w:type="spellEnd"/>
      <w:r w:rsidRPr="00F75A72">
        <w:rPr>
          <w:rFonts w:ascii="Georgia" w:hAnsi="Georgia" w:cs="Tahoma"/>
          <w:bCs/>
          <w:sz w:val="22"/>
          <w:szCs w:val="22"/>
        </w:rPr>
        <w:t xml:space="preserve">), contendo a chancela digital da </w:t>
      </w:r>
      <w:bookmarkStart w:id="40" w:name="_cp_change_45"/>
      <w:r w:rsidRPr="00F75A72">
        <w:rPr>
          <w:rFonts w:ascii="Georgia" w:hAnsi="Georgia" w:cs="Tahoma"/>
          <w:sz w:val="22"/>
          <w:szCs w:val="22"/>
        </w:rPr>
        <w:t>JUCISRS</w:t>
      </w:r>
      <w:bookmarkEnd w:id="40"/>
      <w:r w:rsidRPr="00F75A72">
        <w:rPr>
          <w:rFonts w:ascii="Georgia" w:hAnsi="Georgia" w:cs="Tahoma"/>
          <w:bCs/>
          <w:sz w:val="22"/>
          <w:szCs w:val="22"/>
        </w:rPr>
        <w:t xml:space="preserve">, desta Escritura de Emissão e/ou de seus eventuais aditamentos, conforme aplicável, devidamente inscritos na </w:t>
      </w:r>
      <w:bookmarkStart w:id="41" w:name="_cp_change_47"/>
      <w:r w:rsidRPr="00F75A72">
        <w:rPr>
          <w:rFonts w:ascii="Georgia" w:hAnsi="Georgia" w:cs="Tahoma"/>
          <w:sz w:val="22"/>
          <w:szCs w:val="22"/>
        </w:rPr>
        <w:t>JUCISRS</w:t>
      </w:r>
      <w:bookmarkEnd w:id="41"/>
      <w:r w:rsidRPr="00F75A72">
        <w:rPr>
          <w:rFonts w:ascii="Georgia" w:hAnsi="Georgia" w:cs="Tahoma"/>
          <w:bCs/>
          <w:sz w:val="22"/>
          <w:szCs w:val="22"/>
        </w:rPr>
        <w:t>, no prazo de até 5 (cinco) Dias Úteis contado da data da respectiva inscrição</w:t>
      </w:r>
      <w:r w:rsidRPr="00F75A72">
        <w:rPr>
          <w:rFonts w:ascii="Georgia" w:hAnsi="Georgia" w:cs="Tahoma"/>
          <w:sz w:val="22"/>
          <w:szCs w:val="22"/>
        </w:rPr>
        <w:t>.</w:t>
      </w:r>
    </w:p>
    <w:p w14:paraId="5A2222F0" w14:textId="77777777" w:rsidR="00E65091" w:rsidRPr="00F75A72" w:rsidRDefault="00E65091" w:rsidP="00B823FA">
      <w:pPr>
        <w:pStyle w:val="PargrafodaLista"/>
        <w:spacing w:after="0" w:line="320" w:lineRule="exact"/>
        <w:rPr>
          <w:rFonts w:ascii="Georgia" w:hAnsi="Georgia" w:cs="Tahoma"/>
          <w:b/>
          <w:sz w:val="22"/>
          <w:szCs w:val="22"/>
        </w:rPr>
      </w:pPr>
    </w:p>
    <w:p w14:paraId="6AA33B35"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rPr>
      </w:pPr>
      <w:r w:rsidRPr="00F75A72">
        <w:rPr>
          <w:rFonts w:ascii="Georgia" w:hAnsi="Georgia" w:cs="Tahoma"/>
          <w:b/>
          <w:sz w:val="22"/>
          <w:szCs w:val="22"/>
        </w:rPr>
        <w:t>Aprovação da Fiança</w:t>
      </w:r>
    </w:p>
    <w:p w14:paraId="13236149"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4F57D8C1" w14:textId="41CF97D0"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A prestação da Fiança (conforme definido abaixo) pelas Fiadoras, nos termos da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_Ref89993858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4.21 abaixo</w:t>
      </w:r>
      <w:r w:rsidRPr="00F75A72">
        <w:rPr>
          <w:rFonts w:ascii="Georgia" w:hAnsi="Georgia" w:cs="Tahoma"/>
          <w:sz w:val="22"/>
          <w:szCs w:val="22"/>
        </w:rPr>
        <w:fldChar w:fldCharType="end"/>
      </w:r>
      <w:r w:rsidRPr="00F75A72">
        <w:rPr>
          <w:rFonts w:ascii="Georgia" w:hAnsi="Georgia" w:cs="Tahoma"/>
          <w:sz w:val="22"/>
          <w:szCs w:val="22"/>
        </w:rPr>
        <w:t xml:space="preserve">, foram aprovadas na </w:t>
      </w:r>
      <w:bookmarkStart w:id="42" w:name="_cp_change_49"/>
      <w:r w:rsidRPr="00F75A72">
        <w:rPr>
          <w:rFonts w:ascii="Georgia" w:hAnsi="Georgia" w:cs="Tahoma"/>
          <w:sz w:val="22"/>
          <w:szCs w:val="22"/>
          <w:u w:color="0000FF"/>
        </w:rPr>
        <w:t>reunião</w:t>
      </w:r>
      <w:r w:rsidRPr="008A68E8">
        <w:rPr>
          <w:rFonts w:ascii="Georgia" w:hAnsi="Georgia"/>
          <w:sz w:val="22"/>
          <w:u w:color="0000FF"/>
        </w:rPr>
        <w:t xml:space="preserve"> de </w:t>
      </w:r>
      <w:r w:rsidRPr="00F75A72">
        <w:rPr>
          <w:rFonts w:ascii="Georgia" w:hAnsi="Georgia" w:cs="Tahoma"/>
          <w:sz w:val="22"/>
          <w:szCs w:val="22"/>
          <w:u w:color="0000FF"/>
        </w:rPr>
        <w:t>diretoria</w:t>
      </w:r>
      <w:r w:rsidRPr="008A68E8">
        <w:rPr>
          <w:rFonts w:ascii="Georgia" w:hAnsi="Georgia"/>
          <w:sz w:val="22"/>
          <w:u w:color="0000FF"/>
        </w:rPr>
        <w:t xml:space="preserve"> da </w:t>
      </w:r>
      <w:r w:rsidRPr="00F75A72">
        <w:rPr>
          <w:rFonts w:ascii="Georgia" w:hAnsi="Georgia" w:cs="Tahoma"/>
          <w:sz w:val="22"/>
          <w:szCs w:val="22"/>
          <w:u w:color="0000FF"/>
        </w:rPr>
        <w:t xml:space="preserve">Fiadora </w:t>
      </w:r>
      <w:r w:rsidRPr="008A68E8">
        <w:rPr>
          <w:rFonts w:ascii="Georgia" w:hAnsi="Georgia"/>
          <w:sz w:val="22"/>
          <w:u w:color="0000FF"/>
        </w:rPr>
        <w:t>Verde</w:t>
      </w:r>
      <w:r w:rsidRPr="00F75A72">
        <w:rPr>
          <w:rFonts w:ascii="Georgia" w:hAnsi="Georgia" w:cs="Tahoma"/>
          <w:sz w:val="22"/>
          <w:szCs w:val="22"/>
          <w:u w:color="0000FF"/>
        </w:rPr>
        <w:t>,</w:t>
      </w:r>
      <w:r w:rsidRPr="008A68E8">
        <w:rPr>
          <w:rFonts w:ascii="Georgia" w:hAnsi="Georgia"/>
          <w:sz w:val="22"/>
          <w:u w:color="0000FF"/>
        </w:rPr>
        <w:t xml:space="preserve"> realizada em </w:t>
      </w:r>
      <w:r w:rsidR="00F16469">
        <w:rPr>
          <w:rFonts w:ascii="Georgia" w:hAnsi="Georgia"/>
          <w:sz w:val="22"/>
          <w:u w:color="0000FF"/>
        </w:rPr>
        <w:t>14</w:t>
      </w:r>
      <w:r w:rsidRPr="008A68E8">
        <w:rPr>
          <w:rFonts w:ascii="Georgia" w:hAnsi="Georgia"/>
          <w:sz w:val="22"/>
          <w:u w:color="0000FF"/>
        </w:rPr>
        <w:t xml:space="preserve"> de dezembro de 2022 </w:t>
      </w:r>
      <w:r w:rsidR="0001101A" w:rsidRPr="00F75A72">
        <w:rPr>
          <w:rFonts w:ascii="Georgia" w:hAnsi="Georgia" w:cs="Tahoma"/>
          <w:sz w:val="22"/>
          <w:szCs w:val="22"/>
          <w:u w:color="0000FF"/>
        </w:rPr>
        <w:t>(“</w:t>
      </w:r>
      <w:r w:rsidR="0001101A" w:rsidRPr="00F75A72">
        <w:rPr>
          <w:rFonts w:ascii="Georgia" w:hAnsi="Georgia" w:cs="Tahoma"/>
          <w:sz w:val="22"/>
          <w:szCs w:val="22"/>
          <w:u w:val="single"/>
        </w:rPr>
        <w:t>RD Fiadora Verde</w:t>
      </w:r>
      <w:r w:rsidR="0001101A" w:rsidRPr="00F75A72">
        <w:rPr>
          <w:rFonts w:ascii="Georgia" w:hAnsi="Georgia" w:cs="Tahoma"/>
          <w:sz w:val="22"/>
          <w:szCs w:val="22"/>
          <w:u w:color="0000FF"/>
        </w:rPr>
        <w:t xml:space="preserve">”) </w:t>
      </w:r>
      <w:r w:rsidRPr="008A68E8">
        <w:rPr>
          <w:rFonts w:ascii="Georgia" w:hAnsi="Georgia"/>
          <w:sz w:val="22"/>
          <w:u w:color="0000FF"/>
        </w:rPr>
        <w:t xml:space="preserve">e na reunião de sócios da </w:t>
      </w:r>
      <w:r w:rsidRPr="00F75A72">
        <w:rPr>
          <w:rFonts w:ascii="Georgia" w:hAnsi="Georgia" w:cs="Tahoma"/>
          <w:sz w:val="22"/>
          <w:szCs w:val="22"/>
          <w:u w:color="0000FF"/>
        </w:rPr>
        <w:t xml:space="preserve">Fiadora </w:t>
      </w:r>
      <w:r w:rsidRPr="008A68E8">
        <w:rPr>
          <w:rFonts w:ascii="Georgia" w:hAnsi="Georgia"/>
          <w:sz w:val="22"/>
          <w:u w:color="0000FF"/>
        </w:rPr>
        <w:t>Sentinela</w:t>
      </w:r>
      <w:r w:rsidRPr="00F75A72">
        <w:rPr>
          <w:rFonts w:ascii="Georgia" w:hAnsi="Georgia" w:cs="Tahoma"/>
          <w:sz w:val="22"/>
          <w:szCs w:val="22"/>
          <w:u w:color="0000FF"/>
        </w:rPr>
        <w:t>,</w:t>
      </w:r>
      <w:bookmarkEnd w:id="42"/>
      <w:r w:rsidRPr="00F75A72">
        <w:rPr>
          <w:rFonts w:ascii="Georgia" w:hAnsi="Georgia" w:cs="Tahoma"/>
          <w:sz w:val="22"/>
          <w:szCs w:val="22"/>
        </w:rPr>
        <w:t xml:space="preserve"> realizada em </w:t>
      </w:r>
      <w:r w:rsidR="00F16469">
        <w:rPr>
          <w:rFonts w:ascii="Georgia" w:hAnsi="Georgia" w:cs="Tahoma"/>
          <w:sz w:val="22"/>
          <w:szCs w:val="22"/>
        </w:rPr>
        <w:t>14</w:t>
      </w:r>
      <w:r w:rsidRPr="00F75A72">
        <w:rPr>
          <w:rFonts w:ascii="Georgia" w:hAnsi="Georgia" w:cs="Tahoma"/>
          <w:sz w:val="22"/>
          <w:szCs w:val="22"/>
        </w:rPr>
        <w:t xml:space="preserve"> de </w:t>
      </w:r>
      <w:r w:rsidR="00F75A72">
        <w:rPr>
          <w:rFonts w:ascii="Georgia" w:hAnsi="Georgia" w:cs="Tahoma"/>
          <w:sz w:val="22"/>
          <w:szCs w:val="22"/>
        </w:rPr>
        <w:t>dezembro</w:t>
      </w:r>
      <w:r w:rsidR="00F75A72" w:rsidRPr="00F75A72">
        <w:rPr>
          <w:rFonts w:ascii="Georgia" w:hAnsi="Georgia" w:cs="Tahoma"/>
          <w:sz w:val="22"/>
          <w:szCs w:val="22"/>
        </w:rPr>
        <w:t xml:space="preserve"> </w:t>
      </w:r>
      <w:r w:rsidRPr="00F75A72">
        <w:rPr>
          <w:rFonts w:ascii="Georgia" w:hAnsi="Georgia" w:cs="Tahoma"/>
          <w:sz w:val="22"/>
          <w:szCs w:val="22"/>
        </w:rPr>
        <w:t xml:space="preserve">de 2022 </w:t>
      </w:r>
      <w:bookmarkStart w:id="43" w:name="_cp_change_51"/>
      <w:r w:rsidRPr="00F75A72">
        <w:rPr>
          <w:rFonts w:ascii="Georgia" w:hAnsi="Georgia" w:cs="Tahoma"/>
          <w:sz w:val="22"/>
          <w:szCs w:val="22"/>
        </w:rPr>
        <w:t>(“</w:t>
      </w:r>
      <w:r w:rsidRPr="00F75A72">
        <w:rPr>
          <w:rFonts w:ascii="Georgia" w:hAnsi="Georgia" w:cs="Tahoma"/>
          <w:sz w:val="22"/>
          <w:szCs w:val="22"/>
          <w:u w:val="single"/>
        </w:rPr>
        <w:t>RS Fiadora Sentinela</w:t>
      </w:r>
      <w:r w:rsidRPr="00F75A72">
        <w:rPr>
          <w:rFonts w:ascii="Georgia" w:hAnsi="Georgia" w:cs="Tahoma"/>
          <w:sz w:val="22"/>
          <w:szCs w:val="22"/>
        </w:rPr>
        <w:t>”</w:t>
      </w:r>
      <w:r w:rsidRPr="00F75A72">
        <w:rPr>
          <w:rFonts w:ascii="Georgia" w:hAnsi="Georgia" w:cs="Tahoma"/>
          <w:sz w:val="22"/>
          <w:szCs w:val="22"/>
          <w:u w:color="0000FF"/>
        </w:rPr>
        <w:t xml:space="preserve"> e, em conjunto com a RD Fiadora Verde,</w:t>
      </w:r>
      <w:bookmarkEnd w:id="43"/>
      <w:r w:rsidRPr="00F75A72">
        <w:rPr>
          <w:rFonts w:ascii="Georgia" w:hAnsi="Georgia" w:cs="Tahoma"/>
          <w:sz w:val="22"/>
          <w:szCs w:val="22"/>
        </w:rPr>
        <w:t xml:space="preserve"> “</w:t>
      </w:r>
      <w:r w:rsidRPr="00F75A72">
        <w:rPr>
          <w:rFonts w:ascii="Georgia" w:hAnsi="Georgia" w:cs="Tahoma"/>
          <w:sz w:val="22"/>
          <w:szCs w:val="22"/>
          <w:u w:val="single"/>
        </w:rPr>
        <w:t>Atos de Aprovação das Fianças</w:t>
      </w:r>
      <w:r w:rsidRPr="00F75A72">
        <w:rPr>
          <w:rFonts w:ascii="Georgia" w:hAnsi="Georgia" w:cs="Tahoma"/>
          <w:sz w:val="22"/>
          <w:szCs w:val="22"/>
        </w:rPr>
        <w:t xml:space="preserve">”), cujas atas serão devidamente arquivadas perante a </w:t>
      </w:r>
      <w:bookmarkStart w:id="44" w:name="_cp_change_57"/>
      <w:r w:rsidRPr="00F75A72">
        <w:rPr>
          <w:rFonts w:ascii="Georgia" w:hAnsi="Georgia" w:cs="Tahoma"/>
          <w:sz w:val="22"/>
          <w:szCs w:val="22"/>
          <w:u w:color="0000FF"/>
        </w:rPr>
        <w:t>JUCISRS. A ata da RD Fiadora Verde será publicada</w:t>
      </w:r>
      <w:r w:rsidRPr="008A68E8">
        <w:rPr>
          <w:rFonts w:ascii="Georgia" w:hAnsi="Georgia"/>
          <w:sz w:val="22"/>
          <w:u w:color="0000FF"/>
        </w:rPr>
        <w:t xml:space="preserve"> no Jornal </w:t>
      </w:r>
      <w:r w:rsidRPr="00F75A72">
        <w:rPr>
          <w:rFonts w:ascii="Georgia" w:hAnsi="Georgia" w:cs="Tahoma"/>
          <w:sz w:val="22"/>
          <w:szCs w:val="22"/>
          <w:u w:color="0000FF"/>
        </w:rPr>
        <w:t>de Publicação,</w:t>
      </w:r>
      <w:r w:rsidRPr="008A68E8">
        <w:rPr>
          <w:rFonts w:ascii="Georgia" w:hAnsi="Georgia"/>
          <w:sz w:val="22"/>
          <w:u w:color="0000FF"/>
        </w:rPr>
        <w:t xml:space="preserve"> nos termos do artigo </w:t>
      </w:r>
      <w:r w:rsidRPr="00F75A72">
        <w:rPr>
          <w:rFonts w:ascii="Georgia" w:hAnsi="Georgia" w:cs="Tahoma"/>
          <w:sz w:val="22"/>
          <w:szCs w:val="22"/>
          <w:u w:color="0000FF"/>
        </w:rPr>
        <w:t>62, inciso I, da Lei das Sociedades por Ações, com divulgação simultânea da íntegra dos documentos na respectiva página do Jornal de Publicação na rede mundial de computadores, que deverá providenciar certificação digital da autenticidade dos documentos mantidos na página própria emitida por autoridade certificadora credenciada no âmbito da Infraestrutura de Chaves Públicas Brasileiras (ICP-Brasil), conforme legislação em vigor, conforme previsto no</w:t>
      </w:r>
      <w:bookmarkEnd w:id="44"/>
      <w:r w:rsidRPr="00F75A72">
        <w:rPr>
          <w:rFonts w:ascii="Georgia" w:hAnsi="Georgia" w:cs="Tahoma"/>
          <w:sz w:val="22"/>
          <w:szCs w:val="22"/>
        </w:rPr>
        <w:t xml:space="preserve"> artigo 289 da Lei das Sociedades por Ações, às expensas </w:t>
      </w:r>
      <w:bookmarkStart w:id="45" w:name="_cp_change_59"/>
      <w:r w:rsidRPr="00F75A72">
        <w:rPr>
          <w:rFonts w:ascii="Georgia" w:hAnsi="Georgia" w:cs="Tahoma"/>
          <w:sz w:val="22"/>
          <w:szCs w:val="22"/>
          <w:u w:color="0000FF"/>
        </w:rPr>
        <w:t>da Fiadora Verde,</w:t>
      </w:r>
      <w:r w:rsidRPr="00F75A72">
        <w:rPr>
          <w:rFonts w:ascii="Georgia" w:hAnsi="Georgia" w:cs="Tahoma"/>
          <w:bCs/>
          <w:sz w:val="22"/>
          <w:szCs w:val="22"/>
          <w:u w:color="0000FF"/>
        </w:rPr>
        <w:t xml:space="preserve"> observado que tal publicação deverá ocorrer </w:t>
      </w:r>
      <w:bookmarkStart w:id="46" w:name="_cp_change_60"/>
      <w:bookmarkEnd w:id="45"/>
      <w:r w:rsidRPr="00F75A72">
        <w:rPr>
          <w:rFonts w:ascii="Georgia" w:hAnsi="Georgia" w:cs="Tahoma"/>
          <w:bCs/>
          <w:sz w:val="22"/>
          <w:szCs w:val="22"/>
          <w:u w:color="008000"/>
        </w:rPr>
        <w:t xml:space="preserve">anteriormente à </w:t>
      </w:r>
      <w:r w:rsidRPr="00F75A72">
        <w:rPr>
          <w:rFonts w:ascii="Georgia" w:hAnsi="Georgia" w:cs="Tahoma"/>
          <w:sz w:val="22"/>
          <w:szCs w:val="22"/>
          <w:u w:color="008000"/>
        </w:rPr>
        <w:t>primeira Data de Integralização</w:t>
      </w:r>
      <w:bookmarkEnd w:id="46"/>
      <w:r w:rsidRPr="00F75A72">
        <w:rPr>
          <w:rFonts w:ascii="Georgia" w:hAnsi="Georgia" w:cs="Tahoma"/>
          <w:sz w:val="22"/>
          <w:szCs w:val="22"/>
        </w:rPr>
        <w:t>.</w:t>
      </w:r>
    </w:p>
    <w:p w14:paraId="78233688"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79EFF81D" w14:textId="77777777" w:rsidR="00E65091" w:rsidRPr="00F75A72" w:rsidRDefault="00E65091" w:rsidP="00B823FA">
      <w:pPr>
        <w:pStyle w:val="PargrafodaLista"/>
        <w:numPr>
          <w:ilvl w:val="1"/>
          <w:numId w:val="6"/>
        </w:numPr>
        <w:tabs>
          <w:tab w:val="left" w:pos="709"/>
        </w:tabs>
        <w:spacing w:after="0" w:line="320" w:lineRule="exact"/>
        <w:ind w:left="0" w:firstLine="0"/>
        <w:jc w:val="both"/>
        <w:outlineLvl w:val="1"/>
        <w:rPr>
          <w:rFonts w:ascii="Georgia" w:hAnsi="Georgia" w:cs="Tahoma"/>
          <w:b/>
          <w:sz w:val="22"/>
          <w:szCs w:val="22"/>
        </w:rPr>
      </w:pPr>
      <w:r w:rsidRPr="00F75A72">
        <w:rPr>
          <w:rFonts w:ascii="Georgia" w:hAnsi="Georgia" w:cs="Tahoma"/>
          <w:b/>
          <w:sz w:val="22"/>
          <w:szCs w:val="22"/>
        </w:rPr>
        <w:t>Constituição da Fiança</w:t>
      </w:r>
    </w:p>
    <w:p w14:paraId="060E625B"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70DFED3C"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bCs/>
          <w:sz w:val="22"/>
          <w:szCs w:val="22"/>
        </w:rPr>
      </w:pPr>
      <w:r w:rsidRPr="00F75A72">
        <w:rPr>
          <w:rFonts w:ascii="Georgia" w:hAnsi="Georgia" w:cs="Tahoma"/>
          <w:sz w:val="22"/>
          <w:szCs w:val="22"/>
        </w:rPr>
        <w:t>Em</w:t>
      </w:r>
      <w:r w:rsidRPr="00F75A72">
        <w:rPr>
          <w:rFonts w:ascii="Georgia" w:hAnsi="Georgia" w:cs="Tahoma"/>
          <w:b/>
          <w:bCs/>
          <w:sz w:val="22"/>
          <w:szCs w:val="22"/>
        </w:rPr>
        <w:t xml:space="preserve"> </w:t>
      </w:r>
      <w:r w:rsidRPr="00F75A72">
        <w:rPr>
          <w:rFonts w:ascii="Georgia" w:hAnsi="Georgia" w:cs="Tahoma"/>
          <w:bCs/>
          <w:sz w:val="22"/>
          <w:szCs w:val="22"/>
        </w:rPr>
        <w:t xml:space="preserve">função da Fiança prestada nos termos da cláusula </w:t>
      </w:r>
      <w:r w:rsidRPr="00F75A72">
        <w:rPr>
          <w:rFonts w:ascii="Georgia" w:hAnsi="Georgia" w:cs="Tahoma"/>
          <w:bCs/>
          <w:sz w:val="22"/>
          <w:szCs w:val="22"/>
        </w:rPr>
        <w:fldChar w:fldCharType="begin"/>
      </w:r>
      <w:r w:rsidRPr="00F75A72">
        <w:rPr>
          <w:rFonts w:ascii="Georgia" w:hAnsi="Georgia" w:cs="Tahoma"/>
          <w:bCs/>
          <w:sz w:val="22"/>
          <w:szCs w:val="22"/>
        </w:rPr>
        <w:instrText xml:space="preserve"> REF _Ref89993858 \r \p \h  \* MERGEFORMAT </w:instrText>
      </w:r>
      <w:r w:rsidRPr="00F75A72">
        <w:rPr>
          <w:rFonts w:ascii="Georgia" w:hAnsi="Georgia" w:cs="Tahoma"/>
          <w:bCs/>
          <w:sz w:val="22"/>
          <w:szCs w:val="22"/>
        </w:rPr>
      </w:r>
      <w:r w:rsidRPr="00F75A72">
        <w:rPr>
          <w:rFonts w:ascii="Georgia" w:hAnsi="Georgia" w:cs="Tahoma"/>
          <w:bCs/>
          <w:sz w:val="22"/>
          <w:szCs w:val="22"/>
        </w:rPr>
        <w:fldChar w:fldCharType="separate"/>
      </w:r>
      <w:r w:rsidRPr="00F75A72">
        <w:rPr>
          <w:rFonts w:ascii="Georgia" w:hAnsi="Georgia" w:cs="Tahoma"/>
          <w:bCs/>
          <w:sz w:val="22"/>
          <w:szCs w:val="22"/>
        </w:rPr>
        <w:t>4.21 abaixo</w:t>
      </w:r>
      <w:r w:rsidRPr="00F75A72">
        <w:rPr>
          <w:rFonts w:ascii="Georgia" w:hAnsi="Georgia" w:cs="Tahoma"/>
          <w:bCs/>
          <w:sz w:val="22"/>
          <w:szCs w:val="22"/>
        </w:rPr>
        <w:fldChar w:fldCharType="end"/>
      </w:r>
      <w:r w:rsidRPr="00F75A72">
        <w:rPr>
          <w:rFonts w:ascii="Georgia" w:hAnsi="Georgia" w:cs="Tahoma"/>
          <w:bCs/>
          <w:sz w:val="22"/>
          <w:szCs w:val="22"/>
        </w:rPr>
        <w:t xml:space="preserve">, a presente Escritura de Emissão e seus eventuais aditamentos </w:t>
      </w:r>
      <w:r w:rsidRPr="00F75A72">
        <w:rPr>
          <w:rFonts w:ascii="Georgia" w:hAnsi="Georgia" w:cs="Tahoma"/>
          <w:sz w:val="22"/>
          <w:szCs w:val="22"/>
        </w:rPr>
        <w:t>serão registrados nos cartórios de registro de títulos e documentos da (i) Cidade de</w:t>
      </w:r>
      <w:r w:rsidRPr="00F75A72">
        <w:rPr>
          <w:rFonts w:ascii="Georgia" w:eastAsia="Arial Unicode MS" w:hAnsi="Georgia" w:cs="Tahoma"/>
          <w:bCs/>
          <w:sz w:val="22"/>
          <w:szCs w:val="22"/>
        </w:rPr>
        <w:t xml:space="preserve"> Cachoeirinha, Estado do Rio Grande do Sul; e (</w:t>
      </w:r>
      <w:proofErr w:type="spellStart"/>
      <w:r w:rsidRPr="00F75A72">
        <w:rPr>
          <w:rFonts w:ascii="Georgia" w:eastAsia="Arial Unicode MS" w:hAnsi="Georgia" w:cs="Tahoma"/>
          <w:bCs/>
          <w:sz w:val="22"/>
          <w:szCs w:val="22"/>
        </w:rPr>
        <w:t>ii</w:t>
      </w:r>
      <w:proofErr w:type="spellEnd"/>
      <w:r w:rsidRPr="00F75A72">
        <w:rPr>
          <w:rFonts w:ascii="Georgia" w:eastAsia="Arial Unicode MS" w:hAnsi="Georgia" w:cs="Tahoma"/>
          <w:bCs/>
          <w:sz w:val="22"/>
          <w:szCs w:val="22"/>
        </w:rPr>
        <w:t xml:space="preserve">) da </w:t>
      </w:r>
      <w:r w:rsidRPr="00F75A72">
        <w:rPr>
          <w:rFonts w:ascii="Georgia" w:hAnsi="Georgia" w:cs="Tahoma"/>
          <w:sz w:val="22"/>
          <w:szCs w:val="22"/>
        </w:rPr>
        <w:t xml:space="preserve">Cidade de </w:t>
      </w:r>
      <w:r w:rsidRPr="00F75A72">
        <w:rPr>
          <w:rFonts w:ascii="Georgia" w:eastAsia="Arial Unicode MS" w:hAnsi="Georgia" w:cs="Tahoma"/>
          <w:bCs/>
          <w:sz w:val="22"/>
          <w:szCs w:val="22"/>
        </w:rPr>
        <w:lastRenderedPageBreak/>
        <w:t>São Paulo</w:t>
      </w:r>
      <w:r w:rsidRPr="00F75A72">
        <w:rPr>
          <w:rFonts w:ascii="Georgia" w:hAnsi="Georgia" w:cs="Tahoma"/>
          <w:sz w:val="22"/>
          <w:szCs w:val="22"/>
        </w:rPr>
        <w:t xml:space="preserve">, Estado de </w:t>
      </w:r>
      <w:r w:rsidRPr="00F75A72">
        <w:rPr>
          <w:rFonts w:ascii="Georgia" w:eastAsia="Arial Unicode MS" w:hAnsi="Georgia" w:cs="Tahoma"/>
          <w:bCs/>
          <w:sz w:val="22"/>
          <w:szCs w:val="22"/>
        </w:rPr>
        <w:t>São Paulo</w:t>
      </w:r>
      <w:r w:rsidRPr="00F75A72">
        <w:rPr>
          <w:rFonts w:ascii="Georgia" w:hAnsi="Georgia" w:cs="Tahoma"/>
          <w:sz w:val="22"/>
          <w:szCs w:val="22"/>
        </w:rPr>
        <w:t xml:space="preserve"> (em conjunto, “</w:t>
      </w:r>
      <w:proofErr w:type="spellStart"/>
      <w:r w:rsidRPr="00F75A72">
        <w:rPr>
          <w:rFonts w:ascii="Georgia" w:hAnsi="Georgia" w:cs="Tahoma"/>
          <w:sz w:val="22"/>
          <w:szCs w:val="22"/>
          <w:u w:val="single"/>
        </w:rPr>
        <w:t>RTDs</w:t>
      </w:r>
      <w:proofErr w:type="spellEnd"/>
      <w:r w:rsidRPr="00F75A72">
        <w:rPr>
          <w:rFonts w:ascii="Georgia" w:hAnsi="Georgia" w:cs="Tahoma"/>
          <w:sz w:val="22"/>
          <w:szCs w:val="22"/>
          <w:u w:val="single"/>
        </w:rPr>
        <w:t xml:space="preserve"> Competentes</w:t>
      </w:r>
      <w:r w:rsidRPr="00F75A72">
        <w:rPr>
          <w:rFonts w:ascii="Georgia" w:hAnsi="Georgia" w:cs="Tahoma"/>
          <w:sz w:val="22"/>
          <w:szCs w:val="22"/>
        </w:rPr>
        <w:t>”)</w:t>
      </w:r>
      <w:r w:rsidRPr="00F75A72">
        <w:rPr>
          <w:rFonts w:ascii="Georgia" w:hAnsi="Georgia" w:cs="Tahoma"/>
          <w:bCs/>
          <w:sz w:val="22"/>
          <w:szCs w:val="22"/>
        </w:rPr>
        <w:t>, na forma prevista nos artigos 129 e 130 da Lei nº 6.015, de 31 de dezembro de 1973, conforme alterada.</w:t>
      </w:r>
    </w:p>
    <w:p w14:paraId="599D0F21" w14:textId="77777777" w:rsidR="00E65091" w:rsidRPr="00F75A72" w:rsidRDefault="00E65091" w:rsidP="00B823FA">
      <w:pPr>
        <w:pStyle w:val="PargrafodaLista"/>
        <w:spacing w:after="0" w:line="320" w:lineRule="exact"/>
        <w:ind w:left="0"/>
        <w:jc w:val="both"/>
        <w:rPr>
          <w:rFonts w:ascii="Georgia" w:hAnsi="Georgia" w:cs="Tahoma"/>
          <w:bCs/>
          <w:sz w:val="22"/>
          <w:szCs w:val="22"/>
        </w:rPr>
      </w:pPr>
    </w:p>
    <w:p w14:paraId="795A5A66" w14:textId="027E693D" w:rsidR="00E65091" w:rsidRPr="00F75A72" w:rsidRDefault="00E65091" w:rsidP="00B823FA">
      <w:pPr>
        <w:pStyle w:val="PargrafodaLista"/>
        <w:numPr>
          <w:ilvl w:val="2"/>
          <w:numId w:val="6"/>
        </w:numPr>
        <w:spacing w:after="0" w:line="320" w:lineRule="exact"/>
        <w:ind w:left="0" w:firstLine="0"/>
        <w:jc w:val="both"/>
        <w:rPr>
          <w:rFonts w:ascii="Georgia" w:hAnsi="Georgia" w:cs="Tahoma"/>
          <w:bCs/>
          <w:sz w:val="22"/>
          <w:szCs w:val="22"/>
        </w:rPr>
      </w:pPr>
      <w:r w:rsidRPr="00F75A72">
        <w:rPr>
          <w:rFonts w:ascii="Georgia" w:eastAsia="Times New Roman" w:hAnsi="Georgia" w:cs="Tahoma"/>
          <w:sz w:val="22"/>
          <w:szCs w:val="22"/>
        </w:rPr>
        <w:t xml:space="preserve">A Emissora deverá (i) protocolar esta Escritura de Emissão e seus eventuais aditamentos perante os </w:t>
      </w:r>
      <w:proofErr w:type="spellStart"/>
      <w:r w:rsidRPr="00F75A72">
        <w:rPr>
          <w:rFonts w:ascii="Georgia" w:eastAsia="Times New Roman" w:hAnsi="Georgia" w:cs="Tahoma"/>
          <w:sz w:val="22"/>
          <w:szCs w:val="22"/>
        </w:rPr>
        <w:t>RTDs</w:t>
      </w:r>
      <w:proofErr w:type="spellEnd"/>
      <w:r w:rsidRPr="00F75A72">
        <w:rPr>
          <w:rFonts w:ascii="Georgia" w:eastAsia="Times New Roman" w:hAnsi="Georgia" w:cs="Tahoma"/>
          <w:sz w:val="22"/>
          <w:szCs w:val="22"/>
        </w:rPr>
        <w:t xml:space="preserve"> Competentes no prazo de até 5 (cinco) Dias Úteis contado da respectiva data de sua assinatura; (</w:t>
      </w:r>
      <w:proofErr w:type="spellStart"/>
      <w:r w:rsidRPr="00F75A72">
        <w:rPr>
          <w:rFonts w:ascii="Georgia" w:eastAsia="Times New Roman" w:hAnsi="Georgia" w:cs="Tahoma"/>
          <w:sz w:val="22"/>
          <w:szCs w:val="22"/>
        </w:rPr>
        <w:t>ii</w:t>
      </w:r>
      <w:proofErr w:type="spellEnd"/>
      <w:r w:rsidRPr="00F75A72">
        <w:rPr>
          <w:rFonts w:ascii="Georgia" w:eastAsia="Times New Roman" w:hAnsi="Georgia" w:cs="Tahoma"/>
          <w:sz w:val="22"/>
          <w:szCs w:val="22"/>
        </w:rPr>
        <w:t xml:space="preserve">) obter o registro ou averbação, conforme o caso, desta Escritura de Emissão ou de seus eventuais aditamentos perante os </w:t>
      </w:r>
      <w:proofErr w:type="spellStart"/>
      <w:r w:rsidRPr="00F75A72">
        <w:rPr>
          <w:rFonts w:ascii="Georgia" w:eastAsia="Times New Roman" w:hAnsi="Georgia" w:cs="Tahoma"/>
          <w:sz w:val="22"/>
          <w:szCs w:val="22"/>
        </w:rPr>
        <w:t>RTDs</w:t>
      </w:r>
      <w:proofErr w:type="spellEnd"/>
      <w:r w:rsidRPr="00F75A72">
        <w:rPr>
          <w:rFonts w:ascii="Georgia" w:eastAsia="Times New Roman" w:hAnsi="Georgia" w:cs="Tahoma"/>
          <w:sz w:val="22"/>
          <w:szCs w:val="22"/>
        </w:rPr>
        <w:t xml:space="preserve"> Competentes no prazo de até 20 (vinte) dias contado da respectiva data de sua assinatura; e (</w:t>
      </w:r>
      <w:proofErr w:type="spellStart"/>
      <w:r w:rsidRPr="00F75A72">
        <w:rPr>
          <w:rFonts w:ascii="Georgia" w:eastAsia="Times New Roman" w:hAnsi="Georgia" w:cs="Tahoma"/>
          <w:sz w:val="22"/>
          <w:szCs w:val="22"/>
        </w:rPr>
        <w:t>iii</w:t>
      </w:r>
      <w:proofErr w:type="spellEnd"/>
      <w:r w:rsidRPr="00F75A72">
        <w:rPr>
          <w:rFonts w:ascii="Georgia" w:eastAsia="Times New Roman" w:hAnsi="Georgia" w:cs="Tahoma"/>
          <w:sz w:val="22"/>
          <w:szCs w:val="22"/>
        </w:rPr>
        <w:t xml:space="preserve">) encaminhar ao Agente Fiduciário 1 (uma) via original desta Escritura de Emissão e/ou de seus eventuais aditamentos devidamente registrados ou averbados, conforme o caso, perante os </w:t>
      </w:r>
      <w:proofErr w:type="spellStart"/>
      <w:r w:rsidRPr="00F75A72">
        <w:rPr>
          <w:rFonts w:ascii="Georgia" w:eastAsia="Times New Roman" w:hAnsi="Georgia" w:cs="Tahoma"/>
          <w:sz w:val="22"/>
          <w:szCs w:val="22"/>
        </w:rPr>
        <w:t>RTDs</w:t>
      </w:r>
      <w:proofErr w:type="spellEnd"/>
      <w:r w:rsidRPr="00F75A72">
        <w:rPr>
          <w:rFonts w:ascii="Georgia" w:eastAsia="Times New Roman" w:hAnsi="Georgia" w:cs="Tahoma"/>
          <w:sz w:val="22"/>
          <w:szCs w:val="22"/>
        </w:rPr>
        <w:t xml:space="preserve"> Competentes, no prazo de até 5 (cinco) Dias Úteis contado da data do respectivo registro e/ou averbação</w:t>
      </w:r>
      <w:r w:rsidR="00816411" w:rsidRPr="00F75A72">
        <w:rPr>
          <w:rFonts w:ascii="Georgia" w:eastAsia="Times New Roman" w:hAnsi="Georgia" w:cs="Tahoma"/>
          <w:sz w:val="22"/>
          <w:szCs w:val="22"/>
        </w:rPr>
        <w:t>.</w:t>
      </w:r>
    </w:p>
    <w:p w14:paraId="1A4AED19" w14:textId="77777777" w:rsidR="00E65091" w:rsidRPr="00F75A72" w:rsidRDefault="00E65091" w:rsidP="00103D84">
      <w:pPr>
        <w:pStyle w:val="PargrafodaLista"/>
        <w:spacing w:after="0" w:line="320" w:lineRule="exact"/>
        <w:ind w:left="0"/>
        <w:jc w:val="both"/>
        <w:rPr>
          <w:rFonts w:ascii="Georgia" w:hAnsi="Georgia" w:cs="Tahoma"/>
          <w:sz w:val="22"/>
          <w:szCs w:val="22"/>
        </w:rPr>
      </w:pPr>
    </w:p>
    <w:p w14:paraId="1DBC9D40" w14:textId="77777777" w:rsidR="00E65091" w:rsidRPr="00F75A72" w:rsidRDefault="00E65091" w:rsidP="00103D84">
      <w:pPr>
        <w:pStyle w:val="PargrafodaLista"/>
        <w:keepNext/>
        <w:numPr>
          <w:ilvl w:val="1"/>
          <w:numId w:val="6"/>
        </w:numPr>
        <w:tabs>
          <w:tab w:val="left" w:pos="709"/>
        </w:tabs>
        <w:spacing w:after="0" w:line="320" w:lineRule="exact"/>
        <w:ind w:left="0" w:firstLine="0"/>
        <w:jc w:val="both"/>
        <w:outlineLvl w:val="1"/>
        <w:rPr>
          <w:rFonts w:ascii="Georgia" w:hAnsi="Georgia" w:cs="Tahoma"/>
          <w:b/>
          <w:sz w:val="22"/>
          <w:szCs w:val="22"/>
        </w:rPr>
      </w:pPr>
      <w:r w:rsidRPr="00F75A72">
        <w:rPr>
          <w:rFonts w:ascii="Georgia" w:hAnsi="Georgia" w:cs="Tahoma"/>
          <w:b/>
          <w:sz w:val="22"/>
          <w:szCs w:val="22"/>
        </w:rPr>
        <w:t>Depósito para Distribuição, Negociação e Custódia Eletrônica</w:t>
      </w:r>
    </w:p>
    <w:p w14:paraId="67E95286" w14:textId="77777777" w:rsidR="00E65091" w:rsidRPr="00F75A72" w:rsidRDefault="00E65091" w:rsidP="00103D84">
      <w:pPr>
        <w:pStyle w:val="PargrafodaLista"/>
        <w:keepNext/>
        <w:spacing w:after="0" w:line="320" w:lineRule="exact"/>
        <w:ind w:left="0"/>
        <w:jc w:val="both"/>
        <w:rPr>
          <w:rFonts w:ascii="Georgia" w:hAnsi="Georgia" w:cs="Tahoma"/>
          <w:sz w:val="22"/>
          <w:szCs w:val="22"/>
        </w:rPr>
      </w:pPr>
    </w:p>
    <w:p w14:paraId="7D0FDA4F"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bookmarkStart w:id="47" w:name="_Ref89993911"/>
      <w:r w:rsidRPr="00F75A72">
        <w:rPr>
          <w:rFonts w:ascii="Georgia" w:hAnsi="Georgia" w:cs="Tahoma"/>
          <w:sz w:val="22"/>
          <w:szCs w:val="22"/>
        </w:rPr>
        <w:t>As Debêntures serão depositadas para:</w:t>
      </w:r>
      <w:bookmarkEnd w:id="47"/>
      <w:r w:rsidRPr="00F75A72">
        <w:rPr>
          <w:rFonts w:ascii="Georgia" w:hAnsi="Georgia" w:cs="Tahoma"/>
          <w:sz w:val="22"/>
          <w:szCs w:val="22"/>
        </w:rPr>
        <w:t xml:space="preserve"> </w:t>
      </w:r>
    </w:p>
    <w:p w14:paraId="6436FDA9"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2CAE2B11" w14:textId="436A780C" w:rsidR="00E65091" w:rsidRPr="00F75A72" w:rsidRDefault="00E65091" w:rsidP="00B823FA">
      <w:pPr>
        <w:pStyle w:val="PargrafodaLista"/>
        <w:numPr>
          <w:ilvl w:val="0"/>
          <w:numId w:val="8"/>
        </w:numPr>
        <w:suppressAutoHyphens/>
        <w:autoSpaceDE w:val="0"/>
        <w:autoSpaceDN w:val="0"/>
        <w:spacing w:after="0" w:line="320" w:lineRule="exact"/>
        <w:ind w:left="0" w:firstLine="0"/>
        <w:jc w:val="both"/>
        <w:rPr>
          <w:rFonts w:ascii="Georgia" w:hAnsi="Georgia" w:cs="Tahoma"/>
          <w:sz w:val="22"/>
          <w:szCs w:val="22"/>
        </w:rPr>
      </w:pPr>
      <w:r w:rsidRPr="00F75A72">
        <w:rPr>
          <w:rFonts w:ascii="Georgia" w:hAnsi="Georgia" w:cs="Tahoma"/>
          <w:sz w:val="22"/>
          <w:szCs w:val="22"/>
        </w:rPr>
        <w:t>distribuição pública no mercado primário por meio do MDA – Módulo de Distribuição de Ativos, administrado e operacionalizado pelo mercado de balcão da B3 S.A. – Brasil, Bolsa, Balcão –</w:t>
      </w:r>
      <w:r w:rsidR="00441435">
        <w:rPr>
          <w:rFonts w:ascii="Georgia" w:hAnsi="Georgia" w:cs="Tahoma"/>
          <w:sz w:val="22"/>
          <w:szCs w:val="22"/>
        </w:rPr>
        <w:t xml:space="preserve"> </w:t>
      </w:r>
      <w:r w:rsidRPr="00F75A72">
        <w:rPr>
          <w:rFonts w:ascii="Georgia" w:hAnsi="Georgia" w:cs="Tahoma"/>
          <w:sz w:val="22"/>
          <w:szCs w:val="22"/>
        </w:rPr>
        <w:t>Balcão B3 (“</w:t>
      </w:r>
      <w:r w:rsidRPr="00F75A72">
        <w:rPr>
          <w:rFonts w:ascii="Georgia" w:hAnsi="Georgia" w:cs="Tahoma"/>
          <w:sz w:val="22"/>
          <w:szCs w:val="22"/>
          <w:u w:val="single"/>
        </w:rPr>
        <w:t>B3</w:t>
      </w:r>
      <w:r w:rsidRPr="00F75A72">
        <w:rPr>
          <w:rFonts w:ascii="Georgia" w:hAnsi="Georgia" w:cs="Tahoma"/>
          <w:sz w:val="22"/>
          <w:szCs w:val="22"/>
        </w:rPr>
        <w:t>”), sendo a distribuição liquidada financeiramente por meio da B3;</w:t>
      </w:r>
      <w:r w:rsidRPr="00F75A72">
        <w:rPr>
          <w:rFonts w:ascii="Georgia" w:hAnsi="Georgia" w:cs="Tahoma"/>
          <w:spacing w:val="-17"/>
          <w:sz w:val="22"/>
          <w:szCs w:val="22"/>
        </w:rPr>
        <w:t xml:space="preserve"> </w:t>
      </w:r>
      <w:r w:rsidRPr="00F75A72">
        <w:rPr>
          <w:rFonts w:ascii="Georgia" w:hAnsi="Georgia" w:cs="Tahoma"/>
          <w:sz w:val="22"/>
          <w:szCs w:val="22"/>
        </w:rPr>
        <w:t>e</w:t>
      </w:r>
    </w:p>
    <w:p w14:paraId="30B6E984" w14:textId="77777777" w:rsidR="00E65091" w:rsidRPr="00F75A72" w:rsidRDefault="00E65091" w:rsidP="00B823FA">
      <w:pPr>
        <w:pStyle w:val="PargrafodaLista"/>
        <w:suppressAutoHyphens/>
        <w:autoSpaceDE w:val="0"/>
        <w:autoSpaceDN w:val="0"/>
        <w:spacing w:after="0" w:line="320" w:lineRule="exact"/>
        <w:ind w:left="0"/>
        <w:jc w:val="both"/>
        <w:rPr>
          <w:rFonts w:ascii="Georgia" w:hAnsi="Georgia" w:cs="Tahoma"/>
          <w:sz w:val="22"/>
          <w:szCs w:val="22"/>
        </w:rPr>
      </w:pPr>
    </w:p>
    <w:p w14:paraId="74294B96" w14:textId="77777777" w:rsidR="00E65091" w:rsidRPr="00F75A72" w:rsidRDefault="00E65091" w:rsidP="00B823FA">
      <w:pPr>
        <w:pStyle w:val="PargrafodaLista"/>
        <w:numPr>
          <w:ilvl w:val="0"/>
          <w:numId w:val="8"/>
        </w:numPr>
        <w:suppressAutoHyphens/>
        <w:autoSpaceDE w:val="0"/>
        <w:autoSpaceDN w:val="0"/>
        <w:spacing w:after="0" w:line="320" w:lineRule="exact"/>
        <w:ind w:left="0" w:firstLine="0"/>
        <w:jc w:val="both"/>
        <w:rPr>
          <w:rFonts w:ascii="Georgia" w:hAnsi="Georgia" w:cs="Tahoma"/>
          <w:sz w:val="22"/>
          <w:szCs w:val="22"/>
        </w:rPr>
      </w:pPr>
      <w:r w:rsidRPr="00F75A72">
        <w:rPr>
          <w:rFonts w:ascii="Georgia" w:hAnsi="Georgia" w:cs="Tahoma"/>
          <w:sz w:val="22"/>
          <w:szCs w:val="22"/>
        </w:rPr>
        <w:t>negociação,</w:t>
      </w:r>
      <w:r w:rsidRPr="00F75A72">
        <w:rPr>
          <w:rFonts w:ascii="Georgia" w:hAnsi="Georgia" w:cs="Tahoma"/>
          <w:spacing w:val="-10"/>
          <w:sz w:val="22"/>
          <w:szCs w:val="22"/>
        </w:rPr>
        <w:t xml:space="preserve"> </w:t>
      </w:r>
      <w:r w:rsidRPr="00F75A72">
        <w:rPr>
          <w:rFonts w:ascii="Georgia" w:hAnsi="Georgia" w:cs="Tahoma"/>
          <w:sz w:val="22"/>
          <w:szCs w:val="22"/>
        </w:rPr>
        <w:t>no</w:t>
      </w:r>
      <w:r w:rsidRPr="00F75A72">
        <w:rPr>
          <w:rFonts w:ascii="Georgia" w:hAnsi="Georgia" w:cs="Tahoma"/>
          <w:spacing w:val="-9"/>
          <w:sz w:val="22"/>
          <w:szCs w:val="22"/>
        </w:rPr>
        <w:t xml:space="preserve"> </w:t>
      </w:r>
      <w:r w:rsidRPr="00F75A72">
        <w:rPr>
          <w:rFonts w:ascii="Georgia" w:hAnsi="Georgia" w:cs="Tahoma"/>
          <w:sz w:val="22"/>
          <w:szCs w:val="22"/>
        </w:rPr>
        <w:t>mercado</w:t>
      </w:r>
      <w:r w:rsidRPr="00F75A72">
        <w:rPr>
          <w:rFonts w:ascii="Georgia" w:hAnsi="Georgia" w:cs="Tahoma"/>
          <w:spacing w:val="-9"/>
          <w:sz w:val="22"/>
          <w:szCs w:val="22"/>
        </w:rPr>
        <w:t xml:space="preserve"> </w:t>
      </w:r>
      <w:r w:rsidRPr="00F75A72">
        <w:rPr>
          <w:rFonts w:ascii="Georgia" w:hAnsi="Georgia" w:cs="Tahoma"/>
          <w:sz w:val="22"/>
          <w:szCs w:val="22"/>
        </w:rPr>
        <w:t>secundário, por</w:t>
      </w:r>
      <w:r w:rsidRPr="00F75A72">
        <w:rPr>
          <w:rFonts w:ascii="Georgia" w:hAnsi="Georgia" w:cs="Tahoma"/>
          <w:spacing w:val="-20"/>
          <w:sz w:val="22"/>
          <w:szCs w:val="22"/>
        </w:rPr>
        <w:t xml:space="preserve"> </w:t>
      </w:r>
      <w:r w:rsidRPr="00F75A72">
        <w:rPr>
          <w:rFonts w:ascii="Georgia" w:hAnsi="Georgia" w:cs="Tahoma"/>
          <w:sz w:val="22"/>
          <w:szCs w:val="22"/>
        </w:rPr>
        <w:t>meio</w:t>
      </w:r>
      <w:r w:rsidRPr="00F75A72">
        <w:rPr>
          <w:rFonts w:ascii="Georgia" w:hAnsi="Georgia" w:cs="Tahoma"/>
          <w:spacing w:val="-19"/>
          <w:sz w:val="22"/>
          <w:szCs w:val="22"/>
        </w:rPr>
        <w:t xml:space="preserve"> </w:t>
      </w:r>
      <w:r w:rsidRPr="00F75A72">
        <w:rPr>
          <w:rFonts w:ascii="Georgia" w:hAnsi="Georgia" w:cs="Tahoma"/>
          <w:sz w:val="22"/>
          <w:szCs w:val="22"/>
        </w:rPr>
        <w:t>do</w:t>
      </w:r>
      <w:r w:rsidRPr="00F75A72">
        <w:rPr>
          <w:rFonts w:ascii="Georgia" w:hAnsi="Georgia" w:cs="Tahoma"/>
          <w:spacing w:val="-18"/>
          <w:sz w:val="22"/>
          <w:szCs w:val="22"/>
        </w:rPr>
        <w:t xml:space="preserve"> </w:t>
      </w:r>
      <w:r w:rsidRPr="00F75A72">
        <w:rPr>
          <w:rFonts w:ascii="Georgia" w:hAnsi="Georgia" w:cs="Tahoma"/>
          <w:sz w:val="22"/>
          <w:szCs w:val="22"/>
        </w:rPr>
        <w:t>CETIP21</w:t>
      </w:r>
      <w:r w:rsidRPr="00F75A72">
        <w:rPr>
          <w:rFonts w:ascii="Georgia" w:hAnsi="Georgia" w:cs="Tahoma"/>
          <w:spacing w:val="-18"/>
          <w:sz w:val="22"/>
          <w:szCs w:val="22"/>
        </w:rPr>
        <w:t xml:space="preserve"> </w:t>
      </w:r>
      <w:r w:rsidRPr="00F75A72">
        <w:rPr>
          <w:rFonts w:ascii="Georgia" w:hAnsi="Georgia" w:cs="Tahoma"/>
          <w:sz w:val="22"/>
          <w:szCs w:val="22"/>
        </w:rPr>
        <w:t>–</w:t>
      </w:r>
      <w:r w:rsidRPr="00F75A72">
        <w:rPr>
          <w:rFonts w:ascii="Georgia" w:hAnsi="Georgia" w:cs="Tahoma"/>
          <w:spacing w:val="-20"/>
          <w:sz w:val="22"/>
          <w:szCs w:val="22"/>
        </w:rPr>
        <w:t xml:space="preserve"> </w:t>
      </w:r>
      <w:r w:rsidRPr="00F75A72">
        <w:rPr>
          <w:rFonts w:ascii="Georgia" w:hAnsi="Georgia" w:cs="Tahoma"/>
          <w:sz w:val="22"/>
          <w:szCs w:val="22"/>
        </w:rPr>
        <w:t>Títulos</w:t>
      </w:r>
      <w:r w:rsidRPr="00F75A72">
        <w:rPr>
          <w:rFonts w:ascii="Georgia" w:hAnsi="Georgia" w:cs="Tahoma"/>
          <w:spacing w:val="-21"/>
          <w:sz w:val="22"/>
          <w:szCs w:val="22"/>
        </w:rPr>
        <w:t xml:space="preserve"> </w:t>
      </w:r>
      <w:r w:rsidRPr="00F75A72">
        <w:rPr>
          <w:rFonts w:ascii="Georgia" w:hAnsi="Georgia" w:cs="Tahoma"/>
          <w:sz w:val="22"/>
          <w:szCs w:val="22"/>
        </w:rPr>
        <w:t>e</w:t>
      </w:r>
      <w:r w:rsidRPr="00F75A72">
        <w:rPr>
          <w:rFonts w:ascii="Georgia" w:hAnsi="Georgia" w:cs="Tahoma"/>
          <w:spacing w:val="-18"/>
          <w:sz w:val="22"/>
          <w:szCs w:val="22"/>
        </w:rPr>
        <w:t xml:space="preserve"> </w:t>
      </w:r>
      <w:r w:rsidRPr="00F75A72">
        <w:rPr>
          <w:rFonts w:ascii="Georgia" w:hAnsi="Georgia" w:cs="Tahoma"/>
          <w:sz w:val="22"/>
          <w:szCs w:val="22"/>
        </w:rPr>
        <w:t>Valores</w:t>
      </w:r>
      <w:r w:rsidRPr="00F75A72">
        <w:rPr>
          <w:rFonts w:ascii="Georgia" w:hAnsi="Georgia" w:cs="Tahoma"/>
          <w:spacing w:val="-19"/>
          <w:sz w:val="22"/>
          <w:szCs w:val="22"/>
        </w:rPr>
        <w:t xml:space="preserve"> </w:t>
      </w:r>
      <w:r w:rsidRPr="00F75A72">
        <w:rPr>
          <w:rFonts w:ascii="Georgia" w:hAnsi="Georgia" w:cs="Tahoma"/>
          <w:sz w:val="22"/>
          <w:szCs w:val="22"/>
        </w:rPr>
        <w:t>Mobiliários (“</w:t>
      </w:r>
      <w:r w:rsidRPr="00F75A72">
        <w:rPr>
          <w:rFonts w:ascii="Georgia" w:hAnsi="Georgia" w:cs="Tahoma"/>
          <w:sz w:val="22"/>
          <w:szCs w:val="22"/>
          <w:u w:val="single"/>
        </w:rPr>
        <w:t>CETIP21</w:t>
      </w:r>
      <w:r w:rsidRPr="00F75A72">
        <w:rPr>
          <w:rFonts w:ascii="Georgia" w:hAnsi="Georgia" w:cs="Tahoma"/>
          <w:sz w:val="22"/>
          <w:szCs w:val="22"/>
        </w:rPr>
        <w:t>”),</w:t>
      </w:r>
      <w:r w:rsidRPr="00F75A72">
        <w:rPr>
          <w:rFonts w:ascii="Georgia" w:hAnsi="Georgia" w:cs="Tahoma"/>
          <w:spacing w:val="-19"/>
          <w:sz w:val="22"/>
          <w:szCs w:val="22"/>
        </w:rPr>
        <w:t xml:space="preserve"> </w:t>
      </w:r>
      <w:r w:rsidRPr="00F75A72">
        <w:rPr>
          <w:rFonts w:ascii="Georgia" w:hAnsi="Georgia" w:cs="Tahoma"/>
          <w:sz w:val="22"/>
          <w:szCs w:val="22"/>
        </w:rPr>
        <w:t>administrado</w:t>
      </w:r>
      <w:r w:rsidRPr="00F75A72">
        <w:rPr>
          <w:rFonts w:ascii="Georgia" w:hAnsi="Georgia" w:cs="Tahoma"/>
          <w:spacing w:val="-19"/>
          <w:sz w:val="22"/>
          <w:szCs w:val="22"/>
        </w:rPr>
        <w:t xml:space="preserve"> </w:t>
      </w:r>
      <w:r w:rsidRPr="00F75A72">
        <w:rPr>
          <w:rFonts w:ascii="Georgia" w:hAnsi="Georgia" w:cs="Tahoma"/>
          <w:sz w:val="22"/>
          <w:szCs w:val="22"/>
        </w:rPr>
        <w:t>e operacionalizado pela B3, sendo as negociações liquidadas financeiramente e as Debêntures custodiadas eletronicamente na</w:t>
      </w:r>
      <w:r w:rsidRPr="00F75A72">
        <w:rPr>
          <w:rFonts w:ascii="Georgia" w:hAnsi="Georgia" w:cs="Tahoma"/>
          <w:spacing w:val="-11"/>
          <w:sz w:val="22"/>
          <w:szCs w:val="22"/>
        </w:rPr>
        <w:t xml:space="preserve"> </w:t>
      </w:r>
      <w:r w:rsidRPr="00F75A72">
        <w:rPr>
          <w:rFonts w:ascii="Georgia" w:hAnsi="Georgia" w:cs="Tahoma"/>
          <w:sz w:val="22"/>
          <w:szCs w:val="22"/>
        </w:rPr>
        <w:t>B3.</w:t>
      </w:r>
    </w:p>
    <w:p w14:paraId="6F45A323"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5D907A69"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bookmarkStart w:id="48" w:name="_Ref508112407"/>
      <w:r w:rsidRPr="00F75A72">
        <w:rPr>
          <w:rFonts w:ascii="Georgia" w:hAnsi="Georgia" w:cs="Tahoma"/>
          <w:sz w:val="22"/>
          <w:szCs w:val="22"/>
        </w:rPr>
        <w:t xml:space="preserve">Não obstante o descrito na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_Ref89993911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2.6.1 acima</w:t>
      </w:r>
      <w:r w:rsidRPr="00F75A72">
        <w:rPr>
          <w:rFonts w:ascii="Georgia" w:hAnsi="Georgia" w:cs="Tahoma"/>
          <w:sz w:val="22"/>
          <w:szCs w:val="22"/>
        </w:rPr>
        <w:fldChar w:fldCharType="end"/>
      </w:r>
      <w:r w:rsidRPr="00F75A72">
        <w:rPr>
          <w:rFonts w:ascii="Georgia" w:hAnsi="Georgia" w:cs="Tahoma"/>
          <w:sz w:val="22"/>
          <w:szCs w:val="22"/>
        </w:rPr>
        <w:t>, as</w:t>
      </w:r>
      <w:r w:rsidRPr="00F75A72">
        <w:rPr>
          <w:rFonts w:ascii="Georgia" w:hAnsi="Georgia" w:cs="Tahoma"/>
          <w:spacing w:val="-18"/>
          <w:sz w:val="22"/>
          <w:szCs w:val="22"/>
        </w:rPr>
        <w:t xml:space="preserve"> </w:t>
      </w:r>
      <w:r w:rsidRPr="00F75A72">
        <w:rPr>
          <w:rFonts w:ascii="Georgia" w:hAnsi="Georgia" w:cs="Tahoma"/>
          <w:sz w:val="22"/>
          <w:szCs w:val="22"/>
        </w:rPr>
        <w:t>Debêntures</w:t>
      </w:r>
      <w:r w:rsidRPr="00F75A72">
        <w:rPr>
          <w:rFonts w:ascii="Georgia" w:hAnsi="Georgia" w:cs="Tahoma"/>
          <w:spacing w:val="-18"/>
          <w:sz w:val="22"/>
          <w:szCs w:val="22"/>
        </w:rPr>
        <w:t xml:space="preserve"> </w:t>
      </w:r>
      <w:r w:rsidRPr="00F75A72">
        <w:rPr>
          <w:rFonts w:ascii="Georgia" w:hAnsi="Georgia" w:cs="Tahoma"/>
          <w:sz w:val="22"/>
          <w:szCs w:val="22"/>
        </w:rPr>
        <w:t>somente</w:t>
      </w:r>
      <w:r w:rsidRPr="00F75A72">
        <w:rPr>
          <w:rFonts w:ascii="Georgia" w:hAnsi="Georgia" w:cs="Tahoma"/>
          <w:spacing w:val="-17"/>
          <w:sz w:val="22"/>
          <w:szCs w:val="22"/>
        </w:rPr>
        <w:t xml:space="preserve"> </w:t>
      </w:r>
      <w:r w:rsidRPr="00F75A72">
        <w:rPr>
          <w:rFonts w:ascii="Georgia" w:hAnsi="Georgia" w:cs="Tahoma"/>
          <w:sz w:val="22"/>
          <w:szCs w:val="22"/>
        </w:rPr>
        <w:t>poderão</w:t>
      </w:r>
      <w:r w:rsidRPr="00F75A72">
        <w:rPr>
          <w:rFonts w:ascii="Georgia" w:hAnsi="Georgia" w:cs="Tahoma"/>
          <w:spacing w:val="-18"/>
          <w:sz w:val="22"/>
          <w:szCs w:val="22"/>
        </w:rPr>
        <w:t xml:space="preserve"> </w:t>
      </w:r>
      <w:r w:rsidRPr="00F75A72">
        <w:rPr>
          <w:rFonts w:ascii="Georgia" w:hAnsi="Georgia" w:cs="Tahoma"/>
          <w:sz w:val="22"/>
          <w:szCs w:val="22"/>
        </w:rPr>
        <w:t>ser negociadas entre Investidores Qualificados (conforme abaixo definido) nos mercados regulamentados de valores mobiliários depois de decorridos 90 (noventa) dias contados de cada subscrição</w:t>
      </w:r>
      <w:r w:rsidRPr="00F75A72">
        <w:rPr>
          <w:rFonts w:ascii="Georgia" w:hAnsi="Georgia" w:cs="Tahoma"/>
          <w:spacing w:val="-13"/>
          <w:sz w:val="22"/>
          <w:szCs w:val="22"/>
        </w:rPr>
        <w:t xml:space="preserve"> </w:t>
      </w:r>
      <w:r w:rsidRPr="00F75A72">
        <w:rPr>
          <w:rFonts w:ascii="Georgia" w:hAnsi="Georgia" w:cs="Tahoma"/>
          <w:sz w:val="22"/>
          <w:szCs w:val="22"/>
        </w:rPr>
        <w:t>ou</w:t>
      </w:r>
      <w:r w:rsidRPr="00F75A72">
        <w:rPr>
          <w:rFonts w:ascii="Georgia" w:hAnsi="Georgia" w:cs="Tahoma"/>
          <w:spacing w:val="-12"/>
          <w:sz w:val="22"/>
          <w:szCs w:val="22"/>
        </w:rPr>
        <w:t xml:space="preserve"> </w:t>
      </w:r>
      <w:r w:rsidRPr="00F75A72">
        <w:rPr>
          <w:rFonts w:ascii="Georgia" w:hAnsi="Georgia" w:cs="Tahoma"/>
          <w:sz w:val="22"/>
          <w:szCs w:val="22"/>
        </w:rPr>
        <w:t>aquisição</w:t>
      </w:r>
      <w:r w:rsidRPr="00F75A72">
        <w:rPr>
          <w:rFonts w:ascii="Georgia" w:hAnsi="Georgia" w:cs="Tahoma"/>
          <w:spacing w:val="-13"/>
          <w:sz w:val="22"/>
          <w:szCs w:val="22"/>
        </w:rPr>
        <w:t xml:space="preserve"> </w:t>
      </w:r>
      <w:r w:rsidRPr="00F75A72">
        <w:rPr>
          <w:rFonts w:ascii="Georgia" w:hAnsi="Georgia" w:cs="Tahoma"/>
          <w:sz w:val="22"/>
          <w:szCs w:val="22"/>
        </w:rPr>
        <w:t>pelos</w:t>
      </w:r>
      <w:r w:rsidRPr="00F75A72">
        <w:rPr>
          <w:rFonts w:ascii="Georgia" w:hAnsi="Georgia" w:cs="Tahoma"/>
          <w:spacing w:val="-12"/>
          <w:sz w:val="22"/>
          <w:szCs w:val="22"/>
        </w:rPr>
        <w:t xml:space="preserve"> </w:t>
      </w:r>
      <w:r w:rsidRPr="00F75A72">
        <w:rPr>
          <w:rFonts w:ascii="Georgia" w:hAnsi="Georgia" w:cs="Tahoma"/>
          <w:sz w:val="22"/>
          <w:szCs w:val="22"/>
        </w:rPr>
        <w:t>Investidores Profissionais (conforme abaixo definido),</w:t>
      </w:r>
      <w:r w:rsidRPr="00F75A72">
        <w:rPr>
          <w:rFonts w:ascii="Georgia" w:hAnsi="Georgia" w:cs="Tahoma"/>
          <w:spacing w:val="-12"/>
          <w:sz w:val="22"/>
          <w:szCs w:val="22"/>
        </w:rPr>
        <w:t xml:space="preserve"> </w:t>
      </w:r>
      <w:r w:rsidRPr="00F75A72">
        <w:rPr>
          <w:rFonts w:ascii="Georgia" w:hAnsi="Georgia" w:cs="Tahoma"/>
          <w:sz w:val="22"/>
          <w:szCs w:val="22"/>
        </w:rPr>
        <w:t>salvo na hipótese de exercício da garantia firme pelo Coordenador Líder (conforme definido abaixo) no momento da subscrição, nos termos do artigo 13 da Instrução CVM 476, conforme</w:t>
      </w:r>
      <w:r w:rsidRPr="00F75A72">
        <w:rPr>
          <w:rFonts w:ascii="Georgia" w:hAnsi="Georgia" w:cs="Tahoma"/>
          <w:spacing w:val="-13"/>
          <w:sz w:val="22"/>
          <w:szCs w:val="22"/>
        </w:rPr>
        <w:t xml:space="preserve"> </w:t>
      </w:r>
      <w:r w:rsidRPr="00F75A72">
        <w:rPr>
          <w:rFonts w:ascii="Georgia" w:hAnsi="Georgia" w:cs="Tahoma"/>
          <w:sz w:val="22"/>
          <w:szCs w:val="22"/>
        </w:rPr>
        <w:t>disposto</w:t>
      </w:r>
      <w:r w:rsidRPr="00F75A72">
        <w:rPr>
          <w:rFonts w:ascii="Georgia" w:hAnsi="Georgia" w:cs="Tahoma"/>
          <w:spacing w:val="-12"/>
          <w:sz w:val="22"/>
          <w:szCs w:val="22"/>
        </w:rPr>
        <w:t xml:space="preserve"> </w:t>
      </w:r>
      <w:r w:rsidRPr="00F75A72">
        <w:rPr>
          <w:rFonts w:ascii="Georgia" w:hAnsi="Georgia" w:cs="Tahoma"/>
          <w:sz w:val="22"/>
          <w:szCs w:val="22"/>
        </w:rPr>
        <w:t>nos</w:t>
      </w:r>
      <w:r w:rsidRPr="00F75A72">
        <w:rPr>
          <w:rFonts w:ascii="Georgia" w:hAnsi="Georgia" w:cs="Tahoma"/>
          <w:spacing w:val="-13"/>
          <w:sz w:val="22"/>
          <w:szCs w:val="22"/>
        </w:rPr>
        <w:t xml:space="preserve"> </w:t>
      </w:r>
      <w:r w:rsidRPr="00F75A72">
        <w:rPr>
          <w:rFonts w:ascii="Georgia" w:hAnsi="Georgia" w:cs="Tahoma"/>
          <w:sz w:val="22"/>
          <w:szCs w:val="22"/>
        </w:rPr>
        <w:t>artigos</w:t>
      </w:r>
      <w:r w:rsidRPr="00F75A72">
        <w:rPr>
          <w:rFonts w:ascii="Georgia" w:hAnsi="Georgia" w:cs="Tahoma"/>
          <w:spacing w:val="-13"/>
          <w:sz w:val="22"/>
          <w:szCs w:val="22"/>
        </w:rPr>
        <w:t xml:space="preserve"> </w:t>
      </w:r>
      <w:r w:rsidRPr="00F75A72">
        <w:rPr>
          <w:rFonts w:ascii="Georgia" w:hAnsi="Georgia" w:cs="Tahoma"/>
          <w:sz w:val="22"/>
          <w:szCs w:val="22"/>
        </w:rPr>
        <w:t>13</w:t>
      </w:r>
      <w:r w:rsidRPr="00F75A72">
        <w:rPr>
          <w:rFonts w:ascii="Georgia" w:hAnsi="Georgia" w:cs="Tahoma"/>
          <w:spacing w:val="-12"/>
          <w:sz w:val="22"/>
          <w:szCs w:val="22"/>
        </w:rPr>
        <w:t xml:space="preserve"> </w:t>
      </w:r>
      <w:r w:rsidRPr="00F75A72">
        <w:rPr>
          <w:rFonts w:ascii="Georgia" w:hAnsi="Georgia" w:cs="Tahoma"/>
          <w:sz w:val="22"/>
          <w:szCs w:val="22"/>
        </w:rPr>
        <w:t>e</w:t>
      </w:r>
      <w:r w:rsidRPr="00F75A72">
        <w:rPr>
          <w:rFonts w:ascii="Georgia" w:hAnsi="Georgia" w:cs="Tahoma"/>
          <w:spacing w:val="-11"/>
          <w:sz w:val="22"/>
          <w:szCs w:val="22"/>
        </w:rPr>
        <w:t xml:space="preserve"> </w:t>
      </w:r>
      <w:r w:rsidRPr="00F75A72">
        <w:rPr>
          <w:rFonts w:ascii="Georgia" w:hAnsi="Georgia" w:cs="Tahoma"/>
          <w:sz w:val="22"/>
          <w:szCs w:val="22"/>
        </w:rPr>
        <w:t>15</w:t>
      </w:r>
      <w:r w:rsidRPr="00F75A72">
        <w:rPr>
          <w:rFonts w:ascii="Georgia" w:hAnsi="Georgia" w:cs="Tahoma"/>
          <w:spacing w:val="-12"/>
          <w:sz w:val="22"/>
          <w:szCs w:val="22"/>
        </w:rPr>
        <w:t xml:space="preserve"> </w:t>
      </w:r>
      <w:r w:rsidRPr="00F75A72">
        <w:rPr>
          <w:rFonts w:ascii="Georgia" w:hAnsi="Georgia" w:cs="Tahoma"/>
          <w:sz w:val="22"/>
          <w:szCs w:val="22"/>
        </w:rPr>
        <w:t>da</w:t>
      </w:r>
      <w:r w:rsidRPr="00F75A72">
        <w:rPr>
          <w:rFonts w:ascii="Georgia" w:hAnsi="Georgia" w:cs="Tahoma"/>
          <w:spacing w:val="-12"/>
          <w:sz w:val="22"/>
          <w:szCs w:val="22"/>
        </w:rPr>
        <w:t xml:space="preserve"> </w:t>
      </w:r>
      <w:r w:rsidRPr="00F75A72">
        <w:rPr>
          <w:rFonts w:ascii="Georgia" w:hAnsi="Georgia" w:cs="Tahoma"/>
          <w:sz w:val="22"/>
          <w:szCs w:val="22"/>
        </w:rPr>
        <w:t>Instrução</w:t>
      </w:r>
      <w:r w:rsidRPr="00F75A72">
        <w:rPr>
          <w:rFonts w:ascii="Georgia" w:hAnsi="Georgia" w:cs="Tahoma"/>
          <w:spacing w:val="-9"/>
          <w:sz w:val="22"/>
          <w:szCs w:val="22"/>
        </w:rPr>
        <w:t xml:space="preserve"> </w:t>
      </w:r>
      <w:r w:rsidRPr="00F75A72">
        <w:rPr>
          <w:rFonts w:ascii="Georgia" w:hAnsi="Georgia" w:cs="Tahoma"/>
          <w:sz w:val="22"/>
          <w:szCs w:val="22"/>
        </w:rPr>
        <w:t>da</w:t>
      </w:r>
      <w:r w:rsidRPr="00F75A72">
        <w:rPr>
          <w:rFonts w:ascii="Georgia" w:hAnsi="Georgia" w:cs="Tahoma"/>
          <w:spacing w:val="-9"/>
          <w:sz w:val="22"/>
          <w:szCs w:val="22"/>
        </w:rPr>
        <w:t xml:space="preserve"> </w:t>
      </w:r>
      <w:r w:rsidRPr="00F75A72">
        <w:rPr>
          <w:rFonts w:ascii="Georgia" w:hAnsi="Georgia" w:cs="Tahoma"/>
          <w:sz w:val="22"/>
          <w:szCs w:val="22"/>
        </w:rPr>
        <w:t>CVM</w:t>
      </w:r>
      <w:r w:rsidRPr="00F75A72">
        <w:rPr>
          <w:rFonts w:ascii="Georgia" w:hAnsi="Georgia" w:cs="Tahoma"/>
          <w:spacing w:val="-9"/>
          <w:sz w:val="22"/>
          <w:szCs w:val="22"/>
        </w:rPr>
        <w:t xml:space="preserve"> </w:t>
      </w:r>
      <w:r w:rsidRPr="00F75A72">
        <w:rPr>
          <w:rFonts w:ascii="Georgia" w:hAnsi="Georgia" w:cs="Tahoma"/>
          <w:sz w:val="22"/>
          <w:szCs w:val="22"/>
        </w:rPr>
        <w:t xml:space="preserve">476 e observado o cumprimento pela Emissora das obrigações dispostas no artigo 17 da Instrução CVM 476, sendo certo que a negociação das Debêntures deverá sempre respeitar as disposições legais e regulamentares aplicáveis. </w:t>
      </w:r>
    </w:p>
    <w:p w14:paraId="0AB5025D"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5D2852B2" w14:textId="77777777" w:rsidR="00E65091" w:rsidRPr="00F75A72" w:rsidRDefault="00E65091" w:rsidP="00103D84">
      <w:pPr>
        <w:pStyle w:val="PargrafodaLista"/>
        <w:keepNext/>
        <w:numPr>
          <w:ilvl w:val="1"/>
          <w:numId w:val="6"/>
        </w:numPr>
        <w:tabs>
          <w:tab w:val="left" w:pos="709"/>
        </w:tabs>
        <w:spacing w:after="0" w:line="320" w:lineRule="exact"/>
        <w:ind w:left="0" w:firstLine="0"/>
        <w:jc w:val="both"/>
        <w:outlineLvl w:val="1"/>
        <w:rPr>
          <w:rFonts w:ascii="Georgia" w:hAnsi="Georgia" w:cs="Tahoma"/>
          <w:b/>
          <w:sz w:val="22"/>
          <w:szCs w:val="22"/>
        </w:rPr>
      </w:pPr>
      <w:bookmarkStart w:id="49" w:name="_Ref25837883"/>
      <w:bookmarkEnd w:id="48"/>
      <w:r w:rsidRPr="00F75A72">
        <w:rPr>
          <w:rFonts w:ascii="Georgia" w:hAnsi="Georgia" w:cs="Tahoma"/>
          <w:b/>
          <w:sz w:val="22"/>
          <w:szCs w:val="22"/>
        </w:rPr>
        <w:lastRenderedPageBreak/>
        <w:t>Objeto Social da Emissora</w:t>
      </w:r>
      <w:bookmarkEnd w:id="49"/>
    </w:p>
    <w:p w14:paraId="6EF9573E" w14:textId="77777777" w:rsidR="00E65091" w:rsidRPr="00F75A72" w:rsidRDefault="00E65091" w:rsidP="00103D84">
      <w:pPr>
        <w:pStyle w:val="PargrafodaLista"/>
        <w:keepNext/>
        <w:tabs>
          <w:tab w:val="left" w:pos="1134"/>
        </w:tabs>
        <w:spacing w:after="0" w:line="320" w:lineRule="exact"/>
        <w:ind w:left="0"/>
        <w:jc w:val="both"/>
        <w:outlineLvl w:val="1"/>
        <w:rPr>
          <w:rFonts w:ascii="Georgia" w:hAnsi="Georgia" w:cs="Tahoma"/>
          <w:b/>
          <w:sz w:val="22"/>
          <w:szCs w:val="22"/>
        </w:rPr>
      </w:pPr>
    </w:p>
    <w:p w14:paraId="6E94EAE5"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Nos termos do artigo 5º do seu estatuto social, a Emissora tem por objeto social: (i) o comércio varejista de eletrodomésticos, equipamentos de áudio e vídeo, móveis, artigos de colchoaria e de iluminação, bicicletas, pneus, equipamentos e suprimentos de informática, equipamentos de telefonia e comunicação, tintas e materiais para pintura, materiais hidráulicos, materiais de construção, artigos do vestuário bem como de outros produtos em geral; (</w:t>
      </w:r>
      <w:proofErr w:type="spellStart"/>
      <w:r w:rsidRPr="00F75A72">
        <w:rPr>
          <w:rFonts w:ascii="Georgia" w:hAnsi="Georgia" w:cs="Tahoma"/>
          <w:sz w:val="22"/>
          <w:szCs w:val="22"/>
        </w:rPr>
        <w:t>ii</w:t>
      </w:r>
      <w:proofErr w:type="spellEnd"/>
      <w:r w:rsidRPr="00F75A72">
        <w:rPr>
          <w:rFonts w:ascii="Georgia" w:hAnsi="Georgia" w:cs="Tahoma"/>
          <w:sz w:val="22"/>
          <w:szCs w:val="22"/>
        </w:rPr>
        <w:t>) a manutenção e reparação de máquinas e equipamentos; (</w:t>
      </w:r>
      <w:proofErr w:type="spellStart"/>
      <w:r w:rsidRPr="00F75A72">
        <w:rPr>
          <w:rFonts w:ascii="Georgia" w:hAnsi="Georgia" w:cs="Tahoma"/>
          <w:sz w:val="22"/>
          <w:szCs w:val="22"/>
        </w:rPr>
        <w:t>iii</w:t>
      </w:r>
      <w:proofErr w:type="spellEnd"/>
      <w:r w:rsidRPr="00F75A72">
        <w:rPr>
          <w:rFonts w:ascii="Georgia" w:hAnsi="Georgia" w:cs="Tahoma"/>
          <w:sz w:val="22"/>
          <w:szCs w:val="22"/>
        </w:rPr>
        <w:t>) a representação comercial; (</w:t>
      </w:r>
      <w:proofErr w:type="spellStart"/>
      <w:r w:rsidRPr="00F75A72">
        <w:rPr>
          <w:rFonts w:ascii="Georgia" w:hAnsi="Georgia" w:cs="Tahoma"/>
          <w:sz w:val="22"/>
          <w:szCs w:val="22"/>
        </w:rPr>
        <w:t>iv</w:t>
      </w:r>
      <w:proofErr w:type="spellEnd"/>
      <w:r w:rsidRPr="00F75A72">
        <w:rPr>
          <w:rFonts w:ascii="Georgia" w:hAnsi="Georgia" w:cs="Tahoma"/>
          <w:sz w:val="22"/>
          <w:szCs w:val="22"/>
        </w:rPr>
        <w:t>) a importação e exportação de quaisquer bens integrantes do objeto social; (v) a prestação de serviços de correspondente bancário; (vi) a intermediação de venda de garantia estendida, recargas telefônicas, produtos financeiros e consórcios ao consumidor e seguros; (</w:t>
      </w:r>
      <w:proofErr w:type="spellStart"/>
      <w:r w:rsidRPr="00F75A72">
        <w:rPr>
          <w:rFonts w:ascii="Georgia" w:hAnsi="Georgia" w:cs="Tahoma"/>
          <w:sz w:val="22"/>
          <w:szCs w:val="22"/>
        </w:rPr>
        <w:t>vii</w:t>
      </w:r>
      <w:proofErr w:type="spellEnd"/>
      <w:r w:rsidRPr="00F75A72">
        <w:rPr>
          <w:rFonts w:ascii="Georgia" w:hAnsi="Georgia" w:cs="Tahoma"/>
          <w:sz w:val="22"/>
          <w:szCs w:val="22"/>
        </w:rPr>
        <w:t>) a intermediação na cobrança extrajudicial de títulos; (</w:t>
      </w:r>
      <w:proofErr w:type="spellStart"/>
      <w:r w:rsidRPr="00F75A72">
        <w:rPr>
          <w:rFonts w:ascii="Georgia" w:hAnsi="Georgia" w:cs="Tahoma"/>
          <w:sz w:val="22"/>
          <w:szCs w:val="22"/>
        </w:rPr>
        <w:t>viii</w:t>
      </w:r>
      <w:proofErr w:type="spellEnd"/>
      <w:r w:rsidRPr="00F75A72">
        <w:rPr>
          <w:rFonts w:ascii="Georgia" w:hAnsi="Georgia" w:cs="Tahoma"/>
          <w:sz w:val="22"/>
          <w:szCs w:val="22"/>
        </w:rPr>
        <w:t>) a intermediação na habilitação e ativação de linhas telefônicas, e; (</w:t>
      </w:r>
      <w:proofErr w:type="spellStart"/>
      <w:r w:rsidRPr="00F75A72">
        <w:rPr>
          <w:rFonts w:ascii="Georgia" w:hAnsi="Georgia" w:cs="Tahoma"/>
          <w:sz w:val="22"/>
          <w:szCs w:val="22"/>
        </w:rPr>
        <w:t>ix</w:t>
      </w:r>
      <w:proofErr w:type="spellEnd"/>
      <w:r w:rsidRPr="00F75A72">
        <w:rPr>
          <w:rFonts w:ascii="Georgia" w:hAnsi="Georgia" w:cs="Tahoma"/>
          <w:sz w:val="22"/>
          <w:szCs w:val="22"/>
        </w:rPr>
        <w:t>) a participação no capital social de outras sociedades.</w:t>
      </w:r>
    </w:p>
    <w:p w14:paraId="62043951" w14:textId="77777777" w:rsidR="00E65091" w:rsidRPr="00F75A72" w:rsidRDefault="00E65091" w:rsidP="00B823FA">
      <w:pPr>
        <w:pStyle w:val="PargrafodaLista"/>
        <w:tabs>
          <w:tab w:val="left" w:pos="1134"/>
        </w:tabs>
        <w:spacing w:after="0" w:line="320" w:lineRule="exact"/>
        <w:ind w:left="0"/>
        <w:jc w:val="both"/>
        <w:outlineLvl w:val="1"/>
        <w:rPr>
          <w:rFonts w:ascii="Georgia" w:hAnsi="Georgia" w:cs="Tahoma"/>
          <w:b/>
          <w:sz w:val="22"/>
          <w:szCs w:val="22"/>
        </w:rPr>
      </w:pPr>
    </w:p>
    <w:p w14:paraId="5717C871" w14:textId="77777777" w:rsidR="00E65091" w:rsidRPr="00F75A72" w:rsidRDefault="00E65091" w:rsidP="00103D84">
      <w:pPr>
        <w:pStyle w:val="PargrafodaLista"/>
        <w:keepNext/>
        <w:numPr>
          <w:ilvl w:val="0"/>
          <w:numId w:val="6"/>
        </w:numPr>
        <w:spacing w:after="0" w:line="320" w:lineRule="exact"/>
        <w:ind w:left="0" w:firstLine="0"/>
        <w:jc w:val="center"/>
        <w:outlineLvl w:val="0"/>
        <w:rPr>
          <w:rFonts w:ascii="Georgia" w:hAnsi="Georgia" w:cs="Tahoma"/>
          <w:sz w:val="22"/>
          <w:szCs w:val="22"/>
        </w:rPr>
      </w:pPr>
      <w:r w:rsidRPr="00F75A72">
        <w:rPr>
          <w:rFonts w:ascii="Georgia" w:hAnsi="Georgia" w:cs="Tahoma"/>
          <w:b/>
          <w:sz w:val="22"/>
          <w:szCs w:val="22"/>
        </w:rPr>
        <w:t>CLÁUSULA III – DAS CARACTERÍSTICAS DA EMISSÃO</w:t>
      </w:r>
    </w:p>
    <w:p w14:paraId="46718618" w14:textId="77777777" w:rsidR="00E65091" w:rsidRPr="00F75A72" w:rsidRDefault="00E65091" w:rsidP="00103D84">
      <w:pPr>
        <w:pStyle w:val="PargrafodaLista"/>
        <w:keepNext/>
        <w:spacing w:after="0" w:line="320" w:lineRule="exact"/>
        <w:ind w:left="0"/>
        <w:jc w:val="both"/>
        <w:rPr>
          <w:rFonts w:ascii="Georgia" w:hAnsi="Georgia" w:cs="Tahoma"/>
          <w:b/>
          <w:sz w:val="22"/>
          <w:szCs w:val="22"/>
        </w:rPr>
      </w:pPr>
    </w:p>
    <w:p w14:paraId="0C3227E7" w14:textId="77777777" w:rsidR="00E65091" w:rsidRPr="00F75A72" w:rsidRDefault="00E65091" w:rsidP="00103D84">
      <w:pPr>
        <w:pStyle w:val="PargrafodaLista"/>
        <w:keepNext/>
        <w:numPr>
          <w:ilvl w:val="1"/>
          <w:numId w:val="6"/>
        </w:numPr>
        <w:tabs>
          <w:tab w:val="left" w:pos="709"/>
        </w:tabs>
        <w:spacing w:after="0" w:line="320" w:lineRule="exact"/>
        <w:ind w:left="0" w:firstLine="0"/>
        <w:jc w:val="both"/>
        <w:outlineLvl w:val="1"/>
        <w:rPr>
          <w:rFonts w:ascii="Georgia" w:hAnsi="Georgia" w:cs="Tahoma"/>
          <w:b/>
          <w:sz w:val="22"/>
          <w:szCs w:val="22"/>
        </w:rPr>
      </w:pPr>
      <w:bookmarkStart w:id="50" w:name="_Toc478740083"/>
      <w:bookmarkStart w:id="51" w:name="_Toc479260170"/>
      <w:bookmarkStart w:id="52" w:name="_Toc483213669"/>
      <w:bookmarkStart w:id="53" w:name="_Toc483833901"/>
      <w:bookmarkStart w:id="54" w:name="_Toc483833977"/>
      <w:r w:rsidRPr="00F75A72">
        <w:rPr>
          <w:rFonts w:ascii="Georgia" w:hAnsi="Georgia" w:cs="Tahoma"/>
          <w:b/>
          <w:sz w:val="22"/>
          <w:szCs w:val="22"/>
        </w:rPr>
        <w:t>Número da Emissão</w:t>
      </w:r>
      <w:bookmarkEnd w:id="50"/>
      <w:bookmarkEnd w:id="51"/>
      <w:bookmarkEnd w:id="52"/>
      <w:bookmarkEnd w:id="53"/>
      <w:bookmarkEnd w:id="54"/>
    </w:p>
    <w:p w14:paraId="7B3192F2" w14:textId="77777777" w:rsidR="00E65091" w:rsidRPr="00F75A72" w:rsidRDefault="00E65091" w:rsidP="00103D84">
      <w:pPr>
        <w:pStyle w:val="PargrafodaLista"/>
        <w:spacing w:after="0" w:line="320" w:lineRule="exact"/>
        <w:ind w:left="0"/>
        <w:jc w:val="both"/>
        <w:rPr>
          <w:rFonts w:ascii="Georgia" w:hAnsi="Georgia" w:cs="Tahoma"/>
          <w:b/>
          <w:sz w:val="22"/>
          <w:szCs w:val="22"/>
        </w:rPr>
      </w:pPr>
    </w:p>
    <w:p w14:paraId="37DF3970"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A presente Escritura de Emissão representa a 3ª (terceira) emissão de debêntures da Emissora.</w:t>
      </w:r>
    </w:p>
    <w:p w14:paraId="09AB4A58"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0B4FBE7B"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rPr>
      </w:pPr>
      <w:bookmarkStart w:id="55" w:name="_Toc478740085"/>
      <w:bookmarkStart w:id="56" w:name="_Toc479260172"/>
      <w:bookmarkStart w:id="57" w:name="_Toc483213671"/>
      <w:bookmarkStart w:id="58" w:name="_Toc483833903"/>
      <w:bookmarkStart w:id="59" w:name="_Toc483833979"/>
      <w:r w:rsidRPr="00F75A72">
        <w:rPr>
          <w:rFonts w:ascii="Georgia" w:hAnsi="Georgia" w:cs="Tahoma"/>
          <w:b/>
          <w:sz w:val="22"/>
          <w:szCs w:val="22"/>
        </w:rPr>
        <w:t>Valor Total da Emissão</w:t>
      </w:r>
      <w:bookmarkEnd w:id="55"/>
      <w:bookmarkEnd w:id="56"/>
      <w:bookmarkEnd w:id="57"/>
      <w:bookmarkEnd w:id="58"/>
      <w:bookmarkEnd w:id="59"/>
    </w:p>
    <w:p w14:paraId="0D4B241E" w14:textId="77777777" w:rsidR="00E65091" w:rsidRPr="00F75A72" w:rsidRDefault="00E65091" w:rsidP="00B823FA">
      <w:pPr>
        <w:pStyle w:val="PargrafodaLista"/>
        <w:spacing w:after="0" w:line="320" w:lineRule="exact"/>
        <w:ind w:left="0"/>
        <w:jc w:val="both"/>
        <w:rPr>
          <w:rFonts w:ascii="Georgia" w:hAnsi="Georgia" w:cs="Tahoma"/>
          <w:sz w:val="22"/>
          <w:szCs w:val="22"/>
          <w:u w:val="single"/>
        </w:rPr>
      </w:pPr>
    </w:p>
    <w:p w14:paraId="16B5458E" w14:textId="77777777" w:rsidR="00E65091" w:rsidRPr="00F75A72" w:rsidRDefault="00E65091" w:rsidP="00B823FA">
      <w:pPr>
        <w:pStyle w:val="PargrafodaLista"/>
        <w:numPr>
          <w:ilvl w:val="2"/>
          <w:numId w:val="6"/>
        </w:numPr>
        <w:spacing w:after="0" w:line="320" w:lineRule="exact"/>
        <w:ind w:left="0" w:firstLine="0"/>
        <w:jc w:val="both"/>
        <w:rPr>
          <w:rFonts w:ascii="Georgia" w:eastAsia="Batang" w:hAnsi="Georgia" w:cs="Tahoma"/>
          <w:sz w:val="22"/>
          <w:szCs w:val="22"/>
        </w:rPr>
      </w:pPr>
      <w:r w:rsidRPr="00F75A72">
        <w:rPr>
          <w:rFonts w:ascii="Georgia" w:eastAsia="Batang" w:hAnsi="Georgia" w:cs="Tahoma"/>
          <w:sz w:val="22"/>
          <w:szCs w:val="22"/>
        </w:rPr>
        <w:t>O valor total da Emissão será de R$100.000.000,00 (cem milhões de reais)</w:t>
      </w:r>
      <w:r w:rsidRPr="00F75A72">
        <w:rPr>
          <w:rFonts w:ascii="Georgia" w:hAnsi="Georgia" w:cs="Tahoma"/>
          <w:sz w:val="22"/>
          <w:szCs w:val="22"/>
        </w:rPr>
        <w:t>,</w:t>
      </w:r>
      <w:r w:rsidRPr="00F75A72">
        <w:rPr>
          <w:rFonts w:ascii="Georgia" w:eastAsia="Batang" w:hAnsi="Georgia" w:cs="Tahoma"/>
          <w:sz w:val="22"/>
          <w:szCs w:val="22"/>
        </w:rPr>
        <w:t xml:space="preserve"> na Data de </w:t>
      </w:r>
      <w:r w:rsidRPr="00F75A72">
        <w:rPr>
          <w:rFonts w:ascii="Georgia" w:hAnsi="Georgia" w:cs="Tahoma"/>
          <w:sz w:val="22"/>
          <w:szCs w:val="22"/>
        </w:rPr>
        <w:t>Emissão </w:t>
      </w:r>
      <w:r w:rsidRPr="00F75A72">
        <w:rPr>
          <w:rFonts w:ascii="Georgia" w:eastAsia="Batang" w:hAnsi="Georgia" w:cs="Tahoma"/>
          <w:sz w:val="22"/>
          <w:szCs w:val="22"/>
        </w:rPr>
        <w:t>(conforme definido abaixo) (“</w:t>
      </w:r>
      <w:r w:rsidRPr="00F75A72">
        <w:rPr>
          <w:rFonts w:ascii="Georgia" w:eastAsia="Batang" w:hAnsi="Georgia" w:cs="Tahoma"/>
          <w:sz w:val="22"/>
          <w:szCs w:val="22"/>
          <w:u w:val="single"/>
        </w:rPr>
        <w:t>Valor Total da Emissão</w:t>
      </w:r>
      <w:r w:rsidRPr="00F75A72">
        <w:rPr>
          <w:rFonts w:ascii="Georgia" w:eastAsia="Batang" w:hAnsi="Georgia" w:cs="Tahoma"/>
          <w:sz w:val="22"/>
          <w:szCs w:val="22"/>
        </w:rPr>
        <w:t>”).</w:t>
      </w:r>
    </w:p>
    <w:p w14:paraId="433A03F8" w14:textId="77777777" w:rsidR="00E65091" w:rsidRPr="00F75A72" w:rsidRDefault="00E65091" w:rsidP="00B823FA">
      <w:pPr>
        <w:pStyle w:val="PargrafodaLista"/>
        <w:spacing w:after="0" w:line="320" w:lineRule="exact"/>
        <w:ind w:left="0"/>
        <w:jc w:val="both"/>
        <w:rPr>
          <w:rFonts w:ascii="Georgia" w:eastAsia="Batang" w:hAnsi="Georgia" w:cs="Tahoma"/>
          <w:sz w:val="22"/>
          <w:szCs w:val="22"/>
        </w:rPr>
      </w:pPr>
    </w:p>
    <w:p w14:paraId="23B72174"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rPr>
      </w:pPr>
      <w:bookmarkStart w:id="60" w:name="_Toc478740084"/>
      <w:bookmarkStart w:id="61" w:name="_Toc479260171"/>
      <w:bookmarkStart w:id="62" w:name="_Toc483213670"/>
      <w:bookmarkStart w:id="63" w:name="_Toc483833902"/>
      <w:bookmarkStart w:id="64" w:name="_Toc483833978"/>
      <w:r w:rsidRPr="00F75A72">
        <w:rPr>
          <w:rFonts w:ascii="Georgia" w:hAnsi="Georgia" w:cs="Tahoma"/>
          <w:b/>
          <w:sz w:val="22"/>
          <w:szCs w:val="22"/>
        </w:rPr>
        <w:t>Número de Séries</w:t>
      </w:r>
      <w:bookmarkEnd w:id="60"/>
      <w:bookmarkEnd w:id="61"/>
      <w:bookmarkEnd w:id="62"/>
      <w:bookmarkEnd w:id="63"/>
      <w:bookmarkEnd w:id="64"/>
    </w:p>
    <w:p w14:paraId="438B293F"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4CBA2203"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b/>
          <w:sz w:val="22"/>
          <w:szCs w:val="22"/>
        </w:rPr>
      </w:pPr>
      <w:bookmarkStart w:id="65" w:name="_Ref50969646"/>
      <w:r w:rsidRPr="00F75A72">
        <w:rPr>
          <w:rFonts w:ascii="Georgia" w:hAnsi="Georgia" w:cs="Tahoma"/>
          <w:sz w:val="22"/>
          <w:szCs w:val="22"/>
        </w:rPr>
        <w:t>A Emissão será realizada em série única</w:t>
      </w:r>
      <w:bookmarkEnd w:id="65"/>
      <w:r w:rsidRPr="00F75A72">
        <w:rPr>
          <w:rFonts w:ascii="Georgia" w:hAnsi="Georgia" w:cs="Tahoma"/>
          <w:sz w:val="22"/>
          <w:szCs w:val="22"/>
        </w:rPr>
        <w:t xml:space="preserve">. </w:t>
      </w:r>
    </w:p>
    <w:p w14:paraId="1BB7BBE9" w14:textId="77777777" w:rsidR="00E65091" w:rsidRPr="00F75A72" w:rsidRDefault="00E65091" w:rsidP="00B823FA">
      <w:pPr>
        <w:pStyle w:val="PargrafodaLista"/>
        <w:spacing w:after="0" w:line="320" w:lineRule="exact"/>
        <w:ind w:left="0"/>
        <w:jc w:val="both"/>
        <w:rPr>
          <w:rFonts w:ascii="Georgia" w:eastAsia="Batang" w:hAnsi="Georgia" w:cs="Tahoma"/>
          <w:sz w:val="22"/>
          <w:szCs w:val="22"/>
        </w:rPr>
      </w:pPr>
    </w:p>
    <w:p w14:paraId="72B0A5EB"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rPr>
      </w:pPr>
      <w:r w:rsidRPr="00F75A72">
        <w:rPr>
          <w:rFonts w:ascii="Georgia" w:hAnsi="Georgia" w:cs="Tahoma"/>
          <w:b/>
          <w:sz w:val="22"/>
          <w:szCs w:val="22"/>
        </w:rPr>
        <w:t>Destinação de Recursos</w:t>
      </w:r>
    </w:p>
    <w:p w14:paraId="7DDA2520" w14:textId="77777777" w:rsidR="00E65091" w:rsidRPr="00F75A72" w:rsidRDefault="00E65091" w:rsidP="00B823FA">
      <w:pPr>
        <w:pStyle w:val="PargrafodaLista"/>
        <w:spacing w:after="0" w:line="320" w:lineRule="exact"/>
        <w:ind w:left="0"/>
        <w:jc w:val="both"/>
        <w:outlineLvl w:val="1"/>
        <w:rPr>
          <w:rFonts w:ascii="Georgia" w:hAnsi="Georgia" w:cs="Tahoma"/>
          <w:b/>
          <w:sz w:val="22"/>
          <w:szCs w:val="22"/>
        </w:rPr>
      </w:pPr>
    </w:p>
    <w:p w14:paraId="34CF2719" w14:textId="1BFD4CE1" w:rsidR="00E65091" w:rsidRPr="00F75A72" w:rsidRDefault="00E65091" w:rsidP="00B823FA">
      <w:pPr>
        <w:pStyle w:val="PargrafodaLista"/>
        <w:numPr>
          <w:ilvl w:val="2"/>
          <w:numId w:val="6"/>
        </w:numPr>
        <w:spacing w:after="0" w:line="320" w:lineRule="exact"/>
        <w:ind w:left="0" w:firstLine="0"/>
        <w:jc w:val="both"/>
        <w:rPr>
          <w:rFonts w:ascii="Georgia" w:hAnsi="Georgia" w:cs="Tahoma"/>
          <w:b/>
          <w:sz w:val="22"/>
          <w:szCs w:val="22"/>
        </w:rPr>
      </w:pPr>
      <w:bookmarkStart w:id="66" w:name="_Ref10465607"/>
      <w:bookmarkStart w:id="67" w:name="_Ref89994943"/>
      <w:r w:rsidRPr="00F75A72">
        <w:rPr>
          <w:rFonts w:ascii="Georgia" w:hAnsi="Georgia" w:cs="Tahoma"/>
          <w:sz w:val="22"/>
          <w:szCs w:val="22"/>
        </w:rPr>
        <w:t>Os recursos líquidos captados por meio da Emissão serão destinados para</w:t>
      </w:r>
      <w:bookmarkEnd w:id="66"/>
      <w:r w:rsidRPr="00F75A72">
        <w:rPr>
          <w:rFonts w:ascii="Georgia" w:hAnsi="Georgia" w:cs="Tahoma"/>
          <w:sz w:val="22"/>
          <w:szCs w:val="22"/>
        </w:rPr>
        <w:t xml:space="preserve"> o reforço do capital de giro da Emissora.</w:t>
      </w:r>
      <w:bookmarkEnd w:id="67"/>
    </w:p>
    <w:p w14:paraId="0A1BC845"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66DEBEE7"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b/>
          <w:sz w:val="22"/>
          <w:szCs w:val="22"/>
        </w:rPr>
      </w:pPr>
      <w:r w:rsidRPr="00F75A72">
        <w:rPr>
          <w:rFonts w:ascii="Georgia" w:hAnsi="Georgia" w:cs="Tahoma"/>
          <w:bCs/>
          <w:sz w:val="22"/>
          <w:szCs w:val="22"/>
        </w:rPr>
        <w:t>Para</w:t>
      </w:r>
      <w:r w:rsidRPr="00F75A72">
        <w:rPr>
          <w:rFonts w:ascii="Georgia" w:hAnsi="Georgia" w:cs="Tahoma"/>
          <w:b/>
          <w:sz w:val="22"/>
          <w:szCs w:val="22"/>
        </w:rPr>
        <w:t xml:space="preserve"> </w:t>
      </w:r>
      <w:r w:rsidRPr="00F75A72">
        <w:rPr>
          <w:rFonts w:ascii="Georgia" w:hAnsi="Georgia" w:cs="Tahoma"/>
          <w:sz w:val="22"/>
          <w:szCs w:val="22"/>
        </w:rPr>
        <w:t xml:space="preserve">fins de cumprimento da Resolução CVM 17 (conforme abaixo definido), a Emissora deverá encaminhar anualmente para o Agente Fiduciário declaração em papel timbrado e assinada por representante legal, atestando a destinação dos recursos da presente Emissão, nos termos previstos nesta Escritura, em até 90 (noventa) dias do término de seu </w:t>
      </w:r>
      <w:r w:rsidRPr="00F75A72">
        <w:rPr>
          <w:rFonts w:ascii="Georgia" w:hAnsi="Georgia" w:cs="Tahoma"/>
          <w:sz w:val="22"/>
          <w:szCs w:val="22"/>
        </w:rPr>
        <w:lastRenderedPageBreak/>
        <w:t xml:space="preserve">exercício social, sendo certo que a referida obrigação deverá permanecer até que a Emissora comprove ao Agente Fiduciário a destinação da totalidade dos recursos da presente Emissão ou até a Data de Vencimento, o que ocorrer primeiro, juntamente com toda a documentação que for necessária para fins de comprovação da referida destinação. </w:t>
      </w:r>
    </w:p>
    <w:p w14:paraId="0A4E9AD5" w14:textId="77777777" w:rsidR="00E65091" w:rsidRPr="00F75A72" w:rsidRDefault="00E65091" w:rsidP="00B823FA">
      <w:pPr>
        <w:pStyle w:val="PargrafodaLista"/>
        <w:spacing w:after="0" w:line="320" w:lineRule="exact"/>
        <w:ind w:left="0"/>
        <w:jc w:val="both"/>
        <w:outlineLvl w:val="1"/>
        <w:rPr>
          <w:rFonts w:ascii="Georgia" w:hAnsi="Georgia" w:cs="Tahoma"/>
          <w:b/>
          <w:sz w:val="22"/>
          <w:szCs w:val="22"/>
        </w:rPr>
      </w:pPr>
    </w:p>
    <w:p w14:paraId="04969AF9"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rPr>
      </w:pPr>
      <w:r w:rsidRPr="00F75A72">
        <w:rPr>
          <w:rFonts w:ascii="Georgia" w:hAnsi="Georgia" w:cs="Tahoma"/>
          <w:b/>
          <w:sz w:val="22"/>
          <w:szCs w:val="22"/>
        </w:rPr>
        <w:t>Agente de Liquidação e Escriturador</w:t>
      </w:r>
    </w:p>
    <w:p w14:paraId="20C401C6" w14:textId="77777777" w:rsidR="00E65091" w:rsidRPr="00F75A72" w:rsidRDefault="00E65091" w:rsidP="00B823FA">
      <w:pPr>
        <w:pStyle w:val="PargrafodaLista"/>
        <w:spacing w:after="0" w:line="320" w:lineRule="exact"/>
        <w:ind w:left="0"/>
        <w:jc w:val="both"/>
        <w:outlineLvl w:val="1"/>
        <w:rPr>
          <w:rFonts w:ascii="Georgia" w:hAnsi="Georgia" w:cs="Tahoma"/>
          <w:b/>
          <w:sz w:val="22"/>
          <w:szCs w:val="22"/>
        </w:rPr>
      </w:pPr>
    </w:p>
    <w:p w14:paraId="7262B6DE" w14:textId="2C88789B" w:rsidR="001E1C1F" w:rsidRPr="00F75A72" w:rsidRDefault="00E65091" w:rsidP="00103D84">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 xml:space="preserve">A instituição prestadora de serviços de agente de liquidação e escrituração das Debêntures será a Oliveira Trust Distribuidora de Títulos e Valores Mobiliários S.A., instituição financeira, com sede na Cidade do Rio de Janeiro, Estado do Rio de Janeiro, na Avenida das Américas, nº 3.434, Bloco 7, Sala 201, Barra da Tijuca, CEP 22640-102, inscrita no CNPJ/ME sob o nº </w:t>
      </w:r>
      <w:r w:rsidRPr="00F75A72">
        <w:rPr>
          <w:rFonts w:ascii="Georgia" w:eastAsia="Times New Roman" w:hAnsi="Georgia" w:cs="Tahoma"/>
          <w:sz w:val="22"/>
          <w:szCs w:val="22"/>
        </w:rPr>
        <w:t>36.113.876/0001-91</w:t>
      </w:r>
      <w:r w:rsidRPr="00F75A72">
        <w:rPr>
          <w:rFonts w:ascii="Georgia" w:hAnsi="Georgia" w:cs="Tahoma"/>
          <w:sz w:val="22"/>
          <w:szCs w:val="22"/>
        </w:rPr>
        <w:t>(“</w:t>
      </w:r>
      <w:r w:rsidRPr="00F75A72">
        <w:rPr>
          <w:rFonts w:ascii="Georgia" w:hAnsi="Georgia" w:cs="Tahoma"/>
          <w:sz w:val="22"/>
          <w:szCs w:val="22"/>
          <w:u w:val="single"/>
        </w:rPr>
        <w:t>Agente de Liquidação</w:t>
      </w:r>
      <w:r w:rsidRPr="00F75A72">
        <w:rPr>
          <w:rFonts w:ascii="Georgia" w:hAnsi="Georgia" w:cs="Tahoma"/>
          <w:sz w:val="22"/>
          <w:szCs w:val="22"/>
        </w:rPr>
        <w:t>” e/ou “</w:t>
      </w:r>
      <w:r w:rsidRPr="00F75A72">
        <w:rPr>
          <w:rFonts w:ascii="Georgia" w:hAnsi="Georgia" w:cs="Tahoma"/>
          <w:sz w:val="22"/>
          <w:szCs w:val="22"/>
          <w:u w:val="single"/>
        </w:rPr>
        <w:t>Escriturador</w:t>
      </w:r>
      <w:r w:rsidRPr="00F75A72">
        <w:rPr>
          <w:rFonts w:ascii="Georgia" w:hAnsi="Georgia" w:cs="Tahoma"/>
          <w:sz w:val="22"/>
          <w:szCs w:val="22"/>
        </w:rPr>
        <w:t xml:space="preserve">”, observado que tal definição </w:t>
      </w:r>
      <w:proofErr w:type="spellStart"/>
      <w:r w:rsidRPr="00F75A72">
        <w:rPr>
          <w:rFonts w:ascii="Georgia" w:hAnsi="Georgia" w:cs="Tahoma"/>
          <w:sz w:val="22"/>
          <w:szCs w:val="22"/>
        </w:rPr>
        <w:t>inclui</w:t>
      </w:r>
      <w:proofErr w:type="spellEnd"/>
      <w:r w:rsidRPr="00F75A72">
        <w:rPr>
          <w:rFonts w:ascii="Georgia" w:hAnsi="Georgia" w:cs="Tahoma"/>
          <w:sz w:val="22"/>
          <w:szCs w:val="22"/>
        </w:rPr>
        <w:t xml:space="preserve"> qualquer outra instituição que venha a suceder o Agente de Liquidação e/ou o Escriturador na prestação dos serviços relativos às Debêntures). </w:t>
      </w:r>
    </w:p>
    <w:p w14:paraId="74087340" w14:textId="77777777" w:rsidR="00E65091" w:rsidRPr="00F75A72" w:rsidRDefault="00E65091" w:rsidP="001E1C1F">
      <w:pPr>
        <w:pStyle w:val="PargrafodaLista"/>
        <w:spacing w:after="0" w:line="320" w:lineRule="exact"/>
        <w:ind w:left="0"/>
        <w:jc w:val="both"/>
        <w:outlineLvl w:val="1"/>
        <w:rPr>
          <w:rFonts w:ascii="Georgia" w:hAnsi="Georgia" w:cs="Tahoma"/>
          <w:b/>
          <w:sz w:val="22"/>
          <w:szCs w:val="22"/>
        </w:rPr>
      </w:pPr>
    </w:p>
    <w:p w14:paraId="033A414F" w14:textId="77777777" w:rsidR="00E65091" w:rsidRPr="00F75A72" w:rsidRDefault="00E65091" w:rsidP="00103D84">
      <w:pPr>
        <w:pStyle w:val="PargrafodaLista"/>
        <w:keepNext/>
        <w:numPr>
          <w:ilvl w:val="1"/>
          <w:numId w:val="6"/>
        </w:numPr>
        <w:spacing w:after="0" w:line="320" w:lineRule="exact"/>
        <w:ind w:left="0" w:firstLine="0"/>
        <w:jc w:val="both"/>
        <w:outlineLvl w:val="1"/>
        <w:rPr>
          <w:rFonts w:ascii="Georgia" w:hAnsi="Georgia" w:cs="Tahoma"/>
          <w:b/>
          <w:sz w:val="22"/>
          <w:szCs w:val="22"/>
        </w:rPr>
      </w:pPr>
      <w:r w:rsidRPr="00F75A72">
        <w:rPr>
          <w:rFonts w:ascii="Georgia" w:hAnsi="Georgia" w:cs="Tahoma"/>
          <w:b/>
          <w:sz w:val="22"/>
          <w:szCs w:val="22"/>
        </w:rPr>
        <w:t>Colocação e Procedimento de Distribuição</w:t>
      </w:r>
    </w:p>
    <w:p w14:paraId="6CE82C45"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21F7323B"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As Debêntures serão objeto de distribuição pública, com esforços restritos de distribuição, nos termos da Instrução CVM 476, com a intermediação de instituição financeira integrante do sistema de distribuição de valores mobiliários responsável pela distribuição pública das Debêntures (“</w:t>
      </w:r>
      <w:r w:rsidRPr="00F75A72">
        <w:rPr>
          <w:rFonts w:ascii="Georgia" w:hAnsi="Georgia" w:cs="Tahoma"/>
          <w:sz w:val="22"/>
          <w:szCs w:val="22"/>
          <w:u w:val="single"/>
        </w:rPr>
        <w:t>Coordenador Líder</w:t>
      </w:r>
      <w:r w:rsidRPr="00F75A72">
        <w:rPr>
          <w:rFonts w:ascii="Georgia" w:hAnsi="Georgia" w:cs="Tahoma"/>
          <w:sz w:val="22"/>
          <w:szCs w:val="22"/>
        </w:rPr>
        <w:t>”), nos termos do “</w:t>
      </w:r>
      <w:bookmarkStart w:id="68" w:name="_Hlk10573705"/>
      <w:r w:rsidRPr="00F75A72">
        <w:rPr>
          <w:rFonts w:ascii="Georgia" w:hAnsi="Georgia" w:cs="Tahoma"/>
          <w:i/>
          <w:sz w:val="22"/>
          <w:szCs w:val="22"/>
        </w:rPr>
        <w:t>Contrato de Coordenação, Colocação e Distribuição Pública com Esforços Restritos de Distribuição, Sob Regime de Garantia Firme, de Debêntures Simples, Não Conversíveis em Ações, em Série Única, da Espécie Quirografária, com Garantia Adicional Fidejussória, da Terceira Emissão da Lojas Quero-Quero S.A</w:t>
      </w:r>
      <w:r w:rsidRPr="00F75A72">
        <w:rPr>
          <w:rFonts w:ascii="Georgia" w:hAnsi="Georgia" w:cs="Tahoma"/>
          <w:sz w:val="22"/>
          <w:szCs w:val="22"/>
        </w:rPr>
        <w:t>.”</w:t>
      </w:r>
      <w:bookmarkEnd w:id="68"/>
      <w:r w:rsidRPr="00F75A72">
        <w:rPr>
          <w:rFonts w:ascii="Georgia" w:hAnsi="Georgia" w:cs="Tahoma"/>
          <w:sz w:val="22"/>
          <w:szCs w:val="22"/>
        </w:rPr>
        <w:t>, a ser celebrado entre o Coordenador Líder e a Emissora (“</w:t>
      </w:r>
      <w:r w:rsidRPr="00F75A72">
        <w:rPr>
          <w:rFonts w:ascii="Georgia" w:hAnsi="Georgia" w:cs="Tahoma"/>
          <w:sz w:val="22"/>
          <w:szCs w:val="22"/>
          <w:u w:val="single"/>
        </w:rPr>
        <w:t>Contrato de Distribuição</w:t>
      </w:r>
      <w:r w:rsidRPr="00F75A72">
        <w:rPr>
          <w:rFonts w:ascii="Georgia" w:hAnsi="Georgia" w:cs="Tahoma"/>
          <w:sz w:val="22"/>
          <w:szCs w:val="22"/>
        </w:rPr>
        <w:t xml:space="preserve">”). </w:t>
      </w:r>
    </w:p>
    <w:p w14:paraId="234EBFDA"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1F22CD70"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A colocação das Debêntures será realizada pelo Coordenador Líder sob regime de garantia firme de colocação para o Valor Total da Emissão.</w:t>
      </w:r>
    </w:p>
    <w:p w14:paraId="153000DB"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6D9D89C1"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O</w:t>
      </w:r>
      <w:r w:rsidRPr="00F75A72">
        <w:rPr>
          <w:rFonts w:ascii="Georgia" w:hAnsi="Georgia" w:cs="Tahoma"/>
          <w:spacing w:val="-5"/>
          <w:sz w:val="22"/>
          <w:szCs w:val="22"/>
        </w:rPr>
        <w:t xml:space="preserve"> </w:t>
      </w:r>
      <w:r w:rsidRPr="00F75A72">
        <w:rPr>
          <w:rFonts w:ascii="Georgia" w:hAnsi="Georgia" w:cs="Tahoma"/>
          <w:sz w:val="22"/>
          <w:szCs w:val="22"/>
        </w:rPr>
        <w:t>plano</w:t>
      </w:r>
      <w:r w:rsidRPr="00F75A72">
        <w:rPr>
          <w:rFonts w:ascii="Georgia" w:hAnsi="Georgia" w:cs="Tahoma"/>
          <w:spacing w:val="-5"/>
          <w:sz w:val="22"/>
          <w:szCs w:val="22"/>
        </w:rPr>
        <w:t xml:space="preserve"> </w:t>
      </w:r>
      <w:r w:rsidRPr="00F75A72">
        <w:rPr>
          <w:rFonts w:ascii="Georgia" w:hAnsi="Georgia" w:cs="Tahoma"/>
          <w:sz w:val="22"/>
          <w:szCs w:val="22"/>
        </w:rPr>
        <w:t>de</w:t>
      </w:r>
      <w:r w:rsidRPr="00F75A72">
        <w:rPr>
          <w:rFonts w:ascii="Georgia" w:hAnsi="Georgia" w:cs="Tahoma"/>
          <w:spacing w:val="-4"/>
          <w:sz w:val="22"/>
          <w:szCs w:val="22"/>
        </w:rPr>
        <w:t xml:space="preserve"> </w:t>
      </w:r>
      <w:r w:rsidRPr="00F75A72">
        <w:rPr>
          <w:rFonts w:ascii="Georgia" w:hAnsi="Georgia" w:cs="Tahoma"/>
          <w:sz w:val="22"/>
          <w:szCs w:val="22"/>
        </w:rPr>
        <w:t>distribuição</w:t>
      </w:r>
      <w:r w:rsidRPr="00F75A72">
        <w:rPr>
          <w:rFonts w:ascii="Georgia" w:hAnsi="Georgia" w:cs="Tahoma"/>
          <w:spacing w:val="-5"/>
          <w:sz w:val="22"/>
          <w:szCs w:val="22"/>
        </w:rPr>
        <w:t xml:space="preserve"> </w:t>
      </w:r>
      <w:r w:rsidRPr="00F75A72">
        <w:rPr>
          <w:rFonts w:ascii="Georgia" w:hAnsi="Georgia" w:cs="Tahoma"/>
          <w:sz w:val="22"/>
          <w:szCs w:val="22"/>
        </w:rPr>
        <w:t>pública</w:t>
      </w:r>
      <w:r w:rsidRPr="00F75A72">
        <w:rPr>
          <w:rFonts w:ascii="Georgia" w:hAnsi="Georgia" w:cs="Tahoma"/>
          <w:spacing w:val="-1"/>
          <w:sz w:val="22"/>
          <w:szCs w:val="22"/>
        </w:rPr>
        <w:t xml:space="preserve"> </w:t>
      </w:r>
      <w:r w:rsidRPr="00F75A72">
        <w:rPr>
          <w:rFonts w:ascii="Georgia" w:hAnsi="Georgia" w:cs="Tahoma"/>
          <w:sz w:val="22"/>
          <w:szCs w:val="22"/>
        </w:rPr>
        <w:t>das</w:t>
      </w:r>
      <w:r w:rsidRPr="00F75A72">
        <w:rPr>
          <w:rFonts w:ascii="Georgia" w:hAnsi="Georgia" w:cs="Tahoma"/>
          <w:spacing w:val="-5"/>
          <w:sz w:val="22"/>
          <w:szCs w:val="22"/>
        </w:rPr>
        <w:t xml:space="preserve"> </w:t>
      </w:r>
      <w:r w:rsidRPr="00F75A72">
        <w:rPr>
          <w:rFonts w:ascii="Georgia" w:hAnsi="Georgia" w:cs="Tahoma"/>
          <w:sz w:val="22"/>
          <w:szCs w:val="22"/>
        </w:rPr>
        <w:t>Debêntures</w:t>
      </w:r>
      <w:r w:rsidRPr="00F75A72">
        <w:rPr>
          <w:rFonts w:ascii="Georgia" w:hAnsi="Georgia" w:cs="Tahoma"/>
          <w:spacing w:val="-4"/>
          <w:sz w:val="22"/>
          <w:szCs w:val="22"/>
        </w:rPr>
        <w:t xml:space="preserve"> </w:t>
      </w:r>
      <w:r w:rsidRPr="00F75A72">
        <w:rPr>
          <w:rFonts w:ascii="Georgia" w:hAnsi="Georgia" w:cs="Tahoma"/>
          <w:sz w:val="22"/>
          <w:szCs w:val="22"/>
        </w:rPr>
        <w:t>seguirá</w:t>
      </w:r>
      <w:r w:rsidRPr="00F75A72">
        <w:rPr>
          <w:rFonts w:ascii="Georgia" w:hAnsi="Georgia" w:cs="Tahoma"/>
          <w:spacing w:val="-4"/>
          <w:sz w:val="22"/>
          <w:szCs w:val="22"/>
        </w:rPr>
        <w:t xml:space="preserve"> </w:t>
      </w:r>
      <w:r w:rsidRPr="00F75A72">
        <w:rPr>
          <w:rFonts w:ascii="Georgia" w:hAnsi="Georgia" w:cs="Tahoma"/>
          <w:sz w:val="22"/>
          <w:szCs w:val="22"/>
        </w:rPr>
        <w:t>o</w:t>
      </w:r>
      <w:r w:rsidRPr="00F75A72">
        <w:rPr>
          <w:rFonts w:ascii="Georgia" w:hAnsi="Georgia" w:cs="Tahoma"/>
          <w:spacing w:val="-5"/>
          <w:sz w:val="22"/>
          <w:szCs w:val="22"/>
        </w:rPr>
        <w:t xml:space="preserve"> </w:t>
      </w:r>
      <w:r w:rsidRPr="00F75A72">
        <w:rPr>
          <w:rFonts w:ascii="Georgia" w:hAnsi="Georgia" w:cs="Tahoma"/>
          <w:sz w:val="22"/>
          <w:szCs w:val="22"/>
        </w:rPr>
        <w:t>procedimento</w:t>
      </w:r>
      <w:r w:rsidRPr="00F75A72">
        <w:rPr>
          <w:rFonts w:ascii="Georgia" w:hAnsi="Georgia" w:cs="Tahoma"/>
          <w:spacing w:val="-4"/>
          <w:sz w:val="22"/>
          <w:szCs w:val="22"/>
        </w:rPr>
        <w:t xml:space="preserve"> </w:t>
      </w:r>
      <w:r w:rsidRPr="00F75A72">
        <w:rPr>
          <w:rFonts w:ascii="Georgia" w:hAnsi="Georgia" w:cs="Tahoma"/>
          <w:sz w:val="22"/>
          <w:szCs w:val="22"/>
        </w:rPr>
        <w:t>descrito</w:t>
      </w:r>
      <w:r w:rsidRPr="00F75A72">
        <w:rPr>
          <w:rFonts w:ascii="Georgia" w:hAnsi="Georgia" w:cs="Tahoma"/>
          <w:spacing w:val="-5"/>
          <w:sz w:val="22"/>
          <w:szCs w:val="22"/>
        </w:rPr>
        <w:t xml:space="preserve"> </w:t>
      </w:r>
      <w:r w:rsidRPr="00F75A72">
        <w:rPr>
          <w:rFonts w:ascii="Georgia" w:hAnsi="Georgia" w:cs="Tahoma"/>
          <w:sz w:val="22"/>
          <w:szCs w:val="22"/>
        </w:rPr>
        <w:t>na Instrução CVM 476, conforme previsto no Contrato de Distribuição. Para tanto, o Coordenador Líder</w:t>
      </w:r>
      <w:r w:rsidRPr="00F75A72">
        <w:rPr>
          <w:rFonts w:ascii="Georgia" w:hAnsi="Georgia" w:cs="Tahoma"/>
          <w:spacing w:val="-10"/>
          <w:sz w:val="22"/>
          <w:szCs w:val="22"/>
        </w:rPr>
        <w:t xml:space="preserve"> </w:t>
      </w:r>
      <w:r w:rsidRPr="00F75A72">
        <w:rPr>
          <w:rFonts w:ascii="Georgia" w:hAnsi="Georgia" w:cs="Tahoma"/>
          <w:sz w:val="22"/>
          <w:szCs w:val="22"/>
        </w:rPr>
        <w:t>poderá</w:t>
      </w:r>
      <w:r w:rsidRPr="00F75A72">
        <w:rPr>
          <w:rFonts w:ascii="Georgia" w:hAnsi="Georgia" w:cs="Tahoma"/>
          <w:spacing w:val="-9"/>
          <w:sz w:val="22"/>
          <w:szCs w:val="22"/>
        </w:rPr>
        <w:t xml:space="preserve"> </w:t>
      </w:r>
      <w:r w:rsidRPr="00F75A72">
        <w:rPr>
          <w:rFonts w:ascii="Georgia" w:hAnsi="Georgia" w:cs="Tahoma"/>
          <w:sz w:val="22"/>
          <w:szCs w:val="22"/>
        </w:rPr>
        <w:t>acessar,</w:t>
      </w:r>
      <w:r w:rsidRPr="00F75A72">
        <w:rPr>
          <w:rFonts w:ascii="Georgia" w:hAnsi="Georgia" w:cs="Tahoma"/>
          <w:spacing w:val="-8"/>
          <w:sz w:val="22"/>
          <w:szCs w:val="22"/>
        </w:rPr>
        <w:t xml:space="preserve"> </w:t>
      </w:r>
      <w:r w:rsidRPr="00F75A72">
        <w:rPr>
          <w:rFonts w:ascii="Georgia" w:hAnsi="Georgia" w:cs="Tahoma"/>
          <w:sz w:val="22"/>
          <w:szCs w:val="22"/>
        </w:rPr>
        <w:t>no</w:t>
      </w:r>
      <w:r w:rsidRPr="00F75A72">
        <w:rPr>
          <w:rFonts w:ascii="Georgia" w:hAnsi="Georgia" w:cs="Tahoma"/>
          <w:spacing w:val="-9"/>
          <w:sz w:val="22"/>
          <w:szCs w:val="22"/>
        </w:rPr>
        <w:t xml:space="preserve"> </w:t>
      </w:r>
      <w:r w:rsidRPr="00F75A72">
        <w:rPr>
          <w:rFonts w:ascii="Georgia" w:hAnsi="Georgia" w:cs="Tahoma"/>
          <w:sz w:val="22"/>
          <w:szCs w:val="22"/>
        </w:rPr>
        <w:t>máximo,</w:t>
      </w:r>
      <w:r w:rsidRPr="00F75A72">
        <w:rPr>
          <w:rFonts w:ascii="Georgia" w:hAnsi="Georgia" w:cs="Tahoma"/>
          <w:spacing w:val="-9"/>
          <w:sz w:val="22"/>
          <w:szCs w:val="22"/>
        </w:rPr>
        <w:t xml:space="preserve"> </w:t>
      </w:r>
      <w:r w:rsidRPr="00F75A72">
        <w:rPr>
          <w:rFonts w:ascii="Georgia" w:hAnsi="Georgia" w:cs="Tahoma"/>
          <w:sz w:val="22"/>
          <w:szCs w:val="22"/>
        </w:rPr>
        <w:t>75</w:t>
      </w:r>
      <w:r w:rsidRPr="00F75A72">
        <w:rPr>
          <w:rFonts w:ascii="Georgia" w:hAnsi="Georgia" w:cs="Tahoma"/>
          <w:spacing w:val="-9"/>
          <w:sz w:val="22"/>
          <w:szCs w:val="22"/>
        </w:rPr>
        <w:t xml:space="preserve"> </w:t>
      </w:r>
      <w:r w:rsidRPr="00F75A72">
        <w:rPr>
          <w:rFonts w:ascii="Georgia" w:hAnsi="Georgia" w:cs="Tahoma"/>
          <w:sz w:val="22"/>
          <w:szCs w:val="22"/>
        </w:rPr>
        <w:t>(setenta</w:t>
      </w:r>
      <w:r w:rsidRPr="00F75A72">
        <w:rPr>
          <w:rFonts w:ascii="Georgia" w:hAnsi="Georgia" w:cs="Tahoma"/>
          <w:spacing w:val="-8"/>
          <w:sz w:val="22"/>
          <w:szCs w:val="22"/>
        </w:rPr>
        <w:t xml:space="preserve"> </w:t>
      </w:r>
      <w:r w:rsidRPr="00F75A72">
        <w:rPr>
          <w:rFonts w:ascii="Georgia" w:hAnsi="Georgia" w:cs="Tahoma"/>
          <w:sz w:val="22"/>
          <w:szCs w:val="22"/>
        </w:rPr>
        <w:t>e</w:t>
      </w:r>
      <w:r w:rsidRPr="00F75A72">
        <w:rPr>
          <w:rFonts w:ascii="Georgia" w:hAnsi="Georgia" w:cs="Tahoma"/>
          <w:spacing w:val="-8"/>
          <w:sz w:val="22"/>
          <w:szCs w:val="22"/>
        </w:rPr>
        <w:t xml:space="preserve"> </w:t>
      </w:r>
      <w:r w:rsidRPr="00F75A72">
        <w:rPr>
          <w:rFonts w:ascii="Georgia" w:hAnsi="Georgia" w:cs="Tahoma"/>
          <w:sz w:val="22"/>
          <w:szCs w:val="22"/>
        </w:rPr>
        <w:t>cinco)</w:t>
      </w:r>
      <w:r w:rsidRPr="00F75A72">
        <w:rPr>
          <w:rFonts w:ascii="Georgia" w:hAnsi="Georgia" w:cs="Tahoma"/>
          <w:spacing w:val="-10"/>
          <w:sz w:val="22"/>
          <w:szCs w:val="22"/>
        </w:rPr>
        <w:t xml:space="preserve"> </w:t>
      </w:r>
      <w:r w:rsidRPr="00F75A72">
        <w:rPr>
          <w:rFonts w:ascii="Georgia" w:hAnsi="Georgia" w:cs="Tahoma"/>
          <w:sz w:val="22"/>
          <w:szCs w:val="22"/>
        </w:rPr>
        <w:t>Investidores</w:t>
      </w:r>
      <w:r w:rsidRPr="00F75A72">
        <w:rPr>
          <w:rFonts w:ascii="Georgia" w:hAnsi="Georgia" w:cs="Tahoma"/>
          <w:spacing w:val="-7"/>
          <w:sz w:val="22"/>
          <w:szCs w:val="22"/>
        </w:rPr>
        <w:t xml:space="preserve"> </w:t>
      </w:r>
      <w:r w:rsidRPr="00F75A72">
        <w:rPr>
          <w:rFonts w:ascii="Georgia" w:hAnsi="Georgia" w:cs="Tahoma"/>
          <w:sz w:val="22"/>
          <w:szCs w:val="22"/>
        </w:rPr>
        <w:t>Profissionais, sendo possível a subscrição ou aquisição das Debêntures por, no</w:t>
      </w:r>
      <w:r w:rsidRPr="00F75A72">
        <w:rPr>
          <w:rFonts w:ascii="Georgia" w:hAnsi="Georgia" w:cs="Tahoma"/>
          <w:spacing w:val="-10"/>
          <w:sz w:val="22"/>
          <w:szCs w:val="22"/>
        </w:rPr>
        <w:t xml:space="preserve"> </w:t>
      </w:r>
      <w:r w:rsidRPr="00F75A72">
        <w:rPr>
          <w:rFonts w:ascii="Georgia" w:hAnsi="Georgia" w:cs="Tahoma"/>
          <w:sz w:val="22"/>
          <w:szCs w:val="22"/>
        </w:rPr>
        <w:t>máximo,</w:t>
      </w:r>
      <w:r w:rsidRPr="00F75A72">
        <w:rPr>
          <w:rFonts w:ascii="Georgia" w:hAnsi="Georgia" w:cs="Tahoma"/>
          <w:spacing w:val="-10"/>
          <w:sz w:val="22"/>
          <w:szCs w:val="22"/>
        </w:rPr>
        <w:t xml:space="preserve"> </w:t>
      </w:r>
      <w:r w:rsidRPr="00F75A72">
        <w:rPr>
          <w:rFonts w:ascii="Georgia" w:hAnsi="Georgia" w:cs="Tahoma"/>
          <w:sz w:val="22"/>
          <w:szCs w:val="22"/>
        </w:rPr>
        <w:t>50</w:t>
      </w:r>
      <w:r w:rsidRPr="00F75A72">
        <w:rPr>
          <w:rFonts w:ascii="Georgia" w:hAnsi="Georgia" w:cs="Tahoma"/>
          <w:spacing w:val="-10"/>
          <w:sz w:val="22"/>
          <w:szCs w:val="22"/>
        </w:rPr>
        <w:t xml:space="preserve"> </w:t>
      </w:r>
      <w:r w:rsidRPr="00F75A72">
        <w:rPr>
          <w:rFonts w:ascii="Georgia" w:hAnsi="Georgia" w:cs="Tahoma"/>
          <w:sz w:val="22"/>
          <w:szCs w:val="22"/>
        </w:rPr>
        <w:t>(cinquenta)</w:t>
      </w:r>
      <w:r w:rsidRPr="00F75A72">
        <w:rPr>
          <w:rFonts w:ascii="Georgia" w:hAnsi="Georgia" w:cs="Tahoma"/>
          <w:spacing w:val="-9"/>
          <w:sz w:val="22"/>
          <w:szCs w:val="22"/>
        </w:rPr>
        <w:t xml:space="preserve"> </w:t>
      </w:r>
      <w:r w:rsidRPr="00F75A72">
        <w:rPr>
          <w:rFonts w:ascii="Georgia" w:hAnsi="Georgia" w:cs="Tahoma"/>
          <w:sz w:val="22"/>
          <w:szCs w:val="22"/>
        </w:rPr>
        <w:t>Investidores</w:t>
      </w:r>
      <w:r w:rsidRPr="00F75A72">
        <w:rPr>
          <w:rFonts w:ascii="Georgia" w:hAnsi="Georgia" w:cs="Tahoma"/>
          <w:spacing w:val="-7"/>
          <w:sz w:val="22"/>
          <w:szCs w:val="22"/>
        </w:rPr>
        <w:t xml:space="preserve"> </w:t>
      </w:r>
      <w:r w:rsidRPr="00F75A72">
        <w:rPr>
          <w:rFonts w:ascii="Georgia" w:hAnsi="Georgia" w:cs="Tahoma"/>
          <w:sz w:val="22"/>
          <w:szCs w:val="22"/>
        </w:rPr>
        <w:t>Profissionais,</w:t>
      </w:r>
      <w:r w:rsidRPr="00F75A72">
        <w:rPr>
          <w:rFonts w:ascii="Georgia" w:hAnsi="Georgia" w:cs="Tahoma"/>
          <w:spacing w:val="-10"/>
          <w:sz w:val="22"/>
          <w:szCs w:val="22"/>
        </w:rPr>
        <w:t xml:space="preserve"> </w:t>
      </w:r>
      <w:r w:rsidRPr="00F75A72">
        <w:rPr>
          <w:rFonts w:ascii="Georgia" w:hAnsi="Georgia" w:cs="Tahoma"/>
          <w:sz w:val="22"/>
          <w:szCs w:val="22"/>
        </w:rPr>
        <w:t>em</w:t>
      </w:r>
      <w:r w:rsidRPr="00F75A72">
        <w:rPr>
          <w:rFonts w:ascii="Georgia" w:hAnsi="Georgia" w:cs="Tahoma"/>
          <w:spacing w:val="-10"/>
          <w:sz w:val="22"/>
          <w:szCs w:val="22"/>
        </w:rPr>
        <w:t xml:space="preserve"> </w:t>
      </w:r>
      <w:r w:rsidRPr="00F75A72">
        <w:rPr>
          <w:rFonts w:ascii="Georgia" w:hAnsi="Georgia" w:cs="Tahoma"/>
          <w:sz w:val="22"/>
          <w:szCs w:val="22"/>
        </w:rPr>
        <w:t>conformidade</w:t>
      </w:r>
      <w:r w:rsidRPr="00F75A72">
        <w:rPr>
          <w:rFonts w:ascii="Georgia" w:hAnsi="Georgia" w:cs="Tahoma"/>
          <w:spacing w:val="-9"/>
          <w:sz w:val="22"/>
          <w:szCs w:val="22"/>
        </w:rPr>
        <w:t xml:space="preserve"> </w:t>
      </w:r>
      <w:r w:rsidRPr="00F75A72">
        <w:rPr>
          <w:rFonts w:ascii="Georgia" w:hAnsi="Georgia" w:cs="Tahoma"/>
          <w:sz w:val="22"/>
          <w:szCs w:val="22"/>
        </w:rPr>
        <w:t>com</w:t>
      </w:r>
      <w:r w:rsidRPr="00F75A72">
        <w:rPr>
          <w:rFonts w:ascii="Georgia" w:hAnsi="Georgia" w:cs="Tahoma"/>
          <w:spacing w:val="-10"/>
          <w:sz w:val="22"/>
          <w:szCs w:val="22"/>
        </w:rPr>
        <w:t xml:space="preserve"> </w:t>
      </w:r>
      <w:r w:rsidRPr="00F75A72">
        <w:rPr>
          <w:rFonts w:ascii="Georgia" w:hAnsi="Georgia" w:cs="Tahoma"/>
          <w:sz w:val="22"/>
          <w:szCs w:val="22"/>
        </w:rPr>
        <w:t>o</w:t>
      </w:r>
      <w:r w:rsidRPr="00F75A72">
        <w:rPr>
          <w:rFonts w:ascii="Georgia" w:hAnsi="Georgia" w:cs="Tahoma"/>
          <w:spacing w:val="-10"/>
          <w:sz w:val="22"/>
          <w:szCs w:val="22"/>
        </w:rPr>
        <w:t xml:space="preserve"> </w:t>
      </w:r>
      <w:r w:rsidRPr="00F75A72">
        <w:rPr>
          <w:rFonts w:ascii="Georgia" w:hAnsi="Georgia" w:cs="Tahoma"/>
          <w:sz w:val="22"/>
          <w:szCs w:val="22"/>
        </w:rPr>
        <w:t>artigo</w:t>
      </w:r>
      <w:r w:rsidRPr="00F75A72">
        <w:rPr>
          <w:rFonts w:ascii="Georgia" w:hAnsi="Georgia" w:cs="Tahoma"/>
          <w:spacing w:val="-18"/>
          <w:sz w:val="22"/>
          <w:szCs w:val="22"/>
        </w:rPr>
        <w:t xml:space="preserve"> </w:t>
      </w:r>
      <w:r w:rsidRPr="00F75A72">
        <w:rPr>
          <w:rFonts w:ascii="Georgia" w:hAnsi="Georgia" w:cs="Tahoma"/>
          <w:sz w:val="22"/>
          <w:szCs w:val="22"/>
        </w:rPr>
        <w:t>3º</w:t>
      </w:r>
      <w:r w:rsidRPr="00F75A72">
        <w:rPr>
          <w:rFonts w:ascii="Georgia" w:hAnsi="Georgia" w:cs="Tahoma"/>
          <w:spacing w:val="-11"/>
          <w:sz w:val="22"/>
          <w:szCs w:val="22"/>
        </w:rPr>
        <w:t xml:space="preserve"> </w:t>
      </w:r>
      <w:r w:rsidRPr="00F75A72">
        <w:rPr>
          <w:rFonts w:ascii="Georgia" w:hAnsi="Georgia" w:cs="Tahoma"/>
          <w:sz w:val="22"/>
          <w:szCs w:val="22"/>
        </w:rPr>
        <w:t>da Instrução CVM 476, sendo certo que fundos de investimento e carteiras administradas de valores</w:t>
      </w:r>
      <w:r w:rsidRPr="00F75A72">
        <w:rPr>
          <w:rFonts w:ascii="Georgia" w:hAnsi="Georgia" w:cs="Tahoma"/>
          <w:spacing w:val="-13"/>
          <w:sz w:val="22"/>
          <w:szCs w:val="22"/>
        </w:rPr>
        <w:t xml:space="preserve"> </w:t>
      </w:r>
      <w:r w:rsidRPr="00F75A72">
        <w:rPr>
          <w:rFonts w:ascii="Georgia" w:hAnsi="Georgia" w:cs="Tahoma"/>
          <w:sz w:val="22"/>
          <w:szCs w:val="22"/>
        </w:rPr>
        <w:t>mobiliários</w:t>
      </w:r>
      <w:r w:rsidRPr="00F75A72">
        <w:rPr>
          <w:rFonts w:ascii="Georgia" w:hAnsi="Georgia" w:cs="Tahoma"/>
          <w:spacing w:val="-13"/>
          <w:sz w:val="22"/>
          <w:szCs w:val="22"/>
        </w:rPr>
        <w:t xml:space="preserve"> </w:t>
      </w:r>
      <w:r w:rsidRPr="00F75A72">
        <w:rPr>
          <w:rFonts w:ascii="Georgia" w:hAnsi="Georgia" w:cs="Tahoma"/>
          <w:sz w:val="22"/>
          <w:szCs w:val="22"/>
        </w:rPr>
        <w:t>cujas</w:t>
      </w:r>
      <w:r w:rsidRPr="00F75A72">
        <w:rPr>
          <w:rFonts w:ascii="Georgia" w:hAnsi="Georgia" w:cs="Tahoma"/>
          <w:spacing w:val="-14"/>
          <w:sz w:val="22"/>
          <w:szCs w:val="22"/>
        </w:rPr>
        <w:t xml:space="preserve"> </w:t>
      </w:r>
      <w:r w:rsidRPr="00F75A72">
        <w:rPr>
          <w:rFonts w:ascii="Georgia" w:hAnsi="Georgia" w:cs="Tahoma"/>
          <w:sz w:val="22"/>
          <w:szCs w:val="22"/>
        </w:rPr>
        <w:t>decisões</w:t>
      </w:r>
      <w:r w:rsidRPr="00F75A72">
        <w:rPr>
          <w:rFonts w:ascii="Georgia" w:hAnsi="Georgia" w:cs="Tahoma"/>
          <w:spacing w:val="-13"/>
          <w:sz w:val="22"/>
          <w:szCs w:val="22"/>
        </w:rPr>
        <w:t xml:space="preserve"> </w:t>
      </w:r>
      <w:r w:rsidRPr="00F75A72">
        <w:rPr>
          <w:rFonts w:ascii="Georgia" w:hAnsi="Georgia" w:cs="Tahoma"/>
          <w:sz w:val="22"/>
          <w:szCs w:val="22"/>
        </w:rPr>
        <w:t>de</w:t>
      </w:r>
      <w:r w:rsidRPr="00F75A72">
        <w:rPr>
          <w:rFonts w:ascii="Georgia" w:hAnsi="Georgia" w:cs="Tahoma"/>
          <w:spacing w:val="-12"/>
          <w:sz w:val="22"/>
          <w:szCs w:val="22"/>
        </w:rPr>
        <w:t xml:space="preserve"> </w:t>
      </w:r>
      <w:r w:rsidRPr="00F75A72">
        <w:rPr>
          <w:rFonts w:ascii="Georgia" w:hAnsi="Georgia" w:cs="Tahoma"/>
          <w:sz w:val="22"/>
          <w:szCs w:val="22"/>
        </w:rPr>
        <w:t>investimento</w:t>
      </w:r>
      <w:r w:rsidRPr="00F75A72">
        <w:rPr>
          <w:rFonts w:ascii="Georgia" w:hAnsi="Georgia" w:cs="Tahoma"/>
          <w:spacing w:val="-14"/>
          <w:sz w:val="22"/>
          <w:szCs w:val="22"/>
        </w:rPr>
        <w:t xml:space="preserve"> </w:t>
      </w:r>
      <w:r w:rsidRPr="00F75A72">
        <w:rPr>
          <w:rFonts w:ascii="Georgia" w:hAnsi="Georgia" w:cs="Tahoma"/>
          <w:sz w:val="22"/>
          <w:szCs w:val="22"/>
        </w:rPr>
        <w:t>sejam</w:t>
      </w:r>
      <w:r w:rsidRPr="00F75A72">
        <w:rPr>
          <w:rFonts w:ascii="Georgia" w:hAnsi="Georgia" w:cs="Tahoma"/>
          <w:spacing w:val="-12"/>
          <w:sz w:val="22"/>
          <w:szCs w:val="22"/>
        </w:rPr>
        <w:t xml:space="preserve"> </w:t>
      </w:r>
      <w:r w:rsidRPr="00F75A72">
        <w:rPr>
          <w:rFonts w:ascii="Georgia" w:hAnsi="Georgia" w:cs="Tahoma"/>
          <w:sz w:val="22"/>
          <w:szCs w:val="22"/>
        </w:rPr>
        <w:t>tomadas</w:t>
      </w:r>
      <w:r w:rsidRPr="00F75A72">
        <w:rPr>
          <w:rFonts w:ascii="Georgia" w:hAnsi="Georgia" w:cs="Tahoma"/>
          <w:spacing w:val="-13"/>
          <w:sz w:val="22"/>
          <w:szCs w:val="22"/>
        </w:rPr>
        <w:t xml:space="preserve"> </w:t>
      </w:r>
      <w:r w:rsidRPr="00F75A72">
        <w:rPr>
          <w:rFonts w:ascii="Georgia" w:hAnsi="Georgia" w:cs="Tahoma"/>
          <w:sz w:val="22"/>
          <w:szCs w:val="22"/>
        </w:rPr>
        <w:t>pelo</w:t>
      </w:r>
      <w:r w:rsidRPr="00F75A72">
        <w:rPr>
          <w:rFonts w:ascii="Georgia" w:hAnsi="Georgia" w:cs="Tahoma"/>
          <w:spacing w:val="-14"/>
          <w:sz w:val="22"/>
          <w:szCs w:val="22"/>
        </w:rPr>
        <w:t xml:space="preserve"> </w:t>
      </w:r>
      <w:r w:rsidRPr="00F75A72">
        <w:rPr>
          <w:rFonts w:ascii="Georgia" w:hAnsi="Georgia" w:cs="Tahoma"/>
          <w:sz w:val="22"/>
          <w:szCs w:val="22"/>
        </w:rPr>
        <w:t>mesmo</w:t>
      </w:r>
      <w:r w:rsidRPr="00F75A72">
        <w:rPr>
          <w:rFonts w:ascii="Georgia" w:hAnsi="Georgia" w:cs="Tahoma"/>
          <w:spacing w:val="-13"/>
          <w:sz w:val="22"/>
          <w:szCs w:val="22"/>
        </w:rPr>
        <w:t xml:space="preserve"> </w:t>
      </w:r>
      <w:r w:rsidRPr="00F75A72">
        <w:rPr>
          <w:rFonts w:ascii="Georgia" w:hAnsi="Georgia" w:cs="Tahoma"/>
          <w:sz w:val="22"/>
          <w:szCs w:val="22"/>
        </w:rPr>
        <w:t>gestor</w:t>
      </w:r>
      <w:r w:rsidRPr="00F75A72">
        <w:rPr>
          <w:rFonts w:ascii="Georgia" w:hAnsi="Georgia" w:cs="Tahoma"/>
          <w:spacing w:val="-13"/>
          <w:sz w:val="22"/>
          <w:szCs w:val="22"/>
        </w:rPr>
        <w:t xml:space="preserve"> </w:t>
      </w:r>
      <w:r w:rsidRPr="00F75A72">
        <w:rPr>
          <w:rFonts w:ascii="Georgia" w:hAnsi="Georgia" w:cs="Tahoma"/>
          <w:sz w:val="22"/>
          <w:szCs w:val="22"/>
        </w:rPr>
        <w:t>serão considerados</w:t>
      </w:r>
      <w:r w:rsidRPr="00F75A72">
        <w:rPr>
          <w:rFonts w:ascii="Georgia" w:hAnsi="Georgia" w:cs="Tahoma"/>
          <w:spacing w:val="-7"/>
          <w:sz w:val="22"/>
          <w:szCs w:val="22"/>
        </w:rPr>
        <w:t xml:space="preserve"> </w:t>
      </w:r>
      <w:r w:rsidRPr="00F75A72">
        <w:rPr>
          <w:rFonts w:ascii="Georgia" w:hAnsi="Georgia" w:cs="Tahoma"/>
          <w:sz w:val="22"/>
          <w:szCs w:val="22"/>
        </w:rPr>
        <w:t>como</w:t>
      </w:r>
      <w:r w:rsidRPr="00F75A72">
        <w:rPr>
          <w:rFonts w:ascii="Georgia" w:hAnsi="Georgia" w:cs="Tahoma"/>
          <w:spacing w:val="-6"/>
          <w:sz w:val="22"/>
          <w:szCs w:val="22"/>
        </w:rPr>
        <w:t xml:space="preserve"> </w:t>
      </w:r>
      <w:r w:rsidRPr="00F75A72">
        <w:rPr>
          <w:rFonts w:ascii="Georgia" w:hAnsi="Georgia" w:cs="Tahoma"/>
          <w:sz w:val="22"/>
          <w:szCs w:val="22"/>
        </w:rPr>
        <w:t>um</w:t>
      </w:r>
      <w:r w:rsidRPr="00F75A72">
        <w:rPr>
          <w:rFonts w:ascii="Georgia" w:hAnsi="Georgia" w:cs="Tahoma"/>
          <w:spacing w:val="-5"/>
          <w:sz w:val="22"/>
          <w:szCs w:val="22"/>
        </w:rPr>
        <w:t xml:space="preserve"> </w:t>
      </w:r>
      <w:r w:rsidRPr="00F75A72">
        <w:rPr>
          <w:rFonts w:ascii="Georgia" w:hAnsi="Georgia" w:cs="Tahoma"/>
          <w:sz w:val="22"/>
          <w:szCs w:val="22"/>
        </w:rPr>
        <w:t>único</w:t>
      </w:r>
      <w:r w:rsidRPr="00F75A72">
        <w:rPr>
          <w:rFonts w:ascii="Georgia" w:hAnsi="Georgia" w:cs="Tahoma"/>
          <w:spacing w:val="-6"/>
          <w:sz w:val="22"/>
          <w:szCs w:val="22"/>
        </w:rPr>
        <w:t xml:space="preserve"> </w:t>
      </w:r>
      <w:r w:rsidRPr="00F75A72">
        <w:rPr>
          <w:rFonts w:ascii="Georgia" w:hAnsi="Georgia" w:cs="Tahoma"/>
          <w:sz w:val="22"/>
          <w:szCs w:val="22"/>
        </w:rPr>
        <w:t>investidor</w:t>
      </w:r>
      <w:r w:rsidRPr="00F75A72">
        <w:rPr>
          <w:rFonts w:ascii="Georgia" w:hAnsi="Georgia" w:cs="Tahoma"/>
          <w:spacing w:val="-6"/>
          <w:sz w:val="22"/>
          <w:szCs w:val="22"/>
        </w:rPr>
        <w:t xml:space="preserve"> </w:t>
      </w:r>
      <w:r w:rsidRPr="00F75A72">
        <w:rPr>
          <w:rFonts w:ascii="Georgia" w:hAnsi="Georgia" w:cs="Tahoma"/>
          <w:sz w:val="22"/>
          <w:szCs w:val="22"/>
        </w:rPr>
        <w:t>para</w:t>
      </w:r>
      <w:r w:rsidRPr="00F75A72">
        <w:rPr>
          <w:rFonts w:ascii="Georgia" w:hAnsi="Georgia" w:cs="Tahoma"/>
          <w:spacing w:val="-6"/>
          <w:sz w:val="22"/>
          <w:szCs w:val="22"/>
        </w:rPr>
        <w:t xml:space="preserve"> </w:t>
      </w:r>
      <w:r w:rsidRPr="00F75A72">
        <w:rPr>
          <w:rFonts w:ascii="Georgia" w:hAnsi="Georgia" w:cs="Tahoma"/>
          <w:sz w:val="22"/>
          <w:szCs w:val="22"/>
        </w:rPr>
        <w:t>os</w:t>
      </w:r>
      <w:r w:rsidRPr="00F75A72">
        <w:rPr>
          <w:rFonts w:ascii="Georgia" w:hAnsi="Georgia" w:cs="Tahoma"/>
          <w:spacing w:val="-7"/>
          <w:sz w:val="22"/>
          <w:szCs w:val="22"/>
        </w:rPr>
        <w:t xml:space="preserve"> </w:t>
      </w:r>
      <w:r w:rsidRPr="00F75A72">
        <w:rPr>
          <w:rFonts w:ascii="Georgia" w:hAnsi="Georgia" w:cs="Tahoma"/>
          <w:sz w:val="22"/>
          <w:szCs w:val="22"/>
        </w:rPr>
        <w:t>fins</w:t>
      </w:r>
      <w:r w:rsidRPr="00F75A72">
        <w:rPr>
          <w:rFonts w:ascii="Georgia" w:hAnsi="Georgia" w:cs="Tahoma"/>
          <w:spacing w:val="-7"/>
          <w:sz w:val="22"/>
          <w:szCs w:val="22"/>
        </w:rPr>
        <w:t xml:space="preserve"> </w:t>
      </w:r>
      <w:r w:rsidRPr="00F75A72">
        <w:rPr>
          <w:rFonts w:ascii="Georgia" w:hAnsi="Georgia" w:cs="Tahoma"/>
          <w:sz w:val="22"/>
          <w:szCs w:val="22"/>
        </w:rPr>
        <w:t>dos</w:t>
      </w:r>
      <w:r w:rsidRPr="00F75A72">
        <w:rPr>
          <w:rFonts w:ascii="Georgia" w:hAnsi="Georgia" w:cs="Tahoma"/>
          <w:spacing w:val="-7"/>
          <w:sz w:val="22"/>
          <w:szCs w:val="22"/>
        </w:rPr>
        <w:t xml:space="preserve"> </w:t>
      </w:r>
      <w:r w:rsidRPr="00F75A72">
        <w:rPr>
          <w:rFonts w:ascii="Georgia" w:hAnsi="Georgia" w:cs="Tahoma"/>
          <w:sz w:val="22"/>
          <w:szCs w:val="22"/>
        </w:rPr>
        <w:t>limites</w:t>
      </w:r>
      <w:r w:rsidRPr="00F75A72">
        <w:rPr>
          <w:rFonts w:ascii="Georgia" w:hAnsi="Georgia" w:cs="Tahoma"/>
          <w:spacing w:val="-7"/>
          <w:sz w:val="22"/>
          <w:szCs w:val="22"/>
        </w:rPr>
        <w:t xml:space="preserve"> </w:t>
      </w:r>
      <w:r w:rsidRPr="00F75A72">
        <w:rPr>
          <w:rFonts w:ascii="Georgia" w:hAnsi="Georgia" w:cs="Tahoma"/>
          <w:sz w:val="22"/>
          <w:szCs w:val="22"/>
        </w:rPr>
        <w:t>acima.</w:t>
      </w:r>
    </w:p>
    <w:p w14:paraId="4FBA93CB"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43C4B521"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lastRenderedPageBreak/>
        <w:t>No ato de subscrição e integralização das Debêntures, cada Investidor Profissional assinará</w:t>
      </w:r>
      <w:r w:rsidRPr="00F75A72">
        <w:rPr>
          <w:rFonts w:ascii="Georgia" w:hAnsi="Georgia" w:cs="Tahoma"/>
          <w:spacing w:val="-23"/>
          <w:sz w:val="22"/>
          <w:szCs w:val="22"/>
        </w:rPr>
        <w:t xml:space="preserve"> </w:t>
      </w:r>
      <w:r w:rsidRPr="00F75A72">
        <w:rPr>
          <w:rFonts w:ascii="Georgia" w:hAnsi="Georgia" w:cs="Tahoma"/>
          <w:sz w:val="22"/>
          <w:szCs w:val="22"/>
        </w:rPr>
        <w:t>declaração</w:t>
      </w:r>
      <w:r w:rsidRPr="00F75A72">
        <w:rPr>
          <w:rFonts w:ascii="Georgia" w:hAnsi="Georgia" w:cs="Tahoma"/>
          <w:spacing w:val="-26"/>
          <w:sz w:val="22"/>
          <w:szCs w:val="22"/>
        </w:rPr>
        <w:t xml:space="preserve"> </w:t>
      </w:r>
      <w:r w:rsidRPr="00F75A72">
        <w:rPr>
          <w:rFonts w:ascii="Georgia" w:hAnsi="Georgia" w:cs="Tahoma"/>
          <w:sz w:val="22"/>
          <w:szCs w:val="22"/>
        </w:rPr>
        <w:t>atestando,</w:t>
      </w:r>
      <w:r w:rsidRPr="00F75A72">
        <w:rPr>
          <w:rFonts w:ascii="Georgia" w:hAnsi="Georgia" w:cs="Tahoma"/>
          <w:spacing w:val="-23"/>
          <w:sz w:val="22"/>
          <w:szCs w:val="22"/>
        </w:rPr>
        <w:t xml:space="preserve"> </w:t>
      </w:r>
      <w:r w:rsidRPr="00F75A72">
        <w:rPr>
          <w:rFonts w:ascii="Georgia" w:hAnsi="Georgia" w:cs="Tahoma"/>
          <w:sz w:val="22"/>
          <w:szCs w:val="22"/>
        </w:rPr>
        <w:t>nos</w:t>
      </w:r>
      <w:r w:rsidRPr="00F75A72">
        <w:rPr>
          <w:rFonts w:ascii="Georgia" w:hAnsi="Georgia" w:cs="Tahoma"/>
          <w:spacing w:val="-25"/>
          <w:sz w:val="22"/>
          <w:szCs w:val="22"/>
        </w:rPr>
        <w:t xml:space="preserve"> </w:t>
      </w:r>
      <w:r w:rsidRPr="00F75A72">
        <w:rPr>
          <w:rFonts w:ascii="Georgia" w:hAnsi="Georgia" w:cs="Tahoma"/>
          <w:sz w:val="22"/>
          <w:szCs w:val="22"/>
        </w:rPr>
        <w:t>termos</w:t>
      </w:r>
      <w:r w:rsidRPr="00F75A72">
        <w:rPr>
          <w:rFonts w:ascii="Georgia" w:hAnsi="Georgia" w:cs="Tahoma"/>
          <w:spacing w:val="-25"/>
          <w:sz w:val="22"/>
          <w:szCs w:val="22"/>
        </w:rPr>
        <w:t xml:space="preserve"> </w:t>
      </w:r>
      <w:r w:rsidRPr="00F75A72">
        <w:rPr>
          <w:rFonts w:ascii="Georgia" w:hAnsi="Georgia" w:cs="Tahoma"/>
          <w:sz w:val="22"/>
          <w:szCs w:val="22"/>
        </w:rPr>
        <w:t>do</w:t>
      </w:r>
      <w:r w:rsidRPr="00F75A72">
        <w:rPr>
          <w:rFonts w:ascii="Georgia" w:hAnsi="Georgia" w:cs="Tahoma"/>
          <w:spacing w:val="-24"/>
          <w:sz w:val="22"/>
          <w:szCs w:val="22"/>
        </w:rPr>
        <w:t xml:space="preserve"> </w:t>
      </w:r>
      <w:r w:rsidRPr="00F75A72">
        <w:rPr>
          <w:rFonts w:ascii="Georgia" w:hAnsi="Georgia" w:cs="Tahoma"/>
          <w:sz w:val="22"/>
          <w:szCs w:val="22"/>
        </w:rPr>
        <w:t>artigo</w:t>
      </w:r>
      <w:r w:rsidRPr="00F75A72">
        <w:rPr>
          <w:rFonts w:ascii="Georgia" w:hAnsi="Georgia" w:cs="Tahoma"/>
          <w:spacing w:val="-24"/>
          <w:sz w:val="22"/>
          <w:szCs w:val="22"/>
        </w:rPr>
        <w:t xml:space="preserve"> </w:t>
      </w:r>
      <w:r w:rsidRPr="00F75A72">
        <w:rPr>
          <w:rFonts w:ascii="Georgia" w:hAnsi="Georgia" w:cs="Tahoma"/>
          <w:sz w:val="22"/>
          <w:szCs w:val="22"/>
        </w:rPr>
        <w:t>7°</w:t>
      </w:r>
      <w:r w:rsidRPr="00F75A72">
        <w:rPr>
          <w:rFonts w:ascii="Georgia" w:hAnsi="Georgia" w:cs="Tahoma"/>
          <w:spacing w:val="-24"/>
          <w:sz w:val="22"/>
          <w:szCs w:val="22"/>
        </w:rPr>
        <w:t xml:space="preserve"> </w:t>
      </w:r>
      <w:r w:rsidRPr="00F75A72">
        <w:rPr>
          <w:rFonts w:ascii="Georgia" w:hAnsi="Georgia" w:cs="Tahoma"/>
          <w:sz w:val="22"/>
          <w:szCs w:val="22"/>
        </w:rPr>
        <w:t>da</w:t>
      </w:r>
      <w:r w:rsidRPr="00F75A72">
        <w:rPr>
          <w:rFonts w:ascii="Georgia" w:hAnsi="Georgia" w:cs="Tahoma"/>
          <w:spacing w:val="-24"/>
          <w:sz w:val="22"/>
          <w:szCs w:val="22"/>
        </w:rPr>
        <w:t xml:space="preserve"> </w:t>
      </w:r>
      <w:r w:rsidRPr="00F75A72">
        <w:rPr>
          <w:rFonts w:ascii="Georgia" w:hAnsi="Georgia" w:cs="Tahoma"/>
          <w:sz w:val="22"/>
          <w:szCs w:val="22"/>
        </w:rPr>
        <w:t>Instrução</w:t>
      </w:r>
      <w:r w:rsidRPr="00F75A72">
        <w:rPr>
          <w:rFonts w:ascii="Georgia" w:hAnsi="Georgia" w:cs="Tahoma"/>
          <w:spacing w:val="-26"/>
          <w:sz w:val="22"/>
          <w:szCs w:val="22"/>
        </w:rPr>
        <w:t xml:space="preserve"> </w:t>
      </w:r>
      <w:r w:rsidRPr="00F75A72">
        <w:rPr>
          <w:rFonts w:ascii="Georgia" w:hAnsi="Georgia" w:cs="Tahoma"/>
          <w:sz w:val="22"/>
          <w:szCs w:val="22"/>
        </w:rPr>
        <w:t>CVM</w:t>
      </w:r>
      <w:r w:rsidRPr="00F75A72">
        <w:rPr>
          <w:rFonts w:ascii="Georgia" w:hAnsi="Georgia" w:cs="Tahoma"/>
          <w:spacing w:val="-24"/>
          <w:sz w:val="22"/>
          <w:szCs w:val="22"/>
        </w:rPr>
        <w:t xml:space="preserve"> </w:t>
      </w:r>
      <w:r w:rsidRPr="00F75A72">
        <w:rPr>
          <w:rFonts w:ascii="Georgia" w:hAnsi="Georgia" w:cs="Tahoma"/>
          <w:sz w:val="22"/>
          <w:szCs w:val="22"/>
        </w:rPr>
        <w:t>476 e do anexo A da Resolução da CVM nº 30, de 11 de maio de 2021, conforme alterada (“</w:t>
      </w:r>
      <w:r w:rsidRPr="00F75A72">
        <w:rPr>
          <w:rFonts w:ascii="Georgia" w:hAnsi="Georgia" w:cs="Tahoma"/>
          <w:sz w:val="22"/>
          <w:szCs w:val="22"/>
          <w:u w:val="single"/>
        </w:rPr>
        <w:t>Resolução CVM 30</w:t>
      </w:r>
      <w:r w:rsidRPr="00F75A72">
        <w:rPr>
          <w:rFonts w:ascii="Georgia" w:hAnsi="Georgia" w:cs="Tahoma"/>
          <w:sz w:val="22"/>
          <w:szCs w:val="22"/>
        </w:rPr>
        <w:t>”), a respectiva</w:t>
      </w:r>
      <w:r w:rsidRPr="00F75A72">
        <w:rPr>
          <w:rFonts w:ascii="Georgia" w:hAnsi="Georgia" w:cs="Tahoma"/>
          <w:spacing w:val="-16"/>
          <w:sz w:val="22"/>
          <w:szCs w:val="22"/>
        </w:rPr>
        <w:t xml:space="preserve"> </w:t>
      </w:r>
      <w:r w:rsidRPr="00F75A72">
        <w:rPr>
          <w:rFonts w:ascii="Georgia" w:hAnsi="Georgia" w:cs="Tahoma"/>
          <w:sz w:val="22"/>
          <w:szCs w:val="22"/>
        </w:rPr>
        <w:t>condição</w:t>
      </w:r>
      <w:r w:rsidRPr="00F75A72">
        <w:rPr>
          <w:rFonts w:ascii="Georgia" w:hAnsi="Georgia" w:cs="Tahoma"/>
          <w:spacing w:val="-16"/>
          <w:sz w:val="22"/>
          <w:szCs w:val="22"/>
        </w:rPr>
        <w:t xml:space="preserve"> </w:t>
      </w:r>
      <w:r w:rsidRPr="00F75A72">
        <w:rPr>
          <w:rFonts w:ascii="Georgia" w:hAnsi="Georgia" w:cs="Tahoma"/>
          <w:sz w:val="22"/>
          <w:szCs w:val="22"/>
        </w:rPr>
        <w:t>de</w:t>
      </w:r>
      <w:r w:rsidRPr="00F75A72">
        <w:rPr>
          <w:rFonts w:ascii="Georgia" w:hAnsi="Georgia" w:cs="Tahoma"/>
          <w:spacing w:val="-16"/>
          <w:sz w:val="22"/>
          <w:szCs w:val="22"/>
        </w:rPr>
        <w:t xml:space="preserve"> </w:t>
      </w:r>
      <w:r w:rsidRPr="00F75A72">
        <w:rPr>
          <w:rFonts w:ascii="Georgia" w:hAnsi="Georgia" w:cs="Tahoma"/>
          <w:sz w:val="22"/>
          <w:szCs w:val="22"/>
        </w:rPr>
        <w:t>Investidor</w:t>
      </w:r>
      <w:r w:rsidRPr="00F75A72">
        <w:rPr>
          <w:rFonts w:ascii="Georgia" w:hAnsi="Georgia" w:cs="Tahoma"/>
          <w:spacing w:val="-17"/>
          <w:sz w:val="22"/>
          <w:szCs w:val="22"/>
        </w:rPr>
        <w:t xml:space="preserve"> </w:t>
      </w:r>
      <w:r w:rsidRPr="00F75A72">
        <w:rPr>
          <w:rFonts w:ascii="Georgia" w:hAnsi="Georgia" w:cs="Tahoma"/>
          <w:sz w:val="22"/>
          <w:szCs w:val="22"/>
        </w:rPr>
        <w:t>Profissional,</w:t>
      </w:r>
      <w:r w:rsidRPr="00F75A72">
        <w:rPr>
          <w:rFonts w:ascii="Georgia" w:hAnsi="Georgia" w:cs="Tahoma"/>
          <w:spacing w:val="-16"/>
          <w:sz w:val="22"/>
          <w:szCs w:val="22"/>
        </w:rPr>
        <w:t xml:space="preserve"> </w:t>
      </w:r>
      <w:r w:rsidRPr="00F75A72">
        <w:rPr>
          <w:rFonts w:ascii="Georgia" w:hAnsi="Georgia" w:cs="Tahoma"/>
          <w:sz w:val="22"/>
          <w:szCs w:val="22"/>
        </w:rPr>
        <w:t>e</w:t>
      </w:r>
      <w:r w:rsidRPr="00F75A72">
        <w:rPr>
          <w:rFonts w:ascii="Georgia" w:hAnsi="Georgia" w:cs="Tahoma"/>
          <w:spacing w:val="-16"/>
          <w:sz w:val="22"/>
          <w:szCs w:val="22"/>
        </w:rPr>
        <w:t xml:space="preserve"> </w:t>
      </w:r>
      <w:r w:rsidRPr="00F75A72">
        <w:rPr>
          <w:rFonts w:ascii="Georgia" w:hAnsi="Georgia" w:cs="Tahoma"/>
          <w:sz w:val="22"/>
          <w:szCs w:val="22"/>
        </w:rPr>
        <w:t>que</w:t>
      </w:r>
      <w:r w:rsidRPr="00F75A72">
        <w:rPr>
          <w:rFonts w:ascii="Georgia" w:hAnsi="Georgia" w:cs="Tahoma"/>
          <w:spacing w:val="-16"/>
          <w:sz w:val="22"/>
          <w:szCs w:val="22"/>
        </w:rPr>
        <w:t xml:space="preserve"> </w:t>
      </w:r>
      <w:r w:rsidRPr="00F75A72">
        <w:rPr>
          <w:rFonts w:ascii="Georgia" w:hAnsi="Georgia" w:cs="Tahoma"/>
          <w:sz w:val="22"/>
          <w:szCs w:val="22"/>
        </w:rPr>
        <w:t>está</w:t>
      </w:r>
      <w:r w:rsidRPr="00F75A72">
        <w:rPr>
          <w:rFonts w:ascii="Georgia" w:hAnsi="Georgia" w:cs="Tahoma"/>
          <w:spacing w:val="-16"/>
          <w:sz w:val="22"/>
          <w:szCs w:val="22"/>
        </w:rPr>
        <w:t xml:space="preserve"> </w:t>
      </w:r>
      <w:r w:rsidRPr="00F75A72">
        <w:rPr>
          <w:rFonts w:ascii="Georgia" w:hAnsi="Georgia" w:cs="Tahoma"/>
          <w:sz w:val="22"/>
          <w:szCs w:val="22"/>
        </w:rPr>
        <w:t>ciente</w:t>
      </w:r>
      <w:r w:rsidRPr="00F75A72">
        <w:rPr>
          <w:rFonts w:ascii="Georgia" w:hAnsi="Georgia" w:cs="Tahoma"/>
          <w:spacing w:val="-17"/>
          <w:sz w:val="22"/>
          <w:szCs w:val="22"/>
        </w:rPr>
        <w:t xml:space="preserve"> </w:t>
      </w:r>
      <w:r w:rsidRPr="00F75A72">
        <w:rPr>
          <w:rFonts w:ascii="Georgia" w:hAnsi="Georgia" w:cs="Tahoma"/>
          <w:sz w:val="22"/>
          <w:szCs w:val="22"/>
        </w:rPr>
        <w:t>e</w:t>
      </w:r>
      <w:r w:rsidRPr="00F75A72">
        <w:rPr>
          <w:rFonts w:ascii="Georgia" w:hAnsi="Georgia" w:cs="Tahoma"/>
          <w:spacing w:val="-16"/>
          <w:sz w:val="22"/>
          <w:szCs w:val="22"/>
        </w:rPr>
        <w:t xml:space="preserve"> </w:t>
      </w:r>
      <w:r w:rsidRPr="00F75A72">
        <w:rPr>
          <w:rFonts w:ascii="Georgia" w:hAnsi="Georgia" w:cs="Tahoma"/>
          <w:sz w:val="22"/>
          <w:szCs w:val="22"/>
        </w:rPr>
        <w:t>declara,</w:t>
      </w:r>
      <w:r w:rsidRPr="00F75A72">
        <w:rPr>
          <w:rFonts w:ascii="Georgia" w:hAnsi="Georgia" w:cs="Tahoma"/>
          <w:spacing w:val="-17"/>
          <w:sz w:val="22"/>
          <w:szCs w:val="22"/>
        </w:rPr>
        <w:t xml:space="preserve"> </w:t>
      </w:r>
      <w:r w:rsidRPr="00F75A72">
        <w:rPr>
          <w:rFonts w:ascii="Georgia" w:hAnsi="Georgia" w:cs="Tahoma"/>
          <w:sz w:val="22"/>
          <w:szCs w:val="22"/>
        </w:rPr>
        <w:t>entre</w:t>
      </w:r>
      <w:r w:rsidRPr="00F75A72">
        <w:rPr>
          <w:rFonts w:ascii="Georgia" w:hAnsi="Georgia" w:cs="Tahoma"/>
          <w:spacing w:val="-16"/>
          <w:sz w:val="22"/>
          <w:szCs w:val="22"/>
        </w:rPr>
        <w:t xml:space="preserve"> </w:t>
      </w:r>
      <w:r w:rsidRPr="00F75A72">
        <w:rPr>
          <w:rFonts w:ascii="Georgia" w:hAnsi="Georgia" w:cs="Tahoma"/>
          <w:sz w:val="22"/>
          <w:szCs w:val="22"/>
        </w:rPr>
        <w:t>outros,</w:t>
      </w:r>
      <w:r w:rsidRPr="00F75A72">
        <w:rPr>
          <w:rFonts w:ascii="Georgia" w:hAnsi="Georgia" w:cs="Tahoma"/>
          <w:spacing w:val="-15"/>
          <w:sz w:val="22"/>
          <w:szCs w:val="22"/>
        </w:rPr>
        <w:t xml:space="preserve"> </w:t>
      </w:r>
      <w:r w:rsidRPr="00F75A72">
        <w:rPr>
          <w:rFonts w:ascii="Georgia" w:hAnsi="Georgia" w:cs="Tahoma"/>
          <w:sz w:val="22"/>
          <w:szCs w:val="22"/>
        </w:rPr>
        <w:t>que: (i) possui conhecimento sobre o mercado financeiro suficiente para que não lhe sejam aplicáveis um conjunto de proteções legais e regulamentares conferidas aos demais investidores; (</w:t>
      </w:r>
      <w:proofErr w:type="spellStart"/>
      <w:r w:rsidRPr="00F75A72">
        <w:rPr>
          <w:rFonts w:ascii="Georgia" w:hAnsi="Georgia" w:cs="Tahoma"/>
          <w:sz w:val="22"/>
          <w:szCs w:val="22"/>
        </w:rPr>
        <w:t>ii</w:t>
      </w:r>
      <w:proofErr w:type="spellEnd"/>
      <w:r w:rsidRPr="00F75A72">
        <w:rPr>
          <w:rFonts w:ascii="Georgia" w:hAnsi="Georgia" w:cs="Tahoma"/>
          <w:sz w:val="22"/>
          <w:szCs w:val="22"/>
        </w:rPr>
        <w:t>) é capaz de entender e ponderar os riscos financeiros relacionados à aplicação de seus recursos em valores mobiliários que só podem ser adquiridos por Investidores Profissionais; (</w:t>
      </w:r>
      <w:proofErr w:type="spellStart"/>
      <w:r w:rsidRPr="00F75A72">
        <w:rPr>
          <w:rFonts w:ascii="Georgia" w:hAnsi="Georgia" w:cs="Tahoma"/>
          <w:sz w:val="22"/>
          <w:szCs w:val="22"/>
        </w:rPr>
        <w:t>iii</w:t>
      </w:r>
      <w:proofErr w:type="spellEnd"/>
      <w:r w:rsidRPr="00F75A72">
        <w:rPr>
          <w:rFonts w:ascii="Georgia" w:hAnsi="Georgia" w:cs="Tahoma"/>
          <w:sz w:val="22"/>
          <w:szCs w:val="22"/>
        </w:rPr>
        <w:t>) possui investimentos financeiros em valor superior a R$ 10.000.000,00 (dez milhões de reais); (</w:t>
      </w:r>
      <w:proofErr w:type="spellStart"/>
      <w:r w:rsidRPr="00F75A72">
        <w:rPr>
          <w:rFonts w:ascii="Georgia" w:hAnsi="Georgia" w:cs="Tahoma"/>
          <w:sz w:val="22"/>
          <w:szCs w:val="22"/>
        </w:rPr>
        <w:t>iv</w:t>
      </w:r>
      <w:proofErr w:type="spellEnd"/>
      <w:r w:rsidRPr="00F75A72">
        <w:rPr>
          <w:rFonts w:ascii="Georgia" w:hAnsi="Georgia" w:cs="Tahoma"/>
          <w:sz w:val="22"/>
          <w:szCs w:val="22"/>
        </w:rPr>
        <w:t>) a Oferta Restrita não foi registrada perante a CVM; (v) a Oferta Restrita não será objeto de análise prévia pela ANBIMA, sendo registrada perante a ANBIMA somente após o envio do seu comunicado de encerramento à CVM, nos termos do inciso II, do artigo 16 e do inciso V, do artigo 18 do Código ANBIMA; (vi) as Debêntures estão sujeitas a restrições de negociação previstas na Instrução CVM 476 e nesta Escritura de Emissão; e (</w:t>
      </w:r>
      <w:proofErr w:type="spellStart"/>
      <w:r w:rsidRPr="00F75A72">
        <w:rPr>
          <w:rFonts w:ascii="Georgia" w:hAnsi="Georgia" w:cs="Tahoma"/>
          <w:sz w:val="22"/>
          <w:szCs w:val="22"/>
        </w:rPr>
        <w:t>vii</w:t>
      </w:r>
      <w:proofErr w:type="spellEnd"/>
      <w:r w:rsidRPr="00F75A72">
        <w:rPr>
          <w:rFonts w:ascii="Georgia" w:hAnsi="Georgia" w:cs="Tahoma"/>
          <w:sz w:val="22"/>
          <w:szCs w:val="22"/>
        </w:rPr>
        <w:t>) efetuou sua própria análise com relação à capacidade de pagamento da Emissora.</w:t>
      </w:r>
    </w:p>
    <w:p w14:paraId="6C65796B"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0BEFF430" w14:textId="77777777" w:rsidR="00E65091" w:rsidRPr="00F75A72" w:rsidRDefault="00E65091" w:rsidP="00B823FA">
      <w:pPr>
        <w:pStyle w:val="PargrafodaLista"/>
        <w:numPr>
          <w:ilvl w:val="2"/>
          <w:numId w:val="6"/>
        </w:numPr>
        <w:spacing w:after="0" w:line="320" w:lineRule="exact"/>
        <w:ind w:left="0" w:firstLine="0"/>
        <w:jc w:val="both"/>
        <w:rPr>
          <w:rStyle w:val="NenhumA"/>
          <w:rFonts w:ascii="Georgia" w:eastAsia="Garamond" w:hAnsi="Georgia" w:cs="Tahoma"/>
          <w:sz w:val="22"/>
          <w:szCs w:val="22"/>
        </w:rPr>
      </w:pPr>
      <w:r w:rsidRPr="00F75A72">
        <w:rPr>
          <w:rFonts w:ascii="Georgia" w:hAnsi="Georgia" w:cs="Tahoma"/>
          <w:sz w:val="22"/>
          <w:szCs w:val="22"/>
        </w:rPr>
        <w:t xml:space="preserve">Nos termos do artigo 11 da Resolução CVM 30 e para fins da Oferta Restrita, serão considerados </w:t>
      </w:r>
      <w:r w:rsidRPr="00F75A72">
        <w:rPr>
          <w:rStyle w:val="NenhumA"/>
          <w:rFonts w:ascii="Georgia" w:hAnsi="Georgia" w:cs="Tahoma"/>
          <w:sz w:val="22"/>
          <w:szCs w:val="22"/>
        </w:rPr>
        <w:t>“</w:t>
      </w:r>
      <w:r w:rsidRPr="00F75A72">
        <w:rPr>
          <w:rStyle w:val="NenhumA"/>
          <w:rFonts w:ascii="Georgia" w:hAnsi="Georgia" w:cs="Tahoma"/>
          <w:sz w:val="22"/>
          <w:szCs w:val="22"/>
          <w:u w:val="single"/>
        </w:rPr>
        <w:t>Investidores Profissionais</w:t>
      </w:r>
      <w:r w:rsidRPr="00F75A72">
        <w:rPr>
          <w:rStyle w:val="NenhumA"/>
          <w:rFonts w:ascii="Georgia" w:hAnsi="Georgia" w:cs="Tahoma"/>
          <w:sz w:val="22"/>
          <w:szCs w:val="22"/>
        </w:rPr>
        <w:t>”: (i) instituições financeiras e demais instituições autorizadas a funcionar pelo Banco Central do Brasil; (</w:t>
      </w:r>
      <w:proofErr w:type="spellStart"/>
      <w:r w:rsidRPr="00F75A72">
        <w:rPr>
          <w:rStyle w:val="NenhumA"/>
          <w:rFonts w:ascii="Georgia" w:hAnsi="Georgia" w:cs="Tahoma"/>
          <w:sz w:val="22"/>
          <w:szCs w:val="22"/>
        </w:rPr>
        <w:t>ii</w:t>
      </w:r>
      <w:proofErr w:type="spellEnd"/>
      <w:r w:rsidRPr="00F75A72">
        <w:rPr>
          <w:rStyle w:val="NenhumA"/>
          <w:rFonts w:ascii="Georgia" w:hAnsi="Georgia" w:cs="Tahoma"/>
          <w:sz w:val="22"/>
          <w:szCs w:val="22"/>
        </w:rPr>
        <w:t>) companhias seguradoras e sociedades de capitalização; (</w:t>
      </w:r>
      <w:proofErr w:type="spellStart"/>
      <w:r w:rsidRPr="00F75A72">
        <w:rPr>
          <w:rStyle w:val="NenhumA"/>
          <w:rFonts w:ascii="Georgia" w:hAnsi="Georgia" w:cs="Tahoma"/>
          <w:sz w:val="22"/>
          <w:szCs w:val="22"/>
        </w:rPr>
        <w:t>iii</w:t>
      </w:r>
      <w:proofErr w:type="spellEnd"/>
      <w:r w:rsidRPr="00F75A72">
        <w:rPr>
          <w:rStyle w:val="NenhumA"/>
          <w:rFonts w:ascii="Georgia" w:hAnsi="Georgia" w:cs="Tahoma"/>
          <w:sz w:val="22"/>
          <w:szCs w:val="22"/>
        </w:rPr>
        <w:t>) entidades abertas e fechadas de previdência complementar; (</w:t>
      </w:r>
      <w:proofErr w:type="spellStart"/>
      <w:r w:rsidRPr="00F75A72">
        <w:rPr>
          <w:rStyle w:val="NenhumA"/>
          <w:rFonts w:ascii="Georgia" w:hAnsi="Georgia" w:cs="Tahoma"/>
          <w:sz w:val="22"/>
          <w:szCs w:val="22"/>
        </w:rPr>
        <w:t>iv</w:t>
      </w:r>
      <w:proofErr w:type="spellEnd"/>
      <w:r w:rsidRPr="00F75A72">
        <w:rPr>
          <w:rStyle w:val="NenhumA"/>
          <w:rFonts w:ascii="Georgia" w:hAnsi="Georgia" w:cs="Tahoma"/>
          <w:sz w:val="22"/>
          <w:szCs w:val="22"/>
        </w:rPr>
        <w:t>) pessoas naturais ou jurídicas que possuam investimentos financeiros em valor superior a R$ 10.000.000,00 (dez milhões de reais) e que, adicionalmente, atestem por escrito sua condição de investidor profissional mediante termo próprio, de acordo com o Anexo A da Resolução CVM 30; (v) fundos de investimento; (vi) clubes de investimento, desde que tenham a carteira gerida por administrador de carteira de valores mobiliários autorizado pela CVM; (</w:t>
      </w:r>
      <w:proofErr w:type="spellStart"/>
      <w:r w:rsidRPr="00F75A72">
        <w:rPr>
          <w:rStyle w:val="NenhumA"/>
          <w:rFonts w:ascii="Georgia" w:hAnsi="Georgia" w:cs="Tahoma"/>
          <w:sz w:val="22"/>
          <w:szCs w:val="22"/>
        </w:rPr>
        <w:t>vii</w:t>
      </w:r>
      <w:proofErr w:type="spellEnd"/>
      <w:r w:rsidRPr="00F75A72">
        <w:rPr>
          <w:rStyle w:val="NenhumA"/>
          <w:rFonts w:ascii="Georgia" w:hAnsi="Georgia" w:cs="Tahoma"/>
          <w:sz w:val="22"/>
          <w:szCs w:val="22"/>
        </w:rPr>
        <w:t>) agentes autônomos de investimento, administradores de carteira, analistas e consultores de valores mobiliários autorizados pela CVM, em relação a seus recursos próprios; e (</w:t>
      </w:r>
      <w:proofErr w:type="spellStart"/>
      <w:r w:rsidRPr="00F75A72">
        <w:rPr>
          <w:rStyle w:val="NenhumA"/>
          <w:rFonts w:ascii="Georgia" w:hAnsi="Georgia" w:cs="Tahoma"/>
          <w:sz w:val="22"/>
          <w:szCs w:val="22"/>
        </w:rPr>
        <w:t>viii</w:t>
      </w:r>
      <w:proofErr w:type="spellEnd"/>
      <w:r w:rsidRPr="00F75A72">
        <w:rPr>
          <w:rStyle w:val="NenhumA"/>
          <w:rFonts w:ascii="Georgia" w:hAnsi="Georgia" w:cs="Tahoma"/>
          <w:sz w:val="22"/>
          <w:szCs w:val="22"/>
        </w:rPr>
        <w:t xml:space="preserve">) investidores não residentes. Ainda, nos termos do </w:t>
      </w:r>
      <w:r w:rsidRPr="00F75A72">
        <w:rPr>
          <w:rFonts w:ascii="Georgia" w:hAnsi="Georgia" w:cs="Tahoma"/>
          <w:sz w:val="22"/>
          <w:szCs w:val="22"/>
        </w:rPr>
        <w:t>artigo 11 da Resolução CVM 30 e para fins da Oferta Restrita, serão considerados “</w:t>
      </w:r>
      <w:r w:rsidRPr="00F75A72">
        <w:rPr>
          <w:rFonts w:ascii="Georgia" w:hAnsi="Georgia" w:cs="Tahoma"/>
          <w:sz w:val="22"/>
          <w:szCs w:val="22"/>
          <w:u w:val="single"/>
        </w:rPr>
        <w:t>Investidores Qualificados</w:t>
      </w:r>
      <w:r w:rsidRPr="00F75A72">
        <w:rPr>
          <w:rFonts w:ascii="Georgia" w:hAnsi="Georgia" w:cs="Tahoma"/>
          <w:sz w:val="22"/>
          <w:szCs w:val="22"/>
        </w:rPr>
        <w:t>”: (i) Investidores Profissionais; (</w:t>
      </w:r>
      <w:proofErr w:type="spellStart"/>
      <w:r w:rsidRPr="00F75A72">
        <w:rPr>
          <w:rFonts w:ascii="Georgia" w:hAnsi="Georgia" w:cs="Tahoma"/>
          <w:sz w:val="22"/>
          <w:szCs w:val="22"/>
        </w:rPr>
        <w:t>ii</w:t>
      </w:r>
      <w:proofErr w:type="spellEnd"/>
      <w:r w:rsidRPr="00F75A72">
        <w:rPr>
          <w:rFonts w:ascii="Georgia" w:hAnsi="Georgia" w:cs="Tahoma"/>
          <w:sz w:val="22"/>
          <w:szCs w:val="22"/>
        </w:rPr>
        <w:t xml:space="preserve">) pessoas naturais ou jurídicas que possuam investimentos financeiros em valor superior a R$ 1.000.000,00 (um milhão de reais) e que, adicionalmente, atestem por escrito sua condição de investidor qualificado mediante termo próprio, de acordo com o Anexo B da </w:t>
      </w:r>
      <w:r w:rsidRPr="00F75A72">
        <w:rPr>
          <w:rStyle w:val="NenhumA"/>
          <w:rFonts w:ascii="Georgia" w:hAnsi="Georgia" w:cs="Tahoma"/>
          <w:sz w:val="22"/>
          <w:szCs w:val="22"/>
        </w:rPr>
        <w:t>Resolução CVM 30; (</w:t>
      </w:r>
      <w:proofErr w:type="spellStart"/>
      <w:r w:rsidRPr="00F75A72">
        <w:rPr>
          <w:rStyle w:val="NenhumA"/>
          <w:rFonts w:ascii="Georgia" w:hAnsi="Georgia" w:cs="Tahoma"/>
          <w:sz w:val="22"/>
          <w:szCs w:val="22"/>
        </w:rPr>
        <w:t>iii</w:t>
      </w:r>
      <w:proofErr w:type="spellEnd"/>
      <w:r w:rsidRPr="00F75A72">
        <w:rPr>
          <w:rStyle w:val="NenhumA"/>
          <w:rFonts w:ascii="Georgia" w:hAnsi="Georgia" w:cs="Tahoma"/>
          <w:sz w:val="22"/>
          <w:szCs w:val="22"/>
        </w:rPr>
        <w:t xml:space="preserve">) </w:t>
      </w:r>
      <w:r w:rsidRPr="00F75A72">
        <w:rPr>
          <w:rFonts w:ascii="Georgia" w:hAnsi="Georgia" w:cs="Tahoma"/>
          <w:sz w:val="22"/>
          <w:szCs w:val="22"/>
        </w:rPr>
        <w:t>as pessoas naturais que tenham sido aprovadas em exames de qualificação técnica ou possuam certificações aprovadas pela CVM como requisitos para o registro de agentes autônomos de investimento, administradores de carteira de valores mobiliários, analistas de valores mobiliários e consultores de valores mobiliários, em relação a seus recursos próprios; e (</w:t>
      </w:r>
      <w:proofErr w:type="spellStart"/>
      <w:r w:rsidRPr="00F75A72">
        <w:rPr>
          <w:rFonts w:ascii="Georgia" w:hAnsi="Georgia" w:cs="Tahoma"/>
          <w:sz w:val="22"/>
          <w:szCs w:val="22"/>
        </w:rPr>
        <w:t>iv</w:t>
      </w:r>
      <w:proofErr w:type="spellEnd"/>
      <w:r w:rsidRPr="00F75A72">
        <w:rPr>
          <w:rFonts w:ascii="Georgia" w:hAnsi="Georgia" w:cs="Tahoma"/>
          <w:sz w:val="22"/>
          <w:szCs w:val="22"/>
        </w:rPr>
        <w:t>) clubes de investimento, desde que tenham a carteira gerida por um ou mais cotistas, que sejam investidores qualificados.</w:t>
      </w:r>
    </w:p>
    <w:p w14:paraId="0F7781B9"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76B85718" w14:textId="77777777" w:rsidR="00E65091" w:rsidRPr="00F75A72" w:rsidRDefault="00E65091" w:rsidP="00B823FA">
      <w:pPr>
        <w:pStyle w:val="PargrafodaLista"/>
        <w:numPr>
          <w:ilvl w:val="3"/>
          <w:numId w:val="6"/>
        </w:numPr>
        <w:tabs>
          <w:tab w:val="left" w:pos="1560"/>
        </w:tabs>
        <w:spacing w:after="0" w:line="320" w:lineRule="exact"/>
        <w:jc w:val="both"/>
        <w:rPr>
          <w:rFonts w:ascii="Georgia" w:hAnsi="Georgia" w:cs="Tahoma"/>
          <w:sz w:val="22"/>
          <w:szCs w:val="22"/>
        </w:rPr>
      </w:pPr>
      <w:r w:rsidRPr="00F75A72">
        <w:rPr>
          <w:rFonts w:ascii="Georgia" w:hAnsi="Georgia" w:cs="Tahoma"/>
          <w:sz w:val="22"/>
          <w:szCs w:val="22"/>
        </w:rPr>
        <w:lastRenderedPageBreak/>
        <w:t xml:space="preserve">Os regimes próprios de previdência social instituídos pela União, pelos Estados, pelo Distrito Federal ou por Municípios serão considerados Investidores Profissionais ou Investidores Qualificados apenas se reconhecidos como tais conforme regulamentação específica do Ministério da Previdência Social. </w:t>
      </w:r>
    </w:p>
    <w:p w14:paraId="18F21919"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1AB9A4C8"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i/>
          <w:sz w:val="22"/>
          <w:szCs w:val="22"/>
        </w:rPr>
      </w:pPr>
      <w:r w:rsidRPr="00F75A72">
        <w:rPr>
          <w:rFonts w:ascii="Georgia" w:hAnsi="Georgia" w:cs="Tahoma"/>
          <w:sz w:val="22"/>
          <w:szCs w:val="22"/>
        </w:rPr>
        <w:t>Não</w:t>
      </w:r>
      <w:r w:rsidRPr="00F75A72">
        <w:rPr>
          <w:rFonts w:ascii="Georgia" w:hAnsi="Georgia" w:cs="Tahoma"/>
          <w:spacing w:val="-23"/>
          <w:sz w:val="22"/>
          <w:szCs w:val="22"/>
        </w:rPr>
        <w:t xml:space="preserve"> </w:t>
      </w:r>
      <w:r w:rsidRPr="00F75A72">
        <w:rPr>
          <w:rFonts w:ascii="Georgia" w:hAnsi="Georgia" w:cs="Tahoma"/>
          <w:sz w:val="22"/>
          <w:szCs w:val="22"/>
        </w:rPr>
        <w:t>existirão</w:t>
      </w:r>
      <w:r w:rsidRPr="00F75A72">
        <w:rPr>
          <w:rFonts w:ascii="Georgia" w:hAnsi="Georgia" w:cs="Tahoma"/>
          <w:spacing w:val="-22"/>
          <w:sz w:val="22"/>
          <w:szCs w:val="22"/>
        </w:rPr>
        <w:t xml:space="preserve"> </w:t>
      </w:r>
      <w:r w:rsidRPr="00F75A72">
        <w:rPr>
          <w:rFonts w:ascii="Georgia" w:hAnsi="Georgia" w:cs="Tahoma"/>
          <w:sz w:val="22"/>
          <w:szCs w:val="22"/>
        </w:rPr>
        <w:t>reservas</w:t>
      </w:r>
      <w:r w:rsidRPr="00F75A72">
        <w:rPr>
          <w:rFonts w:ascii="Georgia" w:hAnsi="Georgia" w:cs="Tahoma"/>
          <w:spacing w:val="-23"/>
          <w:sz w:val="22"/>
          <w:szCs w:val="22"/>
        </w:rPr>
        <w:t xml:space="preserve"> </w:t>
      </w:r>
      <w:r w:rsidRPr="00F75A72">
        <w:rPr>
          <w:rFonts w:ascii="Georgia" w:hAnsi="Georgia" w:cs="Tahoma"/>
          <w:sz w:val="22"/>
          <w:szCs w:val="22"/>
        </w:rPr>
        <w:t>antecipadas,</w:t>
      </w:r>
      <w:r w:rsidRPr="00F75A72">
        <w:rPr>
          <w:rFonts w:ascii="Georgia" w:hAnsi="Georgia" w:cs="Tahoma"/>
          <w:spacing w:val="-23"/>
          <w:sz w:val="22"/>
          <w:szCs w:val="22"/>
        </w:rPr>
        <w:t xml:space="preserve"> </w:t>
      </w:r>
      <w:r w:rsidRPr="00F75A72">
        <w:rPr>
          <w:rFonts w:ascii="Georgia" w:hAnsi="Georgia" w:cs="Tahoma"/>
          <w:sz w:val="22"/>
          <w:szCs w:val="22"/>
        </w:rPr>
        <w:t>nem</w:t>
      </w:r>
      <w:r w:rsidRPr="00F75A72">
        <w:rPr>
          <w:rFonts w:ascii="Georgia" w:hAnsi="Georgia" w:cs="Tahoma"/>
          <w:spacing w:val="-20"/>
          <w:sz w:val="22"/>
          <w:szCs w:val="22"/>
        </w:rPr>
        <w:t xml:space="preserve"> </w:t>
      </w:r>
      <w:r w:rsidRPr="00F75A72">
        <w:rPr>
          <w:rFonts w:ascii="Georgia" w:hAnsi="Georgia" w:cs="Tahoma"/>
          <w:sz w:val="22"/>
          <w:szCs w:val="22"/>
        </w:rPr>
        <w:t>fixação</w:t>
      </w:r>
      <w:r w:rsidRPr="00F75A72">
        <w:rPr>
          <w:rFonts w:ascii="Georgia" w:hAnsi="Georgia" w:cs="Tahoma"/>
          <w:spacing w:val="-23"/>
          <w:sz w:val="22"/>
          <w:szCs w:val="22"/>
        </w:rPr>
        <w:t xml:space="preserve"> </w:t>
      </w:r>
      <w:r w:rsidRPr="00F75A72">
        <w:rPr>
          <w:rFonts w:ascii="Georgia" w:hAnsi="Georgia" w:cs="Tahoma"/>
          <w:sz w:val="22"/>
          <w:szCs w:val="22"/>
        </w:rPr>
        <w:t>de</w:t>
      </w:r>
      <w:r w:rsidRPr="00F75A72">
        <w:rPr>
          <w:rFonts w:ascii="Georgia" w:hAnsi="Georgia" w:cs="Tahoma"/>
          <w:spacing w:val="-22"/>
          <w:sz w:val="22"/>
          <w:szCs w:val="22"/>
        </w:rPr>
        <w:t xml:space="preserve"> </w:t>
      </w:r>
      <w:r w:rsidRPr="00F75A72">
        <w:rPr>
          <w:rFonts w:ascii="Georgia" w:hAnsi="Georgia" w:cs="Tahoma"/>
          <w:sz w:val="22"/>
          <w:szCs w:val="22"/>
        </w:rPr>
        <w:t>lotes</w:t>
      </w:r>
      <w:r w:rsidRPr="00F75A72">
        <w:rPr>
          <w:rFonts w:ascii="Georgia" w:hAnsi="Georgia" w:cs="Tahoma"/>
          <w:spacing w:val="-23"/>
          <w:sz w:val="22"/>
          <w:szCs w:val="22"/>
        </w:rPr>
        <w:t xml:space="preserve"> </w:t>
      </w:r>
      <w:r w:rsidRPr="00F75A72">
        <w:rPr>
          <w:rFonts w:ascii="Georgia" w:hAnsi="Georgia" w:cs="Tahoma"/>
          <w:sz w:val="22"/>
          <w:szCs w:val="22"/>
        </w:rPr>
        <w:t>mínimos</w:t>
      </w:r>
      <w:r w:rsidRPr="00F75A72">
        <w:rPr>
          <w:rFonts w:ascii="Georgia" w:hAnsi="Georgia" w:cs="Tahoma"/>
          <w:spacing w:val="-24"/>
          <w:sz w:val="22"/>
          <w:szCs w:val="22"/>
        </w:rPr>
        <w:t xml:space="preserve"> </w:t>
      </w:r>
      <w:r w:rsidRPr="00F75A72">
        <w:rPr>
          <w:rFonts w:ascii="Georgia" w:hAnsi="Georgia" w:cs="Tahoma"/>
          <w:sz w:val="22"/>
          <w:szCs w:val="22"/>
        </w:rPr>
        <w:t>ou</w:t>
      </w:r>
      <w:r w:rsidRPr="00F75A72">
        <w:rPr>
          <w:rFonts w:ascii="Georgia" w:hAnsi="Georgia" w:cs="Tahoma"/>
          <w:spacing w:val="-22"/>
          <w:sz w:val="22"/>
          <w:szCs w:val="22"/>
        </w:rPr>
        <w:t xml:space="preserve"> </w:t>
      </w:r>
      <w:r w:rsidRPr="00F75A72">
        <w:rPr>
          <w:rFonts w:ascii="Georgia" w:hAnsi="Georgia" w:cs="Tahoma"/>
          <w:sz w:val="22"/>
          <w:szCs w:val="22"/>
        </w:rPr>
        <w:t>máximos</w:t>
      </w:r>
      <w:r w:rsidRPr="00F75A72">
        <w:rPr>
          <w:rFonts w:ascii="Georgia" w:hAnsi="Georgia" w:cs="Tahoma"/>
          <w:spacing w:val="-23"/>
          <w:sz w:val="22"/>
          <w:szCs w:val="22"/>
        </w:rPr>
        <w:t xml:space="preserve"> </w:t>
      </w:r>
      <w:r w:rsidRPr="00F75A72">
        <w:rPr>
          <w:rFonts w:ascii="Georgia" w:hAnsi="Georgia" w:cs="Tahoma"/>
          <w:sz w:val="22"/>
          <w:szCs w:val="22"/>
        </w:rPr>
        <w:t>para</w:t>
      </w:r>
      <w:r w:rsidRPr="00F75A72">
        <w:rPr>
          <w:rFonts w:ascii="Georgia" w:hAnsi="Georgia" w:cs="Tahoma"/>
          <w:spacing w:val="-23"/>
          <w:sz w:val="22"/>
          <w:szCs w:val="22"/>
        </w:rPr>
        <w:t xml:space="preserve"> </w:t>
      </w:r>
      <w:r w:rsidRPr="00F75A72">
        <w:rPr>
          <w:rFonts w:ascii="Georgia" w:hAnsi="Georgia" w:cs="Tahoma"/>
          <w:sz w:val="22"/>
          <w:szCs w:val="22"/>
        </w:rPr>
        <w:t>a Oferta Restrita,</w:t>
      </w:r>
      <w:r w:rsidRPr="00F75A72">
        <w:rPr>
          <w:rFonts w:ascii="Georgia" w:hAnsi="Georgia" w:cs="Tahoma"/>
          <w:spacing w:val="-11"/>
          <w:sz w:val="22"/>
          <w:szCs w:val="22"/>
        </w:rPr>
        <w:t xml:space="preserve"> </w:t>
      </w:r>
      <w:r w:rsidRPr="00F75A72">
        <w:rPr>
          <w:rFonts w:ascii="Georgia" w:hAnsi="Georgia" w:cs="Tahoma"/>
          <w:sz w:val="22"/>
          <w:szCs w:val="22"/>
        </w:rPr>
        <w:t>sendo</w:t>
      </w:r>
      <w:r w:rsidRPr="00F75A72">
        <w:rPr>
          <w:rFonts w:ascii="Georgia" w:hAnsi="Georgia" w:cs="Tahoma"/>
          <w:spacing w:val="-11"/>
          <w:sz w:val="22"/>
          <w:szCs w:val="22"/>
        </w:rPr>
        <w:t xml:space="preserve"> </w:t>
      </w:r>
      <w:r w:rsidRPr="00F75A72">
        <w:rPr>
          <w:rFonts w:ascii="Georgia" w:hAnsi="Georgia" w:cs="Tahoma"/>
          <w:sz w:val="22"/>
          <w:szCs w:val="22"/>
        </w:rPr>
        <w:t>que</w:t>
      </w:r>
      <w:r w:rsidRPr="00F75A72">
        <w:rPr>
          <w:rFonts w:ascii="Georgia" w:hAnsi="Georgia" w:cs="Tahoma"/>
          <w:spacing w:val="-10"/>
          <w:sz w:val="22"/>
          <w:szCs w:val="22"/>
        </w:rPr>
        <w:t xml:space="preserve"> </w:t>
      </w:r>
      <w:r w:rsidRPr="00F75A72">
        <w:rPr>
          <w:rFonts w:ascii="Georgia" w:hAnsi="Georgia" w:cs="Tahoma"/>
          <w:sz w:val="22"/>
          <w:szCs w:val="22"/>
        </w:rPr>
        <w:t>o Coordenador Líder,</w:t>
      </w:r>
      <w:r w:rsidRPr="00F75A72">
        <w:rPr>
          <w:rFonts w:ascii="Georgia" w:hAnsi="Georgia" w:cs="Tahoma"/>
          <w:spacing w:val="-11"/>
          <w:sz w:val="22"/>
          <w:szCs w:val="22"/>
        </w:rPr>
        <w:t xml:space="preserve"> </w:t>
      </w:r>
      <w:r w:rsidRPr="00F75A72">
        <w:rPr>
          <w:rFonts w:ascii="Georgia" w:hAnsi="Georgia" w:cs="Tahoma"/>
          <w:sz w:val="22"/>
          <w:szCs w:val="22"/>
        </w:rPr>
        <w:t>com</w:t>
      </w:r>
      <w:r w:rsidRPr="00F75A72">
        <w:rPr>
          <w:rFonts w:ascii="Georgia" w:hAnsi="Georgia" w:cs="Tahoma"/>
          <w:spacing w:val="-13"/>
          <w:sz w:val="22"/>
          <w:szCs w:val="22"/>
        </w:rPr>
        <w:t xml:space="preserve"> </w:t>
      </w:r>
      <w:r w:rsidRPr="00F75A72">
        <w:rPr>
          <w:rFonts w:ascii="Georgia" w:hAnsi="Georgia" w:cs="Tahoma"/>
          <w:sz w:val="22"/>
          <w:szCs w:val="22"/>
        </w:rPr>
        <w:t>expressa</w:t>
      </w:r>
      <w:r w:rsidRPr="00F75A72">
        <w:rPr>
          <w:rFonts w:ascii="Georgia" w:hAnsi="Georgia" w:cs="Tahoma"/>
          <w:spacing w:val="-10"/>
          <w:sz w:val="22"/>
          <w:szCs w:val="22"/>
        </w:rPr>
        <w:t xml:space="preserve"> </w:t>
      </w:r>
      <w:r w:rsidRPr="00F75A72">
        <w:rPr>
          <w:rFonts w:ascii="Georgia" w:hAnsi="Georgia" w:cs="Tahoma"/>
          <w:sz w:val="22"/>
          <w:szCs w:val="22"/>
        </w:rPr>
        <w:t>e</w:t>
      </w:r>
      <w:r w:rsidRPr="00F75A72">
        <w:rPr>
          <w:rFonts w:ascii="Georgia" w:hAnsi="Georgia" w:cs="Tahoma"/>
          <w:spacing w:val="-13"/>
          <w:sz w:val="22"/>
          <w:szCs w:val="22"/>
        </w:rPr>
        <w:t xml:space="preserve"> </w:t>
      </w:r>
      <w:r w:rsidRPr="00F75A72">
        <w:rPr>
          <w:rFonts w:ascii="Georgia" w:hAnsi="Georgia" w:cs="Tahoma"/>
          <w:sz w:val="22"/>
          <w:szCs w:val="22"/>
        </w:rPr>
        <w:t>prévia</w:t>
      </w:r>
      <w:r w:rsidRPr="00F75A72">
        <w:rPr>
          <w:rFonts w:ascii="Georgia" w:hAnsi="Georgia" w:cs="Tahoma"/>
          <w:spacing w:val="-11"/>
          <w:sz w:val="22"/>
          <w:szCs w:val="22"/>
        </w:rPr>
        <w:t xml:space="preserve"> </w:t>
      </w:r>
      <w:r w:rsidRPr="00F75A72">
        <w:rPr>
          <w:rFonts w:ascii="Georgia" w:hAnsi="Georgia" w:cs="Tahoma"/>
          <w:sz w:val="22"/>
          <w:szCs w:val="22"/>
        </w:rPr>
        <w:t>anuência</w:t>
      </w:r>
      <w:r w:rsidRPr="00F75A72">
        <w:rPr>
          <w:rFonts w:ascii="Georgia" w:hAnsi="Georgia" w:cs="Tahoma"/>
          <w:spacing w:val="-11"/>
          <w:sz w:val="22"/>
          <w:szCs w:val="22"/>
        </w:rPr>
        <w:t xml:space="preserve"> </w:t>
      </w:r>
      <w:r w:rsidRPr="00F75A72">
        <w:rPr>
          <w:rFonts w:ascii="Georgia" w:hAnsi="Georgia" w:cs="Tahoma"/>
          <w:sz w:val="22"/>
          <w:szCs w:val="22"/>
        </w:rPr>
        <w:t>da Emissora, organizar</w:t>
      </w:r>
      <w:r w:rsidRPr="00F75A72">
        <w:rPr>
          <w:rFonts w:ascii="Georgia" w:hAnsi="Georgia" w:cs="Tahoma"/>
          <w:spacing w:val="-14"/>
          <w:sz w:val="22"/>
          <w:szCs w:val="22"/>
        </w:rPr>
        <w:t xml:space="preserve">á </w:t>
      </w:r>
      <w:r w:rsidRPr="00F75A72">
        <w:rPr>
          <w:rFonts w:ascii="Georgia" w:hAnsi="Georgia" w:cs="Tahoma"/>
          <w:sz w:val="22"/>
          <w:szCs w:val="22"/>
        </w:rPr>
        <w:t>o</w:t>
      </w:r>
      <w:r w:rsidRPr="00F75A72">
        <w:rPr>
          <w:rFonts w:ascii="Georgia" w:hAnsi="Georgia" w:cs="Tahoma"/>
          <w:spacing w:val="-13"/>
          <w:sz w:val="22"/>
          <w:szCs w:val="22"/>
        </w:rPr>
        <w:t xml:space="preserve"> </w:t>
      </w:r>
      <w:r w:rsidRPr="00F75A72">
        <w:rPr>
          <w:rFonts w:ascii="Georgia" w:hAnsi="Georgia" w:cs="Tahoma"/>
          <w:sz w:val="22"/>
          <w:szCs w:val="22"/>
        </w:rPr>
        <w:t>plano</w:t>
      </w:r>
      <w:r w:rsidRPr="00F75A72">
        <w:rPr>
          <w:rFonts w:ascii="Georgia" w:hAnsi="Georgia" w:cs="Tahoma"/>
          <w:spacing w:val="-14"/>
          <w:sz w:val="22"/>
          <w:szCs w:val="22"/>
        </w:rPr>
        <w:t xml:space="preserve"> </w:t>
      </w:r>
      <w:r w:rsidRPr="00F75A72">
        <w:rPr>
          <w:rFonts w:ascii="Georgia" w:hAnsi="Georgia" w:cs="Tahoma"/>
          <w:sz w:val="22"/>
          <w:szCs w:val="22"/>
        </w:rPr>
        <w:t>de</w:t>
      </w:r>
      <w:r w:rsidRPr="00F75A72">
        <w:rPr>
          <w:rFonts w:ascii="Georgia" w:hAnsi="Georgia" w:cs="Tahoma"/>
          <w:spacing w:val="-12"/>
          <w:sz w:val="22"/>
          <w:szCs w:val="22"/>
        </w:rPr>
        <w:t xml:space="preserve"> </w:t>
      </w:r>
      <w:r w:rsidRPr="00F75A72">
        <w:rPr>
          <w:rFonts w:ascii="Georgia" w:hAnsi="Georgia" w:cs="Tahoma"/>
          <w:sz w:val="22"/>
          <w:szCs w:val="22"/>
        </w:rPr>
        <w:t>distribuição</w:t>
      </w:r>
      <w:r w:rsidRPr="00F75A72">
        <w:rPr>
          <w:rFonts w:ascii="Georgia" w:hAnsi="Georgia" w:cs="Tahoma"/>
          <w:spacing w:val="-14"/>
          <w:sz w:val="22"/>
          <w:szCs w:val="22"/>
        </w:rPr>
        <w:t xml:space="preserve"> </w:t>
      </w:r>
      <w:r w:rsidRPr="00F75A72">
        <w:rPr>
          <w:rFonts w:ascii="Georgia" w:hAnsi="Georgia" w:cs="Tahoma"/>
          <w:sz w:val="22"/>
          <w:szCs w:val="22"/>
        </w:rPr>
        <w:t>nos</w:t>
      </w:r>
      <w:r w:rsidRPr="00F75A72">
        <w:rPr>
          <w:rFonts w:ascii="Georgia" w:hAnsi="Georgia" w:cs="Tahoma"/>
          <w:spacing w:val="-14"/>
          <w:sz w:val="22"/>
          <w:szCs w:val="22"/>
        </w:rPr>
        <w:t xml:space="preserve"> </w:t>
      </w:r>
      <w:r w:rsidRPr="00F75A72">
        <w:rPr>
          <w:rFonts w:ascii="Georgia" w:hAnsi="Georgia" w:cs="Tahoma"/>
          <w:sz w:val="22"/>
          <w:szCs w:val="22"/>
        </w:rPr>
        <w:t>termos</w:t>
      </w:r>
      <w:r w:rsidRPr="00F75A72">
        <w:rPr>
          <w:rFonts w:ascii="Georgia" w:hAnsi="Georgia" w:cs="Tahoma"/>
          <w:spacing w:val="-13"/>
          <w:sz w:val="22"/>
          <w:szCs w:val="22"/>
        </w:rPr>
        <w:t xml:space="preserve"> </w:t>
      </w:r>
      <w:r w:rsidRPr="00F75A72">
        <w:rPr>
          <w:rFonts w:ascii="Georgia" w:hAnsi="Georgia" w:cs="Tahoma"/>
          <w:sz w:val="22"/>
          <w:szCs w:val="22"/>
        </w:rPr>
        <w:t>da</w:t>
      </w:r>
      <w:r w:rsidRPr="00F75A72">
        <w:rPr>
          <w:rFonts w:ascii="Georgia" w:hAnsi="Georgia" w:cs="Tahoma"/>
          <w:spacing w:val="-12"/>
          <w:sz w:val="22"/>
          <w:szCs w:val="22"/>
        </w:rPr>
        <w:t xml:space="preserve"> </w:t>
      </w:r>
      <w:r w:rsidRPr="00F75A72">
        <w:rPr>
          <w:rFonts w:ascii="Georgia" w:hAnsi="Georgia" w:cs="Tahoma"/>
          <w:sz w:val="22"/>
          <w:szCs w:val="22"/>
        </w:rPr>
        <w:t>Instrução</w:t>
      </w:r>
      <w:r w:rsidRPr="00F75A72">
        <w:rPr>
          <w:rFonts w:ascii="Georgia" w:hAnsi="Georgia" w:cs="Tahoma"/>
          <w:spacing w:val="-14"/>
          <w:sz w:val="22"/>
          <w:szCs w:val="22"/>
        </w:rPr>
        <w:t xml:space="preserve"> </w:t>
      </w:r>
      <w:r w:rsidRPr="00F75A72">
        <w:rPr>
          <w:rFonts w:ascii="Georgia" w:hAnsi="Georgia" w:cs="Tahoma"/>
          <w:sz w:val="22"/>
          <w:szCs w:val="22"/>
        </w:rPr>
        <w:t>CVM</w:t>
      </w:r>
      <w:r w:rsidRPr="00F75A72">
        <w:rPr>
          <w:rFonts w:ascii="Georgia" w:hAnsi="Georgia" w:cs="Tahoma"/>
          <w:spacing w:val="-13"/>
          <w:sz w:val="22"/>
          <w:szCs w:val="22"/>
        </w:rPr>
        <w:t xml:space="preserve"> </w:t>
      </w:r>
      <w:r w:rsidRPr="00F75A72">
        <w:rPr>
          <w:rFonts w:ascii="Georgia" w:hAnsi="Georgia" w:cs="Tahoma"/>
          <w:sz w:val="22"/>
          <w:szCs w:val="22"/>
        </w:rPr>
        <w:t>476,</w:t>
      </w:r>
      <w:r w:rsidRPr="00F75A72">
        <w:rPr>
          <w:rFonts w:ascii="Georgia" w:hAnsi="Georgia" w:cs="Tahoma"/>
          <w:spacing w:val="-13"/>
          <w:sz w:val="22"/>
          <w:szCs w:val="22"/>
        </w:rPr>
        <w:t xml:space="preserve"> </w:t>
      </w:r>
      <w:r w:rsidRPr="00F75A72">
        <w:rPr>
          <w:rFonts w:ascii="Georgia" w:hAnsi="Georgia" w:cs="Tahoma"/>
          <w:sz w:val="22"/>
          <w:szCs w:val="22"/>
        </w:rPr>
        <w:t>tendo</w:t>
      </w:r>
      <w:r w:rsidRPr="00F75A72">
        <w:rPr>
          <w:rFonts w:ascii="Georgia" w:hAnsi="Georgia" w:cs="Tahoma"/>
          <w:spacing w:val="-13"/>
          <w:sz w:val="22"/>
          <w:szCs w:val="22"/>
        </w:rPr>
        <w:t xml:space="preserve"> </w:t>
      </w:r>
      <w:r w:rsidRPr="00F75A72">
        <w:rPr>
          <w:rFonts w:ascii="Georgia" w:hAnsi="Georgia" w:cs="Tahoma"/>
          <w:sz w:val="22"/>
          <w:szCs w:val="22"/>
        </w:rPr>
        <w:t>como</w:t>
      </w:r>
      <w:r w:rsidRPr="00F75A72">
        <w:rPr>
          <w:rFonts w:ascii="Georgia" w:hAnsi="Georgia" w:cs="Tahoma"/>
          <w:spacing w:val="-12"/>
          <w:sz w:val="22"/>
          <w:szCs w:val="22"/>
        </w:rPr>
        <w:t xml:space="preserve"> </w:t>
      </w:r>
      <w:r w:rsidRPr="00F75A72">
        <w:rPr>
          <w:rFonts w:ascii="Georgia" w:hAnsi="Georgia" w:cs="Tahoma"/>
          <w:sz w:val="22"/>
          <w:szCs w:val="22"/>
        </w:rPr>
        <w:t>público-alvo Investidores</w:t>
      </w:r>
      <w:r w:rsidRPr="00F75A72">
        <w:rPr>
          <w:rFonts w:ascii="Georgia" w:hAnsi="Georgia" w:cs="Tahoma"/>
          <w:spacing w:val="-4"/>
          <w:sz w:val="22"/>
          <w:szCs w:val="22"/>
        </w:rPr>
        <w:t xml:space="preserve"> </w:t>
      </w:r>
      <w:r w:rsidRPr="00F75A72">
        <w:rPr>
          <w:rFonts w:ascii="Georgia" w:hAnsi="Georgia" w:cs="Tahoma"/>
          <w:sz w:val="22"/>
          <w:szCs w:val="22"/>
        </w:rPr>
        <w:t>Profissionais.</w:t>
      </w:r>
    </w:p>
    <w:p w14:paraId="5EF3582F" w14:textId="77777777" w:rsidR="00E65091" w:rsidRPr="00F75A72" w:rsidRDefault="00E65091" w:rsidP="00B823FA">
      <w:pPr>
        <w:pStyle w:val="PargrafodaLista"/>
        <w:spacing w:after="0" w:line="320" w:lineRule="exact"/>
        <w:ind w:left="0"/>
        <w:jc w:val="both"/>
        <w:rPr>
          <w:rFonts w:ascii="Georgia" w:hAnsi="Georgia" w:cs="Tahoma"/>
          <w:i/>
          <w:sz w:val="22"/>
          <w:szCs w:val="22"/>
        </w:rPr>
      </w:pPr>
    </w:p>
    <w:p w14:paraId="388AE083"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Não haverá preferência para subscrição das Debêntures pelos atuais acionistas da Emissora. </w:t>
      </w:r>
    </w:p>
    <w:p w14:paraId="42D3C879"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51BE9D5A"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 A distribuição das Debêntures será realizada de acordo com os procedimentos </w:t>
      </w:r>
      <w:r w:rsidRPr="00F75A72">
        <w:rPr>
          <w:rFonts w:ascii="Georgia" w:hAnsi="Georgia" w:cs="Tahoma"/>
          <w:spacing w:val="2"/>
          <w:sz w:val="22"/>
          <w:szCs w:val="22"/>
        </w:rPr>
        <w:t xml:space="preserve">da </w:t>
      </w:r>
      <w:r w:rsidRPr="00F75A72">
        <w:rPr>
          <w:rFonts w:ascii="Georgia" w:hAnsi="Georgia" w:cs="Tahoma"/>
          <w:sz w:val="22"/>
          <w:szCs w:val="22"/>
        </w:rPr>
        <w:t>B3 e com o plano de distribuição descrito no Contrato de Distribuição e nesta Escritura</w:t>
      </w:r>
      <w:r w:rsidRPr="00F75A72">
        <w:rPr>
          <w:rFonts w:ascii="Georgia" w:hAnsi="Georgia" w:cs="Tahoma"/>
          <w:spacing w:val="-37"/>
          <w:sz w:val="22"/>
          <w:szCs w:val="22"/>
        </w:rPr>
        <w:t xml:space="preserve"> </w:t>
      </w:r>
      <w:r w:rsidRPr="00F75A72">
        <w:rPr>
          <w:rFonts w:ascii="Georgia" w:hAnsi="Georgia" w:cs="Tahoma"/>
          <w:sz w:val="22"/>
          <w:szCs w:val="22"/>
        </w:rPr>
        <w:t>de Emissão.</w:t>
      </w:r>
    </w:p>
    <w:p w14:paraId="18A765E8" w14:textId="77777777" w:rsidR="00E65091" w:rsidRPr="00F75A72" w:rsidRDefault="00E65091" w:rsidP="00B823FA">
      <w:pPr>
        <w:pStyle w:val="PargrafodaLista"/>
        <w:spacing w:after="0" w:line="320" w:lineRule="exact"/>
        <w:rPr>
          <w:rFonts w:ascii="Georgia" w:hAnsi="Georgia" w:cs="Tahoma"/>
          <w:sz w:val="22"/>
          <w:szCs w:val="22"/>
        </w:rPr>
      </w:pPr>
    </w:p>
    <w:p w14:paraId="68FD3172"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Não será concedido qualquer tipo de desconto pelo Coordenador Líder aos interessados em adquirir Debêntures no âmbito da Oferta Restrita, bem como não existirão reservas antecipadas, nem fixação de lotes máximos ou mínimos, independentemente de ordem cronológica</w:t>
      </w:r>
    </w:p>
    <w:p w14:paraId="545EDD25"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5656C283"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Não será constituído fundo de sustentação de liquidez. Poderá ser celebrado contrato</w:t>
      </w:r>
      <w:r w:rsidRPr="00F75A72">
        <w:rPr>
          <w:rFonts w:ascii="Georgia" w:hAnsi="Georgia" w:cs="Tahoma"/>
          <w:spacing w:val="-6"/>
          <w:sz w:val="22"/>
          <w:szCs w:val="22"/>
        </w:rPr>
        <w:t xml:space="preserve"> </w:t>
      </w:r>
      <w:r w:rsidRPr="00F75A72">
        <w:rPr>
          <w:rFonts w:ascii="Georgia" w:hAnsi="Georgia" w:cs="Tahoma"/>
          <w:sz w:val="22"/>
          <w:szCs w:val="22"/>
        </w:rPr>
        <w:t>de</w:t>
      </w:r>
      <w:r w:rsidRPr="00F75A72">
        <w:rPr>
          <w:rFonts w:ascii="Georgia" w:hAnsi="Georgia" w:cs="Tahoma"/>
          <w:spacing w:val="-6"/>
          <w:sz w:val="22"/>
          <w:szCs w:val="22"/>
        </w:rPr>
        <w:t xml:space="preserve"> </w:t>
      </w:r>
      <w:r w:rsidRPr="00F75A72">
        <w:rPr>
          <w:rFonts w:ascii="Georgia" w:hAnsi="Georgia" w:cs="Tahoma"/>
          <w:sz w:val="22"/>
          <w:szCs w:val="22"/>
        </w:rPr>
        <w:t>formador</w:t>
      </w:r>
      <w:r w:rsidRPr="00F75A72">
        <w:rPr>
          <w:rFonts w:ascii="Georgia" w:hAnsi="Georgia" w:cs="Tahoma"/>
          <w:spacing w:val="-7"/>
          <w:sz w:val="22"/>
          <w:szCs w:val="22"/>
        </w:rPr>
        <w:t xml:space="preserve"> </w:t>
      </w:r>
      <w:r w:rsidRPr="00F75A72">
        <w:rPr>
          <w:rFonts w:ascii="Georgia" w:hAnsi="Georgia" w:cs="Tahoma"/>
          <w:sz w:val="22"/>
          <w:szCs w:val="22"/>
        </w:rPr>
        <w:t>de</w:t>
      </w:r>
      <w:r w:rsidRPr="00F75A72">
        <w:rPr>
          <w:rFonts w:ascii="Georgia" w:hAnsi="Georgia" w:cs="Tahoma"/>
          <w:spacing w:val="-4"/>
          <w:sz w:val="22"/>
          <w:szCs w:val="22"/>
        </w:rPr>
        <w:t xml:space="preserve"> </w:t>
      </w:r>
      <w:r w:rsidRPr="00F75A72">
        <w:rPr>
          <w:rFonts w:ascii="Georgia" w:hAnsi="Georgia" w:cs="Tahoma"/>
          <w:sz w:val="22"/>
          <w:szCs w:val="22"/>
        </w:rPr>
        <w:t>mercado</w:t>
      </w:r>
      <w:r w:rsidRPr="00F75A72">
        <w:rPr>
          <w:rFonts w:ascii="Georgia" w:hAnsi="Georgia" w:cs="Tahoma"/>
          <w:spacing w:val="-5"/>
          <w:sz w:val="22"/>
          <w:szCs w:val="22"/>
        </w:rPr>
        <w:t xml:space="preserve"> </w:t>
      </w:r>
      <w:r w:rsidRPr="00F75A72">
        <w:rPr>
          <w:rFonts w:ascii="Georgia" w:hAnsi="Georgia" w:cs="Tahoma"/>
          <w:sz w:val="22"/>
          <w:szCs w:val="22"/>
        </w:rPr>
        <w:t>para</w:t>
      </w:r>
      <w:r w:rsidRPr="00F75A72">
        <w:rPr>
          <w:rFonts w:ascii="Georgia" w:hAnsi="Georgia" w:cs="Tahoma"/>
          <w:spacing w:val="-8"/>
          <w:sz w:val="22"/>
          <w:szCs w:val="22"/>
        </w:rPr>
        <w:t xml:space="preserve"> </w:t>
      </w:r>
      <w:r w:rsidRPr="00F75A72">
        <w:rPr>
          <w:rFonts w:ascii="Georgia" w:hAnsi="Georgia" w:cs="Tahoma"/>
          <w:sz w:val="22"/>
          <w:szCs w:val="22"/>
        </w:rPr>
        <w:t>as</w:t>
      </w:r>
      <w:r w:rsidRPr="00F75A72">
        <w:rPr>
          <w:rFonts w:ascii="Georgia" w:hAnsi="Georgia" w:cs="Tahoma"/>
          <w:spacing w:val="-6"/>
          <w:sz w:val="22"/>
          <w:szCs w:val="22"/>
        </w:rPr>
        <w:t xml:space="preserve"> </w:t>
      </w:r>
      <w:r w:rsidRPr="00F75A72">
        <w:rPr>
          <w:rFonts w:ascii="Georgia" w:hAnsi="Georgia" w:cs="Tahoma"/>
          <w:sz w:val="22"/>
          <w:szCs w:val="22"/>
        </w:rPr>
        <w:t>Debêntures.</w:t>
      </w:r>
      <w:r w:rsidRPr="00F75A72">
        <w:rPr>
          <w:rFonts w:ascii="Georgia" w:hAnsi="Georgia" w:cs="Tahoma"/>
          <w:spacing w:val="-6"/>
          <w:sz w:val="22"/>
          <w:szCs w:val="22"/>
        </w:rPr>
        <w:t xml:space="preserve"> </w:t>
      </w:r>
      <w:r w:rsidRPr="00F75A72">
        <w:rPr>
          <w:rFonts w:ascii="Georgia" w:hAnsi="Georgia" w:cs="Tahoma"/>
          <w:sz w:val="22"/>
          <w:szCs w:val="22"/>
        </w:rPr>
        <w:t>Não</w:t>
      </w:r>
      <w:r w:rsidRPr="00F75A72">
        <w:rPr>
          <w:rFonts w:ascii="Georgia" w:hAnsi="Georgia" w:cs="Tahoma"/>
          <w:spacing w:val="-5"/>
          <w:sz w:val="22"/>
          <w:szCs w:val="22"/>
        </w:rPr>
        <w:t xml:space="preserve"> </w:t>
      </w:r>
      <w:r w:rsidRPr="00F75A72">
        <w:rPr>
          <w:rFonts w:ascii="Georgia" w:hAnsi="Georgia" w:cs="Tahoma"/>
          <w:sz w:val="22"/>
          <w:szCs w:val="22"/>
        </w:rPr>
        <w:t>será</w:t>
      </w:r>
      <w:r w:rsidRPr="00F75A72">
        <w:rPr>
          <w:rFonts w:ascii="Georgia" w:hAnsi="Georgia" w:cs="Tahoma"/>
          <w:spacing w:val="-5"/>
          <w:sz w:val="22"/>
          <w:szCs w:val="22"/>
        </w:rPr>
        <w:t xml:space="preserve"> </w:t>
      </w:r>
      <w:r w:rsidRPr="00F75A72">
        <w:rPr>
          <w:rFonts w:ascii="Georgia" w:hAnsi="Georgia" w:cs="Tahoma"/>
          <w:sz w:val="22"/>
          <w:szCs w:val="22"/>
        </w:rPr>
        <w:t>firmado,</w:t>
      </w:r>
      <w:r w:rsidRPr="00F75A72">
        <w:rPr>
          <w:rFonts w:ascii="Georgia" w:hAnsi="Georgia" w:cs="Tahoma"/>
          <w:spacing w:val="-5"/>
          <w:sz w:val="22"/>
          <w:szCs w:val="22"/>
        </w:rPr>
        <w:t xml:space="preserve"> </w:t>
      </w:r>
      <w:r w:rsidRPr="00F75A72">
        <w:rPr>
          <w:rFonts w:ascii="Georgia" w:hAnsi="Georgia" w:cs="Tahoma"/>
          <w:sz w:val="22"/>
          <w:szCs w:val="22"/>
        </w:rPr>
        <w:t>ainda,</w:t>
      </w:r>
      <w:r w:rsidRPr="00F75A72">
        <w:rPr>
          <w:rFonts w:ascii="Georgia" w:hAnsi="Georgia" w:cs="Tahoma"/>
          <w:spacing w:val="-6"/>
          <w:sz w:val="22"/>
          <w:szCs w:val="22"/>
        </w:rPr>
        <w:t xml:space="preserve"> </w:t>
      </w:r>
      <w:r w:rsidRPr="00F75A72">
        <w:rPr>
          <w:rFonts w:ascii="Georgia" w:hAnsi="Georgia" w:cs="Tahoma"/>
          <w:sz w:val="22"/>
          <w:szCs w:val="22"/>
        </w:rPr>
        <w:t>contrato</w:t>
      </w:r>
      <w:r w:rsidRPr="00F75A72">
        <w:rPr>
          <w:rFonts w:ascii="Georgia" w:hAnsi="Georgia" w:cs="Tahoma"/>
          <w:spacing w:val="-5"/>
          <w:sz w:val="22"/>
          <w:szCs w:val="22"/>
        </w:rPr>
        <w:t xml:space="preserve"> </w:t>
      </w:r>
      <w:r w:rsidRPr="00F75A72">
        <w:rPr>
          <w:rFonts w:ascii="Georgia" w:hAnsi="Georgia" w:cs="Tahoma"/>
          <w:sz w:val="22"/>
          <w:szCs w:val="22"/>
        </w:rPr>
        <w:t>de estabilização de preço das Debêntures no mercado</w:t>
      </w:r>
      <w:r w:rsidRPr="00F75A72">
        <w:rPr>
          <w:rFonts w:ascii="Georgia" w:hAnsi="Georgia" w:cs="Tahoma"/>
          <w:spacing w:val="-31"/>
          <w:sz w:val="22"/>
          <w:szCs w:val="22"/>
        </w:rPr>
        <w:t xml:space="preserve"> </w:t>
      </w:r>
      <w:r w:rsidRPr="00F75A72">
        <w:rPr>
          <w:rFonts w:ascii="Georgia" w:hAnsi="Georgia" w:cs="Tahoma"/>
          <w:sz w:val="22"/>
          <w:szCs w:val="22"/>
        </w:rPr>
        <w:t xml:space="preserve">secundário. </w:t>
      </w:r>
    </w:p>
    <w:p w14:paraId="5970EEE9" w14:textId="77777777" w:rsidR="00E65091" w:rsidRPr="00F75A72" w:rsidRDefault="00E65091" w:rsidP="00B823FA">
      <w:pPr>
        <w:pStyle w:val="PargrafodaLista"/>
        <w:spacing w:after="0" w:line="320" w:lineRule="exact"/>
        <w:rPr>
          <w:rFonts w:ascii="Georgia" w:hAnsi="Georgia" w:cs="Tahoma"/>
          <w:sz w:val="22"/>
          <w:szCs w:val="22"/>
        </w:rPr>
      </w:pPr>
    </w:p>
    <w:p w14:paraId="5C8A39E2" w14:textId="77777777" w:rsidR="00E65091" w:rsidRPr="00F75A72" w:rsidRDefault="00E65091" w:rsidP="00B823FA">
      <w:pPr>
        <w:pStyle w:val="PargrafodaLista"/>
        <w:numPr>
          <w:ilvl w:val="2"/>
          <w:numId w:val="6"/>
        </w:numPr>
        <w:tabs>
          <w:tab w:val="left" w:pos="709"/>
        </w:tabs>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Não será admitida distribuição parcial das Debêntures. </w:t>
      </w:r>
    </w:p>
    <w:p w14:paraId="3DDB79C1" w14:textId="77777777" w:rsidR="00E65091" w:rsidRPr="00F75A72" w:rsidRDefault="00E65091" w:rsidP="00B823FA">
      <w:pPr>
        <w:pStyle w:val="PargrafodaLista"/>
        <w:spacing w:after="0" w:line="320" w:lineRule="exact"/>
        <w:rPr>
          <w:rFonts w:ascii="Georgia" w:hAnsi="Georgia" w:cs="Tahoma"/>
          <w:i/>
          <w:sz w:val="22"/>
          <w:szCs w:val="22"/>
        </w:rPr>
      </w:pPr>
    </w:p>
    <w:p w14:paraId="27DAB51C"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A Emissora não poderá realizar, nos termos do artigo 9º da Instrução CVM 476, outra oferta pública da mesma espécie de valores mobiliários objeto da Oferta Restrita dentro do prazo de 4 (quatro) meses contados do envio do comunicado de encerramento da Oferta Restrita à CVM ou do cancelamento da Oferta Restrita, a menos que a nova oferta seja submetida a registro na CVM.</w:t>
      </w:r>
    </w:p>
    <w:p w14:paraId="0C62BE67" w14:textId="77777777" w:rsidR="00E65091" w:rsidRPr="00F75A72" w:rsidRDefault="00E65091" w:rsidP="00B823FA">
      <w:pPr>
        <w:pStyle w:val="PargrafodaLista"/>
        <w:spacing w:after="0" w:line="320" w:lineRule="exact"/>
        <w:rPr>
          <w:rFonts w:ascii="Georgia" w:hAnsi="Georgia" w:cs="Tahoma"/>
          <w:sz w:val="22"/>
          <w:szCs w:val="22"/>
        </w:rPr>
      </w:pPr>
    </w:p>
    <w:p w14:paraId="432F36FB"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eastAsia="MS Mincho" w:hAnsi="Georgia" w:cs="Tahoma"/>
          <w:sz w:val="22"/>
          <w:szCs w:val="22"/>
        </w:rPr>
        <w:t>As Partes comprometem-se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14:paraId="055D128E" w14:textId="77777777" w:rsidR="00E65091" w:rsidRPr="00F75A72" w:rsidRDefault="00E65091" w:rsidP="00B823FA">
      <w:pPr>
        <w:pStyle w:val="PargrafodaLista"/>
        <w:spacing w:after="0" w:line="320" w:lineRule="exact"/>
        <w:ind w:left="0"/>
        <w:jc w:val="both"/>
        <w:rPr>
          <w:rFonts w:ascii="Georgia" w:hAnsi="Georgia" w:cs="Tahoma"/>
          <w:b/>
          <w:sz w:val="22"/>
          <w:szCs w:val="22"/>
        </w:rPr>
      </w:pPr>
      <w:bookmarkStart w:id="69" w:name="_BPDC_LN_INS_1022"/>
      <w:bookmarkStart w:id="70" w:name="_BPDC_PR_INS_1023"/>
      <w:bookmarkEnd w:id="69"/>
      <w:bookmarkEnd w:id="70"/>
    </w:p>
    <w:p w14:paraId="5E9D7D1E" w14:textId="77777777" w:rsidR="00E65091" w:rsidRPr="00F75A72" w:rsidRDefault="00E65091" w:rsidP="00B823FA">
      <w:pPr>
        <w:pStyle w:val="PargrafodaLista"/>
        <w:numPr>
          <w:ilvl w:val="0"/>
          <w:numId w:val="6"/>
        </w:numPr>
        <w:spacing w:after="0" w:line="320" w:lineRule="exact"/>
        <w:ind w:left="0" w:firstLine="0"/>
        <w:jc w:val="center"/>
        <w:outlineLvl w:val="0"/>
        <w:rPr>
          <w:rFonts w:ascii="Georgia" w:hAnsi="Georgia" w:cs="Tahoma"/>
          <w:b/>
          <w:sz w:val="22"/>
          <w:szCs w:val="22"/>
        </w:rPr>
      </w:pPr>
      <w:bookmarkStart w:id="71" w:name="_Toc483833983"/>
      <w:r w:rsidRPr="00F75A72">
        <w:rPr>
          <w:rFonts w:ascii="Georgia" w:hAnsi="Georgia" w:cs="Tahoma"/>
          <w:b/>
          <w:sz w:val="22"/>
          <w:szCs w:val="22"/>
        </w:rPr>
        <w:lastRenderedPageBreak/>
        <w:t>CLÁUSULA IV - CARACTERÍSTICAS GERAIS DAS DEBÊNTURES</w:t>
      </w:r>
      <w:bookmarkEnd w:id="71"/>
    </w:p>
    <w:p w14:paraId="5AD5D631"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5886FE06"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u w:val="single"/>
        </w:rPr>
        <w:t xml:space="preserve">Data de Emissão </w:t>
      </w:r>
    </w:p>
    <w:p w14:paraId="4DCC1F6B"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2ADE33A6" w14:textId="3AA784BD"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Para todos os efeitos legais, a data de emissão das Debêntures será o dia 1</w:t>
      </w:r>
      <w:r w:rsidR="00F16469">
        <w:rPr>
          <w:rFonts w:ascii="Georgia" w:hAnsi="Georgia" w:cs="Tahoma"/>
          <w:sz w:val="22"/>
          <w:szCs w:val="22"/>
        </w:rPr>
        <w:t>4</w:t>
      </w:r>
      <w:r w:rsidRPr="00F75A72">
        <w:rPr>
          <w:rFonts w:ascii="Georgia" w:hAnsi="Georgia" w:cs="Tahoma"/>
          <w:sz w:val="22"/>
          <w:szCs w:val="22"/>
        </w:rPr>
        <w:t xml:space="preserve"> de dezembro de 2022 (“</w:t>
      </w:r>
      <w:r w:rsidRPr="00F75A72">
        <w:rPr>
          <w:rFonts w:ascii="Georgia" w:hAnsi="Georgia" w:cs="Tahoma"/>
          <w:sz w:val="22"/>
          <w:szCs w:val="22"/>
          <w:u w:val="single"/>
        </w:rPr>
        <w:t>Data de Emissão</w:t>
      </w:r>
      <w:r w:rsidRPr="00F75A72">
        <w:rPr>
          <w:rFonts w:ascii="Georgia" w:hAnsi="Georgia" w:cs="Tahoma"/>
          <w:sz w:val="22"/>
          <w:szCs w:val="22"/>
        </w:rPr>
        <w:t xml:space="preserve">”). </w:t>
      </w:r>
    </w:p>
    <w:p w14:paraId="297030BC"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500A766F"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u w:val="single"/>
        </w:rPr>
        <w:t>Data de Início de Rentabilidade</w:t>
      </w:r>
    </w:p>
    <w:p w14:paraId="3C6E6DDF"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7379CCEA"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Para todos os fins e efeitos legais, a data de início da rentabilidade será a primeira Data de Integralização (conforme definido abaixo) (“</w:t>
      </w:r>
      <w:r w:rsidRPr="00F75A72">
        <w:rPr>
          <w:rFonts w:ascii="Georgia" w:hAnsi="Georgia" w:cs="Tahoma"/>
          <w:sz w:val="22"/>
          <w:szCs w:val="22"/>
          <w:u w:val="single"/>
        </w:rPr>
        <w:t>Data de Início da Rentabilidade</w:t>
      </w:r>
      <w:r w:rsidRPr="00F75A72">
        <w:rPr>
          <w:rFonts w:ascii="Georgia" w:hAnsi="Georgia" w:cs="Tahoma"/>
          <w:sz w:val="22"/>
          <w:szCs w:val="22"/>
        </w:rPr>
        <w:t>”).</w:t>
      </w:r>
    </w:p>
    <w:p w14:paraId="22B72319"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66CA33BF"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u w:val="single"/>
        </w:rPr>
        <w:t>Forma, Tipo e Comprovação de Titularidade</w:t>
      </w:r>
    </w:p>
    <w:p w14:paraId="76301308"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2D570248" w14:textId="668C5008"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u w:val="single"/>
        </w:rPr>
      </w:pPr>
      <w:r w:rsidRPr="00F75A72">
        <w:rPr>
          <w:rFonts w:ascii="Georgia" w:hAnsi="Georgia" w:cs="Tahoma"/>
          <w:sz w:val="22"/>
          <w:szCs w:val="22"/>
        </w:rPr>
        <w:t>As Debêntures serão emitidas sob a forma nominativa e escritural, sem emissão de cautelas ou certificados, e, para todos os fins de direito, a titularidade delas será comprovada pelo extrato emitido pelo Escriturador. Adicionalmente, será reconhecido, como comprovante de titularidade das Debêntures, o extrato emitido pela B3, em nome do Debenturista, quando as Debêntures estiverem custodiadas eletronicamente na B3.</w:t>
      </w:r>
    </w:p>
    <w:p w14:paraId="7DFF5F0A" w14:textId="77777777" w:rsidR="00E65091" w:rsidRPr="00F75A72" w:rsidRDefault="00E65091" w:rsidP="00B823FA">
      <w:pPr>
        <w:pStyle w:val="PargrafodaLista"/>
        <w:spacing w:after="0" w:line="320" w:lineRule="exact"/>
        <w:ind w:left="0"/>
        <w:jc w:val="both"/>
        <w:rPr>
          <w:rFonts w:ascii="Georgia" w:hAnsi="Georgia" w:cs="Tahoma"/>
          <w:sz w:val="22"/>
          <w:szCs w:val="22"/>
          <w:u w:val="single"/>
        </w:rPr>
      </w:pPr>
    </w:p>
    <w:p w14:paraId="48EE0F7F" w14:textId="77777777" w:rsidR="00E65091" w:rsidRPr="00F75A72" w:rsidRDefault="00E65091" w:rsidP="00103D84">
      <w:pPr>
        <w:pStyle w:val="PargrafodaLista"/>
        <w:keepNext/>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u w:val="single"/>
        </w:rPr>
        <w:t>Conversibilidade</w:t>
      </w:r>
    </w:p>
    <w:p w14:paraId="6FD5678E" w14:textId="77777777" w:rsidR="00E65091" w:rsidRPr="00F75A72" w:rsidRDefault="00E65091" w:rsidP="00103D84">
      <w:pPr>
        <w:pStyle w:val="PargrafodaLista"/>
        <w:keepNext/>
        <w:spacing w:after="0" w:line="320" w:lineRule="exact"/>
        <w:ind w:left="0"/>
        <w:jc w:val="both"/>
        <w:outlineLvl w:val="1"/>
        <w:rPr>
          <w:rFonts w:ascii="Georgia" w:hAnsi="Georgia" w:cs="Tahoma"/>
          <w:b/>
          <w:sz w:val="22"/>
          <w:szCs w:val="22"/>
          <w:u w:val="single"/>
        </w:rPr>
      </w:pPr>
    </w:p>
    <w:p w14:paraId="68F2AC6B"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As Debêntures serão simples, ou seja, não conversíveis em ações de emissão da Emissora.</w:t>
      </w:r>
    </w:p>
    <w:p w14:paraId="40CD6C33"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u w:val="single"/>
        </w:rPr>
      </w:pPr>
    </w:p>
    <w:p w14:paraId="23BCA683"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u w:val="single"/>
        </w:rPr>
        <w:t>Espécie</w:t>
      </w:r>
    </w:p>
    <w:p w14:paraId="174CBC18"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75D8A9A6"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b/>
          <w:sz w:val="22"/>
          <w:szCs w:val="22"/>
        </w:rPr>
      </w:pPr>
      <w:r w:rsidRPr="00F75A72">
        <w:rPr>
          <w:rFonts w:ascii="Georgia" w:hAnsi="Georgia" w:cs="Tahoma"/>
          <w:sz w:val="22"/>
          <w:szCs w:val="22"/>
        </w:rPr>
        <w:t xml:space="preserve">As Debêntures serão da espécie </w:t>
      </w:r>
      <w:r w:rsidRPr="00F75A72">
        <w:rPr>
          <w:rFonts w:ascii="Georgia" w:hAnsi="Georgia" w:cs="Tahoma"/>
          <w:bCs/>
          <w:sz w:val="22"/>
          <w:szCs w:val="22"/>
        </w:rPr>
        <w:t>quirografária, nos termos do artigo 58 da Lei das Sociedades por Ações, contando com garantia adicional fidejussória</w:t>
      </w:r>
      <w:r w:rsidRPr="00F75A72">
        <w:rPr>
          <w:rFonts w:ascii="Georgia" w:hAnsi="Georgia" w:cs="Tahoma"/>
          <w:sz w:val="22"/>
          <w:szCs w:val="22"/>
        </w:rPr>
        <w:t xml:space="preserve">. </w:t>
      </w:r>
    </w:p>
    <w:p w14:paraId="13F149B5" w14:textId="77777777" w:rsidR="00E65091" w:rsidRPr="00F75A72" w:rsidRDefault="00E65091" w:rsidP="00B823FA">
      <w:pPr>
        <w:pStyle w:val="PargrafodaLista"/>
        <w:spacing w:after="0" w:line="320" w:lineRule="exact"/>
        <w:ind w:left="0"/>
        <w:jc w:val="both"/>
        <w:rPr>
          <w:rFonts w:ascii="Georgia" w:hAnsi="Georgia" w:cs="Tahoma"/>
          <w:b/>
          <w:sz w:val="22"/>
          <w:szCs w:val="22"/>
          <w:u w:val="single"/>
        </w:rPr>
      </w:pPr>
    </w:p>
    <w:p w14:paraId="2AA556BC" w14:textId="77777777" w:rsidR="00E65091" w:rsidRPr="00F75A72" w:rsidRDefault="00E65091" w:rsidP="00103D84">
      <w:pPr>
        <w:pStyle w:val="PargrafodaLista"/>
        <w:keepNext/>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u w:val="single"/>
        </w:rPr>
        <w:t>Prazo de Vigência e Data de Vencimento</w:t>
      </w:r>
    </w:p>
    <w:p w14:paraId="23FD23B2" w14:textId="77777777" w:rsidR="00E65091" w:rsidRPr="00F75A72" w:rsidRDefault="00E65091" w:rsidP="00103D84">
      <w:pPr>
        <w:pStyle w:val="PargrafodaLista"/>
        <w:keepNext/>
        <w:spacing w:after="0" w:line="320" w:lineRule="exact"/>
        <w:ind w:left="0"/>
        <w:jc w:val="both"/>
        <w:rPr>
          <w:rFonts w:ascii="Georgia" w:hAnsi="Georgia" w:cs="Tahoma"/>
          <w:b/>
          <w:sz w:val="22"/>
          <w:szCs w:val="22"/>
        </w:rPr>
      </w:pPr>
    </w:p>
    <w:p w14:paraId="414F1C63" w14:textId="7381677E"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Observado o disposto nesta Escritura de Emissão, as Debêntures terão prazo de 5 (cinco) anos contados da Data de Emissão, vencendo-se, portanto, em </w:t>
      </w:r>
      <w:r w:rsidR="00F16469">
        <w:rPr>
          <w:rFonts w:ascii="Georgia" w:hAnsi="Georgia" w:cs="Tahoma"/>
          <w:sz w:val="22"/>
          <w:szCs w:val="22"/>
        </w:rPr>
        <w:t>14</w:t>
      </w:r>
      <w:r w:rsidRPr="00F75A72">
        <w:rPr>
          <w:rFonts w:ascii="Georgia" w:hAnsi="Georgia" w:cs="Tahoma"/>
          <w:sz w:val="22"/>
          <w:szCs w:val="22"/>
        </w:rPr>
        <w:t xml:space="preserve"> de dezembro de 2027 (“</w:t>
      </w:r>
      <w:r w:rsidRPr="00F75A72">
        <w:rPr>
          <w:rFonts w:ascii="Georgia" w:hAnsi="Georgia" w:cs="Tahoma"/>
          <w:sz w:val="22"/>
          <w:szCs w:val="22"/>
          <w:u w:val="single"/>
        </w:rPr>
        <w:t>Data de Vencimento</w:t>
      </w:r>
      <w:r w:rsidRPr="00F75A72">
        <w:rPr>
          <w:rFonts w:ascii="Georgia" w:hAnsi="Georgia" w:cs="Tahoma"/>
          <w:sz w:val="22"/>
          <w:szCs w:val="22"/>
        </w:rPr>
        <w:t xml:space="preserve">”). </w:t>
      </w:r>
    </w:p>
    <w:p w14:paraId="1300C8B3"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2020407D" w14:textId="77777777" w:rsidR="00E65091" w:rsidRPr="00F75A72" w:rsidRDefault="00E65091" w:rsidP="00103D84">
      <w:pPr>
        <w:pStyle w:val="PargrafodaLista"/>
        <w:keepNext/>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u w:val="single"/>
        </w:rPr>
        <w:lastRenderedPageBreak/>
        <w:t>Valor Nominal Unitário</w:t>
      </w:r>
    </w:p>
    <w:p w14:paraId="1056BD80" w14:textId="77777777" w:rsidR="00E65091" w:rsidRPr="00F75A72" w:rsidRDefault="00E65091" w:rsidP="00103D84">
      <w:pPr>
        <w:pStyle w:val="PargrafodaLista"/>
        <w:keepNext/>
        <w:spacing w:after="0" w:line="320" w:lineRule="exact"/>
        <w:ind w:left="0"/>
        <w:jc w:val="both"/>
        <w:rPr>
          <w:rFonts w:ascii="Georgia" w:hAnsi="Georgia" w:cs="Tahoma"/>
          <w:sz w:val="22"/>
          <w:szCs w:val="22"/>
          <w:u w:val="single"/>
        </w:rPr>
      </w:pPr>
    </w:p>
    <w:p w14:paraId="6AB092EA"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b/>
          <w:sz w:val="22"/>
          <w:szCs w:val="22"/>
        </w:rPr>
      </w:pPr>
      <w:r w:rsidRPr="00F75A72">
        <w:rPr>
          <w:rFonts w:ascii="Georgia" w:hAnsi="Georgia" w:cs="Tahoma"/>
          <w:sz w:val="22"/>
          <w:szCs w:val="22"/>
        </w:rPr>
        <w:t>O valor nominal unitário das Debêntures será de R$1.000,00 (mil reais), na Data de Emissão (“</w:t>
      </w:r>
      <w:r w:rsidRPr="00F75A72">
        <w:rPr>
          <w:rFonts w:ascii="Georgia" w:hAnsi="Georgia" w:cs="Tahoma"/>
          <w:sz w:val="22"/>
          <w:szCs w:val="22"/>
          <w:u w:val="single"/>
        </w:rPr>
        <w:t>Valor Nominal Unitário</w:t>
      </w:r>
      <w:r w:rsidRPr="00F75A72">
        <w:rPr>
          <w:rFonts w:ascii="Georgia" w:hAnsi="Georgia" w:cs="Tahoma"/>
          <w:sz w:val="22"/>
          <w:szCs w:val="22"/>
        </w:rPr>
        <w:t>”).</w:t>
      </w:r>
    </w:p>
    <w:p w14:paraId="13011CC9" w14:textId="77777777" w:rsidR="00E65091" w:rsidRPr="00F75A72" w:rsidRDefault="00E65091" w:rsidP="00B823FA">
      <w:pPr>
        <w:pStyle w:val="PargrafodaLista"/>
        <w:spacing w:after="0" w:line="320" w:lineRule="exact"/>
        <w:jc w:val="both"/>
        <w:rPr>
          <w:rFonts w:ascii="Georgia" w:hAnsi="Georgia" w:cs="Tahoma"/>
          <w:sz w:val="22"/>
          <w:szCs w:val="22"/>
        </w:rPr>
      </w:pPr>
    </w:p>
    <w:p w14:paraId="2CBA1593"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u w:val="single"/>
        </w:rPr>
        <w:t xml:space="preserve">Quantidade de Debêntures </w:t>
      </w:r>
    </w:p>
    <w:p w14:paraId="79DA77F9"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4D3987EA"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b/>
          <w:sz w:val="22"/>
          <w:szCs w:val="22"/>
        </w:rPr>
      </w:pPr>
      <w:bookmarkStart w:id="72" w:name="_Ref50969664"/>
      <w:r w:rsidRPr="00F75A72">
        <w:rPr>
          <w:rFonts w:ascii="Georgia" w:hAnsi="Georgia" w:cs="Tahoma"/>
          <w:sz w:val="22"/>
          <w:szCs w:val="22"/>
        </w:rPr>
        <w:t xml:space="preserve">Serão emitidas 100.000 (cem mil) Debêntures. </w:t>
      </w:r>
      <w:bookmarkEnd w:id="72"/>
    </w:p>
    <w:p w14:paraId="331FEA9C" w14:textId="77777777" w:rsidR="00E65091" w:rsidRPr="00F75A72" w:rsidRDefault="00E65091" w:rsidP="00B823FA">
      <w:pPr>
        <w:pStyle w:val="PargrafodaLista"/>
        <w:spacing w:after="0" w:line="320" w:lineRule="exact"/>
        <w:jc w:val="both"/>
        <w:rPr>
          <w:rFonts w:ascii="Georgia" w:hAnsi="Georgia" w:cs="Tahoma"/>
          <w:sz w:val="22"/>
          <w:szCs w:val="22"/>
        </w:rPr>
      </w:pPr>
    </w:p>
    <w:p w14:paraId="6A782AE7"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u w:val="single"/>
        </w:rPr>
        <w:t xml:space="preserve">Preço de Subscrição e Forma de Integralização </w:t>
      </w:r>
    </w:p>
    <w:p w14:paraId="1F12BDA8"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2D02926D" w14:textId="5B7D9F84"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As Debêntures serão subscritas e integralizadas à vista, em moeda corrente nacional, no ato da subscrição, pelo seu valor nominal unitário, de acordo com as normas de liquidação aplicáveis à B3 (“</w:t>
      </w:r>
      <w:r w:rsidRPr="00F75A72">
        <w:rPr>
          <w:rFonts w:ascii="Georgia" w:hAnsi="Georgia" w:cs="Tahoma"/>
          <w:sz w:val="22"/>
          <w:szCs w:val="22"/>
          <w:u w:val="single"/>
        </w:rPr>
        <w:t>Data de Integralização</w:t>
      </w:r>
      <w:r w:rsidRPr="00F75A72">
        <w:rPr>
          <w:rFonts w:ascii="Georgia" w:hAnsi="Georgia" w:cs="Tahoma"/>
          <w:sz w:val="22"/>
          <w:szCs w:val="22"/>
        </w:rPr>
        <w:t>” e “</w:t>
      </w:r>
      <w:r w:rsidRPr="00F75A72">
        <w:rPr>
          <w:rFonts w:ascii="Georgia" w:hAnsi="Georgia" w:cs="Tahoma"/>
          <w:sz w:val="22"/>
          <w:szCs w:val="22"/>
          <w:u w:val="single"/>
        </w:rPr>
        <w:t>Preço de Subscrição</w:t>
      </w:r>
      <w:r w:rsidRPr="00F75A72">
        <w:rPr>
          <w:rFonts w:ascii="Georgia" w:hAnsi="Georgia" w:cs="Tahoma"/>
          <w:sz w:val="22"/>
          <w:szCs w:val="22"/>
        </w:rPr>
        <w:t xml:space="preserve">”, respectivamente). Caso qualquer Debênture venha a ser integralizada em data diversa e posterior à primeira Data de Integralização, a integralização deverá considerar o seu Valor Nominal Unitário acrescido </w:t>
      </w:r>
      <w:bookmarkStart w:id="73" w:name="_cp_change_72"/>
      <w:r w:rsidRPr="00F75A72">
        <w:rPr>
          <w:rFonts w:ascii="Georgia" w:hAnsi="Georgia" w:cs="Tahoma"/>
          <w:sz w:val="22"/>
          <w:szCs w:val="22"/>
          <w:u w:color="0000FF"/>
        </w:rPr>
        <w:t>dos Juros Remuneratórios (conforme definido abaixo)</w:t>
      </w:r>
      <w:bookmarkEnd w:id="73"/>
      <w:r w:rsidRPr="00F75A72">
        <w:rPr>
          <w:rFonts w:ascii="Georgia" w:hAnsi="Georgia" w:cs="Tahoma"/>
          <w:sz w:val="22"/>
          <w:szCs w:val="22"/>
        </w:rPr>
        <w:t xml:space="preserve">, calculada </w:t>
      </w:r>
      <w:r w:rsidRPr="00F75A72">
        <w:rPr>
          <w:rFonts w:ascii="Georgia" w:hAnsi="Georgia" w:cs="Tahoma"/>
          <w:i/>
          <w:sz w:val="22"/>
          <w:szCs w:val="22"/>
        </w:rPr>
        <w:t xml:space="preserve">pro rata </w:t>
      </w:r>
      <w:proofErr w:type="spellStart"/>
      <w:r w:rsidRPr="00F75A72">
        <w:rPr>
          <w:rFonts w:ascii="Georgia" w:hAnsi="Georgia" w:cs="Tahoma"/>
          <w:i/>
          <w:sz w:val="22"/>
          <w:szCs w:val="22"/>
        </w:rPr>
        <w:t>temporis</w:t>
      </w:r>
      <w:proofErr w:type="spellEnd"/>
      <w:r w:rsidRPr="00F75A72">
        <w:rPr>
          <w:rFonts w:ascii="Georgia" w:hAnsi="Georgia" w:cs="Tahoma"/>
          <w:sz w:val="22"/>
          <w:szCs w:val="22"/>
        </w:rPr>
        <w:t xml:space="preserve"> desde a Data de Início da Rentabilidade até a data de sua efetiva integralização. </w:t>
      </w:r>
    </w:p>
    <w:p w14:paraId="56B82282"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7110B6EE"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O Preço de Subscrição poderá contar com ágio ou deságio na Data da Integralização, desde que ofertados em igualdade de condições aos investidores em cada Data de Integralização.</w:t>
      </w:r>
    </w:p>
    <w:p w14:paraId="2946C345" w14:textId="77777777" w:rsidR="00E65091" w:rsidRPr="00F75A72" w:rsidRDefault="00E65091" w:rsidP="00B823FA">
      <w:pPr>
        <w:pStyle w:val="PargrafodaLista"/>
        <w:spacing w:after="0" w:line="320" w:lineRule="exact"/>
        <w:ind w:left="0"/>
        <w:jc w:val="both"/>
        <w:rPr>
          <w:rFonts w:ascii="Georgia" w:hAnsi="Georgia" w:cs="Tahoma"/>
          <w:sz w:val="22"/>
          <w:szCs w:val="22"/>
          <w:u w:val="single"/>
        </w:rPr>
      </w:pPr>
      <w:bookmarkStart w:id="74" w:name="_DV_M62"/>
      <w:bookmarkStart w:id="75" w:name="_Toc478740098"/>
      <w:bookmarkStart w:id="76" w:name="_Toc479260185"/>
      <w:bookmarkStart w:id="77" w:name="_Toc483213684"/>
      <w:bookmarkStart w:id="78" w:name="_Toc483833916"/>
      <w:bookmarkStart w:id="79" w:name="_Toc483833992"/>
      <w:bookmarkEnd w:id="74"/>
    </w:p>
    <w:p w14:paraId="1ABDFCD2" w14:textId="77777777" w:rsidR="00E65091" w:rsidRPr="00F75A72" w:rsidRDefault="00E65091" w:rsidP="00103D84">
      <w:pPr>
        <w:pStyle w:val="PargrafodaLista"/>
        <w:keepNext/>
        <w:numPr>
          <w:ilvl w:val="1"/>
          <w:numId w:val="6"/>
        </w:numPr>
        <w:spacing w:after="0" w:line="320" w:lineRule="exact"/>
        <w:ind w:left="0" w:firstLine="0"/>
        <w:jc w:val="both"/>
        <w:outlineLvl w:val="1"/>
        <w:rPr>
          <w:rFonts w:ascii="Georgia" w:hAnsi="Georgia" w:cs="Tahoma"/>
          <w:b/>
          <w:sz w:val="22"/>
          <w:szCs w:val="22"/>
          <w:u w:val="single"/>
        </w:rPr>
      </w:pPr>
      <w:bookmarkStart w:id="80" w:name="_Toc478740099"/>
      <w:bookmarkStart w:id="81" w:name="_Toc479260186"/>
      <w:bookmarkStart w:id="82" w:name="_Toc483213685"/>
      <w:bookmarkStart w:id="83" w:name="_Toc483833917"/>
      <w:bookmarkStart w:id="84" w:name="_Toc483833993"/>
      <w:bookmarkEnd w:id="75"/>
      <w:bookmarkEnd w:id="76"/>
      <w:bookmarkEnd w:id="77"/>
      <w:bookmarkEnd w:id="78"/>
      <w:bookmarkEnd w:id="79"/>
      <w:r w:rsidRPr="00F75A72">
        <w:rPr>
          <w:rFonts w:ascii="Georgia" w:hAnsi="Georgia" w:cs="Tahoma"/>
          <w:b/>
          <w:sz w:val="22"/>
          <w:szCs w:val="22"/>
          <w:u w:val="single"/>
        </w:rPr>
        <w:t>Atualização Monetária das Debêntures</w:t>
      </w:r>
    </w:p>
    <w:p w14:paraId="0598B419" w14:textId="77777777" w:rsidR="00E65091" w:rsidRPr="00F75A72" w:rsidRDefault="00E65091" w:rsidP="00103D84">
      <w:pPr>
        <w:pStyle w:val="PargrafodaLista"/>
        <w:keepNext/>
        <w:spacing w:after="0" w:line="320" w:lineRule="exact"/>
        <w:ind w:left="0"/>
        <w:jc w:val="both"/>
        <w:rPr>
          <w:rFonts w:ascii="Georgia" w:hAnsi="Georgia" w:cs="Tahoma"/>
          <w:sz w:val="22"/>
          <w:szCs w:val="22"/>
          <w:u w:val="single"/>
        </w:rPr>
      </w:pPr>
    </w:p>
    <w:p w14:paraId="4E41D236"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i/>
          <w:sz w:val="22"/>
          <w:szCs w:val="22"/>
          <w:lang w:eastAsia="en-US"/>
        </w:rPr>
      </w:pPr>
      <w:r w:rsidRPr="00F75A72">
        <w:rPr>
          <w:rFonts w:ascii="Georgia" w:hAnsi="Georgia" w:cs="Tahoma"/>
          <w:sz w:val="22"/>
          <w:szCs w:val="22"/>
        </w:rPr>
        <w:t>O Valor Nominal Unitário das Debêntures não será atualizado monetariamente.</w:t>
      </w:r>
    </w:p>
    <w:p w14:paraId="4E2A451F" w14:textId="77777777" w:rsidR="00E65091" w:rsidRPr="00F75A72" w:rsidRDefault="00E65091" w:rsidP="00B823FA">
      <w:pPr>
        <w:pStyle w:val="PargrafodaLista"/>
        <w:spacing w:after="0" w:line="320" w:lineRule="exact"/>
        <w:ind w:left="0"/>
        <w:jc w:val="both"/>
        <w:rPr>
          <w:rFonts w:ascii="Georgia" w:hAnsi="Georgia" w:cs="Tahoma"/>
          <w:i/>
          <w:sz w:val="22"/>
          <w:szCs w:val="22"/>
          <w:lang w:eastAsia="en-US"/>
        </w:rPr>
      </w:pPr>
    </w:p>
    <w:bookmarkEnd w:id="80"/>
    <w:bookmarkEnd w:id="81"/>
    <w:bookmarkEnd w:id="82"/>
    <w:bookmarkEnd w:id="83"/>
    <w:bookmarkEnd w:id="84"/>
    <w:p w14:paraId="46AA987E"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u w:val="single"/>
        </w:rPr>
        <w:t>Juros Remuneratórios das Debêntures</w:t>
      </w:r>
    </w:p>
    <w:p w14:paraId="19A8F8A3" w14:textId="77777777" w:rsidR="00E65091" w:rsidRPr="00F75A72" w:rsidRDefault="00E65091" w:rsidP="00B823FA">
      <w:pPr>
        <w:pStyle w:val="PargrafodaLista"/>
        <w:spacing w:after="0" w:line="320" w:lineRule="exact"/>
        <w:ind w:left="0"/>
        <w:jc w:val="both"/>
        <w:rPr>
          <w:rFonts w:ascii="Georgia" w:hAnsi="Georgia" w:cs="Tahoma"/>
          <w:sz w:val="22"/>
          <w:szCs w:val="22"/>
          <w:u w:val="single"/>
        </w:rPr>
      </w:pPr>
    </w:p>
    <w:p w14:paraId="0257370C"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i/>
          <w:sz w:val="22"/>
          <w:szCs w:val="22"/>
          <w:lang w:eastAsia="en-US"/>
        </w:rPr>
      </w:pPr>
      <w:bookmarkStart w:id="85" w:name="_Ref535067474"/>
      <w:r w:rsidRPr="00F75A72">
        <w:rPr>
          <w:rFonts w:ascii="Georgia" w:hAnsi="Georgia" w:cs="Tahoma"/>
          <w:sz w:val="22"/>
          <w:szCs w:val="22"/>
        </w:rPr>
        <w:t>Sobre o Valor Nominal Unitário ou saldo do Valor Nominal Unitário, conforme o caso, incidirão juros remuneratórios correspondentes a 100,00% (cem por cento) da variação acumulada das taxas médias diárias do DI – Depósito Interfinanceiro de um dia, “over extra grupo” (“</w:t>
      </w:r>
      <w:r w:rsidRPr="00F75A72">
        <w:rPr>
          <w:rFonts w:ascii="Georgia" w:hAnsi="Georgia" w:cs="Tahoma"/>
          <w:sz w:val="22"/>
          <w:szCs w:val="22"/>
          <w:u w:val="single"/>
        </w:rPr>
        <w:t>Taxa DI</w:t>
      </w:r>
      <w:r w:rsidRPr="00F75A72">
        <w:rPr>
          <w:rFonts w:ascii="Georgia" w:hAnsi="Georgia" w:cs="Tahoma"/>
          <w:sz w:val="22"/>
          <w:szCs w:val="22"/>
        </w:rPr>
        <w:t xml:space="preserve">”), expressas na forma percentual ao ano, base 252 (duzentos e cinquenta e dois) Dias Úteis, calculadas e divulgadas diariamente pela B3 S.A. – Brasil, Bolsa, Balcão, no informativo diário disponível em sua página na internet (www.b3.com.br) acrescida exponencialmente de </w:t>
      </w:r>
      <w:r w:rsidRPr="00F75A72">
        <w:rPr>
          <w:rFonts w:ascii="Georgia" w:hAnsi="Georgia" w:cs="Tahoma"/>
          <w:i/>
          <w:sz w:val="22"/>
          <w:szCs w:val="22"/>
        </w:rPr>
        <w:t>spread</w:t>
      </w:r>
      <w:r w:rsidRPr="00F75A72">
        <w:rPr>
          <w:rFonts w:ascii="Georgia" w:hAnsi="Georgia" w:cs="Tahoma"/>
          <w:sz w:val="22"/>
          <w:szCs w:val="22"/>
        </w:rPr>
        <w:t xml:space="preserve"> (sobretaxa) de 1,95% (um inteiro e noventa e cinco centésimos por cento) ao ano, base 252 (duzentos e cinquenta e dois) Dias Úteis (“</w:t>
      </w:r>
      <w:r w:rsidRPr="00F75A72">
        <w:rPr>
          <w:rFonts w:ascii="Georgia" w:hAnsi="Georgia" w:cs="Tahoma"/>
          <w:sz w:val="22"/>
          <w:szCs w:val="22"/>
          <w:u w:val="single"/>
        </w:rPr>
        <w:t>Juros Remuneratórios</w:t>
      </w:r>
      <w:r w:rsidRPr="00F75A72">
        <w:rPr>
          <w:rFonts w:ascii="Georgia" w:hAnsi="Georgia" w:cs="Tahoma"/>
          <w:sz w:val="22"/>
          <w:szCs w:val="22"/>
        </w:rPr>
        <w:t>”).</w:t>
      </w:r>
    </w:p>
    <w:p w14:paraId="66E772D1" w14:textId="77777777" w:rsidR="00E65091" w:rsidRPr="00F75A72" w:rsidRDefault="00E65091" w:rsidP="00B823FA">
      <w:pPr>
        <w:pStyle w:val="PargrafodaLista"/>
        <w:spacing w:after="0" w:line="320" w:lineRule="exact"/>
        <w:ind w:left="0"/>
        <w:jc w:val="both"/>
        <w:rPr>
          <w:rFonts w:ascii="Georgia" w:hAnsi="Georgia" w:cs="Tahoma"/>
          <w:i/>
          <w:sz w:val="22"/>
          <w:szCs w:val="22"/>
          <w:lang w:eastAsia="en-US"/>
        </w:rPr>
      </w:pPr>
    </w:p>
    <w:p w14:paraId="582CA341"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bookmarkStart w:id="86" w:name="_DV_C110"/>
      <w:r w:rsidRPr="00F75A72">
        <w:rPr>
          <w:rFonts w:ascii="Georgia" w:hAnsi="Georgia" w:cs="Tahoma"/>
          <w:sz w:val="22"/>
          <w:szCs w:val="22"/>
        </w:rPr>
        <w:t xml:space="preserve">Os Juros Remuneratórios serão </w:t>
      </w:r>
      <w:bookmarkStart w:id="87" w:name="_Hlk74698062"/>
      <w:r w:rsidRPr="00F75A72">
        <w:rPr>
          <w:rFonts w:ascii="Georgia" w:hAnsi="Georgia" w:cs="Tahoma"/>
          <w:sz w:val="22"/>
          <w:szCs w:val="22"/>
        </w:rPr>
        <w:t xml:space="preserve">calculados de forma exponencial e cumulativa </w:t>
      </w:r>
      <w:r w:rsidRPr="00F75A72">
        <w:rPr>
          <w:rFonts w:ascii="Georgia" w:hAnsi="Georgia" w:cs="Tahoma"/>
          <w:i/>
          <w:sz w:val="22"/>
          <w:szCs w:val="22"/>
        </w:rPr>
        <w:t xml:space="preserve">pro rata </w:t>
      </w:r>
      <w:proofErr w:type="spellStart"/>
      <w:r w:rsidRPr="00F75A72">
        <w:rPr>
          <w:rFonts w:ascii="Georgia" w:hAnsi="Georgia" w:cs="Tahoma"/>
          <w:i/>
          <w:sz w:val="22"/>
          <w:szCs w:val="22"/>
        </w:rPr>
        <w:t>temporis</w:t>
      </w:r>
      <w:proofErr w:type="spellEnd"/>
      <w:r w:rsidRPr="00F75A72">
        <w:rPr>
          <w:rFonts w:ascii="Georgia" w:hAnsi="Georgia" w:cs="Tahoma"/>
          <w:sz w:val="22"/>
          <w:szCs w:val="22"/>
        </w:rPr>
        <w:t xml:space="preserve"> por Dias Úteis decorridos, incidentes sobre o Valor Nominal Unitário ou saldo do Valor Nominal Unitário, conforme o caso, das Debêntures, desde a Data de Início da Rentabilidade, ou Data de Pagamento dos Juros Remuneratórios imediatamente anterior (inclusive) até a Data de Pagamento dos Juros Remuneratórios em questão, data de declaração de vencimento antecipado das obrigações decorrentes das Debêntures, data de eventual amortização extraordinária ou data de um eventual resgate antecipado (exclusive), o que ocorrer primeiro</w:t>
      </w:r>
      <w:bookmarkEnd w:id="87"/>
      <w:r w:rsidRPr="00F75A72">
        <w:rPr>
          <w:rFonts w:ascii="Georgia" w:hAnsi="Georgia" w:cs="Tahoma"/>
          <w:sz w:val="22"/>
          <w:szCs w:val="22"/>
        </w:rPr>
        <w:t>. Os Juros Remuneratórios serão calculados de acordo com a seguinte fórmula:</w:t>
      </w:r>
    </w:p>
    <w:p w14:paraId="437FD199" w14:textId="77777777" w:rsidR="00E65091" w:rsidRPr="00103D84" w:rsidRDefault="00E65091" w:rsidP="00B823FA">
      <w:pPr>
        <w:pStyle w:val="Corpo"/>
        <w:suppressAutoHyphens/>
        <w:spacing w:after="0" w:line="320" w:lineRule="exact"/>
        <w:ind w:left="709"/>
        <w:jc w:val="center"/>
        <w:rPr>
          <w:rStyle w:val="NenhumA"/>
          <w:rFonts w:ascii="Georgia" w:hAnsi="Georgia"/>
          <w:color w:val="auto"/>
          <w:sz w:val="22"/>
        </w:rPr>
      </w:pPr>
      <w:r w:rsidRPr="00103D84">
        <w:rPr>
          <w:rStyle w:val="NenhumA"/>
          <w:rFonts w:ascii="Georgia" w:hAnsi="Georgia"/>
          <w:color w:val="auto"/>
          <w:sz w:val="22"/>
        </w:rPr>
        <w:t xml:space="preserve">J = </w:t>
      </w:r>
      <w:proofErr w:type="spellStart"/>
      <w:r w:rsidRPr="00103D84">
        <w:rPr>
          <w:rStyle w:val="NenhumA"/>
          <w:rFonts w:ascii="Georgia" w:hAnsi="Georgia"/>
          <w:color w:val="auto"/>
          <w:sz w:val="22"/>
        </w:rPr>
        <w:t>VNe</w:t>
      </w:r>
      <w:proofErr w:type="spellEnd"/>
      <w:r w:rsidRPr="00103D84">
        <w:rPr>
          <w:rStyle w:val="NenhumA"/>
          <w:rFonts w:ascii="Georgia" w:hAnsi="Georgia"/>
          <w:color w:val="auto"/>
          <w:sz w:val="22"/>
        </w:rPr>
        <w:t xml:space="preserve"> x (Fator Juros – 1)</w:t>
      </w:r>
    </w:p>
    <w:p w14:paraId="1998C462" w14:textId="77777777" w:rsidR="00E65091" w:rsidRPr="00103D84" w:rsidRDefault="00E65091" w:rsidP="00B823FA">
      <w:pPr>
        <w:pStyle w:val="Corpo"/>
        <w:suppressAutoHyphens/>
        <w:spacing w:after="0" w:line="320" w:lineRule="exact"/>
        <w:ind w:left="1134"/>
        <w:rPr>
          <w:rStyle w:val="NenhumA"/>
          <w:rFonts w:ascii="Georgia" w:hAnsi="Georgia"/>
          <w:b/>
          <w:color w:val="auto"/>
          <w:sz w:val="22"/>
        </w:rPr>
      </w:pPr>
    </w:p>
    <w:p w14:paraId="14B2A95D" w14:textId="77777777" w:rsidR="00E65091" w:rsidRPr="00103D84" w:rsidRDefault="00E65091" w:rsidP="00B823FA">
      <w:pPr>
        <w:pStyle w:val="Corpo"/>
        <w:suppressAutoHyphens/>
        <w:spacing w:after="0" w:line="320" w:lineRule="exact"/>
        <w:ind w:left="1134"/>
        <w:rPr>
          <w:rStyle w:val="NenhumA"/>
          <w:rFonts w:ascii="Georgia" w:hAnsi="Georgia"/>
          <w:color w:val="auto"/>
          <w:sz w:val="22"/>
        </w:rPr>
      </w:pPr>
      <w:r w:rsidRPr="00103D84">
        <w:rPr>
          <w:rStyle w:val="NenhumA"/>
          <w:rFonts w:ascii="Georgia" w:hAnsi="Georgia"/>
          <w:color w:val="auto"/>
          <w:sz w:val="22"/>
        </w:rPr>
        <w:t>onde:</w:t>
      </w:r>
    </w:p>
    <w:p w14:paraId="25180C62" w14:textId="77777777" w:rsidR="00E65091" w:rsidRPr="00103D84" w:rsidRDefault="00E65091" w:rsidP="00B823FA">
      <w:pPr>
        <w:pStyle w:val="Corpo"/>
        <w:suppressAutoHyphens/>
        <w:spacing w:after="0" w:line="320" w:lineRule="exact"/>
        <w:ind w:left="1134"/>
        <w:rPr>
          <w:rStyle w:val="NenhumA"/>
          <w:rFonts w:ascii="Georgia" w:hAnsi="Georgia"/>
          <w:b/>
          <w:color w:val="auto"/>
          <w:sz w:val="22"/>
        </w:rPr>
      </w:pPr>
    </w:p>
    <w:p w14:paraId="269FDCE7" w14:textId="77777777" w:rsidR="00E65091" w:rsidRPr="00103D84" w:rsidRDefault="00E65091" w:rsidP="00B823FA">
      <w:pPr>
        <w:pStyle w:val="Corpo"/>
        <w:suppressAutoHyphens/>
        <w:spacing w:after="0" w:line="320" w:lineRule="exact"/>
        <w:ind w:left="1134"/>
        <w:rPr>
          <w:rStyle w:val="NenhumA"/>
          <w:rFonts w:ascii="Georgia" w:hAnsi="Georgia"/>
          <w:b/>
          <w:color w:val="auto"/>
          <w:sz w:val="22"/>
        </w:rPr>
      </w:pPr>
      <w:r w:rsidRPr="00103D84">
        <w:rPr>
          <w:rStyle w:val="NenhumA"/>
          <w:rFonts w:ascii="Georgia" w:hAnsi="Georgia"/>
          <w:b/>
          <w:color w:val="auto"/>
          <w:sz w:val="22"/>
        </w:rPr>
        <w:t xml:space="preserve">J: </w:t>
      </w:r>
      <w:r w:rsidRPr="00103D84">
        <w:rPr>
          <w:rStyle w:val="NenhumA"/>
          <w:rFonts w:ascii="Georgia" w:hAnsi="Georgia"/>
          <w:color w:val="auto"/>
          <w:sz w:val="22"/>
        </w:rPr>
        <w:t>valor unitário dos Juros Remuneratórios devidos ao final do Período de Capitalização (conforme abaixo definido), calculado com 8 (oito) casas decimais, sem arredondamento.</w:t>
      </w:r>
      <w:r w:rsidRPr="00103D84">
        <w:rPr>
          <w:rStyle w:val="NenhumA"/>
          <w:rFonts w:ascii="Georgia" w:hAnsi="Georgia"/>
          <w:b/>
          <w:color w:val="auto"/>
          <w:sz w:val="22"/>
        </w:rPr>
        <w:t xml:space="preserve"> </w:t>
      </w:r>
    </w:p>
    <w:p w14:paraId="5DEA4077" w14:textId="77777777" w:rsidR="00E65091" w:rsidRPr="00103D84" w:rsidRDefault="00E65091" w:rsidP="00B823FA">
      <w:pPr>
        <w:pStyle w:val="Corpo"/>
        <w:suppressAutoHyphens/>
        <w:spacing w:after="0" w:line="320" w:lineRule="exact"/>
        <w:ind w:left="1134"/>
        <w:rPr>
          <w:rStyle w:val="NenhumA"/>
          <w:rFonts w:ascii="Georgia" w:hAnsi="Georgia"/>
          <w:b/>
          <w:color w:val="auto"/>
          <w:sz w:val="22"/>
        </w:rPr>
      </w:pPr>
    </w:p>
    <w:p w14:paraId="7EB7F80F" w14:textId="77777777" w:rsidR="00E65091" w:rsidRPr="00103D84" w:rsidRDefault="00E65091" w:rsidP="00B823FA">
      <w:pPr>
        <w:pStyle w:val="Corpo"/>
        <w:suppressAutoHyphens/>
        <w:spacing w:after="0" w:line="320" w:lineRule="exact"/>
        <w:ind w:left="1134"/>
        <w:rPr>
          <w:rStyle w:val="NenhumA"/>
          <w:rFonts w:ascii="Georgia" w:hAnsi="Georgia"/>
          <w:color w:val="auto"/>
          <w:sz w:val="22"/>
        </w:rPr>
      </w:pPr>
      <w:proofErr w:type="spellStart"/>
      <w:r w:rsidRPr="00103D84">
        <w:rPr>
          <w:rStyle w:val="NenhumA"/>
          <w:rFonts w:ascii="Georgia" w:hAnsi="Georgia"/>
          <w:b/>
          <w:color w:val="auto"/>
          <w:sz w:val="22"/>
        </w:rPr>
        <w:t>VNe</w:t>
      </w:r>
      <w:proofErr w:type="spellEnd"/>
      <w:r w:rsidRPr="00103D84">
        <w:rPr>
          <w:rStyle w:val="NenhumA"/>
          <w:rFonts w:ascii="Georgia" w:hAnsi="Georgia"/>
          <w:b/>
          <w:color w:val="auto"/>
          <w:sz w:val="22"/>
        </w:rPr>
        <w:t xml:space="preserve">: </w:t>
      </w:r>
      <w:r w:rsidRPr="00103D84">
        <w:rPr>
          <w:rStyle w:val="NenhumA"/>
          <w:rFonts w:ascii="Georgia" w:hAnsi="Georgia"/>
          <w:color w:val="auto"/>
          <w:sz w:val="22"/>
        </w:rPr>
        <w:t>valor nominal unitário ou saldo do valor nominal unitário da Debênture, informado/calculado com 8 (oito) casas decimais, sem arredondamento;</w:t>
      </w:r>
    </w:p>
    <w:p w14:paraId="72B447B0" w14:textId="77777777" w:rsidR="00E65091" w:rsidRPr="00103D84" w:rsidRDefault="00E65091" w:rsidP="00B823FA">
      <w:pPr>
        <w:pStyle w:val="Corpo"/>
        <w:suppressAutoHyphens/>
        <w:spacing w:after="0" w:line="320" w:lineRule="exact"/>
        <w:ind w:left="1134"/>
        <w:rPr>
          <w:rStyle w:val="NenhumA"/>
          <w:rFonts w:ascii="Georgia" w:hAnsi="Georgia"/>
          <w:b/>
          <w:color w:val="auto"/>
          <w:sz w:val="22"/>
        </w:rPr>
      </w:pPr>
    </w:p>
    <w:p w14:paraId="092F2F0A" w14:textId="77777777" w:rsidR="00E65091" w:rsidRPr="00103D84" w:rsidRDefault="00E65091" w:rsidP="00B823FA">
      <w:pPr>
        <w:pStyle w:val="Corpo"/>
        <w:suppressAutoHyphens/>
        <w:spacing w:after="0" w:line="320" w:lineRule="exact"/>
        <w:ind w:left="1134"/>
        <w:rPr>
          <w:rStyle w:val="NenhumA"/>
          <w:rFonts w:ascii="Georgia" w:hAnsi="Georgia"/>
          <w:color w:val="auto"/>
          <w:sz w:val="22"/>
        </w:rPr>
      </w:pPr>
      <w:r w:rsidRPr="00103D84">
        <w:rPr>
          <w:rStyle w:val="NenhumA"/>
          <w:rFonts w:ascii="Georgia" w:hAnsi="Georgia"/>
          <w:b/>
          <w:color w:val="auto"/>
          <w:sz w:val="22"/>
        </w:rPr>
        <w:t xml:space="preserve">Fator juros: </w:t>
      </w:r>
      <w:r w:rsidRPr="00103D84">
        <w:rPr>
          <w:rStyle w:val="NenhumA"/>
          <w:rFonts w:ascii="Georgia" w:hAnsi="Georgia"/>
          <w:color w:val="auto"/>
          <w:sz w:val="22"/>
        </w:rPr>
        <w:t>fator de juros composto pelo parâmetro de flutuação acrescido de spread calculado com 9 (nove) casas decimais, com arredondamento. Apurado da seguinte forma:</w:t>
      </w:r>
    </w:p>
    <w:p w14:paraId="722C4F19" w14:textId="77777777" w:rsidR="00E65091" w:rsidRPr="00103D84" w:rsidRDefault="00E65091" w:rsidP="00B823FA">
      <w:pPr>
        <w:pStyle w:val="Corpo"/>
        <w:suppressAutoHyphens/>
        <w:spacing w:after="0" w:line="320" w:lineRule="exact"/>
        <w:ind w:left="1418" w:hanging="284"/>
        <w:jc w:val="center"/>
        <w:rPr>
          <w:rFonts w:ascii="Georgia" w:hAnsi="Georgia"/>
          <w:color w:val="auto"/>
          <w:sz w:val="22"/>
        </w:rPr>
      </w:pPr>
    </w:p>
    <w:p w14:paraId="28E36254" w14:textId="77777777" w:rsidR="00E65091" w:rsidRPr="00103D84" w:rsidRDefault="00E65091" w:rsidP="00B823FA">
      <w:pPr>
        <w:pStyle w:val="Corpo"/>
        <w:suppressAutoHyphens/>
        <w:spacing w:after="0" w:line="320" w:lineRule="exact"/>
        <w:ind w:left="1418" w:hanging="284"/>
        <w:jc w:val="center"/>
        <w:rPr>
          <w:rFonts w:ascii="Georgia" w:hAnsi="Georgia"/>
          <w:color w:val="auto"/>
          <w:sz w:val="22"/>
        </w:rPr>
      </w:pPr>
      <w:r w:rsidRPr="00103D84">
        <w:rPr>
          <w:rFonts w:ascii="Georgia" w:hAnsi="Georgia"/>
          <w:color w:val="auto"/>
          <w:sz w:val="22"/>
        </w:rPr>
        <w:t>Fator juros = (Fator DI x Fator spread)</w:t>
      </w:r>
    </w:p>
    <w:p w14:paraId="363FE7E3" w14:textId="77777777" w:rsidR="00E65091" w:rsidRPr="00103D84" w:rsidRDefault="00E65091" w:rsidP="00B823FA">
      <w:pPr>
        <w:pStyle w:val="Corpo"/>
        <w:suppressAutoHyphens/>
        <w:spacing w:after="0" w:line="320" w:lineRule="exact"/>
        <w:ind w:left="1418" w:hanging="284"/>
        <w:rPr>
          <w:rStyle w:val="NenhumA"/>
          <w:rFonts w:ascii="Georgia" w:hAnsi="Georgia"/>
          <w:b/>
          <w:color w:val="auto"/>
          <w:sz w:val="22"/>
        </w:rPr>
      </w:pPr>
    </w:p>
    <w:p w14:paraId="4CAFD238" w14:textId="77777777" w:rsidR="00E65091" w:rsidRPr="00103D84" w:rsidRDefault="00E65091" w:rsidP="00B823FA">
      <w:pPr>
        <w:pStyle w:val="Corpo"/>
        <w:suppressAutoHyphens/>
        <w:spacing w:after="0" w:line="320" w:lineRule="exact"/>
        <w:ind w:left="1418" w:hanging="284"/>
        <w:rPr>
          <w:rStyle w:val="NenhumA"/>
          <w:rFonts w:ascii="Georgia" w:hAnsi="Georgia"/>
          <w:color w:val="auto"/>
          <w:sz w:val="22"/>
        </w:rPr>
      </w:pPr>
      <w:r w:rsidRPr="00103D84">
        <w:rPr>
          <w:rStyle w:val="NenhumA"/>
          <w:rFonts w:ascii="Georgia" w:hAnsi="Georgia"/>
          <w:color w:val="auto"/>
          <w:sz w:val="22"/>
        </w:rPr>
        <w:t>onde:</w:t>
      </w:r>
    </w:p>
    <w:p w14:paraId="1020979F" w14:textId="77777777" w:rsidR="00E65091" w:rsidRPr="00103D84" w:rsidRDefault="00E65091" w:rsidP="00B823FA">
      <w:pPr>
        <w:pStyle w:val="Corpo"/>
        <w:suppressAutoHyphens/>
        <w:spacing w:after="0" w:line="320" w:lineRule="exact"/>
        <w:ind w:left="1134"/>
        <w:rPr>
          <w:rStyle w:val="NenhumA"/>
          <w:rFonts w:ascii="Georgia" w:hAnsi="Georgia"/>
          <w:b/>
          <w:color w:val="auto"/>
          <w:sz w:val="22"/>
        </w:rPr>
      </w:pPr>
    </w:p>
    <w:p w14:paraId="4D656A1B" w14:textId="77777777" w:rsidR="00E65091" w:rsidRPr="00103D84" w:rsidRDefault="00E65091" w:rsidP="00B823FA">
      <w:pPr>
        <w:pStyle w:val="Corpo"/>
        <w:suppressAutoHyphens/>
        <w:spacing w:after="0" w:line="320" w:lineRule="exact"/>
        <w:ind w:left="1134"/>
        <w:rPr>
          <w:rStyle w:val="NenhumA"/>
          <w:rFonts w:ascii="Georgia" w:hAnsi="Georgia"/>
          <w:b/>
          <w:color w:val="auto"/>
          <w:sz w:val="22"/>
        </w:rPr>
      </w:pPr>
      <w:r w:rsidRPr="00103D84">
        <w:rPr>
          <w:rStyle w:val="NenhumA"/>
          <w:rFonts w:ascii="Georgia" w:hAnsi="Georgia"/>
          <w:b/>
          <w:color w:val="auto"/>
          <w:sz w:val="22"/>
        </w:rPr>
        <w:t xml:space="preserve">Fator DI: </w:t>
      </w:r>
      <w:proofErr w:type="spellStart"/>
      <w:r w:rsidRPr="00103D84">
        <w:rPr>
          <w:rStyle w:val="NenhumA"/>
          <w:rFonts w:ascii="Georgia" w:hAnsi="Georgia"/>
          <w:color w:val="auto"/>
          <w:sz w:val="22"/>
        </w:rPr>
        <w:t>produtório</w:t>
      </w:r>
      <w:proofErr w:type="spellEnd"/>
      <w:r w:rsidRPr="00103D84">
        <w:rPr>
          <w:rStyle w:val="NenhumA"/>
          <w:rFonts w:ascii="Georgia" w:hAnsi="Georgia"/>
          <w:color w:val="auto"/>
          <w:sz w:val="22"/>
        </w:rPr>
        <w:t xml:space="preserve"> das taxas </w:t>
      </w:r>
      <w:proofErr w:type="spellStart"/>
      <w:r w:rsidRPr="00103D84">
        <w:rPr>
          <w:rStyle w:val="NenhumA"/>
          <w:rFonts w:ascii="Georgia" w:hAnsi="Georgia"/>
          <w:color w:val="auto"/>
          <w:sz w:val="22"/>
        </w:rPr>
        <w:t>DI-Over</w:t>
      </w:r>
      <w:proofErr w:type="spellEnd"/>
      <w:r w:rsidRPr="00103D84">
        <w:rPr>
          <w:rStyle w:val="NenhumA"/>
          <w:rFonts w:ascii="Georgia" w:hAnsi="Georgia"/>
          <w:color w:val="auto"/>
          <w:sz w:val="22"/>
        </w:rPr>
        <w:t xml:space="preserve">, com uso de percentual aplicado, da data de início do período de capitalização, inclusive, até a data de cálculo, exclusive, calculado com 8 (oito) casas decimais, com arredondamento, apurado da seguinte forma: </w:t>
      </w:r>
    </w:p>
    <w:p w14:paraId="46A46241" w14:textId="77777777" w:rsidR="00E65091" w:rsidRPr="00F75A72" w:rsidRDefault="00E65091" w:rsidP="00B823FA">
      <w:pPr>
        <w:pStyle w:val="Corpo"/>
        <w:suppressAutoHyphens/>
        <w:spacing w:after="0" w:line="240" w:lineRule="auto"/>
        <w:ind w:left="1134"/>
        <w:jc w:val="center"/>
        <w:rPr>
          <w:rStyle w:val="NenhumA"/>
          <w:rFonts w:ascii="Georgia" w:hAnsi="Georgia" w:cs="Tahoma"/>
          <w:b/>
          <w:bCs/>
          <w:color w:val="auto"/>
          <w:sz w:val="22"/>
          <w:szCs w:val="22"/>
        </w:rPr>
      </w:pPr>
      <w:r w:rsidRPr="00F75A72">
        <w:rPr>
          <w:rFonts w:ascii="Georgia" w:hAnsi="Georgia" w:cs="Tahoma"/>
          <w:noProof/>
          <w:color w:val="auto"/>
          <w:sz w:val="22"/>
          <w:szCs w:val="22"/>
        </w:rPr>
        <w:drawing>
          <wp:inline distT="0" distB="0" distL="0" distR="0" wp14:anchorId="37AD1AB8" wp14:editId="06E6D8EB">
            <wp:extent cx="2679626" cy="694438"/>
            <wp:effectExtent l="0" t="0" r="6985" b="0"/>
            <wp:docPr id="17" name="Imagem 17"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76" name="Imagem 17" descr="Diagrama, Esquemático&#10;&#10;Descrição gerada automaticamente"/>
                    <pic:cNvPicPr/>
                  </pic:nvPicPr>
                  <pic:blipFill>
                    <a:blip r:embed="rId8"/>
                    <a:stretch>
                      <a:fillRect/>
                    </a:stretch>
                  </pic:blipFill>
                  <pic:spPr>
                    <a:xfrm>
                      <a:off x="0" y="0"/>
                      <a:ext cx="2741778" cy="710545"/>
                    </a:xfrm>
                    <a:prstGeom prst="rect">
                      <a:avLst/>
                    </a:prstGeom>
                  </pic:spPr>
                </pic:pic>
              </a:graphicData>
            </a:graphic>
          </wp:inline>
        </w:drawing>
      </w:r>
    </w:p>
    <w:p w14:paraId="2B5A264A" w14:textId="77777777" w:rsidR="00E65091" w:rsidRPr="00103D84" w:rsidRDefault="00E65091" w:rsidP="00B823FA">
      <w:pPr>
        <w:pStyle w:val="Corpo"/>
        <w:suppressAutoHyphens/>
        <w:spacing w:after="0" w:line="320" w:lineRule="exact"/>
        <w:ind w:left="1134"/>
        <w:rPr>
          <w:rStyle w:val="NenhumA"/>
          <w:rFonts w:ascii="Georgia" w:hAnsi="Georgia"/>
          <w:color w:val="auto"/>
          <w:sz w:val="22"/>
        </w:rPr>
      </w:pPr>
    </w:p>
    <w:p w14:paraId="3C7BB415" w14:textId="77777777" w:rsidR="00E65091" w:rsidRPr="00103D84" w:rsidRDefault="00E65091" w:rsidP="00B823FA">
      <w:pPr>
        <w:pStyle w:val="Corpo"/>
        <w:suppressAutoHyphens/>
        <w:spacing w:after="0" w:line="320" w:lineRule="exact"/>
        <w:ind w:left="1134"/>
        <w:rPr>
          <w:rStyle w:val="NenhumA"/>
          <w:rFonts w:ascii="Georgia" w:hAnsi="Georgia"/>
          <w:color w:val="auto"/>
          <w:sz w:val="22"/>
        </w:rPr>
      </w:pPr>
      <w:r w:rsidRPr="00103D84">
        <w:rPr>
          <w:rStyle w:val="NenhumA"/>
          <w:rFonts w:ascii="Georgia" w:hAnsi="Georgia"/>
          <w:color w:val="auto"/>
          <w:sz w:val="22"/>
        </w:rPr>
        <w:t>onde:</w:t>
      </w:r>
    </w:p>
    <w:p w14:paraId="70B8633E" w14:textId="77777777" w:rsidR="00E65091" w:rsidRPr="00103D84" w:rsidRDefault="00E65091" w:rsidP="00B823FA">
      <w:pPr>
        <w:pStyle w:val="Corpo"/>
        <w:suppressAutoHyphens/>
        <w:spacing w:after="0" w:line="320" w:lineRule="exact"/>
        <w:ind w:left="1134"/>
        <w:rPr>
          <w:rStyle w:val="NenhumA"/>
          <w:rFonts w:ascii="Georgia" w:hAnsi="Georgia"/>
          <w:b/>
          <w:color w:val="auto"/>
          <w:sz w:val="22"/>
        </w:rPr>
      </w:pPr>
    </w:p>
    <w:p w14:paraId="6CC424A7" w14:textId="77777777" w:rsidR="00E65091" w:rsidRPr="00103D84" w:rsidRDefault="00E65091" w:rsidP="00B823FA">
      <w:pPr>
        <w:pStyle w:val="Corpo"/>
        <w:suppressAutoHyphens/>
        <w:spacing w:after="0" w:line="320" w:lineRule="exact"/>
        <w:ind w:left="1134"/>
        <w:rPr>
          <w:rStyle w:val="NenhumA"/>
          <w:rFonts w:ascii="Georgia" w:hAnsi="Georgia"/>
          <w:b/>
          <w:color w:val="auto"/>
          <w:sz w:val="22"/>
        </w:rPr>
      </w:pPr>
      <w:proofErr w:type="spellStart"/>
      <w:r w:rsidRPr="00103D84">
        <w:rPr>
          <w:rStyle w:val="NenhumA"/>
          <w:rFonts w:ascii="Georgia" w:hAnsi="Georgia"/>
          <w:b/>
          <w:color w:val="auto"/>
          <w:sz w:val="22"/>
        </w:rPr>
        <w:t>nDI</w:t>
      </w:r>
      <w:proofErr w:type="spellEnd"/>
      <w:r w:rsidRPr="00103D84">
        <w:rPr>
          <w:rStyle w:val="NenhumA"/>
          <w:rFonts w:ascii="Georgia" w:hAnsi="Georgia"/>
          <w:b/>
          <w:color w:val="auto"/>
          <w:sz w:val="22"/>
        </w:rPr>
        <w:t xml:space="preserve"> = </w:t>
      </w:r>
      <w:r w:rsidRPr="00103D84">
        <w:rPr>
          <w:rStyle w:val="NenhumA"/>
          <w:rFonts w:ascii="Georgia" w:hAnsi="Georgia"/>
          <w:color w:val="auto"/>
          <w:sz w:val="22"/>
        </w:rPr>
        <w:t xml:space="preserve">número total de taxas </w:t>
      </w:r>
      <w:proofErr w:type="spellStart"/>
      <w:r w:rsidRPr="00103D84">
        <w:rPr>
          <w:rStyle w:val="NenhumA"/>
          <w:rFonts w:ascii="Georgia" w:hAnsi="Georgia"/>
          <w:color w:val="auto"/>
          <w:sz w:val="22"/>
        </w:rPr>
        <w:t>DI-Over</w:t>
      </w:r>
      <w:proofErr w:type="spellEnd"/>
      <w:r w:rsidRPr="00103D84">
        <w:rPr>
          <w:rStyle w:val="NenhumA"/>
          <w:rFonts w:ascii="Georgia" w:hAnsi="Georgia"/>
          <w:color w:val="auto"/>
          <w:sz w:val="22"/>
        </w:rPr>
        <w:t>, consideradas na atualização do ativo, sendo “</w:t>
      </w:r>
      <w:proofErr w:type="spellStart"/>
      <w:r w:rsidRPr="00103D84">
        <w:rPr>
          <w:rStyle w:val="NenhumA"/>
          <w:rFonts w:ascii="Georgia" w:hAnsi="Georgia"/>
          <w:color w:val="auto"/>
          <w:sz w:val="22"/>
        </w:rPr>
        <w:t>nDI</w:t>
      </w:r>
      <w:proofErr w:type="spellEnd"/>
      <w:r w:rsidRPr="00103D84">
        <w:rPr>
          <w:rStyle w:val="NenhumA"/>
          <w:rFonts w:ascii="Georgia" w:hAnsi="Georgia"/>
          <w:color w:val="auto"/>
          <w:sz w:val="22"/>
        </w:rPr>
        <w:t>” um número inteiro</w:t>
      </w:r>
      <w:r w:rsidRPr="00103D84">
        <w:rPr>
          <w:rStyle w:val="NenhumA"/>
          <w:rFonts w:ascii="Georgia" w:hAnsi="Georgia"/>
          <w:b/>
          <w:color w:val="auto"/>
          <w:sz w:val="22"/>
        </w:rPr>
        <w:t>.</w:t>
      </w:r>
    </w:p>
    <w:p w14:paraId="3BBF007F" w14:textId="77777777" w:rsidR="00E65091" w:rsidRPr="00103D84" w:rsidRDefault="00E65091" w:rsidP="00B823FA">
      <w:pPr>
        <w:pStyle w:val="Corpo"/>
        <w:suppressAutoHyphens/>
        <w:spacing w:after="0" w:line="320" w:lineRule="exact"/>
        <w:ind w:left="1134"/>
        <w:rPr>
          <w:rFonts w:ascii="Georgia" w:hAnsi="Georgia"/>
          <w:b/>
          <w:color w:val="auto"/>
          <w:sz w:val="22"/>
        </w:rPr>
      </w:pPr>
    </w:p>
    <w:p w14:paraId="2982DC48" w14:textId="77777777" w:rsidR="00E65091" w:rsidRPr="00103D84" w:rsidRDefault="00E65091" w:rsidP="00B823FA">
      <w:pPr>
        <w:pStyle w:val="Corpo"/>
        <w:suppressAutoHyphens/>
        <w:spacing w:after="0" w:line="320" w:lineRule="exact"/>
        <w:ind w:left="1134"/>
        <w:rPr>
          <w:rFonts w:ascii="Georgia" w:hAnsi="Georgia"/>
          <w:b/>
          <w:color w:val="auto"/>
          <w:sz w:val="22"/>
        </w:rPr>
      </w:pPr>
      <w:proofErr w:type="spellStart"/>
      <w:r w:rsidRPr="00103D84">
        <w:rPr>
          <w:rFonts w:ascii="Georgia" w:hAnsi="Georgia"/>
          <w:b/>
          <w:color w:val="auto"/>
          <w:sz w:val="22"/>
        </w:rPr>
        <w:t>TDIk</w:t>
      </w:r>
      <w:proofErr w:type="spellEnd"/>
      <w:r w:rsidRPr="00103D84">
        <w:rPr>
          <w:rFonts w:ascii="Georgia" w:hAnsi="Georgia"/>
          <w:b/>
          <w:color w:val="auto"/>
          <w:sz w:val="22"/>
        </w:rPr>
        <w:t xml:space="preserve"> = </w:t>
      </w:r>
      <w:r w:rsidRPr="00103D84">
        <w:rPr>
          <w:rFonts w:ascii="Georgia" w:hAnsi="Georgia"/>
          <w:color w:val="auto"/>
          <w:sz w:val="22"/>
        </w:rPr>
        <w:t xml:space="preserve">taxa </w:t>
      </w:r>
      <w:proofErr w:type="spellStart"/>
      <w:r w:rsidRPr="00103D84">
        <w:rPr>
          <w:rFonts w:ascii="Georgia" w:hAnsi="Georgia"/>
          <w:color w:val="auto"/>
          <w:sz w:val="22"/>
        </w:rPr>
        <w:t>DI-Over</w:t>
      </w:r>
      <w:proofErr w:type="spellEnd"/>
      <w:r w:rsidRPr="00103D84">
        <w:rPr>
          <w:rFonts w:ascii="Georgia" w:hAnsi="Georgia"/>
          <w:color w:val="auto"/>
          <w:sz w:val="22"/>
        </w:rPr>
        <w:t>, expressa ao dia, calculada com 8 (oito) casas decimais com arredondamento, apurada da seguinte forma</w:t>
      </w:r>
    </w:p>
    <w:p w14:paraId="1C498F53" w14:textId="77777777" w:rsidR="00E65091" w:rsidRPr="00F75A72" w:rsidRDefault="00E65091" w:rsidP="00B823FA">
      <w:pPr>
        <w:pStyle w:val="Corpo"/>
        <w:suppressAutoHyphens/>
        <w:spacing w:after="0" w:line="240" w:lineRule="auto"/>
        <w:ind w:left="1418" w:hanging="284"/>
        <w:jc w:val="center"/>
        <w:rPr>
          <w:rStyle w:val="NenhumA"/>
          <w:rFonts w:ascii="Georgia" w:hAnsi="Georgia" w:cs="Tahoma"/>
          <w:b/>
          <w:bCs/>
          <w:color w:val="auto"/>
          <w:sz w:val="22"/>
          <w:szCs w:val="22"/>
        </w:rPr>
      </w:pPr>
      <w:r w:rsidRPr="00F75A72">
        <w:rPr>
          <w:rFonts w:ascii="Georgia" w:hAnsi="Georgia" w:cs="Tahoma"/>
          <w:noProof/>
          <w:color w:val="auto"/>
          <w:sz w:val="22"/>
          <w:szCs w:val="22"/>
        </w:rPr>
        <w:drawing>
          <wp:inline distT="0" distB="0" distL="0" distR="0" wp14:anchorId="611C5B34" wp14:editId="17E3BDB3">
            <wp:extent cx="1998035" cy="791529"/>
            <wp:effectExtent l="0" t="0" r="2540" b="8890"/>
            <wp:docPr id="18" name="Imagem 1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77" name="Imagem 18" descr="Diagrama&#10;&#10;Descrição gerada automaticamente"/>
                    <pic:cNvPicPr/>
                  </pic:nvPicPr>
                  <pic:blipFill>
                    <a:blip r:embed="rId9"/>
                    <a:stretch>
                      <a:fillRect/>
                    </a:stretch>
                  </pic:blipFill>
                  <pic:spPr>
                    <a:xfrm>
                      <a:off x="0" y="0"/>
                      <a:ext cx="2011694" cy="796940"/>
                    </a:xfrm>
                    <a:prstGeom prst="rect">
                      <a:avLst/>
                    </a:prstGeom>
                  </pic:spPr>
                </pic:pic>
              </a:graphicData>
            </a:graphic>
          </wp:inline>
        </w:drawing>
      </w:r>
    </w:p>
    <w:p w14:paraId="4D0C1C79" w14:textId="77777777" w:rsidR="00E65091" w:rsidRPr="00103D84" w:rsidRDefault="00E65091" w:rsidP="00B823FA">
      <w:pPr>
        <w:pStyle w:val="Corpo"/>
        <w:suppressAutoHyphens/>
        <w:spacing w:after="0" w:line="320" w:lineRule="exact"/>
        <w:ind w:left="1134"/>
        <w:rPr>
          <w:rFonts w:ascii="Georgia" w:hAnsi="Georgia"/>
          <w:b/>
          <w:color w:val="auto"/>
          <w:sz w:val="22"/>
        </w:rPr>
      </w:pPr>
    </w:p>
    <w:p w14:paraId="64AD2612" w14:textId="77777777" w:rsidR="00E65091" w:rsidRPr="00103D84" w:rsidRDefault="00E65091" w:rsidP="00B823FA">
      <w:pPr>
        <w:pStyle w:val="Corpo"/>
        <w:suppressAutoHyphens/>
        <w:spacing w:after="0" w:line="320" w:lineRule="exact"/>
        <w:ind w:left="1134"/>
        <w:rPr>
          <w:rFonts w:ascii="Georgia" w:hAnsi="Georgia"/>
          <w:color w:val="auto"/>
          <w:sz w:val="22"/>
        </w:rPr>
      </w:pPr>
      <w:r w:rsidRPr="00103D84">
        <w:rPr>
          <w:rFonts w:ascii="Georgia" w:hAnsi="Georgia"/>
          <w:color w:val="auto"/>
          <w:sz w:val="22"/>
        </w:rPr>
        <w:t>onde:</w:t>
      </w:r>
    </w:p>
    <w:p w14:paraId="619A71C1" w14:textId="77777777" w:rsidR="00E65091" w:rsidRPr="00103D84" w:rsidRDefault="00E65091" w:rsidP="00B823FA">
      <w:pPr>
        <w:pStyle w:val="Corpo"/>
        <w:suppressAutoHyphens/>
        <w:spacing w:after="0" w:line="320" w:lineRule="exact"/>
        <w:ind w:left="1134"/>
        <w:rPr>
          <w:rStyle w:val="NenhumA"/>
          <w:rFonts w:ascii="Georgia" w:hAnsi="Georgia"/>
          <w:b/>
          <w:color w:val="auto"/>
          <w:sz w:val="22"/>
        </w:rPr>
      </w:pPr>
    </w:p>
    <w:p w14:paraId="7D0AE48F" w14:textId="77777777" w:rsidR="00E65091" w:rsidRPr="00103D84" w:rsidRDefault="00E65091" w:rsidP="00B823FA">
      <w:pPr>
        <w:pStyle w:val="Corpo"/>
        <w:suppressAutoHyphens/>
        <w:spacing w:after="0" w:line="320" w:lineRule="exact"/>
        <w:ind w:left="1134"/>
        <w:rPr>
          <w:rFonts w:ascii="Georgia" w:hAnsi="Georgia"/>
          <w:color w:val="auto"/>
          <w:sz w:val="22"/>
        </w:rPr>
      </w:pPr>
      <w:proofErr w:type="spellStart"/>
      <w:r w:rsidRPr="00103D84">
        <w:rPr>
          <w:rStyle w:val="NenhumA"/>
          <w:rFonts w:ascii="Georgia" w:hAnsi="Georgia"/>
          <w:b/>
          <w:color w:val="auto"/>
          <w:sz w:val="22"/>
        </w:rPr>
        <w:t>DI</w:t>
      </w:r>
      <w:r w:rsidRPr="00103D84">
        <w:rPr>
          <w:rStyle w:val="NenhumA"/>
          <w:rFonts w:ascii="Georgia" w:hAnsi="Georgia"/>
          <w:b/>
          <w:color w:val="auto"/>
          <w:sz w:val="22"/>
          <w:vertAlign w:val="subscript"/>
        </w:rPr>
        <w:t>k</w:t>
      </w:r>
      <w:proofErr w:type="spellEnd"/>
      <w:r w:rsidRPr="00103D84">
        <w:rPr>
          <w:rStyle w:val="NenhumA"/>
          <w:rFonts w:ascii="Georgia" w:hAnsi="Georgia"/>
          <w:b/>
          <w:color w:val="auto"/>
          <w:sz w:val="22"/>
        </w:rPr>
        <w:t>:</w:t>
      </w:r>
      <w:r w:rsidRPr="00103D84">
        <w:rPr>
          <w:rStyle w:val="NenhumA"/>
          <w:rFonts w:ascii="Georgia" w:hAnsi="Georgia"/>
          <w:color w:val="auto"/>
          <w:sz w:val="22"/>
        </w:rPr>
        <w:t xml:space="preserve"> taxa </w:t>
      </w:r>
      <w:proofErr w:type="spellStart"/>
      <w:r w:rsidRPr="00103D84">
        <w:rPr>
          <w:rStyle w:val="NenhumA"/>
          <w:rFonts w:ascii="Georgia" w:hAnsi="Georgia"/>
          <w:color w:val="auto"/>
          <w:sz w:val="22"/>
        </w:rPr>
        <w:t>DI-Over</w:t>
      </w:r>
      <w:proofErr w:type="spellEnd"/>
      <w:r w:rsidRPr="00103D84">
        <w:rPr>
          <w:rStyle w:val="NenhumA"/>
          <w:rFonts w:ascii="Georgia" w:hAnsi="Georgia"/>
          <w:color w:val="auto"/>
          <w:sz w:val="22"/>
        </w:rPr>
        <w:t>, divulgada pela B3, válida por 1 (um) dia útil (</w:t>
      </w:r>
      <w:r w:rsidRPr="00103D84">
        <w:rPr>
          <w:rStyle w:val="NenhumA"/>
          <w:rFonts w:ascii="Georgia" w:hAnsi="Georgia"/>
          <w:i/>
          <w:color w:val="auto"/>
          <w:sz w:val="22"/>
        </w:rPr>
        <w:t>overnight</w:t>
      </w:r>
      <w:r w:rsidRPr="00103D84">
        <w:rPr>
          <w:rStyle w:val="NenhumA"/>
          <w:rFonts w:ascii="Georgia" w:hAnsi="Georgia"/>
          <w:color w:val="auto"/>
          <w:sz w:val="22"/>
        </w:rPr>
        <w:t>), utilizada com 2 (duas) casas decimais;</w:t>
      </w:r>
    </w:p>
    <w:p w14:paraId="25EF2DEC" w14:textId="77777777" w:rsidR="00E65091" w:rsidRPr="00103D84" w:rsidRDefault="00E65091" w:rsidP="00B823FA">
      <w:pPr>
        <w:pStyle w:val="Corpo"/>
        <w:suppressAutoHyphens/>
        <w:spacing w:after="0" w:line="320" w:lineRule="exact"/>
        <w:ind w:left="1134"/>
        <w:rPr>
          <w:rStyle w:val="NenhumA"/>
          <w:rFonts w:ascii="Georgia" w:hAnsi="Georgia"/>
          <w:b/>
          <w:color w:val="auto"/>
          <w:sz w:val="22"/>
        </w:rPr>
      </w:pPr>
    </w:p>
    <w:p w14:paraId="63C186D5" w14:textId="77777777" w:rsidR="00E65091" w:rsidRPr="00103D84" w:rsidRDefault="00E65091" w:rsidP="00B823FA">
      <w:pPr>
        <w:pStyle w:val="Corpo"/>
        <w:suppressAutoHyphens/>
        <w:spacing w:after="0" w:line="320" w:lineRule="exact"/>
        <w:ind w:left="1134"/>
        <w:rPr>
          <w:rStyle w:val="NenhumA"/>
          <w:rFonts w:ascii="Georgia" w:hAnsi="Georgia"/>
          <w:color w:val="auto"/>
          <w:sz w:val="22"/>
        </w:rPr>
      </w:pPr>
      <w:r w:rsidRPr="00103D84">
        <w:rPr>
          <w:rStyle w:val="NenhumA"/>
          <w:rFonts w:ascii="Georgia" w:hAnsi="Georgia"/>
          <w:b/>
          <w:color w:val="auto"/>
          <w:sz w:val="22"/>
        </w:rPr>
        <w:t>Fator Spread:</w:t>
      </w:r>
      <w:r w:rsidRPr="00103D84">
        <w:rPr>
          <w:rStyle w:val="NenhumA"/>
          <w:rFonts w:ascii="Georgia" w:hAnsi="Georgia"/>
          <w:color w:val="auto"/>
          <w:sz w:val="22"/>
        </w:rPr>
        <w:t xml:space="preserve"> Sobretaxa de juros fixos, calculada com 9 (nove) casas decimais, com arredondamento, calculado conforme fórmula abaixo:</w:t>
      </w:r>
    </w:p>
    <w:p w14:paraId="125E79E4" w14:textId="77777777" w:rsidR="00E65091" w:rsidRPr="00F75A72" w:rsidRDefault="00E65091" w:rsidP="00B823FA">
      <w:pPr>
        <w:pStyle w:val="Corpo"/>
        <w:suppressAutoHyphens/>
        <w:spacing w:after="0" w:line="240" w:lineRule="auto"/>
        <w:ind w:left="1418" w:hanging="284"/>
        <w:jc w:val="center"/>
        <w:rPr>
          <w:rStyle w:val="NenhumA"/>
          <w:rFonts w:ascii="Georgia" w:hAnsi="Georgia" w:cs="Tahoma"/>
          <w:b/>
          <w:bCs/>
          <w:color w:val="auto"/>
          <w:sz w:val="22"/>
          <w:szCs w:val="22"/>
        </w:rPr>
      </w:pPr>
      <w:r w:rsidRPr="00F75A72">
        <w:rPr>
          <w:rFonts w:ascii="Georgia" w:hAnsi="Georgia" w:cs="Tahoma"/>
          <w:noProof/>
          <w:color w:val="auto"/>
          <w:sz w:val="22"/>
          <w:szCs w:val="22"/>
        </w:rPr>
        <w:drawing>
          <wp:inline distT="0" distB="0" distL="0" distR="0" wp14:anchorId="16F12D68" wp14:editId="3D67BD28">
            <wp:extent cx="2729487" cy="893135"/>
            <wp:effectExtent l="0" t="0" r="0" b="2540"/>
            <wp:docPr id="19" name="Imagem 19"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78" name="Imagem 19" descr="Diagrama, Esquemático&#10;&#10;Descrição gerada automaticamente"/>
                    <pic:cNvPicPr/>
                  </pic:nvPicPr>
                  <pic:blipFill>
                    <a:blip r:embed="rId10"/>
                    <a:stretch>
                      <a:fillRect/>
                    </a:stretch>
                  </pic:blipFill>
                  <pic:spPr>
                    <a:xfrm>
                      <a:off x="0" y="0"/>
                      <a:ext cx="2758484" cy="902623"/>
                    </a:xfrm>
                    <a:prstGeom prst="rect">
                      <a:avLst/>
                    </a:prstGeom>
                  </pic:spPr>
                </pic:pic>
              </a:graphicData>
            </a:graphic>
          </wp:inline>
        </w:drawing>
      </w:r>
    </w:p>
    <w:p w14:paraId="4D76D181" w14:textId="77777777" w:rsidR="00E65091" w:rsidRPr="00103D84" w:rsidRDefault="00E65091" w:rsidP="00B823FA">
      <w:pPr>
        <w:pStyle w:val="Corpo"/>
        <w:suppressAutoHyphens/>
        <w:spacing w:after="0" w:line="320" w:lineRule="exact"/>
        <w:ind w:left="1418" w:hanging="284"/>
        <w:rPr>
          <w:rStyle w:val="NenhumA"/>
          <w:rFonts w:ascii="Georgia" w:hAnsi="Georgia"/>
          <w:color w:val="auto"/>
          <w:sz w:val="22"/>
        </w:rPr>
      </w:pPr>
    </w:p>
    <w:p w14:paraId="62502C1C" w14:textId="77777777" w:rsidR="00E65091" w:rsidRPr="00103D84" w:rsidRDefault="00E65091" w:rsidP="00B823FA">
      <w:pPr>
        <w:pStyle w:val="Corpo"/>
        <w:suppressAutoHyphens/>
        <w:spacing w:after="0" w:line="320" w:lineRule="exact"/>
        <w:ind w:left="1418" w:hanging="284"/>
        <w:rPr>
          <w:rStyle w:val="NenhumA"/>
          <w:rFonts w:ascii="Georgia" w:hAnsi="Georgia"/>
          <w:color w:val="auto"/>
          <w:sz w:val="22"/>
        </w:rPr>
      </w:pPr>
      <w:r w:rsidRPr="00103D84">
        <w:rPr>
          <w:rStyle w:val="NenhumA"/>
          <w:rFonts w:ascii="Georgia" w:hAnsi="Georgia"/>
          <w:color w:val="auto"/>
          <w:sz w:val="22"/>
        </w:rPr>
        <w:t>onde:</w:t>
      </w:r>
    </w:p>
    <w:p w14:paraId="38B91DBE" w14:textId="77777777" w:rsidR="00E65091" w:rsidRPr="00103D84" w:rsidRDefault="00E65091" w:rsidP="00B823FA">
      <w:pPr>
        <w:pStyle w:val="Corpo"/>
        <w:suppressAutoHyphens/>
        <w:spacing w:after="0" w:line="320" w:lineRule="exact"/>
        <w:ind w:left="1134"/>
        <w:rPr>
          <w:rStyle w:val="NenhumA"/>
          <w:rFonts w:ascii="Georgia" w:hAnsi="Georgia"/>
          <w:b/>
          <w:color w:val="auto"/>
          <w:sz w:val="22"/>
        </w:rPr>
      </w:pPr>
    </w:p>
    <w:p w14:paraId="30B6C742" w14:textId="77777777" w:rsidR="00E65091" w:rsidRPr="00103D84" w:rsidRDefault="00E65091" w:rsidP="00B823FA">
      <w:pPr>
        <w:pStyle w:val="Corpo"/>
        <w:suppressAutoHyphens/>
        <w:spacing w:after="0" w:line="320" w:lineRule="exact"/>
        <w:ind w:left="1134"/>
        <w:rPr>
          <w:rFonts w:ascii="Georgia" w:hAnsi="Georgia"/>
          <w:color w:val="auto"/>
          <w:sz w:val="22"/>
        </w:rPr>
      </w:pPr>
      <w:r w:rsidRPr="00103D84">
        <w:rPr>
          <w:rStyle w:val="NenhumA"/>
          <w:rFonts w:ascii="Georgia" w:hAnsi="Georgia"/>
          <w:b/>
          <w:color w:val="auto"/>
          <w:sz w:val="22"/>
        </w:rPr>
        <w:t xml:space="preserve">Spread: </w:t>
      </w:r>
      <w:r w:rsidRPr="00103D84">
        <w:rPr>
          <w:rFonts w:ascii="Georgia" w:hAnsi="Georgia"/>
          <w:color w:val="auto"/>
          <w:sz w:val="22"/>
        </w:rPr>
        <w:t>1,9500</w:t>
      </w:r>
    </w:p>
    <w:p w14:paraId="6F070285" w14:textId="77777777" w:rsidR="00E65091" w:rsidRPr="00103D84" w:rsidRDefault="00E65091" w:rsidP="00B823FA">
      <w:pPr>
        <w:pStyle w:val="Corpo"/>
        <w:suppressAutoHyphens/>
        <w:spacing w:after="0" w:line="320" w:lineRule="exact"/>
        <w:ind w:left="1134"/>
        <w:rPr>
          <w:rStyle w:val="NenhumA"/>
          <w:rFonts w:ascii="Georgia" w:hAnsi="Georgia"/>
          <w:b/>
          <w:color w:val="auto"/>
          <w:sz w:val="22"/>
        </w:rPr>
      </w:pPr>
    </w:p>
    <w:p w14:paraId="7AF89675" w14:textId="77777777" w:rsidR="00E65091" w:rsidRPr="00103D84" w:rsidRDefault="00E65091" w:rsidP="00B823FA">
      <w:pPr>
        <w:pStyle w:val="Corpo"/>
        <w:suppressAutoHyphens/>
        <w:spacing w:after="0" w:line="320" w:lineRule="exact"/>
        <w:ind w:left="1134"/>
        <w:rPr>
          <w:rStyle w:val="NenhumA"/>
          <w:rFonts w:ascii="Georgia" w:hAnsi="Georgia"/>
          <w:color w:val="auto"/>
          <w:sz w:val="22"/>
        </w:rPr>
      </w:pPr>
      <w:r w:rsidRPr="00103D84">
        <w:rPr>
          <w:rStyle w:val="NenhumA"/>
          <w:rFonts w:ascii="Georgia" w:hAnsi="Georgia"/>
          <w:b/>
          <w:color w:val="auto"/>
          <w:sz w:val="22"/>
        </w:rPr>
        <w:t>n</w:t>
      </w:r>
      <w:r w:rsidRPr="00103D84">
        <w:rPr>
          <w:rStyle w:val="NenhumA"/>
          <w:rFonts w:ascii="Georgia" w:hAnsi="Georgia"/>
          <w:color w:val="auto"/>
          <w:sz w:val="22"/>
        </w:rPr>
        <w:t>: número de dias úteis entre a data do próximo período de capitalização e a data do evento anterior, sendo “n” um número inteiro.</w:t>
      </w:r>
    </w:p>
    <w:p w14:paraId="2DB1074F" w14:textId="77777777" w:rsidR="00E65091" w:rsidRPr="00103D84" w:rsidRDefault="00E65091" w:rsidP="00B823FA">
      <w:pPr>
        <w:pStyle w:val="Corpo"/>
        <w:suppressAutoHyphens/>
        <w:spacing w:after="0" w:line="320" w:lineRule="exact"/>
        <w:ind w:left="1134"/>
        <w:rPr>
          <w:rStyle w:val="NenhumA"/>
          <w:rFonts w:ascii="Georgia" w:hAnsi="Georgia"/>
          <w:b/>
          <w:color w:val="auto"/>
          <w:sz w:val="22"/>
        </w:rPr>
      </w:pPr>
    </w:p>
    <w:p w14:paraId="7B721E76" w14:textId="77777777" w:rsidR="00E65091" w:rsidRPr="00103D84" w:rsidRDefault="00E65091" w:rsidP="00B823FA">
      <w:pPr>
        <w:pStyle w:val="Corpo"/>
        <w:suppressAutoHyphens/>
        <w:spacing w:after="0" w:line="320" w:lineRule="exact"/>
        <w:ind w:left="1134"/>
        <w:rPr>
          <w:rStyle w:val="NenhumA"/>
          <w:rFonts w:ascii="Georgia" w:hAnsi="Georgia"/>
          <w:color w:val="auto"/>
          <w:sz w:val="22"/>
        </w:rPr>
      </w:pPr>
      <w:r w:rsidRPr="00103D84">
        <w:rPr>
          <w:rStyle w:val="NenhumA"/>
          <w:rFonts w:ascii="Georgia" w:hAnsi="Georgia"/>
          <w:b/>
          <w:color w:val="auto"/>
          <w:sz w:val="22"/>
        </w:rPr>
        <w:t>DT</w:t>
      </w:r>
      <w:r w:rsidRPr="00103D84">
        <w:rPr>
          <w:rStyle w:val="NenhumA"/>
          <w:rFonts w:ascii="Georgia" w:hAnsi="Georgia"/>
          <w:color w:val="auto"/>
          <w:sz w:val="22"/>
        </w:rPr>
        <w:t xml:space="preserve">: número de dias úteis entre o último e o próximo período de capitalização, sendo “DT” um número inteiro. </w:t>
      </w:r>
    </w:p>
    <w:p w14:paraId="6407A0FB" w14:textId="77777777" w:rsidR="00E65091" w:rsidRPr="00103D84" w:rsidRDefault="00E65091" w:rsidP="00B823FA">
      <w:pPr>
        <w:pStyle w:val="Corpo"/>
        <w:suppressAutoHyphens/>
        <w:spacing w:after="0" w:line="320" w:lineRule="exact"/>
        <w:ind w:left="1134"/>
        <w:rPr>
          <w:rStyle w:val="NenhumA"/>
          <w:rFonts w:ascii="Georgia" w:hAnsi="Georgia"/>
          <w:b/>
          <w:color w:val="auto"/>
          <w:sz w:val="22"/>
        </w:rPr>
      </w:pPr>
    </w:p>
    <w:p w14:paraId="13B7B0CD" w14:textId="77777777" w:rsidR="00E65091" w:rsidRPr="00103D84" w:rsidRDefault="00E65091" w:rsidP="00B823FA">
      <w:pPr>
        <w:pStyle w:val="Corpo"/>
        <w:suppressAutoHyphens/>
        <w:spacing w:after="0" w:line="320" w:lineRule="exact"/>
        <w:ind w:left="1134"/>
        <w:rPr>
          <w:rStyle w:val="NenhumA"/>
          <w:rFonts w:ascii="Georgia" w:hAnsi="Georgia"/>
          <w:color w:val="auto"/>
          <w:sz w:val="22"/>
        </w:rPr>
      </w:pPr>
      <w:r w:rsidRPr="00103D84">
        <w:rPr>
          <w:rStyle w:val="NenhumA"/>
          <w:rFonts w:ascii="Georgia" w:hAnsi="Georgia"/>
          <w:b/>
          <w:color w:val="auto"/>
          <w:sz w:val="22"/>
        </w:rPr>
        <w:t>DP:</w:t>
      </w:r>
      <w:r w:rsidRPr="00103D84">
        <w:rPr>
          <w:rStyle w:val="NenhumA"/>
          <w:rFonts w:ascii="Georgia" w:hAnsi="Georgia"/>
          <w:color w:val="auto"/>
          <w:sz w:val="22"/>
        </w:rPr>
        <w:t xml:space="preserve"> número de dias úteis entre o último período de capitalização e a data atual, sendo “DP” um número inteiro.</w:t>
      </w:r>
    </w:p>
    <w:p w14:paraId="0906665E" w14:textId="77777777" w:rsidR="00E65091" w:rsidRPr="00103D84" w:rsidRDefault="00E65091" w:rsidP="00B823FA">
      <w:pPr>
        <w:pStyle w:val="Corpo"/>
        <w:suppressAutoHyphens/>
        <w:spacing w:after="0" w:line="320" w:lineRule="exact"/>
        <w:ind w:left="1134"/>
        <w:rPr>
          <w:rStyle w:val="NenhumA"/>
          <w:rFonts w:ascii="Georgia" w:hAnsi="Georgia"/>
          <w:color w:val="auto"/>
          <w:sz w:val="22"/>
        </w:rPr>
      </w:pPr>
    </w:p>
    <w:p w14:paraId="5591D8F9" w14:textId="77777777" w:rsidR="00E65091" w:rsidRPr="00103D84" w:rsidRDefault="00E65091" w:rsidP="00B823FA">
      <w:pPr>
        <w:pStyle w:val="Corpo"/>
        <w:suppressAutoHyphens/>
        <w:spacing w:after="0" w:line="320" w:lineRule="exact"/>
        <w:ind w:left="1134"/>
        <w:rPr>
          <w:rStyle w:val="NenhumA"/>
          <w:rFonts w:ascii="Georgia" w:hAnsi="Georgia"/>
          <w:color w:val="auto"/>
          <w:sz w:val="22"/>
        </w:rPr>
      </w:pPr>
      <w:r w:rsidRPr="00103D84">
        <w:rPr>
          <w:rStyle w:val="NenhumA"/>
          <w:rFonts w:ascii="Georgia" w:hAnsi="Georgia"/>
          <w:color w:val="auto"/>
          <w:sz w:val="22"/>
        </w:rPr>
        <w:t>Observa</w:t>
      </w:r>
      <w:proofErr w:type="spellStart"/>
      <w:r w:rsidRPr="00103D84">
        <w:rPr>
          <w:rStyle w:val="NenhumA"/>
          <w:rFonts w:ascii="Georgia" w:hAnsi="Georgia"/>
          <w:color w:val="auto"/>
          <w:sz w:val="22"/>
          <w:lang w:val="en-US"/>
        </w:rPr>
        <w:t>çõ</w:t>
      </w:r>
      <w:proofErr w:type="spellEnd"/>
      <w:r w:rsidRPr="00103D84">
        <w:rPr>
          <w:rStyle w:val="NenhumA"/>
          <w:rFonts w:ascii="Georgia" w:hAnsi="Georgia"/>
          <w:color w:val="auto"/>
          <w:sz w:val="22"/>
        </w:rPr>
        <w:t>es:</w:t>
      </w:r>
    </w:p>
    <w:p w14:paraId="573DA478" w14:textId="77777777" w:rsidR="00E65091" w:rsidRPr="00103D84" w:rsidRDefault="00E65091" w:rsidP="00B823FA">
      <w:pPr>
        <w:pStyle w:val="Corpo"/>
        <w:suppressAutoHyphens/>
        <w:spacing w:after="0" w:line="320" w:lineRule="exact"/>
        <w:ind w:left="1134"/>
        <w:rPr>
          <w:rStyle w:val="NenhumA"/>
          <w:rFonts w:ascii="Georgia" w:hAnsi="Georgia"/>
          <w:color w:val="auto"/>
          <w:sz w:val="22"/>
        </w:rPr>
      </w:pPr>
    </w:p>
    <w:p w14:paraId="72DB6B87" w14:textId="77777777" w:rsidR="00E65091" w:rsidRPr="00103D84" w:rsidRDefault="00E65091" w:rsidP="00B823FA">
      <w:pPr>
        <w:pStyle w:val="Corpo"/>
        <w:numPr>
          <w:ilvl w:val="0"/>
          <w:numId w:val="12"/>
        </w:numPr>
        <w:suppressAutoHyphens/>
        <w:spacing w:after="0" w:line="320" w:lineRule="exact"/>
        <w:ind w:left="1701" w:hanging="567"/>
        <w:rPr>
          <w:rStyle w:val="NenhumA"/>
          <w:rFonts w:ascii="Georgia" w:hAnsi="Georgia"/>
          <w:color w:val="auto"/>
          <w:sz w:val="22"/>
        </w:rPr>
      </w:pPr>
      <w:r w:rsidRPr="00103D84">
        <w:rPr>
          <w:rStyle w:val="NenhumA"/>
          <w:rFonts w:ascii="Georgia" w:hAnsi="Georgia"/>
          <w:color w:val="auto"/>
          <w:sz w:val="22"/>
        </w:rPr>
        <w:lastRenderedPageBreak/>
        <w:t xml:space="preserve">efetua-se o </w:t>
      </w:r>
      <w:proofErr w:type="spellStart"/>
      <w:r w:rsidRPr="00103D84">
        <w:rPr>
          <w:rStyle w:val="NenhumA"/>
          <w:rFonts w:ascii="Georgia" w:hAnsi="Georgia"/>
          <w:color w:val="auto"/>
          <w:sz w:val="22"/>
        </w:rPr>
        <w:t>produtório</w:t>
      </w:r>
      <w:proofErr w:type="spellEnd"/>
      <w:r w:rsidRPr="00103D84">
        <w:rPr>
          <w:rStyle w:val="NenhumA"/>
          <w:rFonts w:ascii="Georgia" w:hAnsi="Georgia"/>
          <w:color w:val="auto"/>
          <w:sz w:val="22"/>
        </w:rPr>
        <w:t xml:space="preserve"> dos fatores diários (1 + </w:t>
      </w:r>
      <w:proofErr w:type="spellStart"/>
      <w:r w:rsidRPr="00103D84">
        <w:rPr>
          <w:rStyle w:val="NenhumA"/>
          <w:rFonts w:ascii="Georgia" w:hAnsi="Georgia"/>
          <w:color w:val="auto"/>
          <w:sz w:val="22"/>
        </w:rPr>
        <w:t>TDI</w:t>
      </w:r>
      <w:r w:rsidRPr="00103D84">
        <w:rPr>
          <w:rStyle w:val="NenhumA"/>
          <w:rFonts w:ascii="Georgia" w:hAnsi="Georgia"/>
          <w:color w:val="auto"/>
          <w:sz w:val="22"/>
          <w:vertAlign w:val="subscript"/>
        </w:rPr>
        <w:t>k</w:t>
      </w:r>
      <w:proofErr w:type="spellEnd"/>
      <w:r w:rsidRPr="00103D84">
        <w:rPr>
          <w:rStyle w:val="NenhumA"/>
          <w:rFonts w:ascii="Georgia" w:hAnsi="Georgia"/>
          <w:color w:val="auto"/>
          <w:sz w:val="22"/>
        </w:rPr>
        <w:t>) sendo que a cada fator diário acumulado, trunca-se o resultado com 16 (dezesseis) casas decimais, aplicando-se o próximo fator diário, e assim por diante até o último considerado;</w:t>
      </w:r>
    </w:p>
    <w:p w14:paraId="66B9155F" w14:textId="77777777" w:rsidR="00E65091" w:rsidRPr="00103D84" w:rsidRDefault="00E65091" w:rsidP="00B823FA">
      <w:pPr>
        <w:pStyle w:val="Corpo"/>
        <w:suppressAutoHyphens/>
        <w:spacing w:after="0" w:line="320" w:lineRule="exact"/>
        <w:rPr>
          <w:rStyle w:val="NenhumA"/>
          <w:rFonts w:ascii="Georgia" w:hAnsi="Georgia"/>
          <w:color w:val="auto"/>
          <w:sz w:val="22"/>
        </w:rPr>
      </w:pPr>
    </w:p>
    <w:p w14:paraId="6575DD1D" w14:textId="77777777" w:rsidR="00E65091" w:rsidRPr="00103D84" w:rsidRDefault="00E65091" w:rsidP="00B823FA">
      <w:pPr>
        <w:pStyle w:val="Corpo"/>
        <w:numPr>
          <w:ilvl w:val="0"/>
          <w:numId w:val="12"/>
        </w:numPr>
        <w:suppressAutoHyphens/>
        <w:spacing w:after="0" w:line="320" w:lineRule="exact"/>
        <w:ind w:left="1701" w:hanging="567"/>
        <w:rPr>
          <w:rFonts w:ascii="Georgia" w:hAnsi="Georgia"/>
          <w:color w:val="auto"/>
          <w:sz w:val="22"/>
        </w:rPr>
      </w:pPr>
      <w:r w:rsidRPr="00103D84">
        <w:rPr>
          <w:rFonts w:ascii="Georgia" w:hAnsi="Georgia"/>
          <w:color w:val="auto"/>
          <w:sz w:val="22"/>
        </w:rPr>
        <w:t>se os fatores diários estiverem acumulados, considerar-se-á o fator resultante "Fator DI" com 8 (oito) casas decimais, com arredondamento;</w:t>
      </w:r>
    </w:p>
    <w:p w14:paraId="75B0882F" w14:textId="77777777" w:rsidR="00E65091" w:rsidRPr="00103D84" w:rsidRDefault="00E65091" w:rsidP="00B823FA">
      <w:pPr>
        <w:pStyle w:val="Corpo"/>
        <w:suppressAutoHyphens/>
        <w:spacing w:after="0" w:line="320" w:lineRule="exact"/>
        <w:ind w:left="1701"/>
        <w:rPr>
          <w:rFonts w:ascii="Georgia" w:hAnsi="Georgia"/>
          <w:color w:val="auto"/>
          <w:sz w:val="22"/>
        </w:rPr>
      </w:pPr>
    </w:p>
    <w:p w14:paraId="10656D6F" w14:textId="77777777" w:rsidR="00E65091" w:rsidRPr="00103D84" w:rsidRDefault="00E65091" w:rsidP="00B823FA">
      <w:pPr>
        <w:pStyle w:val="Corpo"/>
        <w:numPr>
          <w:ilvl w:val="0"/>
          <w:numId w:val="12"/>
        </w:numPr>
        <w:suppressAutoHyphens/>
        <w:spacing w:after="0" w:line="320" w:lineRule="exact"/>
        <w:ind w:left="1701" w:hanging="567"/>
        <w:rPr>
          <w:rFonts w:ascii="Georgia" w:hAnsi="Georgia"/>
          <w:color w:val="auto"/>
          <w:sz w:val="22"/>
        </w:rPr>
      </w:pPr>
      <w:r w:rsidRPr="00103D84">
        <w:rPr>
          <w:rFonts w:ascii="Georgia" w:hAnsi="Georgia"/>
          <w:color w:val="auto"/>
          <w:sz w:val="22"/>
        </w:rPr>
        <w:t>o fator resultante da expressão (</w:t>
      </w:r>
      <w:proofErr w:type="spellStart"/>
      <w:r w:rsidRPr="00103D84">
        <w:rPr>
          <w:rFonts w:ascii="Georgia" w:hAnsi="Georgia"/>
          <w:color w:val="auto"/>
          <w:sz w:val="22"/>
        </w:rPr>
        <w:t>FatorDI</w:t>
      </w:r>
      <w:proofErr w:type="spellEnd"/>
      <w:r w:rsidRPr="00103D84">
        <w:rPr>
          <w:rFonts w:ascii="Georgia" w:hAnsi="Georgia"/>
          <w:color w:val="auto"/>
          <w:sz w:val="22"/>
        </w:rPr>
        <w:t xml:space="preserve"> x </w:t>
      </w:r>
      <w:proofErr w:type="spellStart"/>
      <w:r w:rsidRPr="00103D84">
        <w:rPr>
          <w:rFonts w:ascii="Georgia" w:hAnsi="Georgia"/>
          <w:color w:val="auto"/>
          <w:sz w:val="22"/>
        </w:rPr>
        <w:t>FatorSpread</w:t>
      </w:r>
      <w:proofErr w:type="spellEnd"/>
      <w:r w:rsidRPr="00103D84">
        <w:rPr>
          <w:rFonts w:ascii="Georgia" w:hAnsi="Georgia"/>
          <w:color w:val="auto"/>
          <w:sz w:val="22"/>
        </w:rPr>
        <w:t>) é considerado com 9 (nove) casas decimais, com arredondamento; e</w:t>
      </w:r>
    </w:p>
    <w:p w14:paraId="1E2406A1" w14:textId="77777777" w:rsidR="005273BB" w:rsidRPr="00103D84" w:rsidRDefault="005273BB" w:rsidP="00B823FA">
      <w:pPr>
        <w:pStyle w:val="Corpo"/>
        <w:suppressAutoHyphens/>
        <w:spacing w:after="0" w:line="320" w:lineRule="exact"/>
        <w:rPr>
          <w:rStyle w:val="NenhumA"/>
          <w:rFonts w:ascii="Georgia" w:hAnsi="Georgia"/>
          <w:color w:val="auto"/>
          <w:sz w:val="22"/>
        </w:rPr>
      </w:pPr>
    </w:p>
    <w:p w14:paraId="671F1704" w14:textId="77777777" w:rsidR="00E65091" w:rsidRPr="00103D84" w:rsidRDefault="00E65091" w:rsidP="00B823FA">
      <w:pPr>
        <w:pStyle w:val="Corpo"/>
        <w:numPr>
          <w:ilvl w:val="0"/>
          <w:numId w:val="12"/>
        </w:numPr>
        <w:suppressAutoHyphens/>
        <w:spacing w:after="0" w:line="320" w:lineRule="exact"/>
        <w:ind w:left="1701" w:hanging="567"/>
        <w:rPr>
          <w:rStyle w:val="NenhumA"/>
          <w:rFonts w:ascii="Georgia" w:hAnsi="Georgia"/>
          <w:color w:val="auto"/>
          <w:sz w:val="22"/>
        </w:rPr>
      </w:pPr>
      <w:r w:rsidRPr="00103D84">
        <w:rPr>
          <w:rStyle w:val="NenhumA"/>
          <w:rFonts w:ascii="Georgia" w:hAnsi="Georgia"/>
          <w:color w:val="auto"/>
          <w:sz w:val="22"/>
        </w:rPr>
        <w:t>a Taxa DI deverá ser utilizada considerando idêntico número de casas decimais divulgado pelo órgão responsável pelo seu cálculo.</w:t>
      </w:r>
    </w:p>
    <w:bookmarkEnd w:id="86"/>
    <w:p w14:paraId="2EC2EE10"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0733AE16"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Observado o disposto na cláusula abaixo, se, a qualquer tempo durante a vigência das Debêntures, não houver divulgação da Taxa DI, será aplicada a última Taxa DI disponível até o momento para cálculo dos Juros Remuneratórios, não sendo devidas quaisquer compensações entre a Emissora e o titular das Debêntures quando da divulgação posterior da Taxa DI que seria aplicável. </w:t>
      </w:r>
    </w:p>
    <w:p w14:paraId="64AA4666" w14:textId="77777777" w:rsidR="00E65091" w:rsidRPr="00F75A72" w:rsidRDefault="00E65091" w:rsidP="00B823FA">
      <w:pPr>
        <w:pStyle w:val="PargrafodaLista"/>
        <w:spacing w:after="0" w:line="320" w:lineRule="exact"/>
        <w:ind w:left="709"/>
        <w:jc w:val="both"/>
        <w:rPr>
          <w:rFonts w:ascii="Georgia" w:hAnsi="Georgia" w:cs="Tahoma"/>
          <w:sz w:val="22"/>
          <w:szCs w:val="22"/>
        </w:rPr>
      </w:pPr>
    </w:p>
    <w:p w14:paraId="735BB109" w14:textId="4E1D66A6"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Caso a Taxa DI deixe de ser divulgada por prazo superior a 30 (trinta) dias, ou caso seja extinta, ou haja a impossibilidade legal de aplicação da Taxa DI para cálculo dos Juros Remuneratórios das Debêntures, o Agente Fiduciário deverá, no prazo máximo de até 5 (cinco) Dias Úteis a contar do final do prazo de 30 (trinta) dias acima mencionado ou do evento de extinção ou inaplicabilidade, conforme o caso, convocar Assembleia Geral de Debenturistas</w:t>
      </w:r>
      <w:bookmarkStart w:id="88" w:name="_cp_change_73"/>
      <w:r w:rsidRPr="00E65091">
        <w:rPr>
          <w:rFonts w:ascii="Georgia" w:hAnsi="Georgia" w:cs="Tahoma"/>
          <w:sz w:val="22"/>
          <w:szCs w:val="22"/>
        </w:rPr>
        <w:t>, na</w:t>
      </w:r>
      <w:r w:rsidRPr="00FE2B98">
        <w:rPr>
          <w:rFonts w:ascii="Georgia" w:hAnsi="Georgia"/>
          <w:sz w:val="22"/>
        </w:rPr>
        <w:t xml:space="preserve"> </w:t>
      </w:r>
      <w:bookmarkEnd w:id="88"/>
      <w:r w:rsidRPr="00F75A72">
        <w:rPr>
          <w:rFonts w:ascii="Georgia" w:hAnsi="Georgia" w:cs="Tahoma"/>
          <w:sz w:val="22"/>
          <w:szCs w:val="22"/>
        </w:rPr>
        <w:t xml:space="preserve">forma e nos prazos estipulados no artigo 124 da Lei das Sociedades por Ações e nesta Escritura de Emissão, </w:t>
      </w:r>
      <w:r w:rsidRPr="008A68E8">
        <w:rPr>
          <w:rFonts w:ascii="Georgia" w:hAnsi="Georgia"/>
          <w:sz w:val="22"/>
          <w:u w:color="000000"/>
          <w:bdr w:val="nil"/>
          <w:lang w:val="pt-PT"/>
        </w:rPr>
        <w:t xml:space="preserve">conforme definidos na cláusula </w:t>
      </w:r>
      <w:r w:rsidRPr="008A68E8">
        <w:rPr>
          <w:rFonts w:ascii="Georgia" w:hAnsi="Georgia"/>
          <w:sz w:val="22"/>
          <w:u w:color="000000"/>
          <w:bdr w:val="nil"/>
          <w:lang w:val="pt-PT"/>
        </w:rPr>
        <w:fldChar w:fldCharType="begin"/>
      </w:r>
      <w:r w:rsidRPr="008A68E8">
        <w:rPr>
          <w:rFonts w:ascii="Georgia" w:hAnsi="Georgia"/>
          <w:sz w:val="22"/>
          <w:u w:color="000000"/>
          <w:bdr w:val="nil"/>
          <w:lang w:val="pt-PT"/>
        </w:rPr>
        <w:instrText xml:space="preserve"> REF _Ref89994081 \r \p \h  \* MERGEFORMAT </w:instrText>
      </w:r>
      <w:r w:rsidRPr="008A68E8">
        <w:rPr>
          <w:rFonts w:ascii="Georgia" w:hAnsi="Georgia"/>
          <w:sz w:val="22"/>
          <w:u w:color="000000"/>
          <w:bdr w:val="nil"/>
          <w:lang w:val="pt-PT"/>
        </w:rPr>
      </w:r>
      <w:r w:rsidRPr="008A68E8">
        <w:rPr>
          <w:rFonts w:ascii="Georgia" w:hAnsi="Georgia"/>
          <w:sz w:val="22"/>
          <w:u w:color="000000"/>
          <w:bdr w:val="nil"/>
          <w:lang w:val="pt-PT"/>
        </w:rPr>
        <w:fldChar w:fldCharType="separate"/>
      </w:r>
      <w:r w:rsidRPr="008A68E8">
        <w:rPr>
          <w:rFonts w:ascii="Georgia" w:hAnsi="Georgia"/>
          <w:sz w:val="22"/>
          <w:u w:color="000000"/>
          <w:bdr w:val="nil"/>
          <w:lang w:val="pt-PT"/>
        </w:rPr>
        <w:t>9.1 abaixo</w:t>
      </w:r>
      <w:r w:rsidRPr="008A68E8">
        <w:rPr>
          <w:rFonts w:ascii="Georgia" w:hAnsi="Georgia"/>
          <w:sz w:val="22"/>
          <w:u w:color="000000"/>
          <w:bdr w:val="nil"/>
          <w:lang w:val="pt-PT"/>
        </w:rPr>
        <w:fldChar w:fldCharType="end"/>
      </w:r>
      <w:r w:rsidRPr="008A68E8">
        <w:rPr>
          <w:rFonts w:ascii="Georgia" w:hAnsi="Georgia"/>
          <w:sz w:val="22"/>
          <w:u w:color="000000"/>
          <w:bdr w:val="nil"/>
          <w:lang w:val="pt-PT"/>
        </w:rPr>
        <w:t>,</w:t>
      </w:r>
      <w:r w:rsidRPr="00F75A72">
        <w:rPr>
          <w:rFonts w:ascii="Georgia" w:hAnsi="Georgia" w:cs="Tahoma"/>
          <w:sz w:val="22"/>
          <w:szCs w:val="22"/>
        </w:rPr>
        <w:t xml:space="preserve"> a qual terá como objeto a deliberação pelos Debenturistas, em comum acordo com a Emissora, do novo parâmetro de Juros Remuneratórios, parâmetro este que deverá preservar o valor real e os mesmos níveis dos Juros Remuneratórios. Caso não haja acordo sobre o novo parâmetro de Juros Remuneratórios entre a Emissora e os Debenturistas representando, no mínimo, </w:t>
      </w:r>
      <w:r w:rsidRPr="00103D84">
        <w:rPr>
          <w:rFonts w:ascii="Georgia" w:hAnsi="Georgia"/>
          <w:sz w:val="22"/>
          <w:u w:color="000000"/>
          <w:bdr w:val="nil"/>
        </w:rPr>
        <w:t>50% (cinquenta por cento) mais um das Debêntures em Circulação</w:t>
      </w:r>
      <w:r w:rsidRPr="00103D84">
        <w:rPr>
          <w:rFonts w:ascii="Georgia" w:hAnsi="Georgia"/>
          <w:sz w:val="22"/>
          <w:u w:color="000000"/>
          <w:bdr w:val="nil"/>
          <w:lang w:val="pt-PT"/>
        </w:rPr>
        <w:t xml:space="preserve"> em primeira ou segunda convocação</w:t>
      </w:r>
      <w:r w:rsidRPr="00F75A72">
        <w:rPr>
          <w:rFonts w:ascii="Georgia" w:hAnsi="Georgia" w:cs="Tahoma"/>
          <w:sz w:val="22"/>
          <w:szCs w:val="22"/>
          <w:u w:color="000000"/>
          <w:bdr w:val="nil"/>
          <w:lang w:val="pt-PT"/>
        </w:rPr>
        <w:t xml:space="preserve"> ou em caso de ausência de quórum de instalação de segunda convocação,</w:t>
      </w:r>
      <w:r w:rsidRPr="00103D84">
        <w:rPr>
          <w:rFonts w:ascii="Georgia" w:hAnsi="Georgia"/>
          <w:sz w:val="22"/>
          <w:u w:color="000000"/>
          <w:bdr w:val="nil"/>
          <w:lang w:val="pt-PT"/>
        </w:rPr>
        <w:t xml:space="preserve"> </w:t>
      </w:r>
      <w:r w:rsidRPr="00F75A72">
        <w:rPr>
          <w:rFonts w:ascii="Georgia" w:hAnsi="Georgia" w:cs="Tahoma"/>
          <w:sz w:val="22"/>
          <w:szCs w:val="22"/>
        </w:rPr>
        <w:t xml:space="preserve">a Emissora deverá resgatar a totalidade das Debêntures, no prazo máximo de 45 (quarenta e cinco) dias contados da data de encerramento da respectiva Assembleia Geral de Debenturistas ou da data em que a Assembleia Geral de Debenturistas </w:t>
      </w:r>
      <w:r w:rsidRPr="00103D84">
        <w:rPr>
          <w:rFonts w:ascii="Georgia" w:hAnsi="Georgia"/>
          <w:sz w:val="22"/>
          <w:u w:color="000000"/>
          <w:bdr w:val="nil"/>
          <w:lang w:val="pt-PT"/>
        </w:rPr>
        <w:t xml:space="preserve">das Debêntures </w:t>
      </w:r>
      <w:r w:rsidRPr="00F75A72">
        <w:rPr>
          <w:rFonts w:ascii="Georgia" w:hAnsi="Georgia" w:cs="Tahoma"/>
          <w:sz w:val="22"/>
          <w:szCs w:val="22"/>
        </w:rPr>
        <w:t>deveria ter ocorrido, conforme aplicável ou em prazo superior que venha a ser definido em comum acordo em referida assembleia, ou ainda, na Data de Vencimento, o que ocorrer primeiro,</w:t>
      </w:r>
      <w:r w:rsidRPr="00103D84">
        <w:rPr>
          <w:rFonts w:ascii="Georgia" w:hAnsi="Georgia"/>
          <w:sz w:val="22"/>
          <w:u w:color="000000"/>
          <w:bdr w:val="nil"/>
          <w:lang w:val="pt-PT"/>
        </w:rPr>
        <w:t xml:space="preserve"> </w:t>
      </w:r>
      <w:r w:rsidRPr="00F75A72">
        <w:rPr>
          <w:rFonts w:ascii="Georgia" w:hAnsi="Georgia" w:cs="Tahoma"/>
          <w:sz w:val="22"/>
          <w:szCs w:val="22"/>
        </w:rPr>
        <w:t xml:space="preserve">pelo seu Valor Nominal Unitário ou saldo do Valor Nominal Unitário, conforme o caso, acrescido </w:t>
      </w:r>
      <w:r w:rsidRPr="00F75A72">
        <w:rPr>
          <w:rFonts w:ascii="Georgia" w:hAnsi="Georgia" w:cs="Tahoma"/>
          <w:sz w:val="22"/>
          <w:szCs w:val="22"/>
        </w:rPr>
        <w:lastRenderedPageBreak/>
        <w:t xml:space="preserve">dos Juros Remuneratórios devidos até a data do efetivo resgate, calculada </w:t>
      </w:r>
      <w:r w:rsidRPr="00F75A72">
        <w:rPr>
          <w:rFonts w:ascii="Georgia" w:hAnsi="Georgia" w:cs="Tahoma"/>
          <w:i/>
          <w:sz w:val="22"/>
          <w:szCs w:val="22"/>
        </w:rPr>
        <w:t xml:space="preserve">pro rata </w:t>
      </w:r>
      <w:proofErr w:type="spellStart"/>
      <w:r w:rsidRPr="00F75A72">
        <w:rPr>
          <w:rFonts w:ascii="Georgia" w:hAnsi="Georgia" w:cs="Tahoma"/>
          <w:i/>
          <w:sz w:val="22"/>
          <w:szCs w:val="22"/>
        </w:rPr>
        <w:t>temporis</w:t>
      </w:r>
      <w:proofErr w:type="spellEnd"/>
      <w:r w:rsidRPr="00F75A72">
        <w:rPr>
          <w:rFonts w:ascii="Georgia" w:hAnsi="Georgia" w:cs="Tahoma"/>
          <w:sz w:val="22"/>
          <w:szCs w:val="22"/>
        </w:rPr>
        <w:t xml:space="preserve">, a partir da Data de Início da Rentabilidade ou da Data de Pagamento dos Juros Remuneratórios imediatamente anterior, conforme o caso. As Debêntures resgatadas nos termos deste item serão canceladas pela Emissora. Nesta alternativa, para cálculo dos Juros Remuneratórios das Debêntures a serem adquiridas, para cada dia do período em que há ausência de taxas, será utilizada a última Taxa DI divulgada oficialmente. </w:t>
      </w:r>
    </w:p>
    <w:p w14:paraId="1FA39B62"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628CD4D8" w14:textId="3DEF58A5"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O período de capitalização </w:t>
      </w:r>
      <w:bookmarkStart w:id="89" w:name="_cp_change_75"/>
      <w:r w:rsidRPr="00F75A72">
        <w:rPr>
          <w:rFonts w:ascii="Georgia" w:hAnsi="Georgia" w:cs="Tahoma"/>
          <w:sz w:val="22"/>
          <w:szCs w:val="22"/>
          <w:u w:color="0000FF"/>
        </w:rPr>
        <w:t>dos Juros Remuneratórios</w:t>
      </w:r>
      <w:bookmarkEnd w:id="89"/>
      <w:r w:rsidRPr="00F75A72">
        <w:rPr>
          <w:rFonts w:ascii="Georgia" w:hAnsi="Georgia" w:cs="Tahoma"/>
          <w:sz w:val="22"/>
          <w:szCs w:val="22"/>
        </w:rPr>
        <w:t xml:space="preserve"> (“</w:t>
      </w:r>
      <w:r w:rsidRPr="00F75A72">
        <w:rPr>
          <w:rFonts w:ascii="Georgia" w:hAnsi="Georgia" w:cs="Tahoma"/>
          <w:sz w:val="22"/>
          <w:szCs w:val="22"/>
          <w:u w:val="single"/>
        </w:rPr>
        <w:t>Período de Capitalização</w:t>
      </w:r>
      <w:r w:rsidRPr="00F75A72">
        <w:rPr>
          <w:rFonts w:ascii="Georgia" w:hAnsi="Georgia" w:cs="Tahoma"/>
          <w:sz w:val="22"/>
          <w:szCs w:val="22"/>
        </w:rPr>
        <w:t>”) é, para o primeiro período de capitalização, o intervalo de tempo que se inicia na Data de Início da Rentabilidade, inclusive, e termina na primeira Data de Pagamento dos Juros Remuneratórios, exclusive, e, para os demais períodos de capitalização, o intervalo de tempo que se inicia na Data de Pagamento dos Juros Remuneratórios imediatamente anterior, inclusive, e termina na Data de Pagamento dos Juros Remuneratórios subsequente, exclusive. Cada Período de Capitalização sucede o anterior sem solução de continuidade, até a Data de Vencimento.</w:t>
      </w:r>
    </w:p>
    <w:p w14:paraId="4FCE3EEE"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36510FD8"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rPr>
      </w:pPr>
      <w:bookmarkStart w:id="90" w:name="_DV_M182"/>
      <w:bookmarkStart w:id="91" w:name="_DV_M183"/>
      <w:bookmarkStart w:id="92" w:name="_Toc478740101"/>
      <w:bookmarkStart w:id="93" w:name="_Toc479260188"/>
      <w:bookmarkStart w:id="94" w:name="_Toc483213687"/>
      <w:bookmarkStart w:id="95" w:name="_Toc483833919"/>
      <w:bookmarkStart w:id="96" w:name="_Toc483833995"/>
      <w:bookmarkStart w:id="97" w:name="_Ref503344468"/>
      <w:bookmarkEnd w:id="90"/>
      <w:bookmarkEnd w:id="91"/>
      <w:r w:rsidRPr="00F75A72">
        <w:rPr>
          <w:rFonts w:ascii="Georgia" w:hAnsi="Georgia" w:cs="Tahoma"/>
          <w:b/>
          <w:sz w:val="22"/>
          <w:szCs w:val="22"/>
          <w:u w:val="single"/>
        </w:rPr>
        <w:t xml:space="preserve">Pagamento </w:t>
      </w:r>
      <w:bookmarkEnd w:id="85"/>
      <w:bookmarkEnd w:id="92"/>
      <w:bookmarkEnd w:id="93"/>
      <w:bookmarkEnd w:id="94"/>
      <w:bookmarkEnd w:id="95"/>
      <w:bookmarkEnd w:id="96"/>
      <w:bookmarkEnd w:id="97"/>
      <w:r w:rsidRPr="00F75A72">
        <w:rPr>
          <w:rFonts w:ascii="Georgia" w:hAnsi="Georgia" w:cs="Tahoma"/>
          <w:b/>
          <w:sz w:val="22"/>
          <w:szCs w:val="22"/>
          <w:u w:val="single"/>
        </w:rPr>
        <w:t>dos Juros Remuneratórios</w:t>
      </w:r>
    </w:p>
    <w:p w14:paraId="5ED9B413" w14:textId="77777777" w:rsidR="00E65091" w:rsidRPr="00F75A72" w:rsidRDefault="00E65091" w:rsidP="00B823FA">
      <w:pPr>
        <w:pStyle w:val="PargrafodaLista"/>
        <w:spacing w:after="0" w:line="320" w:lineRule="exact"/>
        <w:ind w:left="0"/>
        <w:jc w:val="both"/>
        <w:outlineLvl w:val="1"/>
        <w:rPr>
          <w:rFonts w:ascii="Georgia" w:hAnsi="Georgia" w:cs="Tahoma"/>
          <w:b/>
          <w:sz w:val="22"/>
          <w:szCs w:val="22"/>
        </w:rPr>
      </w:pPr>
    </w:p>
    <w:p w14:paraId="60DE183D" w14:textId="2AD4F03F"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Sem prejuízo das hipóteses de Resgate Antecipado Facultativo Total das Debêntures, Oferta de Resgate Antecipado, Amortização Extraordinária Parcial ou pagamento antecipado decorrente do vencimento antecipado das obrigações decorrentes das Debêntures, </w:t>
      </w:r>
      <w:bookmarkStart w:id="98" w:name="_Hlk74698148"/>
      <w:r w:rsidRPr="00F75A72">
        <w:rPr>
          <w:rFonts w:ascii="Georgia" w:hAnsi="Georgia" w:cs="Tahoma"/>
          <w:sz w:val="22"/>
          <w:szCs w:val="22"/>
        </w:rPr>
        <w:t xml:space="preserve">os Juros Remuneratórios das Debêntures serão pagos </w:t>
      </w:r>
      <w:bookmarkEnd w:id="98"/>
      <w:r w:rsidRPr="00F75A72">
        <w:rPr>
          <w:rFonts w:ascii="Georgia" w:hAnsi="Georgia" w:cs="Tahoma"/>
          <w:sz w:val="22"/>
          <w:szCs w:val="22"/>
        </w:rPr>
        <w:t xml:space="preserve">trimestralmente a partir da Data de Emissão, sempre no dia </w:t>
      </w:r>
      <w:r w:rsidR="00F16469">
        <w:rPr>
          <w:rFonts w:ascii="Georgia" w:hAnsi="Georgia" w:cs="Tahoma"/>
          <w:sz w:val="22"/>
          <w:szCs w:val="22"/>
        </w:rPr>
        <w:t>14</w:t>
      </w:r>
      <w:r w:rsidRPr="00F75A72">
        <w:rPr>
          <w:rFonts w:ascii="Georgia" w:hAnsi="Georgia" w:cs="Tahoma"/>
          <w:sz w:val="22"/>
          <w:szCs w:val="22"/>
        </w:rPr>
        <w:t xml:space="preserve"> </w:t>
      </w:r>
      <w:bookmarkStart w:id="99" w:name="_Hlk74820471"/>
      <w:r w:rsidRPr="00F75A72">
        <w:rPr>
          <w:rFonts w:ascii="Georgia" w:hAnsi="Georgia" w:cs="Tahoma"/>
          <w:sz w:val="22"/>
          <w:szCs w:val="22"/>
        </w:rPr>
        <w:t xml:space="preserve">dos meses de </w:t>
      </w:r>
      <w:bookmarkStart w:id="100" w:name="_Hlk74694840"/>
      <w:r w:rsidRPr="00F75A72">
        <w:rPr>
          <w:rFonts w:ascii="Georgia" w:hAnsi="Georgia" w:cs="Tahoma"/>
          <w:sz w:val="22"/>
          <w:szCs w:val="22"/>
        </w:rPr>
        <w:t xml:space="preserve">março, junho, setembro e dezembro </w:t>
      </w:r>
      <w:bookmarkEnd w:id="100"/>
      <w:r w:rsidRPr="00F75A72">
        <w:rPr>
          <w:rFonts w:ascii="Georgia" w:hAnsi="Georgia" w:cs="Tahoma"/>
          <w:sz w:val="22"/>
          <w:szCs w:val="22"/>
        </w:rPr>
        <w:t xml:space="preserve">de cada ano, sendo o primeiro pagamento em </w:t>
      </w:r>
      <w:r w:rsidR="00F16469">
        <w:rPr>
          <w:rFonts w:ascii="Georgia" w:hAnsi="Georgia" w:cs="Tahoma"/>
          <w:sz w:val="22"/>
          <w:szCs w:val="22"/>
        </w:rPr>
        <w:t>14</w:t>
      </w:r>
      <w:r w:rsidRPr="00F75A72">
        <w:rPr>
          <w:rFonts w:ascii="Georgia" w:hAnsi="Georgia" w:cs="Tahoma"/>
          <w:sz w:val="22"/>
          <w:szCs w:val="22"/>
        </w:rPr>
        <w:t xml:space="preserve"> de março de 2023</w:t>
      </w:r>
      <w:r w:rsidRPr="00F75A72">
        <w:rPr>
          <w:rFonts w:ascii="Georgia" w:hAnsi="Georgia" w:cs="Tahoma"/>
          <w:b/>
          <w:sz w:val="22"/>
          <w:szCs w:val="22"/>
        </w:rPr>
        <w:t xml:space="preserve"> </w:t>
      </w:r>
      <w:r w:rsidRPr="00F75A72">
        <w:rPr>
          <w:rFonts w:ascii="Georgia" w:hAnsi="Georgia" w:cs="Tahoma"/>
          <w:sz w:val="22"/>
          <w:szCs w:val="22"/>
        </w:rPr>
        <w:t xml:space="preserve">e os demais conforme tabela abaixo </w:t>
      </w:r>
      <w:bookmarkEnd w:id="99"/>
      <w:r w:rsidRPr="00F75A72">
        <w:rPr>
          <w:rFonts w:ascii="Georgia" w:hAnsi="Georgia" w:cs="Tahoma"/>
          <w:sz w:val="22"/>
          <w:szCs w:val="22"/>
        </w:rPr>
        <w:t>(“</w:t>
      </w:r>
      <w:r w:rsidRPr="00F75A72">
        <w:rPr>
          <w:rFonts w:ascii="Georgia" w:hAnsi="Georgia" w:cs="Tahoma"/>
          <w:sz w:val="22"/>
          <w:szCs w:val="22"/>
          <w:u w:val="single"/>
        </w:rPr>
        <w:t>Data de Pagamento dos Juros Remuneratórios</w:t>
      </w:r>
      <w:r w:rsidRPr="00F75A72">
        <w:rPr>
          <w:rFonts w:ascii="Georgia" w:hAnsi="Georgia" w:cs="Tahoma"/>
          <w:sz w:val="22"/>
          <w:szCs w:val="22"/>
        </w:rPr>
        <w:t xml:space="preserve">”): </w:t>
      </w:r>
    </w:p>
    <w:p w14:paraId="4354C61C" w14:textId="77777777" w:rsidR="00E65091" w:rsidRPr="00F75A72" w:rsidRDefault="00E65091" w:rsidP="00B823FA">
      <w:pPr>
        <w:pStyle w:val="PargrafodaLista"/>
        <w:spacing w:after="0" w:line="320" w:lineRule="exact"/>
        <w:ind w:left="0"/>
        <w:jc w:val="both"/>
        <w:rPr>
          <w:rFonts w:ascii="Georgia" w:hAnsi="Georgia" w:cs="Tahom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1"/>
        <w:gridCol w:w="3106"/>
      </w:tblGrid>
      <w:tr w:rsidR="00F75A72" w:rsidRPr="00F75A72" w14:paraId="1C1C2533" w14:textId="77777777" w:rsidTr="009D5A59">
        <w:trPr>
          <w:trHeight w:val="189"/>
          <w:jc w:val="center"/>
        </w:trPr>
        <w:tc>
          <w:tcPr>
            <w:tcW w:w="1671" w:type="dxa"/>
            <w:shd w:val="clear" w:color="auto" w:fill="BFBFBF"/>
            <w:vAlign w:val="center"/>
          </w:tcPr>
          <w:p w14:paraId="2640F3DE" w14:textId="77777777" w:rsidR="00E65091" w:rsidRPr="00F75A72" w:rsidRDefault="00E65091" w:rsidP="00B823FA">
            <w:pPr>
              <w:spacing w:after="0" w:line="320" w:lineRule="exact"/>
              <w:contextualSpacing/>
              <w:jc w:val="center"/>
              <w:rPr>
                <w:rFonts w:ascii="Georgia" w:hAnsi="Georgia" w:cs="Tahoma"/>
                <w:b/>
                <w:sz w:val="22"/>
                <w:szCs w:val="22"/>
              </w:rPr>
            </w:pPr>
            <w:r w:rsidRPr="00F75A72">
              <w:rPr>
                <w:rFonts w:ascii="Georgia" w:hAnsi="Georgia" w:cs="Tahoma"/>
                <w:b/>
                <w:sz w:val="22"/>
                <w:szCs w:val="22"/>
              </w:rPr>
              <w:t>Parcelas</w:t>
            </w:r>
          </w:p>
        </w:tc>
        <w:tc>
          <w:tcPr>
            <w:tcW w:w="3106" w:type="dxa"/>
            <w:shd w:val="clear" w:color="auto" w:fill="BFBFBF"/>
            <w:vAlign w:val="center"/>
          </w:tcPr>
          <w:p w14:paraId="24D8615E" w14:textId="77777777" w:rsidR="00E65091" w:rsidRPr="00F75A72" w:rsidRDefault="00E65091" w:rsidP="00B823FA">
            <w:pPr>
              <w:spacing w:after="0" w:line="320" w:lineRule="exact"/>
              <w:contextualSpacing/>
              <w:jc w:val="center"/>
              <w:rPr>
                <w:rFonts w:ascii="Georgia" w:hAnsi="Georgia" w:cs="Tahoma"/>
                <w:b/>
                <w:sz w:val="22"/>
                <w:szCs w:val="22"/>
              </w:rPr>
            </w:pPr>
            <w:r w:rsidRPr="00F75A72">
              <w:rPr>
                <w:rFonts w:ascii="Georgia" w:hAnsi="Georgia" w:cs="Tahoma"/>
                <w:b/>
                <w:sz w:val="22"/>
                <w:szCs w:val="22"/>
              </w:rPr>
              <w:t>Datas de Pagamento dos Juros Remuneratórios</w:t>
            </w:r>
          </w:p>
        </w:tc>
      </w:tr>
      <w:tr w:rsidR="00F75A72" w:rsidRPr="00F75A72" w14:paraId="7F662F86" w14:textId="77777777" w:rsidTr="009D5A59">
        <w:tblPrEx>
          <w:tblLook w:val="0000" w:firstRow="0" w:lastRow="0" w:firstColumn="0" w:lastColumn="0" w:noHBand="0" w:noVBand="0"/>
        </w:tblPrEx>
        <w:trPr>
          <w:trHeight w:val="189"/>
          <w:jc w:val="center"/>
        </w:trPr>
        <w:tc>
          <w:tcPr>
            <w:tcW w:w="1671" w:type="dxa"/>
            <w:vAlign w:val="center"/>
          </w:tcPr>
          <w:p w14:paraId="7ECBC507" w14:textId="77777777" w:rsidR="00E65091" w:rsidRPr="00F75A72" w:rsidRDefault="00E65091"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1</w:t>
            </w:r>
          </w:p>
        </w:tc>
        <w:tc>
          <w:tcPr>
            <w:tcW w:w="3106" w:type="dxa"/>
          </w:tcPr>
          <w:p w14:paraId="6A52A3E3" w14:textId="75F53C15" w:rsidR="00E65091" w:rsidRPr="00F75A72" w:rsidRDefault="00F16469" w:rsidP="00B823FA">
            <w:pPr>
              <w:spacing w:after="0" w:line="320" w:lineRule="exact"/>
              <w:contextualSpacing/>
              <w:jc w:val="center"/>
              <w:rPr>
                <w:rFonts w:ascii="Georgia" w:hAnsi="Georgia" w:cs="Tahoma"/>
                <w:sz w:val="22"/>
                <w:szCs w:val="22"/>
              </w:rPr>
            </w:pPr>
            <w:r>
              <w:rPr>
                <w:rFonts w:ascii="Georgia" w:hAnsi="Georgia" w:cs="Tahoma"/>
                <w:sz w:val="22"/>
                <w:szCs w:val="22"/>
              </w:rPr>
              <w:t>14</w:t>
            </w:r>
            <w:r w:rsidR="00122C6A" w:rsidRPr="00F75A72">
              <w:rPr>
                <w:rFonts w:ascii="Georgia" w:hAnsi="Georgia" w:cs="Tahoma"/>
                <w:sz w:val="22"/>
                <w:szCs w:val="22"/>
              </w:rPr>
              <w:t xml:space="preserve"> de março de 2023</w:t>
            </w:r>
          </w:p>
        </w:tc>
      </w:tr>
      <w:tr w:rsidR="00F75A72" w:rsidRPr="00F75A72" w14:paraId="4D703D17" w14:textId="77777777" w:rsidTr="009D5A59">
        <w:tblPrEx>
          <w:tblLook w:val="0000" w:firstRow="0" w:lastRow="0" w:firstColumn="0" w:lastColumn="0" w:noHBand="0" w:noVBand="0"/>
        </w:tblPrEx>
        <w:trPr>
          <w:trHeight w:val="189"/>
          <w:jc w:val="center"/>
        </w:trPr>
        <w:tc>
          <w:tcPr>
            <w:tcW w:w="1671" w:type="dxa"/>
            <w:vAlign w:val="center"/>
          </w:tcPr>
          <w:p w14:paraId="0E3A35BF"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2</w:t>
            </w:r>
          </w:p>
        </w:tc>
        <w:tc>
          <w:tcPr>
            <w:tcW w:w="3106" w:type="dxa"/>
          </w:tcPr>
          <w:p w14:paraId="6A2CA2D9" w14:textId="028476CA" w:rsidR="005273BB" w:rsidRPr="00F75A72" w:rsidRDefault="00F16469" w:rsidP="00B823FA">
            <w:pPr>
              <w:spacing w:after="0" w:line="320" w:lineRule="exact"/>
              <w:contextualSpacing/>
              <w:jc w:val="center"/>
              <w:rPr>
                <w:rFonts w:ascii="Georgia" w:hAnsi="Georgia" w:cs="Tahoma"/>
                <w:sz w:val="22"/>
                <w:szCs w:val="22"/>
              </w:rPr>
            </w:pPr>
            <w:r>
              <w:rPr>
                <w:rFonts w:ascii="Georgia" w:hAnsi="Georgia" w:cs="Tahoma"/>
                <w:sz w:val="22"/>
                <w:szCs w:val="22"/>
              </w:rPr>
              <w:t>14</w:t>
            </w:r>
            <w:r w:rsidR="00122C6A" w:rsidRPr="00F75A72">
              <w:rPr>
                <w:rFonts w:ascii="Georgia" w:hAnsi="Georgia" w:cs="Tahoma"/>
                <w:sz w:val="22"/>
                <w:szCs w:val="22"/>
              </w:rPr>
              <w:t xml:space="preserve"> de junho de 2023</w:t>
            </w:r>
          </w:p>
        </w:tc>
      </w:tr>
      <w:tr w:rsidR="00F75A72" w:rsidRPr="00F75A72" w14:paraId="0DFF32ED" w14:textId="77777777" w:rsidTr="009D5A59">
        <w:tblPrEx>
          <w:tblLook w:val="0000" w:firstRow="0" w:lastRow="0" w:firstColumn="0" w:lastColumn="0" w:noHBand="0" w:noVBand="0"/>
        </w:tblPrEx>
        <w:trPr>
          <w:trHeight w:val="189"/>
          <w:jc w:val="center"/>
        </w:trPr>
        <w:tc>
          <w:tcPr>
            <w:tcW w:w="1671" w:type="dxa"/>
            <w:vAlign w:val="center"/>
          </w:tcPr>
          <w:p w14:paraId="65E48886"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3</w:t>
            </w:r>
          </w:p>
        </w:tc>
        <w:tc>
          <w:tcPr>
            <w:tcW w:w="3106" w:type="dxa"/>
          </w:tcPr>
          <w:p w14:paraId="0B566F79" w14:textId="335AC9A3" w:rsidR="005273BB" w:rsidRPr="00F75A72" w:rsidRDefault="00F16469" w:rsidP="00B823FA">
            <w:pPr>
              <w:spacing w:after="0" w:line="320" w:lineRule="exact"/>
              <w:contextualSpacing/>
              <w:jc w:val="center"/>
              <w:rPr>
                <w:rFonts w:ascii="Georgia" w:hAnsi="Georgia" w:cs="Tahoma"/>
                <w:sz w:val="22"/>
                <w:szCs w:val="22"/>
              </w:rPr>
            </w:pPr>
            <w:r>
              <w:rPr>
                <w:rFonts w:ascii="Georgia" w:hAnsi="Georgia" w:cs="Tahoma"/>
                <w:sz w:val="22"/>
                <w:szCs w:val="22"/>
              </w:rPr>
              <w:t>14</w:t>
            </w:r>
            <w:r w:rsidR="00122C6A" w:rsidRPr="00F75A72">
              <w:rPr>
                <w:rFonts w:ascii="Georgia" w:hAnsi="Georgia" w:cs="Tahoma"/>
                <w:sz w:val="22"/>
                <w:szCs w:val="22"/>
              </w:rPr>
              <w:t xml:space="preserve"> de setembro de 2023</w:t>
            </w:r>
          </w:p>
        </w:tc>
      </w:tr>
      <w:tr w:rsidR="00F75A72" w:rsidRPr="00F75A72" w14:paraId="48F89A28" w14:textId="77777777" w:rsidTr="009D5A59">
        <w:tblPrEx>
          <w:tblLook w:val="0000" w:firstRow="0" w:lastRow="0" w:firstColumn="0" w:lastColumn="0" w:noHBand="0" w:noVBand="0"/>
        </w:tblPrEx>
        <w:trPr>
          <w:trHeight w:val="189"/>
          <w:jc w:val="center"/>
        </w:trPr>
        <w:tc>
          <w:tcPr>
            <w:tcW w:w="1671" w:type="dxa"/>
            <w:vAlign w:val="center"/>
          </w:tcPr>
          <w:p w14:paraId="125169E5"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4</w:t>
            </w:r>
          </w:p>
        </w:tc>
        <w:tc>
          <w:tcPr>
            <w:tcW w:w="3106" w:type="dxa"/>
          </w:tcPr>
          <w:p w14:paraId="585827B8" w14:textId="00402336" w:rsidR="005273BB" w:rsidRPr="00F75A72" w:rsidRDefault="00F16469" w:rsidP="00B823FA">
            <w:pPr>
              <w:spacing w:after="0" w:line="320" w:lineRule="exact"/>
              <w:contextualSpacing/>
              <w:jc w:val="center"/>
              <w:rPr>
                <w:rFonts w:ascii="Georgia" w:hAnsi="Georgia" w:cs="Tahoma"/>
                <w:sz w:val="22"/>
                <w:szCs w:val="22"/>
              </w:rPr>
            </w:pPr>
            <w:r>
              <w:rPr>
                <w:rFonts w:ascii="Georgia" w:hAnsi="Georgia" w:cs="Tahoma"/>
                <w:sz w:val="22"/>
                <w:szCs w:val="22"/>
              </w:rPr>
              <w:t>14</w:t>
            </w:r>
            <w:r w:rsidR="00122C6A" w:rsidRPr="00F75A72">
              <w:rPr>
                <w:rFonts w:ascii="Georgia" w:hAnsi="Georgia" w:cs="Tahoma"/>
                <w:sz w:val="22"/>
                <w:szCs w:val="22"/>
              </w:rPr>
              <w:t xml:space="preserve"> de dezembro de 2023</w:t>
            </w:r>
          </w:p>
        </w:tc>
      </w:tr>
      <w:tr w:rsidR="00F75A72" w:rsidRPr="00F75A72" w14:paraId="1F9C40B6" w14:textId="77777777" w:rsidTr="009D5A59">
        <w:tblPrEx>
          <w:tblLook w:val="0000" w:firstRow="0" w:lastRow="0" w:firstColumn="0" w:lastColumn="0" w:noHBand="0" w:noVBand="0"/>
        </w:tblPrEx>
        <w:trPr>
          <w:trHeight w:val="189"/>
          <w:jc w:val="center"/>
        </w:trPr>
        <w:tc>
          <w:tcPr>
            <w:tcW w:w="1671" w:type="dxa"/>
            <w:vAlign w:val="center"/>
          </w:tcPr>
          <w:p w14:paraId="043EC1FB"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5</w:t>
            </w:r>
          </w:p>
        </w:tc>
        <w:tc>
          <w:tcPr>
            <w:tcW w:w="3106" w:type="dxa"/>
          </w:tcPr>
          <w:p w14:paraId="76A47EAA" w14:textId="6C02D1C3" w:rsidR="005273BB" w:rsidRPr="00F75A72" w:rsidRDefault="00F16469" w:rsidP="00B823FA">
            <w:pPr>
              <w:spacing w:after="0" w:line="320" w:lineRule="exact"/>
              <w:contextualSpacing/>
              <w:jc w:val="center"/>
              <w:rPr>
                <w:rFonts w:ascii="Georgia" w:hAnsi="Georgia" w:cs="Tahoma"/>
                <w:sz w:val="22"/>
                <w:szCs w:val="22"/>
              </w:rPr>
            </w:pPr>
            <w:r>
              <w:rPr>
                <w:rFonts w:ascii="Georgia" w:hAnsi="Georgia" w:cs="Tahoma"/>
                <w:sz w:val="22"/>
                <w:szCs w:val="22"/>
              </w:rPr>
              <w:t>14</w:t>
            </w:r>
            <w:r w:rsidR="00122C6A" w:rsidRPr="00F75A72">
              <w:rPr>
                <w:rFonts w:ascii="Georgia" w:hAnsi="Georgia" w:cs="Tahoma"/>
                <w:sz w:val="22"/>
                <w:szCs w:val="22"/>
              </w:rPr>
              <w:t xml:space="preserve"> de março de 2024</w:t>
            </w:r>
          </w:p>
        </w:tc>
      </w:tr>
      <w:tr w:rsidR="00F75A72" w:rsidRPr="00F75A72" w14:paraId="55363752" w14:textId="77777777" w:rsidTr="009D5A59">
        <w:tblPrEx>
          <w:tblLook w:val="0000" w:firstRow="0" w:lastRow="0" w:firstColumn="0" w:lastColumn="0" w:noHBand="0" w:noVBand="0"/>
        </w:tblPrEx>
        <w:trPr>
          <w:trHeight w:val="189"/>
          <w:jc w:val="center"/>
        </w:trPr>
        <w:tc>
          <w:tcPr>
            <w:tcW w:w="1671" w:type="dxa"/>
            <w:vAlign w:val="center"/>
          </w:tcPr>
          <w:p w14:paraId="486B50D2"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6</w:t>
            </w:r>
          </w:p>
        </w:tc>
        <w:tc>
          <w:tcPr>
            <w:tcW w:w="3106" w:type="dxa"/>
          </w:tcPr>
          <w:p w14:paraId="580865CC" w14:textId="14F3ECB3" w:rsidR="005273BB" w:rsidRPr="00F75A72" w:rsidRDefault="00F16469" w:rsidP="00B823FA">
            <w:pPr>
              <w:spacing w:after="0" w:line="320" w:lineRule="exact"/>
              <w:contextualSpacing/>
              <w:jc w:val="center"/>
              <w:rPr>
                <w:rFonts w:ascii="Georgia" w:hAnsi="Georgia" w:cs="Tahoma"/>
                <w:sz w:val="22"/>
                <w:szCs w:val="22"/>
              </w:rPr>
            </w:pPr>
            <w:r>
              <w:rPr>
                <w:rFonts w:ascii="Georgia" w:hAnsi="Georgia" w:cs="Tahoma"/>
                <w:sz w:val="22"/>
                <w:szCs w:val="22"/>
              </w:rPr>
              <w:t>14</w:t>
            </w:r>
            <w:r w:rsidR="00122C6A" w:rsidRPr="00F75A72">
              <w:rPr>
                <w:rFonts w:ascii="Georgia" w:hAnsi="Georgia" w:cs="Tahoma"/>
                <w:sz w:val="22"/>
                <w:szCs w:val="22"/>
              </w:rPr>
              <w:t xml:space="preserve"> de junho de 2024</w:t>
            </w:r>
          </w:p>
        </w:tc>
      </w:tr>
      <w:tr w:rsidR="00F75A72" w:rsidRPr="00F75A72" w14:paraId="1010EBB9" w14:textId="77777777" w:rsidTr="009D5A59">
        <w:tblPrEx>
          <w:tblLook w:val="0000" w:firstRow="0" w:lastRow="0" w:firstColumn="0" w:lastColumn="0" w:noHBand="0" w:noVBand="0"/>
        </w:tblPrEx>
        <w:trPr>
          <w:trHeight w:val="189"/>
          <w:jc w:val="center"/>
        </w:trPr>
        <w:tc>
          <w:tcPr>
            <w:tcW w:w="1671" w:type="dxa"/>
            <w:vAlign w:val="center"/>
          </w:tcPr>
          <w:p w14:paraId="1BF53A6E"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7</w:t>
            </w:r>
          </w:p>
        </w:tc>
        <w:tc>
          <w:tcPr>
            <w:tcW w:w="3106" w:type="dxa"/>
          </w:tcPr>
          <w:p w14:paraId="29CF482F" w14:textId="3C4DAFB1" w:rsidR="005273BB" w:rsidRPr="00F75A72" w:rsidRDefault="00F16469" w:rsidP="00B823FA">
            <w:pPr>
              <w:spacing w:after="0" w:line="320" w:lineRule="exact"/>
              <w:contextualSpacing/>
              <w:jc w:val="center"/>
              <w:rPr>
                <w:rFonts w:ascii="Georgia" w:hAnsi="Georgia" w:cs="Tahoma"/>
                <w:sz w:val="22"/>
                <w:szCs w:val="22"/>
              </w:rPr>
            </w:pPr>
            <w:r>
              <w:rPr>
                <w:rFonts w:ascii="Georgia" w:hAnsi="Georgia" w:cs="Tahoma"/>
                <w:sz w:val="22"/>
                <w:szCs w:val="22"/>
              </w:rPr>
              <w:t>14</w:t>
            </w:r>
            <w:r w:rsidR="00122C6A" w:rsidRPr="00F75A72">
              <w:rPr>
                <w:rFonts w:ascii="Georgia" w:hAnsi="Georgia" w:cs="Tahoma"/>
                <w:sz w:val="22"/>
                <w:szCs w:val="22"/>
              </w:rPr>
              <w:t xml:space="preserve"> de setembro de 2024</w:t>
            </w:r>
          </w:p>
        </w:tc>
      </w:tr>
      <w:tr w:rsidR="00F75A72" w:rsidRPr="00F75A72" w14:paraId="6068827E" w14:textId="77777777" w:rsidTr="009D5A59">
        <w:tblPrEx>
          <w:tblLook w:val="0000" w:firstRow="0" w:lastRow="0" w:firstColumn="0" w:lastColumn="0" w:noHBand="0" w:noVBand="0"/>
        </w:tblPrEx>
        <w:trPr>
          <w:trHeight w:val="189"/>
          <w:jc w:val="center"/>
        </w:trPr>
        <w:tc>
          <w:tcPr>
            <w:tcW w:w="1671" w:type="dxa"/>
            <w:vAlign w:val="center"/>
          </w:tcPr>
          <w:p w14:paraId="742FD7F8"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8</w:t>
            </w:r>
          </w:p>
        </w:tc>
        <w:tc>
          <w:tcPr>
            <w:tcW w:w="3106" w:type="dxa"/>
          </w:tcPr>
          <w:p w14:paraId="6A7D3509" w14:textId="1E39BDA5" w:rsidR="005273BB" w:rsidRPr="00F75A72" w:rsidRDefault="00F16469" w:rsidP="00B823FA">
            <w:pPr>
              <w:spacing w:after="0" w:line="320" w:lineRule="exact"/>
              <w:contextualSpacing/>
              <w:jc w:val="center"/>
              <w:rPr>
                <w:rFonts w:ascii="Georgia" w:hAnsi="Georgia" w:cs="Tahoma"/>
                <w:sz w:val="22"/>
                <w:szCs w:val="22"/>
              </w:rPr>
            </w:pPr>
            <w:r>
              <w:rPr>
                <w:rFonts w:ascii="Georgia" w:hAnsi="Georgia" w:cs="Tahoma"/>
                <w:sz w:val="22"/>
                <w:szCs w:val="22"/>
              </w:rPr>
              <w:t>14</w:t>
            </w:r>
            <w:r w:rsidR="00122C6A" w:rsidRPr="00F75A72">
              <w:rPr>
                <w:rFonts w:ascii="Georgia" w:hAnsi="Georgia" w:cs="Tahoma"/>
                <w:sz w:val="22"/>
                <w:szCs w:val="22"/>
              </w:rPr>
              <w:t xml:space="preserve"> de dezembro de 2024</w:t>
            </w:r>
          </w:p>
        </w:tc>
      </w:tr>
      <w:tr w:rsidR="00F75A72" w:rsidRPr="00F75A72" w14:paraId="4F3D8714" w14:textId="77777777" w:rsidTr="009D5A59">
        <w:tblPrEx>
          <w:tblLook w:val="0000" w:firstRow="0" w:lastRow="0" w:firstColumn="0" w:lastColumn="0" w:noHBand="0" w:noVBand="0"/>
        </w:tblPrEx>
        <w:trPr>
          <w:trHeight w:val="189"/>
          <w:jc w:val="center"/>
        </w:trPr>
        <w:tc>
          <w:tcPr>
            <w:tcW w:w="1671" w:type="dxa"/>
            <w:vAlign w:val="center"/>
          </w:tcPr>
          <w:p w14:paraId="24630F04"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9</w:t>
            </w:r>
          </w:p>
        </w:tc>
        <w:tc>
          <w:tcPr>
            <w:tcW w:w="3106" w:type="dxa"/>
          </w:tcPr>
          <w:p w14:paraId="0743CDDF" w14:textId="7B019459" w:rsidR="005273BB" w:rsidRPr="00F75A72" w:rsidRDefault="00F16469" w:rsidP="00B823FA">
            <w:pPr>
              <w:spacing w:after="0" w:line="320" w:lineRule="exact"/>
              <w:contextualSpacing/>
              <w:jc w:val="center"/>
              <w:rPr>
                <w:rFonts w:ascii="Georgia" w:hAnsi="Georgia" w:cs="Tahoma"/>
                <w:sz w:val="22"/>
                <w:szCs w:val="22"/>
              </w:rPr>
            </w:pPr>
            <w:r>
              <w:rPr>
                <w:rFonts w:ascii="Georgia" w:hAnsi="Georgia" w:cs="Tahoma"/>
                <w:sz w:val="22"/>
                <w:szCs w:val="22"/>
              </w:rPr>
              <w:t>14</w:t>
            </w:r>
            <w:r w:rsidR="00122C6A" w:rsidRPr="00F75A72">
              <w:rPr>
                <w:rFonts w:ascii="Georgia" w:hAnsi="Georgia" w:cs="Tahoma"/>
                <w:sz w:val="22"/>
                <w:szCs w:val="22"/>
              </w:rPr>
              <w:t xml:space="preserve"> de março de 2025</w:t>
            </w:r>
          </w:p>
        </w:tc>
      </w:tr>
      <w:tr w:rsidR="00F75A72" w:rsidRPr="00F75A72" w14:paraId="66793CA2" w14:textId="77777777" w:rsidTr="009D5A59">
        <w:tblPrEx>
          <w:tblLook w:val="0000" w:firstRow="0" w:lastRow="0" w:firstColumn="0" w:lastColumn="0" w:noHBand="0" w:noVBand="0"/>
        </w:tblPrEx>
        <w:trPr>
          <w:trHeight w:val="189"/>
          <w:jc w:val="center"/>
        </w:trPr>
        <w:tc>
          <w:tcPr>
            <w:tcW w:w="1671" w:type="dxa"/>
            <w:vAlign w:val="center"/>
          </w:tcPr>
          <w:p w14:paraId="0673E468"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10</w:t>
            </w:r>
          </w:p>
        </w:tc>
        <w:tc>
          <w:tcPr>
            <w:tcW w:w="3106" w:type="dxa"/>
          </w:tcPr>
          <w:p w14:paraId="270E30F7" w14:textId="44A53217" w:rsidR="005273BB" w:rsidRPr="00F75A72" w:rsidRDefault="00F16469" w:rsidP="00B823FA">
            <w:pPr>
              <w:spacing w:after="0" w:line="320" w:lineRule="exact"/>
              <w:contextualSpacing/>
              <w:jc w:val="center"/>
              <w:rPr>
                <w:rFonts w:ascii="Georgia" w:hAnsi="Georgia" w:cs="Tahoma"/>
                <w:sz w:val="22"/>
                <w:szCs w:val="22"/>
              </w:rPr>
            </w:pPr>
            <w:r>
              <w:rPr>
                <w:rFonts w:ascii="Georgia" w:hAnsi="Georgia" w:cs="Tahoma"/>
                <w:sz w:val="22"/>
                <w:szCs w:val="22"/>
              </w:rPr>
              <w:t>14</w:t>
            </w:r>
            <w:r w:rsidR="00122C6A" w:rsidRPr="00F75A72">
              <w:rPr>
                <w:rFonts w:ascii="Georgia" w:hAnsi="Georgia" w:cs="Tahoma"/>
                <w:sz w:val="22"/>
                <w:szCs w:val="22"/>
              </w:rPr>
              <w:t xml:space="preserve"> de junho de 2025</w:t>
            </w:r>
          </w:p>
        </w:tc>
      </w:tr>
      <w:tr w:rsidR="00F75A72" w:rsidRPr="00F75A72" w14:paraId="791D01A0" w14:textId="77777777" w:rsidTr="009D5A59">
        <w:tblPrEx>
          <w:tblLook w:val="0000" w:firstRow="0" w:lastRow="0" w:firstColumn="0" w:lastColumn="0" w:noHBand="0" w:noVBand="0"/>
        </w:tblPrEx>
        <w:trPr>
          <w:trHeight w:val="189"/>
          <w:jc w:val="center"/>
        </w:trPr>
        <w:tc>
          <w:tcPr>
            <w:tcW w:w="1671" w:type="dxa"/>
            <w:vAlign w:val="center"/>
          </w:tcPr>
          <w:p w14:paraId="541808F0"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lastRenderedPageBreak/>
              <w:t>11</w:t>
            </w:r>
          </w:p>
        </w:tc>
        <w:tc>
          <w:tcPr>
            <w:tcW w:w="3106" w:type="dxa"/>
          </w:tcPr>
          <w:p w14:paraId="391BC338" w14:textId="75ADAA82" w:rsidR="005273BB" w:rsidRPr="00103D84" w:rsidRDefault="00F16469" w:rsidP="00B823FA">
            <w:pPr>
              <w:spacing w:after="0" w:line="320" w:lineRule="exact"/>
              <w:contextualSpacing/>
              <w:jc w:val="center"/>
              <w:rPr>
                <w:rFonts w:ascii="Georgia" w:hAnsi="Georgia"/>
                <w:sz w:val="22"/>
              </w:rPr>
            </w:pPr>
            <w:r>
              <w:rPr>
                <w:rFonts w:ascii="Georgia" w:hAnsi="Georgia" w:cs="Tahoma"/>
                <w:sz w:val="22"/>
                <w:szCs w:val="22"/>
              </w:rPr>
              <w:t>14</w:t>
            </w:r>
            <w:r w:rsidR="00122C6A" w:rsidRPr="00F75A72">
              <w:rPr>
                <w:rFonts w:ascii="Georgia" w:hAnsi="Georgia" w:cs="Tahoma"/>
                <w:sz w:val="22"/>
                <w:szCs w:val="22"/>
              </w:rPr>
              <w:t xml:space="preserve"> de setembro de 2025</w:t>
            </w:r>
          </w:p>
        </w:tc>
      </w:tr>
      <w:tr w:rsidR="00F75A72" w:rsidRPr="00F75A72" w14:paraId="393D7878" w14:textId="77777777" w:rsidTr="009D5A59">
        <w:tblPrEx>
          <w:tblLook w:val="0000" w:firstRow="0" w:lastRow="0" w:firstColumn="0" w:lastColumn="0" w:noHBand="0" w:noVBand="0"/>
        </w:tblPrEx>
        <w:trPr>
          <w:trHeight w:val="189"/>
          <w:jc w:val="center"/>
        </w:trPr>
        <w:tc>
          <w:tcPr>
            <w:tcW w:w="1671" w:type="dxa"/>
            <w:vAlign w:val="center"/>
          </w:tcPr>
          <w:p w14:paraId="68D43F7F"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12</w:t>
            </w:r>
          </w:p>
        </w:tc>
        <w:tc>
          <w:tcPr>
            <w:tcW w:w="3106" w:type="dxa"/>
          </w:tcPr>
          <w:p w14:paraId="3194EC64" w14:textId="294C1910" w:rsidR="005273BB" w:rsidRPr="00103D84" w:rsidRDefault="00F16469" w:rsidP="00B823FA">
            <w:pPr>
              <w:spacing w:after="0" w:line="320" w:lineRule="exact"/>
              <w:contextualSpacing/>
              <w:jc w:val="center"/>
              <w:rPr>
                <w:rFonts w:ascii="Georgia" w:hAnsi="Georgia"/>
                <w:sz w:val="22"/>
              </w:rPr>
            </w:pPr>
            <w:r>
              <w:rPr>
                <w:rFonts w:ascii="Georgia" w:hAnsi="Georgia" w:cs="Tahoma"/>
                <w:sz w:val="22"/>
                <w:szCs w:val="22"/>
              </w:rPr>
              <w:t>14</w:t>
            </w:r>
            <w:r w:rsidR="00122C6A" w:rsidRPr="00F75A72">
              <w:rPr>
                <w:rFonts w:ascii="Georgia" w:hAnsi="Georgia" w:cs="Tahoma"/>
                <w:sz w:val="22"/>
                <w:szCs w:val="22"/>
              </w:rPr>
              <w:t xml:space="preserve"> de dezembro de 2025</w:t>
            </w:r>
          </w:p>
        </w:tc>
      </w:tr>
      <w:tr w:rsidR="00F75A72" w:rsidRPr="00F75A72" w14:paraId="20C438E5" w14:textId="77777777" w:rsidTr="009D5A59">
        <w:tblPrEx>
          <w:tblLook w:val="0000" w:firstRow="0" w:lastRow="0" w:firstColumn="0" w:lastColumn="0" w:noHBand="0" w:noVBand="0"/>
        </w:tblPrEx>
        <w:trPr>
          <w:trHeight w:val="189"/>
          <w:jc w:val="center"/>
        </w:trPr>
        <w:tc>
          <w:tcPr>
            <w:tcW w:w="1671" w:type="dxa"/>
            <w:vAlign w:val="center"/>
          </w:tcPr>
          <w:p w14:paraId="064359A8"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13</w:t>
            </w:r>
          </w:p>
        </w:tc>
        <w:tc>
          <w:tcPr>
            <w:tcW w:w="3106" w:type="dxa"/>
          </w:tcPr>
          <w:p w14:paraId="60D32F23" w14:textId="5F3F4814" w:rsidR="005273BB" w:rsidRPr="00103D84" w:rsidRDefault="00F16469" w:rsidP="00B823FA">
            <w:pPr>
              <w:spacing w:after="0" w:line="320" w:lineRule="exact"/>
              <w:contextualSpacing/>
              <w:jc w:val="center"/>
              <w:rPr>
                <w:rFonts w:ascii="Georgia" w:hAnsi="Georgia"/>
                <w:sz w:val="22"/>
              </w:rPr>
            </w:pPr>
            <w:r>
              <w:rPr>
                <w:rFonts w:ascii="Georgia" w:hAnsi="Georgia" w:cs="Tahoma"/>
                <w:sz w:val="22"/>
                <w:szCs w:val="22"/>
              </w:rPr>
              <w:t>14</w:t>
            </w:r>
            <w:r w:rsidR="00122C6A" w:rsidRPr="00F75A72">
              <w:rPr>
                <w:rFonts w:ascii="Georgia" w:hAnsi="Georgia" w:cs="Tahoma"/>
                <w:sz w:val="22"/>
                <w:szCs w:val="22"/>
              </w:rPr>
              <w:t xml:space="preserve"> de março de 2026</w:t>
            </w:r>
          </w:p>
        </w:tc>
      </w:tr>
      <w:tr w:rsidR="00F75A72" w:rsidRPr="00F75A72" w14:paraId="1522C978" w14:textId="77777777" w:rsidTr="009D5A59">
        <w:tblPrEx>
          <w:tblLook w:val="0000" w:firstRow="0" w:lastRow="0" w:firstColumn="0" w:lastColumn="0" w:noHBand="0" w:noVBand="0"/>
        </w:tblPrEx>
        <w:trPr>
          <w:trHeight w:val="189"/>
          <w:jc w:val="center"/>
        </w:trPr>
        <w:tc>
          <w:tcPr>
            <w:tcW w:w="1671" w:type="dxa"/>
            <w:vAlign w:val="center"/>
          </w:tcPr>
          <w:p w14:paraId="22C7613D"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14</w:t>
            </w:r>
          </w:p>
        </w:tc>
        <w:tc>
          <w:tcPr>
            <w:tcW w:w="3106" w:type="dxa"/>
          </w:tcPr>
          <w:p w14:paraId="55EA35E7" w14:textId="557DDC63" w:rsidR="005273BB" w:rsidRPr="00103D84" w:rsidRDefault="00F16469" w:rsidP="00B823FA">
            <w:pPr>
              <w:spacing w:after="0" w:line="320" w:lineRule="exact"/>
              <w:contextualSpacing/>
              <w:jc w:val="center"/>
              <w:rPr>
                <w:rFonts w:ascii="Georgia" w:hAnsi="Georgia"/>
                <w:sz w:val="22"/>
              </w:rPr>
            </w:pPr>
            <w:r>
              <w:rPr>
                <w:rFonts w:ascii="Georgia" w:hAnsi="Georgia" w:cs="Tahoma"/>
                <w:sz w:val="22"/>
                <w:szCs w:val="22"/>
              </w:rPr>
              <w:t>14</w:t>
            </w:r>
            <w:r w:rsidR="00122C6A" w:rsidRPr="00F75A72">
              <w:rPr>
                <w:rFonts w:ascii="Georgia" w:hAnsi="Georgia" w:cs="Tahoma"/>
                <w:sz w:val="22"/>
                <w:szCs w:val="22"/>
              </w:rPr>
              <w:t xml:space="preserve"> de junho de 2026</w:t>
            </w:r>
          </w:p>
        </w:tc>
      </w:tr>
      <w:tr w:rsidR="00F75A72" w:rsidRPr="00F75A72" w14:paraId="1F92449C" w14:textId="77777777" w:rsidTr="009D5A59">
        <w:tblPrEx>
          <w:tblLook w:val="0000" w:firstRow="0" w:lastRow="0" w:firstColumn="0" w:lastColumn="0" w:noHBand="0" w:noVBand="0"/>
        </w:tblPrEx>
        <w:trPr>
          <w:trHeight w:val="189"/>
          <w:jc w:val="center"/>
        </w:trPr>
        <w:tc>
          <w:tcPr>
            <w:tcW w:w="1671" w:type="dxa"/>
            <w:vAlign w:val="center"/>
          </w:tcPr>
          <w:p w14:paraId="7297BF4E"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15</w:t>
            </w:r>
          </w:p>
        </w:tc>
        <w:tc>
          <w:tcPr>
            <w:tcW w:w="3106" w:type="dxa"/>
          </w:tcPr>
          <w:p w14:paraId="429314D0" w14:textId="4E456623" w:rsidR="005273BB" w:rsidRPr="00103D84" w:rsidRDefault="00F16469" w:rsidP="00B823FA">
            <w:pPr>
              <w:spacing w:after="0" w:line="320" w:lineRule="exact"/>
              <w:contextualSpacing/>
              <w:jc w:val="center"/>
              <w:rPr>
                <w:rFonts w:ascii="Georgia" w:hAnsi="Georgia"/>
                <w:sz w:val="22"/>
              </w:rPr>
            </w:pPr>
            <w:r>
              <w:rPr>
                <w:rFonts w:ascii="Georgia" w:hAnsi="Georgia" w:cs="Tahoma"/>
                <w:sz w:val="22"/>
                <w:szCs w:val="22"/>
              </w:rPr>
              <w:t>14</w:t>
            </w:r>
            <w:r w:rsidR="00122C6A" w:rsidRPr="00F75A72">
              <w:rPr>
                <w:rFonts w:ascii="Georgia" w:hAnsi="Georgia" w:cs="Tahoma"/>
                <w:sz w:val="22"/>
                <w:szCs w:val="22"/>
              </w:rPr>
              <w:t xml:space="preserve"> de setembro de 2026</w:t>
            </w:r>
          </w:p>
        </w:tc>
      </w:tr>
      <w:tr w:rsidR="00F75A72" w:rsidRPr="00F75A72" w14:paraId="3E3215A3" w14:textId="77777777" w:rsidTr="009D5A59">
        <w:tblPrEx>
          <w:tblLook w:val="0000" w:firstRow="0" w:lastRow="0" w:firstColumn="0" w:lastColumn="0" w:noHBand="0" w:noVBand="0"/>
        </w:tblPrEx>
        <w:trPr>
          <w:trHeight w:val="189"/>
          <w:jc w:val="center"/>
        </w:trPr>
        <w:tc>
          <w:tcPr>
            <w:tcW w:w="1671" w:type="dxa"/>
            <w:vAlign w:val="center"/>
          </w:tcPr>
          <w:p w14:paraId="495ECE5E"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16</w:t>
            </w:r>
          </w:p>
        </w:tc>
        <w:tc>
          <w:tcPr>
            <w:tcW w:w="3106" w:type="dxa"/>
          </w:tcPr>
          <w:p w14:paraId="551FC0BE" w14:textId="3118EBE5" w:rsidR="005273BB" w:rsidRPr="00103D84" w:rsidRDefault="00F16469" w:rsidP="00B823FA">
            <w:pPr>
              <w:spacing w:after="0" w:line="320" w:lineRule="exact"/>
              <w:contextualSpacing/>
              <w:jc w:val="center"/>
              <w:rPr>
                <w:rFonts w:ascii="Georgia" w:hAnsi="Georgia"/>
                <w:sz w:val="22"/>
              </w:rPr>
            </w:pPr>
            <w:r>
              <w:rPr>
                <w:rFonts w:ascii="Georgia" w:hAnsi="Georgia" w:cs="Tahoma"/>
                <w:sz w:val="22"/>
                <w:szCs w:val="22"/>
              </w:rPr>
              <w:t>14</w:t>
            </w:r>
            <w:r w:rsidR="00122C6A" w:rsidRPr="00F75A72">
              <w:rPr>
                <w:rFonts w:ascii="Georgia" w:hAnsi="Georgia" w:cs="Tahoma"/>
                <w:sz w:val="22"/>
                <w:szCs w:val="22"/>
              </w:rPr>
              <w:t xml:space="preserve"> de dezembro de 2026</w:t>
            </w:r>
          </w:p>
        </w:tc>
      </w:tr>
      <w:tr w:rsidR="00F75A72" w:rsidRPr="00F75A72" w14:paraId="0E12D96C" w14:textId="77777777" w:rsidTr="009D5A59">
        <w:tblPrEx>
          <w:tblLook w:val="0000" w:firstRow="0" w:lastRow="0" w:firstColumn="0" w:lastColumn="0" w:noHBand="0" w:noVBand="0"/>
        </w:tblPrEx>
        <w:trPr>
          <w:trHeight w:val="189"/>
          <w:jc w:val="center"/>
        </w:trPr>
        <w:tc>
          <w:tcPr>
            <w:tcW w:w="1671" w:type="dxa"/>
            <w:vAlign w:val="center"/>
          </w:tcPr>
          <w:p w14:paraId="2274D52D"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17</w:t>
            </w:r>
          </w:p>
        </w:tc>
        <w:tc>
          <w:tcPr>
            <w:tcW w:w="3106" w:type="dxa"/>
          </w:tcPr>
          <w:p w14:paraId="7722D358" w14:textId="5296D1C0" w:rsidR="005273BB" w:rsidRPr="00103D84" w:rsidRDefault="00F16469" w:rsidP="00B823FA">
            <w:pPr>
              <w:spacing w:after="0" w:line="320" w:lineRule="exact"/>
              <w:contextualSpacing/>
              <w:jc w:val="center"/>
              <w:rPr>
                <w:rFonts w:ascii="Georgia" w:hAnsi="Georgia"/>
                <w:sz w:val="22"/>
              </w:rPr>
            </w:pPr>
            <w:r>
              <w:rPr>
                <w:rFonts w:ascii="Georgia" w:hAnsi="Georgia" w:cs="Tahoma"/>
                <w:sz w:val="22"/>
                <w:szCs w:val="22"/>
              </w:rPr>
              <w:t>14</w:t>
            </w:r>
            <w:r w:rsidR="00122C6A" w:rsidRPr="00F75A72">
              <w:rPr>
                <w:rFonts w:ascii="Georgia" w:hAnsi="Georgia" w:cs="Tahoma"/>
                <w:sz w:val="22"/>
                <w:szCs w:val="22"/>
              </w:rPr>
              <w:t xml:space="preserve"> de março de 2027</w:t>
            </w:r>
          </w:p>
        </w:tc>
      </w:tr>
      <w:tr w:rsidR="00F75A72" w:rsidRPr="00F75A72" w14:paraId="0F219F70" w14:textId="77777777" w:rsidTr="009D5A59">
        <w:tblPrEx>
          <w:tblLook w:val="0000" w:firstRow="0" w:lastRow="0" w:firstColumn="0" w:lastColumn="0" w:noHBand="0" w:noVBand="0"/>
        </w:tblPrEx>
        <w:trPr>
          <w:trHeight w:val="189"/>
          <w:jc w:val="center"/>
        </w:trPr>
        <w:tc>
          <w:tcPr>
            <w:tcW w:w="1671" w:type="dxa"/>
            <w:vAlign w:val="center"/>
          </w:tcPr>
          <w:p w14:paraId="042BC0DB"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18</w:t>
            </w:r>
          </w:p>
        </w:tc>
        <w:tc>
          <w:tcPr>
            <w:tcW w:w="3106" w:type="dxa"/>
          </w:tcPr>
          <w:p w14:paraId="1D924304" w14:textId="3F6D5C96" w:rsidR="005273BB" w:rsidRPr="00103D84" w:rsidRDefault="00F16469" w:rsidP="00B823FA">
            <w:pPr>
              <w:spacing w:after="0" w:line="320" w:lineRule="exact"/>
              <w:contextualSpacing/>
              <w:jc w:val="center"/>
              <w:rPr>
                <w:rFonts w:ascii="Georgia" w:hAnsi="Georgia"/>
                <w:sz w:val="22"/>
              </w:rPr>
            </w:pPr>
            <w:r>
              <w:rPr>
                <w:rFonts w:ascii="Georgia" w:hAnsi="Georgia" w:cs="Tahoma"/>
                <w:sz w:val="22"/>
                <w:szCs w:val="22"/>
              </w:rPr>
              <w:t>14</w:t>
            </w:r>
            <w:r w:rsidR="00122C6A" w:rsidRPr="00F75A72">
              <w:rPr>
                <w:rFonts w:ascii="Georgia" w:hAnsi="Georgia" w:cs="Tahoma"/>
                <w:sz w:val="22"/>
                <w:szCs w:val="22"/>
              </w:rPr>
              <w:t xml:space="preserve"> de junho de 2027</w:t>
            </w:r>
          </w:p>
        </w:tc>
      </w:tr>
      <w:tr w:rsidR="00F75A72" w:rsidRPr="00F75A72" w14:paraId="692E9315" w14:textId="77777777" w:rsidTr="009D5A59">
        <w:tblPrEx>
          <w:tblLook w:val="0000" w:firstRow="0" w:lastRow="0" w:firstColumn="0" w:lastColumn="0" w:noHBand="0" w:noVBand="0"/>
        </w:tblPrEx>
        <w:trPr>
          <w:trHeight w:val="189"/>
          <w:jc w:val="center"/>
        </w:trPr>
        <w:tc>
          <w:tcPr>
            <w:tcW w:w="1671" w:type="dxa"/>
            <w:vAlign w:val="center"/>
          </w:tcPr>
          <w:p w14:paraId="17EE3AE5"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19</w:t>
            </w:r>
          </w:p>
        </w:tc>
        <w:tc>
          <w:tcPr>
            <w:tcW w:w="3106" w:type="dxa"/>
          </w:tcPr>
          <w:p w14:paraId="2956274E" w14:textId="4CFE153A" w:rsidR="005273BB" w:rsidRPr="00103D84" w:rsidRDefault="00F16469" w:rsidP="00B823FA">
            <w:pPr>
              <w:spacing w:after="0" w:line="320" w:lineRule="exact"/>
              <w:contextualSpacing/>
              <w:jc w:val="center"/>
              <w:rPr>
                <w:rFonts w:ascii="Georgia" w:hAnsi="Georgia"/>
                <w:sz w:val="22"/>
              </w:rPr>
            </w:pPr>
            <w:r>
              <w:rPr>
                <w:rFonts w:ascii="Georgia" w:hAnsi="Georgia" w:cs="Tahoma"/>
                <w:sz w:val="22"/>
                <w:szCs w:val="22"/>
              </w:rPr>
              <w:t>14</w:t>
            </w:r>
            <w:r w:rsidR="00122C6A" w:rsidRPr="00F75A72">
              <w:rPr>
                <w:rFonts w:ascii="Georgia" w:hAnsi="Georgia" w:cs="Tahoma"/>
                <w:sz w:val="22"/>
                <w:szCs w:val="22"/>
              </w:rPr>
              <w:t xml:space="preserve"> de setembro de 2027</w:t>
            </w:r>
          </w:p>
        </w:tc>
      </w:tr>
      <w:tr w:rsidR="005273BB" w:rsidRPr="00F75A72" w14:paraId="75166138" w14:textId="77777777" w:rsidTr="00A56F32">
        <w:tblPrEx>
          <w:tblLook w:val="0000" w:firstRow="0" w:lastRow="0" w:firstColumn="0" w:lastColumn="0" w:noHBand="0" w:noVBand="0"/>
        </w:tblPrEx>
        <w:trPr>
          <w:trHeight w:val="189"/>
          <w:jc w:val="center"/>
        </w:trPr>
        <w:tc>
          <w:tcPr>
            <w:tcW w:w="1671" w:type="dxa"/>
            <w:vAlign w:val="center"/>
          </w:tcPr>
          <w:p w14:paraId="3ACD6BDD"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20</w:t>
            </w:r>
          </w:p>
        </w:tc>
        <w:tc>
          <w:tcPr>
            <w:tcW w:w="3106" w:type="dxa"/>
          </w:tcPr>
          <w:p w14:paraId="75AFD1F4" w14:textId="77777777" w:rsidR="005273BB" w:rsidRPr="00103D84" w:rsidRDefault="005273BB" w:rsidP="00B823FA">
            <w:pPr>
              <w:spacing w:after="0" w:line="320" w:lineRule="exact"/>
              <w:contextualSpacing/>
              <w:jc w:val="center"/>
              <w:rPr>
                <w:rFonts w:ascii="Georgia" w:hAnsi="Georgia"/>
                <w:sz w:val="22"/>
              </w:rPr>
            </w:pPr>
            <w:r w:rsidRPr="00F75A72">
              <w:rPr>
                <w:rFonts w:ascii="Georgia" w:hAnsi="Georgia" w:cs="Tahoma"/>
                <w:sz w:val="22"/>
                <w:szCs w:val="22"/>
              </w:rPr>
              <w:t>Data de Vencimento</w:t>
            </w:r>
          </w:p>
        </w:tc>
      </w:tr>
    </w:tbl>
    <w:p w14:paraId="769C8A9D"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6E7EB12D"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u w:val="single"/>
        </w:rPr>
      </w:pPr>
      <w:bookmarkStart w:id="101" w:name="_BPDC_LN_INS_1018"/>
      <w:bookmarkStart w:id="102" w:name="_BPDC_PR_INS_1019"/>
      <w:bookmarkEnd w:id="101"/>
      <w:bookmarkEnd w:id="102"/>
      <w:r w:rsidRPr="00F75A72">
        <w:rPr>
          <w:rFonts w:ascii="Georgia" w:hAnsi="Georgia" w:cs="Tahoma"/>
          <w:sz w:val="22"/>
          <w:szCs w:val="22"/>
        </w:rPr>
        <w:t>Fará jus aos pagamentos o Debenturista titular de Debêntures ao final do Dia Útil anterior a respectiva data de pagamento prevista na presente Escritura de Emissão.</w:t>
      </w:r>
    </w:p>
    <w:p w14:paraId="0D600D34" w14:textId="77777777" w:rsidR="00E65091" w:rsidRPr="00F75A72" w:rsidRDefault="00E65091" w:rsidP="00B823FA">
      <w:pPr>
        <w:pStyle w:val="PargrafodaLista"/>
        <w:spacing w:after="0" w:line="320" w:lineRule="exact"/>
        <w:ind w:left="0"/>
        <w:jc w:val="both"/>
        <w:rPr>
          <w:rFonts w:ascii="Georgia" w:hAnsi="Georgia" w:cs="Tahoma"/>
          <w:sz w:val="22"/>
          <w:szCs w:val="22"/>
          <w:u w:val="single"/>
        </w:rPr>
      </w:pPr>
    </w:p>
    <w:p w14:paraId="38E72F20"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rPr>
      </w:pPr>
      <w:r w:rsidRPr="00F75A72">
        <w:rPr>
          <w:rFonts w:ascii="Georgia" w:hAnsi="Georgia" w:cs="Tahoma"/>
          <w:b/>
          <w:sz w:val="22"/>
          <w:szCs w:val="22"/>
          <w:u w:val="single"/>
        </w:rPr>
        <w:t>Amortização do saldo do Valor Nominal Unitário</w:t>
      </w:r>
    </w:p>
    <w:p w14:paraId="1807B10D"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7A1FEBB4" w14:textId="67B02BCF"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Sem prejuízo das hipóteses de Resgate Antecipado Facultativo Total das Debêntures, Oferta de Resgate Antecipado Facultativo Total</w:t>
      </w:r>
      <w:bookmarkStart w:id="103" w:name="_Hlk74694947"/>
      <w:r w:rsidRPr="00F75A72">
        <w:rPr>
          <w:rFonts w:ascii="Georgia" w:hAnsi="Georgia" w:cs="Tahoma"/>
          <w:sz w:val="22"/>
          <w:szCs w:val="22"/>
        </w:rPr>
        <w:t>, Amortização Extraordinária Parcial ou pagamento antecipado decorrente do vencimento antecipado das obrigações decorrentes das Debênture, nos termos desta Escritura de Emissão,</w:t>
      </w:r>
      <w:bookmarkStart w:id="104" w:name="_Hlk74698310"/>
      <w:bookmarkStart w:id="105" w:name="_Hlk74820639"/>
      <w:r w:rsidRPr="00F75A72">
        <w:rPr>
          <w:rFonts w:ascii="Georgia" w:hAnsi="Georgia" w:cs="Tahoma"/>
          <w:sz w:val="22"/>
          <w:szCs w:val="22"/>
        </w:rPr>
        <w:t xml:space="preserve"> o saldo Valor Nominal Unitário será amortizado em parcelas trimestrais consecutivas</w:t>
      </w:r>
      <w:bookmarkEnd w:id="104"/>
      <w:r w:rsidRPr="00F75A72">
        <w:rPr>
          <w:rFonts w:ascii="Georgia" w:hAnsi="Georgia" w:cs="Tahoma"/>
          <w:sz w:val="22"/>
          <w:szCs w:val="22"/>
        </w:rPr>
        <w:t xml:space="preserve">, a partir do </w:t>
      </w:r>
      <w:bookmarkStart w:id="106" w:name="_cp_change_79"/>
      <w:r w:rsidRPr="00F75A72">
        <w:rPr>
          <w:rFonts w:ascii="Georgia" w:hAnsi="Georgia" w:cs="Tahoma"/>
          <w:sz w:val="22"/>
          <w:szCs w:val="22"/>
          <w:u w:color="0000FF"/>
        </w:rPr>
        <w:t>15º</w:t>
      </w:r>
      <w:bookmarkEnd w:id="106"/>
      <w:r w:rsidRPr="00F75A72">
        <w:rPr>
          <w:rFonts w:ascii="Georgia" w:hAnsi="Georgia" w:cs="Tahoma"/>
          <w:sz w:val="22"/>
          <w:szCs w:val="22"/>
        </w:rPr>
        <w:t xml:space="preserve"> (décimo </w:t>
      </w:r>
      <w:bookmarkStart w:id="107" w:name="_cp_change_81"/>
      <w:r w:rsidRPr="00F75A72">
        <w:rPr>
          <w:rFonts w:ascii="Georgia" w:hAnsi="Georgia" w:cs="Tahoma"/>
          <w:sz w:val="22"/>
          <w:szCs w:val="22"/>
          <w:u w:color="0000FF"/>
        </w:rPr>
        <w:t>quinto</w:t>
      </w:r>
      <w:bookmarkEnd w:id="107"/>
      <w:r w:rsidRPr="00F75A72">
        <w:rPr>
          <w:rFonts w:ascii="Georgia" w:hAnsi="Georgia" w:cs="Tahoma"/>
          <w:sz w:val="22"/>
          <w:szCs w:val="22"/>
        </w:rPr>
        <w:t xml:space="preserve">) mês </w:t>
      </w:r>
      <w:r w:rsidR="008C2D03">
        <w:rPr>
          <w:rFonts w:ascii="Georgia" w:hAnsi="Georgia" w:cs="Tahoma"/>
          <w:sz w:val="22"/>
          <w:szCs w:val="22"/>
        </w:rPr>
        <w:t xml:space="preserve">(inclusive) </w:t>
      </w:r>
      <w:r w:rsidRPr="00F75A72">
        <w:rPr>
          <w:rFonts w:ascii="Georgia" w:hAnsi="Georgia" w:cs="Tahoma"/>
          <w:sz w:val="22"/>
          <w:szCs w:val="22"/>
        </w:rPr>
        <w:t xml:space="preserve">contado da Data de Emissão, devidas sempre no dia </w:t>
      </w:r>
      <w:r w:rsidR="00F16469">
        <w:rPr>
          <w:rFonts w:ascii="Georgia" w:hAnsi="Georgia" w:cs="Tahoma"/>
          <w:sz w:val="22"/>
          <w:szCs w:val="22"/>
        </w:rPr>
        <w:t>14</w:t>
      </w:r>
      <w:r w:rsidRPr="00F75A72">
        <w:rPr>
          <w:rFonts w:ascii="Georgia" w:hAnsi="Georgia" w:cs="Tahoma"/>
          <w:sz w:val="22"/>
          <w:szCs w:val="22"/>
        </w:rPr>
        <w:t xml:space="preserve"> dos meses de março, junho, setembro e dezembro de cada ano, sendo a primeira parcela devida em </w:t>
      </w:r>
      <w:r w:rsidR="00F16469">
        <w:rPr>
          <w:rFonts w:ascii="Georgia" w:hAnsi="Georgia" w:cs="Tahoma"/>
          <w:sz w:val="22"/>
          <w:szCs w:val="22"/>
        </w:rPr>
        <w:t>14</w:t>
      </w:r>
      <w:r w:rsidRPr="00F75A72">
        <w:rPr>
          <w:rFonts w:ascii="Georgia" w:hAnsi="Georgia" w:cs="Tahoma"/>
          <w:sz w:val="22"/>
          <w:szCs w:val="22"/>
        </w:rPr>
        <w:t xml:space="preserve"> de março de 2024</w:t>
      </w:r>
      <w:r w:rsidRPr="00F75A72">
        <w:rPr>
          <w:rFonts w:ascii="Georgia" w:hAnsi="Georgia" w:cs="Tahoma"/>
          <w:b/>
          <w:sz w:val="22"/>
          <w:szCs w:val="22"/>
        </w:rPr>
        <w:t xml:space="preserve"> </w:t>
      </w:r>
      <w:r w:rsidRPr="00F75A72">
        <w:rPr>
          <w:rFonts w:ascii="Georgia" w:hAnsi="Georgia" w:cs="Tahoma"/>
          <w:sz w:val="22"/>
          <w:szCs w:val="22"/>
        </w:rPr>
        <w:t>e as demais parcelas serão devidas em cada uma das respectivas datas de amortização das Debêntures</w:t>
      </w:r>
      <w:bookmarkEnd w:id="105"/>
      <w:r w:rsidRPr="00F75A72">
        <w:rPr>
          <w:rFonts w:ascii="Georgia" w:hAnsi="Georgia" w:cs="Tahoma"/>
          <w:sz w:val="22"/>
          <w:szCs w:val="22"/>
        </w:rPr>
        <w:t>, de acordo com as datas indicadas na 2ª (segunda) coluna da tabela abaixo (cada uma delas uma “</w:t>
      </w:r>
      <w:r w:rsidRPr="00F75A72">
        <w:rPr>
          <w:rFonts w:ascii="Georgia" w:hAnsi="Georgia" w:cs="Tahoma"/>
          <w:sz w:val="22"/>
          <w:szCs w:val="22"/>
          <w:u w:val="single"/>
        </w:rPr>
        <w:t>Data de Amortização Programada</w:t>
      </w:r>
      <w:r w:rsidRPr="00F75A72">
        <w:rPr>
          <w:rFonts w:ascii="Georgia" w:hAnsi="Georgia" w:cs="Tahoma"/>
          <w:sz w:val="22"/>
          <w:szCs w:val="22"/>
        </w:rPr>
        <w:t>”) e percentuais previstos na 3ª (terceira) coluna da tabela a seguir</w:t>
      </w:r>
      <w:bookmarkEnd w:id="103"/>
      <w:r w:rsidRPr="00F75A72">
        <w:rPr>
          <w:rFonts w:ascii="Georgia" w:hAnsi="Georgia" w:cs="Tahoma"/>
          <w:sz w:val="22"/>
          <w:szCs w:val="22"/>
        </w:rPr>
        <w:t>:</w:t>
      </w:r>
      <w:bookmarkStart w:id="108" w:name="_cp_change_82"/>
      <w:r w:rsidR="00F75A72" w:rsidRPr="00F75A72">
        <w:rPr>
          <w:rFonts w:ascii="Georgia" w:hAnsi="Georgia" w:cs="Tahoma"/>
          <w:sz w:val="22"/>
          <w:szCs w:val="22"/>
          <w:u w:val="double" w:color="0000FF"/>
        </w:rPr>
        <w:t xml:space="preserve"> </w:t>
      </w:r>
      <w:bookmarkEnd w:id="108"/>
    </w:p>
    <w:p w14:paraId="35A24A22" w14:textId="77777777" w:rsidR="00E65091" w:rsidRPr="00F75A72" w:rsidRDefault="00E65091" w:rsidP="00B823FA">
      <w:pPr>
        <w:pStyle w:val="PargrafodaLista"/>
        <w:spacing w:after="0" w:line="320" w:lineRule="exact"/>
        <w:ind w:left="0"/>
        <w:jc w:val="both"/>
        <w:rPr>
          <w:rFonts w:ascii="Georgia" w:hAnsi="Georgia" w:cs="Tahoma"/>
          <w:sz w:val="22"/>
          <w:szCs w:val="22"/>
        </w:rPr>
      </w:pPr>
    </w:p>
    <w:tbl>
      <w:tblPr>
        <w:tblW w:w="7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2977"/>
        <w:gridCol w:w="3263"/>
      </w:tblGrid>
      <w:tr w:rsidR="00F75A72" w:rsidRPr="00F75A72" w14:paraId="61DA0CFB" w14:textId="77777777" w:rsidTr="008A68E8">
        <w:trPr>
          <w:trHeight w:val="283"/>
          <w:jc w:val="center"/>
        </w:trPr>
        <w:tc>
          <w:tcPr>
            <w:tcW w:w="1413" w:type="dxa"/>
            <w:shd w:val="clear" w:color="auto" w:fill="BFBFBF"/>
            <w:vAlign w:val="center"/>
          </w:tcPr>
          <w:p w14:paraId="2E02CA00" w14:textId="77777777" w:rsidR="00E65091" w:rsidRPr="00F75A72" w:rsidRDefault="00E65091" w:rsidP="00B823FA">
            <w:pPr>
              <w:spacing w:after="0" w:line="320" w:lineRule="exact"/>
              <w:contextualSpacing/>
              <w:jc w:val="center"/>
              <w:rPr>
                <w:rFonts w:ascii="Georgia" w:hAnsi="Georgia" w:cs="Tahoma"/>
                <w:b/>
                <w:sz w:val="22"/>
                <w:szCs w:val="22"/>
              </w:rPr>
            </w:pPr>
            <w:bookmarkStart w:id="109" w:name="_Hlk74694886"/>
            <w:r w:rsidRPr="00F75A72">
              <w:rPr>
                <w:rFonts w:ascii="Georgia" w:hAnsi="Georgia" w:cs="Tahoma"/>
                <w:b/>
                <w:sz w:val="22"/>
                <w:szCs w:val="22"/>
              </w:rPr>
              <w:t>Parcela</w:t>
            </w:r>
          </w:p>
        </w:tc>
        <w:tc>
          <w:tcPr>
            <w:tcW w:w="2977" w:type="dxa"/>
            <w:shd w:val="clear" w:color="auto" w:fill="BFBFBF"/>
            <w:vAlign w:val="center"/>
          </w:tcPr>
          <w:p w14:paraId="3C0C3F10" w14:textId="77777777" w:rsidR="00E65091" w:rsidRPr="00F75A72" w:rsidRDefault="00E65091" w:rsidP="00B823FA">
            <w:pPr>
              <w:spacing w:after="0" w:line="320" w:lineRule="exact"/>
              <w:contextualSpacing/>
              <w:jc w:val="center"/>
              <w:rPr>
                <w:rFonts w:ascii="Georgia" w:hAnsi="Georgia" w:cs="Tahoma"/>
                <w:b/>
                <w:sz w:val="22"/>
                <w:szCs w:val="22"/>
              </w:rPr>
            </w:pPr>
            <w:r w:rsidRPr="00F75A72">
              <w:rPr>
                <w:rFonts w:ascii="Georgia" w:hAnsi="Georgia" w:cs="Tahoma"/>
                <w:b/>
                <w:sz w:val="22"/>
                <w:szCs w:val="22"/>
              </w:rPr>
              <w:t>Data de Amortização Programada</w:t>
            </w:r>
          </w:p>
        </w:tc>
        <w:tc>
          <w:tcPr>
            <w:tcW w:w="3263" w:type="dxa"/>
            <w:shd w:val="clear" w:color="auto" w:fill="BFBFBF"/>
            <w:vAlign w:val="center"/>
          </w:tcPr>
          <w:p w14:paraId="3CDC1338" w14:textId="77777777" w:rsidR="00E65091" w:rsidRPr="00F75A72" w:rsidRDefault="00E65091" w:rsidP="00B823FA">
            <w:pPr>
              <w:spacing w:after="0" w:line="320" w:lineRule="exact"/>
              <w:contextualSpacing/>
              <w:jc w:val="center"/>
              <w:rPr>
                <w:rFonts w:ascii="Georgia" w:hAnsi="Georgia" w:cs="Tahoma"/>
                <w:b/>
                <w:sz w:val="22"/>
                <w:szCs w:val="22"/>
              </w:rPr>
            </w:pPr>
            <w:r w:rsidRPr="00F75A72">
              <w:rPr>
                <w:rFonts w:ascii="Georgia" w:hAnsi="Georgia" w:cs="Tahoma"/>
                <w:b/>
                <w:sz w:val="22"/>
                <w:szCs w:val="22"/>
              </w:rPr>
              <w:t>Percentual do Saldo do Valor Nominal Unitário a ser amortizado</w:t>
            </w:r>
          </w:p>
        </w:tc>
      </w:tr>
      <w:tr w:rsidR="008B70AF" w:rsidRPr="00F75A72" w14:paraId="68BCDE5B" w14:textId="77777777" w:rsidTr="00441435">
        <w:trPr>
          <w:trHeight w:val="283"/>
          <w:jc w:val="center"/>
        </w:trPr>
        <w:tc>
          <w:tcPr>
            <w:tcW w:w="1413" w:type="dxa"/>
            <w:shd w:val="clear" w:color="auto" w:fill="auto"/>
          </w:tcPr>
          <w:p w14:paraId="038A7ABD" w14:textId="3A0679FD" w:rsidR="008B70AF" w:rsidRPr="00F75A72" w:rsidRDefault="008B70AF" w:rsidP="008B70AF">
            <w:pPr>
              <w:spacing w:after="0" w:line="320" w:lineRule="exact"/>
              <w:contextualSpacing/>
              <w:jc w:val="center"/>
              <w:rPr>
                <w:rFonts w:ascii="Georgia" w:hAnsi="Georgia" w:cs="Tahoma"/>
                <w:sz w:val="22"/>
                <w:szCs w:val="22"/>
              </w:rPr>
            </w:pPr>
            <w:bookmarkStart w:id="110" w:name="_cp_change_94"/>
            <w:r w:rsidRPr="00F75A72">
              <w:rPr>
                <w:rFonts w:ascii="Georgia" w:hAnsi="Georgia" w:cs="Tahoma"/>
                <w:sz w:val="22"/>
                <w:szCs w:val="22"/>
                <w:u w:color="0000FF"/>
              </w:rPr>
              <w:t>1</w:t>
            </w:r>
            <w:bookmarkEnd w:id="110"/>
          </w:p>
        </w:tc>
        <w:tc>
          <w:tcPr>
            <w:tcW w:w="2977" w:type="dxa"/>
            <w:shd w:val="clear" w:color="auto" w:fill="auto"/>
            <w:vAlign w:val="center"/>
          </w:tcPr>
          <w:p w14:paraId="729367F1" w14:textId="7314305B" w:rsidR="008B70AF" w:rsidRPr="00F75A72" w:rsidRDefault="00F16469" w:rsidP="008B70AF">
            <w:pPr>
              <w:spacing w:after="0" w:line="320" w:lineRule="exact"/>
              <w:contextualSpacing/>
              <w:jc w:val="center"/>
              <w:rPr>
                <w:rFonts w:ascii="Georgia" w:hAnsi="Georgia" w:cs="Tahoma"/>
                <w:sz w:val="22"/>
                <w:szCs w:val="22"/>
              </w:rPr>
            </w:pPr>
            <w:r>
              <w:rPr>
                <w:rFonts w:ascii="Georgia" w:hAnsi="Georgia" w:cs="Tahoma"/>
                <w:sz w:val="22"/>
                <w:szCs w:val="22"/>
              </w:rPr>
              <w:t>14</w:t>
            </w:r>
            <w:r w:rsidR="008B70AF" w:rsidRPr="00F75A72">
              <w:rPr>
                <w:rFonts w:ascii="Georgia" w:hAnsi="Georgia" w:cs="Tahoma"/>
                <w:sz w:val="22"/>
                <w:szCs w:val="22"/>
              </w:rPr>
              <w:t xml:space="preserve"> de março de 2024</w:t>
            </w:r>
          </w:p>
        </w:tc>
        <w:tc>
          <w:tcPr>
            <w:tcW w:w="3263" w:type="dxa"/>
            <w:shd w:val="clear" w:color="auto" w:fill="auto"/>
          </w:tcPr>
          <w:p w14:paraId="1C078D1A" w14:textId="40AE47C6" w:rsidR="008B70AF" w:rsidRPr="008A68E8" w:rsidRDefault="008B70AF" w:rsidP="008B70AF">
            <w:pPr>
              <w:spacing w:after="0" w:line="320" w:lineRule="exact"/>
              <w:contextualSpacing/>
              <w:jc w:val="center"/>
              <w:rPr>
                <w:rFonts w:ascii="Georgia" w:hAnsi="Georgia"/>
                <w:sz w:val="22"/>
              </w:rPr>
            </w:pPr>
            <w:bookmarkStart w:id="111" w:name="_cp_change_96"/>
            <w:r w:rsidRPr="00441435">
              <w:rPr>
                <w:rFonts w:ascii="Georgia" w:hAnsi="Georgia"/>
                <w:sz w:val="22"/>
              </w:rPr>
              <w:t>6,2500%</w:t>
            </w:r>
            <w:bookmarkEnd w:id="111"/>
          </w:p>
        </w:tc>
      </w:tr>
      <w:tr w:rsidR="008B70AF" w:rsidRPr="00F75A72" w14:paraId="3ABD4BA0" w14:textId="77777777" w:rsidTr="008A68E8">
        <w:trPr>
          <w:trHeight w:val="283"/>
          <w:jc w:val="center"/>
        </w:trPr>
        <w:tc>
          <w:tcPr>
            <w:tcW w:w="1413" w:type="dxa"/>
            <w:shd w:val="clear" w:color="auto" w:fill="auto"/>
          </w:tcPr>
          <w:p w14:paraId="30AB46F0" w14:textId="24CAFA58" w:rsidR="008B70AF" w:rsidRPr="00F75A72" w:rsidRDefault="008B70AF" w:rsidP="008B70AF">
            <w:pPr>
              <w:spacing w:after="0" w:line="320" w:lineRule="exact"/>
              <w:contextualSpacing/>
              <w:jc w:val="center"/>
              <w:rPr>
                <w:rFonts w:ascii="Georgia" w:hAnsi="Georgia" w:cs="Tahoma"/>
                <w:sz w:val="22"/>
                <w:szCs w:val="22"/>
              </w:rPr>
            </w:pPr>
            <w:bookmarkStart w:id="112" w:name="_cp_change_98"/>
            <w:r w:rsidRPr="00F75A72">
              <w:rPr>
                <w:rFonts w:ascii="Georgia" w:hAnsi="Georgia" w:cs="Tahoma"/>
                <w:sz w:val="22"/>
                <w:szCs w:val="22"/>
                <w:u w:color="0000FF"/>
              </w:rPr>
              <w:t>2</w:t>
            </w:r>
            <w:bookmarkEnd w:id="112"/>
          </w:p>
        </w:tc>
        <w:tc>
          <w:tcPr>
            <w:tcW w:w="2977" w:type="dxa"/>
            <w:shd w:val="clear" w:color="auto" w:fill="auto"/>
            <w:vAlign w:val="center"/>
          </w:tcPr>
          <w:p w14:paraId="35CD4506" w14:textId="12D59FFF" w:rsidR="008B70AF" w:rsidRPr="00F75A72" w:rsidRDefault="00F16469" w:rsidP="008B70AF">
            <w:pPr>
              <w:spacing w:after="0" w:line="320" w:lineRule="exact"/>
              <w:contextualSpacing/>
              <w:jc w:val="center"/>
              <w:rPr>
                <w:rFonts w:ascii="Georgia" w:hAnsi="Georgia" w:cs="Tahoma"/>
                <w:sz w:val="22"/>
                <w:szCs w:val="22"/>
              </w:rPr>
            </w:pPr>
            <w:r>
              <w:rPr>
                <w:rFonts w:ascii="Georgia" w:hAnsi="Georgia" w:cs="Tahoma"/>
                <w:sz w:val="22"/>
                <w:szCs w:val="22"/>
              </w:rPr>
              <w:t>14</w:t>
            </w:r>
            <w:r w:rsidR="008B70AF" w:rsidRPr="00F75A72">
              <w:rPr>
                <w:rFonts w:ascii="Georgia" w:hAnsi="Georgia" w:cs="Tahoma"/>
                <w:sz w:val="22"/>
                <w:szCs w:val="22"/>
              </w:rPr>
              <w:t xml:space="preserve"> de junho de 2024</w:t>
            </w:r>
          </w:p>
        </w:tc>
        <w:tc>
          <w:tcPr>
            <w:tcW w:w="3263" w:type="dxa"/>
            <w:shd w:val="clear" w:color="auto" w:fill="auto"/>
          </w:tcPr>
          <w:p w14:paraId="1EDDB6DF" w14:textId="615168C0" w:rsidR="008B70AF" w:rsidRPr="008A68E8" w:rsidRDefault="008B70AF" w:rsidP="008B70AF">
            <w:pPr>
              <w:spacing w:after="0" w:line="320" w:lineRule="exact"/>
              <w:contextualSpacing/>
              <w:jc w:val="center"/>
              <w:rPr>
                <w:rFonts w:ascii="Georgia" w:hAnsi="Georgia"/>
                <w:sz w:val="22"/>
              </w:rPr>
            </w:pPr>
            <w:bookmarkStart w:id="113" w:name="_cp_change_99"/>
            <w:r w:rsidRPr="00441435">
              <w:rPr>
                <w:rFonts w:ascii="Georgia" w:hAnsi="Georgia"/>
                <w:sz w:val="22"/>
              </w:rPr>
              <w:t>6,6667%</w:t>
            </w:r>
            <w:bookmarkEnd w:id="113"/>
          </w:p>
        </w:tc>
      </w:tr>
      <w:tr w:rsidR="008B70AF" w:rsidRPr="00F75A72" w14:paraId="7932EC48" w14:textId="77777777" w:rsidTr="008A68E8">
        <w:trPr>
          <w:trHeight w:val="283"/>
          <w:jc w:val="center"/>
        </w:trPr>
        <w:tc>
          <w:tcPr>
            <w:tcW w:w="1413" w:type="dxa"/>
            <w:shd w:val="clear" w:color="auto" w:fill="auto"/>
          </w:tcPr>
          <w:p w14:paraId="0B0AFEF6" w14:textId="11E7E867" w:rsidR="008B70AF" w:rsidRPr="00F75A72" w:rsidRDefault="008B70AF" w:rsidP="008B70AF">
            <w:pPr>
              <w:spacing w:after="0" w:line="320" w:lineRule="exact"/>
              <w:contextualSpacing/>
              <w:jc w:val="center"/>
              <w:rPr>
                <w:rFonts w:ascii="Georgia" w:hAnsi="Georgia" w:cs="Tahoma"/>
                <w:sz w:val="22"/>
                <w:szCs w:val="22"/>
              </w:rPr>
            </w:pPr>
            <w:bookmarkStart w:id="114" w:name="_cp_change_102"/>
            <w:r w:rsidRPr="00F75A72">
              <w:rPr>
                <w:rFonts w:ascii="Georgia" w:hAnsi="Georgia" w:cs="Tahoma"/>
                <w:sz w:val="22"/>
                <w:szCs w:val="22"/>
                <w:u w:color="0000FF"/>
              </w:rPr>
              <w:t>3</w:t>
            </w:r>
            <w:bookmarkEnd w:id="114"/>
          </w:p>
        </w:tc>
        <w:tc>
          <w:tcPr>
            <w:tcW w:w="2977" w:type="dxa"/>
            <w:shd w:val="clear" w:color="auto" w:fill="auto"/>
            <w:vAlign w:val="center"/>
          </w:tcPr>
          <w:p w14:paraId="3FE3E1EF" w14:textId="6EC9CEF6" w:rsidR="008B70AF" w:rsidRPr="008A68E8" w:rsidRDefault="00F16469" w:rsidP="008B70AF">
            <w:pPr>
              <w:spacing w:after="0" w:line="320" w:lineRule="exact"/>
              <w:contextualSpacing/>
              <w:jc w:val="center"/>
              <w:rPr>
                <w:rFonts w:ascii="Georgia" w:hAnsi="Georgia"/>
                <w:sz w:val="22"/>
              </w:rPr>
            </w:pPr>
            <w:r>
              <w:rPr>
                <w:rFonts w:ascii="Georgia" w:hAnsi="Georgia" w:cs="Tahoma"/>
                <w:sz w:val="22"/>
                <w:szCs w:val="22"/>
              </w:rPr>
              <w:t>14</w:t>
            </w:r>
            <w:r w:rsidR="008B70AF" w:rsidRPr="00F75A72">
              <w:rPr>
                <w:rFonts w:ascii="Georgia" w:hAnsi="Georgia" w:cs="Tahoma"/>
                <w:sz w:val="22"/>
                <w:szCs w:val="22"/>
              </w:rPr>
              <w:t xml:space="preserve"> de setembro de 2024</w:t>
            </w:r>
          </w:p>
        </w:tc>
        <w:tc>
          <w:tcPr>
            <w:tcW w:w="3263" w:type="dxa"/>
            <w:shd w:val="clear" w:color="auto" w:fill="auto"/>
          </w:tcPr>
          <w:p w14:paraId="245F5B01" w14:textId="4B48885F" w:rsidR="008B70AF" w:rsidRPr="008A68E8" w:rsidRDefault="008B70AF" w:rsidP="008B70AF">
            <w:pPr>
              <w:spacing w:after="0" w:line="320" w:lineRule="exact"/>
              <w:contextualSpacing/>
              <w:jc w:val="center"/>
              <w:rPr>
                <w:rFonts w:ascii="Georgia" w:hAnsi="Georgia"/>
                <w:sz w:val="22"/>
              </w:rPr>
            </w:pPr>
            <w:bookmarkStart w:id="115" w:name="_cp_change_103"/>
            <w:r w:rsidRPr="00441435">
              <w:rPr>
                <w:rFonts w:ascii="Georgia" w:hAnsi="Georgia"/>
                <w:sz w:val="22"/>
              </w:rPr>
              <w:t>7,1429%</w:t>
            </w:r>
            <w:bookmarkEnd w:id="115"/>
          </w:p>
        </w:tc>
      </w:tr>
      <w:tr w:rsidR="008B70AF" w:rsidRPr="00F75A72" w14:paraId="6DD99A32" w14:textId="77777777" w:rsidTr="008A68E8">
        <w:trPr>
          <w:trHeight w:val="283"/>
          <w:jc w:val="center"/>
        </w:trPr>
        <w:tc>
          <w:tcPr>
            <w:tcW w:w="1413" w:type="dxa"/>
            <w:shd w:val="clear" w:color="auto" w:fill="auto"/>
          </w:tcPr>
          <w:p w14:paraId="319F8BD4" w14:textId="02AA9882" w:rsidR="008B70AF" w:rsidRPr="00F75A72" w:rsidRDefault="008B70AF" w:rsidP="008B70AF">
            <w:pPr>
              <w:spacing w:after="0" w:line="320" w:lineRule="exact"/>
              <w:contextualSpacing/>
              <w:jc w:val="center"/>
              <w:rPr>
                <w:rFonts w:ascii="Georgia" w:hAnsi="Georgia" w:cs="Tahoma"/>
                <w:sz w:val="22"/>
                <w:szCs w:val="22"/>
              </w:rPr>
            </w:pPr>
            <w:bookmarkStart w:id="116" w:name="_cp_change_106"/>
            <w:r w:rsidRPr="00F75A72">
              <w:rPr>
                <w:rFonts w:ascii="Georgia" w:hAnsi="Georgia" w:cs="Tahoma"/>
                <w:sz w:val="22"/>
                <w:szCs w:val="22"/>
                <w:u w:color="0000FF"/>
              </w:rPr>
              <w:t>4</w:t>
            </w:r>
            <w:bookmarkEnd w:id="116"/>
          </w:p>
        </w:tc>
        <w:tc>
          <w:tcPr>
            <w:tcW w:w="2977" w:type="dxa"/>
            <w:shd w:val="clear" w:color="auto" w:fill="auto"/>
            <w:vAlign w:val="center"/>
          </w:tcPr>
          <w:p w14:paraId="50C41FA7" w14:textId="70A64A05" w:rsidR="008B70AF" w:rsidRPr="008A68E8" w:rsidRDefault="00F16469" w:rsidP="008B70AF">
            <w:pPr>
              <w:spacing w:after="0" w:line="320" w:lineRule="exact"/>
              <w:contextualSpacing/>
              <w:jc w:val="center"/>
              <w:rPr>
                <w:rFonts w:ascii="Georgia" w:hAnsi="Georgia"/>
                <w:sz w:val="22"/>
              </w:rPr>
            </w:pPr>
            <w:r>
              <w:rPr>
                <w:rFonts w:ascii="Georgia" w:hAnsi="Georgia" w:cs="Tahoma"/>
                <w:sz w:val="22"/>
                <w:szCs w:val="22"/>
              </w:rPr>
              <w:t>14</w:t>
            </w:r>
            <w:r w:rsidR="008B70AF" w:rsidRPr="00F75A72">
              <w:rPr>
                <w:rFonts w:ascii="Georgia" w:hAnsi="Georgia" w:cs="Tahoma"/>
                <w:sz w:val="22"/>
                <w:szCs w:val="22"/>
              </w:rPr>
              <w:t xml:space="preserve"> de dezembro de 2024</w:t>
            </w:r>
          </w:p>
        </w:tc>
        <w:tc>
          <w:tcPr>
            <w:tcW w:w="3263" w:type="dxa"/>
            <w:shd w:val="clear" w:color="auto" w:fill="auto"/>
          </w:tcPr>
          <w:p w14:paraId="0EFF2921" w14:textId="23B8CD1C" w:rsidR="008B70AF" w:rsidRPr="008A68E8" w:rsidRDefault="008B70AF" w:rsidP="008B70AF">
            <w:pPr>
              <w:spacing w:after="0" w:line="320" w:lineRule="exact"/>
              <w:contextualSpacing/>
              <w:jc w:val="center"/>
              <w:rPr>
                <w:rFonts w:ascii="Georgia" w:hAnsi="Georgia"/>
                <w:sz w:val="22"/>
              </w:rPr>
            </w:pPr>
            <w:bookmarkStart w:id="117" w:name="_cp_change_107"/>
            <w:r w:rsidRPr="00441435">
              <w:rPr>
                <w:rFonts w:ascii="Georgia" w:hAnsi="Georgia"/>
                <w:sz w:val="22"/>
              </w:rPr>
              <w:t>7,6923%</w:t>
            </w:r>
            <w:bookmarkEnd w:id="117"/>
          </w:p>
        </w:tc>
      </w:tr>
      <w:tr w:rsidR="008B70AF" w:rsidRPr="00F75A72" w14:paraId="77F4E656" w14:textId="77777777" w:rsidTr="008A68E8">
        <w:trPr>
          <w:trHeight w:val="283"/>
          <w:jc w:val="center"/>
        </w:trPr>
        <w:tc>
          <w:tcPr>
            <w:tcW w:w="1413" w:type="dxa"/>
            <w:shd w:val="clear" w:color="auto" w:fill="auto"/>
          </w:tcPr>
          <w:p w14:paraId="4FFD6DBE" w14:textId="2FA7AFA0" w:rsidR="008B70AF" w:rsidRPr="00F75A72" w:rsidRDefault="008B70AF" w:rsidP="008B70AF">
            <w:pPr>
              <w:spacing w:after="0" w:line="320" w:lineRule="exact"/>
              <w:contextualSpacing/>
              <w:jc w:val="center"/>
              <w:rPr>
                <w:rFonts w:ascii="Georgia" w:hAnsi="Georgia" w:cs="Tahoma"/>
                <w:sz w:val="22"/>
                <w:szCs w:val="22"/>
              </w:rPr>
            </w:pPr>
            <w:bookmarkStart w:id="118" w:name="_cp_change_110"/>
            <w:r w:rsidRPr="00F75A72">
              <w:rPr>
                <w:rFonts w:ascii="Georgia" w:hAnsi="Georgia" w:cs="Tahoma"/>
                <w:sz w:val="22"/>
                <w:szCs w:val="22"/>
                <w:u w:color="0000FF"/>
              </w:rPr>
              <w:t>5</w:t>
            </w:r>
            <w:bookmarkEnd w:id="118"/>
          </w:p>
        </w:tc>
        <w:tc>
          <w:tcPr>
            <w:tcW w:w="2977" w:type="dxa"/>
            <w:shd w:val="clear" w:color="auto" w:fill="auto"/>
            <w:vAlign w:val="center"/>
          </w:tcPr>
          <w:p w14:paraId="4867FC59" w14:textId="3BF20234" w:rsidR="008B70AF" w:rsidRPr="008A68E8" w:rsidRDefault="00F16469" w:rsidP="008B70AF">
            <w:pPr>
              <w:spacing w:after="0" w:line="320" w:lineRule="exact"/>
              <w:contextualSpacing/>
              <w:jc w:val="center"/>
              <w:rPr>
                <w:rFonts w:ascii="Georgia" w:hAnsi="Georgia"/>
                <w:sz w:val="22"/>
              </w:rPr>
            </w:pPr>
            <w:r>
              <w:rPr>
                <w:rFonts w:ascii="Georgia" w:hAnsi="Georgia" w:cs="Tahoma"/>
                <w:sz w:val="22"/>
                <w:szCs w:val="22"/>
              </w:rPr>
              <w:t>14</w:t>
            </w:r>
            <w:r w:rsidR="008B70AF" w:rsidRPr="00F75A72">
              <w:rPr>
                <w:rFonts w:ascii="Georgia" w:hAnsi="Georgia" w:cs="Tahoma"/>
                <w:sz w:val="22"/>
                <w:szCs w:val="22"/>
              </w:rPr>
              <w:t xml:space="preserve"> de março de 2025</w:t>
            </w:r>
          </w:p>
        </w:tc>
        <w:tc>
          <w:tcPr>
            <w:tcW w:w="3263" w:type="dxa"/>
            <w:shd w:val="clear" w:color="auto" w:fill="auto"/>
          </w:tcPr>
          <w:p w14:paraId="5848B281" w14:textId="2A5585FA" w:rsidR="008B70AF" w:rsidRPr="008A68E8" w:rsidRDefault="008B70AF" w:rsidP="008B70AF">
            <w:pPr>
              <w:spacing w:after="0" w:line="320" w:lineRule="exact"/>
              <w:contextualSpacing/>
              <w:jc w:val="center"/>
              <w:rPr>
                <w:rFonts w:ascii="Georgia" w:hAnsi="Georgia"/>
                <w:sz w:val="22"/>
              </w:rPr>
            </w:pPr>
            <w:bookmarkStart w:id="119" w:name="_cp_change_111"/>
            <w:r w:rsidRPr="00441435">
              <w:rPr>
                <w:rFonts w:ascii="Georgia" w:hAnsi="Georgia"/>
                <w:sz w:val="22"/>
              </w:rPr>
              <w:t>8,3333%</w:t>
            </w:r>
            <w:bookmarkEnd w:id="119"/>
          </w:p>
        </w:tc>
      </w:tr>
      <w:tr w:rsidR="008B70AF" w:rsidRPr="00F75A72" w14:paraId="1942C2D0" w14:textId="77777777" w:rsidTr="008A68E8">
        <w:trPr>
          <w:trHeight w:val="283"/>
          <w:jc w:val="center"/>
        </w:trPr>
        <w:tc>
          <w:tcPr>
            <w:tcW w:w="1413" w:type="dxa"/>
            <w:shd w:val="clear" w:color="auto" w:fill="auto"/>
          </w:tcPr>
          <w:p w14:paraId="09356B87" w14:textId="354A3437" w:rsidR="008B70AF" w:rsidRPr="00F75A72" w:rsidRDefault="008B70AF" w:rsidP="008B70AF">
            <w:pPr>
              <w:spacing w:after="0" w:line="320" w:lineRule="exact"/>
              <w:contextualSpacing/>
              <w:jc w:val="center"/>
              <w:rPr>
                <w:rFonts w:ascii="Georgia" w:hAnsi="Georgia" w:cs="Tahoma"/>
                <w:sz w:val="22"/>
                <w:szCs w:val="22"/>
              </w:rPr>
            </w:pPr>
            <w:bookmarkStart w:id="120" w:name="_cp_change_114"/>
            <w:r w:rsidRPr="00F75A72">
              <w:rPr>
                <w:rFonts w:ascii="Georgia" w:hAnsi="Georgia" w:cs="Tahoma"/>
                <w:sz w:val="22"/>
                <w:szCs w:val="22"/>
                <w:u w:color="0000FF"/>
              </w:rPr>
              <w:t>6</w:t>
            </w:r>
            <w:bookmarkEnd w:id="120"/>
          </w:p>
        </w:tc>
        <w:tc>
          <w:tcPr>
            <w:tcW w:w="2977" w:type="dxa"/>
            <w:shd w:val="clear" w:color="auto" w:fill="auto"/>
            <w:vAlign w:val="center"/>
          </w:tcPr>
          <w:p w14:paraId="616ADE4D" w14:textId="03778854" w:rsidR="008B70AF" w:rsidRPr="008A68E8" w:rsidRDefault="00F16469" w:rsidP="008B70AF">
            <w:pPr>
              <w:spacing w:after="0" w:line="320" w:lineRule="exact"/>
              <w:contextualSpacing/>
              <w:jc w:val="center"/>
              <w:rPr>
                <w:rFonts w:ascii="Georgia" w:hAnsi="Georgia"/>
                <w:sz w:val="22"/>
              </w:rPr>
            </w:pPr>
            <w:r>
              <w:rPr>
                <w:rFonts w:ascii="Georgia" w:hAnsi="Georgia" w:cs="Tahoma"/>
                <w:sz w:val="22"/>
                <w:szCs w:val="22"/>
              </w:rPr>
              <w:t>14</w:t>
            </w:r>
            <w:r w:rsidR="008B70AF" w:rsidRPr="00F75A72">
              <w:rPr>
                <w:rFonts w:ascii="Georgia" w:hAnsi="Georgia" w:cs="Tahoma"/>
                <w:sz w:val="22"/>
                <w:szCs w:val="22"/>
              </w:rPr>
              <w:t xml:space="preserve"> de junho de 2025</w:t>
            </w:r>
          </w:p>
        </w:tc>
        <w:tc>
          <w:tcPr>
            <w:tcW w:w="3263" w:type="dxa"/>
            <w:shd w:val="clear" w:color="auto" w:fill="auto"/>
          </w:tcPr>
          <w:p w14:paraId="5BDF1C05" w14:textId="3B4AA857" w:rsidR="008B70AF" w:rsidRPr="008A68E8" w:rsidRDefault="008B70AF" w:rsidP="008B70AF">
            <w:pPr>
              <w:spacing w:after="0" w:line="320" w:lineRule="exact"/>
              <w:contextualSpacing/>
              <w:jc w:val="center"/>
              <w:rPr>
                <w:rFonts w:ascii="Georgia" w:hAnsi="Georgia"/>
                <w:sz w:val="22"/>
              </w:rPr>
            </w:pPr>
            <w:bookmarkStart w:id="121" w:name="_cp_change_115"/>
            <w:r w:rsidRPr="00441435">
              <w:rPr>
                <w:rFonts w:ascii="Georgia" w:hAnsi="Georgia"/>
                <w:sz w:val="22"/>
              </w:rPr>
              <w:t>9,0909%</w:t>
            </w:r>
            <w:bookmarkEnd w:id="121"/>
          </w:p>
        </w:tc>
      </w:tr>
      <w:tr w:rsidR="008B70AF" w:rsidRPr="00F75A72" w14:paraId="6A7E4CD4" w14:textId="77777777" w:rsidTr="008A68E8">
        <w:trPr>
          <w:trHeight w:val="283"/>
          <w:jc w:val="center"/>
        </w:trPr>
        <w:tc>
          <w:tcPr>
            <w:tcW w:w="1413" w:type="dxa"/>
            <w:shd w:val="clear" w:color="auto" w:fill="auto"/>
          </w:tcPr>
          <w:p w14:paraId="3138549E" w14:textId="7EA17C10" w:rsidR="008B70AF" w:rsidRPr="00F75A72" w:rsidRDefault="008B70AF" w:rsidP="008B70AF">
            <w:pPr>
              <w:spacing w:after="0" w:line="320" w:lineRule="exact"/>
              <w:contextualSpacing/>
              <w:jc w:val="center"/>
              <w:rPr>
                <w:rFonts w:ascii="Georgia" w:hAnsi="Georgia" w:cs="Tahoma"/>
                <w:sz w:val="22"/>
                <w:szCs w:val="22"/>
              </w:rPr>
            </w:pPr>
            <w:bookmarkStart w:id="122" w:name="_cp_change_118"/>
            <w:r w:rsidRPr="00F75A72">
              <w:rPr>
                <w:rFonts w:ascii="Georgia" w:hAnsi="Georgia" w:cs="Tahoma"/>
                <w:sz w:val="22"/>
                <w:szCs w:val="22"/>
                <w:u w:color="0000FF"/>
              </w:rPr>
              <w:t>7</w:t>
            </w:r>
            <w:bookmarkEnd w:id="122"/>
          </w:p>
        </w:tc>
        <w:tc>
          <w:tcPr>
            <w:tcW w:w="2977" w:type="dxa"/>
            <w:shd w:val="clear" w:color="auto" w:fill="auto"/>
            <w:vAlign w:val="center"/>
          </w:tcPr>
          <w:p w14:paraId="59130DEF" w14:textId="60C87062" w:rsidR="008B70AF" w:rsidRPr="008A68E8" w:rsidRDefault="00F16469" w:rsidP="008B70AF">
            <w:pPr>
              <w:spacing w:after="0" w:line="320" w:lineRule="exact"/>
              <w:contextualSpacing/>
              <w:jc w:val="center"/>
              <w:rPr>
                <w:rFonts w:ascii="Georgia" w:hAnsi="Georgia"/>
                <w:sz w:val="22"/>
              </w:rPr>
            </w:pPr>
            <w:r>
              <w:rPr>
                <w:rFonts w:ascii="Georgia" w:hAnsi="Georgia" w:cs="Tahoma"/>
                <w:sz w:val="22"/>
                <w:szCs w:val="22"/>
              </w:rPr>
              <w:t>14</w:t>
            </w:r>
            <w:r w:rsidR="008B70AF" w:rsidRPr="00F75A72">
              <w:rPr>
                <w:rFonts w:ascii="Georgia" w:hAnsi="Georgia" w:cs="Tahoma"/>
                <w:sz w:val="22"/>
                <w:szCs w:val="22"/>
              </w:rPr>
              <w:t xml:space="preserve"> de setembro de 2025</w:t>
            </w:r>
          </w:p>
        </w:tc>
        <w:tc>
          <w:tcPr>
            <w:tcW w:w="3263" w:type="dxa"/>
            <w:shd w:val="clear" w:color="auto" w:fill="auto"/>
          </w:tcPr>
          <w:p w14:paraId="4B0A702D" w14:textId="358F123D" w:rsidR="008B70AF" w:rsidRPr="008A68E8" w:rsidRDefault="008B70AF" w:rsidP="008B70AF">
            <w:pPr>
              <w:spacing w:after="0" w:line="320" w:lineRule="exact"/>
              <w:contextualSpacing/>
              <w:jc w:val="center"/>
              <w:rPr>
                <w:rFonts w:ascii="Georgia" w:hAnsi="Georgia"/>
                <w:sz w:val="22"/>
              </w:rPr>
            </w:pPr>
            <w:bookmarkStart w:id="123" w:name="_cp_change_119"/>
            <w:r w:rsidRPr="00441435">
              <w:rPr>
                <w:rFonts w:ascii="Georgia" w:hAnsi="Georgia"/>
                <w:sz w:val="22"/>
              </w:rPr>
              <w:t>10,0000%</w:t>
            </w:r>
            <w:bookmarkEnd w:id="123"/>
          </w:p>
        </w:tc>
      </w:tr>
      <w:tr w:rsidR="008B70AF" w:rsidRPr="00F75A72" w14:paraId="196CB6C4" w14:textId="77777777" w:rsidTr="008A68E8">
        <w:trPr>
          <w:trHeight w:val="283"/>
          <w:jc w:val="center"/>
        </w:trPr>
        <w:tc>
          <w:tcPr>
            <w:tcW w:w="1413" w:type="dxa"/>
            <w:shd w:val="clear" w:color="auto" w:fill="auto"/>
          </w:tcPr>
          <w:p w14:paraId="0A566318" w14:textId="5FA771A6" w:rsidR="008B70AF" w:rsidRPr="00F75A72" w:rsidRDefault="008B70AF" w:rsidP="008B70AF">
            <w:pPr>
              <w:spacing w:after="0" w:line="320" w:lineRule="exact"/>
              <w:contextualSpacing/>
              <w:jc w:val="center"/>
              <w:rPr>
                <w:rFonts w:ascii="Georgia" w:hAnsi="Georgia" w:cs="Tahoma"/>
                <w:sz w:val="22"/>
                <w:szCs w:val="22"/>
              </w:rPr>
            </w:pPr>
            <w:bookmarkStart w:id="124" w:name="_cp_change_122"/>
            <w:r w:rsidRPr="00F75A72">
              <w:rPr>
                <w:rFonts w:ascii="Georgia" w:hAnsi="Georgia" w:cs="Tahoma"/>
                <w:sz w:val="22"/>
                <w:szCs w:val="22"/>
                <w:u w:color="0000FF"/>
              </w:rPr>
              <w:lastRenderedPageBreak/>
              <w:t>8</w:t>
            </w:r>
            <w:bookmarkEnd w:id="124"/>
          </w:p>
        </w:tc>
        <w:tc>
          <w:tcPr>
            <w:tcW w:w="2977" w:type="dxa"/>
            <w:shd w:val="clear" w:color="auto" w:fill="auto"/>
            <w:vAlign w:val="center"/>
          </w:tcPr>
          <w:p w14:paraId="2F244FC9" w14:textId="25E607F2" w:rsidR="008B70AF" w:rsidRPr="008A68E8" w:rsidRDefault="00F16469" w:rsidP="008B70AF">
            <w:pPr>
              <w:spacing w:after="0" w:line="320" w:lineRule="exact"/>
              <w:contextualSpacing/>
              <w:jc w:val="center"/>
              <w:rPr>
                <w:rFonts w:ascii="Georgia" w:hAnsi="Georgia"/>
                <w:sz w:val="22"/>
              </w:rPr>
            </w:pPr>
            <w:r>
              <w:rPr>
                <w:rFonts w:ascii="Georgia" w:hAnsi="Georgia" w:cs="Tahoma"/>
                <w:sz w:val="22"/>
                <w:szCs w:val="22"/>
              </w:rPr>
              <w:t>14</w:t>
            </w:r>
            <w:r w:rsidR="008B70AF" w:rsidRPr="00F75A72">
              <w:rPr>
                <w:rFonts w:ascii="Georgia" w:hAnsi="Georgia" w:cs="Tahoma"/>
                <w:sz w:val="22"/>
                <w:szCs w:val="22"/>
              </w:rPr>
              <w:t xml:space="preserve"> de dezembro de 2025</w:t>
            </w:r>
          </w:p>
        </w:tc>
        <w:tc>
          <w:tcPr>
            <w:tcW w:w="3263" w:type="dxa"/>
            <w:shd w:val="clear" w:color="auto" w:fill="auto"/>
          </w:tcPr>
          <w:p w14:paraId="1F15911D" w14:textId="53467A1F" w:rsidR="008B70AF" w:rsidRPr="008A68E8" w:rsidRDefault="008B70AF" w:rsidP="008B70AF">
            <w:pPr>
              <w:spacing w:after="0" w:line="320" w:lineRule="exact"/>
              <w:contextualSpacing/>
              <w:jc w:val="center"/>
              <w:rPr>
                <w:rFonts w:ascii="Georgia" w:hAnsi="Georgia"/>
                <w:sz w:val="22"/>
              </w:rPr>
            </w:pPr>
            <w:bookmarkStart w:id="125" w:name="_cp_change_123"/>
            <w:r w:rsidRPr="00441435">
              <w:rPr>
                <w:rFonts w:ascii="Georgia" w:hAnsi="Georgia"/>
                <w:sz w:val="22"/>
              </w:rPr>
              <w:t>11,1111%</w:t>
            </w:r>
            <w:bookmarkEnd w:id="125"/>
          </w:p>
        </w:tc>
      </w:tr>
      <w:tr w:rsidR="008B70AF" w:rsidRPr="00F75A72" w14:paraId="439131F3" w14:textId="77777777" w:rsidTr="008A68E8">
        <w:trPr>
          <w:trHeight w:val="283"/>
          <w:jc w:val="center"/>
        </w:trPr>
        <w:tc>
          <w:tcPr>
            <w:tcW w:w="1413" w:type="dxa"/>
            <w:shd w:val="clear" w:color="auto" w:fill="auto"/>
          </w:tcPr>
          <w:p w14:paraId="7AAC3DA3" w14:textId="1DE512F6" w:rsidR="008B70AF" w:rsidRPr="00F75A72" w:rsidRDefault="008B70AF" w:rsidP="008B70AF">
            <w:pPr>
              <w:spacing w:after="0" w:line="320" w:lineRule="exact"/>
              <w:contextualSpacing/>
              <w:jc w:val="center"/>
              <w:rPr>
                <w:rFonts w:ascii="Georgia" w:hAnsi="Georgia" w:cs="Tahoma"/>
                <w:sz w:val="22"/>
                <w:szCs w:val="22"/>
              </w:rPr>
            </w:pPr>
            <w:bookmarkStart w:id="126" w:name="_cp_change_126"/>
            <w:r w:rsidRPr="00F75A72">
              <w:rPr>
                <w:rFonts w:ascii="Georgia" w:hAnsi="Georgia" w:cs="Tahoma"/>
                <w:sz w:val="22"/>
                <w:szCs w:val="22"/>
                <w:u w:color="0000FF"/>
              </w:rPr>
              <w:t>9</w:t>
            </w:r>
            <w:bookmarkEnd w:id="126"/>
          </w:p>
        </w:tc>
        <w:tc>
          <w:tcPr>
            <w:tcW w:w="2977" w:type="dxa"/>
            <w:shd w:val="clear" w:color="auto" w:fill="auto"/>
            <w:vAlign w:val="center"/>
          </w:tcPr>
          <w:p w14:paraId="3CC59E83" w14:textId="15206A12" w:rsidR="008B70AF" w:rsidRPr="008A68E8" w:rsidRDefault="00F16469" w:rsidP="008B70AF">
            <w:pPr>
              <w:spacing w:after="0" w:line="320" w:lineRule="exact"/>
              <w:contextualSpacing/>
              <w:jc w:val="center"/>
              <w:rPr>
                <w:rFonts w:ascii="Georgia" w:hAnsi="Georgia"/>
                <w:sz w:val="22"/>
              </w:rPr>
            </w:pPr>
            <w:r>
              <w:rPr>
                <w:rFonts w:ascii="Georgia" w:hAnsi="Georgia" w:cs="Tahoma"/>
                <w:sz w:val="22"/>
                <w:szCs w:val="22"/>
              </w:rPr>
              <w:t>14</w:t>
            </w:r>
            <w:r w:rsidR="008B70AF" w:rsidRPr="00F75A72">
              <w:rPr>
                <w:rFonts w:ascii="Georgia" w:hAnsi="Georgia" w:cs="Tahoma"/>
                <w:sz w:val="22"/>
                <w:szCs w:val="22"/>
              </w:rPr>
              <w:t xml:space="preserve"> de março de 2026</w:t>
            </w:r>
          </w:p>
        </w:tc>
        <w:tc>
          <w:tcPr>
            <w:tcW w:w="3263" w:type="dxa"/>
            <w:shd w:val="clear" w:color="auto" w:fill="auto"/>
          </w:tcPr>
          <w:p w14:paraId="045ECAA8" w14:textId="7BAC517E" w:rsidR="008B70AF" w:rsidRPr="008A68E8" w:rsidRDefault="008B70AF" w:rsidP="008B70AF">
            <w:pPr>
              <w:spacing w:after="0" w:line="320" w:lineRule="exact"/>
              <w:contextualSpacing/>
              <w:jc w:val="center"/>
              <w:rPr>
                <w:rFonts w:ascii="Georgia" w:hAnsi="Georgia"/>
                <w:sz w:val="22"/>
              </w:rPr>
            </w:pPr>
            <w:bookmarkStart w:id="127" w:name="_cp_change_127"/>
            <w:r w:rsidRPr="00441435">
              <w:rPr>
                <w:rFonts w:ascii="Georgia" w:hAnsi="Georgia"/>
                <w:sz w:val="22"/>
              </w:rPr>
              <w:t>12,5000%</w:t>
            </w:r>
            <w:bookmarkEnd w:id="127"/>
          </w:p>
        </w:tc>
      </w:tr>
      <w:tr w:rsidR="008B70AF" w:rsidRPr="00F75A72" w14:paraId="4413FC48" w14:textId="77777777" w:rsidTr="008A68E8">
        <w:trPr>
          <w:trHeight w:val="283"/>
          <w:jc w:val="center"/>
        </w:trPr>
        <w:tc>
          <w:tcPr>
            <w:tcW w:w="1413" w:type="dxa"/>
            <w:shd w:val="clear" w:color="auto" w:fill="auto"/>
          </w:tcPr>
          <w:p w14:paraId="3436037B" w14:textId="6184CAA8" w:rsidR="008B70AF" w:rsidRPr="00F75A72" w:rsidRDefault="008B70AF" w:rsidP="008B70AF">
            <w:pPr>
              <w:spacing w:after="0" w:line="320" w:lineRule="exact"/>
              <w:contextualSpacing/>
              <w:jc w:val="center"/>
              <w:rPr>
                <w:rFonts w:ascii="Georgia" w:hAnsi="Georgia" w:cs="Tahoma"/>
                <w:sz w:val="22"/>
                <w:szCs w:val="22"/>
              </w:rPr>
            </w:pPr>
            <w:bookmarkStart w:id="128" w:name="_cp_change_130"/>
            <w:r w:rsidRPr="00F75A72">
              <w:rPr>
                <w:rFonts w:ascii="Georgia" w:hAnsi="Georgia" w:cs="Tahoma"/>
                <w:sz w:val="22"/>
                <w:szCs w:val="22"/>
                <w:u w:color="0000FF"/>
              </w:rPr>
              <w:t>10</w:t>
            </w:r>
            <w:bookmarkEnd w:id="128"/>
          </w:p>
        </w:tc>
        <w:tc>
          <w:tcPr>
            <w:tcW w:w="2977" w:type="dxa"/>
            <w:shd w:val="clear" w:color="auto" w:fill="auto"/>
            <w:vAlign w:val="center"/>
          </w:tcPr>
          <w:p w14:paraId="1730551C" w14:textId="6B621256" w:rsidR="008B70AF" w:rsidRPr="008A68E8" w:rsidRDefault="00F16469" w:rsidP="008B70AF">
            <w:pPr>
              <w:spacing w:after="0" w:line="320" w:lineRule="exact"/>
              <w:contextualSpacing/>
              <w:jc w:val="center"/>
              <w:rPr>
                <w:rFonts w:ascii="Georgia" w:hAnsi="Georgia"/>
                <w:sz w:val="22"/>
              </w:rPr>
            </w:pPr>
            <w:r>
              <w:rPr>
                <w:rFonts w:ascii="Georgia" w:hAnsi="Georgia" w:cs="Tahoma"/>
                <w:sz w:val="22"/>
                <w:szCs w:val="22"/>
              </w:rPr>
              <w:t>14</w:t>
            </w:r>
            <w:r w:rsidR="008B70AF" w:rsidRPr="00F75A72">
              <w:rPr>
                <w:rFonts w:ascii="Georgia" w:hAnsi="Georgia" w:cs="Tahoma"/>
                <w:sz w:val="22"/>
                <w:szCs w:val="22"/>
              </w:rPr>
              <w:t xml:space="preserve"> de junho de 2026</w:t>
            </w:r>
          </w:p>
        </w:tc>
        <w:tc>
          <w:tcPr>
            <w:tcW w:w="3263" w:type="dxa"/>
            <w:shd w:val="clear" w:color="auto" w:fill="auto"/>
          </w:tcPr>
          <w:p w14:paraId="343DDB54" w14:textId="7DDFE9C7" w:rsidR="008B70AF" w:rsidRPr="008A68E8" w:rsidRDefault="008B70AF" w:rsidP="008B70AF">
            <w:pPr>
              <w:spacing w:after="0" w:line="320" w:lineRule="exact"/>
              <w:contextualSpacing/>
              <w:jc w:val="center"/>
              <w:rPr>
                <w:rFonts w:ascii="Georgia" w:hAnsi="Georgia"/>
                <w:sz w:val="22"/>
              </w:rPr>
            </w:pPr>
            <w:bookmarkStart w:id="129" w:name="_cp_change_131"/>
            <w:r w:rsidRPr="00441435">
              <w:rPr>
                <w:rFonts w:ascii="Georgia" w:hAnsi="Georgia"/>
                <w:sz w:val="22"/>
              </w:rPr>
              <w:t>14,2857%</w:t>
            </w:r>
            <w:bookmarkEnd w:id="129"/>
          </w:p>
        </w:tc>
      </w:tr>
      <w:tr w:rsidR="008B70AF" w:rsidRPr="00F75A72" w14:paraId="5182E6DC" w14:textId="77777777" w:rsidTr="008A68E8">
        <w:trPr>
          <w:trHeight w:val="283"/>
          <w:jc w:val="center"/>
        </w:trPr>
        <w:tc>
          <w:tcPr>
            <w:tcW w:w="1413" w:type="dxa"/>
            <w:shd w:val="clear" w:color="auto" w:fill="auto"/>
          </w:tcPr>
          <w:p w14:paraId="4DC23D08" w14:textId="727CC8AC" w:rsidR="008B70AF" w:rsidRPr="00F75A72" w:rsidRDefault="008B70AF" w:rsidP="008B70AF">
            <w:pPr>
              <w:spacing w:after="0" w:line="320" w:lineRule="exact"/>
              <w:contextualSpacing/>
              <w:jc w:val="center"/>
              <w:rPr>
                <w:rFonts w:ascii="Georgia" w:hAnsi="Georgia" w:cs="Tahoma"/>
                <w:sz w:val="22"/>
                <w:szCs w:val="22"/>
              </w:rPr>
            </w:pPr>
            <w:bookmarkStart w:id="130" w:name="_cp_change_134"/>
            <w:r w:rsidRPr="00F75A72">
              <w:rPr>
                <w:rFonts w:ascii="Georgia" w:hAnsi="Georgia" w:cs="Tahoma"/>
                <w:sz w:val="22"/>
                <w:szCs w:val="22"/>
                <w:u w:color="0000FF"/>
              </w:rPr>
              <w:t>11</w:t>
            </w:r>
            <w:bookmarkEnd w:id="130"/>
          </w:p>
        </w:tc>
        <w:tc>
          <w:tcPr>
            <w:tcW w:w="2977" w:type="dxa"/>
            <w:shd w:val="clear" w:color="auto" w:fill="auto"/>
            <w:vAlign w:val="center"/>
          </w:tcPr>
          <w:p w14:paraId="2FAC44CF" w14:textId="27932FE5" w:rsidR="008B70AF" w:rsidRPr="008A68E8" w:rsidRDefault="00F16469" w:rsidP="008B70AF">
            <w:pPr>
              <w:spacing w:after="0" w:line="320" w:lineRule="exact"/>
              <w:contextualSpacing/>
              <w:jc w:val="center"/>
              <w:rPr>
                <w:rFonts w:ascii="Georgia" w:hAnsi="Georgia"/>
                <w:sz w:val="22"/>
              </w:rPr>
            </w:pPr>
            <w:r>
              <w:rPr>
                <w:rFonts w:ascii="Georgia" w:hAnsi="Georgia" w:cs="Tahoma"/>
                <w:sz w:val="22"/>
                <w:szCs w:val="22"/>
              </w:rPr>
              <w:t>14</w:t>
            </w:r>
            <w:r w:rsidR="008B70AF" w:rsidRPr="00F75A72">
              <w:rPr>
                <w:rFonts w:ascii="Georgia" w:hAnsi="Georgia" w:cs="Tahoma"/>
                <w:sz w:val="22"/>
                <w:szCs w:val="22"/>
              </w:rPr>
              <w:t xml:space="preserve"> de setembro de 2026</w:t>
            </w:r>
          </w:p>
        </w:tc>
        <w:tc>
          <w:tcPr>
            <w:tcW w:w="3263" w:type="dxa"/>
            <w:shd w:val="clear" w:color="auto" w:fill="auto"/>
          </w:tcPr>
          <w:p w14:paraId="7ED87810" w14:textId="639F4CF4" w:rsidR="008B70AF" w:rsidRPr="008A68E8" w:rsidRDefault="008B70AF" w:rsidP="008B70AF">
            <w:pPr>
              <w:spacing w:after="0" w:line="320" w:lineRule="exact"/>
              <w:contextualSpacing/>
              <w:jc w:val="center"/>
              <w:rPr>
                <w:rFonts w:ascii="Georgia" w:hAnsi="Georgia"/>
                <w:sz w:val="22"/>
              </w:rPr>
            </w:pPr>
            <w:bookmarkStart w:id="131" w:name="_cp_change_135"/>
            <w:r w:rsidRPr="00441435">
              <w:rPr>
                <w:rFonts w:ascii="Georgia" w:hAnsi="Georgia"/>
                <w:sz w:val="22"/>
              </w:rPr>
              <w:t>16,6667%</w:t>
            </w:r>
            <w:bookmarkEnd w:id="131"/>
          </w:p>
        </w:tc>
      </w:tr>
      <w:tr w:rsidR="008B70AF" w:rsidRPr="00F75A72" w14:paraId="096DF75A" w14:textId="77777777" w:rsidTr="008A68E8">
        <w:trPr>
          <w:trHeight w:val="283"/>
          <w:jc w:val="center"/>
        </w:trPr>
        <w:tc>
          <w:tcPr>
            <w:tcW w:w="1413" w:type="dxa"/>
            <w:shd w:val="clear" w:color="auto" w:fill="auto"/>
          </w:tcPr>
          <w:p w14:paraId="25DF793D" w14:textId="7616DE1C" w:rsidR="008B70AF" w:rsidRPr="00F75A72" w:rsidRDefault="008B70AF" w:rsidP="008B70AF">
            <w:pPr>
              <w:spacing w:after="0" w:line="320" w:lineRule="exact"/>
              <w:contextualSpacing/>
              <w:jc w:val="center"/>
              <w:rPr>
                <w:rFonts w:ascii="Georgia" w:hAnsi="Georgia" w:cs="Tahoma"/>
                <w:sz w:val="22"/>
                <w:szCs w:val="22"/>
              </w:rPr>
            </w:pPr>
            <w:bookmarkStart w:id="132" w:name="_cp_change_138"/>
            <w:r w:rsidRPr="00F75A72">
              <w:rPr>
                <w:rFonts w:ascii="Georgia" w:hAnsi="Georgia" w:cs="Tahoma"/>
                <w:sz w:val="22"/>
                <w:szCs w:val="22"/>
                <w:u w:color="0000FF"/>
              </w:rPr>
              <w:t>12</w:t>
            </w:r>
            <w:bookmarkEnd w:id="132"/>
          </w:p>
        </w:tc>
        <w:tc>
          <w:tcPr>
            <w:tcW w:w="2977" w:type="dxa"/>
            <w:shd w:val="clear" w:color="auto" w:fill="auto"/>
            <w:vAlign w:val="center"/>
          </w:tcPr>
          <w:p w14:paraId="093AE18B" w14:textId="2E465C74" w:rsidR="008B70AF" w:rsidRPr="008A68E8" w:rsidRDefault="00F16469" w:rsidP="008B70AF">
            <w:pPr>
              <w:spacing w:after="0" w:line="320" w:lineRule="exact"/>
              <w:contextualSpacing/>
              <w:jc w:val="center"/>
              <w:rPr>
                <w:rFonts w:ascii="Georgia" w:hAnsi="Georgia"/>
                <w:sz w:val="22"/>
              </w:rPr>
            </w:pPr>
            <w:r>
              <w:rPr>
                <w:rFonts w:ascii="Georgia" w:hAnsi="Georgia" w:cs="Tahoma"/>
                <w:sz w:val="22"/>
                <w:szCs w:val="22"/>
              </w:rPr>
              <w:t>14</w:t>
            </w:r>
            <w:r w:rsidR="008B70AF" w:rsidRPr="00F75A72">
              <w:rPr>
                <w:rFonts w:ascii="Georgia" w:hAnsi="Georgia" w:cs="Tahoma"/>
                <w:sz w:val="22"/>
                <w:szCs w:val="22"/>
              </w:rPr>
              <w:t xml:space="preserve"> de dezembro de 2026</w:t>
            </w:r>
          </w:p>
        </w:tc>
        <w:tc>
          <w:tcPr>
            <w:tcW w:w="3263" w:type="dxa"/>
            <w:shd w:val="clear" w:color="auto" w:fill="auto"/>
          </w:tcPr>
          <w:p w14:paraId="32EB56CE" w14:textId="6D5D99ED" w:rsidR="008B70AF" w:rsidRPr="008A68E8" w:rsidRDefault="008B70AF" w:rsidP="008B70AF">
            <w:pPr>
              <w:spacing w:after="0" w:line="320" w:lineRule="exact"/>
              <w:contextualSpacing/>
              <w:jc w:val="center"/>
              <w:rPr>
                <w:rFonts w:ascii="Georgia" w:hAnsi="Georgia"/>
                <w:sz w:val="22"/>
              </w:rPr>
            </w:pPr>
            <w:bookmarkStart w:id="133" w:name="_cp_change_139"/>
            <w:r w:rsidRPr="00441435">
              <w:rPr>
                <w:rFonts w:ascii="Georgia" w:hAnsi="Georgia"/>
                <w:sz w:val="22"/>
              </w:rPr>
              <w:t>20,0000%</w:t>
            </w:r>
            <w:bookmarkEnd w:id="133"/>
          </w:p>
        </w:tc>
      </w:tr>
      <w:tr w:rsidR="008B70AF" w:rsidRPr="00F75A72" w14:paraId="3121DF42" w14:textId="77777777" w:rsidTr="008A68E8">
        <w:trPr>
          <w:trHeight w:val="283"/>
          <w:jc w:val="center"/>
        </w:trPr>
        <w:tc>
          <w:tcPr>
            <w:tcW w:w="1413" w:type="dxa"/>
            <w:shd w:val="clear" w:color="auto" w:fill="auto"/>
          </w:tcPr>
          <w:p w14:paraId="5AB6FB5B" w14:textId="3AE57DEF" w:rsidR="008B70AF" w:rsidRPr="00F75A72" w:rsidRDefault="008B70AF" w:rsidP="008B70AF">
            <w:pPr>
              <w:spacing w:after="0" w:line="320" w:lineRule="exact"/>
              <w:contextualSpacing/>
              <w:jc w:val="center"/>
              <w:rPr>
                <w:rFonts w:ascii="Georgia" w:hAnsi="Georgia" w:cs="Tahoma"/>
                <w:sz w:val="22"/>
                <w:szCs w:val="22"/>
              </w:rPr>
            </w:pPr>
            <w:bookmarkStart w:id="134" w:name="_cp_change_142"/>
            <w:r w:rsidRPr="00F75A72">
              <w:rPr>
                <w:rFonts w:ascii="Georgia" w:hAnsi="Georgia" w:cs="Tahoma"/>
                <w:sz w:val="22"/>
                <w:szCs w:val="22"/>
                <w:u w:color="0000FF"/>
              </w:rPr>
              <w:t>13</w:t>
            </w:r>
            <w:bookmarkEnd w:id="134"/>
          </w:p>
        </w:tc>
        <w:tc>
          <w:tcPr>
            <w:tcW w:w="2977" w:type="dxa"/>
            <w:shd w:val="clear" w:color="auto" w:fill="auto"/>
            <w:vAlign w:val="center"/>
          </w:tcPr>
          <w:p w14:paraId="38D5ACB9" w14:textId="5370C376" w:rsidR="008B70AF" w:rsidRPr="008A68E8" w:rsidRDefault="00F16469" w:rsidP="008B70AF">
            <w:pPr>
              <w:spacing w:after="0" w:line="320" w:lineRule="exact"/>
              <w:contextualSpacing/>
              <w:jc w:val="center"/>
              <w:rPr>
                <w:rFonts w:ascii="Georgia" w:hAnsi="Georgia"/>
                <w:sz w:val="22"/>
              </w:rPr>
            </w:pPr>
            <w:r>
              <w:rPr>
                <w:rFonts w:ascii="Georgia" w:hAnsi="Georgia" w:cs="Tahoma"/>
                <w:sz w:val="22"/>
                <w:szCs w:val="22"/>
              </w:rPr>
              <w:t>14</w:t>
            </w:r>
            <w:r w:rsidR="008B70AF" w:rsidRPr="00F75A72">
              <w:rPr>
                <w:rFonts w:ascii="Georgia" w:hAnsi="Georgia" w:cs="Tahoma"/>
                <w:sz w:val="22"/>
                <w:szCs w:val="22"/>
              </w:rPr>
              <w:t xml:space="preserve"> de março de 2027</w:t>
            </w:r>
          </w:p>
        </w:tc>
        <w:tc>
          <w:tcPr>
            <w:tcW w:w="3263" w:type="dxa"/>
            <w:shd w:val="clear" w:color="auto" w:fill="auto"/>
          </w:tcPr>
          <w:p w14:paraId="785006CD" w14:textId="08A7535F" w:rsidR="008B70AF" w:rsidRPr="008A68E8" w:rsidRDefault="008B70AF" w:rsidP="008B70AF">
            <w:pPr>
              <w:spacing w:after="0" w:line="320" w:lineRule="exact"/>
              <w:contextualSpacing/>
              <w:jc w:val="center"/>
              <w:rPr>
                <w:rFonts w:ascii="Georgia" w:hAnsi="Georgia"/>
                <w:sz w:val="22"/>
              </w:rPr>
            </w:pPr>
            <w:bookmarkStart w:id="135" w:name="_cp_change_143"/>
            <w:r w:rsidRPr="00441435">
              <w:rPr>
                <w:rFonts w:ascii="Georgia" w:hAnsi="Georgia"/>
                <w:sz w:val="22"/>
              </w:rPr>
              <w:t>25,0000%</w:t>
            </w:r>
            <w:bookmarkEnd w:id="135"/>
          </w:p>
        </w:tc>
      </w:tr>
      <w:tr w:rsidR="008B70AF" w:rsidRPr="00F75A72" w14:paraId="34C3B326" w14:textId="77777777" w:rsidTr="008A68E8">
        <w:trPr>
          <w:trHeight w:val="283"/>
          <w:jc w:val="center"/>
        </w:trPr>
        <w:tc>
          <w:tcPr>
            <w:tcW w:w="1413" w:type="dxa"/>
            <w:shd w:val="clear" w:color="auto" w:fill="auto"/>
          </w:tcPr>
          <w:p w14:paraId="7B7EB952" w14:textId="22AADC64" w:rsidR="008B70AF" w:rsidRPr="00F75A72" w:rsidRDefault="008B70AF" w:rsidP="008B70AF">
            <w:pPr>
              <w:spacing w:after="0" w:line="320" w:lineRule="exact"/>
              <w:contextualSpacing/>
              <w:jc w:val="center"/>
              <w:rPr>
                <w:rFonts w:ascii="Georgia" w:hAnsi="Georgia" w:cs="Tahoma"/>
                <w:sz w:val="22"/>
                <w:szCs w:val="22"/>
              </w:rPr>
            </w:pPr>
            <w:bookmarkStart w:id="136" w:name="_cp_change_146"/>
            <w:r w:rsidRPr="00F75A72">
              <w:rPr>
                <w:rFonts w:ascii="Georgia" w:hAnsi="Georgia" w:cs="Tahoma"/>
                <w:sz w:val="22"/>
                <w:szCs w:val="22"/>
                <w:u w:color="0000FF"/>
              </w:rPr>
              <w:t>14</w:t>
            </w:r>
            <w:bookmarkEnd w:id="136"/>
          </w:p>
        </w:tc>
        <w:tc>
          <w:tcPr>
            <w:tcW w:w="2977" w:type="dxa"/>
            <w:shd w:val="clear" w:color="auto" w:fill="auto"/>
            <w:vAlign w:val="center"/>
          </w:tcPr>
          <w:p w14:paraId="47987088" w14:textId="0CDE0F85" w:rsidR="008B70AF" w:rsidRPr="008A68E8" w:rsidRDefault="00F16469" w:rsidP="008B70AF">
            <w:pPr>
              <w:spacing w:after="0" w:line="320" w:lineRule="exact"/>
              <w:contextualSpacing/>
              <w:jc w:val="center"/>
              <w:rPr>
                <w:rFonts w:ascii="Georgia" w:hAnsi="Georgia"/>
                <w:sz w:val="22"/>
              </w:rPr>
            </w:pPr>
            <w:r>
              <w:rPr>
                <w:rFonts w:ascii="Georgia" w:hAnsi="Georgia" w:cs="Tahoma"/>
                <w:sz w:val="22"/>
                <w:szCs w:val="22"/>
              </w:rPr>
              <w:t>14</w:t>
            </w:r>
            <w:r w:rsidR="008B70AF" w:rsidRPr="00F75A72">
              <w:rPr>
                <w:rFonts w:ascii="Georgia" w:hAnsi="Georgia" w:cs="Tahoma"/>
                <w:sz w:val="22"/>
                <w:szCs w:val="22"/>
              </w:rPr>
              <w:t xml:space="preserve"> de junho de 2027</w:t>
            </w:r>
          </w:p>
        </w:tc>
        <w:tc>
          <w:tcPr>
            <w:tcW w:w="3263" w:type="dxa"/>
            <w:shd w:val="clear" w:color="auto" w:fill="auto"/>
          </w:tcPr>
          <w:p w14:paraId="3E21E10E" w14:textId="78171EFD" w:rsidR="008B70AF" w:rsidRPr="008A68E8" w:rsidRDefault="008B70AF" w:rsidP="008B70AF">
            <w:pPr>
              <w:spacing w:after="0" w:line="320" w:lineRule="exact"/>
              <w:contextualSpacing/>
              <w:jc w:val="center"/>
              <w:rPr>
                <w:rFonts w:ascii="Georgia" w:hAnsi="Georgia"/>
                <w:sz w:val="22"/>
              </w:rPr>
            </w:pPr>
            <w:bookmarkStart w:id="137" w:name="_cp_change_147"/>
            <w:r w:rsidRPr="00441435">
              <w:rPr>
                <w:rFonts w:ascii="Georgia" w:hAnsi="Georgia"/>
                <w:sz w:val="22"/>
              </w:rPr>
              <w:t>33,3333%</w:t>
            </w:r>
            <w:bookmarkEnd w:id="137"/>
          </w:p>
        </w:tc>
      </w:tr>
      <w:tr w:rsidR="008B70AF" w:rsidRPr="00F75A72" w14:paraId="3903770E" w14:textId="77777777" w:rsidTr="008A68E8">
        <w:trPr>
          <w:trHeight w:val="283"/>
          <w:jc w:val="center"/>
        </w:trPr>
        <w:tc>
          <w:tcPr>
            <w:tcW w:w="1413" w:type="dxa"/>
            <w:shd w:val="clear" w:color="auto" w:fill="auto"/>
          </w:tcPr>
          <w:p w14:paraId="52BC8335" w14:textId="12454E50" w:rsidR="008B70AF" w:rsidRPr="00F75A72" w:rsidRDefault="008B70AF" w:rsidP="008B70AF">
            <w:pPr>
              <w:spacing w:after="0" w:line="320" w:lineRule="exact"/>
              <w:contextualSpacing/>
              <w:jc w:val="center"/>
              <w:rPr>
                <w:rFonts w:ascii="Georgia" w:hAnsi="Georgia" w:cs="Tahoma"/>
                <w:sz w:val="22"/>
                <w:szCs w:val="22"/>
              </w:rPr>
            </w:pPr>
            <w:bookmarkStart w:id="138" w:name="_cp_change_150"/>
            <w:r w:rsidRPr="00F75A72">
              <w:rPr>
                <w:rFonts w:ascii="Georgia" w:hAnsi="Georgia" w:cs="Tahoma"/>
                <w:sz w:val="22"/>
                <w:szCs w:val="22"/>
                <w:u w:color="0000FF"/>
              </w:rPr>
              <w:t>15</w:t>
            </w:r>
            <w:bookmarkEnd w:id="138"/>
          </w:p>
        </w:tc>
        <w:tc>
          <w:tcPr>
            <w:tcW w:w="2977" w:type="dxa"/>
            <w:shd w:val="clear" w:color="auto" w:fill="auto"/>
            <w:vAlign w:val="center"/>
          </w:tcPr>
          <w:p w14:paraId="25027042" w14:textId="495618DE" w:rsidR="008B70AF" w:rsidRPr="00F75A72" w:rsidRDefault="00F16469" w:rsidP="008B70AF">
            <w:pPr>
              <w:spacing w:after="0" w:line="320" w:lineRule="exact"/>
              <w:contextualSpacing/>
              <w:jc w:val="center"/>
              <w:rPr>
                <w:rFonts w:ascii="Georgia" w:hAnsi="Georgia" w:cs="Tahoma"/>
                <w:sz w:val="22"/>
                <w:szCs w:val="22"/>
              </w:rPr>
            </w:pPr>
            <w:r>
              <w:rPr>
                <w:rFonts w:ascii="Georgia" w:hAnsi="Georgia" w:cs="Tahoma"/>
                <w:sz w:val="22"/>
                <w:szCs w:val="22"/>
              </w:rPr>
              <w:t>14</w:t>
            </w:r>
            <w:r w:rsidR="008B70AF" w:rsidRPr="00F75A72">
              <w:rPr>
                <w:rFonts w:ascii="Georgia" w:hAnsi="Georgia" w:cs="Tahoma"/>
                <w:sz w:val="22"/>
                <w:szCs w:val="22"/>
              </w:rPr>
              <w:t xml:space="preserve"> de setembro de 2027</w:t>
            </w:r>
          </w:p>
        </w:tc>
        <w:tc>
          <w:tcPr>
            <w:tcW w:w="3263" w:type="dxa"/>
            <w:shd w:val="clear" w:color="auto" w:fill="auto"/>
          </w:tcPr>
          <w:p w14:paraId="69994BF2" w14:textId="2C05E5AF" w:rsidR="008B70AF" w:rsidRPr="008B70AF" w:rsidRDefault="008B70AF" w:rsidP="008B70AF">
            <w:pPr>
              <w:spacing w:after="0" w:line="320" w:lineRule="exact"/>
              <w:contextualSpacing/>
              <w:jc w:val="center"/>
              <w:rPr>
                <w:rFonts w:ascii="Georgia" w:hAnsi="Georgia"/>
                <w:sz w:val="22"/>
              </w:rPr>
            </w:pPr>
            <w:bookmarkStart w:id="139" w:name="_cp_change_151"/>
            <w:r w:rsidRPr="00441435">
              <w:rPr>
                <w:rFonts w:ascii="Georgia" w:hAnsi="Georgia"/>
                <w:sz w:val="22"/>
              </w:rPr>
              <w:t>50,0000%</w:t>
            </w:r>
            <w:bookmarkEnd w:id="139"/>
          </w:p>
        </w:tc>
      </w:tr>
      <w:tr w:rsidR="00E65091" w:rsidRPr="00F75A72" w14:paraId="2D8BF9C8" w14:textId="77777777" w:rsidTr="008A68E8">
        <w:trPr>
          <w:trHeight w:val="283"/>
          <w:jc w:val="center"/>
        </w:trPr>
        <w:tc>
          <w:tcPr>
            <w:tcW w:w="1413" w:type="dxa"/>
            <w:shd w:val="clear" w:color="auto" w:fill="auto"/>
          </w:tcPr>
          <w:p w14:paraId="54FB1C64" w14:textId="21B847F5" w:rsidR="00E65091" w:rsidRPr="00F75A72" w:rsidRDefault="00E65091" w:rsidP="00B823FA">
            <w:pPr>
              <w:spacing w:after="0" w:line="320" w:lineRule="exact"/>
              <w:contextualSpacing/>
              <w:jc w:val="center"/>
              <w:rPr>
                <w:rFonts w:ascii="Georgia" w:hAnsi="Georgia" w:cs="Tahoma"/>
                <w:sz w:val="22"/>
                <w:szCs w:val="22"/>
              </w:rPr>
            </w:pPr>
            <w:bookmarkStart w:id="140" w:name="_cp_change_154"/>
            <w:r w:rsidRPr="00F75A72">
              <w:rPr>
                <w:rFonts w:ascii="Georgia" w:hAnsi="Georgia" w:cs="Tahoma"/>
                <w:sz w:val="22"/>
                <w:szCs w:val="22"/>
                <w:u w:color="0000FF"/>
              </w:rPr>
              <w:t>16</w:t>
            </w:r>
            <w:bookmarkEnd w:id="140"/>
          </w:p>
        </w:tc>
        <w:tc>
          <w:tcPr>
            <w:tcW w:w="2977" w:type="dxa"/>
            <w:shd w:val="clear" w:color="auto" w:fill="auto"/>
            <w:vAlign w:val="center"/>
          </w:tcPr>
          <w:p w14:paraId="407D0D08" w14:textId="77777777" w:rsidR="00E65091" w:rsidRPr="008A68E8" w:rsidRDefault="00E65091" w:rsidP="00B823FA">
            <w:pPr>
              <w:spacing w:after="0" w:line="320" w:lineRule="exact"/>
              <w:contextualSpacing/>
              <w:jc w:val="center"/>
              <w:rPr>
                <w:rFonts w:ascii="Georgia" w:hAnsi="Georgia"/>
                <w:sz w:val="22"/>
              </w:rPr>
            </w:pPr>
            <w:r w:rsidRPr="008A68E8">
              <w:rPr>
                <w:rFonts w:ascii="Georgia" w:hAnsi="Georgia"/>
                <w:sz w:val="22"/>
              </w:rPr>
              <w:t>Data de Vencimento</w:t>
            </w:r>
          </w:p>
        </w:tc>
        <w:tc>
          <w:tcPr>
            <w:tcW w:w="3263" w:type="dxa"/>
            <w:shd w:val="clear" w:color="auto" w:fill="auto"/>
          </w:tcPr>
          <w:p w14:paraId="1869CA8B" w14:textId="77777777" w:rsidR="00E65091" w:rsidRPr="008A68E8" w:rsidRDefault="00E65091" w:rsidP="00B823FA">
            <w:pPr>
              <w:spacing w:after="0" w:line="320" w:lineRule="exact"/>
              <w:contextualSpacing/>
              <w:jc w:val="center"/>
              <w:rPr>
                <w:rFonts w:ascii="Georgia" w:hAnsi="Georgia"/>
                <w:sz w:val="22"/>
              </w:rPr>
            </w:pPr>
            <w:r w:rsidRPr="008A68E8">
              <w:rPr>
                <w:rFonts w:ascii="Georgia" w:hAnsi="Georgia"/>
                <w:sz w:val="22"/>
              </w:rPr>
              <w:t>100,0000%</w:t>
            </w:r>
          </w:p>
        </w:tc>
      </w:tr>
      <w:bookmarkEnd w:id="109"/>
    </w:tbl>
    <w:p w14:paraId="6DFA4BD7" w14:textId="77777777" w:rsidR="00CD1072" w:rsidRPr="00F75A72" w:rsidRDefault="00CD1072" w:rsidP="00B823FA">
      <w:pPr>
        <w:pStyle w:val="PargrafodaLista"/>
        <w:spacing w:after="0" w:line="320" w:lineRule="exact"/>
        <w:ind w:left="0"/>
        <w:jc w:val="both"/>
        <w:rPr>
          <w:rFonts w:ascii="Georgia" w:hAnsi="Georgia" w:cs="Tahoma"/>
          <w:sz w:val="22"/>
          <w:szCs w:val="22"/>
        </w:rPr>
      </w:pPr>
    </w:p>
    <w:p w14:paraId="363C5D4F" w14:textId="77777777" w:rsidR="00E65091" w:rsidRPr="00F75A72" w:rsidRDefault="00E65091" w:rsidP="00103D84">
      <w:pPr>
        <w:pStyle w:val="PargrafodaLista"/>
        <w:keepNext/>
        <w:numPr>
          <w:ilvl w:val="1"/>
          <w:numId w:val="6"/>
        </w:numPr>
        <w:spacing w:after="0" w:line="320" w:lineRule="exact"/>
        <w:ind w:left="0" w:firstLine="0"/>
        <w:jc w:val="both"/>
        <w:outlineLvl w:val="1"/>
        <w:rPr>
          <w:rFonts w:ascii="Georgia" w:hAnsi="Georgia" w:cs="Tahoma"/>
          <w:b/>
          <w:sz w:val="22"/>
          <w:szCs w:val="22"/>
          <w:u w:val="single"/>
        </w:rPr>
      </w:pPr>
      <w:bookmarkStart w:id="141" w:name="_Toc478740102"/>
      <w:bookmarkStart w:id="142" w:name="_Toc479260189"/>
      <w:bookmarkStart w:id="143" w:name="_Toc483213688"/>
      <w:bookmarkStart w:id="144" w:name="_Toc483833920"/>
      <w:bookmarkStart w:id="145" w:name="_Toc483833996"/>
      <w:r w:rsidRPr="00F75A72">
        <w:rPr>
          <w:rFonts w:ascii="Georgia" w:hAnsi="Georgia" w:cs="Tahoma"/>
          <w:b/>
          <w:sz w:val="22"/>
          <w:szCs w:val="22"/>
          <w:u w:val="single"/>
        </w:rPr>
        <w:t>Local de Pagamento</w:t>
      </w:r>
    </w:p>
    <w:p w14:paraId="44D4703F" w14:textId="77777777" w:rsidR="00E65091" w:rsidRPr="00F75A72" w:rsidRDefault="00E65091" w:rsidP="00103D84">
      <w:pPr>
        <w:pStyle w:val="PargrafodaLista"/>
        <w:keepNext/>
        <w:spacing w:after="0" w:line="320" w:lineRule="exact"/>
        <w:ind w:left="0"/>
        <w:jc w:val="both"/>
        <w:rPr>
          <w:rFonts w:ascii="Georgia" w:hAnsi="Georgia" w:cs="Tahoma"/>
          <w:b/>
          <w:sz w:val="22"/>
          <w:szCs w:val="22"/>
        </w:rPr>
      </w:pPr>
    </w:p>
    <w:p w14:paraId="24E304D8" w14:textId="77777777" w:rsidR="00E65091" w:rsidRPr="00F75A72" w:rsidRDefault="00E65091" w:rsidP="00B823FA">
      <w:pPr>
        <w:pStyle w:val="PargrafodaLista"/>
        <w:numPr>
          <w:ilvl w:val="2"/>
          <w:numId w:val="6"/>
        </w:numPr>
        <w:tabs>
          <w:tab w:val="left" w:pos="709"/>
        </w:tabs>
        <w:spacing w:after="0" w:line="320" w:lineRule="exact"/>
        <w:ind w:left="0" w:firstLine="0"/>
        <w:jc w:val="both"/>
        <w:rPr>
          <w:rFonts w:ascii="Georgia" w:hAnsi="Georgia" w:cs="Tahoma"/>
          <w:b/>
          <w:sz w:val="22"/>
          <w:szCs w:val="22"/>
        </w:rPr>
      </w:pPr>
      <w:r w:rsidRPr="00F75A72">
        <w:rPr>
          <w:rFonts w:ascii="Georgia" w:hAnsi="Georgia" w:cs="Tahoma"/>
          <w:sz w:val="22"/>
          <w:szCs w:val="22"/>
        </w:rPr>
        <w:t>Os pagamentos a que fizerem jus as Debêntures serão efetuados pela Emissora utilizando-se, conforme o caso: (i) os procedimentos adotados pela B3, para as Debêntures custodiadas eletronicamente na B3; ou (</w:t>
      </w:r>
      <w:proofErr w:type="spellStart"/>
      <w:r w:rsidRPr="00F75A72">
        <w:rPr>
          <w:rFonts w:ascii="Georgia" w:hAnsi="Georgia" w:cs="Tahoma"/>
          <w:sz w:val="22"/>
          <w:szCs w:val="22"/>
        </w:rPr>
        <w:t>ii</w:t>
      </w:r>
      <w:proofErr w:type="spellEnd"/>
      <w:r w:rsidRPr="00F75A72">
        <w:rPr>
          <w:rFonts w:ascii="Georgia" w:hAnsi="Georgia" w:cs="Tahoma"/>
          <w:sz w:val="22"/>
          <w:szCs w:val="22"/>
        </w:rPr>
        <w:t>) os procedimentos adotados pelo Escriturador, para as Debêntures que eventualmente não estejam custodiadas eletronicamente na B3, ou, conforme o caso, pela instituição financeira contratada para este fim, ou ainda na sede da Emissora, se for o caso.</w:t>
      </w:r>
    </w:p>
    <w:p w14:paraId="343D91C9" w14:textId="77777777" w:rsidR="00E65091" w:rsidRPr="00F75A72" w:rsidRDefault="00E65091" w:rsidP="00B823FA">
      <w:pPr>
        <w:pStyle w:val="PargrafodaLista"/>
        <w:spacing w:after="0" w:line="320" w:lineRule="exact"/>
        <w:ind w:left="0"/>
        <w:jc w:val="both"/>
        <w:outlineLvl w:val="1"/>
        <w:rPr>
          <w:rFonts w:ascii="Georgia" w:hAnsi="Georgia" w:cs="Tahoma"/>
          <w:b/>
          <w:sz w:val="22"/>
          <w:szCs w:val="22"/>
          <w:u w:val="single"/>
        </w:rPr>
      </w:pPr>
    </w:p>
    <w:p w14:paraId="390E9227"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u w:val="single"/>
        </w:rPr>
        <w:t>Prorrogação dos Prazos</w:t>
      </w:r>
    </w:p>
    <w:p w14:paraId="7F09BC9A"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3395695D"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sz w:val="22"/>
          <w:szCs w:val="22"/>
        </w:rPr>
        <w:t>Considerar-se-ão prorrogados os prazos referentes ao pagamento de qualquer obrigação até o 1º (primeiro) Dia Útil subsequente, se a data do vencimento coincidir com dia em que não houver expediente bancário no local de pagamento das Debêntures, ressalvados os casos cujos pagamentos devam ser realizados por meio da B3, hipótese em que somente haverá prorrogação quando a data de pagamento coincidir com feriado declarado nacional, sábado ou domingo. Para fins desta Escritura de Emissão será considerado “</w:t>
      </w:r>
      <w:r w:rsidRPr="00F75A72">
        <w:rPr>
          <w:rFonts w:ascii="Georgia" w:hAnsi="Georgia" w:cs="Tahoma"/>
          <w:sz w:val="22"/>
          <w:szCs w:val="22"/>
          <w:u w:val="single"/>
        </w:rPr>
        <w:t>Dia Útil</w:t>
      </w:r>
      <w:r w:rsidRPr="00F75A72">
        <w:rPr>
          <w:rFonts w:ascii="Georgia" w:hAnsi="Georgia" w:cs="Tahoma"/>
          <w:sz w:val="22"/>
          <w:szCs w:val="22"/>
        </w:rPr>
        <w:t>” todo e qualquer dia que não seja sábado, domingo ou feriado nacional na República Federativa do Brasil.</w:t>
      </w:r>
    </w:p>
    <w:p w14:paraId="05F7F3B9" w14:textId="77777777" w:rsidR="00E65091" w:rsidRPr="00F75A72" w:rsidRDefault="00E65091" w:rsidP="00B823FA">
      <w:pPr>
        <w:pStyle w:val="PargrafodaLista"/>
        <w:spacing w:after="0" w:line="320" w:lineRule="exact"/>
        <w:ind w:left="0"/>
        <w:jc w:val="both"/>
        <w:outlineLvl w:val="1"/>
        <w:rPr>
          <w:rFonts w:ascii="Georgia" w:hAnsi="Georgia" w:cs="Tahoma"/>
          <w:b/>
          <w:sz w:val="22"/>
          <w:szCs w:val="22"/>
          <w:u w:val="single"/>
        </w:rPr>
      </w:pPr>
    </w:p>
    <w:p w14:paraId="144DB901"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u w:val="single"/>
        </w:rPr>
      </w:pPr>
      <w:bookmarkStart w:id="146" w:name="_Ref89994122"/>
      <w:r w:rsidRPr="00F75A72">
        <w:rPr>
          <w:rFonts w:ascii="Georgia" w:hAnsi="Georgia" w:cs="Tahoma"/>
          <w:b/>
          <w:snapToGrid w:val="0"/>
          <w:sz w:val="22"/>
          <w:szCs w:val="22"/>
          <w:u w:val="single"/>
        </w:rPr>
        <w:t>Encargos Moratórios</w:t>
      </w:r>
      <w:bookmarkEnd w:id="146"/>
    </w:p>
    <w:p w14:paraId="04BF2911"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34973284"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Sem prejuízo dos Juros Remuneratórios, ocorrendo impontualidade no pagamento de qualquer quantia devida aos Debenturistas, </w:t>
      </w:r>
      <w:bookmarkStart w:id="147" w:name="_Hlk74698362"/>
      <w:r w:rsidRPr="00F75A72">
        <w:rPr>
          <w:rFonts w:ascii="Georgia" w:hAnsi="Georgia" w:cs="Tahoma"/>
          <w:sz w:val="22"/>
          <w:szCs w:val="22"/>
        </w:rPr>
        <w:t xml:space="preserve">os débitos em atraso ficarão sujeitos a (independentemente de aviso ou notificação ou interpelação judicial ou extrajudicial) a: (i) juros moratórios à razão de 1% (um por cento) ao mês sobre o montante devido calculados </w:t>
      </w:r>
      <w:r w:rsidRPr="00F75A72">
        <w:rPr>
          <w:rFonts w:ascii="Georgia" w:hAnsi="Georgia" w:cs="Tahoma"/>
          <w:i/>
          <w:sz w:val="22"/>
          <w:szCs w:val="22"/>
        </w:rPr>
        <w:t xml:space="preserve">pro rata </w:t>
      </w:r>
      <w:proofErr w:type="spellStart"/>
      <w:r w:rsidRPr="00F75A72">
        <w:rPr>
          <w:rFonts w:ascii="Georgia" w:hAnsi="Georgia" w:cs="Tahoma"/>
          <w:i/>
          <w:sz w:val="22"/>
          <w:szCs w:val="22"/>
        </w:rPr>
        <w:t>temporis</w:t>
      </w:r>
      <w:proofErr w:type="spellEnd"/>
      <w:r w:rsidRPr="00F75A72">
        <w:rPr>
          <w:rFonts w:ascii="Georgia" w:hAnsi="Georgia" w:cs="Tahoma"/>
          <w:sz w:val="22"/>
          <w:szCs w:val="22"/>
        </w:rPr>
        <w:t xml:space="preserve">, desde a data do inadimplemento até a data do efetivo </w:t>
      </w:r>
      <w:r w:rsidRPr="00F75A72">
        <w:rPr>
          <w:rFonts w:ascii="Georgia" w:hAnsi="Georgia" w:cs="Tahoma"/>
          <w:sz w:val="22"/>
          <w:szCs w:val="22"/>
        </w:rPr>
        <w:lastRenderedPageBreak/>
        <w:t>pagamento; e (</w:t>
      </w:r>
      <w:proofErr w:type="spellStart"/>
      <w:r w:rsidRPr="00F75A72">
        <w:rPr>
          <w:rFonts w:ascii="Georgia" w:hAnsi="Georgia" w:cs="Tahoma"/>
          <w:sz w:val="22"/>
          <w:szCs w:val="22"/>
        </w:rPr>
        <w:t>ii</w:t>
      </w:r>
      <w:proofErr w:type="spellEnd"/>
      <w:r w:rsidRPr="00F75A72">
        <w:rPr>
          <w:rFonts w:ascii="Georgia" w:hAnsi="Georgia" w:cs="Tahoma"/>
          <w:sz w:val="22"/>
          <w:szCs w:val="22"/>
        </w:rPr>
        <w:t>) multa convencional, irredutível e de natureza não compensatória, de 2% (dois por cento) sobre o valor devido e não pago (“</w:t>
      </w:r>
      <w:r w:rsidRPr="00F75A72">
        <w:rPr>
          <w:rFonts w:ascii="Georgia" w:hAnsi="Georgia" w:cs="Tahoma"/>
          <w:sz w:val="22"/>
          <w:szCs w:val="22"/>
          <w:u w:val="single"/>
        </w:rPr>
        <w:t>Encargos Moratórios</w:t>
      </w:r>
      <w:r w:rsidRPr="00F75A72">
        <w:rPr>
          <w:rFonts w:ascii="Georgia" w:hAnsi="Georgia" w:cs="Tahoma"/>
          <w:sz w:val="22"/>
          <w:szCs w:val="22"/>
        </w:rPr>
        <w:t>”).</w:t>
      </w:r>
      <w:bookmarkEnd w:id="147"/>
    </w:p>
    <w:p w14:paraId="2779B46B" w14:textId="77777777" w:rsidR="00E65091" w:rsidRPr="00F75A72" w:rsidRDefault="00E65091" w:rsidP="00B823FA">
      <w:pPr>
        <w:pStyle w:val="PargrafodaLista"/>
        <w:spacing w:after="0" w:line="320" w:lineRule="exact"/>
        <w:ind w:left="0"/>
        <w:jc w:val="both"/>
        <w:outlineLvl w:val="1"/>
        <w:rPr>
          <w:rFonts w:ascii="Georgia" w:hAnsi="Georgia" w:cs="Tahoma"/>
          <w:b/>
          <w:sz w:val="22"/>
          <w:szCs w:val="22"/>
          <w:u w:val="single"/>
        </w:rPr>
      </w:pPr>
    </w:p>
    <w:p w14:paraId="030B24C6" w14:textId="77777777" w:rsidR="00E65091" w:rsidRPr="00F75A72" w:rsidRDefault="00E65091" w:rsidP="00103D84">
      <w:pPr>
        <w:pStyle w:val="PargrafodaLista"/>
        <w:keepNext/>
        <w:numPr>
          <w:ilvl w:val="1"/>
          <w:numId w:val="6"/>
        </w:numPr>
        <w:spacing w:after="0" w:line="320" w:lineRule="exact"/>
        <w:ind w:left="0" w:firstLine="0"/>
        <w:jc w:val="both"/>
        <w:outlineLvl w:val="1"/>
        <w:rPr>
          <w:rFonts w:ascii="Georgia" w:hAnsi="Georgia" w:cs="Tahoma"/>
          <w:b/>
          <w:snapToGrid w:val="0"/>
          <w:sz w:val="22"/>
          <w:szCs w:val="22"/>
          <w:u w:val="single"/>
        </w:rPr>
      </w:pPr>
      <w:r w:rsidRPr="00F75A72">
        <w:rPr>
          <w:rFonts w:ascii="Georgia" w:hAnsi="Georgia" w:cs="Tahoma"/>
          <w:b/>
          <w:snapToGrid w:val="0"/>
          <w:sz w:val="22"/>
          <w:szCs w:val="22"/>
          <w:u w:val="single"/>
        </w:rPr>
        <w:t>Decadência dos Direitos aos Acréscimos</w:t>
      </w:r>
    </w:p>
    <w:p w14:paraId="5D8E605F" w14:textId="77777777" w:rsidR="00E65091" w:rsidRPr="00F75A72" w:rsidRDefault="00E65091" w:rsidP="00B823FA">
      <w:pPr>
        <w:pStyle w:val="PargrafodaLista"/>
        <w:spacing w:after="0" w:line="320" w:lineRule="exact"/>
        <w:ind w:left="0"/>
        <w:jc w:val="both"/>
        <w:outlineLvl w:val="1"/>
        <w:rPr>
          <w:rFonts w:ascii="Georgia" w:hAnsi="Georgia" w:cs="Tahoma"/>
          <w:b/>
          <w:snapToGrid w:val="0"/>
          <w:sz w:val="22"/>
          <w:szCs w:val="22"/>
          <w:u w:val="single"/>
        </w:rPr>
      </w:pPr>
    </w:p>
    <w:p w14:paraId="3A140F4E" w14:textId="64C7A52E"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snapToGrid w:val="0"/>
          <w:sz w:val="22"/>
          <w:szCs w:val="22"/>
        </w:rPr>
        <w:t xml:space="preserve">Sem prejuízo do disposto na cláusula </w:t>
      </w:r>
      <w:r w:rsidRPr="00F75A72">
        <w:rPr>
          <w:rFonts w:ascii="Georgia" w:hAnsi="Georgia" w:cs="Tahoma"/>
          <w:snapToGrid w:val="0"/>
          <w:sz w:val="22"/>
          <w:szCs w:val="22"/>
        </w:rPr>
        <w:fldChar w:fldCharType="begin"/>
      </w:r>
      <w:r w:rsidRPr="00F75A72">
        <w:rPr>
          <w:rFonts w:ascii="Georgia" w:hAnsi="Georgia" w:cs="Tahoma"/>
          <w:snapToGrid w:val="0"/>
          <w:sz w:val="22"/>
          <w:szCs w:val="22"/>
        </w:rPr>
        <w:instrText xml:space="preserve"> REF _Ref89994122 \r \p \h  \* MERGEFORMAT </w:instrText>
      </w:r>
      <w:r w:rsidRPr="00F75A72">
        <w:rPr>
          <w:rFonts w:ascii="Georgia" w:hAnsi="Georgia" w:cs="Tahoma"/>
          <w:snapToGrid w:val="0"/>
          <w:sz w:val="22"/>
          <w:szCs w:val="22"/>
        </w:rPr>
      </w:r>
      <w:r w:rsidRPr="00F75A72">
        <w:rPr>
          <w:rFonts w:ascii="Georgia" w:hAnsi="Georgia" w:cs="Tahoma"/>
          <w:snapToGrid w:val="0"/>
          <w:sz w:val="22"/>
          <w:szCs w:val="22"/>
        </w:rPr>
        <w:fldChar w:fldCharType="separate"/>
      </w:r>
      <w:r w:rsidRPr="00F75A72">
        <w:rPr>
          <w:rFonts w:ascii="Georgia" w:hAnsi="Georgia" w:cs="Tahoma"/>
          <w:snapToGrid w:val="0"/>
          <w:sz w:val="22"/>
          <w:szCs w:val="22"/>
        </w:rPr>
        <w:t>4.16 acima</w:t>
      </w:r>
      <w:r w:rsidRPr="00F75A72">
        <w:rPr>
          <w:rFonts w:ascii="Georgia" w:hAnsi="Georgia" w:cs="Tahoma"/>
          <w:snapToGrid w:val="0"/>
          <w:sz w:val="22"/>
          <w:szCs w:val="22"/>
        </w:rPr>
        <w:fldChar w:fldCharType="end"/>
      </w:r>
      <w:r w:rsidRPr="00F75A72">
        <w:rPr>
          <w:rFonts w:ascii="Georgia" w:hAnsi="Georgia" w:cs="Tahoma"/>
          <w:snapToGrid w:val="0"/>
          <w:sz w:val="22"/>
          <w:szCs w:val="22"/>
        </w:rPr>
        <w:t xml:space="preserve">, o não comparecimento do Debenturista para receber o valor correspondente a qualquer das obrigações pecuniárias devidas pela Emissora, nas datas previstas nesta Escritura de Emissão ou em comunicado publicado pela Emissora </w:t>
      </w:r>
      <w:r w:rsidR="00CE1F5C">
        <w:rPr>
          <w:rFonts w:ascii="Georgia" w:hAnsi="Georgia" w:cs="Tahoma"/>
          <w:snapToGrid w:val="0"/>
          <w:sz w:val="22"/>
          <w:szCs w:val="22"/>
        </w:rPr>
        <w:t>na forma prevista</w:t>
      </w:r>
      <w:r w:rsidRPr="00F75A72">
        <w:rPr>
          <w:rFonts w:ascii="Georgia" w:hAnsi="Georgia" w:cs="Tahoma"/>
          <w:snapToGrid w:val="0"/>
          <w:sz w:val="22"/>
          <w:szCs w:val="22"/>
        </w:rPr>
        <w:t xml:space="preserve"> na cláusula </w:t>
      </w:r>
      <w:r w:rsidRPr="00F75A72">
        <w:rPr>
          <w:rFonts w:ascii="Georgia" w:hAnsi="Georgia" w:cs="Tahoma"/>
          <w:snapToGrid w:val="0"/>
          <w:sz w:val="22"/>
          <w:szCs w:val="22"/>
        </w:rPr>
        <w:fldChar w:fldCharType="begin"/>
      </w:r>
      <w:r w:rsidRPr="00F75A72">
        <w:rPr>
          <w:rFonts w:ascii="Georgia" w:hAnsi="Georgia" w:cs="Tahoma"/>
          <w:snapToGrid w:val="0"/>
          <w:sz w:val="22"/>
          <w:szCs w:val="22"/>
        </w:rPr>
        <w:instrText xml:space="preserve"> REF _Ref89994143 \r \p \h  \* MERGEFORMAT </w:instrText>
      </w:r>
      <w:r w:rsidRPr="00F75A72">
        <w:rPr>
          <w:rFonts w:ascii="Georgia" w:hAnsi="Georgia" w:cs="Tahoma"/>
          <w:snapToGrid w:val="0"/>
          <w:sz w:val="22"/>
          <w:szCs w:val="22"/>
        </w:rPr>
      </w:r>
      <w:r w:rsidRPr="00F75A72">
        <w:rPr>
          <w:rFonts w:ascii="Georgia" w:hAnsi="Georgia" w:cs="Tahoma"/>
          <w:snapToGrid w:val="0"/>
          <w:sz w:val="22"/>
          <w:szCs w:val="22"/>
        </w:rPr>
        <w:fldChar w:fldCharType="separate"/>
      </w:r>
      <w:r w:rsidRPr="00F75A72">
        <w:rPr>
          <w:rFonts w:ascii="Georgia" w:hAnsi="Georgia" w:cs="Tahoma"/>
          <w:snapToGrid w:val="0"/>
          <w:sz w:val="22"/>
          <w:szCs w:val="22"/>
        </w:rPr>
        <w:t>4.19 abaixo</w:t>
      </w:r>
      <w:r w:rsidRPr="00F75A72">
        <w:rPr>
          <w:rFonts w:ascii="Georgia" w:hAnsi="Georgia" w:cs="Tahoma"/>
          <w:snapToGrid w:val="0"/>
          <w:sz w:val="22"/>
          <w:szCs w:val="22"/>
        </w:rPr>
        <w:fldChar w:fldCharType="end"/>
      </w:r>
      <w:r w:rsidRPr="00F75A72">
        <w:rPr>
          <w:rFonts w:ascii="Georgia" w:hAnsi="Georgia" w:cs="Tahoma"/>
          <w:snapToGrid w:val="0"/>
          <w:sz w:val="22"/>
          <w:szCs w:val="22"/>
        </w:rPr>
        <w:t>, não lhe dará direito ao recebimento dos Juros Remuneratórios e/ou dos Encargos Moratórios no período relativo ao atraso no recebimento, sendo-lhe, todavia, assegurados os direitos adquiridos até a data do respectivo vencimento ou pagamento.</w:t>
      </w:r>
      <w:r w:rsidRPr="00F75A72">
        <w:rPr>
          <w:rFonts w:ascii="Georgia" w:hAnsi="Georgia" w:cs="Tahoma"/>
          <w:sz w:val="22"/>
          <w:szCs w:val="22"/>
        </w:rPr>
        <w:t xml:space="preserve"> </w:t>
      </w:r>
    </w:p>
    <w:p w14:paraId="3091A16D" w14:textId="77777777" w:rsidR="00CD1072" w:rsidRPr="00F75A72" w:rsidRDefault="00CD1072" w:rsidP="00B823FA">
      <w:pPr>
        <w:pStyle w:val="PargrafodaLista"/>
        <w:spacing w:after="0" w:line="320" w:lineRule="exact"/>
        <w:ind w:left="0"/>
        <w:jc w:val="both"/>
        <w:outlineLvl w:val="1"/>
        <w:rPr>
          <w:rFonts w:ascii="Georgia" w:hAnsi="Georgia" w:cs="Tahoma"/>
          <w:b/>
          <w:sz w:val="22"/>
          <w:szCs w:val="22"/>
          <w:u w:val="single"/>
        </w:rPr>
      </w:pPr>
    </w:p>
    <w:p w14:paraId="5DEAAB50" w14:textId="77777777" w:rsidR="00E65091" w:rsidRPr="00F75A72" w:rsidRDefault="00E65091" w:rsidP="00103D84">
      <w:pPr>
        <w:pStyle w:val="PargrafodaLista"/>
        <w:keepNext/>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u w:val="single"/>
        </w:rPr>
        <w:t>Repactuação Programada</w:t>
      </w:r>
      <w:bookmarkEnd w:id="141"/>
      <w:bookmarkEnd w:id="142"/>
      <w:bookmarkEnd w:id="143"/>
      <w:bookmarkEnd w:id="144"/>
      <w:bookmarkEnd w:id="145"/>
    </w:p>
    <w:p w14:paraId="0EBAF84D" w14:textId="77777777" w:rsidR="00E65091" w:rsidRPr="00F75A72" w:rsidRDefault="00E65091" w:rsidP="00103D84">
      <w:pPr>
        <w:pStyle w:val="PargrafodaLista"/>
        <w:keepNext/>
        <w:spacing w:after="0" w:line="320" w:lineRule="exact"/>
        <w:ind w:left="0"/>
        <w:jc w:val="both"/>
        <w:rPr>
          <w:rFonts w:ascii="Georgia" w:hAnsi="Georgia" w:cs="Tahoma"/>
          <w:sz w:val="22"/>
          <w:szCs w:val="22"/>
        </w:rPr>
      </w:pPr>
    </w:p>
    <w:p w14:paraId="35D46C74"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b/>
          <w:sz w:val="22"/>
          <w:szCs w:val="22"/>
        </w:rPr>
      </w:pPr>
      <w:r w:rsidRPr="00F75A72">
        <w:rPr>
          <w:rFonts w:ascii="Georgia" w:hAnsi="Georgia" w:cs="Tahoma"/>
          <w:sz w:val="22"/>
          <w:szCs w:val="22"/>
        </w:rPr>
        <w:t>As Debêntures não serão objeto de repactuação programada.</w:t>
      </w:r>
    </w:p>
    <w:p w14:paraId="315166BF" w14:textId="77777777" w:rsidR="00E65091" w:rsidRPr="00F75A72" w:rsidRDefault="00E65091" w:rsidP="00B823FA">
      <w:pPr>
        <w:pStyle w:val="PargrafodaLista"/>
        <w:spacing w:after="0" w:line="320" w:lineRule="exact"/>
        <w:ind w:left="0"/>
        <w:jc w:val="both"/>
        <w:rPr>
          <w:rFonts w:ascii="Georgia" w:hAnsi="Georgia" w:cs="Tahoma"/>
          <w:b/>
          <w:sz w:val="22"/>
          <w:szCs w:val="22"/>
        </w:rPr>
      </w:pPr>
      <w:bookmarkStart w:id="148" w:name="_DV_M152"/>
      <w:bookmarkEnd w:id="148"/>
    </w:p>
    <w:p w14:paraId="1ADF879A"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u w:val="single"/>
        </w:rPr>
      </w:pPr>
      <w:bookmarkStart w:id="149" w:name="_Ref89994143"/>
      <w:bookmarkStart w:id="150" w:name="_DV_M213"/>
      <w:r w:rsidRPr="00F75A72">
        <w:rPr>
          <w:rFonts w:ascii="Georgia" w:hAnsi="Georgia" w:cs="Tahoma"/>
          <w:b/>
          <w:sz w:val="22"/>
          <w:szCs w:val="22"/>
          <w:u w:val="single"/>
        </w:rPr>
        <w:t>Publicidade</w:t>
      </w:r>
      <w:bookmarkEnd w:id="149"/>
    </w:p>
    <w:p w14:paraId="0C61ED19" w14:textId="77777777" w:rsidR="00E65091" w:rsidRPr="00F75A72" w:rsidRDefault="00E65091" w:rsidP="00B823FA">
      <w:pPr>
        <w:pStyle w:val="PargrafodaLista"/>
        <w:spacing w:after="0" w:line="320" w:lineRule="exact"/>
        <w:ind w:left="0"/>
        <w:jc w:val="both"/>
        <w:rPr>
          <w:rStyle w:val="NenhumA"/>
          <w:rFonts w:ascii="Georgia" w:hAnsi="Georgia" w:cs="Tahoma"/>
          <w:b/>
          <w:sz w:val="22"/>
          <w:szCs w:val="22"/>
          <w:u w:val="single"/>
        </w:rPr>
      </w:pPr>
    </w:p>
    <w:p w14:paraId="23D19CDE" w14:textId="63C091C3"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bookmarkStart w:id="151" w:name="_Ref51069410"/>
      <w:r w:rsidRPr="00F75A72">
        <w:rPr>
          <w:rFonts w:ascii="Georgia" w:hAnsi="Georgia" w:cs="Tahoma"/>
          <w:sz w:val="22"/>
          <w:szCs w:val="22"/>
        </w:rPr>
        <w:t>Todos os atos e decisões a serem tomados decorrentes desta Emissão que, de qualquer forma, vierem a envolver interesses dos Debenturistas, deverão ser obrigatoriamente comunicados na forma de avisos</w:t>
      </w:r>
      <w:r w:rsidRPr="00F75A72">
        <w:rPr>
          <w:rFonts w:ascii="Georgia" w:hAnsi="Georgia" w:cs="Segoe UI"/>
          <w:sz w:val="22"/>
          <w:szCs w:val="22"/>
        </w:rPr>
        <w:t xml:space="preserve">, </w:t>
      </w:r>
      <w:bookmarkStart w:id="152" w:name="_cp_change_156"/>
      <w:r w:rsidRPr="00F75A72">
        <w:rPr>
          <w:rFonts w:ascii="Georgia" w:hAnsi="Georgia" w:cs="Segoe UI"/>
          <w:sz w:val="22"/>
          <w:szCs w:val="22"/>
        </w:rPr>
        <w:t>a serem divulgados no sistema Empresa.Net na página da CVM na rede mundial de computadores e</w:t>
      </w:r>
      <w:bookmarkEnd w:id="152"/>
      <w:r w:rsidRPr="00F75A72">
        <w:rPr>
          <w:rFonts w:ascii="Georgia" w:hAnsi="Georgia" w:cs="Segoe UI"/>
          <w:sz w:val="22"/>
          <w:szCs w:val="22"/>
        </w:rPr>
        <w:t xml:space="preserve"> na página da Emissora na rede mundial de computadores (https://ri.quero-quero.com.br/)</w:t>
      </w:r>
      <w:r w:rsidR="00F75A72" w:rsidRPr="00F75A72">
        <w:rPr>
          <w:rFonts w:ascii="Georgia" w:hAnsi="Georgia" w:cs="Segoe UI"/>
          <w:sz w:val="22"/>
          <w:szCs w:val="22"/>
        </w:rPr>
        <w:t>,</w:t>
      </w:r>
      <w:r w:rsidRPr="00F75A72">
        <w:rPr>
          <w:rFonts w:ascii="Georgia" w:hAnsi="Georgia" w:cs="Segoe UI"/>
          <w:sz w:val="22"/>
          <w:szCs w:val="22"/>
        </w:rPr>
        <w:t xml:space="preserve"> </w:t>
      </w:r>
      <w:bookmarkStart w:id="153" w:name="_cp_change_159"/>
      <w:r w:rsidRPr="00F75A72">
        <w:rPr>
          <w:rFonts w:ascii="Georgia" w:hAnsi="Georgia" w:cs="Segoe UI"/>
          <w:sz w:val="22"/>
          <w:szCs w:val="22"/>
        </w:rPr>
        <w:t>ou conforme permitido pela legislação e regulamentação em vigor, e, conforme e se exigido pela legislação e regulamentação aplicáveis, comunicados, na forma de aviso, no jornal de publicação utilizado pela Emissora para fins do</w:t>
      </w:r>
      <w:bookmarkEnd w:id="153"/>
      <w:r w:rsidRPr="00F75A72">
        <w:rPr>
          <w:rFonts w:ascii="Georgia" w:hAnsi="Georgia" w:cs="Segoe UI"/>
          <w:sz w:val="22"/>
          <w:szCs w:val="22"/>
        </w:rPr>
        <w:t xml:space="preserve"> artigo 289 da Lei das Sociedades por Ações </w:t>
      </w:r>
      <w:bookmarkStart w:id="154" w:name="_cp_change_161"/>
      <w:r w:rsidRPr="00F75A72">
        <w:rPr>
          <w:rFonts w:ascii="Georgia" w:hAnsi="Georgia" w:cs="Segoe UI"/>
          <w:sz w:val="22"/>
          <w:szCs w:val="22"/>
        </w:rPr>
        <w:t>(“</w:t>
      </w:r>
      <w:bookmarkEnd w:id="154"/>
      <w:r w:rsidRPr="00F75A72">
        <w:rPr>
          <w:rFonts w:ascii="Georgia" w:hAnsi="Georgia" w:cs="Segoe UI"/>
          <w:sz w:val="22"/>
          <w:szCs w:val="22"/>
          <w:u w:val="single"/>
        </w:rPr>
        <w:t>Aviso aos Debenturistas</w:t>
      </w:r>
      <w:bookmarkStart w:id="155" w:name="_cp_change_163"/>
      <w:r w:rsidRPr="00F75A72">
        <w:rPr>
          <w:rFonts w:ascii="Georgia" w:hAnsi="Georgia" w:cs="Segoe UI"/>
          <w:sz w:val="22"/>
          <w:szCs w:val="22"/>
        </w:rPr>
        <w:t>”), sempre imediatamente após a ciência do ato a ser divulgado, devendo os prazos para manifestação dos Debenturistas, caso seja necessário, obedecer ao disposto na legislação em vigor, nesta Escritura de Emissão ou, na falta de disposição expressa, ser de, no mínimo, 10 (dez) dias contados da data de divulgação do Aviso aos Debenturistas em questão.</w:t>
      </w:r>
      <w:bookmarkEnd w:id="150"/>
      <w:bookmarkEnd w:id="151"/>
      <w:bookmarkEnd w:id="155"/>
    </w:p>
    <w:p w14:paraId="3B7BC0BF"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159E3FE6"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u w:val="single"/>
        </w:rPr>
        <w:t>Imunidade de Debenturistas</w:t>
      </w:r>
    </w:p>
    <w:p w14:paraId="73060C3B" w14:textId="77777777" w:rsidR="00E65091" w:rsidRPr="00F75A72" w:rsidRDefault="00E65091" w:rsidP="00B823FA">
      <w:pPr>
        <w:pStyle w:val="PargrafodaLista"/>
        <w:spacing w:after="0" w:line="320" w:lineRule="exact"/>
        <w:ind w:left="0"/>
        <w:jc w:val="both"/>
        <w:outlineLvl w:val="1"/>
        <w:rPr>
          <w:rFonts w:ascii="Georgia" w:hAnsi="Georgia" w:cs="Tahoma"/>
          <w:b/>
          <w:sz w:val="22"/>
          <w:szCs w:val="22"/>
          <w:u w:val="single"/>
        </w:rPr>
      </w:pPr>
    </w:p>
    <w:p w14:paraId="4A101DAE"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b/>
          <w:sz w:val="22"/>
          <w:szCs w:val="22"/>
          <w:u w:val="single"/>
        </w:rPr>
      </w:pPr>
      <w:r w:rsidRPr="00F75A72">
        <w:rPr>
          <w:rFonts w:ascii="Georgia" w:hAnsi="Georgia" w:cs="Tahoma"/>
          <w:sz w:val="22"/>
          <w:szCs w:val="22"/>
        </w:rPr>
        <w:t xml:space="preserve">Caso qualquer Debenturista goze de algum tipo de imunidade ou isenção tributária, este deverá encaminhar ao Agente de Liquidação e à Emissora, no prazo mínimo de 10 (dez) Dias Úteis de antecedência em relação à data prevista para recebimento de quaisquer valores relativos às Debêntures, documentação comprobatória dessa imunidade ou isenção tributária, sendo certo que, caso o Debenturista não envie referida documentação, a </w:t>
      </w:r>
      <w:r w:rsidRPr="00F75A72">
        <w:rPr>
          <w:rFonts w:ascii="Georgia" w:hAnsi="Georgia" w:cs="Tahoma"/>
          <w:sz w:val="22"/>
          <w:szCs w:val="22"/>
        </w:rPr>
        <w:lastRenderedPageBreak/>
        <w:t>Emissora fará as retenções dos tributos previstos na legislação tributária em vigor nos rendimentos de tal Debenturista.</w:t>
      </w:r>
    </w:p>
    <w:p w14:paraId="674F8BED" w14:textId="77777777" w:rsidR="00E65091" w:rsidRPr="00F75A72" w:rsidRDefault="00E65091" w:rsidP="00B823FA">
      <w:pPr>
        <w:pStyle w:val="PargrafodaLista"/>
        <w:spacing w:after="0" w:line="320" w:lineRule="exact"/>
        <w:ind w:left="0"/>
        <w:jc w:val="both"/>
        <w:rPr>
          <w:rFonts w:ascii="Georgia" w:hAnsi="Georgia" w:cs="Tahoma"/>
          <w:b/>
          <w:sz w:val="22"/>
          <w:szCs w:val="22"/>
          <w:u w:val="single"/>
        </w:rPr>
      </w:pPr>
    </w:p>
    <w:p w14:paraId="71B7FCA1" w14:textId="77777777" w:rsidR="00E65091" w:rsidRPr="00F75A72" w:rsidRDefault="00E65091" w:rsidP="00103D84">
      <w:pPr>
        <w:pStyle w:val="PargrafodaLista"/>
        <w:keepNext/>
        <w:numPr>
          <w:ilvl w:val="1"/>
          <w:numId w:val="6"/>
        </w:numPr>
        <w:spacing w:after="0" w:line="320" w:lineRule="exact"/>
        <w:ind w:left="0" w:firstLine="0"/>
        <w:jc w:val="both"/>
        <w:outlineLvl w:val="1"/>
        <w:rPr>
          <w:rFonts w:ascii="Georgia" w:hAnsi="Georgia" w:cs="Tahoma"/>
          <w:b/>
          <w:sz w:val="22"/>
          <w:szCs w:val="22"/>
        </w:rPr>
      </w:pPr>
      <w:bookmarkStart w:id="156" w:name="_Ref89993858"/>
      <w:bookmarkStart w:id="157" w:name="_Ref429510040"/>
      <w:r w:rsidRPr="00F75A72">
        <w:rPr>
          <w:rFonts w:ascii="Georgia" w:hAnsi="Georgia" w:cs="Tahoma"/>
          <w:b/>
          <w:sz w:val="22"/>
          <w:szCs w:val="22"/>
          <w:u w:val="single"/>
        </w:rPr>
        <w:t>Fiança</w:t>
      </w:r>
      <w:bookmarkEnd w:id="156"/>
    </w:p>
    <w:p w14:paraId="3A639E28" w14:textId="77777777" w:rsidR="00E65091" w:rsidRPr="00F75A72" w:rsidRDefault="00E65091" w:rsidP="00103D84">
      <w:pPr>
        <w:pStyle w:val="PargrafodaLista"/>
        <w:keepNext/>
        <w:spacing w:after="0" w:line="320" w:lineRule="exact"/>
        <w:ind w:left="0"/>
        <w:jc w:val="both"/>
        <w:outlineLvl w:val="1"/>
        <w:rPr>
          <w:rFonts w:ascii="Georgia" w:hAnsi="Georgia" w:cs="Tahoma"/>
          <w:b/>
          <w:sz w:val="22"/>
          <w:szCs w:val="22"/>
        </w:rPr>
      </w:pPr>
    </w:p>
    <w:p w14:paraId="1AB72D24" w14:textId="2E746E71"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Em garantia do fiel, pontual e integral pagamento e cumprimento de todas as obrigações da Emissora, principais e acessórias, presentes ou futuras, assumidas ou a serem assumidas, perante os Debenturistas, representados pelo Agente Fiduciário, </w:t>
      </w:r>
      <w:bookmarkStart w:id="158" w:name="_Hlk26750548"/>
      <w:r w:rsidRPr="00F75A72">
        <w:rPr>
          <w:rFonts w:ascii="Georgia" w:hAnsi="Georgia" w:cs="Tahoma"/>
          <w:bCs/>
          <w:sz w:val="22"/>
          <w:szCs w:val="22"/>
        </w:rPr>
        <w:t>no âmbito desta Escritura de Emissão</w:t>
      </w:r>
      <w:bookmarkEnd w:id="158"/>
      <w:r w:rsidRPr="00F75A72">
        <w:rPr>
          <w:rFonts w:ascii="Georgia" w:hAnsi="Georgia" w:cs="Tahoma"/>
          <w:sz w:val="22"/>
          <w:szCs w:val="22"/>
        </w:rPr>
        <w:t xml:space="preserve">, o que inclui, principalmente, mas não se limita, ao pagamento do Valor Nominal Unitário ou saldo do Valor Nominal Unitário, </w:t>
      </w:r>
      <w:bookmarkStart w:id="159" w:name="_cp_change_165"/>
      <w:r w:rsidRPr="00F75A72">
        <w:rPr>
          <w:rFonts w:ascii="Georgia" w:hAnsi="Georgia" w:cs="Tahoma"/>
          <w:sz w:val="22"/>
          <w:szCs w:val="22"/>
          <w:u w:color="0000FF"/>
        </w:rPr>
        <w:t>dos Juros Remuneratórios</w:t>
      </w:r>
      <w:bookmarkEnd w:id="159"/>
      <w:r w:rsidRPr="00F75A72">
        <w:rPr>
          <w:rFonts w:ascii="Georgia" w:hAnsi="Georgia" w:cs="Tahoma"/>
          <w:sz w:val="22"/>
          <w:szCs w:val="22"/>
        </w:rPr>
        <w:t xml:space="preserve">, dos Encargos Moratórios, se houver, bem como a </w:t>
      </w:r>
      <w:bookmarkStart w:id="160" w:name="_cp_change_167"/>
      <w:r w:rsidRPr="00F75A72">
        <w:rPr>
          <w:rFonts w:ascii="Georgia" w:hAnsi="Georgia" w:cs="Tahoma"/>
          <w:sz w:val="22"/>
          <w:szCs w:val="22"/>
          <w:u w:color="0000FF"/>
        </w:rPr>
        <w:t>Remuneração</w:t>
      </w:r>
      <w:bookmarkEnd w:id="160"/>
      <w:r w:rsidRPr="00F75A72">
        <w:rPr>
          <w:rFonts w:ascii="Georgia" w:hAnsi="Georgia" w:cs="Tahoma"/>
          <w:sz w:val="22"/>
          <w:szCs w:val="22"/>
        </w:rPr>
        <w:t xml:space="preserve"> do Agente Fiduciário</w:t>
      </w:r>
      <w:bookmarkStart w:id="161" w:name="_cp_change_168"/>
      <w:r w:rsidRPr="00F75A72">
        <w:rPr>
          <w:rFonts w:ascii="Georgia" w:hAnsi="Georgia" w:cs="Tahoma"/>
          <w:sz w:val="22"/>
          <w:szCs w:val="22"/>
          <w:u w:color="0000FF"/>
        </w:rPr>
        <w:t xml:space="preserve"> (conforme definido abaixo)</w:t>
      </w:r>
      <w:bookmarkEnd w:id="161"/>
      <w:r w:rsidRPr="00F75A72">
        <w:rPr>
          <w:rFonts w:ascii="Georgia" w:hAnsi="Georgia" w:cs="Tahoma"/>
          <w:sz w:val="22"/>
          <w:szCs w:val="22"/>
        </w:rPr>
        <w:t xml:space="preserve">, os custos, as comissões e as despesas devidos pela Emissora </w:t>
      </w:r>
      <w:r w:rsidRPr="00F75A72">
        <w:rPr>
          <w:rFonts w:ascii="Georgia" w:hAnsi="Georgia" w:cs="Tahoma"/>
          <w:bCs/>
          <w:sz w:val="22"/>
          <w:szCs w:val="22"/>
        </w:rPr>
        <w:t>no âmbito desta Escritura de Emissão</w:t>
      </w:r>
      <w:r w:rsidRPr="00F75A72">
        <w:rPr>
          <w:rFonts w:ascii="Georgia" w:hAnsi="Georgia" w:cs="Tahoma"/>
          <w:sz w:val="22"/>
          <w:szCs w:val="22"/>
        </w:rPr>
        <w:t>, e, ainda, a totalidade das eventuais indenizações, custos, despesas, honorários arbitrados em juízo, e demais encargos comprovadamente incorridos pelo Agente Fiduciário, na qualidade de representante dos Debenturistas, ou pelos Debenturistas, em decorrência de processos, procedimentos e/ou outras medidas judiciais ou extrajudiciais necessários à salvaguarda dos direitos e prerrogativas decorrentes das Debêntures, da Escritura de Emissão (“</w:t>
      </w:r>
      <w:r w:rsidRPr="00F75A72">
        <w:rPr>
          <w:rFonts w:ascii="Georgia" w:hAnsi="Georgia" w:cs="Tahoma"/>
          <w:sz w:val="22"/>
          <w:szCs w:val="22"/>
          <w:u w:val="single"/>
        </w:rPr>
        <w:t>Obrigações Garantidas</w:t>
      </w:r>
      <w:r w:rsidRPr="00F75A72">
        <w:rPr>
          <w:rFonts w:ascii="Georgia" w:hAnsi="Georgia" w:cs="Tahoma"/>
          <w:sz w:val="22"/>
          <w:szCs w:val="22"/>
        </w:rPr>
        <w:t xml:space="preserve">”), </w:t>
      </w:r>
      <w:r w:rsidRPr="00F75A72">
        <w:rPr>
          <w:rFonts w:ascii="Georgia" w:hAnsi="Georgia" w:cs="Tahoma"/>
          <w:bCs/>
          <w:sz w:val="22"/>
          <w:szCs w:val="22"/>
        </w:rPr>
        <w:t xml:space="preserve">as Fiadoras prestam fiança </w:t>
      </w:r>
      <w:r w:rsidRPr="00F75A72">
        <w:rPr>
          <w:rFonts w:ascii="Georgia" w:hAnsi="Georgia" w:cs="Tahoma"/>
          <w:sz w:val="22"/>
          <w:szCs w:val="22"/>
        </w:rPr>
        <w:t xml:space="preserve">nos termos do artigo 818 e seguintes </w:t>
      </w:r>
      <w:r w:rsidRPr="00F75A72">
        <w:rPr>
          <w:rFonts w:ascii="Georgia" w:eastAsia="SimSun" w:hAnsi="Georgia" w:cs="Tahoma"/>
          <w:sz w:val="22"/>
          <w:szCs w:val="22"/>
        </w:rPr>
        <w:t>da</w:t>
      </w:r>
      <w:r w:rsidRPr="00F75A72">
        <w:rPr>
          <w:rFonts w:ascii="Georgia" w:hAnsi="Georgia" w:cs="Tahoma"/>
          <w:sz w:val="22"/>
          <w:szCs w:val="22"/>
        </w:rPr>
        <w:t xml:space="preserve"> Lei nº 10.406, de 10 de janeiro de 2002, conforme alterada (“</w:t>
      </w:r>
      <w:r w:rsidRPr="00F75A72">
        <w:rPr>
          <w:rFonts w:ascii="Georgia" w:hAnsi="Georgia" w:cs="Tahoma"/>
          <w:sz w:val="22"/>
          <w:szCs w:val="22"/>
          <w:u w:val="single"/>
        </w:rPr>
        <w:t>Código Civil</w:t>
      </w:r>
      <w:r w:rsidRPr="00F75A72">
        <w:rPr>
          <w:rFonts w:ascii="Georgia" w:hAnsi="Georgia" w:cs="Tahoma"/>
          <w:sz w:val="22"/>
          <w:szCs w:val="22"/>
        </w:rPr>
        <w:t>”),</w:t>
      </w:r>
      <w:r w:rsidRPr="00F75A72">
        <w:rPr>
          <w:rFonts w:ascii="Georgia" w:hAnsi="Georgia" w:cs="Tahoma"/>
          <w:bCs/>
          <w:sz w:val="22"/>
          <w:szCs w:val="22"/>
        </w:rPr>
        <w:t xml:space="preserve"> em favor dos Debenturistas, representados pelo Agente Fiduciário, obrigando-se, bem como a seus sucessores a qualquer título, solidariamente como fiadoras e principais pagadoras de todas Obrigações Garantidas (“</w:t>
      </w:r>
      <w:r w:rsidRPr="00F75A72">
        <w:rPr>
          <w:rFonts w:ascii="Georgia" w:hAnsi="Georgia" w:cs="Tahoma"/>
          <w:bCs/>
          <w:sz w:val="22"/>
          <w:szCs w:val="22"/>
          <w:u w:val="single"/>
        </w:rPr>
        <w:t>Fiança</w:t>
      </w:r>
      <w:r w:rsidRPr="00F75A72">
        <w:rPr>
          <w:rFonts w:ascii="Georgia" w:hAnsi="Georgia" w:cs="Tahoma"/>
          <w:bCs/>
          <w:sz w:val="22"/>
          <w:szCs w:val="22"/>
        </w:rPr>
        <w:t>”).</w:t>
      </w:r>
    </w:p>
    <w:p w14:paraId="004B71EF"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695E859C" w14:textId="77777777" w:rsidR="00E65091" w:rsidRPr="00F75A72" w:rsidRDefault="00E65091" w:rsidP="00B823FA">
      <w:pPr>
        <w:pStyle w:val="PargrafodaLista"/>
        <w:numPr>
          <w:ilvl w:val="3"/>
          <w:numId w:val="6"/>
        </w:numPr>
        <w:spacing w:after="0" w:line="320" w:lineRule="exact"/>
        <w:jc w:val="both"/>
        <w:rPr>
          <w:rFonts w:ascii="Georgia" w:hAnsi="Georgia" w:cs="Tahoma"/>
          <w:sz w:val="22"/>
          <w:szCs w:val="22"/>
        </w:rPr>
      </w:pPr>
      <w:r w:rsidRPr="00F75A72">
        <w:rPr>
          <w:rFonts w:ascii="Georgia" w:hAnsi="Georgia" w:cs="Tahoma"/>
          <w:bCs/>
          <w:sz w:val="22"/>
          <w:szCs w:val="22"/>
        </w:rPr>
        <w:t>A presente Fiança entrará em vigor na Data de Emissão, permanecendo válida e eficaz em todos os seus termos até o pagamento integral das Obrigações Garantidas</w:t>
      </w:r>
      <w:r w:rsidRPr="00F75A72">
        <w:rPr>
          <w:rFonts w:ascii="Georgia" w:hAnsi="Georgia" w:cs="Tahoma"/>
          <w:sz w:val="22"/>
          <w:szCs w:val="22"/>
        </w:rPr>
        <w:t>.</w:t>
      </w:r>
    </w:p>
    <w:p w14:paraId="6A389CD2" w14:textId="77777777" w:rsidR="00E65091" w:rsidRPr="00F75A72" w:rsidRDefault="00E65091" w:rsidP="00B823FA">
      <w:pPr>
        <w:pStyle w:val="PargrafodaLista"/>
        <w:spacing w:after="0" w:line="320" w:lineRule="exact"/>
        <w:ind w:left="709"/>
        <w:jc w:val="both"/>
        <w:rPr>
          <w:rFonts w:ascii="Georgia" w:hAnsi="Georgia" w:cs="Tahoma"/>
          <w:sz w:val="22"/>
          <w:szCs w:val="22"/>
        </w:rPr>
      </w:pPr>
    </w:p>
    <w:p w14:paraId="18E502C7" w14:textId="77777777" w:rsidR="00E65091" w:rsidRPr="00F75A72" w:rsidRDefault="00E65091" w:rsidP="00B823FA">
      <w:pPr>
        <w:pStyle w:val="PargrafodaLista"/>
        <w:numPr>
          <w:ilvl w:val="3"/>
          <w:numId w:val="6"/>
        </w:numPr>
        <w:spacing w:after="0" w:line="320" w:lineRule="exact"/>
        <w:jc w:val="both"/>
        <w:rPr>
          <w:rFonts w:ascii="Georgia" w:hAnsi="Georgia" w:cs="Tahoma"/>
          <w:sz w:val="22"/>
          <w:szCs w:val="22"/>
        </w:rPr>
      </w:pPr>
      <w:bookmarkStart w:id="162" w:name="_Ref89994172"/>
      <w:r w:rsidRPr="00F75A72">
        <w:rPr>
          <w:rFonts w:ascii="Georgia" w:hAnsi="Georgia" w:cs="Tahoma"/>
          <w:bCs/>
          <w:sz w:val="22"/>
          <w:szCs w:val="22"/>
        </w:rPr>
        <w:t>O valor referente às Obrigações Garantidas será pago pelas Fiadoras no prazo de até 2 (dois) Dias Úteis contado a partir da data de notificação por escrito enviada pelo Agente Fiduciário às Fiadoras informando o inadimplemento da Emissora</w:t>
      </w:r>
      <w:r w:rsidRPr="00F75A72">
        <w:rPr>
          <w:rFonts w:ascii="Georgia" w:hAnsi="Georgia" w:cs="Tahoma"/>
          <w:sz w:val="22"/>
          <w:szCs w:val="22"/>
        </w:rPr>
        <w:t>.</w:t>
      </w:r>
      <w:bookmarkEnd w:id="162"/>
    </w:p>
    <w:p w14:paraId="24A841A5" w14:textId="77777777" w:rsidR="00E65091" w:rsidRPr="00F75A72" w:rsidRDefault="00E65091" w:rsidP="00B823FA">
      <w:pPr>
        <w:pStyle w:val="PargrafodaLista"/>
        <w:spacing w:after="0" w:line="320" w:lineRule="exact"/>
        <w:rPr>
          <w:rFonts w:ascii="Georgia" w:hAnsi="Georgia" w:cs="Tahoma"/>
          <w:sz w:val="22"/>
          <w:szCs w:val="22"/>
        </w:rPr>
      </w:pPr>
    </w:p>
    <w:p w14:paraId="65EB1701" w14:textId="77777777" w:rsidR="00E65091" w:rsidRPr="00F75A72" w:rsidRDefault="00E65091" w:rsidP="00B823FA">
      <w:pPr>
        <w:pStyle w:val="PargrafodaLista"/>
        <w:numPr>
          <w:ilvl w:val="3"/>
          <w:numId w:val="6"/>
        </w:numPr>
        <w:spacing w:after="0" w:line="320" w:lineRule="exact"/>
        <w:jc w:val="both"/>
        <w:rPr>
          <w:rFonts w:ascii="Georgia" w:hAnsi="Georgia" w:cs="Tahoma"/>
          <w:sz w:val="22"/>
          <w:szCs w:val="22"/>
        </w:rPr>
      </w:pPr>
      <w:r w:rsidRPr="00F75A72">
        <w:rPr>
          <w:rFonts w:ascii="Georgia" w:hAnsi="Georgia" w:cs="Tahoma"/>
          <w:bCs/>
          <w:sz w:val="22"/>
          <w:szCs w:val="22"/>
        </w:rPr>
        <w:t xml:space="preserve">A notificação mencionada na cláusula </w:t>
      </w:r>
      <w:r w:rsidRPr="00F75A72">
        <w:rPr>
          <w:rFonts w:ascii="Georgia" w:hAnsi="Georgia" w:cs="Tahoma"/>
          <w:bCs/>
          <w:sz w:val="22"/>
          <w:szCs w:val="22"/>
        </w:rPr>
        <w:fldChar w:fldCharType="begin"/>
      </w:r>
      <w:r w:rsidRPr="00F75A72">
        <w:rPr>
          <w:rFonts w:ascii="Georgia" w:hAnsi="Georgia" w:cs="Tahoma"/>
          <w:bCs/>
          <w:sz w:val="22"/>
          <w:szCs w:val="22"/>
        </w:rPr>
        <w:instrText xml:space="preserve"> REF _Ref89994172 \r \p \h  \* MERGEFORMAT </w:instrText>
      </w:r>
      <w:r w:rsidRPr="00F75A72">
        <w:rPr>
          <w:rFonts w:ascii="Georgia" w:hAnsi="Georgia" w:cs="Tahoma"/>
          <w:bCs/>
          <w:sz w:val="22"/>
          <w:szCs w:val="22"/>
        </w:rPr>
      </w:r>
      <w:r w:rsidRPr="00F75A72">
        <w:rPr>
          <w:rFonts w:ascii="Georgia" w:hAnsi="Georgia" w:cs="Tahoma"/>
          <w:bCs/>
          <w:sz w:val="22"/>
          <w:szCs w:val="22"/>
        </w:rPr>
        <w:fldChar w:fldCharType="separate"/>
      </w:r>
      <w:r w:rsidRPr="00F75A72">
        <w:rPr>
          <w:rFonts w:ascii="Georgia" w:hAnsi="Georgia" w:cs="Tahoma"/>
          <w:bCs/>
          <w:sz w:val="22"/>
          <w:szCs w:val="22"/>
        </w:rPr>
        <w:t>4.21.1.2 acima</w:t>
      </w:r>
      <w:r w:rsidRPr="00F75A72">
        <w:rPr>
          <w:rFonts w:ascii="Georgia" w:hAnsi="Georgia" w:cs="Tahoma"/>
          <w:bCs/>
          <w:sz w:val="22"/>
          <w:szCs w:val="22"/>
        </w:rPr>
        <w:fldChar w:fldCharType="end"/>
      </w:r>
      <w:r w:rsidRPr="00F75A72">
        <w:rPr>
          <w:rFonts w:ascii="Georgia" w:hAnsi="Georgia" w:cs="Tahoma"/>
          <w:bCs/>
          <w:sz w:val="22"/>
          <w:szCs w:val="22"/>
        </w:rPr>
        <w:t xml:space="preserve"> deverá ser imediatamente enviada pelo Agente Fiduciário às Fiadoras, após a ciência da ocorrência de inadimplemento pela Emissora de qualquer valor devido nos termos desta Escritura de Emissão na respectiva data de pagamento, não sendo considerados para fins de tal notificação qualquer dos prazos de cura previstos nos referidos instrumentos</w:t>
      </w:r>
    </w:p>
    <w:p w14:paraId="06DE66D2" w14:textId="77777777" w:rsidR="00E65091" w:rsidRPr="00F75A72" w:rsidRDefault="00E65091" w:rsidP="00B823FA">
      <w:pPr>
        <w:pStyle w:val="PargrafodaLista"/>
        <w:spacing w:after="0" w:line="320" w:lineRule="exact"/>
        <w:rPr>
          <w:rFonts w:ascii="Georgia" w:hAnsi="Georgia" w:cs="Tahoma"/>
          <w:sz w:val="22"/>
          <w:szCs w:val="22"/>
        </w:rPr>
      </w:pPr>
    </w:p>
    <w:p w14:paraId="1D1B3785" w14:textId="77777777" w:rsidR="00E65091" w:rsidRPr="00F75A72" w:rsidRDefault="00E65091" w:rsidP="00B823FA">
      <w:pPr>
        <w:pStyle w:val="PargrafodaLista"/>
        <w:numPr>
          <w:ilvl w:val="3"/>
          <w:numId w:val="6"/>
        </w:numPr>
        <w:spacing w:after="0" w:line="320" w:lineRule="exact"/>
        <w:jc w:val="both"/>
        <w:rPr>
          <w:rFonts w:ascii="Georgia" w:hAnsi="Georgia" w:cs="Tahoma"/>
          <w:sz w:val="22"/>
          <w:szCs w:val="22"/>
        </w:rPr>
      </w:pPr>
      <w:r w:rsidRPr="00F75A72">
        <w:rPr>
          <w:rFonts w:ascii="Georgia" w:hAnsi="Georgia" w:cs="Tahoma"/>
          <w:bCs/>
          <w:sz w:val="22"/>
          <w:szCs w:val="22"/>
        </w:rPr>
        <w:lastRenderedPageBreak/>
        <w:t>Os pagamentos serão realizados pelas Fiadoras de acordo com os procedimentos estabelecidos nesta Escritura de Emissão e de acordo com instruções recebidas do Agente Fiduciário e, conforme o caso, fora do âmbito da B3. Todo e qualquer pagamento realizado pelas Fiadoras em relação à Fiança ora prestada será efetuado de modo que os Debenturistas recebam das Fiadoras os valores que seriam pagos caso o pagamento fosse efetuado pela própria Emissora.</w:t>
      </w:r>
    </w:p>
    <w:p w14:paraId="382DA9C1" w14:textId="77777777" w:rsidR="00E65091" w:rsidRPr="00F75A72" w:rsidRDefault="00E65091" w:rsidP="00B823FA">
      <w:pPr>
        <w:pStyle w:val="PargrafodaLista"/>
        <w:spacing w:after="0" w:line="320" w:lineRule="exact"/>
        <w:rPr>
          <w:rFonts w:ascii="Georgia" w:hAnsi="Georgia" w:cs="Tahoma"/>
          <w:sz w:val="22"/>
          <w:szCs w:val="22"/>
        </w:rPr>
      </w:pPr>
    </w:p>
    <w:p w14:paraId="4AD6330B" w14:textId="77777777" w:rsidR="00E65091" w:rsidRPr="00F75A72" w:rsidRDefault="00E65091" w:rsidP="00B823FA">
      <w:pPr>
        <w:pStyle w:val="PargrafodaLista"/>
        <w:numPr>
          <w:ilvl w:val="3"/>
          <w:numId w:val="6"/>
        </w:numPr>
        <w:spacing w:after="0" w:line="320" w:lineRule="exact"/>
        <w:jc w:val="both"/>
        <w:rPr>
          <w:rFonts w:ascii="Georgia" w:hAnsi="Georgia" w:cs="Tahoma"/>
          <w:sz w:val="22"/>
          <w:szCs w:val="22"/>
        </w:rPr>
      </w:pPr>
      <w:r w:rsidRPr="00F75A72">
        <w:rPr>
          <w:rFonts w:ascii="Georgia" w:hAnsi="Georgia" w:cs="Tahoma"/>
          <w:bCs/>
          <w:sz w:val="22"/>
          <w:szCs w:val="22"/>
        </w:rPr>
        <w:t xml:space="preserve">As Fiadoras expressamente renunciam </w:t>
      </w:r>
      <w:r w:rsidRPr="00F75A72">
        <w:rPr>
          <w:rFonts w:ascii="Georgia" w:hAnsi="Georgia" w:cs="Tahoma"/>
          <w:sz w:val="22"/>
          <w:szCs w:val="22"/>
        </w:rPr>
        <w:t>aos</w:t>
      </w:r>
      <w:r w:rsidRPr="00F75A72">
        <w:rPr>
          <w:rFonts w:ascii="Georgia" w:hAnsi="Georgia" w:cs="Tahoma"/>
          <w:bCs/>
          <w:sz w:val="22"/>
          <w:szCs w:val="22"/>
        </w:rPr>
        <w:t xml:space="preserve"> benefícios de ordem, direitos e faculdades de exoneração de qualquer natureza previstos nos artigos 333, parágrafo único, 364, 366, 368, 821, 824, 827, 829, 830, 834, 835, 836, 837, 838 e 839, todos do Código Civil e artigos </w:t>
      </w:r>
      <w:r w:rsidRPr="00F75A72">
        <w:rPr>
          <w:rFonts w:ascii="Georgia" w:hAnsi="Georgia" w:cs="Tahoma"/>
          <w:sz w:val="22"/>
          <w:szCs w:val="22"/>
        </w:rPr>
        <w:t>130 e 794</w:t>
      </w:r>
      <w:r w:rsidRPr="00F75A72">
        <w:rPr>
          <w:rFonts w:ascii="Georgia" w:hAnsi="Georgia" w:cs="Tahoma"/>
          <w:bCs/>
          <w:sz w:val="22"/>
          <w:szCs w:val="22"/>
        </w:rPr>
        <w:t xml:space="preserve">, da </w:t>
      </w:r>
      <w:r w:rsidRPr="00F75A72">
        <w:rPr>
          <w:rFonts w:ascii="Georgia" w:hAnsi="Georgia" w:cs="Tahoma"/>
          <w:sz w:val="22"/>
          <w:szCs w:val="22"/>
        </w:rPr>
        <w:t xml:space="preserve">Lei nº 13.105, de 16 de março de 2015, conforme alterada </w:t>
      </w:r>
      <w:r w:rsidRPr="00F75A72">
        <w:rPr>
          <w:rFonts w:ascii="Georgia" w:hAnsi="Georgia" w:cs="Tahoma"/>
          <w:bCs/>
          <w:sz w:val="22"/>
          <w:szCs w:val="22"/>
        </w:rPr>
        <w:t>(“</w:t>
      </w:r>
      <w:r w:rsidRPr="00F75A72">
        <w:rPr>
          <w:rFonts w:ascii="Georgia" w:hAnsi="Georgia" w:cs="Tahoma"/>
          <w:bCs/>
          <w:sz w:val="22"/>
          <w:szCs w:val="22"/>
          <w:u w:val="single"/>
        </w:rPr>
        <w:t>Código de Processo Civil</w:t>
      </w:r>
      <w:r w:rsidRPr="00F75A72">
        <w:rPr>
          <w:rFonts w:ascii="Georgia" w:hAnsi="Georgia" w:cs="Tahoma"/>
          <w:bCs/>
          <w:sz w:val="22"/>
          <w:szCs w:val="22"/>
        </w:rPr>
        <w:t>”).</w:t>
      </w:r>
    </w:p>
    <w:p w14:paraId="16711659" w14:textId="77777777" w:rsidR="00E65091" w:rsidRPr="00F75A72" w:rsidRDefault="00E65091" w:rsidP="00B823FA">
      <w:pPr>
        <w:pStyle w:val="PargrafodaLista"/>
        <w:spacing w:after="0" w:line="320" w:lineRule="exact"/>
        <w:rPr>
          <w:rFonts w:ascii="Georgia" w:hAnsi="Georgia" w:cs="Tahoma"/>
          <w:sz w:val="22"/>
          <w:szCs w:val="22"/>
        </w:rPr>
      </w:pPr>
    </w:p>
    <w:p w14:paraId="0B7316A6" w14:textId="77777777" w:rsidR="00E65091" w:rsidRPr="00F75A72" w:rsidRDefault="00E65091" w:rsidP="00B823FA">
      <w:pPr>
        <w:pStyle w:val="PargrafodaLista"/>
        <w:numPr>
          <w:ilvl w:val="3"/>
          <w:numId w:val="6"/>
        </w:numPr>
        <w:spacing w:after="0" w:line="320" w:lineRule="exact"/>
        <w:jc w:val="both"/>
        <w:rPr>
          <w:rFonts w:ascii="Georgia" w:hAnsi="Georgia" w:cs="Tahoma"/>
          <w:sz w:val="22"/>
          <w:szCs w:val="22"/>
        </w:rPr>
      </w:pPr>
      <w:r w:rsidRPr="00F75A72">
        <w:rPr>
          <w:rFonts w:ascii="Georgia" w:hAnsi="Georgia" w:cs="Tahoma"/>
          <w:bCs/>
          <w:sz w:val="22"/>
          <w:szCs w:val="22"/>
        </w:rPr>
        <w:t xml:space="preserve">As Fiadoras sub-rogar-se-ão nos direitos dos Debenturistas caso venham a honrar, total ou parcialmente, a Fiança, até o limite da parcela da dívida efetivamente honrada, sendo certo que as Fiadoras se obrigam a somente exigir tais valores </w:t>
      </w:r>
      <w:proofErr w:type="gramStart"/>
      <w:r w:rsidRPr="00F75A72">
        <w:rPr>
          <w:rFonts w:ascii="Georgia" w:hAnsi="Georgia" w:cs="Tahoma"/>
          <w:bCs/>
          <w:sz w:val="22"/>
          <w:szCs w:val="22"/>
        </w:rPr>
        <w:t>da</w:t>
      </w:r>
      <w:proofErr w:type="gramEnd"/>
      <w:r w:rsidRPr="00F75A72">
        <w:rPr>
          <w:rFonts w:ascii="Georgia" w:hAnsi="Georgia" w:cs="Tahoma"/>
          <w:bCs/>
          <w:sz w:val="22"/>
          <w:szCs w:val="22"/>
        </w:rPr>
        <w:t xml:space="preserve"> Emissora após os Debenturistas terem recebido integralmente as Obrigações Garantidas.</w:t>
      </w:r>
    </w:p>
    <w:p w14:paraId="59388843" w14:textId="77777777" w:rsidR="00E65091" w:rsidRPr="00F75A72" w:rsidRDefault="00E65091" w:rsidP="00B823FA">
      <w:pPr>
        <w:pStyle w:val="PargrafodaLista"/>
        <w:spacing w:after="0" w:line="320" w:lineRule="exact"/>
        <w:rPr>
          <w:rFonts w:ascii="Georgia" w:hAnsi="Georgia" w:cs="Tahoma"/>
          <w:sz w:val="22"/>
          <w:szCs w:val="22"/>
        </w:rPr>
      </w:pPr>
    </w:p>
    <w:p w14:paraId="68D067C0" w14:textId="77777777" w:rsidR="00E65091" w:rsidRPr="00F75A72" w:rsidRDefault="00E65091" w:rsidP="00B823FA">
      <w:pPr>
        <w:pStyle w:val="PargrafodaLista"/>
        <w:numPr>
          <w:ilvl w:val="3"/>
          <w:numId w:val="6"/>
        </w:numPr>
        <w:spacing w:after="0" w:line="320" w:lineRule="exact"/>
        <w:jc w:val="both"/>
        <w:rPr>
          <w:rFonts w:ascii="Georgia" w:hAnsi="Georgia" w:cs="Tahoma"/>
          <w:sz w:val="22"/>
          <w:szCs w:val="22"/>
        </w:rPr>
      </w:pPr>
      <w:r w:rsidRPr="00F75A72">
        <w:rPr>
          <w:rFonts w:ascii="Georgia" w:hAnsi="Georgia" w:cs="Tahoma"/>
          <w:bCs/>
          <w:sz w:val="22"/>
          <w:szCs w:val="22"/>
        </w:rPr>
        <w:t>Fica desde já certo e ajustado que a inobservância, pelo Agente Fiduciário, dos prazos para execução da Fiança em favor dos Debenturistas não ensejará, em nenhuma hipótese, perda de qualquer direito ou faculdade aqui previsto, podendo a Fiança ser excutida e exigida pelo Agente Fiduciário, judicial ou extrajudicialmente, quantas vezes forem necessárias até que os Debenturistas tenham recebido integralmente as Obrigações Garantidas.</w:t>
      </w:r>
    </w:p>
    <w:p w14:paraId="1E2922CB" w14:textId="77777777" w:rsidR="00E65091" w:rsidRPr="00F75A72" w:rsidRDefault="00E65091" w:rsidP="00B823FA">
      <w:pPr>
        <w:pStyle w:val="PargrafodaLista"/>
        <w:spacing w:after="0" w:line="320" w:lineRule="exact"/>
        <w:ind w:left="0"/>
        <w:jc w:val="both"/>
        <w:outlineLvl w:val="0"/>
        <w:rPr>
          <w:rFonts w:ascii="Georgia" w:hAnsi="Georgia" w:cs="Tahoma"/>
          <w:b/>
          <w:sz w:val="22"/>
          <w:szCs w:val="22"/>
        </w:rPr>
      </w:pPr>
    </w:p>
    <w:p w14:paraId="2B288AC2" w14:textId="77777777" w:rsidR="00E65091" w:rsidRPr="00F75A72" w:rsidRDefault="00E65091" w:rsidP="00B823FA">
      <w:pPr>
        <w:pStyle w:val="PargrafodaLista"/>
        <w:numPr>
          <w:ilvl w:val="0"/>
          <w:numId w:val="6"/>
        </w:numPr>
        <w:spacing w:after="0" w:line="320" w:lineRule="exact"/>
        <w:ind w:left="0" w:firstLine="0"/>
        <w:jc w:val="center"/>
        <w:outlineLvl w:val="0"/>
        <w:rPr>
          <w:rFonts w:ascii="Georgia" w:hAnsi="Georgia" w:cs="Tahoma"/>
          <w:b/>
          <w:sz w:val="22"/>
          <w:szCs w:val="22"/>
        </w:rPr>
      </w:pPr>
      <w:r w:rsidRPr="00F75A72">
        <w:rPr>
          <w:rFonts w:ascii="Georgia" w:hAnsi="Georgia" w:cs="Tahoma"/>
          <w:b/>
          <w:sz w:val="22"/>
          <w:szCs w:val="22"/>
        </w:rPr>
        <w:t>CLÁUSULA V – RESGATE ANTECIPADO FACULTATIVO, AMORTIZAÇÃO EXTRAORDINÁRIA, OFERTA DE RESGATE ANTECIPADO E AQUISIÇÃO FACULTATIVA</w:t>
      </w:r>
    </w:p>
    <w:p w14:paraId="4D5FF31E"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74FE9A0A"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u w:val="single"/>
        </w:rPr>
        <w:t>Resgate Antecipado Facultativo Total</w:t>
      </w:r>
      <w:r w:rsidRPr="00F75A72">
        <w:rPr>
          <w:rFonts w:ascii="Georgia" w:hAnsi="Georgia" w:cs="Tahoma"/>
          <w:b/>
          <w:sz w:val="22"/>
          <w:szCs w:val="22"/>
        </w:rPr>
        <w:t xml:space="preserve"> </w:t>
      </w:r>
    </w:p>
    <w:p w14:paraId="66687129"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4FCA11BA" w14:textId="180DA90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bookmarkStart w:id="163" w:name="_Ref89994216"/>
      <w:r w:rsidRPr="00F75A72">
        <w:rPr>
          <w:rFonts w:ascii="Georgia" w:hAnsi="Georgia" w:cs="Tahoma"/>
          <w:sz w:val="22"/>
          <w:szCs w:val="22"/>
        </w:rPr>
        <w:t xml:space="preserve">A Emissora poderá, a seu exclusivo critério, a partir de </w:t>
      </w:r>
      <w:r w:rsidR="00F16469">
        <w:rPr>
          <w:rFonts w:ascii="Georgia" w:hAnsi="Georgia" w:cs="Tahoma"/>
          <w:sz w:val="22"/>
          <w:szCs w:val="22"/>
        </w:rPr>
        <w:t>14</w:t>
      </w:r>
      <w:r w:rsidRPr="00F75A72">
        <w:rPr>
          <w:rFonts w:ascii="Georgia" w:hAnsi="Georgia" w:cs="Tahoma"/>
          <w:sz w:val="22"/>
          <w:szCs w:val="22"/>
        </w:rPr>
        <w:t xml:space="preserve"> de dezembro de 2023, realizar o resgate antecipado facultativo total das Debêntures (“</w:t>
      </w:r>
      <w:r w:rsidRPr="00F75A72">
        <w:rPr>
          <w:rFonts w:ascii="Georgia" w:hAnsi="Georgia" w:cs="Tahoma"/>
          <w:sz w:val="22"/>
          <w:szCs w:val="22"/>
          <w:u w:val="single"/>
        </w:rPr>
        <w:t>Resgate Antecipado Facultativo Total</w:t>
      </w:r>
      <w:r w:rsidRPr="00F75A72">
        <w:rPr>
          <w:rFonts w:ascii="Georgia" w:hAnsi="Georgia" w:cs="Tahoma"/>
          <w:sz w:val="22"/>
          <w:szCs w:val="22"/>
        </w:rPr>
        <w:t xml:space="preserve">”). Por ocasião do Resgate Antecipado Facultativo Total, o valor devido pela Emissora será equivalente ao </w:t>
      </w:r>
      <w:r w:rsidRPr="00F75A72">
        <w:rPr>
          <w:rFonts w:ascii="Georgia" w:hAnsi="Georgia" w:cs="Tahoma"/>
          <w:bCs/>
          <w:sz w:val="22"/>
          <w:szCs w:val="22"/>
        </w:rPr>
        <w:t>(i)</w:t>
      </w:r>
      <w:r w:rsidRPr="00F75A72">
        <w:rPr>
          <w:rFonts w:ascii="Georgia" w:hAnsi="Georgia" w:cs="Tahoma"/>
          <w:sz w:val="22"/>
          <w:szCs w:val="22"/>
        </w:rPr>
        <w:t xml:space="preserve"> Valor Nominal Unitário das Debêntures (ou saldo do Valor Nominal Unitário das Debêntures, conforme o caso), acrescido </w:t>
      </w:r>
      <w:r w:rsidRPr="00F75A72">
        <w:rPr>
          <w:rFonts w:ascii="Georgia" w:hAnsi="Georgia" w:cs="Tahoma"/>
          <w:bCs/>
          <w:sz w:val="22"/>
          <w:szCs w:val="22"/>
        </w:rPr>
        <w:t>(</w:t>
      </w:r>
      <w:proofErr w:type="spellStart"/>
      <w:r w:rsidRPr="00F75A72">
        <w:rPr>
          <w:rFonts w:ascii="Georgia" w:hAnsi="Georgia" w:cs="Tahoma"/>
          <w:bCs/>
          <w:sz w:val="22"/>
          <w:szCs w:val="22"/>
        </w:rPr>
        <w:t>ii</w:t>
      </w:r>
      <w:proofErr w:type="spellEnd"/>
      <w:r w:rsidRPr="00F75A72">
        <w:rPr>
          <w:rFonts w:ascii="Georgia" w:hAnsi="Georgia" w:cs="Tahoma"/>
          <w:bCs/>
          <w:sz w:val="22"/>
          <w:szCs w:val="22"/>
        </w:rPr>
        <w:t>)</w:t>
      </w:r>
      <w:r w:rsidRPr="00F75A72">
        <w:rPr>
          <w:rFonts w:ascii="Georgia" w:hAnsi="Georgia" w:cs="Tahoma"/>
          <w:b/>
          <w:sz w:val="22"/>
          <w:szCs w:val="22"/>
        </w:rPr>
        <w:t xml:space="preserve"> </w:t>
      </w:r>
      <w:r w:rsidRPr="00F75A72">
        <w:rPr>
          <w:rFonts w:ascii="Georgia" w:hAnsi="Georgia" w:cs="Tahoma"/>
          <w:sz w:val="22"/>
          <w:szCs w:val="22"/>
        </w:rPr>
        <w:t xml:space="preserve">dos Juros Remuneratórios, calculado </w:t>
      </w:r>
      <w:r w:rsidRPr="00F75A72">
        <w:rPr>
          <w:rFonts w:ascii="Georgia" w:hAnsi="Georgia" w:cs="Tahoma"/>
          <w:i/>
          <w:sz w:val="22"/>
          <w:szCs w:val="22"/>
        </w:rPr>
        <w:t xml:space="preserve">pro rata </w:t>
      </w:r>
      <w:proofErr w:type="spellStart"/>
      <w:r w:rsidRPr="00F75A72">
        <w:rPr>
          <w:rFonts w:ascii="Georgia" w:hAnsi="Georgia" w:cs="Tahoma"/>
          <w:i/>
          <w:sz w:val="22"/>
          <w:szCs w:val="22"/>
        </w:rPr>
        <w:t>temporis</w:t>
      </w:r>
      <w:proofErr w:type="spellEnd"/>
      <w:r w:rsidRPr="00F75A72">
        <w:rPr>
          <w:rFonts w:ascii="Georgia" w:hAnsi="Georgia" w:cs="Tahoma"/>
          <w:sz w:val="22"/>
          <w:szCs w:val="22"/>
        </w:rPr>
        <w:t xml:space="preserve"> desde a Data de Início da Rentabilidade ou a Data de Pagamento dos Juros Remuneratório anterior (inclusive), conforme o caso, até a data do efetivo Resgate </w:t>
      </w:r>
      <w:r w:rsidRPr="00F75A72">
        <w:rPr>
          <w:rFonts w:ascii="Georgia" w:hAnsi="Georgia" w:cs="Tahoma"/>
          <w:sz w:val="22"/>
          <w:szCs w:val="22"/>
        </w:rPr>
        <w:lastRenderedPageBreak/>
        <w:t>Antecipado Facultativo Total;</w:t>
      </w:r>
      <w:r w:rsidRPr="00F75A72">
        <w:rPr>
          <w:rFonts w:ascii="Georgia" w:hAnsi="Georgia" w:cs="Tahoma"/>
          <w:b/>
          <w:sz w:val="22"/>
          <w:szCs w:val="22"/>
        </w:rPr>
        <w:t xml:space="preserve"> </w:t>
      </w:r>
      <w:r w:rsidRPr="00F75A72">
        <w:rPr>
          <w:rFonts w:ascii="Georgia" w:hAnsi="Georgia" w:cs="Tahoma"/>
          <w:bCs/>
          <w:sz w:val="22"/>
          <w:szCs w:val="22"/>
        </w:rPr>
        <w:t>(</w:t>
      </w:r>
      <w:proofErr w:type="spellStart"/>
      <w:r w:rsidRPr="00F75A72">
        <w:rPr>
          <w:rFonts w:ascii="Georgia" w:hAnsi="Georgia" w:cs="Tahoma"/>
          <w:bCs/>
          <w:sz w:val="22"/>
          <w:szCs w:val="22"/>
        </w:rPr>
        <w:t>iii</w:t>
      </w:r>
      <w:proofErr w:type="spellEnd"/>
      <w:r w:rsidRPr="00F75A72">
        <w:rPr>
          <w:rFonts w:ascii="Georgia" w:hAnsi="Georgia" w:cs="Tahoma"/>
          <w:bCs/>
          <w:sz w:val="22"/>
          <w:szCs w:val="22"/>
        </w:rPr>
        <w:t>)</w:t>
      </w:r>
      <w:r w:rsidRPr="00F75A72">
        <w:rPr>
          <w:rFonts w:ascii="Georgia" w:hAnsi="Georgia" w:cs="Tahoma"/>
          <w:sz w:val="22"/>
          <w:szCs w:val="22"/>
        </w:rPr>
        <w:t xml:space="preserve"> dos Encargos Moratórios, se houver, e </w:t>
      </w:r>
      <w:r w:rsidRPr="00F75A72">
        <w:rPr>
          <w:rFonts w:ascii="Georgia" w:hAnsi="Georgia" w:cs="Tahoma"/>
          <w:bCs/>
          <w:sz w:val="22"/>
          <w:szCs w:val="22"/>
        </w:rPr>
        <w:t>(</w:t>
      </w:r>
      <w:proofErr w:type="spellStart"/>
      <w:r w:rsidRPr="00F75A72">
        <w:rPr>
          <w:rFonts w:ascii="Georgia" w:hAnsi="Georgia" w:cs="Tahoma"/>
          <w:bCs/>
          <w:sz w:val="22"/>
          <w:szCs w:val="22"/>
        </w:rPr>
        <w:t>iv</w:t>
      </w:r>
      <w:proofErr w:type="spellEnd"/>
      <w:r w:rsidRPr="00F75A72">
        <w:rPr>
          <w:rFonts w:ascii="Georgia" w:hAnsi="Georgia" w:cs="Tahoma"/>
          <w:bCs/>
          <w:sz w:val="22"/>
          <w:szCs w:val="22"/>
        </w:rPr>
        <w:t>)</w:t>
      </w:r>
      <w:r w:rsidRPr="00F75A72">
        <w:rPr>
          <w:rFonts w:ascii="Georgia" w:hAnsi="Georgia" w:cs="Tahoma"/>
          <w:sz w:val="22"/>
          <w:szCs w:val="22"/>
        </w:rPr>
        <w:t xml:space="preserve"> de prêmio </w:t>
      </w:r>
      <w:r w:rsidRPr="00F75A72">
        <w:rPr>
          <w:rFonts w:ascii="Georgia" w:hAnsi="Georgia" w:cs="Tahoma"/>
          <w:i/>
          <w:sz w:val="22"/>
          <w:szCs w:val="22"/>
        </w:rPr>
        <w:t xml:space="preserve">flat </w:t>
      </w:r>
      <w:r w:rsidRPr="00F75A72">
        <w:rPr>
          <w:rFonts w:ascii="Georgia" w:hAnsi="Georgia" w:cs="Tahoma"/>
          <w:sz w:val="22"/>
          <w:szCs w:val="22"/>
        </w:rPr>
        <w:t>incidente sobre o valor total a ser resgatado em montante equivalente aos percentuais apresentados na tabela abaixo.</w:t>
      </w:r>
      <w:bookmarkEnd w:id="163"/>
      <w:r w:rsidRPr="00F75A72">
        <w:rPr>
          <w:rFonts w:ascii="Georgia" w:hAnsi="Georgia" w:cs="Tahoma"/>
          <w:sz w:val="22"/>
          <w:szCs w:val="22"/>
        </w:rPr>
        <w:t xml:space="preserve"> </w:t>
      </w:r>
    </w:p>
    <w:p w14:paraId="1616F2A0" w14:textId="77777777" w:rsidR="00E65091" w:rsidRPr="00F75A72" w:rsidRDefault="00E65091" w:rsidP="00B823FA">
      <w:pPr>
        <w:pStyle w:val="PargrafodaLista"/>
        <w:spacing w:after="0" w:line="320" w:lineRule="exact"/>
        <w:ind w:left="0"/>
        <w:jc w:val="both"/>
        <w:rPr>
          <w:rFonts w:ascii="Georgia" w:hAnsi="Georgia" w:cs="Tahom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3520"/>
      </w:tblGrid>
      <w:tr w:rsidR="00F75A72" w:rsidRPr="00F75A72" w14:paraId="16C3D4B4" w14:textId="77777777" w:rsidTr="009D5A59">
        <w:trPr>
          <w:jc w:val="center"/>
        </w:trPr>
        <w:tc>
          <w:tcPr>
            <w:tcW w:w="4815" w:type="dxa"/>
            <w:shd w:val="clear" w:color="auto" w:fill="D9D9D9"/>
            <w:vAlign w:val="center"/>
          </w:tcPr>
          <w:p w14:paraId="0966A6BD" w14:textId="77777777" w:rsidR="00E65091" w:rsidRPr="00F75A72" w:rsidRDefault="00E65091" w:rsidP="00B823FA">
            <w:pPr>
              <w:pStyle w:val="PargrafodaLista"/>
              <w:tabs>
                <w:tab w:val="left" w:pos="1134"/>
              </w:tabs>
              <w:suppressAutoHyphens/>
              <w:spacing w:after="0" w:line="320" w:lineRule="exact"/>
              <w:ind w:left="0"/>
              <w:jc w:val="center"/>
              <w:rPr>
                <w:rFonts w:ascii="Georgia" w:hAnsi="Georgia" w:cs="Tahoma"/>
                <w:b/>
                <w:sz w:val="22"/>
                <w:szCs w:val="22"/>
              </w:rPr>
            </w:pPr>
            <w:r w:rsidRPr="00F75A72">
              <w:rPr>
                <w:rFonts w:ascii="Georgia" w:hAnsi="Georgia" w:cs="Tahoma"/>
                <w:b/>
                <w:sz w:val="22"/>
                <w:szCs w:val="22"/>
              </w:rPr>
              <w:t>Data de realização do Resgate Antecipado Total Facultativo</w:t>
            </w:r>
          </w:p>
        </w:tc>
        <w:tc>
          <w:tcPr>
            <w:tcW w:w="3520" w:type="dxa"/>
            <w:shd w:val="clear" w:color="auto" w:fill="D9D9D9"/>
            <w:vAlign w:val="center"/>
          </w:tcPr>
          <w:p w14:paraId="4217667E" w14:textId="77777777" w:rsidR="00E65091" w:rsidRPr="00F75A72" w:rsidRDefault="00E65091" w:rsidP="00B823FA">
            <w:pPr>
              <w:pStyle w:val="PargrafodaLista"/>
              <w:tabs>
                <w:tab w:val="left" w:pos="1134"/>
              </w:tabs>
              <w:suppressAutoHyphens/>
              <w:spacing w:after="0" w:line="320" w:lineRule="exact"/>
              <w:ind w:left="0"/>
              <w:jc w:val="center"/>
              <w:rPr>
                <w:rFonts w:ascii="Georgia" w:hAnsi="Georgia" w:cs="Tahoma"/>
                <w:b/>
                <w:sz w:val="22"/>
                <w:szCs w:val="22"/>
              </w:rPr>
            </w:pPr>
            <w:r w:rsidRPr="00F75A72">
              <w:rPr>
                <w:rFonts w:ascii="Georgia" w:hAnsi="Georgia" w:cs="Tahoma"/>
                <w:b/>
                <w:sz w:val="22"/>
                <w:szCs w:val="22"/>
              </w:rPr>
              <w:t xml:space="preserve">Prêmio de Resgate Antecipado Total Facultativo </w:t>
            </w:r>
          </w:p>
        </w:tc>
      </w:tr>
      <w:tr w:rsidR="00F75A72" w:rsidRPr="00F75A72" w14:paraId="2E0831C1" w14:textId="77777777" w:rsidTr="009D5A59">
        <w:trPr>
          <w:jc w:val="center"/>
        </w:trPr>
        <w:tc>
          <w:tcPr>
            <w:tcW w:w="4815" w:type="dxa"/>
            <w:shd w:val="clear" w:color="auto" w:fill="auto"/>
            <w:vAlign w:val="bottom"/>
          </w:tcPr>
          <w:p w14:paraId="71C3CA90" w14:textId="67307A38" w:rsidR="007402E0" w:rsidRPr="00F75A72" w:rsidRDefault="007402E0" w:rsidP="00B823FA">
            <w:pPr>
              <w:pStyle w:val="PargrafodaLista"/>
              <w:tabs>
                <w:tab w:val="left" w:pos="1134"/>
              </w:tabs>
              <w:suppressAutoHyphens/>
              <w:spacing w:after="0" w:line="320" w:lineRule="exact"/>
              <w:ind w:left="0"/>
              <w:jc w:val="center"/>
              <w:rPr>
                <w:rFonts w:ascii="Georgia" w:hAnsi="Georgia" w:cs="Tahoma"/>
                <w:sz w:val="22"/>
                <w:szCs w:val="22"/>
              </w:rPr>
            </w:pPr>
            <w:r w:rsidRPr="00F75A72">
              <w:rPr>
                <w:rFonts w:ascii="Georgia" w:hAnsi="Georgia" w:cs="Tahoma"/>
                <w:sz w:val="22"/>
                <w:szCs w:val="22"/>
              </w:rPr>
              <w:t xml:space="preserve">De </w:t>
            </w:r>
            <w:r w:rsidR="00F16469">
              <w:rPr>
                <w:rFonts w:ascii="Georgia" w:hAnsi="Georgia" w:cs="Tahoma"/>
                <w:sz w:val="22"/>
                <w:szCs w:val="22"/>
              </w:rPr>
              <w:t>14</w:t>
            </w:r>
            <w:r w:rsidRPr="00F75A72">
              <w:rPr>
                <w:rFonts w:ascii="Georgia" w:hAnsi="Georgia" w:cs="Tahoma"/>
                <w:sz w:val="22"/>
                <w:szCs w:val="22"/>
              </w:rPr>
              <w:t xml:space="preserve"> de dezembro de 2023 (inclusive) até </w:t>
            </w:r>
            <w:r w:rsidR="00F16469">
              <w:rPr>
                <w:rFonts w:ascii="Georgia" w:hAnsi="Georgia" w:cs="Tahoma"/>
                <w:sz w:val="22"/>
                <w:szCs w:val="22"/>
              </w:rPr>
              <w:t>14</w:t>
            </w:r>
            <w:r w:rsidRPr="00F75A72">
              <w:rPr>
                <w:rFonts w:ascii="Georgia" w:hAnsi="Georgia" w:cs="Tahoma"/>
                <w:sz w:val="22"/>
                <w:szCs w:val="22"/>
              </w:rPr>
              <w:t xml:space="preserve"> de dezembro de 2024 (exclusive) </w:t>
            </w:r>
          </w:p>
        </w:tc>
        <w:tc>
          <w:tcPr>
            <w:tcW w:w="3520" w:type="dxa"/>
            <w:shd w:val="clear" w:color="auto" w:fill="auto"/>
            <w:vAlign w:val="center"/>
          </w:tcPr>
          <w:p w14:paraId="7F3EF9F5" w14:textId="1A3D64D2" w:rsidR="007402E0" w:rsidRPr="00F75A72" w:rsidRDefault="007402E0" w:rsidP="00B823FA">
            <w:pPr>
              <w:pStyle w:val="PargrafodaLista"/>
              <w:tabs>
                <w:tab w:val="left" w:pos="1134"/>
              </w:tabs>
              <w:suppressAutoHyphens/>
              <w:spacing w:after="0" w:line="320" w:lineRule="exact"/>
              <w:ind w:left="0"/>
              <w:jc w:val="center"/>
              <w:rPr>
                <w:rFonts w:ascii="Georgia" w:hAnsi="Georgia" w:cs="Tahoma"/>
                <w:sz w:val="22"/>
                <w:szCs w:val="22"/>
              </w:rPr>
            </w:pPr>
            <w:r w:rsidRPr="00F75A72">
              <w:rPr>
                <w:rFonts w:ascii="Georgia" w:hAnsi="Georgia" w:cs="Tahoma"/>
                <w:sz w:val="22"/>
                <w:szCs w:val="22"/>
              </w:rPr>
              <w:t>1,</w:t>
            </w:r>
            <w:r w:rsidR="00F230EE" w:rsidRPr="00F75A72">
              <w:rPr>
                <w:rFonts w:ascii="Georgia" w:hAnsi="Georgia" w:cs="Tahoma"/>
                <w:sz w:val="22"/>
                <w:szCs w:val="22"/>
              </w:rPr>
              <w:t>6</w:t>
            </w:r>
            <w:r w:rsidRPr="00F75A72">
              <w:rPr>
                <w:rFonts w:ascii="Georgia" w:hAnsi="Georgia" w:cs="Tahoma"/>
                <w:sz w:val="22"/>
                <w:szCs w:val="22"/>
              </w:rPr>
              <w:t>0%</w:t>
            </w:r>
          </w:p>
        </w:tc>
      </w:tr>
      <w:tr w:rsidR="00F75A72" w:rsidRPr="00F75A72" w14:paraId="6CE41987" w14:textId="77777777" w:rsidTr="009D5A59">
        <w:trPr>
          <w:jc w:val="center"/>
        </w:trPr>
        <w:tc>
          <w:tcPr>
            <w:tcW w:w="4815" w:type="dxa"/>
            <w:shd w:val="clear" w:color="auto" w:fill="auto"/>
          </w:tcPr>
          <w:p w14:paraId="0B69756F" w14:textId="486F3AD4" w:rsidR="007402E0" w:rsidRPr="00F75A72" w:rsidRDefault="007402E0" w:rsidP="00B823FA">
            <w:pPr>
              <w:pStyle w:val="PargrafodaLista"/>
              <w:tabs>
                <w:tab w:val="left" w:pos="1134"/>
              </w:tabs>
              <w:suppressAutoHyphens/>
              <w:spacing w:after="0" w:line="320" w:lineRule="exact"/>
              <w:ind w:left="0"/>
              <w:jc w:val="center"/>
              <w:rPr>
                <w:rFonts w:ascii="Georgia" w:hAnsi="Georgia" w:cs="Tahoma"/>
                <w:sz w:val="22"/>
                <w:szCs w:val="22"/>
              </w:rPr>
            </w:pPr>
            <w:r w:rsidRPr="00F75A72">
              <w:rPr>
                <w:rFonts w:ascii="Georgia" w:hAnsi="Georgia" w:cs="Tahoma"/>
                <w:sz w:val="22"/>
                <w:szCs w:val="22"/>
              </w:rPr>
              <w:t xml:space="preserve">De </w:t>
            </w:r>
            <w:r w:rsidR="00F16469">
              <w:rPr>
                <w:rFonts w:ascii="Georgia" w:hAnsi="Georgia" w:cs="Tahoma"/>
                <w:sz w:val="22"/>
                <w:szCs w:val="22"/>
              </w:rPr>
              <w:t>14</w:t>
            </w:r>
            <w:r w:rsidRPr="00F75A72">
              <w:rPr>
                <w:rFonts w:ascii="Georgia" w:hAnsi="Georgia" w:cs="Tahoma"/>
                <w:sz w:val="22"/>
                <w:szCs w:val="22"/>
              </w:rPr>
              <w:t xml:space="preserve"> de dezembro de 2024 (inclusive) até </w:t>
            </w:r>
            <w:r w:rsidR="00F16469">
              <w:rPr>
                <w:rFonts w:ascii="Georgia" w:hAnsi="Georgia" w:cs="Tahoma"/>
                <w:sz w:val="22"/>
                <w:szCs w:val="22"/>
              </w:rPr>
              <w:t>14</w:t>
            </w:r>
            <w:r w:rsidRPr="00F75A72">
              <w:rPr>
                <w:rFonts w:ascii="Georgia" w:hAnsi="Georgia" w:cs="Tahoma"/>
                <w:sz w:val="22"/>
                <w:szCs w:val="22"/>
              </w:rPr>
              <w:t xml:space="preserve"> de dezembro de 2025 (exclusive)</w:t>
            </w:r>
          </w:p>
        </w:tc>
        <w:tc>
          <w:tcPr>
            <w:tcW w:w="3520" w:type="dxa"/>
            <w:shd w:val="clear" w:color="auto" w:fill="auto"/>
          </w:tcPr>
          <w:p w14:paraId="67CADF44" w14:textId="4F06F493" w:rsidR="007402E0" w:rsidRPr="00F75A72" w:rsidRDefault="007402E0" w:rsidP="00B823FA">
            <w:pPr>
              <w:pStyle w:val="PargrafodaLista"/>
              <w:tabs>
                <w:tab w:val="left" w:pos="1134"/>
              </w:tabs>
              <w:suppressAutoHyphens/>
              <w:spacing w:after="0" w:line="320" w:lineRule="exact"/>
              <w:ind w:left="0"/>
              <w:jc w:val="center"/>
              <w:rPr>
                <w:rFonts w:ascii="Georgia" w:hAnsi="Georgia" w:cs="Tahoma"/>
                <w:sz w:val="22"/>
                <w:szCs w:val="22"/>
              </w:rPr>
            </w:pPr>
            <w:r w:rsidRPr="00F75A72">
              <w:rPr>
                <w:rFonts w:ascii="Georgia" w:hAnsi="Georgia" w:cs="Tahoma"/>
                <w:sz w:val="22"/>
                <w:szCs w:val="22"/>
              </w:rPr>
              <w:t>1,</w:t>
            </w:r>
            <w:r w:rsidR="00F230EE" w:rsidRPr="00F75A72">
              <w:rPr>
                <w:rFonts w:ascii="Georgia" w:hAnsi="Georgia" w:cs="Tahoma"/>
                <w:sz w:val="22"/>
                <w:szCs w:val="22"/>
              </w:rPr>
              <w:t>5</w:t>
            </w:r>
            <w:r w:rsidRPr="00F75A72">
              <w:rPr>
                <w:rFonts w:ascii="Georgia" w:hAnsi="Georgia" w:cs="Tahoma"/>
                <w:sz w:val="22"/>
                <w:szCs w:val="22"/>
              </w:rPr>
              <w:t>0%</w:t>
            </w:r>
          </w:p>
        </w:tc>
      </w:tr>
      <w:tr w:rsidR="00F75A72" w:rsidRPr="00F75A72" w14:paraId="5E7EF77F" w14:textId="77777777" w:rsidTr="009D5A59">
        <w:trPr>
          <w:jc w:val="center"/>
        </w:trPr>
        <w:tc>
          <w:tcPr>
            <w:tcW w:w="4815" w:type="dxa"/>
            <w:shd w:val="clear" w:color="auto" w:fill="auto"/>
          </w:tcPr>
          <w:p w14:paraId="05B44A7B" w14:textId="13537919" w:rsidR="007402E0" w:rsidRPr="00F75A72" w:rsidRDefault="007402E0" w:rsidP="00B823FA">
            <w:pPr>
              <w:pStyle w:val="PargrafodaLista"/>
              <w:tabs>
                <w:tab w:val="left" w:pos="1134"/>
              </w:tabs>
              <w:suppressAutoHyphens/>
              <w:spacing w:after="0" w:line="320" w:lineRule="exact"/>
              <w:ind w:left="0"/>
              <w:jc w:val="center"/>
              <w:rPr>
                <w:rFonts w:ascii="Georgia" w:hAnsi="Georgia" w:cs="Tahoma"/>
                <w:sz w:val="22"/>
                <w:szCs w:val="22"/>
              </w:rPr>
            </w:pPr>
            <w:r w:rsidRPr="00F75A72">
              <w:rPr>
                <w:rFonts w:ascii="Georgia" w:hAnsi="Georgia" w:cs="Tahoma"/>
                <w:sz w:val="22"/>
                <w:szCs w:val="22"/>
              </w:rPr>
              <w:t xml:space="preserve">De </w:t>
            </w:r>
            <w:r w:rsidR="00F16469">
              <w:rPr>
                <w:rFonts w:ascii="Georgia" w:hAnsi="Georgia" w:cs="Tahoma"/>
                <w:sz w:val="22"/>
                <w:szCs w:val="22"/>
              </w:rPr>
              <w:t>14</w:t>
            </w:r>
            <w:r w:rsidRPr="00F75A72">
              <w:rPr>
                <w:rFonts w:ascii="Georgia" w:hAnsi="Georgia" w:cs="Tahoma"/>
                <w:sz w:val="22"/>
                <w:szCs w:val="22"/>
              </w:rPr>
              <w:t xml:space="preserve"> de dezembro de 2025 (inclusive) até </w:t>
            </w:r>
            <w:r w:rsidR="00F16469">
              <w:rPr>
                <w:rFonts w:ascii="Georgia" w:hAnsi="Georgia" w:cs="Tahoma"/>
                <w:sz w:val="22"/>
                <w:szCs w:val="22"/>
              </w:rPr>
              <w:t>14</w:t>
            </w:r>
            <w:r w:rsidRPr="00F75A72">
              <w:rPr>
                <w:rFonts w:ascii="Georgia" w:hAnsi="Georgia" w:cs="Tahoma"/>
                <w:sz w:val="22"/>
                <w:szCs w:val="22"/>
              </w:rPr>
              <w:t xml:space="preserve"> de dezembro de 2026 (exclusive)</w:t>
            </w:r>
          </w:p>
        </w:tc>
        <w:tc>
          <w:tcPr>
            <w:tcW w:w="3520" w:type="dxa"/>
            <w:shd w:val="clear" w:color="auto" w:fill="auto"/>
          </w:tcPr>
          <w:p w14:paraId="7099FCAA" w14:textId="13A46981" w:rsidR="007402E0" w:rsidRPr="00F75A72" w:rsidRDefault="007402E0" w:rsidP="00B823FA">
            <w:pPr>
              <w:pStyle w:val="PargrafodaLista"/>
              <w:tabs>
                <w:tab w:val="left" w:pos="1134"/>
              </w:tabs>
              <w:suppressAutoHyphens/>
              <w:spacing w:after="0" w:line="320" w:lineRule="exact"/>
              <w:ind w:left="0"/>
              <w:jc w:val="center"/>
              <w:rPr>
                <w:rFonts w:ascii="Georgia" w:hAnsi="Georgia" w:cs="Tahoma"/>
                <w:sz w:val="22"/>
                <w:szCs w:val="22"/>
              </w:rPr>
            </w:pPr>
            <w:r w:rsidRPr="00F75A72">
              <w:rPr>
                <w:rFonts w:ascii="Georgia" w:hAnsi="Georgia" w:cs="Tahoma"/>
                <w:sz w:val="22"/>
                <w:szCs w:val="22"/>
              </w:rPr>
              <w:t>1,</w:t>
            </w:r>
            <w:r w:rsidR="00F230EE" w:rsidRPr="00F75A72">
              <w:rPr>
                <w:rFonts w:ascii="Georgia" w:hAnsi="Georgia" w:cs="Tahoma"/>
                <w:sz w:val="22"/>
                <w:szCs w:val="22"/>
              </w:rPr>
              <w:t>4</w:t>
            </w:r>
            <w:r w:rsidRPr="00F75A72">
              <w:rPr>
                <w:rFonts w:ascii="Georgia" w:hAnsi="Georgia" w:cs="Tahoma"/>
                <w:sz w:val="22"/>
                <w:szCs w:val="22"/>
              </w:rPr>
              <w:t>0%</w:t>
            </w:r>
          </w:p>
        </w:tc>
      </w:tr>
      <w:tr w:rsidR="00F75A72" w:rsidRPr="00F75A72" w14:paraId="3D16E60E" w14:textId="77777777" w:rsidTr="009D5A59">
        <w:trPr>
          <w:jc w:val="center"/>
        </w:trPr>
        <w:tc>
          <w:tcPr>
            <w:tcW w:w="4815" w:type="dxa"/>
            <w:shd w:val="clear" w:color="auto" w:fill="auto"/>
          </w:tcPr>
          <w:p w14:paraId="47E9B926" w14:textId="10A36CC2" w:rsidR="007402E0" w:rsidRPr="00F75A72" w:rsidRDefault="007402E0" w:rsidP="00B823FA">
            <w:pPr>
              <w:pStyle w:val="PargrafodaLista"/>
              <w:tabs>
                <w:tab w:val="left" w:pos="1134"/>
              </w:tabs>
              <w:suppressAutoHyphens/>
              <w:spacing w:after="0" w:line="320" w:lineRule="exact"/>
              <w:ind w:left="0"/>
              <w:jc w:val="center"/>
              <w:rPr>
                <w:rFonts w:ascii="Georgia" w:hAnsi="Georgia" w:cs="Tahoma"/>
                <w:sz w:val="22"/>
                <w:szCs w:val="22"/>
              </w:rPr>
            </w:pPr>
            <w:r w:rsidRPr="00F75A72">
              <w:rPr>
                <w:rFonts w:ascii="Georgia" w:hAnsi="Georgia" w:cs="Tahoma"/>
                <w:sz w:val="22"/>
                <w:szCs w:val="22"/>
              </w:rPr>
              <w:t xml:space="preserve">De </w:t>
            </w:r>
            <w:r w:rsidR="00F16469">
              <w:rPr>
                <w:rFonts w:ascii="Georgia" w:hAnsi="Georgia" w:cs="Tahoma"/>
                <w:sz w:val="22"/>
                <w:szCs w:val="22"/>
              </w:rPr>
              <w:t>14</w:t>
            </w:r>
            <w:r w:rsidRPr="00F75A72">
              <w:rPr>
                <w:rFonts w:ascii="Georgia" w:hAnsi="Georgia" w:cs="Tahoma"/>
                <w:sz w:val="22"/>
                <w:szCs w:val="22"/>
              </w:rPr>
              <w:t xml:space="preserve"> de dezembro de 2026 (inclusive) até a Data de Vencimento </w:t>
            </w:r>
          </w:p>
        </w:tc>
        <w:tc>
          <w:tcPr>
            <w:tcW w:w="3520" w:type="dxa"/>
            <w:shd w:val="clear" w:color="auto" w:fill="auto"/>
          </w:tcPr>
          <w:p w14:paraId="6C70C3DD" w14:textId="639410D5" w:rsidR="007402E0" w:rsidRPr="00F75A72" w:rsidRDefault="007402E0" w:rsidP="00B823FA">
            <w:pPr>
              <w:pStyle w:val="PargrafodaLista"/>
              <w:tabs>
                <w:tab w:val="left" w:pos="1134"/>
              </w:tabs>
              <w:suppressAutoHyphens/>
              <w:spacing w:after="0" w:line="320" w:lineRule="exact"/>
              <w:ind w:left="0"/>
              <w:jc w:val="center"/>
              <w:rPr>
                <w:rFonts w:ascii="Georgia" w:hAnsi="Georgia" w:cs="Tahoma"/>
                <w:sz w:val="22"/>
                <w:szCs w:val="22"/>
              </w:rPr>
            </w:pPr>
            <w:r w:rsidRPr="00F75A72">
              <w:rPr>
                <w:rFonts w:ascii="Georgia" w:hAnsi="Georgia" w:cs="Tahoma"/>
                <w:sz w:val="22"/>
                <w:szCs w:val="22"/>
              </w:rPr>
              <w:t>1,</w:t>
            </w:r>
            <w:r w:rsidR="00F230EE" w:rsidRPr="00F75A72">
              <w:rPr>
                <w:rFonts w:ascii="Georgia" w:hAnsi="Georgia" w:cs="Tahoma"/>
                <w:sz w:val="22"/>
                <w:szCs w:val="22"/>
              </w:rPr>
              <w:t>1</w:t>
            </w:r>
            <w:r w:rsidRPr="00F75A72">
              <w:rPr>
                <w:rFonts w:ascii="Georgia" w:hAnsi="Georgia" w:cs="Tahoma"/>
                <w:sz w:val="22"/>
                <w:szCs w:val="22"/>
              </w:rPr>
              <w:t>0%</w:t>
            </w:r>
          </w:p>
        </w:tc>
      </w:tr>
    </w:tbl>
    <w:p w14:paraId="328468CD" w14:textId="77777777" w:rsidR="00E65091" w:rsidRPr="00F75A72" w:rsidRDefault="00E65091" w:rsidP="00B823FA">
      <w:pPr>
        <w:pStyle w:val="PargrafodaLista"/>
        <w:spacing w:after="0" w:line="320" w:lineRule="exact"/>
        <w:ind w:left="0"/>
        <w:jc w:val="both"/>
        <w:rPr>
          <w:rFonts w:ascii="Georgia" w:hAnsi="Georgia" w:cs="Tahoma"/>
          <w:sz w:val="22"/>
          <w:szCs w:val="22"/>
        </w:rPr>
      </w:pPr>
      <w:r w:rsidRPr="00F75A72">
        <w:rPr>
          <w:rFonts w:ascii="Georgia" w:hAnsi="Georgia" w:cs="Tahoma"/>
          <w:sz w:val="22"/>
          <w:szCs w:val="22"/>
        </w:rPr>
        <w:tab/>
      </w:r>
    </w:p>
    <w:p w14:paraId="1CB53F6A"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O Resgate Antecipado Facultativo Total somente será realizado mediante envio de comunicação individual aos Debenturistas, ou publicação de anúncio, nos termos da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_Ref89994143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4.19 acima</w:t>
      </w:r>
      <w:r w:rsidRPr="00F75A72">
        <w:rPr>
          <w:rFonts w:ascii="Georgia" w:hAnsi="Georgia" w:cs="Tahoma"/>
          <w:sz w:val="22"/>
          <w:szCs w:val="22"/>
        </w:rPr>
        <w:fldChar w:fldCharType="end"/>
      </w:r>
      <w:r w:rsidRPr="00F75A72">
        <w:rPr>
          <w:rFonts w:ascii="Georgia" w:hAnsi="Georgia" w:cs="Tahoma"/>
          <w:sz w:val="22"/>
          <w:szCs w:val="22"/>
        </w:rPr>
        <w:t>, em ambos os casos com cópia para o Agente Fiduciário, o Agente de Liquidação, o Escriturador e a B3, com 10 (dez) Dias Úteis de antecedência da data em que se pretende realizar o efetivo Resgate Antecipado Facultativo Total, sendo que na referida comunicação deverá constar: (i) a data de realização do Resgate Antecipado Facultativo Total, que deverá ser um Dia Útil; (</w:t>
      </w:r>
      <w:proofErr w:type="spellStart"/>
      <w:r w:rsidRPr="00F75A72">
        <w:rPr>
          <w:rFonts w:ascii="Georgia" w:hAnsi="Georgia" w:cs="Tahoma"/>
          <w:sz w:val="22"/>
          <w:szCs w:val="22"/>
        </w:rPr>
        <w:t>ii</w:t>
      </w:r>
      <w:proofErr w:type="spellEnd"/>
      <w:r w:rsidRPr="00F75A72">
        <w:rPr>
          <w:rFonts w:ascii="Georgia" w:hAnsi="Georgia" w:cs="Tahoma"/>
          <w:sz w:val="22"/>
          <w:szCs w:val="22"/>
        </w:rPr>
        <w:t xml:space="preserve">) a menção de que o valor correspondente ao pagamento será o Valor Nominal Unitário das Debêntures ou saldo do Valor Nominal Unitário das Debêntures, conforme o caso, acrescido (a) dos Juros Remuneratórios, e (b) do prêmio de resgate, calculados conforme previsto na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_Ref89994216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5.1.1 acima</w:t>
      </w:r>
      <w:r w:rsidRPr="00F75A72">
        <w:rPr>
          <w:rFonts w:ascii="Georgia" w:hAnsi="Georgia" w:cs="Tahoma"/>
          <w:sz w:val="22"/>
          <w:szCs w:val="22"/>
        </w:rPr>
        <w:fldChar w:fldCharType="end"/>
      </w:r>
      <w:r w:rsidRPr="00F75A72">
        <w:rPr>
          <w:rFonts w:ascii="Georgia" w:hAnsi="Georgia" w:cs="Tahoma"/>
          <w:sz w:val="22"/>
          <w:szCs w:val="22"/>
        </w:rPr>
        <w:t>; e (</w:t>
      </w:r>
      <w:proofErr w:type="spellStart"/>
      <w:r w:rsidRPr="00F75A72">
        <w:rPr>
          <w:rFonts w:ascii="Georgia" w:hAnsi="Georgia" w:cs="Tahoma"/>
          <w:sz w:val="22"/>
          <w:szCs w:val="22"/>
        </w:rPr>
        <w:t>iii</w:t>
      </w:r>
      <w:proofErr w:type="spellEnd"/>
      <w:r w:rsidRPr="00F75A72">
        <w:rPr>
          <w:rFonts w:ascii="Georgia" w:hAnsi="Georgia" w:cs="Tahoma"/>
          <w:sz w:val="22"/>
          <w:szCs w:val="22"/>
        </w:rPr>
        <w:t>) quaisquer outras informações necessárias à operacionalização do Resgate Antecipado Facultativo Total.</w:t>
      </w:r>
    </w:p>
    <w:p w14:paraId="704E8F29"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10D706F1"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O Resgate Antecipado Facultativo Total para as Debêntures custodiadas eletronicamente na B3 seguirá os procedimentos de liquidação de eventos adotados pela B3. Caso as Debêntures não estejam custodiadas eletronicamente na B3, o Resgate Antecipado Facultativo Total será realizado por meio do Escriturador.</w:t>
      </w:r>
    </w:p>
    <w:p w14:paraId="24320685" w14:textId="77777777" w:rsidR="00E65091" w:rsidRPr="00F75A72" w:rsidRDefault="00E65091" w:rsidP="00B823FA">
      <w:pPr>
        <w:pStyle w:val="PargrafodaLista"/>
        <w:spacing w:after="0" w:line="320" w:lineRule="exact"/>
        <w:rPr>
          <w:rFonts w:ascii="Georgia" w:hAnsi="Georgia" w:cs="Tahoma"/>
          <w:sz w:val="22"/>
          <w:szCs w:val="22"/>
        </w:rPr>
      </w:pPr>
    </w:p>
    <w:p w14:paraId="2E30F449"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As Debêntures resgatadas pela Emissora, conforme previsto nesta cláusula, serão obrigatoriamente canceladas.</w:t>
      </w:r>
    </w:p>
    <w:p w14:paraId="27185170" w14:textId="77777777" w:rsidR="00E65091" w:rsidRPr="00F75A72" w:rsidRDefault="00E65091" w:rsidP="00B823FA">
      <w:pPr>
        <w:pStyle w:val="PargrafodaLista"/>
        <w:spacing w:after="0" w:line="320" w:lineRule="exact"/>
        <w:rPr>
          <w:rFonts w:ascii="Georgia" w:hAnsi="Georgia" w:cs="Tahoma"/>
          <w:sz w:val="22"/>
          <w:szCs w:val="22"/>
        </w:rPr>
      </w:pPr>
    </w:p>
    <w:p w14:paraId="6AF90303"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Não será permitido o resgate antecipado parcial das Debêntures.</w:t>
      </w:r>
    </w:p>
    <w:p w14:paraId="6DF5754F"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7CA25533" w14:textId="77777777" w:rsidR="00E65091" w:rsidRPr="00F75A72" w:rsidRDefault="00E65091" w:rsidP="00103D84">
      <w:pPr>
        <w:pStyle w:val="PargrafodaLista"/>
        <w:keepNext/>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u w:val="single"/>
        </w:rPr>
        <w:lastRenderedPageBreak/>
        <w:t xml:space="preserve">Amortização Extraordinária Parcial </w:t>
      </w:r>
    </w:p>
    <w:p w14:paraId="7AAB8F51" w14:textId="77777777" w:rsidR="00E65091" w:rsidRPr="00F75A72" w:rsidRDefault="00E65091" w:rsidP="00B823FA">
      <w:pPr>
        <w:pStyle w:val="PargrafodaLista"/>
        <w:spacing w:after="0" w:line="320" w:lineRule="exact"/>
        <w:ind w:left="0"/>
        <w:jc w:val="both"/>
        <w:outlineLvl w:val="1"/>
        <w:rPr>
          <w:rFonts w:ascii="Georgia" w:hAnsi="Georgia" w:cs="Tahoma"/>
          <w:b/>
          <w:sz w:val="22"/>
          <w:szCs w:val="22"/>
          <w:u w:val="single"/>
        </w:rPr>
      </w:pPr>
    </w:p>
    <w:p w14:paraId="22A61821" w14:textId="4BB2EA46" w:rsidR="00E65091" w:rsidRPr="00F75A72" w:rsidRDefault="00E65091" w:rsidP="00B823FA">
      <w:pPr>
        <w:pStyle w:val="PargrafodaLista"/>
        <w:numPr>
          <w:ilvl w:val="2"/>
          <w:numId w:val="6"/>
        </w:numPr>
        <w:spacing w:after="0" w:line="320" w:lineRule="exact"/>
        <w:ind w:left="0" w:firstLine="0"/>
        <w:jc w:val="both"/>
        <w:rPr>
          <w:rFonts w:ascii="Georgia" w:hAnsi="Georgia"/>
          <w:sz w:val="22"/>
          <w:szCs w:val="22"/>
        </w:rPr>
      </w:pPr>
      <w:r w:rsidRPr="00F75A72">
        <w:rPr>
          <w:rFonts w:ascii="Georgia" w:hAnsi="Georgia" w:cs="Tahoma"/>
          <w:sz w:val="22"/>
          <w:szCs w:val="22"/>
        </w:rPr>
        <w:t xml:space="preserve">A Emissora poderá, a seu exclusivo critério, a partir de </w:t>
      </w:r>
      <w:r w:rsidR="00F16469">
        <w:rPr>
          <w:rFonts w:ascii="Georgia" w:hAnsi="Georgia" w:cs="Tahoma"/>
          <w:sz w:val="22"/>
          <w:szCs w:val="22"/>
        </w:rPr>
        <w:t>14</w:t>
      </w:r>
      <w:r w:rsidRPr="00F75A72">
        <w:rPr>
          <w:rFonts w:ascii="Georgia" w:hAnsi="Georgia" w:cs="Tahoma"/>
          <w:sz w:val="22"/>
          <w:szCs w:val="22"/>
        </w:rPr>
        <w:t xml:space="preserve"> de dezembro de 2023, realizar a amortização extraordinária parcial facultativa da </w:t>
      </w:r>
      <w:bookmarkStart w:id="164" w:name="_cp_change_170"/>
      <w:r w:rsidRPr="00F75A72">
        <w:rPr>
          <w:rFonts w:ascii="Georgia" w:hAnsi="Georgia" w:cs="Tahoma"/>
          <w:sz w:val="22"/>
          <w:szCs w:val="22"/>
          <w:u w:color="0000FF"/>
        </w:rPr>
        <w:t>totalidade</w:t>
      </w:r>
      <w:bookmarkEnd w:id="164"/>
      <w:r w:rsidRPr="00F75A72">
        <w:rPr>
          <w:rFonts w:ascii="Georgia" w:hAnsi="Georgia" w:cs="Tahoma"/>
          <w:sz w:val="22"/>
          <w:szCs w:val="22"/>
        </w:rPr>
        <w:t xml:space="preserve"> das Debêntures (“</w:t>
      </w:r>
      <w:r w:rsidRPr="00F75A72">
        <w:rPr>
          <w:rFonts w:ascii="Georgia" w:hAnsi="Georgia"/>
          <w:sz w:val="22"/>
          <w:szCs w:val="22"/>
          <w:u w:val="single"/>
        </w:rPr>
        <w:t>Amortização Extraordinária Parcial</w:t>
      </w:r>
      <w:r w:rsidRPr="00F75A72">
        <w:rPr>
          <w:rFonts w:ascii="Georgia" w:hAnsi="Georgia" w:cs="Tahoma"/>
          <w:sz w:val="22"/>
          <w:szCs w:val="22"/>
        </w:rPr>
        <w:t>”). Por ocasião da Amortização Extraordinária Parcial, o valor devido pela Emissora será equivalente (i) à parcela do Valor Nominal Unitário das Debêntures (ou saldo do Valor Nominal Unitário das Debêntures, conforme o caso) a ser amortizadas, limitada à 98% (noventa e oito por cento) do Valor Nominal Unitário das Debêntures (ou saldo do Valor Nominal Unitário das Debêntures, conforme o caso), acrescido (</w:t>
      </w:r>
      <w:proofErr w:type="spellStart"/>
      <w:r w:rsidRPr="00F75A72">
        <w:rPr>
          <w:rFonts w:ascii="Georgia" w:hAnsi="Georgia" w:cs="Tahoma"/>
          <w:sz w:val="22"/>
          <w:szCs w:val="22"/>
        </w:rPr>
        <w:t>ii</w:t>
      </w:r>
      <w:proofErr w:type="spellEnd"/>
      <w:r w:rsidRPr="00F75A72">
        <w:rPr>
          <w:rFonts w:ascii="Georgia" w:hAnsi="Georgia" w:cs="Tahoma"/>
          <w:sz w:val="22"/>
          <w:szCs w:val="22"/>
        </w:rPr>
        <w:t xml:space="preserve">) dos Juros Remuneratórios, calculados </w:t>
      </w:r>
      <w:r w:rsidRPr="00F75A72">
        <w:rPr>
          <w:rFonts w:ascii="Georgia" w:hAnsi="Georgia" w:cs="Tahoma"/>
          <w:i/>
          <w:sz w:val="22"/>
          <w:szCs w:val="22"/>
        </w:rPr>
        <w:t xml:space="preserve">pro rata </w:t>
      </w:r>
      <w:proofErr w:type="spellStart"/>
      <w:r w:rsidRPr="00F75A72">
        <w:rPr>
          <w:rFonts w:ascii="Georgia" w:hAnsi="Georgia" w:cs="Tahoma"/>
          <w:i/>
          <w:sz w:val="22"/>
          <w:szCs w:val="22"/>
        </w:rPr>
        <w:t>temporis</w:t>
      </w:r>
      <w:proofErr w:type="spellEnd"/>
      <w:r w:rsidRPr="00F75A72">
        <w:rPr>
          <w:rFonts w:ascii="Georgia" w:hAnsi="Georgia" w:cs="Tahoma"/>
          <w:sz w:val="22"/>
          <w:szCs w:val="22"/>
        </w:rPr>
        <w:t>, desde a Data de Início da Rentabilidade ou Data de Pagamento dos Juros Remuneratórios imediatamente anterior (inclusive), conforme o caso, até a data do efetivo pagamento da Amortização Extraordinária Parcial, (</w:t>
      </w:r>
      <w:proofErr w:type="spellStart"/>
      <w:r w:rsidRPr="00F75A72">
        <w:rPr>
          <w:rFonts w:ascii="Georgia" w:hAnsi="Georgia" w:cs="Tahoma"/>
          <w:sz w:val="22"/>
          <w:szCs w:val="22"/>
        </w:rPr>
        <w:t>iii</w:t>
      </w:r>
      <w:proofErr w:type="spellEnd"/>
      <w:r w:rsidRPr="00F75A72">
        <w:rPr>
          <w:rFonts w:ascii="Georgia" w:hAnsi="Georgia" w:cs="Tahoma"/>
          <w:sz w:val="22"/>
          <w:szCs w:val="22"/>
        </w:rPr>
        <w:t>) dos Encargos Moratórios, se houver, e (</w:t>
      </w:r>
      <w:proofErr w:type="spellStart"/>
      <w:r w:rsidRPr="00F75A72">
        <w:rPr>
          <w:rFonts w:ascii="Georgia" w:hAnsi="Georgia" w:cs="Tahoma"/>
          <w:sz w:val="22"/>
          <w:szCs w:val="22"/>
        </w:rPr>
        <w:t>iv</w:t>
      </w:r>
      <w:proofErr w:type="spellEnd"/>
      <w:r w:rsidRPr="00F75A72">
        <w:rPr>
          <w:rFonts w:ascii="Georgia" w:hAnsi="Georgia" w:cs="Tahoma"/>
          <w:sz w:val="22"/>
          <w:szCs w:val="22"/>
        </w:rPr>
        <w:t xml:space="preserve">) de prêmio </w:t>
      </w:r>
      <w:r w:rsidRPr="00F75A72">
        <w:rPr>
          <w:rFonts w:ascii="Georgia" w:hAnsi="Georgia" w:cs="Tahoma"/>
          <w:i/>
          <w:sz w:val="22"/>
          <w:szCs w:val="22"/>
        </w:rPr>
        <w:t xml:space="preserve">flat </w:t>
      </w:r>
      <w:r w:rsidRPr="00F75A72">
        <w:rPr>
          <w:rFonts w:ascii="Georgia" w:hAnsi="Georgia" w:cs="Tahoma"/>
          <w:sz w:val="22"/>
          <w:szCs w:val="22"/>
        </w:rPr>
        <w:t>incidente sobre o valor total a ser amortizado em montante equivalente aos percentuais apresentados na tabela abaixo.</w:t>
      </w:r>
    </w:p>
    <w:p w14:paraId="58F86DA6" w14:textId="77777777" w:rsidR="00E65091" w:rsidRPr="00F75A72" w:rsidRDefault="00E65091" w:rsidP="00B823FA">
      <w:pPr>
        <w:pStyle w:val="PargrafodaLista"/>
        <w:spacing w:after="0" w:line="320" w:lineRule="exact"/>
        <w:ind w:left="2701"/>
        <w:jc w:val="both"/>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3520"/>
      </w:tblGrid>
      <w:tr w:rsidR="00F75A72" w:rsidRPr="00F75A72" w14:paraId="0184B2BA" w14:textId="77777777" w:rsidTr="009837ED">
        <w:trPr>
          <w:jc w:val="center"/>
        </w:trPr>
        <w:tc>
          <w:tcPr>
            <w:tcW w:w="4815" w:type="dxa"/>
            <w:shd w:val="clear" w:color="auto" w:fill="D9D9D9"/>
            <w:vAlign w:val="center"/>
          </w:tcPr>
          <w:p w14:paraId="4D9353F8" w14:textId="77777777" w:rsidR="002D6119" w:rsidRPr="00F75A72" w:rsidRDefault="002D6119" w:rsidP="00B823FA">
            <w:pPr>
              <w:pStyle w:val="PargrafodaLista"/>
              <w:tabs>
                <w:tab w:val="left" w:pos="1134"/>
              </w:tabs>
              <w:suppressAutoHyphens/>
              <w:spacing w:after="0" w:line="320" w:lineRule="exact"/>
              <w:ind w:left="0"/>
              <w:jc w:val="center"/>
              <w:rPr>
                <w:rFonts w:ascii="Georgia" w:hAnsi="Georgia" w:cs="Tahoma"/>
                <w:b/>
                <w:sz w:val="22"/>
                <w:szCs w:val="22"/>
              </w:rPr>
            </w:pPr>
            <w:r w:rsidRPr="00F75A72">
              <w:rPr>
                <w:rFonts w:ascii="Georgia" w:hAnsi="Georgia" w:cs="Tahoma"/>
                <w:b/>
                <w:sz w:val="22"/>
                <w:szCs w:val="22"/>
              </w:rPr>
              <w:t xml:space="preserve">Data de realização da Amortização Extraordinária Parcial </w:t>
            </w:r>
          </w:p>
        </w:tc>
        <w:tc>
          <w:tcPr>
            <w:tcW w:w="3520" w:type="dxa"/>
            <w:shd w:val="clear" w:color="auto" w:fill="D9D9D9"/>
            <w:vAlign w:val="center"/>
          </w:tcPr>
          <w:p w14:paraId="280922B1" w14:textId="5DC78B3C" w:rsidR="002D6119" w:rsidRPr="00F75A72" w:rsidRDefault="002D6119" w:rsidP="00B823FA">
            <w:pPr>
              <w:pStyle w:val="PargrafodaLista"/>
              <w:tabs>
                <w:tab w:val="left" w:pos="1134"/>
              </w:tabs>
              <w:suppressAutoHyphens/>
              <w:spacing w:after="0" w:line="320" w:lineRule="exact"/>
              <w:ind w:left="0"/>
              <w:jc w:val="center"/>
              <w:rPr>
                <w:rFonts w:ascii="Georgia" w:hAnsi="Georgia" w:cs="Tahoma"/>
                <w:b/>
                <w:sz w:val="22"/>
                <w:szCs w:val="22"/>
              </w:rPr>
            </w:pPr>
            <w:r w:rsidRPr="00F75A72">
              <w:rPr>
                <w:rFonts w:ascii="Georgia" w:hAnsi="Georgia" w:cs="Tahoma"/>
                <w:b/>
                <w:sz w:val="22"/>
                <w:szCs w:val="22"/>
              </w:rPr>
              <w:t xml:space="preserve">Prêmio de </w:t>
            </w:r>
            <w:r w:rsidR="00F75A72" w:rsidRPr="00F75A72">
              <w:rPr>
                <w:rFonts w:ascii="Georgia" w:hAnsi="Georgia" w:cs="Tahoma"/>
                <w:b/>
                <w:sz w:val="22"/>
                <w:szCs w:val="22"/>
              </w:rPr>
              <w:t>Amortização Extraordinária Parcial</w:t>
            </w:r>
          </w:p>
        </w:tc>
      </w:tr>
      <w:tr w:rsidR="00F75A72" w:rsidRPr="00F75A72" w14:paraId="645A05B1" w14:textId="77777777" w:rsidTr="009837ED">
        <w:trPr>
          <w:jc w:val="center"/>
        </w:trPr>
        <w:tc>
          <w:tcPr>
            <w:tcW w:w="4815" w:type="dxa"/>
            <w:shd w:val="clear" w:color="auto" w:fill="auto"/>
            <w:vAlign w:val="bottom"/>
          </w:tcPr>
          <w:p w14:paraId="5AC9358D" w14:textId="616A6EEC" w:rsidR="002D6119" w:rsidRPr="00F75A72" w:rsidRDefault="002D6119" w:rsidP="00B823FA">
            <w:pPr>
              <w:pStyle w:val="PargrafodaLista"/>
              <w:tabs>
                <w:tab w:val="left" w:pos="1134"/>
              </w:tabs>
              <w:suppressAutoHyphens/>
              <w:spacing w:after="0" w:line="320" w:lineRule="exact"/>
              <w:ind w:left="0"/>
              <w:jc w:val="center"/>
              <w:rPr>
                <w:rFonts w:ascii="Georgia" w:hAnsi="Georgia" w:cs="Tahoma"/>
                <w:sz w:val="22"/>
                <w:szCs w:val="22"/>
              </w:rPr>
            </w:pPr>
            <w:r w:rsidRPr="00F75A72">
              <w:rPr>
                <w:rFonts w:ascii="Georgia" w:hAnsi="Georgia" w:cs="Tahoma"/>
                <w:sz w:val="22"/>
                <w:szCs w:val="22"/>
              </w:rPr>
              <w:t xml:space="preserve">De </w:t>
            </w:r>
            <w:r w:rsidR="00F16469">
              <w:rPr>
                <w:rFonts w:ascii="Georgia" w:hAnsi="Georgia" w:cs="Tahoma"/>
                <w:sz w:val="22"/>
                <w:szCs w:val="22"/>
              </w:rPr>
              <w:t>14</w:t>
            </w:r>
            <w:r w:rsidRPr="00F75A72">
              <w:rPr>
                <w:rFonts w:ascii="Georgia" w:hAnsi="Georgia" w:cs="Tahoma"/>
                <w:sz w:val="22"/>
                <w:szCs w:val="22"/>
              </w:rPr>
              <w:t xml:space="preserve"> de dezembro de 2023 (inclusive) até </w:t>
            </w:r>
            <w:r w:rsidR="00F16469">
              <w:rPr>
                <w:rFonts w:ascii="Georgia" w:hAnsi="Georgia" w:cs="Tahoma"/>
                <w:sz w:val="22"/>
                <w:szCs w:val="22"/>
              </w:rPr>
              <w:t>14</w:t>
            </w:r>
            <w:r w:rsidRPr="00F75A72">
              <w:rPr>
                <w:rFonts w:ascii="Georgia" w:hAnsi="Georgia" w:cs="Tahoma"/>
                <w:sz w:val="22"/>
                <w:szCs w:val="22"/>
              </w:rPr>
              <w:t xml:space="preserve"> de dezembro de 2024 (exclusive) </w:t>
            </w:r>
          </w:p>
        </w:tc>
        <w:tc>
          <w:tcPr>
            <w:tcW w:w="3520" w:type="dxa"/>
            <w:shd w:val="clear" w:color="auto" w:fill="auto"/>
            <w:vAlign w:val="center"/>
          </w:tcPr>
          <w:p w14:paraId="741853F6" w14:textId="4E638929" w:rsidR="002D6119" w:rsidRPr="00F75A72" w:rsidRDefault="002D6119" w:rsidP="00B823FA">
            <w:pPr>
              <w:pStyle w:val="PargrafodaLista"/>
              <w:tabs>
                <w:tab w:val="left" w:pos="1134"/>
              </w:tabs>
              <w:suppressAutoHyphens/>
              <w:spacing w:after="0" w:line="320" w:lineRule="exact"/>
              <w:ind w:left="0"/>
              <w:jc w:val="center"/>
              <w:rPr>
                <w:rFonts w:ascii="Georgia" w:hAnsi="Georgia" w:cs="Tahoma"/>
                <w:sz w:val="22"/>
                <w:szCs w:val="22"/>
              </w:rPr>
            </w:pPr>
            <w:r w:rsidRPr="00F75A72">
              <w:rPr>
                <w:rFonts w:ascii="Georgia" w:hAnsi="Georgia" w:cs="Tahoma"/>
                <w:sz w:val="22"/>
                <w:szCs w:val="22"/>
              </w:rPr>
              <w:t>1,</w:t>
            </w:r>
            <w:r w:rsidR="00F230EE" w:rsidRPr="00F75A72">
              <w:rPr>
                <w:rFonts w:ascii="Georgia" w:hAnsi="Georgia" w:cs="Tahoma"/>
                <w:sz w:val="22"/>
                <w:szCs w:val="22"/>
              </w:rPr>
              <w:t>6</w:t>
            </w:r>
            <w:r w:rsidRPr="00F75A72">
              <w:rPr>
                <w:rFonts w:ascii="Georgia" w:hAnsi="Georgia" w:cs="Tahoma"/>
                <w:sz w:val="22"/>
                <w:szCs w:val="22"/>
              </w:rPr>
              <w:t>0%</w:t>
            </w:r>
          </w:p>
        </w:tc>
      </w:tr>
      <w:tr w:rsidR="00F75A72" w:rsidRPr="00F75A72" w14:paraId="49DCE96D" w14:textId="77777777" w:rsidTr="009837ED">
        <w:trPr>
          <w:jc w:val="center"/>
        </w:trPr>
        <w:tc>
          <w:tcPr>
            <w:tcW w:w="4815" w:type="dxa"/>
            <w:shd w:val="clear" w:color="auto" w:fill="auto"/>
          </w:tcPr>
          <w:p w14:paraId="6C9944EB" w14:textId="43C68DE3" w:rsidR="002D6119" w:rsidRPr="00F75A72" w:rsidRDefault="002D6119" w:rsidP="00B823FA">
            <w:pPr>
              <w:pStyle w:val="PargrafodaLista"/>
              <w:tabs>
                <w:tab w:val="left" w:pos="1134"/>
              </w:tabs>
              <w:suppressAutoHyphens/>
              <w:spacing w:after="0" w:line="320" w:lineRule="exact"/>
              <w:ind w:left="0"/>
              <w:jc w:val="center"/>
              <w:rPr>
                <w:rFonts w:ascii="Georgia" w:hAnsi="Georgia" w:cs="Tahoma"/>
                <w:sz w:val="22"/>
                <w:szCs w:val="22"/>
              </w:rPr>
            </w:pPr>
            <w:r w:rsidRPr="00F75A72">
              <w:rPr>
                <w:rFonts w:ascii="Georgia" w:hAnsi="Georgia" w:cs="Tahoma"/>
                <w:sz w:val="22"/>
                <w:szCs w:val="22"/>
              </w:rPr>
              <w:t xml:space="preserve">De </w:t>
            </w:r>
            <w:r w:rsidR="00F16469">
              <w:rPr>
                <w:rFonts w:ascii="Georgia" w:hAnsi="Georgia" w:cs="Tahoma"/>
                <w:sz w:val="22"/>
                <w:szCs w:val="22"/>
              </w:rPr>
              <w:t>14</w:t>
            </w:r>
            <w:r w:rsidRPr="00F75A72">
              <w:rPr>
                <w:rFonts w:ascii="Georgia" w:hAnsi="Georgia" w:cs="Tahoma"/>
                <w:sz w:val="22"/>
                <w:szCs w:val="22"/>
              </w:rPr>
              <w:t xml:space="preserve"> de dezembro de 2024 (inclusive) até </w:t>
            </w:r>
            <w:r w:rsidR="00F16469">
              <w:rPr>
                <w:rFonts w:ascii="Georgia" w:hAnsi="Georgia" w:cs="Tahoma"/>
                <w:sz w:val="22"/>
                <w:szCs w:val="22"/>
              </w:rPr>
              <w:t>14</w:t>
            </w:r>
            <w:r w:rsidRPr="00F75A72">
              <w:rPr>
                <w:rFonts w:ascii="Georgia" w:hAnsi="Georgia" w:cs="Tahoma"/>
                <w:sz w:val="22"/>
                <w:szCs w:val="22"/>
              </w:rPr>
              <w:t xml:space="preserve"> de dezembro de 2025 (exclusive)</w:t>
            </w:r>
          </w:p>
        </w:tc>
        <w:tc>
          <w:tcPr>
            <w:tcW w:w="3520" w:type="dxa"/>
            <w:shd w:val="clear" w:color="auto" w:fill="auto"/>
          </w:tcPr>
          <w:p w14:paraId="4EF5E19B" w14:textId="3D46E368" w:rsidR="002D6119" w:rsidRPr="00F75A72" w:rsidRDefault="002D6119" w:rsidP="00B823FA">
            <w:pPr>
              <w:pStyle w:val="PargrafodaLista"/>
              <w:tabs>
                <w:tab w:val="left" w:pos="1134"/>
              </w:tabs>
              <w:suppressAutoHyphens/>
              <w:spacing w:after="0" w:line="320" w:lineRule="exact"/>
              <w:ind w:left="0"/>
              <w:jc w:val="center"/>
              <w:rPr>
                <w:rFonts w:ascii="Georgia" w:hAnsi="Georgia" w:cs="Tahoma"/>
                <w:sz w:val="22"/>
                <w:szCs w:val="22"/>
              </w:rPr>
            </w:pPr>
            <w:r w:rsidRPr="00F75A72">
              <w:rPr>
                <w:rFonts w:ascii="Georgia" w:hAnsi="Georgia" w:cs="Tahoma"/>
                <w:sz w:val="22"/>
                <w:szCs w:val="22"/>
              </w:rPr>
              <w:t>1,</w:t>
            </w:r>
            <w:r w:rsidR="00F230EE" w:rsidRPr="00F75A72">
              <w:rPr>
                <w:rFonts w:ascii="Georgia" w:hAnsi="Georgia" w:cs="Tahoma"/>
                <w:sz w:val="22"/>
                <w:szCs w:val="22"/>
              </w:rPr>
              <w:t>5</w:t>
            </w:r>
            <w:r w:rsidRPr="00F75A72">
              <w:rPr>
                <w:rFonts w:ascii="Georgia" w:hAnsi="Georgia" w:cs="Tahoma"/>
                <w:sz w:val="22"/>
                <w:szCs w:val="22"/>
              </w:rPr>
              <w:t>0%</w:t>
            </w:r>
          </w:p>
        </w:tc>
      </w:tr>
      <w:tr w:rsidR="00F75A72" w:rsidRPr="00F75A72" w14:paraId="21CA830A" w14:textId="77777777" w:rsidTr="009837ED">
        <w:trPr>
          <w:jc w:val="center"/>
        </w:trPr>
        <w:tc>
          <w:tcPr>
            <w:tcW w:w="4815" w:type="dxa"/>
            <w:shd w:val="clear" w:color="auto" w:fill="auto"/>
          </w:tcPr>
          <w:p w14:paraId="3AF3C693" w14:textId="03EBAED6" w:rsidR="002D6119" w:rsidRPr="00F75A72" w:rsidRDefault="002D6119" w:rsidP="00B823FA">
            <w:pPr>
              <w:pStyle w:val="PargrafodaLista"/>
              <w:tabs>
                <w:tab w:val="left" w:pos="1134"/>
              </w:tabs>
              <w:suppressAutoHyphens/>
              <w:spacing w:after="0" w:line="320" w:lineRule="exact"/>
              <w:ind w:left="0"/>
              <w:jc w:val="center"/>
              <w:rPr>
                <w:rFonts w:ascii="Georgia" w:hAnsi="Georgia" w:cs="Tahoma"/>
                <w:sz w:val="22"/>
                <w:szCs w:val="22"/>
              </w:rPr>
            </w:pPr>
            <w:r w:rsidRPr="00F75A72">
              <w:rPr>
                <w:rFonts w:ascii="Georgia" w:hAnsi="Georgia" w:cs="Tahoma"/>
                <w:sz w:val="22"/>
                <w:szCs w:val="22"/>
              </w:rPr>
              <w:t xml:space="preserve">De </w:t>
            </w:r>
            <w:r w:rsidR="00F16469">
              <w:rPr>
                <w:rFonts w:ascii="Georgia" w:hAnsi="Georgia" w:cs="Tahoma"/>
                <w:sz w:val="22"/>
                <w:szCs w:val="22"/>
              </w:rPr>
              <w:t>14</w:t>
            </w:r>
            <w:r w:rsidRPr="00F75A72">
              <w:rPr>
                <w:rFonts w:ascii="Georgia" w:hAnsi="Georgia" w:cs="Tahoma"/>
                <w:sz w:val="22"/>
                <w:szCs w:val="22"/>
              </w:rPr>
              <w:t xml:space="preserve"> de dezembro de 2025 (inclusive) até </w:t>
            </w:r>
            <w:r w:rsidR="00F16469">
              <w:rPr>
                <w:rFonts w:ascii="Georgia" w:hAnsi="Georgia" w:cs="Tahoma"/>
                <w:sz w:val="22"/>
                <w:szCs w:val="22"/>
              </w:rPr>
              <w:t>14</w:t>
            </w:r>
            <w:r w:rsidRPr="00F75A72">
              <w:rPr>
                <w:rFonts w:ascii="Georgia" w:hAnsi="Georgia" w:cs="Tahoma"/>
                <w:sz w:val="22"/>
                <w:szCs w:val="22"/>
              </w:rPr>
              <w:t xml:space="preserve"> de dezembro de 2026 (exclusive)</w:t>
            </w:r>
          </w:p>
        </w:tc>
        <w:tc>
          <w:tcPr>
            <w:tcW w:w="3520" w:type="dxa"/>
            <w:shd w:val="clear" w:color="auto" w:fill="auto"/>
          </w:tcPr>
          <w:p w14:paraId="3515D649" w14:textId="57DDA992" w:rsidR="002D6119" w:rsidRPr="00F75A72" w:rsidRDefault="002D6119" w:rsidP="00B823FA">
            <w:pPr>
              <w:pStyle w:val="PargrafodaLista"/>
              <w:tabs>
                <w:tab w:val="left" w:pos="1134"/>
              </w:tabs>
              <w:suppressAutoHyphens/>
              <w:spacing w:after="0" w:line="320" w:lineRule="exact"/>
              <w:ind w:left="0"/>
              <w:jc w:val="center"/>
              <w:rPr>
                <w:rFonts w:ascii="Georgia" w:hAnsi="Georgia" w:cs="Tahoma"/>
                <w:sz w:val="22"/>
                <w:szCs w:val="22"/>
              </w:rPr>
            </w:pPr>
            <w:r w:rsidRPr="00F75A72">
              <w:rPr>
                <w:rFonts w:ascii="Georgia" w:hAnsi="Georgia" w:cs="Tahoma"/>
                <w:sz w:val="22"/>
                <w:szCs w:val="22"/>
              </w:rPr>
              <w:t>1,</w:t>
            </w:r>
            <w:r w:rsidR="00F230EE" w:rsidRPr="00F75A72">
              <w:rPr>
                <w:rFonts w:ascii="Georgia" w:hAnsi="Georgia" w:cs="Tahoma"/>
                <w:sz w:val="22"/>
                <w:szCs w:val="22"/>
              </w:rPr>
              <w:t>4</w:t>
            </w:r>
            <w:r w:rsidRPr="00F75A72">
              <w:rPr>
                <w:rFonts w:ascii="Georgia" w:hAnsi="Georgia" w:cs="Tahoma"/>
                <w:sz w:val="22"/>
                <w:szCs w:val="22"/>
              </w:rPr>
              <w:t>0%</w:t>
            </w:r>
          </w:p>
        </w:tc>
      </w:tr>
      <w:tr w:rsidR="002D6119" w:rsidRPr="00F75A72" w14:paraId="03538728" w14:textId="77777777" w:rsidTr="009837ED">
        <w:trPr>
          <w:jc w:val="center"/>
        </w:trPr>
        <w:tc>
          <w:tcPr>
            <w:tcW w:w="4815" w:type="dxa"/>
            <w:shd w:val="clear" w:color="auto" w:fill="auto"/>
          </w:tcPr>
          <w:p w14:paraId="7111EC46" w14:textId="6EEB6AE1" w:rsidR="002D6119" w:rsidRPr="00F75A72" w:rsidRDefault="002D6119" w:rsidP="00B823FA">
            <w:pPr>
              <w:pStyle w:val="PargrafodaLista"/>
              <w:tabs>
                <w:tab w:val="left" w:pos="1134"/>
              </w:tabs>
              <w:suppressAutoHyphens/>
              <w:spacing w:after="0" w:line="320" w:lineRule="exact"/>
              <w:ind w:left="0"/>
              <w:jc w:val="center"/>
              <w:rPr>
                <w:rFonts w:ascii="Georgia" w:hAnsi="Georgia" w:cs="Tahoma"/>
                <w:sz w:val="22"/>
                <w:szCs w:val="22"/>
              </w:rPr>
            </w:pPr>
            <w:r w:rsidRPr="00F75A72">
              <w:rPr>
                <w:rFonts w:ascii="Georgia" w:hAnsi="Georgia" w:cs="Tahoma"/>
                <w:sz w:val="22"/>
                <w:szCs w:val="22"/>
              </w:rPr>
              <w:t xml:space="preserve">De </w:t>
            </w:r>
            <w:r w:rsidR="00F16469">
              <w:rPr>
                <w:rFonts w:ascii="Georgia" w:hAnsi="Georgia" w:cs="Tahoma"/>
                <w:sz w:val="22"/>
                <w:szCs w:val="22"/>
              </w:rPr>
              <w:t>14</w:t>
            </w:r>
            <w:r w:rsidRPr="00F75A72">
              <w:rPr>
                <w:rFonts w:ascii="Georgia" w:hAnsi="Georgia" w:cs="Tahoma"/>
                <w:sz w:val="22"/>
                <w:szCs w:val="22"/>
              </w:rPr>
              <w:t xml:space="preserve"> de dezembro de 2026 (inclusive) até a Data de Vencimento</w:t>
            </w:r>
          </w:p>
        </w:tc>
        <w:tc>
          <w:tcPr>
            <w:tcW w:w="3520" w:type="dxa"/>
            <w:shd w:val="clear" w:color="auto" w:fill="auto"/>
          </w:tcPr>
          <w:p w14:paraId="57A22ADF" w14:textId="1400D240" w:rsidR="002D6119" w:rsidRPr="00F75A72" w:rsidRDefault="002D6119" w:rsidP="00B823FA">
            <w:pPr>
              <w:pStyle w:val="PargrafodaLista"/>
              <w:tabs>
                <w:tab w:val="left" w:pos="1134"/>
              </w:tabs>
              <w:suppressAutoHyphens/>
              <w:spacing w:after="0" w:line="320" w:lineRule="exact"/>
              <w:ind w:left="0"/>
              <w:jc w:val="center"/>
              <w:rPr>
                <w:rFonts w:ascii="Georgia" w:hAnsi="Georgia" w:cs="Tahoma"/>
                <w:sz w:val="22"/>
                <w:szCs w:val="22"/>
              </w:rPr>
            </w:pPr>
            <w:r w:rsidRPr="00F75A72">
              <w:rPr>
                <w:rFonts w:ascii="Georgia" w:hAnsi="Georgia" w:cs="Tahoma"/>
                <w:sz w:val="22"/>
                <w:szCs w:val="22"/>
              </w:rPr>
              <w:t>1,</w:t>
            </w:r>
            <w:r w:rsidR="00F230EE" w:rsidRPr="00F75A72">
              <w:rPr>
                <w:rFonts w:ascii="Georgia" w:hAnsi="Georgia" w:cs="Tahoma"/>
                <w:sz w:val="22"/>
                <w:szCs w:val="22"/>
              </w:rPr>
              <w:t>1</w:t>
            </w:r>
            <w:r w:rsidRPr="00F75A72">
              <w:rPr>
                <w:rFonts w:ascii="Georgia" w:hAnsi="Georgia" w:cs="Tahoma"/>
                <w:sz w:val="22"/>
                <w:szCs w:val="22"/>
              </w:rPr>
              <w:t>0%</w:t>
            </w:r>
          </w:p>
        </w:tc>
      </w:tr>
    </w:tbl>
    <w:p w14:paraId="3674AA5A" w14:textId="77777777" w:rsidR="00E65091" w:rsidRPr="00F75A72" w:rsidRDefault="00E65091" w:rsidP="00B823FA">
      <w:pPr>
        <w:pStyle w:val="PargrafodaLista"/>
        <w:spacing w:after="0" w:line="320" w:lineRule="exact"/>
        <w:ind w:left="2701"/>
        <w:jc w:val="both"/>
        <w:rPr>
          <w:rFonts w:ascii="Georgia" w:hAnsi="Georgia"/>
          <w:sz w:val="22"/>
          <w:szCs w:val="22"/>
        </w:rPr>
      </w:pPr>
    </w:p>
    <w:p w14:paraId="34B8079B"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A Amortização Extraordinária Parcial das Debêntures somente será realizada mediante envio de comunicação individual aos Debenturistas, ou publicação de anúncio, nos termos da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_Ref89994143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4.19 acima</w:t>
      </w:r>
      <w:r w:rsidRPr="00F75A72">
        <w:rPr>
          <w:rFonts w:ascii="Georgia" w:hAnsi="Georgia" w:cs="Tahoma"/>
          <w:sz w:val="22"/>
          <w:szCs w:val="22"/>
        </w:rPr>
        <w:fldChar w:fldCharType="end"/>
      </w:r>
      <w:r w:rsidRPr="00F75A72">
        <w:rPr>
          <w:rFonts w:ascii="Georgia" w:hAnsi="Georgia" w:cs="Tahoma"/>
          <w:sz w:val="22"/>
          <w:szCs w:val="22"/>
        </w:rPr>
        <w:t>, em ambos os casos com cópia para o Agente Fiduciário, o Agente de Liquidação, o Escriturador e a B3, com 10 (dez) Dias Úteis de antecedência da data em que se pretende realizar a efetiva Amortização Extraordinária Parcial das Debêntures, sendo que na referida comunicação deverá constar: (i) a data da Amortização Extraordinária Parcial, que deverá ser um Dia Útil; (</w:t>
      </w:r>
      <w:proofErr w:type="spellStart"/>
      <w:r w:rsidRPr="00F75A72">
        <w:rPr>
          <w:rFonts w:ascii="Georgia" w:hAnsi="Georgia" w:cs="Tahoma"/>
          <w:sz w:val="22"/>
          <w:szCs w:val="22"/>
        </w:rPr>
        <w:t>ii</w:t>
      </w:r>
      <w:proofErr w:type="spellEnd"/>
      <w:r w:rsidRPr="00F75A72">
        <w:rPr>
          <w:rFonts w:ascii="Georgia" w:hAnsi="Georgia" w:cs="Tahoma"/>
          <w:sz w:val="22"/>
          <w:szCs w:val="22"/>
        </w:rPr>
        <w:t>) a menção do valor correspondente à parcela do Valor Nominal Unitário ou do saldo do Valor Nominal Unitário das Debêntures objeto de Amortização Extraordinária Parcial, acrescido (a) dos Juros Remuneratórios, (b) de prêmio de Amortização Extraordinária Parcial; e (</w:t>
      </w:r>
      <w:proofErr w:type="spellStart"/>
      <w:r w:rsidRPr="00F75A72">
        <w:rPr>
          <w:rFonts w:ascii="Georgia" w:hAnsi="Georgia" w:cs="Tahoma"/>
          <w:sz w:val="22"/>
          <w:szCs w:val="22"/>
        </w:rPr>
        <w:t>iii</w:t>
      </w:r>
      <w:proofErr w:type="spellEnd"/>
      <w:r w:rsidRPr="00F75A72">
        <w:rPr>
          <w:rFonts w:ascii="Georgia" w:hAnsi="Georgia" w:cs="Tahoma"/>
          <w:sz w:val="22"/>
          <w:szCs w:val="22"/>
        </w:rPr>
        <w:t>) quaisquer outras informações necessárias à operacionalização da Amortização Extraordinária Parcial.</w:t>
      </w:r>
    </w:p>
    <w:p w14:paraId="48FCF272" w14:textId="77777777" w:rsidR="00E65091" w:rsidRPr="00F75A72" w:rsidRDefault="00E65091" w:rsidP="00B823FA">
      <w:pPr>
        <w:pStyle w:val="PargrafodaLista"/>
        <w:widowControl w:val="0"/>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lastRenderedPageBreak/>
        <w:t>A amortização extraordinária parcial para as Debêntures custodiadas eletronicamente na B3 seguirá os procedimentos de liquidação de eventos adotados pela B3. Caso as Debêntures não estejam custodiadas eletronicamente na B3, a Amortização Extraordinária Parcial será realizada por meio do Escriturador.</w:t>
      </w:r>
    </w:p>
    <w:p w14:paraId="2AEDECE3" w14:textId="77777777" w:rsidR="00E65091" w:rsidRPr="00F75A72" w:rsidRDefault="00E65091" w:rsidP="00B823FA">
      <w:pPr>
        <w:pStyle w:val="PargrafodaLista"/>
        <w:spacing w:after="0" w:line="320" w:lineRule="exact"/>
        <w:rPr>
          <w:rFonts w:ascii="Georgia" w:hAnsi="Georgia" w:cs="Tahoma"/>
          <w:sz w:val="22"/>
          <w:szCs w:val="22"/>
        </w:rPr>
      </w:pPr>
    </w:p>
    <w:p w14:paraId="04A58268"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A realização da Amortização Extraordinária Parcial deverá abranger, proporcionalmente, todas as Debêntures, e deverá obedecer ao limite máximo de amortização de 98% (noventa e oito por cento) do Valor Nominal Unitário das Debêntures ou saldo do Valor Nominal Unitário das Debêntures, conforme o caso.</w:t>
      </w:r>
    </w:p>
    <w:p w14:paraId="5C887D43"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u w:val="single"/>
        </w:rPr>
      </w:pPr>
    </w:p>
    <w:p w14:paraId="7B3A56FE" w14:textId="77777777" w:rsidR="00E65091" w:rsidRPr="00F75A72" w:rsidRDefault="00E65091" w:rsidP="00103D84">
      <w:pPr>
        <w:pStyle w:val="PargrafodaLista"/>
        <w:keepNext/>
        <w:numPr>
          <w:ilvl w:val="1"/>
          <w:numId w:val="6"/>
        </w:numPr>
        <w:spacing w:after="0" w:line="320" w:lineRule="exact"/>
        <w:ind w:left="709" w:hanging="709"/>
        <w:jc w:val="both"/>
        <w:outlineLvl w:val="1"/>
        <w:rPr>
          <w:rFonts w:ascii="Georgia" w:hAnsi="Georgia" w:cs="Tahoma"/>
          <w:b/>
          <w:sz w:val="22"/>
          <w:szCs w:val="22"/>
          <w:u w:val="single"/>
        </w:rPr>
      </w:pPr>
      <w:bookmarkStart w:id="165" w:name="_Ref50997466"/>
      <w:r w:rsidRPr="00F75A72">
        <w:rPr>
          <w:rFonts w:ascii="Georgia" w:hAnsi="Georgia" w:cs="Tahoma"/>
          <w:b/>
          <w:sz w:val="22"/>
          <w:szCs w:val="22"/>
          <w:u w:val="single"/>
        </w:rPr>
        <w:t>Oferta de Resgate Antecipado Facultativo Total</w:t>
      </w:r>
      <w:bookmarkEnd w:id="165"/>
    </w:p>
    <w:p w14:paraId="08283E72" w14:textId="77777777" w:rsidR="00E65091" w:rsidRPr="00F75A72" w:rsidRDefault="00E65091" w:rsidP="00103D84">
      <w:pPr>
        <w:pStyle w:val="PargrafodaLista"/>
        <w:keepNext/>
        <w:spacing w:after="0" w:line="320" w:lineRule="exact"/>
        <w:ind w:left="0"/>
        <w:jc w:val="both"/>
        <w:rPr>
          <w:rFonts w:ascii="Georgia" w:hAnsi="Georgia" w:cs="Tahoma"/>
          <w:sz w:val="22"/>
          <w:szCs w:val="22"/>
        </w:rPr>
      </w:pPr>
    </w:p>
    <w:p w14:paraId="0AF04BBF"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A Emissora poderá, a seu exclusivo critério, a qualquer momento, realizar oferta de resgate antecipado da totalidade das Debêntures, endereçada a todos os Debenturistas, sendo assegurado a todos os Debenturistas igualdade de condições para aceitar o resgate das Debêntures por eles detidas</w:t>
      </w:r>
      <w:r w:rsidRPr="00F75A72">
        <w:rPr>
          <w:rFonts w:ascii="Georgia" w:hAnsi="Georgia" w:cs="Tahoma"/>
          <w:iCs/>
          <w:sz w:val="22"/>
          <w:szCs w:val="22"/>
        </w:rPr>
        <w:t xml:space="preserve"> (“</w:t>
      </w:r>
      <w:r w:rsidRPr="00F75A72">
        <w:rPr>
          <w:rFonts w:ascii="Georgia" w:hAnsi="Georgia" w:cs="Tahoma"/>
          <w:sz w:val="22"/>
          <w:szCs w:val="22"/>
          <w:u w:val="single"/>
        </w:rPr>
        <w:t>Oferta de Resgate Antecipado</w:t>
      </w:r>
      <w:r w:rsidRPr="00F75A72">
        <w:rPr>
          <w:rFonts w:ascii="Georgia" w:hAnsi="Georgia" w:cs="Tahoma"/>
          <w:iCs/>
          <w:sz w:val="22"/>
          <w:szCs w:val="22"/>
        </w:rPr>
        <w:t xml:space="preserve">”). </w:t>
      </w:r>
      <w:r w:rsidRPr="00F75A72">
        <w:rPr>
          <w:rFonts w:ascii="Georgia" w:hAnsi="Georgia" w:cs="Tahoma"/>
          <w:sz w:val="22"/>
          <w:szCs w:val="22"/>
        </w:rPr>
        <w:t>A Oferta de Resgate Antecipado será operacionalizada da seguinte forma:</w:t>
      </w:r>
    </w:p>
    <w:p w14:paraId="3F9697EF"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0F4F727C" w14:textId="58FE673D"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 xml:space="preserve">A Emissora realizará a Oferta de Resgate Antecipado por meio de comunicação escrita e individual aos Debenturistas, com cópia para o Agente Fiduciário ou publicação de anúncio, nos termos da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_Ref89994143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4.19 acima</w:t>
      </w:r>
      <w:r w:rsidRPr="00F75A72">
        <w:rPr>
          <w:rFonts w:ascii="Georgia" w:hAnsi="Georgia" w:cs="Tahoma"/>
          <w:sz w:val="22"/>
          <w:szCs w:val="22"/>
        </w:rPr>
        <w:fldChar w:fldCharType="end"/>
      </w:r>
      <w:r w:rsidR="00441435">
        <w:rPr>
          <w:rFonts w:ascii="Georgia" w:hAnsi="Georgia" w:cs="Tahoma"/>
          <w:sz w:val="22"/>
          <w:szCs w:val="22"/>
        </w:rPr>
        <w:t>, em ambos os casos com cópia para a B3</w:t>
      </w:r>
      <w:r w:rsidRPr="00F75A72">
        <w:rPr>
          <w:rFonts w:ascii="Georgia" w:hAnsi="Georgia" w:cs="Tahoma"/>
          <w:sz w:val="22"/>
          <w:szCs w:val="22"/>
        </w:rPr>
        <w:t xml:space="preserve"> (“</w:t>
      </w:r>
      <w:r w:rsidRPr="00F75A72">
        <w:rPr>
          <w:rFonts w:ascii="Georgia" w:hAnsi="Georgia" w:cs="Tahoma"/>
          <w:sz w:val="22"/>
          <w:szCs w:val="22"/>
          <w:u w:val="single"/>
        </w:rPr>
        <w:t>Comunicação de Oferta de Resgate Antecipado</w:t>
      </w:r>
      <w:r w:rsidRPr="00F75A72">
        <w:rPr>
          <w:rFonts w:ascii="Georgia" w:hAnsi="Georgia" w:cs="Tahoma"/>
          <w:sz w:val="22"/>
          <w:szCs w:val="22"/>
        </w:rPr>
        <w:t xml:space="preserve">”) com 10 (dez) Dias Úteis de antecedência da data em que se pretende realizar a Oferta de Resgate Antecipado, a qual deverá descrever os termos e condições da Oferta Facultativa de Resgate, incluindo (a) o prêmio de resgate antecipado, caso exista, que não poderá ser negativo; (b) a forma e o prazo de manifestação à Emissora, com cópia ao Agente Fiduciário, pelos Debenturistas que optarem pela adesão à Oferta de Resgate Antecipado; (c) a data efetiva para a realização do resgate antecipado, que deverá ser um Dia Útil, e o pagamento das Debêntures indicadas por seus respectivos titulares em adesão à Oferta de Resgate Antecipado, que será a mesma para todas as Debêntures indicadas por seus respectivos titulares em adesão à Oferta de Resgate Antecipado, e deverá ser um Dia Útil; e (d) demais informações necessárias para a tomada de decisão pelos Debenturistas e à operacionalização do resgate antecipado das Debêntures indicadas por seus respectivos titulares em adesão à Oferta de Resgate Antecipado. </w:t>
      </w:r>
    </w:p>
    <w:p w14:paraId="75E7BD89"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565F1D57" w14:textId="30FB5620"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Após a publicação dos termos da Oferta de Resgate Antecipado, os Debenturistas que optarem pela adesão à referida oferta terão que se manifestar à Emissora</w:t>
      </w:r>
      <w:r w:rsidR="00441435" w:rsidRPr="00441435">
        <w:rPr>
          <w:rFonts w:ascii="Georgia" w:hAnsi="Georgia" w:cs="Tahoma"/>
          <w:sz w:val="22"/>
          <w:szCs w:val="22"/>
        </w:rPr>
        <w:t xml:space="preserve"> e formalizar sua adesão no sistema da B3,</w:t>
      </w:r>
      <w:r w:rsidRPr="00F75A72">
        <w:rPr>
          <w:rFonts w:ascii="Georgia" w:hAnsi="Georgia" w:cs="Tahoma"/>
          <w:sz w:val="22"/>
          <w:szCs w:val="22"/>
        </w:rPr>
        <w:t xml:space="preserve"> no prazo e forma dispostos na Comunicação de Oferta de Resgate Antecipado, a qual ocorrerá em uma única data para todas as Debêntures objeto da Oferta de Resgate Antecipado, observado que a Emissora somente poderá resgatar antecipadamente a </w:t>
      </w:r>
      <w:r w:rsidRPr="00F75A72">
        <w:rPr>
          <w:rFonts w:ascii="Georgia" w:hAnsi="Georgia" w:cs="Tahoma"/>
          <w:sz w:val="22"/>
          <w:szCs w:val="22"/>
        </w:rPr>
        <w:lastRenderedPageBreak/>
        <w:t>quantidade de Debêntures que tenha sido indicada por seus respectivos titulares em adesão à Oferta de Resgate Antecipado.</w:t>
      </w:r>
    </w:p>
    <w:p w14:paraId="19F57417" w14:textId="77777777" w:rsidR="00E65091" w:rsidRPr="00F75A72" w:rsidRDefault="00E65091" w:rsidP="00B823FA">
      <w:pPr>
        <w:pStyle w:val="PargrafodaLista"/>
        <w:spacing w:after="0" w:line="320" w:lineRule="exact"/>
        <w:rPr>
          <w:rFonts w:ascii="Georgia" w:hAnsi="Georgia" w:cs="Tahoma"/>
          <w:sz w:val="22"/>
          <w:szCs w:val="22"/>
        </w:rPr>
      </w:pPr>
    </w:p>
    <w:p w14:paraId="787355E4" w14:textId="4B357655"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 xml:space="preserve">A Emissora poderá condicionar a Oferta de Resgate Antecipado à aceitação </w:t>
      </w:r>
      <w:bookmarkStart w:id="166" w:name="_cp_change_172"/>
      <w:r w:rsidRPr="00F75A72">
        <w:rPr>
          <w:rFonts w:ascii="Georgia" w:hAnsi="Georgia" w:cs="Tahoma"/>
          <w:sz w:val="22"/>
          <w:szCs w:val="22"/>
          <w:u w:color="0000FF"/>
        </w:rPr>
        <w:t>desta</w:t>
      </w:r>
      <w:bookmarkEnd w:id="166"/>
      <w:r w:rsidRPr="00F75A72">
        <w:rPr>
          <w:rFonts w:ascii="Georgia" w:hAnsi="Georgia" w:cs="Tahoma"/>
          <w:sz w:val="22"/>
          <w:szCs w:val="22"/>
        </w:rPr>
        <w:t xml:space="preserve"> por um percentual mínimo de Debêntures, a ser por ele definido quando da realização da Oferta de Resgate Antecipado. Tal percentual deverá estar estipulado na Comunicação de Oferta de Resgate Antecipado.</w:t>
      </w:r>
    </w:p>
    <w:p w14:paraId="7BB30D3A"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1F0F5E96"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 xml:space="preserve">O valor a ser pago em relação a cada uma das Debêntures indicadas por seus respectivos titulares em adesão à Oferta de Resgate Antecipado corresponderá ao Valor Nominal Unitário ou ao saldo do Valor Nominal das Debêntures objeto do resgate, conforme o caso, acrescido (a) dos Juros Remuneratórios, calculada </w:t>
      </w:r>
      <w:r w:rsidRPr="00F75A72">
        <w:rPr>
          <w:rFonts w:ascii="Georgia" w:hAnsi="Georgia" w:cs="Tahoma"/>
          <w:i/>
          <w:sz w:val="22"/>
          <w:szCs w:val="22"/>
        </w:rPr>
        <w:t xml:space="preserve">pro rata </w:t>
      </w:r>
      <w:proofErr w:type="spellStart"/>
      <w:r w:rsidRPr="00F75A72">
        <w:rPr>
          <w:rFonts w:ascii="Georgia" w:hAnsi="Georgia" w:cs="Tahoma"/>
          <w:i/>
          <w:sz w:val="22"/>
          <w:szCs w:val="22"/>
        </w:rPr>
        <w:t>temporis</w:t>
      </w:r>
      <w:proofErr w:type="spellEnd"/>
      <w:r w:rsidRPr="00F75A72">
        <w:rPr>
          <w:rFonts w:ascii="Georgia" w:hAnsi="Georgia" w:cs="Tahoma"/>
          <w:sz w:val="22"/>
          <w:szCs w:val="22"/>
        </w:rPr>
        <w:t>, desde a Data de Início da Rentabilidade ou Data de Pagamento dos Juros Remuneratórios imediatamente anterior (inclusive), conforme o caso, até a data do efetivo resgate; e (b) se for o caso, de prêmio de resgate antecipado a ser oferecido aos Debenturistas, a exclusivo critério da Emissora, que não poderá ser negativo.</w:t>
      </w:r>
    </w:p>
    <w:p w14:paraId="2BAC655A" w14:textId="77777777" w:rsidR="00E65091" w:rsidRPr="00F75A72" w:rsidRDefault="00E65091" w:rsidP="00B823FA">
      <w:pPr>
        <w:pStyle w:val="PargrafodaLista"/>
        <w:spacing w:after="0" w:line="320" w:lineRule="exact"/>
        <w:rPr>
          <w:rFonts w:ascii="Georgia" w:hAnsi="Georgia" w:cs="Tahoma"/>
          <w:sz w:val="22"/>
          <w:szCs w:val="22"/>
        </w:rPr>
      </w:pPr>
    </w:p>
    <w:p w14:paraId="0FB904C4"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As Debêntures resgatadas pela Emissora, conforme previsto nesta cláusula, serão obrigatoriamente canceladas.</w:t>
      </w:r>
    </w:p>
    <w:p w14:paraId="47F8893A"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24B54E7D" w14:textId="5D09662E"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 xml:space="preserve">O resgate antecipado proveniente da Oferta de Resgate Antecipado para as Debêntures custodiadas eletronicamente na B3 seguirá os procedimentos de liquidação adotados </w:t>
      </w:r>
      <w:bookmarkStart w:id="167" w:name="_cp_change_174"/>
      <w:r w:rsidRPr="00F75A72">
        <w:rPr>
          <w:rFonts w:ascii="Georgia" w:hAnsi="Georgia" w:cs="Tahoma"/>
          <w:sz w:val="22"/>
          <w:szCs w:val="22"/>
          <w:u w:color="0000FF"/>
        </w:rPr>
        <w:t>pela</w:t>
      </w:r>
      <w:bookmarkEnd w:id="167"/>
      <w:r w:rsidRPr="00F75A72">
        <w:rPr>
          <w:rFonts w:ascii="Georgia" w:hAnsi="Georgia" w:cs="Tahoma"/>
          <w:sz w:val="22"/>
          <w:szCs w:val="22"/>
        </w:rPr>
        <w:t xml:space="preserve"> B3. Caso as Debêntures não estejam custodiadas eletronicamente na B3, será realizado por meio do Escriturador.</w:t>
      </w:r>
    </w:p>
    <w:p w14:paraId="5A90D1C6"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00CC73E6"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A B3 deverá ser notificadas pela Emissora sobre a realização de resgate antecipado parcial ou total proveniente da Oferta de Resgate Antecipado com antecedência mínima de 3 (três) Dias Úteis da efetiva data de sua realização, por meio de correspondência com o de acordo do Agente Fiduciário.</w:t>
      </w:r>
    </w:p>
    <w:p w14:paraId="3E86DF4C" w14:textId="77777777" w:rsidR="00643211" w:rsidRPr="00F75A72" w:rsidRDefault="00643211" w:rsidP="00B823FA">
      <w:pPr>
        <w:pStyle w:val="PargrafodaLista"/>
        <w:spacing w:after="0" w:line="320" w:lineRule="exact"/>
        <w:ind w:left="0"/>
        <w:jc w:val="both"/>
        <w:outlineLvl w:val="1"/>
        <w:rPr>
          <w:rFonts w:ascii="Georgia" w:hAnsi="Georgia" w:cs="Tahoma"/>
          <w:sz w:val="22"/>
          <w:szCs w:val="22"/>
        </w:rPr>
      </w:pPr>
    </w:p>
    <w:p w14:paraId="57314EE9"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u w:val="single"/>
        </w:rPr>
        <w:t>Aquisição Facultativa das Debêntures</w:t>
      </w:r>
    </w:p>
    <w:p w14:paraId="19AD1FF5"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21AFAF48"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 xml:space="preserve">A Emissora poderá, a qualquer tempo, a seu exclusivo critério, observadas as restrições de negociação e prazo previstos na Instrução CVM 476, o disposto no parágrafo 3º do artigo 55 da Lei das Sociedades por Ações e os termos e condições da Resolução da CVM nº 77, de 29 de março de 2022, e, ainda, condicionado ao aceite do respectivo Debenturista vendedor, adquirir as Debêntures, devendo tal fato constar do relatório da administração e das demonstrações financeiras da Emissora, desde que observadas as regras expedidas pela CVM. </w:t>
      </w:r>
    </w:p>
    <w:p w14:paraId="6BE41640"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28367ED3"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bookmarkStart w:id="168" w:name="_Hlk89868450"/>
      <w:r w:rsidRPr="00F75A72">
        <w:rPr>
          <w:rFonts w:ascii="Georgia" w:hAnsi="Georgia" w:cs="Tahoma"/>
          <w:sz w:val="22"/>
          <w:szCs w:val="22"/>
        </w:rPr>
        <w:lastRenderedPageBreak/>
        <w:t>As Debêntures objeto deste procedimento poderão, a exclusivo critério da Emissora: (i) ser canceladas; (</w:t>
      </w:r>
      <w:proofErr w:type="spellStart"/>
      <w:r w:rsidRPr="00F75A72">
        <w:rPr>
          <w:rFonts w:ascii="Georgia" w:hAnsi="Georgia" w:cs="Tahoma"/>
          <w:sz w:val="22"/>
          <w:szCs w:val="22"/>
        </w:rPr>
        <w:t>ii</w:t>
      </w:r>
      <w:proofErr w:type="spellEnd"/>
      <w:r w:rsidRPr="00F75A72">
        <w:rPr>
          <w:rFonts w:ascii="Georgia" w:hAnsi="Georgia" w:cs="Tahoma"/>
          <w:sz w:val="22"/>
          <w:szCs w:val="22"/>
        </w:rPr>
        <w:t>) permanecer em tesouraria da Emissora; ou (</w:t>
      </w:r>
      <w:proofErr w:type="spellStart"/>
      <w:r w:rsidRPr="00F75A72">
        <w:rPr>
          <w:rFonts w:ascii="Georgia" w:hAnsi="Georgia" w:cs="Tahoma"/>
          <w:sz w:val="22"/>
          <w:szCs w:val="22"/>
        </w:rPr>
        <w:t>iii</w:t>
      </w:r>
      <w:proofErr w:type="spellEnd"/>
      <w:r w:rsidRPr="00F75A72">
        <w:rPr>
          <w:rFonts w:ascii="Georgia" w:hAnsi="Georgia" w:cs="Tahoma"/>
          <w:sz w:val="22"/>
          <w:szCs w:val="22"/>
        </w:rPr>
        <w:t>) ser novamente colocadas no mercado. As Debêntures adquiridas pela Emissora para permanência em tesouraria, nos termos deste item, se e quando recolocadas no mercado, farão jus aos mesmos Juros Remuneratórios das demais Debêntures.</w:t>
      </w:r>
      <w:bookmarkEnd w:id="168"/>
    </w:p>
    <w:p w14:paraId="4DAC3BF1"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63847DD7" w14:textId="77777777" w:rsidR="00E65091" w:rsidRPr="00F75A72" w:rsidRDefault="00E65091" w:rsidP="00B823FA">
      <w:pPr>
        <w:pStyle w:val="PargrafodaLista"/>
        <w:numPr>
          <w:ilvl w:val="0"/>
          <w:numId w:val="6"/>
        </w:numPr>
        <w:spacing w:after="0" w:line="320" w:lineRule="exact"/>
        <w:ind w:left="0" w:firstLine="0"/>
        <w:jc w:val="center"/>
        <w:outlineLvl w:val="0"/>
        <w:rPr>
          <w:rFonts w:ascii="Georgia" w:hAnsi="Georgia" w:cs="Tahoma"/>
          <w:b/>
          <w:sz w:val="22"/>
          <w:szCs w:val="22"/>
        </w:rPr>
      </w:pPr>
      <w:bookmarkStart w:id="169" w:name="_Toc478740109"/>
      <w:bookmarkStart w:id="170" w:name="_Toc479260196"/>
      <w:bookmarkStart w:id="171" w:name="_Toc483213695"/>
      <w:bookmarkStart w:id="172" w:name="_Toc483833927"/>
      <w:bookmarkStart w:id="173" w:name="_Toc483834003"/>
      <w:r w:rsidRPr="00F75A72">
        <w:rPr>
          <w:rFonts w:ascii="Georgia" w:hAnsi="Georgia" w:cs="Tahoma"/>
          <w:b/>
          <w:sz w:val="22"/>
          <w:szCs w:val="22"/>
        </w:rPr>
        <w:t>CLÁUSULA VI - VENCIMENTO ANTECIPADO</w:t>
      </w:r>
      <w:bookmarkEnd w:id="157"/>
      <w:bookmarkEnd w:id="169"/>
      <w:bookmarkEnd w:id="170"/>
      <w:bookmarkEnd w:id="171"/>
      <w:bookmarkEnd w:id="172"/>
      <w:bookmarkEnd w:id="173"/>
    </w:p>
    <w:p w14:paraId="6CDC9385"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65143D2A" w14:textId="425D3E0A"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bookmarkStart w:id="174" w:name="_Ref511569665"/>
      <w:bookmarkStart w:id="175" w:name="_Ref89996307"/>
      <w:r w:rsidRPr="00F75A72">
        <w:rPr>
          <w:rFonts w:ascii="Georgia" w:hAnsi="Georgia" w:cs="Tahoma"/>
          <w:sz w:val="22"/>
          <w:szCs w:val="22"/>
        </w:rPr>
        <w:t xml:space="preserve">Sujeito ao disposto nas cláusulas </w:t>
      </w:r>
      <w:r w:rsidRPr="00F75A72">
        <w:rPr>
          <w:rFonts w:ascii="Georgia" w:hAnsi="Georgia" w:cs="Tahoma"/>
          <w:sz w:val="22"/>
          <w:szCs w:val="22"/>
        </w:rPr>
        <w:fldChar w:fldCharType="begin"/>
      </w:r>
      <w:r w:rsidRPr="00F75A72">
        <w:rPr>
          <w:rFonts w:ascii="Georgia" w:hAnsi="Georgia" w:cs="Tahoma"/>
          <w:sz w:val="22"/>
          <w:szCs w:val="22"/>
        </w:rPr>
        <w:instrText xml:space="preserve"> REF _Ref89994327 \r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6.1.5</w:t>
      </w:r>
      <w:r w:rsidRPr="00F75A72">
        <w:rPr>
          <w:rFonts w:ascii="Georgia" w:hAnsi="Georgia" w:cs="Tahoma"/>
          <w:sz w:val="22"/>
          <w:szCs w:val="22"/>
        </w:rPr>
        <w:fldChar w:fldCharType="end"/>
      </w:r>
      <w:r w:rsidRPr="00F75A72">
        <w:rPr>
          <w:rFonts w:ascii="Georgia" w:hAnsi="Georgia" w:cs="Tahoma"/>
          <w:sz w:val="22"/>
          <w:szCs w:val="22"/>
        </w:rPr>
        <w:t xml:space="preserve"> e </w:t>
      </w:r>
      <w:r w:rsidRPr="00F75A72">
        <w:rPr>
          <w:rFonts w:ascii="Georgia" w:hAnsi="Georgia" w:cs="Tahoma"/>
          <w:sz w:val="22"/>
          <w:szCs w:val="22"/>
        </w:rPr>
        <w:fldChar w:fldCharType="begin"/>
      </w:r>
      <w:r w:rsidRPr="00F75A72">
        <w:rPr>
          <w:rFonts w:ascii="Georgia" w:hAnsi="Georgia" w:cs="Tahoma"/>
          <w:sz w:val="22"/>
          <w:szCs w:val="22"/>
        </w:rPr>
        <w:instrText xml:space="preserve"> REF _Ref89994333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6.1.6 abaixo</w:t>
      </w:r>
      <w:r w:rsidRPr="00F75A72">
        <w:rPr>
          <w:rFonts w:ascii="Georgia" w:hAnsi="Georgia" w:cs="Tahoma"/>
          <w:sz w:val="22"/>
          <w:szCs w:val="22"/>
        </w:rPr>
        <w:fldChar w:fldCharType="end"/>
      </w:r>
      <w:r w:rsidRPr="00F75A72">
        <w:rPr>
          <w:rFonts w:ascii="Georgia" w:hAnsi="Georgia" w:cs="Tahoma"/>
          <w:sz w:val="22"/>
          <w:szCs w:val="22"/>
        </w:rPr>
        <w:t xml:space="preserve">, o Agente Fiduciário deverá declarar antecipadamente vencidas as obrigações decorrentes das Debêntures, e exigir o imediato pagamento do Valor Nominal Unitário ou saldo do Valor Nominal Unitário, conforme o caso, acrescido dos Juros Remuneratórios, calculados </w:t>
      </w:r>
      <w:r w:rsidRPr="00F75A72">
        <w:rPr>
          <w:rFonts w:ascii="Georgia" w:hAnsi="Georgia" w:cs="Tahoma"/>
          <w:i/>
          <w:sz w:val="22"/>
          <w:szCs w:val="22"/>
        </w:rPr>
        <w:t xml:space="preserve">pro rata </w:t>
      </w:r>
      <w:proofErr w:type="spellStart"/>
      <w:r w:rsidRPr="00F75A72">
        <w:rPr>
          <w:rFonts w:ascii="Georgia" w:hAnsi="Georgia" w:cs="Tahoma"/>
          <w:i/>
          <w:sz w:val="22"/>
          <w:szCs w:val="22"/>
        </w:rPr>
        <w:t>temporis</w:t>
      </w:r>
      <w:proofErr w:type="spellEnd"/>
      <w:r w:rsidRPr="00F75A72">
        <w:rPr>
          <w:rFonts w:ascii="Georgia" w:hAnsi="Georgia" w:cs="Tahoma"/>
          <w:sz w:val="22"/>
          <w:szCs w:val="22"/>
        </w:rPr>
        <w:t xml:space="preserve"> desde a primeira Data de Integralização ou a Data de Pagamento dos Juros Remuneratórios imediatamente anterior, conforme o caso, até a data do efetivo pagamento, sem prejuízo, quando for o caso, dos Encargos Moratórios, </w:t>
      </w:r>
      <w:bookmarkStart w:id="176" w:name="_Hlk10572401"/>
      <w:r w:rsidRPr="00F75A72">
        <w:rPr>
          <w:rFonts w:ascii="Georgia" w:hAnsi="Georgia" w:cs="Tahoma"/>
          <w:sz w:val="22"/>
          <w:szCs w:val="22"/>
        </w:rPr>
        <w:t xml:space="preserve">mediante a ocorrência dos eventos descritos nas cláusulas </w:t>
      </w:r>
      <w:r w:rsidRPr="00F75A72">
        <w:rPr>
          <w:rFonts w:ascii="Georgia" w:hAnsi="Georgia" w:cs="Tahoma"/>
          <w:sz w:val="22"/>
          <w:szCs w:val="22"/>
        </w:rPr>
        <w:fldChar w:fldCharType="begin"/>
      </w:r>
      <w:r w:rsidRPr="00F75A72">
        <w:rPr>
          <w:rFonts w:ascii="Georgia" w:hAnsi="Georgia" w:cs="Tahoma"/>
          <w:sz w:val="22"/>
          <w:szCs w:val="22"/>
        </w:rPr>
        <w:instrText xml:space="preserve"> REF _Ref503344856 \r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6.1.2</w:t>
      </w:r>
      <w:r w:rsidRPr="00F75A72">
        <w:rPr>
          <w:rFonts w:ascii="Georgia" w:hAnsi="Georgia" w:cs="Tahoma"/>
          <w:sz w:val="22"/>
          <w:szCs w:val="22"/>
        </w:rPr>
        <w:fldChar w:fldCharType="end"/>
      </w:r>
      <w:r w:rsidRPr="00F75A72">
        <w:rPr>
          <w:rFonts w:ascii="Georgia" w:hAnsi="Georgia" w:cs="Tahoma"/>
          <w:sz w:val="22"/>
          <w:szCs w:val="22"/>
        </w:rPr>
        <w:t xml:space="preserve"> e </w:t>
      </w:r>
      <w:r w:rsidRPr="00F75A72">
        <w:rPr>
          <w:rFonts w:ascii="Georgia" w:hAnsi="Georgia" w:cs="Tahoma"/>
          <w:sz w:val="22"/>
          <w:szCs w:val="22"/>
        </w:rPr>
        <w:fldChar w:fldCharType="begin"/>
      </w:r>
      <w:r w:rsidRPr="00F75A72">
        <w:rPr>
          <w:rFonts w:ascii="Georgia" w:hAnsi="Georgia" w:cs="Tahoma"/>
          <w:sz w:val="22"/>
          <w:szCs w:val="22"/>
        </w:rPr>
        <w:instrText xml:space="preserve"> REF _Ref50969100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6.1.3 abaixo</w:t>
      </w:r>
      <w:r w:rsidRPr="00F75A72">
        <w:rPr>
          <w:rFonts w:ascii="Georgia" w:hAnsi="Georgia" w:cs="Tahoma"/>
          <w:sz w:val="22"/>
          <w:szCs w:val="22"/>
        </w:rPr>
        <w:fldChar w:fldCharType="end"/>
      </w:r>
      <w:bookmarkEnd w:id="176"/>
      <w:r w:rsidRPr="00F75A72">
        <w:rPr>
          <w:rFonts w:ascii="Georgia" w:hAnsi="Georgia" w:cs="Tahoma"/>
          <w:sz w:val="22"/>
          <w:szCs w:val="22"/>
        </w:rPr>
        <w:t>, desde que respeitados os prazos de cura aqui estabelecidos, quando existentes (cada um, um “</w:t>
      </w:r>
      <w:r w:rsidRPr="00F75A72">
        <w:rPr>
          <w:rFonts w:ascii="Georgia" w:hAnsi="Georgia" w:cs="Tahoma"/>
          <w:sz w:val="22"/>
          <w:szCs w:val="22"/>
          <w:u w:val="single"/>
        </w:rPr>
        <w:t>Evento de Inadimplemento</w:t>
      </w:r>
      <w:bookmarkEnd w:id="174"/>
      <w:r w:rsidRPr="00F75A72">
        <w:rPr>
          <w:rFonts w:ascii="Georgia" w:hAnsi="Georgia" w:cs="Tahoma"/>
          <w:sz w:val="22"/>
          <w:szCs w:val="22"/>
        </w:rPr>
        <w:t>”).</w:t>
      </w:r>
      <w:bookmarkEnd w:id="175"/>
      <w:r w:rsidRPr="00F75A72">
        <w:rPr>
          <w:rFonts w:ascii="Georgia" w:hAnsi="Georgia" w:cs="Tahoma"/>
          <w:sz w:val="22"/>
          <w:szCs w:val="22"/>
        </w:rPr>
        <w:t xml:space="preserve"> </w:t>
      </w:r>
    </w:p>
    <w:p w14:paraId="547B6B2B" w14:textId="77777777" w:rsidR="00E65091" w:rsidRPr="00F75A72" w:rsidRDefault="00E65091" w:rsidP="00B823FA">
      <w:pPr>
        <w:pStyle w:val="PargrafodaLista"/>
        <w:spacing w:after="0" w:line="320" w:lineRule="exact"/>
        <w:ind w:left="0"/>
        <w:jc w:val="both"/>
        <w:rPr>
          <w:rFonts w:ascii="Georgia" w:hAnsi="Georgia" w:cs="Tahoma"/>
          <w:b/>
          <w:sz w:val="22"/>
          <w:szCs w:val="22"/>
          <w:highlight w:val="green"/>
        </w:rPr>
      </w:pPr>
    </w:p>
    <w:p w14:paraId="1DCB3494"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b/>
          <w:sz w:val="22"/>
          <w:szCs w:val="22"/>
        </w:rPr>
      </w:pPr>
      <w:bookmarkStart w:id="177" w:name="_Ref503344856"/>
      <w:bookmarkStart w:id="178" w:name="_Ref50969220"/>
      <w:r w:rsidRPr="00F75A72">
        <w:rPr>
          <w:rFonts w:ascii="Georgia" w:hAnsi="Georgia" w:cs="Tahoma"/>
          <w:sz w:val="22"/>
          <w:szCs w:val="22"/>
          <w:u w:val="single"/>
        </w:rPr>
        <w:t>Eventos de Vencimento Antecipado Automático</w:t>
      </w:r>
      <w:r w:rsidRPr="00F75A72">
        <w:rPr>
          <w:rFonts w:ascii="Georgia" w:hAnsi="Georgia" w:cs="Tahoma"/>
          <w:sz w:val="22"/>
          <w:szCs w:val="22"/>
        </w:rPr>
        <w:t xml:space="preserve">: Observados os eventuais prazos de cura aplicáveis, a ocorrência de quaisquer dos eventos indicados nesta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_Ref503344856 \r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6.1.2</w:t>
      </w:r>
      <w:r w:rsidRPr="00F75A72">
        <w:rPr>
          <w:rFonts w:ascii="Georgia" w:hAnsi="Georgia" w:cs="Tahoma"/>
          <w:sz w:val="22"/>
          <w:szCs w:val="22"/>
        </w:rPr>
        <w:fldChar w:fldCharType="end"/>
      </w:r>
      <w:r w:rsidRPr="00F75A72">
        <w:rPr>
          <w:rFonts w:ascii="Georgia" w:hAnsi="Georgia" w:cs="Tahoma"/>
          <w:sz w:val="22"/>
          <w:szCs w:val="22"/>
        </w:rPr>
        <w:t xml:space="preserve"> acarretará o vencimento antecipado automático das Debêntures, independentemente de qualquer aviso extrajudicial, interpelação judicial, notificação prévia à Emissora ou consulta aos Debenturistas (cada um, um “</w:t>
      </w:r>
      <w:r w:rsidRPr="00F75A72">
        <w:rPr>
          <w:rFonts w:ascii="Georgia" w:hAnsi="Georgia" w:cs="Tahoma"/>
          <w:sz w:val="22"/>
          <w:szCs w:val="22"/>
          <w:u w:val="single"/>
        </w:rPr>
        <w:t>Evento de Vencimento Antecipado Automático</w:t>
      </w:r>
      <w:r w:rsidRPr="00F75A72">
        <w:rPr>
          <w:rFonts w:ascii="Georgia" w:hAnsi="Georgia" w:cs="Tahoma"/>
          <w:sz w:val="22"/>
          <w:szCs w:val="22"/>
        </w:rPr>
        <w:t>”):</w:t>
      </w:r>
      <w:bookmarkEnd w:id="177"/>
      <w:bookmarkEnd w:id="178"/>
      <w:r w:rsidRPr="00F75A72">
        <w:rPr>
          <w:rFonts w:ascii="Georgia" w:hAnsi="Georgia" w:cs="Tahoma"/>
          <w:sz w:val="22"/>
          <w:szCs w:val="22"/>
        </w:rPr>
        <w:t xml:space="preserve"> </w:t>
      </w:r>
    </w:p>
    <w:p w14:paraId="17ACD115"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5BDDD8C3" w14:textId="77777777" w:rsidR="00E65091" w:rsidRPr="00F75A72" w:rsidRDefault="00E65091" w:rsidP="00B823FA">
      <w:pPr>
        <w:pStyle w:val="PargrafodaLista"/>
        <w:numPr>
          <w:ilvl w:val="0"/>
          <w:numId w:val="17"/>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inadimplemento, pela Emissora e/ou pelas Fiadoras, de qualquer obrigação pecuniária relativa às Debêntures, na respectiva data de pagamento, desde que tal inadimplemento não seja sanado no prazo de até 1 (um) Dia Útil contado da respectiva data de pagamento; </w:t>
      </w:r>
    </w:p>
    <w:p w14:paraId="68D18B47"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49D905D9" w14:textId="77777777" w:rsidR="00E65091" w:rsidRPr="00F75A72" w:rsidRDefault="00E65091" w:rsidP="00B823FA">
      <w:pPr>
        <w:pStyle w:val="PargrafodaLista"/>
        <w:numPr>
          <w:ilvl w:val="0"/>
          <w:numId w:val="17"/>
        </w:numPr>
        <w:spacing w:after="0" w:line="320" w:lineRule="exact"/>
        <w:ind w:left="0" w:firstLine="0"/>
        <w:jc w:val="both"/>
        <w:rPr>
          <w:rFonts w:ascii="Georgia" w:hAnsi="Georgia" w:cs="Tahoma"/>
          <w:sz w:val="22"/>
          <w:szCs w:val="22"/>
        </w:rPr>
      </w:pPr>
      <w:r w:rsidRPr="00F75A72">
        <w:rPr>
          <w:rFonts w:ascii="Georgia" w:hAnsi="Georgia" w:cs="Tahoma"/>
          <w:bCs/>
          <w:sz w:val="22"/>
          <w:szCs w:val="22"/>
        </w:rPr>
        <w:t>(a) decretação de falência da Emissora, das Fiadoras e/ou de qualquer das sociedades controladas (conforme definição de controle prevista no artigo 116 da Lei das Sociedades por Ações) pela Emissora ou pelas Fiadoras (“</w:t>
      </w:r>
      <w:r w:rsidRPr="00F75A72">
        <w:rPr>
          <w:rFonts w:ascii="Georgia" w:hAnsi="Georgia" w:cs="Tahoma"/>
          <w:bCs/>
          <w:sz w:val="22"/>
          <w:szCs w:val="22"/>
          <w:u w:val="single"/>
        </w:rPr>
        <w:t>Controladas</w:t>
      </w:r>
      <w:r w:rsidRPr="00F75A72">
        <w:rPr>
          <w:rFonts w:ascii="Georgia" w:hAnsi="Georgia" w:cs="Tahoma"/>
          <w:bCs/>
          <w:sz w:val="22"/>
          <w:szCs w:val="22"/>
        </w:rPr>
        <w:t>”); (b) pedido de autofalência pela Emissora, pelas Fiadoras e/ou por qualquer de suas respectivas Controladas; (c) pedido de falência da Emissora, das Fiadoras e/ou de qualquer de suas respectivas Controladas formulado por terceiros não elidido no prazo legal; (d) pedido de recuperação judicial ou de recuperação extrajudicial da Emissora, das Fiadoras e/ou de qualquer de suas respectivas Controladas, independentemente do deferimento do respectivo pedido; ou (e) liquidação, dissolução ou extinção da Emissora e/ou das Fiadoras</w:t>
      </w:r>
      <w:r w:rsidRPr="00F75A72">
        <w:rPr>
          <w:rFonts w:ascii="Georgia" w:hAnsi="Georgia" w:cs="Tahoma"/>
          <w:sz w:val="22"/>
          <w:szCs w:val="22"/>
        </w:rPr>
        <w:t>;</w:t>
      </w:r>
    </w:p>
    <w:p w14:paraId="25C2349E" w14:textId="77777777" w:rsidR="00E65091" w:rsidRPr="00F75A72" w:rsidRDefault="00E65091" w:rsidP="00B823FA">
      <w:pPr>
        <w:pStyle w:val="PargrafodaLista"/>
        <w:spacing w:after="0" w:line="320" w:lineRule="exact"/>
        <w:rPr>
          <w:rFonts w:ascii="Georgia" w:hAnsi="Georgia" w:cs="Tahoma"/>
          <w:sz w:val="22"/>
          <w:szCs w:val="22"/>
        </w:rPr>
      </w:pPr>
    </w:p>
    <w:p w14:paraId="2669629F" w14:textId="77777777" w:rsidR="00E65091" w:rsidRPr="00F75A72" w:rsidRDefault="00E65091" w:rsidP="00B823FA">
      <w:pPr>
        <w:pStyle w:val="PargrafodaLista"/>
        <w:numPr>
          <w:ilvl w:val="0"/>
          <w:numId w:val="17"/>
        </w:numPr>
        <w:spacing w:after="0" w:line="320" w:lineRule="exact"/>
        <w:ind w:left="0" w:firstLine="0"/>
        <w:jc w:val="both"/>
        <w:rPr>
          <w:rFonts w:ascii="Georgia" w:hAnsi="Georgia" w:cs="Tahoma"/>
          <w:sz w:val="22"/>
          <w:szCs w:val="22"/>
        </w:rPr>
      </w:pPr>
      <w:bookmarkStart w:id="179" w:name="_Hlk91266101"/>
      <w:r w:rsidRPr="00F75A72">
        <w:rPr>
          <w:rFonts w:ascii="Georgia" w:hAnsi="Georgia" w:cs="Tahoma"/>
          <w:sz w:val="22"/>
          <w:szCs w:val="22"/>
        </w:rPr>
        <w:lastRenderedPageBreak/>
        <w:t>se for verificada a invalidade, ineficácia, nulidade ou inexequibilidade desta Escritura de Emissão</w:t>
      </w:r>
      <w:bookmarkEnd w:id="179"/>
      <w:r w:rsidRPr="00F75A72">
        <w:rPr>
          <w:rFonts w:ascii="Georgia" w:hAnsi="Georgia" w:cs="Tahoma"/>
          <w:sz w:val="22"/>
          <w:szCs w:val="22"/>
        </w:rPr>
        <w:t>, bem como de seus aditamentos, por meio de decisão judicial cujos efeitos não tenham sido suspensos ou revertidos pela Emissora no prazo de até 15 (quinze) Dias Úteis contado de tal decisão, ou no prazo legal;</w:t>
      </w:r>
    </w:p>
    <w:p w14:paraId="33F943B5" w14:textId="77777777" w:rsidR="00E65091" w:rsidRPr="00F75A72" w:rsidRDefault="00E65091" w:rsidP="00B823FA">
      <w:pPr>
        <w:pStyle w:val="PargrafodaLista"/>
        <w:spacing w:after="0" w:line="320" w:lineRule="exact"/>
        <w:rPr>
          <w:rFonts w:ascii="Georgia" w:hAnsi="Georgia" w:cs="Tahoma"/>
          <w:sz w:val="22"/>
          <w:szCs w:val="22"/>
        </w:rPr>
      </w:pPr>
    </w:p>
    <w:p w14:paraId="7CA73757" w14:textId="77777777" w:rsidR="00E65091" w:rsidRPr="00F75A72" w:rsidRDefault="00E65091" w:rsidP="00B823FA">
      <w:pPr>
        <w:pStyle w:val="PargrafodaLista"/>
        <w:widowControl w:val="0"/>
        <w:numPr>
          <w:ilvl w:val="0"/>
          <w:numId w:val="17"/>
        </w:numPr>
        <w:spacing w:after="0" w:line="320" w:lineRule="exact"/>
        <w:ind w:left="0" w:firstLine="0"/>
        <w:jc w:val="both"/>
        <w:rPr>
          <w:rFonts w:ascii="Georgia" w:hAnsi="Georgia" w:cs="Tahoma"/>
          <w:sz w:val="22"/>
          <w:szCs w:val="22"/>
        </w:rPr>
      </w:pPr>
      <w:bookmarkStart w:id="180" w:name="_Hlk91266128"/>
      <w:bookmarkStart w:id="181" w:name="_Hlk90580523"/>
      <w:r w:rsidRPr="00F75A72">
        <w:rPr>
          <w:rFonts w:ascii="Georgia" w:hAnsi="Georgia" w:cs="Tahoma"/>
          <w:sz w:val="22"/>
          <w:szCs w:val="22"/>
        </w:rPr>
        <w:t>comprovação, conforme verificado pelo Agente Fiduciário, de que quaisquer declarações realizadas pela Emissora e/ou pelas Fiadoras nesta Escritura de Emissão sejam falsas ou enganosas</w:t>
      </w:r>
      <w:bookmarkEnd w:id="180"/>
      <w:r w:rsidRPr="00F75A72">
        <w:rPr>
          <w:rFonts w:ascii="Georgia" w:hAnsi="Georgia" w:cs="Tahoma"/>
          <w:sz w:val="22"/>
          <w:szCs w:val="22"/>
        </w:rPr>
        <w:t>;</w:t>
      </w:r>
    </w:p>
    <w:bookmarkEnd w:id="181"/>
    <w:p w14:paraId="3602F479"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2A69A724" w14:textId="66C992AC" w:rsidR="00E65091" w:rsidRPr="00F75A72" w:rsidRDefault="00E65091" w:rsidP="00B823FA">
      <w:pPr>
        <w:pStyle w:val="PargrafodaLista"/>
        <w:numPr>
          <w:ilvl w:val="0"/>
          <w:numId w:val="17"/>
        </w:numPr>
        <w:spacing w:after="0" w:line="320" w:lineRule="exact"/>
        <w:ind w:left="0" w:firstLine="0"/>
        <w:jc w:val="both"/>
        <w:rPr>
          <w:rFonts w:ascii="Georgia" w:hAnsi="Georgia" w:cs="Tahoma"/>
          <w:sz w:val="22"/>
          <w:szCs w:val="22"/>
        </w:rPr>
      </w:pPr>
      <w:bookmarkStart w:id="182" w:name="_Ref90378236"/>
      <w:r w:rsidRPr="00F75A72">
        <w:rPr>
          <w:rFonts w:ascii="Georgia" w:hAnsi="Georgia" w:cs="Tahoma"/>
          <w:sz w:val="22"/>
          <w:szCs w:val="22"/>
        </w:rPr>
        <w:t>vencimento antecipado de qualquer obrigação pecuniária da Emissora e/ou das Fiadoras, na condição de devedora e/ou garantidora, contraídas no âmbito do mercado financeiro e/ou de capitais, local e/ou internacional, cujo valor individual ou agregado seja igual ou superior a R$ 6.000.000,00 (seis milhões de reais) (ou seu equivalente em outras moedas);</w:t>
      </w:r>
      <w:bookmarkEnd w:id="182"/>
      <w:r w:rsidRPr="00F75A72">
        <w:rPr>
          <w:rFonts w:ascii="Georgia" w:hAnsi="Georgia" w:cs="Tahoma"/>
          <w:sz w:val="22"/>
          <w:szCs w:val="22"/>
        </w:rPr>
        <w:t xml:space="preserve"> </w:t>
      </w:r>
    </w:p>
    <w:p w14:paraId="323DDA1C"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09E52956" w14:textId="77777777" w:rsidR="00E65091" w:rsidRPr="00F75A72" w:rsidRDefault="00E65091" w:rsidP="00B823FA">
      <w:pPr>
        <w:pStyle w:val="PargrafodaLista"/>
        <w:numPr>
          <w:ilvl w:val="0"/>
          <w:numId w:val="17"/>
        </w:numPr>
        <w:spacing w:after="0" w:line="320" w:lineRule="exact"/>
        <w:ind w:left="0" w:firstLine="0"/>
        <w:jc w:val="both"/>
        <w:rPr>
          <w:rFonts w:ascii="Georgia" w:hAnsi="Georgia" w:cs="Tahoma"/>
          <w:sz w:val="22"/>
          <w:szCs w:val="22"/>
        </w:rPr>
      </w:pPr>
      <w:r w:rsidRPr="00F75A72">
        <w:rPr>
          <w:rFonts w:ascii="Georgia" w:hAnsi="Georgia" w:cs="Tahoma"/>
          <w:sz w:val="22"/>
          <w:szCs w:val="22"/>
        </w:rPr>
        <w:t>redução de capital social da Emissora e/ou das Fiadoras, exceto (a) se para absorção de prejuízos, devidamente comprovado ao Agente Fiduciário mediante envio do respectivo ato societário e demonstração financeira comprovando a referida absorção de prejuízos; ou (b) exclusivamente no caso da Emissora, se previamente autorizado por Debenturistas representando, no mínimo, 75% (setenta e cinco por cento) das Debêntures em Circulação, inclusive para fins do disposto no artigo 174, parágrafo 3º, da Lei das Sociedades por Ações;</w:t>
      </w:r>
    </w:p>
    <w:p w14:paraId="376F6E75" w14:textId="77777777" w:rsidR="00E65091" w:rsidRPr="00F75A72" w:rsidRDefault="00E65091" w:rsidP="00B823FA">
      <w:pPr>
        <w:pStyle w:val="PargrafodaLista"/>
        <w:spacing w:after="0" w:line="320" w:lineRule="exact"/>
        <w:rPr>
          <w:rFonts w:ascii="Georgia" w:hAnsi="Georgia" w:cs="Tahoma"/>
          <w:sz w:val="22"/>
          <w:szCs w:val="22"/>
        </w:rPr>
      </w:pPr>
    </w:p>
    <w:p w14:paraId="48ED4A68" w14:textId="77777777" w:rsidR="00E65091" w:rsidRPr="00F75A72" w:rsidRDefault="00E65091" w:rsidP="00B823FA">
      <w:pPr>
        <w:pStyle w:val="PargrafodaLista"/>
        <w:numPr>
          <w:ilvl w:val="0"/>
          <w:numId w:val="17"/>
        </w:numPr>
        <w:spacing w:after="0" w:line="320" w:lineRule="exact"/>
        <w:ind w:left="0" w:firstLine="0"/>
        <w:jc w:val="both"/>
        <w:rPr>
          <w:rFonts w:ascii="Georgia" w:hAnsi="Georgia" w:cs="Tahoma"/>
          <w:sz w:val="22"/>
          <w:szCs w:val="22"/>
        </w:rPr>
      </w:pPr>
      <w:r w:rsidRPr="00F75A72">
        <w:rPr>
          <w:rFonts w:ascii="Georgia" w:hAnsi="Georgia" w:cs="Tahoma"/>
          <w:sz w:val="22"/>
          <w:szCs w:val="22"/>
        </w:rPr>
        <w:t>distribuição, pela Emissora e/ou pelas Fiadoras, de dividendos, incluindo dividendos a título de antecipação e/ou rendimentos sob forma de juros sobre capital próprio, acima do mínimo obrigatório, conforme previsto no artigo 202 da Lei das Sociedades por Ações, ou realização de resgate ou amortização de ações, caso a Emissora ou as Fiadoras esteja inadimplente com qualquer obrigação pecuniária relativa às Debêntures, nos termos desta Escritura de Emissão;</w:t>
      </w:r>
    </w:p>
    <w:p w14:paraId="524C51B2"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54E6F24E" w14:textId="206B2F3E" w:rsidR="00E65091" w:rsidRPr="00F75A72" w:rsidRDefault="00E65091" w:rsidP="00B823FA">
      <w:pPr>
        <w:pStyle w:val="PargrafodaLista"/>
        <w:numPr>
          <w:ilvl w:val="0"/>
          <w:numId w:val="17"/>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cisão, fusão ou incorporação (inclusive incorporação de ações) da Emissora ou das Fiadoras, ou ainda qualquer reorganização societária envolvendo a Emissora ou as Fiadoras, exceto (a) se previamente autorizado por Debenturistas representando, no mínimo, 75% (setenta e cinco por cento) das Debêntures em Circulação; (b) se realizada exclusivamente entre sociedades </w:t>
      </w:r>
      <w:r w:rsidRPr="00F75A72">
        <w:rPr>
          <w:rFonts w:ascii="Georgia" w:eastAsia="SimSun" w:hAnsi="Georgia" w:cs="Tahoma"/>
          <w:sz w:val="22"/>
          <w:szCs w:val="22"/>
        </w:rPr>
        <w:t>controladas, controladoras e/ou coligadas e/ou sob controle comum</w:t>
      </w:r>
      <w:r w:rsidRPr="00F75A72">
        <w:rPr>
          <w:rFonts w:ascii="Georgia" w:hAnsi="Georgia" w:cs="Tahoma"/>
          <w:sz w:val="22"/>
          <w:szCs w:val="22"/>
        </w:rPr>
        <w:t xml:space="preserve"> da Emissora, desde que não haja mudança no controle indireto da Emissora e/ou das Fiadoras, conforme o caso (“</w:t>
      </w:r>
      <w:r w:rsidRPr="00F75A72">
        <w:rPr>
          <w:rFonts w:ascii="Georgia" w:hAnsi="Georgia" w:cs="Tahoma"/>
          <w:sz w:val="22"/>
          <w:szCs w:val="22"/>
          <w:u w:val="single"/>
        </w:rPr>
        <w:t>Grupo Econômico da Emissora</w:t>
      </w:r>
      <w:r w:rsidRPr="00F75A72">
        <w:rPr>
          <w:rFonts w:ascii="Georgia" w:hAnsi="Georgia" w:cs="Tahoma"/>
          <w:sz w:val="22"/>
          <w:szCs w:val="22"/>
        </w:rPr>
        <w:t>”); ou (c) exclusivamente</w:t>
      </w:r>
      <w:r w:rsidRPr="00F75A72">
        <w:rPr>
          <w:rFonts w:ascii="Georgia" w:hAnsi="Georgia" w:cs="Tahoma"/>
          <w:noProof/>
          <w:sz w:val="22"/>
          <w:szCs w:val="22"/>
        </w:rPr>
        <w:t xml:space="preserve"> no caso de cisão, fusão ou incorporação da Emissora</w:t>
      </w:r>
      <w:r w:rsidRPr="00F75A72">
        <w:rPr>
          <w:rFonts w:ascii="Georgia" w:hAnsi="Georgia" w:cs="Tahoma"/>
          <w:sz w:val="22"/>
          <w:szCs w:val="22"/>
        </w:rPr>
        <w:t xml:space="preserve">, se houver o cumprimento comprovado do disposto no parágrafo 1º do artigo 231 da Lei das Sociedades por Ações e demais regulamentações aplicáveis; </w:t>
      </w:r>
    </w:p>
    <w:p w14:paraId="3AEA6F9B"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4EC85BE8" w14:textId="77777777" w:rsidR="00E65091" w:rsidRPr="00F75A72" w:rsidRDefault="00E65091" w:rsidP="00B823FA">
      <w:pPr>
        <w:pStyle w:val="PargrafodaLista"/>
        <w:numPr>
          <w:ilvl w:val="0"/>
          <w:numId w:val="17"/>
        </w:numPr>
        <w:spacing w:after="0" w:line="320" w:lineRule="exact"/>
        <w:ind w:left="0" w:firstLine="0"/>
        <w:jc w:val="both"/>
        <w:rPr>
          <w:rFonts w:ascii="Georgia" w:hAnsi="Georgia" w:cs="Tahoma"/>
          <w:sz w:val="22"/>
          <w:szCs w:val="22"/>
        </w:rPr>
      </w:pPr>
      <w:r w:rsidRPr="00F75A72">
        <w:rPr>
          <w:rFonts w:ascii="Georgia" w:hAnsi="Georgia" w:cs="Tahoma"/>
          <w:sz w:val="22"/>
          <w:szCs w:val="22"/>
        </w:rPr>
        <w:t>cessão, promessa de cessão ou qualquer forma de transferência ou promessa de transferência a terceiros, no todo ou em parte, pela Emissora e/ou pelas Fiadoras, de quaisquer de seus direitos e/ou obrigações decorrentes desta Escritura de Emissão, conforme aplicável, exceto (a) se previamente autorizado por Debenturistas representando, no mínimo, 75% (setenta e cinco por cento) das Debêntures em Circulação; ou (b) em decorrência de uma operação societária envolvendo a Emissora ou as Fiadoras que não constitua um Evento de Inadimplemento, nos termos desta Escritura de Emissão;</w:t>
      </w:r>
    </w:p>
    <w:p w14:paraId="777AC1DF" w14:textId="77777777" w:rsidR="00E65091" w:rsidRPr="00F75A72" w:rsidRDefault="00E65091" w:rsidP="00B823FA">
      <w:pPr>
        <w:pStyle w:val="PargrafodaLista"/>
        <w:spacing w:after="0" w:line="320" w:lineRule="exact"/>
        <w:rPr>
          <w:rFonts w:ascii="Georgia" w:hAnsi="Georgia" w:cs="Tahoma"/>
          <w:sz w:val="22"/>
          <w:szCs w:val="22"/>
        </w:rPr>
      </w:pPr>
    </w:p>
    <w:p w14:paraId="3B6C8C1C" w14:textId="77777777" w:rsidR="00E65091" w:rsidRPr="00F75A72" w:rsidRDefault="00E65091" w:rsidP="00B823FA">
      <w:pPr>
        <w:pStyle w:val="PargrafodaLista"/>
        <w:numPr>
          <w:ilvl w:val="0"/>
          <w:numId w:val="17"/>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questionamento judicial iniciado pela Emissora, pelas Fiadoras e/ou por qualquer de suas </w:t>
      </w:r>
      <w:proofErr w:type="gramStart"/>
      <w:r w:rsidRPr="00F75A72">
        <w:rPr>
          <w:rFonts w:ascii="Georgia" w:hAnsi="Georgia" w:cs="Tahoma"/>
          <w:sz w:val="22"/>
          <w:szCs w:val="22"/>
        </w:rPr>
        <w:t>respectivas Controladas</w:t>
      </w:r>
      <w:proofErr w:type="gramEnd"/>
      <w:r w:rsidRPr="00F75A72">
        <w:rPr>
          <w:rFonts w:ascii="Georgia" w:hAnsi="Georgia" w:cs="Tahoma"/>
          <w:sz w:val="22"/>
          <w:szCs w:val="22"/>
        </w:rPr>
        <w:t>, sobre a validade, eficácia e/ou exequibilidade desta Escritura de Emissão;</w:t>
      </w:r>
    </w:p>
    <w:p w14:paraId="4E47F100" w14:textId="77777777" w:rsidR="00E65091" w:rsidRPr="00F75A72" w:rsidRDefault="00E65091" w:rsidP="00B823FA">
      <w:pPr>
        <w:pStyle w:val="PargrafodaLista"/>
        <w:spacing w:after="0" w:line="320" w:lineRule="exact"/>
        <w:rPr>
          <w:rFonts w:ascii="Georgia" w:hAnsi="Georgia" w:cs="Tahoma"/>
          <w:sz w:val="22"/>
          <w:szCs w:val="22"/>
        </w:rPr>
      </w:pPr>
    </w:p>
    <w:p w14:paraId="38F57D3E" w14:textId="77777777" w:rsidR="00E65091" w:rsidRPr="00F75A72" w:rsidRDefault="00E65091" w:rsidP="00B823FA">
      <w:pPr>
        <w:pStyle w:val="PargrafodaLista"/>
        <w:numPr>
          <w:ilvl w:val="0"/>
          <w:numId w:val="17"/>
        </w:numPr>
        <w:spacing w:after="0" w:line="320" w:lineRule="exact"/>
        <w:ind w:left="0" w:firstLine="0"/>
        <w:jc w:val="both"/>
        <w:rPr>
          <w:rFonts w:ascii="Georgia" w:hAnsi="Georgia" w:cs="Tahoma"/>
          <w:sz w:val="22"/>
          <w:szCs w:val="22"/>
        </w:rPr>
      </w:pPr>
      <w:r w:rsidRPr="00103D84">
        <w:rPr>
          <w:rFonts w:ascii="Georgia" w:hAnsi="Georgia"/>
          <w:sz w:val="22"/>
        </w:rPr>
        <w:t>(</w:t>
      </w:r>
      <w:r w:rsidRPr="00F75A72">
        <w:rPr>
          <w:rFonts w:ascii="Georgia" w:hAnsi="Georgia" w:cs="Tahoma"/>
          <w:bCs/>
          <w:sz w:val="22"/>
          <w:szCs w:val="22"/>
        </w:rPr>
        <w:t xml:space="preserve">a) existência de violação, investigação e/ou denúncia conduzida pelo Ministério Público contra a Emissora, as Fiadoras e/ou qualquer de suas </w:t>
      </w:r>
      <w:proofErr w:type="gramStart"/>
      <w:r w:rsidRPr="00F75A72">
        <w:rPr>
          <w:rFonts w:ascii="Georgia" w:hAnsi="Georgia" w:cs="Tahoma"/>
          <w:bCs/>
          <w:sz w:val="22"/>
          <w:szCs w:val="22"/>
        </w:rPr>
        <w:t>respectivas Controladas</w:t>
      </w:r>
      <w:proofErr w:type="gramEnd"/>
      <w:r w:rsidRPr="00F75A72">
        <w:rPr>
          <w:rFonts w:ascii="Georgia" w:hAnsi="Georgia" w:cs="Tahoma"/>
          <w:bCs/>
          <w:sz w:val="22"/>
          <w:szCs w:val="22"/>
        </w:rPr>
        <w:t>, em razão da prática de atos que importem trabalho infantil, trabalho análogo ao escravo ou proveito criminoso da prostituição; ou (b) caso a Emissora</w:t>
      </w:r>
      <w:r w:rsidRPr="00F75A72">
        <w:rPr>
          <w:rFonts w:ascii="Georgia" w:hAnsi="Georgia" w:cs="Tahoma"/>
          <w:sz w:val="22"/>
          <w:szCs w:val="22"/>
        </w:rPr>
        <w:t>, as Fiadoras e/ou qualquer de suas respectivas Controladas tenha restrições ao Cadastro de Empregadores, por manter trabalhadores em condições análogas às de escravo;</w:t>
      </w:r>
    </w:p>
    <w:p w14:paraId="3CD2911C" w14:textId="77777777" w:rsidR="00E65091" w:rsidRPr="00F75A72" w:rsidRDefault="00E65091" w:rsidP="00B823FA">
      <w:pPr>
        <w:pStyle w:val="PargrafodaLista"/>
        <w:spacing w:after="0" w:line="320" w:lineRule="exact"/>
        <w:rPr>
          <w:rFonts w:ascii="Georgia" w:hAnsi="Georgia" w:cs="Tahoma"/>
          <w:sz w:val="22"/>
          <w:szCs w:val="22"/>
        </w:rPr>
      </w:pPr>
    </w:p>
    <w:p w14:paraId="7515B3FD" w14:textId="77777777" w:rsidR="00E65091" w:rsidRPr="00F75A72" w:rsidRDefault="00E65091" w:rsidP="00B823FA">
      <w:pPr>
        <w:pStyle w:val="PargrafodaLista"/>
        <w:numPr>
          <w:ilvl w:val="0"/>
          <w:numId w:val="17"/>
        </w:numPr>
        <w:spacing w:after="0" w:line="320" w:lineRule="exact"/>
        <w:ind w:left="0" w:firstLine="0"/>
        <w:jc w:val="both"/>
        <w:rPr>
          <w:rFonts w:ascii="Georgia" w:hAnsi="Georgia" w:cs="Tahoma"/>
          <w:sz w:val="22"/>
          <w:szCs w:val="22"/>
        </w:rPr>
      </w:pPr>
      <w:r w:rsidRPr="00F75A72">
        <w:rPr>
          <w:rFonts w:ascii="Georgia" w:hAnsi="Georgia" w:cs="Tahoma"/>
          <w:sz w:val="22"/>
          <w:szCs w:val="22"/>
        </w:rPr>
        <w:t>transformação do tipo societário da Emissora, nos termos dos artigos 220 a 222 da Lei das Sociedades por Ações; e</w:t>
      </w:r>
    </w:p>
    <w:p w14:paraId="5CA6E26D"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094950A2" w14:textId="4B002408" w:rsidR="00E65091" w:rsidRPr="00F75A72" w:rsidRDefault="00E65091" w:rsidP="00B823FA">
      <w:pPr>
        <w:pStyle w:val="PargrafodaLista"/>
        <w:numPr>
          <w:ilvl w:val="0"/>
          <w:numId w:val="17"/>
        </w:numPr>
        <w:spacing w:after="0" w:line="320" w:lineRule="exact"/>
        <w:ind w:left="0" w:firstLine="0"/>
        <w:jc w:val="both"/>
        <w:rPr>
          <w:rFonts w:ascii="Georgia" w:hAnsi="Georgia" w:cs="Tahoma"/>
          <w:sz w:val="22"/>
          <w:szCs w:val="22"/>
        </w:rPr>
      </w:pPr>
      <w:r w:rsidRPr="00F75A72">
        <w:rPr>
          <w:rFonts w:ascii="Georgia" w:hAnsi="Georgia" w:cs="Tahoma"/>
          <w:sz w:val="22"/>
          <w:szCs w:val="22"/>
        </w:rPr>
        <w:t>aplicação dos recursos líquidos oriundos da Emissão em destinação diversa da descrita nesta Escritura de Emissão</w:t>
      </w:r>
      <w:bookmarkStart w:id="183" w:name="_cp_change_176"/>
      <w:r w:rsidRPr="00F75A72">
        <w:rPr>
          <w:rFonts w:ascii="Georgia" w:hAnsi="Georgia" w:cs="Tahoma"/>
          <w:sz w:val="22"/>
          <w:szCs w:val="22"/>
          <w:u w:color="0000FF"/>
        </w:rPr>
        <w:t>.</w:t>
      </w:r>
      <w:bookmarkEnd w:id="183"/>
      <w:r w:rsidRPr="00F75A72">
        <w:rPr>
          <w:rFonts w:ascii="Georgia" w:hAnsi="Georgia" w:cs="Tahoma"/>
          <w:sz w:val="22"/>
          <w:szCs w:val="22"/>
        </w:rPr>
        <w:t xml:space="preserve"> </w:t>
      </w:r>
    </w:p>
    <w:p w14:paraId="5CA712F1"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108E9B51"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bookmarkStart w:id="184" w:name="_Ref398888998"/>
      <w:bookmarkStart w:id="185" w:name="_Ref50969100"/>
      <w:r w:rsidRPr="00F75A72">
        <w:rPr>
          <w:rFonts w:ascii="Georgia" w:hAnsi="Georgia" w:cs="Tahoma"/>
          <w:sz w:val="22"/>
          <w:szCs w:val="22"/>
        </w:rPr>
        <w:t xml:space="preserve">Constituem Eventos de Inadimplemento que podem acarretar o vencimento das obrigações </w:t>
      </w:r>
      <w:r w:rsidRPr="00F75A72">
        <w:rPr>
          <w:rFonts w:ascii="Georgia" w:hAnsi="Georgia" w:cs="Tahoma"/>
          <w:bCs/>
          <w:iCs/>
          <w:sz w:val="22"/>
          <w:szCs w:val="22"/>
        </w:rPr>
        <w:t>desta Escritura de Emissão</w:t>
      </w:r>
      <w:bookmarkEnd w:id="184"/>
      <w:r w:rsidRPr="00F75A72">
        <w:rPr>
          <w:rFonts w:ascii="Georgia" w:hAnsi="Georgia" w:cs="Tahoma"/>
          <w:sz w:val="22"/>
          <w:szCs w:val="22"/>
        </w:rPr>
        <w:t xml:space="preserve"> aplicando-se o disposto na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_Ref89994333 \r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6.1.6</w:t>
      </w:r>
      <w:r w:rsidRPr="00F75A72">
        <w:rPr>
          <w:rFonts w:ascii="Georgia" w:hAnsi="Georgia" w:cs="Tahoma"/>
          <w:sz w:val="22"/>
          <w:szCs w:val="22"/>
        </w:rPr>
        <w:fldChar w:fldCharType="end"/>
      </w:r>
      <w:r w:rsidRPr="00F75A72">
        <w:rPr>
          <w:rFonts w:ascii="Georgia" w:hAnsi="Georgia" w:cs="Tahoma"/>
          <w:sz w:val="22"/>
          <w:szCs w:val="22"/>
        </w:rPr>
        <w:t xml:space="preserve"> e seguintes (cada um, um “</w:t>
      </w:r>
      <w:r w:rsidRPr="00F75A72">
        <w:rPr>
          <w:rFonts w:ascii="Georgia" w:hAnsi="Georgia" w:cs="Tahoma"/>
          <w:sz w:val="22"/>
          <w:szCs w:val="22"/>
          <w:u w:val="single"/>
        </w:rPr>
        <w:t>Evento de Vencimento Antecipado Não Automático</w:t>
      </w:r>
      <w:r w:rsidRPr="00F75A72">
        <w:rPr>
          <w:rFonts w:ascii="Georgia" w:hAnsi="Georgia" w:cs="Tahoma"/>
          <w:sz w:val="22"/>
          <w:szCs w:val="22"/>
        </w:rPr>
        <w:t>”):</w:t>
      </w:r>
      <w:bookmarkEnd w:id="185"/>
    </w:p>
    <w:p w14:paraId="49E93E41"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14061690" w14:textId="77777777" w:rsidR="00E65091" w:rsidRPr="00103D84" w:rsidRDefault="00E65091" w:rsidP="00B823FA">
      <w:pPr>
        <w:pStyle w:val="Textodocorpo"/>
        <w:numPr>
          <w:ilvl w:val="4"/>
          <w:numId w:val="10"/>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descumprimento, pela Emissora e/ou pelas Fiadoras, de qualquer obrigação não pecuniária prevista nesta Escritura de Emissão, não sanada no prazo de até 5 (cinco) Dias Úteis contado da data do referido descumprimento, exceto se outro prazo de cura estiver sido estabelecido nos termos desta Escritura de Emissão</w:t>
      </w:r>
      <w:r w:rsidRPr="00103D84">
        <w:rPr>
          <w:rFonts w:ascii="Georgia" w:hAnsi="Georgia"/>
          <w:color w:val="auto"/>
          <w:sz w:val="22"/>
          <w:lang w:val="pt-BR"/>
        </w:rPr>
        <w:t>;</w:t>
      </w:r>
    </w:p>
    <w:p w14:paraId="489C48B6"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2E9E4303" w14:textId="7FA5D33B" w:rsidR="00E65091" w:rsidRPr="00103D84" w:rsidRDefault="00E65091" w:rsidP="00B823FA">
      <w:pPr>
        <w:pStyle w:val="Textodocorpo"/>
        <w:numPr>
          <w:ilvl w:val="4"/>
          <w:numId w:val="10"/>
        </w:numPr>
        <w:shd w:val="clear" w:color="auto" w:fill="auto"/>
        <w:spacing w:after="0" w:line="320" w:lineRule="exact"/>
        <w:ind w:left="0" w:right="40" w:firstLine="0"/>
        <w:jc w:val="both"/>
        <w:rPr>
          <w:rFonts w:ascii="Georgia" w:hAnsi="Georgia"/>
          <w:color w:val="auto"/>
          <w:sz w:val="22"/>
        </w:rPr>
      </w:pPr>
      <w:bookmarkStart w:id="186" w:name="_Ref90378256"/>
      <w:r w:rsidRPr="00103D84">
        <w:rPr>
          <w:rFonts w:ascii="Georgia" w:hAnsi="Georgia"/>
          <w:color w:val="auto"/>
          <w:sz w:val="22"/>
        </w:rPr>
        <w:t xml:space="preserve">protestos de títulos contra a Emissora, as Fiadoras e/ou suas respectivas Controladas, na condição de devedora e/ou garantidora, cujo valor individual ou agregado seja igual ou superior a R$ 6.000.000,00 (seis milhões de reais) (ou seu equivalente em outras moedas), salvo se for validamente comprovado ao Agente Fiduciário, no prazo de até 20 (vinte) Dias </w:t>
      </w:r>
      <w:r w:rsidRPr="00103D84">
        <w:rPr>
          <w:rFonts w:ascii="Georgia" w:hAnsi="Georgia"/>
          <w:color w:val="auto"/>
          <w:sz w:val="22"/>
        </w:rPr>
        <w:lastRenderedPageBreak/>
        <w:t>Úteis da data em que for notificada do protesto, (a) que o protesto foi cancelado; (b) efetuado por erro ou má-fé de terceiros e desde que tenha sido cancelado e/ou suspenso, em qualquer hipótese; (c) que o protesto teve seus efeitos suspensos judicialmente, ou (d) que foi apresentada garantia em juízo, aceita pelo poder judiciário;</w:t>
      </w:r>
      <w:bookmarkEnd w:id="186"/>
    </w:p>
    <w:p w14:paraId="087D9C37"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55DEA074" w14:textId="126EA7DD" w:rsidR="00E65091" w:rsidRPr="00103D84" w:rsidRDefault="00E65091" w:rsidP="00B823FA">
      <w:pPr>
        <w:pStyle w:val="Textodocorpo"/>
        <w:numPr>
          <w:ilvl w:val="4"/>
          <w:numId w:val="10"/>
        </w:numPr>
        <w:shd w:val="clear" w:color="auto" w:fill="auto"/>
        <w:spacing w:after="0" w:line="320" w:lineRule="exact"/>
        <w:ind w:left="0" w:right="40" w:firstLine="0"/>
        <w:jc w:val="both"/>
        <w:rPr>
          <w:rFonts w:ascii="Georgia" w:hAnsi="Georgia"/>
          <w:b/>
          <w:color w:val="auto"/>
          <w:sz w:val="22"/>
        </w:rPr>
      </w:pPr>
      <w:bookmarkStart w:id="187" w:name="_Ref90378259"/>
      <w:r w:rsidRPr="00103D84">
        <w:rPr>
          <w:rFonts w:ascii="Georgia" w:hAnsi="Georgia"/>
          <w:color w:val="auto"/>
          <w:sz w:val="22"/>
        </w:rPr>
        <w:t>inadimplemento, desde que observados os eventuais prazos de cura previstos nos respectivos instrumentos, de qualquer obrigação pecuniária da Emissora e/ou das Fiadoras, na condição de devedora e/ou garantidora, contraídas no âmbito do mercado financeiro e/ou de capitais, local e/ou internacional, cujo valor individual ou agregado seja igual ou superior a R$ 6.000.000,00 (seis milhões de reais) (ou seu equivalente em outras moedas);</w:t>
      </w:r>
      <w:bookmarkEnd w:id="187"/>
      <w:r w:rsidRPr="00103D84">
        <w:rPr>
          <w:rFonts w:ascii="Georgia" w:hAnsi="Georgia"/>
          <w:color w:val="auto"/>
          <w:sz w:val="22"/>
        </w:rPr>
        <w:t xml:space="preserve"> </w:t>
      </w:r>
    </w:p>
    <w:p w14:paraId="58BE5E00" w14:textId="77777777" w:rsidR="00E65091" w:rsidRPr="00103D84" w:rsidRDefault="00E65091" w:rsidP="00B823FA">
      <w:pPr>
        <w:pStyle w:val="Textodocorpo"/>
        <w:shd w:val="clear" w:color="auto" w:fill="auto"/>
        <w:spacing w:after="0" w:line="320" w:lineRule="exact"/>
        <w:ind w:right="40"/>
        <w:jc w:val="both"/>
        <w:rPr>
          <w:rFonts w:ascii="Georgia" w:hAnsi="Georgia"/>
          <w:b/>
          <w:color w:val="auto"/>
          <w:sz w:val="22"/>
        </w:rPr>
      </w:pPr>
    </w:p>
    <w:p w14:paraId="1A291A5E" w14:textId="0558F8ED" w:rsidR="00E65091" w:rsidRPr="00F75A72" w:rsidRDefault="00E65091" w:rsidP="00B823FA">
      <w:pPr>
        <w:pStyle w:val="PargrafodaLista"/>
        <w:numPr>
          <w:ilvl w:val="4"/>
          <w:numId w:val="10"/>
        </w:numPr>
        <w:spacing w:after="0" w:line="320" w:lineRule="exact"/>
        <w:ind w:left="0" w:firstLine="0"/>
        <w:jc w:val="both"/>
        <w:rPr>
          <w:rFonts w:ascii="Georgia" w:hAnsi="Georgia" w:cs="Tahoma"/>
          <w:b/>
          <w:sz w:val="22"/>
          <w:szCs w:val="22"/>
          <w:lang w:val="pt-PT"/>
        </w:rPr>
      </w:pPr>
      <w:bookmarkStart w:id="188" w:name="_Hlk89942724"/>
      <w:bookmarkStart w:id="189" w:name="_Hlk76593904"/>
      <w:r w:rsidRPr="00F75A72">
        <w:rPr>
          <w:rFonts w:ascii="Georgia" w:hAnsi="Georgia" w:cs="Tahoma"/>
          <w:sz w:val="22"/>
          <w:szCs w:val="22"/>
        </w:rPr>
        <w:t xml:space="preserve">descumprimento de qualquer decisão judicial e/ou arbitral de exigibilidade imediata contra a Emissora, as Fiadoras e/ou qualquer de suas </w:t>
      </w:r>
      <w:proofErr w:type="gramStart"/>
      <w:r w:rsidRPr="00F75A72">
        <w:rPr>
          <w:rFonts w:ascii="Georgia" w:hAnsi="Georgia" w:cs="Tahoma"/>
          <w:sz w:val="22"/>
          <w:szCs w:val="22"/>
        </w:rPr>
        <w:t>respectivas Controladas</w:t>
      </w:r>
      <w:proofErr w:type="gramEnd"/>
      <w:r w:rsidRPr="00F75A72">
        <w:rPr>
          <w:rFonts w:ascii="Georgia" w:hAnsi="Georgia" w:cs="Tahoma"/>
          <w:sz w:val="22"/>
          <w:szCs w:val="22"/>
        </w:rPr>
        <w:t>, em valor individual ou agregado igual ou superior a R$ 6.000.000,00 (seis milhões de reais) (ou seu equivalente em outras moedas), exceto no caso de obtenção, pela Emissora, pelas Fiadoras e/ou por qualquer de suas respectivas Controladas, conforme o caso, de efeito suspensivo da respectiva decisão, dentro do prazo legal</w:t>
      </w:r>
      <w:bookmarkEnd w:id="188"/>
      <w:r w:rsidRPr="00F75A72">
        <w:rPr>
          <w:rFonts w:ascii="Georgia" w:hAnsi="Georgia" w:cs="Tahoma"/>
          <w:sz w:val="22"/>
          <w:szCs w:val="22"/>
        </w:rPr>
        <w:t>;</w:t>
      </w:r>
      <w:bookmarkEnd w:id="189"/>
      <w:r w:rsidRPr="00F75A72">
        <w:rPr>
          <w:rFonts w:ascii="Georgia" w:hAnsi="Georgia" w:cs="Tahoma"/>
          <w:sz w:val="22"/>
          <w:szCs w:val="22"/>
        </w:rPr>
        <w:t xml:space="preserve"> </w:t>
      </w:r>
    </w:p>
    <w:p w14:paraId="35E53EFF" w14:textId="77777777" w:rsidR="00E65091" w:rsidRPr="00F75A72" w:rsidRDefault="00E65091" w:rsidP="00B823FA">
      <w:pPr>
        <w:pStyle w:val="PargrafodaLista"/>
        <w:spacing w:after="0" w:line="320" w:lineRule="exact"/>
        <w:ind w:left="0"/>
        <w:jc w:val="both"/>
        <w:rPr>
          <w:rFonts w:ascii="Georgia" w:hAnsi="Georgia" w:cs="Tahoma"/>
          <w:b/>
          <w:sz w:val="22"/>
          <w:szCs w:val="22"/>
          <w:lang w:val="pt-PT"/>
        </w:rPr>
      </w:pPr>
    </w:p>
    <w:p w14:paraId="36AE94FA" w14:textId="4677354D" w:rsidR="00E65091" w:rsidRPr="00103D84" w:rsidRDefault="00E65091" w:rsidP="00B823FA">
      <w:pPr>
        <w:pStyle w:val="Textodocorpo"/>
        <w:numPr>
          <w:ilvl w:val="4"/>
          <w:numId w:val="10"/>
        </w:numPr>
        <w:shd w:val="clear" w:color="auto" w:fill="auto"/>
        <w:spacing w:after="0" w:line="320" w:lineRule="exact"/>
        <w:ind w:left="0" w:right="40" w:firstLine="0"/>
        <w:jc w:val="both"/>
        <w:rPr>
          <w:rFonts w:ascii="Georgia" w:hAnsi="Georgia"/>
          <w:b/>
          <w:color w:val="auto"/>
          <w:sz w:val="22"/>
        </w:rPr>
      </w:pPr>
      <w:bookmarkStart w:id="190" w:name="_Ref90378262"/>
      <w:r w:rsidRPr="00103D84">
        <w:rPr>
          <w:rFonts w:ascii="Georgia" w:hAnsi="Georgia"/>
          <w:color w:val="auto"/>
          <w:sz w:val="22"/>
        </w:rPr>
        <w:t>descumprimento de qualquer decisão administrativa irrecorrível contra a Emissora, as Fiadoras e/ou qualquer de suas respectivas Controladas, em valor individual ou agregado igual ou superior a R$ 6.000.000,00 (seis milhões de reais) (ou seu equivalente em outras moedas), desde que a Emissora, as Fiadoras e/ou qualquer de suas respectivas Controladas, conforme aplicável, deixe de impugnar judicialmente a referida decisão administrativa no prazo de até 15 (quinze) Dias Úteis contado da data da publicação da referida decisão administrativa;</w:t>
      </w:r>
      <w:bookmarkEnd w:id="190"/>
      <w:r w:rsidRPr="00103D84">
        <w:rPr>
          <w:rFonts w:ascii="Georgia" w:hAnsi="Georgia"/>
          <w:color w:val="auto"/>
          <w:sz w:val="22"/>
        </w:rPr>
        <w:t xml:space="preserve"> </w:t>
      </w:r>
    </w:p>
    <w:p w14:paraId="62961A94" w14:textId="77777777" w:rsidR="00E65091" w:rsidRPr="00103D84" w:rsidRDefault="00E65091" w:rsidP="00B823FA">
      <w:pPr>
        <w:pStyle w:val="Textodocorpo"/>
        <w:shd w:val="clear" w:color="auto" w:fill="auto"/>
        <w:spacing w:after="0" w:line="320" w:lineRule="exact"/>
        <w:ind w:right="40"/>
        <w:jc w:val="both"/>
        <w:rPr>
          <w:rFonts w:ascii="Georgia" w:hAnsi="Georgia"/>
          <w:b/>
          <w:color w:val="auto"/>
          <w:sz w:val="22"/>
        </w:rPr>
      </w:pPr>
    </w:p>
    <w:p w14:paraId="33867EDA" w14:textId="638D5932" w:rsidR="00E65091" w:rsidRPr="008A68E8" w:rsidRDefault="00E65091" w:rsidP="00B823FA">
      <w:pPr>
        <w:pStyle w:val="Textodocorpo"/>
        <w:numPr>
          <w:ilvl w:val="4"/>
          <w:numId w:val="10"/>
        </w:numPr>
        <w:shd w:val="clear" w:color="auto" w:fill="auto"/>
        <w:spacing w:after="0" w:line="320" w:lineRule="exact"/>
        <w:ind w:left="0" w:right="40" w:firstLine="0"/>
        <w:jc w:val="both"/>
        <w:rPr>
          <w:rFonts w:ascii="Georgia" w:hAnsi="Georgia"/>
          <w:color w:val="auto"/>
          <w:sz w:val="22"/>
        </w:rPr>
      </w:pPr>
      <w:bookmarkStart w:id="191" w:name="_Ref90378271"/>
      <w:r w:rsidRPr="00103D84">
        <w:rPr>
          <w:rFonts w:ascii="Georgia" w:hAnsi="Georgia"/>
          <w:color w:val="auto"/>
          <w:sz w:val="22"/>
        </w:rPr>
        <w:t>prestação, pela Emissora e/ou pelas Fiadoras, de fianças, avais ou qualquer outra forma de garantia fidejussória, em valor individual ou agregado igual e/ou superior a R$ </w:t>
      </w:r>
      <w:bookmarkStart w:id="192" w:name="_cp_change_178"/>
      <w:r w:rsidRPr="00F75A72">
        <w:rPr>
          <w:rFonts w:ascii="Georgia" w:hAnsi="Georgia" w:cs="Tahoma"/>
          <w:color w:val="auto"/>
          <w:sz w:val="22"/>
          <w:szCs w:val="22"/>
          <w:u w:color="0000FF"/>
        </w:rPr>
        <w:t>25</w:t>
      </w:r>
      <w:r w:rsidRPr="008A68E8">
        <w:rPr>
          <w:rFonts w:ascii="Georgia" w:hAnsi="Georgia"/>
          <w:color w:val="auto"/>
          <w:sz w:val="22"/>
          <w:u w:color="0000FF"/>
        </w:rPr>
        <w:t>.000.000,00 (</w:t>
      </w:r>
      <w:r w:rsidRPr="00F75A72">
        <w:rPr>
          <w:rFonts w:ascii="Georgia" w:hAnsi="Georgia" w:cs="Tahoma"/>
          <w:color w:val="auto"/>
          <w:sz w:val="22"/>
          <w:szCs w:val="22"/>
          <w:u w:color="0000FF"/>
        </w:rPr>
        <w:t>vinte e cinco</w:t>
      </w:r>
      <w:bookmarkEnd w:id="192"/>
      <w:r w:rsidRPr="008A68E8">
        <w:rPr>
          <w:rFonts w:ascii="Georgia" w:hAnsi="Georgia"/>
          <w:color w:val="auto"/>
          <w:sz w:val="22"/>
        </w:rPr>
        <w:t xml:space="preserve"> milhões de reais) (ou seu equivalente em outras moedas), exceto se (a) mediante a prévia aprovação pelos Debenturistas representando, no mínimo, 75% (setenta e cinco por cento) das Debêntures em Circulação; (b) nos casos de outorga de fianças, avais ou qualquer outra forma de garantia fidejussória pela Emissora e/ou pelas Fiadoras para benefício da Emissora, das Fiadoras e/ou de quaisquer de suas respectivas Controladas e/ou coligadas; ou (c) nos casos de outorga de fianças, avais ou qualquer outra forma de garantia fidejussória pela Emissora e/ou pelas Fiadoras no âmbito de quaisquer dívidas contratadas pela Emissora, pelas Fiadoras e/ou por quaisquer de suas respectivas Controladas e/ou coligadas no âmbito do mercado financeiro e/ou de capitais, local e/ou internacional;</w:t>
      </w:r>
      <w:bookmarkEnd w:id="191"/>
    </w:p>
    <w:p w14:paraId="49BD37ED" w14:textId="77777777" w:rsidR="00E65091" w:rsidRPr="008A68E8" w:rsidRDefault="00E65091" w:rsidP="00B823FA">
      <w:pPr>
        <w:pStyle w:val="Textodocorpo"/>
        <w:shd w:val="clear" w:color="auto" w:fill="auto"/>
        <w:spacing w:after="0" w:line="320" w:lineRule="exact"/>
        <w:ind w:right="40"/>
        <w:jc w:val="both"/>
        <w:rPr>
          <w:rFonts w:ascii="Georgia" w:hAnsi="Georgia"/>
          <w:color w:val="auto"/>
          <w:sz w:val="22"/>
        </w:rPr>
      </w:pPr>
    </w:p>
    <w:p w14:paraId="7B176AEB" w14:textId="4B90C2BB" w:rsidR="00E65091" w:rsidRPr="00103D84" w:rsidRDefault="004F3C06" w:rsidP="00B823FA">
      <w:pPr>
        <w:pStyle w:val="Textodocorpo"/>
        <w:numPr>
          <w:ilvl w:val="4"/>
          <w:numId w:val="10"/>
        </w:numPr>
        <w:shd w:val="clear" w:color="auto" w:fill="auto"/>
        <w:spacing w:after="0" w:line="320" w:lineRule="exact"/>
        <w:ind w:left="0" w:right="40" w:firstLine="0"/>
        <w:jc w:val="both"/>
        <w:rPr>
          <w:rFonts w:ascii="Georgia" w:hAnsi="Georgia"/>
          <w:color w:val="auto"/>
          <w:sz w:val="22"/>
        </w:rPr>
      </w:pPr>
      <w:bookmarkStart w:id="193" w:name="_Ref447705893"/>
      <w:r w:rsidRPr="008A68E8">
        <w:rPr>
          <w:rFonts w:ascii="Georgia" w:hAnsi="Georgia"/>
          <w:color w:val="auto"/>
          <w:sz w:val="22"/>
          <w:lang w:val="pt-BR"/>
        </w:rPr>
        <w:lastRenderedPageBreak/>
        <w:t xml:space="preserve">venda, cessão, </w:t>
      </w:r>
      <w:r w:rsidR="008B70AF">
        <w:rPr>
          <w:rFonts w:ascii="Georgia" w:hAnsi="Georgia" w:cs="Tahoma"/>
          <w:color w:val="auto"/>
          <w:sz w:val="22"/>
          <w:szCs w:val="22"/>
          <w:lang w:val="pt-BR"/>
        </w:rPr>
        <w:t>locação</w:t>
      </w:r>
      <w:r w:rsidRPr="008A68E8" w:rsidDel="004F3C06">
        <w:rPr>
          <w:rFonts w:ascii="Georgia" w:hAnsi="Georgia"/>
          <w:color w:val="auto"/>
          <w:sz w:val="22"/>
          <w:lang w:val="pt-BR"/>
        </w:rPr>
        <w:t xml:space="preserve"> </w:t>
      </w:r>
      <w:r w:rsidR="00E65091" w:rsidRPr="00103D84">
        <w:rPr>
          <w:rFonts w:ascii="Georgia" w:hAnsi="Georgia"/>
          <w:color w:val="auto"/>
          <w:sz w:val="22"/>
        </w:rPr>
        <w:t xml:space="preserve">ou qualquer forma de alienação de ativos pela Emissora e/ou pelas Fiadoras que represente, em valor individual ou agregado, superior 10% (dez por cento) do patrimônio líquido da Emissora ou das Fiadoras, conforme o caso, conforme as suas últimas demonstrações financeiras divulgadas na data do evento, </w:t>
      </w:r>
      <w:bookmarkEnd w:id="193"/>
      <w:r w:rsidR="00E65091" w:rsidRPr="00103D84">
        <w:rPr>
          <w:rFonts w:ascii="Georgia" w:hAnsi="Georgia"/>
          <w:color w:val="auto"/>
          <w:sz w:val="22"/>
        </w:rPr>
        <w:t xml:space="preserve">exceto (a) por </w:t>
      </w:r>
      <w:bookmarkStart w:id="194" w:name="_cp_change_183"/>
      <w:bookmarkStart w:id="195" w:name="_Hlk120881795"/>
      <w:r w:rsidRPr="004F3C06">
        <w:rPr>
          <w:rFonts w:ascii="Georgia" w:hAnsi="Georgia" w:cs="Tahoma"/>
          <w:color w:val="auto"/>
          <w:sz w:val="22"/>
          <w:szCs w:val="22"/>
          <w:lang w:val="pt-BR"/>
        </w:rPr>
        <w:t xml:space="preserve">venda, </w:t>
      </w:r>
      <w:r w:rsidRPr="008A68E8">
        <w:rPr>
          <w:rFonts w:ascii="Georgia" w:hAnsi="Georgia"/>
          <w:color w:val="auto"/>
          <w:sz w:val="22"/>
          <w:lang w:val="pt-BR"/>
        </w:rPr>
        <w:t xml:space="preserve">cessão, </w:t>
      </w:r>
      <w:r w:rsidR="00A157FC">
        <w:rPr>
          <w:rFonts w:ascii="Georgia" w:hAnsi="Georgia"/>
          <w:color w:val="auto"/>
          <w:sz w:val="22"/>
          <w:lang w:val="pt-BR"/>
        </w:rPr>
        <w:t xml:space="preserve">locação, </w:t>
      </w:r>
      <w:r w:rsidRPr="008A68E8">
        <w:rPr>
          <w:rFonts w:ascii="Georgia" w:hAnsi="Georgia"/>
          <w:color w:val="auto"/>
          <w:sz w:val="22"/>
          <w:lang w:val="pt-BR"/>
        </w:rPr>
        <w:t>alienação e/ou transferência</w:t>
      </w:r>
      <w:r w:rsidRPr="004F3C06" w:rsidDel="004F3C06">
        <w:rPr>
          <w:rFonts w:ascii="Georgia" w:hAnsi="Georgia" w:cs="Tahoma"/>
          <w:color w:val="auto"/>
          <w:sz w:val="22"/>
          <w:szCs w:val="22"/>
          <w:lang w:val="pt-BR"/>
        </w:rPr>
        <w:t xml:space="preserve"> </w:t>
      </w:r>
      <w:r w:rsidRPr="00F75A72">
        <w:rPr>
          <w:rFonts w:ascii="Georgia" w:hAnsi="Georgia" w:cs="Tahoma"/>
          <w:color w:val="auto"/>
          <w:sz w:val="22"/>
          <w:szCs w:val="22"/>
        </w:rPr>
        <w:t>ou qualquer forma de alienação</w:t>
      </w:r>
      <w:r w:rsidRPr="00103D84">
        <w:rPr>
          <w:rFonts w:ascii="Georgia" w:hAnsi="Georgia"/>
          <w:color w:val="auto"/>
          <w:sz w:val="22"/>
        </w:rPr>
        <w:t xml:space="preserve"> </w:t>
      </w:r>
      <w:bookmarkEnd w:id="194"/>
      <w:bookmarkEnd w:id="195"/>
      <w:r w:rsidR="00E65091" w:rsidRPr="00103D84">
        <w:rPr>
          <w:rFonts w:ascii="Georgia" w:hAnsi="Georgia"/>
          <w:color w:val="auto"/>
          <w:sz w:val="22"/>
        </w:rPr>
        <w:t>de ativo(s) para qualquer Controlada desde que seja ou se torne (antes do evento) garantidora da Emissão; (b) se realizadas para substituição de bens em razão de desgaste, depreciação e/ou obsolescência devendo tal situação ser comprovada pela Emissora em até 5 (cinco) Dias Úteis; ou (c) por cessão de recebíveis pela Emissora e/ou pelas Fiadoras;</w:t>
      </w:r>
    </w:p>
    <w:p w14:paraId="4C6DA1D2"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24E5D739" w14:textId="77777777" w:rsidR="00E65091" w:rsidRPr="00103D84" w:rsidRDefault="00E65091" w:rsidP="00B823FA">
      <w:pPr>
        <w:pStyle w:val="Textodocorpo"/>
        <w:numPr>
          <w:ilvl w:val="4"/>
          <w:numId w:val="10"/>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 xml:space="preserve">se for verificada a invalidade, ineficácia, nulidade ou inexequibilidade de quaisquer disposições desta Escritura de Emissão, bem como de seus aditamentos, por meio de decisão judicial cujos efeitos não tenham sido suspensos ou revertidos pela Emissora no prazo de até 15 (quinze) Dias Úteis contado de tal decisão, ou no prazo legal; </w:t>
      </w:r>
    </w:p>
    <w:p w14:paraId="207E68B2"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2C8336FA" w14:textId="29E7E24C" w:rsidR="00E65091" w:rsidRPr="00103D84" w:rsidRDefault="00E65091" w:rsidP="00B823FA">
      <w:pPr>
        <w:pStyle w:val="Textodocorpo"/>
        <w:numPr>
          <w:ilvl w:val="4"/>
          <w:numId w:val="10"/>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comprovação, conforme verificado pelo Agente Fiduciário, de que quaisquer das declarações prestadas pela Emissora e/ou pelas Fiadoras nesta Escritura de Emissão e/ou nos demais documentos da Emissão, conforme aplicável, são incorretas, inconsistentes, incompletas ou insuficientes em quaisquer de seus aspectos materiais, em qualquer caso, na data em que foram prestadas;</w:t>
      </w:r>
    </w:p>
    <w:p w14:paraId="40E0E525"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0EC38B7E" w14:textId="77777777" w:rsidR="00E65091" w:rsidRPr="00103D84" w:rsidRDefault="00E65091" w:rsidP="00B823FA">
      <w:pPr>
        <w:pStyle w:val="Textodocorpo"/>
        <w:numPr>
          <w:ilvl w:val="4"/>
          <w:numId w:val="10"/>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descumprimento, pela Emissora e/ou pelas Fiadoras, da Legislação Socioambiental (conforme definido abaixo), exceto por aquelas (a) questionadas nas esferas judiciais e/ou administrativas e cuja aplicabilidade e/ou exigibilidade estejam suspensas; ou (b) cujo descumprimento não resulte em um Efeito Adverso Relevante (conforme abaixo definido);</w:t>
      </w:r>
    </w:p>
    <w:p w14:paraId="7ECB2C73"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53752326" w14:textId="4C73E6A7" w:rsidR="00E65091" w:rsidRPr="00103D84" w:rsidRDefault="00E65091" w:rsidP="00B823FA">
      <w:pPr>
        <w:pStyle w:val="Textodocorpo"/>
        <w:numPr>
          <w:ilvl w:val="4"/>
          <w:numId w:val="10"/>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 xml:space="preserve">oferecimento de denúncia contra a Emissora, as Fiadoras e/ou qualquer de suas respectivas Controladas, ou ainda de seus respectivos administradores (no estrito exercício de suas funções), em decorrência do </w:t>
      </w:r>
      <w:bookmarkStart w:id="196" w:name="_Hlk91260416"/>
      <w:r w:rsidRPr="00103D84">
        <w:rPr>
          <w:rFonts w:ascii="Georgia" w:hAnsi="Georgia"/>
          <w:color w:val="auto"/>
          <w:sz w:val="22"/>
        </w:rPr>
        <w:t xml:space="preserve">descumprimento das normas que lhe são aplicáveis que versam sobre atos de corrupção e/ou atos lesivos contra a administração pública, nacionais ou estrangeiras, na forma da Lei nº 12.846, de 1º de agosto de 2013, conforme alterada, do Decreto nº </w:t>
      </w:r>
      <w:bookmarkStart w:id="197" w:name="_cp_change_186"/>
      <w:r w:rsidRPr="00F75A72">
        <w:rPr>
          <w:rFonts w:ascii="Georgia" w:hAnsi="Georgia" w:cs="Tahoma"/>
          <w:color w:val="auto"/>
          <w:sz w:val="22"/>
          <w:szCs w:val="22"/>
          <w:u w:color="0000FF"/>
        </w:rPr>
        <w:t>11.129</w:t>
      </w:r>
      <w:bookmarkEnd w:id="197"/>
      <w:r w:rsidRPr="008A68E8">
        <w:rPr>
          <w:rFonts w:ascii="Georgia" w:hAnsi="Georgia"/>
          <w:color w:val="auto"/>
          <w:sz w:val="22"/>
        </w:rPr>
        <w:t xml:space="preserve">, de </w:t>
      </w:r>
      <w:bookmarkStart w:id="198" w:name="_cp_change_188"/>
      <w:r w:rsidRPr="00F75A72">
        <w:rPr>
          <w:rFonts w:ascii="Georgia" w:hAnsi="Georgia" w:cs="Tahoma"/>
          <w:color w:val="auto"/>
          <w:sz w:val="22"/>
          <w:szCs w:val="22"/>
          <w:u w:color="0000FF"/>
        </w:rPr>
        <w:t>11</w:t>
      </w:r>
      <w:bookmarkEnd w:id="198"/>
      <w:r w:rsidRPr="008A68E8">
        <w:rPr>
          <w:rFonts w:ascii="Georgia" w:hAnsi="Georgia"/>
          <w:color w:val="auto"/>
          <w:sz w:val="22"/>
        </w:rPr>
        <w:t xml:space="preserve"> de </w:t>
      </w:r>
      <w:bookmarkStart w:id="199" w:name="_cp_change_190"/>
      <w:r w:rsidRPr="00F75A72">
        <w:rPr>
          <w:rFonts w:ascii="Georgia" w:hAnsi="Georgia" w:cs="Tahoma"/>
          <w:color w:val="auto"/>
          <w:sz w:val="22"/>
          <w:szCs w:val="22"/>
          <w:u w:color="0000FF"/>
        </w:rPr>
        <w:t>julho</w:t>
      </w:r>
      <w:bookmarkEnd w:id="199"/>
      <w:r w:rsidRPr="008A68E8">
        <w:rPr>
          <w:rFonts w:ascii="Georgia" w:hAnsi="Georgia"/>
          <w:color w:val="auto"/>
          <w:sz w:val="22"/>
        </w:rPr>
        <w:t xml:space="preserve"> de </w:t>
      </w:r>
      <w:bookmarkStart w:id="200" w:name="_cp_change_192"/>
      <w:r w:rsidRPr="00F75A72">
        <w:rPr>
          <w:rFonts w:ascii="Georgia" w:hAnsi="Georgia" w:cs="Tahoma"/>
          <w:color w:val="auto"/>
          <w:sz w:val="22"/>
          <w:szCs w:val="22"/>
          <w:u w:color="0000FF"/>
        </w:rPr>
        <w:t>2022</w:t>
      </w:r>
      <w:bookmarkEnd w:id="200"/>
      <w:r w:rsidRPr="00103D84">
        <w:rPr>
          <w:rFonts w:ascii="Georgia" w:hAnsi="Georgia"/>
          <w:color w:val="auto"/>
          <w:sz w:val="22"/>
        </w:rPr>
        <w:t xml:space="preserve">, conforme alterado, e do Decreto Lei nº 2.848 de 7 de setembro de 1940, conforme alterada, e, conforme aplicáveis, do </w:t>
      </w:r>
      <w:r w:rsidRPr="00103D84">
        <w:rPr>
          <w:rFonts w:ascii="Georgia" w:hAnsi="Georgia"/>
          <w:i/>
          <w:color w:val="auto"/>
          <w:sz w:val="22"/>
        </w:rPr>
        <w:t>U.S. Foreign Corrupt Practices Act of 1977</w:t>
      </w:r>
      <w:r w:rsidRPr="00103D84">
        <w:rPr>
          <w:rFonts w:ascii="Georgia" w:hAnsi="Georgia"/>
          <w:color w:val="auto"/>
          <w:sz w:val="22"/>
        </w:rPr>
        <w:t xml:space="preserve"> e do </w:t>
      </w:r>
      <w:r w:rsidRPr="00103D84">
        <w:rPr>
          <w:rFonts w:ascii="Georgia" w:hAnsi="Georgia"/>
          <w:i/>
          <w:color w:val="auto"/>
          <w:sz w:val="22"/>
        </w:rPr>
        <w:t>UK Bribery Act 2010</w:t>
      </w:r>
      <w:r w:rsidRPr="00103D84">
        <w:rPr>
          <w:rFonts w:ascii="Georgia" w:hAnsi="Georgia"/>
          <w:color w:val="auto"/>
          <w:sz w:val="22"/>
        </w:rPr>
        <w:t xml:space="preserve"> e demais leis e normas correlatas (em conjunto “</w:t>
      </w:r>
      <w:r w:rsidRPr="00103D84">
        <w:rPr>
          <w:rFonts w:ascii="Georgia" w:hAnsi="Georgia"/>
          <w:color w:val="auto"/>
          <w:sz w:val="22"/>
          <w:u w:val="single"/>
        </w:rPr>
        <w:t>Leis Anticorrupção</w:t>
      </w:r>
      <w:r w:rsidRPr="00103D84">
        <w:rPr>
          <w:rFonts w:ascii="Georgia" w:hAnsi="Georgia"/>
          <w:color w:val="auto"/>
          <w:sz w:val="22"/>
        </w:rPr>
        <w:t>”)</w:t>
      </w:r>
      <w:bookmarkEnd w:id="196"/>
      <w:r w:rsidRPr="00103D84">
        <w:rPr>
          <w:rFonts w:ascii="Georgia" w:hAnsi="Georgia"/>
          <w:color w:val="auto"/>
          <w:sz w:val="22"/>
        </w:rPr>
        <w:t>; e</w:t>
      </w:r>
    </w:p>
    <w:p w14:paraId="4FD24DE2"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5202B237" w14:textId="77777777" w:rsidR="00E65091" w:rsidRPr="00103D84" w:rsidRDefault="00E65091" w:rsidP="00B823FA">
      <w:pPr>
        <w:pStyle w:val="Textodocorpo"/>
        <w:numPr>
          <w:ilvl w:val="4"/>
          <w:numId w:val="10"/>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 xml:space="preserve">descumprimento, pela Emissora, do seguinte índice financeiro, o qual será apurado anualmente, com base nas demonstrações financeiras consolidadas da Emissora, calculado pela Emissora e verificado pelo Agente Fiduciário, sendo a primeira apuração com base nas </w:t>
      </w:r>
      <w:r w:rsidRPr="00103D84">
        <w:rPr>
          <w:rFonts w:ascii="Georgia" w:hAnsi="Georgia"/>
          <w:color w:val="auto"/>
          <w:sz w:val="22"/>
        </w:rPr>
        <w:lastRenderedPageBreak/>
        <w:t>demonstrações financeiras consolidadas da Emissora referentes ao exercício social a ser encerrado em 31 de dezembro de 2022: razão entre Dívida Líquida e EBITDA inferior ou igual a 3,00 (três) (“</w:t>
      </w:r>
      <w:r w:rsidRPr="00103D84">
        <w:rPr>
          <w:rFonts w:ascii="Georgia" w:hAnsi="Georgia"/>
          <w:color w:val="auto"/>
          <w:sz w:val="22"/>
          <w:u w:val="single"/>
        </w:rPr>
        <w:t>Índice Financeiro</w:t>
      </w:r>
      <w:r w:rsidRPr="00103D84">
        <w:rPr>
          <w:rFonts w:ascii="Georgia" w:hAnsi="Georgia"/>
          <w:color w:val="auto"/>
          <w:sz w:val="22"/>
        </w:rPr>
        <w:t xml:space="preserve">”). </w:t>
      </w:r>
    </w:p>
    <w:p w14:paraId="4C7BBD06"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420F6F3D" w14:textId="77777777" w:rsidR="00E65091" w:rsidRPr="00103D84" w:rsidRDefault="00E65091" w:rsidP="00B823FA">
      <w:pPr>
        <w:pStyle w:val="Textodocorpo"/>
        <w:numPr>
          <w:ilvl w:val="3"/>
          <w:numId w:val="6"/>
        </w:numPr>
        <w:shd w:val="clear" w:color="auto" w:fill="auto"/>
        <w:spacing w:after="0" w:line="320" w:lineRule="exact"/>
        <w:ind w:right="40"/>
        <w:jc w:val="both"/>
        <w:rPr>
          <w:rFonts w:ascii="Georgia" w:hAnsi="Georgia"/>
          <w:color w:val="auto"/>
          <w:sz w:val="22"/>
        </w:rPr>
      </w:pPr>
      <w:r w:rsidRPr="00103D84">
        <w:rPr>
          <w:rFonts w:ascii="Georgia" w:hAnsi="Georgia"/>
          <w:color w:val="auto"/>
          <w:sz w:val="22"/>
        </w:rPr>
        <w:t>Para fins desta Escritura de Emissão, são adotadas as seguintes definições:</w:t>
      </w:r>
    </w:p>
    <w:p w14:paraId="652B4BC1" w14:textId="77777777" w:rsidR="00E65091" w:rsidRPr="00103D84" w:rsidRDefault="00E65091" w:rsidP="00B823FA">
      <w:pPr>
        <w:pStyle w:val="Textodocorpo"/>
        <w:shd w:val="clear" w:color="auto" w:fill="auto"/>
        <w:spacing w:after="0" w:line="320" w:lineRule="exact"/>
        <w:ind w:left="709" w:right="40"/>
        <w:jc w:val="both"/>
        <w:rPr>
          <w:rFonts w:ascii="Georgia" w:hAnsi="Georgia"/>
          <w:color w:val="auto"/>
          <w:sz w:val="22"/>
        </w:rPr>
      </w:pPr>
    </w:p>
    <w:p w14:paraId="490607B9" w14:textId="77777777" w:rsidR="00E65091" w:rsidRPr="00103D84" w:rsidRDefault="00E65091" w:rsidP="00B823FA">
      <w:pPr>
        <w:pStyle w:val="Textodocorpo"/>
        <w:numPr>
          <w:ilvl w:val="5"/>
          <w:numId w:val="10"/>
        </w:numPr>
        <w:shd w:val="clear" w:color="auto" w:fill="auto"/>
        <w:spacing w:after="0" w:line="320" w:lineRule="exact"/>
        <w:ind w:left="709" w:right="40" w:firstLine="0"/>
        <w:jc w:val="both"/>
        <w:rPr>
          <w:rFonts w:ascii="Georgia" w:hAnsi="Georgia"/>
          <w:color w:val="auto"/>
          <w:sz w:val="22"/>
        </w:rPr>
      </w:pPr>
      <w:r w:rsidRPr="00103D84">
        <w:rPr>
          <w:rFonts w:ascii="Georgia" w:hAnsi="Georgia"/>
          <w:color w:val="auto"/>
          <w:sz w:val="22"/>
        </w:rPr>
        <w:t>“</w:t>
      </w:r>
      <w:r w:rsidRPr="00103D84">
        <w:rPr>
          <w:rFonts w:ascii="Georgia" w:hAnsi="Georgia"/>
          <w:color w:val="auto"/>
          <w:sz w:val="22"/>
          <w:u w:val="single"/>
        </w:rPr>
        <w:t>Dívida Líquida</w:t>
      </w:r>
      <w:r w:rsidRPr="00103D84">
        <w:rPr>
          <w:rFonts w:ascii="Georgia" w:hAnsi="Georgia"/>
          <w:color w:val="auto"/>
          <w:sz w:val="22"/>
        </w:rPr>
        <w:t xml:space="preserve">”: significa os Empréstimos e Financiamentos de curto e longo prazos, subtraídas as disponibilidades de caixa (somatório de Caixa e Equivalentes de Caixa, e Aplicações Financeiras); não são considerados os passivos e o caixa referentes ao Fundo de Investimento em Direitos Creditórios VerdeCard e os passivos decorrentes de contratos de arrendamentos de imóveis. Ou seja, “Dívida Líquida” = “Empréstimos e financiamentos” (Circulante) + “Empréstimos e financiamentos” (Não circulante) – “Caixa e equivalentes de caixa” – “Aplicações financeiras” + “Caixa e aplicações financeiras FIDC VerdeCard”; </w:t>
      </w:r>
    </w:p>
    <w:p w14:paraId="07633188" w14:textId="77777777" w:rsidR="00E65091" w:rsidRPr="00103D84" w:rsidRDefault="00E65091" w:rsidP="00B823FA">
      <w:pPr>
        <w:pStyle w:val="Textodocorpo"/>
        <w:shd w:val="clear" w:color="auto" w:fill="auto"/>
        <w:spacing w:after="0" w:line="320" w:lineRule="exact"/>
        <w:ind w:left="709" w:right="40"/>
        <w:jc w:val="both"/>
        <w:rPr>
          <w:rFonts w:ascii="Georgia" w:hAnsi="Georgia"/>
          <w:color w:val="auto"/>
          <w:sz w:val="22"/>
        </w:rPr>
      </w:pPr>
    </w:p>
    <w:p w14:paraId="036FE269" w14:textId="77777777" w:rsidR="00E65091" w:rsidRPr="00103D84" w:rsidRDefault="00E65091" w:rsidP="00B823FA">
      <w:pPr>
        <w:pStyle w:val="Textodocorpo"/>
        <w:numPr>
          <w:ilvl w:val="5"/>
          <w:numId w:val="10"/>
        </w:numPr>
        <w:shd w:val="clear" w:color="auto" w:fill="auto"/>
        <w:spacing w:after="0" w:line="320" w:lineRule="exact"/>
        <w:ind w:left="709" w:right="40" w:firstLine="0"/>
        <w:jc w:val="both"/>
        <w:rPr>
          <w:rFonts w:ascii="Georgia" w:hAnsi="Georgia"/>
          <w:color w:val="auto"/>
          <w:sz w:val="22"/>
        </w:rPr>
      </w:pPr>
      <w:r w:rsidRPr="00103D84">
        <w:rPr>
          <w:rFonts w:ascii="Georgia" w:hAnsi="Georgia"/>
          <w:color w:val="auto"/>
          <w:sz w:val="22"/>
        </w:rPr>
        <w:t>“</w:t>
      </w:r>
      <w:r w:rsidRPr="00103D84">
        <w:rPr>
          <w:rFonts w:ascii="Georgia" w:hAnsi="Georgia"/>
          <w:color w:val="auto"/>
          <w:sz w:val="22"/>
          <w:u w:val="single"/>
        </w:rPr>
        <w:t>EBITDA</w:t>
      </w:r>
      <w:r w:rsidRPr="00103D84">
        <w:rPr>
          <w:rFonts w:ascii="Georgia" w:hAnsi="Georgia"/>
          <w:color w:val="auto"/>
          <w:sz w:val="22"/>
        </w:rPr>
        <w:t>”: significa o lucro operacional antes de depreciação, amortização, receitas/despesas não operacionais e não recorrentes, resultado financeiro e impostos nos últimos 12 (doze) meses. Ou seja, “EBITDA” = “Lucro Operacional antes do Resultado Financeiro Líquido” – “Depreciação e amortização” - “receitas/despesas não operacionais e não recorrentes”.</w:t>
      </w:r>
    </w:p>
    <w:p w14:paraId="764D8BDD" w14:textId="77777777" w:rsidR="00E65091" w:rsidRPr="00103D84" w:rsidRDefault="00E65091" w:rsidP="00B823FA">
      <w:pPr>
        <w:pStyle w:val="Textodocorpo"/>
        <w:shd w:val="clear" w:color="auto" w:fill="auto"/>
        <w:spacing w:after="0" w:line="320" w:lineRule="exact"/>
        <w:ind w:left="709" w:right="40"/>
        <w:jc w:val="both"/>
        <w:rPr>
          <w:rFonts w:ascii="Georgia" w:hAnsi="Georgia"/>
          <w:color w:val="auto"/>
          <w:sz w:val="22"/>
        </w:rPr>
      </w:pPr>
    </w:p>
    <w:p w14:paraId="17FBA68E"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bookmarkStart w:id="201" w:name="_Ref417059643"/>
      <w:r w:rsidRPr="00F75A72">
        <w:rPr>
          <w:rFonts w:ascii="Georgia" w:hAnsi="Georgia" w:cs="Tahoma"/>
          <w:bCs/>
          <w:iCs/>
          <w:sz w:val="22"/>
          <w:szCs w:val="22"/>
        </w:rPr>
        <w:t xml:space="preserve">Os valores indicados nas cláusulas </w:t>
      </w:r>
      <w:r w:rsidRPr="00F75A72">
        <w:rPr>
          <w:rFonts w:ascii="Georgia" w:hAnsi="Georgia" w:cs="Tahoma"/>
          <w:sz w:val="22"/>
          <w:szCs w:val="22"/>
        </w:rPr>
        <w:fldChar w:fldCharType="begin"/>
      </w:r>
      <w:r w:rsidRPr="00F75A72">
        <w:rPr>
          <w:rFonts w:ascii="Georgia" w:hAnsi="Georgia" w:cs="Tahoma"/>
          <w:bCs/>
          <w:iCs/>
          <w:sz w:val="22"/>
          <w:szCs w:val="22"/>
        </w:rPr>
        <w:instrText xml:space="preserve"> REF _Ref503344856 \r \h </w:instrText>
      </w:r>
      <w:r w:rsidRPr="00F75A72">
        <w:rPr>
          <w:rFonts w:ascii="Georgia" w:hAnsi="Georgia" w:cs="Tahoma"/>
          <w:sz w:val="22"/>
          <w:szCs w:val="22"/>
        </w:rPr>
        <w:instrText xml:space="preserve">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bCs/>
          <w:iCs/>
          <w:sz w:val="22"/>
          <w:szCs w:val="22"/>
        </w:rPr>
        <w:t>6.1.2</w:t>
      </w:r>
      <w:r w:rsidRPr="00F75A72">
        <w:rPr>
          <w:rFonts w:ascii="Georgia" w:hAnsi="Georgia" w:cs="Tahoma"/>
          <w:sz w:val="22"/>
          <w:szCs w:val="22"/>
        </w:rPr>
        <w:fldChar w:fldCharType="end"/>
      </w:r>
      <w:r w:rsidRPr="00F75A72">
        <w:rPr>
          <w:rFonts w:ascii="Georgia" w:hAnsi="Georgia" w:cs="Tahoma"/>
          <w:sz w:val="22"/>
          <w:szCs w:val="22"/>
        </w:rPr>
        <w:t xml:space="preserve"> </w:t>
      </w:r>
      <w:r w:rsidRPr="00F75A72">
        <w:rPr>
          <w:rFonts w:ascii="Georgia" w:hAnsi="Georgia" w:cs="Tahoma"/>
          <w:sz w:val="22"/>
          <w:szCs w:val="22"/>
        </w:rPr>
        <w:fldChar w:fldCharType="begin"/>
      </w:r>
      <w:r w:rsidRPr="00F75A72">
        <w:rPr>
          <w:rFonts w:ascii="Georgia" w:hAnsi="Georgia" w:cs="Tahoma"/>
          <w:sz w:val="22"/>
          <w:szCs w:val="22"/>
        </w:rPr>
        <w:instrText xml:space="preserve"> REF _Ref90378236 \r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(v)</w:t>
      </w:r>
      <w:r w:rsidRPr="00F75A72">
        <w:rPr>
          <w:rFonts w:ascii="Georgia" w:hAnsi="Georgia" w:cs="Tahoma"/>
          <w:sz w:val="22"/>
          <w:szCs w:val="22"/>
        </w:rPr>
        <w:fldChar w:fldCharType="end"/>
      </w:r>
      <w:r w:rsidRPr="00F75A72">
        <w:rPr>
          <w:rFonts w:ascii="Georgia" w:hAnsi="Georgia" w:cs="Tahoma"/>
          <w:sz w:val="22"/>
          <w:szCs w:val="22"/>
        </w:rPr>
        <w:t xml:space="preserve"> </w:t>
      </w:r>
      <w:r w:rsidRPr="00F75A72">
        <w:rPr>
          <w:rFonts w:ascii="Georgia" w:hAnsi="Georgia" w:cs="Tahoma"/>
          <w:bCs/>
          <w:iCs/>
          <w:sz w:val="22"/>
          <w:szCs w:val="22"/>
        </w:rPr>
        <w:t xml:space="preserve">e </w:t>
      </w:r>
      <w:r w:rsidRPr="00F75A72">
        <w:rPr>
          <w:rFonts w:ascii="Georgia" w:hAnsi="Georgia" w:cs="Tahoma"/>
          <w:bCs/>
          <w:iCs/>
          <w:sz w:val="22"/>
          <w:szCs w:val="22"/>
        </w:rPr>
        <w:fldChar w:fldCharType="begin"/>
      </w:r>
      <w:r w:rsidRPr="00F75A72">
        <w:rPr>
          <w:rFonts w:ascii="Georgia" w:hAnsi="Georgia" w:cs="Tahoma"/>
          <w:bCs/>
          <w:iCs/>
          <w:sz w:val="22"/>
          <w:szCs w:val="22"/>
        </w:rPr>
        <w:instrText xml:space="preserve"> REF _Ref50969100 \r \h  \* MERGEFORMAT </w:instrText>
      </w:r>
      <w:r w:rsidRPr="00F75A72">
        <w:rPr>
          <w:rFonts w:ascii="Georgia" w:hAnsi="Georgia" w:cs="Tahoma"/>
          <w:bCs/>
          <w:iCs/>
          <w:sz w:val="22"/>
          <w:szCs w:val="22"/>
        </w:rPr>
      </w:r>
      <w:r w:rsidRPr="00F75A72">
        <w:rPr>
          <w:rFonts w:ascii="Georgia" w:hAnsi="Georgia" w:cs="Tahoma"/>
          <w:bCs/>
          <w:iCs/>
          <w:sz w:val="22"/>
          <w:szCs w:val="22"/>
        </w:rPr>
        <w:fldChar w:fldCharType="separate"/>
      </w:r>
      <w:r w:rsidRPr="00F75A72">
        <w:rPr>
          <w:rFonts w:ascii="Georgia" w:hAnsi="Georgia" w:cs="Tahoma"/>
          <w:bCs/>
          <w:iCs/>
          <w:sz w:val="22"/>
          <w:szCs w:val="22"/>
        </w:rPr>
        <w:t>6.1.3</w:t>
      </w:r>
      <w:r w:rsidRPr="00F75A72">
        <w:rPr>
          <w:rFonts w:ascii="Georgia" w:hAnsi="Georgia" w:cs="Tahoma"/>
          <w:bCs/>
          <w:iCs/>
          <w:sz w:val="22"/>
          <w:szCs w:val="22"/>
        </w:rPr>
        <w:fldChar w:fldCharType="end"/>
      </w:r>
      <w:r w:rsidRPr="00F75A72">
        <w:rPr>
          <w:rFonts w:ascii="Georgia" w:hAnsi="Georgia" w:cs="Tahoma"/>
          <w:bCs/>
          <w:iCs/>
          <w:sz w:val="22"/>
          <w:szCs w:val="22"/>
        </w:rPr>
        <w:t xml:space="preserve"> </w:t>
      </w:r>
      <w:r w:rsidRPr="00F75A72">
        <w:rPr>
          <w:rFonts w:ascii="Georgia" w:hAnsi="Georgia" w:cs="Tahoma"/>
          <w:bCs/>
          <w:iCs/>
          <w:sz w:val="22"/>
          <w:szCs w:val="22"/>
        </w:rPr>
        <w:fldChar w:fldCharType="begin"/>
      </w:r>
      <w:r w:rsidRPr="00F75A72">
        <w:rPr>
          <w:rFonts w:ascii="Georgia" w:hAnsi="Georgia" w:cs="Tahoma"/>
          <w:bCs/>
          <w:iCs/>
          <w:sz w:val="22"/>
          <w:szCs w:val="22"/>
        </w:rPr>
        <w:instrText xml:space="preserve"> REF _Ref90378256 \r \h  \* MERGEFORMAT </w:instrText>
      </w:r>
      <w:r w:rsidRPr="00F75A72">
        <w:rPr>
          <w:rFonts w:ascii="Georgia" w:hAnsi="Georgia" w:cs="Tahoma"/>
          <w:bCs/>
          <w:iCs/>
          <w:sz w:val="22"/>
          <w:szCs w:val="22"/>
        </w:rPr>
      </w:r>
      <w:r w:rsidRPr="00F75A72">
        <w:rPr>
          <w:rFonts w:ascii="Georgia" w:hAnsi="Georgia" w:cs="Tahoma"/>
          <w:bCs/>
          <w:iCs/>
          <w:sz w:val="22"/>
          <w:szCs w:val="22"/>
        </w:rPr>
        <w:fldChar w:fldCharType="separate"/>
      </w:r>
      <w:r w:rsidRPr="00F75A72">
        <w:rPr>
          <w:rFonts w:ascii="Georgia" w:hAnsi="Georgia" w:cs="Tahoma"/>
          <w:bCs/>
          <w:iCs/>
          <w:sz w:val="22"/>
          <w:szCs w:val="22"/>
        </w:rPr>
        <w:t>(</w:t>
      </w:r>
      <w:proofErr w:type="spellStart"/>
      <w:r w:rsidRPr="00F75A72">
        <w:rPr>
          <w:rFonts w:ascii="Georgia" w:hAnsi="Georgia" w:cs="Tahoma"/>
          <w:bCs/>
          <w:iCs/>
          <w:sz w:val="22"/>
          <w:szCs w:val="22"/>
        </w:rPr>
        <w:t>ii</w:t>
      </w:r>
      <w:proofErr w:type="spellEnd"/>
      <w:r w:rsidRPr="00F75A72">
        <w:rPr>
          <w:rFonts w:ascii="Georgia" w:hAnsi="Georgia" w:cs="Tahoma"/>
          <w:bCs/>
          <w:iCs/>
          <w:sz w:val="22"/>
          <w:szCs w:val="22"/>
        </w:rPr>
        <w:t>)</w:t>
      </w:r>
      <w:r w:rsidRPr="00F75A72">
        <w:rPr>
          <w:rFonts w:ascii="Georgia" w:hAnsi="Georgia" w:cs="Tahoma"/>
          <w:bCs/>
          <w:iCs/>
          <w:sz w:val="22"/>
          <w:szCs w:val="22"/>
        </w:rPr>
        <w:fldChar w:fldCharType="end"/>
      </w:r>
      <w:r w:rsidRPr="00F75A72">
        <w:rPr>
          <w:rFonts w:ascii="Georgia" w:hAnsi="Georgia" w:cs="Tahoma"/>
          <w:bCs/>
          <w:iCs/>
          <w:sz w:val="22"/>
          <w:szCs w:val="22"/>
        </w:rPr>
        <w:t xml:space="preserve">, </w:t>
      </w:r>
      <w:r w:rsidRPr="00F75A72">
        <w:rPr>
          <w:rFonts w:ascii="Georgia" w:hAnsi="Georgia" w:cs="Tahoma"/>
          <w:bCs/>
          <w:iCs/>
          <w:sz w:val="22"/>
          <w:szCs w:val="22"/>
        </w:rPr>
        <w:fldChar w:fldCharType="begin"/>
      </w:r>
      <w:r w:rsidRPr="00F75A72">
        <w:rPr>
          <w:rFonts w:ascii="Georgia" w:hAnsi="Georgia" w:cs="Tahoma"/>
          <w:bCs/>
          <w:iCs/>
          <w:sz w:val="22"/>
          <w:szCs w:val="22"/>
        </w:rPr>
        <w:instrText xml:space="preserve"> REF _Ref90378259 \r \h  \* MERGEFORMAT </w:instrText>
      </w:r>
      <w:r w:rsidRPr="00F75A72">
        <w:rPr>
          <w:rFonts w:ascii="Georgia" w:hAnsi="Georgia" w:cs="Tahoma"/>
          <w:bCs/>
          <w:iCs/>
          <w:sz w:val="22"/>
          <w:szCs w:val="22"/>
        </w:rPr>
      </w:r>
      <w:r w:rsidRPr="00F75A72">
        <w:rPr>
          <w:rFonts w:ascii="Georgia" w:hAnsi="Georgia" w:cs="Tahoma"/>
          <w:bCs/>
          <w:iCs/>
          <w:sz w:val="22"/>
          <w:szCs w:val="22"/>
        </w:rPr>
        <w:fldChar w:fldCharType="separate"/>
      </w:r>
      <w:r w:rsidRPr="00F75A72">
        <w:rPr>
          <w:rFonts w:ascii="Georgia" w:hAnsi="Georgia" w:cs="Tahoma"/>
          <w:bCs/>
          <w:iCs/>
          <w:sz w:val="22"/>
          <w:szCs w:val="22"/>
        </w:rPr>
        <w:t>(</w:t>
      </w:r>
      <w:proofErr w:type="spellStart"/>
      <w:r w:rsidRPr="00F75A72">
        <w:rPr>
          <w:rFonts w:ascii="Georgia" w:hAnsi="Georgia" w:cs="Tahoma"/>
          <w:bCs/>
          <w:iCs/>
          <w:sz w:val="22"/>
          <w:szCs w:val="22"/>
        </w:rPr>
        <w:t>iii</w:t>
      </w:r>
      <w:proofErr w:type="spellEnd"/>
      <w:r w:rsidRPr="00F75A72">
        <w:rPr>
          <w:rFonts w:ascii="Georgia" w:hAnsi="Georgia" w:cs="Tahoma"/>
          <w:bCs/>
          <w:iCs/>
          <w:sz w:val="22"/>
          <w:szCs w:val="22"/>
        </w:rPr>
        <w:t>)</w:t>
      </w:r>
      <w:r w:rsidRPr="00F75A72">
        <w:rPr>
          <w:rFonts w:ascii="Georgia" w:hAnsi="Georgia" w:cs="Tahoma"/>
          <w:bCs/>
          <w:iCs/>
          <w:sz w:val="22"/>
          <w:szCs w:val="22"/>
        </w:rPr>
        <w:fldChar w:fldCharType="end"/>
      </w:r>
      <w:r w:rsidRPr="00F75A72">
        <w:rPr>
          <w:rFonts w:ascii="Georgia" w:hAnsi="Georgia" w:cs="Tahoma"/>
          <w:bCs/>
          <w:iCs/>
          <w:sz w:val="22"/>
          <w:szCs w:val="22"/>
        </w:rPr>
        <w:t xml:space="preserve">, </w:t>
      </w:r>
      <w:r w:rsidRPr="00F75A72">
        <w:rPr>
          <w:rFonts w:ascii="Georgia" w:hAnsi="Georgia" w:cs="Tahoma"/>
          <w:bCs/>
          <w:iCs/>
          <w:sz w:val="22"/>
          <w:szCs w:val="22"/>
        </w:rPr>
        <w:fldChar w:fldCharType="begin"/>
      </w:r>
      <w:r w:rsidRPr="00F75A72">
        <w:rPr>
          <w:rFonts w:ascii="Georgia" w:hAnsi="Georgia" w:cs="Tahoma"/>
          <w:bCs/>
          <w:iCs/>
          <w:sz w:val="22"/>
          <w:szCs w:val="22"/>
        </w:rPr>
        <w:instrText xml:space="preserve"> REF _Hlk76593904 \r \h  \* MERGEFORMAT </w:instrText>
      </w:r>
      <w:r w:rsidRPr="00F75A72">
        <w:rPr>
          <w:rFonts w:ascii="Georgia" w:hAnsi="Georgia" w:cs="Tahoma"/>
          <w:bCs/>
          <w:iCs/>
          <w:sz w:val="22"/>
          <w:szCs w:val="22"/>
        </w:rPr>
      </w:r>
      <w:r w:rsidRPr="00F75A72">
        <w:rPr>
          <w:rFonts w:ascii="Georgia" w:hAnsi="Georgia" w:cs="Tahoma"/>
          <w:bCs/>
          <w:iCs/>
          <w:sz w:val="22"/>
          <w:szCs w:val="22"/>
        </w:rPr>
        <w:fldChar w:fldCharType="separate"/>
      </w:r>
      <w:r w:rsidRPr="00F75A72">
        <w:rPr>
          <w:rFonts w:ascii="Georgia" w:hAnsi="Georgia" w:cs="Tahoma"/>
          <w:bCs/>
          <w:iCs/>
          <w:sz w:val="22"/>
          <w:szCs w:val="22"/>
        </w:rPr>
        <w:t>(</w:t>
      </w:r>
      <w:proofErr w:type="spellStart"/>
      <w:r w:rsidRPr="00F75A72">
        <w:rPr>
          <w:rFonts w:ascii="Georgia" w:hAnsi="Georgia" w:cs="Tahoma"/>
          <w:bCs/>
          <w:iCs/>
          <w:sz w:val="22"/>
          <w:szCs w:val="22"/>
        </w:rPr>
        <w:t>iv</w:t>
      </w:r>
      <w:proofErr w:type="spellEnd"/>
      <w:r w:rsidRPr="00F75A72">
        <w:rPr>
          <w:rFonts w:ascii="Georgia" w:hAnsi="Georgia" w:cs="Tahoma"/>
          <w:bCs/>
          <w:iCs/>
          <w:sz w:val="22"/>
          <w:szCs w:val="22"/>
        </w:rPr>
        <w:t>)</w:t>
      </w:r>
      <w:r w:rsidRPr="00F75A72">
        <w:rPr>
          <w:rFonts w:ascii="Georgia" w:hAnsi="Georgia" w:cs="Tahoma"/>
          <w:bCs/>
          <w:iCs/>
          <w:sz w:val="22"/>
          <w:szCs w:val="22"/>
        </w:rPr>
        <w:fldChar w:fldCharType="end"/>
      </w:r>
      <w:r w:rsidRPr="00F75A72">
        <w:rPr>
          <w:rFonts w:ascii="Georgia" w:hAnsi="Georgia" w:cs="Tahoma"/>
          <w:bCs/>
          <w:iCs/>
          <w:sz w:val="22"/>
          <w:szCs w:val="22"/>
        </w:rPr>
        <w:t xml:space="preserve">, </w:t>
      </w:r>
      <w:r w:rsidRPr="00F75A72">
        <w:rPr>
          <w:rFonts w:ascii="Georgia" w:hAnsi="Georgia" w:cs="Tahoma"/>
          <w:bCs/>
          <w:iCs/>
          <w:sz w:val="22"/>
          <w:szCs w:val="22"/>
        </w:rPr>
        <w:fldChar w:fldCharType="begin"/>
      </w:r>
      <w:r w:rsidRPr="00F75A72">
        <w:rPr>
          <w:rFonts w:ascii="Georgia" w:hAnsi="Georgia" w:cs="Tahoma"/>
          <w:bCs/>
          <w:iCs/>
          <w:sz w:val="22"/>
          <w:szCs w:val="22"/>
        </w:rPr>
        <w:instrText xml:space="preserve"> REF _Ref90378262 \r \h  \* MERGEFORMAT </w:instrText>
      </w:r>
      <w:r w:rsidRPr="00F75A72">
        <w:rPr>
          <w:rFonts w:ascii="Georgia" w:hAnsi="Georgia" w:cs="Tahoma"/>
          <w:bCs/>
          <w:iCs/>
          <w:sz w:val="22"/>
          <w:szCs w:val="22"/>
        </w:rPr>
      </w:r>
      <w:r w:rsidRPr="00F75A72">
        <w:rPr>
          <w:rFonts w:ascii="Georgia" w:hAnsi="Georgia" w:cs="Tahoma"/>
          <w:bCs/>
          <w:iCs/>
          <w:sz w:val="22"/>
          <w:szCs w:val="22"/>
        </w:rPr>
        <w:fldChar w:fldCharType="separate"/>
      </w:r>
      <w:r w:rsidRPr="00F75A72">
        <w:rPr>
          <w:rFonts w:ascii="Georgia" w:hAnsi="Georgia" w:cs="Tahoma"/>
          <w:bCs/>
          <w:iCs/>
          <w:sz w:val="22"/>
          <w:szCs w:val="22"/>
        </w:rPr>
        <w:t>(v)</w:t>
      </w:r>
      <w:r w:rsidRPr="00F75A72">
        <w:rPr>
          <w:rFonts w:ascii="Georgia" w:hAnsi="Georgia" w:cs="Tahoma"/>
          <w:bCs/>
          <w:iCs/>
          <w:sz w:val="22"/>
          <w:szCs w:val="22"/>
        </w:rPr>
        <w:fldChar w:fldCharType="end"/>
      </w:r>
      <w:r w:rsidRPr="00F75A72">
        <w:rPr>
          <w:rFonts w:ascii="Georgia" w:hAnsi="Georgia" w:cs="Tahoma"/>
          <w:bCs/>
          <w:iCs/>
          <w:sz w:val="22"/>
          <w:szCs w:val="22"/>
        </w:rPr>
        <w:t xml:space="preserve"> e </w:t>
      </w:r>
      <w:r w:rsidRPr="00F75A72">
        <w:rPr>
          <w:rFonts w:ascii="Georgia" w:hAnsi="Georgia" w:cs="Tahoma"/>
          <w:bCs/>
          <w:iCs/>
          <w:sz w:val="22"/>
          <w:szCs w:val="22"/>
        </w:rPr>
        <w:fldChar w:fldCharType="begin"/>
      </w:r>
      <w:r w:rsidRPr="00F75A72">
        <w:rPr>
          <w:rFonts w:ascii="Georgia" w:hAnsi="Georgia" w:cs="Tahoma"/>
          <w:bCs/>
          <w:iCs/>
          <w:sz w:val="22"/>
          <w:szCs w:val="22"/>
        </w:rPr>
        <w:instrText xml:space="preserve"> REF _Ref90378271 \r \h  \* MERGEFORMAT </w:instrText>
      </w:r>
      <w:r w:rsidRPr="00F75A72">
        <w:rPr>
          <w:rFonts w:ascii="Georgia" w:hAnsi="Georgia" w:cs="Tahoma"/>
          <w:bCs/>
          <w:iCs/>
          <w:sz w:val="22"/>
          <w:szCs w:val="22"/>
        </w:rPr>
      </w:r>
      <w:r w:rsidRPr="00F75A72">
        <w:rPr>
          <w:rFonts w:ascii="Georgia" w:hAnsi="Georgia" w:cs="Tahoma"/>
          <w:bCs/>
          <w:iCs/>
          <w:sz w:val="22"/>
          <w:szCs w:val="22"/>
        </w:rPr>
        <w:fldChar w:fldCharType="separate"/>
      </w:r>
      <w:r w:rsidRPr="00F75A72">
        <w:rPr>
          <w:rFonts w:ascii="Georgia" w:hAnsi="Georgia" w:cs="Tahoma"/>
          <w:bCs/>
          <w:iCs/>
          <w:sz w:val="22"/>
          <w:szCs w:val="22"/>
        </w:rPr>
        <w:t>(vi)</w:t>
      </w:r>
      <w:r w:rsidRPr="00F75A72">
        <w:rPr>
          <w:rFonts w:ascii="Georgia" w:hAnsi="Georgia" w:cs="Tahoma"/>
          <w:bCs/>
          <w:iCs/>
          <w:sz w:val="22"/>
          <w:szCs w:val="22"/>
        </w:rPr>
        <w:fldChar w:fldCharType="end"/>
      </w:r>
      <w:r w:rsidRPr="00F75A72">
        <w:rPr>
          <w:rFonts w:ascii="Georgia" w:hAnsi="Georgia" w:cs="Tahoma"/>
          <w:bCs/>
          <w:iCs/>
          <w:sz w:val="22"/>
          <w:szCs w:val="22"/>
        </w:rPr>
        <w:t>, acima serão corrigidos anualmente, de acordo com a variação acumulada do Índice Nacional de Preços ao Consumidor Amplo, divulgado mensalmente pelo Instituto Brasileiro de Geografia e Estatística (“</w:t>
      </w:r>
      <w:r w:rsidRPr="00F75A72">
        <w:rPr>
          <w:rFonts w:ascii="Georgia" w:hAnsi="Georgia" w:cs="Tahoma"/>
          <w:bCs/>
          <w:iCs/>
          <w:sz w:val="22"/>
          <w:szCs w:val="22"/>
          <w:u w:val="single"/>
        </w:rPr>
        <w:t>IPCA</w:t>
      </w:r>
      <w:r w:rsidRPr="00F75A72">
        <w:rPr>
          <w:rFonts w:ascii="Georgia" w:hAnsi="Georgia" w:cs="Tahoma"/>
          <w:bCs/>
          <w:iCs/>
          <w:sz w:val="22"/>
          <w:szCs w:val="22"/>
        </w:rPr>
        <w:t xml:space="preserve">”), a partir da Data de Emissão, ou no caso de impossibilidade, por proibição legal ou judicial, será utilizado seu substituto legal ou, na sua falta será utilizado o Índice Geral de Preços do Mercado, calculado pela </w:t>
      </w:r>
      <w:r w:rsidRPr="00F75A72">
        <w:rPr>
          <w:rFonts w:ascii="Georgia" w:hAnsi="Georgia" w:cs="Tahoma"/>
          <w:sz w:val="22"/>
          <w:szCs w:val="22"/>
        </w:rPr>
        <w:t>Fundação Getúlio Vargas</w:t>
      </w:r>
      <w:r w:rsidRPr="00F75A72">
        <w:rPr>
          <w:rFonts w:ascii="Georgia" w:hAnsi="Georgia" w:cs="Tahoma"/>
          <w:bCs/>
          <w:iCs/>
          <w:sz w:val="22"/>
          <w:szCs w:val="22"/>
        </w:rPr>
        <w:t xml:space="preserve"> (“</w:t>
      </w:r>
      <w:r w:rsidRPr="00F75A72">
        <w:rPr>
          <w:rFonts w:ascii="Georgia" w:hAnsi="Georgia" w:cs="Tahoma"/>
          <w:bCs/>
          <w:iCs/>
          <w:sz w:val="22"/>
          <w:szCs w:val="22"/>
          <w:u w:val="single"/>
        </w:rPr>
        <w:t>IGP-M</w:t>
      </w:r>
      <w:r w:rsidRPr="00F75A72">
        <w:rPr>
          <w:rFonts w:ascii="Georgia" w:hAnsi="Georgia" w:cs="Tahoma"/>
          <w:bCs/>
          <w:iCs/>
          <w:sz w:val="22"/>
          <w:szCs w:val="22"/>
        </w:rPr>
        <w:t>”), ou, na sua falta, será utilizado seu substituto legal.</w:t>
      </w:r>
    </w:p>
    <w:p w14:paraId="2C31666F"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7E3389C9"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bookmarkStart w:id="202" w:name="_Ref89994327"/>
      <w:r w:rsidRPr="00F75A72">
        <w:rPr>
          <w:rFonts w:ascii="Georgia" w:hAnsi="Georgia" w:cs="Tahoma"/>
          <w:sz w:val="22"/>
          <w:szCs w:val="22"/>
        </w:rPr>
        <w:t xml:space="preserve">Mediante a ocorrência de qualquer dos Eventos de Vencimento Antecipado Automático previstos na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_Ref503344856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6.1.2 acima</w:t>
      </w:r>
      <w:r w:rsidRPr="00F75A72">
        <w:rPr>
          <w:rFonts w:ascii="Georgia" w:hAnsi="Georgia" w:cs="Tahoma"/>
          <w:sz w:val="22"/>
          <w:szCs w:val="22"/>
        </w:rPr>
        <w:fldChar w:fldCharType="end"/>
      </w:r>
      <w:r w:rsidRPr="00F75A72">
        <w:rPr>
          <w:rFonts w:ascii="Georgia" w:hAnsi="Georgia" w:cs="Tahoma"/>
          <w:sz w:val="22"/>
          <w:szCs w:val="22"/>
        </w:rPr>
        <w:t>, as obrigações decorrentes das Debêntures tornar-se-ão automaticamente vencidas, independentemente de aviso, interpelação ou notificação, judicial ou extrajudicial.</w:t>
      </w:r>
      <w:bookmarkEnd w:id="202"/>
    </w:p>
    <w:p w14:paraId="1A39DF94"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3942F879" w14:textId="77777777" w:rsidR="00E65091" w:rsidRPr="00F75A72" w:rsidRDefault="00E65091" w:rsidP="00B823FA">
      <w:pPr>
        <w:pStyle w:val="PargrafodaLista"/>
        <w:numPr>
          <w:ilvl w:val="3"/>
          <w:numId w:val="6"/>
        </w:numPr>
        <w:spacing w:after="0" w:line="320" w:lineRule="exact"/>
        <w:jc w:val="both"/>
        <w:outlineLvl w:val="1"/>
        <w:rPr>
          <w:rFonts w:ascii="Georgia" w:hAnsi="Georgia" w:cs="Tahoma"/>
          <w:sz w:val="22"/>
          <w:szCs w:val="22"/>
        </w:rPr>
      </w:pPr>
      <w:bookmarkStart w:id="203" w:name="_Ref503344988"/>
      <w:bookmarkStart w:id="204" w:name="_Ref130283218"/>
      <w:r w:rsidRPr="00F75A72">
        <w:rPr>
          <w:rFonts w:ascii="Georgia" w:hAnsi="Georgia" w:cs="Tahoma"/>
          <w:sz w:val="22"/>
          <w:szCs w:val="22"/>
        </w:rPr>
        <w:t xml:space="preserve">Sem prejuízo do vencimento automático, o Agente Fiduciário deverá comunicar imediatamente a ocorrência de Evento de Vencimento Antecipado Automático, por escrito, à Emissora, à B3 e ao Agente de Liquidação. </w:t>
      </w:r>
      <w:bookmarkEnd w:id="203"/>
    </w:p>
    <w:p w14:paraId="59430D47"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7C613607"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bookmarkStart w:id="205" w:name="_Ref89994333"/>
      <w:r w:rsidRPr="00F75A72">
        <w:rPr>
          <w:rFonts w:ascii="Georgia" w:hAnsi="Georgia" w:cs="Tahoma"/>
          <w:bCs/>
          <w:iCs/>
          <w:sz w:val="22"/>
          <w:szCs w:val="22"/>
        </w:rPr>
        <w:lastRenderedPageBreak/>
        <w:t xml:space="preserve">Mediante a ocorrência de qualquer dos Eventos de Vencimento Antecipado Não Automático </w:t>
      </w:r>
      <w:r w:rsidRPr="00F75A72">
        <w:rPr>
          <w:rFonts w:ascii="Georgia" w:hAnsi="Georgia" w:cs="Tahoma"/>
          <w:sz w:val="22"/>
          <w:szCs w:val="22"/>
        </w:rPr>
        <w:t xml:space="preserve">previstos na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_Ref50969100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6.1.3 acima</w:t>
      </w:r>
      <w:r w:rsidRPr="00F75A72">
        <w:rPr>
          <w:rFonts w:ascii="Georgia" w:hAnsi="Georgia" w:cs="Tahoma"/>
          <w:sz w:val="22"/>
          <w:szCs w:val="22"/>
        </w:rPr>
        <w:fldChar w:fldCharType="end"/>
      </w:r>
      <w:r w:rsidRPr="00F75A72">
        <w:rPr>
          <w:rFonts w:ascii="Georgia" w:hAnsi="Georgia" w:cs="Tahoma"/>
          <w:bCs/>
          <w:iCs/>
          <w:sz w:val="22"/>
          <w:szCs w:val="22"/>
        </w:rPr>
        <w:t xml:space="preserve">, o Agente Fiduciário deverá, no prazo de até 3 (três) Dias Úteis contado da data de ciência da ocorrência do respectivo evento, convocar Assembleia Geral de Debenturistas, a se realizar nos prazos e demais condições descritas na cláusula </w:t>
      </w:r>
      <w:r w:rsidRPr="00F75A72">
        <w:rPr>
          <w:rFonts w:ascii="Georgia" w:hAnsi="Georgia" w:cs="Tahoma"/>
          <w:bCs/>
          <w:iCs/>
          <w:sz w:val="22"/>
          <w:szCs w:val="22"/>
        </w:rPr>
        <w:fldChar w:fldCharType="begin"/>
      </w:r>
      <w:r w:rsidRPr="00F75A72">
        <w:rPr>
          <w:rFonts w:ascii="Georgia" w:hAnsi="Georgia" w:cs="Tahoma"/>
          <w:bCs/>
          <w:iCs/>
          <w:sz w:val="22"/>
          <w:szCs w:val="22"/>
        </w:rPr>
        <w:instrText xml:space="preserve"> REF _Ref51004891 \r \p \h  \* MERGEFORMAT </w:instrText>
      </w:r>
      <w:r w:rsidRPr="00F75A72">
        <w:rPr>
          <w:rFonts w:ascii="Georgia" w:hAnsi="Georgia" w:cs="Tahoma"/>
          <w:bCs/>
          <w:iCs/>
          <w:sz w:val="22"/>
          <w:szCs w:val="22"/>
        </w:rPr>
      </w:r>
      <w:r w:rsidRPr="00F75A72">
        <w:rPr>
          <w:rFonts w:ascii="Georgia" w:hAnsi="Georgia" w:cs="Tahoma"/>
          <w:bCs/>
          <w:iCs/>
          <w:sz w:val="22"/>
          <w:szCs w:val="22"/>
        </w:rPr>
        <w:fldChar w:fldCharType="separate"/>
      </w:r>
      <w:r w:rsidRPr="00F75A72">
        <w:rPr>
          <w:rFonts w:ascii="Georgia" w:hAnsi="Georgia" w:cs="Tahoma"/>
          <w:bCs/>
          <w:iCs/>
          <w:sz w:val="22"/>
          <w:szCs w:val="22"/>
        </w:rPr>
        <w:t>9 abaixo</w:t>
      </w:r>
      <w:r w:rsidRPr="00F75A72">
        <w:rPr>
          <w:rFonts w:ascii="Georgia" w:hAnsi="Georgia" w:cs="Tahoma"/>
          <w:bCs/>
          <w:iCs/>
          <w:sz w:val="22"/>
          <w:szCs w:val="22"/>
        </w:rPr>
        <w:fldChar w:fldCharType="end"/>
      </w:r>
      <w:r w:rsidRPr="00F75A72">
        <w:rPr>
          <w:rFonts w:ascii="Georgia" w:hAnsi="Georgia" w:cs="Tahoma"/>
          <w:bCs/>
          <w:iCs/>
          <w:sz w:val="22"/>
          <w:szCs w:val="22"/>
        </w:rPr>
        <w:t>, para deliberar sobre a eventual não declaração de vencimento antecipado das obrigações decorrentes das Debêntures.</w:t>
      </w:r>
      <w:bookmarkEnd w:id="205"/>
    </w:p>
    <w:p w14:paraId="3862B78F"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3E28BD18" w14:textId="5F5BB0D1" w:rsidR="00E65091" w:rsidRPr="00F75A72" w:rsidRDefault="00E65091" w:rsidP="00B823FA">
      <w:pPr>
        <w:pStyle w:val="PargrafodaLista"/>
        <w:numPr>
          <w:ilvl w:val="3"/>
          <w:numId w:val="6"/>
        </w:numPr>
        <w:spacing w:after="0" w:line="320" w:lineRule="exact"/>
        <w:jc w:val="both"/>
        <w:outlineLvl w:val="1"/>
        <w:rPr>
          <w:rFonts w:ascii="Georgia" w:hAnsi="Georgia" w:cs="Tahoma"/>
          <w:sz w:val="22"/>
          <w:szCs w:val="22"/>
        </w:rPr>
      </w:pPr>
      <w:bookmarkStart w:id="206" w:name="_Ref89994603"/>
      <w:bookmarkEnd w:id="204"/>
      <w:r w:rsidRPr="00F75A72">
        <w:rPr>
          <w:rFonts w:ascii="Georgia" w:hAnsi="Georgia" w:cs="Tahoma"/>
          <w:sz w:val="22"/>
          <w:szCs w:val="22"/>
        </w:rPr>
        <w:t xml:space="preserve">Na Assembleia Geral de Debenturistas mencionada na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_Ref89994333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6.1.6 acima</w:t>
      </w:r>
      <w:r w:rsidRPr="00F75A72">
        <w:rPr>
          <w:rFonts w:ascii="Georgia" w:hAnsi="Georgia" w:cs="Tahoma"/>
          <w:sz w:val="22"/>
          <w:szCs w:val="22"/>
        </w:rPr>
        <w:fldChar w:fldCharType="end"/>
      </w:r>
      <w:r w:rsidRPr="00F75A72">
        <w:rPr>
          <w:rFonts w:ascii="Georgia" w:hAnsi="Georgia" w:cs="Tahoma"/>
          <w:sz w:val="22"/>
          <w:szCs w:val="22"/>
        </w:rPr>
        <w:t>, os Debenturistas representando, no mínimo, 75% (setenta e cinco por cento) das Debêntures em Circulação, em primeira ou segunda convocação, poderão decidir por não declarar o vencimento antecipado das obrigações decorrentes das Debêntures.</w:t>
      </w:r>
      <w:bookmarkEnd w:id="206"/>
      <w:r w:rsidRPr="00F75A72">
        <w:rPr>
          <w:rFonts w:ascii="Georgia" w:hAnsi="Georgia" w:cs="Tahoma"/>
          <w:sz w:val="22"/>
          <w:szCs w:val="22"/>
        </w:rPr>
        <w:t xml:space="preserve"> </w:t>
      </w:r>
    </w:p>
    <w:p w14:paraId="3BEB1AE2"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45732FC9" w14:textId="77777777" w:rsidR="00E65091" w:rsidRPr="00F75A72" w:rsidRDefault="00E65091" w:rsidP="00B823FA">
      <w:pPr>
        <w:pStyle w:val="PargrafodaLista"/>
        <w:numPr>
          <w:ilvl w:val="3"/>
          <w:numId w:val="6"/>
        </w:numPr>
        <w:spacing w:after="0" w:line="320" w:lineRule="exact"/>
        <w:jc w:val="both"/>
        <w:outlineLvl w:val="1"/>
        <w:rPr>
          <w:rFonts w:ascii="Georgia" w:hAnsi="Georgia" w:cs="Tahoma"/>
          <w:sz w:val="22"/>
          <w:szCs w:val="22"/>
        </w:rPr>
      </w:pPr>
      <w:r w:rsidRPr="00F75A72">
        <w:rPr>
          <w:rFonts w:ascii="Georgia" w:hAnsi="Georgia" w:cs="Tahoma"/>
          <w:sz w:val="22"/>
          <w:szCs w:val="22"/>
        </w:rPr>
        <w:t xml:space="preserve">Na hipótese: (i) de não instalação em segunda convocação ou não obtenção de quórum para aprovação em segunda convocação, da Assembleia Geral de Debenturistas mencionada na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_Ref89994333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6.1.6 acima</w:t>
      </w:r>
      <w:r w:rsidRPr="00F75A72">
        <w:rPr>
          <w:rFonts w:ascii="Georgia" w:hAnsi="Georgia" w:cs="Tahoma"/>
          <w:sz w:val="22"/>
          <w:szCs w:val="22"/>
        </w:rPr>
        <w:fldChar w:fldCharType="end"/>
      </w:r>
      <w:r w:rsidRPr="00F75A72">
        <w:rPr>
          <w:rFonts w:ascii="Georgia" w:hAnsi="Georgia" w:cs="Tahoma"/>
          <w:sz w:val="22"/>
          <w:szCs w:val="22"/>
        </w:rPr>
        <w:t>; ou (</w:t>
      </w:r>
      <w:proofErr w:type="spellStart"/>
      <w:r w:rsidRPr="00F75A72">
        <w:rPr>
          <w:rFonts w:ascii="Georgia" w:hAnsi="Georgia" w:cs="Tahoma"/>
          <w:sz w:val="22"/>
          <w:szCs w:val="22"/>
        </w:rPr>
        <w:t>ii</w:t>
      </w:r>
      <w:proofErr w:type="spellEnd"/>
      <w:r w:rsidRPr="00F75A72">
        <w:rPr>
          <w:rFonts w:ascii="Georgia" w:hAnsi="Georgia" w:cs="Tahoma"/>
          <w:sz w:val="22"/>
          <w:szCs w:val="22"/>
        </w:rPr>
        <w:t xml:space="preserve">) de não ser aprovada a não declaração de vencimento antecipado das Debêntures na Assembleia Geral de Debenturistas mencionada na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_Ref89994333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6.1.6 acima</w:t>
      </w:r>
      <w:r w:rsidRPr="00F75A72">
        <w:rPr>
          <w:rFonts w:ascii="Georgia" w:hAnsi="Georgia" w:cs="Tahoma"/>
          <w:sz w:val="22"/>
          <w:szCs w:val="22"/>
        </w:rPr>
        <w:fldChar w:fldCharType="end"/>
      </w:r>
      <w:r w:rsidRPr="00F75A72">
        <w:rPr>
          <w:rFonts w:ascii="Georgia" w:hAnsi="Georgia" w:cs="Tahoma"/>
          <w:sz w:val="22"/>
          <w:szCs w:val="22"/>
        </w:rPr>
        <w:t xml:space="preserve">, pelos quóruns previstos na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_Ref89994603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6.1.6.1 acima</w:t>
      </w:r>
      <w:r w:rsidRPr="00F75A72">
        <w:rPr>
          <w:rFonts w:ascii="Georgia" w:hAnsi="Georgia" w:cs="Tahoma"/>
          <w:sz w:val="22"/>
          <w:szCs w:val="22"/>
        </w:rPr>
        <w:fldChar w:fldCharType="end"/>
      </w:r>
      <w:r w:rsidRPr="00F75A72">
        <w:rPr>
          <w:rFonts w:ascii="Georgia" w:hAnsi="Georgia" w:cs="Tahoma"/>
          <w:sz w:val="22"/>
          <w:szCs w:val="22"/>
        </w:rPr>
        <w:t>, o Agente Fiduciário deverá declarar o vencimento antecipado das obrigações decorrentes das Debêntures.</w:t>
      </w:r>
    </w:p>
    <w:p w14:paraId="6EFD0A22" w14:textId="77777777" w:rsidR="00E65091" w:rsidRPr="00F75A72" w:rsidRDefault="00E65091" w:rsidP="00B823FA">
      <w:pPr>
        <w:pStyle w:val="PargrafodaLista"/>
        <w:spacing w:after="0" w:line="320" w:lineRule="exact"/>
        <w:rPr>
          <w:rFonts w:ascii="Georgia" w:hAnsi="Georgia" w:cs="Tahoma"/>
          <w:sz w:val="22"/>
          <w:szCs w:val="22"/>
        </w:rPr>
      </w:pPr>
    </w:p>
    <w:p w14:paraId="7C7AAB91"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bCs/>
          <w:iCs/>
          <w:sz w:val="22"/>
          <w:szCs w:val="22"/>
        </w:rPr>
      </w:pPr>
      <w:r w:rsidRPr="00F75A72">
        <w:rPr>
          <w:rFonts w:ascii="Georgia" w:hAnsi="Georgia" w:cs="Tahoma"/>
          <w:bCs/>
          <w:iCs/>
          <w:sz w:val="22"/>
          <w:szCs w:val="22"/>
        </w:rPr>
        <w:t xml:space="preserve">O Agente Fiduciário deverá comunicar imediatamente a ocorrência da declaração vencimento antecipado das Debêntures, por escrito, à B3 e ao </w:t>
      </w:r>
      <w:r w:rsidRPr="00F75A72">
        <w:rPr>
          <w:rFonts w:ascii="Georgia" w:hAnsi="Georgia" w:cs="Tahoma"/>
          <w:sz w:val="22"/>
          <w:szCs w:val="22"/>
        </w:rPr>
        <w:t>Agente de Liquidação</w:t>
      </w:r>
      <w:r w:rsidRPr="00F75A72">
        <w:rPr>
          <w:rFonts w:ascii="Georgia" w:hAnsi="Georgia" w:cs="Tahoma"/>
          <w:bCs/>
          <w:iCs/>
          <w:sz w:val="22"/>
          <w:szCs w:val="22"/>
        </w:rPr>
        <w:t>, bem como à Emissora, caso esta última não tenha comparecido à Assembleia Geral de Debenturistas.</w:t>
      </w:r>
    </w:p>
    <w:p w14:paraId="0914C534" w14:textId="77777777" w:rsidR="00E65091" w:rsidRPr="00F75A72" w:rsidRDefault="00E65091" w:rsidP="00B823FA">
      <w:pPr>
        <w:pStyle w:val="PargrafodaLista"/>
        <w:spacing w:after="0" w:line="320" w:lineRule="exact"/>
        <w:ind w:left="0"/>
        <w:jc w:val="both"/>
        <w:outlineLvl w:val="1"/>
        <w:rPr>
          <w:rFonts w:ascii="Georgia" w:hAnsi="Georgia" w:cs="Tahoma"/>
          <w:bCs/>
          <w:iCs/>
          <w:sz w:val="22"/>
          <w:szCs w:val="22"/>
        </w:rPr>
      </w:pPr>
    </w:p>
    <w:p w14:paraId="7CDE022D"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bCs/>
          <w:iCs/>
          <w:sz w:val="22"/>
          <w:szCs w:val="22"/>
        </w:rPr>
      </w:pPr>
      <w:bookmarkStart w:id="207" w:name="_Ref89994669"/>
      <w:r w:rsidRPr="00F75A72">
        <w:rPr>
          <w:rFonts w:ascii="Georgia" w:hAnsi="Georgia" w:cs="Tahoma"/>
          <w:bCs/>
          <w:iCs/>
          <w:sz w:val="22"/>
          <w:szCs w:val="22"/>
        </w:rPr>
        <w:t xml:space="preserve">Na ocorrência de vencimento antecipado das obrigações decorrentes das Debêntures, nos termos das cláusulas </w:t>
      </w:r>
      <w:r w:rsidRPr="00F75A72">
        <w:rPr>
          <w:rFonts w:ascii="Georgia" w:hAnsi="Georgia" w:cs="Tahoma"/>
          <w:bCs/>
          <w:iCs/>
          <w:sz w:val="22"/>
          <w:szCs w:val="22"/>
        </w:rPr>
        <w:fldChar w:fldCharType="begin"/>
      </w:r>
      <w:r w:rsidRPr="00F75A72">
        <w:rPr>
          <w:rFonts w:ascii="Georgia" w:hAnsi="Georgia" w:cs="Tahoma"/>
          <w:bCs/>
          <w:iCs/>
          <w:sz w:val="22"/>
          <w:szCs w:val="22"/>
        </w:rPr>
        <w:instrText xml:space="preserve"> REF _Ref89994327 \r \h  \* MERGEFORMAT </w:instrText>
      </w:r>
      <w:r w:rsidRPr="00F75A72">
        <w:rPr>
          <w:rFonts w:ascii="Georgia" w:hAnsi="Georgia" w:cs="Tahoma"/>
          <w:bCs/>
          <w:iCs/>
          <w:sz w:val="22"/>
          <w:szCs w:val="22"/>
        </w:rPr>
      </w:r>
      <w:r w:rsidRPr="00F75A72">
        <w:rPr>
          <w:rFonts w:ascii="Georgia" w:hAnsi="Georgia" w:cs="Tahoma"/>
          <w:bCs/>
          <w:iCs/>
          <w:sz w:val="22"/>
          <w:szCs w:val="22"/>
        </w:rPr>
        <w:fldChar w:fldCharType="separate"/>
      </w:r>
      <w:r w:rsidRPr="00F75A72">
        <w:rPr>
          <w:rFonts w:ascii="Georgia" w:hAnsi="Georgia" w:cs="Tahoma"/>
          <w:bCs/>
          <w:iCs/>
          <w:sz w:val="22"/>
          <w:szCs w:val="22"/>
        </w:rPr>
        <w:t>6.1.5</w:t>
      </w:r>
      <w:r w:rsidRPr="00F75A72">
        <w:rPr>
          <w:rFonts w:ascii="Georgia" w:hAnsi="Georgia" w:cs="Tahoma"/>
          <w:bCs/>
          <w:iCs/>
          <w:sz w:val="22"/>
          <w:szCs w:val="22"/>
        </w:rPr>
        <w:fldChar w:fldCharType="end"/>
      </w:r>
      <w:r w:rsidRPr="00F75A72">
        <w:rPr>
          <w:rFonts w:ascii="Georgia" w:hAnsi="Georgia" w:cs="Tahoma"/>
          <w:bCs/>
          <w:iCs/>
          <w:sz w:val="22"/>
          <w:szCs w:val="22"/>
        </w:rPr>
        <w:t xml:space="preserve"> ou </w:t>
      </w:r>
      <w:r w:rsidRPr="00F75A72">
        <w:rPr>
          <w:rFonts w:ascii="Georgia" w:hAnsi="Georgia" w:cs="Tahoma"/>
          <w:bCs/>
          <w:iCs/>
          <w:sz w:val="22"/>
          <w:szCs w:val="22"/>
        </w:rPr>
        <w:fldChar w:fldCharType="begin"/>
      </w:r>
      <w:r w:rsidRPr="00F75A72">
        <w:rPr>
          <w:rFonts w:ascii="Georgia" w:hAnsi="Georgia" w:cs="Tahoma"/>
          <w:bCs/>
          <w:iCs/>
          <w:sz w:val="22"/>
          <w:szCs w:val="22"/>
        </w:rPr>
        <w:instrText xml:space="preserve"> REF _Ref89994333 \r \p \h  \* MERGEFORMAT </w:instrText>
      </w:r>
      <w:r w:rsidRPr="00F75A72">
        <w:rPr>
          <w:rFonts w:ascii="Georgia" w:hAnsi="Georgia" w:cs="Tahoma"/>
          <w:bCs/>
          <w:iCs/>
          <w:sz w:val="22"/>
          <w:szCs w:val="22"/>
        </w:rPr>
      </w:r>
      <w:r w:rsidRPr="00F75A72">
        <w:rPr>
          <w:rFonts w:ascii="Georgia" w:hAnsi="Georgia" w:cs="Tahoma"/>
          <w:bCs/>
          <w:iCs/>
          <w:sz w:val="22"/>
          <w:szCs w:val="22"/>
        </w:rPr>
        <w:fldChar w:fldCharType="separate"/>
      </w:r>
      <w:r w:rsidRPr="00F75A72">
        <w:rPr>
          <w:rFonts w:ascii="Georgia" w:hAnsi="Georgia" w:cs="Tahoma"/>
          <w:bCs/>
          <w:iCs/>
          <w:sz w:val="22"/>
          <w:szCs w:val="22"/>
        </w:rPr>
        <w:t>6.1.6 acima</w:t>
      </w:r>
      <w:r w:rsidRPr="00F75A72">
        <w:rPr>
          <w:rFonts w:ascii="Georgia" w:hAnsi="Georgia" w:cs="Tahoma"/>
          <w:bCs/>
          <w:iCs/>
          <w:sz w:val="22"/>
          <w:szCs w:val="22"/>
        </w:rPr>
        <w:fldChar w:fldCharType="end"/>
      </w:r>
      <w:r w:rsidRPr="00F75A72">
        <w:rPr>
          <w:rFonts w:ascii="Georgia" w:hAnsi="Georgia" w:cs="Tahoma"/>
          <w:bCs/>
          <w:iCs/>
          <w:sz w:val="22"/>
          <w:szCs w:val="22"/>
        </w:rPr>
        <w:t xml:space="preserve">, a Emissora obriga-se a realizar o pagamento da totalidade das Debêntures, pelo Valor Nominal Unitário ou saldo do Valor Nominal Unitário, conforme o caso, acrescido dos Juros Remuneratórios, calculada </w:t>
      </w:r>
      <w:r w:rsidRPr="00F75A72">
        <w:rPr>
          <w:rFonts w:ascii="Georgia" w:hAnsi="Georgia" w:cs="Tahoma"/>
          <w:bCs/>
          <w:i/>
          <w:iCs/>
          <w:sz w:val="22"/>
          <w:szCs w:val="22"/>
        </w:rPr>
        <w:t xml:space="preserve">pro rata </w:t>
      </w:r>
      <w:proofErr w:type="spellStart"/>
      <w:r w:rsidRPr="00F75A72">
        <w:rPr>
          <w:rFonts w:ascii="Georgia" w:hAnsi="Georgia" w:cs="Tahoma"/>
          <w:bCs/>
          <w:i/>
          <w:iCs/>
          <w:sz w:val="22"/>
          <w:szCs w:val="22"/>
        </w:rPr>
        <w:t>temporis</w:t>
      </w:r>
      <w:proofErr w:type="spellEnd"/>
      <w:r w:rsidRPr="00F75A72">
        <w:rPr>
          <w:rFonts w:ascii="Georgia" w:hAnsi="Georgia" w:cs="Tahoma"/>
          <w:bCs/>
          <w:iCs/>
          <w:sz w:val="22"/>
          <w:szCs w:val="22"/>
        </w:rPr>
        <w:t>, desde a primeira Data de Integralização ou a Data de Pagamento dos Juros Remuneratórios imediatamente anterior, conforme o caso, até a data do efetivo pagamento, sem prejuízo do pagamento dos Encargos Moratórios, quando for o caso, e de quaisquer outros valores eventualmente devidos pela Emissora nos termos desta Escritura de Emissão, no prazo de até 2 (dois) Dias Úteis contado da data da ocorrência do vencimento antecipado das obrigações decorrentes das Debêntures, fora do ambiente da B3.</w:t>
      </w:r>
      <w:bookmarkEnd w:id="207"/>
    </w:p>
    <w:p w14:paraId="6C067194" w14:textId="77777777" w:rsidR="00E65091" w:rsidRPr="00F75A72" w:rsidRDefault="00E65091" w:rsidP="00B823FA">
      <w:pPr>
        <w:pStyle w:val="PargrafodaLista"/>
        <w:spacing w:after="0" w:line="320" w:lineRule="exact"/>
        <w:rPr>
          <w:rFonts w:ascii="Georgia" w:hAnsi="Georgia" w:cs="Tahoma"/>
          <w:bCs/>
          <w:iCs/>
          <w:sz w:val="22"/>
          <w:szCs w:val="22"/>
        </w:rPr>
      </w:pPr>
    </w:p>
    <w:p w14:paraId="4E403712"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bCs/>
          <w:iCs/>
          <w:sz w:val="22"/>
          <w:szCs w:val="22"/>
        </w:rPr>
      </w:pPr>
      <w:r w:rsidRPr="00F75A72">
        <w:rPr>
          <w:rFonts w:ascii="Georgia" w:hAnsi="Georgia" w:cs="Tahoma"/>
          <w:sz w:val="22"/>
          <w:szCs w:val="22"/>
        </w:rPr>
        <w:t xml:space="preserve">Caso o pagamento da totalidade das Debêntures previsto na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_Ref89994669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6.1.8 acima</w:t>
      </w:r>
      <w:r w:rsidRPr="00F75A72">
        <w:rPr>
          <w:rFonts w:ascii="Georgia" w:hAnsi="Georgia" w:cs="Tahoma"/>
          <w:sz w:val="22"/>
          <w:szCs w:val="22"/>
        </w:rPr>
        <w:fldChar w:fldCharType="end"/>
      </w:r>
      <w:r w:rsidRPr="00F75A72">
        <w:rPr>
          <w:rFonts w:ascii="Georgia" w:hAnsi="Georgia" w:cs="Tahoma"/>
          <w:sz w:val="22"/>
          <w:szCs w:val="22"/>
        </w:rPr>
        <w:t xml:space="preserve"> seja realizado por meio da B3, a Emissora deverá </w:t>
      </w:r>
      <w:r w:rsidRPr="00F75A72">
        <w:rPr>
          <w:rFonts w:ascii="Georgia" w:hAnsi="Georgia" w:cs="Tahoma"/>
          <w:w w:val="0"/>
          <w:sz w:val="22"/>
          <w:szCs w:val="22"/>
        </w:rPr>
        <w:t xml:space="preserve">comunicar a </w:t>
      </w:r>
      <w:r w:rsidRPr="00F75A72">
        <w:rPr>
          <w:rFonts w:ascii="Georgia" w:hAnsi="Georgia" w:cs="Tahoma"/>
          <w:sz w:val="22"/>
          <w:szCs w:val="22"/>
        </w:rPr>
        <w:t>B3</w:t>
      </w:r>
      <w:r w:rsidRPr="00F75A72">
        <w:rPr>
          <w:rFonts w:ascii="Georgia" w:hAnsi="Georgia" w:cs="Tahoma"/>
          <w:w w:val="0"/>
          <w:sz w:val="22"/>
          <w:szCs w:val="22"/>
        </w:rPr>
        <w:t xml:space="preserve">, por meio de correspondência </w:t>
      </w:r>
      <w:r w:rsidRPr="00F75A72">
        <w:rPr>
          <w:rFonts w:ascii="Georgia" w:hAnsi="Georgia" w:cs="Tahoma"/>
          <w:w w:val="0"/>
          <w:sz w:val="22"/>
          <w:szCs w:val="22"/>
        </w:rPr>
        <w:lastRenderedPageBreak/>
        <w:t>em conjunto com o Agente Fiduciário, sobre o tal pagamento</w:t>
      </w:r>
      <w:r w:rsidRPr="00F75A72">
        <w:rPr>
          <w:rFonts w:ascii="Georgia" w:hAnsi="Georgia" w:cs="Tahoma"/>
          <w:sz w:val="22"/>
          <w:szCs w:val="22"/>
        </w:rPr>
        <w:t xml:space="preserve">, </w:t>
      </w:r>
      <w:r w:rsidRPr="00F75A72">
        <w:rPr>
          <w:rFonts w:ascii="Georgia" w:hAnsi="Georgia" w:cs="Tahoma"/>
          <w:w w:val="0"/>
          <w:sz w:val="22"/>
          <w:szCs w:val="22"/>
        </w:rPr>
        <w:t>com, no mínimo, 3 (três) Dias Úteis de antecedência da data estipulada para a sua realização.</w:t>
      </w:r>
    </w:p>
    <w:p w14:paraId="108D9492" w14:textId="77777777" w:rsidR="00E65091" w:rsidRPr="00F75A72" w:rsidRDefault="00E65091" w:rsidP="00B823FA">
      <w:pPr>
        <w:pStyle w:val="PargrafodaLista"/>
        <w:autoSpaceDE w:val="0"/>
        <w:autoSpaceDN w:val="0"/>
        <w:spacing w:after="0" w:line="320" w:lineRule="exact"/>
        <w:ind w:left="0"/>
        <w:jc w:val="both"/>
        <w:rPr>
          <w:rFonts w:ascii="Georgia" w:hAnsi="Georgia" w:cs="Tahoma"/>
          <w:sz w:val="22"/>
          <w:szCs w:val="22"/>
        </w:rPr>
      </w:pPr>
      <w:bookmarkStart w:id="208" w:name="_Toc483834005"/>
      <w:bookmarkEnd w:id="201"/>
    </w:p>
    <w:p w14:paraId="22894F27" w14:textId="77777777" w:rsidR="00E65091" w:rsidRPr="00F75A72" w:rsidRDefault="00E65091" w:rsidP="00B823FA">
      <w:pPr>
        <w:pStyle w:val="PargrafodaLista"/>
        <w:numPr>
          <w:ilvl w:val="0"/>
          <w:numId w:val="6"/>
        </w:numPr>
        <w:spacing w:after="0" w:line="320" w:lineRule="exact"/>
        <w:ind w:left="0" w:firstLine="0"/>
        <w:jc w:val="center"/>
        <w:outlineLvl w:val="0"/>
        <w:rPr>
          <w:rFonts w:ascii="Georgia" w:hAnsi="Georgia" w:cs="Tahoma"/>
          <w:b/>
          <w:sz w:val="22"/>
          <w:szCs w:val="22"/>
        </w:rPr>
      </w:pPr>
      <w:r w:rsidRPr="00F75A72">
        <w:rPr>
          <w:rFonts w:ascii="Georgia" w:hAnsi="Georgia" w:cs="Tahoma"/>
          <w:b/>
          <w:sz w:val="22"/>
          <w:szCs w:val="22"/>
        </w:rPr>
        <w:t xml:space="preserve">CLÁUSULA VII - OBRIGAÇÕES ADICIONAIS DA </w:t>
      </w:r>
      <w:bookmarkEnd w:id="208"/>
      <w:r w:rsidRPr="00F75A72">
        <w:rPr>
          <w:rFonts w:ascii="Georgia" w:hAnsi="Georgia" w:cs="Tahoma"/>
          <w:b/>
          <w:sz w:val="22"/>
          <w:szCs w:val="22"/>
        </w:rPr>
        <w:t>EMISSORA E DAS FIADORAS</w:t>
      </w:r>
    </w:p>
    <w:p w14:paraId="08AE41CB"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201ECC2F"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rPr>
      </w:pPr>
      <w:bookmarkStart w:id="209" w:name="_Toc478740112"/>
      <w:bookmarkStart w:id="210" w:name="_Toc479260199"/>
      <w:bookmarkStart w:id="211" w:name="_Toc483213698"/>
      <w:bookmarkStart w:id="212" w:name="_Toc483833930"/>
      <w:bookmarkStart w:id="213" w:name="_Toc483834006"/>
      <w:bookmarkStart w:id="214" w:name="_Ref51003765"/>
      <w:bookmarkStart w:id="215" w:name="_Ref31920069"/>
      <w:bookmarkStart w:id="216" w:name="_Ref89994973"/>
      <w:r w:rsidRPr="00F75A72">
        <w:rPr>
          <w:rFonts w:ascii="Georgia" w:hAnsi="Georgia" w:cs="Tahoma"/>
          <w:sz w:val="22"/>
          <w:szCs w:val="22"/>
        </w:rPr>
        <w:t>Sem prejuízo das demais obrigações previstas nesta Escritura de Emissão e na legislação e regulamentação aplicável, a Emissora e/ou as Fiadoras, conforme aplicável, estão obrigadas a:</w:t>
      </w:r>
      <w:bookmarkEnd w:id="209"/>
      <w:bookmarkEnd w:id="210"/>
      <w:bookmarkEnd w:id="211"/>
      <w:bookmarkEnd w:id="212"/>
      <w:bookmarkEnd w:id="213"/>
      <w:bookmarkEnd w:id="214"/>
      <w:bookmarkEnd w:id="215"/>
      <w:bookmarkEnd w:id="216"/>
    </w:p>
    <w:p w14:paraId="588BECD5" w14:textId="77777777" w:rsidR="00E65091" w:rsidRPr="00F75A72" w:rsidRDefault="00E65091" w:rsidP="00B823FA">
      <w:pPr>
        <w:pStyle w:val="PargrafodaLista"/>
        <w:spacing w:after="0" w:line="320" w:lineRule="exact"/>
        <w:ind w:left="0"/>
        <w:jc w:val="both"/>
        <w:outlineLvl w:val="1"/>
        <w:rPr>
          <w:rFonts w:ascii="Georgia" w:hAnsi="Georgia" w:cs="Tahoma"/>
          <w:b/>
          <w:sz w:val="22"/>
          <w:szCs w:val="22"/>
        </w:rPr>
      </w:pPr>
    </w:p>
    <w:p w14:paraId="0B098558" w14:textId="77777777" w:rsidR="00E65091" w:rsidRPr="00103D84" w:rsidRDefault="00E65091" w:rsidP="00B823FA">
      <w:pPr>
        <w:pStyle w:val="Textodocorpo"/>
        <w:numPr>
          <w:ilvl w:val="5"/>
          <w:numId w:val="18"/>
        </w:numPr>
        <w:shd w:val="clear" w:color="auto" w:fill="auto"/>
        <w:spacing w:after="0" w:line="320" w:lineRule="exact"/>
        <w:ind w:left="0" w:right="40" w:firstLine="0"/>
        <w:jc w:val="both"/>
        <w:rPr>
          <w:rFonts w:ascii="Georgia" w:hAnsi="Georgia"/>
          <w:color w:val="auto"/>
          <w:sz w:val="22"/>
        </w:rPr>
      </w:pPr>
      <w:bookmarkStart w:id="217" w:name="_BPDC_LN_INS_1015"/>
      <w:bookmarkStart w:id="218" w:name="_BPDC_PR_INS_1016"/>
      <w:bookmarkStart w:id="219" w:name="_BPDC_PR_INS_1017"/>
      <w:bookmarkStart w:id="220" w:name="_Ref503345114"/>
      <w:bookmarkEnd w:id="217"/>
      <w:bookmarkEnd w:id="218"/>
      <w:bookmarkEnd w:id="219"/>
      <w:r w:rsidRPr="00103D84">
        <w:rPr>
          <w:rFonts w:ascii="Georgia" w:hAnsi="Georgia"/>
          <w:color w:val="auto"/>
          <w:sz w:val="22"/>
        </w:rPr>
        <w:t>fornecer ao Agente Fiduciário:</w:t>
      </w:r>
    </w:p>
    <w:p w14:paraId="074D2BE8"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369A19D4" w14:textId="77777777" w:rsidR="00E65091" w:rsidRPr="00F75A72" w:rsidRDefault="00E65091" w:rsidP="00B823FA">
      <w:pPr>
        <w:pStyle w:val="PargrafodaLista"/>
        <w:numPr>
          <w:ilvl w:val="4"/>
          <w:numId w:val="7"/>
        </w:numPr>
        <w:spacing w:after="0" w:line="320" w:lineRule="exact"/>
        <w:ind w:left="709" w:firstLine="0"/>
        <w:jc w:val="both"/>
        <w:rPr>
          <w:rFonts w:ascii="Georgia" w:hAnsi="Georgia" w:cs="Tahoma"/>
          <w:sz w:val="22"/>
          <w:szCs w:val="22"/>
        </w:rPr>
      </w:pPr>
      <w:r w:rsidRPr="00F75A72">
        <w:rPr>
          <w:rFonts w:ascii="Georgia" w:hAnsi="Georgia" w:cs="Tahoma"/>
          <w:sz w:val="22"/>
          <w:szCs w:val="22"/>
        </w:rPr>
        <w:t xml:space="preserve">no prazo de até 90 (noventa) dias da data do encerramento de cada exercício social, as Demonstrações Financeiras Consolidadas Revisadas da Emissora ou das Demonstrações Financeiras Consolidadas Auditadas da Emissora, conforme aplicável, as rubricas necessárias à verificação dos Índices Financeiros, conforme aplicável, acompanhadas de demonstração do cálculo dos Índices Financeiros realizado pela Emissora, podendo o Agente Fiduciário solicitar ao Auditor Independente e à Emissora todos os eventuais esclarecimentos adicionais que se façam necessários; </w:t>
      </w:r>
    </w:p>
    <w:p w14:paraId="50DDBCD8" w14:textId="77777777" w:rsidR="00E65091" w:rsidRPr="00F75A72" w:rsidRDefault="00E65091" w:rsidP="00B823FA">
      <w:pPr>
        <w:pStyle w:val="PargrafodaLista"/>
        <w:spacing w:after="0" w:line="320" w:lineRule="exact"/>
        <w:ind w:left="709"/>
        <w:jc w:val="both"/>
        <w:rPr>
          <w:rFonts w:ascii="Georgia" w:hAnsi="Georgia" w:cs="Tahoma"/>
          <w:sz w:val="22"/>
          <w:szCs w:val="22"/>
        </w:rPr>
      </w:pPr>
    </w:p>
    <w:p w14:paraId="65A29AB6" w14:textId="77777777" w:rsidR="00E65091" w:rsidRPr="00F75A72" w:rsidRDefault="00E65091" w:rsidP="00B823FA">
      <w:pPr>
        <w:pStyle w:val="PargrafodaLista"/>
        <w:numPr>
          <w:ilvl w:val="4"/>
          <w:numId w:val="7"/>
        </w:numPr>
        <w:spacing w:after="0" w:line="320" w:lineRule="exact"/>
        <w:ind w:left="709" w:firstLine="0"/>
        <w:jc w:val="both"/>
        <w:rPr>
          <w:rFonts w:ascii="Georgia" w:hAnsi="Georgia" w:cs="Tahoma"/>
          <w:sz w:val="22"/>
          <w:szCs w:val="22"/>
        </w:rPr>
      </w:pPr>
      <w:r w:rsidRPr="00F75A72">
        <w:rPr>
          <w:rFonts w:ascii="Georgia" w:hAnsi="Georgia" w:cs="Tahoma"/>
          <w:sz w:val="22"/>
          <w:szCs w:val="22"/>
        </w:rPr>
        <w:t xml:space="preserve">no prazo de até 90 (noventa) dias da data do encerramento de cada exercício social, declaração assinada por representantes legais da Emissora, na forma de seu estatuto social, atestando (a) a veracidade e ausência de vícios no cálculo dos Índices Financeiros; (b) que permanecem válidas as disposições contidas nesta Escritura de Emissão; (c) a não ocorrência de qualquer Evento de Inadimplemento e a inexistência de descumprimento de obrigações da Emissora perante os Debenturistas; e (d) que não foram praticados atos em desacordo com o estatuto social da Emissora, podendo o Agente Fiduciário solicitar à Emissora e/ou ao Auditor Independente todos os eventuais esclarecimentos adicionais que se façam necessários; </w:t>
      </w:r>
    </w:p>
    <w:p w14:paraId="2A1615B4" w14:textId="77777777" w:rsidR="00E65091" w:rsidRPr="00F75A72" w:rsidRDefault="00E65091" w:rsidP="00B823FA">
      <w:pPr>
        <w:pStyle w:val="PargrafodaLista"/>
        <w:spacing w:after="0" w:line="320" w:lineRule="exact"/>
        <w:rPr>
          <w:rFonts w:ascii="Georgia" w:hAnsi="Georgia" w:cs="Tahoma"/>
          <w:sz w:val="22"/>
          <w:szCs w:val="22"/>
        </w:rPr>
      </w:pPr>
    </w:p>
    <w:p w14:paraId="2C4B6F36" w14:textId="234274FF" w:rsidR="00E65091" w:rsidRPr="00F75A72" w:rsidRDefault="00E65091" w:rsidP="00B823FA">
      <w:pPr>
        <w:pStyle w:val="PargrafodaLista"/>
        <w:numPr>
          <w:ilvl w:val="4"/>
          <w:numId w:val="7"/>
        </w:numPr>
        <w:spacing w:after="0" w:line="320" w:lineRule="exact"/>
        <w:ind w:left="709" w:firstLine="0"/>
        <w:jc w:val="both"/>
        <w:rPr>
          <w:rFonts w:ascii="Georgia" w:hAnsi="Georgia" w:cs="Tahoma"/>
          <w:sz w:val="22"/>
          <w:szCs w:val="22"/>
        </w:rPr>
      </w:pPr>
      <w:r w:rsidRPr="00F75A72">
        <w:rPr>
          <w:rFonts w:ascii="Georgia" w:hAnsi="Georgia" w:cs="Tahoma"/>
          <w:sz w:val="22"/>
          <w:szCs w:val="22"/>
        </w:rPr>
        <w:t>cópia das informações periódicas e eventuais exigidas pela Resolução CVM nº 80, de 29 de março de 2022, conforme alterada (“</w:t>
      </w:r>
      <w:r w:rsidRPr="00F75A72">
        <w:rPr>
          <w:rFonts w:ascii="Georgia" w:hAnsi="Georgia" w:cs="Tahoma"/>
          <w:sz w:val="22"/>
          <w:szCs w:val="22"/>
          <w:u w:val="single"/>
        </w:rPr>
        <w:t>Resolução CVM 80</w:t>
      </w:r>
      <w:r w:rsidRPr="00F75A72">
        <w:rPr>
          <w:rFonts w:ascii="Georgia" w:hAnsi="Georgia" w:cs="Tahoma"/>
          <w:sz w:val="22"/>
          <w:szCs w:val="22"/>
        </w:rPr>
        <w:t xml:space="preserve">”), nos prazos ali estabelecidos, inclusive, mas não se limitando </w:t>
      </w:r>
      <w:r w:rsidR="00CD6B78">
        <w:rPr>
          <w:rFonts w:ascii="Georgia" w:hAnsi="Georgia" w:cs="Tahoma"/>
          <w:sz w:val="22"/>
          <w:szCs w:val="22"/>
        </w:rPr>
        <w:t xml:space="preserve">a, </w:t>
      </w:r>
      <w:r w:rsidRPr="00F75A72">
        <w:rPr>
          <w:rFonts w:ascii="Georgia" w:hAnsi="Georgia" w:cs="Tahoma"/>
          <w:sz w:val="22"/>
          <w:szCs w:val="22"/>
        </w:rPr>
        <w:t>Demonstrações Financeiras Consolidadas da Emissora, desde que tais informações não estejam disponíveis ao público nas páginas da Emissora e/ou da CVM na rede mundial de computadores;</w:t>
      </w:r>
    </w:p>
    <w:p w14:paraId="64F635C5" w14:textId="77777777" w:rsidR="00E65091" w:rsidRPr="00F75A72" w:rsidRDefault="00E65091" w:rsidP="00B823FA">
      <w:pPr>
        <w:pStyle w:val="PargrafodaLista"/>
        <w:spacing w:after="0" w:line="320" w:lineRule="exact"/>
        <w:ind w:left="709"/>
        <w:jc w:val="both"/>
        <w:rPr>
          <w:rFonts w:ascii="Georgia" w:hAnsi="Georgia" w:cs="Tahoma"/>
          <w:sz w:val="22"/>
          <w:szCs w:val="22"/>
        </w:rPr>
      </w:pPr>
    </w:p>
    <w:p w14:paraId="5479A786" w14:textId="77777777" w:rsidR="00E65091" w:rsidRPr="00F75A72" w:rsidRDefault="00E65091" w:rsidP="00B823FA">
      <w:pPr>
        <w:pStyle w:val="PargrafodaLista"/>
        <w:numPr>
          <w:ilvl w:val="4"/>
          <w:numId w:val="7"/>
        </w:numPr>
        <w:spacing w:after="0" w:line="320" w:lineRule="exact"/>
        <w:ind w:left="709" w:firstLine="0"/>
        <w:jc w:val="both"/>
        <w:rPr>
          <w:rFonts w:ascii="Georgia" w:hAnsi="Georgia" w:cs="Tahoma"/>
          <w:sz w:val="22"/>
          <w:szCs w:val="22"/>
        </w:rPr>
      </w:pPr>
      <w:bookmarkStart w:id="221" w:name="_Hlk89944052"/>
      <w:r w:rsidRPr="00F75A72">
        <w:rPr>
          <w:rFonts w:ascii="Georgia" w:hAnsi="Georgia" w:cs="Tahoma"/>
          <w:sz w:val="22"/>
          <w:szCs w:val="22"/>
        </w:rPr>
        <w:t>no prazo de até 3 (três) Dias Úteis contado da data em que forem realizados, os Avisos aos Debenturistas</w:t>
      </w:r>
      <w:bookmarkEnd w:id="221"/>
      <w:r w:rsidRPr="00F75A72">
        <w:rPr>
          <w:rFonts w:ascii="Georgia" w:hAnsi="Georgia" w:cs="Tahoma"/>
          <w:sz w:val="22"/>
          <w:szCs w:val="22"/>
        </w:rPr>
        <w:t>;</w:t>
      </w:r>
    </w:p>
    <w:p w14:paraId="5A1C9B2A" w14:textId="77777777" w:rsidR="00E65091" w:rsidRPr="00F75A72" w:rsidRDefault="00E65091" w:rsidP="00B823FA">
      <w:pPr>
        <w:pStyle w:val="PargrafodaLista"/>
        <w:spacing w:after="0" w:line="320" w:lineRule="exact"/>
        <w:rPr>
          <w:rFonts w:ascii="Georgia" w:hAnsi="Georgia" w:cs="Tahoma"/>
          <w:sz w:val="22"/>
          <w:szCs w:val="22"/>
        </w:rPr>
      </w:pPr>
    </w:p>
    <w:p w14:paraId="16799225" w14:textId="77777777" w:rsidR="00E65091" w:rsidRPr="00F75A72" w:rsidRDefault="00E65091" w:rsidP="00B823FA">
      <w:pPr>
        <w:pStyle w:val="PargrafodaLista"/>
        <w:numPr>
          <w:ilvl w:val="4"/>
          <w:numId w:val="7"/>
        </w:numPr>
        <w:spacing w:after="0" w:line="320" w:lineRule="exact"/>
        <w:ind w:left="709" w:firstLine="0"/>
        <w:jc w:val="both"/>
        <w:rPr>
          <w:rFonts w:ascii="Georgia" w:hAnsi="Georgia" w:cs="Tahoma"/>
          <w:sz w:val="22"/>
          <w:szCs w:val="22"/>
        </w:rPr>
      </w:pPr>
      <w:bookmarkStart w:id="222" w:name="_Hlk89944070"/>
      <w:r w:rsidRPr="00F75A72">
        <w:rPr>
          <w:rFonts w:ascii="Georgia" w:hAnsi="Georgia" w:cs="Tahoma"/>
          <w:sz w:val="22"/>
          <w:szCs w:val="22"/>
        </w:rPr>
        <w:lastRenderedPageBreak/>
        <w:t xml:space="preserve">no prazo de até 5 (cinco) Dias Úteis contado da data de recebimento, envio de cópia de qualquer correspondência ou notificação, judicial ou extrajudicial, recebida pela Emissora relacionada a um Evento de </w:t>
      </w:r>
      <w:bookmarkEnd w:id="222"/>
      <w:r w:rsidRPr="00F75A72">
        <w:rPr>
          <w:rFonts w:ascii="Georgia" w:hAnsi="Georgia" w:cs="Tahoma"/>
          <w:sz w:val="22"/>
          <w:szCs w:val="22"/>
        </w:rPr>
        <w:t>Inadimplemento;</w:t>
      </w:r>
    </w:p>
    <w:p w14:paraId="50E860E5" w14:textId="77777777" w:rsidR="00E65091" w:rsidRPr="00F75A72" w:rsidRDefault="00E65091" w:rsidP="00B823FA">
      <w:pPr>
        <w:pStyle w:val="PargrafodaLista"/>
        <w:spacing w:after="0" w:line="320" w:lineRule="exact"/>
        <w:rPr>
          <w:rFonts w:ascii="Georgia" w:hAnsi="Georgia" w:cs="Tahoma"/>
          <w:sz w:val="22"/>
          <w:szCs w:val="22"/>
        </w:rPr>
      </w:pPr>
    </w:p>
    <w:p w14:paraId="7DDA07A8" w14:textId="77777777" w:rsidR="00E65091" w:rsidRPr="00F75A72" w:rsidRDefault="00E65091" w:rsidP="00B823FA">
      <w:pPr>
        <w:pStyle w:val="PargrafodaLista"/>
        <w:numPr>
          <w:ilvl w:val="4"/>
          <w:numId w:val="7"/>
        </w:numPr>
        <w:spacing w:after="0" w:line="320" w:lineRule="exact"/>
        <w:ind w:left="709" w:firstLine="0"/>
        <w:jc w:val="both"/>
        <w:rPr>
          <w:rFonts w:ascii="Georgia" w:hAnsi="Georgia" w:cs="Tahoma"/>
          <w:sz w:val="22"/>
          <w:szCs w:val="22"/>
        </w:rPr>
      </w:pPr>
      <w:bookmarkStart w:id="223" w:name="_Ref50377175"/>
      <w:r w:rsidRPr="00F75A72">
        <w:rPr>
          <w:rFonts w:ascii="Georgia" w:hAnsi="Georgia" w:cs="Tahoma"/>
          <w:sz w:val="22"/>
          <w:szCs w:val="22"/>
        </w:rPr>
        <w:t>em até 5 (cinco) Dias Úteis contados do recebimento da solicitação pelo Agente Fiduciário qualquer informação que venha a ser razoavelmente solicitada pelo Agente Fiduciário, a fim de que este possa cumprir as suas obrigações nos termos desta Escritura de Emissão, da Resolução da CVM nº 17, de 9 de fevereiro de 2021 (“</w:t>
      </w:r>
      <w:r w:rsidRPr="00F75A72">
        <w:rPr>
          <w:rFonts w:ascii="Georgia" w:hAnsi="Georgia" w:cs="Tahoma"/>
          <w:sz w:val="22"/>
          <w:szCs w:val="22"/>
          <w:u w:val="single"/>
        </w:rPr>
        <w:t>Resolução CVM 17</w:t>
      </w:r>
      <w:r w:rsidRPr="00F75A72">
        <w:rPr>
          <w:rFonts w:ascii="Georgia" w:hAnsi="Georgia" w:cs="Tahoma"/>
          <w:sz w:val="22"/>
          <w:szCs w:val="22"/>
        </w:rPr>
        <w:t>”) e demais legislação aplicável, incluindo informações necessárias no âmbito do item (i) acima</w:t>
      </w:r>
      <w:bookmarkEnd w:id="223"/>
      <w:r w:rsidRPr="00F75A72">
        <w:rPr>
          <w:rFonts w:ascii="Georgia" w:hAnsi="Georgia" w:cs="Tahoma"/>
          <w:sz w:val="22"/>
          <w:szCs w:val="22"/>
        </w:rPr>
        <w:t>;</w:t>
      </w:r>
    </w:p>
    <w:p w14:paraId="3064A966" w14:textId="77777777" w:rsidR="00E65091" w:rsidRPr="00F75A72" w:rsidRDefault="00E65091" w:rsidP="00B823FA">
      <w:pPr>
        <w:pStyle w:val="PargrafodaLista"/>
        <w:spacing w:after="0" w:line="320" w:lineRule="exact"/>
        <w:rPr>
          <w:rFonts w:ascii="Georgia" w:hAnsi="Georgia" w:cs="Tahoma"/>
          <w:sz w:val="22"/>
          <w:szCs w:val="22"/>
        </w:rPr>
      </w:pPr>
    </w:p>
    <w:p w14:paraId="20C38127" w14:textId="4FD700FC" w:rsidR="00E65091" w:rsidRPr="00F75A72" w:rsidRDefault="00E65091" w:rsidP="00B823FA">
      <w:pPr>
        <w:pStyle w:val="PargrafodaLista"/>
        <w:numPr>
          <w:ilvl w:val="4"/>
          <w:numId w:val="7"/>
        </w:numPr>
        <w:spacing w:after="0" w:line="320" w:lineRule="exact"/>
        <w:ind w:left="709" w:firstLine="0"/>
        <w:jc w:val="both"/>
        <w:rPr>
          <w:rFonts w:ascii="Georgia" w:hAnsi="Georgia" w:cs="Tahoma"/>
          <w:sz w:val="22"/>
          <w:szCs w:val="22"/>
        </w:rPr>
      </w:pPr>
      <w:r w:rsidRPr="00F75A72">
        <w:rPr>
          <w:rFonts w:ascii="Georgia" w:hAnsi="Georgia" w:cs="Tahoma"/>
          <w:sz w:val="22"/>
          <w:szCs w:val="22"/>
        </w:rPr>
        <w:t xml:space="preserve">no prazo de até 5 (cinco) Dias Úteis contado da data de ciência, informações a respeito da ocorrência de qualquer evento ou situação que possa resultar em qualquer efeito adverso relevante, </w:t>
      </w:r>
      <w:r w:rsidR="005876C9">
        <w:rPr>
          <w:rFonts w:ascii="Georgia" w:hAnsi="Georgia" w:cs="Tahoma"/>
          <w:sz w:val="22"/>
          <w:szCs w:val="22"/>
        </w:rPr>
        <w:t xml:space="preserve">(1) </w:t>
      </w:r>
      <w:r w:rsidRPr="00F75A72">
        <w:rPr>
          <w:rFonts w:ascii="Georgia" w:hAnsi="Georgia" w:cs="Tahoma"/>
          <w:sz w:val="22"/>
          <w:szCs w:val="22"/>
        </w:rPr>
        <w:t xml:space="preserve">na situação (econômica, financeira, operacional, jurídica </w:t>
      </w:r>
      <w:bookmarkStart w:id="224" w:name="_cp_change_196"/>
      <w:r w:rsidRPr="00F75A72">
        <w:rPr>
          <w:rFonts w:ascii="Georgia" w:hAnsi="Georgia" w:cs="Tahoma"/>
          <w:sz w:val="22"/>
          <w:szCs w:val="22"/>
          <w:u w:color="0000FF"/>
        </w:rPr>
        <w:t>ou</w:t>
      </w:r>
      <w:bookmarkEnd w:id="224"/>
      <w:r w:rsidRPr="00F75A72">
        <w:rPr>
          <w:rFonts w:ascii="Georgia" w:hAnsi="Georgia" w:cs="Tahoma"/>
          <w:sz w:val="22"/>
          <w:szCs w:val="22"/>
        </w:rPr>
        <w:t xml:space="preserve"> reputacional) da Emissora e/ou das Fiadoras, e/ou nos seus negócios, bens, ativos, resultados operacionais e/ou perspectivas</w:t>
      </w:r>
      <w:bookmarkStart w:id="225" w:name="_cp_change_199"/>
      <w:r w:rsidR="005876C9">
        <w:rPr>
          <w:rFonts w:ascii="Georgia" w:hAnsi="Georgia" w:cs="Tahoma"/>
          <w:sz w:val="22"/>
          <w:szCs w:val="22"/>
        </w:rPr>
        <w:t xml:space="preserve">; (2) </w:t>
      </w:r>
      <w:r w:rsidR="005876C9">
        <w:rPr>
          <w:rFonts w:ascii="Georgia" w:hAnsi="Georgia" w:cs="Tahoma"/>
          <w:sz w:val="22"/>
          <w:szCs w:val="22"/>
          <w:u w:color="0000FF"/>
        </w:rPr>
        <w:t>n</w:t>
      </w:r>
      <w:r w:rsidRPr="00F75A72">
        <w:rPr>
          <w:rFonts w:ascii="Georgia" w:hAnsi="Georgia" w:cs="Tahoma"/>
          <w:sz w:val="22"/>
          <w:szCs w:val="22"/>
          <w:u w:color="0000FF"/>
        </w:rPr>
        <w:t>o</w:t>
      </w:r>
      <w:bookmarkEnd w:id="225"/>
      <w:r w:rsidRPr="00F75A72">
        <w:rPr>
          <w:rFonts w:ascii="Georgia" w:hAnsi="Georgia" w:cs="Tahoma"/>
          <w:sz w:val="22"/>
          <w:szCs w:val="22"/>
        </w:rPr>
        <w:t xml:space="preserve"> pontual cumprimento das obrigações assumidas pela Emissora e/ou pelas Fiadoras perante os Debenturistas, nos termos desta Escritura de Emissão</w:t>
      </w:r>
      <w:r w:rsidR="008A68E8">
        <w:rPr>
          <w:rFonts w:ascii="Georgia" w:hAnsi="Georgia" w:cs="Tahoma"/>
          <w:sz w:val="22"/>
          <w:szCs w:val="22"/>
        </w:rPr>
        <w:t xml:space="preserve"> </w:t>
      </w:r>
      <w:r w:rsidRPr="00F75A72">
        <w:rPr>
          <w:rFonts w:ascii="Georgia" w:hAnsi="Georgia" w:cs="Tahoma"/>
          <w:sz w:val="22"/>
          <w:szCs w:val="22"/>
        </w:rPr>
        <w:t>e/ou dos demais documentos relacionados à Emissão, à Oferta Restrita, à Fiança, conforme aplicável (“</w:t>
      </w:r>
      <w:r w:rsidRPr="00F75A72">
        <w:rPr>
          <w:rFonts w:ascii="Georgia" w:hAnsi="Georgia" w:cs="Tahoma"/>
          <w:sz w:val="22"/>
          <w:szCs w:val="22"/>
          <w:u w:val="single"/>
        </w:rPr>
        <w:t>Efeito Adverso Relevante</w:t>
      </w:r>
      <w:r w:rsidRPr="00F75A72">
        <w:rPr>
          <w:rFonts w:ascii="Georgia" w:hAnsi="Georgia" w:cs="Tahoma"/>
          <w:sz w:val="22"/>
          <w:szCs w:val="22"/>
        </w:rPr>
        <w:t>”);</w:t>
      </w:r>
    </w:p>
    <w:p w14:paraId="073E7982" w14:textId="77777777" w:rsidR="00E65091" w:rsidRPr="00F75A72" w:rsidRDefault="00E65091" w:rsidP="00B823FA">
      <w:pPr>
        <w:pStyle w:val="PargrafodaLista"/>
        <w:spacing w:after="0" w:line="320" w:lineRule="exact"/>
        <w:rPr>
          <w:rFonts w:ascii="Georgia" w:hAnsi="Georgia" w:cs="Tahoma"/>
          <w:sz w:val="22"/>
          <w:szCs w:val="22"/>
        </w:rPr>
      </w:pPr>
    </w:p>
    <w:p w14:paraId="02C81685" w14:textId="77777777" w:rsidR="00E65091" w:rsidRPr="00F75A72" w:rsidRDefault="00E65091" w:rsidP="00B823FA">
      <w:pPr>
        <w:pStyle w:val="PargrafodaLista"/>
        <w:numPr>
          <w:ilvl w:val="4"/>
          <w:numId w:val="7"/>
        </w:numPr>
        <w:spacing w:after="0" w:line="320" w:lineRule="exact"/>
        <w:ind w:left="709" w:firstLine="0"/>
        <w:jc w:val="both"/>
        <w:rPr>
          <w:rFonts w:ascii="Georgia" w:hAnsi="Georgia" w:cs="Tahoma"/>
          <w:sz w:val="22"/>
          <w:szCs w:val="22"/>
        </w:rPr>
      </w:pPr>
      <w:r w:rsidRPr="00F75A72">
        <w:rPr>
          <w:rFonts w:ascii="Georgia" w:hAnsi="Georgia" w:cs="Tahoma"/>
          <w:sz w:val="22"/>
          <w:szCs w:val="22"/>
        </w:rPr>
        <w:t>no prazo de até 5 (cinco) Dias Úteis contado da data de ciência, informações a respeito da ocorrência de qualquer evento ou situação que faça com que as demonstrações ou informações financeiras fornecidas pela Emissora ao Agente Fiduciário não mais reflitam a real condição econômica e financeira da Emissora; e</w:t>
      </w:r>
    </w:p>
    <w:p w14:paraId="511498D3" w14:textId="77777777" w:rsidR="00E65091" w:rsidRPr="00F75A72" w:rsidRDefault="00E65091" w:rsidP="00B823FA">
      <w:pPr>
        <w:pStyle w:val="PargrafodaLista"/>
        <w:spacing w:after="0" w:line="320" w:lineRule="exact"/>
        <w:rPr>
          <w:rFonts w:ascii="Georgia" w:hAnsi="Georgia" w:cs="Tahoma"/>
          <w:sz w:val="22"/>
          <w:szCs w:val="22"/>
        </w:rPr>
      </w:pPr>
    </w:p>
    <w:p w14:paraId="1E37AC73" w14:textId="24910778" w:rsidR="00E65091" w:rsidRPr="00F75A72" w:rsidRDefault="00E65091" w:rsidP="00B823FA">
      <w:pPr>
        <w:pStyle w:val="PargrafodaLista"/>
        <w:numPr>
          <w:ilvl w:val="4"/>
          <w:numId w:val="7"/>
        </w:numPr>
        <w:spacing w:after="0" w:line="320" w:lineRule="exact"/>
        <w:ind w:left="709" w:firstLine="0"/>
        <w:jc w:val="both"/>
        <w:rPr>
          <w:rFonts w:ascii="Georgia" w:hAnsi="Georgia" w:cs="Tahoma"/>
          <w:sz w:val="22"/>
          <w:szCs w:val="22"/>
        </w:rPr>
      </w:pPr>
      <w:r w:rsidRPr="00F75A72">
        <w:rPr>
          <w:rFonts w:ascii="Georgia" w:hAnsi="Georgia" w:cs="Tahoma"/>
          <w:sz w:val="22"/>
          <w:szCs w:val="22"/>
        </w:rPr>
        <w:t xml:space="preserve">1 (uma) via eletrônica (formato </w:t>
      </w:r>
      <w:proofErr w:type="spellStart"/>
      <w:r w:rsidRPr="00F75A72">
        <w:rPr>
          <w:rFonts w:ascii="Georgia" w:hAnsi="Georgia" w:cs="Tahoma"/>
          <w:sz w:val="22"/>
          <w:szCs w:val="22"/>
        </w:rPr>
        <w:t>pdf</w:t>
      </w:r>
      <w:proofErr w:type="spellEnd"/>
      <w:r w:rsidRPr="00F75A72">
        <w:rPr>
          <w:rFonts w:ascii="Georgia" w:hAnsi="Georgia" w:cs="Tahoma"/>
          <w:sz w:val="22"/>
          <w:szCs w:val="22"/>
        </w:rPr>
        <w:t xml:space="preserve">), contendo a chancela digital da </w:t>
      </w:r>
      <w:bookmarkStart w:id="226" w:name="_cp_change_204"/>
      <w:r w:rsidRPr="00F75A72">
        <w:rPr>
          <w:rFonts w:ascii="Georgia" w:hAnsi="Georgia" w:cs="Tahoma"/>
          <w:sz w:val="22"/>
          <w:szCs w:val="22"/>
          <w:u w:color="0000FF"/>
        </w:rPr>
        <w:t>JUCISRS</w:t>
      </w:r>
      <w:bookmarkEnd w:id="226"/>
      <w:r w:rsidRPr="00F75A72">
        <w:rPr>
          <w:rFonts w:ascii="Georgia" w:hAnsi="Georgia" w:cs="Tahoma"/>
          <w:sz w:val="22"/>
          <w:szCs w:val="22"/>
        </w:rPr>
        <w:t xml:space="preserve">, das atas das Assembleias Gerais de Debenturistas e/ou das demais assembleias ou reuniões relacionadas à Emissão devidamente registradas na </w:t>
      </w:r>
      <w:bookmarkStart w:id="227" w:name="_cp_change_206"/>
      <w:r w:rsidRPr="00F75A72">
        <w:rPr>
          <w:rFonts w:ascii="Georgia" w:hAnsi="Georgia" w:cs="Tahoma"/>
          <w:sz w:val="22"/>
          <w:szCs w:val="22"/>
          <w:u w:color="0000FF"/>
        </w:rPr>
        <w:t>JUCISRS.</w:t>
      </w:r>
      <w:bookmarkEnd w:id="227"/>
    </w:p>
    <w:p w14:paraId="58DF816E" w14:textId="77777777" w:rsidR="00E65091" w:rsidRPr="00F75A72" w:rsidRDefault="00E65091" w:rsidP="00B823FA">
      <w:pPr>
        <w:spacing w:after="0" w:line="320" w:lineRule="exact"/>
        <w:jc w:val="both"/>
        <w:rPr>
          <w:rFonts w:ascii="Georgia" w:hAnsi="Georgia" w:cs="Tahoma"/>
          <w:sz w:val="22"/>
          <w:szCs w:val="22"/>
        </w:rPr>
      </w:pPr>
    </w:p>
    <w:p w14:paraId="11754802" w14:textId="77777777" w:rsidR="00E65091" w:rsidRPr="00103D84" w:rsidRDefault="00E65091" w:rsidP="00B823FA">
      <w:pPr>
        <w:pStyle w:val="Textodocorpo"/>
        <w:numPr>
          <w:ilvl w:val="5"/>
          <w:numId w:val="18"/>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submeter, na forma da lei, suas contas e balanços a exame por empresa de auditoria independente registrada na CVM;</w:t>
      </w:r>
    </w:p>
    <w:p w14:paraId="5B582F8B"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6124D7E3" w14:textId="77777777" w:rsidR="00E65091" w:rsidRPr="00103D84" w:rsidRDefault="00E65091" w:rsidP="00B823FA">
      <w:pPr>
        <w:pStyle w:val="Textodocorpo"/>
        <w:numPr>
          <w:ilvl w:val="5"/>
          <w:numId w:val="18"/>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cumprir todas as normas e regulamentos relacionados à Emissão e à Oferta Restrita, incluindo, mas não se limitando a, as normas, regulamentos e determinações da CVM, ANBIMA e da B3, inclusive mediante envio de documentos, prestando, ainda, as informações que lhe forem solicitadas;</w:t>
      </w:r>
    </w:p>
    <w:p w14:paraId="5D7B0AFC"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5461587C" w14:textId="056DA054" w:rsidR="00E65091" w:rsidRPr="00F75A72" w:rsidRDefault="00E65091" w:rsidP="00B823FA">
      <w:pPr>
        <w:pStyle w:val="PargrafodaLista"/>
        <w:numPr>
          <w:ilvl w:val="5"/>
          <w:numId w:val="18"/>
        </w:numPr>
        <w:spacing w:after="0" w:line="320" w:lineRule="exact"/>
        <w:ind w:left="0" w:right="40" w:firstLine="0"/>
        <w:jc w:val="both"/>
        <w:outlineLvl w:val="1"/>
        <w:rPr>
          <w:rFonts w:ascii="Georgia" w:hAnsi="Georgia" w:cs="Tahoma"/>
          <w:sz w:val="22"/>
          <w:szCs w:val="22"/>
        </w:rPr>
      </w:pPr>
      <w:r w:rsidRPr="00F75A72">
        <w:rPr>
          <w:rFonts w:ascii="Georgia" w:hAnsi="Georgia" w:cs="Tahoma"/>
          <w:sz w:val="22"/>
          <w:szCs w:val="22"/>
        </w:rPr>
        <w:t xml:space="preserve">manter seus bens e ativos estratégicos e/ou que individualmente representem mais do que </w:t>
      </w:r>
      <w:r w:rsidR="008135E5" w:rsidRPr="00F75A72">
        <w:rPr>
          <w:rFonts w:ascii="Georgia" w:hAnsi="Georgia" w:cs="Tahoma"/>
          <w:sz w:val="22"/>
          <w:szCs w:val="22"/>
        </w:rPr>
        <w:t>5</w:t>
      </w:r>
      <w:r w:rsidRPr="00F75A72">
        <w:rPr>
          <w:rFonts w:ascii="Georgia" w:hAnsi="Georgia" w:cs="Tahoma"/>
          <w:sz w:val="22"/>
          <w:szCs w:val="22"/>
        </w:rPr>
        <w:t>% (</w:t>
      </w:r>
      <w:r w:rsidR="008135E5" w:rsidRPr="00103D84">
        <w:rPr>
          <w:rFonts w:ascii="Georgia" w:hAnsi="Georgia"/>
          <w:sz w:val="22"/>
          <w:u w:color="0000FF"/>
        </w:rPr>
        <w:t>cinco</w:t>
      </w:r>
      <w:r w:rsidR="008135E5" w:rsidRPr="00F75A72">
        <w:rPr>
          <w:rFonts w:ascii="Georgia" w:hAnsi="Georgia" w:cs="Tahoma"/>
          <w:sz w:val="22"/>
          <w:szCs w:val="22"/>
        </w:rPr>
        <w:t xml:space="preserve"> </w:t>
      </w:r>
      <w:r w:rsidRPr="00F75A72">
        <w:rPr>
          <w:rFonts w:ascii="Georgia" w:hAnsi="Georgia" w:cs="Tahoma"/>
          <w:sz w:val="22"/>
          <w:szCs w:val="22"/>
        </w:rPr>
        <w:t xml:space="preserve">por cento) do valor do seu ativo total, com base nas últimas demonstrações </w:t>
      </w:r>
      <w:r w:rsidRPr="00F75A72">
        <w:rPr>
          <w:rFonts w:ascii="Georgia" w:hAnsi="Georgia" w:cs="Tahoma"/>
          <w:sz w:val="22"/>
          <w:szCs w:val="22"/>
        </w:rPr>
        <w:lastRenderedPageBreak/>
        <w:t xml:space="preserve">financeiras divulgadas pela Emissora e/ou pelas Fiadoras, devidamente segurados, conforme práticas correntes da Emissora e do mercado; </w:t>
      </w:r>
    </w:p>
    <w:p w14:paraId="358C7F50"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69FCF9F9" w14:textId="77777777" w:rsidR="00E65091" w:rsidRPr="00103D84" w:rsidRDefault="00E65091" w:rsidP="00B823FA">
      <w:pPr>
        <w:pStyle w:val="Textodocorpo"/>
        <w:numPr>
          <w:ilvl w:val="5"/>
          <w:numId w:val="18"/>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contratar e manter contratados durante o prazo de vigência das Debêntures, às suas expensas, os prestadores de serviços inerentes às obrigações previstas nos documentos da Emissão e da Oferta Restrita, incluindo, mas não se limitando a, o Agente de Liquidação, Escriturador, o Agente Fiduciário, o Banco Depositário e o ambiente de negociação das Debêntures no mercado secundário;</w:t>
      </w:r>
    </w:p>
    <w:p w14:paraId="290EC476"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3693B823" w14:textId="77777777" w:rsidR="00E65091" w:rsidRPr="00103D84" w:rsidRDefault="00E65091" w:rsidP="00B823FA">
      <w:pPr>
        <w:pStyle w:val="Textodocorpo"/>
        <w:numPr>
          <w:ilvl w:val="5"/>
          <w:numId w:val="18"/>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 xml:space="preserve">convocar, nos termos da cláusula </w:t>
      </w:r>
      <w:r w:rsidRPr="00103D84">
        <w:rPr>
          <w:rFonts w:ascii="Georgia" w:hAnsi="Georgia"/>
          <w:color w:val="auto"/>
          <w:sz w:val="22"/>
        </w:rPr>
        <w:fldChar w:fldCharType="begin"/>
      </w:r>
      <w:r w:rsidRPr="00103D84">
        <w:rPr>
          <w:rFonts w:ascii="Georgia" w:hAnsi="Georgia"/>
          <w:color w:val="auto"/>
          <w:sz w:val="22"/>
        </w:rPr>
        <w:instrText xml:space="preserve"> REF _Ref51004891 \r \p \h  \* MERGEFORMAT </w:instrText>
      </w:r>
      <w:r w:rsidRPr="00103D84">
        <w:rPr>
          <w:rFonts w:ascii="Georgia" w:hAnsi="Georgia"/>
          <w:color w:val="auto"/>
          <w:sz w:val="22"/>
        </w:rPr>
      </w:r>
      <w:r w:rsidRPr="00103D84">
        <w:rPr>
          <w:rFonts w:ascii="Georgia" w:hAnsi="Georgia"/>
          <w:color w:val="auto"/>
          <w:sz w:val="22"/>
        </w:rPr>
        <w:fldChar w:fldCharType="separate"/>
      </w:r>
      <w:r w:rsidRPr="00103D84">
        <w:rPr>
          <w:rFonts w:ascii="Georgia" w:hAnsi="Georgia"/>
          <w:color w:val="auto"/>
          <w:sz w:val="22"/>
        </w:rPr>
        <w:t>9 abaixo</w:t>
      </w:r>
      <w:r w:rsidRPr="00103D84">
        <w:rPr>
          <w:rFonts w:ascii="Georgia" w:hAnsi="Georgia"/>
          <w:color w:val="auto"/>
          <w:sz w:val="22"/>
        </w:rPr>
        <w:fldChar w:fldCharType="end"/>
      </w:r>
      <w:r w:rsidRPr="00103D84">
        <w:rPr>
          <w:rFonts w:ascii="Georgia" w:hAnsi="Georgia"/>
          <w:color w:val="auto"/>
          <w:sz w:val="22"/>
        </w:rPr>
        <w:t>, Assembleias Gerais de Debenturistas para deliberar sobre qualquer das matérias que direta ou indiretamente se relacione com a Emissão, a Oferta Restrita, as Debêntures e/ou a, caso o Agente Fiduciário deva fazer, nos termos da presente Escritura de Emissão, mas não o faça, bem como informar por escrito ao Agente Fiduciário, na mesma data de sua ocorrência, a convocação de qualquer Assembleia Geral de Debenturistas convocada pela Emissora;</w:t>
      </w:r>
    </w:p>
    <w:p w14:paraId="5C0BE550"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4F691CA8" w14:textId="77777777" w:rsidR="00E65091" w:rsidRPr="00103D84" w:rsidRDefault="00E65091" w:rsidP="00B823FA">
      <w:pPr>
        <w:pStyle w:val="Textodocorpo"/>
        <w:numPr>
          <w:ilvl w:val="5"/>
          <w:numId w:val="18"/>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 xml:space="preserve">comparecer às Assembleias Gerais de Debenturistas, sempre que solicitado; </w:t>
      </w:r>
    </w:p>
    <w:p w14:paraId="0E7D36C5"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74AADFF5" w14:textId="77777777" w:rsidR="00E65091" w:rsidRPr="00103D84" w:rsidRDefault="00E65091" w:rsidP="00B823FA">
      <w:pPr>
        <w:pStyle w:val="Textodocorpo"/>
        <w:numPr>
          <w:ilvl w:val="5"/>
          <w:numId w:val="18"/>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 xml:space="preserve">obter e manter válidas e eficazes todas as autorizações, incluindo as societárias, regulatórias e governamentais, exigidas (a) para a validade, eficácia ou exequibilidade das Debêntures e da Fiança; e (b) para o fiel, pontual e integral cumprimento das obrigações decorrentes da Escritura de Emissão; </w:t>
      </w:r>
    </w:p>
    <w:p w14:paraId="5A5EA347"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7BAABC92" w14:textId="77777777" w:rsidR="00E65091" w:rsidRPr="00103D84" w:rsidRDefault="00E65091" w:rsidP="00B823FA">
      <w:pPr>
        <w:pStyle w:val="Textodocorpo"/>
        <w:numPr>
          <w:ilvl w:val="5"/>
          <w:numId w:val="18"/>
        </w:numPr>
        <w:shd w:val="clear" w:color="auto" w:fill="auto"/>
        <w:spacing w:after="0" w:line="320" w:lineRule="exact"/>
        <w:ind w:left="0" w:right="40" w:firstLine="0"/>
        <w:jc w:val="both"/>
        <w:rPr>
          <w:rFonts w:ascii="Georgia" w:hAnsi="Georgia"/>
          <w:color w:val="auto"/>
          <w:sz w:val="22"/>
        </w:rPr>
      </w:pPr>
      <w:bookmarkStart w:id="228" w:name="_Hlk26397612"/>
      <w:r w:rsidRPr="00103D84">
        <w:rPr>
          <w:rFonts w:ascii="Georgia" w:hAnsi="Georgia"/>
          <w:color w:val="auto"/>
          <w:sz w:val="22"/>
        </w:rPr>
        <w:t>não praticar qualquer ato em desacordo com o estatuto social, o que inclui, mas não se limita a, realizar operações fora de seu objeto social, em especial os que possam, direta ou indiretamente, comprometer o pontual e integral cumprimento das obrigações assumidas perante os Debenturistas, nos termos desta Escritura de Emissão</w:t>
      </w:r>
      <w:bookmarkEnd w:id="228"/>
      <w:r w:rsidRPr="00103D84">
        <w:rPr>
          <w:rFonts w:ascii="Georgia" w:hAnsi="Georgia"/>
          <w:color w:val="auto"/>
          <w:sz w:val="22"/>
        </w:rPr>
        <w:t>;</w:t>
      </w:r>
    </w:p>
    <w:p w14:paraId="60112ED0"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0E3DD27C" w14:textId="77777777" w:rsidR="00E65091" w:rsidRPr="00103D84" w:rsidRDefault="00E65091" w:rsidP="00B823FA">
      <w:pPr>
        <w:pStyle w:val="Textodocorpo"/>
        <w:numPr>
          <w:ilvl w:val="5"/>
          <w:numId w:val="18"/>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abster-se, até o envio do Comunicado de Encerramento à CVM de (a) divulgar ao público informações referentes à Emissão e/ou à Oferta Restrita, exceto em relação às informações divulgadas ao mercado no curso normal das atividades da Emissora, advertindo os destinatários sobre o caráter reservado da informação transmitida; (b) utilizar as informações referentes à Emissão, exceto para fins estritamente relacionados com a preparação da Emissão; e (c) negociar valores mobiliários de sua emissão;</w:t>
      </w:r>
    </w:p>
    <w:p w14:paraId="74C08841"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19382212" w14:textId="77777777" w:rsidR="00E65091" w:rsidRPr="00103D84" w:rsidRDefault="00E65091" w:rsidP="00B823FA">
      <w:pPr>
        <w:pStyle w:val="Textodocorpo"/>
        <w:numPr>
          <w:ilvl w:val="5"/>
          <w:numId w:val="18"/>
        </w:numPr>
        <w:shd w:val="clear" w:color="auto" w:fill="auto"/>
        <w:spacing w:after="0" w:line="320" w:lineRule="exact"/>
        <w:ind w:left="0" w:right="40" w:firstLine="0"/>
        <w:jc w:val="both"/>
        <w:rPr>
          <w:rFonts w:ascii="Georgia" w:hAnsi="Georgia"/>
          <w:color w:val="auto"/>
          <w:sz w:val="22"/>
        </w:rPr>
      </w:pPr>
      <w:bookmarkStart w:id="229" w:name="_Hlk26396094"/>
      <w:r w:rsidRPr="00103D84">
        <w:rPr>
          <w:rFonts w:ascii="Georgia" w:hAnsi="Georgia"/>
          <w:color w:val="auto"/>
          <w:sz w:val="22"/>
        </w:rPr>
        <w:t xml:space="preserve">cumprir, em todos os aspectos, todas as leis, as regras, os regulamentos e as ordens aplicáveis em qualquer jurisdição na qual realize negócios ou possua ativos, exceto por aquelas (a) questionados nas esferas judiciais e/ou administrativas e cuja aplicabilidade e/ou </w:t>
      </w:r>
      <w:r w:rsidRPr="00103D84">
        <w:rPr>
          <w:rFonts w:ascii="Georgia" w:hAnsi="Georgia"/>
          <w:color w:val="auto"/>
          <w:sz w:val="22"/>
        </w:rPr>
        <w:lastRenderedPageBreak/>
        <w:t>exigibilidade estejam suspensas; e/ou (b) cujo descumprimento não resulte em um Efeito Adverso Relevante</w:t>
      </w:r>
      <w:bookmarkEnd w:id="229"/>
      <w:r w:rsidRPr="00103D84">
        <w:rPr>
          <w:rFonts w:ascii="Georgia" w:hAnsi="Georgia"/>
          <w:color w:val="auto"/>
          <w:sz w:val="22"/>
        </w:rPr>
        <w:t>;</w:t>
      </w:r>
    </w:p>
    <w:p w14:paraId="197FDB24"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5906BC4F" w14:textId="77777777" w:rsidR="00E65091" w:rsidRPr="00103D84" w:rsidRDefault="00E65091" w:rsidP="00B823FA">
      <w:pPr>
        <w:pStyle w:val="Textodocorpo"/>
        <w:numPr>
          <w:ilvl w:val="5"/>
          <w:numId w:val="18"/>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efetuar recolhimento de quaisquer tributos ou contribuições que incidam ou venham a incidir sobre a Emissão e que sejam de responsabilidade da Emissora, entregando ao Agente Fiduciário os comprovantes, se assim solicitado pelos Debenturistas, exceto por aquelas (a) questionadas nas esferas judiciais e/ou administrativas e cuja aplicabilidade e/ou exigibilidade estejam suspensas; ou (b) cujo não recolhimento não resulte em um Efeito Adverso Relevante;</w:t>
      </w:r>
    </w:p>
    <w:p w14:paraId="7273006F"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40E48514" w14:textId="77777777" w:rsidR="00E65091" w:rsidRPr="00103D84" w:rsidRDefault="00E65091" w:rsidP="00B823FA">
      <w:pPr>
        <w:pStyle w:val="Textodocorpo"/>
        <w:numPr>
          <w:ilvl w:val="5"/>
          <w:numId w:val="18"/>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pagar nos seus respectivos vencimentos, de acordo com os termos estabelecidos pela legislação em vigor, todas as suas respectivas obrigações e responsabilidades (inclusive todas as obrigações de natureza tributária, trabalhista, ambiental e previdenciária), exceto por aquelas (a) questionadas nas esferas administrativa e/ou judicial e cuja a aplicabilidade e/ou exigibilidade estejam suspensas; ou (b) cujo não pagamento não resulte em um Efeito Adverso Relevante;</w:t>
      </w:r>
    </w:p>
    <w:p w14:paraId="19D239B1"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30FC0495" w14:textId="77777777" w:rsidR="00E65091" w:rsidRPr="00103D84" w:rsidRDefault="00E65091" w:rsidP="00B823FA">
      <w:pPr>
        <w:pStyle w:val="Textodocorpo"/>
        <w:numPr>
          <w:ilvl w:val="5"/>
          <w:numId w:val="18"/>
        </w:numPr>
        <w:shd w:val="clear" w:color="auto" w:fill="auto"/>
        <w:spacing w:after="0" w:line="320" w:lineRule="exact"/>
        <w:ind w:left="0" w:right="40" w:firstLine="0"/>
        <w:jc w:val="both"/>
        <w:rPr>
          <w:rFonts w:ascii="Georgia" w:hAnsi="Georgia"/>
          <w:color w:val="auto"/>
          <w:sz w:val="22"/>
        </w:rPr>
      </w:pPr>
      <w:bookmarkStart w:id="230" w:name="_Hlk26397707"/>
      <w:r w:rsidRPr="00103D84">
        <w:rPr>
          <w:rFonts w:ascii="Georgia" w:hAnsi="Georgia"/>
          <w:color w:val="auto"/>
          <w:sz w:val="22"/>
        </w:rPr>
        <w:t>cumprir a legislação trabalhista e previdenciária em vigor, zelando sempre para que a Emissora, as Fiadoras e/ou qualquer de suas Controladas não utilize ou incentive, direta ou indiretamente, trabalho em condições análogas às de escravo ou trabalho infantil ou proveito criminoso da prostituição</w:t>
      </w:r>
      <w:bookmarkEnd w:id="230"/>
      <w:r w:rsidRPr="00103D84">
        <w:rPr>
          <w:rFonts w:ascii="Georgia" w:hAnsi="Georgia"/>
          <w:color w:val="auto"/>
          <w:sz w:val="22"/>
        </w:rPr>
        <w:t xml:space="preserve">; </w:t>
      </w:r>
    </w:p>
    <w:p w14:paraId="4F489455"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2E6F504E" w14:textId="77777777" w:rsidR="00E65091" w:rsidRPr="00103D84" w:rsidRDefault="00E65091" w:rsidP="00B823FA">
      <w:pPr>
        <w:pStyle w:val="Textodocorpo"/>
        <w:numPr>
          <w:ilvl w:val="5"/>
          <w:numId w:val="18"/>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 xml:space="preserve">cumprir a </w:t>
      </w:r>
      <w:bookmarkStart w:id="231" w:name="_Hlk91260491"/>
      <w:r w:rsidRPr="00103D84">
        <w:rPr>
          <w:rFonts w:ascii="Georgia" w:hAnsi="Georgia"/>
          <w:color w:val="auto"/>
          <w:sz w:val="22"/>
        </w:rPr>
        <w:t>legislação pertinente à Política Nacional do Meio Ambiente e Resoluções do CONAMA – Conselho Nacional do Meio Ambiente, se aplicável, bem como a legislação e regulamentação ambiental aplicável ao desenvolvimento de suas atividades e a legislação e regulamentação relacionadas à saúde e segurança ocupacional, procedendo todas as diligências exigidas por lei para suas atividades econômicas, preservando o meio ambiente e atendendo às determinações dos Órgãos Municipais, Estaduais e Federais que, subsidiariamente, venham a legislar ou regulamentar as normas ambientais relacionadas à saúde e segurança ocupacional, bem como adotando as medidas e ações preventivas ou reparatórias, destinadas a evitar e corrigir eventuais danos ao meio ambiente e a seus trabalhadores decorrentes das atividades descritas em seu objeto social (“</w:t>
      </w:r>
      <w:r w:rsidRPr="00103D84">
        <w:rPr>
          <w:rFonts w:ascii="Georgia" w:hAnsi="Georgia"/>
          <w:color w:val="auto"/>
          <w:sz w:val="22"/>
          <w:u w:val="single"/>
        </w:rPr>
        <w:t>Legislação Socioambiental</w:t>
      </w:r>
      <w:r w:rsidRPr="00103D84">
        <w:rPr>
          <w:rFonts w:ascii="Georgia" w:hAnsi="Georgia"/>
          <w:color w:val="auto"/>
          <w:sz w:val="22"/>
        </w:rPr>
        <w:t>”) exceto por aquelas (a) questionadas nas esferas judiciais e/ou administrativas e cuja aplicabilidade e/ou exigibilidade estejam suspensas; ou (b) cujo descumprimento não resulte em um Efeito Adverso Relevante</w:t>
      </w:r>
      <w:bookmarkEnd w:id="231"/>
      <w:r w:rsidRPr="00103D84">
        <w:rPr>
          <w:rFonts w:ascii="Georgia" w:hAnsi="Georgia"/>
          <w:color w:val="auto"/>
          <w:sz w:val="22"/>
        </w:rPr>
        <w:t>;</w:t>
      </w:r>
    </w:p>
    <w:p w14:paraId="7F68887D" w14:textId="77777777" w:rsidR="00B823FA" w:rsidRPr="00103D84" w:rsidRDefault="00B823FA" w:rsidP="00B823FA">
      <w:pPr>
        <w:pStyle w:val="Textodocorpo"/>
        <w:shd w:val="clear" w:color="auto" w:fill="auto"/>
        <w:spacing w:after="0" w:line="320" w:lineRule="exact"/>
        <w:ind w:right="40"/>
        <w:jc w:val="both"/>
        <w:rPr>
          <w:rFonts w:ascii="Georgia" w:hAnsi="Georgia"/>
          <w:color w:val="auto"/>
          <w:sz w:val="22"/>
        </w:rPr>
      </w:pPr>
    </w:p>
    <w:p w14:paraId="6849208A" w14:textId="6AD8477B" w:rsidR="00EF01DF" w:rsidRPr="00103D84" w:rsidRDefault="00EF01DF" w:rsidP="00B823FA">
      <w:pPr>
        <w:pStyle w:val="Textodocorpo"/>
        <w:numPr>
          <w:ilvl w:val="5"/>
          <w:numId w:val="18"/>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 xml:space="preserve">manter válidos e regulares todos os alvarás, licenças, autorizações, concessões ou aprovações necessárias ao regular exercício das atividades desenvolvidas pela Emissora ou por suas Controladas, inclusive no que se refere aos seus bens imóveis, efetuando todo e </w:t>
      </w:r>
      <w:r w:rsidRPr="00103D84">
        <w:rPr>
          <w:rFonts w:ascii="Georgia" w:hAnsi="Georgia"/>
          <w:color w:val="auto"/>
          <w:sz w:val="22"/>
        </w:rPr>
        <w:lastRenderedPageBreak/>
        <w:t>qualquer pagamento necessário para tanto, exceto por aqueles (a) questionados nas esferas judiciais e/ou administrativas e cuja aplicabilidade e/ou exigibilidade estejam suspensas; (b) cujo descumprimento não resulte em um Efeito Adverso Relevante</w:t>
      </w:r>
      <w:r w:rsidRPr="00F75A72">
        <w:rPr>
          <w:rFonts w:ascii="Georgia" w:hAnsi="Georgia" w:cs="Tahoma"/>
          <w:color w:val="auto"/>
          <w:sz w:val="22"/>
          <w:szCs w:val="22"/>
        </w:rPr>
        <w:t>;</w:t>
      </w:r>
      <w:bookmarkStart w:id="232" w:name="_cp_change_212"/>
      <w:r w:rsidRPr="00F75A72">
        <w:rPr>
          <w:rFonts w:ascii="Georgia" w:hAnsi="Georgia" w:cs="Tahoma"/>
          <w:color w:val="auto"/>
          <w:sz w:val="22"/>
          <w:szCs w:val="22"/>
          <w:u w:color="0000FF"/>
        </w:rPr>
        <w:t xml:space="preserve"> ou (c) </w:t>
      </w:r>
      <w:r w:rsidRPr="00F75A72">
        <w:rPr>
          <w:rFonts w:ascii="Georgia" w:hAnsi="Georgia" w:cs="Segoe UI"/>
          <w:color w:val="auto"/>
          <w:sz w:val="22"/>
          <w:szCs w:val="22"/>
          <w:u w:color="0000FF"/>
        </w:rPr>
        <w:t>em processo tempestivo de renovação, nos termos da legislação e/ou regulamentação em vigor</w:t>
      </w:r>
      <w:r w:rsidRPr="008A68E8">
        <w:rPr>
          <w:rFonts w:ascii="Georgia" w:hAnsi="Georgia"/>
          <w:color w:val="auto"/>
          <w:sz w:val="22"/>
          <w:u w:color="0000FF"/>
        </w:rPr>
        <w:t>;</w:t>
      </w:r>
      <w:bookmarkEnd w:id="232"/>
    </w:p>
    <w:p w14:paraId="58723528"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306E365E" w14:textId="064D9778" w:rsidR="00E65091" w:rsidRPr="00103D84" w:rsidRDefault="00E65091" w:rsidP="00B823FA">
      <w:pPr>
        <w:pStyle w:val="Textodocorpo"/>
        <w:numPr>
          <w:ilvl w:val="5"/>
          <w:numId w:val="18"/>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cumprir e fazer com que suas Controladas</w:t>
      </w:r>
      <w:bookmarkStart w:id="233" w:name="_cp_change_213"/>
      <w:r w:rsidR="008135E5" w:rsidRPr="00103D84">
        <w:rPr>
          <w:rFonts w:ascii="Georgia" w:hAnsi="Georgia"/>
          <w:color w:val="auto"/>
          <w:sz w:val="22"/>
        </w:rPr>
        <w:t xml:space="preserve">, </w:t>
      </w:r>
      <w:bookmarkEnd w:id="233"/>
      <w:r w:rsidRPr="00103D84">
        <w:rPr>
          <w:rFonts w:ascii="Georgia" w:hAnsi="Georgia"/>
          <w:color w:val="auto"/>
          <w:sz w:val="22"/>
        </w:rPr>
        <w:t>administradores</w:t>
      </w:r>
      <w:bookmarkStart w:id="234" w:name="_cp_change_215"/>
      <w:r w:rsidRPr="00103D84">
        <w:rPr>
          <w:rFonts w:ascii="Georgia" w:hAnsi="Georgia"/>
          <w:color w:val="auto"/>
          <w:sz w:val="22"/>
          <w:u w:color="FF0000"/>
        </w:rPr>
        <w:t>, empregados e eventuais subcontratados</w:t>
      </w:r>
      <w:bookmarkEnd w:id="234"/>
      <w:r w:rsidRPr="00103D84">
        <w:rPr>
          <w:rFonts w:ascii="Georgia" w:hAnsi="Georgia"/>
          <w:color w:val="auto"/>
          <w:sz w:val="22"/>
        </w:rPr>
        <w:t xml:space="preserve">, agindo em benefício da Emissora, cumpram as Leis Anticorrupção, </w:t>
      </w:r>
      <w:r w:rsidR="008135E5" w:rsidRPr="00F75A72">
        <w:rPr>
          <w:rFonts w:ascii="Georgia" w:hAnsi="Georgia" w:cs="Tahoma"/>
          <w:color w:val="auto"/>
          <w:sz w:val="22"/>
          <w:szCs w:val="22"/>
        </w:rPr>
        <w:t>na medida em que</w:t>
      </w:r>
      <w:r w:rsidRPr="00103D84">
        <w:rPr>
          <w:rFonts w:ascii="Georgia" w:hAnsi="Georgia"/>
          <w:color w:val="auto"/>
          <w:sz w:val="22"/>
        </w:rPr>
        <w:t>: (a) </w:t>
      </w:r>
      <w:r w:rsidR="008135E5" w:rsidRPr="00F75A72">
        <w:rPr>
          <w:rFonts w:ascii="Georgia" w:hAnsi="Georgia" w:cs="Tahoma"/>
          <w:color w:val="auto"/>
          <w:sz w:val="22"/>
          <w:szCs w:val="22"/>
        </w:rPr>
        <w:t>mantenha</w:t>
      </w:r>
      <w:r w:rsidR="008135E5" w:rsidRPr="00103D84">
        <w:rPr>
          <w:rFonts w:ascii="Georgia" w:hAnsi="Georgia"/>
          <w:color w:val="auto"/>
          <w:sz w:val="22"/>
        </w:rPr>
        <w:t xml:space="preserve"> </w:t>
      </w:r>
      <w:r w:rsidRPr="00103D84">
        <w:rPr>
          <w:rFonts w:ascii="Georgia" w:hAnsi="Georgia"/>
          <w:color w:val="auto"/>
          <w:sz w:val="22"/>
        </w:rPr>
        <w:t>políticas e procedimentos internos com o objetivo de cumprir tais normas; (b) </w:t>
      </w:r>
      <w:r w:rsidRPr="00F75A72">
        <w:rPr>
          <w:rFonts w:ascii="Georgia" w:hAnsi="Georgia" w:cs="Tahoma"/>
          <w:color w:val="auto"/>
          <w:sz w:val="22"/>
          <w:szCs w:val="22"/>
        </w:rPr>
        <w:t>d</w:t>
      </w:r>
      <w:r w:rsidR="008135E5" w:rsidRPr="00F75A72">
        <w:rPr>
          <w:rFonts w:ascii="Georgia" w:hAnsi="Georgia" w:cs="Tahoma"/>
          <w:color w:val="auto"/>
          <w:sz w:val="22"/>
          <w:szCs w:val="22"/>
        </w:rPr>
        <w:t>á</w:t>
      </w:r>
      <w:r w:rsidRPr="00103D84">
        <w:rPr>
          <w:rFonts w:ascii="Georgia" w:hAnsi="Georgia"/>
          <w:color w:val="auto"/>
          <w:sz w:val="22"/>
        </w:rPr>
        <w:t xml:space="preserve"> pleno conhecimento de tais normas a todos os profissionais que atuem em benefício da Emissora; (c) </w:t>
      </w:r>
      <w:r w:rsidRPr="00F75A72">
        <w:rPr>
          <w:rFonts w:ascii="Georgia" w:hAnsi="Georgia" w:cs="Tahoma"/>
          <w:color w:val="auto"/>
          <w:sz w:val="22"/>
          <w:szCs w:val="22"/>
        </w:rPr>
        <w:t>abste</w:t>
      </w:r>
      <w:r w:rsidR="008135E5" w:rsidRPr="00F75A72">
        <w:rPr>
          <w:rFonts w:ascii="Georgia" w:hAnsi="Georgia" w:cs="Tahoma"/>
          <w:color w:val="auto"/>
          <w:sz w:val="22"/>
          <w:szCs w:val="22"/>
        </w:rPr>
        <w:t>nha</w:t>
      </w:r>
      <w:r w:rsidRPr="00103D84">
        <w:rPr>
          <w:rFonts w:ascii="Georgia" w:hAnsi="Georgia"/>
          <w:color w:val="auto"/>
          <w:sz w:val="22"/>
        </w:rPr>
        <w:t xml:space="preserve">-se de praticar atos de corrupção e de agir de forma lesiva à administração pública, nacional e estrangeira, em seu interesse ou para seu benefício, exclusivo ou não; (d) caso venha a ser implicada em investigação governamental, processo administrativo ou ação judicial em razão de alegações de violação das aludidas normas, </w:t>
      </w:r>
      <w:r w:rsidRPr="00F75A72">
        <w:rPr>
          <w:rFonts w:ascii="Georgia" w:hAnsi="Georgia" w:cs="Tahoma"/>
          <w:color w:val="auto"/>
          <w:sz w:val="22"/>
          <w:szCs w:val="22"/>
        </w:rPr>
        <w:t>comuni</w:t>
      </w:r>
      <w:r w:rsidR="008135E5" w:rsidRPr="00F75A72">
        <w:rPr>
          <w:rFonts w:ascii="Georgia" w:hAnsi="Georgia" w:cs="Tahoma"/>
          <w:color w:val="auto"/>
          <w:sz w:val="22"/>
          <w:szCs w:val="22"/>
        </w:rPr>
        <w:t>que</w:t>
      </w:r>
      <w:r w:rsidRPr="00103D84">
        <w:rPr>
          <w:rFonts w:ascii="Georgia" w:hAnsi="Georgia"/>
          <w:color w:val="auto"/>
          <w:sz w:val="22"/>
        </w:rPr>
        <w:t xml:space="preserve"> o fato ao Agente Fiduciário no prazo de até 5 (cinco) Dias Úteis contado da data de sua ocorrência; e (e) </w:t>
      </w:r>
      <w:r w:rsidR="005876C9" w:rsidRPr="00103D84">
        <w:rPr>
          <w:rFonts w:ascii="Georgia" w:hAnsi="Georgia"/>
          <w:color w:val="auto"/>
          <w:sz w:val="22"/>
        </w:rPr>
        <w:t>realiz</w:t>
      </w:r>
      <w:r w:rsidR="005876C9">
        <w:rPr>
          <w:rFonts w:ascii="Georgia" w:hAnsi="Georgia"/>
          <w:color w:val="auto"/>
          <w:sz w:val="22"/>
        </w:rPr>
        <w:t>e</w:t>
      </w:r>
      <w:r w:rsidR="005876C9" w:rsidRPr="00103D84">
        <w:rPr>
          <w:rFonts w:ascii="Georgia" w:hAnsi="Georgia"/>
          <w:color w:val="auto"/>
          <w:sz w:val="22"/>
        </w:rPr>
        <w:t xml:space="preserve"> </w:t>
      </w:r>
      <w:r w:rsidRPr="00103D84">
        <w:rPr>
          <w:rFonts w:ascii="Georgia" w:hAnsi="Georgia"/>
          <w:color w:val="auto"/>
          <w:sz w:val="22"/>
        </w:rPr>
        <w:t xml:space="preserve">eventuais pagamentos devidos aos titulares das Debêntures exclusivamente por meio de transferência bancária ao Agente de Liquidação; </w:t>
      </w:r>
    </w:p>
    <w:p w14:paraId="0F289123"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2254AF27" w14:textId="77777777" w:rsidR="00E65091" w:rsidRPr="00103D84" w:rsidRDefault="00E65091" w:rsidP="00B823FA">
      <w:pPr>
        <w:pStyle w:val="Textodocorpo"/>
        <w:numPr>
          <w:ilvl w:val="5"/>
          <w:numId w:val="18"/>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 xml:space="preserve">cumprir a destinação dos recursos captados por meio da Emissão, nos termos da cláusula </w:t>
      </w:r>
      <w:r w:rsidRPr="00103D84">
        <w:rPr>
          <w:rFonts w:ascii="Georgia" w:hAnsi="Georgia"/>
          <w:color w:val="auto"/>
          <w:sz w:val="22"/>
          <w:highlight w:val="yellow"/>
        </w:rPr>
        <w:fldChar w:fldCharType="begin"/>
      </w:r>
      <w:r w:rsidRPr="00103D84">
        <w:rPr>
          <w:rFonts w:ascii="Georgia" w:hAnsi="Georgia"/>
          <w:color w:val="auto"/>
          <w:sz w:val="22"/>
        </w:rPr>
        <w:instrText xml:space="preserve"> REF _Ref89994943 \r \p \h </w:instrText>
      </w:r>
      <w:r w:rsidRPr="00103D84">
        <w:rPr>
          <w:rFonts w:ascii="Georgia" w:hAnsi="Georgia"/>
          <w:color w:val="auto"/>
          <w:sz w:val="22"/>
          <w:highlight w:val="yellow"/>
        </w:rPr>
        <w:instrText xml:space="preserve"> \* MERGEFORMAT </w:instrText>
      </w:r>
      <w:r w:rsidRPr="00103D84">
        <w:rPr>
          <w:rFonts w:ascii="Georgia" w:hAnsi="Georgia"/>
          <w:color w:val="auto"/>
          <w:sz w:val="22"/>
          <w:highlight w:val="yellow"/>
        </w:rPr>
      </w:r>
      <w:r w:rsidRPr="00103D84">
        <w:rPr>
          <w:rFonts w:ascii="Georgia" w:hAnsi="Georgia"/>
          <w:color w:val="auto"/>
          <w:sz w:val="22"/>
          <w:highlight w:val="yellow"/>
        </w:rPr>
        <w:fldChar w:fldCharType="separate"/>
      </w:r>
      <w:r w:rsidRPr="00103D84">
        <w:rPr>
          <w:rFonts w:ascii="Georgia" w:hAnsi="Georgia"/>
          <w:color w:val="auto"/>
          <w:sz w:val="22"/>
        </w:rPr>
        <w:t>3.4.1 acima</w:t>
      </w:r>
      <w:r w:rsidRPr="00103D84">
        <w:rPr>
          <w:rFonts w:ascii="Georgia" w:hAnsi="Georgia"/>
          <w:color w:val="auto"/>
          <w:sz w:val="22"/>
          <w:highlight w:val="yellow"/>
        </w:rPr>
        <w:fldChar w:fldCharType="end"/>
      </w:r>
      <w:r w:rsidRPr="00103D84">
        <w:rPr>
          <w:rFonts w:ascii="Georgia" w:hAnsi="Georgia"/>
          <w:color w:val="auto"/>
          <w:sz w:val="22"/>
        </w:rPr>
        <w:t>; e</w:t>
      </w:r>
    </w:p>
    <w:p w14:paraId="25D030EE"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3EF1D20F" w14:textId="77777777" w:rsidR="00E65091" w:rsidRPr="00103D84" w:rsidRDefault="00E65091" w:rsidP="00B823FA">
      <w:pPr>
        <w:pStyle w:val="Textodocorpo"/>
        <w:numPr>
          <w:ilvl w:val="5"/>
          <w:numId w:val="18"/>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exclusivamente em relação à Emissora, permanecer uma sociedade por ações com registro de companhia aberta perante a CVM, mantendo tal registro atualizado, nos termos da Resolução CVM 80.</w:t>
      </w:r>
    </w:p>
    <w:p w14:paraId="5E145ABF"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4DEA2E4C"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sz w:val="22"/>
          <w:szCs w:val="22"/>
        </w:rPr>
      </w:pPr>
      <w:bookmarkStart w:id="235" w:name="_Hlk51010574"/>
      <w:r w:rsidRPr="00F75A72">
        <w:rPr>
          <w:rFonts w:ascii="Georgia" w:hAnsi="Georgia" w:cs="Tahoma"/>
          <w:bCs/>
          <w:iCs/>
          <w:sz w:val="22"/>
          <w:szCs w:val="22"/>
        </w:rPr>
        <w:t xml:space="preserve">Além das obrigações previstas na cláusula </w:t>
      </w:r>
      <w:r w:rsidRPr="00F75A72">
        <w:rPr>
          <w:rFonts w:ascii="Georgia" w:hAnsi="Georgia" w:cs="Tahoma"/>
          <w:bCs/>
          <w:iCs/>
          <w:sz w:val="22"/>
          <w:szCs w:val="22"/>
        </w:rPr>
        <w:fldChar w:fldCharType="begin"/>
      </w:r>
      <w:r w:rsidRPr="00F75A72">
        <w:rPr>
          <w:rFonts w:ascii="Georgia" w:hAnsi="Georgia" w:cs="Tahoma"/>
          <w:bCs/>
          <w:iCs/>
          <w:sz w:val="22"/>
          <w:szCs w:val="22"/>
        </w:rPr>
        <w:instrText xml:space="preserve"> REF _Ref89994973 \r \p \h  \* MERGEFORMAT </w:instrText>
      </w:r>
      <w:r w:rsidRPr="00F75A72">
        <w:rPr>
          <w:rFonts w:ascii="Georgia" w:hAnsi="Georgia" w:cs="Tahoma"/>
          <w:bCs/>
          <w:iCs/>
          <w:sz w:val="22"/>
          <w:szCs w:val="22"/>
        </w:rPr>
      </w:r>
      <w:r w:rsidRPr="00F75A72">
        <w:rPr>
          <w:rFonts w:ascii="Georgia" w:hAnsi="Georgia" w:cs="Tahoma"/>
          <w:bCs/>
          <w:iCs/>
          <w:sz w:val="22"/>
          <w:szCs w:val="22"/>
        </w:rPr>
        <w:fldChar w:fldCharType="separate"/>
      </w:r>
      <w:r w:rsidRPr="00F75A72">
        <w:rPr>
          <w:rFonts w:ascii="Georgia" w:hAnsi="Georgia" w:cs="Tahoma"/>
          <w:bCs/>
          <w:iCs/>
          <w:sz w:val="22"/>
          <w:szCs w:val="22"/>
        </w:rPr>
        <w:t>7.1 acima</w:t>
      </w:r>
      <w:r w:rsidRPr="00F75A72">
        <w:rPr>
          <w:rFonts w:ascii="Georgia" w:hAnsi="Georgia" w:cs="Tahoma"/>
          <w:bCs/>
          <w:iCs/>
          <w:sz w:val="22"/>
          <w:szCs w:val="22"/>
        </w:rPr>
        <w:fldChar w:fldCharType="end"/>
      </w:r>
      <w:r w:rsidRPr="00F75A72">
        <w:rPr>
          <w:rFonts w:ascii="Georgia" w:hAnsi="Georgia" w:cs="Tahoma"/>
          <w:bCs/>
          <w:iCs/>
          <w:sz w:val="22"/>
          <w:szCs w:val="22"/>
        </w:rPr>
        <w:t xml:space="preserve">, constituem obrigações </w:t>
      </w:r>
      <w:r w:rsidRPr="00F75A72">
        <w:rPr>
          <w:rFonts w:ascii="Georgia" w:hAnsi="Georgia" w:cs="Tahoma"/>
          <w:sz w:val="22"/>
          <w:szCs w:val="22"/>
        </w:rPr>
        <w:t>específicas</w:t>
      </w:r>
      <w:r w:rsidRPr="00F75A72">
        <w:rPr>
          <w:rFonts w:ascii="Georgia" w:hAnsi="Georgia" w:cs="Tahoma"/>
          <w:bCs/>
          <w:iCs/>
          <w:sz w:val="22"/>
          <w:szCs w:val="22"/>
        </w:rPr>
        <w:t xml:space="preserve"> da Emissora, nos termos do artigo 17 da Instrução CVM 476:</w:t>
      </w:r>
    </w:p>
    <w:p w14:paraId="2BFEFC71"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702744ED" w14:textId="77777777" w:rsidR="00E65091" w:rsidRPr="00103D84" w:rsidRDefault="00E65091" w:rsidP="00B823FA">
      <w:pPr>
        <w:pStyle w:val="Textodocorpo"/>
        <w:numPr>
          <w:ilvl w:val="5"/>
          <w:numId w:val="19"/>
        </w:numPr>
        <w:shd w:val="clear" w:color="auto" w:fill="auto"/>
        <w:spacing w:after="0" w:line="320" w:lineRule="exact"/>
        <w:ind w:left="0" w:right="40" w:firstLine="0"/>
        <w:jc w:val="both"/>
        <w:rPr>
          <w:rFonts w:ascii="Georgia" w:hAnsi="Georgia"/>
          <w:color w:val="auto"/>
          <w:sz w:val="22"/>
        </w:rPr>
      </w:pPr>
      <w:bookmarkStart w:id="236" w:name="_Ref50377228"/>
      <w:r w:rsidRPr="00103D84">
        <w:rPr>
          <w:rFonts w:ascii="Georgia" w:hAnsi="Georgia"/>
          <w:color w:val="auto"/>
          <w:sz w:val="22"/>
        </w:rPr>
        <w:t xml:space="preserve">preparar demonstrações financeiras de encerramento de exercício e, se for o caso, demonstrações consolidadas, em conformidade com a Lei das Sociedades por Ações e com a regulamentação da CVM; </w:t>
      </w:r>
    </w:p>
    <w:p w14:paraId="2D8C3C0C"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77E86D40" w14:textId="77777777" w:rsidR="00E65091" w:rsidRPr="00103D84" w:rsidRDefault="00E65091" w:rsidP="00B823FA">
      <w:pPr>
        <w:pStyle w:val="Textodocorpo"/>
        <w:numPr>
          <w:ilvl w:val="5"/>
          <w:numId w:val="19"/>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 xml:space="preserve">submeter suas demonstrações financeiras a auditoria, por auditor registrado na CVM; </w:t>
      </w:r>
    </w:p>
    <w:p w14:paraId="2AB428BC"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5C8B9122" w14:textId="77777777" w:rsidR="00E65091" w:rsidRPr="00103D84" w:rsidRDefault="00E65091" w:rsidP="00B823FA">
      <w:pPr>
        <w:pStyle w:val="Textodocorpo"/>
        <w:numPr>
          <w:ilvl w:val="5"/>
          <w:numId w:val="19"/>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 xml:space="preserve">divulgar, em sua página na rede mundial de computadores, até o dia anterior ao início das negociações das Debêntures, as demonstrações financeiras, acompanhadas de notas explicativas e do relatório dos auditores independentes, relativas aos 3 (três) últimos exercícios sociais encerrados; </w:t>
      </w:r>
    </w:p>
    <w:p w14:paraId="714BA136"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7D7488FA" w14:textId="77777777" w:rsidR="00E65091" w:rsidRPr="00103D84" w:rsidRDefault="00E65091" w:rsidP="00B823FA">
      <w:pPr>
        <w:pStyle w:val="Textodocorpo"/>
        <w:numPr>
          <w:ilvl w:val="5"/>
          <w:numId w:val="19"/>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lastRenderedPageBreak/>
        <w:t xml:space="preserve">divulgar, em sua página na rede mundial de computadores, até o dia anterior ao início das negociações das Debêntures, suas demonstrações financeiras subsequentes, acompanhadas de notas explicativas e do relatório dos auditores independentes, dentro de 3 (três) meses contados do encerramento do exercício social; </w:t>
      </w:r>
    </w:p>
    <w:p w14:paraId="7AB7E277"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7B77F4F9" w14:textId="77777777" w:rsidR="0016604C" w:rsidRPr="00103D84" w:rsidRDefault="00E65091" w:rsidP="00B823FA">
      <w:pPr>
        <w:pStyle w:val="Textodocorpo"/>
        <w:numPr>
          <w:ilvl w:val="5"/>
          <w:numId w:val="19"/>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observar as disposições da Resolução da CVM nº 44, de 23 de agosto de 2021, conforme alterada (“</w:t>
      </w:r>
      <w:r w:rsidRPr="00103D84">
        <w:rPr>
          <w:rFonts w:ascii="Georgia" w:hAnsi="Georgia"/>
          <w:color w:val="auto"/>
          <w:sz w:val="22"/>
          <w:u w:val="single"/>
        </w:rPr>
        <w:t>Resolução CVM 44</w:t>
      </w:r>
      <w:r w:rsidRPr="00103D84">
        <w:rPr>
          <w:rFonts w:ascii="Georgia" w:hAnsi="Georgia"/>
          <w:color w:val="auto"/>
          <w:sz w:val="22"/>
        </w:rPr>
        <w:t xml:space="preserve">”), no tocante ao dever de sigilo e vedações à negociação; </w:t>
      </w:r>
    </w:p>
    <w:p w14:paraId="43FDFD80" w14:textId="77777777" w:rsidR="0016604C" w:rsidRPr="00F75A72" w:rsidRDefault="0016604C" w:rsidP="00B823FA">
      <w:pPr>
        <w:pStyle w:val="PargrafodaLista"/>
        <w:spacing w:after="0"/>
        <w:rPr>
          <w:rFonts w:ascii="Georgia" w:hAnsi="Georgia" w:cs="Tahoma"/>
          <w:sz w:val="22"/>
          <w:szCs w:val="22"/>
        </w:rPr>
      </w:pPr>
    </w:p>
    <w:p w14:paraId="01F2F9E3" w14:textId="77777777" w:rsidR="0016604C" w:rsidRPr="00103D84" w:rsidRDefault="00E65091" w:rsidP="00B823FA">
      <w:pPr>
        <w:pStyle w:val="Textodocorpo"/>
        <w:numPr>
          <w:ilvl w:val="5"/>
          <w:numId w:val="19"/>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 xml:space="preserve">divulgar a ocorrência de fato relevante, conforme exigido pelo artigo 2º da Resolução CVM 44; </w:t>
      </w:r>
    </w:p>
    <w:p w14:paraId="61691988" w14:textId="77777777" w:rsidR="0016604C" w:rsidRPr="00F75A72" w:rsidRDefault="0016604C" w:rsidP="00B823FA">
      <w:pPr>
        <w:pStyle w:val="PargrafodaLista"/>
        <w:spacing w:after="0"/>
        <w:rPr>
          <w:rFonts w:ascii="Georgia" w:hAnsi="Georgia" w:cs="Tahoma"/>
          <w:sz w:val="22"/>
          <w:szCs w:val="22"/>
        </w:rPr>
      </w:pPr>
    </w:p>
    <w:p w14:paraId="18056CB9" w14:textId="77777777" w:rsidR="00E65091" w:rsidRPr="00103D84" w:rsidRDefault="00E65091" w:rsidP="00B823FA">
      <w:pPr>
        <w:pStyle w:val="Textodocorpo"/>
        <w:numPr>
          <w:ilvl w:val="5"/>
          <w:numId w:val="19"/>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 xml:space="preserve">fornecer as informações solicitadas pela CVM; </w:t>
      </w:r>
    </w:p>
    <w:p w14:paraId="2328B86B"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6C37B816" w14:textId="77777777" w:rsidR="00E65091" w:rsidRPr="00103D84" w:rsidRDefault="00E65091" w:rsidP="00B823FA">
      <w:pPr>
        <w:pStyle w:val="Textodocorpo"/>
        <w:numPr>
          <w:ilvl w:val="5"/>
          <w:numId w:val="19"/>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divulgar em sua página na rede mundial de computadores o relatório anual e demais comunicações enviadas pelo Agente Fiduciário na mesma data do seu recebimento;</w:t>
      </w:r>
      <w:bookmarkEnd w:id="236"/>
      <w:r w:rsidRPr="00103D84">
        <w:rPr>
          <w:rFonts w:ascii="Georgia" w:hAnsi="Georgia"/>
          <w:color w:val="auto"/>
          <w:sz w:val="22"/>
        </w:rPr>
        <w:t xml:space="preserve"> </w:t>
      </w:r>
    </w:p>
    <w:p w14:paraId="309E0E51"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3A9809AD" w14:textId="77777777" w:rsidR="00E65091" w:rsidRPr="00103D84" w:rsidRDefault="00E65091" w:rsidP="00B823FA">
      <w:pPr>
        <w:pStyle w:val="Textodocorpo"/>
        <w:numPr>
          <w:ilvl w:val="5"/>
          <w:numId w:val="19"/>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observar as disposições da regulamentação especifica editada pela CVM, caso seja convocada, para realização de modo parcial ou exclusivamente digital, assembleia de titulares de debêntures, que tenham sido objeto de oferta pública com esforços restritos nos termos da Instrução CVM 476; e</w:t>
      </w:r>
    </w:p>
    <w:p w14:paraId="75B7F9ED"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2DFBEF43" w14:textId="77777777" w:rsidR="00E65091" w:rsidRPr="00103D84" w:rsidRDefault="00E65091" w:rsidP="00B823FA">
      <w:pPr>
        <w:pStyle w:val="Textodocorpo"/>
        <w:numPr>
          <w:ilvl w:val="5"/>
          <w:numId w:val="19"/>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divulgar as informações referidas nos itens (iii), (iv), (vi) e (ix) desta cláusula em (i) em sua página na rede mundial de computadores, mantendo-as disponíveis pelo período de 3 (três) anos e (ii) em sistema disponibilizado pela entidade administradora de mercados organizados onde os valores mobiliários estão admitidos à negociação.</w:t>
      </w:r>
    </w:p>
    <w:p w14:paraId="3516A20D"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405395DA" w14:textId="77777777" w:rsidR="00E65091" w:rsidRPr="00F75A72" w:rsidRDefault="00E65091" w:rsidP="00103D84">
      <w:pPr>
        <w:pStyle w:val="PargrafodaLista"/>
        <w:keepNext/>
        <w:numPr>
          <w:ilvl w:val="0"/>
          <w:numId w:val="6"/>
        </w:numPr>
        <w:spacing w:after="0" w:line="320" w:lineRule="exact"/>
        <w:ind w:left="0" w:firstLine="0"/>
        <w:jc w:val="center"/>
        <w:outlineLvl w:val="0"/>
        <w:rPr>
          <w:rFonts w:ascii="Georgia" w:hAnsi="Georgia" w:cs="Tahoma"/>
          <w:b/>
          <w:sz w:val="22"/>
          <w:szCs w:val="22"/>
        </w:rPr>
      </w:pPr>
      <w:bookmarkStart w:id="237" w:name="_BPDC_LN_INS_1011"/>
      <w:bookmarkStart w:id="238" w:name="_BPDC_PR_INS_1012"/>
      <w:bookmarkStart w:id="239" w:name="_BPDC_LN_INS_1005"/>
      <w:bookmarkStart w:id="240" w:name="_BPDC_PR_INS_1006"/>
      <w:bookmarkStart w:id="241" w:name="_BPDC_LN_INS_1003"/>
      <w:bookmarkStart w:id="242" w:name="_BPDC_PR_INS_1004"/>
      <w:bookmarkStart w:id="243" w:name="_Ref429510878"/>
      <w:bookmarkStart w:id="244" w:name="_Ref429510900"/>
      <w:bookmarkStart w:id="245" w:name="_Toc483834010"/>
      <w:bookmarkStart w:id="246" w:name="_Ref503358672"/>
      <w:bookmarkEnd w:id="220"/>
      <w:bookmarkEnd w:id="235"/>
      <w:bookmarkEnd w:id="237"/>
      <w:bookmarkEnd w:id="238"/>
      <w:bookmarkEnd w:id="239"/>
      <w:bookmarkEnd w:id="240"/>
      <w:bookmarkEnd w:id="241"/>
      <w:bookmarkEnd w:id="242"/>
      <w:r w:rsidRPr="00F75A72">
        <w:rPr>
          <w:rFonts w:ascii="Georgia" w:hAnsi="Georgia" w:cs="Tahoma"/>
          <w:b/>
          <w:sz w:val="22"/>
          <w:szCs w:val="22"/>
        </w:rPr>
        <w:t>CLÁUSULA VIII - AGENTE FIDUCIÁRIO</w:t>
      </w:r>
    </w:p>
    <w:p w14:paraId="61A8B0D3"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1F946652" w14:textId="77777777" w:rsidR="00E65091" w:rsidRPr="00F75A72" w:rsidRDefault="00E65091" w:rsidP="00B823FA">
      <w:pPr>
        <w:pStyle w:val="PargrafodaLista"/>
        <w:numPr>
          <w:ilvl w:val="1"/>
          <w:numId w:val="6"/>
        </w:numPr>
        <w:spacing w:after="0" w:line="320" w:lineRule="exact"/>
        <w:ind w:left="0" w:hanging="6"/>
        <w:rPr>
          <w:rFonts w:ascii="Georgia" w:hAnsi="Georgia" w:cs="Tahoma"/>
          <w:b/>
          <w:sz w:val="22"/>
          <w:szCs w:val="22"/>
        </w:rPr>
      </w:pPr>
      <w:r w:rsidRPr="00F75A72">
        <w:rPr>
          <w:rFonts w:ascii="Georgia" w:hAnsi="Georgia" w:cs="Tahoma"/>
          <w:b/>
          <w:sz w:val="22"/>
          <w:szCs w:val="22"/>
        </w:rPr>
        <w:t>Nomeação do Agente Fiduciário</w:t>
      </w:r>
    </w:p>
    <w:p w14:paraId="1B261F33" w14:textId="77777777" w:rsidR="00E65091" w:rsidRPr="00F75A72" w:rsidRDefault="00E65091" w:rsidP="00B823FA">
      <w:pPr>
        <w:pStyle w:val="PargrafodaLista"/>
        <w:spacing w:after="0" w:line="320" w:lineRule="exact"/>
        <w:ind w:left="0"/>
        <w:rPr>
          <w:rFonts w:ascii="Georgia" w:hAnsi="Georgia" w:cs="Tahoma"/>
          <w:b/>
          <w:sz w:val="22"/>
          <w:szCs w:val="22"/>
        </w:rPr>
      </w:pPr>
    </w:p>
    <w:p w14:paraId="20879EFA"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A Emissora neste ato constitui e nomeia a Oliveira Trust Distribuidora de Títulos e Valores Mobiliários S.A., qualificada no preâmbulo desta Escritura de Emissão, como agente fiduciário da Emissão, o qual, neste ato e pela melhor forma de direito, aceita a nomeação para, nos termos da lei e desta Escritura de Emissão, representar os interesses da comunhão dos Debenturistas perante a Emissora.</w:t>
      </w:r>
    </w:p>
    <w:p w14:paraId="0DEAA02F"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7D0FE9DC" w14:textId="77777777" w:rsidR="00E65091" w:rsidRPr="00F75A72" w:rsidRDefault="00E65091" w:rsidP="00B823FA">
      <w:pPr>
        <w:pStyle w:val="PargrafodaLista"/>
        <w:numPr>
          <w:ilvl w:val="1"/>
          <w:numId w:val="6"/>
        </w:numPr>
        <w:spacing w:after="0" w:line="320" w:lineRule="exact"/>
        <w:ind w:left="0" w:hanging="6"/>
        <w:rPr>
          <w:rFonts w:ascii="Georgia" w:hAnsi="Georgia" w:cs="Tahoma"/>
          <w:sz w:val="22"/>
          <w:szCs w:val="22"/>
          <w:u w:val="single"/>
        </w:rPr>
      </w:pPr>
      <w:r w:rsidRPr="00F75A72">
        <w:rPr>
          <w:rFonts w:ascii="Georgia" w:hAnsi="Georgia" w:cs="Tahoma"/>
          <w:b/>
          <w:sz w:val="22"/>
          <w:szCs w:val="22"/>
        </w:rPr>
        <w:t>Declarações do Agente Fiduciário</w:t>
      </w:r>
      <w:r w:rsidRPr="00F75A72">
        <w:rPr>
          <w:rFonts w:ascii="Georgia" w:hAnsi="Georgia" w:cs="Tahoma"/>
          <w:sz w:val="22"/>
          <w:szCs w:val="22"/>
        </w:rPr>
        <w:t xml:space="preserve">: </w:t>
      </w:r>
    </w:p>
    <w:p w14:paraId="668BA55D" w14:textId="77777777" w:rsidR="00E65091" w:rsidRPr="00F75A72" w:rsidRDefault="00E65091" w:rsidP="00B823FA">
      <w:pPr>
        <w:pStyle w:val="PargrafodaLista"/>
        <w:spacing w:after="0" w:line="320" w:lineRule="exact"/>
        <w:rPr>
          <w:rFonts w:ascii="Georgia" w:hAnsi="Georgia" w:cs="Tahoma"/>
          <w:sz w:val="22"/>
          <w:szCs w:val="22"/>
        </w:rPr>
      </w:pPr>
    </w:p>
    <w:p w14:paraId="1653D826"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lastRenderedPageBreak/>
        <w:t>O</w:t>
      </w:r>
      <w:r w:rsidRPr="00F75A72">
        <w:rPr>
          <w:rFonts w:ascii="Georgia" w:hAnsi="Georgia" w:cs="Tahoma"/>
          <w:spacing w:val="-34"/>
          <w:sz w:val="22"/>
          <w:szCs w:val="22"/>
        </w:rPr>
        <w:t xml:space="preserve"> </w:t>
      </w:r>
      <w:r w:rsidRPr="00F75A72">
        <w:rPr>
          <w:rFonts w:ascii="Georgia" w:hAnsi="Georgia" w:cs="Tahoma"/>
          <w:sz w:val="22"/>
          <w:szCs w:val="22"/>
        </w:rPr>
        <w:t>Agente</w:t>
      </w:r>
      <w:r w:rsidRPr="00F75A72">
        <w:rPr>
          <w:rFonts w:ascii="Georgia" w:hAnsi="Georgia" w:cs="Tahoma"/>
          <w:spacing w:val="-34"/>
          <w:sz w:val="22"/>
          <w:szCs w:val="22"/>
        </w:rPr>
        <w:t xml:space="preserve"> </w:t>
      </w:r>
      <w:r w:rsidRPr="00F75A72">
        <w:rPr>
          <w:rFonts w:ascii="Georgia" w:hAnsi="Georgia" w:cs="Tahoma"/>
          <w:sz w:val="22"/>
          <w:szCs w:val="22"/>
        </w:rPr>
        <w:t>Fiduciário,</w:t>
      </w:r>
      <w:r w:rsidRPr="00F75A72">
        <w:rPr>
          <w:rFonts w:ascii="Georgia" w:hAnsi="Georgia" w:cs="Tahoma"/>
          <w:spacing w:val="-34"/>
          <w:sz w:val="22"/>
          <w:szCs w:val="22"/>
        </w:rPr>
        <w:t xml:space="preserve"> </w:t>
      </w:r>
      <w:r w:rsidRPr="00F75A72">
        <w:rPr>
          <w:rFonts w:ascii="Georgia" w:hAnsi="Georgia" w:cs="Tahoma"/>
          <w:sz w:val="22"/>
          <w:szCs w:val="22"/>
        </w:rPr>
        <w:t>nomeado</w:t>
      </w:r>
      <w:r w:rsidRPr="00F75A72">
        <w:rPr>
          <w:rFonts w:ascii="Georgia" w:hAnsi="Georgia" w:cs="Tahoma"/>
          <w:spacing w:val="-34"/>
          <w:sz w:val="22"/>
          <w:szCs w:val="22"/>
        </w:rPr>
        <w:t xml:space="preserve"> </w:t>
      </w:r>
      <w:r w:rsidRPr="00F75A72">
        <w:rPr>
          <w:rFonts w:ascii="Georgia" w:hAnsi="Georgia" w:cs="Tahoma"/>
          <w:sz w:val="22"/>
          <w:szCs w:val="22"/>
        </w:rPr>
        <w:t>na</w:t>
      </w:r>
      <w:r w:rsidRPr="00F75A72">
        <w:rPr>
          <w:rFonts w:ascii="Georgia" w:hAnsi="Georgia" w:cs="Tahoma"/>
          <w:spacing w:val="-34"/>
          <w:sz w:val="22"/>
          <w:szCs w:val="22"/>
        </w:rPr>
        <w:t xml:space="preserve"> </w:t>
      </w:r>
      <w:r w:rsidRPr="00F75A72">
        <w:rPr>
          <w:rFonts w:ascii="Georgia" w:hAnsi="Georgia" w:cs="Tahoma"/>
          <w:sz w:val="22"/>
          <w:szCs w:val="22"/>
        </w:rPr>
        <w:t>presente</w:t>
      </w:r>
      <w:r w:rsidRPr="00F75A72">
        <w:rPr>
          <w:rFonts w:ascii="Georgia" w:hAnsi="Georgia" w:cs="Tahoma"/>
          <w:spacing w:val="-34"/>
          <w:sz w:val="22"/>
          <w:szCs w:val="22"/>
        </w:rPr>
        <w:t xml:space="preserve"> </w:t>
      </w:r>
      <w:r w:rsidRPr="00F75A72">
        <w:rPr>
          <w:rFonts w:ascii="Georgia" w:hAnsi="Georgia" w:cs="Tahoma"/>
          <w:sz w:val="22"/>
          <w:szCs w:val="22"/>
        </w:rPr>
        <w:t>Escritura</w:t>
      </w:r>
      <w:r w:rsidRPr="00F75A72">
        <w:rPr>
          <w:rFonts w:ascii="Georgia" w:hAnsi="Georgia" w:cs="Tahoma"/>
          <w:spacing w:val="-34"/>
          <w:sz w:val="22"/>
          <w:szCs w:val="22"/>
        </w:rPr>
        <w:t xml:space="preserve"> </w:t>
      </w:r>
      <w:r w:rsidRPr="00F75A72">
        <w:rPr>
          <w:rFonts w:ascii="Georgia" w:hAnsi="Georgia" w:cs="Tahoma"/>
          <w:sz w:val="22"/>
          <w:szCs w:val="22"/>
        </w:rPr>
        <w:t>de</w:t>
      </w:r>
      <w:r w:rsidRPr="00F75A72">
        <w:rPr>
          <w:rFonts w:ascii="Georgia" w:hAnsi="Georgia" w:cs="Tahoma"/>
          <w:spacing w:val="-34"/>
          <w:sz w:val="22"/>
          <w:szCs w:val="22"/>
        </w:rPr>
        <w:t xml:space="preserve"> </w:t>
      </w:r>
      <w:r w:rsidRPr="00F75A72">
        <w:rPr>
          <w:rFonts w:ascii="Georgia" w:hAnsi="Georgia" w:cs="Tahoma"/>
          <w:sz w:val="22"/>
          <w:szCs w:val="22"/>
        </w:rPr>
        <w:t>Emissão,</w:t>
      </w:r>
      <w:r w:rsidRPr="00F75A72">
        <w:rPr>
          <w:rFonts w:ascii="Georgia" w:hAnsi="Georgia" w:cs="Tahoma"/>
          <w:spacing w:val="-34"/>
          <w:sz w:val="22"/>
          <w:szCs w:val="22"/>
        </w:rPr>
        <w:t xml:space="preserve"> </w:t>
      </w:r>
      <w:r w:rsidRPr="00F75A72">
        <w:rPr>
          <w:rFonts w:ascii="Georgia" w:hAnsi="Georgia" w:cs="Tahoma"/>
          <w:sz w:val="22"/>
          <w:szCs w:val="22"/>
        </w:rPr>
        <w:t>declara, sob as penas da</w:t>
      </w:r>
      <w:r w:rsidRPr="00F75A72">
        <w:rPr>
          <w:rFonts w:ascii="Georgia" w:hAnsi="Georgia" w:cs="Tahoma"/>
          <w:spacing w:val="-8"/>
          <w:sz w:val="22"/>
          <w:szCs w:val="22"/>
        </w:rPr>
        <w:t xml:space="preserve"> </w:t>
      </w:r>
      <w:r w:rsidRPr="00F75A72">
        <w:rPr>
          <w:rFonts w:ascii="Georgia" w:hAnsi="Georgia" w:cs="Tahoma"/>
          <w:sz w:val="22"/>
          <w:szCs w:val="22"/>
        </w:rPr>
        <w:t>lei:</w:t>
      </w:r>
    </w:p>
    <w:p w14:paraId="2997EAD8"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44192D6C" w14:textId="77777777" w:rsidR="00E65091" w:rsidRPr="00F75A72" w:rsidRDefault="00E65091" w:rsidP="00B823FA">
      <w:pPr>
        <w:pStyle w:val="PargrafodaLista"/>
        <w:numPr>
          <w:ilvl w:val="0"/>
          <w:numId w:val="9"/>
        </w:numPr>
        <w:suppressAutoHyphens/>
        <w:autoSpaceDE w:val="0"/>
        <w:autoSpaceDN w:val="0"/>
        <w:spacing w:after="0" w:line="320" w:lineRule="exact"/>
        <w:ind w:left="0" w:firstLine="0"/>
        <w:jc w:val="both"/>
        <w:rPr>
          <w:rFonts w:ascii="Georgia" w:hAnsi="Georgia" w:cs="Tahoma"/>
          <w:sz w:val="22"/>
          <w:szCs w:val="22"/>
        </w:rPr>
      </w:pPr>
      <w:r w:rsidRPr="00F75A72">
        <w:rPr>
          <w:rFonts w:ascii="Georgia" w:hAnsi="Georgia" w:cs="Tahoma"/>
          <w:sz w:val="22"/>
          <w:szCs w:val="22"/>
        </w:rPr>
        <w:t>não ter qualquer impedimento legal, conforme artigo 66, parágrafo 3º da Lei das Sociedades</w:t>
      </w:r>
      <w:r w:rsidRPr="00F75A72">
        <w:rPr>
          <w:rFonts w:ascii="Georgia" w:hAnsi="Georgia" w:cs="Tahoma"/>
          <w:spacing w:val="-4"/>
          <w:sz w:val="22"/>
          <w:szCs w:val="22"/>
        </w:rPr>
        <w:t xml:space="preserve"> </w:t>
      </w:r>
      <w:r w:rsidRPr="00F75A72">
        <w:rPr>
          <w:rFonts w:ascii="Georgia" w:hAnsi="Georgia" w:cs="Tahoma"/>
          <w:sz w:val="22"/>
          <w:szCs w:val="22"/>
        </w:rPr>
        <w:t>por</w:t>
      </w:r>
      <w:r w:rsidRPr="00F75A72">
        <w:rPr>
          <w:rFonts w:ascii="Georgia" w:hAnsi="Georgia" w:cs="Tahoma"/>
          <w:spacing w:val="-4"/>
          <w:sz w:val="22"/>
          <w:szCs w:val="22"/>
        </w:rPr>
        <w:t xml:space="preserve"> </w:t>
      </w:r>
      <w:r w:rsidRPr="00F75A72">
        <w:rPr>
          <w:rFonts w:ascii="Georgia" w:hAnsi="Georgia" w:cs="Tahoma"/>
          <w:sz w:val="22"/>
          <w:szCs w:val="22"/>
        </w:rPr>
        <w:t>Ações,</w:t>
      </w:r>
      <w:r w:rsidRPr="00F75A72">
        <w:rPr>
          <w:rFonts w:ascii="Georgia" w:hAnsi="Georgia" w:cs="Tahoma"/>
          <w:spacing w:val="-2"/>
          <w:sz w:val="22"/>
          <w:szCs w:val="22"/>
        </w:rPr>
        <w:t xml:space="preserve"> </w:t>
      </w:r>
      <w:r w:rsidRPr="00F75A72">
        <w:rPr>
          <w:rFonts w:ascii="Georgia" w:hAnsi="Georgia" w:cs="Tahoma"/>
          <w:sz w:val="22"/>
          <w:szCs w:val="22"/>
        </w:rPr>
        <w:t>a</w:t>
      </w:r>
      <w:r w:rsidRPr="00F75A72">
        <w:rPr>
          <w:rFonts w:ascii="Georgia" w:hAnsi="Georgia" w:cs="Tahoma"/>
          <w:spacing w:val="-4"/>
          <w:sz w:val="22"/>
          <w:szCs w:val="22"/>
        </w:rPr>
        <w:t xml:space="preserve"> </w:t>
      </w:r>
      <w:r w:rsidRPr="00F75A72">
        <w:rPr>
          <w:rFonts w:ascii="Georgia" w:hAnsi="Georgia" w:cs="Tahoma"/>
          <w:spacing w:val="-3"/>
          <w:sz w:val="22"/>
          <w:szCs w:val="22"/>
        </w:rPr>
        <w:t xml:space="preserve">Resolução CVM 17 </w:t>
      </w:r>
      <w:r w:rsidRPr="00F75A72">
        <w:rPr>
          <w:rFonts w:ascii="Georgia" w:hAnsi="Georgia" w:cs="Tahoma"/>
          <w:sz w:val="22"/>
          <w:szCs w:val="22"/>
        </w:rPr>
        <w:t>ou,</w:t>
      </w:r>
      <w:r w:rsidRPr="00F75A72">
        <w:rPr>
          <w:rFonts w:ascii="Georgia" w:hAnsi="Georgia" w:cs="Tahoma"/>
          <w:spacing w:val="-3"/>
          <w:sz w:val="22"/>
          <w:szCs w:val="22"/>
        </w:rPr>
        <w:t xml:space="preserve"> </w:t>
      </w:r>
      <w:r w:rsidRPr="00F75A72">
        <w:rPr>
          <w:rFonts w:ascii="Georgia" w:hAnsi="Georgia" w:cs="Tahoma"/>
          <w:sz w:val="22"/>
          <w:szCs w:val="22"/>
        </w:rPr>
        <w:t>em</w:t>
      </w:r>
      <w:r w:rsidRPr="00F75A72">
        <w:rPr>
          <w:rFonts w:ascii="Georgia" w:hAnsi="Georgia" w:cs="Tahoma"/>
          <w:spacing w:val="-4"/>
          <w:sz w:val="22"/>
          <w:szCs w:val="22"/>
        </w:rPr>
        <w:t xml:space="preserve"> </w:t>
      </w:r>
      <w:r w:rsidRPr="00F75A72">
        <w:rPr>
          <w:rFonts w:ascii="Georgia" w:hAnsi="Georgia" w:cs="Tahoma"/>
          <w:sz w:val="22"/>
          <w:szCs w:val="22"/>
        </w:rPr>
        <w:t>caso</w:t>
      </w:r>
      <w:r w:rsidRPr="00F75A72">
        <w:rPr>
          <w:rFonts w:ascii="Georgia" w:hAnsi="Georgia" w:cs="Tahoma"/>
          <w:spacing w:val="-3"/>
          <w:sz w:val="22"/>
          <w:szCs w:val="22"/>
        </w:rPr>
        <w:t xml:space="preserve"> </w:t>
      </w:r>
      <w:r w:rsidRPr="00F75A72">
        <w:rPr>
          <w:rFonts w:ascii="Georgia" w:hAnsi="Georgia" w:cs="Tahoma"/>
          <w:sz w:val="22"/>
          <w:szCs w:val="22"/>
        </w:rPr>
        <w:t>de</w:t>
      </w:r>
      <w:r w:rsidRPr="00F75A72">
        <w:rPr>
          <w:rFonts w:ascii="Georgia" w:hAnsi="Georgia" w:cs="Tahoma"/>
          <w:spacing w:val="-3"/>
          <w:sz w:val="22"/>
          <w:szCs w:val="22"/>
        </w:rPr>
        <w:t xml:space="preserve"> </w:t>
      </w:r>
      <w:r w:rsidRPr="00F75A72">
        <w:rPr>
          <w:rFonts w:ascii="Georgia" w:hAnsi="Georgia" w:cs="Tahoma"/>
          <w:sz w:val="22"/>
          <w:szCs w:val="22"/>
        </w:rPr>
        <w:t>alteração,</w:t>
      </w:r>
      <w:r w:rsidRPr="00F75A72">
        <w:rPr>
          <w:rFonts w:ascii="Georgia" w:hAnsi="Georgia" w:cs="Tahoma"/>
          <w:spacing w:val="-6"/>
          <w:sz w:val="22"/>
          <w:szCs w:val="22"/>
        </w:rPr>
        <w:t xml:space="preserve"> </w:t>
      </w:r>
      <w:r w:rsidRPr="00F75A72">
        <w:rPr>
          <w:rFonts w:ascii="Georgia" w:hAnsi="Georgia" w:cs="Tahoma"/>
          <w:sz w:val="22"/>
          <w:szCs w:val="22"/>
        </w:rPr>
        <w:t>a</w:t>
      </w:r>
      <w:r w:rsidRPr="00F75A72">
        <w:rPr>
          <w:rFonts w:ascii="Georgia" w:hAnsi="Georgia" w:cs="Tahoma"/>
          <w:spacing w:val="-3"/>
          <w:sz w:val="22"/>
          <w:szCs w:val="22"/>
        </w:rPr>
        <w:t xml:space="preserve"> </w:t>
      </w:r>
      <w:r w:rsidRPr="00F75A72">
        <w:rPr>
          <w:rFonts w:ascii="Georgia" w:hAnsi="Georgia" w:cs="Tahoma"/>
          <w:sz w:val="22"/>
          <w:szCs w:val="22"/>
        </w:rPr>
        <w:t>que</w:t>
      </w:r>
      <w:r w:rsidRPr="00F75A72">
        <w:rPr>
          <w:rFonts w:ascii="Georgia" w:hAnsi="Georgia" w:cs="Tahoma"/>
          <w:spacing w:val="-3"/>
          <w:sz w:val="22"/>
          <w:szCs w:val="22"/>
        </w:rPr>
        <w:t xml:space="preserve"> </w:t>
      </w:r>
      <w:r w:rsidRPr="00F75A72">
        <w:rPr>
          <w:rFonts w:ascii="Georgia" w:hAnsi="Georgia" w:cs="Tahoma"/>
          <w:sz w:val="22"/>
          <w:szCs w:val="22"/>
        </w:rPr>
        <w:t>vier</w:t>
      </w:r>
      <w:r w:rsidRPr="00F75A72">
        <w:rPr>
          <w:rFonts w:ascii="Georgia" w:hAnsi="Georgia" w:cs="Tahoma"/>
          <w:spacing w:val="-4"/>
          <w:sz w:val="22"/>
          <w:szCs w:val="22"/>
        </w:rPr>
        <w:t xml:space="preserve"> </w:t>
      </w:r>
      <w:r w:rsidRPr="00F75A72">
        <w:rPr>
          <w:rFonts w:ascii="Georgia" w:hAnsi="Georgia" w:cs="Tahoma"/>
          <w:sz w:val="22"/>
          <w:szCs w:val="22"/>
        </w:rPr>
        <w:t>a substitui-la, para exercer a função que lhe é</w:t>
      </w:r>
      <w:r w:rsidRPr="00F75A72">
        <w:rPr>
          <w:rFonts w:ascii="Georgia" w:hAnsi="Georgia" w:cs="Tahoma"/>
          <w:spacing w:val="-40"/>
          <w:sz w:val="22"/>
          <w:szCs w:val="22"/>
        </w:rPr>
        <w:t xml:space="preserve"> </w:t>
      </w:r>
      <w:r w:rsidRPr="00F75A72">
        <w:rPr>
          <w:rFonts w:ascii="Georgia" w:hAnsi="Georgia" w:cs="Tahoma"/>
          <w:sz w:val="22"/>
          <w:szCs w:val="22"/>
        </w:rPr>
        <w:t>conferida;</w:t>
      </w:r>
    </w:p>
    <w:p w14:paraId="14F0509E" w14:textId="77777777" w:rsidR="00E65091" w:rsidRPr="00F75A72" w:rsidRDefault="00E65091" w:rsidP="00B823FA">
      <w:pPr>
        <w:pStyle w:val="PargrafodaLista"/>
        <w:suppressAutoHyphens/>
        <w:autoSpaceDE w:val="0"/>
        <w:autoSpaceDN w:val="0"/>
        <w:spacing w:after="0" w:line="320" w:lineRule="exact"/>
        <w:ind w:left="0"/>
        <w:jc w:val="both"/>
        <w:rPr>
          <w:rFonts w:ascii="Georgia" w:hAnsi="Georgia" w:cs="Tahoma"/>
          <w:sz w:val="22"/>
          <w:szCs w:val="22"/>
        </w:rPr>
      </w:pPr>
    </w:p>
    <w:p w14:paraId="625182B5" w14:textId="77777777" w:rsidR="00E65091" w:rsidRPr="00F75A72" w:rsidRDefault="00E65091" w:rsidP="00B823FA">
      <w:pPr>
        <w:pStyle w:val="PargrafodaLista"/>
        <w:numPr>
          <w:ilvl w:val="0"/>
          <w:numId w:val="9"/>
        </w:numPr>
        <w:suppressAutoHyphens/>
        <w:autoSpaceDE w:val="0"/>
        <w:autoSpaceDN w:val="0"/>
        <w:spacing w:after="0" w:line="320" w:lineRule="exact"/>
        <w:ind w:left="0" w:firstLine="0"/>
        <w:jc w:val="both"/>
        <w:rPr>
          <w:rFonts w:ascii="Georgia" w:hAnsi="Georgia" w:cs="Tahoma"/>
          <w:sz w:val="22"/>
          <w:szCs w:val="22"/>
        </w:rPr>
      </w:pPr>
      <w:r w:rsidRPr="00F75A72">
        <w:rPr>
          <w:rFonts w:ascii="Georgia" w:hAnsi="Georgia" w:cs="Tahoma"/>
          <w:sz w:val="22"/>
          <w:szCs w:val="22"/>
        </w:rPr>
        <w:t>aceitar a função que lhe é conferida, assumindo integralmente os deveres e atribuições</w:t>
      </w:r>
      <w:r w:rsidRPr="00F75A72">
        <w:rPr>
          <w:rFonts w:ascii="Georgia" w:hAnsi="Georgia" w:cs="Tahoma"/>
          <w:spacing w:val="-14"/>
          <w:sz w:val="22"/>
          <w:szCs w:val="22"/>
        </w:rPr>
        <w:t xml:space="preserve"> </w:t>
      </w:r>
      <w:r w:rsidRPr="00F75A72">
        <w:rPr>
          <w:rFonts w:ascii="Georgia" w:hAnsi="Georgia" w:cs="Tahoma"/>
          <w:sz w:val="22"/>
          <w:szCs w:val="22"/>
        </w:rPr>
        <w:t>previstos</w:t>
      </w:r>
      <w:r w:rsidRPr="00F75A72">
        <w:rPr>
          <w:rFonts w:ascii="Georgia" w:hAnsi="Georgia" w:cs="Tahoma"/>
          <w:spacing w:val="-13"/>
          <w:sz w:val="22"/>
          <w:szCs w:val="22"/>
        </w:rPr>
        <w:t xml:space="preserve"> </w:t>
      </w:r>
      <w:r w:rsidRPr="00F75A72">
        <w:rPr>
          <w:rFonts w:ascii="Georgia" w:hAnsi="Georgia" w:cs="Tahoma"/>
          <w:sz w:val="22"/>
          <w:szCs w:val="22"/>
        </w:rPr>
        <w:t>na</w:t>
      </w:r>
      <w:r w:rsidRPr="00F75A72">
        <w:rPr>
          <w:rFonts w:ascii="Georgia" w:hAnsi="Georgia" w:cs="Tahoma"/>
          <w:spacing w:val="-13"/>
          <w:sz w:val="22"/>
          <w:szCs w:val="22"/>
        </w:rPr>
        <w:t xml:space="preserve"> </w:t>
      </w:r>
      <w:r w:rsidRPr="00F75A72">
        <w:rPr>
          <w:rFonts w:ascii="Georgia" w:hAnsi="Georgia" w:cs="Tahoma"/>
          <w:sz w:val="22"/>
          <w:szCs w:val="22"/>
        </w:rPr>
        <w:t>legislação</w:t>
      </w:r>
      <w:r w:rsidRPr="00F75A72">
        <w:rPr>
          <w:rFonts w:ascii="Georgia" w:hAnsi="Georgia" w:cs="Tahoma"/>
          <w:spacing w:val="-13"/>
          <w:sz w:val="22"/>
          <w:szCs w:val="22"/>
        </w:rPr>
        <w:t xml:space="preserve"> </w:t>
      </w:r>
      <w:r w:rsidRPr="00F75A72">
        <w:rPr>
          <w:rFonts w:ascii="Georgia" w:hAnsi="Georgia" w:cs="Tahoma"/>
          <w:sz w:val="22"/>
          <w:szCs w:val="22"/>
        </w:rPr>
        <w:t>específica</w:t>
      </w:r>
      <w:r w:rsidRPr="00F75A72">
        <w:rPr>
          <w:rFonts w:ascii="Georgia" w:hAnsi="Georgia" w:cs="Tahoma"/>
          <w:spacing w:val="-14"/>
          <w:sz w:val="22"/>
          <w:szCs w:val="22"/>
        </w:rPr>
        <w:t xml:space="preserve"> </w:t>
      </w:r>
      <w:r w:rsidRPr="00F75A72">
        <w:rPr>
          <w:rFonts w:ascii="Georgia" w:hAnsi="Georgia" w:cs="Tahoma"/>
          <w:sz w:val="22"/>
          <w:szCs w:val="22"/>
        </w:rPr>
        <w:t>e</w:t>
      </w:r>
      <w:r w:rsidRPr="00F75A72">
        <w:rPr>
          <w:rFonts w:ascii="Georgia" w:hAnsi="Georgia" w:cs="Tahoma"/>
          <w:spacing w:val="-12"/>
          <w:sz w:val="22"/>
          <w:szCs w:val="22"/>
        </w:rPr>
        <w:t xml:space="preserve"> </w:t>
      </w:r>
      <w:r w:rsidRPr="00F75A72">
        <w:rPr>
          <w:rFonts w:ascii="Georgia" w:hAnsi="Georgia" w:cs="Tahoma"/>
          <w:sz w:val="22"/>
          <w:szCs w:val="22"/>
        </w:rPr>
        <w:t>nesta</w:t>
      </w:r>
      <w:r w:rsidRPr="00F75A72">
        <w:rPr>
          <w:rFonts w:ascii="Georgia" w:hAnsi="Georgia" w:cs="Tahoma"/>
          <w:spacing w:val="-14"/>
          <w:sz w:val="22"/>
          <w:szCs w:val="22"/>
        </w:rPr>
        <w:t xml:space="preserve"> </w:t>
      </w:r>
      <w:r w:rsidRPr="00F75A72">
        <w:rPr>
          <w:rFonts w:ascii="Georgia" w:hAnsi="Georgia" w:cs="Tahoma"/>
          <w:sz w:val="22"/>
          <w:szCs w:val="22"/>
        </w:rPr>
        <w:t>Escritura</w:t>
      </w:r>
      <w:r w:rsidRPr="00F75A72">
        <w:rPr>
          <w:rFonts w:ascii="Georgia" w:hAnsi="Georgia" w:cs="Tahoma"/>
          <w:spacing w:val="-12"/>
          <w:sz w:val="22"/>
          <w:szCs w:val="22"/>
        </w:rPr>
        <w:t xml:space="preserve"> </w:t>
      </w:r>
      <w:r w:rsidRPr="00F75A72">
        <w:rPr>
          <w:rFonts w:ascii="Georgia" w:hAnsi="Georgia" w:cs="Tahoma"/>
          <w:sz w:val="22"/>
          <w:szCs w:val="22"/>
        </w:rPr>
        <w:t>de</w:t>
      </w:r>
      <w:r w:rsidRPr="00F75A72">
        <w:rPr>
          <w:rFonts w:ascii="Georgia" w:hAnsi="Georgia" w:cs="Tahoma"/>
          <w:spacing w:val="-12"/>
          <w:sz w:val="22"/>
          <w:szCs w:val="22"/>
        </w:rPr>
        <w:t xml:space="preserve"> </w:t>
      </w:r>
      <w:r w:rsidRPr="00F75A72">
        <w:rPr>
          <w:rFonts w:ascii="Georgia" w:hAnsi="Georgia" w:cs="Tahoma"/>
          <w:sz w:val="22"/>
          <w:szCs w:val="22"/>
        </w:rPr>
        <w:t>Emissão;</w:t>
      </w:r>
    </w:p>
    <w:p w14:paraId="6C103444" w14:textId="77777777" w:rsidR="00E65091" w:rsidRPr="00F75A72" w:rsidRDefault="00E65091" w:rsidP="00B823FA">
      <w:pPr>
        <w:pStyle w:val="PargrafodaLista"/>
        <w:suppressAutoHyphens/>
        <w:autoSpaceDE w:val="0"/>
        <w:autoSpaceDN w:val="0"/>
        <w:spacing w:after="0" w:line="320" w:lineRule="exact"/>
        <w:ind w:left="0"/>
        <w:jc w:val="both"/>
        <w:rPr>
          <w:rFonts w:ascii="Georgia" w:hAnsi="Georgia" w:cs="Tahoma"/>
          <w:sz w:val="22"/>
          <w:szCs w:val="22"/>
        </w:rPr>
      </w:pPr>
    </w:p>
    <w:p w14:paraId="44B1FEBA" w14:textId="77777777" w:rsidR="00E65091" w:rsidRPr="00F75A72" w:rsidRDefault="00E65091" w:rsidP="00B823FA">
      <w:pPr>
        <w:pStyle w:val="PargrafodaLista"/>
        <w:numPr>
          <w:ilvl w:val="0"/>
          <w:numId w:val="9"/>
        </w:numPr>
        <w:suppressAutoHyphens/>
        <w:autoSpaceDE w:val="0"/>
        <w:autoSpaceDN w:val="0"/>
        <w:spacing w:after="0" w:line="320" w:lineRule="exact"/>
        <w:ind w:left="0" w:firstLine="0"/>
        <w:jc w:val="both"/>
        <w:rPr>
          <w:rFonts w:ascii="Georgia" w:hAnsi="Georgia" w:cs="Tahoma"/>
          <w:sz w:val="22"/>
          <w:szCs w:val="22"/>
        </w:rPr>
      </w:pPr>
      <w:r w:rsidRPr="00F75A72">
        <w:rPr>
          <w:rFonts w:ascii="Georgia" w:hAnsi="Georgia" w:cs="Tahoma"/>
          <w:sz w:val="22"/>
          <w:szCs w:val="22"/>
        </w:rPr>
        <w:t>conhecer e aceitar integralmente a presente Escritura de Emissão, todas as suas respectivas cláusulas e</w:t>
      </w:r>
      <w:r w:rsidRPr="00F75A72">
        <w:rPr>
          <w:rFonts w:ascii="Georgia" w:hAnsi="Georgia" w:cs="Tahoma"/>
          <w:spacing w:val="-5"/>
          <w:sz w:val="22"/>
          <w:szCs w:val="22"/>
        </w:rPr>
        <w:t xml:space="preserve"> </w:t>
      </w:r>
      <w:r w:rsidRPr="00F75A72">
        <w:rPr>
          <w:rFonts w:ascii="Georgia" w:hAnsi="Georgia" w:cs="Tahoma"/>
          <w:sz w:val="22"/>
          <w:szCs w:val="22"/>
        </w:rPr>
        <w:t>condições;</w:t>
      </w:r>
    </w:p>
    <w:p w14:paraId="7B86004E" w14:textId="77777777" w:rsidR="00E65091" w:rsidRPr="00F75A72" w:rsidRDefault="00E65091" w:rsidP="00B823FA">
      <w:pPr>
        <w:pStyle w:val="PargrafodaLista"/>
        <w:suppressAutoHyphens/>
        <w:autoSpaceDE w:val="0"/>
        <w:autoSpaceDN w:val="0"/>
        <w:spacing w:after="0" w:line="320" w:lineRule="exact"/>
        <w:ind w:left="0"/>
        <w:jc w:val="both"/>
        <w:rPr>
          <w:rFonts w:ascii="Georgia" w:hAnsi="Georgia" w:cs="Tahoma"/>
          <w:sz w:val="22"/>
          <w:szCs w:val="22"/>
        </w:rPr>
      </w:pPr>
    </w:p>
    <w:p w14:paraId="5EC6AF43" w14:textId="77777777" w:rsidR="00E65091" w:rsidRPr="00F75A72" w:rsidRDefault="00E65091" w:rsidP="00B823FA">
      <w:pPr>
        <w:pStyle w:val="PargrafodaLista"/>
        <w:numPr>
          <w:ilvl w:val="0"/>
          <w:numId w:val="9"/>
        </w:numPr>
        <w:suppressAutoHyphens/>
        <w:autoSpaceDE w:val="0"/>
        <w:autoSpaceDN w:val="0"/>
        <w:spacing w:after="0" w:line="320" w:lineRule="exact"/>
        <w:ind w:left="0" w:firstLine="0"/>
        <w:jc w:val="both"/>
        <w:rPr>
          <w:rFonts w:ascii="Georgia" w:hAnsi="Georgia" w:cs="Tahoma"/>
          <w:sz w:val="22"/>
          <w:szCs w:val="22"/>
        </w:rPr>
      </w:pPr>
      <w:r w:rsidRPr="00F75A72">
        <w:rPr>
          <w:rFonts w:ascii="Georgia" w:hAnsi="Georgia" w:cs="Tahoma"/>
          <w:sz w:val="22"/>
          <w:szCs w:val="22"/>
        </w:rPr>
        <w:t>não</w:t>
      </w:r>
      <w:r w:rsidRPr="00F75A72">
        <w:rPr>
          <w:rFonts w:ascii="Georgia" w:hAnsi="Georgia" w:cs="Tahoma"/>
          <w:spacing w:val="-10"/>
          <w:sz w:val="22"/>
          <w:szCs w:val="22"/>
        </w:rPr>
        <w:t xml:space="preserve"> </w:t>
      </w:r>
      <w:r w:rsidRPr="00F75A72">
        <w:rPr>
          <w:rFonts w:ascii="Georgia" w:hAnsi="Georgia" w:cs="Tahoma"/>
          <w:sz w:val="22"/>
          <w:szCs w:val="22"/>
        </w:rPr>
        <w:t>ter</w:t>
      </w:r>
      <w:r w:rsidRPr="00F75A72">
        <w:rPr>
          <w:rFonts w:ascii="Georgia" w:hAnsi="Georgia" w:cs="Tahoma"/>
          <w:spacing w:val="-9"/>
          <w:sz w:val="22"/>
          <w:szCs w:val="22"/>
        </w:rPr>
        <w:t xml:space="preserve"> </w:t>
      </w:r>
      <w:r w:rsidRPr="00F75A72">
        <w:rPr>
          <w:rFonts w:ascii="Georgia" w:hAnsi="Georgia" w:cs="Tahoma"/>
          <w:sz w:val="22"/>
          <w:szCs w:val="22"/>
        </w:rPr>
        <w:t>qualquer</w:t>
      </w:r>
      <w:r w:rsidRPr="00F75A72">
        <w:rPr>
          <w:rFonts w:ascii="Georgia" w:hAnsi="Georgia" w:cs="Tahoma"/>
          <w:spacing w:val="-10"/>
          <w:sz w:val="22"/>
          <w:szCs w:val="22"/>
        </w:rPr>
        <w:t xml:space="preserve"> </w:t>
      </w:r>
      <w:r w:rsidRPr="00F75A72">
        <w:rPr>
          <w:rFonts w:ascii="Georgia" w:hAnsi="Georgia" w:cs="Tahoma"/>
          <w:sz w:val="22"/>
          <w:szCs w:val="22"/>
        </w:rPr>
        <w:t>ligação</w:t>
      </w:r>
      <w:r w:rsidRPr="00F75A72">
        <w:rPr>
          <w:rFonts w:ascii="Georgia" w:hAnsi="Georgia" w:cs="Tahoma"/>
          <w:spacing w:val="-12"/>
          <w:sz w:val="22"/>
          <w:szCs w:val="22"/>
        </w:rPr>
        <w:t xml:space="preserve"> </w:t>
      </w:r>
      <w:r w:rsidRPr="00F75A72">
        <w:rPr>
          <w:rFonts w:ascii="Georgia" w:hAnsi="Georgia" w:cs="Tahoma"/>
          <w:sz w:val="22"/>
          <w:szCs w:val="22"/>
        </w:rPr>
        <w:t>com</w:t>
      </w:r>
      <w:r w:rsidRPr="00F75A72">
        <w:rPr>
          <w:rFonts w:ascii="Georgia" w:hAnsi="Georgia" w:cs="Tahoma"/>
          <w:spacing w:val="-10"/>
          <w:sz w:val="22"/>
          <w:szCs w:val="22"/>
        </w:rPr>
        <w:t xml:space="preserve"> </w:t>
      </w:r>
      <w:r w:rsidRPr="00F75A72">
        <w:rPr>
          <w:rFonts w:ascii="Georgia" w:hAnsi="Georgia" w:cs="Tahoma"/>
          <w:sz w:val="22"/>
          <w:szCs w:val="22"/>
        </w:rPr>
        <w:t>a Emissora</w:t>
      </w:r>
      <w:r w:rsidRPr="00F75A72">
        <w:rPr>
          <w:rFonts w:ascii="Georgia" w:hAnsi="Georgia" w:cs="Tahoma"/>
          <w:spacing w:val="-10"/>
          <w:sz w:val="22"/>
          <w:szCs w:val="22"/>
        </w:rPr>
        <w:t xml:space="preserve"> </w:t>
      </w:r>
      <w:r w:rsidRPr="00F75A72">
        <w:rPr>
          <w:rFonts w:ascii="Georgia" w:hAnsi="Georgia" w:cs="Tahoma"/>
          <w:sz w:val="22"/>
          <w:szCs w:val="22"/>
        </w:rPr>
        <w:t>que</w:t>
      </w:r>
      <w:r w:rsidRPr="00F75A72">
        <w:rPr>
          <w:rFonts w:ascii="Georgia" w:hAnsi="Georgia" w:cs="Tahoma"/>
          <w:spacing w:val="-10"/>
          <w:sz w:val="22"/>
          <w:szCs w:val="22"/>
        </w:rPr>
        <w:t xml:space="preserve"> </w:t>
      </w:r>
      <w:r w:rsidRPr="00F75A72">
        <w:rPr>
          <w:rFonts w:ascii="Georgia" w:hAnsi="Georgia" w:cs="Tahoma"/>
          <w:sz w:val="22"/>
          <w:szCs w:val="22"/>
        </w:rPr>
        <w:t>o</w:t>
      </w:r>
      <w:r w:rsidRPr="00F75A72">
        <w:rPr>
          <w:rFonts w:ascii="Georgia" w:hAnsi="Georgia" w:cs="Tahoma"/>
          <w:spacing w:val="-10"/>
          <w:sz w:val="22"/>
          <w:szCs w:val="22"/>
        </w:rPr>
        <w:t xml:space="preserve"> </w:t>
      </w:r>
      <w:r w:rsidRPr="00F75A72">
        <w:rPr>
          <w:rFonts w:ascii="Georgia" w:hAnsi="Georgia" w:cs="Tahoma"/>
          <w:sz w:val="22"/>
          <w:szCs w:val="22"/>
        </w:rPr>
        <w:t>impeça</w:t>
      </w:r>
      <w:r w:rsidRPr="00F75A72">
        <w:rPr>
          <w:rFonts w:ascii="Georgia" w:hAnsi="Georgia" w:cs="Tahoma"/>
          <w:spacing w:val="-9"/>
          <w:sz w:val="22"/>
          <w:szCs w:val="22"/>
        </w:rPr>
        <w:t xml:space="preserve"> </w:t>
      </w:r>
      <w:r w:rsidRPr="00F75A72">
        <w:rPr>
          <w:rFonts w:ascii="Georgia" w:hAnsi="Georgia" w:cs="Tahoma"/>
          <w:sz w:val="22"/>
          <w:szCs w:val="22"/>
        </w:rPr>
        <w:t>de</w:t>
      </w:r>
      <w:r w:rsidRPr="00F75A72">
        <w:rPr>
          <w:rFonts w:ascii="Georgia" w:hAnsi="Georgia" w:cs="Tahoma"/>
          <w:spacing w:val="-11"/>
          <w:sz w:val="22"/>
          <w:szCs w:val="22"/>
        </w:rPr>
        <w:t xml:space="preserve"> </w:t>
      </w:r>
      <w:r w:rsidRPr="00F75A72">
        <w:rPr>
          <w:rFonts w:ascii="Georgia" w:hAnsi="Georgia" w:cs="Tahoma"/>
          <w:sz w:val="22"/>
          <w:szCs w:val="22"/>
        </w:rPr>
        <w:t>exercer</w:t>
      </w:r>
      <w:r w:rsidRPr="00F75A72">
        <w:rPr>
          <w:rFonts w:ascii="Georgia" w:hAnsi="Georgia" w:cs="Tahoma"/>
          <w:spacing w:val="-9"/>
          <w:sz w:val="22"/>
          <w:szCs w:val="22"/>
        </w:rPr>
        <w:t xml:space="preserve"> </w:t>
      </w:r>
      <w:r w:rsidRPr="00F75A72">
        <w:rPr>
          <w:rFonts w:ascii="Georgia" w:hAnsi="Georgia" w:cs="Tahoma"/>
          <w:sz w:val="22"/>
          <w:szCs w:val="22"/>
        </w:rPr>
        <w:t>suas</w:t>
      </w:r>
      <w:r w:rsidRPr="00F75A72">
        <w:rPr>
          <w:rFonts w:ascii="Georgia" w:hAnsi="Georgia" w:cs="Tahoma"/>
          <w:spacing w:val="-11"/>
          <w:sz w:val="22"/>
          <w:szCs w:val="22"/>
        </w:rPr>
        <w:t xml:space="preserve"> </w:t>
      </w:r>
      <w:r w:rsidRPr="00F75A72">
        <w:rPr>
          <w:rFonts w:ascii="Georgia" w:hAnsi="Georgia" w:cs="Tahoma"/>
          <w:sz w:val="22"/>
          <w:szCs w:val="22"/>
        </w:rPr>
        <w:t>funções;</w:t>
      </w:r>
    </w:p>
    <w:p w14:paraId="073E9228" w14:textId="77777777" w:rsidR="00E65091" w:rsidRPr="00F75A72" w:rsidRDefault="00E65091" w:rsidP="00B823FA">
      <w:pPr>
        <w:pStyle w:val="PargrafodaLista"/>
        <w:suppressAutoHyphens/>
        <w:autoSpaceDE w:val="0"/>
        <w:autoSpaceDN w:val="0"/>
        <w:spacing w:after="0" w:line="320" w:lineRule="exact"/>
        <w:ind w:left="0"/>
        <w:jc w:val="both"/>
        <w:rPr>
          <w:rFonts w:ascii="Georgia" w:hAnsi="Georgia" w:cs="Tahoma"/>
          <w:sz w:val="22"/>
          <w:szCs w:val="22"/>
        </w:rPr>
      </w:pPr>
    </w:p>
    <w:p w14:paraId="0679C2D4" w14:textId="77777777" w:rsidR="00E65091" w:rsidRPr="00F75A72" w:rsidRDefault="00E65091" w:rsidP="00B823FA">
      <w:pPr>
        <w:pStyle w:val="PargrafodaLista"/>
        <w:numPr>
          <w:ilvl w:val="0"/>
          <w:numId w:val="9"/>
        </w:numPr>
        <w:suppressAutoHyphens/>
        <w:autoSpaceDE w:val="0"/>
        <w:autoSpaceDN w:val="0"/>
        <w:spacing w:after="0" w:line="320" w:lineRule="exact"/>
        <w:ind w:left="0" w:firstLine="0"/>
        <w:jc w:val="both"/>
        <w:rPr>
          <w:rFonts w:ascii="Georgia" w:hAnsi="Georgia" w:cs="Tahoma"/>
          <w:sz w:val="22"/>
          <w:szCs w:val="22"/>
        </w:rPr>
      </w:pPr>
      <w:r w:rsidRPr="00F75A72">
        <w:rPr>
          <w:rFonts w:ascii="Georgia" w:hAnsi="Georgia" w:cs="Tahoma"/>
          <w:sz w:val="22"/>
          <w:szCs w:val="22"/>
        </w:rPr>
        <w:t>estar ciente da regulamentação aplicável emanada do Banco Central do Brasil e da CVM,</w:t>
      </w:r>
      <w:r w:rsidRPr="00F75A72">
        <w:rPr>
          <w:rFonts w:ascii="Georgia" w:hAnsi="Georgia" w:cs="Tahoma"/>
          <w:spacing w:val="-15"/>
          <w:sz w:val="22"/>
          <w:szCs w:val="22"/>
        </w:rPr>
        <w:t xml:space="preserve"> </w:t>
      </w:r>
      <w:r w:rsidRPr="00F75A72">
        <w:rPr>
          <w:rFonts w:ascii="Georgia" w:hAnsi="Georgia" w:cs="Tahoma"/>
          <w:sz w:val="22"/>
          <w:szCs w:val="22"/>
        </w:rPr>
        <w:t>incluindo</w:t>
      </w:r>
      <w:r w:rsidRPr="00F75A72">
        <w:rPr>
          <w:rFonts w:ascii="Georgia" w:hAnsi="Georgia" w:cs="Tahoma"/>
          <w:spacing w:val="-15"/>
          <w:sz w:val="22"/>
          <w:szCs w:val="22"/>
        </w:rPr>
        <w:t xml:space="preserve"> </w:t>
      </w:r>
      <w:r w:rsidRPr="00F75A72">
        <w:rPr>
          <w:rFonts w:ascii="Georgia" w:hAnsi="Georgia" w:cs="Tahoma"/>
          <w:sz w:val="22"/>
          <w:szCs w:val="22"/>
        </w:rPr>
        <w:t>a</w:t>
      </w:r>
      <w:r w:rsidRPr="00F75A72">
        <w:rPr>
          <w:rFonts w:ascii="Georgia" w:hAnsi="Georgia" w:cs="Tahoma"/>
          <w:spacing w:val="-16"/>
          <w:sz w:val="22"/>
          <w:szCs w:val="22"/>
        </w:rPr>
        <w:t xml:space="preserve"> </w:t>
      </w:r>
      <w:r w:rsidRPr="00F75A72">
        <w:rPr>
          <w:rFonts w:ascii="Georgia" w:hAnsi="Georgia" w:cs="Tahoma"/>
          <w:sz w:val="22"/>
          <w:szCs w:val="22"/>
        </w:rPr>
        <w:t>Circular</w:t>
      </w:r>
      <w:r w:rsidRPr="00F75A72">
        <w:rPr>
          <w:rFonts w:ascii="Georgia" w:hAnsi="Georgia" w:cs="Tahoma"/>
          <w:spacing w:val="-14"/>
          <w:sz w:val="22"/>
          <w:szCs w:val="22"/>
        </w:rPr>
        <w:t xml:space="preserve"> </w:t>
      </w:r>
      <w:r w:rsidRPr="00F75A72">
        <w:rPr>
          <w:rFonts w:ascii="Georgia" w:hAnsi="Georgia" w:cs="Tahoma"/>
          <w:sz w:val="22"/>
          <w:szCs w:val="22"/>
        </w:rPr>
        <w:t>do</w:t>
      </w:r>
      <w:r w:rsidRPr="00F75A72">
        <w:rPr>
          <w:rFonts w:ascii="Georgia" w:hAnsi="Georgia" w:cs="Tahoma"/>
          <w:spacing w:val="-15"/>
          <w:sz w:val="22"/>
          <w:szCs w:val="22"/>
        </w:rPr>
        <w:t xml:space="preserve"> </w:t>
      </w:r>
      <w:r w:rsidRPr="00F75A72">
        <w:rPr>
          <w:rFonts w:ascii="Georgia" w:hAnsi="Georgia" w:cs="Tahoma"/>
          <w:sz w:val="22"/>
          <w:szCs w:val="22"/>
        </w:rPr>
        <w:t>Banco</w:t>
      </w:r>
      <w:r w:rsidRPr="00F75A72">
        <w:rPr>
          <w:rFonts w:ascii="Georgia" w:hAnsi="Georgia" w:cs="Tahoma"/>
          <w:spacing w:val="-14"/>
          <w:sz w:val="22"/>
          <w:szCs w:val="22"/>
        </w:rPr>
        <w:t xml:space="preserve"> </w:t>
      </w:r>
      <w:r w:rsidRPr="00F75A72">
        <w:rPr>
          <w:rFonts w:ascii="Georgia" w:hAnsi="Georgia" w:cs="Tahoma"/>
          <w:sz w:val="22"/>
          <w:szCs w:val="22"/>
        </w:rPr>
        <w:t>Central</w:t>
      </w:r>
      <w:r w:rsidRPr="00F75A72">
        <w:rPr>
          <w:rFonts w:ascii="Georgia" w:hAnsi="Georgia" w:cs="Tahoma"/>
          <w:spacing w:val="-14"/>
          <w:sz w:val="22"/>
          <w:szCs w:val="22"/>
        </w:rPr>
        <w:t xml:space="preserve"> </w:t>
      </w:r>
      <w:r w:rsidRPr="00F75A72">
        <w:rPr>
          <w:rFonts w:ascii="Georgia" w:hAnsi="Georgia" w:cs="Tahoma"/>
          <w:sz w:val="22"/>
          <w:szCs w:val="22"/>
        </w:rPr>
        <w:t>do</w:t>
      </w:r>
      <w:r w:rsidRPr="00F75A72">
        <w:rPr>
          <w:rFonts w:ascii="Georgia" w:hAnsi="Georgia" w:cs="Tahoma"/>
          <w:spacing w:val="-15"/>
          <w:sz w:val="22"/>
          <w:szCs w:val="22"/>
        </w:rPr>
        <w:t xml:space="preserve"> </w:t>
      </w:r>
      <w:r w:rsidRPr="00F75A72">
        <w:rPr>
          <w:rFonts w:ascii="Georgia" w:hAnsi="Georgia" w:cs="Tahoma"/>
          <w:sz w:val="22"/>
          <w:szCs w:val="22"/>
        </w:rPr>
        <w:t>Brasil</w:t>
      </w:r>
      <w:r w:rsidRPr="00F75A72">
        <w:rPr>
          <w:rFonts w:ascii="Georgia" w:hAnsi="Georgia" w:cs="Tahoma"/>
          <w:spacing w:val="-14"/>
          <w:sz w:val="22"/>
          <w:szCs w:val="22"/>
        </w:rPr>
        <w:t xml:space="preserve"> </w:t>
      </w:r>
      <w:r w:rsidRPr="00F75A72">
        <w:rPr>
          <w:rFonts w:ascii="Georgia" w:hAnsi="Georgia" w:cs="Tahoma"/>
          <w:sz w:val="22"/>
          <w:szCs w:val="22"/>
        </w:rPr>
        <w:t>nº</w:t>
      </w:r>
      <w:r w:rsidRPr="00F75A72">
        <w:rPr>
          <w:rFonts w:ascii="Georgia" w:hAnsi="Georgia" w:cs="Tahoma"/>
          <w:spacing w:val="-15"/>
          <w:sz w:val="22"/>
          <w:szCs w:val="22"/>
        </w:rPr>
        <w:t xml:space="preserve"> </w:t>
      </w:r>
      <w:r w:rsidRPr="00F75A72">
        <w:rPr>
          <w:rFonts w:ascii="Georgia" w:hAnsi="Georgia" w:cs="Tahoma"/>
          <w:sz w:val="22"/>
          <w:szCs w:val="22"/>
        </w:rPr>
        <w:t>1.832,</w:t>
      </w:r>
      <w:r w:rsidRPr="00F75A72">
        <w:rPr>
          <w:rFonts w:ascii="Georgia" w:hAnsi="Georgia" w:cs="Tahoma"/>
          <w:spacing w:val="-16"/>
          <w:sz w:val="22"/>
          <w:szCs w:val="22"/>
        </w:rPr>
        <w:t xml:space="preserve"> </w:t>
      </w:r>
      <w:r w:rsidRPr="00F75A72">
        <w:rPr>
          <w:rFonts w:ascii="Georgia" w:hAnsi="Georgia" w:cs="Tahoma"/>
          <w:sz w:val="22"/>
          <w:szCs w:val="22"/>
        </w:rPr>
        <w:t>de</w:t>
      </w:r>
      <w:r w:rsidRPr="00F75A72">
        <w:rPr>
          <w:rFonts w:ascii="Georgia" w:hAnsi="Georgia" w:cs="Tahoma"/>
          <w:spacing w:val="-14"/>
          <w:sz w:val="22"/>
          <w:szCs w:val="22"/>
        </w:rPr>
        <w:t xml:space="preserve"> </w:t>
      </w:r>
      <w:r w:rsidRPr="00F75A72">
        <w:rPr>
          <w:rFonts w:ascii="Georgia" w:hAnsi="Georgia" w:cs="Tahoma"/>
          <w:sz w:val="22"/>
          <w:szCs w:val="22"/>
        </w:rPr>
        <w:t>31</w:t>
      </w:r>
      <w:r w:rsidRPr="00F75A72">
        <w:rPr>
          <w:rFonts w:ascii="Georgia" w:hAnsi="Georgia" w:cs="Tahoma"/>
          <w:spacing w:val="-15"/>
          <w:sz w:val="22"/>
          <w:szCs w:val="22"/>
        </w:rPr>
        <w:t xml:space="preserve"> </w:t>
      </w:r>
      <w:r w:rsidRPr="00F75A72">
        <w:rPr>
          <w:rFonts w:ascii="Georgia" w:hAnsi="Georgia" w:cs="Tahoma"/>
          <w:sz w:val="22"/>
          <w:szCs w:val="22"/>
        </w:rPr>
        <w:t>de</w:t>
      </w:r>
      <w:r w:rsidRPr="00F75A72">
        <w:rPr>
          <w:rFonts w:ascii="Georgia" w:hAnsi="Georgia" w:cs="Tahoma"/>
          <w:spacing w:val="-14"/>
          <w:sz w:val="22"/>
          <w:szCs w:val="22"/>
        </w:rPr>
        <w:t xml:space="preserve"> </w:t>
      </w:r>
      <w:r w:rsidRPr="00F75A72">
        <w:rPr>
          <w:rFonts w:ascii="Georgia" w:hAnsi="Georgia" w:cs="Tahoma"/>
          <w:sz w:val="22"/>
          <w:szCs w:val="22"/>
        </w:rPr>
        <w:t>outubro</w:t>
      </w:r>
      <w:r w:rsidRPr="00F75A72">
        <w:rPr>
          <w:rFonts w:ascii="Georgia" w:hAnsi="Georgia" w:cs="Tahoma"/>
          <w:spacing w:val="-15"/>
          <w:sz w:val="22"/>
          <w:szCs w:val="22"/>
        </w:rPr>
        <w:t xml:space="preserve"> </w:t>
      </w:r>
      <w:r w:rsidRPr="00F75A72">
        <w:rPr>
          <w:rFonts w:ascii="Georgia" w:hAnsi="Georgia" w:cs="Tahoma"/>
          <w:sz w:val="22"/>
          <w:szCs w:val="22"/>
        </w:rPr>
        <w:t>de 1990;</w:t>
      </w:r>
    </w:p>
    <w:p w14:paraId="0833FEA2" w14:textId="77777777" w:rsidR="00E65091" w:rsidRPr="00F75A72" w:rsidRDefault="00E65091" w:rsidP="00B823FA">
      <w:pPr>
        <w:pStyle w:val="PargrafodaLista"/>
        <w:spacing w:after="0" w:line="320" w:lineRule="exact"/>
        <w:rPr>
          <w:rFonts w:ascii="Georgia" w:hAnsi="Georgia" w:cs="Tahoma"/>
          <w:sz w:val="22"/>
          <w:szCs w:val="22"/>
        </w:rPr>
      </w:pPr>
    </w:p>
    <w:p w14:paraId="4DBC487E" w14:textId="77777777" w:rsidR="00E65091" w:rsidRPr="00F75A72" w:rsidRDefault="00E65091" w:rsidP="00B823FA">
      <w:pPr>
        <w:pStyle w:val="PargrafodaLista"/>
        <w:numPr>
          <w:ilvl w:val="0"/>
          <w:numId w:val="9"/>
        </w:numPr>
        <w:suppressAutoHyphens/>
        <w:autoSpaceDE w:val="0"/>
        <w:autoSpaceDN w:val="0"/>
        <w:spacing w:after="0" w:line="320" w:lineRule="exact"/>
        <w:ind w:left="0" w:firstLine="0"/>
        <w:jc w:val="both"/>
        <w:rPr>
          <w:rFonts w:ascii="Georgia" w:hAnsi="Georgia" w:cs="Tahoma"/>
          <w:sz w:val="22"/>
          <w:szCs w:val="22"/>
        </w:rPr>
      </w:pPr>
      <w:r w:rsidRPr="00F75A72">
        <w:rPr>
          <w:rFonts w:ascii="Georgia" w:hAnsi="Georgia" w:cs="Tahoma"/>
          <w:sz w:val="22"/>
          <w:szCs w:val="22"/>
        </w:rPr>
        <w:t>estar devidamente autorizado a celebrar esta Escritura de Emissão e a cumprir</w:t>
      </w:r>
      <w:r w:rsidRPr="00F75A72">
        <w:rPr>
          <w:rFonts w:ascii="Georgia" w:hAnsi="Georgia" w:cs="Tahoma"/>
          <w:spacing w:val="-37"/>
          <w:sz w:val="22"/>
          <w:szCs w:val="22"/>
        </w:rPr>
        <w:t xml:space="preserve"> </w:t>
      </w:r>
      <w:r w:rsidRPr="00F75A72">
        <w:rPr>
          <w:rFonts w:ascii="Georgia" w:hAnsi="Georgia" w:cs="Tahoma"/>
          <w:sz w:val="22"/>
          <w:szCs w:val="22"/>
        </w:rPr>
        <w:t>com suas obrigações aqui previstas, tendo sido satisfeitos todos os requisitos legais e as autorizações societárias necessários para</w:t>
      </w:r>
      <w:r w:rsidRPr="00F75A72">
        <w:rPr>
          <w:rFonts w:ascii="Georgia" w:hAnsi="Georgia" w:cs="Tahoma"/>
          <w:spacing w:val="-19"/>
          <w:sz w:val="22"/>
          <w:szCs w:val="22"/>
        </w:rPr>
        <w:t xml:space="preserve"> </w:t>
      </w:r>
      <w:r w:rsidRPr="00F75A72">
        <w:rPr>
          <w:rFonts w:ascii="Georgia" w:hAnsi="Georgia" w:cs="Tahoma"/>
          <w:sz w:val="22"/>
          <w:szCs w:val="22"/>
        </w:rPr>
        <w:t>tanto;</w:t>
      </w:r>
    </w:p>
    <w:p w14:paraId="4B35FA17" w14:textId="77777777" w:rsidR="00E65091" w:rsidRPr="00F75A72" w:rsidRDefault="00E65091" w:rsidP="00B823FA">
      <w:pPr>
        <w:pStyle w:val="PargrafodaLista"/>
        <w:spacing w:after="0" w:line="320" w:lineRule="exact"/>
        <w:rPr>
          <w:rFonts w:ascii="Georgia" w:hAnsi="Georgia" w:cs="Tahoma"/>
          <w:sz w:val="22"/>
          <w:szCs w:val="22"/>
        </w:rPr>
      </w:pPr>
    </w:p>
    <w:p w14:paraId="70C828E8" w14:textId="77777777" w:rsidR="00E65091" w:rsidRPr="00F75A72" w:rsidRDefault="00E65091" w:rsidP="00B823FA">
      <w:pPr>
        <w:pStyle w:val="PargrafodaLista"/>
        <w:numPr>
          <w:ilvl w:val="0"/>
          <w:numId w:val="9"/>
        </w:numPr>
        <w:suppressAutoHyphens/>
        <w:autoSpaceDE w:val="0"/>
        <w:autoSpaceDN w:val="0"/>
        <w:spacing w:after="0" w:line="320" w:lineRule="exact"/>
        <w:ind w:left="0" w:firstLine="0"/>
        <w:jc w:val="both"/>
        <w:rPr>
          <w:rFonts w:ascii="Georgia" w:hAnsi="Georgia" w:cs="Tahoma"/>
          <w:sz w:val="22"/>
          <w:szCs w:val="22"/>
        </w:rPr>
      </w:pPr>
      <w:r w:rsidRPr="00F75A72">
        <w:rPr>
          <w:rFonts w:ascii="Georgia" w:hAnsi="Georgia" w:cs="Tahoma"/>
          <w:sz w:val="22"/>
          <w:szCs w:val="22"/>
        </w:rPr>
        <w:t>não se encontrar em nenhuma das situações de conflito de interesse previstas no artigo 6º da Resolução CVM 17;</w:t>
      </w:r>
    </w:p>
    <w:p w14:paraId="49D64358" w14:textId="77777777" w:rsidR="00E65091" w:rsidRPr="00F75A72" w:rsidRDefault="00E65091" w:rsidP="00B823FA">
      <w:pPr>
        <w:pStyle w:val="PargrafodaLista"/>
        <w:spacing w:after="0" w:line="320" w:lineRule="exact"/>
        <w:rPr>
          <w:rFonts w:ascii="Georgia" w:hAnsi="Georgia" w:cs="Tahoma"/>
          <w:sz w:val="22"/>
          <w:szCs w:val="22"/>
        </w:rPr>
      </w:pPr>
    </w:p>
    <w:p w14:paraId="3BE25292" w14:textId="77777777" w:rsidR="00E65091" w:rsidRPr="00F75A72" w:rsidRDefault="00E65091" w:rsidP="00B823FA">
      <w:pPr>
        <w:pStyle w:val="PargrafodaLista"/>
        <w:numPr>
          <w:ilvl w:val="0"/>
          <w:numId w:val="9"/>
        </w:numPr>
        <w:suppressAutoHyphens/>
        <w:autoSpaceDE w:val="0"/>
        <w:autoSpaceDN w:val="0"/>
        <w:spacing w:after="0" w:line="320" w:lineRule="exact"/>
        <w:ind w:left="0" w:firstLine="0"/>
        <w:jc w:val="both"/>
        <w:rPr>
          <w:rFonts w:ascii="Georgia" w:hAnsi="Georgia" w:cs="Tahoma"/>
          <w:sz w:val="22"/>
          <w:szCs w:val="22"/>
        </w:rPr>
      </w:pPr>
      <w:r w:rsidRPr="00F75A72">
        <w:rPr>
          <w:rFonts w:ascii="Georgia" w:hAnsi="Georgia" w:cs="Tahoma"/>
          <w:sz w:val="22"/>
          <w:szCs w:val="22"/>
        </w:rPr>
        <w:t>estar</w:t>
      </w:r>
      <w:r w:rsidRPr="00F75A72">
        <w:rPr>
          <w:rFonts w:ascii="Georgia" w:hAnsi="Georgia" w:cs="Tahoma"/>
          <w:spacing w:val="-30"/>
          <w:sz w:val="22"/>
          <w:szCs w:val="22"/>
        </w:rPr>
        <w:t xml:space="preserve"> </w:t>
      </w:r>
      <w:r w:rsidRPr="00F75A72">
        <w:rPr>
          <w:rFonts w:ascii="Georgia" w:hAnsi="Georgia" w:cs="Tahoma"/>
          <w:sz w:val="22"/>
          <w:szCs w:val="22"/>
        </w:rPr>
        <w:t>devidamente</w:t>
      </w:r>
      <w:r w:rsidRPr="00F75A72">
        <w:rPr>
          <w:rFonts w:ascii="Georgia" w:hAnsi="Georgia" w:cs="Tahoma"/>
          <w:spacing w:val="-28"/>
          <w:sz w:val="22"/>
          <w:szCs w:val="22"/>
        </w:rPr>
        <w:t xml:space="preserve"> </w:t>
      </w:r>
      <w:r w:rsidRPr="00F75A72">
        <w:rPr>
          <w:rFonts w:ascii="Georgia" w:hAnsi="Georgia" w:cs="Tahoma"/>
          <w:sz w:val="22"/>
          <w:szCs w:val="22"/>
        </w:rPr>
        <w:t>qualificado</w:t>
      </w:r>
      <w:r w:rsidRPr="00F75A72">
        <w:rPr>
          <w:rFonts w:ascii="Georgia" w:hAnsi="Georgia" w:cs="Tahoma"/>
          <w:spacing w:val="-29"/>
          <w:sz w:val="22"/>
          <w:szCs w:val="22"/>
        </w:rPr>
        <w:t xml:space="preserve"> </w:t>
      </w:r>
      <w:r w:rsidRPr="00F75A72">
        <w:rPr>
          <w:rFonts w:ascii="Georgia" w:hAnsi="Georgia" w:cs="Tahoma"/>
          <w:sz w:val="22"/>
          <w:szCs w:val="22"/>
        </w:rPr>
        <w:t>a</w:t>
      </w:r>
      <w:r w:rsidRPr="00F75A72">
        <w:rPr>
          <w:rFonts w:ascii="Georgia" w:hAnsi="Georgia" w:cs="Tahoma"/>
          <w:spacing w:val="-28"/>
          <w:sz w:val="22"/>
          <w:szCs w:val="22"/>
        </w:rPr>
        <w:t xml:space="preserve"> </w:t>
      </w:r>
      <w:r w:rsidRPr="00F75A72">
        <w:rPr>
          <w:rFonts w:ascii="Georgia" w:hAnsi="Georgia" w:cs="Tahoma"/>
          <w:sz w:val="22"/>
          <w:szCs w:val="22"/>
        </w:rPr>
        <w:t>exercer</w:t>
      </w:r>
      <w:r w:rsidRPr="00F75A72">
        <w:rPr>
          <w:rFonts w:ascii="Georgia" w:hAnsi="Georgia" w:cs="Tahoma"/>
          <w:spacing w:val="-29"/>
          <w:sz w:val="22"/>
          <w:szCs w:val="22"/>
        </w:rPr>
        <w:t xml:space="preserve"> </w:t>
      </w:r>
      <w:r w:rsidRPr="00F75A72">
        <w:rPr>
          <w:rFonts w:ascii="Georgia" w:hAnsi="Georgia" w:cs="Tahoma"/>
          <w:sz w:val="22"/>
          <w:szCs w:val="22"/>
        </w:rPr>
        <w:t>as</w:t>
      </w:r>
      <w:r w:rsidRPr="00F75A72">
        <w:rPr>
          <w:rFonts w:ascii="Georgia" w:hAnsi="Georgia" w:cs="Tahoma"/>
          <w:spacing w:val="-30"/>
          <w:sz w:val="22"/>
          <w:szCs w:val="22"/>
        </w:rPr>
        <w:t xml:space="preserve"> </w:t>
      </w:r>
      <w:r w:rsidRPr="00F75A72">
        <w:rPr>
          <w:rFonts w:ascii="Georgia" w:hAnsi="Georgia" w:cs="Tahoma"/>
          <w:sz w:val="22"/>
          <w:szCs w:val="22"/>
        </w:rPr>
        <w:t>atividades</w:t>
      </w:r>
      <w:r w:rsidRPr="00F75A72">
        <w:rPr>
          <w:rFonts w:ascii="Georgia" w:hAnsi="Georgia" w:cs="Tahoma"/>
          <w:spacing w:val="-29"/>
          <w:sz w:val="22"/>
          <w:szCs w:val="22"/>
        </w:rPr>
        <w:t xml:space="preserve"> </w:t>
      </w:r>
      <w:r w:rsidRPr="00F75A72">
        <w:rPr>
          <w:rFonts w:ascii="Georgia" w:hAnsi="Georgia" w:cs="Tahoma"/>
          <w:sz w:val="22"/>
          <w:szCs w:val="22"/>
        </w:rPr>
        <w:t>de</w:t>
      </w:r>
      <w:r w:rsidRPr="00F75A72">
        <w:rPr>
          <w:rFonts w:ascii="Georgia" w:hAnsi="Georgia" w:cs="Tahoma"/>
          <w:spacing w:val="-28"/>
          <w:sz w:val="22"/>
          <w:szCs w:val="22"/>
        </w:rPr>
        <w:t xml:space="preserve"> </w:t>
      </w:r>
      <w:r w:rsidRPr="00F75A72">
        <w:rPr>
          <w:rFonts w:ascii="Georgia" w:hAnsi="Georgia" w:cs="Tahoma"/>
          <w:sz w:val="22"/>
          <w:szCs w:val="22"/>
        </w:rPr>
        <w:t>agente</w:t>
      </w:r>
      <w:r w:rsidRPr="00F75A72">
        <w:rPr>
          <w:rFonts w:ascii="Georgia" w:hAnsi="Georgia" w:cs="Tahoma"/>
          <w:spacing w:val="-29"/>
          <w:sz w:val="22"/>
          <w:szCs w:val="22"/>
        </w:rPr>
        <w:t xml:space="preserve"> </w:t>
      </w:r>
      <w:r w:rsidRPr="00F75A72">
        <w:rPr>
          <w:rFonts w:ascii="Georgia" w:hAnsi="Georgia" w:cs="Tahoma"/>
          <w:sz w:val="22"/>
          <w:szCs w:val="22"/>
        </w:rPr>
        <w:t>fiduciário,</w:t>
      </w:r>
      <w:r w:rsidRPr="00F75A72">
        <w:rPr>
          <w:rFonts w:ascii="Georgia" w:hAnsi="Georgia" w:cs="Tahoma"/>
          <w:spacing w:val="-29"/>
          <w:sz w:val="22"/>
          <w:szCs w:val="22"/>
        </w:rPr>
        <w:t xml:space="preserve"> </w:t>
      </w:r>
      <w:r w:rsidRPr="00F75A72">
        <w:rPr>
          <w:rFonts w:ascii="Georgia" w:hAnsi="Georgia" w:cs="Tahoma"/>
          <w:sz w:val="22"/>
          <w:szCs w:val="22"/>
        </w:rPr>
        <w:t>nos</w:t>
      </w:r>
      <w:r w:rsidRPr="00F75A72">
        <w:rPr>
          <w:rFonts w:ascii="Georgia" w:hAnsi="Georgia" w:cs="Tahoma"/>
          <w:spacing w:val="-29"/>
          <w:sz w:val="22"/>
          <w:szCs w:val="22"/>
        </w:rPr>
        <w:t xml:space="preserve"> </w:t>
      </w:r>
      <w:r w:rsidRPr="00F75A72">
        <w:rPr>
          <w:rFonts w:ascii="Georgia" w:hAnsi="Georgia" w:cs="Tahoma"/>
          <w:sz w:val="22"/>
          <w:szCs w:val="22"/>
        </w:rPr>
        <w:t>termos da regulamentação aplicável</w:t>
      </w:r>
      <w:r w:rsidRPr="00F75A72">
        <w:rPr>
          <w:rFonts w:ascii="Georgia" w:hAnsi="Georgia" w:cs="Tahoma"/>
          <w:spacing w:val="-12"/>
          <w:sz w:val="22"/>
          <w:szCs w:val="22"/>
        </w:rPr>
        <w:t xml:space="preserve"> </w:t>
      </w:r>
      <w:r w:rsidRPr="00F75A72">
        <w:rPr>
          <w:rFonts w:ascii="Georgia" w:hAnsi="Georgia" w:cs="Tahoma"/>
          <w:sz w:val="22"/>
          <w:szCs w:val="22"/>
        </w:rPr>
        <w:t>vigente;</w:t>
      </w:r>
    </w:p>
    <w:p w14:paraId="74868F71" w14:textId="77777777" w:rsidR="00E65091" w:rsidRPr="00F75A72" w:rsidRDefault="00E65091" w:rsidP="00B823FA">
      <w:pPr>
        <w:pStyle w:val="PargrafodaLista"/>
        <w:spacing w:after="0" w:line="320" w:lineRule="exact"/>
        <w:rPr>
          <w:rFonts w:ascii="Georgia" w:hAnsi="Georgia" w:cs="Tahoma"/>
          <w:sz w:val="22"/>
          <w:szCs w:val="22"/>
        </w:rPr>
      </w:pPr>
    </w:p>
    <w:p w14:paraId="6939CB2C" w14:textId="77777777" w:rsidR="00E65091" w:rsidRPr="00F75A72" w:rsidRDefault="00E65091" w:rsidP="00B823FA">
      <w:pPr>
        <w:pStyle w:val="PargrafodaLista"/>
        <w:numPr>
          <w:ilvl w:val="0"/>
          <w:numId w:val="9"/>
        </w:numPr>
        <w:suppressAutoHyphens/>
        <w:autoSpaceDE w:val="0"/>
        <w:autoSpaceDN w:val="0"/>
        <w:spacing w:after="0" w:line="320" w:lineRule="exact"/>
        <w:ind w:left="0" w:firstLine="0"/>
        <w:jc w:val="both"/>
        <w:rPr>
          <w:rFonts w:ascii="Georgia" w:hAnsi="Georgia" w:cs="Tahoma"/>
          <w:sz w:val="22"/>
          <w:szCs w:val="22"/>
        </w:rPr>
      </w:pPr>
      <w:r w:rsidRPr="00F75A72">
        <w:rPr>
          <w:rFonts w:ascii="Georgia" w:hAnsi="Georgia" w:cs="Tahoma"/>
          <w:sz w:val="22"/>
          <w:szCs w:val="22"/>
        </w:rPr>
        <w:t>ser</w:t>
      </w:r>
      <w:r w:rsidRPr="00F75A72">
        <w:rPr>
          <w:rFonts w:ascii="Georgia" w:hAnsi="Georgia" w:cs="Tahoma"/>
          <w:spacing w:val="-25"/>
          <w:sz w:val="22"/>
          <w:szCs w:val="22"/>
        </w:rPr>
        <w:t xml:space="preserve"> </w:t>
      </w:r>
      <w:r w:rsidRPr="00F75A72">
        <w:rPr>
          <w:rFonts w:ascii="Georgia" w:hAnsi="Georgia" w:cs="Tahoma"/>
          <w:sz w:val="22"/>
          <w:szCs w:val="22"/>
        </w:rPr>
        <w:t>instituição</w:t>
      </w:r>
      <w:r w:rsidRPr="00F75A72">
        <w:rPr>
          <w:rFonts w:ascii="Georgia" w:hAnsi="Georgia" w:cs="Tahoma"/>
          <w:spacing w:val="-25"/>
          <w:sz w:val="22"/>
          <w:szCs w:val="22"/>
        </w:rPr>
        <w:t xml:space="preserve"> </w:t>
      </w:r>
      <w:r w:rsidRPr="00F75A72">
        <w:rPr>
          <w:rFonts w:ascii="Georgia" w:hAnsi="Georgia" w:cs="Tahoma"/>
          <w:sz w:val="22"/>
          <w:szCs w:val="22"/>
        </w:rPr>
        <w:t>financeira,</w:t>
      </w:r>
      <w:r w:rsidRPr="00F75A72">
        <w:rPr>
          <w:rFonts w:ascii="Georgia" w:hAnsi="Georgia" w:cs="Tahoma"/>
          <w:spacing w:val="-26"/>
          <w:sz w:val="22"/>
          <w:szCs w:val="22"/>
        </w:rPr>
        <w:t xml:space="preserve"> </w:t>
      </w:r>
      <w:r w:rsidRPr="00F75A72">
        <w:rPr>
          <w:rFonts w:ascii="Georgia" w:hAnsi="Georgia" w:cs="Tahoma"/>
          <w:sz w:val="22"/>
          <w:szCs w:val="22"/>
        </w:rPr>
        <w:t>estando</w:t>
      </w:r>
      <w:r w:rsidRPr="00F75A72">
        <w:rPr>
          <w:rFonts w:ascii="Georgia" w:hAnsi="Georgia" w:cs="Tahoma"/>
          <w:spacing w:val="-25"/>
          <w:sz w:val="22"/>
          <w:szCs w:val="22"/>
        </w:rPr>
        <w:t xml:space="preserve"> </w:t>
      </w:r>
      <w:r w:rsidRPr="00F75A72">
        <w:rPr>
          <w:rFonts w:ascii="Georgia" w:hAnsi="Georgia" w:cs="Tahoma"/>
          <w:sz w:val="22"/>
          <w:szCs w:val="22"/>
        </w:rPr>
        <w:t>devidamente</w:t>
      </w:r>
      <w:r w:rsidRPr="00F75A72">
        <w:rPr>
          <w:rFonts w:ascii="Georgia" w:hAnsi="Georgia" w:cs="Tahoma"/>
          <w:spacing w:val="-25"/>
          <w:sz w:val="22"/>
          <w:szCs w:val="22"/>
        </w:rPr>
        <w:t xml:space="preserve"> </w:t>
      </w:r>
      <w:r w:rsidRPr="00F75A72">
        <w:rPr>
          <w:rFonts w:ascii="Georgia" w:hAnsi="Georgia" w:cs="Tahoma"/>
          <w:sz w:val="22"/>
          <w:szCs w:val="22"/>
        </w:rPr>
        <w:t>organizada,</w:t>
      </w:r>
      <w:r w:rsidRPr="00F75A72">
        <w:rPr>
          <w:rFonts w:ascii="Georgia" w:hAnsi="Georgia" w:cs="Tahoma"/>
          <w:spacing w:val="-26"/>
          <w:sz w:val="22"/>
          <w:szCs w:val="22"/>
        </w:rPr>
        <w:t xml:space="preserve"> </w:t>
      </w:r>
      <w:r w:rsidRPr="00F75A72">
        <w:rPr>
          <w:rFonts w:ascii="Georgia" w:hAnsi="Georgia" w:cs="Tahoma"/>
          <w:sz w:val="22"/>
          <w:szCs w:val="22"/>
        </w:rPr>
        <w:t>constituída</w:t>
      </w:r>
      <w:r w:rsidRPr="00F75A72">
        <w:rPr>
          <w:rFonts w:ascii="Georgia" w:hAnsi="Georgia" w:cs="Tahoma"/>
          <w:spacing w:val="-24"/>
          <w:sz w:val="22"/>
          <w:szCs w:val="22"/>
        </w:rPr>
        <w:t xml:space="preserve"> </w:t>
      </w:r>
      <w:r w:rsidRPr="00F75A72">
        <w:rPr>
          <w:rFonts w:ascii="Georgia" w:hAnsi="Georgia" w:cs="Tahoma"/>
          <w:sz w:val="22"/>
          <w:szCs w:val="22"/>
        </w:rPr>
        <w:t>e</w:t>
      </w:r>
      <w:r w:rsidRPr="00F75A72">
        <w:rPr>
          <w:rFonts w:ascii="Georgia" w:hAnsi="Georgia" w:cs="Tahoma"/>
          <w:spacing w:val="-25"/>
          <w:sz w:val="22"/>
          <w:szCs w:val="22"/>
        </w:rPr>
        <w:t xml:space="preserve"> </w:t>
      </w:r>
      <w:r w:rsidRPr="00F75A72">
        <w:rPr>
          <w:rFonts w:ascii="Georgia" w:hAnsi="Georgia" w:cs="Tahoma"/>
          <w:sz w:val="22"/>
          <w:szCs w:val="22"/>
        </w:rPr>
        <w:t>existente</w:t>
      </w:r>
      <w:r w:rsidRPr="00F75A72">
        <w:rPr>
          <w:rFonts w:ascii="Georgia" w:hAnsi="Georgia" w:cs="Tahoma"/>
          <w:spacing w:val="-24"/>
          <w:sz w:val="22"/>
          <w:szCs w:val="22"/>
        </w:rPr>
        <w:t xml:space="preserve"> </w:t>
      </w:r>
      <w:r w:rsidRPr="00F75A72">
        <w:rPr>
          <w:rFonts w:ascii="Georgia" w:hAnsi="Georgia" w:cs="Tahoma"/>
          <w:sz w:val="22"/>
          <w:szCs w:val="22"/>
        </w:rPr>
        <w:t>de acordo com as leis</w:t>
      </w:r>
      <w:r w:rsidRPr="00F75A72">
        <w:rPr>
          <w:rFonts w:ascii="Georgia" w:hAnsi="Georgia" w:cs="Tahoma"/>
          <w:spacing w:val="-10"/>
          <w:sz w:val="22"/>
          <w:szCs w:val="22"/>
        </w:rPr>
        <w:t xml:space="preserve"> </w:t>
      </w:r>
      <w:r w:rsidRPr="00F75A72">
        <w:rPr>
          <w:rFonts w:ascii="Georgia" w:hAnsi="Georgia" w:cs="Tahoma"/>
          <w:sz w:val="22"/>
          <w:szCs w:val="22"/>
        </w:rPr>
        <w:t>brasileiras;</w:t>
      </w:r>
    </w:p>
    <w:p w14:paraId="69345131" w14:textId="77777777" w:rsidR="00E65091" w:rsidRPr="00F75A72" w:rsidRDefault="00E65091" w:rsidP="00B823FA">
      <w:pPr>
        <w:pStyle w:val="PargrafodaLista"/>
        <w:spacing w:after="0" w:line="320" w:lineRule="exact"/>
        <w:rPr>
          <w:rFonts w:ascii="Georgia" w:hAnsi="Georgia" w:cs="Tahoma"/>
          <w:sz w:val="22"/>
          <w:szCs w:val="22"/>
        </w:rPr>
      </w:pPr>
    </w:p>
    <w:p w14:paraId="171BA875" w14:textId="77777777" w:rsidR="00E65091" w:rsidRPr="00F75A72" w:rsidRDefault="00E65091" w:rsidP="00B823FA">
      <w:pPr>
        <w:pStyle w:val="PargrafodaLista"/>
        <w:numPr>
          <w:ilvl w:val="0"/>
          <w:numId w:val="9"/>
        </w:numPr>
        <w:suppressAutoHyphens/>
        <w:autoSpaceDE w:val="0"/>
        <w:autoSpaceDN w:val="0"/>
        <w:spacing w:after="0" w:line="320" w:lineRule="exact"/>
        <w:ind w:left="0" w:firstLine="0"/>
        <w:jc w:val="both"/>
        <w:rPr>
          <w:rFonts w:ascii="Georgia" w:hAnsi="Georgia" w:cs="Tahoma"/>
          <w:sz w:val="22"/>
          <w:szCs w:val="22"/>
        </w:rPr>
      </w:pPr>
      <w:r w:rsidRPr="00F75A72">
        <w:rPr>
          <w:rFonts w:ascii="Georgia" w:hAnsi="Georgia" w:cs="Tahoma"/>
          <w:sz w:val="22"/>
          <w:szCs w:val="22"/>
        </w:rPr>
        <w:t>que esta Escritura de Emissão constitui uma obrigação legal, válida, vinculativa e eficaz</w:t>
      </w:r>
      <w:r w:rsidRPr="00F75A72">
        <w:rPr>
          <w:rFonts w:ascii="Georgia" w:hAnsi="Georgia" w:cs="Tahoma"/>
          <w:spacing w:val="-19"/>
          <w:sz w:val="22"/>
          <w:szCs w:val="22"/>
        </w:rPr>
        <w:t xml:space="preserve"> </w:t>
      </w:r>
      <w:r w:rsidRPr="00F75A72">
        <w:rPr>
          <w:rFonts w:ascii="Georgia" w:hAnsi="Georgia" w:cs="Tahoma"/>
          <w:sz w:val="22"/>
          <w:szCs w:val="22"/>
        </w:rPr>
        <w:t>do</w:t>
      </w:r>
      <w:r w:rsidRPr="00F75A72">
        <w:rPr>
          <w:rFonts w:ascii="Georgia" w:hAnsi="Georgia" w:cs="Tahoma"/>
          <w:spacing w:val="-18"/>
          <w:sz w:val="22"/>
          <w:szCs w:val="22"/>
        </w:rPr>
        <w:t xml:space="preserve"> </w:t>
      </w:r>
      <w:r w:rsidRPr="00F75A72">
        <w:rPr>
          <w:rFonts w:ascii="Georgia" w:hAnsi="Georgia" w:cs="Tahoma"/>
          <w:sz w:val="22"/>
          <w:szCs w:val="22"/>
        </w:rPr>
        <w:t>Agente</w:t>
      </w:r>
      <w:r w:rsidRPr="00F75A72">
        <w:rPr>
          <w:rFonts w:ascii="Georgia" w:hAnsi="Georgia" w:cs="Tahoma"/>
          <w:spacing w:val="-19"/>
          <w:sz w:val="22"/>
          <w:szCs w:val="22"/>
        </w:rPr>
        <w:t xml:space="preserve"> </w:t>
      </w:r>
      <w:r w:rsidRPr="00F75A72">
        <w:rPr>
          <w:rFonts w:ascii="Georgia" w:hAnsi="Georgia" w:cs="Tahoma"/>
          <w:sz w:val="22"/>
          <w:szCs w:val="22"/>
        </w:rPr>
        <w:t>Fiduciário,</w:t>
      </w:r>
      <w:r w:rsidRPr="00F75A72">
        <w:rPr>
          <w:rFonts w:ascii="Georgia" w:hAnsi="Georgia" w:cs="Tahoma"/>
          <w:spacing w:val="-19"/>
          <w:sz w:val="22"/>
          <w:szCs w:val="22"/>
        </w:rPr>
        <w:t xml:space="preserve"> </w:t>
      </w:r>
      <w:r w:rsidRPr="00F75A72">
        <w:rPr>
          <w:rFonts w:ascii="Georgia" w:hAnsi="Georgia" w:cs="Tahoma"/>
          <w:sz w:val="22"/>
          <w:szCs w:val="22"/>
        </w:rPr>
        <w:t>exequível</w:t>
      </w:r>
      <w:r w:rsidRPr="00F75A72">
        <w:rPr>
          <w:rFonts w:ascii="Georgia" w:hAnsi="Georgia" w:cs="Tahoma"/>
          <w:spacing w:val="-18"/>
          <w:sz w:val="22"/>
          <w:szCs w:val="22"/>
        </w:rPr>
        <w:t xml:space="preserve"> </w:t>
      </w:r>
      <w:r w:rsidRPr="00F75A72">
        <w:rPr>
          <w:rFonts w:ascii="Georgia" w:hAnsi="Georgia" w:cs="Tahoma"/>
          <w:sz w:val="22"/>
          <w:szCs w:val="22"/>
        </w:rPr>
        <w:t>de</w:t>
      </w:r>
      <w:r w:rsidRPr="00F75A72">
        <w:rPr>
          <w:rFonts w:ascii="Georgia" w:hAnsi="Georgia" w:cs="Tahoma"/>
          <w:spacing w:val="-18"/>
          <w:sz w:val="22"/>
          <w:szCs w:val="22"/>
        </w:rPr>
        <w:t xml:space="preserve"> </w:t>
      </w:r>
      <w:r w:rsidRPr="00F75A72">
        <w:rPr>
          <w:rFonts w:ascii="Georgia" w:hAnsi="Georgia" w:cs="Tahoma"/>
          <w:sz w:val="22"/>
          <w:szCs w:val="22"/>
        </w:rPr>
        <w:t>acordo</w:t>
      </w:r>
      <w:r w:rsidRPr="00F75A72">
        <w:rPr>
          <w:rFonts w:ascii="Georgia" w:hAnsi="Georgia" w:cs="Tahoma"/>
          <w:spacing w:val="-18"/>
          <w:sz w:val="22"/>
          <w:szCs w:val="22"/>
        </w:rPr>
        <w:t xml:space="preserve"> </w:t>
      </w:r>
      <w:r w:rsidRPr="00F75A72">
        <w:rPr>
          <w:rFonts w:ascii="Georgia" w:hAnsi="Georgia" w:cs="Tahoma"/>
          <w:sz w:val="22"/>
          <w:szCs w:val="22"/>
        </w:rPr>
        <w:t>com</w:t>
      </w:r>
      <w:r w:rsidRPr="00F75A72">
        <w:rPr>
          <w:rFonts w:ascii="Georgia" w:hAnsi="Georgia" w:cs="Tahoma"/>
          <w:spacing w:val="-18"/>
          <w:sz w:val="22"/>
          <w:szCs w:val="22"/>
        </w:rPr>
        <w:t xml:space="preserve"> </w:t>
      </w:r>
      <w:r w:rsidRPr="00F75A72">
        <w:rPr>
          <w:rFonts w:ascii="Georgia" w:hAnsi="Georgia" w:cs="Tahoma"/>
          <w:sz w:val="22"/>
          <w:szCs w:val="22"/>
        </w:rPr>
        <w:t>os</w:t>
      </w:r>
      <w:r w:rsidRPr="00F75A72">
        <w:rPr>
          <w:rFonts w:ascii="Georgia" w:hAnsi="Georgia" w:cs="Tahoma"/>
          <w:spacing w:val="-19"/>
          <w:sz w:val="22"/>
          <w:szCs w:val="22"/>
        </w:rPr>
        <w:t xml:space="preserve"> </w:t>
      </w:r>
      <w:r w:rsidRPr="00F75A72">
        <w:rPr>
          <w:rFonts w:ascii="Georgia" w:hAnsi="Georgia" w:cs="Tahoma"/>
          <w:sz w:val="22"/>
          <w:szCs w:val="22"/>
        </w:rPr>
        <w:t>seus</w:t>
      </w:r>
      <w:r w:rsidRPr="00F75A72">
        <w:rPr>
          <w:rFonts w:ascii="Georgia" w:hAnsi="Georgia" w:cs="Tahoma"/>
          <w:spacing w:val="-19"/>
          <w:sz w:val="22"/>
          <w:szCs w:val="22"/>
        </w:rPr>
        <w:t xml:space="preserve"> </w:t>
      </w:r>
      <w:r w:rsidRPr="00F75A72">
        <w:rPr>
          <w:rFonts w:ascii="Georgia" w:hAnsi="Georgia" w:cs="Tahoma"/>
          <w:sz w:val="22"/>
          <w:szCs w:val="22"/>
        </w:rPr>
        <w:t>termos</w:t>
      </w:r>
      <w:r w:rsidRPr="00F75A72">
        <w:rPr>
          <w:rFonts w:ascii="Georgia" w:hAnsi="Georgia" w:cs="Tahoma"/>
          <w:spacing w:val="-19"/>
          <w:sz w:val="22"/>
          <w:szCs w:val="22"/>
        </w:rPr>
        <w:t xml:space="preserve"> </w:t>
      </w:r>
      <w:r w:rsidRPr="00F75A72">
        <w:rPr>
          <w:rFonts w:ascii="Georgia" w:hAnsi="Georgia" w:cs="Tahoma"/>
          <w:sz w:val="22"/>
          <w:szCs w:val="22"/>
        </w:rPr>
        <w:t>e</w:t>
      </w:r>
      <w:r w:rsidRPr="00F75A72">
        <w:rPr>
          <w:rFonts w:ascii="Georgia" w:hAnsi="Georgia" w:cs="Tahoma"/>
          <w:spacing w:val="-18"/>
          <w:sz w:val="22"/>
          <w:szCs w:val="22"/>
        </w:rPr>
        <w:t xml:space="preserve"> </w:t>
      </w:r>
      <w:r w:rsidRPr="00F75A72">
        <w:rPr>
          <w:rFonts w:ascii="Georgia" w:hAnsi="Georgia" w:cs="Tahoma"/>
          <w:sz w:val="22"/>
          <w:szCs w:val="22"/>
        </w:rPr>
        <w:t>condições;</w:t>
      </w:r>
    </w:p>
    <w:p w14:paraId="1B1A5A50" w14:textId="77777777" w:rsidR="00E65091" w:rsidRPr="00F75A72" w:rsidRDefault="00E65091" w:rsidP="00B823FA">
      <w:pPr>
        <w:pStyle w:val="PargrafodaLista"/>
        <w:spacing w:after="0" w:line="320" w:lineRule="exact"/>
        <w:rPr>
          <w:rFonts w:ascii="Georgia" w:hAnsi="Georgia" w:cs="Tahoma"/>
          <w:sz w:val="22"/>
          <w:szCs w:val="22"/>
        </w:rPr>
      </w:pPr>
    </w:p>
    <w:p w14:paraId="5D075F51" w14:textId="77777777" w:rsidR="00E65091" w:rsidRPr="00F75A72" w:rsidRDefault="00E65091" w:rsidP="00B823FA">
      <w:pPr>
        <w:pStyle w:val="PargrafodaLista"/>
        <w:numPr>
          <w:ilvl w:val="0"/>
          <w:numId w:val="9"/>
        </w:numPr>
        <w:suppressAutoHyphens/>
        <w:autoSpaceDE w:val="0"/>
        <w:autoSpaceDN w:val="0"/>
        <w:spacing w:after="0" w:line="320" w:lineRule="exact"/>
        <w:ind w:left="0" w:firstLine="0"/>
        <w:jc w:val="both"/>
        <w:rPr>
          <w:rFonts w:ascii="Georgia" w:hAnsi="Georgia" w:cs="Tahoma"/>
          <w:sz w:val="22"/>
          <w:szCs w:val="22"/>
        </w:rPr>
      </w:pPr>
      <w:r w:rsidRPr="00F75A72">
        <w:rPr>
          <w:rFonts w:ascii="Georgia" w:hAnsi="Georgia" w:cs="Tahoma"/>
          <w:sz w:val="22"/>
          <w:szCs w:val="22"/>
        </w:rPr>
        <w:t>que a celebração desta Escritura de Emissão e o cumprimento de suas obrigações aqui</w:t>
      </w:r>
      <w:r w:rsidRPr="00F75A72">
        <w:rPr>
          <w:rFonts w:ascii="Georgia" w:hAnsi="Georgia" w:cs="Tahoma"/>
          <w:spacing w:val="-33"/>
          <w:sz w:val="22"/>
          <w:szCs w:val="22"/>
        </w:rPr>
        <w:t xml:space="preserve"> </w:t>
      </w:r>
      <w:r w:rsidRPr="00F75A72">
        <w:rPr>
          <w:rFonts w:ascii="Georgia" w:hAnsi="Georgia" w:cs="Tahoma"/>
          <w:sz w:val="22"/>
          <w:szCs w:val="22"/>
        </w:rPr>
        <w:t>previstas</w:t>
      </w:r>
      <w:r w:rsidRPr="00F75A72">
        <w:rPr>
          <w:rFonts w:ascii="Georgia" w:hAnsi="Georgia" w:cs="Tahoma"/>
          <w:spacing w:val="-33"/>
          <w:sz w:val="22"/>
          <w:szCs w:val="22"/>
        </w:rPr>
        <w:t xml:space="preserve"> </w:t>
      </w:r>
      <w:r w:rsidRPr="00F75A72">
        <w:rPr>
          <w:rFonts w:ascii="Georgia" w:hAnsi="Georgia" w:cs="Tahoma"/>
          <w:sz w:val="22"/>
          <w:szCs w:val="22"/>
        </w:rPr>
        <w:t>não</w:t>
      </w:r>
      <w:r w:rsidRPr="00F75A72">
        <w:rPr>
          <w:rFonts w:ascii="Georgia" w:hAnsi="Georgia" w:cs="Tahoma"/>
          <w:spacing w:val="-32"/>
          <w:sz w:val="22"/>
          <w:szCs w:val="22"/>
        </w:rPr>
        <w:t xml:space="preserve"> </w:t>
      </w:r>
      <w:r w:rsidRPr="00F75A72">
        <w:rPr>
          <w:rFonts w:ascii="Georgia" w:hAnsi="Georgia" w:cs="Tahoma"/>
          <w:sz w:val="22"/>
          <w:szCs w:val="22"/>
        </w:rPr>
        <w:t>infringem</w:t>
      </w:r>
      <w:r w:rsidRPr="00F75A72">
        <w:rPr>
          <w:rFonts w:ascii="Georgia" w:hAnsi="Georgia" w:cs="Tahoma"/>
          <w:spacing w:val="-33"/>
          <w:sz w:val="22"/>
          <w:szCs w:val="22"/>
        </w:rPr>
        <w:t xml:space="preserve"> </w:t>
      </w:r>
      <w:r w:rsidRPr="00F75A72">
        <w:rPr>
          <w:rFonts w:ascii="Georgia" w:hAnsi="Georgia" w:cs="Tahoma"/>
          <w:sz w:val="22"/>
          <w:szCs w:val="22"/>
        </w:rPr>
        <w:t>qualquer</w:t>
      </w:r>
      <w:r w:rsidRPr="00F75A72">
        <w:rPr>
          <w:rFonts w:ascii="Georgia" w:hAnsi="Georgia" w:cs="Tahoma"/>
          <w:spacing w:val="-33"/>
          <w:sz w:val="22"/>
          <w:szCs w:val="22"/>
        </w:rPr>
        <w:t xml:space="preserve"> </w:t>
      </w:r>
      <w:r w:rsidRPr="00F75A72">
        <w:rPr>
          <w:rFonts w:ascii="Georgia" w:hAnsi="Georgia" w:cs="Tahoma"/>
          <w:sz w:val="22"/>
          <w:szCs w:val="22"/>
        </w:rPr>
        <w:t>obrigação</w:t>
      </w:r>
      <w:r w:rsidRPr="00F75A72">
        <w:rPr>
          <w:rFonts w:ascii="Georgia" w:hAnsi="Georgia" w:cs="Tahoma"/>
          <w:spacing w:val="-32"/>
          <w:sz w:val="22"/>
          <w:szCs w:val="22"/>
        </w:rPr>
        <w:t xml:space="preserve"> </w:t>
      </w:r>
      <w:r w:rsidRPr="00F75A72">
        <w:rPr>
          <w:rFonts w:ascii="Georgia" w:hAnsi="Georgia" w:cs="Tahoma"/>
          <w:sz w:val="22"/>
          <w:szCs w:val="22"/>
        </w:rPr>
        <w:t>anteriormente</w:t>
      </w:r>
      <w:r w:rsidRPr="00F75A72">
        <w:rPr>
          <w:rFonts w:ascii="Georgia" w:hAnsi="Georgia" w:cs="Tahoma"/>
          <w:spacing w:val="-32"/>
          <w:sz w:val="22"/>
          <w:szCs w:val="22"/>
        </w:rPr>
        <w:t xml:space="preserve"> </w:t>
      </w:r>
      <w:r w:rsidRPr="00F75A72">
        <w:rPr>
          <w:rFonts w:ascii="Georgia" w:hAnsi="Georgia" w:cs="Tahoma"/>
          <w:sz w:val="22"/>
          <w:szCs w:val="22"/>
        </w:rPr>
        <w:t>assumida</w:t>
      </w:r>
      <w:r w:rsidRPr="00F75A72">
        <w:rPr>
          <w:rFonts w:ascii="Georgia" w:hAnsi="Georgia" w:cs="Tahoma"/>
          <w:spacing w:val="-33"/>
          <w:sz w:val="22"/>
          <w:szCs w:val="22"/>
        </w:rPr>
        <w:t xml:space="preserve"> </w:t>
      </w:r>
      <w:r w:rsidRPr="00F75A72">
        <w:rPr>
          <w:rFonts w:ascii="Georgia" w:hAnsi="Georgia" w:cs="Tahoma"/>
          <w:sz w:val="22"/>
          <w:szCs w:val="22"/>
        </w:rPr>
        <w:t>pelo</w:t>
      </w:r>
      <w:r w:rsidRPr="00F75A72">
        <w:rPr>
          <w:rFonts w:ascii="Georgia" w:hAnsi="Georgia" w:cs="Tahoma"/>
          <w:spacing w:val="-31"/>
          <w:sz w:val="22"/>
          <w:szCs w:val="22"/>
        </w:rPr>
        <w:t xml:space="preserve"> </w:t>
      </w:r>
      <w:r w:rsidRPr="00F75A72">
        <w:rPr>
          <w:rFonts w:ascii="Georgia" w:hAnsi="Georgia" w:cs="Tahoma"/>
          <w:sz w:val="22"/>
          <w:szCs w:val="22"/>
        </w:rPr>
        <w:t>Agente Fiduciário;</w:t>
      </w:r>
    </w:p>
    <w:p w14:paraId="7EE07F5D" w14:textId="77777777" w:rsidR="00E65091" w:rsidRPr="00F75A72" w:rsidRDefault="00E65091" w:rsidP="00B823FA">
      <w:pPr>
        <w:pStyle w:val="PargrafodaLista"/>
        <w:spacing w:after="0" w:line="320" w:lineRule="exact"/>
        <w:rPr>
          <w:rFonts w:ascii="Georgia" w:hAnsi="Georgia" w:cs="Tahoma"/>
          <w:sz w:val="22"/>
          <w:szCs w:val="22"/>
        </w:rPr>
      </w:pPr>
    </w:p>
    <w:p w14:paraId="058303EE" w14:textId="77777777" w:rsidR="00E65091" w:rsidRPr="00F75A72" w:rsidRDefault="00E65091" w:rsidP="00B823FA">
      <w:pPr>
        <w:pStyle w:val="PargrafodaLista"/>
        <w:numPr>
          <w:ilvl w:val="0"/>
          <w:numId w:val="9"/>
        </w:numPr>
        <w:suppressAutoHyphens/>
        <w:autoSpaceDE w:val="0"/>
        <w:autoSpaceDN w:val="0"/>
        <w:spacing w:after="0" w:line="320" w:lineRule="exact"/>
        <w:ind w:left="0" w:firstLine="0"/>
        <w:jc w:val="both"/>
        <w:rPr>
          <w:rFonts w:ascii="Georgia" w:hAnsi="Georgia" w:cs="Tahoma"/>
          <w:sz w:val="22"/>
          <w:szCs w:val="22"/>
        </w:rPr>
      </w:pPr>
      <w:r w:rsidRPr="00F75A72">
        <w:rPr>
          <w:rFonts w:ascii="Georgia" w:hAnsi="Georgia" w:cs="Tahoma"/>
          <w:sz w:val="22"/>
          <w:szCs w:val="22"/>
        </w:rPr>
        <w:t>que</w:t>
      </w:r>
      <w:r w:rsidRPr="00F75A72">
        <w:rPr>
          <w:rFonts w:ascii="Georgia" w:hAnsi="Georgia" w:cs="Tahoma"/>
          <w:spacing w:val="-16"/>
          <w:sz w:val="22"/>
          <w:szCs w:val="22"/>
        </w:rPr>
        <w:t xml:space="preserve"> </w:t>
      </w:r>
      <w:r w:rsidRPr="00F75A72">
        <w:rPr>
          <w:rFonts w:ascii="Georgia" w:hAnsi="Georgia" w:cs="Tahoma"/>
          <w:sz w:val="22"/>
          <w:szCs w:val="22"/>
        </w:rPr>
        <w:t>verificou, no momento da aceitação de sua função,</w:t>
      </w:r>
      <w:r w:rsidRPr="00F75A72">
        <w:rPr>
          <w:rFonts w:ascii="Georgia" w:hAnsi="Georgia" w:cs="Tahoma"/>
          <w:spacing w:val="-19"/>
          <w:sz w:val="22"/>
          <w:szCs w:val="22"/>
        </w:rPr>
        <w:t xml:space="preserve"> </w:t>
      </w:r>
      <w:r w:rsidRPr="00F75A72">
        <w:rPr>
          <w:rFonts w:ascii="Georgia" w:hAnsi="Georgia" w:cs="Tahoma"/>
          <w:sz w:val="22"/>
          <w:szCs w:val="22"/>
        </w:rPr>
        <w:t>a consistência das informações</w:t>
      </w:r>
      <w:r w:rsidRPr="00F75A72">
        <w:rPr>
          <w:rFonts w:ascii="Georgia" w:hAnsi="Georgia" w:cs="Tahoma"/>
          <w:spacing w:val="-17"/>
          <w:sz w:val="22"/>
          <w:szCs w:val="22"/>
        </w:rPr>
        <w:t xml:space="preserve"> </w:t>
      </w:r>
      <w:r w:rsidRPr="00F75A72">
        <w:rPr>
          <w:rFonts w:ascii="Georgia" w:hAnsi="Georgia" w:cs="Tahoma"/>
          <w:sz w:val="22"/>
          <w:szCs w:val="22"/>
        </w:rPr>
        <w:t>contidas</w:t>
      </w:r>
      <w:r w:rsidRPr="00F75A72">
        <w:rPr>
          <w:rFonts w:ascii="Georgia" w:hAnsi="Georgia" w:cs="Tahoma"/>
          <w:spacing w:val="-17"/>
          <w:sz w:val="22"/>
          <w:szCs w:val="22"/>
        </w:rPr>
        <w:t xml:space="preserve"> </w:t>
      </w:r>
      <w:proofErr w:type="spellStart"/>
      <w:r w:rsidRPr="00F75A72">
        <w:rPr>
          <w:rFonts w:ascii="Georgia" w:hAnsi="Georgia" w:cs="Tahoma"/>
          <w:sz w:val="22"/>
          <w:szCs w:val="22"/>
        </w:rPr>
        <w:t>nesta</w:t>
      </w:r>
      <w:proofErr w:type="spellEnd"/>
      <w:r w:rsidRPr="00F75A72">
        <w:rPr>
          <w:rFonts w:ascii="Georgia" w:hAnsi="Georgia" w:cs="Tahoma"/>
          <w:spacing w:val="-16"/>
          <w:sz w:val="22"/>
          <w:szCs w:val="22"/>
        </w:rPr>
        <w:t xml:space="preserve"> </w:t>
      </w:r>
      <w:r w:rsidRPr="00F75A72">
        <w:rPr>
          <w:rFonts w:ascii="Georgia" w:hAnsi="Georgia" w:cs="Tahoma"/>
          <w:sz w:val="22"/>
          <w:szCs w:val="22"/>
        </w:rPr>
        <w:t>Escritura</w:t>
      </w:r>
      <w:r w:rsidRPr="00F75A72">
        <w:rPr>
          <w:rFonts w:ascii="Georgia" w:hAnsi="Georgia" w:cs="Tahoma"/>
          <w:spacing w:val="-16"/>
          <w:sz w:val="22"/>
          <w:szCs w:val="22"/>
        </w:rPr>
        <w:t xml:space="preserve"> </w:t>
      </w:r>
      <w:r w:rsidRPr="00F75A72">
        <w:rPr>
          <w:rFonts w:ascii="Georgia" w:hAnsi="Georgia" w:cs="Tahoma"/>
          <w:sz w:val="22"/>
          <w:szCs w:val="22"/>
        </w:rPr>
        <w:t>de</w:t>
      </w:r>
      <w:r w:rsidRPr="00F75A72">
        <w:rPr>
          <w:rFonts w:ascii="Georgia" w:hAnsi="Georgia" w:cs="Tahoma"/>
          <w:spacing w:val="-16"/>
          <w:sz w:val="22"/>
          <w:szCs w:val="22"/>
        </w:rPr>
        <w:t xml:space="preserve"> </w:t>
      </w:r>
      <w:r w:rsidRPr="00F75A72">
        <w:rPr>
          <w:rFonts w:ascii="Georgia" w:hAnsi="Georgia" w:cs="Tahoma"/>
          <w:sz w:val="22"/>
          <w:szCs w:val="22"/>
        </w:rPr>
        <w:t>Emissão,</w:t>
      </w:r>
      <w:r w:rsidRPr="00F75A72">
        <w:rPr>
          <w:rFonts w:ascii="Georgia" w:hAnsi="Georgia" w:cs="Tahoma"/>
          <w:spacing w:val="-17"/>
          <w:sz w:val="22"/>
          <w:szCs w:val="22"/>
        </w:rPr>
        <w:t xml:space="preserve"> </w:t>
      </w:r>
      <w:r w:rsidRPr="00F75A72">
        <w:rPr>
          <w:rFonts w:ascii="Georgia" w:hAnsi="Georgia" w:cs="Tahoma"/>
          <w:sz w:val="22"/>
          <w:szCs w:val="22"/>
        </w:rPr>
        <w:t xml:space="preserve">por meio das informações e documentos fornecidos pela </w:t>
      </w:r>
      <w:r w:rsidRPr="00F75A72">
        <w:rPr>
          <w:rFonts w:ascii="Georgia" w:hAnsi="Georgia" w:cs="Tahoma"/>
          <w:sz w:val="22"/>
          <w:szCs w:val="22"/>
        </w:rPr>
        <w:lastRenderedPageBreak/>
        <w:t>Emissora e pelas Fiadoras, diligenciando no sentido de que sejam sanadas omissões, falhas ou defeitos de que tenha conhecimento, sendo certo que o Agente</w:t>
      </w:r>
      <w:r w:rsidRPr="00F75A72">
        <w:rPr>
          <w:rFonts w:ascii="Georgia" w:hAnsi="Georgia" w:cs="Tahoma"/>
          <w:spacing w:val="-17"/>
          <w:sz w:val="22"/>
          <w:szCs w:val="22"/>
        </w:rPr>
        <w:t xml:space="preserve"> </w:t>
      </w:r>
      <w:r w:rsidRPr="00F75A72">
        <w:rPr>
          <w:rFonts w:ascii="Georgia" w:hAnsi="Georgia" w:cs="Tahoma"/>
          <w:sz w:val="22"/>
          <w:szCs w:val="22"/>
        </w:rPr>
        <w:t>Fiduciário</w:t>
      </w:r>
      <w:r w:rsidRPr="00F75A72">
        <w:rPr>
          <w:rFonts w:ascii="Georgia" w:hAnsi="Georgia" w:cs="Tahoma"/>
          <w:spacing w:val="-18"/>
          <w:sz w:val="22"/>
          <w:szCs w:val="22"/>
        </w:rPr>
        <w:t xml:space="preserve"> </w:t>
      </w:r>
      <w:r w:rsidRPr="00F75A72">
        <w:rPr>
          <w:rFonts w:ascii="Georgia" w:hAnsi="Georgia" w:cs="Tahoma"/>
          <w:sz w:val="22"/>
          <w:szCs w:val="22"/>
        </w:rPr>
        <w:t>não</w:t>
      </w:r>
      <w:r w:rsidRPr="00F75A72">
        <w:rPr>
          <w:rFonts w:ascii="Georgia" w:hAnsi="Georgia" w:cs="Tahoma"/>
          <w:spacing w:val="-16"/>
          <w:sz w:val="22"/>
          <w:szCs w:val="22"/>
        </w:rPr>
        <w:t xml:space="preserve"> </w:t>
      </w:r>
      <w:r w:rsidRPr="00F75A72">
        <w:rPr>
          <w:rFonts w:ascii="Georgia" w:hAnsi="Georgia" w:cs="Tahoma"/>
          <w:sz w:val="22"/>
          <w:szCs w:val="22"/>
        </w:rPr>
        <w:t>conduziu</w:t>
      </w:r>
      <w:r w:rsidRPr="00F75A72">
        <w:rPr>
          <w:rFonts w:ascii="Georgia" w:hAnsi="Georgia" w:cs="Tahoma"/>
          <w:spacing w:val="-17"/>
          <w:sz w:val="22"/>
          <w:szCs w:val="22"/>
        </w:rPr>
        <w:t xml:space="preserve"> </w:t>
      </w:r>
      <w:r w:rsidRPr="00F75A72">
        <w:rPr>
          <w:rFonts w:ascii="Georgia" w:hAnsi="Georgia" w:cs="Tahoma"/>
          <w:sz w:val="22"/>
          <w:szCs w:val="22"/>
        </w:rPr>
        <w:t>nenhum</w:t>
      </w:r>
      <w:r w:rsidRPr="00F75A72">
        <w:rPr>
          <w:rFonts w:ascii="Georgia" w:hAnsi="Georgia" w:cs="Tahoma"/>
          <w:spacing w:val="-17"/>
          <w:sz w:val="22"/>
          <w:szCs w:val="22"/>
        </w:rPr>
        <w:t xml:space="preserve"> </w:t>
      </w:r>
      <w:r w:rsidRPr="00F75A72">
        <w:rPr>
          <w:rFonts w:ascii="Georgia" w:hAnsi="Georgia" w:cs="Tahoma"/>
          <w:sz w:val="22"/>
          <w:szCs w:val="22"/>
        </w:rPr>
        <w:t>procedimento</w:t>
      </w:r>
      <w:r w:rsidRPr="00F75A72">
        <w:rPr>
          <w:rFonts w:ascii="Georgia" w:hAnsi="Georgia" w:cs="Tahoma"/>
          <w:spacing w:val="-17"/>
          <w:sz w:val="22"/>
          <w:szCs w:val="22"/>
        </w:rPr>
        <w:t xml:space="preserve"> </w:t>
      </w:r>
      <w:r w:rsidRPr="00F75A72">
        <w:rPr>
          <w:rFonts w:ascii="Georgia" w:hAnsi="Georgia" w:cs="Tahoma"/>
          <w:sz w:val="22"/>
          <w:szCs w:val="22"/>
        </w:rPr>
        <w:t>de</w:t>
      </w:r>
      <w:r w:rsidRPr="00F75A72">
        <w:rPr>
          <w:rFonts w:ascii="Georgia" w:hAnsi="Georgia" w:cs="Tahoma"/>
          <w:spacing w:val="-16"/>
          <w:sz w:val="22"/>
          <w:szCs w:val="22"/>
        </w:rPr>
        <w:t xml:space="preserve"> </w:t>
      </w:r>
      <w:r w:rsidRPr="00F75A72">
        <w:rPr>
          <w:rFonts w:ascii="Georgia" w:hAnsi="Georgia" w:cs="Tahoma"/>
          <w:sz w:val="22"/>
          <w:szCs w:val="22"/>
        </w:rPr>
        <w:t>verificação</w:t>
      </w:r>
      <w:r w:rsidRPr="00F75A72">
        <w:rPr>
          <w:rFonts w:ascii="Georgia" w:hAnsi="Georgia" w:cs="Tahoma"/>
          <w:spacing w:val="-17"/>
          <w:sz w:val="22"/>
          <w:szCs w:val="22"/>
        </w:rPr>
        <w:t xml:space="preserve"> </w:t>
      </w:r>
      <w:r w:rsidRPr="00F75A72">
        <w:rPr>
          <w:rFonts w:ascii="Georgia" w:hAnsi="Georgia" w:cs="Tahoma"/>
          <w:sz w:val="22"/>
          <w:szCs w:val="22"/>
        </w:rPr>
        <w:t>independente ou adicional da veracidade das informações ora apresentadas, com o quê os Debenturistas ao subscreverem ou adquirirem as Debêntures declaram-se cientes e de acordo; e</w:t>
      </w:r>
    </w:p>
    <w:p w14:paraId="0E3A7FBB" w14:textId="77777777" w:rsidR="00E65091" w:rsidRPr="00F75A72" w:rsidRDefault="00E65091" w:rsidP="00B823FA">
      <w:pPr>
        <w:pStyle w:val="PargrafodaLista"/>
        <w:suppressAutoHyphens/>
        <w:autoSpaceDE w:val="0"/>
        <w:autoSpaceDN w:val="0"/>
        <w:spacing w:after="0" w:line="320" w:lineRule="exact"/>
        <w:ind w:left="0"/>
        <w:jc w:val="both"/>
        <w:rPr>
          <w:rFonts w:ascii="Georgia" w:hAnsi="Georgia" w:cs="Tahoma"/>
          <w:sz w:val="22"/>
          <w:szCs w:val="22"/>
        </w:rPr>
      </w:pPr>
    </w:p>
    <w:p w14:paraId="7542DA3C" w14:textId="77777777" w:rsidR="00E65091" w:rsidRPr="00F75A72" w:rsidRDefault="00E65091" w:rsidP="00B823FA">
      <w:pPr>
        <w:pStyle w:val="PargrafodaLista"/>
        <w:numPr>
          <w:ilvl w:val="0"/>
          <w:numId w:val="9"/>
        </w:numPr>
        <w:suppressAutoHyphens/>
        <w:autoSpaceDE w:val="0"/>
        <w:autoSpaceDN w:val="0"/>
        <w:spacing w:after="0" w:line="320" w:lineRule="exact"/>
        <w:ind w:left="0" w:firstLine="0"/>
        <w:jc w:val="both"/>
        <w:rPr>
          <w:rFonts w:ascii="Georgia" w:hAnsi="Georgia" w:cs="Tahoma"/>
          <w:sz w:val="22"/>
          <w:szCs w:val="22"/>
        </w:rPr>
      </w:pPr>
      <w:r w:rsidRPr="00F75A72">
        <w:rPr>
          <w:rFonts w:ascii="Georgia" w:hAnsi="Georgia" w:cs="Tahoma"/>
          <w:sz w:val="22"/>
          <w:szCs w:val="22"/>
        </w:rPr>
        <w:t>assegura e assegurará, nos termos do parágrafo 1º do artigo 6 da Resolução CVM 17, tratamento equitativo a todos os Debenturistas de eventuais emissões de Debêntures realizadas pela Emissora, sociedade coligada, controlada, controladora ou integrante do mesmo grupo da Emissora, em que venha atuar na qualidade de Agente Fiduciário.</w:t>
      </w:r>
    </w:p>
    <w:p w14:paraId="20BB1D92"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456A2190"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O Agente Fiduciário exercerá suas funções a partir da data de assinatura desta Escritura de Emissão ou de eventual aditamento relativo à sua substituição, devendo permanecer no exercício de suas funções até a Data de Vencimento ou, caso ainda restem obrigações</w:t>
      </w:r>
      <w:r w:rsidRPr="00F75A72">
        <w:rPr>
          <w:rFonts w:ascii="Georgia" w:hAnsi="Georgia" w:cs="Tahoma"/>
          <w:spacing w:val="-14"/>
          <w:sz w:val="22"/>
          <w:szCs w:val="22"/>
        </w:rPr>
        <w:t xml:space="preserve"> </w:t>
      </w:r>
      <w:r w:rsidRPr="00F75A72">
        <w:rPr>
          <w:rFonts w:ascii="Georgia" w:hAnsi="Georgia" w:cs="Tahoma"/>
          <w:sz w:val="22"/>
          <w:szCs w:val="22"/>
        </w:rPr>
        <w:t>da Emissora</w:t>
      </w:r>
      <w:r w:rsidRPr="00F75A72">
        <w:rPr>
          <w:rFonts w:ascii="Georgia" w:hAnsi="Georgia" w:cs="Tahoma"/>
          <w:spacing w:val="-12"/>
          <w:sz w:val="22"/>
          <w:szCs w:val="22"/>
        </w:rPr>
        <w:t xml:space="preserve"> </w:t>
      </w:r>
      <w:r w:rsidRPr="00F75A72">
        <w:rPr>
          <w:rFonts w:ascii="Georgia" w:hAnsi="Georgia" w:cs="Tahoma"/>
          <w:sz w:val="22"/>
          <w:szCs w:val="22"/>
        </w:rPr>
        <w:t>nos</w:t>
      </w:r>
      <w:r w:rsidRPr="00F75A72">
        <w:rPr>
          <w:rFonts w:ascii="Georgia" w:hAnsi="Georgia" w:cs="Tahoma"/>
          <w:spacing w:val="-14"/>
          <w:sz w:val="22"/>
          <w:szCs w:val="22"/>
        </w:rPr>
        <w:t xml:space="preserve"> </w:t>
      </w:r>
      <w:r w:rsidRPr="00F75A72">
        <w:rPr>
          <w:rFonts w:ascii="Georgia" w:hAnsi="Georgia" w:cs="Tahoma"/>
          <w:sz w:val="22"/>
          <w:szCs w:val="22"/>
        </w:rPr>
        <w:t>termos</w:t>
      </w:r>
      <w:r w:rsidRPr="00F75A72">
        <w:rPr>
          <w:rFonts w:ascii="Georgia" w:hAnsi="Georgia" w:cs="Tahoma"/>
          <w:spacing w:val="-14"/>
          <w:sz w:val="22"/>
          <w:szCs w:val="22"/>
        </w:rPr>
        <w:t xml:space="preserve"> </w:t>
      </w:r>
      <w:r w:rsidRPr="00F75A72">
        <w:rPr>
          <w:rFonts w:ascii="Georgia" w:hAnsi="Georgia" w:cs="Tahoma"/>
          <w:sz w:val="22"/>
          <w:szCs w:val="22"/>
        </w:rPr>
        <w:t>desta</w:t>
      </w:r>
      <w:r w:rsidRPr="00F75A72">
        <w:rPr>
          <w:rFonts w:ascii="Georgia" w:hAnsi="Georgia" w:cs="Tahoma"/>
          <w:spacing w:val="-13"/>
          <w:sz w:val="22"/>
          <w:szCs w:val="22"/>
        </w:rPr>
        <w:t xml:space="preserve"> </w:t>
      </w:r>
      <w:r w:rsidRPr="00F75A72">
        <w:rPr>
          <w:rFonts w:ascii="Georgia" w:hAnsi="Georgia" w:cs="Tahoma"/>
          <w:sz w:val="22"/>
          <w:szCs w:val="22"/>
        </w:rPr>
        <w:t>Escritura</w:t>
      </w:r>
      <w:r w:rsidRPr="00F75A72">
        <w:rPr>
          <w:rFonts w:ascii="Georgia" w:hAnsi="Georgia" w:cs="Tahoma"/>
          <w:spacing w:val="-10"/>
          <w:sz w:val="22"/>
          <w:szCs w:val="22"/>
        </w:rPr>
        <w:t xml:space="preserve"> </w:t>
      </w:r>
      <w:r w:rsidRPr="00F75A72">
        <w:rPr>
          <w:rFonts w:ascii="Georgia" w:hAnsi="Georgia" w:cs="Tahoma"/>
          <w:sz w:val="22"/>
          <w:szCs w:val="22"/>
        </w:rPr>
        <w:t>de</w:t>
      </w:r>
      <w:r w:rsidRPr="00F75A72">
        <w:rPr>
          <w:rFonts w:ascii="Georgia" w:hAnsi="Georgia" w:cs="Tahoma"/>
          <w:spacing w:val="-13"/>
          <w:sz w:val="22"/>
          <w:szCs w:val="22"/>
        </w:rPr>
        <w:t xml:space="preserve"> </w:t>
      </w:r>
      <w:r w:rsidRPr="00F75A72">
        <w:rPr>
          <w:rFonts w:ascii="Georgia" w:hAnsi="Georgia" w:cs="Tahoma"/>
          <w:sz w:val="22"/>
          <w:szCs w:val="22"/>
        </w:rPr>
        <w:t>Emissão</w:t>
      </w:r>
      <w:r w:rsidRPr="00F75A72">
        <w:rPr>
          <w:rFonts w:ascii="Georgia" w:hAnsi="Georgia" w:cs="Tahoma"/>
          <w:spacing w:val="-13"/>
          <w:sz w:val="22"/>
          <w:szCs w:val="22"/>
        </w:rPr>
        <w:t xml:space="preserve"> </w:t>
      </w:r>
      <w:r w:rsidRPr="00F75A72">
        <w:rPr>
          <w:rFonts w:ascii="Georgia" w:hAnsi="Georgia" w:cs="Tahoma"/>
          <w:sz w:val="22"/>
          <w:szCs w:val="22"/>
        </w:rPr>
        <w:t>inadimplidas</w:t>
      </w:r>
      <w:r w:rsidRPr="00F75A72">
        <w:rPr>
          <w:rFonts w:ascii="Georgia" w:hAnsi="Georgia" w:cs="Tahoma"/>
          <w:spacing w:val="-14"/>
          <w:sz w:val="22"/>
          <w:szCs w:val="22"/>
        </w:rPr>
        <w:t xml:space="preserve"> </w:t>
      </w:r>
      <w:r w:rsidRPr="00F75A72">
        <w:rPr>
          <w:rFonts w:ascii="Georgia" w:hAnsi="Georgia" w:cs="Tahoma"/>
          <w:sz w:val="22"/>
          <w:szCs w:val="22"/>
        </w:rPr>
        <w:t>após</w:t>
      </w:r>
      <w:r w:rsidRPr="00F75A72">
        <w:rPr>
          <w:rFonts w:ascii="Georgia" w:hAnsi="Georgia" w:cs="Tahoma"/>
          <w:spacing w:val="-14"/>
          <w:sz w:val="22"/>
          <w:szCs w:val="22"/>
        </w:rPr>
        <w:t xml:space="preserve"> </w:t>
      </w:r>
      <w:r w:rsidRPr="00F75A72">
        <w:rPr>
          <w:rFonts w:ascii="Georgia" w:hAnsi="Georgia" w:cs="Tahoma"/>
          <w:sz w:val="22"/>
          <w:szCs w:val="22"/>
        </w:rPr>
        <w:t>a</w:t>
      </w:r>
      <w:r w:rsidRPr="00F75A72">
        <w:rPr>
          <w:rFonts w:ascii="Georgia" w:hAnsi="Georgia" w:cs="Tahoma"/>
          <w:spacing w:val="-13"/>
          <w:sz w:val="22"/>
          <w:szCs w:val="22"/>
        </w:rPr>
        <w:t xml:space="preserve"> </w:t>
      </w:r>
      <w:r w:rsidRPr="00F75A72">
        <w:rPr>
          <w:rFonts w:ascii="Georgia" w:hAnsi="Georgia" w:cs="Tahoma"/>
          <w:sz w:val="22"/>
          <w:szCs w:val="22"/>
        </w:rPr>
        <w:t>Data</w:t>
      </w:r>
      <w:r w:rsidRPr="00F75A72">
        <w:rPr>
          <w:rFonts w:ascii="Georgia" w:hAnsi="Georgia" w:cs="Tahoma"/>
          <w:spacing w:val="-12"/>
          <w:sz w:val="22"/>
          <w:szCs w:val="22"/>
        </w:rPr>
        <w:t xml:space="preserve"> </w:t>
      </w:r>
      <w:r w:rsidRPr="00F75A72">
        <w:rPr>
          <w:rFonts w:ascii="Georgia" w:hAnsi="Georgia" w:cs="Tahoma"/>
          <w:sz w:val="22"/>
          <w:szCs w:val="22"/>
        </w:rPr>
        <w:t xml:space="preserve">de Vencimento, até que todas as obrigações da Emissora nos termos desta Escritura de Emissão sejam integralmente cumpridas, ou, ainda, até sua efetiva substituição, conforme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_Ref89995043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8.4 abaixo</w:t>
      </w:r>
      <w:r w:rsidRPr="00F75A72">
        <w:rPr>
          <w:rFonts w:ascii="Georgia" w:hAnsi="Georgia" w:cs="Tahoma"/>
          <w:sz w:val="22"/>
          <w:szCs w:val="22"/>
        </w:rPr>
        <w:fldChar w:fldCharType="end"/>
      </w:r>
      <w:r w:rsidRPr="00F75A72">
        <w:rPr>
          <w:rFonts w:ascii="Georgia" w:hAnsi="Georgia" w:cs="Tahoma"/>
          <w:sz w:val="22"/>
          <w:szCs w:val="22"/>
        </w:rPr>
        <w:t>.</w:t>
      </w:r>
    </w:p>
    <w:p w14:paraId="13965BA5"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0A46839D"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rPr>
      </w:pPr>
      <w:r w:rsidRPr="00F75A72">
        <w:rPr>
          <w:rFonts w:ascii="Georgia" w:hAnsi="Georgia" w:cs="Tahoma"/>
          <w:b/>
          <w:sz w:val="22"/>
          <w:szCs w:val="22"/>
        </w:rPr>
        <w:t>Deveres do Agente Fiduciário</w:t>
      </w:r>
    </w:p>
    <w:p w14:paraId="4E33DA21"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bookmarkStart w:id="247" w:name="_Ref508121291"/>
    </w:p>
    <w:p w14:paraId="3643F164"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bookmarkStart w:id="248" w:name="_Ref89995842"/>
      <w:r w:rsidRPr="00F75A72">
        <w:rPr>
          <w:rFonts w:ascii="Georgia" w:hAnsi="Georgia" w:cs="Tahoma"/>
          <w:sz w:val="22"/>
          <w:szCs w:val="22"/>
        </w:rPr>
        <w:t>Além</w:t>
      </w:r>
      <w:r w:rsidRPr="00F75A72">
        <w:rPr>
          <w:rFonts w:ascii="Georgia" w:hAnsi="Georgia" w:cs="Tahoma"/>
          <w:spacing w:val="-19"/>
          <w:sz w:val="22"/>
          <w:szCs w:val="22"/>
        </w:rPr>
        <w:t xml:space="preserve"> </w:t>
      </w:r>
      <w:r w:rsidRPr="00F75A72">
        <w:rPr>
          <w:rFonts w:ascii="Georgia" w:hAnsi="Georgia" w:cs="Tahoma"/>
          <w:sz w:val="22"/>
          <w:szCs w:val="22"/>
        </w:rPr>
        <w:t>de</w:t>
      </w:r>
      <w:r w:rsidRPr="00F75A72">
        <w:rPr>
          <w:rFonts w:ascii="Georgia" w:hAnsi="Georgia" w:cs="Tahoma"/>
          <w:spacing w:val="-17"/>
          <w:sz w:val="22"/>
          <w:szCs w:val="22"/>
        </w:rPr>
        <w:t xml:space="preserve"> </w:t>
      </w:r>
      <w:r w:rsidRPr="00F75A72">
        <w:rPr>
          <w:rFonts w:ascii="Georgia" w:hAnsi="Georgia" w:cs="Tahoma"/>
          <w:sz w:val="22"/>
          <w:szCs w:val="22"/>
        </w:rPr>
        <w:t>outros</w:t>
      </w:r>
      <w:r w:rsidRPr="00F75A72">
        <w:rPr>
          <w:rFonts w:ascii="Georgia" w:hAnsi="Georgia" w:cs="Tahoma"/>
          <w:spacing w:val="-19"/>
          <w:sz w:val="22"/>
          <w:szCs w:val="22"/>
        </w:rPr>
        <w:t xml:space="preserve"> </w:t>
      </w:r>
      <w:r w:rsidRPr="00F75A72">
        <w:rPr>
          <w:rFonts w:ascii="Georgia" w:hAnsi="Georgia" w:cs="Tahoma"/>
          <w:sz w:val="22"/>
          <w:szCs w:val="22"/>
        </w:rPr>
        <w:t>previstos</w:t>
      </w:r>
      <w:r w:rsidRPr="00F75A72">
        <w:rPr>
          <w:rFonts w:ascii="Georgia" w:hAnsi="Georgia" w:cs="Tahoma"/>
          <w:spacing w:val="-15"/>
          <w:sz w:val="22"/>
          <w:szCs w:val="22"/>
        </w:rPr>
        <w:t xml:space="preserve"> </w:t>
      </w:r>
      <w:r w:rsidRPr="00F75A72">
        <w:rPr>
          <w:rFonts w:ascii="Georgia" w:hAnsi="Georgia" w:cs="Tahoma"/>
          <w:sz w:val="22"/>
          <w:szCs w:val="22"/>
        </w:rPr>
        <w:t>em</w:t>
      </w:r>
      <w:r w:rsidRPr="00F75A72">
        <w:rPr>
          <w:rFonts w:ascii="Georgia" w:hAnsi="Georgia" w:cs="Tahoma"/>
          <w:spacing w:val="-17"/>
          <w:sz w:val="22"/>
          <w:szCs w:val="22"/>
        </w:rPr>
        <w:t xml:space="preserve"> </w:t>
      </w:r>
      <w:r w:rsidRPr="00F75A72">
        <w:rPr>
          <w:rFonts w:ascii="Georgia" w:hAnsi="Georgia" w:cs="Tahoma"/>
          <w:sz w:val="22"/>
          <w:szCs w:val="22"/>
        </w:rPr>
        <w:t xml:space="preserve">lei, na regulamentação da CVM </w:t>
      </w:r>
      <w:r w:rsidRPr="00F75A72">
        <w:rPr>
          <w:rFonts w:ascii="Georgia" w:hAnsi="Georgia" w:cs="Tahoma"/>
          <w:spacing w:val="-18"/>
          <w:sz w:val="22"/>
          <w:szCs w:val="22"/>
        </w:rPr>
        <w:t xml:space="preserve">e </w:t>
      </w:r>
      <w:r w:rsidRPr="00F75A72">
        <w:rPr>
          <w:rFonts w:ascii="Georgia" w:hAnsi="Georgia" w:cs="Tahoma"/>
          <w:spacing w:val="-17"/>
          <w:sz w:val="22"/>
          <w:szCs w:val="22"/>
        </w:rPr>
        <w:t xml:space="preserve">nesta </w:t>
      </w:r>
      <w:r w:rsidRPr="00F75A72">
        <w:rPr>
          <w:rFonts w:ascii="Georgia" w:hAnsi="Georgia" w:cs="Tahoma"/>
          <w:sz w:val="22"/>
          <w:szCs w:val="22"/>
        </w:rPr>
        <w:t>Escritura</w:t>
      </w:r>
      <w:r w:rsidRPr="00F75A72">
        <w:rPr>
          <w:rFonts w:ascii="Georgia" w:hAnsi="Georgia" w:cs="Tahoma"/>
          <w:spacing w:val="-14"/>
          <w:sz w:val="22"/>
          <w:szCs w:val="22"/>
        </w:rPr>
        <w:t xml:space="preserve"> </w:t>
      </w:r>
      <w:r w:rsidRPr="00F75A72">
        <w:rPr>
          <w:rFonts w:ascii="Georgia" w:hAnsi="Georgia" w:cs="Tahoma"/>
          <w:sz w:val="22"/>
          <w:szCs w:val="22"/>
        </w:rPr>
        <w:t>de</w:t>
      </w:r>
      <w:r w:rsidRPr="00F75A72">
        <w:rPr>
          <w:rFonts w:ascii="Georgia" w:hAnsi="Georgia" w:cs="Tahoma"/>
          <w:spacing w:val="-17"/>
          <w:sz w:val="22"/>
          <w:szCs w:val="22"/>
        </w:rPr>
        <w:t xml:space="preserve"> </w:t>
      </w:r>
      <w:r w:rsidRPr="00F75A72">
        <w:rPr>
          <w:rFonts w:ascii="Georgia" w:hAnsi="Georgia" w:cs="Tahoma"/>
          <w:sz w:val="22"/>
          <w:szCs w:val="22"/>
        </w:rPr>
        <w:t>Emissão,</w:t>
      </w:r>
      <w:r w:rsidRPr="00F75A72">
        <w:rPr>
          <w:rFonts w:ascii="Georgia" w:hAnsi="Georgia" w:cs="Tahoma"/>
          <w:spacing w:val="-18"/>
          <w:sz w:val="22"/>
          <w:szCs w:val="22"/>
        </w:rPr>
        <w:t xml:space="preserve"> </w:t>
      </w:r>
      <w:r w:rsidRPr="00F75A72">
        <w:rPr>
          <w:rFonts w:ascii="Georgia" w:hAnsi="Georgia" w:cs="Tahoma"/>
          <w:sz w:val="22"/>
          <w:szCs w:val="22"/>
        </w:rPr>
        <w:t>constituem</w:t>
      </w:r>
      <w:r w:rsidRPr="00F75A72">
        <w:rPr>
          <w:rFonts w:ascii="Georgia" w:hAnsi="Georgia" w:cs="Tahoma"/>
          <w:spacing w:val="-17"/>
          <w:sz w:val="22"/>
          <w:szCs w:val="22"/>
        </w:rPr>
        <w:t xml:space="preserve"> </w:t>
      </w:r>
      <w:r w:rsidRPr="00F75A72">
        <w:rPr>
          <w:rFonts w:ascii="Georgia" w:hAnsi="Georgia" w:cs="Tahoma"/>
          <w:sz w:val="22"/>
          <w:szCs w:val="22"/>
        </w:rPr>
        <w:t>deveres</w:t>
      </w:r>
      <w:r w:rsidRPr="00F75A72">
        <w:rPr>
          <w:rFonts w:ascii="Georgia" w:hAnsi="Georgia" w:cs="Tahoma"/>
          <w:spacing w:val="-18"/>
          <w:sz w:val="22"/>
          <w:szCs w:val="22"/>
        </w:rPr>
        <w:t xml:space="preserve"> </w:t>
      </w:r>
      <w:r w:rsidRPr="00F75A72">
        <w:rPr>
          <w:rFonts w:ascii="Georgia" w:hAnsi="Georgia" w:cs="Tahoma"/>
          <w:sz w:val="22"/>
          <w:szCs w:val="22"/>
        </w:rPr>
        <w:t>e atribuições do Agente</w:t>
      </w:r>
      <w:r w:rsidRPr="00F75A72">
        <w:rPr>
          <w:rFonts w:ascii="Georgia" w:hAnsi="Georgia" w:cs="Tahoma"/>
          <w:spacing w:val="-5"/>
          <w:sz w:val="22"/>
          <w:szCs w:val="22"/>
        </w:rPr>
        <w:t xml:space="preserve"> </w:t>
      </w:r>
      <w:r w:rsidRPr="00F75A72">
        <w:rPr>
          <w:rFonts w:ascii="Georgia" w:hAnsi="Georgia" w:cs="Tahoma"/>
          <w:sz w:val="22"/>
          <w:szCs w:val="22"/>
        </w:rPr>
        <w:t>Fiduciário:</w:t>
      </w:r>
      <w:bookmarkEnd w:id="247"/>
      <w:bookmarkEnd w:id="248"/>
    </w:p>
    <w:p w14:paraId="67905527"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271FB27B" w14:textId="77777777" w:rsidR="00E65091" w:rsidRPr="00F75A72" w:rsidRDefault="00E65091" w:rsidP="00B823FA">
      <w:pPr>
        <w:pStyle w:val="PargrafodaLista"/>
        <w:numPr>
          <w:ilvl w:val="0"/>
          <w:numId w:val="15"/>
        </w:numPr>
        <w:spacing w:after="0" w:line="320" w:lineRule="exact"/>
        <w:ind w:left="0" w:firstLine="0"/>
        <w:jc w:val="both"/>
        <w:rPr>
          <w:rFonts w:ascii="Georgia" w:hAnsi="Georgia" w:cs="Tahoma"/>
          <w:sz w:val="22"/>
          <w:szCs w:val="22"/>
        </w:rPr>
      </w:pPr>
      <w:r w:rsidRPr="00F75A72">
        <w:rPr>
          <w:rFonts w:ascii="Georgia" w:hAnsi="Georgia" w:cs="Tahoma"/>
          <w:sz w:val="22"/>
          <w:szCs w:val="22"/>
        </w:rPr>
        <w:t>exercer suas atividades com boa fé, transparência e lealdade para com os Debenturistas;</w:t>
      </w:r>
    </w:p>
    <w:p w14:paraId="060ECF16"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012B2D87" w14:textId="77777777" w:rsidR="00E65091" w:rsidRPr="00F75A72" w:rsidRDefault="00E65091" w:rsidP="00B823FA">
      <w:pPr>
        <w:pStyle w:val="PargrafodaLista"/>
        <w:numPr>
          <w:ilvl w:val="0"/>
          <w:numId w:val="15"/>
        </w:numPr>
        <w:spacing w:after="0" w:line="320" w:lineRule="exact"/>
        <w:ind w:left="0" w:firstLine="0"/>
        <w:jc w:val="both"/>
        <w:rPr>
          <w:rFonts w:ascii="Georgia" w:hAnsi="Georgia" w:cs="Tahoma"/>
          <w:sz w:val="22"/>
          <w:szCs w:val="22"/>
        </w:rPr>
      </w:pPr>
      <w:r w:rsidRPr="00F75A72">
        <w:rPr>
          <w:rFonts w:ascii="Georgia" w:hAnsi="Georgia" w:cs="Tahoma"/>
          <w:sz w:val="22"/>
          <w:szCs w:val="22"/>
        </w:rPr>
        <w:t>proteger os direitos e interesses dos Debenturistas, empregando no exercício da função</w:t>
      </w:r>
      <w:r w:rsidRPr="00F75A72">
        <w:rPr>
          <w:rFonts w:ascii="Georgia" w:hAnsi="Georgia" w:cs="Tahoma"/>
          <w:spacing w:val="-13"/>
          <w:sz w:val="22"/>
          <w:szCs w:val="22"/>
        </w:rPr>
        <w:t xml:space="preserve"> </w:t>
      </w:r>
      <w:r w:rsidRPr="00F75A72">
        <w:rPr>
          <w:rFonts w:ascii="Georgia" w:hAnsi="Georgia" w:cs="Tahoma"/>
          <w:sz w:val="22"/>
          <w:szCs w:val="22"/>
        </w:rPr>
        <w:t>o</w:t>
      </w:r>
      <w:r w:rsidRPr="00F75A72">
        <w:rPr>
          <w:rFonts w:ascii="Georgia" w:hAnsi="Georgia" w:cs="Tahoma"/>
          <w:spacing w:val="-13"/>
          <w:sz w:val="22"/>
          <w:szCs w:val="22"/>
        </w:rPr>
        <w:t xml:space="preserve"> </w:t>
      </w:r>
      <w:r w:rsidRPr="00F75A72">
        <w:rPr>
          <w:rFonts w:ascii="Georgia" w:hAnsi="Georgia" w:cs="Tahoma"/>
          <w:sz w:val="22"/>
          <w:szCs w:val="22"/>
        </w:rPr>
        <w:t>cuidado</w:t>
      </w:r>
      <w:r w:rsidRPr="00F75A72">
        <w:rPr>
          <w:rFonts w:ascii="Georgia" w:hAnsi="Georgia" w:cs="Tahoma"/>
          <w:spacing w:val="-13"/>
          <w:sz w:val="22"/>
          <w:szCs w:val="22"/>
        </w:rPr>
        <w:t xml:space="preserve"> </w:t>
      </w:r>
      <w:r w:rsidRPr="00F75A72">
        <w:rPr>
          <w:rFonts w:ascii="Georgia" w:hAnsi="Georgia" w:cs="Tahoma"/>
          <w:sz w:val="22"/>
          <w:szCs w:val="22"/>
        </w:rPr>
        <w:t>e</w:t>
      </w:r>
      <w:r w:rsidRPr="00F75A72">
        <w:rPr>
          <w:rFonts w:ascii="Georgia" w:hAnsi="Georgia" w:cs="Tahoma"/>
          <w:spacing w:val="-12"/>
          <w:sz w:val="22"/>
          <w:szCs w:val="22"/>
        </w:rPr>
        <w:t xml:space="preserve"> </w:t>
      </w:r>
      <w:r w:rsidRPr="00F75A72">
        <w:rPr>
          <w:rFonts w:ascii="Georgia" w:hAnsi="Georgia" w:cs="Tahoma"/>
          <w:sz w:val="22"/>
          <w:szCs w:val="22"/>
        </w:rPr>
        <w:t>a</w:t>
      </w:r>
      <w:r w:rsidRPr="00F75A72">
        <w:rPr>
          <w:rFonts w:ascii="Georgia" w:hAnsi="Georgia" w:cs="Tahoma"/>
          <w:spacing w:val="-12"/>
          <w:sz w:val="22"/>
          <w:szCs w:val="22"/>
        </w:rPr>
        <w:t xml:space="preserve"> </w:t>
      </w:r>
      <w:r w:rsidRPr="00F75A72">
        <w:rPr>
          <w:rFonts w:ascii="Georgia" w:hAnsi="Georgia" w:cs="Tahoma"/>
          <w:sz w:val="22"/>
          <w:szCs w:val="22"/>
        </w:rPr>
        <w:t>diligência</w:t>
      </w:r>
      <w:r w:rsidRPr="00F75A72">
        <w:rPr>
          <w:rFonts w:ascii="Georgia" w:hAnsi="Georgia" w:cs="Tahoma"/>
          <w:spacing w:val="-12"/>
          <w:sz w:val="22"/>
          <w:szCs w:val="22"/>
        </w:rPr>
        <w:t xml:space="preserve"> </w:t>
      </w:r>
      <w:r w:rsidRPr="00F75A72">
        <w:rPr>
          <w:rFonts w:ascii="Georgia" w:hAnsi="Georgia" w:cs="Tahoma"/>
          <w:sz w:val="22"/>
          <w:szCs w:val="22"/>
        </w:rPr>
        <w:t>que</w:t>
      </w:r>
      <w:r w:rsidRPr="00F75A72">
        <w:rPr>
          <w:rFonts w:ascii="Georgia" w:hAnsi="Georgia" w:cs="Tahoma"/>
          <w:spacing w:val="-13"/>
          <w:sz w:val="22"/>
          <w:szCs w:val="22"/>
        </w:rPr>
        <w:t xml:space="preserve"> </w:t>
      </w:r>
      <w:r w:rsidRPr="00F75A72">
        <w:rPr>
          <w:rFonts w:ascii="Georgia" w:hAnsi="Georgia" w:cs="Tahoma"/>
          <w:sz w:val="22"/>
          <w:szCs w:val="22"/>
        </w:rPr>
        <w:t>todo</w:t>
      </w:r>
      <w:r w:rsidRPr="00F75A72">
        <w:rPr>
          <w:rFonts w:ascii="Georgia" w:hAnsi="Georgia" w:cs="Tahoma"/>
          <w:spacing w:val="-9"/>
          <w:sz w:val="22"/>
          <w:szCs w:val="22"/>
        </w:rPr>
        <w:t xml:space="preserve"> </w:t>
      </w:r>
      <w:r w:rsidRPr="00F75A72">
        <w:rPr>
          <w:rFonts w:ascii="Georgia" w:hAnsi="Georgia" w:cs="Tahoma"/>
          <w:sz w:val="22"/>
          <w:szCs w:val="22"/>
        </w:rPr>
        <w:t>homem</w:t>
      </w:r>
      <w:r w:rsidRPr="00F75A72">
        <w:rPr>
          <w:rFonts w:ascii="Georgia" w:hAnsi="Georgia" w:cs="Tahoma"/>
          <w:spacing w:val="-13"/>
          <w:sz w:val="22"/>
          <w:szCs w:val="22"/>
        </w:rPr>
        <w:t xml:space="preserve"> </w:t>
      </w:r>
      <w:r w:rsidRPr="00F75A72">
        <w:rPr>
          <w:rFonts w:ascii="Georgia" w:hAnsi="Georgia" w:cs="Tahoma"/>
          <w:sz w:val="22"/>
          <w:szCs w:val="22"/>
        </w:rPr>
        <w:t>ativo</w:t>
      </w:r>
      <w:r w:rsidRPr="00F75A72">
        <w:rPr>
          <w:rFonts w:ascii="Georgia" w:hAnsi="Georgia" w:cs="Tahoma"/>
          <w:spacing w:val="-12"/>
          <w:sz w:val="22"/>
          <w:szCs w:val="22"/>
        </w:rPr>
        <w:t xml:space="preserve"> </w:t>
      </w:r>
      <w:r w:rsidRPr="00F75A72">
        <w:rPr>
          <w:rFonts w:ascii="Georgia" w:hAnsi="Georgia" w:cs="Tahoma"/>
          <w:sz w:val="22"/>
          <w:szCs w:val="22"/>
        </w:rPr>
        <w:t>e</w:t>
      </w:r>
      <w:r w:rsidRPr="00F75A72">
        <w:rPr>
          <w:rFonts w:ascii="Georgia" w:hAnsi="Georgia" w:cs="Tahoma"/>
          <w:spacing w:val="-13"/>
          <w:sz w:val="22"/>
          <w:szCs w:val="22"/>
        </w:rPr>
        <w:t xml:space="preserve"> </w:t>
      </w:r>
      <w:r w:rsidRPr="00F75A72">
        <w:rPr>
          <w:rFonts w:ascii="Georgia" w:hAnsi="Georgia" w:cs="Tahoma"/>
          <w:sz w:val="22"/>
          <w:szCs w:val="22"/>
        </w:rPr>
        <w:t>probo</w:t>
      </w:r>
      <w:r w:rsidRPr="00F75A72">
        <w:rPr>
          <w:rFonts w:ascii="Georgia" w:hAnsi="Georgia" w:cs="Tahoma"/>
          <w:spacing w:val="-12"/>
          <w:sz w:val="22"/>
          <w:szCs w:val="22"/>
        </w:rPr>
        <w:t xml:space="preserve"> </w:t>
      </w:r>
      <w:r w:rsidRPr="00F75A72">
        <w:rPr>
          <w:rFonts w:ascii="Georgia" w:hAnsi="Georgia" w:cs="Tahoma"/>
          <w:sz w:val="22"/>
          <w:szCs w:val="22"/>
        </w:rPr>
        <w:t>costuma</w:t>
      </w:r>
      <w:r w:rsidRPr="00F75A72">
        <w:rPr>
          <w:rFonts w:ascii="Georgia" w:hAnsi="Georgia" w:cs="Tahoma"/>
          <w:spacing w:val="-13"/>
          <w:sz w:val="22"/>
          <w:szCs w:val="22"/>
        </w:rPr>
        <w:t xml:space="preserve"> </w:t>
      </w:r>
      <w:r w:rsidRPr="00F75A72">
        <w:rPr>
          <w:rFonts w:ascii="Georgia" w:hAnsi="Georgia" w:cs="Tahoma"/>
          <w:sz w:val="22"/>
          <w:szCs w:val="22"/>
        </w:rPr>
        <w:t>empregar</w:t>
      </w:r>
      <w:r w:rsidRPr="00F75A72">
        <w:rPr>
          <w:rFonts w:ascii="Georgia" w:hAnsi="Georgia" w:cs="Tahoma"/>
          <w:spacing w:val="-13"/>
          <w:sz w:val="22"/>
          <w:szCs w:val="22"/>
        </w:rPr>
        <w:t xml:space="preserve"> </w:t>
      </w:r>
      <w:r w:rsidRPr="00F75A72">
        <w:rPr>
          <w:rFonts w:ascii="Georgia" w:hAnsi="Georgia" w:cs="Tahoma"/>
          <w:sz w:val="22"/>
          <w:szCs w:val="22"/>
        </w:rPr>
        <w:t>na administração de seus próprios</w:t>
      </w:r>
      <w:r w:rsidRPr="00F75A72">
        <w:rPr>
          <w:rFonts w:ascii="Georgia" w:hAnsi="Georgia" w:cs="Tahoma"/>
          <w:spacing w:val="-10"/>
          <w:sz w:val="22"/>
          <w:szCs w:val="22"/>
        </w:rPr>
        <w:t xml:space="preserve"> </w:t>
      </w:r>
      <w:r w:rsidRPr="00F75A72">
        <w:rPr>
          <w:rFonts w:ascii="Georgia" w:hAnsi="Georgia" w:cs="Tahoma"/>
          <w:sz w:val="22"/>
          <w:szCs w:val="22"/>
        </w:rPr>
        <w:t>bens;</w:t>
      </w:r>
    </w:p>
    <w:p w14:paraId="707E3FCC"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36627850" w14:textId="77777777" w:rsidR="00E65091" w:rsidRPr="00F75A72" w:rsidRDefault="00E65091" w:rsidP="00B823FA">
      <w:pPr>
        <w:pStyle w:val="PargrafodaLista"/>
        <w:numPr>
          <w:ilvl w:val="0"/>
          <w:numId w:val="15"/>
        </w:numPr>
        <w:spacing w:after="0" w:line="320" w:lineRule="exact"/>
        <w:ind w:left="0" w:firstLine="0"/>
        <w:jc w:val="both"/>
        <w:rPr>
          <w:rFonts w:ascii="Georgia" w:hAnsi="Georgia" w:cs="Tahoma"/>
          <w:sz w:val="22"/>
          <w:szCs w:val="22"/>
        </w:rPr>
      </w:pPr>
      <w:bookmarkStart w:id="249" w:name="_Ref508121925"/>
      <w:r w:rsidRPr="00F75A72">
        <w:rPr>
          <w:rFonts w:ascii="Georgia" w:hAnsi="Georgia" w:cs="Tahoma"/>
          <w:sz w:val="22"/>
          <w:szCs w:val="22"/>
        </w:rPr>
        <w:t>renunciar à função, na hipótese da superveniência de conflito de interesse ou de qualquer outra modalidade de inaptidão e realizar a imediata convocação da Assembleia</w:t>
      </w:r>
      <w:r w:rsidRPr="00F75A72">
        <w:rPr>
          <w:rFonts w:ascii="Georgia" w:hAnsi="Georgia" w:cs="Tahoma"/>
          <w:spacing w:val="-11"/>
          <w:sz w:val="22"/>
          <w:szCs w:val="22"/>
        </w:rPr>
        <w:t xml:space="preserve"> </w:t>
      </w:r>
      <w:r w:rsidRPr="00F75A72">
        <w:rPr>
          <w:rFonts w:ascii="Georgia" w:hAnsi="Georgia" w:cs="Tahoma"/>
          <w:sz w:val="22"/>
          <w:szCs w:val="22"/>
        </w:rPr>
        <w:t>Geral</w:t>
      </w:r>
      <w:r w:rsidRPr="00F75A72">
        <w:rPr>
          <w:rFonts w:ascii="Georgia" w:hAnsi="Georgia" w:cs="Tahoma"/>
          <w:spacing w:val="-11"/>
          <w:sz w:val="22"/>
          <w:szCs w:val="22"/>
        </w:rPr>
        <w:t xml:space="preserve"> </w:t>
      </w:r>
      <w:r w:rsidRPr="00F75A72">
        <w:rPr>
          <w:rFonts w:ascii="Georgia" w:hAnsi="Georgia" w:cs="Tahoma"/>
          <w:sz w:val="22"/>
          <w:szCs w:val="22"/>
        </w:rPr>
        <w:t>de</w:t>
      </w:r>
      <w:r w:rsidRPr="00F75A72">
        <w:rPr>
          <w:rFonts w:ascii="Georgia" w:hAnsi="Georgia" w:cs="Tahoma"/>
          <w:spacing w:val="-10"/>
          <w:sz w:val="22"/>
          <w:szCs w:val="22"/>
        </w:rPr>
        <w:t xml:space="preserve"> </w:t>
      </w:r>
      <w:r w:rsidRPr="00F75A72">
        <w:rPr>
          <w:rFonts w:ascii="Georgia" w:hAnsi="Georgia" w:cs="Tahoma"/>
          <w:sz w:val="22"/>
          <w:szCs w:val="22"/>
        </w:rPr>
        <w:t>Debenturistas</w:t>
      </w:r>
      <w:r w:rsidRPr="00F75A72">
        <w:rPr>
          <w:rFonts w:ascii="Georgia" w:hAnsi="Georgia" w:cs="Tahoma"/>
          <w:spacing w:val="-12"/>
          <w:sz w:val="22"/>
          <w:szCs w:val="22"/>
        </w:rPr>
        <w:t xml:space="preserve"> </w:t>
      </w:r>
      <w:r w:rsidRPr="00F75A72">
        <w:rPr>
          <w:rFonts w:ascii="Georgia" w:hAnsi="Georgia" w:cs="Tahoma"/>
          <w:sz w:val="22"/>
          <w:szCs w:val="22"/>
        </w:rPr>
        <w:t>para</w:t>
      </w:r>
      <w:r w:rsidRPr="00F75A72">
        <w:rPr>
          <w:rFonts w:ascii="Georgia" w:hAnsi="Georgia" w:cs="Tahoma"/>
          <w:spacing w:val="-11"/>
          <w:sz w:val="22"/>
          <w:szCs w:val="22"/>
        </w:rPr>
        <w:t xml:space="preserve"> </w:t>
      </w:r>
      <w:r w:rsidRPr="00F75A72">
        <w:rPr>
          <w:rFonts w:ascii="Georgia" w:hAnsi="Georgia" w:cs="Tahoma"/>
          <w:sz w:val="22"/>
          <w:szCs w:val="22"/>
        </w:rPr>
        <w:t>deliberação</w:t>
      </w:r>
      <w:r w:rsidRPr="00F75A72">
        <w:rPr>
          <w:rFonts w:ascii="Georgia" w:hAnsi="Georgia" w:cs="Tahoma"/>
          <w:spacing w:val="-12"/>
          <w:sz w:val="22"/>
          <w:szCs w:val="22"/>
        </w:rPr>
        <w:t xml:space="preserve"> </w:t>
      </w:r>
      <w:r w:rsidRPr="00F75A72">
        <w:rPr>
          <w:rFonts w:ascii="Georgia" w:hAnsi="Georgia" w:cs="Tahoma"/>
          <w:sz w:val="22"/>
          <w:szCs w:val="22"/>
        </w:rPr>
        <w:t>sobre</w:t>
      </w:r>
      <w:r w:rsidRPr="00F75A72">
        <w:rPr>
          <w:rFonts w:ascii="Georgia" w:hAnsi="Georgia" w:cs="Tahoma"/>
          <w:spacing w:val="-11"/>
          <w:sz w:val="22"/>
          <w:szCs w:val="22"/>
        </w:rPr>
        <w:t xml:space="preserve"> </w:t>
      </w:r>
      <w:r w:rsidRPr="00F75A72">
        <w:rPr>
          <w:rFonts w:ascii="Georgia" w:hAnsi="Georgia" w:cs="Tahoma"/>
          <w:sz w:val="22"/>
          <w:szCs w:val="22"/>
        </w:rPr>
        <w:t>sua</w:t>
      </w:r>
      <w:r w:rsidRPr="00F75A72">
        <w:rPr>
          <w:rFonts w:ascii="Georgia" w:hAnsi="Georgia" w:cs="Tahoma"/>
          <w:spacing w:val="-11"/>
          <w:sz w:val="22"/>
          <w:szCs w:val="22"/>
        </w:rPr>
        <w:t xml:space="preserve"> </w:t>
      </w:r>
      <w:r w:rsidRPr="00F75A72">
        <w:rPr>
          <w:rFonts w:ascii="Georgia" w:hAnsi="Georgia" w:cs="Tahoma"/>
          <w:sz w:val="22"/>
          <w:szCs w:val="22"/>
        </w:rPr>
        <w:t>substituição;</w:t>
      </w:r>
      <w:bookmarkEnd w:id="249"/>
    </w:p>
    <w:p w14:paraId="7AAE562C"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0D2CD045" w14:textId="77777777" w:rsidR="00E65091" w:rsidRPr="00F75A72" w:rsidRDefault="00E65091" w:rsidP="00B823FA">
      <w:pPr>
        <w:pStyle w:val="PargrafodaLista"/>
        <w:numPr>
          <w:ilvl w:val="0"/>
          <w:numId w:val="15"/>
        </w:numPr>
        <w:spacing w:after="0" w:line="320" w:lineRule="exact"/>
        <w:ind w:left="0" w:firstLine="0"/>
        <w:jc w:val="both"/>
        <w:rPr>
          <w:rFonts w:ascii="Georgia" w:hAnsi="Georgia" w:cs="Tahoma"/>
          <w:sz w:val="22"/>
          <w:szCs w:val="22"/>
        </w:rPr>
      </w:pPr>
      <w:r w:rsidRPr="00F75A72">
        <w:rPr>
          <w:rFonts w:ascii="Georgia" w:hAnsi="Georgia" w:cs="Tahoma"/>
          <w:sz w:val="22"/>
          <w:szCs w:val="22"/>
        </w:rPr>
        <w:t>conservar em boa guarda toda a documentação relativa ao exercício de</w:t>
      </w:r>
      <w:r w:rsidRPr="00F75A72">
        <w:rPr>
          <w:rFonts w:ascii="Georgia" w:hAnsi="Georgia" w:cs="Tahoma"/>
          <w:spacing w:val="-12"/>
          <w:sz w:val="22"/>
          <w:szCs w:val="22"/>
        </w:rPr>
        <w:t xml:space="preserve"> </w:t>
      </w:r>
      <w:r w:rsidRPr="00F75A72">
        <w:rPr>
          <w:rFonts w:ascii="Georgia" w:hAnsi="Georgia" w:cs="Tahoma"/>
          <w:sz w:val="22"/>
          <w:szCs w:val="22"/>
        </w:rPr>
        <w:t>suas</w:t>
      </w:r>
      <w:r w:rsidRPr="00F75A72">
        <w:rPr>
          <w:rFonts w:ascii="Georgia" w:hAnsi="Georgia" w:cs="Tahoma"/>
          <w:spacing w:val="-13"/>
          <w:sz w:val="22"/>
          <w:szCs w:val="22"/>
        </w:rPr>
        <w:t xml:space="preserve"> </w:t>
      </w:r>
      <w:r w:rsidRPr="00F75A72">
        <w:rPr>
          <w:rFonts w:ascii="Georgia" w:hAnsi="Georgia" w:cs="Tahoma"/>
          <w:sz w:val="22"/>
          <w:szCs w:val="22"/>
        </w:rPr>
        <w:t>funções;</w:t>
      </w:r>
    </w:p>
    <w:p w14:paraId="0B3EAB54"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7E3F7B32" w14:textId="77777777" w:rsidR="00E65091" w:rsidRPr="00F75A72" w:rsidRDefault="00E65091" w:rsidP="00B823FA">
      <w:pPr>
        <w:pStyle w:val="PargrafodaLista"/>
        <w:numPr>
          <w:ilvl w:val="0"/>
          <w:numId w:val="15"/>
        </w:numPr>
        <w:spacing w:after="0" w:line="320" w:lineRule="exact"/>
        <w:ind w:left="0" w:firstLine="0"/>
        <w:jc w:val="both"/>
        <w:rPr>
          <w:rFonts w:ascii="Georgia" w:hAnsi="Georgia" w:cs="Tahoma"/>
          <w:sz w:val="22"/>
          <w:szCs w:val="22"/>
        </w:rPr>
      </w:pPr>
      <w:r w:rsidRPr="00F75A72">
        <w:rPr>
          <w:rFonts w:ascii="Georgia" w:hAnsi="Georgia" w:cs="Tahoma"/>
          <w:sz w:val="22"/>
          <w:szCs w:val="22"/>
        </w:rPr>
        <w:lastRenderedPageBreak/>
        <w:t>verificar,</w:t>
      </w:r>
      <w:r w:rsidRPr="00F75A72">
        <w:rPr>
          <w:rFonts w:ascii="Georgia" w:hAnsi="Georgia" w:cs="Tahoma"/>
          <w:spacing w:val="-15"/>
          <w:sz w:val="22"/>
          <w:szCs w:val="22"/>
        </w:rPr>
        <w:t xml:space="preserve"> </w:t>
      </w:r>
      <w:r w:rsidRPr="00F75A72">
        <w:rPr>
          <w:rFonts w:ascii="Georgia" w:hAnsi="Georgia" w:cs="Tahoma"/>
          <w:sz w:val="22"/>
          <w:szCs w:val="22"/>
        </w:rPr>
        <w:t>no</w:t>
      </w:r>
      <w:r w:rsidRPr="00F75A72">
        <w:rPr>
          <w:rFonts w:ascii="Georgia" w:hAnsi="Georgia" w:cs="Tahoma"/>
          <w:spacing w:val="-14"/>
          <w:sz w:val="22"/>
          <w:szCs w:val="22"/>
        </w:rPr>
        <w:t xml:space="preserve"> </w:t>
      </w:r>
      <w:r w:rsidRPr="00F75A72">
        <w:rPr>
          <w:rFonts w:ascii="Georgia" w:hAnsi="Georgia" w:cs="Tahoma"/>
          <w:sz w:val="22"/>
          <w:szCs w:val="22"/>
        </w:rPr>
        <w:t>momento</w:t>
      </w:r>
      <w:r w:rsidRPr="00F75A72">
        <w:rPr>
          <w:rFonts w:ascii="Georgia" w:hAnsi="Georgia" w:cs="Tahoma"/>
          <w:spacing w:val="-15"/>
          <w:sz w:val="22"/>
          <w:szCs w:val="22"/>
        </w:rPr>
        <w:t xml:space="preserve"> </w:t>
      </w:r>
      <w:r w:rsidRPr="00F75A72">
        <w:rPr>
          <w:rFonts w:ascii="Georgia" w:hAnsi="Georgia" w:cs="Tahoma"/>
          <w:sz w:val="22"/>
          <w:szCs w:val="22"/>
        </w:rPr>
        <w:t>de</w:t>
      </w:r>
      <w:r w:rsidRPr="00F75A72">
        <w:rPr>
          <w:rFonts w:ascii="Georgia" w:hAnsi="Georgia" w:cs="Tahoma"/>
          <w:spacing w:val="-15"/>
          <w:sz w:val="22"/>
          <w:szCs w:val="22"/>
        </w:rPr>
        <w:t xml:space="preserve"> </w:t>
      </w:r>
      <w:r w:rsidRPr="00F75A72">
        <w:rPr>
          <w:rFonts w:ascii="Georgia" w:hAnsi="Georgia" w:cs="Tahoma"/>
          <w:sz w:val="22"/>
          <w:szCs w:val="22"/>
        </w:rPr>
        <w:t>aceitar</w:t>
      </w:r>
      <w:r w:rsidRPr="00F75A72">
        <w:rPr>
          <w:rFonts w:ascii="Georgia" w:hAnsi="Georgia" w:cs="Tahoma"/>
          <w:spacing w:val="-14"/>
          <w:sz w:val="22"/>
          <w:szCs w:val="22"/>
        </w:rPr>
        <w:t xml:space="preserve"> </w:t>
      </w:r>
      <w:r w:rsidRPr="00F75A72">
        <w:rPr>
          <w:rFonts w:ascii="Georgia" w:hAnsi="Georgia" w:cs="Tahoma"/>
          <w:sz w:val="22"/>
          <w:szCs w:val="22"/>
        </w:rPr>
        <w:t>a</w:t>
      </w:r>
      <w:r w:rsidRPr="00F75A72">
        <w:rPr>
          <w:rFonts w:ascii="Georgia" w:hAnsi="Georgia" w:cs="Tahoma"/>
          <w:spacing w:val="-14"/>
          <w:sz w:val="22"/>
          <w:szCs w:val="22"/>
        </w:rPr>
        <w:t xml:space="preserve"> </w:t>
      </w:r>
      <w:r w:rsidRPr="00F75A72">
        <w:rPr>
          <w:rFonts w:ascii="Georgia" w:hAnsi="Georgia" w:cs="Tahoma"/>
          <w:sz w:val="22"/>
          <w:szCs w:val="22"/>
        </w:rPr>
        <w:t>função,</w:t>
      </w:r>
      <w:r w:rsidRPr="00F75A72">
        <w:rPr>
          <w:rFonts w:ascii="Georgia" w:hAnsi="Georgia" w:cs="Tahoma"/>
          <w:spacing w:val="-14"/>
          <w:sz w:val="22"/>
          <w:szCs w:val="22"/>
        </w:rPr>
        <w:t xml:space="preserve"> </w:t>
      </w:r>
      <w:r w:rsidRPr="00F75A72">
        <w:rPr>
          <w:rFonts w:ascii="Georgia" w:hAnsi="Georgia" w:cs="Tahoma"/>
          <w:sz w:val="22"/>
          <w:szCs w:val="22"/>
        </w:rPr>
        <w:t>a</w:t>
      </w:r>
      <w:r w:rsidRPr="00F75A72">
        <w:rPr>
          <w:rFonts w:ascii="Georgia" w:hAnsi="Georgia" w:cs="Tahoma"/>
          <w:spacing w:val="-14"/>
          <w:sz w:val="22"/>
          <w:szCs w:val="22"/>
        </w:rPr>
        <w:t xml:space="preserve"> </w:t>
      </w:r>
      <w:r w:rsidRPr="00F75A72">
        <w:rPr>
          <w:rFonts w:ascii="Georgia" w:hAnsi="Georgia" w:cs="Tahoma"/>
          <w:sz w:val="22"/>
          <w:szCs w:val="22"/>
        </w:rPr>
        <w:t>consistência</w:t>
      </w:r>
      <w:r w:rsidRPr="00F75A72">
        <w:rPr>
          <w:rFonts w:ascii="Georgia" w:hAnsi="Georgia" w:cs="Tahoma"/>
          <w:spacing w:val="-19"/>
          <w:sz w:val="22"/>
          <w:szCs w:val="22"/>
        </w:rPr>
        <w:t xml:space="preserve"> </w:t>
      </w:r>
      <w:r w:rsidRPr="00F75A72">
        <w:rPr>
          <w:rFonts w:ascii="Georgia" w:hAnsi="Georgia" w:cs="Tahoma"/>
          <w:sz w:val="22"/>
          <w:szCs w:val="22"/>
        </w:rPr>
        <w:t>das</w:t>
      </w:r>
      <w:r w:rsidRPr="00F75A72">
        <w:rPr>
          <w:rFonts w:ascii="Georgia" w:hAnsi="Georgia" w:cs="Tahoma"/>
          <w:spacing w:val="-21"/>
          <w:sz w:val="22"/>
          <w:szCs w:val="22"/>
        </w:rPr>
        <w:t xml:space="preserve"> </w:t>
      </w:r>
      <w:r w:rsidRPr="00F75A72">
        <w:rPr>
          <w:rFonts w:ascii="Georgia" w:hAnsi="Georgia" w:cs="Tahoma"/>
          <w:sz w:val="22"/>
          <w:szCs w:val="22"/>
        </w:rPr>
        <w:t>demais</w:t>
      </w:r>
      <w:r w:rsidRPr="00F75A72">
        <w:rPr>
          <w:rFonts w:ascii="Georgia" w:hAnsi="Georgia" w:cs="Tahoma"/>
          <w:spacing w:val="-22"/>
          <w:sz w:val="22"/>
          <w:szCs w:val="22"/>
        </w:rPr>
        <w:t xml:space="preserve"> </w:t>
      </w:r>
      <w:r w:rsidRPr="00F75A72">
        <w:rPr>
          <w:rFonts w:ascii="Georgia" w:hAnsi="Georgia" w:cs="Tahoma"/>
          <w:sz w:val="22"/>
          <w:szCs w:val="22"/>
        </w:rPr>
        <w:t>informações</w:t>
      </w:r>
      <w:r w:rsidRPr="00F75A72">
        <w:rPr>
          <w:rFonts w:ascii="Georgia" w:hAnsi="Georgia" w:cs="Tahoma"/>
          <w:spacing w:val="-19"/>
          <w:sz w:val="22"/>
          <w:szCs w:val="22"/>
        </w:rPr>
        <w:t xml:space="preserve"> </w:t>
      </w:r>
      <w:r w:rsidRPr="00F75A72">
        <w:rPr>
          <w:rFonts w:ascii="Georgia" w:hAnsi="Georgia" w:cs="Tahoma"/>
          <w:sz w:val="22"/>
          <w:szCs w:val="22"/>
        </w:rPr>
        <w:t>contidas</w:t>
      </w:r>
      <w:r w:rsidRPr="00F75A72">
        <w:rPr>
          <w:rFonts w:ascii="Georgia" w:hAnsi="Georgia" w:cs="Tahoma"/>
          <w:spacing w:val="-21"/>
          <w:sz w:val="22"/>
          <w:szCs w:val="22"/>
        </w:rPr>
        <w:t xml:space="preserve"> </w:t>
      </w:r>
      <w:r w:rsidRPr="00F75A72">
        <w:rPr>
          <w:rFonts w:ascii="Georgia" w:hAnsi="Georgia" w:cs="Tahoma"/>
          <w:sz w:val="22"/>
          <w:szCs w:val="22"/>
        </w:rPr>
        <w:t>na</w:t>
      </w:r>
      <w:r w:rsidRPr="00F75A72">
        <w:rPr>
          <w:rFonts w:ascii="Georgia" w:hAnsi="Georgia" w:cs="Tahoma"/>
          <w:spacing w:val="-20"/>
          <w:sz w:val="22"/>
          <w:szCs w:val="22"/>
        </w:rPr>
        <w:t xml:space="preserve"> </w:t>
      </w:r>
      <w:r w:rsidRPr="00F75A72">
        <w:rPr>
          <w:rFonts w:ascii="Georgia" w:hAnsi="Georgia" w:cs="Tahoma"/>
          <w:sz w:val="22"/>
          <w:szCs w:val="22"/>
        </w:rPr>
        <w:t>Escritura</w:t>
      </w:r>
      <w:r w:rsidRPr="00F75A72">
        <w:rPr>
          <w:rFonts w:ascii="Georgia" w:hAnsi="Georgia" w:cs="Tahoma"/>
          <w:spacing w:val="-19"/>
          <w:sz w:val="22"/>
          <w:szCs w:val="22"/>
        </w:rPr>
        <w:t xml:space="preserve"> </w:t>
      </w:r>
      <w:r w:rsidRPr="00F75A72">
        <w:rPr>
          <w:rFonts w:ascii="Georgia" w:hAnsi="Georgia" w:cs="Tahoma"/>
          <w:sz w:val="22"/>
          <w:szCs w:val="22"/>
        </w:rPr>
        <w:t>de</w:t>
      </w:r>
      <w:r w:rsidRPr="00F75A72">
        <w:rPr>
          <w:rFonts w:ascii="Georgia" w:hAnsi="Georgia" w:cs="Tahoma"/>
          <w:spacing w:val="-19"/>
          <w:sz w:val="22"/>
          <w:szCs w:val="22"/>
        </w:rPr>
        <w:t xml:space="preserve"> </w:t>
      </w:r>
      <w:r w:rsidRPr="00F75A72">
        <w:rPr>
          <w:rFonts w:ascii="Georgia" w:hAnsi="Georgia" w:cs="Tahoma"/>
          <w:sz w:val="22"/>
          <w:szCs w:val="22"/>
        </w:rPr>
        <w:t>Emissão, diligenciando no sentindo de que sejam sanadas as omissões, falhas ou defeitos de que tenha</w:t>
      </w:r>
      <w:r w:rsidRPr="00F75A72">
        <w:rPr>
          <w:rFonts w:ascii="Georgia" w:hAnsi="Georgia" w:cs="Tahoma"/>
          <w:spacing w:val="-2"/>
          <w:sz w:val="22"/>
          <w:szCs w:val="22"/>
        </w:rPr>
        <w:t xml:space="preserve"> </w:t>
      </w:r>
      <w:r w:rsidRPr="00F75A72">
        <w:rPr>
          <w:rFonts w:ascii="Georgia" w:hAnsi="Georgia" w:cs="Tahoma"/>
          <w:sz w:val="22"/>
          <w:szCs w:val="22"/>
        </w:rPr>
        <w:t>conhecimento;</w:t>
      </w:r>
    </w:p>
    <w:p w14:paraId="64662A84"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3E7A05CF" w14:textId="639C8705" w:rsidR="00E65091" w:rsidRPr="00F75A72" w:rsidRDefault="00E65091" w:rsidP="00B823FA">
      <w:pPr>
        <w:pStyle w:val="PargrafodaLista"/>
        <w:numPr>
          <w:ilvl w:val="0"/>
          <w:numId w:val="15"/>
        </w:numPr>
        <w:spacing w:after="0" w:line="320" w:lineRule="exact"/>
        <w:ind w:left="0" w:firstLine="0"/>
        <w:jc w:val="both"/>
        <w:rPr>
          <w:rFonts w:ascii="Georgia" w:hAnsi="Georgia" w:cs="Tahoma"/>
          <w:sz w:val="22"/>
          <w:szCs w:val="22"/>
        </w:rPr>
      </w:pPr>
      <w:r w:rsidRPr="00F75A72">
        <w:rPr>
          <w:rFonts w:ascii="Georgia" w:hAnsi="Georgia" w:cs="Tahoma"/>
          <w:sz w:val="22"/>
          <w:szCs w:val="22"/>
        </w:rPr>
        <w:t>diligenciar junto a Emissora para que a Escritura de Emissão e seus aditamentos sejam</w:t>
      </w:r>
      <w:r w:rsidRPr="00F75A72">
        <w:rPr>
          <w:rFonts w:ascii="Georgia" w:hAnsi="Georgia" w:cs="Tahoma"/>
          <w:spacing w:val="-6"/>
          <w:sz w:val="22"/>
          <w:szCs w:val="22"/>
        </w:rPr>
        <w:t xml:space="preserve"> </w:t>
      </w:r>
      <w:r w:rsidRPr="00F75A72">
        <w:rPr>
          <w:rFonts w:ascii="Georgia" w:hAnsi="Georgia" w:cs="Tahoma"/>
          <w:sz w:val="22"/>
          <w:szCs w:val="22"/>
        </w:rPr>
        <w:t>registrados</w:t>
      </w:r>
      <w:r w:rsidRPr="00F75A72">
        <w:rPr>
          <w:rFonts w:ascii="Georgia" w:hAnsi="Georgia" w:cs="Tahoma"/>
          <w:spacing w:val="-6"/>
          <w:sz w:val="22"/>
          <w:szCs w:val="22"/>
        </w:rPr>
        <w:t xml:space="preserve"> </w:t>
      </w:r>
      <w:r w:rsidRPr="00F75A72">
        <w:rPr>
          <w:rFonts w:ascii="Georgia" w:hAnsi="Georgia" w:cs="Tahoma"/>
          <w:sz w:val="22"/>
          <w:szCs w:val="22"/>
        </w:rPr>
        <w:t>na</w:t>
      </w:r>
      <w:r w:rsidRPr="00F75A72">
        <w:rPr>
          <w:rFonts w:ascii="Georgia" w:hAnsi="Georgia" w:cs="Tahoma"/>
          <w:spacing w:val="-5"/>
          <w:sz w:val="22"/>
          <w:szCs w:val="22"/>
        </w:rPr>
        <w:t xml:space="preserve"> </w:t>
      </w:r>
      <w:bookmarkStart w:id="250" w:name="_cp_change_217"/>
      <w:r w:rsidRPr="00F75A72">
        <w:rPr>
          <w:rFonts w:ascii="Georgia" w:hAnsi="Georgia" w:cs="Tahoma"/>
          <w:sz w:val="22"/>
          <w:szCs w:val="22"/>
          <w:u w:color="0000FF"/>
        </w:rPr>
        <w:t>JUCISRS</w:t>
      </w:r>
      <w:bookmarkEnd w:id="250"/>
      <w:r w:rsidRPr="00F75A72">
        <w:rPr>
          <w:rFonts w:ascii="Georgia" w:hAnsi="Georgia" w:cs="Tahoma"/>
          <w:sz w:val="22"/>
          <w:szCs w:val="22"/>
        </w:rPr>
        <w:t xml:space="preserve"> e nos Cartórios RTD Competentes, adotando, no caso da omissão da Emissora, as medidas eventualmente previstas em</w:t>
      </w:r>
      <w:r w:rsidRPr="00F75A72">
        <w:rPr>
          <w:rFonts w:ascii="Georgia" w:hAnsi="Georgia" w:cs="Tahoma"/>
          <w:spacing w:val="-31"/>
          <w:sz w:val="22"/>
          <w:szCs w:val="22"/>
        </w:rPr>
        <w:t xml:space="preserve"> </w:t>
      </w:r>
      <w:r w:rsidRPr="00F75A72">
        <w:rPr>
          <w:rFonts w:ascii="Georgia" w:hAnsi="Georgia" w:cs="Tahoma"/>
          <w:sz w:val="22"/>
          <w:szCs w:val="22"/>
        </w:rPr>
        <w:t>lei;</w:t>
      </w:r>
    </w:p>
    <w:p w14:paraId="6A3DB9B4"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5D0A109F" w14:textId="77777777" w:rsidR="00E65091" w:rsidRPr="00F75A72" w:rsidRDefault="00E65091" w:rsidP="00B823FA">
      <w:pPr>
        <w:pStyle w:val="PargrafodaLista"/>
        <w:numPr>
          <w:ilvl w:val="0"/>
          <w:numId w:val="15"/>
        </w:numPr>
        <w:spacing w:after="0" w:line="320" w:lineRule="exact"/>
        <w:ind w:left="0" w:firstLine="0"/>
        <w:jc w:val="both"/>
        <w:rPr>
          <w:rFonts w:ascii="Georgia" w:hAnsi="Georgia" w:cs="Tahoma"/>
          <w:sz w:val="22"/>
          <w:szCs w:val="22"/>
        </w:rPr>
      </w:pPr>
      <w:r w:rsidRPr="00F75A72">
        <w:rPr>
          <w:rFonts w:ascii="Georgia" w:hAnsi="Georgia" w:cs="Tahoma"/>
          <w:sz w:val="22"/>
          <w:szCs w:val="22"/>
        </w:rPr>
        <w:t>acompanhar</w:t>
      </w:r>
      <w:r w:rsidRPr="00F75A72">
        <w:rPr>
          <w:rFonts w:ascii="Georgia" w:hAnsi="Georgia" w:cs="Tahoma"/>
          <w:spacing w:val="-12"/>
          <w:sz w:val="22"/>
          <w:szCs w:val="22"/>
        </w:rPr>
        <w:t xml:space="preserve"> </w:t>
      </w:r>
      <w:r w:rsidRPr="00F75A72">
        <w:rPr>
          <w:rFonts w:ascii="Georgia" w:hAnsi="Georgia" w:cs="Tahoma"/>
          <w:sz w:val="22"/>
          <w:szCs w:val="22"/>
        </w:rPr>
        <w:t>a</w:t>
      </w:r>
      <w:r w:rsidRPr="00F75A72">
        <w:rPr>
          <w:rFonts w:ascii="Georgia" w:hAnsi="Georgia" w:cs="Tahoma"/>
          <w:spacing w:val="-10"/>
          <w:sz w:val="22"/>
          <w:szCs w:val="22"/>
        </w:rPr>
        <w:t xml:space="preserve"> </w:t>
      </w:r>
      <w:r w:rsidRPr="00F75A72">
        <w:rPr>
          <w:rFonts w:ascii="Georgia" w:hAnsi="Georgia" w:cs="Tahoma"/>
          <w:sz w:val="22"/>
          <w:szCs w:val="22"/>
        </w:rPr>
        <w:t>prestação</w:t>
      </w:r>
      <w:r w:rsidRPr="00F75A72">
        <w:rPr>
          <w:rFonts w:ascii="Georgia" w:hAnsi="Georgia" w:cs="Tahoma"/>
          <w:spacing w:val="-10"/>
          <w:sz w:val="22"/>
          <w:szCs w:val="22"/>
        </w:rPr>
        <w:t xml:space="preserve"> </w:t>
      </w:r>
      <w:r w:rsidRPr="00F75A72">
        <w:rPr>
          <w:rFonts w:ascii="Georgia" w:hAnsi="Georgia" w:cs="Tahoma"/>
          <w:sz w:val="22"/>
          <w:szCs w:val="22"/>
        </w:rPr>
        <w:t>das</w:t>
      </w:r>
      <w:r w:rsidRPr="00F75A72">
        <w:rPr>
          <w:rFonts w:ascii="Georgia" w:hAnsi="Georgia" w:cs="Tahoma"/>
          <w:spacing w:val="-11"/>
          <w:sz w:val="22"/>
          <w:szCs w:val="22"/>
        </w:rPr>
        <w:t xml:space="preserve"> </w:t>
      </w:r>
      <w:r w:rsidRPr="00F75A72">
        <w:rPr>
          <w:rFonts w:ascii="Georgia" w:hAnsi="Georgia" w:cs="Tahoma"/>
          <w:sz w:val="22"/>
          <w:szCs w:val="22"/>
        </w:rPr>
        <w:t>informações</w:t>
      </w:r>
      <w:r w:rsidRPr="00F75A72">
        <w:rPr>
          <w:rFonts w:ascii="Georgia" w:hAnsi="Georgia" w:cs="Tahoma"/>
          <w:spacing w:val="-11"/>
          <w:sz w:val="22"/>
          <w:szCs w:val="22"/>
        </w:rPr>
        <w:t xml:space="preserve"> </w:t>
      </w:r>
      <w:r w:rsidRPr="00F75A72">
        <w:rPr>
          <w:rFonts w:ascii="Georgia" w:hAnsi="Georgia" w:cs="Tahoma"/>
          <w:sz w:val="22"/>
          <w:szCs w:val="22"/>
        </w:rPr>
        <w:t>periódicas pela Emissora e,</w:t>
      </w:r>
      <w:r w:rsidRPr="00F75A72">
        <w:rPr>
          <w:rFonts w:ascii="Georgia" w:hAnsi="Georgia" w:cs="Tahoma"/>
          <w:spacing w:val="-11"/>
          <w:sz w:val="22"/>
          <w:szCs w:val="22"/>
        </w:rPr>
        <w:t xml:space="preserve"> </w:t>
      </w:r>
      <w:r w:rsidRPr="00F75A72">
        <w:rPr>
          <w:rFonts w:ascii="Georgia" w:hAnsi="Georgia" w:cs="Tahoma"/>
          <w:sz w:val="22"/>
          <w:szCs w:val="22"/>
        </w:rPr>
        <w:t>alertar</w:t>
      </w:r>
      <w:r w:rsidRPr="00F75A72">
        <w:rPr>
          <w:rFonts w:ascii="Georgia" w:hAnsi="Georgia" w:cs="Tahoma"/>
          <w:spacing w:val="-11"/>
          <w:sz w:val="22"/>
          <w:szCs w:val="22"/>
        </w:rPr>
        <w:t xml:space="preserve"> </w:t>
      </w:r>
      <w:r w:rsidRPr="00F75A72">
        <w:rPr>
          <w:rFonts w:ascii="Georgia" w:hAnsi="Georgia" w:cs="Tahoma"/>
          <w:sz w:val="22"/>
          <w:szCs w:val="22"/>
        </w:rPr>
        <w:t>os</w:t>
      </w:r>
      <w:r w:rsidRPr="00F75A72">
        <w:rPr>
          <w:rFonts w:ascii="Georgia" w:hAnsi="Georgia" w:cs="Tahoma"/>
          <w:spacing w:val="-11"/>
          <w:sz w:val="22"/>
          <w:szCs w:val="22"/>
        </w:rPr>
        <w:t xml:space="preserve"> </w:t>
      </w:r>
      <w:r w:rsidRPr="00F75A72">
        <w:rPr>
          <w:rFonts w:ascii="Georgia" w:hAnsi="Georgia" w:cs="Tahoma"/>
          <w:sz w:val="22"/>
          <w:szCs w:val="22"/>
        </w:rPr>
        <w:t>Debenturistas,</w:t>
      </w:r>
      <w:r w:rsidRPr="00F75A72">
        <w:rPr>
          <w:rFonts w:ascii="Georgia" w:hAnsi="Georgia" w:cs="Tahoma"/>
          <w:spacing w:val="-10"/>
          <w:sz w:val="22"/>
          <w:szCs w:val="22"/>
        </w:rPr>
        <w:t xml:space="preserve"> </w:t>
      </w:r>
      <w:r w:rsidRPr="00F75A72">
        <w:rPr>
          <w:rFonts w:ascii="Georgia" w:hAnsi="Georgia" w:cs="Tahoma"/>
          <w:spacing w:val="4"/>
          <w:sz w:val="22"/>
          <w:szCs w:val="22"/>
        </w:rPr>
        <w:t xml:space="preserve">no </w:t>
      </w:r>
      <w:r w:rsidRPr="00F75A72">
        <w:rPr>
          <w:rFonts w:ascii="Georgia" w:hAnsi="Georgia" w:cs="Tahoma"/>
          <w:sz w:val="22"/>
          <w:szCs w:val="22"/>
        </w:rPr>
        <w:t>relatório</w:t>
      </w:r>
      <w:r w:rsidRPr="00F75A72">
        <w:rPr>
          <w:rFonts w:ascii="Georgia" w:hAnsi="Georgia" w:cs="Tahoma"/>
          <w:spacing w:val="-24"/>
          <w:sz w:val="22"/>
          <w:szCs w:val="22"/>
        </w:rPr>
        <w:t xml:space="preserve"> </w:t>
      </w:r>
      <w:r w:rsidRPr="00F75A72">
        <w:rPr>
          <w:rFonts w:ascii="Georgia" w:hAnsi="Georgia" w:cs="Tahoma"/>
          <w:sz w:val="22"/>
          <w:szCs w:val="22"/>
        </w:rPr>
        <w:t>anual</w:t>
      </w:r>
      <w:r w:rsidRPr="00F75A72">
        <w:rPr>
          <w:rFonts w:ascii="Georgia" w:hAnsi="Georgia" w:cs="Tahoma"/>
          <w:spacing w:val="-24"/>
          <w:sz w:val="22"/>
          <w:szCs w:val="22"/>
        </w:rPr>
        <w:t xml:space="preserve"> </w:t>
      </w:r>
      <w:r w:rsidRPr="00F75A72">
        <w:rPr>
          <w:rFonts w:ascii="Georgia" w:hAnsi="Georgia" w:cs="Tahoma"/>
          <w:sz w:val="22"/>
          <w:szCs w:val="22"/>
        </w:rPr>
        <w:t>de</w:t>
      </w:r>
      <w:r w:rsidRPr="00F75A72">
        <w:rPr>
          <w:rFonts w:ascii="Georgia" w:hAnsi="Georgia" w:cs="Tahoma"/>
          <w:spacing w:val="-23"/>
          <w:sz w:val="22"/>
          <w:szCs w:val="22"/>
        </w:rPr>
        <w:t xml:space="preserve"> </w:t>
      </w:r>
      <w:r w:rsidRPr="00F75A72">
        <w:rPr>
          <w:rFonts w:ascii="Georgia" w:hAnsi="Georgia" w:cs="Tahoma"/>
          <w:sz w:val="22"/>
          <w:szCs w:val="22"/>
        </w:rPr>
        <w:t>que</w:t>
      </w:r>
      <w:r w:rsidRPr="00F75A72">
        <w:rPr>
          <w:rFonts w:ascii="Georgia" w:hAnsi="Georgia" w:cs="Tahoma"/>
          <w:spacing w:val="-24"/>
          <w:sz w:val="22"/>
          <w:szCs w:val="22"/>
        </w:rPr>
        <w:t xml:space="preserve"> </w:t>
      </w:r>
      <w:r w:rsidRPr="00F75A72">
        <w:rPr>
          <w:rFonts w:ascii="Georgia" w:hAnsi="Georgia" w:cs="Tahoma"/>
          <w:sz w:val="22"/>
          <w:szCs w:val="22"/>
        </w:rPr>
        <w:t>trata</w:t>
      </w:r>
      <w:r w:rsidRPr="00F75A72">
        <w:rPr>
          <w:rFonts w:ascii="Georgia" w:hAnsi="Georgia" w:cs="Tahoma"/>
          <w:spacing w:val="-23"/>
          <w:sz w:val="22"/>
          <w:szCs w:val="22"/>
        </w:rPr>
        <w:t xml:space="preserve"> </w:t>
      </w:r>
      <w:r w:rsidRPr="00F75A72">
        <w:rPr>
          <w:rFonts w:ascii="Georgia" w:hAnsi="Georgia" w:cs="Tahoma"/>
          <w:sz w:val="22"/>
          <w:szCs w:val="22"/>
        </w:rPr>
        <w:t>a</w:t>
      </w:r>
      <w:r w:rsidRPr="00F75A72">
        <w:rPr>
          <w:rFonts w:ascii="Georgia" w:hAnsi="Georgia" w:cs="Tahoma"/>
          <w:spacing w:val="-25"/>
          <w:sz w:val="22"/>
          <w:szCs w:val="22"/>
        </w:rPr>
        <w:t xml:space="preserve"> </w:t>
      </w:r>
      <w:r w:rsidRPr="00F75A72">
        <w:rPr>
          <w:rFonts w:ascii="Georgia" w:hAnsi="Georgia" w:cs="Tahoma"/>
          <w:sz w:val="22"/>
          <w:szCs w:val="22"/>
        </w:rPr>
        <w:t>alínea</w:t>
      </w:r>
      <w:r w:rsidRPr="00F75A72">
        <w:rPr>
          <w:rFonts w:ascii="Georgia" w:hAnsi="Georgia" w:cs="Tahoma"/>
          <w:spacing w:val="-23"/>
          <w:sz w:val="22"/>
          <w:szCs w:val="22"/>
        </w:rPr>
        <w:t xml:space="preserve"> (k)</w:t>
      </w:r>
      <w:r w:rsidRPr="00F75A72">
        <w:rPr>
          <w:rFonts w:ascii="Georgia" w:hAnsi="Georgia" w:cs="Tahoma"/>
          <w:spacing w:val="-24"/>
          <w:sz w:val="22"/>
          <w:szCs w:val="22"/>
        </w:rPr>
        <w:t xml:space="preserve"> </w:t>
      </w:r>
      <w:r w:rsidRPr="00F75A72">
        <w:rPr>
          <w:rFonts w:ascii="Georgia" w:hAnsi="Georgia" w:cs="Tahoma"/>
          <w:sz w:val="22"/>
          <w:szCs w:val="22"/>
        </w:rPr>
        <w:t>abaixo,</w:t>
      </w:r>
      <w:r w:rsidRPr="00F75A72">
        <w:rPr>
          <w:rFonts w:ascii="Georgia" w:hAnsi="Georgia" w:cs="Tahoma"/>
          <w:spacing w:val="-25"/>
          <w:sz w:val="22"/>
          <w:szCs w:val="22"/>
        </w:rPr>
        <w:t xml:space="preserve"> </w:t>
      </w:r>
      <w:r w:rsidRPr="00F75A72">
        <w:rPr>
          <w:rFonts w:ascii="Georgia" w:hAnsi="Georgia" w:cs="Tahoma"/>
          <w:sz w:val="22"/>
          <w:szCs w:val="22"/>
        </w:rPr>
        <w:t>sobre</w:t>
      </w:r>
      <w:r w:rsidRPr="00F75A72">
        <w:rPr>
          <w:rFonts w:ascii="Georgia" w:hAnsi="Georgia" w:cs="Tahoma"/>
          <w:spacing w:val="-24"/>
          <w:sz w:val="22"/>
          <w:szCs w:val="22"/>
        </w:rPr>
        <w:t xml:space="preserve"> </w:t>
      </w:r>
      <w:r w:rsidRPr="00F75A72">
        <w:rPr>
          <w:rFonts w:ascii="Georgia" w:hAnsi="Georgia" w:cs="Tahoma"/>
          <w:sz w:val="22"/>
          <w:szCs w:val="22"/>
        </w:rPr>
        <w:t>as</w:t>
      </w:r>
      <w:r w:rsidRPr="00F75A72">
        <w:rPr>
          <w:rFonts w:ascii="Georgia" w:hAnsi="Georgia" w:cs="Tahoma"/>
          <w:spacing w:val="-24"/>
          <w:sz w:val="22"/>
          <w:szCs w:val="22"/>
        </w:rPr>
        <w:t xml:space="preserve"> </w:t>
      </w:r>
      <w:r w:rsidRPr="00F75A72">
        <w:rPr>
          <w:rFonts w:ascii="Georgia" w:hAnsi="Georgia" w:cs="Tahoma"/>
          <w:sz w:val="22"/>
          <w:szCs w:val="22"/>
        </w:rPr>
        <w:t>inconsistências</w:t>
      </w:r>
      <w:r w:rsidRPr="00F75A72">
        <w:rPr>
          <w:rFonts w:ascii="Georgia" w:hAnsi="Georgia" w:cs="Tahoma"/>
          <w:spacing w:val="-24"/>
          <w:sz w:val="22"/>
          <w:szCs w:val="22"/>
        </w:rPr>
        <w:t xml:space="preserve"> </w:t>
      </w:r>
      <w:r w:rsidRPr="00F75A72">
        <w:rPr>
          <w:rFonts w:ascii="Georgia" w:hAnsi="Georgia" w:cs="Tahoma"/>
          <w:sz w:val="22"/>
          <w:szCs w:val="22"/>
        </w:rPr>
        <w:t>ou</w:t>
      </w:r>
      <w:r w:rsidRPr="00F75A72">
        <w:rPr>
          <w:rFonts w:ascii="Georgia" w:hAnsi="Georgia" w:cs="Tahoma"/>
          <w:spacing w:val="-23"/>
          <w:sz w:val="22"/>
          <w:szCs w:val="22"/>
        </w:rPr>
        <w:t xml:space="preserve"> </w:t>
      </w:r>
      <w:r w:rsidRPr="00F75A72">
        <w:rPr>
          <w:rFonts w:ascii="Georgia" w:hAnsi="Georgia" w:cs="Tahoma"/>
          <w:sz w:val="22"/>
          <w:szCs w:val="22"/>
        </w:rPr>
        <w:t>omissões de que tenha</w:t>
      </w:r>
      <w:r w:rsidRPr="00F75A72">
        <w:rPr>
          <w:rFonts w:ascii="Georgia" w:hAnsi="Georgia" w:cs="Tahoma"/>
          <w:spacing w:val="-4"/>
          <w:sz w:val="22"/>
          <w:szCs w:val="22"/>
        </w:rPr>
        <w:t xml:space="preserve"> </w:t>
      </w:r>
      <w:r w:rsidRPr="00F75A72">
        <w:rPr>
          <w:rFonts w:ascii="Georgia" w:hAnsi="Georgia" w:cs="Tahoma"/>
          <w:sz w:val="22"/>
          <w:szCs w:val="22"/>
        </w:rPr>
        <w:t>conhecimento;</w:t>
      </w:r>
    </w:p>
    <w:p w14:paraId="662C829E"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549BE5F4" w14:textId="77777777" w:rsidR="00E65091" w:rsidRPr="00F75A72" w:rsidRDefault="00E65091" w:rsidP="00B823FA">
      <w:pPr>
        <w:pStyle w:val="PargrafodaLista"/>
        <w:numPr>
          <w:ilvl w:val="0"/>
          <w:numId w:val="15"/>
        </w:numPr>
        <w:spacing w:after="0" w:line="320" w:lineRule="exact"/>
        <w:ind w:left="0" w:firstLine="0"/>
        <w:jc w:val="both"/>
        <w:rPr>
          <w:rFonts w:ascii="Georgia" w:hAnsi="Georgia" w:cs="Tahoma"/>
          <w:sz w:val="22"/>
          <w:szCs w:val="22"/>
        </w:rPr>
      </w:pPr>
      <w:r w:rsidRPr="00F75A72">
        <w:rPr>
          <w:rFonts w:ascii="Georgia" w:hAnsi="Georgia" w:cs="Tahoma"/>
          <w:sz w:val="22"/>
          <w:szCs w:val="22"/>
        </w:rPr>
        <w:t>opinar</w:t>
      </w:r>
      <w:r w:rsidRPr="00F75A72">
        <w:rPr>
          <w:rFonts w:ascii="Georgia" w:hAnsi="Georgia" w:cs="Tahoma"/>
          <w:spacing w:val="-11"/>
          <w:sz w:val="22"/>
          <w:szCs w:val="22"/>
        </w:rPr>
        <w:t xml:space="preserve"> </w:t>
      </w:r>
      <w:r w:rsidRPr="00F75A72">
        <w:rPr>
          <w:rFonts w:ascii="Georgia" w:hAnsi="Georgia" w:cs="Tahoma"/>
          <w:sz w:val="22"/>
          <w:szCs w:val="22"/>
        </w:rPr>
        <w:t>sobre</w:t>
      </w:r>
      <w:r w:rsidRPr="00F75A72">
        <w:rPr>
          <w:rFonts w:ascii="Georgia" w:hAnsi="Georgia" w:cs="Tahoma"/>
          <w:spacing w:val="-11"/>
          <w:sz w:val="22"/>
          <w:szCs w:val="22"/>
        </w:rPr>
        <w:t xml:space="preserve"> </w:t>
      </w:r>
      <w:r w:rsidRPr="00F75A72">
        <w:rPr>
          <w:rFonts w:ascii="Georgia" w:hAnsi="Georgia" w:cs="Tahoma"/>
          <w:sz w:val="22"/>
          <w:szCs w:val="22"/>
        </w:rPr>
        <w:t>a</w:t>
      </w:r>
      <w:r w:rsidRPr="00F75A72">
        <w:rPr>
          <w:rFonts w:ascii="Georgia" w:hAnsi="Georgia" w:cs="Tahoma"/>
          <w:spacing w:val="-10"/>
          <w:sz w:val="22"/>
          <w:szCs w:val="22"/>
        </w:rPr>
        <w:t xml:space="preserve"> </w:t>
      </w:r>
      <w:r w:rsidRPr="00F75A72">
        <w:rPr>
          <w:rFonts w:ascii="Georgia" w:hAnsi="Georgia" w:cs="Tahoma"/>
          <w:sz w:val="22"/>
          <w:szCs w:val="22"/>
        </w:rPr>
        <w:t>suficiência</w:t>
      </w:r>
      <w:r w:rsidRPr="00F75A72">
        <w:rPr>
          <w:rFonts w:ascii="Georgia" w:hAnsi="Georgia" w:cs="Tahoma"/>
          <w:spacing w:val="-11"/>
          <w:sz w:val="22"/>
          <w:szCs w:val="22"/>
        </w:rPr>
        <w:t xml:space="preserve"> </w:t>
      </w:r>
      <w:r w:rsidRPr="00F75A72">
        <w:rPr>
          <w:rFonts w:ascii="Georgia" w:hAnsi="Georgia" w:cs="Tahoma"/>
          <w:sz w:val="22"/>
          <w:szCs w:val="22"/>
        </w:rPr>
        <w:t>das</w:t>
      </w:r>
      <w:r w:rsidRPr="00F75A72">
        <w:rPr>
          <w:rFonts w:ascii="Georgia" w:hAnsi="Georgia" w:cs="Tahoma"/>
          <w:spacing w:val="-11"/>
          <w:sz w:val="22"/>
          <w:szCs w:val="22"/>
        </w:rPr>
        <w:t xml:space="preserve"> </w:t>
      </w:r>
      <w:r w:rsidRPr="00F75A72">
        <w:rPr>
          <w:rFonts w:ascii="Georgia" w:hAnsi="Georgia" w:cs="Tahoma"/>
          <w:sz w:val="22"/>
          <w:szCs w:val="22"/>
        </w:rPr>
        <w:t>informações</w:t>
      </w:r>
      <w:r w:rsidRPr="00F75A72">
        <w:rPr>
          <w:rFonts w:ascii="Georgia" w:hAnsi="Georgia" w:cs="Tahoma"/>
          <w:spacing w:val="-8"/>
          <w:sz w:val="22"/>
          <w:szCs w:val="22"/>
        </w:rPr>
        <w:t xml:space="preserve"> </w:t>
      </w:r>
      <w:r w:rsidRPr="00F75A72">
        <w:rPr>
          <w:rFonts w:ascii="Georgia" w:hAnsi="Georgia" w:cs="Tahoma"/>
          <w:sz w:val="22"/>
          <w:szCs w:val="22"/>
        </w:rPr>
        <w:t>prestadas</w:t>
      </w:r>
      <w:r w:rsidRPr="00F75A72">
        <w:rPr>
          <w:rFonts w:ascii="Georgia" w:hAnsi="Georgia" w:cs="Tahoma"/>
          <w:spacing w:val="-12"/>
          <w:sz w:val="22"/>
          <w:szCs w:val="22"/>
        </w:rPr>
        <w:t xml:space="preserve"> </w:t>
      </w:r>
      <w:r w:rsidRPr="00F75A72">
        <w:rPr>
          <w:rFonts w:ascii="Georgia" w:hAnsi="Georgia" w:cs="Tahoma"/>
          <w:sz w:val="22"/>
          <w:szCs w:val="22"/>
        </w:rPr>
        <w:t>nas</w:t>
      </w:r>
      <w:r w:rsidRPr="00F75A72">
        <w:rPr>
          <w:rFonts w:ascii="Georgia" w:hAnsi="Georgia" w:cs="Tahoma"/>
          <w:spacing w:val="-10"/>
          <w:sz w:val="22"/>
          <w:szCs w:val="22"/>
        </w:rPr>
        <w:t xml:space="preserve"> </w:t>
      </w:r>
      <w:r w:rsidRPr="00F75A72">
        <w:rPr>
          <w:rFonts w:ascii="Georgia" w:hAnsi="Georgia" w:cs="Tahoma"/>
          <w:sz w:val="22"/>
          <w:szCs w:val="22"/>
        </w:rPr>
        <w:t>propostas</w:t>
      </w:r>
      <w:r w:rsidRPr="00F75A72">
        <w:rPr>
          <w:rFonts w:ascii="Georgia" w:hAnsi="Georgia" w:cs="Tahoma"/>
          <w:spacing w:val="-10"/>
          <w:sz w:val="22"/>
          <w:szCs w:val="22"/>
        </w:rPr>
        <w:t xml:space="preserve"> </w:t>
      </w:r>
      <w:r w:rsidRPr="00F75A72">
        <w:rPr>
          <w:rFonts w:ascii="Georgia" w:hAnsi="Georgia" w:cs="Tahoma"/>
          <w:sz w:val="22"/>
          <w:szCs w:val="22"/>
        </w:rPr>
        <w:t>de</w:t>
      </w:r>
      <w:r w:rsidRPr="00F75A72">
        <w:rPr>
          <w:rFonts w:ascii="Georgia" w:hAnsi="Georgia" w:cs="Tahoma"/>
          <w:spacing w:val="-10"/>
          <w:sz w:val="22"/>
          <w:szCs w:val="22"/>
        </w:rPr>
        <w:t xml:space="preserve"> </w:t>
      </w:r>
      <w:r w:rsidRPr="00F75A72">
        <w:rPr>
          <w:rFonts w:ascii="Georgia" w:hAnsi="Georgia" w:cs="Tahoma"/>
          <w:sz w:val="22"/>
          <w:szCs w:val="22"/>
        </w:rPr>
        <w:t>modificação das condições das</w:t>
      </w:r>
      <w:r w:rsidRPr="00F75A72">
        <w:rPr>
          <w:rFonts w:ascii="Georgia" w:hAnsi="Georgia" w:cs="Tahoma"/>
          <w:spacing w:val="-7"/>
          <w:sz w:val="22"/>
          <w:szCs w:val="22"/>
        </w:rPr>
        <w:t xml:space="preserve"> </w:t>
      </w:r>
      <w:r w:rsidRPr="00F75A72">
        <w:rPr>
          <w:rFonts w:ascii="Georgia" w:hAnsi="Georgia" w:cs="Tahoma"/>
          <w:sz w:val="22"/>
          <w:szCs w:val="22"/>
        </w:rPr>
        <w:t>Debêntures;</w:t>
      </w:r>
    </w:p>
    <w:p w14:paraId="7BD19376"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3212FD32" w14:textId="77777777" w:rsidR="00E65091" w:rsidRPr="00F75A72" w:rsidRDefault="00E65091" w:rsidP="00B823FA">
      <w:pPr>
        <w:pStyle w:val="PargrafodaLista"/>
        <w:numPr>
          <w:ilvl w:val="0"/>
          <w:numId w:val="15"/>
        </w:numPr>
        <w:spacing w:after="0" w:line="320" w:lineRule="exact"/>
        <w:ind w:left="0" w:firstLine="0"/>
        <w:jc w:val="both"/>
        <w:rPr>
          <w:rFonts w:ascii="Georgia" w:hAnsi="Georgia" w:cs="Tahoma"/>
          <w:sz w:val="22"/>
          <w:szCs w:val="22"/>
        </w:rPr>
      </w:pPr>
      <w:r w:rsidRPr="00F75A72">
        <w:rPr>
          <w:rFonts w:ascii="Georgia" w:hAnsi="Georgia" w:cs="Tahoma"/>
          <w:sz w:val="22"/>
          <w:szCs w:val="22"/>
        </w:rPr>
        <w:t>acompanhar o cálculo dos Juros Remuneratórios</w:t>
      </w:r>
      <w:r w:rsidRPr="00F75A72">
        <w:rPr>
          <w:rFonts w:ascii="Georgia" w:hAnsi="Georgia" w:cs="Tahoma"/>
          <w:spacing w:val="-15"/>
          <w:sz w:val="22"/>
          <w:szCs w:val="22"/>
        </w:rPr>
        <w:t xml:space="preserve"> </w:t>
      </w:r>
      <w:r w:rsidRPr="00F75A72">
        <w:rPr>
          <w:rFonts w:ascii="Georgia" w:hAnsi="Georgia" w:cs="Tahoma"/>
          <w:sz w:val="22"/>
          <w:szCs w:val="22"/>
        </w:rPr>
        <w:t>e</w:t>
      </w:r>
      <w:r w:rsidRPr="00F75A72">
        <w:rPr>
          <w:rFonts w:ascii="Georgia" w:hAnsi="Georgia" w:cs="Tahoma"/>
          <w:spacing w:val="-14"/>
          <w:sz w:val="22"/>
          <w:szCs w:val="22"/>
        </w:rPr>
        <w:t xml:space="preserve"> </w:t>
      </w:r>
      <w:r w:rsidRPr="00F75A72">
        <w:rPr>
          <w:rFonts w:ascii="Georgia" w:hAnsi="Georgia" w:cs="Tahoma"/>
          <w:sz w:val="22"/>
          <w:szCs w:val="22"/>
        </w:rPr>
        <w:t>da</w:t>
      </w:r>
      <w:r w:rsidRPr="00F75A72">
        <w:rPr>
          <w:rFonts w:ascii="Georgia" w:hAnsi="Georgia" w:cs="Tahoma"/>
          <w:spacing w:val="-15"/>
          <w:sz w:val="22"/>
          <w:szCs w:val="22"/>
        </w:rPr>
        <w:t xml:space="preserve"> </w:t>
      </w:r>
      <w:r w:rsidRPr="00F75A72">
        <w:rPr>
          <w:rFonts w:ascii="Georgia" w:hAnsi="Georgia" w:cs="Tahoma"/>
          <w:sz w:val="22"/>
          <w:szCs w:val="22"/>
        </w:rPr>
        <w:t>amortização</w:t>
      </w:r>
      <w:r w:rsidRPr="00F75A72">
        <w:rPr>
          <w:rFonts w:ascii="Georgia" w:hAnsi="Georgia" w:cs="Tahoma"/>
          <w:spacing w:val="-14"/>
          <w:sz w:val="22"/>
          <w:szCs w:val="22"/>
        </w:rPr>
        <w:t xml:space="preserve"> </w:t>
      </w:r>
      <w:r w:rsidRPr="00F75A72">
        <w:rPr>
          <w:rFonts w:ascii="Georgia" w:hAnsi="Georgia" w:cs="Tahoma"/>
          <w:sz w:val="22"/>
          <w:szCs w:val="22"/>
        </w:rPr>
        <w:t>programada</w:t>
      </w:r>
      <w:r w:rsidRPr="00F75A72">
        <w:rPr>
          <w:rFonts w:ascii="Georgia" w:hAnsi="Georgia" w:cs="Tahoma"/>
          <w:spacing w:val="-14"/>
          <w:sz w:val="22"/>
          <w:szCs w:val="22"/>
        </w:rPr>
        <w:t xml:space="preserve"> </w:t>
      </w:r>
      <w:r w:rsidRPr="00F75A72">
        <w:rPr>
          <w:rFonts w:ascii="Georgia" w:hAnsi="Georgia" w:cs="Tahoma"/>
          <w:sz w:val="22"/>
          <w:szCs w:val="22"/>
        </w:rPr>
        <w:t>feito</w:t>
      </w:r>
      <w:r w:rsidRPr="00F75A72">
        <w:rPr>
          <w:rFonts w:ascii="Georgia" w:hAnsi="Georgia" w:cs="Tahoma"/>
          <w:spacing w:val="-15"/>
          <w:sz w:val="22"/>
          <w:szCs w:val="22"/>
        </w:rPr>
        <w:t xml:space="preserve"> </w:t>
      </w:r>
      <w:r w:rsidRPr="00F75A72">
        <w:rPr>
          <w:rFonts w:ascii="Georgia" w:hAnsi="Georgia" w:cs="Tahoma"/>
          <w:sz w:val="22"/>
          <w:szCs w:val="22"/>
        </w:rPr>
        <w:t>pela Emissora,</w:t>
      </w:r>
      <w:r w:rsidRPr="00F75A72">
        <w:rPr>
          <w:rFonts w:ascii="Georgia" w:hAnsi="Georgia" w:cs="Tahoma"/>
          <w:spacing w:val="-14"/>
          <w:sz w:val="22"/>
          <w:szCs w:val="22"/>
        </w:rPr>
        <w:t xml:space="preserve"> </w:t>
      </w:r>
      <w:r w:rsidRPr="00F75A72">
        <w:rPr>
          <w:rFonts w:ascii="Georgia" w:hAnsi="Georgia" w:cs="Tahoma"/>
          <w:sz w:val="22"/>
          <w:szCs w:val="22"/>
        </w:rPr>
        <w:t>nos</w:t>
      </w:r>
      <w:r w:rsidRPr="00F75A72">
        <w:rPr>
          <w:rFonts w:ascii="Georgia" w:hAnsi="Georgia" w:cs="Tahoma"/>
          <w:spacing w:val="-15"/>
          <w:sz w:val="22"/>
          <w:szCs w:val="22"/>
        </w:rPr>
        <w:t xml:space="preserve"> </w:t>
      </w:r>
      <w:r w:rsidRPr="00F75A72">
        <w:rPr>
          <w:rFonts w:ascii="Georgia" w:hAnsi="Georgia" w:cs="Tahoma"/>
          <w:sz w:val="22"/>
          <w:szCs w:val="22"/>
        </w:rPr>
        <w:t>termos</w:t>
      </w:r>
      <w:r w:rsidRPr="00F75A72">
        <w:rPr>
          <w:rFonts w:ascii="Georgia" w:hAnsi="Georgia" w:cs="Tahoma"/>
          <w:spacing w:val="-15"/>
          <w:sz w:val="22"/>
          <w:szCs w:val="22"/>
        </w:rPr>
        <w:t xml:space="preserve"> </w:t>
      </w:r>
      <w:r w:rsidRPr="00F75A72">
        <w:rPr>
          <w:rFonts w:ascii="Georgia" w:hAnsi="Georgia" w:cs="Tahoma"/>
          <w:sz w:val="22"/>
          <w:szCs w:val="22"/>
        </w:rPr>
        <w:t>desta Escritura de</w:t>
      </w:r>
      <w:r w:rsidRPr="00F75A72">
        <w:rPr>
          <w:rFonts w:ascii="Georgia" w:hAnsi="Georgia" w:cs="Tahoma"/>
          <w:spacing w:val="-2"/>
          <w:sz w:val="22"/>
          <w:szCs w:val="22"/>
        </w:rPr>
        <w:t xml:space="preserve"> </w:t>
      </w:r>
      <w:r w:rsidRPr="00F75A72">
        <w:rPr>
          <w:rFonts w:ascii="Georgia" w:hAnsi="Georgia" w:cs="Tahoma"/>
          <w:sz w:val="22"/>
          <w:szCs w:val="22"/>
        </w:rPr>
        <w:t>Emissão;</w:t>
      </w:r>
    </w:p>
    <w:p w14:paraId="1D882D39"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0C3BB72E" w14:textId="77777777" w:rsidR="00E65091" w:rsidRPr="00F75A72" w:rsidRDefault="00E65091" w:rsidP="00B823FA">
      <w:pPr>
        <w:pStyle w:val="PargrafodaLista"/>
        <w:numPr>
          <w:ilvl w:val="0"/>
          <w:numId w:val="15"/>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solicitar, quando julgar necessário para o fiel desempenho de suas funções, certidões atualizadas dos distribuidores cíveis, das Varas de Fazenda Pública, cartórios de protesto, das Varas do Trabalho, Procuradoria da Fazenda Pública do foro da sede ou domicílio da Emissora; </w:t>
      </w:r>
    </w:p>
    <w:p w14:paraId="69EF2086"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15BF9318" w14:textId="77777777" w:rsidR="00E65091" w:rsidRPr="00F75A72" w:rsidRDefault="00E65091" w:rsidP="00B823FA">
      <w:pPr>
        <w:pStyle w:val="PargrafodaLista"/>
        <w:numPr>
          <w:ilvl w:val="0"/>
          <w:numId w:val="15"/>
        </w:numPr>
        <w:spacing w:after="0" w:line="320" w:lineRule="exact"/>
        <w:ind w:left="0" w:firstLine="0"/>
        <w:jc w:val="both"/>
        <w:rPr>
          <w:rFonts w:ascii="Georgia" w:hAnsi="Georgia" w:cs="Tahoma"/>
          <w:sz w:val="22"/>
          <w:szCs w:val="22"/>
        </w:rPr>
      </w:pPr>
      <w:bookmarkStart w:id="251" w:name="_Ref508121280"/>
      <w:r w:rsidRPr="00F75A72">
        <w:rPr>
          <w:rFonts w:ascii="Georgia" w:hAnsi="Georgia" w:cs="Tahoma"/>
          <w:sz w:val="22"/>
          <w:szCs w:val="22"/>
        </w:rPr>
        <w:t>elaborar relatório anual destinado aos Debenturistas, nos termos do artigo 68, parágrafo</w:t>
      </w:r>
      <w:r w:rsidRPr="00F75A72">
        <w:rPr>
          <w:rFonts w:ascii="Georgia" w:hAnsi="Georgia" w:cs="Tahoma"/>
          <w:spacing w:val="-18"/>
          <w:sz w:val="22"/>
          <w:szCs w:val="22"/>
        </w:rPr>
        <w:t xml:space="preserve"> </w:t>
      </w:r>
      <w:r w:rsidRPr="00F75A72">
        <w:rPr>
          <w:rFonts w:ascii="Georgia" w:hAnsi="Georgia" w:cs="Tahoma"/>
          <w:sz w:val="22"/>
          <w:szCs w:val="22"/>
        </w:rPr>
        <w:t>1º,</w:t>
      </w:r>
      <w:r w:rsidRPr="00F75A72">
        <w:rPr>
          <w:rFonts w:ascii="Georgia" w:hAnsi="Georgia" w:cs="Tahoma"/>
          <w:spacing w:val="-18"/>
          <w:sz w:val="22"/>
          <w:szCs w:val="22"/>
        </w:rPr>
        <w:t xml:space="preserve"> </w:t>
      </w:r>
      <w:r w:rsidRPr="00F75A72">
        <w:rPr>
          <w:rFonts w:ascii="Georgia" w:hAnsi="Georgia" w:cs="Tahoma"/>
          <w:sz w:val="22"/>
          <w:szCs w:val="22"/>
        </w:rPr>
        <w:t>alínea</w:t>
      </w:r>
      <w:r w:rsidRPr="00F75A72">
        <w:rPr>
          <w:rFonts w:ascii="Georgia" w:hAnsi="Georgia" w:cs="Tahoma"/>
          <w:spacing w:val="-14"/>
          <w:sz w:val="22"/>
          <w:szCs w:val="22"/>
        </w:rPr>
        <w:t xml:space="preserve"> </w:t>
      </w:r>
      <w:r w:rsidRPr="00F75A72">
        <w:rPr>
          <w:rFonts w:ascii="Georgia" w:hAnsi="Georgia" w:cs="Tahoma"/>
          <w:sz w:val="22"/>
          <w:szCs w:val="22"/>
        </w:rPr>
        <w:t>“b”,</w:t>
      </w:r>
      <w:r w:rsidRPr="00F75A72">
        <w:rPr>
          <w:rFonts w:ascii="Georgia" w:hAnsi="Georgia" w:cs="Tahoma"/>
          <w:spacing w:val="-18"/>
          <w:sz w:val="22"/>
          <w:szCs w:val="22"/>
        </w:rPr>
        <w:t xml:space="preserve"> </w:t>
      </w:r>
      <w:r w:rsidRPr="00F75A72">
        <w:rPr>
          <w:rFonts w:ascii="Georgia" w:hAnsi="Georgia" w:cs="Tahoma"/>
          <w:sz w:val="22"/>
          <w:szCs w:val="22"/>
        </w:rPr>
        <w:t>da</w:t>
      </w:r>
      <w:r w:rsidRPr="00F75A72">
        <w:rPr>
          <w:rFonts w:ascii="Georgia" w:hAnsi="Georgia" w:cs="Tahoma"/>
          <w:spacing w:val="-16"/>
          <w:sz w:val="22"/>
          <w:szCs w:val="22"/>
        </w:rPr>
        <w:t xml:space="preserve"> </w:t>
      </w:r>
      <w:r w:rsidRPr="00F75A72">
        <w:rPr>
          <w:rFonts w:ascii="Georgia" w:hAnsi="Georgia" w:cs="Tahoma"/>
          <w:sz w:val="22"/>
          <w:szCs w:val="22"/>
        </w:rPr>
        <w:t>Lei</w:t>
      </w:r>
      <w:r w:rsidRPr="00F75A72">
        <w:rPr>
          <w:rFonts w:ascii="Georgia" w:hAnsi="Georgia" w:cs="Tahoma"/>
          <w:spacing w:val="-17"/>
          <w:sz w:val="22"/>
          <w:szCs w:val="22"/>
        </w:rPr>
        <w:t xml:space="preserve"> </w:t>
      </w:r>
      <w:r w:rsidRPr="00F75A72">
        <w:rPr>
          <w:rFonts w:ascii="Georgia" w:hAnsi="Georgia" w:cs="Tahoma"/>
          <w:sz w:val="22"/>
          <w:szCs w:val="22"/>
        </w:rPr>
        <w:t>das</w:t>
      </w:r>
      <w:r w:rsidRPr="00F75A72">
        <w:rPr>
          <w:rFonts w:ascii="Georgia" w:hAnsi="Georgia" w:cs="Tahoma"/>
          <w:spacing w:val="-18"/>
          <w:sz w:val="22"/>
          <w:szCs w:val="22"/>
        </w:rPr>
        <w:t xml:space="preserve"> </w:t>
      </w:r>
      <w:r w:rsidRPr="00F75A72">
        <w:rPr>
          <w:rFonts w:ascii="Georgia" w:hAnsi="Georgia" w:cs="Tahoma"/>
          <w:sz w:val="22"/>
          <w:szCs w:val="22"/>
        </w:rPr>
        <w:t>Sociedades</w:t>
      </w:r>
      <w:r w:rsidRPr="00F75A72">
        <w:rPr>
          <w:rFonts w:ascii="Georgia" w:hAnsi="Georgia" w:cs="Tahoma"/>
          <w:spacing w:val="-17"/>
          <w:sz w:val="22"/>
          <w:szCs w:val="22"/>
        </w:rPr>
        <w:t xml:space="preserve"> </w:t>
      </w:r>
      <w:r w:rsidRPr="00F75A72">
        <w:rPr>
          <w:rFonts w:ascii="Georgia" w:hAnsi="Georgia" w:cs="Tahoma"/>
          <w:sz w:val="22"/>
          <w:szCs w:val="22"/>
        </w:rPr>
        <w:t>por</w:t>
      </w:r>
      <w:r w:rsidRPr="00F75A72">
        <w:rPr>
          <w:rFonts w:ascii="Georgia" w:hAnsi="Georgia" w:cs="Tahoma"/>
          <w:spacing w:val="-18"/>
          <w:sz w:val="22"/>
          <w:szCs w:val="22"/>
        </w:rPr>
        <w:t xml:space="preserve"> </w:t>
      </w:r>
      <w:r w:rsidRPr="00F75A72">
        <w:rPr>
          <w:rFonts w:ascii="Georgia" w:hAnsi="Georgia" w:cs="Tahoma"/>
          <w:sz w:val="22"/>
          <w:szCs w:val="22"/>
        </w:rPr>
        <w:t>Ações</w:t>
      </w:r>
      <w:r w:rsidRPr="00F75A72">
        <w:rPr>
          <w:rFonts w:ascii="Georgia" w:hAnsi="Georgia" w:cs="Tahoma"/>
          <w:spacing w:val="-16"/>
          <w:sz w:val="22"/>
          <w:szCs w:val="22"/>
        </w:rPr>
        <w:t xml:space="preserve"> </w:t>
      </w:r>
      <w:r w:rsidRPr="00F75A72">
        <w:rPr>
          <w:rFonts w:ascii="Georgia" w:hAnsi="Georgia" w:cs="Tahoma"/>
          <w:sz w:val="22"/>
          <w:szCs w:val="22"/>
        </w:rPr>
        <w:t>e</w:t>
      </w:r>
      <w:r w:rsidRPr="00F75A72">
        <w:rPr>
          <w:rFonts w:ascii="Georgia" w:hAnsi="Georgia" w:cs="Tahoma"/>
          <w:spacing w:val="-16"/>
          <w:sz w:val="22"/>
          <w:szCs w:val="22"/>
        </w:rPr>
        <w:t xml:space="preserve"> </w:t>
      </w:r>
      <w:r w:rsidRPr="00F75A72">
        <w:rPr>
          <w:rFonts w:ascii="Georgia" w:hAnsi="Georgia" w:cs="Tahoma"/>
          <w:sz w:val="22"/>
          <w:szCs w:val="22"/>
        </w:rPr>
        <w:t>do</w:t>
      </w:r>
      <w:r w:rsidRPr="00F75A72">
        <w:rPr>
          <w:rFonts w:ascii="Georgia" w:hAnsi="Georgia" w:cs="Tahoma"/>
          <w:spacing w:val="-19"/>
          <w:sz w:val="22"/>
          <w:szCs w:val="22"/>
        </w:rPr>
        <w:t xml:space="preserve"> </w:t>
      </w:r>
      <w:r w:rsidRPr="00F75A72">
        <w:rPr>
          <w:rFonts w:ascii="Georgia" w:hAnsi="Georgia" w:cs="Tahoma"/>
          <w:sz w:val="22"/>
          <w:szCs w:val="22"/>
        </w:rPr>
        <w:t>artigo</w:t>
      </w:r>
      <w:r w:rsidRPr="00F75A72">
        <w:rPr>
          <w:rFonts w:ascii="Georgia" w:hAnsi="Georgia" w:cs="Tahoma"/>
          <w:spacing w:val="-16"/>
          <w:sz w:val="22"/>
          <w:szCs w:val="22"/>
        </w:rPr>
        <w:t xml:space="preserve"> </w:t>
      </w:r>
      <w:r w:rsidRPr="00F75A72">
        <w:rPr>
          <w:rFonts w:ascii="Georgia" w:hAnsi="Georgia" w:cs="Tahoma"/>
          <w:sz w:val="22"/>
          <w:szCs w:val="22"/>
        </w:rPr>
        <w:t>15</w:t>
      </w:r>
      <w:r w:rsidRPr="00F75A72">
        <w:rPr>
          <w:rFonts w:ascii="Georgia" w:hAnsi="Georgia" w:cs="Tahoma"/>
          <w:spacing w:val="-17"/>
          <w:sz w:val="22"/>
          <w:szCs w:val="22"/>
        </w:rPr>
        <w:t xml:space="preserve"> </w:t>
      </w:r>
      <w:r w:rsidRPr="00F75A72">
        <w:rPr>
          <w:rFonts w:ascii="Georgia" w:hAnsi="Georgia" w:cs="Tahoma"/>
          <w:sz w:val="22"/>
          <w:szCs w:val="22"/>
        </w:rPr>
        <w:t>da</w:t>
      </w:r>
      <w:r w:rsidRPr="00F75A72">
        <w:rPr>
          <w:rFonts w:ascii="Georgia" w:hAnsi="Georgia" w:cs="Tahoma"/>
          <w:spacing w:val="-17"/>
          <w:sz w:val="22"/>
          <w:szCs w:val="22"/>
        </w:rPr>
        <w:t xml:space="preserve"> </w:t>
      </w:r>
      <w:r w:rsidRPr="00F75A72">
        <w:rPr>
          <w:rFonts w:ascii="Georgia" w:hAnsi="Georgia" w:cs="Tahoma"/>
          <w:sz w:val="22"/>
          <w:szCs w:val="22"/>
        </w:rPr>
        <w:t>Resolução CVM 17,</w:t>
      </w:r>
      <w:r w:rsidRPr="00F75A72">
        <w:rPr>
          <w:rFonts w:ascii="Georgia" w:hAnsi="Georgia" w:cs="Tahoma"/>
          <w:spacing w:val="-7"/>
          <w:sz w:val="22"/>
          <w:szCs w:val="22"/>
        </w:rPr>
        <w:t xml:space="preserve"> </w:t>
      </w:r>
      <w:r w:rsidRPr="00F75A72">
        <w:rPr>
          <w:rFonts w:ascii="Georgia" w:hAnsi="Georgia" w:cs="Tahoma"/>
          <w:sz w:val="22"/>
          <w:szCs w:val="22"/>
        </w:rPr>
        <w:t>o</w:t>
      </w:r>
      <w:r w:rsidRPr="00F75A72">
        <w:rPr>
          <w:rFonts w:ascii="Georgia" w:hAnsi="Georgia" w:cs="Tahoma"/>
          <w:spacing w:val="-9"/>
          <w:sz w:val="22"/>
          <w:szCs w:val="22"/>
        </w:rPr>
        <w:t xml:space="preserve"> </w:t>
      </w:r>
      <w:r w:rsidRPr="00F75A72">
        <w:rPr>
          <w:rFonts w:ascii="Georgia" w:hAnsi="Georgia" w:cs="Tahoma"/>
          <w:sz w:val="22"/>
          <w:szCs w:val="22"/>
        </w:rPr>
        <w:t>qual</w:t>
      </w:r>
      <w:r w:rsidRPr="00F75A72">
        <w:rPr>
          <w:rFonts w:ascii="Georgia" w:hAnsi="Georgia" w:cs="Tahoma"/>
          <w:spacing w:val="-7"/>
          <w:sz w:val="22"/>
          <w:szCs w:val="22"/>
        </w:rPr>
        <w:t xml:space="preserve"> </w:t>
      </w:r>
      <w:r w:rsidRPr="00F75A72">
        <w:rPr>
          <w:rFonts w:ascii="Georgia" w:hAnsi="Georgia" w:cs="Tahoma"/>
          <w:sz w:val="22"/>
          <w:szCs w:val="22"/>
        </w:rPr>
        <w:t>deverá</w:t>
      </w:r>
      <w:r w:rsidRPr="00F75A72">
        <w:rPr>
          <w:rFonts w:ascii="Georgia" w:hAnsi="Georgia" w:cs="Tahoma"/>
          <w:spacing w:val="-10"/>
          <w:sz w:val="22"/>
          <w:szCs w:val="22"/>
        </w:rPr>
        <w:t xml:space="preserve"> </w:t>
      </w:r>
      <w:r w:rsidRPr="00F75A72">
        <w:rPr>
          <w:rFonts w:ascii="Georgia" w:hAnsi="Georgia" w:cs="Tahoma"/>
          <w:sz w:val="22"/>
          <w:szCs w:val="22"/>
        </w:rPr>
        <w:t>conter, ao menos, as informações previstas em referido artigo;</w:t>
      </w:r>
      <w:bookmarkEnd w:id="251"/>
    </w:p>
    <w:p w14:paraId="717AAE19"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0A75DFA2" w14:textId="77777777" w:rsidR="00E65091" w:rsidRPr="00F75A72" w:rsidRDefault="00E65091" w:rsidP="00B823FA">
      <w:pPr>
        <w:pStyle w:val="PargrafodaLista"/>
        <w:numPr>
          <w:ilvl w:val="0"/>
          <w:numId w:val="15"/>
        </w:numPr>
        <w:spacing w:after="0" w:line="320" w:lineRule="exact"/>
        <w:ind w:left="0" w:firstLine="0"/>
        <w:jc w:val="both"/>
        <w:rPr>
          <w:rFonts w:ascii="Georgia" w:hAnsi="Georgia" w:cs="Tahoma"/>
          <w:sz w:val="22"/>
          <w:szCs w:val="22"/>
        </w:rPr>
      </w:pPr>
      <w:bookmarkStart w:id="252" w:name="_Ref508121307"/>
      <w:r w:rsidRPr="00F75A72">
        <w:rPr>
          <w:rFonts w:ascii="Georgia" w:hAnsi="Georgia" w:cs="Tahoma"/>
          <w:sz w:val="22"/>
          <w:szCs w:val="22"/>
        </w:rPr>
        <w:t>disponibilizar</w:t>
      </w:r>
      <w:r w:rsidRPr="00F75A72">
        <w:rPr>
          <w:rFonts w:ascii="Georgia" w:hAnsi="Georgia" w:cs="Tahoma"/>
          <w:spacing w:val="-8"/>
          <w:sz w:val="22"/>
          <w:szCs w:val="22"/>
        </w:rPr>
        <w:t xml:space="preserve"> </w:t>
      </w:r>
      <w:r w:rsidRPr="00F75A72">
        <w:rPr>
          <w:rFonts w:ascii="Georgia" w:hAnsi="Georgia" w:cs="Tahoma"/>
          <w:sz w:val="22"/>
          <w:szCs w:val="22"/>
        </w:rPr>
        <w:t>o</w:t>
      </w:r>
      <w:r w:rsidRPr="00F75A72">
        <w:rPr>
          <w:rFonts w:ascii="Georgia" w:hAnsi="Georgia" w:cs="Tahoma"/>
          <w:spacing w:val="-7"/>
          <w:sz w:val="22"/>
          <w:szCs w:val="22"/>
        </w:rPr>
        <w:t xml:space="preserve"> </w:t>
      </w:r>
      <w:r w:rsidRPr="00F75A72">
        <w:rPr>
          <w:rFonts w:ascii="Georgia" w:hAnsi="Georgia" w:cs="Tahoma"/>
          <w:sz w:val="22"/>
          <w:szCs w:val="22"/>
        </w:rPr>
        <w:t>relatório</w:t>
      </w:r>
      <w:r w:rsidRPr="00F75A72">
        <w:rPr>
          <w:rFonts w:ascii="Georgia" w:hAnsi="Georgia" w:cs="Tahoma"/>
          <w:spacing w:val="-6"/>
          <w:sz w:val="22"/>
          <w:szCs w:val="22"/>
        </w:rPr>
        <w:t xml:space="preserve"> </w:t>
      </w:r>
      <w:r w:rsidRPr="00F75A72">
        <w:rPr>
          <w:rFonts w:ascii="Georgia" w:hAnsi="Georgia" w:cs="Tahoma"/>
          <w:sz w:val="22"/>
          <w:szCs w:val="22"/>
        </w:rPr>
        <w:t>de</w:t>
      </w:r>
      <w:r w:rsidRPr="00F75A72">
        <w:rPr>
          <w:rFonts w:ascii="Georgia" w:hAnsi="Georgia" w:cs="Tahoma"/>
          <w:spacing w:val="-8"/>
          <w:sz w:val="22"/>
          <w:szCs w:val="22"/>
        </w:rPr>
        <w:t xml:space="preserve"> </w:t>
      </w:r>
      <w:r w:rsidRPr="00F75A72">
        <w:rPr>
          <w:rFonts w:ascii="Georgia" w:hAnsi="Georgia" w:cs="Tahoma"/>
          <w:sz w:val="22"/>
          <w:szCs w:val="22"/>
        </w:rPr>
        <w:t>que</w:t>
      </w:r>
      <w:r w:rsidRPr="00F75A72">
        <w:rPr>
          <w:rFonts w:ascii="Georgia" w:hAnsi="Georgia" w:cs="Tahoma"/>
          <w:spacing w:val="-7"/>
          <w:sz w:val="22"/>
          <w:szCs w:val="22"/>
        </w:rPr>
        <w:t xml:space="preserve"> </w:t>
      </w:r>
      <w:r w:rsidRPr="00F75A72">
        <w:rPr>
          <w:rFonts w:ascii="Georgia" w:hAnsi="Georgia" w:cs="Tahoma"/>
          <w:sz w:val="22"/>
          <w:szCs w:val="22"/>
        </w:rPr>
        <w:t>trata</w:t>
      </w:r>
      <w:r w:rsidRPr="00F75A72">
        <w:rPr>
          <w:rFonts w:ascii="Georgia" w:hAnsi="Georgia" w:cs="Tahoma"/>
          <w:spacing w:val="-7"/>
          <w:sz w:val="22"/>
          <w:szCs w:val="22"/>
        </w:rPr>
        <w:t xml:space="preserve"> </w:t>
      </w:r>
      <w:r w:rsidRPr="00F75A72">
        <w:rPr>
          <w:rFonts w:ascii="Georgia" w:hAnsi="Georgia" w:cs="Tahoma"/>
          <w:sz w:val="22"/>
          <w:szCs w:val="22"/>
        </w:rPr>
        <w:t>a</w:t>
      </w:r>
      <w:r w:rsidRPr="00F75A72">
        <w:rPr>
          <w:rFonts w:ascii="Georgia" w:hAnsi="Georgia" w:cs="Tahoma"/>
          <w:spacing w:val="-8"/>
          <w:sz w:val="22"/>
          <w:szCs w:val="22"/>
        </w:rPr>
        <w:t xml:space="preserve"> </w:t>
      </w:r>
      <w:r w:rsidRPr="00F75A72">
        <w:rPr>
          <w:rFonts w:ascii="Georgia" w:hAnsi="Georgia" w:cs="Tahoma"/>
          <w:sz w:val="22"/>
          <w:szCs w:val="22"/>
        </w:rPr>
        <w:t>alínea</w:t>
      </w:r>
      <w:r w:rsidRPr="00F75A72">
        <w:rPr>
          <w:rFonts w:ascii="Georgia" w:hAnsi="Georgia" w:cs="Tahoma"/>
          <w:spacing w:val="-4"/>
          <w:sz w:val="22"/>
          <w:szCs w:val="22"/>
        </w:rPr>
        <w:t xml:space="preserve"> </w:t>
      </w:r>
      <w:r w:rsidRPr="00F75A72">
        <w:rPr>
          <w:rFonts w:ascii="Georgia" w:hAnsi="Georgia" w:cs="Tahoma"/>
          <w:sz w:val="22"/>
          <w:szCs w:val="22"/>
        </w:rPr>
        <w:t>(k)</w:t>
      </w:r>
      <w:r w:rsidRPr="00F75A72">
        <w:rPr>
          <w:rFonts w:ascii="Georgia" w:hAnsi="Georgia" w:cs="Tahoma"/>
          <w:spacing w:val="-7"/>
          <w:sz w:val="22"/>
          <w:szCs w:val="22"/>
        </w:rPr>
        <w:t xml:space="preserve"> acima </w:t>
      </w:r>
      <w:r w:rsidRPr="00F75A72">
        <w:rPr>
          <w:rFonts w:ascii="Georgia" w:hAnsi="Georgia" w:cs="Tahoma"/>
          <w:sz w:val="22"/>
          <w:szCs w:val="22"/>
        </w:rPr>
        <w:t>em</w:t>
      </w:r>
      <w:r w:rsidRPr="00F75A72">
        <w:rPr>
          <w:rFonts w:ascii="Georgia" w:hAnsi="Georgia" w:cs="Tahoma"/>
          <w:spacing w:val="-7"/>
          <w:sz w:val="22"/>
          <w:szCs w:val="22"/>
        </w:rPr>
        <w:t xml:space="preserve"> </w:t>
      </w:r>
      <w:r w:rsidRPr="00F75A72">
        <w:rPr>
          <w:rFonts w:ascii="Georgia" w:hAnsi="Georgia" w:cs="Tahoma"/>
          <w:sz w:val="22"/>
          <w:szCs w:val="22"/>
        </w:rPr>
        <w:t>sua</w:t>
      </w:r>
      <w:r w:rsidRPr="00F75A72">
        <w:rPr>
          <w:rFonts w:ascii="Georgia" w:hAnsi="Georgia" w:cs="Tahoma"/>
          <w:spacing w:val="-8"/>
          <w:sz w:val="22"/>
          <w:szCs w:val="22"/>
        </w:rPr>
        <w:t xml:space="preserve"> </w:t>
      </w:r>
      <w:r w:rsidRPr="00F75A72">
        <w:rPr>
          <w:rFonts w:ascii="Georgia" w:hAnsi="Georgia" w:cs="Tahoma"/>
          <w:sz w:val="22"/>
          <w:szCs w:val="22"/>
        </w:rPr>
        <w:t>página</w:t>
      </w:r>
      <w:r w:rsidRPr="00F75A72">
        <w:rPr>
          <w:rFonts w:ascii="Georgia" w:hAnsi="Georgia" w:cs="Tahoma"/>
          <w:spacing w:val="-7"/>
          <w:sz w:val="22"/>
          <w:szCs w:val="22"/>
        </w:rPr>
        <w:t xml:space="preserve"> </w:t>
      </w:r>
      <w:r w:rsidRPr="00F75A72">
        <w:rPr>
          <w:rFonts w:ascii="Georgia" w:hAnsi="Georgia" w:cs="Tahoma"/>
          <w:sz w:val="22"/>
          <w:szCs w:val="22"/>
        </w:rPr>
        <w:t>na</w:t>
      </w:r>
      <w:r w:rsidRPr="00F75A72">
        <w:rPr>
          <w:rFonts w:ascii="Georgia" w:hAnsi="Georgia" w:cs="Tahoma"/>
          <w:spacing w:val="-8"/>
          <w:sz w:val="22"/>
          <w:szCs w:val="22"/>
        </w:rPr>
        <w:t xml:space="preserve"> </w:t>
      </w:r>
      <w:r w:rsidRPr="00F75A72">
        <w:rPr>
          <w:rFonts w:ascii="Georgia" w:hAnsi="Georgia" w:cs="Tahoma"/>
          <w:sz w:val="22"/>
          <w:szCs w:val="22"/>
        </w:rPr>
        <w:t>rede</w:t>
      </w:r>
      <w:r w:rsidRPr="00F75A72">
        <w:rPr>
          <w:rFonts w:ascii="Georgia" w:hAnsi="Georgia" w:cs="Tahoma"/>
          <w:spacing w:val="-7"/>
          <w:sz w:val="22"/>
          <w:szCs w:val="22"/>
        </w:rPr>
        <w:t xml:space="preserve"> </w:t>
      </w:r>
      <w:r w:rsidRPr="00F75A72">
        <w:rPr>
          <w:rFonts w:ascii="Georgia" w:hAnsi="Georgia" w:cs="Tahoma"/>
          <w:sz w:val="22"/>
          <w:szCs w:val="22"/>
        </w:rPr>
        <w:t>mundial</w:t>
      </w:r>
      <w:r w:rsidRPr="00F75A72">
        <w:rPr>
          <w:rFonts w:ascii="Georgia" w:hAnsi="Georgia" w:cs="Tahoma"/>
          <w:spacing w:val="-8"/>
          <w:sz w:val="22"/>
          <w:szCs w:val="22"/>
        </w:rPr>
        <w:t xml:space="preserve"> </w:t>
      </w:r>
      <w:r w:rsidRPr="00F75A72">
        <w:rPr>
          <w:rFonts w:ascii="Georgia" w:hAnsi="Georgia" w:cs="Tahoma"/>
          <w:sz w:val="22"/>
          <w:szCs w:val="22"/>
        </w:rPr>
        <w:t>de computadores, no prazo máximo de 4 (quatro) meses a contar do encerramento do exercício social da Emissora;</w:t>
      </w:r>
      <w:bookmarkEnd w:id="252"/>
    </w:p>
    <w:p w14:paraId="671108B7"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13883D88" w14:textId="77777777" w:rsidR="00E65091" w:rsidRPr="00F75A72" w:rsidRDefault="00E65091" w:rsidP="00B823FA">
      <w:pPr>
        <w:pStyle w:val="PargrafodaLista"/>
        <w:numPr>
          <w:ilvl w:val="0"/>
          <w:numId w:val="15"/>
        </w:numPr>
        <w:spacing w:after="0" w:line="320" w:lineRule="exact"/>
        <w:ind w:left="0" w:firstLine="0"/>
        <w:jc w:val="both"/>
        <w:rPr>
          <w:rFonts w:ascii="Georgia" w:hAnsi="Georgia" w:cs="Tahoma"/>
          <w:sz w:val="22"/>
          <w:szCs w:val="22"/>
        </w:rPr>
      </w:pPr>
      <w:r w:rsidRPr="00F75A72">
        <w:rPr>
          <w:rFonts w:ascii="Georgia" w:hAnsi="Georgia" w:cs="Tahoma"/>
          <w:sz w:val="22"/>
          <w:szCs w:val="22"/>
        </w:rPr>
        <w:t>fiscalizar</w:t>
      </w:r>
      <w:r w:rsidRPr="00F75A72">
        <w:rPr>
          <w:rFonts w:ascii="Georgia" w:hAnsi="Georgia" w:cs="Tahoma"/>
          <w:spacing w:val="-22"/>
          <w:sz w:val="22"/>
          <w:szCs w:val="22"/>
        </w:rPr>
        <w:t xml:space="preserve"> </w:t>
      </w:r>
      <w:r w:rsidRPr="00F75A72">
        <w:rPr>
          <w:rFonts w:ascii="Georgia" w:hAnsi="Georgia" w:cs="Tahoma"/>
          <w:sz w:val="22"/>
          <w:szCs w:val="22"/>
        </w:rPr>
        <w:t>o</w:t>
      </w:r>
      <w:r w:rsidRPr="00F75A72">
        <w:rPr>
          <w:rFonts w:ascii="Georgia" w:hAnsi="Georgia" w:cs="Tahoma"/>
          <w:spacing w:val="-22"/>
          <w:sz w:val="22"/>
          <w:szCs w:val="22"/>
        </w:rPr>
        <w:t xml:space="preserve"> </w:t>
      </w:r>
      <w:r w:rsidRPr="00F75A72">
        <w:rPr>
          <w:rFonts w:ascii="Georgia" w:hAnsi="Georgia" w:cs="Tahoma"/>
          <w:sz w:val="22"/>
          <w:szCs w:val="22"/>
        </w:rPr>
        <w:t>cumprimento</w:t>
      </w:r>
      <w:r w:rsidRPr="00F75A72">
        <w:rPr>
          <w:rFonts w:ascii="Georgia" w:hAnsi="Georgia" w:cs="Tahoma"/>
          <w:spacing w:val="-23"/>
          <w:sz w:val="22"/>
          <w:szCs w:val="22"/>
        </w:rPr>
        <w:t xml:space="preserve"> </w:t>
      </w:r>
      <w:r w:rsidRPr="00F75A72">
        <w:rPr>
          <w:rFonts w:ascii="Georgia" w:hAnsi="Georgia" w:cs="Tahoma"/>
          <w:sz w:val="22"/>
          <w:szCs w:val="22"/>
        </w:rPr>
        <w:t>das</w:t>
      </w:r>
      <w:r w:rsidRPr="00F75A72">
        <w:rPr>
          <w:rFonts w:ascii="Georgia" w:hAnsi="Georgia" w:cs="Tahoma"/>
          <w:spacing w:val="-21"/>
          <w:sz w:val="22"/>
          <w:szCs w:val="22"/>
        </w:rPr>
        <w:t xml:space="preserve"> </w:t>
      </w:r>
      <w:r w:rsidRPr="00F75A72">
        <w:rPr>
          <w:rFonts w:ascii="Georgia" w:hAnsi="Georgia" w:cs="Tahoma"/>
          <w:sz w:val="22"/>
          <w:szCs w:val="22"/>
        </w:rPr>
        <w:t>cláusulas</w:t>
      </w:r>
      <w:r w:rsidRPr="00F75A72">
        <w:rPr>
          <w:rFonts w:ascii="Georgia" w:hAnsi="Georgia" w:cs="Tahoma"/>
          <w:spacing w:val="-22"/>
          <w:sz w:val="22"/>
          <w:szCs w:val="22"/>
        </w:rPr>
        <w:t xml:space="preserve"> </w:t>
      </w:r>
      <w:r w:rsidRPr="00F75A72">
        <w:rPr>
          <w:rFonts w:ascii="Georgia" w:hAnsi="Georgia" w:cs="Tahoma"/>
          <w:sz w:val="22"/>
          <w:szCs w:val="22"/>
        </w:rPr>
        <w:t>e</w:t>
      </w:r>
      <w:r w:rsidRPr="00F75A72">
        <w:rPr>
          <w:rFonts w:ascii="Georgia" w:hAnsi="Georgia" w:cs="Tahoma"/>
          <w:spacing w:val="-22"/>
          <w:sz w:val="22"/>
          <w:szCs w:val="22"/>
        </w:rPr>
        <w:t xml:space="preserve"> </w:t>
      </w:r>
      <w:r w:rsidRPr="00F75A72">
        <w:rPr>
          <w:rFonts w:ascii="Georgia" w:hAnsi="Georgia" w:cs="Tahoma"/>
          <w:sz w:val="22"/>
          <w:szCs w:val="22"/>
        </w:rPr>
        <w:t>itens</w:t>
      </w:r>
      <w:r w:rsidRPr="00F75A72">
        <w:rPr>
          <w:rFonts w:ascii="Georgia" w:hAnsi="Georgia" w:cs="Tahoma"/>
          <w:spacing w:val="-23"/>
          <w:sz w:val="22"/>
          <w:szCs w:val="22"/>
        </w:rPr>
        <w:t xml:space="preserve"> </w:t>
      </w:r>
      <w:r w:rsidRPr="00F75A72">
        <w:rPr>
          <w:rFonts w:ascii="Georgia" w:hAnsi="Georgia" w:cs="Tahoma"/>
          <w:sz w:val="22"/>
          <w:szCs w:val="22"/>
        </w:rPr>
        <w:t>constantes</w:t>
      </w:r>
      <w:r w:rsidRPr="00F75A72">
        <w:rPr>
          <w:rFonts w:ascii="Georgia" w:hAnsi="Georgia" w:cs="Tahoma"/>
          <w:spacing w:val="-22"/>
          <w:sz w:val="22"/>
          <w:szCs w:val="22"/>
        </w:rPr>
        <w:t xml:space="preserve"> </w:t>
      </w:r>
      <w:r w:rsidRPr="00F75A72">
        <w:rPr>
          <w:rFonts w:ascii="Georgia" w:hAnsi="Georgia" w:cs="Tahoma"/>
          <w:sz w:val="22"/>
          <w:szCs w:val="22"/>
        </w:rPr>
        <w:t>desta</w:t>
      </w:r>
      <w:r w:rsidRPr="00F75A72">
        <w:rPr>
          <w:rFonts w:ascii="Georgia" w:hAnsi="Georgia" w:cs="Tahoma"/>
          <w:spacing w:val="-21"/>
          <w:sz w:val="22"/>
          <w:szCs w:val="22"/>
        </w:rPr>
        <w:t xml:space="preserve"> </w:t>
      </w:r>
      <w:r w:rsidRPr="00F75A72">
        <w:rPr>
          <w:rFonts w:ascii="Georgia" w:hAnsi="Georgia" w:cs="Tahoma"/>
          <w:sz w:val="22"/>
          <w:szCs w:val="22"/>
        </w:rPr>
        <w:t>Escritura</w:t>
      </w:r>
      <w:r w:rsidRPr="00F75A72">
        <w:rPr>
          <w:rFonts w:ascii="Georgia" w:hAnsi="Georgia" w:cs="Tahoma"/>
          <w:spacing w:val="-20"/>
          <w:sz w:val="22"/>
          <w:szCs w:val="22"/>
        </w:rPr>
        <w:t xml:space="preserve"> </w:t>
      </w:r>
      <w:r w:rsidRPr="00F75A72">
        <w:rPr>
          <w:rFonts w:ascii="Georgia" w:hAnsi="Georgia" w:cs="Tahoma"/>
          <w:sz w:val="22"/>
          <w:szCs w:val="22"/>
        </w:rPr>
        <w:t>de</w:t>
      </w:r>
      <w:r w:rsidRPr="00F75A72">
        <w:rPr>
          <w:rFonts w:ascii="Georgia" w:hAnsi="Georgia" w:cs="Tahoma"/>
          <w:spacing w:val="-21"/>
          <w:sz w:val="22"/>
          <w:szCs w:val="22"/>
        </w:rPr>
        <w:t xml:space="preserve"> </w:t>
      </w:r>
      <w:r w:rsidRPr="00F75A72">
        <w:rPr>
          <w:rFonts w:ascii="Georgia" w:hAnsi="Georgia" w:cs="Tahoma"/>
          <w:sz w:val="22"/>
          <w:szCs w:val="22"/>
        </w:rPr>
        <w:t>Emissão, especialmente</w:t>
      </w:r>
      <w:r w:rsidRPr="00F75A72">
        <w:rPr>
          <w:rFonts w:ascii="Georgia" w:hAnsi="Georgia" w:cs="Tahoma"/>
          <w:spacing w:val="-9"/>
          <w:sz w:val="22"/>
          <w:szCs w:val="22"/>
        </w:rPr>
        <w:t xml:space="preserve"> </w:t>
      </w:r>
      <w:r w:rsidRPr="00F75A72">
        <w:rPr>
          <w:rFonts w:ascii="Georgia" w:hAnsi="Georgia" w:cs="Tahoma"/>
          <w:sz w:val="22"/>
          <w:szCs w:val="22"/>
        </w:rPr>
        <w:t>daquelas</w:t>
      </w:r>
      <w:r w:rsidRPr="00F75A72">
        <w:rPr>
          <w:rFonts w:ascii="Georgia" w:hAnsi="Georgia" w:cs="Tahoma"/>
          <w:spacing w:val="-11"/>
          <w:sz w:val="22"/>
          <w:szCs w:val="22"/>
        </w:rPr>
        <w:t xml:space="preserve"> </w:t>
      </w:r>
      <w:r w:rsidRPr="00F75A72">
        <w:rPr>
          <w:rFonts w:ascii="Georgia" w:hAnsi="Georgia" w:cs="Tahoma"/>
          <w:sz w:val="22"/>
          <w:szCs w:val="22"/>
        </w:rPr>
        <w:t>que</w:t>
      </w:r>
      <w:r w:rsidRPr="00F75A72">
        <w:rPr>
          <w:rFonts w:ascii="Georgia" w:hAnsi="Georgia" w:cs="Tahoma"/>
          <w:spacing w:val="-9"/>
          <w:sz w:val="22"/>
          <w:szCs w:val="22"/>
        </w:rPr>
        <w:t xml:space="preserve"> </w:t>
      </w:r>
      <w:r w:rsidRPr="00F75A72">
        <w:rPr>
          <w:rFonts w:ascii="Georgia" w:hAnsi="Georgia" w:cs="Tahoma"/>
          <w:sz w:val="22"/>
          <w:szCs w:val="22"/>
        </w:rPr>
        <w:t>impõem</w:t>
      </w:r>
      <w:r w:rsidRPr="00F75A72">
        <w:rPr>
          <w:rFonts w:ascii="Georgia" w:hAnsi="Georgia" w:cs="Tahoma"/>
          <w:spacing w:val="-8"/>
          <w:sz w:val="22"/>
          <w:szCs w:val="22"/>
        </w:rPr>
        <w:t xml:space="preserve"> </w:t>
      </w:r>
      <w:r w:rsidRPr="00F75A72">
        <w:rPr>
          <w:rFonts w:ascii="Georgia" w:hAnsi="Georgia" w:cs="Tahoma"/>
          <w:sz w:val="22"/>
          <w:szCs w:val="22"/>
        </w:rPr>
        <w:t>obrigações</w:t>
      </w:r>
      <w:r w:rsidRPr="00F75A72">
        <w:rPr>
          <w:rFonts w:ascii="Georgia" w:hAnsi="Georgia" w:cs="Tahoma"/>
          <w:spacing w:val="-11"/>
          <w:sz w:val="22"/>
          <w:szCs w:val="22"/>
        </w:rPr>
        <w:t xml:space="preserve"> </w:t>
      </w:r>
      <w:r w:rsidRPr="00F75A72">
        <w:rPr>
          <w:rFonts w:ascii="Georgia" w:hAnsi="Georgia" w:cs="Tahoma"/>
          <w:sz w:val="22"/>
          <w:szCs w:val="22"/>
        </w:rPr>
        <w:t>de</w:t>
      </w:r>
      <w:r w:rsidRPr="00F75A72">
        <w:rPr>
          <w:rFonts w:ascii="Georgia" w:hAnsi="Georgia" w:cs="Tahoma"/>
          <w:spacing w:val="-9"/>
          <w:sz w:val="22"/>
          <w:szCs w:val="22"/>
        </w:rPr>
        <w:t xml:space="preserve"> </w:t>
      </w:r>
      <w:r w:rsidRPr="00F75A72">
        <w:rPr>
          <w:rFonts w:ascii="Georgia" w:hAnsi="Georgia" w:cs="Tahoma"/>
          <w:sz w:val="22"/>
          <w:szCs w:val="22"/>
        </w:rPr>
        <w:t>fazer</w:t>
      </w:r>
      <w:r w:rsidRPr="00F75A72">
        <w:rPr>
          <w:rFonts w:ascii="Georgia" w:hAnsi="Georgia" w:cs="Tahoma"/>
          <w:spacing w:val="-9"/>
          <w:sz w:val="22"/>
          <w:szCs w:val="22"/>
        </w:rPr>
        <w:t xml:space="preserve"> </w:t>
      </w:r>
      <w:r w:rsidRPr="00F75A72">
        <w:rPr>
          <w:rFonts w:ascii="Georgia" w:hAnsi="Georgia" w:cs="Tahoma"/>
          <w:sz w:val="22"/>
          <w:szCs w:val="22"/>
        </w:rPr>
        <w:t>e</w:t>
      </w:r>
      <w:r w:rsidRPr="00F75A72">
        <w:rPr>
          <w:rFonts w:ascii="Georgia" w:hAnsi="Georgia" w:cs="Tahoma"/>
          <w:spacing w:val="-9"/>
          <w:sz w:val="22"/>
          <w:szCs w:val="22"/>
        </w:rPr>
        <w:t xml:space="preserve"> </w:t>
      </w:r>
      <w:r w:rsidRPr="00F75A72">
        <w:rPr>
          <w:rFonts w:ascii="Georgia" w:hAnsi="Georgia" w:cs="Tahoma"/>
          <w:sz w:val="22"/>
          <w:szCs w:val="22"/>
        </w:rPr>
        <w:t>de</w:t>
      </w:r>
      <w:r w:rsidRPr="00F75A72">
        <w:rPr>
          <w:rFonts w:ascii="Georgia" w:hAnsi="Georgia" w:cs="Tahoma"/>
          <w:spacing w:val="-9"/>
          <w:sz w:val="22"/>
          <w:szCs w:val="22"/>
        </w:rPr>
        <w:t xml:space="preserve"> </w:t>
      </w:r>
      <w:r w:rsidRPr="00F75A72">
        <w:rPr>
          <w:rFonts w:ascii="Georgia" w:hAnsi="Georgia" w:cs="Tahoma"/>
          <w:sz w:val="22"/>
          <w:szCs w:val="22"/>
        </w:rPr>
        <w:t>não</w:t>
      </w:r>
      <w:r w:rsidRPr="00F75A72">
        <w:rPr>
          <w:rFonts w:ascii="Georgia" w:hAnsi="Georgia" w:cs="Tahoma"/>
          <w:spacing w:val="-9"/>
          <w:sz w:val="22"/>
          <w:szCs w:val="22"/>
        </w:rPr>
        <w:t xml:space="preserve"> </w:t>
      </w:r>
      <w:r w:rsidRPr="00F75A72">
        <w:rPr>
          <w:rFonts w:ascii="Georgia" w:hAnsi="Georgia" w:cs="Tahoma"/>
          <w:sz w:val="22"/>
          <w:szCs w:val="22"/>
        </w:rPr>
        <w:t>fazer;</w:t>
      </w:r>
    </w:p>
    <w:p w14:paraId="6CAD5735"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50F76D10" w14:textId="77777777" w:rsidR="00E65091" w:rsidRPr="00F75A72" w:rsidRDefault="00E65091" w:rsidP="00B823FA">
      <w:pPr>
        <w:pStyle w:val="PargrafodaLista"/>
        <w:numPr>
          <w:ilvl w:val="0"/>
          <w:numId w:val="15"/>
        </w:numPr>
        <w:spacing w:after="0" w:line="320" w:lineRule="exact"/>
        <w:ind w:left="0" w:firstLine="0"/>
        <w:jc w:val="both"/>
        <w:rPr>
          <w:rFonts w:ascii="Georgia" w:hAnsi="Georgia" w:cs="Tahoma"/>
          <w:sz w:val="22"/>
          <w:szCs w:val="22"/>
        </w:rPr>
      </w:pPr>
      <w:r w:rsidRPr="00F75A72">
        <w:rPr>
          <w:rFonts w:ascii="Georgia" w:hAnsi="Georgia" w:cs="Tahoma"/>
          <w:sz w:val="22"/>
          <w:szCs w:val="22"/>
        </w:rPr>
        <w:t>solicitar, quando considerar necessário e às expensas da Emissora, auditoria externa da Emissora, sendo certo que enquanto a Emissora estiver adimplente com as suas obrigações assumidas nesta Escritura de Emissão, quaisquer despesas incorridas nos termos deste item que superem o valor de R$15.000,00 (quinze mil reais), devem ser previamente aprovadas pela Emissora;</w:t>
      </w:r>
    </w:p>
    <w:p w14:paraId="3F1FCC5D"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41EFE58D" w14:textId="77777777" w:rsidR="00E65091" w:rsidRPr="00F75A72" w:rsidRDefault="00E65091" w:rsidP="00B823FA">
      <w:pPr>
        <w:pStyle w:val="PargrafodaLista"/>
        <w:numPr>
          <w:ilvl w:val="0"/>
          <w:numId w:val="15"/>
        </w:numPr>
        <w:spacing w:after="0" w:line="320" w:lineRule="exact"/>
        <w:ind w:left="0" w:firstLine="0"/>
        <w:jc w:val="both"/>
        <w:rPr>
          <w:rFonts w:ascii="Georgia" w:hAnsi="Georgia" w:cs="Tahoma"/>
          <w:sz w:val="22"/>
          <w:szCs w:val="22"/>
        </w:rPr>
      </w:pPr>
      <w:r w:rsidRPr="00F75A72">
        <w:rPr>
          <w:rFonts w:ascii="Georgia" w:hAnsi="Georgia" w:cs="Tahoma"/>
          <w:sz w:val="22"/>
          <w:szCs w:val="22"/>
        </w:rPr>
        <w:t>comparecer</w:t>
      </w:r>
      <w:r w:rsidRPr="00F75A72">
        <w:rPr>
          <w:rFonts w:ascii="Georgia" w:hAnsi="Georgia" w:cs="Tahoma"/>
          <w:spacing w:val="-24"/>
          <w:sz w:val="22"/>
          <w:szCs w:val="22"/>
        </w:rPr>
        <w:t xml:space="preserve"> </w:t>
      </w:r>
      <w:r w:rsidRPr="00F75A72">
        <w:rPr>
          <w:rFonts w:ascii="Georgia" w:hAnsi="Georgia" w:cs="Tahoma"/>
          <w:sz w:val="22"/>
          <w:szCs w:val="22"/>
        </w:rPr>
        <w:t>à</w:t>
      </w:r>
      <w:r w:rsidRPr="00F75A72">
        <w:rPr>
          <w:rFonts w:ascii="Georgia" w:hAnsi="Georgia" w:cs="Tahoma"/>
          <w:spacing w:val="-23"/>
          <w:sz w:val="22"/>
          <w:szCs w:val="22"/>
        </w:rPr>
        <w:t xml:space="preserve"> </w:t>
      </w:r>
      <w:r w:rsidRPr="00F75A72">
        <w:rPr>
          <w:rFonts w:ascii="Georgia" w:hAnsi="Georgia" w:cs="Tahoma"/>
          <w:sz w:val="22"/>
          <w:szCs w:val="22"/>
        </w:rPr>
        <w:t>Assembleia</w:t>
      </w:r>
      <w:r w:rsidRPr="00F75A72">
        <w:rPr>
          <w:rFonts w:ascii="Georgia" w:hAnsi="Georgia" w:cs="Tahoma"/>
          <w:spacing w:val="-24"/>
          <w:sz w:val="22"/>
          <w:szCs w:val="22"/>
        </w:rPr>
        <w:t xml:space="preserve"> </w:t>
      </w:r>
      <w:r w:rsidRPr="00F75A72">
        <w:rPr>
          <w:rFonts w:ascii="Georgia" w:hAnsi="Georgia" w:cs="Tahoma"/>
          <w:sz w:val="22"/>
          <w:szCs w:val="22"/>
        </w:rPr>
        <w:t>Geral</w:t>
      </w:r>
      <w:r w:rsidRPr="00F75A72">
        <w:rPr>
          <w:rFonts w:ascii="Georgia" w:hAnsi="Georgia" w:cs="Tahoma"/>
          <w:spacing w:val="-22"/>
          <w:sz w:val="22"/>
          <w:szCs w:val="22"/>
        </w:rPr>
        <w:t xml:space="preserve"> </w:t>
      </w:r>
      <w:r w:rsidRPr="00F75A72">
        <w:rPr>
          <w:rFonts w:ascii="Georgia" w:hAnsi="Georgia" w:cs="Tahoma"/>
          <w:sz w:val="22"/>
          <w:szCs w:val="22"/>
        </w:rPr>
        <w:t>de</w:t>
      </w:r>
      <w:r w:rsidRPr="00F75A72">
        <w:rPr>
          <w:rFonts w:ascii="Georgia" w:hAnsi="Georgia" w:cs="Tahoma"/>
          <w:spacing w:val="-23"/>
          <w:sz w:val="22"/>
          <w:szCs w:val="22"/>
        </w:rPr>
        <w:t xml:space="preserve"> </w:t>
      </w:r>
      <w:r w:rsidRPr="00F75A72">
        <w:rPr>
          <w:rFonts w:ascii="Georgia" w:hAnsi="Georgia" w:cs="Tahoma"/>
          <w:sz w:val="22"/>
          <w:szCs w:val="22"/>
        </w:rPr>
        <w:t>Debenturistas</w:t>
      </w:r>
      <w:r w:rsidRPr="00F75A72">
        <w:rPr>
          <w:rFonts w:ascii="Georgia" w:hAnsi="Georgia" w:cs="Tahoma"/>
          <w:spacing w:val="-23"/>
          <w:sz w:val="22"/>
          <w:szCs w:val="22"/>
        </w:rPr>
        <w:t xml:space="preserve"> </w:t>
      </w:r>
      <w:r w:rsidRPr="00F75A72">
        <w:rPr>
          <w:rFonts w:ascii="Georgia" w:hAnsi="Georgia" w:cs="Tahoma"/>
          <w:sz w:val="22"/>
          <w:szCs w:val="22"/>
        </w:rPr>
        <w:t>a</w:t>
      </w:r>
      <w:r w:rsidRPr="00F75A72">
        <w:rPr>
          <w:rFonts w:ascii="Georgia" w:hAnsi="Georgia" w:cs="Tahoma"/>
          <w:spacing w:val="-23"/>
          <w:sz w:val="22"/>
          <w:szCs w:val="22"/>
        </w:rPr>
        <w:t xml:space="preserve"> </w:t>
      </w:r>
      <w:r w:rsidRPr="00F75A72">
        <w:rPr>
          <w:rFonts w:ascii="Georgia" w:hAnsi="Georgia" w:cs="Tahoma"/>
          <w:sz w:val="22"/>
          <w:szCs w:val="22"/>
        </w:rPr>
        <w:t>fim</w:t>
      </w:r>
      <w:r w:rsidRPr="00F75A72">
        <w:rPr>
          <w:rFonts w:ascii="Georgia" w:hAnsi="Georgia" w:cs="Tahoma"/>
          <w:spacing w:val="-23"/>
          <w:sz w:val="22"/>
          <w:szCs w:val="22"/>
        </w:rPr>
        <w:t xml:space="preserve"> </w:t>
      </w:r>
      <w:r w:rsidRPr="00F75A72">
        <w:rPr>
          <w:rFonts w:ascii="Georgia" w:hAnsi="Georgia" w:cs="Tahoma"/>
          <w:sz w:val="22"/>
          <w:szCs w:val="22"/>
        </w:rPr>
        <w:t>de</w:t>
      </w:r>
      <w:r w:rsidRPr="00F75A72">
        <w:rPr>
          <w:rFonts w:ascii="Georgia" w:hAnsi="Georgia" w:cs="Tahoma"/>
          <w:spacing w:val="-23"/>
          <w:sz w:val="22"/>
          <w:szCs w:val="22"/>
        </w:rPr>
        <w:t xml:space="preserve"> </w:t>
      </w:r>
      <w:r w:rsidRPr="00F75A72">
        <w:rPr>
          <w:rFonts w:ascii="Georgia" w:hAnsi="Georgia" w:cs="Tahoma"/>
          <w:sz w:val="22"/>
          <w:szCs w:val="22"/>
        </w:rPr>
        <w:t>prestar</w:t>
      </w:r>
      <w:r w:rsidRPr="00F75A72">
        <w:rPr>
          <w:rFonts w:ascii="Georgia" w:hAnsi="Georgia" w:cs="Tahoma"/>
          <w:spacing w:val="-23"/>
          <w:sz w:val="22"/>
          <w:szCs w:val="22"/>
        </w:rPr>
        <w:t xml:space="preserve"> </w:t>
      </w:r>
      <w:r w:rsidRPr="00F75A72">
        <w:rPr>
          <w:rFonts w:ascii="Georgia" w:hAnsi="Georgia" w:cs="Tahoma"/>
          <w:sz w:val="22"/>
          <w:szCs w:val="22"/>
        </w:rPr>
        <w:t>as</w:t>
      </w:r>
      <w:r w:rsidRPr="00F75A72">
        <w:rPr>
          <w:rFonts w:ascii="Georgia" w:hAnsi="Georgia" w:cs="Tahoma"/>
          <w:spacing w:val="-24"/>
          <w:sz w:val="22"/>
          <w:szCs w:val="22"/>
        </w:rPr>
        <w:t xml:space="preserve"> </w:t>
      </w:r>
      <w:r w:rsidRPr="00F75A72">
        <w:rPr>
          <w:rFonts w:ascii="Georgia" w:hAnsi="Georgia" w:cs="Tahoma"/>
          <w:sz w:val="22"/>
          <w:szCs w:val="22"/>
        </w:rPr>
        <w:t>informações</w:t>
      </w:r>
      <w:r w:rsidRPr="00F75A72">
        <w:rPr>
          <w:rFonts w:ascii="Georgia" w:hAnsi="Georgia" w:cs="Tahoma"/>
          <w:spacing w:val="-24"/>
          <w:sz w:val="22"/>
          <w:szCs w:val="22"/>
        </w:rPr>
        <w:t xml:space="preserve"> </w:t>
      </w:r>
      <w:r w:rsidRPr="00F75A72">
        <w:rPr>
          <w:rFonts w:ascii="Georgia" w:hAnsi="Georgia" w:cs="Tahoma"/>
          <w:sz w:val="22"/>
          <w:szCs w:val="22"/>
        </w:rPr>
        <w:t>que lhe</w:t>
      </w:r>
      <w:r w:rsidRPr="00F75A72">
        <w:rPr>
          <w:rFonts w:ascii="Georgia" w:hAnsi="Georgia" w:cs="Tahoma"/>
          <w:spacing w:val="-16"/>
          <w:sz w:val="22"/>
          <w:szCs w:val="22"/>
        </w:rPr>
        <w:t xml:space="preserve"> </w:t>
      </w:r>
      <w:r w:rsidRPr="00F75A72">
        <w:rPr>
          <w:rFonts w:ascii="Georgia" w:hAnsi="Georgia" w:cs="Tahoma"/>
          <w:sz w:val="22"/>
          <w:szCs w:val="22"/>
        </w:rPr>
        <w:t>forem</w:t>
      </w:r>
      <w:r w:rsidRPr="00F75A72">
        <w:rPr>
          <w:rFonts w:ascii="Georgia" w:hAnsi="Georgia" w:cs="Tahoma"/>
          <w:spacing w:val="-16"/>
          <w:sz w:val="22"/>
          <w:szCs w:val="22"/>
        </w:rPr>
        <w:t xml:space="preserve"> </w:t>
      </w:r>
      <w:r w:rsidRPr="00F75A72">
        <w:rPr>
          <w:rFonts w:ascii="Georgia" w:hAnsi="Georgia" w:cs="Tahoma"/>
          <w:sz w:val="22"/>
          <w:szCs w:val="22"/>
        </w:rPr>
        <w:t>solicitadas,</w:t>
      </w:r>
      <w:r w:rsidRPr="00F75A72">
        <w:rPr>
          <w:rFonts w:ascii="Georgia" w:hAnsi="Georgia" w:cs="Tahoma"/>
          <w:spacing w:val="-15"/>
          <w:sz w:val="22"/>
          <w:szCs w:val="22"/>
        </w:rPr>
        <w:t xml:space="preserve"> </w:t>
      </w:r>
      <w:r w:rsidRPr="00F75A72">
        <w:rPr>
          <w:rFonts w:ascii="Georgia" w:hAnsi="Georgia" w:cs="Tahoma"/>
          <w:sz w:val="22"/>
          <w:szCs w:val="22"/>
        </w:rPr>
        <w:t>bem</w:t>
      </w:r>
      <w:r w:rsidRPr="00F75A72">
        <w:rPr>
          <w:rFonts w:ascii="Georgia" w:hAnsi="Georgia" w:cs="Tahoma"/>
          <w:spacing w:val="-16"/>
          <w:sz w:val="22"/>
          <w:szCs w:val="22"/>
        </w:rPr>
        <w:t xml:space="preserve"> </w:t>
      </w:r>
      <w:r w:rsidRPr="00F75A72">
        <w:rPr>
          <w:rFonts w:ascii="Georgia" w:hAnsi="Georgia" w:cs="Tahoma"/>
          <w:sz w:val="22"/>
          <w:szCs w:val="22"/>
        </w:rPr>
        <w:t>como</w:t>
      </w:r>
      <w:r w:rsidRPr="00F75A72">
        <w:rPr>
          <w:rFonts w:ascii="Georgia" w:hAnsi="Georgia" w:cs="Tahoma"/>
          <w:spacing w:val="-16"/>
          <w:sz w:val="22"/>
          <w:szCs w:val="22"/>
        </w:rPr>
        <w:t xml:space="preserve"> </w:t>
      </w:r>
      <w:r w:rsidRPr="00F75A72">
        <w:rPr>
          <w:rFonts w:ascii="Georgia" w:hAnsi="Georgia" w:cs="Tahoma"/>
          <w:sz w:val="22"/>
          <w:szCs w:val="22"/>
        </w:rPr>
        <w:t>convocar,</w:t>
      </w:r>
      <w:r w:rsidRPr="00F75A72">
        <w:rPr>
          <w:rFonts w:ascii="Georgia" w:hAnsi="Georgia" w:cs="Tahoma"/>
          <w:spacing w:val="-16"/>
          <w:sz w:val="22"/>
          <w:szCs w:val="22"/>
        </w:rPr>
        <w:t xml:space="preserve"> </w:t>
      </w:r>
      <w:r w:rsidRPr="00F75A72">
        <w:rPr>
          <w:rFonts w:ascii="Georgia" w:hAnsi="Georgia" w:cs="Tahoma"/>
          <w:sz w:val="22"/>
          <w:szCs w:val="22"/>
        </w:rPr>
        <w:t>quando</w:t>
      </w:r>
      <w:r w:rsidRPr="00F75A72">
        <w:rPr>
          <w:rFonts w:ascii="Georgia" w:hAnsi="Georgia" w:cs="Tahoma"/>
          <w:spacing w:val="-16"/>
          <w:sz w:val="22"/>
          <w:szCs w:val="22"/>
        </w:rPr>
        <w:t xml:space="preserve"> </w:t>
      </w:r>
      <w:r w:rsidRPr="00F75A72">
        <w:rPr>
          <w:rFonts w:ascii="Georgia" w:hAnsi="Georgia" w:cs="Tahoma"/>
          <w:sz w:val="22"/>
          <w:szCs w:val="22"/>
        </w:rPr>
        <w:t>necessário,</w:t>
      </w:r>
      <w:r w:rsidRPr="00F75A72">
        <w:rPr>
          <w:rFonts w:ascii="Georgia" w:hAnsi="Georgia" w:cs="Tahoma"/>
          <w:spacing w:val="-16"/>
          <w:sz w:val="22"/>
          <w:szCs w:val="22"/>
        </w:rPr>
        <w:t xml:space="preserve"> </w:t>
      </w:r>
      <w:r w:rsidRPr="00F75A72">
        <w:rPr>
          <w:rFonts w:ascii="Georgia" w:hAnsi="Georgia" w:cs="Tahoma"/>
          <w:sz w:val="22"/>
          <w:szCs w:val="22"/>
        </w:rPr>
        <w:t>Assembleia</w:t>
      </w:r>
      <w:r w:rsidRPr="00F75A72">
        <w:rPr>
          <w:rFonts w:ascii="Georgia" w:hAnsi="Georgia" w:cs="Tahoma"/>
          <w:spacing w:val="-14"/>
          <w:sz w:val="22"/>
          <w:szCs w:val="22"/>
        </w:rPr>
        <w:t xml:space="preserve"> </w:t>
      </w:r>
      <w:r w:rsidRPr="00F75A72">
        <w:rPr>
          <w:rFonts w:ascii="Georgia" w:hAnsi="Georgia" w:cs="Tahoma"/>
          <w:sz w:val="22"/>
          <w:szCs w:val="22"/>
        </w:rPr>
        <w:t>Geral</w:t>
      </w:r>
      <w:r w:rsidRPr="00F75A72">
        <w:rPr>
          <w:rFonts w:ascii="Georgia" w:hAnsi="Georgia" w:cs="Tahoma"/>
          <w:spacing w:val="-15"/>
          <w:sz w:val="22"/>
          <w:szCs w:val="22"/>
        </w:rPr>
        <w:t xml:space="preserve"> </w:t>
      </w:r>
      <w:r w:rsidRPr="00F75A72">
        <w:rPr>
          <w:rFonts w:ascii="Georgia" w:hAnsi="Georgia" w:cs="Tahoma"/>
          <w:sz w:val="22"/>
          <w:szCs w:val="22"/>
        </w:rPr>
        <w:t>de Debenturistas nos termos da presente Escritura de</w:t>
      </w:r>
      <w:r w:rsidRPr="00F75A72">
        <w:rPr>
          <w:rFonts w:ascii="Georgia" w:hAnsi="Georgia" w:cs="Tahoma"/>
          <w:spacing w:val="-25"/>
          <w:sz w:val="22"/>
          <w:szCs w:val="22"/>
        </w:rPr>
        <w:t xml:space="preserve"> </w:t>
      </w:r>
      <w:r w:rsidRPr="00F75A72">
        <w:rPr>
          <w:rFonts w:ascii="Georgia" w:hAnsi="Georgia" w:cs="Tahoma"/>
          <w:sz w:val="22"/>
          <w:szCs w:val="22"/>
        </w:rPr>
        <w:t>Emissão;</w:t>
      </w:r>
    </w:p>
    <w:p w14:paraId="2B461CEE"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3BD08D9C" w14:textId="77777777" w:rsidR="00E65091" w:rsidRPr="00F75A72" w:rsidRDefault="00E65091" w:rsidP="00B823FA">
      <w:pPr>
        <w:pStyle w:val="PargrafodaLista"/>
        <w:numPr>
          <w:ilvl w:val="0"/>
          <w:numId w:val="15"/>
        </w:numPr>
        <w:spacing w:after="0" w:line="320" w:lineRule="exact"/>
        <w:ind w:left="0" w:firstLine="0"/>
        <w:jc w:val="both"/>
        <w:rPr>
          <w:rFonts w:ascii="Georgia" w:hAnsi="Georgia" w:cs="Tahoma"/>
          <w:sz w:val="22"/>
          <w:szCs w:val="22"/>
        </w:rPr>
      </w:pPr>
      <w:r w:rsidRPr="00F75A72">
        <w:rPr>
          <w:rFonts w:ascii="Georgia" w:hAnsi="Georgia" w:cs="Tahoma"/>
          <w:sz w:val="22"/>
          <w:szCs w:val="22"/>
        </w:rPr>
        <w:t>manter</w:t>
      </w:r>
      <w:r w:rsidRPr="00F75A72">
        <w:rPr>
          <w:rFonts w:ascii="Georgia" w:hAnsi="Georgia" w:cs="Tahoma"/>
          <w:spacing w:val="-18"/>
          <w:sz w:val="22"/>
          <w:szCs w:val="22"/>
        </w:rPr>
        <w:t xml:space="preserve"> </w:t>
      </w:r>
      <w:r w:rsidRPr="00F75A72">
        <w:rPr>
          <w:rFonts w:ascii="Georgia" w:hAnsi="Georgia" w:cs="Tahoma"/>
          <w:sz w:val="22"/>
          <w:szCs w:val="22"/>
        </w:rPr>
        <w:t>atualizada</w:t>
      </w:r>
      <w:r w:rsidRPr="00F75A72">
        <w:rPr>
          <w:rFonts w:ascii="Georgia" w:hAnsi="Georgia" w:cs="Tahoma"/>
          <w:spacing w:val="-18"/>
          <w:sz w:val="22"/>
          <w:szCs w:val="22"/>
        </w:rPr>
        <w:t xml:space="preserve"> </w:t>
      </w:r>
      <w:r w:rsidRPr="00F75A72">
        <w:rPr>
          <w:rFonts w:ascii="Georgia" w:hAnsi="Georgia" w:cs="Tahoma"/>
          <w:sz w:val="22"/>
          <w:szCs w:val="22"/>
        </w:rPr>
        <w:t>a</w:t>
      </w:r>
      <w:r w:rsidRPr="00F75A72">
        <w:rPr>
          <w:rFonts w:ascii="Georgia" w:hAnsi="Georgia" w:cs="Tahoma"/>
          <w:spacing w:val="-17"/>
          <w:sz w:val="22"/>
          <w:szCs w:val="22"/>
        </w:rPr>
        <w:t xml:space="preserve"> </w:t>
      </w:r>
      <w:r w:rsidRPr="00F75A72">
        <w:rPr>
          <w:rFonts w:ascii="Georgia" w:hAnsi="Georgia" w:cs="Tahoma"/>
          <w:sz w:val="22"/>
          <w:szCs w:val="22"/>
        </w:rPr>
        <w:t>relação</w:t>
      </w:r>
      <w:r w:rsidRPr="00F75A72">
        <w:rPr>
          <w:rFonts w:ascii="Georgia" w:hAnsi="Georgia" w:cs="Tahoma"/>
          <w:spacing w:val="-18"/>
          <w:sz w:val="22"/>
          <w:szCs w:val="22"/>
        </w:rPr>
        <w:t xml:space="preserve"> </w:t>
      </w:r>
      <w:r w:rsidRPr="00F75A72">
        <w:rPr>
          <w:rFonts w:ascii="Georgia" w:hAnsi="Georgia" w:cs="Tahoma"/>
          <w:sz w:val="22"/>
          <w:szCs w:val="22"/>
        </w:rPr>
        <w:t>dos</w:t>
      </w:r>
      <w:r w:rsidRPr="00F75A72">
        <w:rPr>
          <w:rFonts w:ascii="Georgia" w:hAnsi="Georgia" w:cs="Tahoma"/>
          <w:spacing w:val="-18"/>
          <w:sz w:val="22"/>
          <w:szCs w:val="22"/>
        </w:rPr>
        <w:t xml:space="preserve"> </w:t>
      </w:r>
      <w:r w:rsidRPr="00F75A72">
        <w:rPr>
          <w:rFonts w:ascii="Georgia" w:hAnsi="Georgia" w:cs="Tahoma"/>
          <w:sz w:val="22"/>
          <w:szCs w:val="22"/>
        </w:rPr>
        <w:t>Debenturistas</w:t>
      </w:r>
      <w:r w:rsidRPr="00F75A72">
        <w:rPr>
          <w:rFonts w:ascii="Georgia" w:hAnsi="Georgia" w:cs="Tahoma"/>
          <w:spacing w:val="-17"/>
          <w:sz w:val="22"/>
          <w:szCs w:val="22"/>
        </w:rPr>
        <w:t xml:space="preserve"> </w:t>
      </w:r>
      <w:r w:rsidRPr="00F75A72">
        <w:rPr>
          <w:rFonts w:ascii="Georgia" w:hAnsi="Georgia" w:cs="Tahoma"/>
          <w:sz w:val="22"/>
          <w:szCs w:val="22"/>
        </w:rPr>
        <w:t>e</w:t>
      </w:r>
      <w:r w:rsidRPr="00F75A72">
        <w:rPr>
          <w:rFonts w:ascii="Georgia" w:hAnsi="Georgia" w:cs="Tahoma"/>
          <w:spacing w:val="-17"/>
          <w:sz w:val="22"/>
          <w:szCs w:val="22"/>
        </w:rPr>
        <w:t xml:space="preserve"> de </w:t>
      </w:r>
      <w:r w:rsidRPr="00F75A72">
        <w:rPr>
          <w:rFonts w:ascii="Georgia" w:hAnsi="Georgia" w:cs="Tahoma"/>
          <w:sz w:val="22"/>
          <w:szCs w:val="22"/>
        </w:rPr>
        <w:t>seus</w:t>
      </w:r>
      <w:r w:rsidRPr="00F75A72">
        <w:rPr>
          <w:rFonts w:ascii="Georgia" w:hAnsi="Georgia" w:cs="Tahoma"/>
          <w:spacing w:val="-17"/>
          <w:sz w:val="22"/>
          <w:szCs w:val="22"/>
        </w:rPr>
        <w:t xml:space="preserve"> </w:t>
      </w:r>
      <w:r w:rsidRPr="00F75A72">
        <w:rPr>
          <w:rFonts w:ascii="Georgia" w:hAnsi="Georgia" w:cs="Tahoma"/>
          <w:sz w:val="22"/>
          <w:szCs w:val="22"/>
        </w:rPr>
        <w:t>endereços,</w:t>
      </w:r>
      <w:r w:rsidRPr="00F75A72">
        <w:rPr>
          <w:rFonts w:ascii="Georgia" w:hAnsi="Georgia" w:cs="Tahoma"/>
          <w:spacing w:val="-18"/>
          <w:sz w:val="22"/>
          <w:szCs w:val="22"/>
        </w:rPr>
        <w:t xml:space="preserve"> </w:t>
      </w:r>
      <w:r w:rsidRPr="00F75A72">
        <w:rPr>
          <w:rFonts w:ascii="Georgia" w:hAnsi="Georgia" w:cs="Tahoma"/>
          <w:sz w:val="22"/>
          <w:szCs w:val="22"/>
        </w:rPr>
        <w:t>mediante,</w:t>
      </w:r>
      <w:r w:rsidRPr="00F75A72">
        <w:rPr>
          <w:rFonts w:ascii="Georgia" w:hAnsi="Georgia" w:cs="Tahoma"/>
          <w:spacing w:val="-17"/>
          <w:sz w:val="22"/>
          <w:szCs w:val="22"/>
        </w:rPr>
        <w:t xml:space="preserve"> </w:t>
      </w:r>
      <w:r w:rsidRPr="00F75A72">
        <w:rPr>
          <w:rFonts w:ascii="Georgia" w:hAnsi="Georgia" w:cs="Tahoma"/>
          <w:sz w:val="22"/>
          <w:szCs w:val="22"/>
        </w:rPr>
        <w:t>inclusive, gestões junto à Emissora, ao Escriturador, o Agente de Liquidação e a B3, sendo que, para fins de atendimento ao disposto nesta alínea, a Emissora e os Debenturistas, mediante subscrição, integralização ou aquisição das Debêntures, expressamente</w:t>
      </w:r>
      <w:r w:rsidRPr="00F75A72">
        <w:rPr>
          <w:rFonts w:ascii="Georgia" w:hAnsi="Georgia" w:cs="Tahoma"/>
          <w:spacing w:val="-21"/>
          <w:sz w:val="22"/>
          <w:szCs w:val="22"/>
        </w:rPr>
        <w:t xml:space="preserve"> </w:t>
      </w:r>
      <w:r w:rsidRPr="00F75A72">
        <w:rPr>
          <w:rFonts w:ascii="Georgia" w:hAnsi="Georgia" w:cs="Tahoma"/>
          <w:sz w:val="22"/>
          <w:szCs w:val="22"/>
        </w:rPr>
        <w:t>autorizam,</w:t>
      </w:r>
      <w:r w:rsidRPr="00F75A72">
        <w:rPr>
          <w:rFonts w:ascii="Georgia" w:hAnsi="Georgia" w:cs="Tahoma"/>
          <w:spacing w:val="-23"/>
          <w:sz w:val="22"/>
          <w:szCs w:val="22"/>
        </w:rPr>
        <w:t xml:space="preserve"> </w:t>
      </w:r>
      <w:r w:rsidRPr="00F75A72">
        <w:rPr>
          <w:rFonts w:ascii="Georgia" w:hAnsi="Georgia" w:cs="Tahoma"/>
          <w:sz w:val="22"/>
          <w:szCs w:val="22"/>
        </w:rPr>
        <w:t>desde</w:t>
      </w:r>
      <w:r w:rsidRPr="00F75A72">
        <w:rPr>
          <w:rFonts w:ascii="Georgia" w:hAnsi="Georgia" w:cs="Tahoma"/>
          <w:spacing w:val="-21"/>
          <w:sz w:val="22"/>
          <w:szCs w:val="22"/>
        </w:rPr>
        <w:t xml:space="preserve"> </w:t>
      </w:r>
      <w:r w:rsidRPr="00F75A72">
        <w:rPr>
          <w:rFonts w:ascii="Georgia" w:hAnsi="Georgia" w:cs="Tahoma"/>
          <w:sz w:val="22"/>
          <w:szCs w:val="22"/>
        </w:rPr>
        <w:t>já,</w:t>
      </w:r>
      <w:r w:rsidRPr="00F75A72">
        <w:rPr>
          <w:rFonts w:ascii="Georgia" w:hAnsi="Georgia" w:cs="Tahoma"/>
          <w:spacing w:val="-21"/>
          <w:sz w:val="22"/>
          <w:szCs w:val="22"/>
        </w:rPr>
        <w:t xml:space="preserve"> </w:t>
      </w:r>
      <w:r w:rsidRPr="00F75A72">
        <w:rPr>
          <w:rFonts w:ascii="Georgia" w:hAnsi="Georgia" w:cs="Tahoma"/>
          <w:sz w:val="22"/>
          <w:szCs w:val="22"/>
        </w:rPr>
        <w:t>o Agente de Liquidação,</w:t>
      </w:r>
      <w:r w:rsidRPr="00F75A72">
        <w:rPr>
          <w:rFonts w:ascii="Georgia" w:hAnsi="Georgia" w:cs="Tahoma"/>
          <w:spacing w:val="-21"/>
          <w:sz w:val="22"/>
          <w:szCs w:val="22"/>
        </w:rPr>
        <w:t xml:space="preserve"> </w:t>
      </w:r>
      <w:r w:rsidRPr="00F75A72">
        <w:rPr>
          <w:rFonts w:ascii="Georgia" w:hAnsi="Georgia" w:cs="Tahoma"/>
          <w:sz w:val="22"/>
          <w:szCs w:val="22"/>
        </w:rPr>
        <w:t>o</w:t>
      </w:r>
      <w:r w:rsidRPr="00F75A72">
        <w:rPr>
          <w:rFonts w:ascii="Georgia" w:hAnsi="Georgia" w:cs="Tahoma"/>
          <w:spacing w:val="-22"/>
          <w:sz w:val="22"/>
          <w:szCs w:val="22"/>
        </w:rPr>
        <w:t xml:space="preserve"> </w:t>
      </w:r>
      <w:r w:rsidRPr="00F75A72">
        <w:rPr>
          <w:rFonts w:ascii="Georgia" w:hAnsi="Georgia" w:cs="Tahoma"/>
          <w:sz w:val="22"/>
          <w:szCs w:val="22"/>
        </w:rPr>
        <w:t>Escriturador</w:t>
      </w:r>
      <w:r w:rsidRPr="00F75A72">
        <w:rPr>
          <w:rFonts w:ascii="Georgia" w:hAnsi="Georgia" w:cs="Tahoma"/>
          <w:spacing w:val="-22"/>
          <w:sz w:val="22"/>
          <w:szCs w:val="22"/>
        </w:rPr>
        <w:t xml:space="preserve"> </w:t>
      </w:r>
      <w:r w:rsidRPr="00F75A72">
        <w:rPr>
          <w:rFonts w:ascii="Georgia" w:hAnsi="Georgia" w:cs="Tahoma"/>
          <w:sz w:val="22"/>
          <w:szCs w:val="22"/>
        </w:rPr>
        <w:t>e a B3 a atenderem quaisquer solicitações feitas pelo Agente Fiduciário, inclusive referente à divulgação, a qualquer momento, da posição de Debêntures, e seus respectivos</w:t>
      </w:r>
      <w:r w:rsidRPr="00F75A72">
        <w:rPr>
          <w:rFonts w:ascii="Georgia" w:hAnsi="Georgia" w:cs="Tahoma"/>
          <w:spacing w:val="-3"/>
          <w:sz w:val="22"/>
          <w:szCs w:val="22"/>
        </w:rPr>
        <w:t xml:space="preserve"> </w:t>
      </w:r>
      <w:r w:rsidRPr="00F75A72">
        <w:rPr>
          <w:rFonts w:ascii="Georgia" w:hAnsi="Georgia" w:cs="Tahoma"/>
          <w:sz w:val="22"/>
          <w:szCs w:val="22"/>
        </w:rPr>
        <w:t>Debenturistas; e</w:t>
      </w:r>
    </w:p>
    <w:p w14:paraId="4AD56786"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77F14EF3" w14:textId="77777777" w:rsidR="00E65091" w:rsidRPr="00F75A72" w:rsidRDefault="00E65091" w:rsidP="00B823FA">
      <w:pPr>
        <w:pStyle w:val="PargrafodaLista"/>
        <w:numPr>
          <w:ilvl w:val="0"/>
          <w:numId w:val="15"/>
        </w:numPr>
        <w:spacing w:after="0" w:line="320" w:lineRule="exact"/>
        <w:ind w:left="0" w:firstLine="0"/>
        <w:jc w:val="both"/>
        <w:rPr>
          <w:rFonts w:ascii="Georgia" w:hAnsi="Georgia" w:cs="Tahoma"/>
          <w:sz w:val="22"/>
          <w:szCs w:val="22"/>
        </w:rPr>
      </w:pPr>
      <w:r w:rsidRPr="00F75A72">
        <w:rPr>
          <w:rFonts w:ascii="Georgia" w:hAnsi="Georgia" w:cs="Tahoma"/>
          <w:sz w:val="22"/>
          <w:szCs w:val="22"/>
        </w:rPr>
        <w:t>comunicar</w:t>
      </w:r>
      <w:r w:rsidRPr="00F75A72">
        <w:rPr>
          <w:rFonts w:ascii="Georgia" w:hAnsi="Georgia" w:cs="Tahoma"/>
          <w:spacing w:val="-9"/>
          <w:sz w:val="22"/>
          <w:szCs w:val="22"/>
        </w:rPr>
        <w:t xml:space="preserve"> a</w:t>
      </w:r>
      <w:r w:rsidRPr="00F75A72">
        <w:rPr>
          <w:rFonts w:ascii="Georgia" w:hAnsi="Georgia" w:cs="Tahoma"/>
          <w:sz w:val="22"/>
          <w:szCs w:val="22"/>
        </w:rPr>
        <w:t>os</w:t>
      </w:r>
      <w:r w:rsidRPr="00F75A72">
        <w:rPr>
          <w:rFonts w:ascii="Georgia" w:hAnsi="Georgia" w:cs="Tahoma"/>
          <w:spacing w:val="-8"/>
          <w:sz w:val="22"/>
          <w:szCs w:val="22"/>
        </w:rPr>
        <w:t xml:space="preserve"> </w:t>
      </w:r>
      <w:r w:rsidRPr="00F75A72">
        <w:rPr>
          <w:rFonts w:ascii="Georgia" w:hAnsi="Georgia" w:cs="Tahoma"/>
          <w:sz w:val="22"/>
          <w:szCs w:val="22"/>
        </w:rPr>
        <w:t>Debenturistas</w:t>
      </w:r>
      <w:r w:rsidRPr="00F75A72">
        <w:rPr>
          <w:rFonts w:ascii="Georgia" w:hAnsi="Georgia" w:cs="Tahoma"/>
          <w:spacing w:val="-8"/>
          <w:sz w:val="22"/>
          <w:szCs w:val="22"/>
        </w:rPr>
        <w:t xml:space="preserve"> </w:t>
      </w:r>
      <w:r w:rsidRPr="00F75A72">
        <w:rPr>
          <w:rFonts w:ascii="Georgia" w:hAnsi="Georgia" w:cs="Tahoma"/>
          <w:sz w:val="22"/>
          <w:szCs w:val="22"/>
        </w:rPr>
        <w:t>a</w:t>
      </w:r>
      <w:r w:rsidRPr="00F75A72">
        <w:rPr>
          <w:rFonts w:ascii="Georgia" w:hAnsi="Georgia" w:cs="Tahoma"/>
          <w:spacing w:val="-7"/>
          <w:sz w:val="22"/>
          <w:szCs w:val="22"/>
        </w:rPr>
        <w:t xml:space="preserve"> </w:t>
      </w:r>
      <w:r w:rsidRPr="00F75A72">
        <w:rPr>
          <w:rFonts w:ascii="Georgia" w:hAnsi="Georgia" w:cs="Tahoma"/>
          <w:sz w:val="22"/>
          <w:szCs w:val="22"/>
        </w:rPr>
        <w:t>respeito</w:t>
      </w:r>
      <w:r w:rsidRPr="00F75A72">
        <w:rPr>
          <w:rFonts w:ascii="Georgia" w:hAnsi="Georgia" w:cs="Tahoma"/>
          <w:spacing w:val="-8"/>
          <w:sz w:val="22"/>
          <w:szCs w:val="22"/>
        </w:rPr>
        <w:t xml:space="preserve"> </w:t>
      </w:r>
      <w:r w:rsidRPr="00F75A72">
        <w:rPr>
          <w:rFonts w:ascii="Georgia" w:hAnsi="Georgia" w:cs="Tahoma"/>
          <w:sz w:val="22"/>
          <w:szCs w:val="22"/>
        </w:rPr>
        <w:t>de</w:t>
      </w:r>
      <w:r w:rsidRPr="00F75A72">
        <w:rPr>
          <w:rFonts w:ascii="Georgia" w:hAnsi="Georgia" w:cs="Tahoma"/>
          <w:spacing w:val="-7"/>
          <w:sz w:val="22"/>
          <w:szCs w:val="22"/>
        </w:rPr>
        <w:t xml:space="preserve"> </w:t>
      </w:r>
      <w:r w:rsidRPr="00F75A72">
        <w:rPr>
          <w:rFonts w:ascii="Georgia" w:hAnsi="Georgia" w:cs="Tahoma"/>
          <w:sz w:val="22"/>
          <w:szCs w:val="22"/>
        </w:rPr>
        <w:t>qualquer</w:t>
      </w:r>
      <w:r w:rsidRPr="00F75A72">
        <w:rPr>
          <w:rFonts w:ascii="Georgia" w:hAnsi="Georgia" w:cs="Tahoma"/>
          <w:spacing w:val="-9"/>
          <w:sz w:val="22"/>
          <w:szCs w:val="22"/>
        </w:rPr>
        <w:t xml:space="preserve"> </w:t>
      </w:r>
      <w:r w:rsidRPr="00F75A72">
        <w:rPr>
          <w:rFonts w:ascii="Georgia" w:hAnsi="Georgia" w:cs="Tahoma"/>
          <w:sz w:val="22"/>
          <w:szCs w:val="22"/>
        </w:rPr>
        <w:t>inadimplemento,</w:t>
      </w:r>
      <w:r w:rsidRPr="00F75A72">
        <w:rPr>
          <w:rFonts w:ascii="Georgia" w:hAnsi="Georgia" w:cs="Tahoma"/>
          <w:spacing w:val="-8"/>
          <w:sz w:val="22"/>
          <w:szCs w:val="22"/>
        </w:rPr>
        <w:t xml:space="preserve"> </w:t>
      </w:r>
      <w:r w:rsidRPr="00F75A72">
        <w:rPr>
          <w:rFonts w:ascii="Georgia" w:hAnsi="Georgia" w:cs="Tahoma"/>
          <w:sz w:val="22"/>
          <w:szCs w:val="22"/>
        </w:rPr>
        <w:t>pela Emissora, de obrigações financeiras assumidas nesta Escritura de Emissão, incluindo as obrigações relativas a garantias e a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w:t>
      </w:r>
      <w:r w:rsidRPr="00F75A72">
        <w:rPr>
          <w:rFonts w:ascii="Georgia" w:hAnsi="Georgia" w:cs="Tahoma"/>
          <w:spacing w:val="-20"/>
          <w:sz w:val="22"/>
          <w:szCs w:val="22"/>
        </w:rPr>
        <w:t xml:space="preserve"> </w:t>
      </w:r>
      <w:r w:rsidRPr="00F75A72">
        <w:rPr>
          <w:rFonts w:ascii="Georgia" w:hAnsi="Georgia" w:cs="Tahoma"/>
          <w:sz w:val="22"/>
          <w:szCs w:val="22"/>
        </w:rPr>
        <w:t>inadimplemento.</w:t>
      </w:r>
    </w:p>
    <w:p w14:paraId="7F6EC738" w14:textId="77777777" w:rsidR="00E65091" w:rsidRPr="00F75A72" w:rsidRDefault="00E65091" w:rsidP="00B823FA">
      <w:pPr>
        <w:pStyle w:val="PargrafodaLista"/>
        <w:spacing w:after="0" w:line="320" w:lineRule="exact"/>
        <w:rPr>
          <w:rFonts w:ascii="Georgia" w:hAnsi="Georgia" w:cs="Tahoma"/>
          <w:sz w:val="22"/>
          <w:szCs w:val="22"/>
        </w:rPr>
      </w:pPr>
    </w:p>
    <w:p w14:paraId="57DDB4CA"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rPr>
      </w:pPr>
      <w:bookmarkStart w:id="253" w:name="_Ref508121973"/>
      <w:bookmarkStart w:id="254" w:name="_Ref89995043"/>
      <w:r w:rsidRPr="00F75A72">
        <w:rPr>
          <w:rFonts w:ascii="Georgia" w:hAnsi="Georgia" w:cs="Tahoma"/>
          <w:b/>
          <w:sz w:val="22"/>
          <w:szCs w:val="22"/>
        </w:rPr>
        <w:t>Substituição</w:t>
      </w:r>
      <w:bookmarkEnd w:id="253"/>
      <w:r w:rsidRPr="00F75A72">
        <w:rPr>
          <w:rFonts w:ascii="Georgia" w:hAnsi="Georgia" w:cs="Tahoma"/>
          <w:b/>
          <w:sz w:val="22"/>
          <w:szCs w:val="22"/>
        </w:rPr>
        <w:t xml:space="preserve"> do Agente Fiduciário</w:t>
      </w:r>
      <w:bookmarkEnd w:id="254"/>
    </w:p>
    <w:p w14:paraId="6F6D968D"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5A359203" w14:textId="06F4AB0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Nas hipóteses de impedimentos temporários, renúncia, intervenção, liquidação</w:t>
      </w:r>
      <w:r w:rsidRPr="00F75A72">
        <w:rPr>
          <w:rFonts w:ascii="Georgia" w:hAnsi="Georgia" w:cs="Tahoma"/>
          <w:spacing w:val="-13"/>
          <w:sz w:val="22"/>
          <w:szCs w:val="22"/>
        </w:rPr>
        <w:t xml:space="preserve"> </w:t>
      </w:r>
      <w:r w:rsidRPr="00F75A72">
        <w:rPr>
          <w:rFonts w:ascii="Georgia" w:hAnsi="Georgia" w:cs="Tahoma"/>
          <w:sz w:val="22"/>
          <w:szCs w:val="22"/>
        </w:rPr>
        <w:t>judicial</w:t>
      </w:r>
      <w:r w:rsidRPr="00F75A72">
        <w:rPr>
          <w:rFonts w:ascii="Georgia" w:hAnsi="Georgia" w:cs="Tahoma"/>
          <w:spacing w:val="-11"/>
          <w:sz w:val="22"/>
          <w:szCs w:val="22"/>
        </w:rPr>
        <w:t xml:space="preserve"> </w:t>
      </w:r>
      <w:r w:rsidRPr="00F75A72">
        <w:rPr>
          <w:rFonts w:ascii="Georgia" w:hAnsi="Georgia" w:cs="Tahoma"/>
          <w:sz w:val="22"/>
          <w:szCs w:val="22"/>
        </w:rPr>
        <w:t>ou</w:t>
      </w:r>
      <w:r w:rsidRPr="00F75A72">
        <w:rPr>
          <w:rFonts w:ascii="Georgia" w:hAnsi="Georgia" w:cs="Tahoma"/>
          <w:spacing w:val="-13"/>
          <w:sz w:val="22"/>
          <w:szCs w:val="22"/>
        </w:rPr>
        <w:t xml:space="preserve"> </w:t>
      </w:r>
      <w:r w:rsidRPr="00F75A72">
        <w:rPr>
          <w:rFonts w:ascii="Georgia" w:hAnsi="Georgia" w:cs="Tahoma"/>
          <w:sz w:val="22"/>
          <w:szCs w:val="22"/>
        </w:rPr>
        <w:t>extrajudicial,</w:t>
      </w:r>
      <w:r w:rsidRPr="00F75A72">
        <w:rPr>
          <w:rFonts w:ascii="Georgia" w:hAnsi="Georgia" w:cs="Tahoma"/>
          <w:spacing w:val="-11"/>
          <w:sz w:val="22"/>
          <w:szCs w:val="22"/>
        </w:rPr>
        <w:t xml:space="preserve"> </w:t>
      </w:r>
      <w:r w:rsidRPr="00F75A72">
        <w:rPr>
          <w:rFonts w:ascii="Georgia" w:hAnsi="Georgia" w:cs="Tahoma"/>
          <w:sz w:val="22"/>
          <w:szCs w:val="22"/>
        </w:rPr>
        <w:t>falência,</w:t>
      </w:r>
      <w:r w:rsidRPr="00F75A72">
        <w:rPr>
          <w:rFonts w:ascii="Georgia" w:hAnsi="Georgia" w:cs="Tahoma"/>
          <w:spacing w:val="-12"/>
          <w:sz w:val="22"/>
          <w:szCs w:val="22"/>
        </w:rPr>
        <w:t xml:space="preserve"> </w:t>
      </w:r>
      <w:r w:rsidRPr="00F75A72">
        <w:rPr>
          <w:rFonts w:ascii="Georgia" w:hAnsi="Georgia" w:cs="Tahoma"/>
          <w:sz w:val="22"/>
          <w:szCs w:val="22"/>
        </w:rPr>
        <w:t>ou</w:t>
      </w:r>
      <w:r w:rsidRPr="00F75A72">
        <w:rPr>
          <w:rFonts w:ascii="Georgia" w:hAnsi="Georgia" w:cs="Tahoma"/>
          <w:spacing w:val="-12"/>
          <w:sz w:val="22"/>
          <w:szCs w:val="22"/>
        </w:rPr>
        <w:t xml:space="preserve"> </w:t>
      </w:r>
      <w:r w:rsidRPr="00F75A72">
        <w:rPr>
          <w:rFonts w:ascii="Georgia" w:hAnsi="Georgia" w:cs="Tahoma"/>
          <w:sz w:val="22"/>
          <w:szCs w:val="22"/>
        </w:rPr>
        <w:t>qualquer</w:t>
      </w:r>
      <w:r w:rsidRPr="00F75A72">
        <w:rPr>
          <w:rFonts w:ascii="Georgia" w:hAnsi="Georgia" w:cs="Tahoma"/>
          <w:spacing w:val="-13"/>
          <w:sz w:val="22"/>
          <w:szCs w:val="22"/>
        </w:rPr>
        <w:t xml:space="preserve"> </w:t>
      </w:r>
      <w:r w:rsidRPr="00F75A72">
        <w:rPr>
          <w:rFonts w:ascii="Georgia" w:hAnsi="Georgia" w:cs="Tahoma"/>
          <w:sz w:val="22"/>
          <w:szCs w:val="22"/>
        </w:rPr>
        <w:t>outro</w:t>
      </w:r>
      <w:r w:rsidRPr="00F75A72">
        <w:rPr>
          <w:rFonts w:ascii="Georgia" w:hAnsi="Georgia" w:cs="Tahoma"/>
          <w:spacing w:val="-12"/>
          <w:sz w:val="22"/>
          <w:szCs w:val="22"/>
        </w:rPr>
        <w:t xml:space="preserve"> </w:t>
      </w:r>
      <w:r w:rsidRPr="00F75A72">
        <w:rPr>
          <w:rFonts w:ascii="Georgia" w:hAnsi="Georgia" w:cs="Tahoma"/>
          <w:sz w:val="22"/>
          <w:szCs w:val="22"/>
        </w:rPr>
        <w:t>caso</w:t>
      </w:r>
      <w:r w:rsidRPr="00F75A72">
        <w:rPr>
          <w:rFonts w:ascii="Georgia" w:hAnsi="Georgia" w:cs="Tahoma"/>
          <w:spacing w:val="-11"/>
          <w:sz w:val="22"/>
          <w:szCs w:val="22"/>
        </w:rPr>
        <w:t xml:space="preserve"> </w:t>
      </w:r>
      <w:r w:rsidRPr="00F75A72">
        <w:rPr>
          <w:rFonts w:ascii="Georgia" w:hAnsi="Georgia" w:cs="Tahoma"/>
          <w:sz w:val="22"/>
          <w:szCs w:val="22"/>
        </w:rPr>
        <w:t>de</w:t>
      </w:r>
      <w:r w:rsidRPr="00F75A72">
        <w:rPr>
          <w:rFonts w:ascii="Georgia" w:hAnsi="Georgia" w:cs="Tahoma"/>
          <w:spacing w:val="-12"/>
          <w:sz w:val="22"/>
          <w:szCs w:val="22"/>
        </w:rPr>
        <w:t xml:space="preserve"> </w:t>
      </w:r>
      <w:r w:rsidRPr="00F75A72">
        <w:rPr>
          <w:rFonts w:ascii="Georgia" w:hAnsi="Georgia" w:cs="Tahoma"/>
          <w:sz w:val="22"/>
          <w:szCs w:val="22"/>
        </w:rPr>
        <w:t>vacância</w:t>
      </w:r>
      <w:r w:rsidRPr="00F75A72">
        <w:rPr>
          <w:rFonts w:ascii="Georgia" w:hAnsi="Georgia" w:cs="Tahoma"/>
          <w:spacing w:val="-11"/>
          <w:sz w:val="22"/>
          <w:szCs w:val="22"/>
        </w:rPr>
        <w:t xml:space="preserve"> </w:t>
      </w:r>
      <w:r w:rsidRPr="00F75A72">
        <w:rPr>
          <w:rFonts w:ascii="Georgia" w:hAnsi="Georgia" w:cs="Tahoma"/>
          <w:sz w:val="22"/>
          <w:szCs w:val="22"/>
        </w:rPr>
        <w:t>do</w:t>
      </w:r>
      <w:r w:rsidRPr="00F75A72">
        <w:rPr>
          <w:rFonts w:ascii="Georgia" w:hAnsi="Georgia" w:cs="Tahoma"/>
          <w:spacing w:val="-13"/>
          <w:sz w:val="22"/>
          <w:szCs w:val="22"/>
        </w:rPr>
        <w:t xml:space="preserve"> </w:t>
      </w:r>
      <w:r w:rsidRPr="00F75A72">
        <w:rPr>
          <w:rFonts w:ascii="Georgia" w:hAnsi="Georgia" w:cs="Tahoma"/>
          <w:sz w:val="22"/>
          <w:szCs w:val="22"/>
        </w:rPr>
        <w:t>Agente Fiduciário, será realizada, dentro do prazo máximo de 30 (trinta) dias contados do evento que a determinar, Assembleia Geral de Debenturistas para a escolha do novo agente fiduciário,</w:t>
      </w:r>
      <w:r w:rsidRPr="00F75A72">
        <w:rPr>
          <w:rFonts w:ascii="Georgia" w:hAnsi="Georgia" w:cs="Tahoma"/>
          <w:spacing w:val="-26"/>
          <w:sz w:val="22"/>
          <w:szCs w:val="22"/>
        </w:rPr>
        <w:t xml:space="preserve"> </w:t>
      </w:r>
      <w:r w:rsidRPr="00F75A72">
        <w:rPr>
          <w:rFonts w:ascii="Georgia" w:hAnsi="Georgia" w:cs="Tahoma"/>
          <w:sz w:val="22"/>
          <w:szCs w:val="22"/>
        </w:rPr>
        <w:t>a</w:t>
      </w:r>
      <w:r w:rsidRPr="00F75A72">
        <w:rPr>
          <w:rFonts w:ascii="Georgia" w:hAnsi="Georgia" w:cs="Tahoma"/>
          <w:spacing w:val="-24"/>
          <w:sz w:val="22"/>
          <w:szCs w:val="22"/>
        </w:rPr>
        <w:t xml:space="preserve"> </w:t>
      </w:r>
      <w:r w:rsidRPr="00F75A72">
        <w:rPr>
          <w:rFonts w:ascii="Georgia" w:hAnsi="Georgia" w:cs="Tahoma"/>
          <w:sz w:val="22"/>
          <w:szCs w:val="22"/>
        </w:rPr>
        <w:t>qual</w:t>
      </w:r>
      <w:r w:rsidRPr="00F75A72">
        <w:rPr>
          <w:rFonts w:ascii="Georgia" w:hAnsi="Georgia" w:cs="Tahoma"/>
          <w:spacing w:val="-25"/>
          <w:sz w:val="22"/>
          <w:szCs w:val="22"/>
        </w:rPr>
        <w:t xml:space="preserve"> </w:t>
      </w:r>
      <w:r w:rsidRPr="00F75A72">
        <w:rPr>
          <w:rFonts w:ascii="Georgia" w:hAnsi="Georgia" w:cs="Tahoma"/>
          <w:sz w:val="22"/>
          <w:szCs w:val="22"/>
        </w:rPr>
        <w:t>poderá</w:t>
      </w:r>
      <w:r w:rsidRPr="00F75A72">
        <w:rPr>
          <w:rFonts w:ascii="Georgia" w:hAnsi="Georgia" w:cs="Tahoma"/>
          <w:spacing w:val="-24"/>
          <w:sz w:val="22"/>
          <w:szCs w:val="22"/>
        </w:rPr>
        <w:t xml:space="preserve"> </w:t>
      </w:r>
      <w:r w:rsidRPr="00F75A72">
        <w:rPr>
          <w:rFonts w:ascii="Georgia" w:hAnsi="Georgia" w:cs="Tahoma"/>
          <w:sz w:val="22"/>
          <w:szCs w:val="22"/>
        </w:rPr>
        <w:t>ser</w:t>
      </w:r>
      <w:r w:rsidRPr="00F75A72">
        <w:rPr>
          <w:rFonts w:ascii="Georgia" w:hAnsi="Georgia" w:cs="Tahoma"/>
          <w:spacing w:val="-25"/>
          <w:sz w:val="22"/>
          <w:szCs w:val="22"/>
        </w:rPr>
        <w:t xml:space="preserve"> </w:t>
      </w:r>
      <w:r w:rsidRPr="00F75A72">
        <w:rPr>
          <w:rFonts w:ascii="Georgia" w:hAnsi="Georgia" w:cs="Tahoma"/>
          <w:sz w:val="22"/>
          <w:szCs w:val="22"/>
        </w:rPr>
        <w:t>convocada</w:t>
      </w:r>
      <w:r w:rsidRPr="00F75A72">
        <w:rPr>
          <w:rFonts w:ascii="Georgia" w:hAnsi="Georgia" w:cs="Tahoma"/>
          <w:spacing w:val="-25"/>
          <w:sz w:val="22"/>
          <w:szCs w:val="22"/>
        </w:rPr>
        <w:t xml:space="preserve"> </w:t>
      </w:r>
      <w:r w:rsidRPr="00F75A72">
        <w:rPr>
          <w:rFonts w:ascii="Georgia" w:hAnsi="Georgia" w:cs="Tahoma"/>
          <w:sz w:val="22"/>
          <w:szCs w:val="22"/>
        </w:rPr>
        <w:t>pelo</w:t>
      </w:r>
      <w:r w:rsidRPr="00F75A72">
        <w:rPr>
          <w:rFonts w:ascii="Georgia" w:hAnsi="Georgia" w:cs="Tahoma"/>
          <w:spacing w:val="-26"/>
          <w:sz w:val="22"/>
          <w:szCs w:val="22"/>
        </w:rPr>
        <w:t xml:space="preserve"> </w:t>
      </w:r>
      <w:r w:rsidRPr="00F75A72">
        <w:rPr>
          <w:rFonts w:ascii="Georgia" w:hAnsi="Georgia" w:cs="Tahoma"/>
          <w:sz w:val="22"/>
          <w:szCs w:val="22"/>
        </w:rPr>
        <w:t>próprio</w:t>
      </w:r>
      <w:r w:rsidRPr="00F75A72">
        <w:rPr>
          <w:rFonts w:ascii="Georgia" w:hAnsi="Georgia" w:cs="Tahoma"/>
          <w:spacing w:val="-25"/>
          <w:sz w:val="22"/>
          <w:szCs w:val="22"/>
        </w:rPr>
        <w:t xml:space="preserve"> </w:t>
      </w:r>
      <w:r w:rsidRPr="00F75A72">
        <w:rPr>
          <w:rFonts w:ascii="Georgia" w:hAnsi="Georgia" w:cs="Tahoma"/>
          <w:sz w:val="22"/>
          <w:szCs w:val="22"/>
        </w:rPr>
        <w:t>Agente</w:t>
      </w:r>
      <w:r w:rsidRPr="00F75A72">
        <w:rPr>
          <w:rFonts w:ascii="Georgia" w:hAnsi="Georgia" w:cs="Tahoma"/>
          <w:spacing w:val="-26"/>
          <w:sz w:val="22"/>
          <w:szCs w:val="22"/>
        </w:rPr>
        <w:t xml:space="preserve"> </w:t>
      </w:r>
      <w:r w:rsidRPr="00F75A72">
        <w:rPr>
          <w:rFonts w:ascii="Georgia" w:hAnsi="Georgia" w:cs="Tahoma"/>
          <w:sz w:val="22"/>
          <w:szCs w:val="22"/>
        </w:rPr>
        <w:t>Fiduciário</w:t>
      </w:r>
      <w:r w:rsidRPr="00F75A72">
        <w:rPr>
          <w:rFonts w:ascii="Georgia" w:hAnsi="Georgia" w:cs="Tahoma"/>
          <w:spacing w:val="-26"/>
          <w:sz w:val="22"/>
          <w:szCs w:val="22"/>
        </w:rPr>
        <w:t xml:space="preserve"> </w:t>
      </w:r>
      <w:r w:rsidRPr="00F75A72">
        <w:rPr>
          <w:rFonts w:ascii="Georgia" w:hAnsi="Georgia" w:cs="Tahoma"/>
          <w:sz w:val="22"/>
          <w:szCs w:val="22"/>
        </w:rPr>
        <w:t>a</w:t>
      </w:r>
      <w:r w:rsidRPr="00F75A72">
        <w:rPr>
          <w:rFonts w:ascii="Georgia" w:hAnsi="Georgia" w:cs="Tahoma"/>
          <w:spacing w:val="-25"/>
          <w:sz w:val="22"/>
          <w:szCs w:val="22"/>
        </w:rPr>
        <w:t xml:space="preserve"> </w:t>
      </w:r>
      <w:r w:rsidRPr="00F75A72">
        <w:rPr>
          <w:rFonts w:ascii="Georgia" w:hAnsi="Georgia" w:cs="Tahoma"/>
          <w:sz w:val="22"/>
          <w:szCs w:val="22"/>
        </w:rPr>
        <w:t>ser</w:t>
      </w:r>
      <w:r w:rsidRPr="00F75A72">
        <w:rPr>
          <w:rFonts w:ascii="Georgia" w:hAnsi="Georgia" w:cs="Tahoma"/>
          <w:spacing w:val="-26"/>
          <w:sz w:val="22"/>
          <w:szCs w:val="22"/>
        </w:rPr>
        <w:t xml:space="preserve"> </w:t>
      </w:r>
      <w:r w:rsidRPr="00F75A72">
        <w:rPr>
          <w:rFonts w:ascii="Georgia" w:hAnsi="Georgia" w:cs="Tahoma"/>
          <w:sz w:val="22"/>
          <w:szCs w:val="22"/>
        </w:rPr>
        <w:t>substituído,</w:t>
      </w:r>
      <w:r w:rsidRPr="00F75A72">
        <w:rPr>
          <w:rFonts w:ascii="Georgia" w:hAnsi="Georgia" w:cs="Tahoma"/>
          <w:spacing w:val="-24"/>
          <w:sz w:val="22"/>
          <w:szCs w:val="22"/>
        </w:rPr>
        <w:t xml:space="preserve"> </w:t>
      </w:r>
      <w:r w:rsidRPr="00F75A72">
        <w:rPr>
          <w:rFonts w:ascii="Georgia" w:hAnsi="Georgia" w:cs="Tahoma"/>
          <w:sz w:val="22"/>
          <w:szCs w:val="22"/>
        </w:rPr>
        <w:t>pela Emissora, por Debenturistas que representem 10% (dez por cento), no mínimo, das Debêntures</w:t>
      </w:r>
      <w:r w:rsidRPr="00F75A72">
        <w:rPr>
          <w:rFonts w:ascii="Georgia" w:hAnsi="Georgia" w:cs="Tahoma"/>
          <w:spacing w:val="-19"/>
          <w:sz w:val="22"/>
          <w:szCs w:val="22"/>
        </w:rPr>
        <w:t xml:space="preserve"> </w:t>
      </w:r>
      <w:r w:rsidRPr="00F75A72">
        <w:rPr>
          <w:rFonts w:ascii="Georgia" w:hAnsi="Georgia" w:cs="Tahoma"/>
          <w:sz w:val="22"/>
          <w:szCs w:val="22"/>
        </w:rPr>
        <w:t>em</w:t>
      </w:r>
      <w:r w:rsidRPr="00F75A72">
        <w:rPr>
          <w:rFonts w:ascii="Georgia" w:hAnsi="Georgia" w:cs="Tahoma"/>
          <w:spacing w:val="-17"/>
          <w:sz w:val="22"/>
          <w:szCs w:val="22"/>
        </w:rPr>
        <w:t xml:space="preserve"> </w:t>
      </w:r>
      <w:r w:rsidRPr="00F75A72">
        <w:rPr>
          <w:rFonts w:ascii="Georgia" w:hAnsi="Georgia" w:cs="Tahoma"/>
          <w:sz w:val="22"/>
          <w:szCs w:val="22"/>
        </w:rPr>
        <w:t>Circulação,</w:t>
      </w:r>
      <w:r w:rsidRPr="00F75A72">
        <w:rPr>
          <w:rFonts w:ascii="Georgia" w:hAnsi="Georgia" w:cs="Tahoma"/>
          <w:spacing w:val="-17"/>
          <w:sz w:val="22"/>
          <w:szCs w:val="22"/>
        </w:rPr>
        <w:t xml:space="preserve"> </w:t>
      </w:r>
      <w:r w:rsidRPr="00F75A72">
        <w:rPr>
          <w:rFonts w:ascii="Georgia" w:hAnsi="Georgia" w:cs="Tahoma"/>
          <w:sz w:val="22"/>
          <w:szCs w:val="22"/>
        </w:rPr>
        <w:t>ou</w:t>
      </w:r>
      <w:r w:rsidRPr="00F75A72">
        <w:rPr>
          <w:rFonts w:ascii="Georgia" w:hAnsi="Georgia" w:cs="Tahoma"/>
          <w:spacing w:val="-18"/>
          <w:sz w:val="22"/>
          <w:szCs w:val="22"/>
        </w:rPr>
        <w:t xml:space="preserve"> </w:t>
      </w:r>
      <w:r w:rsidRPr="00F75A72">
        <w:rPr>
          <w:rFonts w:ascii="Georgia" w:hAnsi="Georgia" w:cs="Tahoma"/>
          <w:sz w:val="22"/>
          <w:szCs w:val="22"/>
        </w:rPr>
        <w:t>pela</w:t>
      </w:r>
      <w:r w:rsidRPr="00F75A72">
        <w:rPr>
          <w:rFonts w:ascii="Georgia" w:hAnsi="Georgia" w:cs="Tahoma"/>
          <w:spacing w:val="-17"/>
          <w:sz w:val="22"/>
          <w:szCs w:val="22"/>
        </w:rPr>
        <w:t xml:space="preserve"> </w:t>
      </w:r>
      <w:r w:rsidRPr="00F75A72">
        <w:rPr>
          <w:rFonts w:ascii="Georgia" w:hAnsi="Georgia" w:cs="Tahoma"/>
          <w:sz w:val="22"/>
          <w:szCs w:val="22"/>
        </w:rPr>
        <w:t>CVM.</w:t>
      </w:r>
      <w:r w:rsidRPr="00F75A72">
        <w:rPr>
          <w:rFonts w:ascii="Georgia" w:hAnsi="Georgia" w:cs="Tahoma"/>
          <w:spacing w:val="-17"/>
          <w:sz w:val="22"/>
          <w:szCs w:val="22"/>
        </w:rPr>
        <w:t xml:space="preserve"> </w:t>
      </w:r>
      <w:r w:rsidRPr="00F75A72">
        <w:rPr>
          <w:rFonts w:ascii="Georgia" w:hAnsi="Georgia" w:cs="Tahoma"/>
          <w:sz w:val="22"/>
          <w:szCs w:val="22"/>
        </w:rPr>
        <w:t>Na</w:t>
      </w:r>
      <w:r w:rsidRPr="00F75A72">
        <w:rPr>
          <w:rFonts w:ascii="Georgia" w:hAnsi="Georgia" w:cs="Tahoma"/>
          <w:spacing w:val="-18"/>
          <w:sz w:val="22"/>
          <w:szCs w:val="22"/>
        </w:rPr>
        <w:t xml:space="preserve"> </w:t>
      </w:r>
      <w:r w:rsidRPr="00F75A72">
        <w:rPr>
          <w:rFonts w:ascii="Georgia" w:hAnsi="Georgia" w:cs="Tahoma"/>
          <w:sz w:val="22"/>
          <w:szCs w:val="22"/>
        </w:rPr>
        <w:t>hipótese</w:t>
      </w:r>
      <w:r w:rsidRPr="00F75A72">
        <w:rPr>
          <w:rFonts w:ascii="Georgia" w:hAnsi="Georgia" w:cs="Tahoma"/>
          <w:spacing w:val="-16"/>
          <w:sz w:val="22"/>
          <w:szCs w:val="22"/>
        </w:rPr>
        <w:t xml:space="preserve"> </w:t>
      </w:r>
      <w:r w:rsidRPr="00F75A72">
        <w:rPr>
          <w:rFonts w:ascii="Georgia" w:hAnsi="Georgia" w:cs="Tahoma"/>
          <w:sz w:val="22"/>
          <w:szCs w:val="22"/>
        </w:rPr>
        <w:t>de a</w:t>
      </w:r>
      <w:r w:rsidRPr="00F75A72">
        <w:rPr>
          <w:rFonts w:ascii="Georgia" w:hAnsi="Georgia" w:cs="Tahoma"/>
          <w:spacing w:val="-18"/>
          <w:sz w:val="22"/>
          <w:szCs w:val="22"/>
        </w:rPr>
        <w:t xml:space="preserve"> </w:t>
      </w:r>
      <w:r w:rsidRPr="00F75A72">
        <w:rPr>
          <w:rFonts w:ascii="Georgia" w:hAnsi="Georgia" w:cs="Tahoma"/>
          <w:sz w:val="22"/>
          <w:szCs w:val="22"/>
        </w:rPr>
        <w:t>convocação</w:t>
      </w:r>
      <w:r w:rsidRPr="00F75A72">
        <w:rPr>
          <w:rFonts w:ascii="Georgia" w:hAnsi="Georgia" w:cs="Tahoma"/>
          <w:spacing w:val="-17"/>
          <w:sz w:val="22"/>
          <w:szCs w:val="22"/>
        </w:rPr>
        <w:t xml:space="preserve"> </w:t>
      </w:r>
      <w:r w:rsidRPr="00F75A72">
        <w:rPr>
          <w:rFonts w:ascii="Georgia" w:hAnsi="Georgia" w:cs="Tahoma"/>
          <w:sz w:val="22"/>
          <w:szCs w:val="22"/>
        </w:rPr>
        <w:t>não</w:t>
      </w:r>
      <w:r w:rsidRPr="00F75A72">
        <w:rPr>
          <w:rFonts w:ascii="Georgia" w:hAnsi="Georgia" w:cs="Tahoma"/>
          <w:spacing w:val="-17"/>
          <w:sz w:val="22"/>
          <w:szCs w:val="22"/>
        </w:rPr>
        <w:t xml:space="preserve"> </w:t>
      </w:r>
      <w:r w:rsidRPr="00F75A72">
        <w:rPr>
          <w:rFonts w:ascii="Georgia" w:hAnsi="Georgia" w:cs="Tahoma"/>
          <w:sz w:val="22"/>
          <w:szCs w:val="22"/>
        </w:rPr>
        <w:t>ocorrer</w:t>
      </w:r>
      <w:r w:rsidRPr="00F75A72">
        <w:rPr>
          <w:rFonts w:ascii="Georgia" w:hAnsi="Georgia" w:cs="Tahoma"/>
          <w:spacing w:val="-18"/>
          <w:sz w:val="22"/>
          <w:szCs w:val="22"/>
        </w:rPr>
        <w:t xml:space="preserve"> </w:t>
      </w:r>
      <w:r w:rsidRPr="00F75A72">
        <w:rPr>
          <w:rFonts w:ascii="Georgia" w:hAnsi="Georgia" w:cs="Tahoma"/>
          <w:sz w:val="22"/>
          <w:szCs w:val="22"/>
        </w:rPr>
        <w:t>em</w:t>
      </w:r>
      <w:r w:rsidRPr="00F75A72">
        <w:rPr>
          <w:rFonts w:ascii="Georgia" w:hAnsi="Georgia" w:cs="Tahoma"/>
          <w:spacing w:val="-17"/>
          <w:sz w:val="22"/>
          <w:szCs w:val="22"/>
        </w:rPr>
        <w:t xml:space="preserve"> </w:t>
      </w:r>
      <w:r w:rsidRPr="00F75A72">
        <w:rPr>
          <w:rFonts w:ascii="Georgia" w:hAnsi="Georgia" w:cs="Tahoma"/>
          <w:sz w:val="22"/>
          <w:szCs w:val="22"/>
        </w:rPr>
        <w:t>até</w:t>
      </w:r>
      <w:r w:rsidRPr="00F75A72">
        <w:rPr>
          <w:rFonts w:ascii="Georgia" w:hAnsi="Georgia" w:cs="Tahoma"/>
          <w:spacing w:val="-12"/>
          <w:sz w:val="22"/>
          <w:szCs w:val="22"/>
        </w:rPr>
        <w:t xml:space="preserve"> </w:t>
      </w:r>
      <w:r w:rsidRPr="00F75A72">
        <w:rPr>
          <w:rFonts w:ascii="Georgia" w:hAnsi="Georgia" w:cs="Tahoma"/>
          <w:sz w:val="22"/>
          <w:szCs w:val="22"/>
        </w:rPr>
        <w:t>15 (quinze)</w:t>
      </w:r>
      <w:r w:rsidRPr="00F75A72">
        <w:rPr>
          <w:rFonts w:ascii="Georgia" w:hAnsi="Georgia" w:cs="Tahoma"/>
          <w:spacing w:val="-25"/>
          <w:sz w:val="22"/>
          <w:szCs w:val="22"/>
        </w:rPr>
        <w:t xml:space="preserve"> </w:t>
      </w:r>
      <w:r w:rsidRPr="00F75A72">
        <w:rPr>
          <w:rFonts w:ascii="Georgia" w:hAnsi="Georgia" w:cs="Tahoma"/>
          <w:sz w:val="22"/>
          <w:szCs w:val="22"/>
        </w:rPr>
        <w:t>dias</w:t>
      </w:r>
      <w:r w:rsidRPr="00F75A72">
        <w:rPr>
          <w:rFonts w:ascii="Georgia" w:hAnsi="Georgia" w:cs="Tahoma"/>
          <w:spacing w:val="-26"/>
          <w:sz w:val="22"/>
          <w:szCs w:val="22"/>
        </w:rPr>
        <w:t xml:space="preserve"> </w:t>
      </w:r>
      <w:r w:rsidRPr="00F75A72">
        <w:rPr>
          <w:rFonts w:ascii="Georgia" w:hAnsi="Georgia" w:cs="Tahoma"/>
          <w:sz w:val="22"/>
          <w:szCs w:val="22"/>
        </w:rPr>
        <w:t>antes</w:t>
      </w:r>
      <w:r w:rsidRPr="00F75A72">
        <w:rPr>
          <w:rFonts w:ascii="Georgia" w:hAnsi="Georgia" w:cs="Tahoma"/>
          <w:spacing w:val="-25"/>
          <w:sz w:val="22"/>
          <w:szCs w:val="22"/>
        </w:rPr>
        <w:t xml:space="preserve"> </w:t>
      </w:r>
      <w:r w:rsidRPr="00F75A72">
        <w:rPr>
          <w:rFonts w:ascii="Georgia" w:hAnsi="Georgia" w:cs="Tahoma"/>
          <w:sz w:val="22"/>
          <w:szCs w:val="22"/>
        </w:rPr>
        <w:t>do</w:t>
      </w:r>
      <w:r w:rsidRPr="00F75A72">
        <w:rPr>
          <w:rFonts w:ascii="Georgia" w:hAnsi="Georgia" w:cs="Tahoma"/>
          <w:spacing w:val="-24"/>
          <w:sz w:val="22"/>
          <w:szCs w:val="22"/>
        </w:rPr>
        <w:t xml:space="preserve"> </w:t>
      </w:r>
      <w:r w:rsidRPr="00F75A72">
        <w:rPr>
          <w:rFonts w:ascii="Georgia" w:hAnsi="Georgia" w:cs="Tahoma"/>
          <w:sz w:val="22"/>
          <w:szCs w:val="22"/>
        </w:rPr>
        <w:t>término</w:t>
      </w:r>
      <w:r w:rsidRPr="00F75A72">
        <w:rPr>
          <w:rFonts w:ascii="Georgia" w:hAnsi="Georgia" w:cs="Tahoma"/>
          <w:spacing w:val="-24"/>
          <w:sz w:val="22"/>
          <w:szCs w:val="22"/>
        </w:rPr>
        <w:t xml:space="preserve"> </w:t>
      </w:r>
      <w:r w:rsidRPr="00F75A72">
        <w:rPr>
          <w:rFonts w:ascii="Georgia" w:hAnsi="Georgia" w:cs="Tahoma"/>
          <w:sz w:val="22"/>
          <w:szCs w:val="22"/>
        </w:rPr>
        <w:t>do</w:t>
      </w:r>
      <w:r w:rsidRPr="00F75A72">
        <w:rPr>
          <w:rFonts w:ascii="Georgia" w:hAnsi="Georgia" w:cs="Tahoma"/>
          <w:spacing w:val="-24"/>
          <w:sz w:val="22"/>
          <w:szCs w:val="22"/>
        </w:rPr>
        <w:t xml:space="preserve"> </w:t>
      </w:r>
      <w:r w:rsidRPr="00F75A72">
        <w:rPr>
          <w:rFonts w:ascii="Georgia" w:hAnsi="Georgia" w:cs="Tahoma"/>
          <w:sz w:val="22"/>
          <w:szCs w:val="22"/>
        </w:rPr>
        <w:t>prazo</w:t>
      </w:r>
      <w:r w:rsidRPr="00F75A72">
        <w:rPr>
          <w:rFonts w:ascii="Georgia" w:hAnsi="Georgia" w:cs="Tahoma"/>
          <w:spacing w:val="-25"/>
          <w:sz w:val="22"/>
          <w:szCs w:val="22"/>
        </w:rPr>
        <w:t xml:space="preserve"> </w:t>
      </w:r>
      <w:r w:rsidRPr="00F75A72">
        <w:rPr>
          <w:rFonts w:ascii="Georgia" w:hAnsi="Georgia" w:cs="Tahoma"/>
          <w:sz w:val="22"/>
          <w:szCs w:val="22"/>
        </w:rPr>
        <w:t>acima</w:t>
      </w:r>
      <w:r w:rsidRPr="00F75A72">
        <w:rPr>
          <w:rFonts w:ascii="Georgia" w:hAnsi="Georgia" w:cs="Tahoma"/>
          <w:spacing w:val="-24"/>
          <w:sz w:val="22"/>
          <w:szCs w:val="22"/>
        </w:rPr>
        <w:t xml:space="preserve"> </w:t>
      </w:r>
      <w:r w:rsidRPr="00F75A72">
        <w:rPr>
          <w:rFonts w:ascii="Georgia" w:hAnsi="Georgia" w:cs="Tahoma"/>
          <w:sz w:val="22"/>
          <w:szCs w:val="22"/>
        </w:rPr>
        <w:t>citado,</w:t>
      </w:r>
      <w:r w:rsidRPr="00F75A72">
        <w:rPr>
          <w:rFonts w:ascii="Georgia" w:hAnsi="Georgia" w:cs="Tahoma"/>
          <w:spacing w:val="-24"/>
          <w:sz w:val="22"/>
          <w:szCs w:val="22"/>
        </w:rPr>
        <w:t xml:space="preserve"> </w:t>
      </w:r>
      <w:r w:rsidRPr="00F75A72">
        <w:rPr>
          <w:rFonts w:ascii="Georgia" w:hAnsi="Georgia" w:cs="Tahoma"/>
          <w:sz w:val="22"/>
          <w:szCs w:val="22"/>
        </w:rPr>
        <w:t>caberá</w:t>
      </w:r>
      <w:r w:rsidRPr="00F75A72">
        <w:rPr>
          <w:rFonts w:ascii="Georgia" w:hAnsi="Georgia" w:cs="Tahoma"/>
          <w:spacing w:val="-24"/>
          <w:sz w:val="22"/>
          <w:szCs w:val="22"/>
        </w:rPr>
        <w:t xml:space="preserve"> </w:t>
      </w:r>
      <w:r w:rsidRPr="00F75A72">
        <w:rPr>
          <w:rFonts w:ascii="Georgia" w:hAnsi="Georgia" w:cs="Tahoma"/>
          <w:sz w:val="22"/>
          <w:szCs w:val="22"/>
        </w:rPr>
        <w:t>à Emissora</w:t>
      </w:r>
      <w:r w:rsidRPr="00F75A72">
        <w:rPr>
          <w:rFonts w:ascii="Georgia" w:hAnsi="Georgia" w:cs="Tahoma"/>
          <w:spacing w:val="-24"/>
          <w:sz w:val="22"/>
          <w:szCs w:val="22"/>
        </w:rPr>
        <w:t xml:space="preserve"> </w:t>
      </w:r>
      <w:r w:rsidRPr="00F75A72">
        <w:rPr>
          <w:rFonts w:ascii="Georgia" w:hAnsi="Georgia" w:cs="Tahoma"/>
          <w:sz w:val="22"/>
          <w:szCs w:val="22"/>
        </w:rPr>
        <w:t>efetuá-la,</w:t>
      </w:r>
      <w:r w:rsidRPr="00F75A72">
        <w:rPr>
          <w:rFonts w:ascii="Georgia" w:hAnsi="Georgia" w:cs="Tahoma"/>
          <w:spacing w:val="-24"/>
          <w:sz w:val="22"/>
          <w:szCs w:val="22"/>
        </w:rPr>
        <w:t xml:space="preserve"> </w:t>
      </w:r>
      <w:r w:rsidRPr="00F75A72">
        <w:rPr>
          <w:rFonts w:ascii="Georgia" w:hAnsi="Georgia" w:cs="Tahoma"/>
          <w:sz w:val="22"/>
          <w:szCs w:val="22"/>
        </w:rPr>
        <w:t xml:space="preserve">observado o prazo de </w:t>
      </w:r>
      <w:bookmarkStart w:id="255" w:name="_cp_change_219"/>
      <w:r w:rsidRPr="00F75A72">
        <w:rPr>
          <w:rFonts w:ascii="Georgia" w:hAnsi="Georgia" w:cs="Tahoma"/>
          <w:sz w:val="22"/>
          <w:szCs w:val="22"/>
          <w:u w:color="0000FF"/>
        </w:rPr>
        <w:t>21</w:t>
      </w:r>
      <w:bookmarkEnd w:id="255"/>
      <w:r w:rsidRPr="00F75A72">
        <w:rPr>
          <w:rFonts w:ascii="Georgia" w:hAnsi="Georgia" w:cs="Tahoma"/>
          <w:sz w:val="22"/>
          <w:szCs w:val="22"/>
        </w:rPr>
        <w:t xml:space="preserve"> (</w:t>
      </w:r>
      <w:bookmarkStart w:id="256" w:name="_cp_change_221"/>
      <w:r w:rsidRPr="00F75A72">
        <w:rPr>
          <w:rFonts w:ascii="Georgia" w:hAnsi="Georgia" w:cs="Tahoma"/>
          <w:sz w:val="22"/>
          <w:szCs w:val="22"/>
          <w:u w:color="0000FF"/>
        </w:rPr>
        <w:t>vinte e um</w:t>
      </w:r>
      <w:bookmarkEnd w:id="256"/>
      <w:r w:rsidRPr="00F75A72">
        <w:rPr>
          <w:rFonts w:ascii="Georgia" w:hAnsi="Georgia" w:cs="Tahoma"/>
          <w:sz w:val="22"/>
          <w:szCs w:val="22"/>
        </w:rPr>
        <w:t>) dias para a primeira convocação e 8 (oito) dias para a segunda convocação,</w:t>
      </w:r>
      <w:r w:rsidRPr="00F75A72">
        <w:rPr>
          <w:rFonts w:ascii="Georgia" w:hAnsi="Georgia" w:cs="Tahoma"/>
          <w:spacing w:val="-5"/>
          <w:sz w:val="22"/>
          <w:szCs w:val="22"/>
        </w:rPr>
        <w:t xml:space="preserve"> </w:t>
      </w:r>
      <w:r w:rsidRPr="00F75A72">
        <w:rPr>
          <w:rFonts w:ascii="Georgia" w:hAnsi="Georgia" w:cs="Tahoma"/>
          <w:sz w:val="22"/>
          <w:szCs w:val="22"/>
        </w:rPr>
        <w:t>sendo</w:t>
      </w:r>
      <w:r w:rsidRPr="00F75A72">
        <w:rPr>
          <w:rFonts w:ascii="Georgia" w:hAnsi="Georgia" w:cs="Tahoma"/>
          <w:spacing w:val="-4"/>
          <w:sz w:val="22"/>
          <w:szCs w:val="22"/>
        </w:rPr>
        <w:t xml:space="preserve"> </w:t>
      </w:r>
      <w:r w:rsidRPr="00F75A72">
        <w:rPr>
          <w:rFonts w:ascii="Georgia" w:hAnsi="Georgia" w:cs="Tahoma"/>
          <w:sz w:val="22"/>
          <w:szCs w:val="22"/>
        </w:rPr>
        <w:t>certo</w:t>
      </w:r>
      <w:r w:rsidRPr="00F75A72">
        <w:rPr>
          <w:rFonts w:ascii="Georgia" w:hAnsi="Georgia" w:cs="Tahoma"/>
          <w:spacing w:val="-7"/>
          <w:sz w:val="22"/>
          <w:szCs w:val="22"/>
        </w:rPr>
        <w:t xml:space="preserve"> </w:t>
      </w:r>
      <w:r w:rsidRPr="00F75A72">
        <w:rPr>
          <w:rFonts w:ascii="Georgia" w:hAnsi="Georgia" w:cs="Tahoma"/>
          <w:sz w:val="22"/>
          <w:szCs w:val="22"/>
        </w:rPr>
        <w:t>que</w:t>
      </w:r>
      <w:r w:rsidRPr="00F75A72">
        <w:rPr>
          <w:rFonts w:ascii="Georgia" w:hAnsi="Georgia" w:cs="Tahoma"/>
          <w:spacing w:val="-3"/>
          <w:sz w:val="22"/>
          <w:szCs w:val="22"/>
        </w:rPr>
        <w:t xml:space="preserve"> </w:t>
      </w:r>
      <w:r w:rsidRPr="00F75A72">
        <w:rPr>
          <w:rFonts w:ascii="Georgia" w:hAnsi="Georgia" w:cs="Tahoma"/>
          <w:sz w:val="22"/>
          <w:szCs w:val="22"/>
        </w:rPr>
        <w:t>a</w:t>
      </w:r>
      <w:r w:rsidRPr="00F75A72">
        <w:rPr>
          <w:rFonts w:ascii="Georgia" w:hAnsi="Georgia" w:cs="Tahoma"/>
          <w:spacing w:val="-5"/>
          <w:sz w:val="22"/>
          <w:szCs w:val="22"/>
        </w:rPr>
        <w:t xml:space="preserve"> </w:t>
      </w:r>
      <w:r w:rsidRPr="00F75A72">
        <w:rPr>
          <w:rFonts w:ascii="Georgia" w:hAnsi="Georgia" w:cs="Tahoma"/>
          <w:sz w:val="22"/>
          <w:szCs w:val="22"/>
        </w:rPr>
        <w:t>CVM</w:t>
      </w:r>
      <w:r w:rsidRPr="00F75A72">
        <w:rPr>
          <w:rFonts w:ascii="Georgia" w:hAnsi="Georgia" w:cs="Tahoma"/>
          <w:spacing w:val="-5"/>
          <w:sz w:val="22"/>
          <w:szCs w:val="22"/>
        </w:rPr>
        <w:t xml:space="preserve"> </w:t>
      </w:r>
      <w:r w:rsidRPr="00F75A72">
        <w:rPr>
          <w:rFonts w:ascii="Georgia" w:hAnsi="Georgia" w:cs="Tahoma"/>
          <w:sz w:val="22"/>
          <w:szCs w:val="22"/>
        </w:rPr>
        <w:t>poderá</w:t>
      </w:r>
      <w:r w:rsidRPr="00F75A72">
        <w:rPr>
          <w:rFonts w:ascii="Georgia" w:hAnsi="Georgia" w:cs="Tahoma"/>
          <w:spacing w:val="-5"/>
          <w:sz w:val="22"/>
          <w:szCs w:val="22"/>
        </w:rPr>
        <w:t xml:space="preserve"> </w:t>
      </w:r>
      <w:r w:rsidRPr="00F75A72">
        <w:rPr>
          <w:rFonts w:ascii="Georgia" w:hAnsi="Georgia" w:cs="Tahoma"/>
          <w:sz w:val="22"/>
          <w:szCs w:val="22"/>
        </w:rPr>
        <w:t>nomear</w:t>
      </w:r>
      <w:r w:rsidRPr="00F75A72">
        <w:rPr>
          <w:rFonts w:ascii="Georgia" w:hAnsi="Georgia" w:cs="Tahoma"/>
          <w:spacing w:val="-5"/>
          <w:sz w:val="22"/>
          <w:szCs w:val="22"/>
        </w:rPr>
        <w:t xml:space="preserve"> </w:t>
      </w:r>
      <w:r w:rsidRPr="00F75A72">
        <w:rPr>
          <w:rFonts w:ascii="Georgia" w:hAnsi="Georgia" w:cs="Tahoma"/>
          <w:sz w:val="22"/>
          <w:szCs w:val="22"/>
        </w:rPr>
        <w:t>substituto</w:t>
      </w:r>
      <w:r w:rsidRPr="00F75A72">
        <w:rPr>
          <w:rFonts w:ascii="Georgia" w:hAnsi="Georgia" w:cs="Tahoma"/>
          <w:spacing w:val="-5"/>
          <w:sz w:val="22"/>
          <w:szCs w:val="22"/>
        </w:rPr>
        <w:t xml:space="preserve"> </w:t>
      </w:r>
      <w:r w:rsidRPr="00F75A72">
        <w:rPr>
          <w:rFonts w:ascii="Georgia" w:hAnsi="Georgia" w:cs="Tahoma"/>
          <w:sz w:val="22"/>
          <w:szCs w:val="22"/>
        </w:rPr>
        <w:t>provisório</w:t>
      </w:r>
      <w:r w:rsidRPr="00F75A72">
        <w:rPr>
          <w:rFonts w:ascii="Georgia" w:hAnsi="Georgia" w:cs="Tahoma"/>
          <w:spacing w:val="-6"/>
          <w:sz w:val="22"/>
          <w:szCs w:val="22"/>
        </w:rPr>
        <w:t xml:space="preserve"> </w:t>
      </w:r>
      <w:r w:rsidRPr="00F75A72">
        <w:rPr>
          <w:rFonts w:ascii="Georgia" w:hAnsi="Georgia" w:cs="Tahoma"/>
          <w:sz w:val="22"/>
          <w:szCs w:val="22"/>
        </w:rPr>
        <w:t>enquanto</w:t>
      </w:r>
      <w:r w:rsidRPr="00F75A72">
        <w:rPr>
          <w:rFonts w:ascii="Georgia" w:hAnsi="Georgia" w:cs="Tahoma"/>
          <w:spacing w:val="-5"/>
          <w:sz w:val="22"/>
          <w:szCs w:val="22"/>
        </w:rPr>
        <w:t xml:space="preserve"> </w:t>
      </w:r>
      <w:r w:rsidRPr="00F75A72">
        <w:rPr>
          <w:rFonts w:ascii="Georgia" w:hAnsi="Georgia" w:cs="Tahoma"/>
          <w:sz w:val="22"/>
          <w:szCs w:val="22"/>
        </w:rPr>
        <w:t>não</w:t>
      </w:r>
      <w:r w:rsidRPr="00F75A72">
        <w:rPr>
          <w:rFonts w:ascii="Georgia" w:hAnsi="Georgia" w:cs="Tahoma"/>
          <w:spacing w:val="-4"/>
          <w:sz w:val="22"/>
          <w:szCs w:val="22"/>
        </w:rPr>
        <w:t xml:space="preserve"> </w:t>
      </w:r>
      <w:r w:rsidRPr="00F75A72">
        <w:rPr>
          <w:rFonts w:ascii="Georgia" w:hAnsi="Georgia" w:cs="Tahoma"/>
          <w:sz w:val="22"/>
          <w:szCs w:val="22"/>
        </w:rPr>
        <w:t>se consumar</w:t>
      </w:r>
      <w:r w:rsidRPr="00F75A72">
        <w:rPr>
          <w:rFonts w:ascii="Georgia" w:hAnsi="Georgia" w:cs="Tahoma"/>
          <w:spacing w:val="-9"/>
          <w:sz w:val="22"/>
          <w:szCs w:val="22"/>
        </w:rPr>
        <w:t xml:space="preserve"> </w:t>
      </w:r>
      <w:r w:rsidRPr="00F75A72">
        <w:rPr>
          <w:rFonts w:ascii="Georgia" w:hAnsi="Georgia" w:cs="Tahoma"/>
          <w:sz w:val="22"/>
          <w:szCs w:val="22"/>
        </w:rPr>
        <w:t>o</w:t>
      </w:r>
      <w:r w:rsidRPr="00F75A72">
        <w:rPr>
          <w:rFonts w:ascii="Georgia" w:hAnsi="Georgia" w:cs="Tahoma"/>
          <w:spacing w:val="-8"/>
          <w:sz w:val="22"/>
          <w:szCs w:val="22"/>
        </w:rPr>
        <w:t xml:space="preserve"> </w:t>
      </w:r>
      <w:r w:rsidRPr="00F75A72">
        <w:rPr>
          <w:rFonts w:ascii="Georgia" w:hAnsi="Georgia" w:cs="Tahoma"/>
          <w:sz w:val="22"/>
          <w:szCs w:val="22"/>
        </w:rPr>
        <w:t>processo</w:t>
      </w:r>
      <w:r w:rsidRPr="00F75A72">
        <w:rPr>
          <w:rFonts w:ascii="Georgia" w:hAnsi="Georgia" w:cs="Tahoma"/>
          <w:spacing w:val="-8"/>
          <w:sz w:val="22"/>
          <w:szCs w:val="22"/>
        </w:rPr>
        <w:t xml:space="preserve"> </w:t>
      </w:r>
      <w:r w:rsidRPr="00F75A72">
        <w:rPr>
          <w:rFonts w:ascii="Georgia" w:hAnsi="Georgia" w:cs="Tahoma"/>
          <w:sz w:val="22"/>
          <w:szCs w:val="22"/>
        </w:rPr>
        <w:t>de</w:t>
      </w:r>
      <w:r w:rsidRPr="00F75A72">
        <w:rPr>
          <w:rFonts w:ascii="Georgia" w:hAnsi="Georgia" w:cs="Tahoma"/>
          <w:spacing w:val="-6"/>
          <w:sz w:val="22"/>
          <w:szCs w:val="22"/>
        </w:rPr>
        <w:t xml:space="preserve"> </w:t>
      </w:r>
      <w:r w:rsidRPr="00F75A72">
        <w:rPr>
          <w:rFonts w:ascii="Georgia" w:hAnsi="Georgia" w:cs="Tahoma"/>
          <w:sz w:val="22"/>
          <w:szCs w:val="22"/>
        </w:rPr>
        <w:t>escolha</w:t>
      </w:r>
      <w:r w:rsidRPr="00F75A72">
        <w:rPr>
          <w:rFonts w:ascii="Georgia" w:hAnsi="Georgia" w:cs="Tahoma"/>
          <w:spacing w:val="-6"/>
          <w:sz w:val="22"/>
          <w:szCs w:val="22"/>
        </w:rPr>
        <w:t xml:space="preserve"> </w:t>
      </w:r>
      <w:r w:rsidRPr="00F75A72">
        <w:rPr>
          <w:rFonts w:ascii="Georgia" w:hAnsi="Georgia" w:cs="Tahoma"/>
          <w:sz w:val="22"/>
          <w:szCs w:val="22"/>
        </w:rPr>
        <w:t>do</w:t>
      </w:r>
      <w:r w:rsidRPr="00F75A72">
        <w:rPr>
          <w:rFonts w:ascii="Georgia" w:hAnsi="Georgia" w:cs="Tahoma"/>
          <w:spacing w:val="-8"/>
          <w:sz w:val="22"/>
          <w:szCs w:val="22"/>
        </w:rPr>
        <w:t xml:space="preserve"> </w:t>
      </w:r>
      <w:r w:rsidRPr="00F75A72">
        <w:rPr>
          <w:rFonts w:ascii="Georgia" w:hAnsi="Georgia" w:cs="Tahoma"/>
          <w:sz w:val="22"/>
          <w:szCs w:val="22"/>
        </w:rPr>
        <w:t>novo</w:t>
      </w:r>
      <w:r w:rsidRPr="00F75A72">
        <w:rPr>
          <w:rFonts w:ascii="Georgia" w:hAnsi="Georgia" w:cs="Tahoma"/>
          <w:spacing w:val="-8"/>
          <w:sz w:val="22"/>
          <w:szCs w:val="22"/>
        </w:rPr>
        <w:t xml:space="preserve"> </w:t>
      </w:r>
      <w:r w:rsidRPr="00F75A72">
        <w:rPr>
          <w:rFonts w:ascii="Georgia" w:hAnsi="Georgia" w:cs="Tahoma"/>
          <w:sz w:val="22"/>
          <w:szCs w:val="22"/>
        </w:rPr>
        <w:t>agente</w:t>
      </w:r>
      <w:r w:rsidRPr="00F75A72">
        <w:rPr>
          <w:rFonts w:ascii="Georgia" w:hAnsi="Georgia" w:cs="Tahoma"/>
          <w:spacing w:val="-8"/>
          <w:sz w:val="22"/>
          <w:szCs w:val="22"/>
        </w:rPr>
        <w:t xml:space="preserve"> </w:t>
      </w:r>
      <w:r w:rsidRPr="00F75A72">
        <w:rPr>
          <w:rFonts w:ascii="Georgia" w:hAnsi="Georgia" w:cs="Tahoma"/>
          <w:sz w:val="22"/>
          <w:szCs w:val="22"/>
        </w:rPr>
        <w:t>fiduciário.</w:t>
      </w:r>
      <w:r w:rsidRPr="00F75A72">
        <w:rPr>
          <w:rFonts w:ascii="Georgia" w:hAnsi="Georgia" w:cs="Tahoma"/>
          <w:spacing w:val="-8"/>
          <w:sz w:val="22"/>
          <w:szCs w:val="22"/>
        </w:rPr>
        <w:t xml:space="preserve"> </w:t>
      </w:r>
      <w:r w:rsidRPr="00F75A72">
        <w:rPr>
          <w:rFonts w:ascii="Georgia" w:hAnsi="Georgia" w:cs="Tahoma"/>
          <w:sz w:val="22"/>
          <w:szCs w:val="22"/>
        </w:rPr>
        <w:t>A</w:t>
      </w:r>
      <w:r w:rsidRPr="00F75A72">
        <w:rPr>
          <w:rFonts w:ascii="Georgia" w:hAnsi="Georgia" w:cs="Tahoma"/>
          <w:spacing w:val="-8"/>
          <w:sz w:val="22"/>
          <w:szCs w:val="22"/>
        </w:rPr>
        <w:t xml:space="preserve"> </w:t>
      </w:r>
      <w:r w:rsidRPr="00F75A72">
        <w:rPr>
          <w:rFonts w:ascii="Georgia" w:hAnsi="Georgia" w:cs="Tahoma"/>
          <w:sz w:val="22"/>
          <w:szCs w:val="22"/>
        </w:rPr>
        <w:t>remuneração</w:t>
      </w:r>
      <w:r w:rsidRPr="00F75A72">
        <w:rPr>
          <w:rFonts w:ascii="Georgia" w:hAnsi="Georgia" w:cs="Tahoma"/>
          <w:spacing w:val="-9"/>
          <w:sz w:val="22"/>
          <w:szCs w:val="22"/>
        </w:rPr>
        <w:t xml:space="preserve"> </w:t>
      </w:r>
      <w:r w:rsidRPr="00F75A72">
        <w:rPr>
          <w:rFonts w:ascii="Georgia" w:hAnsi="Georgia" w:cs="Tahoma"/>
          <w:sz w:val="22"/>
          <w:szCs w:val="22"/>
        </w:rPr>
        <w:t>do</w:t>
      </w:r>
      <w:r w:rsidRPr="00F75A72">
        <w:rPr>
          <w:rFonts w:ascii="Georgia" w:hAnsi="Georgia" w:cs="Tahoma"/>
          <w:spacing w:val="-8"/>
          <w:sz w:val="22"/>
          <w:szCs w:val="22"/>
        </w:rPr>
        <w:t xml:space="preserve"> </w:t>
      </w:r>
      <w:r w:rsidRPr="00F75A72">
        <w:rPr>
          <w:rFonts w:ascii="Georgia" w:hAnsi="Georgia" w:cs="Tahoma"/>
          <w:sz w:val="22"/>
          <w:szCs w:val="22"/>
        </w:rPr>
        <w:t>novo</w:t>
      </w:r>
      <w:r w:rsidRPr="00F75A72">
        <w:rPr>
          <w:rFonts w:ascii="Georgia" w:hAnsi="Georgia" w:cs="Tahoma"/>
          <w:spacing w:val="-8"/>
          <w:sz w:val="22"/>
          <w:szCs w:val="22"/>
        </w:rPr>
        <w:t xml:space="preserve"> </w:t>
      </w:r>
      <w:r w:rsidRPr="00F75A72">
        <w:rPr>
          <w:rFonts w:ascii="Georgia" w:hAnsi="Georgia" w:cs="Tahoma"/>
          <w:sz w:val="22"/>
          <w:szCs w:val="22"/>
        </w:rPr>
        <w:t>agente fiduciário</w:t>
      </w:r>
      <w:r w:rsidRPr="00F75A72">
        <w:rPr>
          <w:rFonts w:ascii="Georgia" w:hAnsi="Georgia" w:cs="Tahoma"/>
          <w:spacing w:val="-15"/>
          <w:sz w:val="22"/>
          <w:szCs w:val="22"/>
        </w:rPr>
        <w:t xml:space="preserve"> </w:t>
      </w:r>
      <w:r w:rsidRPr="00F75A72">
        <w:rPr>
          <w:rFonts w:ascii="Georgia" w:hAnsi="Georgia" w:cs="Tahoma"/>
          <w:sz w:val="22"/>
          <w:szCs w:val="22"/>
        </w:rPr>
        <w:t>será</w:t>
      </w:r>
      <w:r w:rsidRPr="00F75A72">
        <w:rPr>
          <w:rFonts w:ascii="Georgia" w:hAnsi="Georgia" w:cs="Tahoma"/>
          <w:spacing w:val="-14"/>
          <w:sz w:val="22"/>
          <w:szCs w:val="22"/>
        </w:rPr>
        <w:t xml:space="preserve"> </w:t>
      </w:r>
      <w:r w:rsidRPr="00F75A72">
        <w:rPr>
          <w:rFonts w:ascii="Georgia" w:hAnsi="Georgia" w:cs="Tahoma"/>
          <w:sz w:val="22"/>
          <w:szCs w:val="22"/>
        </w:rPr>
        <w:t>a</w:t>
      </w:r>
      <w:r w:rsidRPr="00F75A72">
        <w:rPr>
          <w:rFonts w:ascii="Georgia" w:hAnsi="Georgia" w:cs="Tahoma"/>
          <w:spacing w:val="-14"/>
          <w:sz w:val="22"/>
          <w:szCs w:val="22"/>
        </w:rPr>
        <w:t xml:space="preserve"> </w:t>
      </w:r>
      <w:r w:rsidRPr="00F75A72">
        <w:rPr>
          <w:rFonts w:ascii="Georgia" w:hAnsi="Georgia" w:cs="Tahoma"/>
          <w:sz w:val="22"/>
          <w:szCs w:val="22"/>
        </w:rPr>
        <w:t>mesma</w:t>
      </w:r>
      <w:r w:rsidRPr="00F75A72">
        <w:rPr>
          <w:rFonts w:ascii="Georgia" w:hAnsi="Georgia" w:cs="Tahoma"/>
          <w:spacing w:val="-14"/>
          <w:sz w:val="22"/>
          <w:szCs w:val="22"/>
        </w:rPr>
        <w:t xml:space="preserve"> </w:t>
      </w:r>
      <w:r w:rsidRPr="00F75A72">
        <w:rPr>
          <w:rFonts w:ascii="Georgia" w:hAnsi="Georgia" w:cs="Tahoma"/>
          <w:sz w:val="22"/>
          <w:szCs w:val="22"/>
        </w:rPr>
        <w:t>que</w:t>
      </w:r>
      <w:r w:rsidRPr="00F75A72">
        <w:rPr>
          <w:rFonts w:ascii="Georgia" w:hAnsi="Georgia" w:cs="Tahoma"/>
          <w:spacing w:val="-15"/>
          <w:sz w:val="22"/>
          <w:szCs w:val="22"/>
        </w:rPr>
        <w:t xml:space="preserve"> </w:t>
      </w:r>
      <w:r w:rsidRPr="00F75A72">
        <w:rPr>
          <w:rFonts w:ascii="Georgia" w:hAnsi="Georgia" w:cs="Tahoma"/>
          <w:sz w:val="22"/>
          <w:szCs w:val="22"/>
        </w:rPr>
        <w:t>a</w:t>
      </w:r>
      <w:r w:rsidRPr="00F75A72">
        <w:rPr>
          <w:rFonts w:ascii="Georgia" w:hAnsi="Georgia" w:cs="Tahoma"/>
          <w:spacing w:val="-14"/>
          <w:sz w:val="22"/>
          <w:szCs w:val="22"/>
        </w:rPr>
        <w:t xml:space="preserve"> </w:t>
      </w:r>
      <w:r w:rsidRPr="00F75A72">
        <w:rPr>
          <w:rFonts w:ascii="Georgia" w:hAnsi="Georgia" w:cs="Tahoma"/>
          <w:sz w:val="22"/>
          <w:szCs w:val="22"/>
        </w:rPr>
        <w:t>do</w:t>
      </w:r>
      <w:r w:rsidRPr="00F75A72">
        <w:rPr>
          <w:rFonts w:ascii="Georgia" w:hAnsi="Georgia" w:cs="Tahoma"/>
          <w:spacing w:val="-14"/>
          <w:sz w:val="22"/>
          <w:szCs w:val="22"/>
        </w:rPr>
        <w:t xml:space="preserve"> </w:t>
      </w:r>
      <w:r w:rsidRPr="00F75A72">
        <w:rPr>
          <w:rFonts w:ascii="Georgia" w:hAnsi="Georgia" w:cs="Tahoma"/>
          <w:sz w:val="22"/>
          <w:szCs w:val="22"/>
        </w:rPr>
        <w:t>Agente</w:t>
      </w:r>
      <w:r w:rsidRPr="00F75A72">
        <w:rPr>
          <w:rFonts w:ascii="Georgia" w:hAnsi="Georgia" w:cs="Tahoma"/>
          <w:spacing w:val="-15"/>
          <w:sz w:val="22"/>
          <w:szCs w:val="22"/>
        </w:rPr>
        <w:t xml:space="preserve"> </w:t>
      </w:r>
      <w:r w:rsidRPr="00F75A72">
        <w:rPr>
          <w:rFonts w:ascii="Georgia" w:hAnsi="Georgia" w:cs="Tahoma"/>
          <w:sz w:val="22"/>
          <w:szCs w:val="22"/>
        </w:rPr>
        <w:t>Fiduciário,</w:t>
      </w:r>
      <w:r w:rsidRPr="00F75A72">
        <w:rPr>
          <w:rFonts w:ascii="Georgia" w:hAnsi="Georgia" w:cs="Tahoma"/>
          <w:spacing w:val="-14"/>
          <w:sz w:val="22"/>
          <w:szCs w:val="22"/>
        </w:rPr>
        <w:t xml:space="preserve"> </w:t>
      </w:r>
      <w:r w:rsidRPr="00F75A72">
        <w:rPr>
          <w:rFonts w:ascii="Georgia" w:hAnsi="Georgia" w:cs="Tahoma"/>
          <w:sz w:val="22"/>
          <w:szCs w:val="22"/>
        </w:rPr>
        <w:t>observado</w:t>
      </w:r>
      <w:r w:rsidRPr="00F75A72">
        <w:rPr>
          <w:rFonts w:ascii="Georgia" w:hAnsi="Georgia" w:cs="Tahoma"/>
          <w:spacing w:val="-15"/>
          <w:sz w:val="22"/>
          <w:szCs w:val="22"/>
        </w:rPr>
        <w:t xml:space="preserve"> </w:t>
      </w:r>
      <w:r w:rsidRPr="00F75A72">
        <w:rPr>
          <w:rFonts w:ascii="Georgia" w:hAnsi="Georgia" w:cs="Tahoma"/>
          <w:sz w:val="22"/>
          <w:szCs w:val="22"/>
        </w:rPr>
        <w:t>o</w:t>
      </w:r>
      <w:r w:rsidRPr="00F75A72">
        <w:rPr>
          <w:rFonts w:ascii="Georgia" w:hAnsi="Georgia" w:cs="Tahoma"/>
          <w:spacing w:val="-15"/>
          <w:sz w:val="22"/>
          <w:szCs w:val="22"/>
        </w:rPr>
        <w:t xml:space="preserve"> </w:t>
      </w:r>
      <w:r w:rsidRPr="00F75A72">
        <w:rPr>
          <w:rFonts w:ascii="Georgia" w:hAnsi="Georgia" w:cs="Tahoma"/>
          <w:sz w:val="22"/>
          <w:szCs w:val="22"/>
        </w:rPr>
        <w:t>disposto</w:t>
      </w:r>
      <w:r w:rsidRPr="00F75A72">
        <w:rPr>
          <w:rFonts w:ascii="Georgia" w:hAnsi="Georgia" w:cs="Tahoma"/>
          <w:spacing w:val="-14"/>
          <w:sz w:val="22"/>
          <w:szCs w:val="22"/>
        </w:rPr>
        <w:t xml:space="preserve"> </w:t>
      </w:r>
      <w:r w:rsidRPr="00F75A72">
        <w:rPr>
          <w:rFonts w:ascii="Georgia" w:hAnsi="Georgia" w:cs="Tahoma"/>
          <w:sz w:val="22"/>
          <w:szCs w:val="22"/>
        </w:rPr>
        <w:t>na</w:t>
      </w:r>
      <w:r w:rsidRPr="00F75A72">
        <w:rPr>
          <w:rFonts w:ascii="Georgia" w:hAnsi="Georgia" w:cs="Tahoma"/>
          <w:spacing w:val="-14"/>
          <w:sz w:val="22"/>
          <w:szCs w:val="22"/>
        </w:rPr>
        <w:t xml:space="preserve"> </w:t>
      </w:r>
      <w:r w:rsidRPr="00F75A72">
        <w:rPr>
          <w:rFonts w:ascii="Georgia" w:hAnsi="Georgia" w:cs="Tahoma"/>
          <w:sz w:val="22"/>
          <w:szCs w:val="22"/>
        </w:rPr>
        <w:t xml:space="preserve">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_Ref89995774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8.5 abaixo</w:t>
      </w:r>
      <w:r w:rsidRPr="00F75A72">
        <w:rPr>
          <w:rFonts w:ascii="Georgia" w:hAnsi="Georgia" w:cs="Tahoma"/>
          <w:sz w:val="22"/>
          <w:szCs w:val="22"/>
        </w:rPr>
        <w:fldChar w:fldCharType="end"/>
      </w:r>
      <w:r w:rsidRPr="00F75A72">
        <w:rPr>
          <w:rFonts w:ascii="Georgia" w:hAnsi="Georgia" w:cs="Tahoma"/>
          <w:sz w:val="22"/>
          <w:szCs w:val="22"/>
        </w:rPr>
        <w:t>.</w:t>
      </w:r>
      <w:bookmarkStart w:id="257" w:name="_cp_change_222"/>
      <w:r w:rsidRPr="00F75A72">
        <w:rPr>
          <w:rFonts w:ascii="Georgia" w:hAnsi="Georgia" w:cs="Tahoma"/>
          <w:sz w:val="22"/>
          <w:szCs w:val="22"/>
          <w:u w:val="double" w:color="0000FF"/>
        </w:rPr>
        <w:t xml:space="preserve"> </w:t>
      </w:r>
      <w:bookmarkEnd w:id="257"/>
    </w:p>
    <w:p w14:paraId="542F616B"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38B92807"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Na hipótese de não poder o Agente Fiduciário continuar a exercer as suas funções por circunstâncias supervenientes a esta Escritura de Emissão, inclusive no caso da</w:t>
      </w:r>
      <w:r w:rsidRPr="00F75A72">
        <w:rPr>
          <w:rFonts w:ascii="Georgia" w:hAnsi="Georgia" w:cs="Tahoma"/>
          <w:spacing w:val="19"/>
          <w:sz w:val="22"/>
          <w:szCs w:val="22"/>
        </w:rPr>
        <w:t xml:space="preserve"> </w:t>
      </w:r>
      <w:r w:rsidRPr="00F75A72">
        <w:rPr>
          <w:rFonts w:ascii="Georgia" w:hAnsi="Georgia" w:cs="Tahoma"/>
          <w:sz w:val="22"/>
          <w:szCs w:val="22"/>
        </w:rPr>
        <w:t>alínea “(</w:t>
      </w:r>
      <w:proofErr w:type="spellStart"/>
      <w:r w:rsidRPr="00F75A72">
        <w:rPr>
          <w:rFonts w:ascii="Georgia" w:hAnsi="Georgia" w:cs="Tahoma"/>
          <w:sz w:val="22"/>
          <w:szCs w:val="22"/>
        </w:rPr>
        <w:t>iii</w:t>
      </w:r>
      <w:proofErr w:type="spellEnd"/>
      <w:r w:rsidRPr="00F75A72">
        <w:rPr>
          <w:rFonts w:ascii="Georgia" w:hAnsi="Georgia" w:cs="Tahoma"/>
          <w:sz w:val="22"/>
          <w:szCs w:val="22"/>
        </w:rPr>
        <w:t>)”</w:t>
      </w:r>
      <w:r w:rsidRPr="00F75A72">
        <w:rPr>
          <w:rFonts w:ascii="Georgia" w:hAnsi="Georgia" w:cs="Tahoma"/>
          <w:spacing w:val="-14"/>
          <w:sz w:val="22"/>
          <w:szCs w:val="22"/>
        </w:rPr>
        <w:t xml:space="preserve"> </w:t>
      </w:r>
      <w:r w:rsidRPr="00F75A72">
        <w:rPr>
          <w:rFonts w:ascii="Georgia" w:hAnsi="Georgia" w:cs="Tahoma"/>
          <w:sz w:val="22"/>
          <w:szCs w:val="22"/>
        </w:rPr>
        <w:t>da</w:t>
      </w:r>
      <w:r w:rsidRPr="00F75A72">
        <w:rPr>
          <w:rFonts w:ascii="Georgia" w:hAnsi="Georgia" w:cs="Tahoma"/>
          <w:spacing w:val="-16"/>
          <w:sz w:val="22"/>
          <w:szCs w:val="22"/>
        </w:rPr>
        <w:t xml:space="preserve"> </w:t>
      </w:r>
      <w:r w:rsidRPr="00F75A72">
        <w:rPr>
          <w:rFonts w:ascii="Georgia" w:hAnsi="Georgia" w:cs="Tahoma"/>
          <w:sz w:val="22"/>
          <w:szCs w:val="22"/>
        </w:rPr>
        <w:t xml:space="preserve">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_Ref89995842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8.3.1 acima</w:t>
      </w:r>
      <w:r w:rsidRPr="00F75A72">
        <w:rPr>
          <w:rFonts w:ascii="Georgia" w:hAnsi="Georgia" w:cs="Tahoma"/>
          <w:sz w:val="22"/>
          <w:szCs w:val="22"/>
        </w:rPr>
        <w:fldChar w:fldCharType="end"/>
      </w:r>
      <w:r w:rsidRPr="00F75A72">
        <w:rPr>
          <w:rFonts w:ascii="Georgia" w:hAnsi="Georgia" w:cs="Tahoma"/>
          <w:sz w:val="22"/>
          <w:szCs w:val="22"/>
        </w:rPr>
        <w:t>,</w:t>
      </w:r>
      <w:r w:rsidRPr="00F75A72">
        <w:rPr>
          <w:rFonts w:ascii="Georgia" w:hAnsi="Georgia" w:cs="Tahoma"/>
          <w:spacing w:val="-14"/>
          <w:sz w:val="22"/>
          <w:szCs w:val="22"/>
        </w:rPr>
        <w:t xml:space="preserve"> </w:t>
      </w:r>
      <w:r w:rsidRPr="00F75A72">
        <w:rPr>
          <w:rFonts w:ascii="Georgia" w:hAnsi="Georgia" w:cs="Tahoma"/>
          <w:sz w:val="22"/>
          <w:szCs w:val="22"/>
        </w:rPr>
        <w:t>o</w:t>
      </w:r>
      <w:r w:rsidRPr="00F75A72">
        <w:rPr>
          <w:rFonts w:ascii="Georgia" w:hAnsi="Georgia" w:cs="Tahoma"/>
          <w:spacing w:val="-14"/>
          <w:sz w:val="22"/>
          <w:szCs w:val="22"/>
        </w:rPr>
        <w:t xml:space="preserve"> </w:t>
      </w:r>
      <w:r w:rsidRPr="00F75A72">
        <w:rPr>
          <w:rFonts w:ascii="Georgia" w:hAnsi="Georgia" w:cs="Tahoma"/>
          <w:sz w:val="22"/>
          <w:szCs w:val="22"/>
        </w:rPr>
        <w:t>Agente</w:t>
      </w:r>
      <w:r w:rsidRPr="00F75A72">
        <w:rPr>
          <w:rFonts w:ascii="Georgia" w:hAnsi="Georgia" w:cs="Tahoma"/>
          <w:spacing w:val="-15"/>
          <w:sz w:val="22"/>
          <w:szCs w:val="22"/>
        </w:rPr>
        <w:t xml:space="preserve"> </w:t>
      </w:r>
      <w:r w:rsidRPr="00F75A72">
        <w:rPr>
          <w:rFonts w:ascii="Georgia" w:hAnsi="Georgia" w:cs="Tahoma"/>
          <w:sz w:val="22"/>
          <w:szCs w:val="22"/>
        </w:rPr>
        <w:t>Fiduciário</w:t>
      </w:r>
      <w:r w:rsidRPr="00F75A72">
        <w:rPr>
          <w:rFonts w:ascii="Georgia" w:hAnsi="Georgia" w:cs="Tahoma"/>
          <w:spacing w:val="-14"/>
          <w:sz w:val="22"/>
          <w:szCs w:val="22"/>
        </w:rPr>
        <w:t xml:space="preserve"> </w:t>
      </w:r>
      <w:r w:rsidRPr="00F75A72">
        <w:rPr>
          <w:rFonts w:ascii="Georgia" w:hAnsi="Georgia" w:cs="Tahoma"/>
          <w:sz w:val="22"/>
          <w:szCs w:val="22"/>
        </w:rPr>
        <w:t>deverá</w:t>
      </w:r>
      <w:r w:rsidRPr="00F75A72">
        <w:rPr>
          <w:rFonts w:ascii="Georgia" w:hAnsi="Georgia" w:cs="Tahoma"/>
          <w:spacing w:val="-15"/>
          <w:sz w:val="22"/>
          <w:szCs w:val="22"/>
        </w:rPr>
        <w:t xml:space="preserve"> </w:t>
      </w:r>
      <w:r w:rsidRPr="00F75A72">
        <w:rPr>
          <w:rFonts w:ascii="Georgia" w:hAnsi="Georgia" w:cs="Tahoma"/>
          <w:sz w:val="22"/>
          <w:szCs w:val="22"/>
        </w:rPr>
        <w:t>comunicar</w:t>
      </w:r>
      <w:r w:rsidRPr="00F75A72">
        <w:rPr>
          <w:rFonts w:ascii="Georgia" w:hAnsi="Georgia" w:cs="Tahoma"/>
          <w:spacing w:val="-15"/>
          <w:sz w:val="22"/>
          <w:szCs w:val="22"/>
        </w:rPr>
        <w:t xml:space="preserve"> </w:t>
      </w:r>
      <w:r w:rsidRPr="00F75A72">
        <w:rPr>
          <w:rFonts w:ascii="Georgia" w:hAnsi="Georgia" w:cs="Tahoma"/>
          <w:sz w:val="22"/>
          <w:szCs w:val="22"/>
        </w:rPr>
        <w:t>imediatamente</w:t>
      </w:r>
      <w:r w:rsidRPr="00F75A72">
        <w:rPr>
          <w:rFonts w:ascii="Georgia" w:hAnsi="Georgia" w:cs="Tahoma"/>
          <w:spacing w:val="-15"/>
          <w:sz w:val="22"/>
          <w:szCs w:val="22"/>
        </w:rPr>
        <w:t xml:space="preserve"> </w:t>
      </w:r>
      <w:r w:rsidRPr="00F75A72">
        <w:rPr>
          <w:rFonts w:ascii="Georgia" w:hAnsi="Georgia" w:cs="Tahoma"/>
          <w:sz w:val="22"/>
          <w:szCs w:val="22"/>
        </w:rPr>
        <w:t>o</w:t>
      </w:r>
      <w:r w:rsidRPr="00F75A72">
        <w:rPr>
          <w:rFonts w:ascii="Georgia" w:hAnsi="Georgia" w:cs="Tahoma"/>
          <w:spacing w:val="-14"/>
          <w:sz w:val="22"/>
          <w:szCs w:val="22"/>
        </w:rPr>
        <w:t xml:space="preserve"> </w:t>
      </w:r>
      <w:r w:rsidRPr="00F75A72">
        <w:rPr>
          <w:rFonts w:ascii="Georgia" w:hAnsi="Georgia" w:cs="Tahoma"/>
          <w:sz w:val="22"/>
          <w:szCs w:val="22"/>
        </w:rPr>
        <w:t>fato</w:t>
      </w:r>
      <w:r w:rsidRPr="00F75A72">
        <w:rPr>
          <w:rFonts w:ascii="Georgia" w:hAnsi="Georgia" w:cs="Tahoma"/>
          <w:spacing w:val="-15"/>
          <w:sz w:val="22"/>
          <w:szCs w:val="22"/>
        </w:rPr>
        <w:t xml:space="preserve"> </w:t>
      </w:r>
      <w:r w:rsidRPr="00F75A72">
        <w:rPr>
          <w:rFonts w:ascii="Georgia" w:hAnsi="Georgia" w:cs="Tahoma"/>
          <w:sz w:val="22"/>
          <w:szCs w:val="22"/>
        </w:rPr>
        <w:t>a Emissora</w:t>
      </w:r>
      <w:r w:rsidRPr="00F75A72">
        <w:rPr>
          <w:rFonts w:ascii="Georgia" w:hAnsi="Georgia" w:cs="Tahoma"/>
          <w:spacing w:val="-18"/>
          <w:sz w:val="22"/>
          <w:szCs w:val="22"/>
        </w:rPr>
        <w:t xml:space="preserve"> </w:t>
      </w:r>
      <w:r w:rsidRPr="00F75A72">
        <w:rPr>
          <w:rFonts w:ascii="Georgia" w:hAnsi="Georgia" w:cs="Tahoma"/>
          <w:sz w:val="22"/>
          <w:szCs w:val="22"/>
        </w:rPr>
        <w:lastRenderedPageBreak/>
        <w:t>e</w:t>
      </w:r>
      <w:r w:rsidRPr="00F75A72">
        <w:rPr>
          <w:rFonts w:ascii="Georgia" w:hAnsi="Georgia" w:cs="Tahoma"/>
          <w:spacing w:val="-16"/>
          <w:sz w:val="22"/>
          <w:szCs w:val="22"/>
        </w:rPr>
        <w:t xml:space="preserve"> </w:t>
      </w:r>
      <w:r w:rsidRPr="00F75A72">
        <w:rPr>
          <w:rFonts w:ascii="Georgia" w:hAnsi="Georgia" w:cs="Tahoma"/>
          <w:sz w:val="22"/>
          <w:szCs w:val="22"/>
        </w:rPr>
        <w:t>aos</w:t>
      </w:r>
      <w:r w:rsidRPr="00F75A72">
        <w:rPr>
          <w:rFonts w:ascii="Georgia" w:hAnsi="Georgia" w:cs="Tahoma"/>
          <w:spacing w:val="-18"/>
          <w:sz w:val="22"/>
          <w:szCs w:val="22"/>
        </w:rPr>
        <w:t xml:space="preserve"> </w:t>
      </w:r>
      <w:r w:rsidRPr="00F75A72">
        <w:rPr>
          <w:rFonts w:ascii="Georgia" w:hAnsi="Georgia" w:cs="Tahoma"/>
          <w:sz w:val="22"/>
          <w:szCs w:val="22"/>
        </w:rPr>
        <w:t>Debenturistas,</w:t>
      </w:r>
      <w:r w:rsidRPr="00F75A72">
        <w:rPr>
          <w:rFonts w:ascii="Georgia" w:hAnsi="Georgia" w:cs="Tahoma"/>
          <w:spacing w:val="-16"/>
          <w:sz w:val="22"/>
          <w:szCs w:val="22"/>
        </w:rPr>
        <w:t xml:space="preserve"> </w:t>
      </w:r>
      <w:r w:rsidRPr="00F75A72">
        <w:rPr>
          <w:rFonts w:ascii="Georgia" w:hAnsi="Georgia" w:cs="Tahoma"/>
          <w:sz w:val="22"/>
          <w:szCs w:val="22"/>
        </w:rPr>
        <w:t>mediante</w:t>
      </w:r>
      <w:r w:rsidRPr="00F75A72">
        <w:rPr>
          <w:rFonts w:ascii="Georgia" w:hAnsi="Georgia" w:cs="Tahoma"/>
          <w:spacing w:val="-17"/>
          <w:sz w:val="22"/>
          <w:szCs w:val="22"/>
        </w:rPr>
        <w:t xml:space="preserve"> </w:t>
      </w:r>
      <w:r w:rsidRPr="00F75A72">
        <w:rPr>
          <w:rFonts w:ascii="Georgia" w:hAnsi="Georgia" w:cs="Tahoma"/>
          <w:sz w:val="22"/>
          <w:szCs w:val="22"/>
        </w:rPr>
        <w:t>convocação</w:t>
      </w:r>
      <w:r w:rsidRPr="00F75A72">
        <w:rPr>
          <w:rFonts w:ascii="Georgia" w:hAnsi="Georgia" w:cs="Tahoma"/>
          <w:spacing w:val="-17"/>
          <w:sz w:val="22"/>
          <w:szCs w:val="22"/>
        </w:rPr>
        <w:t xml:space="preserve"> </w:t>
      </w:r>
      <w:r w:rsidRPr="00F75A72">
        <w:rPr>
          <w:rFonts w:ascii="Georgia" w:hAnsi="Georgia" w:cs="Tahoma"/>
          <w:sz w:val="22"/>
          <w:szCs w:val="22"/>
        </w:rPr>
        <w:t>de</w:t>
      </w:r>
      <w:r w:rsidRPr="00F75A72">
        <w:rPr>
          <w:rFonts w:ascii="Georgia" w:hAnsi="Georgia" w:cs="Tahoma"/>
          <w:spacing w:val="-17"/>
          <w:sz w:val="22"/>
          <w:szCs w:val="22"/>
        </w:rPr>
        <w:t xml:space="preserve"> </w:t>
      </w:r>
      <w:r w:rsidRPr="00F75A72">
        <w:rPr>
          <w:rFonts w:ascii="Georgia" w:hAnsi="Georgia" w:cs="Tahoma"/>
          <w:sz w:val="22"/>
          <w:szCs w:val="22"/>
        </w:rPr>
        <w:t>Assembleia</w:t>
      </w:r>
      <w:r w:rsidRPr="00F75A72">
        <w:rPr>
          <w:rFonts w:ascii="Georgia" w:hAnsi="Georgia" w:cs="Tahoma"/>
          <w:spacing w:val="-17"/>
          <w:sz w:val="22"/>
          <w:szCs w:val="22"/>
        </w:rPr>
        <w:t xml:space="preserve"> </w:t>
      </w:r>
      <w:r w:rsidRPr="00F75A72">
        <w:rPr>
          <w:rFonts w:ascii="Georgia" w:hAnsi="Georgia" w:cs="Tahoma"/>
          <w:sz w:val="22"/>
          <w:szCs w:val="22"/>
        </w:rPr>
        <w:t>Geral</w:t>
      </w:r>
      <w:r w:rsidRPr="00F75A72">
        <w:rPr>
          <w:rFonts w:ascii="Georgia" w:hAnsi="Georgia" w:cs="Tahoma"/>
          <w:spacing w:val="-16"/>
          <w:sz w:val="22"/>
          <w:szCs w:val="22"/>
        </w:rPr>
        <w:t xml:space="preserve"> </w:t>
      </w:r>
      <w:r w:rsidRPr="00F75A72">
        <w:rPr>
          <w:rFonts w:ascii="Georgia" w:hAnsi="Georgia" w:cs="Tahoma"/>
          <w:sz w:val="22"/>
          <w:szCs w:val="22"/>
        </w:rPr>
        <w:t>de</w:t>
      </w:r>
      <w:r w:rsidRPr="00F75A72">
        <w:rPr>
          <w:rFonts w:ascii="Georgia" w:hAnsi="Georgia" w:cs="Tahoma"/>
          <w:spacing w:val="-18"/>
          <w:sz w:val="22"/>
          <w:szCs w:val="22"/>
        </w:rPr>
        <w:t xml:space="preserve"> </w:t>
      </w:r>
      <w:r w:rsidRPr="00F75A72">
        <w:rPr>
          <w:rFonts w:ascii="Georgia" w:hAnsi="Georgia" w:cs="Tahoma"/>
          <w:sz w:val="22"/>
          <w:szCs w:val="22"/>
        </w:rPr>
        <w:t>Debenturistas, solicitando sua</w:t>
      </w:r>
      <w:r w:rsidRPr="00F75A72">
        <w:rPr>
          <w:rFonts w:ascii="Georgia" w:hAnsi="Georgia" w:cs="Tahoma"/>
          <w:spacing w:val="-2"/>
          <w:sz w:val="22"/>
          <w:szCs w:val="22"/>
        </w:rPr>
        <w:t xml:space="preserve"> </w:t>
      </w:r>
      <w:r w:rsidRPr="00F75A72">
        <w:rPr>
          <w:rFonts w:ascii="Georgia" w:hAnsi="Georgia" w:cs="Tahoma"/>
          <w:sz w:val="22"/>
          <w:szCs w:val="22"/>
        </w:rPr>
        <w:t>substituição.</w:t>
      </w:r>
    </w:p>
    <w:p w14:paraId="32416C6F"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12E9BAA4"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É</w:t>
      </w:r>
      <w:r w:rsidRPr="00F75A72">
        <w:rPr>
          <w:rFonts w:ascii="Georgia" w:hAnsi="Georgia" w:cs="Tahoma"/>
          <w:spacing w:val="-10"/>
          <w:sz w:val="22"/>
          <w:szCs w:val="22"/>
        </w:rPr>
        <w:t xml:space="preserve"> </w:t>
      </w:r>
      <w:r w:rsidRPr="00F75A72">
        <w:rPr>
          <w:rFonts w:ascii="Georgia" w:hAnsi="Georgia" w:cs="Tahoma"/>
          <w:sz w:val="22"/>
          <w:szCs w:val="22"/>
        </w:rPr>
        <w:t>facultado</w:t>
      </w:r>
      <w:r w:rsidRPr="00F75A72">
        <w:rPr>
          <w:rFonts w:ascii="Georgia" w:hAnsi="Georgia" w:cs="Tahoma"/>
          <w:spacing w:val="-11"/>
          <w:sz w:val="22"/>
          <w:szCs w:val="22"/>
        </w:rPr>
        <w:t xml:space="preserve"> </w:t>
      </w:r>
      <w:r w:rsidRPr="00F75A72">
        <w:rPr>
          <w:rFonts w:ascii="Georgia" w:hAnsi="Georgia" w:cs="Tahoma"/>
          <w:sz w:val="22"/>
          <w:szCs w:val="22"/>
        </w:rPr>
        <w:t>aos</w:t>
      </w:r>
      <w:r w:rsidRPr="00F75A72">
        <w:rPr>
          <w:rFonts w:ascii="Georgia" w:hAnsi="Georgia" w:cs="Tahoma"/>
          <w:spacing w:val="-11"/>
          <w:sz w:val="22"/>
          <w:szCs w:val="22"/>
        </w:rPr>
        <w:t xml:space="preserve"> </w:t>
      </w:r>
      <w:r w:rsidRPr="00F75A72">
        <w:rPr>
          <w:rFonts w:ascii="Georgia" w:hAnsi="Georgia" w:cs="Tahoma"/>
          <w:sz w:val="22"/>
          <w:szCs w:val="22"/>
        </w:rPr>
        <w:t>Debenturistas,</w:t>
      </w:r>
      <w:r w:rsidRPr="00F75A72">
        <w:rPr>
          <w:rFonts w:ascii="Georgia" w:hAnsi="Georgia" w:cs="Tahoma"/>
          <w:spacing w:val="-8"/>
          <w:sz w:val="22"/>
          <w:szCs w:val="22"/>
        </w:rPr>
        <w:t xml:space="preserve"> </w:t>
      </w:r>
      <w:r w:rsidRPr="00F75A72">
        <w:rPr>
          <w:rFonts w:ascii="Georgia" w:hAnsi="Georgia" w:cs="Tahoma"/>
          <w:sz w:val="22"/>
          <w:szCs w:val="22"/>
        </w:rPr>
        <w:t>a</w:t>
      </w:r>
      <w:r w:rsidRPr="00F75A72">
        <w:rPr>
          <w:rFonts w:ascii="Georgia" w:hAnsi="Georgia" w:cs="Tahoma"/>
          <w:spacing w:val="-9"/>
          <w:sz w:val="22"/>
          <w:szCs w:val="22"/>
        </w:rPr>
        <w:t xml:space="preserve"> </w:t>
      </w:r>
      <w:r w:rsidRPr="00F75A72">
        <w:rPr>
          <w:rFonts w:ascii="Georgia" w:hAnsi="Georgia" w:cs="Tahoma"/>
          <w:sz w:val="22"/>
          <w:szCs w:val="22"/>
        </w:rPr>
        <w:t>qualquer</w:t>
      </w:r>
      <w:r w:rsidRPr="00F75A72">
        <w:rPr>
          <w:rFonts w:ascii="Georgia" w:hAnsi="Georgia" w:cs="Tahoma"/>
          <w:spacing w:val="-11"/>
          <w:sz w:val="22"/>
          <w:szCs w:val="22"/>
        </w:rPr>
        <w:t xml:space="preserve"> </w:t>
      </w:r>
      <w:r w:rsidRPr="00F75A72">
        <w:rPr>
          <w:rFonts w:ascii="Georgia" w:hAnsi="Georgia" w:cs="Tahoma"/>
          <w:sz w:val="22"/>
          <w:szCs w:val="22"/>
        </w:rPr>
        <w:t>tempo,</w:t>
      </w:r>
      <w:r w:rsidRPr="00F75A72">
        <w:rPr>
          <w:rFonts w:ascii="Georgia" w:hAnsi="Georgia" w:cs="Tahoma"/>
          <w:spacing w:val="-12"/>
          <w:sz w:val="22"/>
          <w:szCs w:val="22"/>
        </w:rPr>
        <w:t xml:space="preserve"> </w:t>
      </w:r>
      <w:r w:rsidRPr="00F75A72">
        <w:rPr>
          <w:rFonts w:ascii="Georgia" w:hAnsi="Georgia" w:cs="Tahoma"/>
          <w:sz w:val="22"/>
          <w:szCs w:val="22"/>
        </w:rPr>
        <w:t>proceder</w:t>
      </w:r>
      <w:r w:rsidRPr="00F75A72">
        <w:rPr>
          <w:rFonts w:ascii="Georgia" w:hAnsi="Georgia" w:cs="Tahoma"/>
          <w:spacing w:val="-10"/>
          <w:sz w:val="22"/>
          <w:szCs w:val="22"/>
        </w:rPr>
        <w:t xml:space="preserve"> </w:t>
      </w:r>
      <w:r w:rsidRPr="00F75A72">
        <w:rPr>
          <w:rFonts w:ascii="Georgia" w:hAnsi="Georgia" w:cs="Tahoma"/>
          <w:sz w:val="22"/>
          <w:szCs w:val="22"/>
        </w:rPr>
        <w:t>à</w:t>
      </w:r>
      <w:r w:rsidRPr="00F75A72">
        <w:rPr>
          <w:rFonts w:ascii="Georgia" w:hAnsi="Georgia" w:cs="Tahoma"/>
          <w:spacing w:val="-10"/>
          <w:sz w:val="22"/>
          <w:szCs w:val="22"/>
        </w:rPr>
        <w:t xml:space="preserve"> </w:t>
      </w:r>
      <w:r w:rsidRPr="00F75A72">
        <w:rPr>
          <w:rFonts w:ascii="Georgia" w:hAnsi="Georgia" w:cs="Tahoma"/>
          <w:sz w:val="22"/>
          <w:szCs w:val="22"/>
        </w:rPr>
        <w:t>substituição</w:t>
      </w:r>
      <w:r w:rsidRPr="00F75A72">
        <w:rPr>
          <w:rFonts w:ascii="Georgia" w:hAnsi="Georgia" w:cs="Tahoma"/>
          <w:spacing w:val="-10"/>
          <w:sz w:val="22"/>
          <w:szCs w:val="22"/>
        </w:rPr>
        <w:t xml:space="preserve"> </w:t>
      </w:r>
      <w:r w:rsidRPr="00F75A72">
        <w:rPr>
          <w:rFonts w:ascii="Georgia" w:hAnsi="Georgia" w:cs="Tahoma"/>
          <w:sz w:val="22"/>
          <w:szCs w:val="22"/>
        </w:rPr>
        <w:t>do</w:t>
      </w:r>
      <w:r w:rsidRPr="00F75A72">
        <w:rPr>
          <w:rFonts w:ascii="Georgia" w:hAnsi="Georgia" w:cs="Tahoma"/>
          <w:spacing w:val="-11"/>
          <w:sz w:val="22"/>
          <w:szCs w:val="22"/>
        </w:rPr>
        <w:t xml:space="preserve"> </w:t>
      </w:r>
      <w:r w:rsidRPr="00F75A72">
        <w:rPr>
          <w:rFonts w:ascii="Georgia" w:hAnsi="Georgia" w:cs="Tahoma"/>
          <w:sz w:val="22"/>
          <w:szCs w:val="22"/>
        </w:rPr>
        <w:t>Agente Fiduciário e à indicação de seu substituto, em condições de mercado, escolhido pela Emissora</w:t>
      </w:r>
      <w:r w:rsidRPr="00F75A72">
        <w:rPr>
          <w:rFonts w:ascii="Georgia" w:hAnsi="Georgia" w:cs="Tahoma"/>
          <w:spacing w:val="-5"/>
          <w:sz w:val="22"/>
          <w:szCs w:val="22"/>
        </w:rPr>
        <w:t xml:space="preserve"> </w:t>
      </w:r>
      <w:r w:rsidRPr="00F75A72">
        <w:rPr>
          <w:rFonts w:ascii="Georgia" w:hAnsi="Georgia" w:cs="Tahoma"/>
          <w:sz w:val="22"/>
          <w:szCs w:val="22"/>
        </w:rPr>
        <w:t>a</w:t>
      </w:r>
      <w:r w:rsidRPr="00F75A72">
        <w:rPr>
          <w:rFonts w:ascii="Georgia" w:hAnsi="Georgia" w:cs="Tahoma"/>
          <w:spacing w:val="-3"/>
          <w:sz w:val="22"/>
          <w:szCs w:val="22"/>
        </w:rPr>
        <w:t xml:space="preserve"> </w:t>
      </w:r>
      <w:r w:rsidRPr="00F75A72">
        <w:rPr>
          <w:rFonts w:ascii="Georgia" w:hAnsi="Georgia" w:cs="Tahoma"/>
          <w:sz w:val="22"/>
          <w:szCs w:val="22"/>
        </w:rPr>
        <w:t>partir</w:t>
      </w:r>
      <w:r w:rsidRPr="00F75A72">
        <w:rPr>
          <w:rFonts w:ascii="Georgia" w:hAnsi="Georgia" w:cs="Tahoma"/>
          <w:spacing w:val="-4"/>
          <w:sz w:val="22"/>
          <w:szCs w:val="22"/>
        </w:rPr>
        <w:t xml:space="preserve"> </w:t>
      </w:r>
      <w:r w:rsidRPr="00F75A72">
        <w:rPr>
          <w:rFonts w:ascii="Georgia" w:hAnsi="Georgia" w:cs="Tahoma"/>
          <w:sz w:val="22"/>
          <w:szCs w:val="22"/>
        </w:rPr>
        <w:t>de</w:t>
      </w:r>
      <w:r w:rsidRPr="00F75A72">
        <w:rPr>
          <w:rFonts w:ascii="Georgia" w:hAnsi="Georgia" w:cs="Tahoma"/>
          <w:spacing w:val="-4"/>
          <w:sz w:val="22"/>
          <w:szCs w:val="22"/>
        </w:rPr>
        <w:t xml:space="preserve"> </w:t>
      </w:r>
      <w:r w:rsidRPr="00F75A72">
        <w:rPr>
          <w:rFonts w:ascii="Georgia" w:hAnsi="Georgia" w:cs="Tahoma"/>
          <w:sz w:val="22"/>
          <w:szCs w:val="22"/>
        </w:rPr>
        <w:t>lista</w:t>
      </w:r>
      <w:r w:rsidRPr="00F75A72">
        <w:rPr>
          <w:rFonts w:ascii="Georgia" w:hAnsi="Georgia" w:cs="Tahoma"/>
          <w:spacing w:val="-5"/>
          <w:sz w:val="22"/>
          <w:szCs w:val="22"/>
        </w:rPr>
        <w:t xml:space="preserve"> </w:t>
      </w:r>
      <w:r w:rsidRPr="00F75A72">
        <w:rPr>
          <w:rFonts w:ascii="Georgia" w:hAnsi="Georgia" w:cs="Tahoma"/>
          <w:sz w:val="22"/>
          <w:szCs w:val="22"/>
        </w:rPr>
        <w:t>tríplice</w:t>
      </w:r>
      <w:r w:rsidRPr="00F75A72">
        <w:rPr>
          <w:rFonts w:ascii="Georgia" w:hAnsi="Georgia" w:cs="Tahoma"/>
          <w:spacing w:val="-5"/>
          <w:sz w:val="22"/>
          <w:szCs w:val="22"/>
        </w:rPr>
        <w:t xml:space="preserve"> </w:t>
      </w:r>
      <w:r w:rsidRPr="00F75A72">
        <w:rPr>
          <w:rFonts w:ascii="Georgia" w:hAnsi="Georgia" w:cs="Tahoma"/>
          <w:sz w:val="22"/>
          <w:szCs w:val="22"/>
        </w:rPr>
        <w:t>apresentada</w:t>
      </w:r>
      <w:r w:rsidRPr="00F75A72">
        <w:rPr>
          <w:rFonts w:ascii="Georgia" w:hAnsi="Georgia" w:cs="Tahoma"/>
          <w:spacing w:val="-4"/>
          <w:sz w:val="22"/>
          <w:szCs w:val="22"/>
        </w:rPr>
        <w:t xml:space="preserve"> </w:t>
      </w:r>
      <w:r w:rsidRPr="00F75A72">
        <w:rPr>
          <w:rFonts w:ascii="Georgia" w:hAnsi="Georgia" w:cs="Tahoma"/>
          <w:sz w:val="22"/>
          <w:szCs w:val="22"/>
        </w:rPr>
        <w:t>pelos</w:t>
      </w:r>
      <w:r w:rsidRPr="00F75A72">
        <w:rPr>
          <w:rFonts w:ascii="Georgia" w:hAnsi="Georgia" w:cs="Tahoma"/>
          <w:spacing w:val="-5"/>
          <w:sz w:val="22"/>
          <w:szCs w:val="22"/>
        </w:rPr>
        <w:t xml:space="preserve"> </w:t>
      </w:r>
      <w:r w:rsidRPr="00F75A72">
        <w:rPr>
          <w:rFonts w:ascii="Georgia" w:hAnsi="Georgia" w:cs="Tahoma"/>
          <w:sz w:val="22"/>
          <w:szCs w:val="22"/>
        </w:rPr>
        <w:t>Debenturistas</w:t>
      </w:r>
      <w:r w:rsidRPr="00F75A72">
        <w:rPr>
          <w:rFonts w:ascii="Georgia" w:hAnsi="Georgia" w:cs="Tahoma"/>
          <w:spacing w:val="-4"/>
          <w:sz w:val="22"/>
          <w:szCs w:val="22"/>
        </w:rPr>
        <w:t xml:space="preserve"> </w:t>
      </w:r>
      <w:r w:rsidRPr="00F75A72">
        <w:rPr>
          <w:rFonts w:ascii="Georgia" w:hAnsi="Georgia" w:cs="Tahoma"/>
          <w:sz w:val="22"/>
          <w:szCs w:val="22"/>
        </w:rPr>
        <w:t>em</w:t>
      </w:r>
      <w:r w:rsidRPr="00F75A72">
        <w:rPr>
          <w:rFonts w:ascii="Georgia" w:hAnsi="Georgia" w:cs="Tahoma"/>
          <w:spacing w:val="-3"/>
          <w:sz w:val="22"/>
          <w:szCs w:val="22"/>
        </w:rPr>
        <w:t xml:space="preserve"> </w:t>
      </w:r>
      <w:r w:rsidRPr="00F75A72">
        <w:rPr>
          <w:rFonts w:ascii="Georgia" w:hAnsi="Georgia" w:cs="Tahoma"/>
          <w:sz w:val="22"/>
          <w:szCs w:val="22"/>
        </w:rPr>
        <w:t>Assembleia</w:t>
      </w:r>
      <w:r w:rsidRPr="00F75A72">
        <w:rPr>
          <w:rFonts w:ascii="Georgia" w:hAnsi="Georgia" w:cs="Tahoma"/>
          <w:spacing w:val="-4"/>
          <w:sz w:val="22"/>
          <w:szCs w:val="22"/>
        </w:rPr>
        <w:t xml:space="preserve"> </w:t>
      </w:r>
      <w:r w:rsidRPr="00F75A72">
        <w:rPr>
          <w:rFonts w:ascii="Georgia" w:hAnsi="Georgia" w:cs="Tahoma"/>
          <w:sz w:val="22"/>
          <w:szCs w:val="22"/>
        </w:rPr>
        <w:t>Geral</w:t>
      </w:r>
      <w:r w:rsidRPr="00F75A72">
        <w:rPr>
          <w:rFonts w:ascii="Georgia" w:hAnsi="Georgia" w:cs="Tahoma"/>
          <w:spacing w:val="-3"/>
          <w:sz w:val="22"/>
          <w:szCs w:val="22"/>
        </w:rPr>
        <w:t xml:space="preserve"> </w:t>
      </w:r>
      <w:r w:rsidRPr="00F75A72">
        <w:rPr>
          <w:rFonts w:ascii="Georgia" w:hAnsi="Georgia" w:cs="Tahoma"/>
          <w:sz w:val="22"/>
          <w:szCs w:val="22"/>
        </w:rPr>
        <w:t>de Debenturistas especialmente convocada para esse</w:t>
      </w:r>
      <w:r w:rsidRPr="00F75A72">
        <w:rPr>
          <w:rFonts w:ascii="Georgia" w:hAnsi="Georgia" w:cs="Tahoma"/>
          <w:spacing w:val="-19"/>
          <w:sz w:val="22"/>
          <w:szCs w:val="22"/>
        </w:rPr>
        <w:t xml:space="preserve"> </w:t>
      </w:r>
      <w:r w:rsidRPr="00F75A72">
        <w:rPr>
          <w:rFonts w:ascii="Georgia" w:hAnsi="Georgia" w:cs="Tahoma"/>
          <w:sz w:val="22"/>
          <w:szCs w:val="22"/>
        </w:rPr>
        <w:t>fim.</w:t>
      </w:r>
    </w:p>
    <w:p w14:paraId="2BA9D0AA"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2CB6CE3E" w14:textId="7351E7B5"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bookmarkStart w:id="258" w:name="_Ref508121960"/>
      <w:bookmarkStart w:id="259" w:name="_Ref50969472"/>
      <w:bookmarkStart w:id="260" w:name="_Ref89995883"/>
      <w:r w:rsidRPr="00F75A72">
        <w:rPr>
          <w:rFonts w:ascii="Georgia" w:hAnsi="Georgia" w:cs="Tahoma"/>
          <w:sz w:val="22"/>
          <w:szCs w:val="22"/>
        </w:rPr>
        <w:t>A substituição do Agente Fiduciário deverá ser objeto de aditamento à presente Escritura</w:t>
      </w:r>
      <w:r w:rsidRPr="00F75A72">
        <w:rPr>
          <w:rFonts w:ascii="Georgia" w:hAnsi="Georgia" w:cs="Tahoma"/>
          <w:spacing w:val="-11"/>
          <w:sz w:val="22"/>
          <w:szCs w:val="22"/>
        </w:rPr>
        <w:t xml:space="preserve"> </w:t>
      </w:r>
      <w:r w:rsidRPr="00F75A72">
        <w:rPr>
          <w:rFonts w:ascii="Georgia" w:hAnsi="Georgia" w:cs="Tahoma"/>
          <w:sz w:val="22"/>
          <w:szCs w:val="22"/>
        </w:rPr>
        <w:t>de</w:t>
      </w:r>
      <w:r w:rsidRPr="00F75A72">
        <w:rPr>
          <w:rFonts w:ascii="Georgia" w:hAnsi="Georgia" w:cs="Tahoma"/>
          <w:spacing w:val="-10"/>
          <w:sz w:val="22"/>
          <w:szCs w:val="22"/>
        </w:rPr>
        <w:t xml:space="preserve"> </w:t>
      </w:r>
      <w:r w:rsidRPr="00F75A72">
        <w:rPr>
          <w:rFonts w:ascii="Georgia" w:hAnsi="Georgia" w:cs="Tahoma"/>
          <w:sz w:val="22"/>
          <w:szCs w:val="22"/>
        </w:rPr>
        <w:t>Emissão,</w:t>
      </w:r>
      <w:r w:rsidRPr="00F75A72">
        <w:rPr>
          <w:rFonts w:ascii="Georgia" w:hAnsi="Georgia" w:cs="Tahoma"/>
          <w:spacing w:val="-11"/>
          <w:sz w:val="22"/>
          <w:szCs w:val="22"/>
        </w:rPr>
        <w:t xml:space="preserve"> </w:t>
      </w:r>
      <w:r w:rsidRPr="00F75A72">
        <w:rPr>
          <w:rFonts w:ascii="Georgia" w:hAnsi="Georgia" w:cs="Tahoma"/>
          <w:sz w:val="22"/>
          <w:szCs w:val="22"/>
        </w:rPr>
        <w:t>que</w:t>
      </w:r>
      <w:r w:rsidRPr="00F75A72">
        <w:rPr>
          <w:rFonts w:ascii="Georgia" w:hAnsi="Georgia" w:cs="Tahoma"/>
          <w:spacing w:val="-13"/>
          <w:sz w:val="22"/>
          <w:szCs w:val="22"/>
        </w:rPr>
        <w:t xml:space="preserve"> </w:t>
      </w:r>
      <w:r w:rsidRPr="00F75A72">
        <w:rPr>
          <w:rFonts w:ascii="Georgia" w:hAnsi="Georgia" w:cs="Tahoma"/>
          <w:sz w:val="22"/>
          <w:szCs w:val="22"/>
        </w:rPr>
        <w:t>deverá</w:t>
      </w:r>
      <w:r w:rsidRPr="00F75A72">
        <w:rPr>
          <w:rFonts w:ascii="Georgia" w:hAnsi="Georgia" w:cs="Tahoma"/>
          <w:spacing w:val="-11"/>
          <w:sz w:val="22"/>
          <w:szCs w:val="22"/>
        </w:rPr>
        <w:t xml:space="preserve"> </w:t>
      </w:r>
      <w:r w:rsidRPr="00F75A72">
        <w:rPr>
          <w:rFonts w:ascii="Georgia" w:hAnsi="Georgia" w:cs="Tahoma"/>
          <w:sz w:val="22"/>
          <w:szCs w:val="22"/>
        </w:rPr>
        <w:t>ser</w:t>
      </w:r>
      <w:r w:rsidRPr="00F75A72">
        <w:rPr>
          <w:rFonts w:ascii="Georgia" w:hAnsi="Georgia" w:cs="Tahoma"/>
          <w:spacing w:val="-11"/>
          <w:sz w:val="22"/>
          <w:szCs w:val="22"/>
        </w:rPr>
        <w:t xml:space="preserve"> </w:t>
      </w:r>
      <w:r w:rsidRPr="00F75A72">
        <w:rPr>
          <w:rFonts w:ascii="Georgia" w:hAnsi="Georgia" w:cs="Tahoma"/>
          <w:sz w:val="22"/>
          <w:szCs w:val="22"/>
        </w:rPr>
        <w:t>arquivado</w:t>
      </w:r>
      <w:r w:rsidRPr="00F75A72">
        <w:rPr>
          <w:rFonts w:ascii="Georgia" w:hAnsi="Georgia" w:cs="Tahoma"/>
          <w:spacing w:val="-14"/>
          <w:sz w:val="22"/>
          <w:szCs w:val="22"/>
        </w:rPr>
        <w:t xml:space="preserve"> </w:t>
      </w:r>
      <w:r w:rsidRPr="00F75A72">
        <w:rPr>
          <w:rFonts w:ascii="Georgia" w:hAnsi="Georgia" w:cs="Tahoma"/>
          <w:sz w:val="22"/>
          <w:szCs w:val="22"/>
        </w:rPr>
        <w:t>na</w:t>
      </w:r>
      <w:r w:rsidRPr="00F75A72">
        <w:rPr>
          <w:rFonts w:ascii="Georgia" w:hAnsi="Georgia" w:cs="Tahoma"/>
          <w:spacing w:val="-10"/>
          <w:sz w:val="22"/>
          <w:szCs w:val="22"/>
        </w:rPr>
        <w:t xml:space="preserve"> </w:t>
      </w:r>
      <w:bookmarkStart w:id="261" w:name="_cp_change_224"/>
      <w:bookmarkEnd w:id="258"/>
      <w:bookmarkEnd w:id="259"/>
      <w:r w:rsidRPr="00F75A72">
        <w:rPr>
          <w:rFonts w:ascii="Georgia" w:hAnsi="Georgia" w:cs="Tahoma"/>
          <w:sz w:val="22"/>
          <w:szCs w:val="22"/>
          <w:u w:color="0000FF"/>
        </w:rPr>
        <w:t>JUCISRS</w:t>
      </w:r>
      <w:bookmarkEnd w:id="261"/>
      <w:r w:rsidRPr="00F75A72">
        <w:rPr>
          <w:rFonts w:ascii="Georgia" w:hAnsi="Georgia" w:cs="Tahoma"/>
          <w:spacing w:val="-10"/>
          <w:sz w:val="22"/>
          <w:szCs w:val="22"/>
        </w:rPr>
        <w:t>.</w:t>
      </w:r>
      <w:bookmarkEnd w:id="260"/>
    </w:p>
    <w:p w14:paraId="7C12FB1C"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7F385229"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A</w:t>
      </w:r>
      <w:r w:rsidRPr="00F75A72">
        <w:rPr>
          <w:rFonts w:ascii="Georgia" w:hAnsi="Georgia" w:cs="Tahoma"/>
          <w:spacing w:val="-14"/>
          <w:sz w:val="22"/>
          <w:szCs w:val="22"/>
        </w:rPr>
        <w:t xml:space="preserve"> </w:t>
      </w:r>
      <w:r w:rsidRPr="00F75A72">
        <w:rPr>
          <w:rFonts w:ascii="Georgia" w:hAnsi="Georgia" w:cs="Tahoma"/>
          <w:sz w:val="22"/>
          <w:szCs w:val="22"/>
        </w:rPr>
        <w:t>substituição</w:t>
      </w:r>
      <w:r w:rsidRPr="00F75A72">
        <w:rPr>
          <w:rFonts w:ascii="Georgia" w:hAnsi="Georgia" w:cs="Tahoma"/>
          <w:spacing w:val="-13"/>
          <w:sz w:val="22"/>
          <w:szCs w:val="22"/>
        </w:rPr>
        <w:t xml:space="preserve"> </w:t>
      </w:r>
      <w:r w:rsidRPr="00F75A72">
        <w:rPr>
          <w:rFonts w:ascii="Georgia" w:hAnsi="Georgia" w:cs="Tahoma"/>
          <w:sz w:val="22"/>
          <w:szCs w:val="22"/>
        </w:rPr>
        <w:t>do</w:t>
      </w:r>
      <w:r w:rsidRPr="00F75A72">
        <w:rPr>
          <w:rFonts w:ascii="Georgia" w:hAnsi="Georgia" w:cs="Tahoma"/>
          <w:spacing w:val="-14"/>
          <w:sz w:val="22"/>
          <w:szCs w:val="22"/>
        </w:rPr>
        <w:t xml:space="preserve"> </w:t>
      </w:r>
      <w:r w:rsidRPr="00F75A72">
        <w:rPr>
          <w:rFonts w:ascii="Georgia" w:hAnsi="Georgia" w:cs="Tahoma"/>
          <w:sz w:val="22"/>
          <w:szCs w:val="22"/>
        </w:rPr>
        <w:t>Agente</w:t>
      </w:r>
      <w:r w:rsidRPr="00F75A72">
        <w:rPr>
          <w:rFonts w:ascii="Georgia" w:hAnsi="Georgia" w:cs="Tahoma"/>
          <w:spacing w:val="-13"/>
          <w:sz w:val="22"/>
          <w:szCs w:val="22"/>
        </w:rPr>
        <w:t xml:space="preserve"> </w:t>
      </w:r>
      <w:r w:rsidRPr="00F75A72">
        <w:rPr>
          <w:rFonts w:ascii="Georgia" w:hAnsi="Georgia" w:cs="Tahoma"/>
          <w:sz w:val="22"/>
          <w:szCs w:val="22"/>
        </w:rPr>
        <w:t xml:space="preserve">Fiduciário deverá ser comunicada à CVM, no prazo de até 7 (sete) Dias Úteis contados da data de arquivamento mencionado na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_Ref89995883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8.4.4 acima</w:t>
      </w:r>
      <w:r w:rsidRPr="00F75A72">
        <w:rPr>
          <w:rFonts w:ascii="Georgia" w:hAnsi="Georgia" w:cs="Tahoma"/>
          <w:sz w:val="22"/>
          <w:szCs w:val="22"/>
        </w:rPr>
        <w:fldChar w:fldCharType="end"/>
      </w:r>
      <w:r w:rsidRPr="00F75A72">
        <w:rPr>
          <w:rFonts w:ascii="Georgia" w:hAnsi="Georgia" w:cs="Tahoma"/>
          <w:sz w:val="22"/>
          <w:szCs w:val="22"/>
        </w:rPr>
        <w:t>.</w:t>
      </w:r>
    </w:p>
    <w:p w14:paraId="2EB4EBCD"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6DC6E984"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bookmarkStart w:id="262" w:name="_Ref508121908"/>
      <w:r w:rsidRPr="00F75A72">
        <w:rPr>
          <w:rFonts w:ascii="Georgia" w:hAnsi="Georgia" w:cs="Tahoma"/>
          <w:sz w:val="22"/>
          <w:szCs w:val="22"/>
        </w:rPr>
        <w:t>O Agente Fiduciário entrará no exercício de suas funções a partir da data de assinatura</w:t>
      </w:r>
      <w:r w:rsidRPr="00F75A72">
        <w:rPr>
          <w:rFonts w:ascii="Georgia" w:hAnsi="Georgia" w:cs="Tahoma"/>
          <w:spacing w:val="-14"/>
          <w:sz w:val="22"/>
          <w:szCs w:val="22"/>
        </w:rPr>
        <w:t xml:space="preserve"> </w:t>
      </w:r>
      <w:r w:rsidRPr="00F75A72">
        <w:rPr>
          <w:rFonts w:ascii="Georgia" w:hAnsi="Georgia" w:cs="Tahoma"/>
          <w:sz w:val="22"/>
          <w:szCs w:val="22"/>
        </w:rPr>
        <w:t>desta</w:t>
      </w:r>
      <w:r w:rsidRPr="00F75A72">
        <w:rPr>
          <w:rFonts w:ascii="Georgia" w:hAnsi="Georgia" w:cs="Tahoma"/>
          <w:spacing w:val="-13"/>
          <w:sz w:val="22"/>
          <w:szCs w:val="22"/>
        </w:rPr>
        <w:t xml:space="preserve"> </w:t>
      </w:r>
      <w:r w:rsidRPr="00F75A72">
        <w:rPr>
          <w:rFonts w:ascii="Georgia" w:hAnsi="Georgia" w:cs="Tahoma"/>
          <w:sz w:val="22"/>
          <w:szCs w:val="22"/>
        </w:rPr>
        <w:t>Escritura</w:t>
      </w:r>
      <w:r w:rsidRPr="00F75A72">
        <w:rPr>
          <w:rFonts w:ascii="Georgia" w:hAnsi="Georgia" w:cs="Tahoma"/>
          <w:spacing w:val="-14"/>
          <w:sz w:val="22"/>
          <w:szCs w:val="22"/>
        </w:rPr>
        <w:t xml:space="preserve"> </w:t>
      </w:r>
      <w:r w:rsidRPr="00F75A72">
        <w:rPr>
          <w:rFonts w:ascii="Georgia" w:hAnsi="Georgia" w:cs="Tahoma"/>
          <w:sz w:val="22"/>
          <w:szCs w:val="22"/>
        </w:rPr>
        <w:t>de</w:t>
      </w:r>
      <w:r w:rsidRPr="00F75A72">
        <w:rPr>
          <w:rFonts w:ascii="Georgia" w:hAnsi="Georgia" w:cs="Tahoma"/>
          <w:spacing w:val="-14"/>
          <w:sz w:val="22"/>
          <w:szCs w:val="22"/>
        </w:rPr>
        <w:t xml:space="preserve"> </w:t>
      </w:r>
      <w:r w:rsidRPr="00F75A72">
        <w:rPr>
          <w:rFonts w:ascii="Georgia" w:hAnsi="Georgia" w:cs="Tahoma"/>
          <w:sz w:val="22"/>
          <w:szCs w:val="22"/>
        </w:rPr>
        <w:t>Emissão</w:t>
      </w:r>
      <w:r w:rsidRPr="00F75A72">
        <w:rPr>
          <w:rFonts w:ascii="Georgia" w:hAnsi="Georgia" w:cs="Tahoma"/>
          <w:spacing w:val="-13"/>
          <w:sz w:val="22"/>
          <w:szCs w:val="22"/>
        </w:rPr>
        <w:t xml:space="preserve"> </w:t>
      </w:r>
      <w:r w:rsidRPr="00F75A72">
        <w:rPr>
          <w:rFonts w:ascii="Georgia" w:hAnsi="Georgia" w:cs="Tahoma"/>
          <w:sz w:val="22"/>
          <w:szCs w:val="22"/>
        </w:rPr>
        <w:t>ou</w:t>
      </w:r>
      <w:r w:rsidRPr="00F75A72">
        <w:rPr>
          <w:rFonts w:ascii="Georgia" w:hAnsi="Georgia" w:cs="Tahoma"/>
          <w:spacing w:val="-15"/>
          <w:sz w:val="22"/>
          <w:szCs w:val="22"/>
        </w:rPr>
        <w:t xml:space="preserve"> </w:t>
      </w:r>
      <w:r w:rsidRPr="00F75A72">
        <w:rPr>
          <w:rFonts w:ascii="Georgia" w:hAnsi="Georgia" w:cs="Tahoma"/>
          <w:sz w:val="22"/>
          <w:szCs w:val="22"/>
        </w:rPr>
        <w:t>de</w:t>
      </w:r>
      <w:r w:rsidRPr="00F75A72">
        <w:rPr>
          <w:rFonts w:ascii="Georgia" w:hAnsi="Georgia" w:cs="Tahoma"/>
          <w:spacing w:val="-15"/>
          <w:sz w:val="22"/>
          <w:szCs w:val="22"/>
        </w:rPr>
        <w:t xml:space="preserve"> </w:t>
      </w:r>
      <w:r w:rsidRPr="00F75A72">
        <w:rPr>
          <w:rFonts w:ascii="Georgia" w:hAnsi="Georgia" w:cs="Tahoma"/>
          <w:sz w:val="22"/>
          <w:szCs w:val="22"/>
        </w:rPr>
        <w:t>eventual</w:t>
      </w:r>
      <w:r w:rsidRPr="00F75A72">
        <w:rPr>
          <w:rFonts w:ascii="Georgia" w:hAnsi="Georgia" w:cs="Tahoma"/>
          <w:spacing w:val="-13"/>
          <w:sz w:val="22"/>
          <w:szCs w:val="22"/>
        </w:rPr>
        <w:t xml:space="preserve"> </w:t>
      </w:r>
      <w:r w:rsidRPr="00F75A72">
        <w:rPr>
          <w:rFonts w:ascii="Georgia" w:hAnsi="Georgia" w:cs="Tahoma"/>
          <w:sz w:val="22"/>
          <w:szCs w:val="22"/>
        </w:rPr>
        <w:t>aditamento</w:t>
      </w:r>
      <w:r w:rsidRPr="00F75A72">
        <w:rPr>
          <w:rFonts w:ascii="Georgia" w:hAnsi="Georgia" w:cs="Tahoma"/>
          <w:spacing w:val="-13"/>
          <w:sz w:val="22"/>
          <w:szCs w:val="22"/>
        </w:rPr>
        <w:t xml:space="preserve"> </w:t>
      </w:r>
      <w:r w:rsidRPr="00F75A72">
        <w:rPr>
          <w:rFonts w:ascii="Georgia" w:hAnsi="Georgia" w:cs="Tahoma"/>
          <w:sz w:val="22"/>
          <w:szCs w:val="22"/>
        </w:rPr>
        <w:t>relativo</w:t>
      </w:r>
      <w:r w:rsidRPr="00F75A72">
        <w:rPr>
          <w:rFonts w:ascii="Georgia" w:hAnsi="Georgia" w:cs="Tahoma"/>
          <w:spacing w:val="-9"/>
          <w:sz w:val="22"/>
          <w:szCs w:val="22"/>
        </w:rPr>
        <w:t xml:space="preserve"> </w:t>
      </w:r>
      <w:r w:rsidRPr="00F75A72">
        <w:rPr>
          <w:rFonts w:ascii="Georgia" w:hAnsi="Georgia" w:cs="Tahoma"/>
          <w:sz w:val="22"/>
          <w:szCs w:val="22"/>
        </w:rPr>
        <w:t>à</w:t>
      </w:r>
      <w:r w:rsidRPr="00F75A72">
        <w:rPr>
          <w:rFonts w:ascii="Georgia" w:hAnsi="Georgia" w:cs="Tahoma"/>
          <w:spacing w:val="-15"/>
          <w:sz w:val="22"/>
          <w:szCs w:val="22"/>
        </w:rPr>
        <w:t xml:space="preserve"> </w:t>
      </w:r>
      <w:r w:rsidRPr="00F75A72">
        <w:rPr>
          <w:rFonts w:ascii="Georgia" w:hAnsi="Georgia" w:cs="Tahoma"/>
          <w:sz w:val="22"/>
          <w:szCs w:val="22"/>
        </w:rPr>
        <w:t>sua</w:t>
      </w:r>
      <w:r w:rsidRPr="00F75A72">
        <w:rPr>
          <w:rFonts w:ascii="Georgia" w:hAnsi="Georgia" w:cs="Tahoma"/>
          <w:spacing w:val="-13"/>
          <w:sz w:val="22"/>
          <w:szCs w:val="22"/>
        </w:rPr>
        <w:t xml:space="preserve"> </w:t>
      </w:r>
      <w:r w:rsidRPr="00F75A72">
        <w:rPr>
          <w:rFonts w:ascii="Georgia" w:hAnsi="Georgia" w:cs="Tahoma"/>
          <w:sz w:val="22"/>
          <w:szCs w:val="22"/>
        </w:rPr>
        <w:t>substituição, no caso de agente fiduciário substituto, devendo permanecer no exercício de suas funções até a efetiva substituição ou até o cumprimento de todas as suas obrigações decorrentes desta Escritura de Emissão e da legislação em</w:t>
      </w:r>
      <w:r w:rsidRPr="00F75A72">
        <w:rPr>
          <w:rFonts w:ascii="Georgia" w:hAnsi="Georgia" w:cs="Tahoma"/>
          <w:spacing w:val="-25"/>
          <w:sz w:val="22"/>
          <w:szCs w:val="22"/>
        </w:rPr>
        <w:t xml:space="preserve"> </w:t>
      </w:r>
      <w:r w:rsidRPr="00F75A72">
        <w:rPr>
          <w:rFonts w:ascii="Georgia" w:hAnsi="Georgia" w:cs="Tahoma"/>
          <w:sz w:val="22"/>
          <w:szCs w:val="22"/>
        </w:rPr>
        <w:t>vigor.</w:t>
      </w:r>
      <w:bookmarkEnd w:id="262"/>
    </w:p>
    <w:p w14:paraId="02F96930"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35451035"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Fica estabelecido que, na hipótese de vir a ocorrer a substituição do</w:t>
      </w:r>
      <w:r w:rsidRPr="00F75A72">
        <w:rPr>
          <w:rFonts w:ascii="Georgia" w:hAnsi="Georgia" w:cs="Tahoma"/>
          <w:spacing w:val="24"/>
          <w:sz w:val="22"/>
          <w:szCs w:val="22"/>
        </w:rPr>
        <w:t xml:space="preserve"> </w:t>
      </w:r>
      <w:r w:rsidRPr="00F75A72">
        <w:rPr>
          <w:rFonts w:ascii="Georgia" w:hAnsi="Georgia" w:cs="Tahoma"/>
          <w:sz w:val="22"/>
          <w:szCs w:val="22"/>
        </w:rPr>
        <w:t xml:space="preserve">Agente Fiduciário, o Agente Fiduciário substituído deverá repassar, se for o caso, a parcela proporcional da remuneração inicialmente recebida sem a contrapartida do serviço prestado, calculada </w:t>
      </w:r>
      <w:r w:rsidRPr="00F75A72">
        <w:rPr>
          <w:rFonts w:ascii="Georgia" w:hAnsi="Georgia" w:cs="Tahoma"/>
          <w:i/>
          <w:sz w:val="22"/>
          <w:szCs w:val="22"/>
        </w:rPr>
        <w:t xml:space="preserve">pro rata </w:t>
      </w:r>
      <w:proofErr w:type="spellStart"/>
      <w:r w:rsidRPr="00F75A72">
        <w:rPr>
          <w:rFonts w:ascii="Georgia" w:hAnsi="Georgia" w:cs="Tahoma"/>
          <w:i/>
          <w:sz w:val="22"/>
          <w:szCs w:val="22"/>
        </w:rPr>
        <w:t>temporis</w:t>
      </w:r>
      <w:proofErr w:type="spellEnd"/>
      <w:r w:rsidRPr="00F75A72">
        <w:rPr>
          <w:rFonts w:ascii="Georgia" w:hAnsi="Georgia" w:cs="Tahoma"/>
          <w:sz w:val="22"/>
          <w:szCs w:val="22"/>
        </w:rPr>
        <w:t>, desde a última data de pagamento até a data da efetiva substituição, à Emissora. O valor</w:t>
      </w:r>
      <w:r w:rsidRPr="00F75A72">
        <w:rPr>
          <w:rFonts w:ascii="Georgia" w:hAnsi="Georgia" w:cs="Tahoma"/>
          <w:spacing w:val="-18"/>
          <w:sz w:val="22"/>
          <w:szCs w:val="22"/>
        </w:rPr>
        <w:t xml:space="preserve"> </w:t>
      </w:r>
      <w:r w:rsidRPr="00F75A72">
        <w:rPr>
          <w:rFonts w:ascii="Georgia" w:hAnsi="Georgia" w:cs="Tahoma"/>
          <w:sz w:val="22"/>
          <w:szCs w:val="22"/>
        </w:rPr>
        <w:t>a</w:t>
      </w:r>
      <w:r w:rsidRPr="00F75A72">
        <w:rPr>
          <w:rFonts w:ascii="Georgia" w:hAnsi="Georgia" w:cs="Tahoma"/>
          <w:spacing w:val="-17"/>
          <w:sz w:val="22"/>
          <w:szCs w:val="22"/>
        </w:rPr>
        <w:t xml:space="preserve"> </w:t>
      </w:r>
      <w:r w:rsidRPr="00F75A72">
        <w:rPr>
          <w:rFonts w:ascii="Georgia" w:hAnsi="Georgia" w:cs="Tahoma"/>
          <w:sz w:val="22"/>
          <w:szCs w:val="22"/>
        </w:rPr>
        <w:t>ser</w:t>
      </w:r>
      <w:r w:rsidRPr="00F75A72">
        <w:rPr>
          <w:rFonts w:ascii="Georgia" w:hAnsi="Georgia" w:cs="Tahoma"/>
          <w:spacing w:val="-18"/>
          <w:sz w:val="22"/>
          <w:szCs w:val="22"/>
        </w:rPr>
        <w:t xml:space="preserve"> </w:t>
      </w:r>
      <w:r w:rsidRPr="00F75A72">
        <w:rPr>
          <w:rFonts w:ascii="Georgia" w:hAnsi="Georgia" w:cs="Tahoma"/>
          <w:sz w:val="22"/>
          <w:szCs w:val="22"/>
        </w:rPr>
        <w:t>pago</w:t>
      </w:r>
      <w:r w:rsidRPr="00F75A72">
        <w:rPr>
          <w:rFonts w:ascii="Georgia" w:hAnsi="Georgia" w:cs="Tahoma"/>
          <w:spacing w:val="-17"/>
          <w:sz w:val="22"/>
          <w:szCs w:val="22"/>
        </w:rPr>
        <w:t xml:space="preserve"> </w:t>
      </w:r>
      <w:r w:rsidRPr="00F75A72">
        <w:rPr>
          <w:rFonts w:ascii="Georgia" w:hAnsi="Georgia" w:cs="Tahoma"/>
          <w:sz w:val="22"/>
          <w:szCs w:val="22"/>
        </w:rPr>
        <w:t>ao</w:t>
      </w:r>
      <w:r w:rsidRPr="00F75A72">
        <w:rPr>
          <w:rFonts w:ascii="Georgia" w:hAnsi="Georgia" w:cs="Tahoma"/>
          <w:spacing w:val="-18"/>
          <w:sz w:val="22"/>
          <w:szCs w:val="22"/>
        </w:rPr>
        <w:t xml:space="preserve"> </w:t>
      </w:r>
      <w:r w:rsidRPr="00F75A72">
        <w:rPr>
          <w:rFonts w:ascii="Georgia" w:hAnsi="Georgia" w:cs="Tahoma"/>
          <w:sz w:val="22"/>
          <w:szCs w:val="22"/>
        </w:rPr>
        <w:t>agente</w:t>
      </w:r>
      <w:r w:rsidRPr="00F75A72">
        <w:rPr>
          <w:rFonts w:ascii="Georgia" w:hAnsi="Georgia" w:cs="Tahoma"/>
          <w:spacing w:val="-18"/>
          <w:sz w:val="22"/>
          <w:szCs w:val="22"/>
        </w:rPr>
        <w:t xml:space="preserve"> </w:t>
      </w:r>
      <w:r w:rsidRPr="00F75A72">
        <w:rPr>
          <w:rFonts w:ascii="Georgia" w:hAnsi="Georgia" w:cs="Tahoma"/>
          <w:sz w:val="22"/>
          <w:szCs w:val="22"/>
        </w:rPr>
        <w:t>fiduciário</w:t>
      </w:r>
      <w:r w:rsidRPr="00F75A72">
        <w:rPr>
          <w:rFonts w:ascii="Georgia" w:hAnsi="Georgia" w:cs="Tahoma"/>
          <w:spacing w:val="-20"/>
          <w:sz w:val="22"/>
          <w:szCs w:val="22"/>
        </w:rPr>
        <w:t xml:space="preserve"> </w:t>
      </w:r>
      <w:r w:rsidRPr="00F75A72">
        <w:rPr>
          <w:rFonts w:ascii="Georgia" w:hAnsi="Georgia" w:cs="Tahoma"/>
          <w:sz w:val="22"/>
          <w:szCs w:val="22"/>
        </w:rPr>
        <w:t>substituto,</w:t>
      </w:r>
      <w:r w:rsidRPr="00F75A72">
        <w:rPr>
          <w:rFonts w:ascii="Georgia" w:hAnsi="Georgia" w:cs="Tahoma"/>
          <w:spacing w:val="-18"/>
          <w:sz w:val="22"/>
          <w:szCs w:val="22"/>
        </w:rPr>
        <w:t xml:space="preserve"> </w:t>
      </w:r>
      <w:r w:rsidRPr="00F75A72">
        <w:rPr>
          <w:rFonts w:ascii="Georgia" w:hAnsi="Georgia" w:cs="Tahoma"/>
          <w:sz w:val="22"/>
          <w:szCs w:val="22"/>
        </w:rPr>
        <w:t>na</w:t>
      </w:r>
      <w:r w:rsidRPr="00F75A72">
        <w:rPr>
          <w:rFonts w:ascii="Georgia" w:hAnsi="Georgia" w:cs="Tahoma"/>
          <w:spacing w:val="-18"/>
          <w:sz w:val="22"/>
          <w:szCs w:val="22"/>
        </w:rPr>
        <w:t xml:space="preserve"> </w:t>
      </w:r>
      <w:r w:rsidRPr="00F75A72">
        <w:rPr>
          <w:rFonts w:ascii="Georgia" w:hAnsi="Georgia" w:cs="Tahoma"/>
          <w:sz w:val="22"/>
          <w:szCs w:val="22"/>
        </w:rPr>
        <w:t>hipótese</w:t>
      </w:r>
      <w:r w:rsidRPr="00F75A72">
        <w:rPr>
          <w:rFonts w:ascii="Georgia" w:hAnsi="Georgia" w:cs="Tahoma"/>
          <w:spacing w:val="-17"/>
          <w:sz w:val="22"/>
          <w:szCs w:val="22"/>
        </w:rPr>
        <w:t xml:space="preserve"> </w:t>
      </w:r>
      <w:r w:rsidRPr="00F75A72">
        <w:rPr>
          <w:rFonts w:ascii="Georgia" w:hAnsi="Georgia" w:cs="Tahoma"/>
          <w:sz w:val="22"/>
          <w:szCs w:val="22"/>
        </w:rPr>
        <w:t>aqui</w:t>
      </w:r>
      <w:r w:rsidRPr="00F75A72">
        <w:rPr>
          <w:rFonts w:ascii="Georgia" w:hAnsi="Georgia" w:cs="Tahoma"/>
          <w:spacing w:val="-18"/>
          <w:sz w:val="22"/>
          <w:szCs w:val="22"/>
        </w:rPr>
        <w:t xml:space="preserve"> </w:t>
      </w:r>
      <w:r w:rsidRPr="00F75A72">
        <w:rPr>
          <w:rFonts w:ascii="Georgia" w:hAnsi="Georgia" w:cs="Tahoma"/>
          <w:sz w:val="22"/>
          <w:szCs w:val="22"/>
        </w:rPr>
        <w:t>descrita,</w:t>
      </w:r>
      <w:r w:rsidRPr="00F75A72">
        <w:rPr>
          <w:rFonts w:ascii="Georgia" w:hAnsi="Georgia" w:cs="Tahoma"/>
          <w:spacing w:val="-18"/>
          <w:sz w:val="22"/>
          <w:szCs w:val="22"/>
        </w:rPr>
        <w:t xml:space="preserve"> </w:t>
      </w:r>
      <w:r w:rsidRPr="00F75A72">
        <w:rPr>
          <w:rFonts w:ascii="Georgia" w:hAnsi="Georgia" w:cs="Tahoma"/>
          <w:sz w:val="22"/>
          <w:szCs w:val="22"/>
        </w:rPr>
        <w:t>será atualizado</w:t>
      </w:r>
      <w:r w:rsidRPr="00F75A72">
        <w:rPr>
          <w:rFonts w:ascii="Georgia" w:hAnsi="Georgia" w:cs="Tahoma"/>
          <w:spacing w:val="-19"/>
          <w:sz w:val="22"/>
          <w:szCs w:val="22"/>
        </w:rPr>
        <w:t xml:space="preserve"> </w:t>
      </w:r>
      <w:r w:rsidRPr="00F75A72">
        <w:rPr>
          <w:rFonts w:ascii="Georgia" w:hAnsi="Georgia" w:cs="Tahoma"/>
          <w:sz w:val="22"/>
          <w:szCs w:val="22"/>
        </w:rPr>
        <w:t>a</w:t>
      </w:r>
      <w:r w:rsidRPr="00F75A72">
        <w:rPr>
          <w:rFonts w:ascii="Georgia" w:hAnsi="Georgia" w:cs="Tahoma"/>
          <w:spacing w:val="-16"/>
          <w:sz w:val="22"/>
          <w:szCs w:val="22"/>
        </w:rPr>
        <w:t xml:space="preserve"> </w:t>
      </w:r>
      <w:r w:rsidRPr="00F75A72">
        <w:rPr>
          <w:rFonts w:ascii="Georgia" w:hAnsi="Georgia" w:cs="Tahoma"/>
          <w:sz w:val="22"/>
          <w:szCs w:val="22"/>
        </w:rPr>
        <w:t>partir</w:t>
      </w:r>
      <w:r w:rsidRPr="00F75A72">
        <w:rPr>
          <w:rFonts w:ascii="Georgia" w:hAnsi="Georgia" w:cs="Tahoma"/>
          <w:spacing w:val="-17"/>
          <w:sz w:val="22"/>
          <w:szCs w:val="22"/>
        </w:rPr>
        <w:t xml:space="preserve"> </w:t>
      </w:r>
      <w:r w:rsidRPr="00F75A72">
        <w:rPr>
          <w:rFonts w:ascii="Georgia" w:hAnsi="Georgia" w:cs="Tahoma"/>
          <w:sz w:val="22"/>
          <w:szCs w:val="22"/>
        </w:rPr>
        <w:t>da</w:t>
      </w:r>
      <w:r w:rsidRPr="00F75A72">
        <w:rPr>
          <w:rFonts w:ascii="Georgia" w:hAnsi="Georgia" w:cs="Tahoma"/>
          <w:spacing w:val="-17"/>
          <w:sz w:val="22"/>
          <w:szCs w:val="22"/>
        </w:rPr>
        <w:t xml:space="preserve"> </w:t>
      </w:r>
      <w:r w:rsidRPr="00F75A72">
        <w:rPr>
          <w:rFonts w:ascii="Georgia" w:hAnsi="Georgia" w:cs="Tahoma"/>
          <w:sz w:val="22"/>
          <w:szCs w:val="22"/>
        </w:rPr>
        <w:t>data</w:t>
      </w:r>
      <w:r w:rsidRPr="00F75A72">
        <w:rPr>
          <w:rFonts w:ascii="Georgia" w:hAnsi="Georgia" w:cs="Tahoma"/>
          <w:spacing w:val="-16"/>
          <w:sz w:val="22"/>
          <w:szCs w:val="22"/>
        </w:rPr>
        <w:t xml:space="preserve"> </w:t>
      </w:r>
      <w:r w:rsidRPr="00F75A72">
        <w:rPr>
          <w:rFonts w:ascii="Georgia" w:hAnsi="Georgia" w:cs="Tahoma"/>
          <w:sz w:val="22"/>
          <w:szCs w:val="22"/>
        </w:rPr>
        <w:t>do</w:t>
      </w:r>
      <w:r w:rsidRPr="00F75A72">
        <w:rPr>
          <w:rFonts w:ascii="Georgia" w:hAnsi="Georgia" w:cs="Tahoma"/>
          <w:spacing w:val="-17"/>
          <w:sz w:val="22"/>
          <w:szCs w:val="22"/>
        </w:rPr>
        <w:t xml:space="preserve"> </w:t>
      </w:r>
      <w:r w:rsidRPr="00F75A72">
        <w:rPr>
          <w:rFonts w:ascii="Georgia" w:hAnsi="Georgia" w:cs="Tahoma"/>
          <w:sz w:val="22"/>
          <w:szCs w:val="22"/>
        </w:rPr>
        <w:t>efetivo</w:t>
      </w:r>
      <w:r w:rsidRPr="00F75A72">
        <w:rPr>
          <w:rFonts w:ascii="Georgia" w:hAnsi="Georgia" w:cs="Tahoma"/>
          <w:spacing w:val="-17"/>
          <w:sz w:val="22"/>
          <w:szCs w:val="22"/>
        </w:rPr>
        <w:t xml:space="preserve"> </w:t>
      </w:r>
      <w:r w:rsidRPr="00F75A72">
        <w:rPr>
          <w:rFonts w:ascii="Georgia" w:hAnsi="Georgia" w:cs="Tahoma"/>
          <w:sz w:val="22"/>
          <w:szCs w:val="22"/>
        </w:rPr>
        <w:t>recebimento</w:t>
      </w:r>
      <w:r w:rsidRPr="00F75A72">
        <w:rPr>
          <w:rFonts w:ascii="Georgia" w:hAnsi="Georgia" w:cs="Tahoma"/>
          <w:spacing w:val="-17"/>
          <w:sz w:val="22"/>
          <w:szCs w:val="22"/>
        </w:rPr>
        <w:t xml:space="preserve"> </w:t>
      </w:r>
      <w:r w:rsidRPr="00F75A72">
        <w:rPr>
          <w:rFonts w:ascii="Georgia" w:hAnsi="Georgia" w:cs="Tahoma"/>
          <w:sz w:val="22"/>
          <w:szCs w:val="22"/>
        </w:rPr>
        <w:t>da</w:t>
      </w:r>
      <w:r w:rsidRPr="00F75A72">
        <w:rPr>
          <w:rFonts w:ascii="Georgia" w:hAnsi="Georgia" w:cs="Tahoma"/>
          <w:spacing w:val="-16"/>
          <w:sz w:val="22"/>
          <w:szCs w:val="22"/>
        </w:rPr>
        <w:t xml:space="preserve"> </w:t>
      </w:r>
      <w:r w:rsidRPr="00F75A72">
        <w:rPr>
          <w:rFonts w:ascii="Georgia" w:hAnsi="Georgia" w:cs="Tahoma"/>
          <w:sz w:val="22"/>
          <w:szCs w:val="22"/>
        </w:rPr>
        <w:t>remuneração,</w:t>
      </w:r>
      <w:r w:rsidRPr="00F75A72">
        <w:rPr>
          <w:rFonts w:ascii="Georgia" w:hAnsi="Georgia" w:cs="Tahoma"/>
          <w:spacing w:val="-17"/>
          <w:sz w:val="22"/>
          <w:szCs w:val="22"/>
        </w:rPr>
        <w:t xml:space="preserve"> </w:t>
      </w:r>
      <w:r w:rsidRPr="00F75A72">
        <w:rPr>
          <w:rFonts w:ascii="Georgia" w:hAnsi="Georgia" w:cs="Tahoma"/>
          <w:sz w:val="22"/>
          <w:szCs w:val="22"/>
        </w:rPr>
        <w:t>pela</w:t>
      </w:r>
      <w:r w:rsidRPr="00F75A72">
        <w:rPr>
          <w:rFonts w:ascii="Georgia" w:hAnsi="Georgia" w:cs="Tahoma"/>
          <w:spacing w:val="-17"/>
          <w:sz w:val="22"/>
          <w:szCs w:val="22"/>
        </w:rPr>
        <w:t xml:space="preserve"> </w:t>
      </w:r>
      <w:r w:rsidRPr="00F75A72">
        <w:rPr>
          <w:rFonts w:ascii="Georgia" w:hAnsi="Georgia" w:cs="Tahoma"/>
          <w:sz w:val="22"/>
          <w:szCs w:val="22"/>
        </w:rPr>
        <w:t>variação</w:t>
      </w:r>
      <w:r w:rsidRPr="00F75A72">
        <w:rPr>
          <w:rFonts w:ascii="Georgia" w:hAnsi="Georgia" w:cs="Tahoma"/>
          <w:spacing w:val="-17"/>
          <w:sz w:val="22"/>
          <w:szCs w:val="22"/>
        </w:rPr>
        <w:t xml:space="preserve"> </w:t>
      </w:r>
      <w:r w:rsidRPr="00F75A72">
        <w:rPr>
          <w:rFonts w:ascii="Georgia" w:hAnsi="Georgia" w:cs="Tahoma"/>
          <w:sz w:val="22"/>
          <w:szCs w:val="22"/>
        </w:rPr>
        <w:t>acumulada do IGP-M/FGV.</w:t>
      </w:r>
    </w:p>
    <w:p w14:paraId="358B9CD2"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480BED6B"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O</w:t>
      </w:r>
      <w:r w:rsidRPr="00F75A72">
        <w:rPr>
          <w:rFonts w:ascii="Georgia" w:hAnsi="Georgia" w:cs="Tahoma"/>
          <w:spacing w:val="-11"/>
          <w:sz w:val="22"/>
          <w:szCs w:val="22"/>
        </w:rPr>
        <w:t xml:space="preserve"> </w:t>
      </w:r>
      <w:r w:rsidRPr="00F75A72">
        <w:rPr>
          <w:rFonts w:ascii="Georgia" w:hAnsi="Georgia" w:cs="Tahoma"/>
          <w:sz w:val="22"/>
          <w:szCs w:val="22"/>
        </w:rPr>
        <w:t>Agente</w:t>
      </w:r>
      <w:r w:rsidRPr="00F75A72">
        <w:rPr>
          <w:rFonts w:ascii="Georgia" w:hAnsi="Georgia" w:cs="Tahoma"/>
          <w:spacing w:val="-12"/>
          <w:sz w:val="22"/>
          <w:szCs w:val="22"/>
        </w:rPr>
        <w:t xml:space="preserve"> </w:t>
      </w:r>
      <w:r w:rsidRPr="00F75A72">
        <w:rPr>
          <w:rFonts w:ascii="Georgia" w:hAnsi="Georgia" w:cs="Tahoma"/>
          <w:sz w:val="22"/>
          <w:szCs w:val="22"/>
        </w:rPr>
        <w:t>Fiduciário</w:t>
      </w:r>
      <w:r w:rsidRPr="00F75A72">
        <w:rPr>
          <w:rFonts w:ascii="Georgia" w:hAnsi="Georgia" w:cs="Tahoma"/>
          <w:spacing w:val="-9"/>
          <w:sz w:val="22"/>
          <w:szCs w:val="22"/>
        </w:rPr>
        <w:t xml:space="preserve"> </w:t>
      </w:r>
      <w:r w:rsidRPr="00F75A72">
        <w:rPr>
          <w:rFonts w:ascii="Georgia" w:hAnsi="Georgia" w:cs="Tahoma"/>
          <w:sz w:val="22"/>
          <w:szCs w:val="22"/>
        </w:rPr>
        <w:t>substituto</w:t>
      </w:r>
      <w:r w:rsidRPr="00F75A72">
        <w:rPr>
          <w:rFonts w:ascii="Georgia" w:hAnsi="Georgia" w:cs="Tahoma"/>
          <w:spacing w:val="-11"/>
          <w:sz w:val="22"/>
          <w:szCs w:val="22"/>
        </w:rPr>
        <w:t xml:space="preserve"> </w:t>
      </w:r>
      <w:r w:rsidRPr="00F75A72">
        <w:rPr>
          <w:rFonts w:ascii="Georgia" w:hAnsi="Georgia" w:cs="Tahoma"/>
          <w:sz w:val="22"/>
          <w:szCs w:val="22"/>
        </w:rPr>
        <w:t>receberá</w:t>
      </w:r>
      <w:r w:rsidRPr="00F75A72">
        <w:rPr>
          <w:rFonts w:ascii="Georgia" w:hAnsi="Georgia" w:cs="Tahoma"/>
          <w:spacing w:val="-11"/>
          <w:sz w:val="22"/>
          <w:szCs w:val="22"/>
        </w:rPr>
        <w:t xml:space="preserve"> </w:t>
      </w:r>
      <w:r w:rsidRPr="00F75A72">
        <w:rPr>
          <w:rFonts w:ascii="Georgia" w:hAnsi="Georgia" w:cs="Tahoma"/>
          <w:sz w:val="22"/>
          <w:szCs w:val="22"/>
        </w:rPr>
        <w:t>a</w:t>
      </w:r>
      <w:r w:rsidRPr="00F75A72">
        <w:rPr>
          <w:rFonts w:ascii="Georgia" w:hAnsi="Georgia" w:cs="Tahoma"/>
          <w:spacing w:val="-11"/>
          <w:sz w:val="22"/>
          <w:szCs w:val="22"/>
        </w:rPr>
        <w:t xml:space="preserve"> </w:t>
      </w:r>
      <w:r w:rsidRPr="00F75A72">
        <w:rPr>
          <w:rFonts w:ascii="Georgia" w:hAnsi="Georgia" w:cs="Tahoma"/>
          <w:sz w:val="22"/>
          <w:szCs w:val="22"/>
        </w:rPr>
        <w:t>mesma</w:t>
      </w:r>
      <w:r w:rsidRPr="00F75A72">
        <w:rPr>
          <w:rFonts w:ascii="Georgia" w:hAnsi="Georgia" w:cs="Tahoma"/>
          <w:spacing w:val="-10"/>
          <w:sz w:val="22"/>
          <w:szCs w:val="22"/>
        </w:rPr>
        <w:t xml:space="preserve"> </w:t>
      </w:r>
      <w:r w:rsidRPr="00F75A72">
        <w:rPr>
          <w:rFonts w:ascii="Georgia" w:hAnsi="Georgia" w:cs="Tahoma"/>
          <w:sz w:val="22"/>
          <w:szCs w:val="22"/>
        </w:rPr>
        <w:t>remuneração</w:t>
      </w:r>
      <w:r w:rsidRPr="00F75A72">
        <w:rPr>
          <w:rFonts w:ascii="Georgia" w:hAnsi="Georgia" w:cs="Tahoma"/>
          <w:spacing w:val="-11"/>
          <w:sz w:val="22"/>
          <w:szCs w:val="22"/>
        </w:rPr>
        <w:t xml:space="preserve"> </w:t>
      </w:r>
      <w:r w:rsidRPr="00F75A72">
        <w:rPr>
          <w:rFonts w:ascii="Georgia" w:hAnsi="Georgia" w:cs="Tahoma"/>
          <w:sz w:val="22"/>
          <w:szCs w:val="22"/>
        </w:rPr>
        <w:t>recebida</w:t>
      </w:r>
      <w:r w:rsidRPr="00F75A72">
        <w:rPr>
          <w:rFonts w:ascii="Georgia" w:hAnsi="Georgia" w:cs="Tahoma"/>
          <w:spacing w:val="-9"/>
          <w:sz w:val="22"/>
          <w:szCs w:val="22"/>
        </w:rPr>
        <w:t xml:space="preserve"> </w:t>
      </w:r>
      <w:r w:rsidRPr="00F75A72">
        <w:rPr>
          <w:rFonts w:ascii="Georgia" w:hAnsi="Georgia" w:cs="Tahoma"/>
          <w:sz w:val="22"/>
          <w:szCs w:val="22"/>
        </w:rPr>
        <w:t>pelo</w:t>
      </w:r>
      <w:r w:rsidRPr="00F75A72">
        <w:rPr>
          <w:rFonts w:ascii="Georgia" w:hAnsi="Georgia" w:cs="Tahoma"/>
          <w:spacing w:val="-14"/>
          <w:sz w:val="22"/>
          <w:szCs w:val="22"/>
        </w:rPr>
        <w:t xml:space="preserve"> </w:t>
      </w:r>
      <w:r w:rsidRPr="00F75A72">
        <w:rPr>
          <w:rFonts w:ascii="Georgia" w:hAnsi="Georgia" w:cs="Tahoma"/>
          <w:sz w:val="22"/>
          <w:szCs w:val="22"/>
        </w:rPr>
        <w:t>Agente Fiduciário</w:t>
      </w:r>
      <w:r w:rsidRPr="00F75A72">
        <w:rPr>
          <w:rFonts w:ascii="Georgia" w:hAnsi="Georgia" w:cs="Tahoma"/>
          <w:spacing w:val="-9"/>
          <w:sz w:val="22"/>
          <w:szCs w:val="22"/>
        </w:rPr>
        <w:t xml:space="preserve"> </w:t>
      </w:r>
      <w:r w:rsidRPr="00F75A72">
        <w:rPr>
          <w:rFonts w:ascii="Georgia" w:hAnsi="Georgia" w:cs="Tahoma"/>
          <w:sz w:val="22"/>
          <w:szCs w:val="22"/>
        </w:rPr>
        <w:t>em</w:t>
      </w:r>
      <w:r w:rsidRPr="00F75A72">
        <w:rPr>
          <w:rFonts w:ascii="Georgia" w:hAnsi="Georgia" w:cs="Tahoma"/>
          <w:spacing w:val="-6"/>
          <w:sz w:val="22"/>
          <w:szCs w:val="22"/>
        </w:rPr>
        <w:t xml:space="preserve"> </w:t>
      </w:r>
      <w:r w:rsidRPr="00F75A72">
        <w:rPr>
          <w:rFonts w:ascii="Georgia" w:hAnsi="Georgia" w:cs="Tahoma"/>
          <w:sz w:val="22"/>
          <w:szCs w:val="22"/>
        </w:rPr>
        <w:t>todos</w:t>
      </w:r>
      <w:r w:rsidRPr="00F75A72">
        <w:rPr>
          <w:rFonts w:ascii="Georgia" w:hAnsi="Georgia" w:cs="Tahoma"/>
          <w:spacing w:val="-8"/>
          <w:sz w:val="22"/>
          <w:szCs w:val="22"/>
        </w:rPr>
        <w:t xml:space="preserve"> </w:t>
      </w:r>
      <w:r w:rsidRPr="00F75A72">
        <w:rPr>
          <w:rFonts w:ascii="Georgia" w:hAnsi="Georgia" w:cs="Tahoma"/>
          <w:sz w:val="22"/>
          <w:szCs w:val="22"/>
        </w:rPr>
        <w:t>os</w:t>
      </w:r>
      <w:r w:rsidRPr="00F75A72">
        <w:rPr>
          <w:rFonts w:ascii="Georgia" w:hAnsi="Georgia" w:cs="Tahoma"/>
          <w:spacing w:val="-8"/>
          <w:sz w:val="22"/>
          <w:szCs w:val="22"/>
        </w:rPr>
        <w:t xml:space="preserve"> </w:t>
      </w:r>
      <w:r w:rsidRPr="00F75A72">
        <w:rPr>
          <w:rFonts w:ascii="Georgia" w:hAnsi="Georgia" w:cs="Tahoma"/>
          <w:sz w:val="22"/>
          <w:szCs w:val="22"/>
        </w:rPr>
        <w:t>seus</w:t>
      </w:r>
      <w:r w:rsidRPr="00F75A72">
        <w:rPr>
          <w:rFonts w:ascii="Georgia" w:hAnsi="Georgia" w:cs="Tahoma"/>
          <w:spacing w:val="-8"/>
          <w:sz w:val="22"/>
          <w:szCs w:val="22"/>
        </w:rPr>
        <w:t xml:space="preserve"> </w:t>
      </w:r>
      <w:r w:rsidRPr="00F75A72">
        <w:rPr>
          <w:rFonts w:ascii="Georgia" w:hAnsi="Georgia" w:cs="Tahoma"/>
          <w:sz w:val="22"/>
          <w:szCs w:val="22"/>
        </w:rPr>
        <w:t>termos</w:t>
      </w:r>
      <w:r w:rsidRPr="00F75A72">
        <w:rPr>
          <w:rFonts w:ascii="Georgia" w:hAnsi="Georgia" w:cs="Tahoma"/>
          <w:spacing w:val="-8"/>
          <w:sz w:val="22"/>
          <w:szCs w:val="22"/>
        </w:rPr>
        <w:t xml:space="preserve"> </w:t>
      </w:r>
      <w:r w:rsidRPr="00F75A72">
        <w:rPr>
          <w:rFonts w:ascii="Georgia" w:hAnsi="Georgia" w:cs="Tahoma"/>
          <w:sz w:val="22"/>
          <w:szCs w:val="22"/>
        </w:rPr>
        <w:t>e</w:t>
      </w:r>
      <w:r w:rsidRPr="00F75A72">
        <w:rPr>
          <w:rFonts w:ascii="Georgia" w:hAnsi="Georgia" w:cs="Tahoma"/>
          <w:spacing w:val="-7"/>
          <w:sz w:val="22"/>
          <w:szCs w:val="22"/>
        </w:rPr>
        <w:t xml:space="preserve"> </w:t>
      </w:r>
      <w:r w:rsidRPr="00F75A72">
        <w:rPr>
          <w:rFonts w:ascii="Georgia" w:hAnsi="Georgia" w:cs="Tahoma"/>
          <w:sz w:val="22"/>
          <w:szCs w:val="22"/>
        </w:rPr>
        <w:t>condições,</w:t>
      </w:r>
      <w:r w:rsidRPr="00F75A72">
        <w:rPr>
          <w:rFonts w:ascii="Georgia" w:hAnsi="Georgia" w:cs="Tahoma"/>
          <w:spacing w:val="-7"/>
          <w:sz w:val="22"/>
          <w:szCs w:val="22"/>
        </w:rPr>
        <w:t xml:space="preserve"> </w:t>
      </w:r>
      <w:r w:rsidRPr="00F75A72">
        <w:rPr>
          <w:rFonts w:ascii="Georgia" w:hAnsi="Georgia" w:cs="Tahoma"/>
          <w:sz w:val="22"/>
          <w:szCs w:val="22"/>
        </w:rPr>
        <w:t>sendo</w:t>
      </w:r>
      <w:r w:rsidRPr="00F75A72">
        <w:rPr>
          <w:rFonts w:ascii="Georgia" w:hAnsi="Georgia" w:cs="Tahoma"/>
          <w:spacing w:val="-8"/>
          <w:sz w:val="22"/>
          <w:szCs w:val="22"/>
        </w:rPr>
        <w:t xml:space="preserve"> </w:t>
      </w:r>
      <w:r w:rsidRPr="00F75A72">
        <w:rPr>
          <w:rFonts w:ascii="Georgia" w:hAnsi="Georgia" w:cs="Tahoma"/>
          <w:sz w:val="22"/>
          <w:szCs w:val="22"/>
        </w:rPr>
        <w:t>que</w:t>
      </w:r>
      <w:r w:rsidRPr="00F75A72">
        <w:rPr>
          <w:rFonts w:ascii="Georgia" w:hAnsi="Georgia" w:cs="Tahoma"/>
          <w:spacing w:val="-6"/>
          <w:sz w:val="22"/>
          <w:szCs w:val="22"/>
        </w:rPr>
        <w:t xml:space="preserve"> </w:t>
      </w:r>
      <w:r w:rsidRPr="00F75A72">
        <w:rPr>
          <w:rFonts w:ascii="Georgia" w:hAnsi="Georgia" w:cs="Tahoma"/>
          <w:sz w:val="22"/>
          <w:szCs w:val="22"/>
        </w:rPr>
        <w:t>a</w:t>
      </w:r>
      <w:r w:rsidRPr="00F75A72">
        <w:rPr>
          <w:rFonts w:ascii="Georgia" w:hAnsi="Georgia" w:cs="Tahoma"/>
          <w:spacing w:val="-8"/>
          <w:sz w:val="22"/>
          <w:szCs w:val="22"/>
        </w:rPr>
        <w:t xml:space="preserve"> </w:t>
      </w:r>
      <w:r w:rsidRPr="00F75A72">
        <w:rPr>
          <w:rFonts w:ascii="Georgia" w:hAnsi="Georgia" w:cs="Tahoma"/>
          <w:sz w:val="22"/>
          <w:szCs w:val="22"/>
        </w:rPr>
        <w:t>primeira</w:t>
      </w:r>
      <w:r w:rsidRPr="00F75A72">
        <w:rPr>
          <w:rFonts w:ascii="Georgia" w:hAnsi="Georgia" w:cs="Tahoma"/>
          <w:spacing w:val="-8"/>
          <w:sz w:val="22"/>
          <w:szCs w:val="22"/>
        </w:rPr>
        <w:t xml:space="preserve"> </w:t>
      </w:r>
      <w:r w:rsidRPr="00F75A72">
        <w:rPr>
          <w:rFonts w:ascii="Georgia" w:hAnsi="Georgia" w:cs="Tahoma"/>
          <w:sz w:val="22"/>
          <w:szCs w:val="22"/>
        </w:rPr>
        <w:t>parcela</w:t>
      </w:r>
      <w:r w:rsidRPr="00F75A72">
        <w:rPr>
          <w:rFonts w:ascii="Georgia" w:hAnsi="Georgia" w:cs="Tahoma"/>
          <w:spacing w:val="-7"/>
          <w:sz w:val="22"/>
          <w:szCs w:val="22"/>
        </w:rPr>
        <w:t xml:space="preserve"> </w:t>
      </w:r>
      <w:r w:rsidRPr="00F75A72">
        <w:rPr>
          <w:rFonts w:ascii="Georgia" w:hAnsi="Georgia" w:cs="Tahoma"/>
          <w:sz w:val="22"/>
          <w:szCs w:val="22"/>
        </w:rPr>
        <w:t>anual</w:t>
      </w:r>
      <w:r w:rsidRPr="00F75A72">
        <w:rPr>
          <w:rFonts w:ascii="Georgia" w:hAnsi="Georgia" w:cs="Tahoma"/>
          <w:spacing w:val="-7"/>
          <w:sz w:val="22"/>
          <w:szCs w:val="22"/>
        </w:rPr>
        <w:t xml:space="preserve"> </w:t>
      </w:r>
      <w:r w:rsidRPr="00F75A72">
        <w:rPr>
          <w:rFonts w:ascii="Georgia" w:hAnsi="Georgia" w:cs="Tahoma"/>
          <w:sz w:val="22"/>
          <w:szCs w:val="22"/>
        </w:rPr>
        <w:t>devida ao</w:t>
      </w:r>
      <w:r w:rsidRPr="00F75A72">
        <w:rPr>
          <w:rFonts w:ascii="Georgia" w:hAnsi="Georgia" w:cs="Tahoma"/>
          <w:spacing w:val="-7"/>
          <w:sz w:val="22"/>
          <w:szCs w:val="22"/>
        </w:rPr>
        <w:t xml:space="preserve"> </w:t>
      </w:r>
      <w:r w:rsidRPr="00F75A72">
        <w:rPr>
          <w:rFonts w:ascii="Georgia" w:hAnsi="Georgia" w:cs="Tahoma"/>
          <w:sz w:val="22"/>
          <w:szCs w:val="22"/>
        </w:rPr>
        <w:t>substituto</w:t>
      </w:r>
      <w:r w:rsidRPr="00F75A72">
        <w:rPr>
          <w:rFonts w:ascii="Georgia" w:hAnsi="Georgia" w:cs="Tahoma"/>
          <w:spacing w:val="-7"/>
          <w:sz w:val="22"/>
          <w:szCs w:val="22"/>
        </w:rPr>
        <w:t xml:space="preserve"> </w:t>
      </w:r>
      <w:r w:rsidRPr="00F75A72">
        <w:rPr>
          <w:rFonts w:ascii="Georgia" w:hAnsi="Georgia" w:cs="Tahoma"/>
          <w:sz w:val="22"/>
          <w:szCs w:val="22"/>
        </w:rPr>
        <w:t>será</w:t>
      </w:r>
      <w:r w:rsidRPr="00F75A72">
        <w:rPr>
          <w:rFonts w:ascii="Georgia" w:hAnsi="Georgia" w:cs="Tahoma"/>
          <w:spacing w:val="-6"/>
          <w:sz w:val="22"/>
          <w:szCs w:val="22"/>
        </w:rPr>
        <w:t xml:space="preserve"> </w:t>
      </w:r>
      <w:r w:rsidRPr="00F75A72">
        <w:rPr>
          <w:rFonts w:ascii="Georgia" w:hAnsi="Georgia" w:cs="Tahoma"/>
          <w:sz w:val="22"/>
          <w:szCs w:val="22"/>
        </w:rPr>
        <w:t>calculada</w:t>
      </w:r>
      <w:r w:rsidRPr="00F75A72">
        <w:rPr>
          <w:rFonts w:ascii="Georgia" w:hAnsi="Georgia" w:cs="Tahoma"/>
          <w:spacing w:val="-6"/>
          <w:sz w:val="22"/>
          <w:szCs w:val="22"/>
        </w:rPr>
        <w:t xml:space="preserve"> </w:t>
      </w:r>
      <w:r w:rsidRPr="00F75A72">
        <w:rPr>
          <w:rFonts w:ascii="Georgia" w:hAnsi="Georgia" w:cs="Tahoma"/>
          <w:i/>
          <w:sz w:val="22"/>
          <w:szCs w:val="22"/>
        </w:rPr>
        <w:t>pro</w:t>
      </w:r>
      <w:r w:rsidRPr="00F75A72">
        <w:rPr>
          <w:rFonts w:ascii="Georgia" w:hAnsi="Georgia" w:cs="Tahoma"/>
          <w:i/>
          <w:spacing w:val="-8"/>
          <w:sz w:val="22"/>
          <w:szCs w:val="22"/>
        </w:rPr>
        <w:t xml:space="preserve"> </w:t>
      </w:r>
      <w:r w:rsidRPr="00F75A72">
        <w:rPr>
          <w:rFonts w:ascii="Georgia" w:hAnsi="Georgia" w:cs="Tahoma"/>
          <w:i/>
          <w:sz w:val="22"/>
          <w:szCs w:val="22"/>
        </w:rPr>
        <w:t>rata</w:t>
      </w:r>
      <w:r w:rsidRPr="00F75A72">
        <w:rPr>
          <w:rFonts w:ascii="Georgia" w:hAnsi="Georgia" w:cs="Tahoma"/>
          <w:i/>
          <w:spacing w:val="-7"/>
          <w:sz w:val="22"/>
          <w:szCs w:val="22"/>
        </w:rPr>
        <w:t xml:space="preserve"> </w:t>
      </w:r>
      <w:proofErr w:type="spellStart"/>
      <w:r w:rsidRPr="00F75A72">
        <w:rPr>
          <w:rFonts w:ascii="Georgia" w:hAnsi="Georgia" w:cs="Tahoma"/>
          <w:i/>
          <w:sz w:val="22"/>
          <w:szCs w:val="22"/>
        </w:rPr>
        <w:t>temporis</w:t>
      </w:r>
      <w:proofErr w:type="spellEnd"/>
      <w:r w:rsidRPr="00F75A72">
        <w:rPr>
          <w:rFonts w:ascii="Georgia" w:hAnsi="Georgia" w:cs="Tahoma"/>
          <w:sz w:val="22"/>
          <w:szCs w:val="22"/>
        </w:rPr>
        <w:t>,</w:t>
      </w:r>
      <w:r w:rsidRPr="00F75A72">
        <w:rPr>
          <w:rFonts w:ascii="Georgia" w:hAnsi="Georgia" w:cs="Tahoma"/>
          <w:spacing w:val="-8"/>
          <w:sz w:val="22"/>
          <w:szCs w:val="22"/>
        </w:rPr>
        <w:t xml:space="preserve"> </w:t>
      </w:r>
      <w:r w:rsidRPr="00F75A72">
        <w:rPr>
          <w:rFonts w:ascii="Georgia" w:hAnsi="Georgia" w:cs="Tahoma"/>
          <w:sz w:val="22"/>
          <w:szCs w:val="22"/>
        </w:rPr>
        <w:t>a</w:t>
      </w:r>
      <w:r w:rsidRPr="00F75A72">
        <w:rPr>
          <w:rFonts w:ascii="Georgia" w:hAnsi="Georgia" w:cs="Tahoma"/>
          <w:spacing w:val="-6"/>
          <w:sz w:val="22"/>
          <w:szCs w:val="22"/>
        </w:rPr>
        <w:t xml:space="preserve"> </w:t>
      </w:r>
      <w:r w:rsidRPr="00F75A72">
        <w:rPr>
          <w:rFonts w:ascii="Georgia" w:hAnsi="Georgia" w:cs="Tahoma"/>
          <w:sz w:val="22"/>
          <w:szCs w:val="22"/>
        </w:rPr>
        <w:t>partir</w:t>
      </w:r>
      <w:r w:rsidRPr="00F75A72">
        <w:rPr>
          <w:rFonts w:ascii="Georgia" w:hAnsi="Georgia" w:cs="Tahoma"/>
          <w:spacing w:val="-8"/>
          <w:sz w:val="22"/>
          <w:szCs w:val="22"/>
        </w:rPr>
        <w:t xml:space="preserve"> </w:t>
      </w:r>
      <w:r w:rsidRPr="00F75A72">
        <w:rPr>
          <w:rFonts w:ascii="Georgia" w:hAnsi="Georgia" w:cs="Tahoma"/>
          <w:sz w:val="22"/>
          <w:szCs w:val="22"/>
        </w:rPr>
        <w:t>da</w:t>
      </w:r>
      <w:r w:rsidRPr="00F75A72">
        <w:rPr>
          <w:rFonts w:ascii="Georgia" w:hAnsi="Georgia" w:cs="Tahoma"/>
          <w:spacing w:val="-6"/>
          <w:sz w:val="22"/>
          <w:szCs w:val="22"/>
        </w:rPr>
        <w:t xml:space="preserve"> </w:t>
      </w:r>
      <w:r w:rsidRPr="00F75A72">
        <w:rPr>
          <w:rFonts w:ascii="Georgia" w:hAnsi="Georgia" w:cs="Tahoma"/>
          <w:sz w:val="22"/>
          <w:szCs w:val="22"/>
        </w:rPr>
        <w:t>data</w:t>
      </w:r>
      <w:r w:rsidRPr="00F75A72">
        <w:rPr>
          <w:rFonts w:ascii="Georgia" w:hAnsi="Georgia" w:cs="Tahoma"/>
          <w:spacing w:val="-8"/>
          <w:sz w:val="22"/>
          <w:szCs w:val="22"/>
        </w:rPr>
        <w:t xml:space="preserve"> </w:t>
      </w:r>
      <w:r w:rsidRPr="00F75A72">
        <w:rPr>
          <w:rFonts w:ascii="Georgia" w:hAnsi="Georgia" w:cs="Tahoma"/>
          <w:sz w:val="22"/>
          <w:szCs w:val="22"/>
        </w:rPr>
        <w:t>de</w:t>
      </w:r>
      <w:r w:rsidRPr="00F75A72">
        <w:rPr>
          <w:rFonts w:ascii="Georgia" w:hAnsi="Georgia" w:cs="Tahoma"/>
          <w:spacing w:val="-8"/>
          <w:sz w:val="22"/>
          <w:szCs w:val="22"/>
        </w:rPr>
        <w:t xml:space="preserve"> </w:t>
      </w:r>
      <w:r w:rsidRPr="00F75A72">
        <w:rPr>
          <w:rFonts w:ascii="Georgia" w:hAnsi="Georgia" w:cs="Tahoma"/>
          <w:sz w:val="22"/>
          <w:szCs w:val="22"/>
        </w:rPr>
        <w:t>início</w:t>
      </w:r>
      <w:r w:rsidRPr="00F75A72">
        <w:rPr>
          <w:rFonts w:ascii="Georgia" w:hAnsi="Georgia" w:cs="Tahoma"/>
          <w:spacing w:val="-7"/>
          <w:sz w:val="22"/>
          <w:szCs w:val="22"/>
        </w:rPr>
        <w:t xml:space="preserve"> </w:t>
      </w:r>
      <w:r w:rsidRPr="00F75A72">
        <w:rPr>
          <w:rFonts w:ascii="Georgia" w:hAnsi="Georgia" w:cs="Tahoma"/>
          <w:sz w:val="22"/>
          <w:szCs w:val="22"/>
        </w:rPr>
        <w:t>do</w:t>
      </w:r>
      <w:r w:rsidRPr="00F75A72">
        <w:rPr>
          <w:rFonts w:ascii="Georgia" w:hAnsi="Georgia" w:cs="Tahoma"/>
          <w:spacing w:val="-8"/>
          <w:sz w:val="22"/>
          <w:szCs w:val="22"/>
        </w:rPr>
        <w:t xml:space="preserve"> </w:t>
      </w:r>
      <w:r w:rsidRPr="00F75A72">
        <w:rPr>
          <w:rFonts w:ascii="Georgia" w:hAnsi="Georgia" w:cs="Tahoma"/>
          <w:sz w:val="22"/>
          <w:szCs w:val="22"/>
        </w:rPr>
        <w:t>exercício</w:t>
      </w:r>
      <w:r w:rsidRPr="00F75A72">
        <w:rPr>
          <w:rFonts w:ascii="Georgia" w:hAnsi="Georgia" w:cs="Tahoma"/>
          <w:spacing w:val="-7"/>
          <w:sz w:val="22"/>
          <w:szCs w:val="22"/>
        </w:rPr>
        <w:t xml:space="preserve"> </w:t>
      </w:r>
      <w:r w:rsidRPr="00F75A72">
        <w:rPr>
          <w:rFonts w:ascii="Georgia" w:hAnsi="Georgia" w:cs="Tahoma"/>
          <w:sz w:val="22"/>
          <w:szCs w:val="22"/>
        </w:rPr>
        <w:t>de</w:t>
      </w:r>
      <w:r w:rsidRPr="00F75A72">
        <w:rPr>
          <w:rFonts w:ascii="Georgia" w:hAnsi="Georgia" w:cs="Tahoma"/>
          <w:spacing w:val="-6"/>
          <w:sz w:val="22"/>
          <w:szCs w:val="22"/>
        </w:rPr>
        <w:t xml:space="preserve"> </w:t>
      </w:r>
      <w:r w:rsidRPr="00F75A72">
        <w:rPr>
          <w:rFonts w:ascii="Georgia" w:hAnsi="Georgia" w:cs="Tahoma"/>
          <w:sz w:val="22"/>
          <w:szCs w:val="22"/>
        </w:rPr>
        <w:t>sua função</w:t>
      </w:r>
      <w:r w:rsidRPr="00F75A72">
        <w:rPr>
          <w:rFonts w:ascii="Georgia" w:hAnsi="Georgia" w:cs="Tahoma"/>
          <w:spacing w:val="-18"/>
          <w:sz w:val="22"/>
          <w:szCs w:val="22"/>
        </w:rPr>
        <w:t xml:space="preserve"> </w:t>
      </w:r>
      <w:r w:rsidRPr="00F75A72">
        <w:rPr>
          <w:rFonts w:ascii="Georgia" w:hAnsi="Georgia" w:cs="Tahoma"/>
          <w:sz w:val="22"/>
          <w:szCs w:val="22"/>
        </w:rPr>
        <w:t>como</w:t>
      </w:r>
      <w:r w:rsidRPr="00F75A72">
        <w:rPr>
          <w:rFonts w:ascii="Georgia" w:hAnsi="Georgia" w:cs="Tahoma"/>
          <w:spacing w:val="-17"/>
          <w:sz w:val="22"/>
          <w:szCs w:val="22"/>
        </w:rPr>
        <w:t xml:space="preserve"> </w:t>
      </w:r>
      <w:r w:rsidRPr="00F75A72">
        <w:rPr>
          <w:rFonts w:ascii="Georgia" w:hAnsi="Georgia" w:cs="Tahoma"/>
          <w:sz w:val="22"/>
          <w:szCs w:val="22"/>
        </w:rPr>
        <w:t>Agente</w:t>
      </w:r>
      <w:r w:rsidRPr="00F75A72">
        <w:rPr>
          <w:rFonts w:ascii="Georgia" w:hAnsi="Georgia" w:cs="Tahoma"/>
          <w:spacing w:val="-18"/>
          <w:sz w:val="22"/>
          <w:szCs w:val="22"/>
        </w:rPr>
        <w:t xml:space="preserve"> </w:t>
      </w:r>
      <w:r w:rsidRPr="00F75A72">
        <w:rPr>
          <w:rFonts w:ascii="Georgia" w:hAnsi="Georgia" w:cs="Tahoma"/>
          <w:sz w:val="22"/>
          <w:szCs w:val="22"/>
        </w:rPr>
        <w:t>Fiduciário da Emissão.</w:t>
      </w:r>
      <w:r w:rsidRPr="00F75A72">
        <w:rPr>
          <w:rFonts w:ascii="Georgia" w:hAnsi="Georgia" w:cs="Tahoma"/>
          <w:spacing w:val="-17"/>
          <w:sz w:val="22"/>
          <w:szCs w:val="22"/>
        </w:rPr>
        <w:t xml:space="preserve"> </w:t>
      </w:r>
      <w:r w:rsidRPr="00F75A72">
        <w:rPr>
          <w:rFonts w:ascii="Georgia" w:hAnsi="Georgia" w:cs="Tahoma"/>
          <w:sz w:val="22"/>
          <w:szCs w:val="22"/>
        </w:rPr>
        <w:t>Esta</w:t>
      </w:r>
      <w:r w:rsidRPr="00F75A72">
        <w:rPr>
          <w:rFonts w:ascii="Georgia" w:hAnsi="Georgia" w:cs="Tahoma"/>
          <w:spacing w:val="-17"/>
          <w:sz w:val="22"/>
          <w:szCs w:val="22"/>
        </w:rPr>
        <w:t xml:space="preserve"> </w:t>
      </w:r>
      <w:r w:rsidRPr="00F75A72">
        <w:rPr>
          <w:rFonts w:ascii="Georgia" w:hAnsi="Georgia" w:cs="Tahoma"/>
          <w:sz w:val="22"/>
          <w:szCs w:val="22"/>
        </w:rPr>
        <w:t>remuneração</w:t>
      </w:r>
      <w:r w:rsidRPr="00F75A72">
        <w:rPr>
          <w:rFonts w:ascii="Georgia" w:hAnsi="Georgia" w:cs="Tahoma"/>
          <w:spacing w:val="-18"/>
          <w:sz w:val="22"/>
          <w:szCs w:val="22"/>
        </w:rPr>
        <w:t xml:space="preserve"> </w:t>
      </w:r>
      <w:r w:rsidRPr="00F75A72">
        <w:rPr>
          <w:rFonts w:ascii="Georgia" w:hAnsi="Georgia" w:cs="Tahoma"/>
          <w:sz w:val="22"/>
          <w:szCs w:val="22"/>
        </w:rPr>
        <w:t>poderá</w:t>
      </w:r>
      <w:r w:rsidRPr="00F75A72">
        <w:rPr>
          <w:rFonts w:ascii="Georgia" w:hAnsi="Georgia" w:cs="Tahoma"/>
          <w:spacing w:val="-17"/>
          <w:sz w:val="22"/>
          <w:szCs w:val="22"/>
        </w:rPr>
        <w:t xml:space="preserve"> </w:t>
      </w:r>
      <w:r w:rsidRPr="00F75A72">
        <w:rPr>
          <w:rFonts w:ascii="Georgia" w:hAnsi="Georgia" w:cs="Tahoma"/>
          <w:sz w:val="22"/>
          <w:szCs w:val="22"/>
        </w:rPr>
        <w:t>ser</w:t>
      </w:r>
      <w:r w:rsidRPr="00F75A72">
        <w:rPr>
          <w:rFonts w:ascii="Georgia" w:hAnsi="Georgia" w:cs="Tahoma"/>
          <w:spacing w:val="-18"/>
          <w:sz w:val="22"/>
          <w:szCs w:val="22"/>
        </w:rPr>
        <w:t xml:space="preserve"> </w:t>
      </w:r>
      <w:r w:rsidRPr="00F75A72">
        <w:rPr>
          <w:rFonts w:ascii="Georgia" w:hAnsi="Georgia" w:cs="Tahoma"/>
          <w:sz w:val="22"/>
          <w:szCs w:val="22"/>
        </w:rPr>
        <w:t>alterada</w:t>
      </w:r>
      <w:r w:rsidRPr="00F75A72">
        <w:rPr>
          <w:rFonts w:ascii="Georgia" w:hAnsi="Georgia" w:cs="Tahoma"/>
          <w:spacing w:val="-16"/>
          <w:sz w:val="22"/>
          <w:szCs w:val="22"/>
        </w:rPr>
        <w:t xml:space="preserve"> </w:t>
      </w:r>
      <w:r w:rsidRPr="00F75A72">
        <w:rPr>
          <w:rFonts w:ascii="Georgia" w:hAnsi="Georgia" w:cs="Tahoma"/>
          <w:sz w:val="22"/>
          <w:szCs w:val="22"/>
        </w:rPr>
        <w:t>de</w:t>
      </w:r>
      <w:r w:rsidRPr="00F75A72">
        <w:rPr>
          <w:rFonts w:ascii="Georgia" w:hAnsi="Georgia" w:cs="Tahoma"/>
          <w:spacing w:val="-17"/>
          <w:sz w:val="22"/>
          <w:szCs w:val="22"/>
        </w:rPr>
        <w:t xml:space="preserve"> </w:t>
      </w:r>
      <w:r w:rsidRPr="00F75A72">
        <w:rPr>
          <w:rFonts w:ascii="Georgia" w:hAnsi="Georgia" w:cs="Tahoma"/>
          <w:sz w:val="22"/>
          <w:szCs w:val="22"/>
        </w:rPr>
        <w:t>comum</w:t>
      </w:r>
      <w:r w:rsidRPr="00F75A72">
        <w:rPr>
          <w:rFonts w:ascii="Georgia" w:hAnsi="Georgia" w:cs="Tahoma"/>
          <w:spacing w:val="-17"/>
          <w:sz w:val="22"/>
          <w:szCs w:val="22"/>
        </w:rPr>
        <w:t xml:space="preserve"> </w:t>
      </w:r>
      <w:r w:rsidRPr="00F75A72">
        <w:rPr>
          <w:rFonts w:ascii="Georgia" w:hAnsi="Georgia" w:cs="Tahoma"/>
          <w:sz w:val="22"/>
          <w:szCs w:val="22"/>
        </w:rPr>
        <w:t>acordo</w:t>
      </w:r>
      <w:r w:rsidRPr="00F75A72">
        <w:rPr>
          <w:rFonts w:ascii="Georgia" w:hAnsi="Georgia" w:cs="Tahoma"/>
          <w:spacing w:val="-18"/>
          <w:sz w:val="22"/>
          <w:szCs w:val="22"/>
        </w:rPr>
        <w:t xml:space="preserve"> </w:t>
      </w:r>
      <w:r w:rsidRPr="00F75A72">
        <w:rPr>
          <w:rFonts w:ascii="Georgia" w:hAnsi="Georgia" w:cs="Tahoma"/>
          <w:sz w:val="22"/>
          <w:szCs w:val="22"/>
        </w:rPr>
        <w:t>entre a Emissora e o agente fiduciário substituto, desde que previamente aprovada pela Assembleia Geral de</w:t>
      </w:r>
      <w:r w:rsidRPr="00F75A72">
        <w:rPr>
          <w:rFonts w:ascii="Georgia" w:hAnsi="Georgia" w:cs="Tahoma"/>
          <w:spacing w:val="-5"/>
          <w:sz w:val="22"/>
          <w:szCs w:val="22"/>
        </w:rPr>
        <w:t xml:space="preserve"> </w:t>
      </w:r>
      <w:r w:rsidRPr="00F75A72">
        <w:rPr>
          <w:rFonts w:ascii="Georgia" w:hAnsi="Georgia" w:cs="Tahoma"/>
          <w:sz w:val="22"/>
          <w:szCs w:val="22"/>
        </w:rPr>
        <w:t>Debenturistas.</w:t>
      </w:r>
    </w:p>
    <w:p w14:paraId="0CA00681"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7226342A"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 xml:space="preserve">O Agente Fiduciário, se substituído nos termos desta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_Ref89995043 \r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8.4</w:t>
      </w:r>
      <w:r w:rsidRPr="00F75A72">
        <w:rPr>
          <w:rFonts w:ascii="Georgia" w:hAnsi="Georgia" w:cs="Tahoma"/>
          <w:sz w:val="22"/>
          <w:szCs w:val="22"/>
        </w:rPr>
        <w:fldChar w:fldCharType="end"/>
      </w:r>
      <w:r w:rsidRPr="00F75A72">
        <w:rPr>
          <w:rFonts w:ascii="Georgia" w:hAnsi="Georgia" w:cs="Tahoma"/>
          <w:sz w:val="22"/>
          <w:szCs w:val="22"/>
        </w:rPr>
        <w:t>, sem qualquer custo</w:t>
      </w:r>
      <w:r w:rsidRPr="00F75A72">
        <w:rPr>
          <w:rFonts w:ascii="Georgia" w:hAnsi="Georgia" w:cs="Tahoma"/>
          <w:spacing w:val="35"/>
          <w:sz w:val="22"/>
          <w:szCs w:val="22"/>
        </w:rPr>
        <w:t xml:space="preserve"> </w:t>
      </w:r>
      <w:r w:rsidRPr="00F75A72">
        <w:rPr>
          <w:rFonts w:ascii="Georgia" w:hAnsi="Georgia" w:cs="Tahoma"/>
          <w:sz w:val="22"/>
          <w:szCs w:val="22"/>
        </w:rPr>
        <w:t>adicional</w:t>
      </w:r>
      <w:r w:rsidRPr="00F75A72">
        <w:rPr>
          <w:rFonts w:ascii="Georgia" w:hAnsi="Georgia" w:cs="Tahoma"/>
          <w:spacing w:val="36"/>
          <w:sz w:val="22"/>
          <w:szCs w:val="22"/>
        </w:rPr>
        <w:t xml:space="preserve"> </w:t>
      </w:r>
      <w:r w:rsidRPr="00F75A72">
        <w:rPr>
          <w:rFonts w:ascii="Georgia" w:hAnsi="Georgia" w:cs="Tahoma"/>
          <w:sz w:val="22"/>
          <w:szCs w:val="22"/>
        </w:rPr>
        <w:t>para</w:t>
      </w:r>
      <w:r w:rsidRPr="00F75A72">
        <w:rPr>
          <w:rFonts w:ascii="Georgia" w:hAnsi="Georgia" w:cs="Tahoma"/>
          <w:spacing w:val="36"/>
          <w:sz w:val="22"/>
          <w:szCs w:val="22"/>
        </w:rPr>
        <w:t xml:space="preserve"> </w:t>
      </w:r>
      <w:r w:rsidRPr="00F75A72">
        <w:rPr>
          <w:rFonts w:ascii="Georgia" w:hAnsi="Georgia" w:cs="Tahoma"/>
          <w:sz w:val="22"/>
          <w:szCs w:val="22"/>
        </w:rPr>
        <w:t>a Emissora,</w:t>
      </w:r>
      <w:r w:rsidRPr="00F75A72">
        <w:rPr>
          <w:rFonts w:ascii="Georgia" w:hAnsi="Georgia" w:cs="Tahoma"/>
          <w:spacing w:val="35"/>
          <w:sz w:val="22"/>
          <w:szCs w:val="22"/>
        </w:rPr>
        <w:t xml:space="preserve"> </w:t>
      </w:r>
      <w:r w:rsidRPr="00F75A72">
        <w:rPr>
          <w:rFonts w:ascii="Georgia" w:hAnsi="Georgia" w:cs="Tahoma"/>
          <w:sz w:val="22"/>
          <w:szCs w:val="22"/>
        </w:rPr>
        <w:t>deverá</w:t>
      </w:r>
      <w:r w:rsidRPr="00F75A72">
        <w:rPr>
          <w:rFonts w:ascii="Georgia" w:hAnsi="Georgia" w:cs="Tahoma"/>
          <w:spacing w:val="37"/>
          <w:sz w:val="22"/>
          <w:szCs w:val="22"/>
        </w:rPr>
        <w:t xml:space="preserve"> </w:t>
      </w:r>
      <w:r w:rsidRPr="00F75A72">
        <w:rPr>
          <w:rFonts w:ascii="Georgia" w:hAnsi="Georgia" w:cs="Tahoma"/>
          <w:sz w:val="22"/>
          <w:szCs w:val="22"/>
        </w:rPr>
        <w:t>colocar</w:t>
      </w:r>
      <w:r w:rsidRPr="00F75A72">
        <w:rPr>
          <w:rFonts w:ascii="Georgia" w:hAnsi="Georgia" w:cs="Tahoma"/>
          <w:spacing w:val="35"/>
          <w:sz w:val="22"/>
          <w:szCs w:val="22"/>
        </w:rPr>
        <w:t xml:space="preserve"> </w:t>
      </w:r>
      <w:r w:rsidRPr="00F75A72">
        <w:rPr>
          <w:rFonts w:ascii="Georgia" w:hAnsi="Georgia" w:cs="Tahoma"/>
          <w:sz w:val="22"/>
          <w:szCs w:val="22"/>
        </w:rPr>
        <w:t>à</w:t>
      </w:r>
      <w:r w:rsidRPr="00F75A72">
        <w:rPr>
          <w:rFonts w:ascii="Georgia" w:hAnsi="Georgia" w:cs="Tahoma"/>
          <w:spacing w:val="36"/>
          <w:sz w:val="22"/>
          <w:szCs w:val="22"/>
        </w:rPr>
        <w:t xml:space="preserve"> </w:t>
      </w:r>
      <w:r w:rsidRPr="00F75A72">
        <w:rPr>
          <w:rFonts w:ascii="Georgia" w:hAnsi="Georgia" w:cs="Tahoma"/>
          <w:sz w:val="22"/>
          <w:szCs w:val="22"/>
        </w:rPr>
        <w:t>disposição</w:t>
      </w:r>
      <w:r w:rsidRPr="00F75A72">
        <w:rPr>
          <w:rFonts w:ascii="Georgia" w:hAnsi="Georgia" w:cs="Tahoma"/>
          <w:spacing w:val="36"/>
          <w:sz w:val="22"/>
          <w:szCs w:val="22"/>
        </w:rPr>
        <w:t xml:space="preserve"> </w:t>
      </w:r>
      <w:r w:rsidRPr="00F75A72">
        <w:rPr>
          <w:rFonts w:ascii="Georgia" w:hAnsi="Georgia" w:cs="Tahoma"/>
          <w:sz w:val="22"/>
          <w:szCs w:val="22"/>
        </w:rPr>
        <w:t>da</w:t>
      </w:r>
      <w:r w:rsidRPr="00F75A72">
        <w:rPr>
          <w:rFonts w:ascii="Georgia" w:hAnsi="Georgia" w:cs="Tahoma"/>
          <w:spacing w:val="36"/>
          <w:sz w:val="22"/>
          <w:szCs w:val="22"/>
        </w:rPr>
        <w:t xml:space="preserve"> </w:t>
      </w:r>
      <w:r w:rsidRPr="00F75A72">
        <w:rPr>
          <w:rFonts w:ascii="Georgia" w:hAnsi="Georgia" w:cs="Tahoma"/>
          <w:sz w:val="22"/>
          <w:szCs w:val="22"/>
        </w:rPr>
        <w:t>instituição</w:t>
      </w:r>
      <w:r w:rsidRPr="00F75A72">
        <w:rPr>
          <w:rFonts w:ascii="Georgia" w:hAnsi="Georgia" w:cs="Tahoma"/>
          <w:spacing w:val="36"/>
          <w:sz w:val="22"/>
          <w:szCs w:val="22"/>
        </w:rPr>
        <w:t xml:space="preserve"> </w:t>
      </w:r>
      <w:r w:rsidRPr="00F75A72">
        <w:rPr>
          <w:rFonts w:ascii="Georgia" w:hAnsi="Georgia" w:cs="Tahoma"/>
          <w:sz w:val="22"/>
          <w:szCs w:val="22"/>
        </w:rPr>
        <w:t>que</w:t>
      </w:r>
      <w:r w:rsidRPr="00F75A72">
        <w:rPr>
          <w:rFonts w:ascii="Georgia" w:hAnsi="Georgia" w:cs="Tahoma"/>
          <w:spacing w:val="37"/>
          <w:sz w:val="22"/>
          <w:szCs w:val="22"/>
        </w:rPr>
        <w:t xml:space="preserve"> </w:t>
      </w:r>
      <w:r w:rsidRPr="00F75A72">
        <w:rPr>
          <w:rFonts w:ascii="Georgia" w:hAnsi="Georgia" w:cs="Tahoma"/>
          <w:sz w:val="22"/>
          <w:szCs w:val="22"/>
        </w:rPr>
        <w:t>vier</w:t>
      </w:r>
      <w:r w:rsidRPr="00F75A72">
        <w:rPr>
          <w:rFonts w:ascii="Georgia" w:hAnsi="Georgia" w:cs="Tahoma"/>
          <w:spacing w:val="35"/>
          <w:sz w:val="22"/>
          <w:szCs w:val="22"/>
        </w:rPr>
        <w:t xml:space="preserve"> </w:t>
      </w:r>
      <w:r w:rsidRPr="00F75A72">
        <w:rPr>
          <w:rFonts w:ascii="Georgia" w:hAnsi="Georgia" w:cs="Tahoma"/>
          <w:sz w:val="22"/>
          <w:szCs w:val="22"/>
        </w:rPr>
        <w:t>a substituí-lo,</w:t>
      </w:r>
      <w:r w:rsidRPr="00F75A72">
        <w:rPr>
          <w:rFonts w:ascii="Georgia" w:hAnsi="Georgia" w:cs="Tahoma"/>
          <w:spacing w:val="-19"/>
          <w:sz w:val="22"/>
          <w:szCs w:val="22"/>
        </w:rPr>
        <w:t xml:space="preserve"> </w:t>
      </w:r>
      <w:r w:rsidRPr="00F75A72">
        <w:rPr>
          <w:rFonts w:ascii="Georgia" w:hAnsi="Georgia" w:cs="Tahoma"/>
          <w:sz w:val="22"/>
          <w:szCs w:val="22"/>
        </w:rPr>
        <w:t>no</w:t>
      </w:r>
      <w:r w:rsidRPr="00F75A72">
        <w:rPr>
          <w:rFonts w:ascii="Georgia" w:hAnsi="Georgia" w:cs="Tahoma"/>
          <w:spacing w:val="-19"/>
          <w:sz w:val="22"/>
          <w:szCs w:val="22"/>
        </w:rPr>
        <w:t xml:space="preserve"> </w:t>
      </w:r>
      <w:r w:rsidRPr="00F75A72">
        <w:rPr>
          <w:rFonts w:ascii="Georgia" w:hAnsi="Georgia" w:cs="Tahoma"/>
          <w:sz w:val="22"/>
          <w:szCs w:val="22"/>
        </w:rPr>
        <w:t>prazo</w:t>
      </w:r>
      <w:r w:rsidRPr="00F75A72">
        <w:rPr>
          <w:rFonts w:ascii="Georgia" w:hAnsi="Georgia" w:cs="Tahoma"/>
          <w:spacing w:val="-18"/>
          <w:sz w:val="22"/>
          <w:szCs w:val="22"/>
        </w:rPr>
        <w:t xml:space="preserve"> </w:t>
      </w:r>
      <w:r w:rsidRPr="00F75A72">
        <w:rPr>
          <w:rFonts w:ascii="Georgia" w:hAnsi="Georgia" w:cs="Tahoma"/>
          <w:sz w:val="22"/>
          <w:szCs w:val="22"/>
        </w:rPr>
        <w:t>de</w:t>
      </w:r>
      <w:r w:rsidRPr="00F75A72">
        <w:rPr>
          <w:rFonts w:ascii="Georgia" w:hAnsi="Georgia" w:cs="Tahoma"/>
          <w:spacing w:val="-19"/>
          <w:sz w:val="22"/>
          <w:szCs w:val="22"/>
        </w:rPr>
        <w:t xml:space="preserve"> </w:t>
      </w:r>
      <w:r w:rsidRPr="00F75A72">
        <w:rPr>
          <w:rFonts w:ascii="Georgia" w:hAnsi="Georgia" w:cs="Tahoma"/>
          <w:sz w:val="22"/>
          <w:szCs w:val="22"/>
        </w:rPr>
        <w:t>10</w:t>
      </w:r>
      <w:r w:rsidRPr="00F75A72">
        <w:rPr>
          <w:rFonts w:ascii="Georgia" w:hAnsi="Georgia" w:cs="Tahoma"/>
          <w:spacing w:val="-18"/>
          <w:sz w:val="22"/>
          <w:szCs w:val="22"/>
        </w:rPr>
        <w:t xml:space="preserve"> </w:t>
      </w:r>
      <w:r w:rsidRPr="00F75A72">
        <w:rPr>
          <w:rFonts w:ascii="Georgia" w:hAnsi="Georgia" w:cs="Tahoma"/>
          <w:sz w:val="22"/>
          <w:szCs w:val="22"/>
        </w:rPr>
        <w:t>(dez)</w:t>
      </w:r>
      <w:r w:rsidRPr="00F75A72">
        <w:rPr>
          <w:rFonts w:ascii="Georgia" w:hAnsi="Georgia" w:cs="Tahoma"/>
          <w:spacing w:val="-19"/>
          <w:sz w:val="22"/>
          <w:szCs w:val="22"/>
        </w:rPr>
        <w:t xml:space="preserve"> </w:t>
      </w:r>
      <w:r w:rsidRPr="00F75A72">
        <w:rPr>
          <w:rFonts w:ascii="Georgia" w:hAnsi="Georgia" w:cs="Tahoma"/>
          <w:sz w:val="22"/>
          <w:szCs w:val="22"/>
        </w:rPr>
        <w:t>Dias</w:t>
      </w:r>
      <w:r w:rsidRPr="00F75A72">
        <w:rPr>
          <w:rFonts w:ascii="Georgia" w:hAnsi="Georgia" w:cs="Tahoma"/>
          <w:spacing w:val="-19"/>
          <w:sz w:val="22"/>
          <w:szCs w:val="22"/>
        </w:rPr>
        <w:t xml:space="preserve"> </w:t>
      </w:r>
      <w:r w:rsidRPr="00F75A72">
        <w:rPr>
          <w:rFonts w:ascii="Georgia" w:hAnsi="Georgia" w:cs="Tahoma"/>
          <w:sz w:val="22"/>
          <w:szCs w:val="22"/>
        </w:rPr>
        <w:t>Úteis</w:t>
      </w:r>
      <w:r w:rsidRPr="00F75A72">
        <w:rPr>
          <w:rFonts w:ascii="Georgia" w:hAnsi="Georgia" w:cs="Tahoma"/>
          <w:spacing w:val="-20"/>
          <w:sz w:val="22"/>
          <w:szCs w:val="22"/>
        </w:rPr>
        <w:t xml:space="preserve"> </w:t>
      </w:r>
      <w:r w:rsidRPr="00F75A72">
        <w:rPr>
          <w:rFonts w:ascii="Georgia" w:hAnsi="Georgia" w:cs="Tahoma"/>
          <w:sz w:val="22"/>
          <w:szCs w:val="22"/>
        </w:rPr>
        <w:t>antes</w:t>
      </w:r>
      <w:r w:rsidRPr="00F75A72">
        <w:rPr>
          <w:rFonts w:ascii="Georgia" w:hAnsi="Georgia" w:cs="Tahoma"/>
          <w:spacing w:val="-20"/>
          <w:sz w:val="22"/>
          <w:szCs w:val="22"/>
        </w:rPr>
        <w:t xml:space="preserve"> </w:t>
      </w:r>
      <w:r w:rsidRPr="00F75A72">
        <w:rPr>
          <w:rFonts w:ascii="Georgia" w:hAnsi="Georgia" w:cs="Tahoma"/>
          <w:sz w:val="22"/>
          <w:szCs w:val="22"/>
        </w:rPr>
        <w:t>de</w:t>
      </w:r>
      <w:r w:rsidRPr="00F75A72">
        <w:rPr>
          <w:rFonts w:ascii="Georgia" w:hAnsi="Georgia" w:cs="Tahoma"/>
          <w:spacing w:val="-18"/>
          <w:sz w:val="22"/>
          <w:szCs w:val="22"/>
        </w:rPr>
        <w:t xml:space="preserve"> </w:t>
      </w:r>
      <w:r w:rsidRPr="00F75A72">
        <w:rPr>
          <w:rFonts w:ascii="Georgia" w:hAnsi="Georgia" w:cs="Tahoma"/>
          <w:sz w:val="22"/>
          <w:szCs w:val="22"/>
        </w:rPr>
        <w:t>sua</w:t>
      </w:r>
      <w:r w:rsidRPr="00F75A72">
        <w:rPr>
          <w:rFonts w:ascii="Georgia" w:hAnsi="Georgia" w:cs="Tahoma"/>
          <w:spacing w:val="-19"/>
          <w:sz w:val="22"/>
          <w:szCs w:val="22"/>
        </w:rPr>
        <w:t xml:space="preserve"> </w:t>
      </w:r>
      <w:r w:rsidRPr="00F75A72">
        <w:rPr>
          <w:rFonts w:ascii="Georgia" w:hAnsi="Georgia" w:cs="Tahoma"/>
          <w:sz w:val="22"/>
          <w:szCs w:val="22"/>
        </w:rPr>
        <w:t>efetiva</w:t>
      </w:r>
      <w:r w:rsidRPr="00F75A72">
        <w:rPr>
          <w:rFonts w:ascii="Georgia" w:hAnsi="Georgia" w:cs="Tahoma"/>
          <w:spacing w:val="-18"/>
          <w:sz w:val="22"/>
          <w:szCs w:val="22"/>
        </w:rPr>
        <w:t xml:space="preserve"> </w:t>
      </w:r>
      <w:r w:rsidRPr="00F75A72">
        <w:rPr>
          <w:rFonts w:ascii="Georgia" w:hAnsi="Georgia" w:cs="Tahoma"/>
          <w:sz w:val="22"/>
          <w:szCs w:val="22"/>
        </w:rPr>
        <w:t>substituição,</w:t>
      </w:r>
      <w:r w:rsidRPr="00F75A72">
        <w:rPr>
          <w:rFonts w:ascii="Georgia" w:hAnsi="Georgia" w:cs="Tahoma"/>
          <w:spacing w:val="-19"/>
          <w:sz w:val="22"/>
          <w:szCs w:val="22"/>
        </w:rPr>
        <w:t xml:space="preserve"> </w:t>
      </w:r>
      <w:r w:rsidRPr="00F75A72">
        <w:rPr>
          <w:rFonts w:ascii="Georgia" w:hAnsi="Georgia" w:cs="Tahoma"/>
          <w:sz w:val="22"/>
          <w:szCs w:val="22"/>
        </w:rPr>
        <w:t>às</w:t>
      </w:r>
      <w:r w:rsidRPr="00F75A72">
        <w:rPr>
          <w:rFonts w:ascii="Georgia" w:hAnsi="Georgia" w:cs="Tahoma"/>
          <w:spacing w:val="-19"/>
          <w:sz w:val="22"/>
          <w:szCs w:val="22"/>
        </w:rPr>
        <w:t xml:space="preserve"> </w:t>
      </w:r>
      <w:r w:rsidRPr="00F75A72">
        <w:rPr>
          <w:rFonts w:ascii="Georgia" w:hAnsi="Georgia" w:cs="Tahoma"/>
          <w:sz w:val="22"/>
          <w:szCs w:val="22"/>
        </w:rPr>
        <w:t>expensas</w:t>
      </w:r>
      <w:r w:rsidRPr="00F75A72">
        <w:rPr>
          <w:rFonts w:ascii="Georgia" w:hAnsi="Georgia" w:cs="Tahoma"/>
          <w:spacing w:val="-20"/>
          <w:sz w:val="22"/>
          <w:szCs w:val="22"/>
        </w:rPr>
        <w:t xml:space="preserve"> </w:t>
      </w:r>
      <w:r w:rsidRPr="00F75A72">
        <w:rPr>
          <w:rFonts w:ascii="Georgia" w:hAnsi="Georgia" w:cs="Tahoma"/>
          <w:sz w:val="22"/>
          <w:szCs w:val="22"/>
        </w:rPr>
        <w:t>da Emissora,</w:t>
      </w:r>
      <w:r w:rsidRPr="00F75A72">
        <w:rPr>
          <w:rFonts w:ascii="Georgia" w:hAnsi="Georgia" w:cs="Tahoma"/>
          <w:spacing w:val="-8"/>
          <w:sz w:val="22"/>
          <w:szCs w:val="22"/>
        </w:rPr>
        <w:t xml:space="preserve"> </w:t>
      </w:r>
      <w:r w:rsidRPr="00F75A72">
        <w:rPr>
          <w:rFonts w:ascii="Georgia" w:hAnsi="Georgia" w:cs="Tahoma"/>
          <w:sz w:val="22"/>
          <w:szCs w:val="22"/>
        </w:rPr>
        <w:t>cópias</w:t>
      </w:r>
      <w:r w:rsidRPr="00F75A72">
        <w:rPr>
          <w:rFonts w:ascii="Georgia" w:hAnsi="Georgia" w:cs="Tahoma"/>
          <w:spacing w:val="-9"/>
          <w:sz w:val="22"/>
          <w:szCs w:val="22"/>
        </w:rPr>
        <w:t xml:space="preserve"> </w:t>
      </w:r>
      <w:r w:rsidRPr="00F75A72">
        <w:rPr>
          <w:rFonts w:ascii="Georgia" w:hAnsi="Georgia" w:cs="Tahoma"/>
          <w:sz w:val="22"/>
          <w:szCs w:val="22"/>
        </w:rPr>
        <w:t>simples</w:t>
      </w:r>
      <w:r w:rsidRPr="00F75A72">
        <w:rPr>
          <w:rFonts w:ascii="Georgia" w:hAnsi="Georgia" w:cs="Tahoma"/>
          <w:spacing w:val="-8"/>
          <w:sz w:val="22"/>
          <w:szCs w:val="22"/>
        </w:rPr>
        <w:t xml:space="preserve"> </w:t>
      </w:r>
      <w:r w:rsidRPr="00F75A72">
        <w:rPr>
          <w:rFonts w:ascii="Georgia" w:hAnsi="Georgia" w:cs="Tahoma"/>
          <w:sz w:val="22"/>
          <w:szCs w:val="22"/>
        </w:rPr>
        <w:t>ou</w:t>
      </w:r>
      <w:r w:rsidRPr="00F75A72">
        <w:rPr>
          <w:rFonts w:ascii="Georgia" w:hAnsi="Georgia" w:cs="Tahoma"/>
          <w:spacing w:val="-8"/>
          <w:sz w:val="22"/>
          <w:szCs w:val="22"/>
        </w:rPr>
        <w:t xml:space="preserve"> </w:t>
      </w:r>
      <w:r w:rsidRPr="00F75A72">
        <w:rPr>
          <w:rFonts w:ascii="Georgia" w:hAnsi="Georgia" w:cs="Tahoma"/>
          <w:sz w:val="22"/>
          <w:szCs w:val="22"/>
        </w:rPr>
        <w:t>digitalizadas</w:t>
      </w:r>
      <w:r w:rsidRPr="00F75A72">
        <w:rPr>
          <w:rFonts w:ascii="Georgia" w:hAnsi="Georgia" w:cs="Tahoma"/>
          <w:spacing w:val="-9"/>
          <w:sz w:val="22"/>
          <w:szCs w:val="22"/>
        </w:rPr>
        <w:t xml:space="preserve"> </w:t>
      </w:r>
      <w:r w:rsidRPr="00F75A72">
        <w:rPr>
          <w:rFonts w:ascii="Georgia" w:hAnsi="Georgia" w:cs="Tahoma"/>
          <w:sz w:val="22"/>
          <w:szCs w:val="22"/>
        </w:rPr>
        <w:t>de</w:t>
      </w:r>
      <w:r w:rsidRPr="00F75A72">
        <w:rPr>
          <w:rFonts w:ascii="Georgia" w:hAnsi="Georgia" w:cs="Tahoma"/>
          <w:spacing w:val="-8"/>
          <w:sz w:val="22"/>
          <w:szCs w:val="22"/>
        </w:rPr>
        <w:t xml:space="preserve"> </w:t>
      </w:r>
      <w:r w:rsidRPr="00F75A72">
        <w:rPr>
          <w:rFonts w:ascii="Georgia" w:hAnsi="Georgia" w:cs="Tahoma"/>
          <w:sz w:val="22"/>
          <w:szCs w:val="22"/>
        </w:rPr>
        <w:t>todos</w:t>
      </w:r>
      <w:r w:rsidRPr="00F75A72">
        <w:rPr>
          <w:rFonts w:ascii="Georgia" w:hAnsi="Georgia" w:cs="Tahoma"/>
          <w:spacing w:val="-9"/>
          <w:sz w:val="22"/>
          <w:szCs w:val="22"/>
        </w:rPr>
        <w:t xml:space="preserve"> </w:t>
      </w:r>
      <w:r w:rsidRPr="00F75A72">
        <w:rPr>
          <w:rFonts w:ascii="Georgia" w:hAnsi="Georgia" w:cs="Tahoma"/>
          <w:sz w:val="22"/>
          <w:szCs w:val="22"/>
        </w:rPr>
        <w:t>os</w:t>
      </w:r>
      <w:r w:rsidRPr="00F75A72">
        <w:rPr>
          <w:rFonts w:ascii="Georgia" w:hAnsi="Georgia" w:cs="Tahoma"/>
          <w:spacing w:val="-9"/>
          <w:sz w:val="22"/>
          <w:szCs w:val="22"/>
        </w:rPr>
        <w:t xml:space="preserve"> </w:t>
      </w:r>
      <w:r w:rsidRPr="00F75A72">
        <w:rPr>
          <w:rFonts w:ascii="Georgia" w:hAnsi="Georgia" w:cs="Tahoma"/>
          <w:sz w:val="22"/>
          <w:szCs w:val="22"/>
        </w:rPr>
        <w:t>registros,</w:t>
      </w:r>
      <w:r w:rsidRPr="00F75A72">
        <w:rPr>
          <w:rFonts w:ascii="Georgia" w:hAnsi="Georgia" w:cs="Tahoma"/>
          <w:spacing w:val="-8"/>
          <w:sz w:val="22"/>
          <w:szCs w:val="22"/>
        </w:rPr>
        <w:t xml:space="preserve"> </w:t>
      </w:r>
      <w:r w:rsidRPr="00F75A72">
        <w:rPr>
          <w:rFonts w:ascii="Georgia" w:hAnsi="Georgia" w:cs="Tahoma"/>
          <w:sz w:val="22"/>
          <w:szCs w:val="22"/>
        </w:rPr>
        <w:t>relatórios,</w:t>
      </w:r>
      <w:r w:rsidRPr="00F75A72">
        <w:rPr>
          <w:rFonts w:ascii="Georgia" w:hAnsi="Georgia" w:cs="Tahoma"/>
          <w:spacing w:val="-8"/>
          <w:sz w:val="22"/>
          <w:szCs w:val="22"/>
        </w:rPr>
        <w:t xml:space="preserve"> </w:t>
      </w:r>
      <w:r w:rsidRPr="00F75A72">
        <w:rPr>
          <w:rFonts w:ascii="Georgia" w:hAnsi="Georgia" w:cs="Tahoma"/>
          <w:sz w:val="22"/>
          <w:szCs w:val="22"/>
        </w:rPr>
        <w:t>extratos,</w:t>
      </w:r>
      <w:r w:rsidRPr="00F75A72">
        <w:rPr>
          <w:rFonts w:ascii="Georgia" w:hAnsi="Georgia" w:cs="Tahoma"/>
          <w:spacing w:val="-7"/>
          <w:sz w:val="22"/>
          <w:szCs w:val="22"/>
        </w:rPr>
        <w:t xml:space="preserve"> </w:t>
      </w:r>
      <w:r w:rsidRPr="00F75A72">
        <w:rPr>
          <w:rFonts w:ascii="Georgia" w:hAnsi="Georgia" w:cs="Tahoma"/>
          <w:sz w:val="22"/>
          <w:szCs w:val="22"/>
        </w:rPr>
        <w:t xml:space="preserve">bancos de dados e </w:t>
      </w:r>
      <w:r w:rsidRPr="00F75A72">
        <w:rPr>
          <w:rFonts w:ascii="Georgia" w:hAnsi="Georgia" w:cs="Tahoma"/>
          <w:sz w:val="22"/>
          <w:szCs w:val="22"/>
        </w:rPr>
        <w:lastRenderedPageBreak/>
        <w:t>demais informações sobre a Emissão e sobre a Emissora que tenham sido obtidos, gerados, preparados ou desenvolvidos pelo Agente Fiduciário ou por qualquer de seus agentes envolvidos, direta ou indiretamente, com a presente Emissão ou que</w:t>
      </w:r>
      <w:r w:rsidRPr="00F75A72">
        <w:rPr>
          <w:rFonts w:ascii="Georgia" w:hAnsi="Georgia" w:cs="Tahoma"/>
          <w:spacing w:val="-17"/>
          <w:sz w:val="22"/>
          <w:szCs w:val="22"/>
        </w:rPr>
        <w:t xml:space="preserve"> </w:t>
      </w:r>
      <w:r w:rsidRPr="00F75A72">
        <w:rPr>
          <w:rFonts w:ascii="Georgia" w:hAnsi="Georgia" w:cs="Tahoma"/>
          <w:sz w:val="22"/>
          <w:szCs w:val="22"/>
        </w:rPr>
        <w:t>quaisquer</w:t>
      </w:r>
      <w:r w:rsidRPr="00F75A72">
        <w:rPr>
          <w:rFonts w:ascii="Georgia" w:hAnsi="Georgia" w:cs="Tahoma"/>
          <w:spacing w:val="-17"/>
          <w:sz w:val="22"/>
          <w:szCs w:val="22"/>
        </w:rPr>
        <w:t xml:space="preserve"> </w:t>
      </w:r>
      <w:r w:rsidRPr="00F75A72">
        <w:rPr>
          <w:rFonts w:ascii="Georgia" w:hAnsi="Georgia" w:cs="Tahoma"/>
          <w:sz w:val="22"/>
          <w:szCs w:val="22"/>
        </w:rPr>
        <w:t>das</w:t>
      </w:r>
      <w:r w:rsidRPr="00F75A72">
        <w:rPr>
          <w:rFonts w:ascii="Georgia" w:hAnsi="Georgia" w:cs="Tahoma"/>
          <w:spacing w:val="-18"/>
          <w:sz w:val="22"/>
          <w:szCs w:val="22"/>
        </w:rPr>
        <w:t xml:space="preserve"> </w:t>
      </w:r>
      <w:r w:rsidRPr="00F75A72">
        <w:rPr>
          <w:rFonts w:ascii="Georgia" w:hAnsi="Georgia" w:cs="Tahoma"/>
          <w:sz w:val="22"/>
          <w:szCs w:val="22"/>
        </w:rPr>
        <w:t>pessoas</w:t>
      </w:r>
      <w:r w:rsidRPr="00F75A72">
        <w:rPr>
          <w:rFonts w:ascii="Georgia" w:hAnsi="Georgia" w:cs="Tahoma"/>
          <w:spacing w:val="-18"/>
          <w:sz w:val="22"/>
          <w:szCs w:val="22"/>
        </w:rPr>
        <w:t xml:space="preserve"> </w:t>
      </w:r>
      <w:r w:rsidRPr="00F75A72">
        <w:rPr>
          <w:rFonts w:ascii="Georgia" w:hAnsi="Georgia" w:cs="Tahoma"/>
          <w:sz w:val="22"/>
          <w:szCs w:val="22"/>
        </w:rPr>
        <w:t>acima</w:t>
      </w:r>
      <w:r w:rsidRPr="00F75A72">
        <w:rPr>
          <w:rFonts w:ascii="Georgia" w:hAnsi="Georgia" w:cs="Tahoma"/>
          <w:spacing w:val="-17"/>
          <w:sz w:val="22"/>
          <w:szCs w:val="22"/>
        </w:rPr>
        <w:t xml:space="preserve"> </w:t>
      </w:r>
      <w:r w:rsidRPr="00F75A72">
        <w:rPr>
          <w:rFonts w:ascii="Georgia" w:hAnsi="Georgia" w:cs="Tahoma"/>
          <w:sz w:val="22"/>
          <w:szCs w:val="22"/>
        </w:rPr>
        <w:t>referidas</w:t>
      </w:r>
      <w:r w:rsidRPr="00F75A72">
        <w:rPr>
          <w:rFonts w:ascii="Georgia" w:hAnsi="Georgia" w:cs="Tahoma"/>
          <w:spacing w:val="-17"/>
          <w:sz w:val="22"/>
          <w:szCs w:val="22"/>
        </w:rPr>
        <w:t xml:space="preserve"> </w:t>
      </w:r>
      <w:r w:rsidRPr="00F75A72">
        <w:rPr>
          <w:rFonts w:ascii="Georgia" w:hAnsi="Georgia" w:cs="Tahoma"/>
          <w:sz w:val="22"/>
          <w:szCs w:val="22"/>
        </w:rPr>
        <w:t>tenham</w:t>
      </w:r>
      <w:r w:rsidRPr="00F75A72">
        <w:rPr>
          <w:rFonts w:ascii="Georgia" w:hAnsi="Georgia" w:cs="Tahoma"/>
          <w:spacing w:val="-18"/>
          <w:sz w:val="22"/>
          <w:szCs w:val="22"/>
        </w:rPr>
        <w:t xml:space="preserve"> </w:t>
      </w:r>
      <w:r w:rsidRPr="00F75A72">
        <w:rPr>
          <w:rFonts w:ascii="Georgia" w:hAnsi="Georgia" w:cs="Tahoma"/>
          <w:sz w:val="22"/>
          <w:szCs w:val="22"/>
        </w:rPr>
        <w:t>tido</w:t>
      </w:r>
      <w:r w:rsidRPr="00F75A72">
        <w:rPr>
          <w:rFonts w:ascii="Georgia" w:hAnsi="Georgia" w:cs="Tahoma"/>
          <w:spacing w:val="-17"/>
          <w:sz w:val="22"/>
          <w:szCs w:val="22"/>
        </w:rPr>
        <w:t xml:space="preserve"> </w:t>
      </w:r>
      <w:r w:rsidRPr="00F75A72">
        <w:rPr>
          <w:rFonts w:ascii="Georgia" w:hAnsi="Georgia" w:cs="Tahoma"/>
          <w:sz w:val="22"/>
          <w:szCs w:val="22"/>
        </w:rPr>
        <w:t>acesso</w:t>
      </w:r>
      <w:r w:rsidRPr="00F75A72">
        <w:rPr>
          <w:rFonts w:ascii="Georgia" w:hAnsi="Georgia" w:cs="Tahoma"/>
          <w:spacing w:val="-17"/>
          <w:sz w:val="22"/>
          <w:szCs w:val="22"/>
        </w:rPr>
        <w:t xml:space="preserve"> </w:t>
      </w:r>
      <w:r w:rsidRPr="00F75A72">
        <w:rPr>
          <w:rFonts w:ascii="Georgia" w:hAnsi="Georgia" w:cs="Tahoma"/>
          <w:sz w:val="22"/>
          <w:szCs w:val="22"/>
        </w:rPr>
        <w:t>por</w:t>
      </w:r>
      <w:r w:rsidRPr="00F75A72">
        <w:rPr>
          <w:rFonts w:ascii="Georgia" w:hAnsi="Georgia" w:cs="Tahoma"/>
          <w:spacing w:val="-18"/>
          <w:sz w:val="22"/>
          <w:szCs w:val="22"/>
        </w:rPr>
        <w:t xml:space="preserve"> </w:t>
      </w:r>
      <w:r w:rsidRPr="00F75A72">
        <w:rPr>
          <w:rFonts w:ascii="Georgia" w:hAnsi="Georgia" w:cs="Tahoma"/>
          <w:sz w:val="22"/>
          <w:szCs w:val="22"/>
        </w:rPr>
        <w:t>força</w:t>
      </w:r>
      <w:r w:rsidRPr="00F75A72">
        <w:rPr>
          <w:rFonts w:ascii="Georgia" w:hAnsi="Georgia" w:cs="Tahoma"/>
          <w:spacing w:val="-16"/>
          <w:sz w:val="22"/>
          <w:szCs w:val="22"/>
        </w:rPr>
        <w:t xml:space="preserve"> </w:t>
      </w:r>
      <w:r w:rsidRPr="00F75A72">
        <w:rPr>
          <w:rFonts w:ascii="Georgia" w:hAnsi="Georgia" w:cs="Tahoma"/>
          <w:sz w:val="22"/>
          <w:szCs w:val="22"/>
        </w:rPr>
        <w:t>da</w:t>
      </w:r>
      <w:r w:rsidRPr="00F75A72">
        <w:rPr>
          <w:rFonts w:ascii="Georgia" w:hAnsi="Georgia" w:cs="Tahoma"/>
          <w:spacing w:val="-17"/>
          <w:sz w:val="22"/>
          <w:szCs w:val="22"/>
        </w:rPr>
        <w:t xml:space="preserve"> </w:t>
      </w:r>
      <w:r w:rsidRPr="00F75A72">
        <w:rPr>
          <w:rFonts w:ascii="Georgia" w:hAnsi="Georgia" w:cs="Tahoma"/>
          <w:sz w:val="22"/>
          <w:szCs w:val="22"/>
        </w:rPr>
        <w:t>execução</w:t>
      </w:r>
      <w:r w:rsidRPr="00F75A72">
        <w:rPr>
          <w:rFonts w:ascii="Georgia" w:hAnsi="Georgia" w:cs="Tahoma"/>
          <w:spacing w:val="-17"/>
          <w:sz w:val="22"/>
          <w:szCs w:val="22"/>
        </w:rPr>
        <w:t xml:space="preserve"> </w:t>
      </w:r>
      <w:r w:rsidRPr="00F75A72">
        <w:rPr>
          <w:rFonts w:ascii="Georgia" w:hAnsi="Georgia" w:cs="Tahoma"/>
          <w:sz w:val="22"/>
          <w:szCs w:val="22"/>
        </w:rPr>
        <w:t>de</w:t>
      </w:r>
      <w:r w:rsidRPr="00F75A72">
        <w:rPr>
          <w:rFonts w:ascii="Georgia" w:hAnsi="Georgia" w:cs="Tahoma"/>
          <w:spacing w:val="-17"/>
          <w:sz w:val="22"/>
          <w:szCs w:val="22"/>
        </w:rPr>
        <w:t xml:space="preserve"> </w:t>
      </w:r>
      <w:r w:rsidRPr="00F75A72">
        <w:rPr>
          <w:rFonts w:ascii="Georgia" w:hAnsi="Georgia" w:cs="Tahoma"/>
          <w:sz w:val="22"/>
          <w:szCs w:val="22"/>
        </w:rPr>
        <w:t>suas funções, independentemente do meio em que as mesmas estejam armazenadas ou disponíveis,</w:t>
      </w:r>
      <w:r w:rsidRPr="00F75A72">
        <w:rPr>
          <w:rFonts w:ascii="Georgia" w:hAnsi="Georgia" w:cs="Tahoma"/>
          <w:spacing w:val="-6"/>
          <w:sz w:val="22"/>
          <w:szCs w:val="22"/>
        </w:rPr>
        <w:t xml:space="preserve"> </w:t>
      </w:r>
      <w:r w:rsidRPr="00F75A72">
        <w:rPr>
          <w:rFonts w:ascii="Georgia" w:hAnsi="Georgia" w:cs="Tahoma"/>
          <w:sz w:val="22"/>
          <w:szCs w:val="22"/>
        </w:rPr>
        <w:t>de</w:t>
      </w:r>
      <w:r w:rsidRPr="00F75A72">
        <w:rPr>
          <w:rFonts w:ascii="Georgia" w:hAnsi="Georgia" w:cs="Tahoma"/>
          <w:spacing w:val="-5"/>
          <w:sz w:val="22"/>
          <w:szCs w:val="22"/>
        </w:rPr>
        <w:t xml:space="preserve"> </w:t>
      </w:r>
      <w:r w:rsidRPr="00F75A72">
        <w:rPr>
          <w:rFonts w:ascii="Georgia" w:hAnsi="Georgia" w:cs="Tahoma"/>
          <w:sz w:val="22"/>
          <w:szCs w:val="22"/>
        </w:rPr>
        <w:t>forma</w:t>
      </w:r>
      <w:r w:rsidRPr="00F75A72">
        <w:rPr>
          <w:rFonts w:ascii="Georgia" w:hAnsi="Georgia" w:cs="Tahoma"/>
          <w:spacing w:val="-4"/>
          <w:sz w:val="22"/>
          <w:szCs w:val="22"/>
        </w:rPr>
        <w:t xml:space="preserve"> </w:t>
      </w:r>
      <w:r w:rsidRPr="00F75A72">
        <w:rPr>
          <w:rFonts w:ascii="Georgia" w:hAnsi="Georgia" w:cs="Tahoma"/>
          <w:sz w:val="22"/>
          <w:szCs w:val="22"/>
        </w:rPr>
        <w:t>que</w:t>
      </w:r>
      <w:r w:rsidRPr="00F75A72">
        <w:rPr>
          <w:rFonts w:ascii="Georgia" w:hAnsi="Georgia" w:cs="Tahoma"/>
          <w:spacing w:val="-5"/>
          <w:sz w:val="22"/>
          <w:szCs w:val="22"/>
        </w:rPr>
        <w:t xml:space="preserve"> </w:t>
      </w:r>
      <w:r w:rsidRPr="00F75A72">
        <w:rPr>
          <w:rFonts w:ascii="Georgia" w:hAnsi="Georgia" w:cs="Tahoma"/>
          <w:sz w:val="22"/>
          <w:szCs w:val="22"/>
        </w:rPr>
        <w:t>a</w:t>
      </w:r>
      <w:r w:rsidRPr="00F75A72">
        <w:rPr>
          <w:rFonts w:ascii="Georgia" w:hAnsi="Georgia" w:cs="Tahoma"/>
          <w:spacing w:val="-5"/>
          <w:sz w:val="22"/>
          <w:szCs w:val="22"/>
        </w:rPr>
        <w:t xml:space="preserve"> </w:t>
      </w:r>
      <w:r w:rsidRPr="00F75A72">
        <w:rPr>
          <w:rFonts w:ascii="Georgia" w:hAnsi="Georgia" w:cs="Tahoma"/>
          <w:sz w:val="22"/>
          <w:szCs w:val="22"/>
        </w:rPr>
        <w:t>instituição</w:t>
      </w:r>
      <w:r w:rsidRPr="00F75A72">
        <w:rPr>
          <w:rFonts w:ascii="Georgia" w:hAnsi="Georgia" w:cs="Tahoma"/>
          <w:spacing w:val="-5"/>
          <w:sz w:val="22"/>
          <w:szCs w:val="22"/>
        </w:rPr>
        <w:t xml:space="preserve"> </w:t>
      </w:r>
      <w:r w:rsidRPr="00F75A72">
        <w:rPr>
          <w:rFonts w:ascii="Georgia" w:hAnsi="Georgia" w:cs="Tahoma"/>
          <w:sz w:val="22"/>
          <w:szCs w:val="22"/>
        </w:rPr>
        <w:t>substituta</w:t>
      </w:r>
      <w:r w:rsidRPr="00F75A72">
        <w:rPr>
          <w:rFonts w:ascii="Georgia" w:hAnsi="Georgia" w:cs="Tahoma"/>
          <w:spacing w:val="-5"/>
          <w:sz w:val="22"/>
          <w:szCs w:val="22"/>
        </w:rPr>
        <w:t xml:space="preserve"> </w:t>
      </w:r>
      <w:r w:rsidRPr="00F75A72">
        <w:rPr>
          <w:rFonts w:ascii="Georgia" w:hAnsi="Georgia" w:cs="Tahoma"/>
          <w:sz w:val="22"/>
          <w:szCs w:val="22"/>
        </w:rPr>
        <w:t>cumpra,</w:t>
      </w:r>
      <w:r w:rsidRPr="00F75A72">
        <w:rPr>
          <w:rFonts w:ascii="Georgia" w:hAnsi="Georgia" w:cs="Tahoma"/>
          <w:spacing w:val="-6"/>
          <w:sz w:val="22"/>
          <w:szCs w:val="22"/>
        </w:rPr>
        <w:t xml:space="preserve"> </w:t>
      </w:r>
      <w:r w:rsidRPr="00F75A72">
        <w:rPr>
          <w:rFonts w:ascii="Georgia" w:hAnsi="Georgia" w:cs="Tahoma"/>
          <w:sz w:val="22"/>
          <w:szCs w:val="22"/>
        </w:rPr>
        <w:t>sem</w:t>
      </w:r>
      <w:r w:rsidRPr="00F75A72">
        <w:rPr>
          <w:rFonts w:ascii="Georgia" w:hAnsi="Georgia" w:cs="Tahoma"/>
          <w:spacing w:val="-4"/>
          <w:sz w:val="22"/>
          <w:szCs w:val="22"/>
        </w:rPr>
        <w:t xml:space="preserve"> </w:t>
      </w:r>
      <w:r w:rsidRPr="00F75A72">
        <w:rPr>
          <w:rFonts w:ascii="Georgia" w:hAnsi="Georgia" w:cs="Tahoma"/>
          <w:sz w:val="22"/>
          <w:szCs w:val="22"/>
        </w:rPr>
        <w:t>solução</w:t>
      </w:r>
      <w:r w:rsidRPr="00F75A72">
        <w:rPr>
          <w:rFonts w:ascii="Georgia" w:hAnsi="Georgia" w:cs="Tahoma"/>
          <w:spacing w:val="-6"/>
          <w:sz w:val="22"/>
          <w:szCs w:val="22"/>
        </w:rPr>
        <w:t xml:space="preserve"> </w:t>
      </w:r>
      <w:r w:rsidRPr="00F75A72">
        <w:rPr>
          <w:rFonts w:ascii="Georgia" w:hAnsi="Georgia" w:cs="Tahoma"/>
          <w:sz w:val="22"/>
          <w:szCs w:val="22"/>
        </w:rPr>
        <w:t>de</w:t>
      </w:r>
      <w:r w:rsidRPr="00F75A72">
        <w:rPr>
          <w:rFonts w:ascii="Georgia" w:hAnsi="Georgia" w:cs="Tahoma"/>
          <w:spacing w:val="-4"/>
          <w:sz w:val="22"/>
          <w:szCs w:val="22"/>
        </w:rPr>
        <w:t xml:space="preserve"> </w:t>
      </w:r>
      <w:r w:rsidRPr="00F75A72">
        <w:rPr>
          <w:rFonts w:ascii="Georgia" w:hAnsi="Georgia" w:cs="Tahoma"/>
          <w:sz w:val="22"/>
          <w:szCs w:val="22"/>
        </w:rPr>
        <w:t>continuidade,</w:t>
      </w:r>
      <w:r w:rsidRPr="00F75A72">
        <w:rPr>
          <w:rFonts w:ascii="Georgia" w:hAnsi="Georgia" w:cs="Tahoma"/>
          <w:spacing w:val="-5"/>
          <w:sz w:val="22"/>
          <w:szCs w:val="22"/>
        </w:rPr>
        <w:t xml:space="preserve"> </w:t>
      </w:r>
      <w:r w:rsidRPr="00F75A72">
        <w:rPr>
          <w:rFonts w:ascii="Georgia" w:hAnsi="Georgia" w:cs="Tahoma"/>
          <w:sz w:val="22"/>
          <w:szCs w:val="22"/>
        </w:rPr>
        <w:t>os deveres e as obrigações do Agente Fiduciário substituído, nos termos desta Escritura de Emissão.</w:t>
      </w:r>
    </w:p>
    <w:p w14:paraId="3EAC1D07"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6BE2736D"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u w:val="single"/>
        </w:rPr>
      </w:pPr>
      <w:bookmarkStart w:id="263" w:name="_Ref89995774"/>
      <w:r w:rsidRPr="00F75A72">
        <w:rPr>
          <w:rFonts w:ascii="Georgia" w:hAnsi="Georgia" w:cs="Tahoma"/>
          <w:b/>
          <w:sz w:val="22"/>
          <w:szCs w:val="22"/>
          <w:u w:val="single"/>
        </w:rPr>
        <w:t>Remuneração do Agente Fiduciário</w:t>
      </w:r>
      <w:bookmarkEnd w:id="263"/>
    </w:p>
    <w:p w14:paraId="69730D4A"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7DD1B0E9" w14:textId="76E0E4C8"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bookmarkStart w:id="264" w:name="_Ref508100359"/>
      <w:bookmarkStart w:id="265" w:name="_Ref50969334"/>
      <w:r w:rsidRPr="00F75A72">
        <w:rPr>
          <w:rFonts w:ascii="Georgia" w:hAnsi="Georgia" w:cs="Tahoma"/>
          <w:sz w:val="22"/>
          <w:szCs w:val="22"/>
        </w:rPr>
        <w:t>Será</w:t>
      </w:r>
      <w:r w:rsidRPr="00F75A72">
        <w:rPr>
          <w:rFonts w:ascii="Georgia" w:hAnsi="Georgia" w:cs="Tahoma"/>
          <w:spacing w:val="-24"/>
          <w:sz w:val="22"/>
          <w:szCs w:val="22"/>
        </w:rPr>
        <w:t xml:space="preserve"> </w:t>
      </w:r>
      <w:r w:rsidRPr="00F75A72">
        <w:rPr>
          <w:rFonts w:ascii="Georgia" w:hAnsi="Georgia" w:cs="Tahoma"/>
          <w:sz w:val="22"/>
          <w:szCs w:val="22"/>
        </w:rPr>
        <w:t>devida,</w:t>
      </w:r>
      <w:r w:rsidRPr="00F75A72">
        <w:rPr>
          <w:rFonts w:ascii="Georgia" w:hAnsi="Georgia" w:cs="Tahoma"/>
          <w:spacing w:val="-24"/>
          <w:sz w:val="22"/>
          <w:szCs w:val="22"/>
        </w:rPr>
        <w:t xml:space="preserve"> </w:t>
      </w:r>
      <w:r w:rsidRPr="00F75A72">
        <w:rPr>
          <w:rFonts w:ascii="Georgia" w:hAnsi="Georgia" w:cs="Tahoma"/>
          <w:sz w:val="22"/>
          <w:szCs w:val="22"/>
        </w:rPr>
        <w:t>pela Emissora</w:t>
      </w:r>
      <w:r w:rsidRPr="00F75A72">
        <w:rPr>
          <w:rFonts w:ascii="Georgia" w:hAnsi="Georgia" w:cs="Tahoma"/>
          <w:spacing w:val="-23"/>
          <w:sz w:val="22"/>
          <w:szCs w:val="22"/>
        </w:rPr>
        <w:t xml:space="preserve"> </w:t>
      </w:r>
      <w:r w:rsidRPr="00F75A72">
        <w:rPr>
          <w:rFonts w:ascii="Georgia" w:hAnsi="Georgia" w:cs="Tahoma"/>
          <w:sz w:val="22"/>
          <w:szCs w:val="22"/>
        </w:rPr>
        <w:t>ao</w:t>
      </w:r>
      <w:r w:rsidRPr="00F75A72">
        <w:rPr>
          <w:rFonts w:ascii="Georgia" w:hAnsi="Georgia" w:cs="Tahoma"/>
          <w:spacing w:val="-24"/>
          <w:sz w:val="22"/>
          <w:szCs w:val="22"/>
        </w:rPr>
        <w:t xml:space="preserve"> </w:t>
      </w:r>
      <w:r w:rsidRPr="00F75A72">
        <w:rPr>
          <w:rFonts w:ascii="Georgia" w:hAnsi="Georgia" w:cs="Tahoma"/>
          <w:sz w:val="22"/>
          <w:szCs w:val="22"/>
        </w:rPr>
        <w:t>Agente</w:t>
      </w:r>
      <w:r w:rsidRPr="00F75A72">
        <w:rPr>
          <w:rFonts w:ascii="Georgia" w:hAnsi="Georgia" w:cs="Tahoma"/>
          <w:spacing w:val="-23"/>
          <w:sz w:val="22"/>
          <w:szCs w:val="22"/>
        </w:rPr>
        <w:t xml:space="preserve"> </w:t>
      </w:r>
      <w:r w:rsidRPr="00F75A72">
        <w:rPr>
          <w:rFonts w:ascii="Georgia" w:hAnsi="Georgia" w:cs="Tahoma"/>
          <w:sz w:val="22"/>
          <w:szCs w:val="22"/>
        </w:rPr>
        <w:t>Fiduciário</w:t>
      </w:r>
      <w:r w:rsidRPr="00F75A72">
        <w:rPr>
          <w:rFonts w:ascii="Georgia" w:hAnsi="Georgia" w:cs="Tahoma"/>
          <w:spacing w:val="-24"/>
          <w:sz w:val="22"/>
          <w:szCs w:val="22"/>
        </w:rPr>
        <w:t xml:space="preserve"> </w:t>
      </w:r>
      <w:r w:rsidRPr="00F75A72">
        <w:rPr>
          <w:rFonts w:ascii="Georgia" w:hAnsi="Georgia" w:cs="Tahoma"/>
          <w:sz w:val="22"/>
          <w:szCs w:val="22"/>
        </w:rPr>
        <w:t>ou</w:t>
      </w:r>
      <w:r w:rsidRPr="00F75A72">
        <w:rPr>
          <w:rFonts w:ascii="Georgia" w:hAnsi="Georgia" w:cs="Tahoma"/>
          <w:spacing w:val="-24"/>
          <w:sz w:val="22"/>
          <w:szCs w:val="22"/>
        </w:rPr>
        <w:t xml:space="preserve"> </w:t>
      </w:r>
      <w:r w:rsidRPr="00F75A72">
        <w:rPr>
          <w:rFonts w:ascii="Georgia" w:hAnsi="Georgia" w:cs="Tahoma"/>
          <w:sz w:val="22"/>
          <w:szCs w:val="22"/>
        </w:rPr>
        <w:t>à</w:t>
      </w:r>
      <w:r w:rsidRPr="00F75A72">
        <w:rPr>
          <w:rFonts w:ascii="Georgia" w:hAnsi="Georgia" w:cs="Tahoma"/>
          <w:spacing w:val="-23"/>
          <w:sz w:val="22"/>
          <w:szCs w:val="22"/>
        </w:rPr>
        <w:t xml:space="preserve"> </w:t>
      </w:r>
      <w:r w:rsidRPr="00F75A72">
        <w:rPr>
          <w:rFonts w:ascii="Georgia" w:hAnsi="Georgia" w:cs="Tahoma"/>
          <w:sz w:val="22"/>
          <w:szCs w:val="22"/>
        </w:rPr>
        <w:t>instituição</w:t>
      </w:r>
      <w:r w:rsidRPr="00F75A72">
        <w:rPr>
          <w:rFonts w:ascii="Georgia" w:hAnsi="Georgia" w:cs="Tahoma"/>
          <w:spacing w:val="-24"/>
          <w:sz w:val="22"/>
          <w:szCs w:val="22"/>
        </w:rPr>
        <w:t xml:space="preserve"> </w:t>
      </w:r>
      <w:r w:rsidRPr="00F75A72">
        <w:rPr>
          <w:rFonts w:ascii="Georgia" w:hAnsi="Georgia" w:cs="Tahoma"/>
          <w:sz w:val="22"/>
          <w:szCs w:val="22"/>
        </w:rPr>
        <w:t>que</w:t>
      </w:r>
      <w:r w:rsidRPr="00F75A72">
        <w:rPr>
          <w:rFonts w:ascii="Georgia" w:hAnsi="Georgia" w:cs="Tahoma"/>
          <w:spacing w:val="-23"/>
          <w:sz w:val="22"/>
          <w:szCs w:val="22"/>
        </w:rPr>
        <w:t xml:space="preserve"> </w:t>
      </w:r>
      <w:r w:rsidRPr="00F75A72">
        <w:rPr>
          <w:rFonts w:ascii="Georgia" w:hAnsi="Georgia" w:cs="Tahoma"/>
          <w:sz w:val="22"/>
          <w:szCs w:val="22"/>
        </w:rPr>
        <w:t>vier</w:t>
      </w:r>
      <w:r w:rsidRPr="00F75A72">
        <w:rPr>
          <w:rFonts w:ascii="Georgia" w:hAnsi="Georgia" w:cs="Tahoma"/>
          <w:spacing w:val="-23"/>
          <w:sz w:val="22"/>
          <w:szCs w:val="22"/>
        </w:rPr>
        <w:t xml:space="preserve"> </w:t>
      </w:r>
      <w:r w:rsidRPr="00F75A72">
        <w:rPr>
          <w:rFonts w:ascii="Georgia" w:hAnsi="Georgia" w:cs="Tahoma"/>
          <w:sz w:val="22"/>
          <w:szCs w:val="22"/>
        </w:rPr>
        <w:t>a</w:t>
      </w:r>
      <w:r w:rsidRPr="00F75A72">
        <w:rPr>
          <w:rFonts w:ascii="Georgia" w:hAnsi="Georgia" w:cs="Tahoma"/>
          <w:spacing w:val="-23"/>
          <w:sz w:val="22"/>
          <w:szCs w:val="22"/>
        </w:rPr>
        <w:t xml:space="preserve"> </w:t>
      </w:r>
      <w:r w:rsidRPr="00F75A72">
        <w:rPr>
          <w:rFonts w:ascii="Georgia" w:hAnsi="Georgia" w:cs="Tahoma"/>
          <w:sz w:val="22"/>
          <w:szCs w:val="22"/>
        </w:rPr>
        <w:t>substituí-lo</w:t>
      </w:r>
      <w:r w:rsidRPr="00F75A72">
        <w:rPr>
          <w:rFonts w:ascii="Georgia" w:hAnsi="Georgia" w:cs="Tahoma"/>
          <w:spacing w:val="-17"/>
          <w:sz w:val="22"/>
          <w:szCs w:val="22"/>
        </w:rPr>
        <w:t xml:space="preserve"> </w:t>
      </w:r>
      <w:r w:rsidRPr="00F75A72">
        <w:rPr>
          <w:rFonts w:ascii="Georgia" w:hAnsi="Georgia" w:cs="Tahoma"/>
          <w:sz w:val="22"/>
          <w:szCs w:val="22"/>
        </w:rPr>
        <w:t>nesta</w:t>
      </w:r>
      <w:r w:rsidRPr="00F75A72">
        <w:rPr>
          <w:rFonts w:ascii="Georgia" w:hAnsi="Georgia" w:cs="Tahoma"/>
          <w:spacing w:val="-16"/>
          <w:sz w:val="22"/>
          <w:szCs w:val="22"/>
        </w:rPr>
        <w:t xml:space="preserve"> </w:t>
      </w:r>
      <w:r w:rsidRPr="00F75A72">
        <w:rPr>
          <w:rFonts w:ascii="Georgia" w:hAnsi="Georgia" w:cs="Tahoma"/>
          <w:sz w:val="22"/>
          <w:szCs w:val="22"/>
        </w:rPr>
        <w:t>qualidade,</w:t>
      </w:r>
      <w:r w:rsidRPr="00F75A72">
        <w:rPr>
          <w:rFonts w:ascii="Georgia" w:hAnsi="Georgia" w:cs="Tahoma"/>
          <w:spacing w:val="-16"/>
          <w:sz w:val="22"/>
          <w:szCs w:val="22"/>
        </w:rPr>
        <w:t xml:space="preserve"> </w:t>
      </w:r>
      <w:r w:rsidRPr="00F75A72">
        <w:rPr>
          <w:rFonts w:ascii="Georgia" w:hAnsi="Georgia" w:cs="Tahoma"/>
          <w:sz w:val="22"/>
          <w:szCs w:val="22"/>
        </w:rPr>
        <w:t>a</w:t>
      </w:r>
      <w:r w:rsidRPr="00F75A72">
        <w:rPr>
          <w:rFonts w:ascii="Georgia" w:hAnsi="Georgia" w:cs="Tahoma"/>
          <w:spacing w:val="-16"/>
          <w:sz w:val="22"/>
          <w:szCs w:val="22"/>
        </w:rPr>
        <w:t xml:space="preserve"> </w:t>
      </w:r>
      <w:r w:rsidRPr="00F75A72">
        <w:rPr>
          <w:rFonts w:ascii="Georgia" w:hAnsi="Georgia" w:cs="Tahoma"/>
          <w:sz w:val="22"/>
          <w:szCs w:val="22"/>
        </w:rPr>
        <w:t>título</w:t>
      </w:r>
      <w:r w:rsidRPr="00F75A72">
        <w:rPr>
          <w:rFonts w:ascii="Georgia" w:hAnsi="Georgia" w:cs="Tahoma"/>
          <w:spacing w:val="-18"/>
          <w:sz w:val="22"/>
          <w:szCs w:val="22"/>
        </w:rPr>
        <w:t xml:space="preserve"> </w:t>
      </w:r>
      <w:r w:rsidRPr="00F75A72">
        <w:rPr>
          <w:rFonts w:ascii="Georgia" w:hAnsi="Georgia" w:cs="Tahoma"/>
          <w:sz w:val="22"/>
          <w:szCs w:val="22"/>
        </w:rPr>
        <w:t>de</w:t>
      </w:r>
      <w:r w:rsidRPr="00F75A72">
        <w:rPr>
          <w:rFonts w:ascii="Georgia" w:hAnsi="Georgia" w:cs="Tahoma"/>
          <w:spacing w:val="-16"/>
          <w:sz w:val="22"/>
          <w:szCs w:val="22"/>
        </w:rPr>
        <w:t xml:space="preserve"> </w:t>
      </w:r>
      <w:r w:rsidRPr="00F75A72">
        <w:rPr>
          <w:rFonts w:ascii="Georgia" w:hAnsi="Georgia" w:cs="Tahoma"/>
          <w:sz w:val="22"/>
          <w:szCs w:val="22"/>
        </w:rPr>
        <w:t>honorários</w:t>
      </w:r>
      <w:r w:rsidRPr="00F75A72">
        <w:rPr>
          <w:rFonts w:ascii="Georgia" w:hAnsi="Georgia" w:cs="Tahoma"/>
          <w:spacing w:val="-17"/>
          <w:sz w:val="22"/>
          <w:szCs w:val="22"/>
        </w:rPr>
        <w:t xml:space="preserve"> </w:t>
      </w:r>
      <w:r w:rsidRPr="00F75A72">
        <w:rPr>
          <w:rFonts w:ascii="Georgia" w:hAnsi="Georgia" w:cs="Tahoma"/>
          <w:sz w:val="22"/>
          <w:szCs w:val="22"/>
        </w:rPr>
        <w:t>pelo</w:t>
      </w:r>
      <w:r w:rsidRPr="00F75A72">
        <w:rPr>
          <w:rFonts w:ascii="Georgia" w:hAnsi="Georgia" w:cs="Tahoma"/>
          <w:spacing w:val="-17"/>
          <w:sz w:val="22"/>
          <w:szCs w:val="22"/>
        </w:rPr>
        <w:t xml:space="preserve"> </w:t>
      </w:r>
      <w:r w:rsidRPr="00F75A72">
        <w:rPr>
          <w:rFonts w:ascii="Georgia" w:hAnsi="Georgia" w:cs="Tahoma"/>
          <w:sz w:val="22"/>
          <w:szCs w:val="22"/>
        </w:rPr>
        <w:t>desempenho</w:t>
      </w:r>
      <w:r w:rsidRPr="00F75A72">
        <w:rPr>
          <w:rFonts w:ascii="Georgia" w:hAnsi="Georgia" w:cs="Tahoma"/>
          <w:spacing w:val="-16"/>
          <w:sz w:val="22"/>
          <w:szCs w:val="22"/>
        </w:rPr>
        <w:t xml:space="preserve"> </w:t>
      </w:r>
      <w:r w:rsidRPr="00F75A72">
        <w:rPr>
          <w:rFonts w:ascii="Georgia" w:hAnsi="Georgia" w:cs="Tahoma"/>
          <w:sz w:val="22"/>
          <w:szCs w:val="22"/>
        </w:rPr>
        <w:t>dos</w:t>
      </w:r>
      <w:r w:rsidRPr="00F75A72">
        <w:rPr>
          <w:rFonts w:ascii="Georgia" w:hAnsi="Georgia" w:cs="Tahoma"/>
          <w:spacing w:val="-13"/>
          <w:sz w:val="22"/>
          <w:szCs w:val="22"/>
        </w:rPr>
        <w:t xml:space="preserve"> </w:t>
      </w:r>
      <w:r w:rsidRPr="00F75A72">
        <w:rPr>
          <w:rFonts w:ascii="Georgia" w:hAnsi="Georgia" w:cs="Tahoma"/>
          <w:sz w:val="22"/>
          <w:szCs w:val="22"/>
        </w:rPr>
        <w:t>deveres</w:t>
      </w:r>
      <w:r w:rsidRPr="00F75A72">
        <w:rPr>
          <w:rFonts w:ascii="Georgia" w:hAnsi="Georgia" w:cs="Tahoma"/>
          <w:spacing w:val="-16"/>
          <w:sz w:val="22"/>
          <w:szCs w:val="22"/>
        </w:rPr>
        <w:t xml:space="preserve"> </w:t>
      </w:r>
      <w:r w:rsidRPr="00F75A72">
        <w:rPr>
          <w:rFonts w:ascii="Georgia" w:hAnsi="Georgia" w:cs="Tahoma"/>
          <w:sz w:val="22"/>
          <w:szCs w:val="22"/>
        </w:rPr>
        <w:t>e</w:t>
      </w:r>
      <w:r w:rsidRPr="00F75A72">
        <w:rPr>
          <w:rFonts w:ascii="Georgia" w:hAnsi="Georgia" w:cs="Tahoma"/>
          <w:spacing w:val="-16"/>
          <w:sz w:val="22"/>
          <w:szCs w:val="22"/>
        </w:rPr>
        <w:t xml:space="preserve"> </w:t>
      </w:r>
      <w:r w:rsidRPr="00F75A72">
        <w:rPr>
          <w:rFonts w:ascii="Georgia" w:hAnsi="Georgia" w:cs="Tahoma"/>
          <w:sz w:val="22"/>
          <w:szCs w:val="22"/>
        </w:rPr>
        <w:t>atribuições</w:t>
      </w:r>
      <w:r w:rsidRPr="00F75A72">
        <w:rPr>
          <w:rFonts w:ascii="Georgia" w:hAnsi="Georgia" w:cs="Tahoma"/>
          <w:spacing w:val="-17"/>
          <w:sz w:val="22"/>
          <w:szCs w:val="22"/>
        </w:rPr>
        <w:t xml:space="preserve"> </w:t>
      </w:r>
      <w:r w:rsidRPr="00F75A72">
        <w:rPr>
          <w:rFonts w:ascii="Georgia" w:hAnsi="Georgia" w:cs="Tahoma"/>
          <w:sz w:val="22"/>
          <w:szCs w:val="22"/>
        </w:rPr>
        <w:t>que</w:t>
      </w:r>
      <w:r w:rsidRPr="00F75A72">
        <w:rPr>
          <w:rFonts w:ascii="Georgia" w:hAnsi="Georgia" w:cs="Tahoma"/>
          <w:spacing w:val="-16"/>
          <w:sz w:val="22"/>
          <w:szCs w:val="22"/>
        </w:rPr>
        <w:t xml:space="preserve"> </w:t>
      </w:r>
      <w:r w:rsidRPr="00F75A72">
        <w:rPr>
          <w:rFonts w:ascii="Georgia" w:hAnsi="Georgia" w:cs="Tahoma"/>
          <w:sz w:val="22"/>
          <w:szCs w:val="22"/>
        </w:rPr>
        <w:t>lhe competem, nos termos da lei e desta Escritura de Emissão, uma remuneração trimestral equivalente a R$</w:t>
      </w:r>
      <w:r w:rsidR="00F75A72">
        <w:rPr>
          <w:rFonts w:ascii="Georgia" w:hAnsi="Georgia" w:cs="Tahoma"/>
          <w:sz w:val="22"/>
          <w:szCs w:val="22"/>
        </w:rPr>
        <w:t> 3.000,00 (três mil reais)</w:t>
      </w:r>
      <w:r w:rsidRPr="00F75A72">
        <w:rPr>
          <w:rFonts w:ascii="Georgia" w:hAnsi="Georgia" w:cs="Tahoma"/>
          <w:sz w:val="22"/>
          <w:szCs w:val="22"/>
        </w:rPr>
        <w:t>, perfazendo o total anual de R$</w:t>
      </w:r>
      <w:r w:rsidR="00F75A72">
        <w:rPr>
          <w:rFonts w:ascii="Georgia" w:hAnsi="Georgia" w:cs="Tahoma"/>
          <w:sz w:val="22"/>
          <w:szCs w:val="22"/>
        </w:rPr>
        <w:t> 12.000,00 (doze mil reais)</w:t>
      </w:r>
      <w:r w:rsidRPr="00F75A72">
        <w:rPr>
          <w:rFonts w:ascii="Georgia" w:hAnsi="Georgia" w:cs="Tahoma"/>
          <w:sz w:val="22"/>
          <w:szCs w:val="22"/>
        </w:rPr>
        <w:t>, sendo a primeira parcela devida no 5º (quinto) Dia Útil contado da data de assinatura desta Escritura de Emissão, e as demais parcelas, no mesmo dia nos trimestres subsequentes (“</w:t>
      </w:r>
      <w:r w:rsidRPr="00F75A72">
        <w:rPr>
          <w:rFonts w:ascii="Georgia" w:hAnsi="Georgia" w:cs="Tahoma"/>
          <w:sz w:val="22"/>
          <w:szCs w:val="22"/>
          <w:u w:val="single"/>
        </w:rPr>
        <w:t>Remuneração do Agente Fiduciário</w:t>
      </w:r>
      <w:r w:rsidRPr="00F75A72">
        <w:rPr>
          <w:rFonts w:ascii="Georgia" w:hAnsi="Georgia" w:cs="Tahoma"/>
          <w:sz w:val="22"/>
          <w:szCs w:val="22"/>
        </w:rPr>
        <w:t>”). A primeira parcela anual será devida ainda que a Emissão não seja integralizada, a título de estruturação e implantação.</w:t>
      </w:r>
      <w:bookmarkEnd w:id="264"/>
      <w:r w:rsidRPr="00F75A72">
        <w:rPr>
          <w:rFonts w:ascii="Georgia" w:hAnsi="Georgia" w:cs="Tahoma"/>
          <w:sz w:val="22"/>
          <w:szCs w:val="22"/>
        </w:rPr>
        <w:t xml:space="preserve"> A </w:t>
      </w:r>
      <w:bookmarkStart w:id="266" w:name="_cp_change_226"/>
      <w:r w:rsidRPr="00F75A72">
        <w:rPr>
          <w:rFonts w:ascii="Georgia" w:hAnsi="Georgia" w:cs="Tahoma"/>
          <w:sz w:val="22"/>
          <w:szCs w:val="22"/>
          <w:u w:color="0000FF"/>
        </w:rPr>
        <w:t>Remuneração</w:t>
      </w:r>
      <w:bookmarkEnd w:id="266"/>
      <w:r w:rsidRPr="00F75A72">
        <w:rPr>
          <w:rFonts w:ascii="Georgia" w:hAnsi="Georgia" w:cs="Tahoma"/>
          <w:sz w:val="22"/>
          <w:szCs w:val="22"/>
        </w:rPr>
        <w:t xml:space="preserve"> do Agente Fiduciário será devida até o final do cumprimento das obrigações decorrentes desta Escritura de Emissão, mesmo após o vencimento final das Debêntures, caso o Agente Fiduciário ainda esteja exercendo atividades inerentes a sua função em relação à Emissão.</w:t>
      </w:r>
      <w:bookmarkEnd w:id="265"/>
      <w:r w:rsidRPr="00F75A72">
        <w:rPr>
          <w:rFonts w:ascii="Georgia" w:hAnsi="Georgia" w:cs="Tahoma"/>
          <w:sz w:val="22"/>
          <w:szCs w:val="22"/>
        </w:rPr>
        <w:t xml:space="preserve"> </w:t>
      </w:r>
    </w:p>
    <w:p w14:paraId="707CE376"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022F19C9"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w:t>
      </w:r>
      <w:r w:rsidRPr="00F75A72">
        <w:rPr>
          <w:rFonts w:ascii="Georgia" w:hAnsi="Georgia" w:cs="Tahoma"/>
          <w:bCs/>
          <w:sz w:val="22"/>
          <w:szCs w:val="22"/>
        </w:rPr>
        <w:t>R$ 500,00 (quinhentos reais)</w:t>
      </w:r>
      <w:r w:rsidRPr="00F75A72">
        <w:rPr>
          <w:rFonts w:ascii="Georgia" w:hAnsi="Georgia" w:cs="Tahoma"/>
          <w:sz w:val="22"/>
          <w:szCs w:val="22"/>
        </w:rPr>
        <w:t xml:space="preserve"> por hora-homem de trabalho dedicado a tais fatos bem como à (i) comentários aos documentos da Emissão durante a estruturação da mesma, caso a operação não venha a se efetivar; (</w:t>
      </w:r>
      <w:proofErr w:type="spellStart"/>
      <w:r w:rsidRPr="00F75A72">
        <w:rPr>
          <w:rFonts w:ascii="Georgia" w:hAnsi="Georgia" w:cs="Tahoma"/>
          <w:sz w:val="22"/>
          <w:szCs w:val="22"/>
        </w:rPr>
        <w:t>ii</w:t>
      </w:r>
      <w:proofErr w:type="spellEnd"/>
      <w:r w:rsidRPr="00F75A72">
        <w:rPr>
          <w:rFonts w:ascii="Georgia" w:hAnsi="Georgia" w:cs="Tahoma"/>
          <w:sz w:val="22"/>
          <w:szCs w:val="22"/>
        </w:rPr>
        <w:t>) execução das garantia; (</w:t>
      </w:r>
      <w:proofErr w:type="spellStart"/>
      <w:r w:rsidRPr="00F75A72">
        <w:rPr>
          <w:rFonts w:ascii="Georgia" w:hAnsi="Georgia" w:cs="Tahoma"/>
          <w:sz w:val="22"/>
          <w:szCs w:val="22"/>
        </w:rPr>
        <w:t>iii</w:t>
      </w:r>
      <w:proofErr w:type="spellEnd"/>
      <w:r w:rsidRPr="00F75A72">
        <w:rPr>
          <w:rFonts w:ascii="Georgia" w:hAnsi="Georgia" w:cs="Tahoma"/>
          <w:sz w:val="22"/>
          <w:szCs w:val="22"/>
        </w:rPr>
        <w:t>) participação em reuniões formais ou virtuais com a Emissora e/ou com investidores; e (</w:t>
      </w:r>
      <w:proofErr w:type="spellStart"/>
      <w:r w:rsidRPr="00F75A72">
        <w:rPr>
          <w:rFonts w:ascii="Georgia" w:hAnsi="Georgia" w:cs="Tahoma"/>
          <w:sz w:val="22"/>
          <w:szCs w:val="22"/>
        </w:rPr>
        <w:t>iv</w:t>
      </w:r>
      <w:proofErr w:type="spellEnd"/>
      <w:r w:rsidRPr="00F75A72">
        <w:rPr>
          <w:rFonts w:ascii="Georgia" w:hAnsi="Georgia" w:cs="Tahoma"/>
          <w:sz w:val="22"/>
          <w:szCs w:val="22"/>
        </w:rPr>
        <w:t>) implementação das consequentes decisões tomadas em tais eventos, pagas 5 (cinco) dias após comprovação da entrega, pelo Agente Fiduciário, de "relatório de horas" à Emissora. Entende-se por reestruturação das Debêntures os eventos relacionados a alteração (i) de garantias; (</w:t>
      </w:r>
      <w:proofErr w:type="spellStart"/>
      <w:r w:rsidRPr="00F75A72">
        <w:rPr>
          <w:rFonts w:ascii="Georgia" w:hAnsi="Georgia" w:cs="Tahoma"/>
          <w:sz w:val="22"/>
          <w:szCs w:val="22"/>
        </w:rPr>
        <w:t>ii</w:t>
      </w:r>
      <w:proofErr w:type="spellEnd"/>
      <w:r w:rsidRPr="00F75A72">
        <w:rPr>
          <w:rFonts w:ascii="Georgia" w:hAnsi="Georgia" w:cs="Tahoma"/>
          <w:sz w:val="22"/>
          <w:szCs w:val="22"/>
        </w:rPr>
        <w:t>) prazos de pagamento e (</w:t>
      </w:r>
      <w:proofErr w:type="spellStart"/>
      <w:r w:rsidRPr="00F75A72">
        <w:rPr>
          <w:rFonts w:ascii="Georgia" w:hAnsi="Georgia" w:cs="Tahoma"/>
          <w:sz w:val="22"/>
          <w:szCs w:val="22"/>
        </w:rPr>
        <w:t>iii</w:t>
      </w:r>
      <w:proofErr w:type="spellEnd"/>
      <w:r w:rsidRPr="00F75A72">
        <w:rPr>
          <w:rFonts w:ascii="Georgia" w:hAnsi="Georgia" w:cs="Tahoma"/>
          <w:sz w:val="22"/>
          <w:szCs w:val="22"/>
        </w:rPr>
        <w:t>) condições relacionadas ao vencimento antecipado. Os eventos relacionados a amortização das Debêntures não são considerados reestruturação das Debêntures.</w:t>
      </w:r>
    </w:p>
    <w:p w14:paraId="63FCE77E" w14:textId="77777777" w:rsidR="00E65091" w:rsidRPr="00F75A72" w:rsidRDefault="00E65091" w:rsidP="00B823FA">
      <w:pPr>
        <w:pStyle w:val="PargrafodaLista"/>
        <w:spacing w:after="0" w:line="320" w:lineRule="exact"/>
        <w:rPr>
          <w:rFonts w:ascii="Georgia" w:hAnsi="Georgia" w:cs="Tahoma"/>
          <w:sz w:val="22"/>
          <w:szCs w:val="22"/>
        </w:rPr>
      </w:pPr>
    </w:p>
    <w:p w14:paraId="7849C4CF"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lastRenderedPageBreak/>
        <w:t xml:space="preserve">No caso de celebração de aditamentos ao instrumento de emissão bem como nas horas externas ao escritório do Agente Fiduciário, serão cobradas, adicionalmente, o valor de </w:t>
      </w:r>
      <w:r w:rsidRPr="00F75A72">
        <w:rPr>
          <w:rFonts w:ascii="Georgia" w:hAnsi="Georgia" w:cs="Tahoma"/>
          <w:bCs/>
          <w:sz w:val="22"/>
          <w:szCs w:val="22"/>
        </w:rPr>
        <w:t>R$ 500,00 (quinhentos reais)</w:t>
      </w:r>
      <w:r w:rsidRPr="00F75A72">
        <w:rPr>
          <w:rFonts w:ascii="Georgia" w:hAnsi="Georgia" w:cs="Tahoma"/>
          <w:sz w:val="22"/>
          <w:szCs w:val="22"/>
        </w:rPr>
        <w:t xml:space="preserve"> por hora-homem de trabalho dedicado a tais alterações/serviços.</w:t>
      </w:r>
    </w:p>
    <w:p w14:paraId="41102998" w14:textId="77777777" w:rsidR="00E65091" w:rsidRPr="00F75A72" w:rsidRDefault="00E65091" w:rsidP="00B823FA">
      <w:pPr>
        <w:pStyle w:val="PargrafodaLista"/>
        <w:spacing w:after="0" w:line="320" w:lineRule="exact"/>
        <w:rPr>
          <w:rFonts w:ascii="Georgia" w:hAnsi="Georgia" w:cs="Tahoma"/>
          <w:sz w:val="22"/>
          <w:szCs w:val="22"/>
        </w:rPr>
      </w:pPr>
    </w:p>
    <w:p w14:paraId="24187161"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 xml:space="preserve">Os impostos incidentes sobre a remuneração serão acrescidos as parcelas mencionadas acima nas datas de pagamento. Além disso, todos os valores mencionados acima serão atualizados pela variação positiva do IPCA, sempre na menor periodicidade permitida em lei, a partir da data de assinatura do instrumento de emissão. </w:t>
      </w:r>
    </w:p>
    <w:p w14:paraId="58C262D0"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3455B7D4"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Os serviços do Agente Fiduciário ora previstos são aqueles descritos na Resolução CVM 17 e na Lei das Sociedades por Ações.</w:t>
      </w:r>
    </w:p>
    <w:p w14:paraId="577A19EE" w14:textId="77777777" w:rsidR="00E65091" w:rsidRPr="00F75A72" w:rsidRDefault="00E65091" w:rsidP="00B823FA">
      <w:pPr>
        <w:pStyle w:val="PargrafodaLista"/>
        <w:suppressAutoHyphens/>
        <w:autoSpaceDE w:val="0"/>
        <w:autoSpaceDN w:val="0"/>
        <w:spacing w:after="0" w:line="320" w:lineRule="exact"/>
        <w:ind w:left="0"/>
        <w:jc w:val="both"/>
        <w:rPr>
          <w:rFonts w:ascii="Georgia" w:hAnsi="Georgia" w:cs="Tahoma"/>
          <w:sz w:val="22"/>
          <w:szCs w:val="22"/>
        </w:rPr>
      </w:pPr>
    </w:p>
    <w:p w14:paraId="0241981B"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Em</w:t>
      </w:r>
      <w:r w:rsidRPr="00F75A72">
        <w:rPr>
          <w:rFonts w:ascii="Georgia" w:hAnsi="Georgia" w:cs="Tahoma"/>
          <w:spacing w:val="-19"/>
          <w:sz w:val="22"/>
          <w:szCs w:val="22"/>
        </w:rPr>
        <w:t xml:space="preserve"> </w:t>
      </w:r>
      <w:r w:rsidRPr="00F75A72">
        <w:rPr>
          <w:rFonts w:ascii="Georgia" w:hAnsi="Georgia" w:cs="Tahoma"/>
          <w:sz w:val="22"/>
          <w:szCs w:val="22"/>
        </w:rPr>
        <w:t>caso</w:t>
      </w:r>
      <w:r w:rsidRPr="00F75A72">
        <w:rPr>
          <w:rFonts w:ascii="Georgia" w:hAnsi="Georgia" w:cs="Tahoma"/>
          <w:spacing w:val="-17"/>
          <w:sz w:val="22"/>
          <w:szCs w:val="22"/>
        </w:rPr>
        <w:t xml:space="preserve"> </w:t>
      </w:r>
      <w:r w:rsidRPr="00F75A72">
        <w:rPr>
          <w:rFonts w:ascii="Georgia" w:hAnsi="Georgia" w:cs="Tahoma"/>
          <w:sz w:val="22"/>
          <w:szCs w:val="22"/>
        </w:rPr>
        <w:t>de</w:t>
      </w:r>
      <w:r w:rsidRPr="00F75A72">
        <w:rPr>
          <w:rFonts w:ascii="Georgia" w:hAnsi="Georgia" w:cs="Tahoma"/>
          <w:spacing w:val="-18"/>
          <w:sz w:val="22"/>
          <w:szCs w:val="22"/>
        </w:rPr>
        <w:t xml:space="preserve"> </w:t>
      </w:r>
      <w:r w:rsidRPr="00F75A72">
        <w:rPr>
          <w:rFonts w:ascii="Georgia" w:hAnsi="Georgia" w:cs="Tahoma"/>
          <w:sz w:val="22"/>
          <w:szCs w:val="22"/>
        </w:rPr>
        <w:t>mora</w:t>
      </w:r>
      <w:r w:rsidRPr="00F75A72">
        <w:rPr>
          <w:rFonts w:ascii="Georgia" w:hAnsi="Georgia" w:cs="Tahoma"/>
          <w:spacing w:val="-17"/>
          <w:sz w:val="22"/>
          <w:szCs w:val="22"/>
        </w:rPr>
        <w:t xml:space="preserve"> </w:t>
      </w:r>
      <w:r w:rsidRPr="00F75A72">
        <w:rPr>
          <w:rFonts w:ascii="Georgia" w:hAnsi="Georgia" w:cs="Tahoma"/>
          <w:sz w:val="22"/>
          <w:szCs w:val="22"/>
        </w:rPr>
        <w:t>no</w:t>
      </w:r>
      <w:r w:rsidRPr="00F75A72">
        <w:rPr>
          <w:rFonts w:ascii="Georgia" w:hAnsi="Georgia" w:cs="Tahoma"/>
          <w:spacing w:val="-16"/>
          <w:sz w:val="22"/>
          <w:szCs w:val="22"/>
        </w:rPr>
        <w:t xml:space="preserve"> </w:t>
      </w:r>
      <w:r w:rsidRPr="00F75A72">
        <w:rPr>
          <w:rFonts w:ascii="Georgia" w:hAnsi="Georgia" w:cs="Tahoma"/>
          <w:sz w:val="22"/>
          <w:szCs w:val="22"/>
        </w:rPr>
        <w:t>pagamento</w:t>
      </w:r>
      <w:r w:rsidRPr="00F75A72">
        <w:rPr>
          <w:rFonts w:ascii="Georgia" w:hAnsi="Georgia" w:cs="Tahoma"/>
          <w:spacing w:val="-18"/>
          <w:sz w:val="22"/>
          <w:szCs w:val="22"/>
        </w:rPr>
        <w:t xml:space="preserve"> </w:t>
      </w:r>
      <w:r w:rsidRPr="00F75A72">
        <w:rPr>
          <w:rFonts w:ascii="Georgia" w:hAnsi="Georgia" w:cs="Tahoma"/>
          <w:sz w:val="22"/>
          <w:szCs w:val="22"/>
        </w:rPr>
        <w:t>de</w:t>
      </w:r>
      <w:r w:rsidRPr="00F75A72">
        <w:rPr>
          <w:rFonts w:ascii="Georgia" w:hAnsi="Georgia" w:cs="Tahoma"/>
          <w:spacing w:val="-17"/>
          <w:sz w:val="22"/>
          <w:szCs w:val="22"/>
        </w:rPr>
        <w:t xml:space="preserve"> </w:t>
      </w:r>
      <w:r w:rsidRPr="00F75A72">
        <w:rPr>
          <w:rFonts w:ascii="Georgia" w:hAnsi="Georgia" w:cs="Tahoma"/>
          <w:sz w:val="22"/>
          <w:szCs w:val="22"/>
        </w:rPr>
        <w:t>qualquer</w:t>
      </w:r>
      <w:r w:rsidRPr="00F75A72">
        <w:rPr>
          <w:rFonts w:ascii="Georgia" w:hAnsi="Georgia" w:cs="Tahoma"/>
          <w:spacing w:val="-18"/>
          <w:sz w:val="22"/>
          <w:szCs w:val="22"/>
        </w:rPr>
        <w:t xml:space="preserve"> </w:t>
      </w:r>
      <w:r w:rsidRPr="00F75A72">
        <w:rPr>
          <w:rFonts w:ascii="Georgia" w:hAnsi="Georgia" w:cs="Tahoma"/>
          <w:sz w:val="22"/>
          <w:szCs w:val="22"/>
        </w:rPr>
        <w:t>quantia</w:t>
      </w:r>
      <w:r w:rsidRPr="00F75A72">
        <w:rPr>
          <w:rFonts w:ascii="Georgia" w:hAnsi="Georgia" w:cs="Tahoma"/>
          <w:spacing w:val="-18"/>
          <w:sz w:val="22"/>
          <w:szCs w:val="22"/>
        </w:rPr>
        <w:t xml:space="preserve"> </w:t>
      </w:r>
      <w:r w:rsidRPr="00F75A72">
        <w:rPr>
          <w:rFonts w:ascii="Georgia" w:hAnsi="Georgia" w:cs="Tahoma"/>
          <w:sz w:val="22"/>
          <w:szCs w:val="22"/>
        </w:rPr>
        <w:t>devida</w:t>
      </w:r>
      <w:r w:rsidRPr="00F75A72">
        <w:rPr>
          <w:rFonts w:ascii="Georgia" w:hAnsi="Georgia" w:cs="Tahoma"/>
          <w:spacing w:val="-16"/>
          <w:sz w:val="22"/>
          <w:szCs w:val="22"/>
        </w:rPr>
        <w:t xml:space="preserve"> </w:t>
      </w:r>
      <w:r w:rsidRPr="00F75A72">
        <w:rPr>
          <w:rFonts w:ascii="Georgia" w:hAnsi="Georgia" w:cs="Tahoma"/>
          <w:sz w:val="22"/>
          <w:szCs w:val="22"/>
        </w:rPr>
        <w:t>ao</w:t>
      </w:r>
      <w:r w:rsidRPr="00F75A72">
        <w:rPr>
          <w:rFonts w:ascii="Georgia" w:hAnsi="Georgia" w:cs="Tahoma"/>
          <w:spacing w:val="-18"/>
          <w:sz w:val="22"/>
          <w:szCs w:val="22"/>
        </w:rPr>
        <w:t xml:space="preserve"> </w:t>
      </w:r>
      <w:r w:rsidRPr="00F75A72">
        <w:rPr>
          <w:rFonts w:ascii="Georgia" w:hAnsi="Georgia" w:cs="Tahoma"/>
          <w:sz w:val="22"/>
          <w:szCs w:val="22"/>
        </w:rPr>
        <w:t>Agente</w:t>
      </w:r>
      <w:r w:rsidRPr="00F75A72">
        <w:rPr>
          <w:rFonts w:ascii="Georgia" w:hAnsi="Georgia" w:cs="Tahoma"/>
          <w:spacing w:val="-17"/>
          <w:sz w:val="22"/>
          <w:szCs w:val="22"/>
        </w:rPr>
        <w:t xml:space="preserve"> </w:t>
      </w:r>
      <w:r w:rsidRPr="00F75A72">
        <w:rPr>
          <w:rFonts w:ascii="Georgia" w:hAnsi="Georgia" w:cs="Tahoma"/>
          <w:sz w:val="22"/>
          <w:szCs w:val="22"/>
        </w:rPr>
        <w:t>Fiduciário,</w:t>
      </w:r>
      <w:r w:rsidRPr="00F75A72">
        <w:rPr>
          <w:rFonts w:ascii="Georgia" w:hAnsi="Georgia" w:cs="Tahoma"/>
          <w:spacing w:val="-18"/>
          <w:sz w:val="22"/>
          <w:szCs w:val="22"/>
        </w:rPr>
        <w:t xml:space="preserve"> </w:t>
      </w:r>
      <w:r w:rsidRPr="00F75A72">
        <w:rPr>
          <w:rFonts w:ascii="Georgia" w:hAnsi="Georgia" w:cs="Tahoma"/>
          <w:sz w:val="22"/>
          <w:szCs w:val="22"/>
        </w:rPr>
        <w:t>os débitos</w:t>
      </w:r>
      <w:r w:rsidRPr="00F75A72">
        <w:rPr>
          <w:rFonts w:ascii="Georgia" w:hAnsi="Georgia" w:cs="Tahoma"/>
          <w:spacing w:val="-16"/>
          <w:sz w:val="22"/>
          <w:szCs w:val="22"/>
        </w:rPr>
        <w:t xml:space="preserve"> </w:t>
      </w:r>
      <w:r w:rsidRPr="00F75A72">
        <w:rPr>
          <w:rFonts w:ascii="Georgia" w:hAnsi="Georgia" w:cs="Tahoma"/>
          <w:sz w:val="22"/>
          <w:szCs w:val="22"/>
        </w:rPr>
        <w:t>em</w:t>
      </w:r>
      <w:r w:rsidRPr="00F75A72">
        <w:rPr>
          <w:rFonts w:ascii="Georgia" w:hAnsi="Georgia" w:cs="Tahoma"/>
          <w:spacing w:val="-14"/>
          <w:sz w:val="22"/>
          <w:szCs w:val="22"/>
        </w:rPr>
        <w:t xml:space="preserve"> </w:t>
      </w:r>
      <w:r w:rsidRPr="00F75A72">
        <w:rPr>
          <w:rFonts w:ascii="Georgia" w:hAnsi="Georgia" w:cs="Tahoma"/>
          <w:sz w:val="22"/>
          <w:szCs w:val="22"/>
        </w:rPr>
        <w:t>atraso</w:t>
      </w:r>
      <w:r w:rsidRPr="00F75A72">
        <w:rPr>
          <w:rFonts w:ascii="Georgia" w:hAnsi="Georgia" w:cs="Tahoma"/>
          <w:spacing w:val="-14"/>
          <w:sz w:val="22"/>
          <w:szCs w:val="22"/>
        </w:rPr>
        <w:t xml:space="preserve"> </w:t>
      </w:r>
      <w:r w:rsidRPr="00F75A72">
        <w:rPr>
          <w:rFonts w:ascii="Georgia" w:hAnsi="Georgia" w:cs="Tahoma"/>
          <w:sz w:val="22"/>
          <w:szCs w:val="22"/>
        </w:rPr>
        <w:t>estarão</w:t>
      </w:r>
      <w:r w:rsidRPr="00F75A72">
        <w:rPr>
          <w:rFonts w:ascii="Georgia" w:hAnsi="Georgia" w:cs="Tahoma"/>
          <w:spacing w:val="-17"/>
          <w:sz w:val="22"/>
          <w:szCs w:val="22"/>
        </w:rPr>
        <w:t xml:space="preserve"> </w:t>
      </w:r>
      <w:r w:rsidRPr="00F75A72">
        <w:rPr>
          <w:rFonts w:ascii="Georgia" w:hAnsi="Georgia" w:cs="Tahoma"/>
          <w:sz w:val="22"/>
          <w:szCs w:val="22"/>
        </w:rPr>
        <w:t>sujeitos</w:t>
      </w:r>
      <w:r w:rsidRPr="00F75A72">
        <w:rPr>
          <w:rFonts w:ascii="Georgia" w:hAnsi="Georgia" w:cs="Tahoma"/>
          <w:spacing w:val="-15"/>
          <w:sz w:val="22"/>
          <w:szCs w:val="22"/>
        </w:rPr>
        <w:t xml:space="preserve"> </w:t>
      </w:r>
      <w:r w:rsidRPr="00F75A72">
        <w:rPr>
          <w:rFonts w:ascii="Georgia" w:hAnsi="Georgia" w:cs="Tahoma"/>
          <w:sz w:val="22"/>
          <w:szCs w:val="22"/>
        </w:rPr>
        <w:t>à</w:t>
      </w:r>
      <w:r w:rsidRPr="00F75A72">
        <w:rPr>
          <w:rFonts w:ascii="Georgia" w:hAnsi="Georgia" w:cs="Tahoma"/>
          <w:spacing w:val="-14"/>
          <w:sz w:val="22"/>
          <w:szCs w:val="22"/>
        </w:rPr>
        <w:t xml:space="preserve"> </w:t>
      </w:r>
      <w:r w:rsidRPr="00F75A72">
        <w:rPr>
          <w:rFonts w:ascii="Georgia" w:hAnsi="Georgia" w:cs="Tahoma"/>
          <w:sz w:val="22"/>
          <w:szCs w:val="22"/>
        </w:rPr>
        <w:t>multa</w:t>
      </w:r>
      <w:r w:rsidRPr="00F75A72">
        <w:rPr>
          <w:rFonts w:ascii="Georgia" w:hAnsi="Georgia" w:cs="Tahoma"/>
          <w:spacing w:val="-14"/>
          <w:sz w:val="22"/>
          <w:szCs w:val="22"/>
        </w:rPr>
        <w:t xml:space="preserve"> </w:t>
      </w:r>
      <w:r w:rsidRPr="00F75A72">
        <w:rPr>
          <w:rFonts w:ascii="Georgia" w:hAnsi="Georgia" w:cs="Tahoma"/>
          <w:sz w:val="22"/>
          <w:szCs w:val="22"/>
        </w:rPr>
        <w:t>contratual</w:t>
      </w:r>
      <w:r w:rsidRPr="00F75A72">
        <w:rPr>
          <w:rFonts w:ascii="Georgia" w:hAnsi="Georgia" w:cs="Tahoma"/>
          <w:spacing w:val="-16"/>
          <w:sz w:val="22"/>
          <w:szCs w:val="22"/>
        </w:rPr>
        <w:t xml:space="preserve"> </w:t>
      </w:r>
      <w:r w:rsidRPr="00F75A72">
        <w:rPr>
          <w:rFonts w:ascii="Georgia" w:hAnsi="Georgia" w:cs="Tahoma"/>
          <w:sz w:val="22"/>
          <w:szCs w:val="22"/>
        </w:rPr>
        <w:t>de</w:t>
      </w:r>
      <w:r w:rsidRPr="00F75A72">
        <w:rPr>
          <w:rFonts w:ascii="Georgia" w:hAnsi="Georgia" w:cs="Tahoma"/>
          <w:spacing w:val="-14"/>
          <w:sz w:val="22"/>
          <w:szCs w:val="22"/>
        </w:rPr>
        <w:t xml:space="preserve"> </w:t>
      </w:r>
      <w:r w:rsidRPr="00F75A72">
        <w:rPr>
          <w:rFonts w:ascii="Georgia" w:hAnsi="Georgia" w:cs="Tahoma"/>
          <w:sz w:val="22"/>
          <w:szCs w:val="22"/>
        </w:rPr>
        <w:t>2%</w:t>
      </w:r>
      <w:r w:rsidRPr="00F75A72">
        <w:rPr>
          <w:rFonts w:ascii="Georgia" w:hAnsi="Georgia" w:cs="Tahoma"/>
          <w:spacing w:val="-15"/>
          <w:sz w:val="22"/>
          <w:szCs w:val="22"/>
        </w:rPr>
        <w:t xml:space="preserve"> </w:t>
      </w:r>
      <w:r w:rsidRPr="00F75A72">
        <w:rPr>
          <w:rFonts w:ascii="Georgia" w:hAnsi="Georgia" w:cs="Tahoma"/>
          <w:sz w:val="22"/>
          <w:szCs w:val="22"/>
        </w:rPr>
        <w:t>(dois</w:t>
      </w:r>
      <w:r w:rsidRPr="00F75A72">
        <w:rPr>
          <w:rFonts w:ascii="Georgia" w:hAnsi="Georgia" w:cs="Tahoma"/>
          <w:spacing w:val="-15"/>
          <w:sz w:val="22"/>
          <w:szCs w:val="22"/>
        </w:rPr>
        <w:t xml:space="preserve"> </w:t>
      </w:r>
      <w:r w:rsidRPr="00F75A72">
        <w:rPr>
          <w:rFonts w:ascii="Georgia" w:hAnsi="Georgia" w:cs="Tahoma"/>
          <w:sz w:val="22"/>
          <w:szCs w:val="22"/>
        </w:rPr>
        <w:t>por</w:t>
      </w:r>
      <w:r w:rsidRPr="00F75A72">
        <w:rPr>
          <w:rFonts w:ascii="Georgia" w:hAnsi="Georgia" w:cs="Tahoma"/>
          <w:spacing w:val="-15"/>
          <w:sz w:val="22"/>
          <w:szCs w:val="22"/>
        </w:rPr>
        <w:t xml:space="preserve"> </w:t>
      </w:r>
      <w:r w:rsidRPr="00F75A72">
        <w:rPr>
          <w:rFonts w:ascii="Georgia" w:hAnsi="Georgia" w:cs="Tahoma"/>
          <w:sz w:val="22"/>
          <w:szCs w:val="22"/>
        </w:rPr>
        <w:t>cento)</w:t>
      </w:r>
      <w:r w:rsidRPr="00F75A72">
        <w:rPr>
          <w:rFonts w:ascii="Georgia" w:hAnsi="Georgia" w:cs="Tahoma"/>
          <w:spacing w:val="-14"/>
          <w:sz w:val="22"/>
          <w:szCs w:val="22"/>
        </w:rPr>
        <w:t xml:space="preserve"> </w:t>
      </w:r>
      <w:r w:rsidRPr="00F75A72">
        <w:rPr>
          <w:rFonts w:ascii="Georgia" w:hAnsi="Georgia" w:cs="Tahoma"/>
          <w:sz w:val="22"/>
          <w:szCs w:val="22"/>
        </w:rPr>
        <w:t>sobre</w:t>
      </w:r>
      <w:r w:rsidRPr="00F75A72">
        <w:rPr>
          <w:rFonts w:ascii="Georgia" w:hAnsi="Georgia" w:cs="Tahoma"/>
          <w:spacing w:val="-14"/>
          <w:sz w:val="22"/>
          <w:szCs w:val="22"/>
        </w:rPr>
        <w:t xml:space="preserve"> </w:t>
      </w:r>
      <w:r w:rsidRPr="00F75A72">
        <w:rPr>
          <w:rFonts w:ascii="Georgia" w:hAnsi="Georgia" w:cs="Tahoma"/>
          <w:sz w:val="22"/>
          <w:szCs w:val="22"/>
        </w:rPr>
        <w:t>o</w:t>
      </w:r>
      <w:r w:rsidRPr="00F75A72">
        <w:rPr>
          <w:rFonts w:ascii="Georgia" w:hAnsi="Georgia" w:cs="Tahoma"/>
          <w:spacing w:val="-15"/>
          <w:sz w:val="22"/>
          <w:szCs w:val="22"/>
        </w:rPr>
        <w:t xml:space="preserve"> </w:t>
      </w:r>
      <w:r w:rsidRPr="00F75A72">
        <w:rPr>
          <w:rFonts w:ascii="Georgia" w:hAnsi="Georgia" w:cs="Tahoma"/>
          <w:sz w:val="22"/>
          <w:szCs w:val="22"/>
        </w:rPr>
        <w:t>valor</w:t>
      </w:r>
      <w:r w:rsidRPr="00F75A72">
        <w:rPr>
          <w:rFonts w:ascii="Georgia" w:hAnsi="Georgia" w:cs="Tahoma"/>
          <w:spacing w:val="-14"/>
          <w:sz w:val="22"/>
          <w:szCs w:val="22"/>
        </w:rPr>
        <w:t xml:space="preserve"> </w:t>
      </w:r>
      <w:r w:rsidRPr="00F75A72">
        <w:rPr>
          <w:rFonts w:ascii="Georgia" w:hAnsi="Georgia" w:cs="Tahoma"/>
          <w:sz w:val="22"/>
          <w:szCs w:val="22"/>
        </w:rPr>
        <w:t>do débito, bem como a juros moratórios de 1% (um por cento) ao mês, ficando o valor do débito em atraso sujeito à atualização monetária pelo IGP-M, incidente desde a data da</w:t>
      </w:r>
      <w:r w:rsidRPr="00F75A72">
        <w:rPr>
          <w:rFonts w:ascii="Georgia" w:hAnsi="Georgia" w:cs="Tahoma"/>
          <w:spacing w:val="-11"/>
          <w:sz w:val="22"/>
          <w:szCs w:val="22"/>
        </w:rPr>
        <w:t xml:space="preserve"> </w:t>
      </w:r>
      <w:r w:rsidRPr="00F75A72">
        <w:rPr>
          <w:rFonts w:ascii="Georgia" w:hAnsi="Georgia" w:cs="Tahoma"/>
          <w:sz w:val="22"/>
          <w:szCs w:val="22"/>
        </w:rPr>
        <w:t>inadimplência</w:t>
      </w:r>
      <w:r w:rsidRPr="00F75A72">
        <w:rPr>
          <w:rFonts w:ascii="Georgia" w:hAnsi="Georgia" w:cs="Tahoma"/>
          <w:spacing w:val="-11"/>
          <w:sz w:val="22"/>
          <w:szCs w:val="22"/>
        </w:rPr>
        <w:t xml:space="preserve"> </w:t>
      </w:r>
      <w:r w:rsidRPr="00F75A72">
        <w:rPr>
          <w:rFonts w:ascii="Georgia" w:hAnsi="Georgia" w:cs="Tahoma"/>
          <w:sz w:val="22"/>
          <w:szCs w:val="22"/>
        </w:rPr>
        <w:t>até</w:t>
      </w:r>
      <w:r w:rsidRPr="00F75A72">
        <w:rPr>
          <w:rFonts w:ascii="Georgia" w:hAnsi="Georgia" w:cs="Tahoma"/>
          <w:spacing w:val="-10"/>
          <w:sz w:val="22"/>
          <w:szCs w:val="22"/>
        </w:rPr>
        <w:t xml:space="preserve"> </w:t>
      </w:r>
      <w:r w:rsidRPr="00F75A72">
        <w:rPr>
          <w:rFonts w:ascii="Georgia" w:hAnsi="Georgia" w:cs="Tahoma"/>
          <w:sz w:val="22"/>
          <w:szCs w:val="22"/>
        </w:rPr>
        <w:t>a</w:t>
      </w:r>
      <w:r w:rsidRPr="00F75A72">
        <w:rPr>
          <w:rFonts w:ascii="Georgia" w:hAnsi="Georgia" w:cs="Tahoma"/>
          <w:spacing w:val="-10"/>
          <w:sz w:val="22"/>
          <w:szCs w:val="22"/>
        </w:rPr>
        <w:t xml:space="preserve"> </w:t>
      </w:r>
      <w:r w:rsidRPr="00F75A72">
        <w:rPr>
          <w:rFonts w:ascii="Georgia" w:hAnsi="Georgia" w:cs="Tahoma"/>
          <w:sz w:val="22"/>
          <w:szCs w:val="22"/>
        </w:rPr>
        <w:t>data</w:t>
      </w:r>
      <w:r w:rsidRPr="00F75A72">
        <w:rPr>
          <w:rFonts w:ascii="Georgia" w:hAnsi="Georgia" w:cs="Tahoma"/>
          <w:spacing w:val="-10"/>
          <w:sz w:val="22"/>
          <w:szCs w:val="22"/>
        </w:rPr>
        <w:t xml:space="preserve"> </w:t>
      </w:r>
      <w:r w:rsidRPr="00F75A72">
        <w:rPr>
          <w:rFonts w:ascii="Georgia" w:hAnsi="Georgia" w:cs="Tahoma"/>
          <w:sz w:val="22"/>
          <w:szCs w:val="22"/>
        </w:rPr>
        <w:t>do</w:t>
      </w:r>
      <w:r w:rsidRPr="00F75A72">
        <w:rPr>
          <w:rFonts w:ascii="Georgia" w:hAnsi="Georgia" w:cs="Tahoma"/>
          <w:spacing w:val="-11"/>
          <w:sz w:val="22"/>
          <w:szCs w:val="22"/>
        </w:rPr>
        <w:t xml:space="preserve"> </w:t>
      </w:r>
      <w:r w:rsidRPr="00F75A72">
        <w:rPr>
          <w:rFonts w:ascii="Georgia" w:hAnsi="Georgia" w:cs="Tahoma"/>
          <w:sz w:val="22"/>
          <w:szCs w:val="22"/>
        </w:rPr>
        <w:t>efetivo</w:t>
      </w:r>
      <w:r w:rsidRPr="00F75A72">
        <w:rPr>
          <w:rFonts w:ascii="Georgia" w:hAnsi="Georgia" w:cs="Tahoma"/>
          <w:spacing w:val="-11"/>
          <w:sz w:val="22"/>
          <w:szCs w:val="22"/>
        </w:rPr>
        <w:t xml:space="preserve"> </w:t>
      </w:r>
      <w:r w:rsidRPr="00F75A72">
        <w:rPr>
          <w:rFonts w:ascii="Georgia" w:hAnsi="Georgia" w:cs="Tahoma"/>
          <w:sz w:val="22"/>
          <w:szCs w:val="22"/>
        </w:rPr>
        <w:t>pagamento,</w:t>
      </w:r>
      <w:r w:rsidRPr="00F75A72">
        <w:rPr>
          <w:rFonts w:ascii="Georgia" w:hAnsi="Georgia" w:cs="Tahoma"/>
          <w:spacing w:val="-10"/>
          <w:sz w:val="22"/>
          <w:szCs w:val="22"/>
        </w:rPr>
        <w:t xml:space="preserve"> </w:t>
      </w:r>
      <w:r w:rsidRPr="00F75A72">
        <w:rPr>
          <w:rFonts w:ascii="Georgia" w:hAnsi="Georgia" w:cs="Tahoma"/>
          <w:sz w:val="22"/>
          <w:szCs w:val="22"/>
        </w:rPr>
        <w:t>calculado</w:t>
      </w:r>
      <w:r w:rsidRPr="00F75A72">
        <w:rPr>
          <w:rFonts w:ascii="Georgia" w:hAnsi="Georgia" w:cs="Tahoma"/>
          <w:spacing w:val="-11"/>
          <w:sz w:val="22"/>
          <w:szCs w:val="22"/>
        </w:rPr>
        <w:t xml:space="preserve"> </w:t>
      </w:r>
      <w:r w:rsidRPr="00F75A72">
        <w:rPr>
          <w:rFonts w:ascii="Georgia" w:hAnsi="Georgia" w:cs="Tahoma"/>
          <w:i/>
          <w:sz w:val="22"/>
          <w:szCs w:val="22"/>
        </w:rPr>
        <w:t>pro</w:t>
      </w:r>
      <w:r w:rsidRPr="00F75A72">
        <w:rPr>
          <w:rFonts w:ascii="Georgia" w:hAnsi="Georgia" w:cs="Tahoma"/>
          <w:i/>
          <w:spacing w:val="-12"/>
          <w:sz w:val="22"/>
          <w:szCs w:val="22"/>
        </w:rPr>
        <w:t xml:space="preserve"> </w:t>
      </w:r>
      <w:r w:rsidRPr="00F75A72">
        <w:rPr>
          <w:rFonts w:ascii="Georgia" w:hAnsi="Georgia" w:cs="Tahoma"/>
          <w:i/>
          <w:sz w:val="22"/>
          <w:szCs w:val="22"/>
        </w:rPr>
        <w:t>rata</w:t>
      </w:r>
      <w:r w:rsidRPr="00F75A72">
        <w:rPr>
          <w:rFonts w:ascii="Georgia" w:hAnsi="Georgia" w:cs="Tahoma"/>
          <w:i/>
          <w:spacing w:val="-10"/>
          <w:sz w:val="22"/>
          <w:szCs w:val="22"/>
        </w:rPr>
        <w:t xml:space="preserve"> </w:t>
      </w:r>
      <w:r w:rsidRPr="00F75A72">
        <w:rPr>
          <w:rFonts w:ascii="Georgia" w:hAnsi="Georgia" w:cs="Tahoma"/>
          <w:i/>
          <w:sz w:val="22"/>
          <w:szCs w:val="22"/>
        </w:rPr>
        <w:t>die</w:t>
      </w:r>
      <w:r w:rsidRPr="00F75A72">
        <w:rPr>
          <w:rFonts w:ascii="Georgia" w:hAnsi="Georgia" w:cs="Tahoma"/>
          <w:sz w:val="22"/>
          <w:szCs w:val="22"/>
        </w:rPr>
        <w:t>.</w:t>
      </w:r>
    </w:p>
    <w:p w14:paraId="2974F2B7" w14:textId="77777777" w:rsidR="00E65091" w:rsidRPr="00F75A72" w:rsidRDefault="00E65091" w:rsidP="00B823FA">
      <w:pPr>
        <w:pStyle w:val="PargrafodaLista"/>
        <w:suppressAutoHyphens/>
        <w:autoSpaceDE w:val="0"/>
        <w:autoSpaceDN w:val="0"/>
        <w:spacing w:after="0" w:line="320" w:lineRule="exact"/>
        <w:ind w:left="0"/>
        <w:jc w:val="both"/>
        <w:rPr>
          <w:rFonts w:ascii="Georgia" w:hAnsi="Georgia" w:cs="Tahoma"/>
          <w:sz w:val="22"/>
          <w:szCs w:val="22"/>
        </w:rPr>
      </w:pPr>
    </w:p>
    <w:p w14:paraId="06902516"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A remuneração não inclui as despesas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das Debêntures.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investidores e ressarcidas pela Emissora.</w:t>
      </w:r>
    </w:p>
    <w:p w14:paraId="62EB75DC"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7E1573F3"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 xml:space="preserve">No caso de inadimplemento da Emissora, todas as despesas em que o Agente Fiduciário venha a incorrer para resguardar os interesses dos Debenturistas deverão ser previamente aprovadas e adiantadas pelos investidores,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Fiduciário, na hipótese de a Emissora permanecer em </w:t>
      </w:r>
      <w:r w:rsidRPr="00F75A72">
        <w:rPr>
          <w:rFonts w:ascii="Georgia" w:hAnsi="Georgia" w:cs="Tahoma"/>
          <w:sz w:val="22"/>
          <w:szCs w:val="22"/>
        </w:rPr>
        <w:lastRenderedPageBreak/>
        <w:t>inadimplência com relação ao pagamento destas por um período superior a 30 (trinta) dias corridos.</w:t>
      </w:r>
    </w:p>
    <w:p w14:paraId="180E3B39"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7502BC9D"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Em atendimento ao Ofício-Circular CVM/SRE Nº 01/21, o Agente Fiduciário poderá, às expensas da Emissora, contratar terceiro especializado para avaliar ou reavaliar, o valor das garantias reais prestadas, caso venham a existir, conforme o caso, bem como solicitar informações e comprovações que entender necessárias, na forma prevista no referido Ofício.</w:t>
      </w:r>
    </w:p>
    <w:p w14:paraId="050ADB1C"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0C846F42"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Não haverá devolução de valores já recebidos pelo Agente Fiduciário a título da prestação de serviços, exceto se o valor tiver sido pago incorretamente.</w:t>
      </w:r>
    </w:p>
    <w:p w14:paraId="4FACDF4A"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35FEE915"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Eventuais obrigações adicionais atribuídas ao Agente Fiduciário, alterações nas características ordinárias da operação, facultarão ao Agente Fiduciário a revisão dos honorários ora propostos.</w:t>
      </w:r>
    </w:p>
    <w:p w14:paraId="0F40A43F"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bookmarkStart w:id="267" w:name="_Ref508121680"/>
    </w:p>
    <w:p w14:paraId="3DE9C1A7"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b/>
          <w:bCs/>
          <w:sz w:val="22"/>
          <w:szCs w:val="22"/>
        </w:rPr>
      </w:pPr>
      <w:r w:rsidRPr="00F75A72">
        <w:rPr>
          <w:rFonts w:ascii="Georgia" w:hAnsi="Georgia" w:cs="Tahoma"/>
          <w:b/>
          <w:bCs/>
          <w:w w:val="105"/>
          <w:sz w:val="22"/>
          <w:szCs w:val="22"/>
          <w:u w:val="single"/>
        </w:rPr>
        <w:t>Despesas</w:t>
      </w:r>
      <w:bookmarkEnd w:id="267"/>
      <w:r w:rsidRPr="00F75A72">
        <w:rPr>
          <w:rFonts w:ascii="Georgia" w:hAnsi="Georgia" w:cs="Tahoma"/>
          <w:b/>
          <w:bCs/>
          <w:w w:val="105"/>
          <w:sz w:val="22"/>
          <w:szCs w:val="22"/>
          <w:u w:val="single"/>
        </w:rPr>
        <w:t xml:space="preserve"> </w:t>
      </w:r>
    </w:p>
    <w:p w14:paraId="4BB7096C" w14:textId="77777777" w:rsidR="00E65091" w:rsidRPr="00F75A72" w:rsidRDefault="00E65091" w:rsidP="00B823FA">
      <w:pPr>
        <w:pStyle w:val="PargrafodaLista"/>
        <w:spacing w:after="0" w:line="320" w:lineRule="exact"/>
        <w:ind w:left="709"/>
        <w:jc w:val="both"/>
        <w:outlineLvl w:val="1"/>
        <w:rPr>
          <w:rFonts w:ascii="Georgia" w:hAnsi="Georgia" w:cs="Tahoma"/>
          <w:sz w:val="22"/>
          <w:szCs w:val="22"/>
        </w:rPr>
      </w:pPr>
    </w:p>
    <w:p w14:paraId="47F14156" w14:textId="2CB5BF4C" w:rsidR="00E65091" w:rsidRPr="00F75A72" w:rsidRDefault="00E65091" w:rsidP="00B823FA">
      <w:pPr>
        <w:pStyle w:val="PargrafodaLista"/>
        <w:numPr>
          <w:ilvl w:val="3"/>
          <w:numId w:val="6"/>
        </w:numPr>
        <w:spacing w:after="0" w:line="320" w:lineRule="exact"/>
        <w:jc w:val="both"/>
        <w:outlineLvl w:val="1"/>
        <w:rPr>
          <w:rFonts w:ascii="Georgia" w:hAnsi="Georgia" w:cs="Tahoma"/>
          <w:sz w:val="22"/>
          <w:szCs w:val="22"/>
        </w:rPr>
      </w:pPr>
      <w:r w:rsidRPr="00F75A72">
        <w:rPr>
          <w:rFonts w:ascii="Georgia" w:hAnsi="Georgia" w:cs="Tahoma"/>
          <w:sz w:val="22"/>
          <w:szCs w:val="22"/>
        </w:rPr>
        <w:t xml:space="preserve">A </w:t>
      </w:r>
      <w:bookmarkStart w:id="268" w:name="_cp_change_228"/>
      <w:r w:rsidRPr="00F75A72">
        <w:rPr>
          <w:rFonts w:ascii="Georgia" w:hAnsi="Georgia" w:cs="Tahoma"/>
          <w:sz w:val="22"/>
          <w:szCs w:val="22"/>
          <w:u w:color="0000FF"/>
        </w:rPr>
        <w:t>Remuneração</w:t>
      </w:r>
      <w:bookmarkEnd w:id="268"/>
      <w:r w:rsidRPr="00F75A72">
        <w:rPr>
          <w:rFonts w:ascii="Georgia" w:hAnsi="Georgia" w:cs="Tahoma"/>
          <w:sz w:val="22"/>
          <w:szCs w:val="22"/>
        </w:rPr>
        <w:t xml:space="preserve"> do Agente fiduciário não inclui as despesas com viagens, estadias, transporte e publicação necessárias ao exercício da função do Agente Fiduciário, a serem cobertas pela Emissora, após prévia aprovação, sempre que possível. Também não estão incluídas igualmente, e serão arcadas pela Emissora, despesas com especialistas, tais como auditoria nas garantias concedidas ao empréstimo e assessoria legal ao Agente Fiduciário em caso de inadimplemento da Emissão. As eventuais despesas, depósitos, custas judiciais, sucumbências, bem como indenizações, decorrentes de ações intentadas contra o Agente Fiduciário decorrente do exercício de sua função ou da sua atuação em defesa da estrutura da Emissão, serão igualmente suportadas pelos Debenturistas. Tais despesas incluem honorários advocatícios para defesa do Agente Fiduciário e deverão ser igualmente adiantadas pelos Debenturistas e ressarcidas pela Emissora. </w:t>
      </w:r>
    </w:p>
    <w:p w14:paraId="0D645690" w14:textId="77777777" w:rsidR="00E65091" w:rsidRPr="00F75A72" w:rsidRDefault="00E65091" w:rsidP="00B823FA">
      <w:pPr>
        <w:pStyle w:val="PargrafodaLista"/>
        <w:suppressAutoHyphens/>
        <w:spacing w:after="0" w:line="320" w:lineRule="exact"/>
        <w:ind w:left="0"/>
        <w:jc w:val="both"/>
        <w:rPr>
          <w:rFonts w:ascii="Georgia" w:hAnsi="Georgia" w:cs="Tahoma"/>
          <w:b/>
          <w:sz w:val="22"/>
          <w:szCs w:val="22"/>
        </w:rPr>
      </w:pPr>
    </w:p>
    <w:p w14:paraId="5D598F61"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u w:val="single"/>
        </w:rPr>
        <w:t>Atribuições Específicas</w:t>
      </w:r>
    </w:p>
    <w:p w14:paraId="4FDE5780"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bookmarkStart w:id="269" w:name="_Ref508122048"/>
    </w:p>
    <w:p w14:paraId="1FCFAC7C"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No caso de inadimplemento de quaisquer condições da Emissão, o Agente Fiduciário deve usar de toda e qualquer medida prevista em lei ou nesta Escritura para proteger direitos ou defender os interesses dos Debenturistas, na forma do artigo 12 da Resolução CVM 17.</w:t>
      </w:r>
      <w:bookmarkEnd w:id="269"/>
    </w:p>
    <w:p w14:paraId="7D18C27F"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39EA7DD8"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bookmarkStart w:id="270" w:name="_Ref508122024"/>
      <w:r w:rsidRPr="00F75A72">
        <w:rPr>
          <w:rFonts w:ascii="Georgia" w:hAnsi="Georgia" w:cs="Tahoma"/>
          <w:sz w:val="22"/>
          <w:szCs w:val="22"/>
        </w:rPr>
        <w:t>Sem prejuízo do dever de diligência do Agente Fiduciário, o Agente Fiduciário assumirá</w:t>
      </w:r>
      <w:r w:rsidRPr="00F75A72">
        <w:rPr>
          <w:rFonts w:ascii="Georgia" w:hAnsi="Georgia" w:cs="Tahoma"/>
          <w:spacing w:val="-19"/>
          <w:sz w:val="22"/>
          <w:szCs w:val="22"/>
        </w:rPr>
        <w:t xml:space="preserve"> </w:t>
      </w:r>
      <w:r w:rsidRPr="00F75A72">
        <w:rPr>
          <w:rFonts w:ascii="Georgia" w:hAnsi="Georgia" w:cs="Tahoma"/>
          <w:sz w:val="22"/>
          <w:szCs w:val="22"/>
        </w:rPr>
        <w:t>que</w:t>
      </w:r>
      <w:r w:rsidRPr="00F75A72">
        <w:rPr>
          <w:rFonts w:ascii="Georgia" w:hAnsi="Georgia" w:cs="Tahoma"/>
          <w:spacing w:val="-17"/>
          <w:sz w:val="22"/>
          <w:szCs w:val="22"/>
        </w:rPr>
        <w:t xml:space="preserve"> </w:t>
      </w:r>
      <w:r w:rsidRPr="00F75A72">
        <w:rPr>
          <w:rFonts w:ascii="Georgia" w:hAnsi="Georgia" w:cs="Tahoma"/>
          <w:sz w:val="22"/>
          <w:szCs w:val="22"/>
        </w:rPr>
        <w:t>os</w:t>
      </w:r>
      <w:r w:rsidRPr="00F75A72">
        <w:rPr>
          <w:rFonts w:ascii="Georgia" w:hAnsi="Georgia" w:cs="Tahoma"/>
          <w:spacing w:val="-18"/>
          <w:sz w:val="22"/>
          <w:szCs w:val="22"/>
        </w:rPr>
        <w:t xml:space="preserve"> </w:t>
      </w:r>
      <w:r w:rsidRPr="00F75A72">
        <w:rPr>
          <w:rFonts w:ascii="Georgia" w:hAnsi="Georgia" w:cs="Tahoma"/>
          <w:sz w:val="22"/>
          <w:szCs w:val="22"/>
        </w:rPr>
        <w:t>documentos</w:t>
      </w:r>
      <w:r w:rsidRPr="00F75A72">
        <w:rPr>
          <w:rFonts w:ascii="Georgia" w:hAnsi="Georgia" w:cs="Tahoma"/>
          <w:spacing w:val="-19"/>
          <w:sz w:val="22"/>
          <w:szCs w:val="22"/>
        </w:rPr>
        <w:t xml:space="preserve"> </w:t>
      </w:r>
      <w:r w:rsidRPr="00F75A72">
        <w:rPr>
          <w:rFonts w:ascii="Georgia" w:hAnsi="Georgia" w:cs="Tahoma"/>
          <w:sz w:val="22"/>
          <w:szCs w:val="22"/>
        </w:rPr>
        <w:t>originais</w:t>
      </w:r>
      <w:r w:rsidRPr="00F75A72">
        <w:rPr>
          <w:rFonts w:ascii="Georgia" w:hAnsi="Georgia" w:cs="Tahoma"/>
          <w:spacing w:val="-19"/>
          <w:sz w:val="22"/>
          <w:szCs w:val="22"/>
        </w:rPr>
        <w:t xml:space="preserve"> </w:t>
      </w:r>
      <w:r w:rsidRPr="00F75A72">
        <w:rPr>
          <w:rFonts w:ascii="Georgia" w:hAnsi="Georgia" w:cs="Tahoma"/>
          <w:sz w:val="22"/>
          <w:szCs w:val="22"/>
        </w:rPr>
        <w:t>ou</w:t>
      </w:r>
      <w:r w:rsidRPr="00F75A72">
        <w:rPr>
          <w:rFonts w:ascii="Georgia" w:hAnsi="Georgia" w:cs="Tahoma"/>
          <w:spacing w:val="-17"/>
          <w:sz w:val="22"/>
          <w:szCs w:val="22"/>
        </w:rPr>
        <w:t xml:space="preserve"> </w:t>
      </w:r>
      <w:r w:rsidRPr="00F75A72">
        <w:rPr>
          <w:rFonts w:ascii="Georgia" w:hAnsi="Georgia" w:cs="Tahoma"/>
          <w:sz w:val="22"/>
          <w:szCs w:val="22"/>
        </w:rPr>
        <w:t>cópias</w:t>
      </w:r>
      <w:r w:rsidRPr="00F75A72">
        <w:rPr>
          <w:rFonts w:ascii="Georgia" w:hAnsi="Georgia" w:cs="Tahoma"/>
          <w:spacing w:val="-19"/>
          <w:sz w:val="22"/>
          <w:szCs w:val="22"/>
        </w:rPr>
        <w:t xml:space="preserve"> </w:t>
      </w:r>
      <w:r w:rsidRPr="00F75A72">
        <w:rPr>
          <w:rFonts w:ascii="Georgia" w:hAnsi="Georgia" w:cs="Tahoma"/>
          <w:sz w:val="22"/>
          <w:szCs w:val="22"/>
        </w:rPr>
        <w:t>autenticadas</w:t>
      </w:r>
      <w:r w:rsidRPr="00F75A72">
        <w:rPr>
          <w:rFonts w:ascii="Georgia" w:hAnsi="Georgia" w:cs="Tahoma"/>
          <w:spacing w:val="-19"/>
          <w:sz w:val="22"/>
          <w:szCs w:val="22"/>
        </w:rPr>
        <w:t xml:space="preserve"> </w:t>
      </w:r>
      <w:r w:rsidRPr="00F75A72">
        <w:rPr>
          <w:rFonts w:ascii="Georgia" w:hAnsi="Georgia" w:cs="Tahoma"/>
          <w:sz w:val="22"/>
          <w:szCs w:val="22"/>
        </w:rPr>
        <w:t>de</w:t>
      </w:r>
      <w:r w:rsidRPr="00F75A72">
        <w:rPr>
          <w:rFonts w:ascii="Georgia" w:hAnsi="Georgia" w:cs="Tahoma"/>
          <w:spacing w:val="-18"/>
          <w:sz w:val="22"/>
          <w:szCs w:val="22"/>
        </w:rPr>
        <w:t xml:space="preserve"> </w:t>
      </w:r>
      <w:r w:rsidRPr="00F75A72">
        <w:rPr>
          <w:rFonts w:ascii="Georgia" w:hAnsi="Georgia" w:cs="Tahoma"/>
          <w:sz w:val="22"/>
          <w:szCs w:val="22"/>
        </w:rPr>
        <w:t>documentos</w:t>
      </w:r>
      <w:r w:rsidRPr="00F75A72">
        <w:rPr>
          <w:rFonts w:ascii="Georgia" w:hAnsi="Georgia" w:cs="Tahoma"/>
          <w:spacing w:val="-19"/>
          <w:sz w:val="22"/>
          <w:szCs w:val="22"/>
        </w:rPr>
        <w:t xml:space="preserve"> </w:t>
      </w:r>
      <w:r w:rsidRPr="00F75A72">
        <w:rPr>
          <w:rFonts w:ascii="Georgia" w:hAnsi="Georgia" w:cs="Tahoma"/>
          <w:sz w:val="22"/>
          <w:szCs w:val="22"/>
        </w:rPr>
        <w:t xml:space="preserve">encaminhados pela Emissora ou por terceiros a seu pedido não foram objeto de fraude ou adulteração. O Agente </w:t>
      </w:r>
      <w:r w:rsidRPr="00F75A72">
        <w:rPr>
          <w:rFonts w:ascii="Georgia" w:hAnsi="Georgia" w:cs="Tahoma"/>
          <w:sz w:val="22"/>
          <w:szCs w:val="22"/>
        </w:rPr>
        <w:lastRenderedPageBreak/>
        <w:t>Fiduciário não será ainda, sob qualquer hipótese, responsável pela elaboração de documentos</w:t>
      </w:r>
      <w:r w:rsidRPr="00F75A72">
        <w:rPr>
          <w:rFonts w:ascii="Georgia" w:hAnsi="Georgia" w:cs="Tahoma"/>
          <w:spacing w:val="-17"/>
          <w:sz w:val="22"/>
          <w:szCs w:val="22"/>
        </w:rPr>
        <w:t xml:space="preserve"> </w:t>
      </w:r>
      <w:r w:rsidRPr="00F75A72">
        <w:rPr>
          <w:rFonts w:ascii="Georgia" w:hAnsi="Georgia" w:cs="Tahoma"/>
          <w:sz w:val="22"/>
          <w:szCs w:val="22"/>
        </w:rPr>
        <w:t>societários</w:t>
      </w:r>
      <w:r w:rsidRPr="00F75A72">
        <w:rPr>
          <w:rFonts w:ascii="Georgia" w:hAnsi="Georgia" w:cs="Tahoma"/>
          <w:spacing w:val="-17"/>
          <w:sz w:val="22"/>
          <w:szCs w:val="22"/>
        </w:rPr>
        <w:t xml:space="preserve"> </w:t>
      </w:r>
      <w:r w:rsidRPr="00F75A72">
        <w:rPr>
          <w:rFonts w:ascii="Georgia" w:hAnsi="Georgia" w:cs="Tahoma"/>
          <w:sz w:val="22"/>
          <w:szCs w:val="22"/>
        </w:rPr>
        <w:t>da Emissora,</w:t>
      </w:r>
      <w:r w:rsidRPr="00F75A72">
        <w:rPr>
          <w:rFonts w:ascii="Georgia" w:hAnsi="Georgia" w:cs="Tahoma"/>
          <w:spacing w:val="-16"/>
          <w:sz w:val="22"/>
          <w:szCs w:val="22"/>
        </w:rPr>
        <w:t xml:space="preserve"> </w:t>
      </w:r>
      <w:r w:rsidRPr="00F75A72">
        <w:rPr>
          <w:rFonts w:ascii="Georgia" w:hAnsi="Georgia" w:cs="Tahoma"/>
          <w:sz w:val="22"/>
          <w:szCs w:val="22"/>
        </w:rPr>
        <w:t>que</w:t>
      </w:r>
      <w:r w:rsidRPr="00F75A72">
        <w:rPr>
          <w:rFonts w:ascii="Georgia" w:hAnsi="Georgia" w:cs="Tahoma"/>
          <w:spacing w:val="-15"/>
          <w:sz w:val="22"/>
          <w:szCs w:val="22"/>
        </w:rPr>
        <w:t xml:space="preserve"> </w:t>
      </w:r>
      <w:r w:rsidRPr="00F75A72">
        <w:rPr>
          <w:rFonts w:ascii="Georgia" w:hAnsi="Georgia" w:cs="Tahoma"/>
          <w:sz w:val="22"/>
          <w:szCs w:val="22"/>
        </w:rPr>
        <w:t>permanecerão</w:t>
      </w:r>
      <w:r w:rsidRPr="00F75A72">
        <w:rPr>
          <w:rFonts w:ascii="Georgia" w:hAnsi="Georgia" w:cs="Tahoma"/>
          <w:spacing w:val="-15"/>
          <w:sz w:val="22"/>
          <w:szCs w:val="22"/>
        </w:rPr>
        <w:t xml:space="preserve"> </w:t>
      </w:r>
      <w:r w:rsidRPr="00F75A72">
        <w:rPr>
          <w:rFonts w:ascii="Georgia" w:hAnsi="Georgia" w:cs="Tahoma"/>
          <w:sz w:val="22"/>
          <w:szCs w:val="22"/>
        </w:rPr>
        <w:t>sob</w:t>
      </w:r>
      <w:r w:rsidRPr="00F75A72">
        <w:rPr>
          <w:rFonts w:ascii="Georgia" w:hAnsi="Georgia" w:cs="Tahoma"/>
          <w:spacing w:val="-16"/>
          <w:sz w:val="22"/>
          <w:szCs w:val="22"/>
        </w:rPr>
        <w:t xml:space="preserve"> </w:t>
      </w:r>
      <w:r w:rsidRPr="00F75A72">
        <w:rPr>
          <w:rFonts w:ascii="Georgia" w:hAnsi="Georgia" w:cs="Tahoma"/>
          <w:sz w:val="22"/>
          <w:szCs w:val="22"/>
        </w:rPr>
        <w:t>obrigação</w:t>
      </w:r>
      <w:r w:rsidRPr="00F75A72">
        <w:rPr>
          <w:rFonts w:ascii="Georgia" w:hAnsi="Georgia" w:cs="Tahoma"/>
          <w:spacing w:val="-15"/>
          <w:sz w:val="22"/>
          <w:szCs w:val="22"/>
        </w:rPr>
        <w:t xml:space="preserve"> </w:t>
      </w:r>
      <w:r w:rsidRPr="00F75A72">
        <w:rPr>
          <w:rFonts w:ascii="Georgia" w:hAnsi="Georgia" w:cs="Tahoma"/>
          <w:sz w:val="22"/>
          <w:szCs w:val="22"/>
        </w:rPr>
        <w:t>legal</w:t>
      </w:r>
      <w:r w:rsidRPr="00F75A72">
        <w:rPr>
          <w:rFonts w:ascii="Georgia" w:hAnsi="Georgia" w:cs="Tahoma"/>
          <w:spacing w:val="-17"/>
          <w:sz w:val="22"/>
          <w:szCs w:val="22"/>
        </w:rPr>
        <w:t xml:space="preserve"> </w:t>
      </w:r>
      <w:r w:rsidRPr="00F75A72">
        <w:rPr>
          <w:rFonts w:ascii="Georgia" w:hAnsi="Georgia" w:cs="Tahoma"/>
          <w:sz w:val="22"/>
          <w:szCs w:val="22"/>
        </w:rPr>
        <w:t>e</w:t>
      </w:r>
      <w:r w:rsidRPr="00F75A72">
        <w:rPr>
          <w:rFonts w:ascii="Georgia" w:hAnsi="Georgia" w:cs="Tahoma"/>
          <w:spacing w:val="-15"/>
          <w:sz w:val="22"/>
          <w:szCs w:val="22"/>
        </w:rPr>
        <w:t xml:space="preserve"> </w:t>
      </w:r>
      <w:r w:rsidRPr="00F75A72">
        <w:rPr>
          <w:rFonts w:ascii="Georgia" w:hAnsi="Georgia" w:cs="Tahoma"/>
          <w:sz w:val="22"/>
          <w:szCs w:val="22"/>
        </w:rPr>
        <w:t>regulamentar da Emissora elaborá-los, nos termos da legislação</w:t>
      </w:r>
      <w:r w:rsidRPr="00F75A72">
        <w:rPr>
          <w:rFonts w:ascii="Georgia" w:hAnsi="Georgia" w:cs="Tahoma"/>
          <w:spacing w:val="-39"/>
          <w:sz w:val="22"/>
          <w:szCs w:val="22"/>
        </w:rPr>
        <w:t xml:space="preserve"> </w:t>
      </w:r>
      <w:r w:rsidRPr="00F75A72">
        <w:rPr>
          <w:rFonts w:ascii="Georgia" w:hAnsi="Georgia" w:cs="Tahoma"/>
          <w:sz w:val="22"/>
          <w:szCs w:val="22"/>
        </w:rPr>
        <w:t>aplicável.</w:t>
      </w:r>
      <w:bookmarkEnd w:id="270"/>
    </w:p>
    <w:p w14:paraId="73EA9D1C"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0A9A2C9E"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Ressalvadas as situações previamente aprovadas por meio desta Escritura de Emissão, os atos ou manifestações por parte do Agente Fiduciário, que criarem responsabilidade para os Debenturistas e/ou exonerarem terceiros de obrigações para com eles,</w:t>
      </w:r>
      <w:r w:rsidRPr="00F75A72">
        <w:rPr>
          <w:rFonts w:ascii="Georgia" w:hAnsi="Georgia" w:cs="Tahoma"/>
          <w:spacing w:val="-26"/>
          <w:sz w:val="22"/>
          <w:szCs w:val="22"/>
        </w:rPr>
        <w:t xml:space="preserve"> </w:t>
      </w:r>
      <w:r w:rsidRPr="00F75A72">
        <w:rPr>
          <w:rFonts w:ascii="Georgia" w:hAnsi="Georgia" w:cs="Tahoma"/>
          <w:sz w:val="22"/>
          <w:szCs w:val="22"/>
        </w:rPr>
        <w:t>somente</w:t>
      </w:r>
      <w:r w:rsidRPr="00F75A72">
        <w:rPr>
          <w:rFonts w:ascii="Georgia" w:hAnsi="Georgia" w:cs="Tahoma"/>
          <w:spacing w:val="-26"/>
          <w:sz w:val="22"/>
          <w:szCs w:val="22"/>
        </w:rPr>
        <w:t xml:space="preserve"> </w:t>
      </w:r>
      <w:r w:rsidRPr="00F75A72">
        <w:rPr>
          <w:rFonts w:ascii="Georgia" w:hAnsi="Georgia" w:cs="Tahoma"/>
          <w:sz w:val="22"/>
          <w:szCs w:val="22"/>
        </w:rPr>
        <w:t>serão</w:t>
      </w:r>
      <w:r w:rsidRPr="00F75A72">
        <w:rPr>
          <w:rFonts w:ascii="Georgia" w:hAnsi="Georgia" w:cs="Tahoma"/>
          <w:spacing w:val="-26"/>
          <w:sz w:val="22"/>
          <w:szCs w:val="22"/>
        </w:rPr>
        <w:t xml:space="preserve"> </w:t>
      </w:r>
      <w:r w:rsidRPr="00F75A72">
        <w:rPr>
          <w:rFonts w:ascii="Georgia" w:hAnsi="Georgia" w:cs="Tahoma"/>
          <w:sz w:val="22"/>
          <w:szCs w:val="22"/>
        </w:rPr>
        <w:t>válidos</w:t>
      </w:r>
      <w:r w:rsidRPr="00F75A72">
        <w:rPr>
          <w:rFonts w:ascii="Georgia" w:hAnsi="Georgia" w:cs="Tahoma"/>
          <w:spacing w:val="-26"/>
          <w:sz w:val="22"/>
          <w:szCs w:val="22"/>
        </w:rPr>
        <w:t xml:space="preserve"> </w:t>
      </w:r>
      <w:r w:rsidRPr="00F75A72">
        <w:rPr>
          <w:rFonts w:ascii="Georgia" w:hAnsi="Georgia" w:cs="Tahoma"/>
          <w:sz w:val="22"/>
          <w:szCs w:val="22"/>
        </w:rPr>
        <w:t>quando</w:t>
      </w:r>
      <w:r w:rsidRPr="00F75A72">
        <w:rPr>
          <w:rFonts w:ascii="Georgia" w:hAnsi="Georgia" w:cs="Tahoma"/>
          <w:spacing w:val="-25"/>
          <w:sz w:val="22"/>
          <w:szCs w:val="22"/>
        </w:rPr>
        <w:t xml:space="preserve"> </w:t>
      </w:r>
      <w:r w:rsidRPr="00F75A72">
        <w:rPr>
          <w:rFonts w:ascii="Georgia" w:hAnsi="Georgia" w:cs="Tahoma"/>
          <w:sz w:val="22"/>
          <w:szCs w:val="22"/>
        </w:rPr>
        <w:t>previamente</w:t>
      </w:r>
      <w:r w:rsidRPr="00F75A72">
        <w:rPr>
          <w:rFonts w:ascii="Georgia" w:hAnsi="Georgia" w:cs="Tahoma"/>
          <w:spacing w:val="-26"/>
          <w:sz w:val="22"/>
          <w:szCs w:val="22"/>
        </w:rPr>
        <w:t xml:space="preserve"> </w:t>
      </w:r>
      <w:r w:rsidRPr="00F75A72">
        <w:rPr>
          <w:rFonts w:ascii="Georgia" w:hAnsi="Georgia" w:cs="Tahoma"/>
          <w:sz w:val="22"/>
          <w:szCs w:val="22"/>
        </w:rPr>
        <w:t>deliberado</w:t>
      </w:r>
      <w:r w:rsidRPr="00F75A72">
        <w:rPr>
          <w:rFonts w:ascii="Georgia" w:hAnsi="Georgia" w:cs="Tahoma"/>
          <w:spacing w:val="-25"/>
          <w:sz w:val="22"/>
          <w:szCs w:val="22"/>
        </w:rPr>
        <w:t xml:space="preserve"> </w:t>
      </w:r>
      <w:r w:rsidRPr="00F75A72">
        <w:rPr>
          <w:rFonts w:ascii="Georgia" w:hAnsi="Georgia" w:cs="Tahoma"/>
          <w:sz w:val="22"/>
          <w:szCs w:val="22"/>
        </w:rPr>
        <w:t>pelos</w:t>
      </w:r>
      <w:r w:rsidRPr="00F75A72">
        <w:rPr>
          <w:rFonts w:ascii="Georgia" w:hAnsi="Georgia" w:cs="Tahoma"/>
          <w:spacing w:val="-26"/>
          <w:sz w:val="22"/>
          <w:szCs w:val="22"/>
        </w:rPr>
        <w:t xml:space="preserve"> </w:t>
      </w:r>
      <w:r w:rsidRPr="00F75A72">
        <w:rPr>
          <w:rFonts w:ascii="Georgia" w:hAnsi="Georgia" w:cs="Tahoma"/>
          <w:sz w:val="22"/>
          <w:szCs w:val="22"/>
        </w:rPr>
        <w:t>Debenturistas</w:t>
      </w:r>
      <w:r w:rsidRPr="00F75A72">
        <w:rPr>
          <w:rFonts w:ascii="Georgia" w:hAnsi="Georgia" w:cs="Tahoma"/>
          <w:spacing w:val="-27"/>
          <w:sz w:val="22"/>
          <w:szCs w:val="22"/>
        </w:rPr>
        <w:t xml:space="preserve"> </w:t>
      </w:r>
      <w:r w:rsidRPr="00F75A72">
        <w:rPr>
          <w:rFonts w:ascii="Georgia" w:hAnsi="Georgia" w:cs="Tahoma"/>
          <w:sz w:val="22"/>
          <w:szCs w:val="22"/>
        </w:rPr>
        <w:t>reunidos</w:t>
      </w:r>
      <w:r w:rsidRPr="00F75A72">
        <w:rPr>
          <w:rFonts w:ascii="Georgia" w:hAnsi="Georgia" w:cs="Tahoma"/>
          <w:spacing w:val="-26"/>
          <w:sz w:val="22"/>
          <w:szCs w:val="22"/>
        </w:rPr>
        <w:t xml:space="preserve"> </w:t>
      </w:r>
      <w:r w:rsidRPr="00F75A72">
        <w:rPr>
          <w:rFonts w:ascii="Georgia" w:hAnsi="Georgia" w:cs="Tahoma"/>
          <w:sz w:val="22"/>
          <w:szCs w:val="22"/>
        </w:rPr>
        <w:t>em Assembleia</w:t>
      </w:r>
      <w:r w:rsidRPr="00F75A72">
        <w:rPr>
          <w:rFonts w:ascii="Georgia" w:hAnsi="Georgia" w:cs="Tahoma"/>
          <w:spacing w:val="-6"/>
          <w:sz w:val="22"/>
          <w:szCs w:val="22"/>
        </w:rPr>
        <w:t xml:space="preserve"> </w:t>
      </w:r>
      <w:r w:rsidRPr="00F75A72">
        <w:rPr>
          <w:rFonts w:ascii="Georgia" w:hAnsi="Georgia" w:cs="Tahoma"/>
          <w:sz w:val="22"/>
          <w:szCs w:val="22"/>
        </w:rPr>
        <w:t>Geral</w:t>
      </w:r>
      <w:r w:rsidRPr="00F75A72">
        <w:rPr>
          <w:rFonts w:ascii="Georgia" w:hAnsi="Georgia" w:cs="Tahoma"/>
          <w:spacing w:val="-5"/>
          <w:sz w:val="22"/>
          <w:szCs w:val="22"/>
        </w:rPr>
        <w:t xml:space="preserve"> </w:t>
      </w:r>
      <w:r w:rsidRPr="00F75A72">
        <w:rPr>
          <w:rFonts w:ascii="Georgia" w:hAnsi="Georgia" w:cs="Tahoma"/>
          <w:sz w:val="22"/>
          <w:szCs w:val="22"/>
        </w:rPr>
        <w:t>de</w:t>
      </w:r>
      <w:r w:rsidRPr="00F75A72">
        <w:rPr>
          <w:rFonts w:ascii="Georgia" w:hAnsi="Georgia" w:cs="Tahoma"/>
          <w:spacing w:val="-6"/>
          <w:sz w:val="22"/>
          <w:szCs w:val="22"/>
        </w:rPr>
        <w:t xml:space="preserve"> </w:t>
      </w:r>
      <w:r w:rsidRPr="00F75A72">
        <w:rPr>
          <w:rFonts w:ascii="Georgia" w:hAnsi="Georgia" w:cs="Tahoma"/>
          <w:sz w:val="22"/>
          <w:szCs w:val="22"/>
        </w:rPr>
        <w:t>Debenturista,</w:t>
      </w:r>
      <w:r w:rsidRPr="00F75A72">
        <w:rPr>
          <w:rFonts w:ascii="Georgia" w:hAnsi="Georgia" w:cs="Tahoma"/>
          <w:spacing w:val="-5"/>
          <w:sz w:val="22"/>
          <w:szCs w:val="22"/>
        </w:rPr>
        <w:t xml:space="preserve"> </w:t>
      </w:r>
      <w:r w:rsidRPr="00F75A72">
        <w:rPr>
          <w:rFonts w:ascii="Georgia" w:hAnsi="Georgia" w:cs="Tahoma"/>
          <w:sz w:val="22"/>
          <w:szCs w:val="22"/>
        </w:rPr>
        <w:t>nos</w:t>
      </w:r>
      <w:r w:rsidRPr="00F75A72">
        <w:rPr>
          <w:rFonts w:ascii="Georgia" w:hAnsi="Georgia" w:cs="Tahoma"/>
          <w:spacing w:val="-7"/>
          <w:sz w:val="22"/>
          <w:szCs w:val="22"/>
        </w:rPr>
        <w:t xml:space="preserve"> </w:t>
      </w:r>
      <w:r w:rsidRPr="00F75A72">
        <w:rPr>
          <w:rFonts w:ascii="Georgia" w:hAnsi="Georgia" w:cs="Tahoma"/>
          <w:sz w:val="22"/>
          <w:szCs w:val="22"/>
        </w:rPr>
        <w:t>termos</w:t>
      </w:r>
      <w:r w:rsidRPr="00F75A72">
        <w:rPr>
          <w:rFonts w:ascii="Georgia" w:hAnsi="Georgia" w:cs="Tahoma"/>
          <w:spacing w:val="-8"/>
          <w:sz w:val="22"/>
          <w:szCs w:val="22"/>
        </w:rPr>
        <w:t xml:space="preserve"> </w:t>
      </w:r>
      <w:r w:rsidRPr="00F75A72">
        <w:rPr>
          <w:rFonts w:ascii="Georgia" w:hAnsi="Georgia" w:cs="Tahoma"/>
          <w:sz w:val="22"/>
          <w:szCs w:val="22"/>
        </w:rPr>
        <w:t>da</w:t>
      </w:r>
      <w:r w:rsidRPr="00F75A72">
        <w:rPr>
          <w:rFonts w:ascii="Georgia" w:hAnsi="Georgia" w:cs="Tahoma"/>
          <w:spacing w:val="-5"/>
          <w:sz w:val="22"/>
          <w:szCs w:val="22"/>
        </w:rPr>
        <w:t xml:space="preserve"> </w:t>
      </w:r>
      <w:r w:rsidRPr="00F75A72">
        <w:rPr>
          <w:rFonts w:ascii="Georgia" w:hAnsi="Georgia" w:cs="Tahoma"/>
          <w:sz w:val="22"/>
          <w:szCs w:val="22"/>
        </w:rPr>
        <w:t>cláusula</w:t>
      </w:r>
      <w:r w:rsidRPr="00F75A72">
        <w:rPr>
          <w:rFonts w:ascii="Georgia" w:hAnsi="Georgia" w:cs="Tahoma"/>
          <w:spacing w:val="-5"/>
          <w:sz w:val="22"/>
          <w:szCs w:val="22"/>
        </w:rPr>
        <w:t xml:space="preserve"> </w:t>
      </w:r>
      <w:r w:rsidRPr="00F75A72">
        <w:rPr>
          <w:rFonts w:ascii="Georgia" w:hAnsi="Georgia" w:cs="Tahoma"/>
          <w:spacing w:val="-5"/>
          <w:sz w:val="22"/>
          <w:szCs w:val="22"/>
        </w:rPr>
        <w:fldChar w:fldCharType="begin"/>
      </w:r>
      <w:r w:rsidRPr="00F75A72">
        <w:rPr>
          <w:rFonts w:ascii="Georgia" w:hAnsi="Georgia" w:cs="Tahoma"/>
          <w:spacing w:val="-5"/>
          <w:sz w:val="22"/>
          <w:szCs w:val="22"/>
        </w:rPr>
        <w:instrText xml:space="preserve"> REF _Ref51004891 \r \h  \* MERGEFORMAT </w:instrText>
      </w:r>
      <w:r w:rsidRPr="00F75A72">
        <w:rPr>
          <w:rFonts w:ascii="Georgia" w:hAnsi="Georgia" w:cs="Tahoma"/>
          <w:spacing w:val="-5"/>
          <w:sz w:val="22"/>
          <w:szCs w:val="22"/>
        </w:rPr>
      </w:r>
      <w:r w:rsidRPr="00F75A72">
        <w:rPr>
          <w:rFonts w:ascii="Georgia" w:hAnsi="Georgia" w:cs="Tahoma"/>
          <w:spacing w:val="-5"/>
          <w:sz w:val="22"/>
          <w:szCs w:val="22"/>
        </w:rPr>
        <w:fldChar w:fldCharType="separate"/>
      </w:r>
      <w:r w:rsidRPr="00F75A72">
        <w:rPr>
          <w:rFonts w:ascii="Georgia" w:hAnsi="Georgia" w:cs="Tahoma"/>
          <w:spacing w:val="-5"/>
          <w:sz w:val="22"/>
          <w:szCs w:val="22"/>
        </w:rPr>
        <w:t>9</w:t>
      </w:r>
      <w:r w:rsidRPr="00F75A72">
        <w:rPr>
          <w:rFonts w:ascii="Georgia" w:hAnsi="Georgia" w:cs="Tahoma"/>
          <w:spacing w:val="-5"/>
          <w:sz w:val="22"/>
          <w:szCs w:val="22"/>
        </w:rPr>
        <w:fldChar w:fldCharType="end"/>
      </w:r>
      <w:r w:rsidRPr="00F75A72">
        <w:rPr>
          <w:rFonts w:ascii="Georgia" w:hAnsi="Georgia" w:cs="Tahoma"/>
          <w:spacing w:val="-5"/>
          <w:sz w:val="22"/>
          <w:szCs w:val="22"/>
        </w:rPr>
        <w:t xml:space="preserve"> abaixo</w:t>
      </w:r>
      <w:r w:rsidRPr="00F75A72">
        <w:rPr>
          <w:rFonts w:ascii="Georgia" w:hAnsi="Georgia" w:cs="Tahoma"/>
          <w:sz w:val="22"/>
          <w:szCs w:val="22"/>
        </w:rPr>
        <w:t>.</w:t>
      </w:r>
    </w:p>
    <w:p w14:paraId="57AE5D2C"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57394E87"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 xml:space="preserve">Para fins do disposto no parágrafo 2º, do artigo 6 da Resolução CVM 17, na data da assinatura da presente Escritura de Emissão, o Agente Fiduciário, com base no organograma societário enviado pela Emissora, identificou que presta serviços de Agente Fiduciário na seguinte outra emissão da Emissora ou do grupo: </w:t>
      </w:r>
    </w:p>
    <w:p w14:paraId="4C868050" w14:textId="77777777" w:rsidR="00E65091" w:rsidRPr="00F75A72" w:rsidRDefault="00E65091" w:rsidP="00B823FA">
      <w:pPr>
        <w:pStyle w:val="PargrafodaLista"/>
        <w:spacing w:after="0" w:line="320" w:lineRule="exact"/>
        <w:rPr>
          <w:rFonts w:ascii="Georgia" w:hAnsi="Georgia" w:cs="Tahoma"/>
          <w:sz w:val="22"/>
          <w:szCs w:val="22"/>
        </w:rPr>
      </w:pPr>
    </w:p>
    <w:tbl>
      <w:tblPr>
        <w:tblW w:w="0" w:type="auto"/>
        <w:shd w:val="clear" w:color="auto" w:fill="FFFFFF"/>
        <w:tblCellMar>
          <w:left w:w="0" w:type="dxa"/>
          <w:right w:w="0" w:type="dxa"/>
        </w:tblCellMar>
        <w:tblLook w:val="04A0" w:firstRow="1" w:lastRow="0" w:firstColumn="1" w:lastColumn="0" w:noHBand="0" w:noVBand="1"/>
      </w:tblPr>
      <w:tblGrid>
        <w:gridCol w:w="4517"/>
        <w:gridCol w:w="4490"/>
      </w:tblGrid>
      <w:tr w:rsidR="00F75A72" w:rsidRPr="00F75A72" w14:paraId="038F9F0E" w14:textId="77777777" w:rsidTr="009D5A59">
        <w:tc>
          <w:tcPr>
            <w:tcW w:w="9007"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F54CC9" w14:textId="77777777" w:rsidR="00E65091" w:rsidRPr="00103D84" w:rsidRDefault="00E65091" w:rsidP="00B823FA">
            <w:pPr>
              <w:spacing w:after="0" w:line="320" w:lineRule="exact"/>
              <w:rPr>
                <w:rFonts w:ascii="Georgia" w:hAnsi="Georgia"/>
                <w:b/>
                <w:sz w:val="22"/>
              </w:rPr>
            </w:pPr>
            <w:r w:rsidRPr="00103D84">
              <w:rPr>
                <w:rFonts w:ascii="Georgia" w:hAnsi="Georgia"/>
                <w:b/>
                <w:sz w:val="22"/>
              </w:rPr>
              <w:t>Emissora: LOJAS QUERO-QUERO S.A.</w:t>
            </w:r>
          </w:p>
        </w:tc>
      </w:tr>
      <w:tr w:rsidR="00F75A72" w:rsidRPr="00F75A72" w14:paraId="14031ABE" w14:textId="77777777" w:rsidTr="009D5A59">
        <w:tc>
          <w:tcPr>
            <w:tcW w:w="9007"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D57C02" w14:textId="77777777" w:rsidR="00E65091" w:rsidRPr="00103D84" w:rsidRDefault="00E65091" w:rsidP="00B823FA">
            <w:pPr>
              <w:spacing w:after="0" w:line="320" w:lineRule="exact"/>
              <w:rPr>
                <w:rFonts w:ascii="Georgia" w:hAnsi="Georgia"/>
                <w:b/>
                <w:sz w:val="22"/>
              </w:rPr>
            </w:pPr>
            <w:r w:rsidRPr="00103D84">
              <w:rPr>
                <w:rFonts w:ascii="Georgia" w:hAnsi="Georgia"/>
                <w:b/>
                <w:sz w:val="22"/>
              </w:rPr>
              <w:t>Ativo: Debêntures</w:t>
            </w:r>
          </w:p>
        </w:tc>
      </w:tr>
      <w:tr w:rsidR="00F75A72" w:rsidRPr="00F75A72" w14:paraId="1A75DFF5" w14:textId="77777777" w:rsidTr="009D5A59">
        <w:tc>
          <w:tcPr>
            <w:tcW w:w="451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259F79" w14:textId="77777777" w:rsidR="00E65091" w:rsidRPr="00103D84" w:rsidRDefault="00E65091" w:rsidP="00B823FA">
            <w:pPr>
              <w:spacing w:after="0" w:line="320" w:lineRule="exact"/>
              <w:rPr>
                <w:rFonts w:ascii="Georgia" w:hAnsi="Georgia"/>
                <w:b/>
                <w:sz w:val="22"/>
              </w:rPr>
            </w:pPr>
            <w:r w:rsidRPr="00103D84">
              <w:rPr>
                <w:rFonts w:ascii="Georgia" w:hAnsi="Georgia"/>
                <w:b/>
                <w:sz w:val="22"/>
              </w:rPr>
              <w:t xml:space="preserve">Série: </w:t>
            </w:r>
            <w:r w:rsidRPr="00103D84">
              <w:rPr>
                <w:rFonts w:ascii="Georgia" w:hAnsi="Georgia"/>
                <w:sz w:val="22"/>
              </w:rPr>
              <w:t>Única</w:t>
            </w:r>
          </w:p>
        </w:tc>
        <w:tc>
          <w:tcPr>
            <w:tcW w:w="44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63C47D" w14:textId="77777777" w:rsidR="00E65091" w:rsidRPr="00103D84" w:rsidRDefault="00E65091" w:rsidP="00B823FA">
            <w:pPr>
              <w:spacing w:after="0" w:line="320" w:lineRule="exact"/>
              <w:rPr>
                <w:rFonts w:ascii="Georgia" w:hAnsi="Georgia"/>
                <w:b/>
                <w:sz w:val="22"/>
              </w:rPr>
            </w:pPr>
            <w:r w:rsidRPr="00103D84">
              <w:rPr>
                <w:rFonts w:ascii="Georgia" w:hAnsi="Georgia"/>
                <w:b/>
                <w:sz w:val="22"/>
              </w:rPr>
              <w:t xml:space="preserve">Emissão: </w:t>
            </w:r>
            <w:r w:rsidRPr="00103D84">
              <w:rPr>
                <w:rFonts w:ascii="Georgia" w:hAnsi="Georgia"/>
                <w:sz w:val="22"/>
              </w:rPr>
              <w:t>1</w:t>
            </w:r>
          </w:p>
        </w:tc>
      </w:tr>
      <w:tr w:rsidR="00F75A72" w:rsidRPr="00F75A72" w14:paraId="0353EB13" w14:textId="77777777" w:rsidTr="009D5A59">
        <w:tc>
          <w:tcPr>
            <w:tcW w:w="451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1D66E3" w14:textId="77777777" w:rsidR="00E65091" w:rsidRPr="00103D84" w:rsidRDefault="00E65091" w:rsidP="00B823FA">
            <w:pPr>
              <w:spacing w:after="0" w:line="320" w:lineRule="exact"/>
              <w:rPr>
                <w:rFonts w:ascii="Georgia" w:hAnsi="Georgia"/>
                <w:b/>
                <w:sz w:val="22"/>
              </w:rPr>
            </w:pPr>
            <w:r w:rsidRPr="00103D84">
              <w:rPr>
                <w:rFonts w:ascii="Georgia" w:hAnsi="Georgia"/>
                <w:b/>
                <w:sz w:val="22"/>
              </w:rPr>
              <w:t xml:space="preserve">Volume na Data de Emissão: </w:t>
            </w:r>
            <w:r w:rsidRPr="00103D84">
              <w:rPr>
                <w:rFonts w:ascii="Georgia" w:hAnsi="Georgia"/>
                <w:sz w:val="22"/>
              </w:rPr>
              <w:t>R$ 120.000.000,00</w:t>
            </w:r>
          </w:p>
        </w:tc>
        <w:tc>
          <w:tcPr>
            <w:tcW w:w="44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00E4BC" w14:textId="77777777" w:rsidR="00E65091" w:rsidRPr="00103D84" w:rsidRDefault="00E65091" w:rsidP="00B823FA">
            <w:pPr>
              <w:spacing w:after="0" w:line="320" w:lineRule="exact"/>
              <w:rPr>
                <w:rFonts w:ascii="Georgia" w:hAnsi="Georgia"/>
                <w:b/>
                <w:sz w:val="22"/>
              </w:rPr>
            </w:pPr>
            <w:r w:rsidRPr="00103D84">
              <w:rPr>
                <w:rFonts w:ascii="Georgia" w:hAnsi="Georgia"/>
                <w:b/>
                <w:sz w:val="22"/>
              </w:rPr>
              <w:t xml:space="preserve">Quantidade de ativos: </w:t>
            </w:r>
            <w:r w:rsidRPr="00103D84">
              <w:rPr>
                <w:rFonts w:ascii="Georgia" w:hAnsi="Georgia"/>
                <w:sz w:val="22"/>
              </w:rPr>
              <w:t>120.000</w:t>
            </w:r>
          </w:p>
        </w:tc>
      </w:tr>
      <w:tr w:rsidR="00F75A72" w:rsidRPr="00F75A72" w14:paraId="24000485" w14:textId="77777777" w:rsidTr="009D5A59">
        <w:tc>
          <w:tcPr>
            <w:tcW w:w="9007"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6DE53C" w14:textId="77777777" w:rsidR="00E65091" w:rsidRPr="00103D84" w:rsidRDefault="00E65091" w:rsidP="00B823FA">
            <w:pPr>
              <w:spacing w:after="0" w:line="320" w:lineRule="exact"/>
              <w:rPr>
                <w:rFonts w:ascii="Georgia" w:hAnsi="Georgia"/>
                <w:b/>
                <w:sz w:val="22"/>
              </w:rPr>
            </w:pPr>
            <w:r w:rsidRPr="00103D84">
              <w:rPr>
                <w:rFonts w:ascii="Georgia" w:hAnsi="Georgia"/>
                <w:b/>
                <w:sz w:val="22"/>
              </w:rPr>
              <w:t xml:space="preserve">Data de Vencimento: </w:t>
            </w:r>
            <w:r w:rsidRPr="00103D84">
              <w:rPr>
                <w:rFonts w:ascii="Georgia" w:hAnsi="Georgia"/>
                <w:sz w:val="22"/>
              </w:rPr>
              <w:t>16/12/2024</w:t>
            </w:r>
          </w:p>
        </w:tc>
      </w:tr>
      <w:tr w:rsidR="00F75A72" w:rsidRPr="00F75A72" w14:paraId="132A642B" w14:textId="77777777" w:rsidTr="009D5A59">
        <w:tc>
          <w:tcPr>
            <w:tcW w:w="9007"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FBA2501" w14:textId="77777777" w:rsidR="00E65091" w:rsidRPr="00103D84" w:rsidRDefault="00E65091" w:rsidP="00B823FA">
            <w:pPr>
              <w:spacing w:after="0" w:line="320" w:lineRule="exact"/>
              <w:rPr>
                <w:rFonts w:ascii="Georgia" w:hAnsi="Georgia"/>
                <w:b/>
                <w:sz w:val="22"/>
              </w:rPr>
            </w:pPr>
            <w:r w:rsidRPr="00103D84">
              <w:rPr>
                <w:rFonts w:ascii="Georgia" w:hAnsi="Georgia"/>
                <w:b/>
                <w:sz w:val="22"/>
              </w:rPr>
              <w:t xml:space="preserve">Taxa de Juros: </w:t>
            </w:r>
            <w:r w:rsidRPr="00103D84">
              <w:rPr>
                <w:rFonts w:ascii="Georgia" w:hAnsi="Georgia"/>
                <w:sz w:val="22"/>
              </w:rPr>
              <w:t>100% do CDI + 1,50% ao ano, base 252</w:t>
            </w:r>
          </w:p>
        </w:tc>
      </w:tr>
      <w:tr w:rsidR="00F75A72" w:rsidRPr="00F75A72" w14:paraId="3DAAD9BA" w14:textId="77777777" w:rsidTr="009D5A59">
        <w:tc>
          <w:tcPr>
            <w:tcW w:w="9007"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518010" w14:textId="77777777" w:rsidR="00E65091" w:rsidRPr="00103D84" w:rsidRDefault="00E65091" w:rsidP="00B823FA">
            <w:pPr>
              <w:spacing w:after="0" w:line="320" w:lineRule="exact"/>
              <w:jc w:val="both"/>
              <w:rPr>
                <w:rFonts w:ascii="Georgia" w:hAnsi="Georgia"/>
                <w:b/>
                <w:sz w:val="22"/>
              </w:rPr>
            </w:pPr>
            <w:r w:rsidRPr="00F75A72">
              <w:rPr>
                <w:rFonts w:ascii="Georgia" w:hAnsi="Georgia" w:cs="Tahoma"/>
                <w:b/>
                <w:sz w:val="22"/>
                <w:szCs w:val="22"/>
                <w:lang w:eastAsia="en-US"/>
              </w:rPr>
              <w:t xml:space="preserve">Status: </w:t>
            </w:r>
            <w:r w:rsidRPr="00103D84">
              <w:rPr>
                <w:rFonts w:ascii="Georgia" w:hAnsi="Georgia"/>
                <w:sz w:val="22"/>
              </w:rPr>
              <w:t>Ativo</w:t>
            </w:r>
          </w:p>
        </w:tc>
      </w:tr>
      <w:tr w:rsidR="00F75A72" w:rsidRPr="00F75A72" w14:paraId="78B443F1" w14:textId="77777777" w:rsidTr="009D5A59">
        <w:tc>
          <w:tcPr>
            <w:tcW w:w="9007"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6F8E55" w14:textId="77777777" w:rsidR="00E65091" w:rsidRPr="00103D84" w:rsidRDefault="00E65091" w:rsidP="00B823FA">
            <w:pPr>
              <w:spacing w:after="0" w:line="320" w:lineRule="exact"/>
              <w:jc w:val="both"/>
              <w:rPr>
                <w:rFonts w:ascii="Georgia" w:hAnsi="Georgia"/>
                <w:b/>
                <w:sz w:val="22"/>
              </w:rPr>
            </w:pPr>
            <w:r w:rsidRPr="00F75A72">
              <w:rPr>
                <w:rFonts w:ascii="Georgia" w:hAnsi="Georgia" w:cs="Tahoma"/>
                <w:b/>
                <w:sz w:val="22"/>
                <w:szCs w:val="22"/>
                <w:lang w:eastAsia="en-US"/>
              </w:rPr>
              <w:t xml:space="preserve">Inadimplementos no período: </w:t>
            </w:r>
            <w:r w:rsidRPr="00103D84">
              <w:rPr>
                <w:rFonts w:ascii="Georgia" w:hAnsi="Georgia"/>
                <w:sz w:val="22"/>
              </w:rPr>
              <w:t>Não ocorreram inadimplementos no período.</w:t>
            </w:r>
          </w:p>
        </w:tc>
      </w:tr>
      <w:tr w:rsidR="00F75A72" w:rsidRPr="00F75A72" w14:paraId="1EDBBB73" w14:textId="77777777" w:rsidTr="009D5A59">
        <w:tc>
          <w:tcPr>
            <w:tcW w:w="9007"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69F786D" w14:textId="77777777" w:rsidR="00E65091" w:rsidRPr="00103D84" w:rsidRDefault="00E65091" w:rsidP="00B823FA">
            <w:pPr>
              <w:spacing w:after="0" w:line="320" w:lineRule="exact"/>
              <w:jc w:val="both"/>
              <w:rPr>
                <w:rFonts w:ascii="Georgia" w:hAnsi="Georgia"/>
                <w:b/>
                <w:sz w:val="22"/>
              </w:rPr>
            </w:pPr>
            <w:r w:rsidRPr="00103D84">
              <w:rPr>
                <w:rFonts w:ascii="Georgia" w:hAnsi="Georgia"/>
                <w:b/>
                <w:sz w:val="22"/>
              </w:rPr>
              <w:t xml:space="preserve">Garantias: </w:t>
            </w:r>
            <w:r w:rsidRPr="00103D84">
              <w:rPr>
                <w:rFonts w:ascii="Georgia" w:hAnsi="Georgia"/>
                <w:sz w:val="22"/>
              </w:rPr>
              <w:t>(i) cessão fiduciária de conta vinculada de titularidade da Emissora, mantida junto ao Banco Bradesco S.A. e de movimentação restrita, nos termos do “Instrumento Particular de Cessão Fiduciária de Direitos Creditórios Sobre Conta Vinculada e Outras Avenças”.</w:t>
            </w:r>
            <w:r w:rsidRPr="00103D84">
              <w:rPr>
                <w:rFonts w:ascii="Georgia" w:hAnsi="Georgia"/>
                <w:b/>
                <w:sz w:val="22"/>
              </w:rPr>
              <w:t xml:space="preserve"> </w:t>
            </w:r>
          </w:p>
        </w:tc>
      </w:tr>
    </w:tbl>
    <w:p w14:paraId="6EB2FA0D"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tbl>
      <w:tblPr>
        <w:tblW w:w="0" w:type="auto"/>
        <w:shd w:val="clear" w:color="auto" w:fill="FFFFFF"/>
        <w:tblCellMar>
          <w:left w:w="0" w:type="dxa"/>
          <w:right w:w="0" w:type="dxa"/>
        </w:tblCellMar>
        <w:tblLook w:val="04A0" w:firstRow="1" w:lastRow="0" w:firstColumn="1" w:lastColumn="0" w:noHBand="0" w:noVBand="1"/>
      </w:tblPr>
      <w:tblGrid>
        <w:gridCol w:w="4517"/>
        <w:gridCol w:w="4490"/>
      </w:tblGrid>
      <w:tr w:rsidR="00F75A72" w:rsidRPr="00F75A72" w14:paraId="35E5806C" w14:textId="77777777" w:rsidTr="009D5A59">
        <w:tc>
          <w:tcPr>
            <w:tcW w:w="9007"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2FA54E" w14:textId="77777777" w:rsidR="00E65091" w:rsidRPr="00103D84" w:rsidRDefault="00E65091" w:rsidP="00B823FA">
            <w:pPr>
              <w:spacing w:after="0" w:line="320" w:lineRule="exact"/>
              <w:rPr>
                <w:rFonts w:ascii="Georgia" w:hAnsi="Georgia"/>
                <w:b/>
                <w:sz w:val="22"/>
              </w:rPr>
            </w:pPr>
            <w:r w:rsidRPr="00103D84">
              <w:rPr>
                <w:rFonts w:ascii="Georgia" w:hAnsi="Georgia"/>
                <w:b/>
                <w:sz w:val="22"/>
              </w:rPr>
              <w:t>Emissora: LOJAS QUERO-QUERO S.A.</w:t>
            </w:r>
          </w:p>
        </w:tc>
      </w:tr>
      <w:tr w:rsidR="00F75A72" w:rsidRPr="00F75A72" w14:paraId="01C6708E" w14:textId="77777777" w:rsidTr="009D5A59">
        <w:tc>
          <w:tcPr>
            <w:tcW w:w="9007"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7C75F8" w14:textId="77777777" w:rsidR="00E65091" w:rsidRPr="00103D84" w:rsidRDefault="00E65091" w:rsidP="00B823FA">
            <w:pPr>
              <w:spacing w:after="0" w:line="320" w:lineRule="exact"/>
              <w:rPr>
                <w:rFonts w:ascii="Georgia" w:hAnsi="Georgia"/>
                <w:b/>
                <w:sz w:val="22"/>
              </w:rPr>
            </w:pPr>
            <w:r w:rsidRPr="00103D84">
              <w:rPr>
                <w:rFonts w:ascii="Georgia" w:hAnsi="Georgia"/>
                <w:b/>
                <w:sz w:val="22"/>
              </w:rPr>
              <w:t>Ativo: Debêntures</w:t>
            </w:r>
          </w:p>
        </w:tc>
      </w:tr>
      <w:tr w:rsidR="00F75A72" w:rsidRPr="00F75A72" w14:paraId="3AD06C1F" w14:textId="77777777" w:rsidTr="009D5A59">
        <w:tc>
          <w:tcPr>
            <w:tcW w:w="451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4D8B9AC" w14:textId="77777777" w:rsidR="00E65091" w:rsidRPr="00103D84" w:rsidRDefault="00E65091" w:rsidP="00B823FA">
            <w:pPr>
              <w:spacing w:after="0" w:line="320" w:lineRule="exact"/>
              <w:rPr>
                <w:rFonts w:ascii="Georgia" w:hAnsi="Georgia"/>
                <w:b/>
                <w:sz w:val="22"/>
              </w:rPr>
            </w:pPr>
            <w:r w:rsidRPr="00103D84">
              <w:rPr>
                <w:rFonts w:ascii="Georgia" w:hAnsi="Georgia"/>
                <w:b/>
                <w:sz w:val="22"/>
              </w:rPr>
              <w:t xml:space="preserve">Série: </w:t>
            </w:r>
            <w:r w:rsidRPr="00103D84">
              <w:rPr>
                <w:rFonts w:ascii="Georgia" w:hAnsi="Georgia"/>
                <w:sz w:val="22"/>
              </w:rPr>
              <w:t>Única</w:t>
            </w:r>
          </w:p>
        </w:tc>
        <w:tc>
          <w:tcPr>
            <w:tcW w:w="44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57DD44" w14:textId="77777777" w:rsidR="00E65091" w:rsidRPr="00103D84" w:rsidRDefault="00E65091" w:rsidP="00B823FA">
            <w:pPr>
              <w:spacing w:after="0" w:line="320" w:lineRule="exact"/>
              <w:rPr>
                <w:rFonts w:ascii="Georgia" w:hAnsi="Georgia"/>
                <w:b/>
                <w:sz w:val="22"/>
              </w:rPr>
            </w:pPr>
            <w:r w:rsidRPr="00103D84">
              <w:rPr>
                <w:rFonts w:ascii="Georgia" w:hAnsi="Georgia"/>
                <w:b/>
                <w:sz w:val="22"/>
              </w:rPr>
              <w:t xml:space="preserve">Emissão: </w:t>
            </w:r>
            <w:r w:rsidRPr="00103D84">
              <w:rPr>
                <w:rFonts w:ascii="Georgia" w:hAnsi="Georgia"/>
                <w:sz w:val="22"/>
              </w:rPr>
              <w:t>2</w:t>
            </w:r>
          </w:p>
        </w:tc>
      </w:tr>
      <w:tr w:rsidR="00F75A72" w:rsidRPr="00F75A72" w14:paraId="4521A1B7" w14:textId="77777777" w:rsidTr="009D5A59">
        <w:tc>
          <w:tcPr>
            <w:tcW w:w="451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D0A2D2" w14:textId="77777777" w:rsidR="00E65091" w:rsidRPr="00103D84" w:rsidRDefault="00E65091" w:rsidP="00B823FA">
            <w:pPr>
              <w:spacing w:after="0" w:line="320" w:lineRule="exact"/>
              <w:rPr>
                <w:rFonts w:ascii="Georgia" w:hAnsi="Georgia"/>
                <w:b/>
                <w:sz w:val="22"/>
              </w:rPr>
            </w:pPr>
            <w:r w:rsidRPr="00103D84">
              <w:rPr>
                <w:rFonts w:ascii="Georgia" w:hAnsi="Georgia"/>
                <w:b/>
                <w:sz w:val="22"/>
              </w:rPr>
              <w:t xml:space="preserve">Volume na Data de Emissão: </w:t>
            </w:r>
            <w:r w:rsidRPr="00103D84">
              <w:rPr>
                <w:rFonts w:ascii="Georgia" w:hAnsi="Georgia"/>
                <w:sz w:val="22"/>
              </w:rPr>
              <w:t>R$ 150.000.000,00</w:t>
            </w:r>
          </w:p>
        </w:tc>
        <w:tc>
          <w:tcPr>
            <w:tcW w:w="44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035005" w14:textId="77777777" w:rsidR="00E65091" w:rsidRPr="00103D84" w:rsidRDefault="00E65091" w:rsidP="00B823FA">
            <w:pPr>
              <w:spacing w:after="0" w:line="320" w:lineRule="exact"/>
              <w:rPr>
                <w:rFonts w:ascii="Georgia" w:hAnsi="Georgia"/>
                <w:b/>
                <w:sz w:val="22"/>
              </w:rPr>
            </w:pPr>
            <w:r w:rsidRPr="00103D84">
              <w:rPr>
                <w:rFonts w:ascii="Georgia" w:hAnsi="Georgia"/>
                <w:b/>
                <w:sz w:val="22"/>
              </w:rPr>
              <w:t xml:space="preserve">Quantidade de ativos: </w:t>
            </w:r>
            <w:r w:rsidRPr="00103D84">
              <w:rPr>
                <w:rFonts w:ascii="Georgia" w:hAnsi="Georgia"/>
                <w:sz w:val="22"/>
              </w:rPr>
              <w:t>150.000</w:t>
            </w:r>
          </w:p>
        </w:tc>
      </w:tr>
      <w:tr w:rsidR="00F75A72" w:rsidRPr="00F75A72" w14:paraId="2AB3F15F" w14:textId="77777777" w:rsidTr="009D5A59">
        <w:tc>
          <w:tcPr>
            <w:tcW w:w="9007"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45B16A" w14:textId="77777777" w:rsidR="00E65091" w:rsidRPr="00103D84" w:rsidRDefault="00E65091" w:rsidP="00B823FA">
            <w:pPr>
              <w:spacing w:after="0" w:line="320" w:lineRule="exact"/>
              <w:rPr>
                <w:rFonts w:ascii="Georgia" w:hAnsi="Georgia"/>
                <w:b/>
                <w:sz w:val="22"/>
              </w:rPr>
            </w:pPr>
            <w:r w:rsidRPr="00103D84">
              <w:rPr>
                <w:rFonts w:ascii="Georgia" w:hAnsi="Georgia"/>
                <w:b/>
                <w:sz w:val="22"/>
              </w:rPr>
              <w:t xml:space="preserve">Data de Vencimento: </w:t>
            </w:r>
            <w:r w:rsidRPr="00103D84">
              <w:rPr>
                <w:rFonts w:ascii="Georgia" w:hAnsi="Georgia"/>
                <w:sz w:val="22"/>
              </w:rPr>
              <w:t>10/01/2029</w:t>
            </w:r>
          </w:p>
        </w:tc>
      </w:tr>
      <w:tr w:rsidR="00F75A72" w:rsidRPr="00F75A72" w14:paraId="26793BBE" w14:textId="77777777" w:rsidTr="009D5A59">
        <w:tc>
          <w:tcPr>
            <w:tcW w:w="9007"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43F9663" w14:textId="77777777" w:rsidR="00E65091" w:rsidRPr="00103D84" w:rsidRDefault="00E65091" w:rsidP="00B823FA">
            <w:pPr>
              <w:spacing w:after="0" w:line="320" w:lineRule="exact"/>
              <w:rPr>
                <w:rFonts w:ascii="Georgia" w:hAnsi="Georgia"/>
                <w:b/>
                <w:sz w:val="22"/>
              </w:rPr>
            </w:pPr>
            <w:r w:rsidRPr="00103D84">
              <w:rPr>
                <w:rFonts w:ascii="Georgia" w:hAnsi="Georgia"/>
                <w:b/>
                <w:sz w:val="22"/>
              </w:rPr>
              <w:t xml:space="preserve">Taxa de Juros: </w:t>
            </w:r>
            <w:r w:rsidRPr="00103D84">
              <w:rPr>
                <w:rFonts w:ascii="Georgia" w:hAnsi="Georgia"/>
                <w:sz w:val="22"/>
              </w:rPr>
              <w:t>100% do CDI + 1,75% ao ano, base 252</w:t>
            </w:r>
          </w:p>
        </w:tc>
      </w:tr>
      <w:tr w:rsidR="00F75A72" w:rsidRPr="00F75A72" w14:paraId="53A58947" w14:textId="77777777" w:rsidTr="009D5A59">
        <w:tc>
          <w:tcPr>
            <w:tcW w:w="9007"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F5B175" w14:textId="77777777" w:rsidR="00E65091" w:rsidRPr="00103D84" w:rsidRDefault="00E65091" w:rsidP="00B823FA">
            <w:pPr>
              <w:spacing w:after="0" w:line="320" w:lineRule="exact"/>
              <w:jc w:val="both"/>
              <w:rPr>
                <w:rFonts w:ascii="Georgia" w:hAnsi="Georgia"/>
                <w:b/>
                <w:sz w:val="22"/>
              </w:rPr>
            </w:pPr>
            <w:r w:rsidRPr="00F75A72">
              <w:rPr>
                <w:rFonts w:ascii="Georgia" w:hAnsi="Georgia" w:cs="Tahoma"/>
                <w:b/>
                <w:sz w:val="22"/>
                <w:szCs w:val="22"/>
                <w:lang w:eastAsia="en-US"/>
              </w:rPr>
              <w:t xml:space="preserve">Status: </w:t>
            </w:r>
            <w:r w:rsidRPr="00103D84">
              <w:rPr>
                <w:rFonts w:ascii="Georgia" w:hAnsi="Georgia"/>
                <w:sz w:val="22"/>
              </w:rPr>
              <w:t>Ativo</w:t>
            </w:r>
          </w:p>
        </w:tc>
      </w:tr>
      <w:tr w:rsidR="00F75A72" w:rsidRPr="00F75A72" w14:paraId="0C4D1084" w14:textId="77777777" w:rsidTr="009D5A59">
        <w:tc>
          <w:tcPr>
            <w:tcW w:w="9007"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905657" w14:textId="77777777" w:rsidR="00E65091" w:rsidRPr="00103D84" w:rsidRDefault="00E65091" w:rsidP="00B823FA">
            <w:pPr>
              <w:spacing w:after="0" w:line="320" w:lineRule="exact"/>
              <w:jc w:val="both"/>
              <w:rPr>
                <w:rFonts w:ascii="Georgia" w:hAnsi="Georgia"/>
                <w:b/>
                <w:sz w:val="22"/>
              </w:rPr>
            </w:pPr>
            <w:r w:rsidRPr="00F75A72">
              <w:rPr>
                <w:rFonts w:ascii="Georgia" w:hAnsi="Georgia" w:cs="Tahoma"/>
                <w:b/>
                <w:sz w:val="22"/>
                <w:szCs w:val="22"/>
                <w:lang w:eastAsia="en-US"/>
              </w:rPr>
              <w:lastRenderedPageBreak/>
              <w:t xml:space="preserve">Inadimplementos no período: </w:t>
            </w:r>
            <w:r w:rsidRPr="00103D84">
              <w:rPr>
                <w:rFonts w:ascii="Georgia" w:hAnsi="Georgia"/>
                <w:sz w:val="22"/>
              </w:rPr>
              <w:t>Não ocorreram inadimplementos no período.</w:t>
            </w:r>
          </w:p>
        </w:tc>
      </w:tr>
      <w:tr w:rsidR="00F75A72" w:rsidRPr="00F75A72" w14:paraId="43F97E18" w14:textId="77777777" w:rsidTr="009D5A59">
        <w:tc>
          <w:tcPr>
            <w:tcW w:w="9007"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37F4151" w14:textId="77777777" w:rsidR="00E65091" w:rsidRPr="00103D84" w:rsidRDefault="00E65091" w:rsidP="00B823FA">
            <w:pPr>
              <w:spacing w:after="0" w:line="320" w:lineRule="exact"/>
              <w:jc w:val="both"/>
              <w:rPr>
                <w:rFonts w:ascii="Georgia" w:hAnsi="Georgia"/>
                <w:b/>
                <w:sz w:val="22"/>
              </w:rPr>
            </w:pPr>
            <w:r w:rsidRPr="00103D84">
              <w:rPr>
                <w:rFonts w:ascii="Georgia" w:hAnsi="Georgia"/>
                <w:b/>
                <w:sz w:val="22"/>
              </w:rPr>
              <w:t xml:space="preserve">Garantias: </w:t>
            </w:r>
            <w:r w:rsidRPr="00103D84">
              <w:rPr>
                <w:rFonts w:ascii="Georgia" w:hAnsi="Georgia"/>
                <w:sz w:val="22"/>
              </w:rPr>
              <w:t>garantia fidejussória prestada pela Verde – Administradora de Cartões de Crédito S.A.</w:t>
            </w:r>
            <w:r w:rsidRPr="00103D84">
              <w:rPr>
                <w:rFonts w:ascii="Georgia" w:hAnsi="Georgia"/>
                <w:b/>
                <w:sz w:val="22"/>
              </w:rPr>
              <w:t xml:space="preserve"> </w:t>
            </w:r>
          </w:p>
        </w:tc>
      </w:tr>
    </w:tbl>
    <w:p w14:paraId="55672500"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7103595F" w14:textId="77777777" w:rsidR="00E65091" w:rsidRPr="00F75A72" w:rsidRDefault="00E65091" w:rsidP="00B823FA">
      <w:pPr>
        <w:pStyle w:val="PargrafodaLista"/>
        <w:numPr>
          <w:ilvl w:val="0"/>
          <w:numId w:val="6"/>
        </w:numPr>
        <w:spacing w:after="0" w:line="320" w:lineRule="exact"/>
        <w:ind w:left="0" w:firstLine="0"/>
        <w:jc w:val="center"/>
        <w:outlineLvl w:val="0"/>
        <w:rPr>
          <w:rFonts w:ascii="Georgia" w:hAnsi="Georgia" w:cs="Tahoma"/>
          <w:b/>
          <w:sz w:val="22"/>
          <w:szCs w:val="22"/>
        </w:rPr>
      </w:pPr>
      <w:bookmarkStart w:id="271" w:name="_Ref51004891"/>
      <w:r w:rsidRPr="00F75A72">
        <w:rPr>
          <w:rFonts w:ascii="Georgia" w:hAnsi="Georgia" w:cs="Tahoma"/>
          <w:b/>
          <w:sz w:val="22"/>
          <w:szCs w:val="22"/>
        </w:rPr>
        <w:t>CLÁUSULA IX - ASSEMBLEIA GERAL DE DEBENTURISTAS</w:t>
      </w:r>
      <w:bookmarkEnd w:id="271"/>
    </w:p>
    <w:p w14:paraId="288892B1"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1A704979"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sz w:val="22"/>
          <w:szCs w:val="22"/>
        </w:rPr>
      </w:pPr>
      <w:bookmarkStart w:id="272" w:name="_Ref89994081"/>
      <w:r w:rsidRPr="00F75A72">
        <w:rPr>
          <w:rFonts w:ascii="Georgia" w:eastAsia="Times New Roman" w:hAnsi="Georgia" w:cs="Tahoma"/>
          <w:sz w:val="22"/>
          <w:szCs w:val="22"/>
        </w:rPr>
        <w:t>Os Debenturistas poderão, a qualquer tempo, reunir-se em assembleia geral, de acordo com o disposto no artigo 71 da Lei das Sociedades por Ações, a fim de deliberar sobre matéria de interesse da comunhão dos Debenturistas (“</w:t>
      </w:r>
      <w:r w:rsidRPr="00F75A72">
        <w:rPr>
          <w:rFonts w:ascii="Georgia" w:eastAsia="Times New Roman" w:hAnsi="Georgia" w:cs="Tahoma"/>
          <w:sz w:val="22"/>
          <w:szCs w:val="22"/>
          <w:u w:val="single"/>
        </w:rPr>
        <w:t>Assembleia Geral de Debenturistas</w:t>
      </w:r>
      <w:r w:rsidRPr="00F75A72">
        <w:rPr>
          <w:rFonts w:ascii="Georgia" w:eastAsia="Times New Roman" w:hAnsi="Georgia" w:cs="Tahoma"/>
          <w:sz w:val="22"/>
          <w:szCs w:val="22"/>
        </w:rPr>
        <w:t>”)</w:t>
      </w:r>
      <w:r w:rsidRPr="00F75A72">
        <w:rPr>
          <w:rFonts w:ascii="Georgia" w:hAnsi="Georgia" w:cs="Tahoma"/>
          <w:sz w:val="22"/>
          <w:szCs w:val="22"/>
        </w:rPr>
        <w:t>.</w:t>
      </w:r>
      <w:bookmarkEnd w:id="272"/>
      <w:r w:rsidRPr="00F75A72">
        <w:rPr>
          <w:rFonts w:ascii="Georgia" w:hAnsi="Georgia" w:cs="Tahoma"/>
          <w:sz w:val="22"/>
          <w:szCs w:val="22"/>
        </w:rPr>
        <w:t xml:space="preserve"> </w:t>
      </w:r>
    </w:p>
    <w:p w14:paraId="60BF7122"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2B641ED0"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Aplica-se à Assembleia Geral de Debenturistas, no que couber, o disposto na Lei das Sociedades por Ações sobre assembleia geral de acionistas.</w:t>
      </w:r>
    </w:p>
    <w:p w14:paraId="3AFED5E6"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5D60A534"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As Assembleias Gerais de Debenturistas poderão ser convocadas pelo Agente Fiduciário, pela Emissora, por Debenturistas que representem, no mínimo, 10% (dez por cento) das Debêntures em Circulação, ou pela CVM.</w:t>
      </w:r>
    </w:p>
    <w:p w14:paraId="5FAEB51F"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4C67626B"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Cs/>
          <w:sz w:val="22"/>
          <w:szCs w:val="22"/>
        </w:rPr>
      </w:pPr>
      <w:r w:rsidRPr="00F75A72">
        <w:rPr>
          <w:rFonts w:ascii="Georgia" w:hAnsi="Georgia" w:cs="Tahoma"/>
          <w:sz w:val="22"/>
          <w:szCs w:val="22"/>
        </w:rPr>
        <w:t xml:space="preserve">A convocação das Assembleias Gerais de Debenturistas dar-se-á mediante anúncio publicado pelo menos 3 (três) vezes nos termos da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_Ref89994143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4.19 acima</w:t>
      </w:r>
      <w:r w:rsidRPr="00F75A72">
        <w:rPr>
          <w:rFonts w:ascii="Georgia" w:hAnsi="Georgia" w:cs="Tahoma"/>
          <w:sz w:val="22"/>
          <w:szCs w:val="22"/>
        </w:rPr>
        <w:fldChar w:fldCharType="end"/>
      </w:r>
      <w:r w:rsidRPr="00F75A72">
        <w:rPr>
          <w:rFonts w:ascii="Georgia" w:hAnsi="Georgia" w:cs="Tahoma"/>
          <w:sz w:val="22"/>
          <w:szCs w:val="22"/>
        </w:rPr>
        <w:t>, respeitadas outras regras relacionadas à publicação de anúncio de convocação de assembleias gerais constantes da Lei das Sociedades por Ações, da regulamentação aplicável e desta Escritura de Emissão.</w:t>
      </w:r>
    </w:p>
    <w:p w14:paraId="35377BE3" w14:textId="77777777" w:rsidR="00E65091" w:rsidRPr="00F75A72" w:rsidRDefault="00E65091" w:rsidP="00B823FA">
      <w:pPr>
        <w:pStyle w:val="PargrafodaLista"/>
        <w:spacing w:after="0" w:line="320" w:lineRule="exact"/>
        <w:rPr>
          <w:rFonts w:ascii="Georgia" w:hAnsi="Georgia" w:cs="Tahoma"/>
          <w:bCs/>
          <w:sz w:val="22"/>
          <w:szCs w:val="22"/>
        </w:rPr>
      </w:pPr>
    </w:p>
    <w:p w14:paraId="2C988537" w14:textId="53789D2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Cs/>
          <w:sz w:val="22"/>
          <w:szCs w:val="22"/>
        </w:rPr>
      </w:pPr>
      <w:bookmarkStart w:id="273" w:name="_Ref89996169"/>
      <w:r w:rsidRPr="00F75A72">
        <w:rPr>
          <w:rFonts w:ascii="Georgia" w:hAnsi="Georgia" w:cs="Tahoma"/>
          <w:sz w:val="22"/>
          <w:szCs w:val="22"/>
        </w:rPr>
        <w:t xml:space="preserve">As Assembleias Gerais de Debenturistas deverão ser realizadas em prazo mínimo de </w:t>
      </w:r>
      <w:bookmarkStart w:id="274" w:name="_cp_change_230"/>
      <w:r w:rsidRPr="00F75A72">
        <w:rPr>
          <w:rFonts w:ascii="Georgia" w:hAnsi="Georgia" w:cs="Tahoma"/>
          <w:sz w:val="22"/>
          <w:szCs w:val="22"/>
          <w:u w:color="0000FF"/>
        </w:rPr>
        <w:t>21</w:t>
      </w:r>
      <w:bookmarkEnd w:id="274"/>
      <w:r w:rsidRPr="00F75A72">
        <w:rPr>
          <w:rFonts w:ascii="Georgia" w:hAnsi="Georgia" w:cs="Tahoma"/>
          <w:sz w:val="22"/>
          <w:szCs w:val="22"/>
        </w:rPr>
        <w:t xml:space="preserve"> (</w:t>
      </w:r>
      <w:bookmarkStart w:id="275" w:name="_cp_change_232"/>
      <w:r w:rsidRPr="00F75A72">
        <w:rPr>
          <w:rFonts w:ascii="Georgia" w:hAnsi="Georgia" w:cs="Tahoma"/>
          <w:sz w:val="22"/>
          <w:szCs w:val="22"/>
          <w:u w:color="0000FF"/>
        </w:rPr>
        <w:t>vinte e um</w:t>
      </w:r>
      <w:bookmarkEnd w:id="275"/>
      <w:r w:rsidRPr="00F75A72">
        <w:rPr>
          <w:rFonts w:ascii="Georgia" w:hAnsi="Georgia" w:cs="Tahoma"/>
          <w:sz w:val="22"/>
          <w:szCs w:val="22"/>
        </w:rPr>
        <w:t>) dias contado da data da primeira publicação da respectiva convocação. Em segunda convocação, a Assembleia Geral de Debenturistas somente poderá ser realizada em, no mínimo, 8 (oito) dias após a data marcada para instalação da respectiva Assembleia Geral de Debenturistas em primeira convocação.</w:t>
      </w:r>
      <w:bookmarkEnd w:id="273"/>
    </w:p>
    <w:p w14:paraId="723B48F9" w14:textId="77777777" w:rsidR="00E65091" w:rsidRPr="00F75A72" w:rsidRDefault="00E65091" w:rsidP="00B823FA">
      <w:pPr>
        <w:pStyle w:val="PargrafodaLista"/>
        <w:spacing w:after="0" w:line="320" w:lineRule="exact"/>
        <w:rPr>
          <w:rFonts w:ascii="Georgia" w:hAnsi="Georgia" w:cs="Tahoma"/>
          <w:bCs/>
          <w:sz w:val="22"/>
          <w:szCs w:val="22"/>
        </w:rPr>
      </w:pPr>
    </w:p>
    <w:p w14:paraId="676B68EC"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Cs/>
          <w:sz w:val="22"/>
          <w:szCs w:val="22"/>
        </w:rPr>
      </w:pPr>
      <w:r w:rsidRPr="00F75A72">
        <w:rPr>
          <w:rFonts w:ascii="Georgia" w:hAnsi="Georgia" w:cs="Tahoma"/>
          <w:bCs/>
          <w:sz w:val="22"/>
          <w:szCs w:val="22"/>
        </w:rPr>
        <w:t xml:space="preserve">Será </w:t>
      </w:r>
      <w:r w:rsidRPr="00F75A72">
        <w:rPr>
          <w:rFonts w:ascii="Georgia" w:hAnsi="Georgia" w:cs="Tahoma"/>
          <w:sz w:val="22"/>
          <w:szCs w:val="22"/>
        </w:rPr>
        <w:t>dispensada</w:t>
      </w:r>
      <w:r w:rsidRPr="00F75A72">
        <w:rPr>
          <w:rFonts w:ascii="Georgia" w:hAnsi="Georgia" w:cs="Tahoma"/>
          <w:bCs/>
          <w:sz w:val="22"/>
          <w:szCs w:val="22"/>
        </w:rPr>
        <w:t xml:space="preserve"> a convocação prevista na cláusula </w:t>
      </w:r>
      <w:r w:rsidRPr="00F75A72">
        <w:rPr>
          <w:rFonts w:ascii="Georgia" w:hAnsi="Georgia" w:cs="Tahoma"/>
          <w:bCs/>
          <w:sz w:val="22"/>
          <w:szCs w:val="22"/>
        </w:rPr>
        <w:fldChar w:fldCharType="begin"/>
      </w:r>
      <w:r w:rsidRPr="00F75A72">
        <w:rPr>
          <w:rFonts w:ascii="Georgia" w:hAnsi="Georgia" w:cs="Tahoma"/>
          <w:bCs/>
          <w:sz w:val="22"/>
          <w:szCs w:val="22"/>
        </w:rPr>
        <w:instrText xml:space="preserve"> REF _Ref89996169 \r \p \h  \* MERGEFORMAT </w:instrText>
      </w:r>
      <w:r w:rsidRPr="00F75A72">
        <w:rPr>
          <w:rFonts w:ascii="Georgia" w:hAnsi="Georgia" w:cs="Tahoma"/>
          <w:bCs/>
          <w:sz w:val="22"/>
          <w:szCs w:val="22"/>
        </w:rPr>
      </w:r>
      <w:r w:rsidRPr="00F75A72">
        <w:rPr>
          <w:rFonts w:ascii="Georgia" w:hAnsi="Georgia" w:cs="Tahoma"/>
          <w:bCs/>
          <w:sz w:val="22"/>
          <w:szCs w:val="22"/>
        </w:rPr>
        <w:fldChar w:fldCharType="separate"/>
      </w:r>
      <w:r w:rsidRPr="00F75A72">
        <w:rPr>
          <w:rFonts w:ascii="Georgia" w:hAnsi="Georgia" w:cs="Tahoma"/>
          <w:bCs/>
          <w:sz w:val="22"/>
          <w:szCs w:val="22"/>
        </w:rPr>
        <w:t>9.4 acima</w:t>
      </w:r>
      <w:r w:rsidRPr="00F75A72">
        <w:rPr>
          <w:rFonts w:ascii="Georgia" w:hAnsi="Georgia" w:cs="Tahoma"/>
          <w:bCs/>
          <w:sz w:val="22"/>
          <w:szCs w:val="22"/>
        </w:rPr>
        <w:fldChar w:fldCharType="end"/>
      </w:r>
      <w:r w:rsidRPr="00F75A72">
        <w:rPr>
          <w:rFonts w:ascii="Georgia" w:hAnsi="Georgia" w:cs="Tahoma"/>
          <w:bCs/>
          <w:sz w:val="22"/>
          <w:szCs w:val="22"/>
        </w:rPr>
        <w:t xml:space="preserve"> no caso de presença dos Debenturistas representando a totalidade das Debêntures em Circulação na Assembleia Geral de Debenturistas.</w:t>
      </w:r>
    </w:p>
    <w:p w14:paraId="1EA5184D" w14:textId="77777777" w:rsidR="00E65091" w:rsidRPr="00F75A72" w:rsidRDefault="00E65091" w:rsidP="00B823FA">
      <w:pPr>
        <w:pStyle w:val="PargrafodaLista"/>
        <w:spacing w:after="0" w:line="320" w:lineRule="exact"/>
        <w:rPr>
          <w:rFonts w:ascii="Georgia" w:hAnsi="Georgia" w:cs="Tahoma"/>
          <w:bCs/>
          <w:sz w:val="22"/>
          <w:szCs w:val="22"/>
        </w:rPr>
      </w:pPr>
    </w:p>
    <w:p w14:paraId="3EA21166"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Cs/>
          <w:sz w:val="22"/>
          <w:szCs w:val="22"/>
        </w:rPr>
      </w:pPr>
      <w:r w:rsidRPr="00F75A72">
        <w:rPr>
          <w:rFonts w:ascii="Georgia" w:hAnsi="Georgia" w:cs="Tahoma"/>
          <w:sz w:val="22"/>
          <w:szCs w:val="22"/>
        </w:rPr>
        <w:t xml:space="preserve">As Assembleias Gerais de Debenturistas instalar-se-ão, em primeira convocação, com a presença Debenturistas representando, no mínimo, 50% (cinquenta por cento) das Debêntures em Circulação e, em segunda convocação, com qualquer quórum, observados os quóruns de deliberação previstos na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_Ref89996196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9.8 abaixo</w:t>
      </w:r>
      <w:r w:rsidRPr="00F75A72">
        <w:rPr>
          <w:rFonts w:ascii="Georgia" w:hAnsi="Georgia" w:cs="Tahoma"/>
          <w:sz w:val="22"/>
          <w:szCs w:val="22"/>
        </w:rPr>
        <w:fldChar w:fldCharType="end"/>
      </w:r>
      <w:r w:rsidRPr="00F75A72">
        <w:rPr>
          <w:rFonts w:ascii="Georgia" w:hAnsi="Georgia" w:cs="Tahoma"/>
          <w:sz w:val="22"/>
          <w:szCs w:val="22"/>
        </w:rPr>
        <w:t>.</w:t>
      </w:r>
    </w:p>
    <w:p w14:paraId="6A823E35" w14:textId="77777777" w:rsidR="00E65091" w:rsidRPr="00F75A72" w:rsidRDefault="00E65091" w:rsidP="00B823FA">
      <w:pPr>
        <w:pStyle w:val="PargrafodaLista"/>
        <w:spacing w:after="0" w:line="320" w:lineRule="exact"/>
        <w:rPr>
          <w:rFonts w:ascii="Georgia" w:hAnsi="Georgia" w:cs="Tahoma"/>
          <w:bCs/>
          <w:sz w:val="22"/>
          <w:szCs w:val="22"/>
        </w:rPr>
      </w:pPr>
    </w:p>
    <w:p w14:paraId="21997463"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bCs/>
          <w:sz w:val="22"/>
          <w:szCs w:val="22"/>
        </w:rPr>
      </w:pPr>
      <w:r w:rsidRPr="00F75A72">
        <w:rPr>
          <w:rFonts w:ascii="Georgia" w:hAnsi="Georgia" w:cs="Tahoma"/>
          <w:bCs/>
          <w:sz w:val="22"/>
          <w:szCs w:val="22"/>
        </w:rPr>
        <w:lastRenderedPageBreak/>
        <w:t>Para efeito da constituição de qualquer quórum de instalação e/ou deliberação de uma Assembleia Geral de Debenturistas a que se refere esta Escritura de Emissão, serão consideradas “Debêntures em Circulação” todas as Debêntures subscritas em circulação no mercado, excluídas as Debêntures que a Emissora possuir em tesouraria, ou que sejam de titularidade de sociedades direta ou indiretamente controladas, da Emissora, bem como dos respectivos diretores ou conselheiros e respectivos cônjuges. Para efeitos de quórum de deliberação, não serão computados os votos em branco.</w:t>
      </w:r>
    </w:p>
    <w:p w14:paraId="1712BA7B" w14:textId="77777777" w:rsidR="00E65091" w:rsidRPr="00F75A72" w:rsidRDefault="00E65091" w:rsidP="00B823FA">
      <w:pPr>
        <w:pStyle w:val="PargrafodaLista"/>
        <w:spacing w:after="0" w:line="320" w:lineRule="exact"/>
        <w:ind w:left="0"/>
        <w:jc w:val="both"/>
        <w:outlineLvl w:val="1"/>
        <w:rPr>
          <w:rFonts w:ascii="Georgia" w:hAnsi="Georgia" w:cs="Tahoma"/>
          <w:bCs/>
          <w:sz w:val="22"/>
          <w:szCs w:val="22"/>
        </w:rPr>
      </w:pPr>
    </w:p>
    <w:p w14:paraId="4488C338"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Cs/>
          <w:sz w:val="22"/>
          <w:szCs w:val="22"/>
        </w:rPr>
      </w:pPr>
      <w:r w:rsidRPr="00F75A72">
        <w:rPr>
          <w:rFonts w:ascii="Georgia" w:hAnsi="Georgia" w:cs="Tahoma"/>
          <w:sz w:val="22"/>
          <w:szCs w:val="22"/>
        </w:rPr>
        <w:t>A presidência e secretaria das Assembleias Gerais de Debenturistas caberão aos representantes eleitos pela maioria dos Debenturistas presentes, ou àqueles que forem designados pela CVM.</w:t>
      </w:r>
    </w:p>
    <w:p w14:paraId="4DB62092" w14:textId="77777777" w:rsidR="00E65091" w:rsidRPr="00F75A72" w:rsidRDefault="00E65091" w:rsidP="00B823FA">
      <w:pPr>
        <w:pStyle w:val="PargrafodaLista"/>
        <w:spacing w:after="0" w:line="320" w:lineRule="exact"/>
        <w:ind w:left="0"/>
        <w:jc w:val="both"/>
        <w:outlineLvl w:val="1"/>
        <w:rPr>
          <w:rFonts w:ascii="Georgia" w:hAnsi="Georgia" w:cs="Tahoma"/>
          <w:bCs/>
          <w:sz w:val="22"/>
          <w:szCs w:val="22"/>
        </w:rPr>
      </w:pPr>
    </w:p>
    <w:p w14:paraId="5F0C6A16" w14:textId="0B370AA9"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Cs/>
          <w:sz w:val="22"/>
          <w:szCs w:val="22"/>
        </w:rPr>
      </w:pPr>
      <w:bookmarkStart w:id="276" w:name="_Ref89996196"/>
      <w:r w:rsidRPr="00F75A72">
        <w:rPr>
          <w:rFonts w:ascii="Georgia" w:hAnsi="Georgia" w:cs="Tahoma"/>
          <w:sz w:val="22"/>
          <w:szCs w:val="22"/>
        </w:rPr>
        <w:t>Exceto conforme estabelecido nesta Escritura de Emissão, as deliberações tomadas em Assembleia Geral de Debenturistas dependerão de aprovação de Debenturistas representando, no mínimo, 75% (setenta e cinco por cento) das Debêntures em Circulação, em primeira ou segunda convocação.</w:t>
      </w:r>
      <w:bookmarkEnd w:id="276"/>
    </w:p>
    <w:p w14:paraId="7A4EC127" w14:textId="77777777" w:rsidR="00E65091" w:rsidRPr="00F75A72" w:rsidRDefault="00E65091" w:rsidP="00B823FA">
      <w:pPr>
        <w:pStyle w:val="PargrafodaLista"/>
        <w:spacing w:after="0" w:line="320" w:lineRule="exact"/>
        <w:rPr>
          <w:rFonts w:ascii="Georgia" w:hAnsi="Georgia" w:cs="Tahoma"/>
          <w:bCs/>
          <w:sz w:val="22"/>
          <w:szCs w:val="22"/>
        </w:rPr>
      </w:pPr>
    </w:p>
    <w:p w14:paraId="3A54FC57"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bCs/>
          <w:sz w:val="22"/>
          <w:szCs w:val="22"/>
        </w:rPr>
      </w:pPr>
      <w:bookmarkStart w:id="277" w:name="_Ref89996219"/>
      <w:r w:rsidRPr="00103D84">
        <w:rPr>
          <w:rFonts w:ascii="Georgia" w:hAnsi="Georgia"/>
          <w:sz w:val="22"/>
        </w:rPr>
        <w:t>Nas deliberações da Assembleia Geral de Debenturistas que tenham por objeto alterar (i) os Juros Remuneratórios; (</w:t>
      </w:r>
      <w:proofErr w:type="spellStart"/>
      <w:r w:rsidRPr="00103D84">
        <w:rPr>
          <w:rFonts w:ascii="Georgia" w:hAnsi="Georgia"/>
          <w:sz w:val="22"/>
        </w:rPr>
        <w:t>ii</w:t>
      </w:r>
      <w:proofErr w:type="spellEnd"/>
      <w:r w:rsidRPr="00103D84">
        <w:rPr>
          <w:rFonts w:ascii="Georgia" w:hAnsi="Georgia"/>
          <w:sz w:val="22"/>
        </w:rPr>
        <w:t>) a Data de Vencimento; (</w:t>
      </w:r>
      <w:proofErr w:type="spellStart"/>
      <w:r w:rsidRPr="00103D84">
        <w:rPr>
          <w:rFonts w:ascii="Georgia" w:hAnsi="Georgia"/>
          <w:sz w:val="22"/>
        </w:rPr>
        <w:t>iii</w:t>
      </w:r>
      <w:proofErr w:type="spellEnd"/>
      <w:r w:rsidRPr="00103D84">
        <w:rPr>
          <w:rFonts w:ascii="Georgia" w:hAnsi="Georgia"/>
          <w:sz w:val="22"/>
        </w:rPr>
        <w:t>) a Data de Pagamento dos Juros Remuneratórios; (</w:t>
      </w:r>
      <w:proofErr w:type="spellStart"/>
      <w:r w:rsidRPr="00103D84">
        <w:rPr>
          <w:rFonts w:ascii="Georgia" w:hAnsi="Georgia"/>
          <w:sz w:val="22"/>
        </w:rPr>
        <w:t>iv</w:t>
      </w:r>
      <w:proofErr w:type="spellEnd"/>
      <w:r w:rsidRPr="00103D84">
        <w:rPr>
          <w:rFonts w:ascii="Georgia" w:hAnsi="Georgia"/>
          <w:sz w:val="22"/>
        </w:rPr>
        <w:t xml:space="preserve">) os valores e datas de amortização do Valor Nominal Unitário; (v) quóruns de deliberação de Assembleia Geral de Debenturistas previstos nesta cláusula </w:t>
      </w:r>
      <w:r w:rsidRPr="00103D84">
        <w:rPr>
          <w:rFonts w:ascii="Georgia" w:hAnsi="Georgia"/>
          <w:sz w:val="22"/>
        </w:rPr>
        <w:fldChar w:fldCharType="begin"/>
      </w:r>
      <w:r w:rsidRPr="00103D84">
        <w:rPr>
          <w:rFonts w:ascii="Georgia" w:hAnsi="Georgia"/>
          <w:sz w:val="22"/>
        </w:rPr>
        <w:instrText xml:space="preserve"> REF _Ref89996219 \r \p \h  \* MERGEFORMAT </w:instrText>
      </w:r>
      <w:r w:rsidRPr="00103D84">
        <w:rPr>
          <w:rFonts w:ascii="Georgia" w:hAnsi="Georgia"/>
          <w:sz w:val="22"/>
        </w:rPr>
      </w:r>
      <w:r w:rsidRPr="00103D84">
        <w:rPr>
          <w:rFonts w:ascii="Georgia" w:hAnsi="Georgia"/>
          <w:sz w:val="22"/>
        </w:rPr>
        <w:fldChar w:fldCharType="separate"/>
      </w:r>
      <w:r w:rsidRPr="00103D84">
        <w:rPr>
          <w:rFonts w:ascii="Georgia" w:hAnsi="Georgia"/>
          <w:sz w:val="22"/>
        </w:rPr>
        <w:t>9.8.1</w:t>
      </w:r>
      <w:r w:rsidRPr="00103D84">
        <w:rPr>
          <w:rFonts w:ascii="Georgia" w:hAnsi="Georgia"/>
          <w:sz w:val="22"/>
        </w:rPr>
        <w:fldChar w:fldCharType="end"/>
      </w:r>
      <w:r w:rsidRPr="00103D84">
        <w:rPr>
          <w:rFonts w:ascii="Georgia" w:hAnsi="Georgia"/>
          <w:sz w:val="22"/>
        </w:rPr>
        <w:t xml:space="preserve">; e (vi) hipóteses de Eventos de Inadimplemento, conforme previstas nas cláusulas </w:t>
      </w:r>
      <w:r w:rsidRPr="00103D84">
        <w:rPr>
          <w:rFonts w:ascii="Georgia" w:hAnsi="Georgia"/>
          <w:sz w:val="22"/>
        </w:rPr>
        <w:fldChar w:fldCharType="begin"/>
      </w:r>
      <w:r w:rsidRPr="00103D84">
        <w:rPr>
          <w:rFonts w:ascii="Georgia" w:hAnsi="Georgia"/>
          <w:sz w:val="22"/>
        </w:rPr>
        <w:instrText xml:space="preserve"> REF _Ref503344856 \r \h  \* MERGEFORMAT </w:instrText>
      </w:r>
      <w:r w:rsidRPr="00103D84">
        <w:rPr>
          <w:rFonts w:ascii="Georgia" w:hAnsi="Georgia"/>
          <w:sz w:val="22"/>
        </w:rPr>
      </w:r>
      <w:r w:rsidRPr="00103D84">
        <w:rPr>
          <w:rFonts w:ascii="Georgia" w:hAnsi="Georgia"/>
          <w:sz w:val="22"/>
        </w:rPr>
        <w:fldChar w:fldCharType="separate"/>
      </w:r>
      <w:r w:rsidRPr="00103D84">
        <w:rPr>
          <w:rFonts w:ascii="Georgia" w:hAnsi="Georgia"/>
          <w:sz w:val="22"/>
        </w:rPr>
        <w:t>6.1.2</w:t>
      </w:r>
      <w:r w:rsidRPr="00103D84">
        <w:rPr>
          <w:rFonts w:ascii="Georgia" w:hAnsi="Georgia"/>
          <w:sz w:val="22"/>
        </w:rPr>
        <w:fldChar w:fldCharType="end"/>
      </w:r>
      <w:r w:rsidRPr="00103D84">
        <w:rPr>
          <w:rFonts w:ascii="Georgia" w:hAnsi="Georgia"/>
          <w:sz w:val="22"/>
        </w:rPr>
        <w:t xml:space="preserve"> ou </w:t>
      </w:r>
      <w:r w:rsidRPr="00103D84">
        <w:rPr>
          <w:rFonts w:ascii="Georgia" w:hAnsi="Georgia"/>
          <w:sz w:val="22"/>
        </w:rPr>
        <w:fldChar w:fldCharType="begin"/>
      </w:r>
      <w:r w:rsidRPr="00103D84">
        <w:rPr>
          <w:rFonts w:ascii="Georgia" w:hAnsi="Georgia"/>
          <w:sz w:val="22"/>
        </w:rPr>
        <w:instrText xml:space="preserve"> REF _Ref50969100 \r \p \h  \* MERGEFORMAT </w:instrText>
      </w:r>
      <w:r w:rsidRPr="00103D84">
        <w:rPr>
          <w:rFonts w:ascii="Georgia" w:hAnsi="Georgia"/>
          <w:sz w:val="22"/>
        </w:rPr>
      </w:r>
      <w:r w:rsidRPr="00103D84">
        <w:rPr>
          <w:rFonts w:ascii="Georgia" w:hAnsi="Georgia"/>
          <w:sz w:val="22"/>
        </w:rPr>
        <w:fldChar w:fldCharType="separate"/>
      </w:r>
      <w:r w:rsidRPr="00103D84">
        <w:rPr>
          <w:rFonts w:ascii="Georgia" w:hAnsi="Georgia"/>
          <w:sz w:val="22"/>
        </w:rPr>
        <w:t>6.1.3 acima</w:t>
      </w:r>
      <w:r w:rsidRPr="00103D84">
        <w:rPr>
          <w:rFonts w:ascii="Georgia" w:hAnsi="Georgia"/>
          <w:sz w:val="22"/>
        </w:rPr>
        <w:fldChar w:fldCharType="end"/>
      </w:r>
      <w:r w:rsidRPr="00103D84">
        <w:rPr>
          <w:rFonts w:ascii="Georgia" w:hAnsi="Georgia"/>
          <w:sz w:val="22"/>
        </w:rPr>
        <w:t xml:space="preserve">, deverão ser aprovadas, por Debenturistas que representem, no mínimo, 90% (noventa por cento) das Debêntures em Circulação, em primeira ou segunda convocação. O quórum previsto para alterar as hipóteses de Eventos de Inadimplemento, conforme inciso (vi) desta cláusula </w:t>
      </w:r>
      <w:r w:rsidRPr="00103D84">
        <w:rPr>
          <w:rFonts w:ascii="Georgia" w:hAnsi="Georgia"/>
          <w:sz w:val="22"/>
        </w:rPr>
        <w:fldChar w:fldCharType="begin"/>
      </w:r>
      <w:r w:rsidRPr="00103D84">
        <w:rPr>
          <w:rFonts w:ascii="Georgia" w:hAnsi="Georgia"/>
          <w:sz w:val="22"/>
        </w:rPr>
        <w:instrText xml:space="preserve"> REF _Ref89996219 \r \p \h  \* MERGEFORMAT </w:instrText>
      </w:r>
      <w:r w:rsidRPr="00103D84">
        <w:rPr>
          <w:rFonts w:ascii="Georgia" w:hAnsi="Georgia"/>
          <w:sz w:val="22"/>
        </w:rPr>
      </w:r>
      <w:r w:rsidRPr="00103D84">
        <w:rPr>
          <w:rFonts w:ascii="Georgia" w:hAnsi="Georgia"/>
          <w:sz w:val="22"/>
        </w:rPr>
        <w:fldChar w:fldCharType="separate"/>
      </w:r>
      <w:r w:rsidRPr="00103D84">
        <w:rPr>
          <w:rFonts w:ascii="Georgia" w:hAnsi="Georgia"/>
          <w:sz w:val="22"/>
        </w:rPr>
        <w:t>9.8.1</w:t>
      </w:r>
      <w:r w:rsidRPr="00103D84">
        <w:rPr>
          <w:rFonts w:ascii="Georgia" w:hAnsi="Georgia"/>
          <w:sz w:val="22"/>
        </w:rPr>
        <w:fldChar w:fldCharType="end"/>
      </w:r>
      <w:r w:rsidRPr="00103D84">
        <w:rPr>
          <w:rFonts w:ascii="Georgia" w:hAnsi="Georgia"/>
          <w:sz w:val="22"/>
        </w:rPr>
        <w:t xml:space="preserve">, não possui qualquer relação com o quórum para não declaração de vencimento antecipado estabelecido na cláusula </w:t>
      </w:r>
      <w:bookmarkEnd w:id="277"/>
      <w:r w:rsidRPr="00F75A72">
        <w:rPr>
          <w:rFonts w:ascii="Georgia" w:hAnsi="Georgia" w:cs="Tahoma"/>
          <w:sz w:val="22"/>
          <w:szCs w:val="22"/>
          <w:highlight w:val="yellow"/>
        </w:rPr>
        <w:fldChar w:fldCharType="begin"/>
      </w:r>
      <w:r w:rsidRPr="00103D84">
        <w:rPr>
          <w:rFonts w:ascii="Georgia" w:hAnsi="Georgia"/>
          <w:sz w:val="22"/>
        </w:rPr>
        <w:instrText xml:space="preserve"> REF _Ref89996307 \r \p \h </w:instrText>
      </w:r>
      <w:r w:rsidRPr="00F75A72">
        <w:rPr>
          <w:rFonts w:ascii="Georgia" w:hAnsi="Georgia" w:cs="Tahoma"/>
          <w:sz w:val="22"/>
          <w:szCs w:val="22"/>
          <w:highlight w:val="yellow"/>
        </w:rPr>
        <w:instrText xml:space="preserve"> \* MERGEFORMAT </w:instrText>
      </w:r>
      <w:r w:rsidRPr="00F75A72">
        <w:rPr>
          <w:rFonts w:ascii="Georgia" w:hAnsi="Georgia" w:cs="Tahoma"/>
          <w:sz w:val="22"/>
          <w:szCs w:val="22"/>
          <w:highlight w:val="yellow"/>
        </w:rPr>
      </w:r>
      <w:r w:rsidRPr="00F75A72">
        <w:rPr>
          <w:rFonts w:ascii="Georgia" w:hAnsi="Georgia" w:cs="Tahoma"/>
          <w:sz w:val="22"/>
          <w:szCs w:val="22"/>
          <w:highlight w:val="yellow"/>
        </w:rPr>
        <w:fldChar w:fldCharType="separate"/>
      </w:r>
      <w:r w:rsidRPr="00103D84">
        <w:rPr>
          <w:rFonts w:ascii="Georgia" w:hAnsi="Georgia"/>
          <w:sz w:val="22"/>
        </w:rPr>
        <w:t>6.1.1 acima</w:t>
      </w:r>
      <w:r w:rsidRPr="00F75A72">
        <w:rPr>
          <w:rFonts w:ascii="Georgia" w:hAnsi="Georgia" w:cs="Tahoma"/>
          <w:sz w:val="22"/>
          <w:szCs w:val="22"/>
          <w:highlight w:val="yellow"/>
        </w:rPr>
        <w:fldChar w:fldCharType="end"/>
      </w:r>
      <w:r w:rsidRPr="00F75A72">
        <w:rPr>
          <w:rFonts w:ascii="Georgia" w:hAnsi="Georgia" w:cs="Tahoma"/>
          <w:sz w:val="22"/>
          <w:szCs w:val="22"/>
        </w:rPr>
        <w:t>.</w:t>
      </w:r>
    </w:p>
    <w:p w14:paraId="69616327" w14:textId="77777777" w:rsidR="00E65091" w:rsidRPr="00F75A72" w:rsidRDefault="00E65091" w:rsidP="00B823FA">
      <w:pPr>
        <w:pStyle w:val="PargrafodaLista"/>
        <w:spacing w:after="0" w:line="320" w:lineRule="exact"/>
        <w:ind w:left="0"/>
        <w:jc w:val="both"/>
        <w:outlineLvl w:val="1"/>
        <w:rPr>
          <w:rFonts w:ascii="Georgia" w:hAnsi="Georgia" w:cs="Tahoma"/>
          <w:bCs/>
          <w:sz w:val="22"/>
          <w:szCs w:val="22"/>
        </w:rPr>
      </w:pPr>
    </w:p>
    <w:p w14:paraId="5825CF4B"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bCs/>
          <w:sz w:val="22"/>
          <w:szCs w:val="22"/>
        </w:rPr>
      </w:pPr>
      <w:r w:rsidRPr="00F75A72">
        <w:rPr>
          <w:rFonts w:ascii="Georgia" w:hAnsi="Georgia" w:cs="Tahoma"/>
          <w:sz w:val="22"/>
          <w:szCs w:val="22"/>
        </w:rPr>
        <w:t>Será facultada a presença dos representantes legais da Emissora nas Assembleias Gerais de Debenturistas, exceto nas hipóteses de convocação pela Emissora, nas quais a presença da Emissora será obrigatória.</w:t>
      </w:r>
    </w:p>
    <w:p w14:paraId="3D8E6150" w14:textId="77777777" w:rsidR="00E65091" w:rsidRPr="00F75A72" w:rsidRDefault="00E65091" w:rsidP="00B823FA">
      <w:pPr>
        <w:pStyle w:val="PargrafodaLista"/>
        <w:spacing w:after="0" w:line="320" w:lineRule="exact"/>
        <w:rPr>
          <w:rFonts w:ascii="Georgia" w:hAnsi="Georgia" w:cs="Tahoma"/>
          <w:bCs/>
          <w:sz w:val="22"/>
          <w:szCs w:val="22"/>
        </w:rPr>
      </w:pPr>
    </w:p>
    <w:p w14:paraId="1A381793"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bCs/>
          <w:sz w:val="22"/>
          <w:szCs w:val="22"/>
        </w:rPr>
      </w:pPr>
      <w:r w:rsidRPr="00F75A72">
        <w:rPr>
          <w:rFonts w:ascii="Georgia" w:hAnsi="Georgia" w:cs="Tahoma"/>
          <w:sz w:val="22"/>
          <w:szCs w:val="22"/>
        </w:rPr>
        <w:t>As deliberações adotadas pelos Debenturistas no âmbito de sua competência legal, observados os quóruns estabelecidos nesta Escritura de Emissão serão existentes, válidas e eficazes perante a Emissora e obrigarão a todos os Debenturistas, independentemente de terem comparecido à Assembleia Geral de Debenturistas ou do voto proferido na respectiva Assembleia Geral de Debenturistas.</w:t>
      </w:r>
    </w:p>
    <w:p w14:paraId="74ED3040" w14:textId="77777777" w:rsidR="00E65091" w:rsidRPr="00F75A72" w:rsidRDefault="00E65091" w:rsidP="00B823FA">
      <w:pPr>
        <w:pStyle w:val="PargrafodaLista"/>
        <w:spacing w:after="0" w:line="320" w:lineRule="exact"/>
        <w:rPr>
          <w:rFonts w:ascii="Georgia" w:hAnsi="Georgia" w:cs="Tahoma"/>
          <w:bCs/>
          <w:sz w:val="22"/>
          <w:szCs w:val="22"/>
        </w:rPr>
      </w:pPr>
    </w:p>
    <w:p w14:paraId="4A60FCE3"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bCs/>
          <w:sz w:val="22"/>
          <w:szCs w:val="22"/>
        </w:rPr>
      </w:pPr>
      <w:r w:rsidRPr="00F75A72">
        <w:rPr>
          <w:rFonts w:ascii="Georgia" w:hAnsi="Georgia" w:cs="Tahoma"/>
          <w:sz w:val="22"/>
          <w:szCs w:val="22"/>
        </w:rPr>
        <w:lastRenderedPageBreak/>
        <w:t>Independentemente das formalidades previstas na Lei e nesta Escritura de Emissão serão consideradas regulares as deliberações tomadas em Assembleia Geral de Debenturistas a que comparecerem os Debenturistas representando a totalidade das Debêntures em Circulação.</w:t>
      </w:r>
    </w:p>
    <w:p w14:paraId="05D27133" w14:textId="77777777" w:rsidR="00E65091" w:rsidRPr="00F75A72" w:rsidRDefault="00E65091" w:rsidP="00B823FA">
      <w:pPr>
        <w:pStyle w:val="PargrafodaLista"/>
        <w:spacing w:after="0" w:line="320" w:lineRule="exact"/>
        <w:rPr>
          <w:rFonts w:ascii="Georgia" w:hAnsi="Georgia" w:cs="Tahoma"/>
          <w:bCs/>
          <w:sz w:val="22"/>
          <w:szCs w:val="22"/>
        </w:rPr>
      </w:pPr>
    </w:p>
    <w:p w14:paraId="754D781B"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bCs/>
          <w:sz w:val="22"/>
          <w:szCs w:val="22"/>
        </w:rPr>
      </w:pPr>
      <w:r w:rsidRPr="00F75A72">
        <w:rPr>
          <w:rFonts w:ascii="Georgia" w:hAnsi="Georgia" w:cs="Tahoma"/>
          <w:sz w:val="22"/>
          <w:szCs w:val="22"/>
        </w:rPr>
        <w:t>O Agente Fiduciário deverá comparecer às Assembleias Gerais de Debenturistas e prestar aos Debenturistas as informações que lhe forem solicitadas</w:t>
      </w:r>
    </w:p>
    <w:p w14:paraId="3805A80F" w14:textId="77777777" w:rsidR="00E65091" w:rsidRPr="00F75A72" w:rsidRDefault="00E65091" w:rsidP="00B823FA">
      <w:pPr>
        <w:pStyle w:val="PargrafodaLista"/>
        <w:spacing w:after="0" w:line="320" w:lineRule="exact"/>
        <w:rPr>
          <w:rFonts w:ascii="Georgia" w:hAnsi="Georgia" w:cs="Tahoma"/>
          <w:bCs/>
          <w:sz w:val="22"/>
          <w:szCs w:val="22"/>
        </w:rPr>
      </w:pPr>
    </w:p>
    <w:p w14:paraId="4C0D11DA"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sz w:val="22"/>
          <w:szCs w:val="22"/>
        </w:rPr>
      </w:pPr>
      <w:r w:rsidRPr="00F75A72">
        <w:rPr>
          <w:rFonts w:ascii="Georgia" w:hAnsi="Georgia" w:cs="Tahoma"/>
          <w:bCs/>
          <w:sz w:val="22"/>
          <w:szCs w:val="22"/>
        </w:rPr>
        <w:t xml:space="preserve">Sem prejuízo das demais disposições desta Escritura de Emissão, as Assembleias Gerais de Debenturistas poderão ser realizadas de forma exclusivamente ou parcialmente digital, observadas as disposições da </w:t>
      </w:r>
      <w:r w:rsidRPr="00F75A72">
        <w:rPr>
          <w:rFonts w:ascii="Georgia" w:hAnsi="Georgia" w:cs="Tahoma"/>
          <w:sz w:val="22"/>
          <w:szCs w:val="22"/>
        </w:rPr>
        <w:t>Resolução da CVM nº 81, de 29 de março de 2022</w:t>
      </w:r>
      <w:r w:rsidRPr="00F75A72">
        <w:rPr>
          <w:rFonts w:ascii="Georgia" w:hAnsi="Georgia" w:cs="Tahoma"/>
          <w:bCs/>
          <w:sz w:val="22"/>
          <w:szCs w:val="22"/>
        </w:rPr>
        <w:t>.</w:t>
      </w:r>
      <w:r w:rsidRPr="00F75A72">
        <w:rPr>
          <w:rFonts w:ascii="Georgia" w:hAnsi="Georgia" w:cs="Tahoma"/>
          <w:sz w:val="22"/>
          <w:szCs w:val="22"/>
        </w:rPr>
        <w:t xml:space="preserve"> </w:t>
      </w:r>
    </w:p>
    <w:p w14:paraId="2C72C033"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49441C80" w14:textId="77777777" w:rsidR="00E65091" w:rsidRPr="00F75A72" w:rsidRDefault="00E65091" w:rsidP="00B823FA">
      <w:pPr>
        <w:pStyle w:val="PargrafodaLista"/>
        <w:numPr>
          <w:ilvl w:val="0"/>
          <w:numId w:val="6"/>
        </w:numPr>
        <w:spacing w:after="0" w:line="320" w:lineRule="exact"/>
        <w:ind w:left="0" w:firstLine="0"/>
        <w:jc w:val="center"/>
        <w:outlineLvl w:val="0"/>
        <w:rPr>
          <w:rFonts w:ascii="Georgia" w:hAnsi="Georgia" w:cs="Tahoma"/>
          <w:b/>
          <w:sz w:val="22"/>
          <w:szCs w:val="22"/>
        </w:rPr>
      </w:pPr>
      <w:r w:rsidRPr="00F75A72">
        <w:rPr>
          <w:rFonts w:ascii="Georgia" w:hAnsi="Georgia" w:cs="Tahoma"/>
          <w:b/>
          <w:sz w:val="22"/>
          <w:szCs w:val="22"/>
        </w:rPr>
        <w:t>CLÁUSULA X - DECLARAÇÕES E GARANTIAS DA EMISSORA E DAS FIADORAS</w:t>
      </w:r>
    </w:p>
    <w:p w14:paraId="55062846"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6843F419"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A Emissora e as Fiadoras declaram, conforme aplicável, que, na presente data:</w:t>
      </w:r>
    </w:p>
    <w:p w14:paraId="11F847CA"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7CE6C8A7" w14:textId="77777777" w:rsidR="00E65091" w:rsidRPr="00F75A72" w:rsidRDefault="00E65091" w:rsidP="00B823FA">
      <w:pPr>
        <w:pStyle w:val="PargrafodaLista"/>
        <w:numPr>
          <w:ilvl w:val="5"/>
          <w:numId w:val="7"/>
        </w:numPr>
        <w:spacing w:after="0" w:line="320" w:lineRule="exact"/>
        <w:ind w:left="0" w:firstLine="0"/>
        <w:jc w:val="both"/>
        <w:rPr>
          <w:rFonts w:ascii="Georgia" w:hAnsi="Georgia" w:cs="Tahoma"/>
          <w:b/>
          <w:sz w:val="22"/>
          <w:szCs w:val="22"/>
        </w:rPr>
      </w:pPr>
      <w:r w:rsidRPr="00F75A72">
        <w:rPr>
          <w:rFonts w:ascii="Georgia" w:hAnsi="Georgia" w:cs="Tahoma"/>
          <w:sz w:val="22"/>
          <w:szCs w:val="22"/>
        </w:rPr>
        <w:t>a Emissora é sociedade devidamente organizada, constituída e existente sob a forma de sociedade por ações, com registro de companhia aberta perante a CVM, de acordo com as leis brasileiras, com plenos poderes e autoridade para ser titular, arrendar e operar suas propriedades e para conduzir seus negócios;</w:t>
      </w:r>
    </w:p>
    <w:p w14:paraId="3CAC9851"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445C39C3" w14:textId="77777777" w:rsidR="00E65091" w:rsidRPr="00F75A72" w:rsidRDefault="00E65091" w:rsidP="00B823FA">
      <w:pPr>
        <w:pStyle w:val="PargrafodaLista"/>
        <w:numPr>
          <w:ilvl w:val="5"/>
          <w:numId w:val="7"/>
        </w:numPr>
        <w:spacing w:after="0" w:line="320" w:lineRule="exact"/>
        <w:ind w:left="0" w:firstLine="0"/>
        <w:jc w:val="both"/>
        <w:rPr>
          <w:rFonts w:ascii="Georgia" w:hAnsi="Georgia" w:cs="Tahoma"/>
          <w:b/>
          <w:sz w:val="22"/>
          <w:szCs w:val="22"/>
        </w:rPr>
      </w:pPr>
      <w:r w:rsidRPr="00F75A72">
        <w:rPr>
          <w:rFonts w:ascii="Georgia" w:hAnsi="Georgia" w:cs="Tahoma"/>
          <w:sz w:val="22"/>
          <w:szCs w:val="22"/>
        </w:rPr>
        <w:t>(a) a Fiadora Verde é sociedade devidamente organizada, constituída e existente sob a forma de sociedade por ações, sem registro de companhia aberta perante a CVM, de acordo com as leis brasileiras, com plenos poderes e autoridade para ser titular, arrendar e operar suas propriedades e para conduzir seus negócios; e (b) a Fiadora Sentinela é sociedade devidamente organizada, constituída e existente sob a forma de sociedade limitada, sem registro de companhia aberta perante a CVM, de acordo com as leis brasileiras, com plenos poderes e autoridade para ser titular, arrendar e operar suas propriedades e para conduzir seus negócios;</w:t>
      </w:r>
    </w:p>
    <w:p w14:paraId="2120BB9E" w14:textId="77777777" w:rsidR="00E65091" w:rsidRPr="00F75A72" w:rsidRDefault="00E65091" w:rsidP="00B823FA">
      <w:pPr>
        <w:pStyle w:val="PargrafodaLista"/>
        <w:spacing w:after="0" w:line="320" w:lineRule="exact"/>
        <w:rPr>
          <w:rFonts w:ascii="Georgia" w:hAnsi="Georgia" w:cs="Tahoma"/>
          <w:b/>
          <w:sz w:val="22"/>
          <w:szCs w:val="22"/>
        </w:rPr>
      </w:pPr>
    </w:p>
    <w:p w14:paraId="7FCA64B3" w14:textId="77777777"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estão devidamente autorizadas e obtiveram todas as aprovações, licenças e autorizações, inclusive, conforme aplicável, legais, societárias, regulatórias e de terceiros, necessárias à celebração desta Escritura de Emissão e dos demais documentos da Emissão e da Oferta Restrita e ao cumprimento de todas as obrigações aqui e ali previstas e à realização da Emissão e da Oferta Restrita;</w:t>
      </w:r>
    </w:p>
    <w:p w14:paraId="12863219"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413CA15A" w14:textId="77777777"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seus representantes legais que assinam esta Escritura de Emissão têm poderes estatutários e/ou delegados para assumir, em seu nome, as obrigações previstas nesta </w:t>
      </w:r>
      <w:r w:rsidRPr="00F75A72">
        <w:rPr>
          <w:rFonts w:ascii="Georgia" w:hAnsi="Georgia" w:cs="Tahoma"/>
          <w:sz w:val="22"/>
          <w:szCs w:val="22"/>
        </w:rPr>
        <w:lastRenderedPageBreak/>
        <w:t>Escritura de Emissão e, sendo mandatários, têm os poderes legitimamente outorgados, estando os respectivos mandatos em pleno vigor e de acordo com o seu estatuto social;</w:t>
      </w:r>
    </w:p>
    <w:p w14:paraId="4E06E358"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794C8527" w14:textId="77777777"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esta Escritura de Emissão e as obrigações aqui previstas constituem obrigações lícitas, válidas, vinculantes e eficazes da Emissora e das Fiadoras, exequíveis de acordo com os seus termos e condições, com força de título executivo extrajudicial nos termos do artigo 784, incisos I e III, do Código de Processo Civil;</w:t>
      </w:r>
    </w:p>
    <w:p w14:paraId="079D0F60"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2F638010" w14:textId="77777777"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a celebração, os termos e condições desta Escritura de Emissão e dos demais documentos da Emissão e da Oferta Restrita, a assunção e o cumprimento das obrigações aqui e ali previstas e a realização da Emissão e da Oferta Restrita (a) não infringem o estatuto social ou contrato social, conforme o caso, e demais documentos societários da Emissora e/ou das Fiadoras; (b) não infringem qualquer contrato ou instrumento do qual a Emissora e/ou as Fiadoras sejam parte e/ou pelo qual qualquer de seus ativos esteja sujeito; (c) não resultarão em (1) vencimento antecipado de qualquer obrigação estabelecida em qualquer contrato ou instrumento do qual a Emissora e/ou as Fiadoras sejam parte e/ou pelo qual qualquer de seus ativos esteja sujeito; ou (2) rescisão de qualquer desses contratos ou instrumentos; (d) não resultarão na criação de qualquer ônus sobre qualquer ativo da Emissora e/ou das Fiadoras; (e) não infringem qualquer disposição legal ou regulamentar a que a Emissora e/ou as Fiadoras estejam sujeitas; e (f) não infringem qualquer ordem, decisão ou sentença administrativa, judicial ou arbitral que afete a Emissora, as Fiadoras e/ou qualquer de seus ativos;</w:t>
      </w:r>
    </w:p>
    <w:p w14:paraId="1734A368"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596D8C18" w14:textId="6EB23AFA"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nenhum registro, consentimento, autorização, aprovação, licença, ordem de, ou qualificação junto a qualquer autoridade governamental, órgão regulatório ou terceiro (incluindo, mas sem limitação no que diz respeito aos aspectos legais, contratuais, societários e regulatórios), é exigido para o cumprimento de suas obrigações nos termos da Escritura de Emissão, ou para a realização da Emissão e da Oferta Restrita, exceto: (a) pelo arquivamento da ata da RCA da Emissora e dos Atos de Aprovação das Fianças na </w:t>
      </w:r>
      <w:bookmarkStart w:id="278" w:name="_cp_change_238"/>
      <w:r w:rsidRPr="00F75A72">
        <w:rPr>
          <w:rFonts w:ascii="Georgia" w:hAnsi="Georgia" w:cs="Tahoma"/>
          <w:sz w:val="22"/>
          <w:szCs w:val="22"/>
          <w:u w:color="0000FF"/>
        </w:rPr>
        <w:t>JUCISRS</w:t>
      </w:r>
      <w:bookmarkEnd w:id="278"/>
      <w:r w:rsidRPr="00F75A72">
        <w:rPr>
          <w:rFonts w:ascii="Georgia" w:hAnsi="Georgia" w:cs="Tahoma"/>
          <w:sz w:val="22"/>
          <w:szCs w:val="22"/>
        </w:rPr>
        <w:t xml:space="preserve">; (b) pela inscrição desta Escritura de Emissão e seus eventuais aditamentos na </w:t>
      </w:r>
      <w:bookmarkStart w:id="279" w:name="_cp_change_240"/>
      <w:r w:rsidRPr="00F75A72">
        <w:rPr>
          <w:rFonts w:ascii="Georgia" w:hAnsi="Georgia" w:cs="Tahoma"/>
          <w:sz w:val="22"/>
          <w:szCs w:val="22"/>
          <w:u w:color="0000FF"/>
        </w:rPr>
        <w:t>JUCISRS</w:t>
      </w:r>
      <w:bookmarkEnd w:id="279"/>
      <w:r w:rsidRPr="00F75A72">
        <w:rPr>
          <w:rFonts w:ascii="Georgia" w:hAnsi="Georgia" w:cs="Tahoma"/>
          <w:sz w:val="22"/>
          <w:szCs w:val="22"/>
        </w:rPr>
        <w:t xml:space="preserve"> e nos </w:t>
      </w:r>
      <w:proofErr w:type="spellStart"/>
      <w:r w:rsidRPr="00F75A72">
        <w:rPr>
          <w:rFonts w:ascii="Georgia" w:hAnsi="Georgia" w:cs="Tahoma"/>
          <w:sz w:val="22"/>
          <w:szCs w:val="22"/>
        </w:rPr>
        <w:t>RTDs</w:t>
      </w:r>
      <w:proofErr w:type="spellEnd"/>
      <w:r w:rsidRPr="00F75A72">
        <w:rPr>
          <w:rFonts w:ascii="Georgia" w:hAnsi="Georgia" w:cs="Tahoma"/>
          <w:sz w:val="22"/>
          <w:szCs w:val="22"/>
        </w:rPr>
        <w:t xml:space="preserve"> Competentes; (c) pela publicação da ata da RCA da Emissora e dos Atos de Aprovação das Fianças nos termos da Lei das Sociedades por Ações; e (d) pelo depósito das Debêntures na B3;</w:t>
      </w:r>
    </w:p>
    <w:p w14:paraId="5AA46137"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6F32556B" w14:textId="77777777"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as demonstrações financeiras consolidadas da Emissora e/ou das Fiadoras, referentes aos exercícios sociais encerrados em 31 de dezembro de 2019, 2020 e 2021 representam corretamente as posições patrimonial e financeiras da Emissora e/ou da Fiadora, conforme o caso, naquela data e para aqueles períodos e foram devidamente elaboradas em conformidade com as práticas contábeis adotadas no Brasil e refletem corretamente os ativos, passivos e </w:t>
      </w:r>
      <w:r w:rsidRPr="00F75A72">
        <w:rPr>
          <w:rFonts w:ascii="Georgia" w:hAnsi="Georgia" w:cs="Tahoma"/>
          <w:sz w:val="22"/>
          <w:szCs w:val="22"/>
        </w:rPr>
        <w:lastRenderedPageBreak/>
        <w:t>contingências da Emissora e/ou das Fiadoras, conforme o caso, de forma consolidada, e desde a data das informações financeiras mais recentes, não houve nenhum impacto adverso relevante na situação financeira e nos resultados operacionais em questão, não houve qualquer operação relevante fora do curso normal dos negócios da Emissora e/ou das Fiadoras, conforme o caso, e não houve qualquer redução de capital social ou aumento substancial do endividamento da Emissora e/ou das Fiadoras, conforme o caso;</w:t>
      </w:r>
    </w:p>
    <w:p w14:paraId="7903CCEC"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21D97F09" w14:textId="77777777"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bCs/>
          <w:sz w:val="22"/>
          <w:szCs w:val="22"/>
        </w:rPr>
        <w:t xml:space="preserve">(a) os documentos e as informações fornecidos por ocasião da Oferta Restrita incluindo, mas não se limitando a, aquelas contidas nesta Escritura de Emissão, e no material de divulgação da Oferta Restrita para Investidores Profissionais, são verdadeiros, consistentes, completos corretos e suficientes, permitindo aos Investidores Profissionais uma tomada de decisão fundamentada a respeito da Oferta Restrita, e (b) não tem conhecimento de informações que não aquelas mencionadas na alínea (a) acima e conforme constem dos documentos da Emissão e da Oferta disponibilizados até esta data (1) cuja omissão faça com que qualquer informação seja falsa, </w:t>
      </w:r>
      <w:bookmarkStart w:id="280" w:name="_Hlk26402038"/>
      <w:r w:rsidRPr="00F75A72">
        <w:rPr>
          <w:rFonts w:ascii="Georgia" w:hAnsi="Georgia" w:cs="Tahoma"/>
          <w:bCs/>
          <w:sz w:val="22"/>
          <w:szCs w:val="22"/>
        </w:rPr>
        <w:t xml:space="preserve">inconsistente, imprecisa, incompleta, incorreta e/ou insuficiente e/ou </w:t>
      </w:r>
      <w:bookmarkEnd w:id="280"/>
      <w:r w:rsidRPr="00F75A72">
        <w:rPr>
          <w:rFonts w:ascii="Georgia" w:hAnsi="Georgia" w:cs="Tahoma"/>
          <w:bCs/>
          <w:sz w:val="22"/>
          <w:szCs w:val="22"/>
        </w:rPr>
        <w:t>(2) que possam resultar em</w:t>
      </w:r>
      <w:r w:rsidRPr="00F75A72">
        <w:rPr>
          <w:rFonts w:ascii="Georgia" w:hAnsi="Georgia" w:cs="Tahoma"/>
          <w:sz w:val="22"/>
          <w:szCs w:val="22"/>
        </w:rPr>
        <w:t xml:space="preserve"> um Efeito Adverso Relevante; </w:t>
      </w:r>
    </w:p>
    <w:p w14:paraId="2FEB3524"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6D627ABF" w14:textId="77777777"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estão adimplentes e cumprirão todas as obrigações assumidas nos termos desta Escritura de Emissão;</w:t>
      </w:r>
    </w:p>
    <w:p w14:paraId="760BD4F7"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3EF5F101" w14:textId="77777777"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têm plena ciência e concorda integralmente com a forma de divulgação e apuração da Taxa DI, divulgada pela B3, e que a forma de cálculo dos Juros Remuneratórios foi acordada por livre vontade da Emissora, em observância ao princípio da boa-fé; </w:t>
      </w:r>
    </w:p>
    <w:p w14:paraId="7C2B9524"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2F0587DB" w14:textId="77777777"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não foram citadas, intimadas, notificadas ou de qualquer outra forma cientificadas de qualquer ação judicial, procedimento administrativo ou arbitral, inquérito ou outro procedimento de investigação governamental que possa resultar em um Efeito Adverso Relevante;</w:t>
      </w:r>
    </w:p>
    <w:p w14:paraId="0239A71E"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78CCD31B" w14:textId="77777777"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não há descumprimento de qualquer disposição contratual ou legal ou de qualquer outra ordem judicial, administrativa ou arbitral que possa resultar em um Efeito Adverso Relevante; </w:t>
      </w:r>
    </w:p>
    <w:p w14:paraId="64CBAF44"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750FA93A" w14:textId="77777777"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possuem justo título de todos os seus ativos, exceto por determinados ativos não operacionais que se encontram em fase de regularização pela Emissora e pelas Fiadoras;</w:t>
      </w:r>
    </w:p>
    <w:p w14:paraId="74DC1AFD"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3B04651B" w14:textId="77777777"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não têm conhecimento de outros fatos relevantes em relação à Emissora, às Fiadoras e/ou suas </w:t>
      </w:r>
      <w:proofErr w:type="gramStart"/>
      <w:r w:rsidRPr="00F75A72">
        <w:rPr>
          <w:rFonts w:ascii="Georgia" w:hAnsi="Georgia" w:cs="Tahoma"/>
          <w:sz w:val="22"/>
          <w:szCs w:val="22"/>
        </w:rPr>
        <w:t>respectivas Controladas</w:t>
      </w:r>
      <w:proofErr w:type="gramEnd"/>
      <w:r w:rsidRPr="00F75A72">
        <w:rPr>
          <w:rFonts w:ascii="Georgia" w:hAnsi="Georgia" w:cs="Tahoma"/>
          <w:sz w:val="22"/>
          <w:szCs w:val="22"/>
        </w:rPr>
        <w:t xml:space="preserve">, ou às Debêntures ou à Fiança, existentes nesta data cuja omissão, no contexto da Oferta Restrita, faça com que qualquer declaração nos documentos </w:t>
      </w:r>
      <w:r w:rsidRPr="00F75A72">
        <w:rPr>
          <w:rFonts w:ascii="Georgia" w:hAnsi="Georgia" w:cs="Tahoma"/>
          <w:sz w:val="22"/>
          <w:szCs w:val="22"/>
        </w:rPr>
        <w:lastRenderedPageBreak/>
        <w:t>da Emissão e da Oferta Restrita seja enganosa, incorreta, inverídica, inconsistente e insuficiente;</w:t>
      </w:r>
    </w:p>
    <w:p w14:paraId="32A786C4"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5FE9CB64" w14:textId="77777777"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mantêm os seus bens e de suas controladas adequadamente segurados, conforme razoavelmente esperado e de acordo com as práticas da Emissora e/ou das Fiadoras, conforme o caso, e de mercado;</w:t>
      </w:r>
    </w:p>
    <w:p w14:paraId="272CB264"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78C471DA" w14:textId="33FB96AF"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cumprem, em todos os aspectos, todas as leis e regulamentos, as regras, os regulamentos e as ordens aplicáveis em qualquer jurisdição na qual realizem negócios ou possuam ativos, exceto por aquelas (a) questionadas nas esferas judiciais e/ou administrativas e cuja aplicabilidade e/ou exigibilidade estejam suspensas; </w:t>
      </w:r>
      <w:r w:rsidR="0001101A" w:rsidRPr="00103D84">
        <w:rPr>
          <w:rFonts w:ascii="Georgia" w:hAnsi="Georgia"/>
          <w:sz w:val="22"/>
          <w:u w:color="FF0000"/>
        </w:rPr>
        <w:t xml:space="preserve">ou </w:t>
      </w:r>
      <w:r w:rsidRPr="00F75A72">
        <w:rPr>
          <w:rFonts w:ascii="Georgia" w:hAnsi="Georgia" w:cs="Tahoma"/>
          <w:sz w:val="22"/>
          <w:szCs w:val="22"/>
        </w:rPr>
        <w:t xml:space="preserve">(b) cujo descumprimento não resulte em um Efeito Adverso Relevante; </w:t>
      </w:r>
    </w:p>
    <w:p w14:paraId="2350BBFF"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6B48EC97" w14:textId="575AEE69"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estão em dia com o pagamento de todas as obrigações de natureza tributária (municipal, estadual e federal), trabalhista, previdenciária, ambiental e de quaisquer outras obrigações impostas por lei, exceto por aquelas (a) questionadas nas esferas judiciais e/ou administrativas e cuja aplicabilidade e/ou exigibilidade estejam suspensas; ou (b) cujo não pagamento não resulte em um Efeito Adverso Relevante;</w:t>
      </w:r>
    </w:p>
    <w:p w14:paraId="67A95D95"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6777F95D" w14:textId="77777777"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não se utilizam ou incentivam, direta ou indiretamente, trabalho em condições análogas às de escravo ou trabalho infantil ou proveito criminoso da prostituição;</w:t>
      </w:r>
    </w:p>
    <w:p w14:paraId="00A655A2"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082FCA19" w14:textId="45086B6D"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bookmarkStart w:id="281" w:name="_Ref434840536"/>
      <w:r w:rsidRPr="00F75A72">
        <w:rPr>
          <w:rFonts w:ascii="Georgia" w:hAnsi="Georgia" w:cs="Tahoma"/>
          <w:sz w:val="22"/>
          <w:szCs w:val="22"/>
        </w:rPr>
        <w:t xml:space="preserve">cumprem e fazem com que suas respectivas Controladas cumpram, a Legislação Socioambiental, bem como adotam as medidas e ações preventivas ou reparatórias, destinadas a evitar e corrigir eventuais danos ao meio ambiente e a seus trabalhadores decorrentes das atividades descritas em seu objeto social, exceto por aquelas (a) questionadas nas esferas judiciais e/ou administrativas e cuja aplicabilidade e/ou exigibilidade estejam suspensas; ou (b) cujo descumprimento não resulte em um Efeito Adverso Relevante; </w:t>
      </w:r>
    </w:p>
    <w:p w14:paraId="2C68D4EF" w14:textId="77777777" w:rsidR="00EF01DF" w:rsidRPr="00F75A72" w:rsidRDefault="00EF01DF" w:rsidP="00B823FA">
      <w:pPr>
        <w:pStyle w:val="PargrafodaLista"/>
        <w:spacing w:after="0"/>
        <w:rPr>
          <w:rFonts w:ascii="Georgia" w:hAnsi="Georgia" w:cs="Tahoma"/>
          <w:sz w:val="22"/>
          <w:szCs w:val="22"/>
        </w:rPr>
      </w:pPr>
    </w:p>
    <w:p w14:paraId="4CBDAE7A" w14:textId="69B89ADA" w:rsidR="00EF01DF" w:rsidRPr="00F75A72" w:rsidRDefault="00EF01DF"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possu</w:t>
      </w:r>
      <w:r w:rsidR="005876C9">
        <w:rPr>
          <w:rFonts w:ascii="Georgia" w:hAnsi="Georgia" w:cs="Tahoma"/>
          <w:sz w:val="22"/>
          <w:szCs w:val="22"/>
        </w:rPr>
        <w:t>em</w:t>
      </w:r>
      <w:r w:rsidRPr="00F75A72">
        <w:rPr>
          <w:rFonts w:ascii="Georgia" w:hAnsi="Georgia" w:cs="Tahoma"/>
          <w:sz w:val="22"/>
          <w:szCs w:val="22"/>
        </w:rPr>
        <w:t>, nesta data, todas as autorizações e licenças (inclusive ambientais) aplicáveis exigidas pelas autoridades federais, estaduais e municipais relevantes para o exercício de suas atividades, sendo todas elas válidas, exceto por aquelas (a) questionadas nas esferas judiciais e/ou administrativas e cuja aplicabilidade e/ou exigibilidade estejam suspensas;</w:t>
      </w:r>
      <w:r w:rsidR="0001101A" w:rsidRPr="00F75A72">
        <w:rPr>
          <w:rFonts w:ascii="Georgia" w:hAnsi="Georgia" w:cs="Tahoma"/>
          <w:sz w:val="22"/>
          <w:szCs w:val="22"/>
        </w:rPr>
        <w:t xml:space="preserve"> ou</w:t>
      </w:r>
      <w:r w:rsidRPr="00F75A72">
        <w:rPr>
          <w:rFonts w:ascii="Georgia" w:hAnsi="Georgia" w:cs="Tahoma"/>
          <w:sz w:val="22"/>
          <w:szCs w:val="22"/>
        </w:rPr>
        <w:t xml:space="preserve"> (b) cuja ausência não resulte em um Efeito Adverso Relevante;</w:t>
      </w:r>
    </w:p>
    <w:p w14:paraId="23DB51C1"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2FDC2996" w14:textId="77777777"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até a presente data, não incorreram, conforme o caso, nas seguintes hipóteses: (a) ter utilizado seus recursos para o pagamento de contribuições, presentes ou atividades de entretenimento ilegais ou qualquer outra despesa ilegal relativa a atividade política; (b) ter feito qualquer pagamento ilegal, direto ou indireto, a empregados ou funcionários públicos, </w:t>
      </w:r>
      <w:r w:rsidRPr="00F75A72">
        <w:rPr>
          <w:rFonts w:ascii="Georgia" w:hAnsi="Georgia" w:cs="Tahoma"/>
          <w:sz w:val="22"/>
          <w:szCs w:val="22"/>
        </w:rPr>
        <w:lastRenderedPageBreak/>
        <w:t>partidos políticos, políticos ou candidatos políticos (incluindo seus familiares), nacionais ou estrangeiros; (c) ter realizado ação destinada a facilitar uma oferta, pagamento ou promessa ilegal de pagar, bem como ter aprovado ou aprovar ilegalmente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(d) ter praticado quaisquer atos para obter ou manter qualquer negócio, transação ou vantagem comercial indevida com a administração pública; (e) ter realizado qualquer pagamento ou tomar qualquer ação que viole quaisquer Leis Anticorrupção; ou (f) ter realizado um ato de corrupção, pago propina ou qualquer outro valor ilegal, bem como influenciado o pagamento de qualquer valor indevido</w:t>
      </w:r>
      <w:bookmarkEnd w:id="281"/>
      <w:r w:rsidRPr="00F75A72">
        <w:rPr>
          <w:rFonts w:ascii="Georgia" w:hAnsi="Georgia" w:cs="Tahoma"/>
          <w:sz w:val="22"/>
          <w:szCs w:val="22"/>
        </w:rPr>
        <w:t>;</w:t>
      </w:r>
    </w:p>
    <w:p w14:paraId="2C343C7B"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6B00FE1E" w14:textId="77777777"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até a presente data, seus respectivos administradores</w:t>
      </w:r>
      <w:bookmarkStart w:id="282" w:name="_cp_change_247"/>
      <w:r w:rsidRPr="00F75A72">
        <w:rPr>
          <w:rFonts w:ascii="Georgia" w:hAnsi="Georgia" w:cs="Tahoma"/>
          <w:sz w:val="22"/>
          <w:szCs w:val="22"/>
        </w:rPr>
        <w:t xml:space="preserve"> e empregados</w:t>
      </w:r>
      <w:bookmarkEnd w:id="282"/>
      <w:r w:rsidRPr="00F75A72">
        <w:rPr>
          <w:rFonts w:ascii="Georgia" w:hAnsi="Georgia" w:cs="Tahoma"/>
          <w:sz w:val="22"/>
          <w:szCs w:val="22"/>
        </w:rPr>
        <w:t xml:space="preserve">, no estrito exercício das respectivas funções, não incorreram, conforme o caso, nas seguintes hipóteses: (a) ter utilizado recursos da Emissora e/ou das Fiadoras, conforme o caso, para o pagamento de contribuições, presentes ou atividades de entretenimento ilegais ou qualquer outra despesa ilegal relativa a atividade política; (b) ter feito qualquer pagamento ilegal, direto ou indireto, a empregados ou funcionários públicos, partidos políticos, políticos ou candidatos políticos (incluindo seus familiares), nacionais ou estrangeiros; (c) ter realizado ação destinada a facilitar uma oferta, pagamento ou promessa ilegal de pagar, bem como ter aprovado ilegalmente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(d) ter praticado quaisquer atos para obter ou manter qualquer negócio, transação ou vantagem comercial indevida com a administração pública; (e) ter realizado qualquer pagamento ou tomar qualquer ação que viole qualquer Lei Anticorrupção; ou (f) ter realizado um ato de corrupção, pago propina ou qualquer outro valor ilegal, bem como influenciado o pagamento de qualquer valor indevido; e </w:t>
      </w:r>
    </w:p>
    <w:p w14:paraId="2021B106"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4790EADA" w14:textId="468D6CED"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possuem política própria e procedimentos rigorosos de verificação de conformidade com as Leis Anticorrupção sempre de forma prévia à contratação de terceiros ou prestadores de serviços e, baseado em tais procedimentos, declara, que tais terceiros, incluindo assessores ou prestadores de serviço, e/ou seus administradores ou empregados agindo em benefício e interesse da Emissora e/ou das Fiadoras, conforme o caso (“</w:t>
      </w:r>
      <w:r w:rsidRPr="00F75A72">
        <w:rPr>
          <w:rFonts w:ascii="Georgia" w:hAnsi="Georgia" w:cs="Tahoma"/>
          <w:sz w:val="22"/>
          <w:szCs w:val="22"/>
          <w:u w:val="single"/>
        </w:rPr>
        <w:t>Representantes</w:t>
      </w:r>
      <w:r w:rsidRPr="00F75A72">
        <w:rPr>
          <w:rFonts w:ascii="Georgia" w:hAnsi="Georgia" w:cs="Tahoma"/>
          <w:sz w:val="22"/>
          <w:szCs w:val="22"/>
        </w:rPr>
        <w:t xml:space="preserve">”), não </w:t>
      </w:r>
      <w:r w:rsidRPr="00F75A72">
        <w:rPr>
          <w:rFonts w:ascii="Georgia" w:hAnsi="Georgia" w:cs="Tahoma"/>
          <w:sz w:val="22"/>
          <w:szCs w:val="22"/>
        </w:rPr>
        <w:lastRenderedPageBreak/>
        <w:t>incorreram, conforme o caso, nas seguintes hipóteses, bem como declaram que</w:t>
      </w:r>
      <w:bookmarkStart w:id="283" w:name="_cp_change_249"/>
      <w:r w:rsidRPr="00F75A72">
        <w:rPr>
          <w:rFonts w:ascii="Georgia" w:hAnsi="Georgia" w:cs="Tahoma"/>
          <w:sz w:val="22"/>
          <w:szCs w:val="22"/>
          <w:u w:color="0000FF"/>
        </w:rPr>
        <w:t>, no melhor do seu conhecimento,</w:t>
      </w:r>
      <w:bookmarkEnd w:id="283"/>
      <w:r w:rsidRPr="00F75A72">
        <w:rPr>
          <w:rFonts w:ascii="Georgia" w:hAnsi="Georgia" w:cs="Tahoma"/>
          <w:sz w:val="22"/>
          <w:szCs w:val="22"/>
        </w:rPr>
        <w:t xml:space="preserve"> tais Representantes, para fins de sua atuação em benefício da Emissora e/ou das Fiadoras, conforme o caso, não incorreram em: (a) ter utilizado recursos da Emissora e/ou das Fiadoras, conforme o caso, para o pagamento de contribuições, presentes ou atividades de entretenimento ilegais ou qualquer outra despesa ilegal relativa a atividade política; (b) ter feito qualquer pagamento ilegal, direto ou indireto, a empregados ou funcionários públicos, partidos políticos, políticos ou candidatos políticos (incluindo seus familiares), nacionais ou estrangeiros; (c) ter realizado ação destinada a facilitar uma oferta, pagamento ou promessa ilegal de pagar, bem como ter aprovado ou aprovar ilegalmente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(d) ter praticado quaisquer atos para obter ou manter qualquer negócio, transação ou vantagem comercial indevida com a administração pública; (e) ter realizado qualquer pagamento ou tomar qualquer ação que viole qualquer Lei Anticorrupção; ou (f) ter realizado um ato de corrupção, pago propina ou qualquer outro valor ilegal, bem como influenciado o pagamento de qualquer valor indevido.</w:t>
      </w:r>
    </w:p>
    <w:p w14:paraId="1D8E8577"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7FA2D8A7"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Emissora e as Fiadoras declaram, ainda (i) não ter qualquer ligação com o Agente Fiduciário que impeça de exercer, plenamente, suas funções conforme descritas nesta Escritura de Emissão e na Instrução CVM 17; (</w:t>
      </w:r>
      <w:proofErr w:type="spellStart"/>
      <w:r w:rsidRPr="00F75A72">
        <w:rPr>
          <w:rFonts w:ascii="Georgia" w:hAnsi="Georgia" w:cs="Tahoma"/>
          <w:sz w:val="22"/>
          <w:szCs w:val="22"/>
        </w:rPr>
        <w:t>ii</w:t>
      </w:r>
      <w:proofErr w:type="spellEnd"/>
      <w:r w:rsidRPr="00F75A72">
        <w:rPr>
          <w:rFonts w:ascii="Georgia" w:hAnsi="Georgia" w:cs="Tahoma"/>
          <w:sz w:val="22"/>
          <w:szCs w:val="22"/>
        </w:rPr>
        <w:t>) ter ciência de todas as disposições da Instrução CVM 17 a serem cumpridas pelo Agente Fiduciário; (</w:t>
      </w:r>
      <w:proofErr w:type="spellStart"/>
      <w:r w:rsidRPr="00F75A72">
        <w:rPr>
          <w:rFonts w:ascii="Georgia" w:hAnsi="Georgia" w:cs="Tahoma"/>
          <w:sz w:val="22"/>
          <w:szCs w:val="22"/>
        </w:rPr>
        <w:t>iii</w:t>
      </w:r>
      <w:proofErr w:type="spellEnd"/>
      <w:r w:rsidRPr="00F75A72">
        <w:rPr>
          <w:rFonts w:ascii="Georgia" w:hAnsi="Georgia" w:cs="Tahoma"/>
          <w:sz w:val="22"/>
          <w:szCs w:val="22"/>
        </w:rPr>
        <w:t>) que cumprirão todas as determinações do Agente Fiduciário vinculadas ao cumprimento das disposições previstas na Instrução CVM 17; e (</w:t>
      </w:r>
      <w:proofErr w:type="spellStart"/>
      <w:r w:rsidRPr="00F75A72">
        <w:rPr>
          <w:rFonts w:ascii="Georgia" w:hAnsi="Georgia" w:cs="Tahoma"/>
          <w:sz w:val="22"/>
          <w:szCs w:val="22"/>
        </w:rPr>
        <w:t>iv</w:t>
      </w:r>
      <w:proofErr w:type="spellEnd"/>
      <w:r w:rsidRPr="00F75A72">
        <w:rPr>
          <w:rFonts w:ascii="Georgia" w:hAnsi="Georgia" w:cs="Tahoma"/>
          <w:sz w:val="22"/>
          <w:szCs w:val="22"/>
        </w:rPr>
        <w:t>) não existir nenhum impedimento legal, contratual ou acordo de acionistas que impeça a presente Emissão.</w:t>
      </w:r>
    </w:p>
    <w:p w14:paraId="255E883D"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369D5285"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sz w:val="22"/>
          <w:szCs w:val="22"/>
          <w:lang w:bidi="he-IL"/>
        </w:rPr>
      </w:pPr>
      <w:r w:rsidRPr="00F75A72">
        <w:rPr>
          <w:rFonts w:ascii="Georgia" w:hAnsi="Georgia" w:cs="Tahoma"/>
          <w:sz w:val="22"/>
          <w:szCs w:val="22"/>
        </w:rPr>
        <w:t>Inexiste</w:t>
      </w:r>
      <w:r w:rsidRPr="00F75A72">
        <w:rPr>
          <w:rFonts w:ascii="Georgia" w:hAnsi="Georgia" w:cs="Tahoma"/>
          <w:sz w:val="22"/>
          <w:szCs w:val="22"/>
          <w:lang w:bidi="he-IL"/>
        </w:rPr>
        <w:t>, por parte da Emissora ou das Fiadoras, nem de seus diretores, membros de conselho de administração e quaisquer funcionários ou terceiros agindo diretamente em nome e benefício da Emissora ou das Fiadoras, investigação formal, inquérito, processo administrativo ou judicial, no Brasil ou no exterior, relativo à prática de corrupção ou de atos lesivos à administração pública, incluindo, sem limitação, as Leis Anticorrupção, bem como a Emissora, Fiadoras, seus diretores, membros de conselho de administração e quaisquer funcionários ou terceiros agindo diretamente em nome e benefício da Emissora ou das Fiadoras não foram e não são objeto de sanções por quaisquer governos e entidades, bem como não são parte de quaisquer transações, direta ou indiretamente, envolvendo indivíduos, entidades, países, nação ou região que são sujeitas a sanções por quaisquer Partes Sancionadoras. Para fins do presente Escritura, entende-se como “</w:t>
      </w:r>
      <w:r w:rsidRPr="00F75A72">
        <w:rPr>
          <w:rFonts w:ascii="Georgia" w:hAnsi="Georgia" w:cs="Tahoma"/>
          <w:bCs/>
          <w:sz w:val="22"/>
          <w:szCs w:val="22"/>
          <w:u w:val="single"/>
          <w:lang w:bidi="he-IL"/>
        </w:rPr>
        <w:t>Partes Sancionadoras</w:t>
      </w:r>
      <w:r w:rsidRPr="00F75A72">
        <w:rPr>
          <w:rFonts w:ascii="Georgia" w:hAnsi="Georgia" w:cs="Tahoma"/>
          <w:sz w:val="22"/>
          <w:szCs w:val="22"/>
          <w:lang w:bidi="he-IL"/>
        </w:rPr>
        <w:t xml:space="preserve">” em </w:t>
      </w:r>
      <w:r w:rsidRPr="00F75A72">
        <w:rPr>
          <w:rFonts w:ascii="Georgia" w:hAnsi="Georgia" w:cs="Tahoma"/>
          <w:sz w:val="22"/>
          <w:szCs w:val="22"/>
          <w:lang w:bidi="he-IL"/>
        </w:rPr>
        <w:lastRenderedPageBreak/>
        <w:t xml:space="preserve">conjunto ou isoladamente, a </w:t>
      </w:r>
      <w:proofErr w:type="spellStart"/>
      <w:r w:rsidRPr="00F75A72">
        <w:rPr>
          <w:rFonts w:ascii="Georgia" w:hAnsi="Georgia" w:cs="Tahoma"/>
          <w:sz w:val="22"/>
          <w:szCs w:val="22"/>
          <w:lang w:bidi="he-IL"/>
        </w:rPr>
        <w:t>Swiss</w:t>
      </w:r>
      <w:proofErr w:type="spellEnd"/>
      <w:r w:rsidRPr="00F75A72">
        <w:rPr>
          <w:rFonts w:ascii="Georgia" w:hAnsi="Georgia" w:cs="Tahoma"/>
          <w:sz w:val="22"/>
          <w:szCs w:val="22"/>
          <w:lang w:bidi="he-IL"/>
        </w:rPr>
        <w:t xml:space="preserve"> </w:t>
      </w:r>
      <w:proofErr w:type="spellStart"/>
      <w:r w:rsidRPr="00F75A72">
        <w:rPr>
          <w:rFonts w:ascii="Georgia" w:hAnsi="Georgia" w:cs="Tahoma"/>
          <w:sz w:val="22"/>
          <w:szCs w:val="22"/>
          <w:lang w:bidi="he-IL"/>
        </w:rPr>
        <w:t>State</w:t>
      </w:r>
      <w:proofErr w:type="spellEnd"/>
      <w:r w:rsidRPr="00F75A72">
        <w:rPr>
          <w:rFonts w:ascii="Georgia" w:hAnsi="Georgia" w:cs="Tahoma"/>
          <w:sz w:val="22"/>
          <w:szCs w:val="22"/>
          <w:lang w:bidi="he-IL"/>
        </w:rPr>
        <w:t xml:space="preserve"> </w:t>
      </w:r>
      <w:proofErr w:type="spellStart"/>
      <w:r w:rsidRPr="00F75A72">
        <w:rPr>
          <w:rFonts w:ascii="Georgia" w:hAnsi="Georgia" w:cs="Tahoma"/>
          <w:sz w:val="22"/>
          <w:szCs w:val="22"/>
          <w:lang w:bidi="he-IL"/>
        </w:rPr>
        <w:t>Secretariat</w:t>
      </w:r>
      <w:proofErr w:type="spellEnd"/>
      <w:r w:rsidRPr="00F75A72">
        <w:rPr>
          <w:rFonts w:ascii="Georgia" w:hAnsi="Georgia" w:cs="Tahoma"/>
          <w:sz w:val="22"/>
          <w:szCs w:val="22"/>
          <w:lang w:bidi="he-IL"/>
        </w:rPr>
        <w:t xml:space="preserve"> for Economic Affairs (SECO), o United States </w:t>
      </w:r>
      <w:proofErr w:type="spellStart"/>
      <w:r w:rsidRPr="00F75A72">
        <w:rPr>
          <w:rFonts w:ascii="Georgia" w:hAnsi="Georgia" w:cs="Tahoma"/>
          <w:sz w:val="22"/>
          <w:szCs w:val="22"/>
          <w:lang w:bidi="he-IL"/>
        </w:rPr>
        <w:t>Department</w:t>
      </w:r>
      <w:proofErr w:type="spellEnd"/>
      <w:r w:rsidRPr="00F75A72">
        <w:rPr>
          <w:rFonts w:ascii="Georgia" w:hAnsi="Georgia" w:cs="Tahoma"/>
          <w:sz w:val="22"/>
          <w:szCs w:val="22"/>
          <w:lang w:bidi="he-IL"/>
        </w:rPr>
        <w:t xml:space="preserve"> </w:t>
      </w:r>
      <w:proofErr w:type="spellStart"/>
      <w:r w:rsidRPr="00F75A72">
        <w:rPr>
          <w:rFonts w:ascii="Georgia" w:hAnsi="Georgia" w:cs="Tahoma"/>
          <w:sz w:val="22"/>
          <w:szCs w:val="22"/>
          <w:lang w:bidi="he-IL"/>
        </w:rPr>
        <w:t>of</w:t>
      </w:r>
      <w:proofErr w:type="spellEnd"/>
      <w:r w:rsidRPr="00F75A72">
        <w:rPr>
          <w:rFonts w:ascii="Georgia" w:hAnsi="Georgia" w:cs="Tahoma"/>
          <w:sz w:val="22"/>
          <w:szCs w:val="22"/>
          <w:lang w:bidi="he-IL"/>
        </w:rPr>
        <w:t xml:space="preserve"> </w:t>
      </w:r>
      <w:proofErr w:type="spellStart"/>
      <w:r w:rsidRPr="00F75A72">
        <w:rPr>
          <w:rFonts w:ascii="Georgia" w:hAnsi="Georgia" w:cs="Tahoma"/>
          <w:sz w:val="22"/>
          <w:szCs w:val="22"/>
          <w:lang w:bidi="he-IL"/>
        </w:rPr>
        <w:t>Treasury's</w:t>
      </w:r>
      <w:proofErr w:type="spellEnd"/>
      <w:r w:rsidRPr="00F75A72">
        <w:rPr>
          <w:rFonts w:ascii="Georgia" w:hAnsi="Georgia" w:cs="Tahoma"/>
          <w:sz w:val="22"/>
          <w:szCs w:val="22"/>
          <w:lang w:bidi="he-IL"/>
        </w:rPr>
        <w:t xml:space="preserve"> Office </w:t>
      </w:r>
      <w:proofErr w:type="spellStart"/>
      <w:r w:rsidRPr="00F75A72">
        <w:rPr>
          <w:rFonts w:ascii="Georgia" w:hAnsi="Georgia" w:cs="Tahoma"/>
          <w:sz w:val="22"/>
          <w:szCs w:val="22"/>
          <w:lang w:bidi="he-IL"/>
        </w:rPr>
        <w:t>of</w:t>
      </w:r>
      <w:proofErr w:type="spellEnd"/>
      <w:r w:rsidRPr="00F75A72">
        <w:rPr>
          <w:rFonts w:ascii="Georgia" w:hAnsi="Georgia" w:cs="Tahoma"/>
          <w:sz w:val="22"/>
          <w:szCs w:val="22"/>
          <w:lang w:bidi="he-IL"/>
        </w:rPr>
        <w:t xml:space="preserve"> </w:t>
      </w:r>
      <w:proofErr w:type="spellStart"/>
      <w:r w:rsidRPr="00F75A72">
        <w:rPr>
          <w:rFonts w:ascii="Georgia" w:hAnsi="Georgia" w:cs="Tahoma"/>
          <w:sz w:val="22"/>
          <w:szCs w:val="22"/>
          <w:lang w:bidi="he-IL"/>
        </w:rPr>
        <w:t>Foreign</w:t>
      </w:r>
      <w:proofErr w:type="spellEnd"/>
      <w:r w:rsidRPr="00F75A72">
        <w:rPr>
          <w:rFonts w:ascii="Georgia" w:hAnsi="Georgia" w:cs="Tahoma"/>
          <w:sz w:val="22"/>
          <w:szCs w:val="22"/>
          <w:lang w:bidi="he-IL"/>
        </w:rPr>
        <w:t xml:space="preserve"> </w:t>
      </w:r>
      <w:proofErr w:type="spellStart"/>
      <w:r w:rsidRPr="00F75A72">
        <w:rPr>
          <w:rFonts w:ascii="Georgia" w:hAnsi="Georgia" w:cs="Tahoma"/>
          <w:sz w:val="22"/>
          <w:szCs w:val="22"/>
          <w:lang w:bidi="he-IL"/>
        </w:rPr>
        <w:t>Assets</w:t>
      </w:r>
      <w:proofErr w:type="spellEnd"/>
      <w:r w:rsidRPr="00F75A72">
        <w:rPr>
          <w:rFonts w:ascii="Georgia" w:hAnsi="Georgia" w:cs="Tahoma"/>
          <w:sz w:val="22"/>
          <w:szCs w:val="22"/>
          <w:lang w:bidi="he-IL"/>
        </w:rPr>
        <w:t xml:space="preserve"> (OFAC), a Organização das Nações Unidas (ONU), a União Europeia (UE), o Reino Unido (UK HMT), o </w:t>
      </w:r>
      <w:proofErr w:type="spellStart"/>
      <w:r w:rsidRPr="00F75A72">
        <w:rPr>
          <w:rFonts w:ascii="Georgia" w:hAnsi="Georgia" w:cs="Tahoma"/>
          <w:sz w:val="22"/>
          <w:szCs w:val="22"/>
          <w:lang w:bidi="he-IL"/>
        </w:rPr>
        <w:t>Swiss</w:t>
      </w:r>
      <w:proofErr w:type="spellEnd"/>
      <w:r w:rsidRPr="00F75A72">
        <w:rPr>
          <w:rFonts w:ascii="Georgia" w:hAnsi="Georgia" w:cs="Tahoma"/>
          <w:sz w:val="22"/>
          <w:szCs w:val="22"/>
          <w:lang w:bidi="he-IL"/>
        </w:rPr>
        <w:t xml:space="preserve"> </w:t>
      </w:r>
      <w:proofErr w:type="spellStart"/>
      <w:r w:rsidRPr="00F75A72">
        <w:rPr>
          <w:rFonts w:ascii="Georgia" w:hAnsi="Georgia" w:cs="Tahoma"/>
          <w:sz w:val="22"/>
          <w:szCs w:val="22"/>
          <w:lang w:bidi="he-IL"/>
        </w:rPr>
        <w:t>Directorate</w:t>
      </w:r>
      <w:proofErr w:type="spellEnd"/>
      <w:r w:rsidRPr="00F75A72">
        <w:rPr>
          <w:rFonts w:ascii="Georgia" w:hAnsi="Georgia" w:cs="Tahoma"/>
          <w:sz w:val="22"/>
          <w:szCs w:val="22"/>
          <w:lang w:bidi="he-IL"/>
        </w:rPr>
        <w:t xml:space="preserve"> </w:t>
      </w:r>
      <w:proofErr w:type="spellStart"/>
      <w:r w:rsidRPr="00F75A72">
        <w:rPr>
          <w:rFonts w:ascii="Georgia" w:hAnsi="Georgia" w:cs="Tahoma"/>
          <w:sz w:val="22"/>
          <w:szCs w:val="22"/>
          <w:lang w:bidi="he-IL"/>
        </w:rPr>
        <w:t>of</w:t>
      </w:r>
      <w:proofErr w:type="spellEnd"/>
      <w:r w:rsidRPr="00F75A72">
        <w:rPr>
          <w:rFonts w:ascii="Georgia" w:hAnsi="Georgia" w:cs="Tahoma"/>
          <w:sz w:val="22"/>
          <w:szCs w:val="22"/>
          <w:lang w:bidi="he-IL"/>
        </w:rPr>
        <w:t xml:space="preserve"> </w:t>
      </w:r>
      <w:proofErr w:type="spellStart"/>
      <w:r w:rsidRPr="00F75A72">
        <w:rPr>
          <w:rFonts w:ascii="Georgia" w:hAnsi="Georgia" w:cs="Tahoma"/>
          <w:sz w:val="22"/>
          <w:szCs w:val="22"/>
          <w:lang w:bidi="he-IL"/>
        </w:rPr>
        <w:t>International</w:t>
      </w:r>
      <w:proofErr w:type="spellEnd"/>
      <w:r w:rsidRPr="00F75A72">
        <w:rPr>
          <w:rFonts w:ascii="Georgia" w:hAnsi="Georgia" w:cs="Tahoma"/>
          <w:sz w:val="22"/>
          <w:szCs w:val="22"/>
          <w:lang w:bidi="he-IL"/>
        </w:rPr>
        <w:t xml:space="preserve"> Law (DIL), a </w:t>
      </w:r>
      <w:proofErr w:type="spellStart"/>
      <w:r w:rsidRPr="00F75A72">
        <w:rPr>
          <w:rFonts w:ascii="Georgia" w:hAnsi="Georgia" w:cs="Tahoma"/>
          <w:sz w:val="22"/>
          <w:szCs w:val="22"/>
          <w:lang w:bidi="he-IL"/>
        </w:rPr>
        <w:t>Monetary</w:t>
      </w:r>
      <w:proofErr w:type="spellEnd"/>
      <w:r w:rsidRPr="00F75A72">
        <w:rPr>
          <w:rFonts w:ascii="Georgia" w:hAnsi="Georgia" w:cs="Tahoma"/>
          <w:sz w:val="22"/>
          <w:szCs w:val="22"/>
          <w:lang w:bidi="he-IL"/>
        </w:rPr>
        <w:t xml:space="preserve"> </w:t>
      </w:r>
      <w:proofErr w:type="spellStart"/>
      <w:r w:rsidRPr="00F75A72">
        <w:rPr>
          <w:rFonts w:ascii="Georgia" w:hAnsi="Georgia" w:cs="Tahoma"/>
          <w:sz w:val="22"/>
          <w:szCs w:val="22"/>
          <w:lang w:bidi="he-IL"/>
        </w:rPr>
        <w:t>Authority</w:t>
      </w:r>
      <w:proofErr w:type="spellEnd"/>
      <w:r w:rsidRPr="00F75A72">
        <w:rPr>
          <w:rFonts w:ascii="Georgia" w:hAnsi="Georgia" w:cs="Tahoma"/>
          <w:sz w:val="22"/>
          <w:szCs w:val="22"/>
          <w:lang w:bidi="he-IL"/>
        </w:rPr>
        <w:t xml:space="preserve"> </w:t>
      </w:r>
      <w:proofErr w:type="spellStart"/>
      <w:r w:rsidRPr="00F75A72">
        <w:rPr>
          <w:rFonts w:ascii="Georgia" w:hAnsi="Georgia" w:cs="Tahoma"/>
          <w:sz w:val="22"/>
          <w:szCs w:val="22"/>
          <w:lang w:bidi="he-IL"/>
        </w:rPr>
        <w:t>of</w:t>
      </w:r>
      <w:proofErr w:type="spellEnd"/>
      <w:r w:rsidRPr="00F75A72">
        <w:rPr>
          <w:rFonts w:ascii="Georgia" w:hAnsi="Georgia" w:cs="Tahoma"/>
          <w:sz w:val="22"/>
          <w:szCs w:val="22"/>
          <w:lang w:bidi="he-IL"/>
        </w:rPr>
        <w:t xml:space="preserve"> Singapore (MAS), a Hong Kong </w:t>
      </w:r>
      <w:proofErr w:type="spellStart"/>
      <w:r w:rsidRPr="00F75A72">
        <w:rPr>
          <w:rFonts w:ascii="Georgia" w:hAnsi="Georgia" w:cs="Tahoma"/>
          <w:sz w:val="22"/>
          <w:szCs w:val="22"/>
          <w:lang w:bidi="he-IL"/>
        </w:rPr>
        <w:t>Monetary</w:t>
      </w:r>
      <w:proofErr w:type="spellEnd"/>
      <w:r w:rsidRPr="00F75A72">
        <w:rPr>
          <w:rFonts w:ascii="Georgia" w:hAnsi="Georgia" w:cs="Tahoma"/>
          <w:sz w:val="22"/>
          <w:szCs w:val="22"/>
          <w:lang w:bidi="he-IL"/>
        </w:rPr>
        <w:t xml:space="preserve"> </w:t>
      </w:r>
      <w:proofErr w:type="spellStart"/>
      <w:r w:rsidRPr="00F75A72">
        <w:rPr>
          <w:rFonts w:ascii="Georgia" w:hAnsi="Georgia" w:cs="Tahoma"/>
          <w:sz w:val="22"/>
          <w:szCs w:val="22"/>
          <w:lang w:bidi="he-IL"/>
        </w:rPr>
        <w:t>Authority</w:t>
      </w:r>
      <w:proofErr w:type="spellEnd"/>
      <w:r w:rsidRPr="00F75A72">
        <w:rPr>
          <w:rFonts w:ascii="Georgia" w:hAnsi="Georgia" w:cs="Tahoma"/>
          <w:sz w:val="22"/>
          <w:szCs w:val="22"/>
          <w:lang w:bidi="he-IL"/>
        </w:rPr>
        <w:t xml:space="preserve"> (HKMA) e qualquer</w:t>
      </w:r>
      <w:r w:rsidRPr="00F75A72">
        <w:rPr>
          <w:rFonts w:ascii="Georgia" w:hAnsi="Georgia" w:cs="Tahoma"/>
          <w:b/>
          <w:sz w:val="22"/>
          <w:szCs w:val="22"/>
        </w:rPr>
        <w:t xml:space="preserve"> </w:t>
      </w:r>
      <w:r w:rsidRPr="00F75A72">
        <w:rPr>
          <w:rFonts w:ascii="Georgia" w:hAnsi="Georgia" w:cs="Tahoma"/>
          <w:sz w:val="22"/>
          <w:szCs w:val="22"/>
          <w:lang w:bidi="he-IL"/>
        </w:rPr>
        <w:t>outra autoridade sancionadora competente.</w:t>
      </w:r>
      <w:r w:rsidRPr="00F75A72">
        <w:rPr>
          <w:rFonts w:ascii="Georgia" w:hAnsi="Georgia" w:cs="Tahoma"/>
          <w:b/>
          <w:sz w:val="22"/>
          <w:szCs w:val="22"/>
        </w:rPr>
        <w:t xml:space="preserve"> </w:t>
      </w:r>
    </w:p>
    <w:p w14:paraId="4C73814C" w14:textId="77777777" w:rsidR="00E65091" w:rsidRPr="00F75A72" w:rsidRDefault="00E65091" w:rsidP="00B823FA">
      <w:pPr>
        <w:pStyle w:val="PargrafodaLista"/>
        <w:spacing w:after="0" w:line="320" w:lineRule="exact"/>
        <w:ind w:left="0"/>
        <w:jc w:val="both"/>
        <w:outlineLvl w:val="1"/>
        <w:rPr>
          <w:rFonts w:ascii="Georgia" w:hAnsi="Georgia" w:cs="Tahoma"/>
          <w:b/>
          <w:sz w:val="22"/>
          <w:szCs w:val="22"/>
        </w:rPr>
      </w:pPr>
    </w:p>
    <w:p w14:paraId="0634174E"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rPr>
      </w:pPr>
      <w:bookmarkStart w:id="284" w:name="_Hlk26402163"/>
      <w:r w:rsidRPr="00F75A72">
        <w:rPr>
          <w:rFonts w:ascii="Georgia" w:hAnsi="Georgia" w:cs="Tahoma"/>
          <w:sz w:val="22"/>
          <w:szCs w:val="22"/>
        </w:rPr>
        <w:t>A Emissora e as Fiadoras se comprometem a notificar por escrito os Debenturistas e o Agente Fiduciário, no prazo de até 2 (dois) Dias Úteis da data em que tomarem conhecimento, caso quaisquer das declarações prestadas nesta Escritura de Emissão seja, total ou parcialmente, falsa ou enganosa, ou ainda, incorreta, incompleta, inconsistente ou insuficiente, na data em que foi prestada</w:t>
      </w:r>
      <w:bookmarkEnd w:id="284"/>
      <w:r w:rsidRPr="00F75A72">
        <w:rPr>
          <w:rFonts w:ascii="Georgia" w:hAnsi="Georgia" w:cs="Tahoma"/>
          <w:sz w:val="22"/>
          <w:szCs w:val="22"/>
        </w:rPr>
        <w:t>.</w:t>
      </w:r>
    </w:p>
    <w:p w14:paraId="176EC4E2" w14:textId="77777777" w:rsidR="00E65091" w:rsidRPr="00F75A72" w:rsidRDefault="00E65091" w:rsidP="00B823FA">
      <w:pPr>
        <w:pStyle w:val="PargrafodaLista"/>
        <w:spacing w:after="0" w:line="320" w:lineRule="exact"/>
        <w:rPr>
          <w:rFonts w:ascii="Georgia" w:hAnsi="Georgia" w:cs="Tahoma"/>
          <w:b/>
          <w:sz w:val="22"/>
          <w:szCs w:val="22"/>
        </w:rPr>
      </w:pPr>
    </w:p>
    <w:p w14:paraId="0F83D8C3" w14:textId="77777777" w:rsidR="00E65091" w:rsidRPr="00F75A72" w:rsidRDefault="00E65091" w:rsidP="00103D84">
      <w:pPr>
        <w:pStyle w:val="PargrafodaLista"/>
        <w:keepNext/>
        <w:numPr>
          <w:ilvl w:val="0"/>
          <w:numId w:val="6"/>
        </w:numPr>
        <w:spacing w:after="0" w:line="320" w:lineRule="exact"/>
        <w:ind w:left="0" w:firstLine="0"/>
        <w:jc w:val="center"/>
        <w:outlineLvl w:val="0"/>
        <w:rPr>
          <w:rFonts w:ascii="Georgia" w:hAnsi="Georgia" w:cs="Tahoma"/>
          <w:b/>
          <w:sz w:val="22"/>
          <w:szCs w:val="22"/>
        </w:rPr>
      </w:pPr>
      <w:bookmarkStart w:id="285" w:name="_Toc478729110"/>
      <w:bookmarkStart w:id="286" w:name="_Toc483834012"/>
      <w:bookmarkEnd w:id="243"/>
      <w:bookmarkEnd w:id="244"/>
      <w:bookmarkEnd w:id="245"/>
      <w:bookmarkEnd w:id="246"/>
      <w:r w:rsidRPr="00F75A72">
        <w:rPr>
          <w:rFonts w:ascii="Georgia" w:hAnsi="Georgia" w:cs="Tahoma"/>
          <w:b/>
          <w:sz w:val="22"/>
          <w:szCs w:val="22"/>
        </w:rPr>
        <w:t>CLÁUSULA XI - DISPOSIÇÕES GERAIS</w:t>
      </w:r>
      <w:bookmarkEnd w:id="285"/>
      <w:bookmarkEnd w:id="286"/>
    </w:p>
    <w:p w14:paraId="501F6F54" w14:textId="77777777" w:rsidR="00E65091" w:rsidRPr="00F75A72" w:rsidRDefault="00E65091" w:rsidP="00103D84">
      <w:pPr>
        <w:pStyle w:val="PargrafodaLista"/>
        <w:keepNext/>
        <w:spacing w:after="0" w:line="320" w:lineRule="exact"/>
        <w:ind w:left="0"/>
        <w:jc w:val="both"/>
        <w:rPr>
          <w:rFonts w:ascii="Georgia" w:hAnsi="Georgia" w:cs="Tahoma"/>
          <w:b/>
          <w:sz w:val="22"/>
          <w:szCs w:val="22"/>
        </w:rPr>
      </w:pPr>
    </w:p>
    <w:p w14:paraId="60FED616"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eastAsia="Times New Roman" w:hAnsi="Georgia" w:cs="Tahoma"/>
          <w:sz w:val="22"/>
          <w:szCs w:val="22"/>
          <w:lang w:eastAsia="en-US"/>
        </w:rPr>
      </w:pPr>
      <w:bookmarkStart w:id="287" w:name="_Ref511570830"/>
      <w:r w:rsidRPr="00F75A72">
        <w:rPr>
          <w:rFonts w:ascii="Georgia" w:eastAsia="Times New Roman" w:hAnsi="Georgia" w:cs="Tahoma"/>
          <w:sz w:val="22"/>
          <w:szCs w:val="22"/>
          <w:lang w:eastAsia="en-US"/>
        </w:rPr>
        <w:t xml:space="preserve">Os termos aqui iniciados em letra maiúscula, estejam no singular ou no plural, terão o </w:t>
      </w:r>
      <w:r w:rsidRPr="00F75A72">
        <w:rPr>
          <w:rFonts w:ascii="Georgia" w:hAnsi="Georgia" w:cs="Tahoma"/>
          <w:sz w:val="22"/>
          <w:szCs w:val="22"/>
        </w:rPr>
        <w:t>significado</w:t>
      </w:r>
      <w:r w:rsidRPr="00F75A72">
        <w:rPr>
          <w:rFonts w:ascii="Georgia" w:eastAsia="Times New Roman" w:hAnsi="Georgia" w:cs="Tahoma"/>
          <w:sz w:val="22"/>
          <w:szCs w:val="22"/>
          <w:lang w:eastAsia="en-US"/>
        </w:rPr>
        <w:t xml:space="preserve"> a eles atribuído nesta Escritura de Emissão, ainda que posteriormente ao seu uso.</w:t>
      </w:r>
    </w:p>
    <w:p w14:paraId="2B67EB67" w14:textId="77777777" w:rsidR="00E65091" w:rsidRPr="00F75A72" w:rsidRDefault="00E65091" w:rsidP="00B823FA">
      <w:pPr>
        <w:pStyle w:val="PargrafodaLista"/>
        <w:spacing w:after="0" w:line="320" w:lineRule="exact"/>
        <w:ind w:left="0"/>
        <w:jc w:val="both"/>
        <w:outlineLvl w:val="1"/>
        <w:rPr>
          <w:rFonts w:ascii="Georgia" w:eastAsia="Times New Roman" w:hAnsi="Georgia" w:cs="Tahoma"/>
          <w:sz w:val="22"/>
          <w:szCs w:val="22"/>
          <w:lang w:eastAsia="en-US"/>
        </w:rPr>
      </w:pPr>
    </w:p>
    <w:p w14:paraId="4CBE86FD"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eastAsia="Times New Roman" w:hAnsi="Georgia" w:cs="Tahoma"/>
          <w:sz w:val="22"/>
          <w:szCs w:val="22"/>
        </w:rPr>
      </w:pPr>
      <w:r w:rsidRPr="00F75A72">
        <w:rPr>
          <w:rFonts w:ascii="Georgia" w:eastAsia="Times New Roman" w:hAnsi="Georgia" w:cs="Tahoma"/>
          <w:sz w:val="22"/>
          <w:szCs w:val="22"/>
        </w:rPr>
        <w:t xml:space="preserve">Quaisquer alterações nos termos e condições desta Escritura de Emissão deverão ser </w:t>
      </w:r>
      <w:r w:rsidRPr="00F75A72">
        <w:rPr>
          <w:rFonts w:ascii="Georgia" w:hAnsi="Georgia" w:cs="Tahoma"/>
          <w:sz w:val="22"/>
          <w:szCs w:val="22"/>
        </w:rPr>
        <w:t>formalizadas</w:t>
      </w:r>
      <w:r w:rsidRPr="00F75A72">
        <w:rPr>
          <w:rFonts w:ascii="Georgia" w:eastAsia="Times New Roman" w:hAnsi="Georgia" w:cs="Tahoma"/>
          <w:sz w:val="22"/>
          <w:szCs w:val="22"/>
        </w:rPr>
        <w:t>, por escrito, mediante a celebração de instrumento de aditamento por todas as Partes.</w:t>
      </w:r>
      <w:bookmarkEnd w:id="287"/>
    </w:p>
    <w:p w14:paraId="444D7712" w14:textId="77777777" w:rsidR="00E65091" w:rsidRPr="00F75A72" w:rsidRDefault="00E65091" w:rsidP="00B823FA">
      <w:pPr>
        <w:pStyle w:val="PargrafodaLista"/>
        <w:spacing w:after="0" w:line="320" w:lineRule="exact"/>
        <w:ind w:left="0"/>
        <w:jc w:val="both"/>
        <w:outlineLvl w:val="1"/>
        <w:rPr>
          <w:rFonts w:ascii="Georgia" w:eastAsia="Times New Roman" w:hAnsi="Georgia" w:cs="Tahoma"/>
          <w:sz w:val="22"/>
          <w:szCs w:val="22"/>
        </w:rPr>
      </w:pPr>
    </w:p>
    <w:p w14:paraId="6ADDBB3D"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eastAsia="Times New Roman" w:hAnsi="Georgia" w:cs="Tahoma"/>
          <w:sz w:val="22"/>
          <w:szCs w:val="22"/>
        </w:rPr>
      </w:pPr>
      <w:bookmarkStart w:id="288" w:name="_MailEndCompose"/>
      <w:r w:rsidRPr="00F75A72">
        <w:rPr>
          <w:rFonts w:ascii="Georgia" w:eastAsia="Times New Roman" w:hAnsi="Georgia" w:cs="Tahoma"/>
          <w:sz w:val="22"/>
          <w:szCs w:val="22"/>
        </w:rPr>
        <w:t xml:space="preserve">Fica desde já dispensada a realização de Assembleia Geral de Debenturistas para deliberar </w:t>
      </w:r>
      <w:r w:rsidRPr="00F75A72">
        <w:rPr>
          <w:rFonts w:ascii="Georgia" w:hAnsi="Georgia" w:cs="Tahoma"/>
          <w:sz w:val="22"/>
          <w:szCs w:val="22"/>
        </w:rPr>
        <w:t>sobre</w:t>
      </w:r>
      <w:r w:rsidRPr="00F75A72">
        <w:rPr>
          <w:rFonts w:ascii="Georgia" w:eastAsia="Times New Roman" w:hAnsi="Georgia" w:cs="Tahoma"/>
          <w:sz w:val="22"/>
          <w:szCs w:val="22"/>
        </w:rPr>
        <w:t xml:space="preserve"> aditamentos decorrentes: (i) da correção de erros materiais, seja ele um erro grosseiro, de digitação ou aritmético, (</w:t>
      </w:r>
      <w:proofErr w:type="spellStart"/>
      <w:r w:rsidRPr="00F75A72">
        <w:rPr>
          <w:rFonts w:ascii="Georgia" w:eastAsia="Times New Roman" w:hAnsi="Georgia" w:cs="Tahoma"/>
          <w:sz w:val="22"/>
          <w:szCs w:val="22"/>
        </w:rPr>
        <w:t>ii</w:t>
      </w:r>
      <w:proofErr w:type="spellEnd"/>
      <w:r w:rsidRPr="00F75A72">
        <w:rPr>
          <w:rFonts w:ascii="Georgia" w:eastAsia="Times New Roman" w:hAnsi="Georgia" w:cs="Tahoma"/>
          <w:sz w:val="22"/>
          <w:szCs w:val="22"/>
        </w:rPr>
        <w:t>) das alterações a quaisquer documentos da Emissão já expressamente permitidas nos termos do(s) respectivo(s) documento(s) da Emissão, (</w:t>
      </w:r>
      <w:proofErr w:type="spellStart"/>
      <w:r w:rsidRPr="00F75A72">
        <w:rPr>
          <w:rFonts w:ascii="Georgia" w:eastAsia="Times New Roman" w:hAnsi="Georgia" w:cs="Tahoma"/>
          <w:sz w:val="22"/>
          <w:szCs w:val="22"/>
        </w:rPr>
        <w:t>iii</w:t>
      </w:r>
      <w:proofErr w:type="spellEnd"/>
      <w:r w:rsidRPr="00F75A72">
        <w:rPr>
          <w:rFonts w:ascii="Georgia" w:eastAsia="Times New Roman" w:hAnsi="Georgia" w:cs="Tahoma"/>
          <w:sz w:val="22"/>
          <w:szCs w:val="22"/>
        </w:rPr>
        <w:t>) das alterações a quaisquer documentos da Emissão em razão de exigências formuladas pela CVM, pela B3 ou pela ANBIMA, ou (</w:t>
      </w:r>
      <w:proofErr w:type="spellStart"/>
      <w:r w:rsidRPr="00F75A72">
        <w:rPr>
          <w:rFonts w:ascii="Georgia" w:eastAsia="Times New Roman" w:hAnsi="Georgia" w:cs="Tahoma"/>
          <w:sz w:val="22"/>
          <w:szCs w:val="22"/>
        </w:rPr>
        <w:t>iv</w:t>
      </w:r>
      <w:proofErr w:type="spellEnd"/>
      <w:r w:rsidRPr="00F75A72">
        <w:rPr>
          <w:rFonts w:ascii="Georgia" w:eastAsia="Times New Roman" w:hAnsi="Georgia" w:cs="Tahoma"/>
          <w:sz w:val="22"/>
          <w:szCs w:val="22"/>
        </w:rPr>
        <w:t>) da atualização dos dados cadastrais das Partes, tais como alteração na razão social, endereço e telefone, entre outros, desde que as alterações ou correções referidas nos incisos (i), (</w:t>
      </w:r>
      <w:proofErr w:type="spellStart"/>
      <w:r w:rsidRPr="00F75A72">
        <w:rPr>
          <w:rFonts w:ascii="Georgia" w:eastAsia="Times New Roman" w:hAnsi="Georgia" w:cs="Tahoma"/>
          <w:sz w:val="22"/>
          <w:szCs w:val="22"/>
        </w:rPr>
        <w:t>ii</w:t>
      </w:r>
      <w:proofErr w:type="spellEnd"/>
      <w:r w:rsidRPr="00F75A72">
        <w:rPr>
          <w:rFonts w:ascii="Georgia" w:eastAsia="Times New Roman" w:hAnsi="Georgia" w:cs="Tahoma"/>
          <w:sz w:val="22"/>
          <w:szCs w:val="22"/>
        </w:rPr>
        <w:t>), (</w:t>
      </w:r>
      <w:proofErr w:type="spellStart"/>
      <w:r w:rsidRPr="00F75A72">
        <w:rPr>
          <w:rFonts w:ascii="Georgia" w:eastAsia="Times New Roman" w:hAnsi="Georgia" w:cs="Tahoma"/>
          <w:sz w:val="22"/>
          <w:szCs w:val="22"/>
        </w:rPr>
        <w:t>iii</w:t>
      </w:r>
      <w:proofErr w:type="spellEnd"/>
      <w:r w:rsidRPr="00F75A72">
        <w:rPr>
          <w:rFonts w:ascii="Georgia" w:eastAsia="Times New Roman" w:hAnsi="Georgia" w:cs="Tahoma"/>
          <w:sz w:val="22"/>
          <w:szCs w:val="22"/>
        </w:rPr>
        <w:t>) e (</w:t>
      </w:r>
      <w:proofErr w:type="spellStart"/>
      <w:r w:rsidRPr="00F75A72">
        <w:rPr>
          <w:rFonts w:ascii="Georgia" w:eastAsia="Times New Roman" w:hAnsi="Georgia" w:cs="Tahoma"/>
          <w:sz w:val="22"/>
          <w:szCs w:val="22"/>
        </w:rPr>
        <w:t>iv</w:t>
      </w:r>
      <w:proofErr w:type="spellEnd"/>
      <w:r w:rsidRPr="00F75A72">
        <w:rPr>
          <w:rFonts w:ascii="Georgia" w:eastAsia="Times New Roman" w:hAnsi="Georgia" w:cs="Tahoma"/>
          <w:sz w:val="22"/>
          <w:szCs w:val="22"/>
        </w:rPr>
        <w:t>) acima, não possam acarretar qualquer prejuízo aos Debenturistas ou qualquer alteração no fluxo das Debêntures, e desde que não haja qualquer custo ou despesa adicional para os Debenturistas.</w:t>
      </w:r>
      <w:bookmarkEnd w:id="288"/>
    </w:p>
    <w:p w14:paraId="5764FADC" w14:textId="77777777" w:rsidR="00E65091" w:rsidRPr="00F75A72" w:rsidRDefault="00E65091" w:rsidP="00B823FA">
      <w:pPr>
        <w:pStyle w:val="PargrafodaLista"/>
        <w:spacing w:after="0" w:line="320" w:lineRule="exact"/>
        <w:ind w:left="0"/>
        <w:jc w:val="both"/>
        <w:outlineLvl w:val="1"/>
        <w:rPr>
          <w:rFonts w:ascii="Georgia" w:eastAsia="Times New Roman" w:hAnsi="Georgia" w:cs="Tahoma"/>
          <w:sz w:val="22"/>
          <w:szCs w:val="22"/>
        </w:rPr>
      </w:pPr>
    </w:p>
    <w:p w14:paraId="57F8B2BF"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eastAsia="Times New Roman" w:hAnsi="Georgia" w:cs="Tahoma"/>
          <w:sz w:val="22"/>
          <w:szCs w:val="22"/>
        </w:rPr>
      </w:pPr>
      <w:r w:rsidRPr="00F75A72">
        <w:rPr>
          <w:rFonts w:ascii="Georgia" w:eastAsia="Times New Roman" w:hAnsi="Georgia" w:cs="Tahoma"/>
          <w:sz w:val="22"/>
          <w:szCs w:val="22"/>
        </w:rPr>
        <w:t xml:space="preserve">Não se presume a renúncia a qualquer dos direitos decorrentes da presente Escritura de Emissão. Dessa forma, nenhum atraso, omissão ou liberalidade no exercício de qualquer direito, faculdade ou remédio que caiba ao Agente Fiduciário, aos Debenturistas e/ou à Emissora em razão de qualquer inadimplemento das obrigações relativas à Emissão, prejudicará tais direitos, faculdades ou remédios, ou será interpretado como uma renúncia aos mesmos ou concordância com tal inadimplemento, nem constituirá novação ou modificação </w:t>
      </w:r>
      <w:r w:rsidRPr="00F75A72">
        <w:rPr>
          <w:rFonts w:ascii="Georgia" w:eastAsia="Times New Roman" w:hAnsi="Georgia" w:cs="Tahoma"/>
          <w:sz w:val="22"/>
          <w:szCs w:val="22"/>
        </w:rPr>
        <w:lastRenderedPageBreak/>
        <w:t>de quaisquer outras obrigações assumidas pela Emissora nesta Escritura de Emissão ou precedente no tocante a qualquer outro inadimplemento ou atraso.</w:t>
      </w:r>
    </w:p>
    <w:p w14:paraId="7AEE27A5" w14:textId="77777777" w:rsidR="00E65091" w:rsidRPr="00F75A72" w:rsidRDefault="00E65091" w:rsidP="00B823FA">
      <w:pPr>
        <w:pStyle w:val="PargrafodaLista"/>
        <w:spacing w:after="0" w:line="320" w:lineRule="exact"/>
        <w:ind w:left="0"/>
        <w:jc w:val="both"/>
        <w:outlineLvl w:val="1"/>
        <w:rPr>
          <w:rFonts w:ascii="Georgia" w:eastAsia="Times New Roman" w:hAnsi="Georgia" w:cs="Tahoma"/>
          <w:sz w:val="22"/>
          <w:szCs w:val="22"/>
        </w:rPr>
      </w:pPr>
    </w:p>
    <w:p w14:paraId="1D73D21D"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eastAsia="Times New Roman" w:hAnsi="Georgia" w:cs="Tahoma"/>
          <w:sz w:val="22"/>
          <w:szCs w:val="22"/>
        </w:rPr>
      </w:pPr>
      <w:r w:rsidRPr="00F75A72">
        <w:rPr>
          <w:rFonts w:ascii="Georgia" w:eastAsia="Times New Roman" w:hAnsi="Georgia" w:cs="Tahoma"/>
          <w:sz w:val="22"/>
          <w:szCs w:val="22"/>
        </w:rPr>
        <w:t xml:space="preserve">A presente Escritura de Emissão é firmada em caráter irrevogável e irretratável, </w:t>
      </w:r>
      <w:r w:rsidRPr="00F75A72">
        <w:rPr>
          <w:rFonts w:ascii="Georgia" w:hAnsi="Georgia" w:cs="Tahoma"/>
          <w:sz w:val="22"/>
          <w:szCs w:val="22"/>
        </w:rPr>
        <w:t>obrigando</w:t>
      </w:r>
      <w:r w:rsidRPr="00F75A72">
        <w:rPr>
          <w:rFonts w:ascii="Georgia" w:eastAsia="Times New Roman" w:hAnsi="Georgia" w:cs="Tahoma"/>
          <w:sz w:val="22"/>
          <w:szCs w:val="22"/>
        </w:rPr>
        <w:t xml:space="preserve"> as Partes por si e seus sucessores.</w:t>
      </w:r>
    </w:p>
    <w:p w14:paraId="7F506F09" w14:textId="77777777" w:rsidR="00E65091" w:rsidRPr="00F75A72" w:rsidRDefault="00E65091" w:rsidP="00B823FA">
      <w:pPr>
        <w:pStyle w:val="PargrafodaLista"/>
        <w:spacing w:after="0" w:line="320" w:lineRule="exact"/>
        <w:ind w:left="0"/>
        <w:jc w:val="both"/>
        <w:outlineLvl w:val="1"/>
        <w:rPr>
          <w:rFonts w:ascii="Georgia" w:eastAsia="Times New Roman" w:hAnsi="Georgia" w:cs="Tahoma"/>
          <w:sz w:val="22"/>
          <w:szCs w:val="22"/>
        </w:rPr>
      </w:pPr>
    </w:p>
    <w:p w14:paraId="4BC09791"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eastAsia="Times New Roman" w:hAnsi="Georgia" w:cs="Tahoma"/>
          <w:sz w:val="22"/>
          <w:szCs w:val="22"/>
        </w:rPr>
      </w:pPr>
      <w:r w:rsidRPr="00F75A72">
        <w:rPr>
          <w:rFonts w:ascii="Georgia" w:eastAsia="Times New Roman" w:hAnsi="Georgia" w:cs="Tahoma"/>
          <w:sz w:val="22"/>
          <w:szCs w:val="22"/>
        </w:rPr>
        <w:t>Caso qualquer das disposições desta Escritura de Emissão venha a ser julgada ilegal, inválida, ineficaz, nula ou inexequível, prevalecerão todas as demais disposições não afetadas por tal julgamento, comprometendo-se as Partes, em boa-fé, a substituir a disposição afetada por outra que, na medida do possível, produza o mesmo efeito.</w:t>
      </w:r>
    </w:p>
    <w:p w14:paraId="368373B6" w14:textId="77777777" w:rsidR="00E65091" w:rsidRPr="00F75A72" w:rsidRDefault="00E65091" w:rsidP="00B823FA">
      <w:pPr>
        <w:pStyle w:val="PargrafodaLista"/>
        <w:spacing w:after="0" w:line="320" w:lineRule="exact"/>
        <w:ind w:left="0"/>
        <w:jc w:val="both"/>
        <w:outlineLvl w:val="1"/>
        <w:rPr>
          <w:rFonts w:ascii="Georgia" w:eastAsia="Times New Roman" w:hAnsi="Georgia" w:cs="Tahoma"/>
          <w:sz w:val="22"/>
          <w:szCs w:val="22"/>
        </w:rPr>
      </w:pPr>
    </w:p>
    <w:p w14:paraId="6BFAE561"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eastAsia="Times New Roman" w:hAnsi="Georgia" w:cs="Tahoma"/>
          <w:sz w:val="22"/>
          <w:szCs w:val="22"/>
        </w:rPr>
      </w:pPr>
      <w:r w:rsidRPr="00F75A72">
        <w:rPr>
          <w:rFonts w:ascii="Georgia" w:eastAsia="Times New Roman" w:hAnsi="Georgia" w:cs="Tahoma"/>
          <w:sz w:val="22"/>
          <w:szCs w:val="22"/>
        </w:rPr>
        <w:t xml:space="preserve">A presente Escritura de Emissão e as Debêntures constituem título executivo extrajudicial, nos termos do artigo 784, incisos I e III, do Código de Processo Civil, reconhecendo as Partes desde já que, independentemente de quaisquer outras medidas cabíveis, </w:t>
      </w:r>
      <w:r w:rsidRPr="00F75A72">
        <w:rPr>
          <w:rFonts w:ascii="Georgia" w:hAnsi="Georgia" w:cs="Tahoma"/>
          <w:sz w:val="22"/>
          <w:szCs w:val="22"/>
        </w:rPr>
        <w:t>as</w:t>
      </w:r>
      <w:r w:rsidRPr="00F75A72">
        <w:rPr>
          <w:rFonts w:ascii="Georgia" w:eastAsia="Times New Roman" w:hAnsi="Georgia" w:cs="Tahoma"/>
          <w:sz w:val="22"/>
          <w:szCs w:val="22"/>
        </w:rPr>
        <w:t xml:space="preserve"> obrigações assumidas nos termos desta Escritura de Emissão e com relação às Debêntures estão sujeitas a execução específica, submetendo-se às disposições dos artigos 815 e seguintes do Código de Processo Civil, sem prejuízo do direito de declarar o vencimento antecipado das Debêntures, nos termos desta Escritura de Emissão.</w:t>
      </w:r>
    </w:p>
    <w:p w14:paraId="133EB965" w14:textId="77777777" w:rsidR="00E65091" w:rsidRPr="00F75A72" w:rsidRDefault="00E65091" w:rsidP="00B823FA">
      <w:pPr>
        <w:pStyle w:val="PargrafodaLista"/>
        <w:spacing w:after="0" w:line="320" w:lineRule="exact"/>
        <w:ind w:left="0"/>
        <w:jc w:val="both"/>
        <w:outlineLvl w:val="1"/>
        <w:rPr>
          <w:rFonts w:ascii="Georgia" w:eastAsia="Times New Roman" w:hAnsi="Georgia" w:cs="Tahoma"/>
          <w:sz w:val="22"/>
          <w:szCs w:val="22"/>
        </w:rPr>
      </w:pPr>
    </w:p>
    <w:p w14:paraId="685B149B"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eastAsia="Times New Roman" w:hAnsi="Georgia" w:cs="Tahoma"/>
          <w:sz w:val="22"/>
          <w:szCs w:val="22"/>
        </w:rPr>
      </w:pPr>
      <w:r w:rsidRPr="00F75A72">
        <w:rPr>
          <w:rFonts w:ascii="Georgia" w:eastAsia="Times New Roman" w:hAnsi="Georgia" w:cs="Tahoma"/>
          <w:sz w:val="22"/>
          <w:szCs w:val="22"/>
        </w:rPr>
        <w:t xml:space="preserve">Os prazos estabelecidos na presente Escritura de Emissão serão computados de acordo com a regra prescrita no artigo 132 do Código Civil, sendo excluído o dia do começo e incluído o do vencimento. </w:t>
      </w:r>
    </w:p>
    <w:p w14:paraId="09327200" w14:textId="77777777" w:rsidR="00E65091" w:rsidRPr="00F75A72" w:rsidRDefault="00E65091" w:rsidP="00B823FA">
      <w:pPr>
        <w:pStyle w:val="PargrafodaLista"/>
        <w:spacing w:after="0" w:line="320" w:lineRule="exact"/>
        <w:ind w:left="0"/>
        <w:jc w:val="both"/>
        <w:outlineLvl w:val="1"/>
        <w:rPr>
          <w:rFonts w:ascii="Georgia" w:eastAsia="Times New Roman" w:hAnsi="Georgia" w:cs="Tahoma"/>
          <w:sz w:val="22"/>
          <w:szCs w:val="22"/>
        </w:rPr>
      </w:pPr>
    </w:p>
    <w:p w14:paraId="6F4C2EDB" w14:textId="55DEF6BC" w:rsidR="00E65091" w:rsidRPr="00F75A72" w:rsidRDefault="00E65091" w:rsidP="00B823FA">
      <w:pPr>
        <w:pStyle w:val="PargrafodaLista"/>
        <w:numPr>
          <w:ilvl w:val="1"/>
          <w:numId w:val="6"/>
        </w:numPr>
        <w:spacing w:after="0" w:line="320" w:lineRule="exact"/>
        <w:ind w:left="0" w:firstLine="0"/>
        <w:jc w:val="both"/>
        <w:outlineLvl w:val="1"/>
        <w:rPr>
          <w:rFonts w:ascii="Georgia" w:eastAsia="Times New Roman" w:hAnsi="Georgia" w:cs="Tahoma"/>
          <w:sz w:val="22"/>
          <w:szCs w:val="22"/>
        </w:rPr>
      </w:pPr>
      <w:r w:rsidRPr="00F75A72">
        <w:rPr>
          <w:rFonts w:ascii="Georgia" w:eastAsia="Times New Roman" w:hAnsi="Georgia" w:cs="Tahoma"/>
          <w:sz w:val="22"/>
          <w:szCs w:val="22"/>
        </w:rPr>
        <w:t>Todas e quaisquer despesas incorridas com a Emissão, a Oferta Restrita, a Fiança</w:t>
      </w:r>
      <w:bookmarkStart w:id="289" w:name="_cp_change_250"/>
      <w:r w:rsidR="0001101A" w:rsidRPr="00F75A72">
        <w:rPr>
          <w:rFonts w:ascii="Georgia" w:eastAsia="Times New Roman" w:hAnsi="Georgia" w:cs="Tahoma"/>
          <w:sz w:val="22"/>
          <w:szCs w:val="22"/>
        </w:rPr>
        <w:t xml:space="preserve"> </w:t>
      </w:r>
      <w:bookmarkEnd w:id="289"/>
      <w:r w:rsidRPr="00F75A72">
        <w:rPr>
          <w:rFonts w:ascii="Georgia" w:eastAsia="Times New Roman" w:hAnsi="Georgia" w:cs="Tahoma"/>
          <w:sz w:val="22"/>
          <w:szCs w:val="22"/>
        </w:rPr>
        <w:t>e/ou com a execução de valores devidos nos termos desta Escritura de Emissão, publicações, inscrições, registros, averbações, contratação do Agente Fiduciário e dos prestadores de serviços, bem como quaisquer outros custos relacionados às Debêntures, serão de responsabilidade exclusiva da Emissora, nos termos desta Escritura de Emissão.</w:t>
      </w:r>
    </w:p>
    <w:p w14:paraId="58AE84FD" w14:textId="77777777" w:rsidR="00E65091" w:rsidRPr="00F75A72" w:rsidRDefault="00E65091" w:rsidP="00B823FA">
      <w:pPr>
        <w:pStyle w:val="PargrafodaLista"/>
        <w:spacing w:after="0" w:line="320" w:lineRule="exact"/>
        <w:ind w:left="0"/>
        <w:jc w:val="both"/>
        <w:outlineLvl w:val="1"/>
        <w:rPr>
          <w:rFonts w:ascii="Georgia" w:eastAsia="Times New Roman" w:hAnsi="Georgia" w:cs="Tahoma"/>
          <w:sz w:val="22"/>
          <w:szCs w:val="22"/>
        </w:rPr>
      </w:pPr>
    </w:p>
    <w:p w14:paraId="3A30BA73"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rPr>
      </w:pPr>
      <w:r w:rsidRPr="00F75A72">
        <w:rPr>
          <w:rFonts w:ascii="Georgia" w:hAnsi="Georgia" w:cs="Tahoma"/>
          <w:sz w:val="22"/>
          <w:szCs w:val="22"/>
        </w:rPr>
        <w:t xml:space="preserve">Todos os documentos e as comunicações, que deverão ser sempre feitos por escrito, assim como os meios físicos que contenham documentos ou comunicações, a serem enviados por qualquer das partes nos termos desta Escritura de Emissão deverão ser encaminhados para os seguintes endereços: </w:t>
      </w:r>
    </w:p>
    <w:p w14:paraId="57E476B0" w14:textId="77777777" w:rsidR="003F2703" w:rsidRPr="00F75A72" w:rsidRDefault="003F2703" w:rsidP="00103D84">
      <w:pPr>
        <w:pStyle w:val="PargrafodaLista"/>
        <w:spacing w:after="0" w:line="320" w:lineRule="exact"/>
        <w:ind w:left="0"/>
        <w:jc w:val="both"/>
        <w:outlineLvl w:val="1"/>
        <w:rPr>
          <w:rFonts w:ascii="Georgia" w:hAnsi="Georgia" w:cs="Tahoma"/>
          <w:b/>
          <w:sz w:val="22"/>
          <w:szCs w:val="22"/>
        </w:rPr>
      </w:pPr>
    </w:p>
    <w:p w14:paraId="72AA19B9" w14:textId="77777777" w:rsidR="00E65091" w:rsidRPr="00F75A72" w:rsidRDefault="00E65091" w:rsidP="00B823FA">
      <w:pPr>
        <w:pStyle w:val="Corpodetexto3"/>
        <w:widowControl/>
        <w:spacing w:after="0" w:line="320" w:lineRule="exact"/>
        <w:contextualSpacing/>
        <w:jc w:val="both"/>
        <w:rPr>
          <w:rFonts w:ascii="Georgia" w:hAnsi="Georgia" w:cs="Tahoma"/>
          <w:sz w:val="22"/>
          <w:szCs w:val="22"/>
        </w:rPr>
      </w:pPr>
      <w:r w:rsidRPr="00F75A72">
        <w:rPr>
          <w:rFonts w:ascii="Georgia" w:hAnsi="Georgia" w:cs="Tahoma"/>
          <w:sz w:val="22"/>
          <w:szCs w:val="22"/>
          <w:u w:val="single"/>
        </w:rPr>
        <w:t>Para a Emissora</w:t>
      </w:r>
      <w:r w:rsidRPr="00F75A72">
        <w:rPr>
          <w:rFonts w:ascii="Georgia" w:hAnsi="Georgia" w:cs="Tahoma"/>
          <w:sz w:val="22"/>
          <w:szCs w:val="22"/>
        </w:rPr>
        <w:t>:</w:t>
      </w:r>
    </w:p>
    <w:p w14:paraId="02A9BB9B" w14:textId="77777777" w:rsidR="00E65091" w:rsidRPr="00F75A72" w:rsidRDefault="00E65091" w:rsidP="00B823FA">
      <w:pPr>
        <w:spacing w:after="0" w:line="320" w:lineRule="exact"/>
        <w:contextualSpacing/>
        <w:jc w:val="both"/>
        <w:rPr>
          <w:rFonts w:ascii="Georgia" w:hAnsi="Georgia" w:cs="Tahoma"/>
          <w:b/>
          <w:bCs/>
          <w:sz w:val="22"/>
          <w:szCs w:val="22"/>
        </w:rPr>
      </w:pPr>
      <w:r w:rsidRPr="00F75A72">
        <w:rPr>
          <w:rFonts w:ascii="Georgia" w:hAnsi="Georgia" w:cs="Tahoma"/>
          <w:b/>
          <w:bCs/>
          <w:sz w:val="22"/>
          <w:szCs w:val="22"/>
        </w:rPr>
        <w:t xml:space="preserve">LOJAS QUERO-QUERO S.A. </w:t>
      </w:r>
    </w:p>
    <w:p w14:paraId="448EE447" w14:textId="77777777" w:rsidR="00E65091" w:rsidRPr="00F75A72" w:rsidRDefault="00E65091" w:rsidP="00B823FA">
      <w:pPr>
        <w:spacing w:after="0" w:line="320" w:lineRule="exact"/>
        <w:contextualSpacing/>
        <w:jc w:val="both"/>
        <w:rPr>
          <w:rFonts w:ascii="Georgia" w:hAnsi="Georgia" w:cs="Tahoma"/>
          <w:bCs/>
          <w:sz w:val="22"/>
          <w:szCs w:val="22"/>
        </w:rPr>
      </w:pPr>
      <w:r w:rsidRPr="00F75A72">
        <w:rPr>
          <w:rFonts w:ascii="Georgia" w:hAnsi="Georgia" w:cs="Tahoma"/>
          <w:bCs/>
          <w:sz w:val="22"/>
          <w:szCs w:val="22"/>
        </w:rPr>
        <w:t xml:space="preserve">Avenida Geral Flores da Cunha, nº 1943, Vila Cachoeirinha </w:t>
      </w:r>
    </w:p>
    <w:p w14:paraId="38D84FC3" w14:textId="77777777" w:rsidR="00E65091" w:rsidRPr="00F75A72" w:rsidRDefault="00E65091" w:rsidP="00B823FA">
      <w:pPr>
        <w:spacing w:after="0" w:line="320" w:lineRule="exact"/>
        <w:contextualSpacing/>
        <w:jc w:val="both"/>
        <w:rPr>
          <w:rFonts w:ascii="Georgia" w:hAnsi="Georgia" w:cs="Tahoma"/>
          <w:bCs/>
          <w:sz w:val="22"/>
          <w:szCs w:val="22"/>
        </w:rPr>
      </w:pPr>
      <w:r w:rsidRPr="00F75A72">
        <w:rPr>
          <w:rFonts w:ascii="Georgia" w:hAnsi="Georgia" w:cs="Tahoma"/>
          <w:bCs/>
          <w:sz w:val="22"/>
          <w:szCs w:val="22"/>
        </w:rPr>
        <w:t>CEP 94.910-003, Cachoeirinha – RS</w:t>
      </w:r>
    </w:p>
    <w:p w14:paraId="5D78BFC2" w14:textId="77777777" w:rsidR="00E65091" w:rsidRPr="00F75A72" w:rsidRDefault="00E65091" w:rsidP="00B823FA">
      <w:pPr>
        <w:spacing w:after="0" w:line="320" w:lineRule="exact"/>
        <w:contextualSpacing/>
        <w:jc w:val="both"/>
        <w:rPr>
          <w:rFonts w:ascii="Georgia" w:hAnsi="Georgia" w:cs="Tahoma"/>
          <w:bCs/>
          <w:sz w:val="22"/>
          <w:szCs w:val="22"/>
        </w:rPr>
      </w:pPr>
      <w:r w:rsidRPr="00F75A72">
        <w:rPr>
          <w:rFonts w:ascii="Georgia" w:hAnsi="Georgia" w:cs="Tahoma"/>
          <w:bCs/>
          <w:sz w:val="22"/>
          <w:szCs w:val="22"/>
        </w:rPr>
        <w:t>At.: Jean Pablo de Mello</w:t>
      </w:r>
    </w:p>
    <w:p w14:paraId="7C616019" w14:textId="77777777" w:rsidR="00E65091" w:rsidRPr="00F75A72" w:rsidRDefault="00E65091" w:rsidP="00B823FA">
      <w:pPr>
        <w:spacing w:after="0" w:line="320" w:lineRule="exact"/>
        <w:contextualSpacing/>
        <w:jc w:val="both"/>
        <w:rPr>
          <w:rFonts w:ascii="Georgia" w:hAnsi="Georgia" w:cs="Tahoma"/>
          <w:bCs/>
          <w:sz w:val="22"/>
          <w:szCs w:val="22"/>
        </w:rPr>
      </w:pPr>
      <w:r w:rsidRPr="00F75A72">
        <w:rPr>
          <w:rFonts w:ascii="Georgia" w:hAnsi="Georgia" w:cs="Tahoma"/>
          <w:bCs/>
          <w:sz w:val="22"/>
          <w:szCs w:val="22"/>
        </w:rPr>
        <w:lastRenderedPageBreak/>
        <w:t>Telefone: (51) 3441-5792</w:t>
      </w:r>
    </w:p>
    <w:p w14:paraId="3EB08B21" w14:textId="77777777" w:rsidR="00E65091" w:rsidRPr="00F75A72" w:rsidRDefault="00E65091" w:rsidP="00B823FA">
      <w:pPr>
        <w:spacing w:after="0" w:line="320" w:lineRule="exact"/>
        <w:contextualSpacing/>
        <w:rPr>
          <w:rFonts w:ascii="Georgia" w:hAnsi="Georgia" w:cs="Tahoma"/>
          <w:bCs/>
          <w:sz w:val="22"/>
          <w:szCs w:val="22"/>
        </w:rPr>
      </w:pPr>
      <w:r w:rsidRPr="00F75A72">
        <w:rPr>
          <w:rFonts w:ascii="Georgia" w:hAnsi="Georgia" w:cs="Tahoma"/>
          <w:bCs/>
          <w:sz w:val="22"/>
          <w:szCs w:val="22"/>
        </w:rPr>
        <w:t xml:space="preserve">E-mail: jean.mello@quero-quero.com.br / </w:t>
      </w:r>
      <w:hyperlink r:id="rId11" w:history="1">
        <w:r w:rsidRPr="00F75A72">
          <w:rPr>
            <w:rStyle w:val="Hyperlink"/>
            <w:rFonts w:ascii="Georgia" w:hAnsi="Georgia" w:cs="Tahoma"/>
            <w:bCs/>
            <w:color w:val="auto"/>
            <w:sz w:val="22"/>
            <w:szCs w:val="22"/>
            <w:u w:val="none"/>
          </w:rPr>
          <w:t>juridico@quero-quero.com.br</w:t>
        </w:r>
      </w:hyperlink>
      <w:r w:rsidRPr="00F75A72">
        <w:rPr>
          <w:rStyle w:val="Hyperlink"/>
          <w:rFonts w:ascii="Georgia" w:hAnsi="Georgia" w:cs="Tahoma"/>
          <w:bCs/>
          <w:color w:val="auto"/>
          <w:sz w:val="22"/>
          <w:szCs w:val="22"/>
          <w:u w:val="none"/>
        </w:rPr>
        <w:t xml:space="preserve"> / ri@quero-quero.com.br</w:t>
      </w:r>
    </w:p>
    <w:p w14:paraId="15D64822" w14:textId="77777777" w:rsidR="00E65091" w:rsidRPr="00F75A72" w:rsidRDefault="00E65091" w:rsidP="00B823FA">
      <w:pPr>
        <w:spacing w:after="0" w:line="320" w:lineRule="exact"/>
        <w:contextualSpacing/>
        <w:jc w:val="both"/>
        <w:rPr>
          <w:rFonts w:ascii="Georgia" w:hAnsi="Georgia" w:cs="Tahoma"/>
          <w:kern w:val="20"/>
          <w:sz w:val="22"/>
          <w:szCs w:val="22"/>
        </w:rPr>
      </w:pPr>
    </w:p>
    <w:p w14:paraId="5899FD58" w14:textId="77777777" w:rsidR="00E65091" w:rsidRPr="00F75A72" w:rsidRDefault="00E65091" w:rsidP="00B823FA">
      <w:pPr>
        <w:shd w:val="clear" w:color="auto" w:fill="FFFFFF"/>
        <w:suppressAutoHyphens/>
        <w:spacing w:after="0" w:line="320" w:lineRule="exact"/>
        <w:contextualSpacing/>
        <w:jc w:val="both"/>
        <w:rPr>
          <w:rFonts w:ascii="Georgia" w:hAnsi="Georgia" w:cs="Tahoma"/>
          <w:sz w:val="22"/>
          <w:szCs w:val="22"/>
        </w:rPr>
      </w:pPr>
      <w:r w:rsidRPr="00F75A72">
        <w:rPr>
          <w:rFonts w:ascii="Georgia" w:hAnsi="Georgia" w:cs="Tahoma"/>
          <w:sz w:val="22"/>
          <w:szCs w:val="22"/>
          <w:u w:val="single"/>
        </w:rPr>
        <w:t>Para o Agente Fiduciário</w:t>
      </w:r>
      <w:r w:rsidRPr="00F75A72">
        <w:rPr>
          <w:rFonts w:ascii="Georgia" w:hAnsi="Georgia" w:cs="Tahoma"/>
          <w:sz w:val="22"/>
          <w:szCs w:val="22"/>
        </w:rPr>
        <w:t>:</w:t>
      </w:r>
    </w:p>
    <w:p w14:paraId="2698ED44" w14:textId="77777777" w:rsidR="00E65091" w:rsidRPr="00F75A72" w:rsidRDefault="00E65091" w:rsidP="00B823FA">
      <w:pPr>
        <w:pStyle w:val="Cabealho"/>
        <w:widowControl/>
        <w:tabs>
          <w:tab w:val="clear" w:pos="4419"/>
          <w:tab w:val="clear" w:pos="8838"/>
        </w:tabs>
        <w:spacing w:after="0" w:line="320" w:lineRule="exact"/>
        <w:contextualSpacing/>
        <w:jc w:val="both"/>
        <w:rPr>
          <w:rFonts w:ascii="Georgia" w:hAnsi="Georgia" w:cs="Tahoma"/>
          <w:b/>
          <w:sz w:val="22"/>
          <w:szCs w:val="22"/>
        </w:rPr>
      </w:pPr>
      <w:r w:rsidRPr="00F75A72">
        <w:rPr>
          <w:rFonts w:ascii="Georgia" w:hAnsi="Georgia" w:cs="Tahoma"/>
          <w:b/>
          <w:sz w:val="22"/>
          <w:szCs w:val="22"/>
          <w:lang w:eastAsia="en-US"/>
        </w:rPr>
        <w:t>OLIVEIRA TRUST DISTRIBUIDORA DE TÍTULOS E VALORES MOBILIÁRIOS S.A.</w:t>
      </w:r>
    </w:p>
    <w:p w14:paraId="53D30A71" w14:textId="77777777" w:rsidR="00E65091" w:rsidRPr="00F75A72" w:rsidRDefault="00E65091" w:rsidP="00B823FA">
      <w:pPr>
        <w:pStyle w:val="Corpodetexto3"/>
        <w:widowControl/>
        <w:spacing w:after="0" w:line="320" w:lineRule="exact"/>
        <w:contextualSpacing/>
        <w:jc w:val="both"/>
        <w:rPr>
          <w:rFonts w:ascii="Georgia" w:hAnsi="Georgia" w:cs="Tahoma"/>
          <w:sz w:val="22"/>
          <w:szCs w:val="22"/>
        </w:rPr>
      </w:pPr>
      <w:r w:rsidRPr="00F75A72">
        <w:rPr>
          <w:rFonts w:ascii="Georgia" w:hAnsi="Georgia" w:cs="Tahoma"/>
          <w:bCs/>
          <w:sz w:val="22"/>
          <w:szCs w:val="22"/>
        </w:rPr>
        <w:t xml:space="preserve">Av. das Américas, 3434, bloco 7, 2º andar, Centro Empresarial Mario Henrique Simonsen </w:t>
      </w:r>
    </w:p>
    <w:p w14:paraId="6244687E" w14:textId="77777777" w:rsidR="00E65091" w:rsidRPr="00F75A72" w:rsidRDefault="00E65091" w:rsidP="00B823FA">
      <w:pPr>
        <w:pStyle w:val="Corpodetexto3"/>
        <w:widowControl/>
        <w:spacing w:after="0" w:line="320" w:lineRule="exact"/>
        <w:contextualSpacing/>
        <w:jc w:val="both"/>
        <w:rPr>
          <w:rFonts w:ascii="Georgia" w:hAnsi="Georgia" w:cs="Tahoma"/>
          <w:sz w:val="22"/>
          <w:szCs w:val="22"/>
        </w:rPr>
      </w:pPr>
      <w:r w:rsidRPr="00F75A72">
        <w:rPr>
          <w:rFonts w:ascii="Georgia" w:hAnsi="Georgia" w:cs="Tahoma"/>
          <w:sz w:val="22"/>
          <w:szCs w:val="22"/>
        </w:rPr>
        <w:t xml:space="preserve">CEP </w:t>
      </w:r>
      <w:r w:rsidRPr="00F75A72">
        <w:rPr>
          <w:rFonts w:ascii="Georgia" w:hAnsi="Georgia" w:cs="Tahoma"/>
          <w:bCs/>
          <w:sz w:val="22"/>
          <w:szCs w:val="22"/>
        </w:rPr>
        <w:t>22640-102</w:t>
      </w:r>
      <w:r w:rsidRPr="00F75A72">
        <w:rPr>
          <w:rFonts w:ascii="Georgia" w:hAnsi="Georgia" w:cs="Tahoma"/>
          <w:sz w:val="22"/>
          <w:szCs w:val="22"/>
        </w:rPr>
        <w:t>, Rio de Janeiro - RJ</w:t>
      </w:r>
    </w:p>
    <w:p w14:paraId="756982A3" w14:textId="77777777" w:rsidR="00E65091" w:rsidRPr="00F75A72" w:rsidRDefault="00E65091" w:rsidP="00B823FA">
      <w:pPr>
        <w:pStyle w:val="Corpodetexto3"/>
        <w:widowControl/>
        <w:spacing w:after="0" w:line="320" w:lineRule="exact"/>
        <w:contextualSpacing/>
        <w:jc w:val="both"/>
        <w:rPr>
          <w:rStyle w:val="Hyperlink"/>
          <w:rFonts w:ascii="Georgia" w:hAnsi="Georgia" w:cs="Tahoma"/>
          <w:color w:val="auto"/>
          <w:sz w:val="22"/>
          <w:szCs w:val="22"/>
          <w:u w:val="none"/>
        </w:rPr>
      </w:pPr>
      <w:r w:rsidRPr="00F75A72">
        <w:rPr>
          <w:rStyle w:val="Hyperlink"/>
          <w:rFonts w:ascii="Georgia" w:hAnsi="Georgia" w:cs="Tahoma"/>
          <w:color w:val="auto"/>
          <w:sz w:val="22"/>
          <w:szCs w:val="22"/>
          <w:u w:val="none"/>
        </w:rPr>
        <w:t xml:space="preserve">At.: </w:t>
      </w:r>
      <w:r w:rsidRPr="00F75A72">
        <w:rPr>
          <w:rFonts w:ascii="Georgia" w:hAnsi="Georgia" w:cs="Tahoma"/>
          <w:bCs/>
          <w:sz w:val="22"/>
          <w:szCs w:val="22"/>
        </w:rPr>
        <w:t>Antonio Amaro / Maria Carolina Abrantes Lodi de Oliveira</w:t>
      </w:r>
    </w:p>
    <w:p w14:paraId="6BC59163" w14:textId="77777777" w:rsidR="00E65091" w:rsidRPr="00F75A72" w:rsidRDefault="00E65091" w:rsidP="00B823FA">
      <w:pPr>
        <w:pStyle w:val="Corpodetexto3"/>
        <w:widowControl/>
        <w:spacing w:after="0" w:line="320" w:lineRule="exact"/>
        <w:contextualSpacing/>
        <w:jc w:val="both"/>
        <w:rPr>
          <w:rStyle w:val="Hyperlink"/>
          <w:rFonts w:ascii="Georgia" w:hAnsi="Georgia" w:cs="Tahoma"/>
          <w:color w:val="auto"/>
          <w:sz w:val="22"/>
          <w:szCs w:val="22"/>
          <w:u w:val="none"/>
          <w:lang w:val="it-IT"/>
        </w:rPr>
      </w:pPr>
      <w:r w:rsidRPr="00F75A72">
        <w:rPr>
          <w:rStyle w:val="Hyperlink"/>
          <w:rFonts w:ascii="Georgia" w:hAnsi="Georgia" w:cs="Tahoma"/>
          <w:color w:val="auto"/>
          <w:sz w:val="22"/>
          <w:szCs w:val="22"/>
          <w:u w:val="none"/>
          <w:lang w:val="it-IT"/>
        </w:rPr>
        <w:t>Telefone: (</w:t>
      </w:r>
      <w:r w:rsidRPr="00F75A72">
        <w:rPr>
          <w:rFonts w:ascii="Georgia" w:hAnsi="Georgia" w:cs="Tahoma"/>
          <w:bCs/>
          <w:sz w:val="22"/>
          <w:szCs w:val="22"/>
          <w:lang w:val="it-IT"/>
        </w:rPr>
        <w:t>21</w:t>
      </w:r>
      <w:r w:rsidRPr="00F75A72">
        <w:rPr>
          <w:rStyle w:val="Hyperlink"/>
          <w:rFonts w:ascii="Georgia" w:hAnsi="Georgia" w:cs="Tahoma"/>
          <w:color w:val="auto"/>
          <w:sz w:val="22"/>
          <w:szCs w:val="22"/>
          <w:u w:val="none"/>
          <w:lang w:val="it-IT"/>
        </w:rPr>
        <w:t xml:space="preserve">) </w:t>
      </w:r>
      <w:r w:rsidRPr="00F75A72">
        <w:rPr>
          <w:rFonts w:ascii="Georgia" w:hAnsi="Georgia" w:cs="Tahoma"/>
          <w:bCs/>
          <w:sz w:val="22"/>
          <w:szCs w:val="22"/>
          <w:lang w:val="it-IT"/>
        </w:rPr>
        <w:t>3514-0000</w:t>
      </w:r>
    </w:p>
    <w:p w14:paraId="15676BA5" w14:textId="78CF85BC" w:rsidR="00E65091" w:rsidRPr="00F75A72" w:rsidRDefault="00E65091" w:rsidP="00B823FA">
      <w:pPr>
        <w:pStyle w:val="Corpodetexto3"/>
        <w:widowControl/>
        <w:spacing w:after="0" w:line="320" w:lineRule="exact"/>
        <w:contextualSpacing/>
        <w:jc w:val="both"/>
        <w:rPr>
          <w:rFonts w:ascii="Georgia" w:hAnsi="Georgia" w:cs="Tahoma"/>
          <w:sz w:val="22"/>
          <w:szCs w:val="22"/>
          <w:lang w:val="it-IT"/>
        </w:rPr>
      </w:pPr>
      <w:r w:rsidRPr="00F75A72">
        <w:rPr>
          <w:rStyle w:val="Hyperlink"/>
          <w:rFonts w:ascii="Georgia" w:hAnsi="Georgia" w:cs="Tahoma"/>
          <w:color w:val="auto"/>
          <w:sz w:val="22"/>
          <w:szCs w:val="22"/>
          <w:u w:val="none"/>
          <w:lang w:val="it-IT"/>
        </w:rPr>
        <w:t xml:space="preserve">E-mail: </w:t>
      </w:r>
      <w:r w:rsidR="00F75A72">
        <w:rPr>
          <w:rFonts w:ascii="Georgia" w:hAnsi="Georgia" w:cs="Tahoma"/>
          <w:bCs/>
          <w:sz w:val="22"/>
          <w:szCs w:val="22"/>
          <w:lang w:val="it-IT"/>
        </w:rPr>
        <w:t>af.controles</w:t>
      </w:r>
      <w:r w:rsidR="00F75A72" w:rsidRPr="00E65091">
        <w:rPr>
          <w:rFonts w:ascii="Georgia" w:hAnsi="Georgia" w:cs="Tahoma"/>
          <w:bCs/>
          <w:sz w:val="22"/>
          <w:szCs w:val="22"/>
          <w:lang w:val="it-IT"/>
        </w:rPr>
        <w:t>@oliveiratrust.com.br</w:t>
      </w:r>
    </w:p>
    <w:p w14:paraId="3B9942FA" w14:textId="77777777" w:rsidR="00E65091" w:rsidRPr="00F75A72" w:rsidRDefault="00E65091" w:rsidP="00B823FA">
      <w:pPr>
        <w:pStyle w:val="Corpodetexto3"/>
        <w:widowControl/>
        <w:spacing w:after="0" w:line="320" w:lineRule="exact"/>
        <w:contextualSpacing/>
        <w:jc w:val="both"/>
        <w:rPr>
          <w:rFonts w:ascii="Georgia" w:hAnsi="Georgia" w:cs="Tahoma"/>
          <w:sz w:val="22"/>
          <w:szCs w:val="22"/>
          <w:lang w:val="it-IT"/>
        </w:rPr>
      </w:pPr>
    </w:p>
    <w:p w14:paraId="01AB46D8" w14:textId="77777777" w:rsidR="00E65091" w:rsidRPr="00F75A72" w:rsidRDefault="00E65091" w:rsidP="00B823FA">
      <w:pPr>
        <w:pStyle w:val="Corpodetexto3"/>
        <w:widowControl/>
        <w:spacing w:after="0" w:line="320" w:lineRule="exact"/>
        <w:contextualSpacing/>
        <w:jc w:val="both"/>
        <w:rPr>
          <w:rFonts w:ascii="Georgia" w:hAnsi="Georgia" w:cs="Tahoma"/>
          <w:sz w:val="22"/>
          <w:szCs w:val="22"/>
        </w:rPr>
      </w:pPr>
      <w:r w:rsidRPr="00F75A72">
        <w:rPr>
          <w:rFonts w:ascii="Georgia" w:hAnsi="Georgia" w:cs="Tahoma"/>
          <w:sz w:val="22"/>
          <w:szCs w:val="22"/>
          <w:u w:val="single"/>
        </w:rPr>
        <w:t>Para a Fiadora Verde</w:t>
      </w:r>
      <w:r w:rsidRPr="00F75A72">
        <w:rPr>
          <w:rFonts w:ascii="Georgia" w:hAnsi="Georgia" w:cs="Tahoma"/>
          <w:sz w:val="22"/>
          <w:szCs w:val="22"/>
        </w:rPr>
        <w:t>:</w:t>
      </w:r>
    </w:p>
    <w:p w14:paraId="22C96DAA" w14:textId="2052748F" w:rsidR="00E65091" w:rsidRPr="00F75A72" w:rsidRDefault="009D3C28" w:rsidP="00B823FA">
      <w:pPr>
        <w:pStyle w:val="Corpodetexto3"/>
        <w:widowControl/>
        <w:spacing w:after="0" w:line="320" w:lineRule="exact"/>
        <w:contextualSpacing/>
        <w:jc w:val="both"/>
        <w:rPr>
          <w:rFonts w:ascii="Georgia" w:hAnsi="Georgia" w:cs="Tahoma"/>
          <w:bCs/>
          <w:sz w:val="22"/>
          <w:szCs w:val="22"/>
        </w:rPr>
      </w:pPr>
      <w:bookmarkStart w:id="290" w:name="_cp_change_252"/>
      <w:r w:rsidRPr="00F75A72">
        <w:rPr>
          <w:rFonts w:ascii="Georgia" w:eastAsia="Times New Roman" w:hAnsi="Georgia" w:cs="Tahoma"/>
          <w:b/>
          <w:bCs/>
          <w:sz w:val="22"/>
          <w:szCs w:val="22"/>
          <w:u w:color="0000FF"/>
        </w:rPr>
        <w:t>QUERO-QUERO VERDECARD INSTITUIÇÃO</w:t>
      </w:r>
      <w:r w:rsidRPr="008A68E8">
        <w:rPr>
          <w:rFonts w:ascii="Georgia" w:hAnsi="Georgia"/>
          <w:b/>
          <w:sz w:val="22"/>
          <w:u w:color="0000FF"/>
        </w:rPr>
        <w:t xml:space="preserve"> DE </w:t>
      </w:r>
      <w:r w:rsidRPr="00F75A72">
        <w:rPr>
          <w:rFonts w:ascii="Georgia" w:eastAsia="Times New Roman" w:hAnsi="Georgia" w:cs="Tahoma"/>
          <w:b/>
          <w:bCs/>
          <w:sz w:val="22"/>
          <w:szCs w:val="22"/>
          <w:u w:color="0000FF"/>
        </w:rPr>
        <w:t>PAGAMENTO</w:t>
      </w:r>
      <w:bookmarkEnd w:id="290"/>
      <w:r w:rsidRPr="00F75A72">
        <w:rPr>
          <w:rFonts w:ascii="Georgia" w:eastAsia="Times New Roman" w:hAnsi="Georgia" w:cs="Tahoma"/>
          <w:b/>
          <w:bCs/>
          <w:sz w:val="22"/>
          <w:szCs w:val="22"/>
        </w:rPr>
        <w:t xml:space="preserve"> S.A</w:t>
      </w:r>
      <w:bookmarkStart w:id="291" w:name="_cp_change_253"/>
      <w:r w:rsidRPr="00F75A72">
        <w:rPr>
          <w:rFonts w:ascii="Georgia" w:eastAsia="Times New Roman" w:hAnsi="Georgia" w:cs="Tahoma"/>
          <w:b/>
          <w:bCs/>
          <w:sz w:val="22"/>
          <w:szCs w:val="22"/>
          <w:u w:color="0000FF"/>
        </w:rPr>
        <w:t>.</w:t>
      </w:r>
      <w:bookmarkEnd w:id="291"/>
    </w:p>
    <w:p w14:paraId="2480D825" w14:textId="77777777" w:rsidR="00E65091" w:rsidRPr="00F75A72" w:rsidRDefault="00E65091" w:rsidP="00B823FA">
      <w:pPr>
        <w:pStyle w:val="Corpodetexto3"/>
        <w:widowControl/>
        <w:spacing w:after="0" w:line="320" w:lineRule="exact"/>
        <w:contextualSpacing/>
        <w:jc w:val="both"/>
        <w:rPr>
          <w:rFonts w:ascii="Georgia" w:hAnsi="Georgia" w:cs="Tahoma"/>
          <w:bCs/>
          <w:sz w:val="22"/>
          <w:szCs w:val="22"/>
        </w:rPr>
      </w:pPr>
      <w:r w:rsidRPr="00F75A72">
        <w:rPr>
          <w:rFonts w:ascii="Georgia" w:hAnsi="Georgia" w:cs="Tahoma"/>
          <w:bCs/>
          <w:sz w:val="22"/>
          <w:szCs w:val="22"/>
        </w:rPr>
        <w:t xml:space="preserve">Avenida Geral Flores da Cunha, nº 1943, Sala 01, Vila Cachoeirinha </w:t>
      </w:r>
    </w:p>
    <w:p w14:paraId="7DF0D58F" w14:textId="77777777" w:rsidR="00E65091" w:rsidRPr="00F75A72" w:rsidRDefault="00E65091" w:rsidP="00B823FA">
      <w:pPr>
        <w:pStyle w:val="Corpodetexto3"/>
        <w:widowControl/>
        <w:spacing w:after="0" w:line="320" w:lineRule="exact"/>
        <w:contextualSpacing/>
        <w:jc w:val="both"/>
        <w:rPr>
          <w:rFonts w:ascii="Georgia" w:hAnsi="Georgia" w:cs="Tahoma"/>
          <w:bCs/>
          <w:sz w:val="22"/>
          <w:szCs w:val="22"/>
        </w:rPr>
      </w:pPr>
      <w:r w:rsidRPr="00F75A72">
        <w:rPr>
          <w:rFonts w:ascii="Georgia" w:hAnsi="Georgia" w:cs="Tahoma"/>
          <w:bCs/>
          <w:sz w:val="22"/>
          <w:szCs w:val="22"/>
        </w:rPr>
        <w:t>CEP 94.910-003, Cachoeirinha – RS</w:t>
      </w:r>
    </w:p>
    <w:p w14:paraId="1B3DD227" w14:textId="77777777" w:rsidR="00E65091" w:rsidRPr="00F75A72" w:rsidRDefault="00E65091" w:rsidP="00B823FA">
      <w:pPr>
        <w:pStyle w:val="Corpodetexto3"/>
        <w:widowControl/>
        <w:spacing w:after="0" w:line="320" w:lineRule="exact"/>
        <w:contextualSpacing/>
        <w:jc w:val="both"/>
        <w:rPr>
          <w:rFonts w:ascii="Georgia" w:hAnsi="Georgia" w:cs="Tahoma"/>
          <w:bCs/>
          <w:sz w:val="22"/>
          <w:szCs w:val="22"/>
        </w:rPr>
      </w:pPr>
      <w:r w:rsidRPr="00F75A72">
        <w:rPr>
          <w:rFonts w:ascii="Georgia" w:hAnsi="Georgia" w:cs="Tahoma"/>
          <w:bCs/>
          <w:sz w:val="22"/>
          <w:szCs w:val="22"/>
        </w:rPr>
        <w:t>At.: Jean Pablo de Mello</w:t>
      </w:r>
    </w:p>
    <w:p w14:paraId="2DB3D7BE" w14:textId="77777777" w:rsidR="00E65091" w:rsidRPr="00F75A72" w:rsidRDefault="00E65091" w:rsidP="00B823FA">
      <w:pPr>
        <w:pStyle w:val="Corpodetexto3"/>
        <w:widowControl/>
        <w:spacing w:after="0" w:line="320" w:lineRule="exact"/>
        <w:contextualSpacing/>
        <w:jc w:val="both"/>
        <w:rPr>
          <w:rFonts w:ascii="Georgia" w:hAnsi="Georgia" w:cs="Tahoma"/>
          <w:bCs/>
          <w:sz w:val="22"/>
          <w:szCs w:val="22"/>
        </w:rPr>
      </w:pPr>
      <w:r w:rsidRPr="00F75A72">
        <w:rPr>
          <w:rFonts w:ascii="Georgia" w:hAnsi="Georgia" w:cs="Tahoma"/>
          <w:bCs/>
          <w:sz w:val="22"/>
          <w:szCs w:val="22"/>
        </w:rPr>
        <w:t>Telefone: (51) 3441-5792</w:t>
      </w:r>
    </w:p>
    <w:p w14:paraId="676868FD" w14:textId="77777777" w:rsidR="00E65091" w:rsidRPr="00F75A72" w:rsidRDefault="00E65091" w:rsidP="00B823FA">
      <w:pPr>
        <w:pStyle w:val="Corpodetexto3"/>
        <w:widowControl/>
        <w:spacing w:after="0" w:line="320" w:lineRule="exact"/>
        <w:contextualSpacing/>
        <w:rPr>
          <w:rStyle w:val="Hyperlink"/>
          <w:rFonts w:ascii="Georgia" w:hAnsi="Georgia" w:cs="Tahoma"/>
          <w:color w:val="auto"/>
          <w:sz w:val="22"/>
          <w:szCs w:val="22"/>
          <w:u w:val="none"/>
        </w:rPr>
      </w:pPr>
      <w:r w:rsidRPr="00F75A72">
        <w:rPr>
          <w:rFonts w:ascii="Georgia" w:hAnsi="Georgia" w:cs="Tahoma"/>
          <w:bCs/>
          <w:sz w:val="22"/>
          <w:szCs w:val="22"/>
        </w:rPr>
        <w:t xml:space="preserve">E-mail: jean.mello@quero-quero.com.br / </w:t>
      </w:r>
      <w:hyperlink r:id="rId12" w:history="1">
        <w:r w:rsidRPr="00F75A72">
          <w:rPr>
            <w:rStyle w:val="Hyperlink"/>
            <w:rFonts w:ascii="Georgia" w:hAnsi="Georgia" w:cs="Tahoma"/>
            <w:bCs/>
            <w:color w:val="auto"/>
            <w:sz w:val="22"/>
            <w:szCs w:val="22"/>
            <w:u w:val="none"/>
          </w:rPr>
          <w:t>juridico@quero-quero.com.br</w:t>
        </w:r>
      </w:hyperlink>
      <w:r w:rsidRPr="00F75A72">
        <w:rPr>
          <w:rFonts w:ascii="Georgia" w:hAnsi="Georgia" w:cs="Tahoma"/>
          <w:bCs/>
          <w:sz w:val="22"/>
          <w:szCs w:val="22"/>
        </w:rPr>
        <w:t xml:space="preserve"> / </w:t>
      </w:r>
      <w:r w:rsidRPr="00F75A72">
        <w:rPr>
          <w:rStyle w:val="Hyperlink"/>
          <w:rFonts w:ascii="Georgia" w:hAnsi="Georgia" w:cs="Tahoma"/>
          <w:bCs/>
          <w:color w:val="auto"/>
          <w:sz w:val="22"/>
          <w:szCs w:val="22"/>
          <w:u w:val="none"/>
        </w:rPr>
        <w:t>ri@quero-quero.com.br</w:t>
      </w:r>
    </w:p>
    <w:p w14:paraId="2B90B15D" w14:textId="77777777" w:rsidR="00E65091" w:rsidRPr="00F75A72" w:rsidRDefault="00E65091" w:rsidP="00B823FA">
      <w:pPr>
        <w:pStyle w:val="Corpodetexto3"/>
        <w:widowControl/>
        <w:spacing w:after="0" w:line="320" w:lineRule="exact"/>
        <w:contextualSpacing/>
        <w:jc w:val="both"/>
        <w:rPr>
          <w:rFonts w:ascii="Georgia" w:hAnsi="Georgia" w:cs="Tahoma"/>
          <w:bCs/>
          <w:sz w:val="22"/>
          <w:szCs w:val="22"/>
        </w:rPr>
      </w:pPr>
    </w:p>
    <w:p w14:paraId="68F11580" w14:textId="77777777" w:rsidR="00E65091" w:rsidRPr="00F75A72" w:rsidRDefault="00E65091" w:rsidP="00B823FA">
      <w:pPr>
        <w:pStyle w:val="Corpodetexto3"/>
        <w:widowControl/>
        <w:spacing w:after="0" w:line="320" w:lineRule="exact"/>
        <w:contextualSpacing/>
        <w:jc w:val="both"/>
        <w:rPr>
          <w:rFonts w:ascii="Georgia" w:hAnsi="Georgia" w:cs="Tahoma"/>
          <w:sz w:val="22"/>
          <w:szCs w:val="22"/>
        </w:rPr>
      </w:pPr>
      <w:r w:rsidRPr="00F75A72">
        <w:rPr>
          <w:rFonts w:ascii="Georgia" w:hAnsi="Georgia" w:cs="Tahoma"/>
          <w:sz w:val="22"/>
          <w:szCs w:val="22"/>
          <w:u w:val="single"/>
        </w:rPr>
        <w:t>Para a Fiadora Sentinela</w:t>
      </w:r>
      <w:r w:rsidRPr="00F75A72">
        <w:rPr>
          <w:rFonts w:ascii="Georgia" w:hAnsi="Georgia" w:cs="Tahoma"/>
          <w:sz w:val="22"/>
          <w:szCs w:val="22"/>
        </w:rPr>
        <w:t>:</w:t>
      </w:r>
    </w:p>
    <w:p w14:paraId="03D2ABBE" w14:textId="77777777" w:rsidR="00E65091" w:rsidRPr="00F75A72" w:rsidRDefault="00E65091" w:rsidP="00B823FA">
      <w:pPr>
        <w:pStyle w:val="Corpodetexto3"/>
        <w:widowControl/>
        <w:spacing w:after="0" w:line="320" w:lineRule="exact"/>
        <w:contextualSpacing/>
        <w:jc w:val="both"/>
        <w:rPr>
          <w:rFonts w:ascii="Georgia" w:hAnsi="Georgia" w:cs="Tahoma"/>
          <w:b/>
          <w:bCs/>
          <w:sz w:val="22"/>
          <w:szCs w:val="22"/>
        </w:rPr>
      </w:pPr>
      <w:r w:rsidRPr="00F75A72">
        <w:rPr>
          <w:rFonts w:ascii="Georgia" w:hAnsi="Georgia" w:cs="Tahoma"/>
          <w:b/>
          <w:bCs/>
          <w:sz w:val="22"/>
          <w:szCs w:val="22"/>
        </w:rPr>
        <w:t xml:space="preserve">SENTINELA DOS PAMPAS </w:t>
      </w:r>
      <w:bookmarkStart w:id="292" w:name="_cp_change_254"/>
      <w:r w:rsidRPr="00F75A72">
        <w:rPr>
          <w:rFonts w:ascii="Georgia" w:hAnsi="Georgia" w:cs="Tahoma"/>
          <w:b/>
          <w:bCs/>
          <w:sz w:val="22"/>
          <w:szCs w:val="22"/>
          <w:u w:color="0000FF"/>
        </w:rPr>
        <w:t xml:space="preserve">- </w:t>
      </w:r>
      <w:bookmarkEnd w:id="292"/>
      <w:r w:rsidRPr="00F75A72">
        <w:rPr>
          <w:rFonts w:ascii="Georgia" w:hAnsi="Georgia" w:cs="Tahoma"/>
          <w:b/>
          <w:bCs/>
          <w:sz w:val="22"/>
          <w:szCs w:val="22"/>
        </w:rPr>
        <w:t>ADMINISTRADORA E CORRETORA DE SEGUROS LTDA.</w:t>
      </w:r>
    </w:p>
    <w:p w14:paraId="44133C24" w14:textId="0D728BDA" w:rsidR="00E65091" w:rsidRPr="00F75A72" w:rsidRDefault="009D3C28" w:rsidP="00B823FA">
      <w:pPr>
        <w:pStyle w:val="Corpodetexto3"/>
        <w:widowControl/>
        <w:spacing w:after="0" w:line="320" w:lineRule="exact"/>
        <w:contextualSpacing/>
        <w:jc w:val="both"/>
        <w:rPr>
          <w:rFonts w:ascii="Georgia" w:hAnsi="Georgia" w:cs="Tahoma"/>
          <w:sz w:val="22"/>
          <w:szCs w:val="22"/>
        </w:rPr>
      </w:pPr>
      <w:bookmarkStart w:id="293" w:name="_cp_change_256"/>
      <w:r w:rsidRPr="00F75A72">
        <w:rPr>
          <w:rFonts w:ascii="Georgia" w:hAnsi="Georgia" w:cs="Tahoma"/>
          <w:bCs/>
          <w:sz w:val="22"/>
          <w:szCs w:val="22"/>
          <w:u w:color="0000FF"/>
        </w:rPr>
        <w:t xml:space="preserve">Avenida Geral Flores da Cunha, nº 1943, Sala 02, Vila Cachoeirinha </w:t>
      </w:r>
      <w:bookmarkStart w:id="294" w:name="_cp_change_255"/>
      <w:bookmarkEnd w:id="293"/>
    </w:p>
    <w:p w14:paraId="30F6F9AF" w14:textId="77777777" w:rsidR="00E65091" w:rsidRPr="00F75A72" w:rsidRDefault="009D3C28" w:rsidP="00B823FA">
      <w:pPr>
        <w:pStyle w:val="Corpodetexto3"/>
        <w:widowControl/>
        <w:spacing w:after="0" w:line="320" w:lineRule="exact"/>
        <w:contextualSpacing/>
        <w:jc w:val="both"/>
        <w:rPr>
          <w:rFonts w:ascii="Georgia" w:hAnsi="Georgia" w:cs="Tahoma"/>
          <w:bCs/>
          <w:sz w:val="22"/>
          <w:szCs w:val="22"/>
        </w:rPr>
      </w:pPr>
      <w:bookmarkStart w:id="295" w:name="_cp_change_258"/>
      <w:bookmarkEnd w:id="294"/>
      <w:r w:rsidRPr="00F75A72">
        <w:rPr>
          <w:rFonts w:ascii="Georgia" w:hAnsi="Georgia" w:cs="Tahoma"/>
          <w:bCs/>
          <w:sz w:val="22"/>
          <w:szCs w:val="22"/>
          <w:u w:color="0000FF"/>
        </w:rPr>
        <w:t>CEP 94.910-003, Cachoeirinha – RS</w:t>
      </w:r>
      <w:r w:rsidRPr="008A68E8">
        <w:rPr>
          <w:rFonts w:ascii="Georgia" w:hAnsi="Georgia"/>
          <w:sz w:val="22"/>
          <w:u w:color="0000FF"/>
        </w:rPr>
        <w:t xml:space="preserve"> </w:t>
      </w:r>
      <w:bookmarkStart w:id="296" w:name="_cp_change_257"/>
      <w:bookmarkEnd w:id="295"/>
    </w:p>
    <w:bookmarkEnd w:id="296"/>
    <w:p w14:paraId="58A8FB8D" w14:textId="3E5857ED" w:rsidR="00E65091" w:rsidRPr="00F75A72" w:rsidRDefault="00E65091" w:rsidP="00B823FA">
      <w:pPr>
        <w:pStyle w:val="Corpodetexto3"/>
        <w:widowControl/>
        <w:spacing w:after="0" w:line="320" w:lineRule="exact"/>
        <w:contextualSpacing/>
        <w:jc w:val="both"/>
        <w:rPr>
          <w:rFonts w:ascii="Georgia" w:hAnsi="Georgia" w:cs="Tahoma"/>
          <w:bCs/>
          <w:sz w:val="22"/>
          <w:szCs w:val="22"/>
        </w:rPr>
      </w:pPr>
      <w:r w:rsidRPr="00F75A72">
        <w:rPr>
          <w:rFonts w:ascii="Georgia" w:hAnsi="Georgia" w:cs="Tahoma"/>
          <w:bCs/>
          <w:sz w:val="22"/>
          <w:szCs w:val="22"/>
        </w:rPr>
        <w:t xml:space="preserve">At.: </w:t>
      </w:r>
      <w:bookmarkStart w:id="297" w:name="_cp_change_264"/>
      <w:r w:rsidRPr="00F75A72">
        <w:rPr>
          <w:rFonts w:ascii="Georgia" w:hAnsi="Georgia" w:cs="Tahoma"/>
          <w:bCs/>
          <w:sz w:val="22"/>
          <w:szCs w:val="22"/>
          <w:u w:color="0000FF"/>
        </w:rPr>
        <w:t>Jean Pablo de Mello</w:t>
      </w:r>
      <w:bookmarkEnd w:id="297"/>
      <w:r w:rsidRPr="00F75A72">
        <w:rPr>
          <w:rFonts w:ascii="Georgia" w:hAnsi="Georgia" w:cs="Tahoma"/>
          <w:bCs/>
          <w:sz w:val="22"/>
          <w:szCs w:val="22"/>
        </w:rPr>
        <w:t xml:space="preserve"> </w:t>
      </w:r>
    </w:p>
    <w:p w14:paraId="65C746AF" w14:textId="76AFF5AD" w:rsidR="00E65091" w:rsidRPr="00F75A72" w:rsidRDefault="00E65091" w:rsidP="00B823FA">
      <w:pPr>
        <w:pStyle w:val="Corpodetexto3"/>
        <w:widowControl/>
        <w:spacing w:after="0" w:line="320" w:lineRule="exact"/>
        <w:contextualSpacing/>
        <w:jc w:val="both"/>
        <w:rPr>
          <w:rFonts w:ascii="Georgia" w:hAnsi="Georgia" w:cs="Tahoma"/>
          <w:bCs/>
          <w:sz w:val="22"/>
          <w:szCs w:val="22"/>
        </w:rPr>
      </w:pPr>
      <w:r w:rsidRPr="00F75A72">
        <w:rPr>
          <w:rFonts w:ascii="Georgia" w:hAnsi="Georgia" w:cs="Tahoma"/>
          <w:bCs/>
          <w:sz w:val="22"/>
          <w:szCs w:val="22"/>
        </w:rPr>
        <w:t xml:space="preserve">Telefone: </w:t>
      </w:r>
      <w:bookmarkStart w:id="298" w:name="_cp_change_266"/>
      <w:r w:rsidRPr="00F75A72">
        <w:rPr>
          <w:rFonts w:ascii="Georgia" w:hAnsi="Georgia" w:cs="Tahoma"/>
          <w:bCs/>
          <w:sz w:val="22"/>
          <w:szCs w:val="22"/>
          <w:u w:color="0000FF"/>
        </w:rPr>
        <w:t>(51) 3441-5792</w:t>
      </w:r>
      <w:bookmarkEnd w:id="298"/>
      <w:r w:rsidRPr="00F75A72">
        <w:rPr>
          <w:rFonts w:ascii="Georgia" w:hAnsi="Georgia" w:cs="Tahoma"/>
          <w:bCs/>
          <w:sz w:val="22"/>
          <w:szCs w:val="22"/>
        </w:rPr>
        <w:t xml:space="preserve"> </w:t>
      </w:r>
    </w:p>
    <w:p w14:paraId="084465AC" w14:textId="77777777" w:rsidR="00E65091" w:rsidRPr="00F75A72" w:rsidRDefault="00E65091" w:rsidP="00B823FA">
      <w:pPr>
        <w:pStyle w:val="Corpodetexto3"/>
        <w:widowControl/>
        <w:spacing w:after="0" w:line="320" w:lineRule="exact"/>
        <w:contextualSpacing/>
        <w:jc w:val="both"/>
        <w:rPr>
          <w:rFonts w:ascii="Georgia" w:hAnsi="Georgia" w:cs="Tahoma"/>
          <w:bCs/>
          <w:sz w:val="22"/>
          <w:szCs w:val="22"/>
        </w:rPr>
      </w:pPr>
      <w:bookmarkStart w:id="299" w:name="_cp_change_269"/>
      <w:r w:rsidRPr="00F75A72">
        <w:rPr>
          <w:rFonts w:ascii="Georgia" w:hAnsi="Georgia" w:cs="Tahoma"/>
          <w:bCs/>
          <w:sz w:val="22"/>
          <w:szCs w:val="22"/>
          <w:u w:color="0000FF"/>
        </w:rPr>
        <w:t xml:space="preserve">E-mail: jean.mello@quero-quero.com.br / </w:t>
      </w:r>
      <w:bookmarkStart w:id="300" w:name="_cp_change_270"/>
      <w:bookmarkEnd w:id="299"/>
      <w:r w:rsidRPr="00F75A72">
        <w:rPr>
          <w:u w:color="0000FF"/>
        </w:rPr>
        <w:fldChar w:fldCharType="begin"/>
      </w:r>
      <w:r w:rsidRPr="00F75A72">
        <w:rPr>
          <w:u w:color="0000FF"/>
        </w:rPr>
        <w:instrText xml:space="preserve"> HYPERLINK mailto:juridico@quero-quero.com.br</w:instrText>
      </w:r>
      <w:r w:rsidRPr="00F75A72">
        <w:rPr>
          <w:u w:color="0000FF"/>
        </w:rPr>
      </w:r>
      <w:r w:rsidRPr="00F75A72">
        <w:rPr>
          <w:u w:color="0000FF"/>
        </w:rPr>
        <w:fldChar w:fldCharType="separate"/>
      </w:r>
      <w:r w:rsidRPr="00F75A72">
        <w:rPr>
          <w:rStyle w:val="Hyperlink"/>
          <w:rFonts w:ascii="Georgia" w:hAnsi="Georgia" w:cs="Tahoma"/>
          <w:bCs/>
          <w:color w:val="auto"/>
          <w:sz w:val="22"/>
          <w:szCs w:val="22"/>
          <w:u w:val="none" w:color="0000FF"/>
        </w:rPr>
        <w:t>juridico@quero-quero.com.br</w:t>
      </w:r>
      <w:r w:rsidRPr="00F75A72">
        <w:rPr>
          <w:u w:color="0000FF"/>
        </w:rPr>
        <w:fldChar w:fldCharType="end"/>
      </w:r>
      <w:r w:rsidRPr="00F75A72">
        <w:rPr>
          <w:rFonts w:ascii="Georgia" w:hAnsi="Georgia" w:cs="Tahoma"/>
          <w:bCs/>
          <w:sz w:val="22"/>
          <w:szCs w:val="22"/>
          <w:u w:color="0000FF"/>
        </w:rPr>
        <w:t xml:space="preserve"> </w:t>
      </w:r>
      <w:bookmarkStart w:id="301" w:name="_cp_change_272"/>
      <w:bookmarkEnd w:id="300"/>
      <w:r w:rsidRPr="00F75A72">
        <w:rPr>
          <w:rFonts w:ascii="Georgia" w:hAnsi="Georgia" w:cs="Tahoma"/>
          <w:bCs/>
          <w:sz w:val="22"/>
          <w:szCs w:val="22"/>
          <w:u w:color="0000FF"/>
        </w:rPr>
        <w:t xml:space="preserve">/ </w:t>
      </w:r>
      <w:r w:rsidRPr="00F75A72">
        <w:rPr>
          <w:rStyle w:val="Hyperlink"/>
          <w:rFonts w:ascii="Georgia" w:hAnsi="Georgia" w:cs="Tahoma"/>
          <w:bCs/>
          <w:color w:val="auto"/>
          <w:sz w:val="22"/>
          <w:szCs w:val="22"/>
          <w:u w:val="none" w:color="0000FF"/>
        </w:rPr>
        <w:t>ri@quero-quero.com.br</w:t>
      </w:r>
      <w:r w:rsidRPr="00F75A72">
        <w:rPr>
          <w:rFonts w:ascii="Georgia" w:hAnsi="Georgia" w:cs="Tahoma"/>
          <w:bCs/>
          <w:sz w:val="22"/>
          <w:szCs w:val="22"/>
          <w:u w:color="0000FF"/>
        </w:rPr>
        <w:t xml:space="preserve"> </w:t>
      </w:r>
      <w:bookmarkStart w:id="302" w:name="_cp_change_271"/>
      <w:bookmarkEnd w:id="301"/>
    </w:p>
    <w:bookmarkEnd w:id="302"/>
    <w:p w14:paraId="42FD3B5F" w14:textId="77777777" w:rsidR="00E65091" w:rsidRPr="00F75A72" w:rsidRDefault="00E65091" w:rsidP="00B823FA">
      <w:pPr>
        <w:pStyle w:val="Corpodetexto3"/>
        <w:widowControl/>
        <w:spacing w:after="0" w:line="320" w:lineRule="exact"/>
        <w:contextualSpacing/>
        <w:jc w:val="both"/>
        <w:rPr>
          <w:rFonts w:ascii="Georgia" w:hAnsi="Georgia" w:cs="Tahoma"/>
          <w:bCs/>
          <w:sz w:val="22"/>
          <w:szCs w:val="22"/>
        </w:rPr>
      </w:pPr>
    </w:p>
    <w:p w14:paraId="07DB74B8" w14:textId="77777777" w:rsidR="00E65091" w:rsidRPr="00F75A72" w:rsidRDefault="00E65091" w:rsidP="00B823FA">
      <w:pPr>
        <w:pStyle w:val="Corpodetexto3"/>
        <w:widowControl/>
        <w:spacing w:after="0" w:line="320" w:lineRule="exact"/>
        <w:contextualSpacing/>
        <w:rPr>
          <w:rFonts w:ascii="Georgia" w:hAnsi="Georgia" w:cs="Tahoma"/>
          <w:bCs/>
          <w:sz w:val="22"/>
          <w:szCs w:val="22"/>
        </w:rPr>
      </w:pPr>
      <w:r w:rsidRPr="00F75A72">
        <w:rPr>
          <w:rFonts w:ascii="Georgia" w:hAnsi="Georgia" w:cs="Tahoma"/>
          <w:sz w:val="22"/>
          <w:szCs w:val="22"/>
          <w:u w:val="single"/>
        </w:rPr>
        <w:t>Para o Agente de Liquidação e Escriturador</w:t>
      </w:r>
      <w:r w:rsidRPr="00F75A72">
        <w:rPr>
          <w:rFonts w:ascii="Georgia" w:hAnsi="Georgia" w:cs="Tahoma"/>
          <w:bCs/>
          <w:sz w:val="22"/>
          <w:szCs w:val="22"/>
        </w:rPr>
        <w:t>:</w:t>
      </w:r>
    </w:p>
    <w:p w14:paraId="09197C15" w14:textId="77777777" w:rsidR="00E65091" w:rsidRPr="00F75A72" w:rsidRDefault="00E65091" w:rsidP="00B823FA">
      <w:pPr>
        <w:pStyle w:val="Cabealho"/>
        <w:widowControl/>
        <w:tabs>
          <w:tab w:val="clear" w:pos="4419"/>
          <w:tab w:val="clear" w:pos="8838"/>
        </w:tabs>
        <w:spacing w:after="0" w:line="320" w:lineRule="exact"/>
        <w:contextualSpacing/>
        <w:jc w:val="both"/>
        <w:rPr>
          <w:rFonts w:ascii="Georgia" w:hAnsi="Georgia" w:cs="Tahoma"/>
          <w:b/>
          <w:sz w:val="22"/>
          <w:szCs w:val="22"/>
        </w:rPr>
      </w:pPr>
      <w:r w:rsidRPr="00F75A72">
        <w:rPr>
          <w:rFonts w:ascii="Georgia" w:hAnsi="Georgia" w:cs="Tahoma"/>
          <w:b/>
          <w:sz w:val="22"/>
          <w:szCs w:val="22"/>
          <w:lang w:eastAsia="en-US"/>
        </w:rPr>
        <w:t>OLIVEIRA TRUST DISTRIBUIDORA DE TÍTULOS E VALORES MOBILIÁRIOS S.A.</w:t>
      </w:r>
    </w:p>
    <w:p w14:paraId="31B9DED0" w14:textId="77777777" w:rsidR="00E65091" w:rsidRPr="00F75A72" w:rsidRDefault="00E65091" w:rsidP="00B823FA">
      <w:pPr>
        <w:pStyle w:val="Corpodetexto3"/>
        <w:widowControl/>
        <w:spacing w:after="0" w:line="320" w:lineRule="exact"/>
        <w:contextualSpacing/>
        <w:jc w:val="both"/>
        <w:rPr>
          <w:rFonts w:ascii="Georgia" w:hAnsi="Georgia" w:cs="Tahoma"/>
          <w:sz w:val="22"/>
          <w:szCs w:val="22"/>
        </w:rPr>
      </w:pPr>
      <w:r w:rsidRPr="00F75A72">
        <w:rPr>
          <w:rFonts w:ascii="Georgia" w:hAnsi="Georgia" w:cs="Tahoma"/>
          <w:bCs/>
          <w:sz w:val="22"/>
          <w:szCs w:val="22"/>
        </w:rPr>
        <w:t xml:space="preserve">Av. das Américas, 3434, bloco 7, 2º andar, Centro Empresarial Mario Henrique Simonsen </w:t>
      </w:r>
    </w:p>
    <w:p w14:paraId="42A59958" w14:textId="77777777" w:rsidR="00E65091" w:rsidRPr="00F75A72" w:rsidRDefault="00E65091" w:rsidP="00B823FA">
      <w:pPr>
        <w:pStyle w:val="Corpodetexto3"/>
        <w:widowControl/>
        <w:spacing w:after="0" w:line="320" w:lineRule="exact"/>
        <w:contextualSpacing/>
        <w:jc w:val="both"/>
        <w:rPr>
          <w:rFonts w:ascii="Georgia" w:hAnsi="Georgia" w:cs="Tahoma"/>
          <w:sz w:val="22"/>
          <w:szCs w:val="22"/>
        </w:rPr>
      </w:pPr>
      <w:r w:rsidRPr="00F75A72">
        <w:rPr>
          <w:rFonts w:ascii="Georgia" w:hAnsi="Georgia" w:cs="Tahoma"/>
          <w:sz w:val="22"/>
          <w:szCs w:val="22"/>
        </w:rPr>
        <w:t xml:space="preserve">CEP </w:t>
      </w:r>
      <w:r w:rsidRPr="00F75A72">
        <w:rPr>
          <w:rFonts w:ascii="Georgia" w:hAnsi="Georgia" w:cs="Tahoma"/>
          <w:bCs/>
          <w:sz w:val="22"/>
          <w:szCs w:val="22"/>
        </w:rPr>
        <w:t>22640-102</w:t>
      </w:r>
      <w:r w:rsidRPr="00F75A72">
        <w:rPr>
          <w:rFonts w:ascii="Georgia" w:hAnsi="Georgia" w:cs="Tahoma"/>
          <w:sz w:val="22"/>
          <w:szCs w:val="22"/>
        </w:rPr>
        <w:t>, Rio de Janeiro - RJ</w:t>
      </w:r>
    </w:p>
    <w:p w14:paraId="65F89F41" w14:textId="77777777" w:rsidR="00E65091" w:rsidRPr="00F75A72" w:rsidRDefault="00E65091" w:rsidP="00B823FA">
      <w:pPr>
        <w:pStyle w:val="Corpodetexto3"/>
        <w:widowControl/>
        <w:spacing w:after="0" w:line="320" w:lineRule="exact"/>
        <w:contextualSpacing/>
        <w:jc w:val="both"/>
        <w:rPr>
          <w:rStyle w:val="Hyperlink"/>
          <w:rFonts w:ascii="Georgia" w:hAnsi="Georgia" w:cs="Tahoma"/>
          <w:color w:val="auto"/>
          <w:sz w:val="22"/>
          <w:szCs w:val="22"/>
          <w:u w:val="none"/>
        </w:rPr>
      </w:pPr>
      <w:r w:rsidRPr="00F75A72">
        <w:rPr>
          <w:rStyle w:val="Hyperlink"/>
          <w:rFonts w:ascii="Georgia" w:hAnsi="Georgia" w:cs="Tahoma"/>
          <w:color w:val="auto"/>
          <w:sz w:val="22"/>
          <w:szCs w:val="22"/>
          <w:u w:val="none"/>
        </w:rPr>
        <w:t xml:space="preserve">At.: </w:t>
      </w:r>
      <w:r w:rsidRPr="00F75A72">
        <w:rPr>
          <w:rFonts w:ascii="Georgia" w:hAnsi="Georgia" w:cs="Tahoma"/>
          <w:bCs/>
          <w:sz w:val="22"/>
          <w:szCs w:val="22"/>
        </w:rPr>
        <w:t>Rafael Morgado e João Bezerra</w:t>
      </w:r>
    </w:p>
    <w:p w14:paraId="0E027C19" w14:textId="77777777" w:rsidR="00E65091" w:rsidRPr="00F75A72" w:rsidRDefault="00E65091" w:rsidP="00B823FA">
      <w:pPr>
        <w:pStyle w:val="Corpodetexto3"/>
        <w:widowControl/>
        <w:spacing w:after="0" w:line="320" w:lineRule="exact"/>
        <w:contextualSpacing/>
        <w:jc w:val="both"/>
        <w:rPr>
          <w:rStyle w:val="Hyperlink"/>
          <w:rFonts w:ascii="Georgia" w:hAnsi="Georgia" w:cs="Tahoma"/>
          <w:color w:val="auto"/>
          <w:sz w:val="22"/>
          <w:szCs w:val="22"/>
          <w:u w:val="none"/>
          <w:lang w:val="it-IT"/>
        </w:rPr>
      </w:pPr>
      <w:r w:rsidRPr="00F75A72">
        <w:rPr>
          <w:rStyle w:val="Hyperlink"/>
          <w:rFonts w:ascii="Georgia" w:hAnsi="Georgia" w:cs="Tahoma"/>
          <w:color w:val="auto"/>
          <w:sz w:val="22"/>
          <w:szCs w:val="22"/>
          <w:u w:val="none"/>
          <w:lang w:val="it-IT"/>
        </w:rPr>
        <w:t>Telefone: (</w:t>
      </w:r>
      <w:r w:rsidRPr="00F75A72">
        <w:rPr>
          <w:rFonts w:ascii="Georgia" w:hAnsi="Georgia" w:cs="Tahoma"/>
          <w:bCs/>
          <w:sz w:val="22"/>
          <w:szCs w:val="22"/>
          <w:lang w:val="it-IT"/>
        </w:rPr>
        <w:t>21</w:t>
      </w:r>
      <w:r w:rsidRPr="00F75A72">
        <w:rPr>
          <w:rStyle w:val="Hyperlink"/>
          <w:rFonts w:ascii="Georgia" w:hAnsi="Georgia" w:cs="Tahoma"/>
          <w:color w:val="auto"/>
          <w:sz w:val="22"/>
          <w:szCs w:val="22"/>
          <w:u w:val="none"/>
          <w:lang w:val="it-IT"/>
        </w:rPr>
        <w:t xml:space="preserve">) </w:t>
      </w:r>
      <w:r w:rsidRPr="00F75A72">
        <w:rPr>
          <w:rFonts w:ascii="Georgia" w:hAnsi="Georgia" w:cs="Tahoma"/>
          <w:bCs/>
          <w:sz w:val="22"/>
          <w:szCs w:val="22"/>
          <w:lang w:val="it-IT"/>
        </w:rPr>
        <w:t>3514-0000</w:t>
      </w:r>
    </w:p>
    <w:p w14:paraId="105F8BC0" w14:textId="77777777" w:rsidR="00E65091" w:rsidRPr="00F75A72" w:rsidRDefault="00E65091" w:rsidP="00B823FA">
      <w:pPr>
        <w:pStyle w:val="Corpodetexto3"/>
        <w:widowControl/>
        <w:spacing w:after="0" w:line="320" w:lineRule="exact"/>
        <w:contextualSpacing/>
        <w:jc w:val="both"/>
        <w:rPr>
          <w:rFonts w:ascii="Georgia" w:hAnsi="Georgia" w:cs="Tahoma"/>
          <w:sz w:val="22"/>
          <w:szCs w:val="22"/>
          <w:lang w:val="it-IT"/>
        </w:rPr>
      </w:pPr>
      <w:r w:rsidRPr="00F75A72">
        <w:rPr>
          <w:rStyle w:val="Hyperlink"/>
          <w:rFonts w:ascii="Georgia" w:hAnsi="Georgia" w:cs="Tahoma"/>
          <w:color w:val="auto"/>
          <w:sz w:val="22"/>
          <w:szCs w:val="22"/>
          <w:u w:val="none"/>
          <w:lang w:val="it-IT"/>
        </w:rPr>
        <w:lastRenderedPageBreak/>
        <w:t xml:space="preserve">E-mail: </w:t>
      </w:r>
      <w:r w:rsidRPr="00F75A72">
        <w:rPr>
          <w:rFonts w:ascii="Georgia" w:hAnsi="Georgia" w:cs="Tahoma"/>
          <w:bCs/>
          <w:sz w:val="22"/>
          <w:szCs w:val="22"/>
          <w:lang w:val="it-IT"/>
        </w:rPr>
        <w:t>sqescrituracao@oliveiratrust.com.br</w:t>
      </w:r>
    </w:p>
    <w:p w14:paraId="3C80EEDC" w14:textId="77777777" w:rsidR="00E65091" w:rsidRPr="00F75A72" w:rsidRDefault="00E65091" w:rsidP="00B823FA">
      <w:pPr>
        <w:pStyle w:val="Corpodetexto3"/>
        <w:widowControl/>
        <w:spacing w:after="0" w:line="320" w:lineRule="exact"/>
        <w:contextualSpacing/>
        <w:jc w:val="both"/>
        <w:rPr>
          <w:rFonts w:ascii="Georgia" w:hAnsi="Georgia" w:cs="Tahoma"/>
          <w:sz w:val="22"/>
          <w:szCs w:val="22"/>
          <w:lang w:val="it-IT"/>
        </w:rPr>
      </w:pPr>
    </w:p>
    <w:p w14:paraId="39584AE9"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b/>
          <w:sz w:val="22"/>
          <w:szCs w:val="22"/>
        </w:rPr>
      </w:pPr>
      <w:r w:rsidRPr="00F75A72">
        <w:rPr>
          <w:rFonts w:ascii="Georgia" w:hAnsi="Georgia" w:cs="Tahoma"/>
          <w:sz w:val="22"/>
          <w:szCs w:val="22"/>
        </w:rPr>
        <w:t>As comunicações referentes a esta Escritura de Emissão serão consideradas entregues quando recebidas sob protocolo ou com “aviso de recebimento” expedido pelo correio nos endereços acima. As comunicações feitas por correio eletrônico serão consideradas recebidas na data de seu envio, desde que seu recebimento seja confirmado por meio de indicativo (recibo emitido pela máquina utilizada pelo remetente).</w:t>
      </w:r>
    </w:p>
    <w:p w14:paraId="0B3E9015" w14:textId="77777777" w:rsidR="00E65091" w:rsidRPr="00F75A72" w:rsidRDefault="00E65091" w:rsidP="00B823FA">
      <w:pPr>
        <w:pStyle w:val="PargrafodaLista"/>
        <w:spacing w:after="0" w:line="320" w:lineRule="exact"/>
        <w:ind w:left="0"/>
        <w:jc w:val="both"/>
        <w:outlineLvl w:val="1"/>
        <w:rPr>
          <w:rFonts w:ascii="Georgia" w:hAnsi="Georgia" w:cs="Tahoma"/>
          <w:b/>
          <w:sz w:val="22"/>
          <w:szCs w:val="22"/>
        </w:rPr>
      </w:pPr>
    </w:p>
    <w:p w14:paraId="7A2A3B62"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b/>
          <w:sz w:val="22"/>
          <w:szCs w:val="22"/>
        </w:rPr>
      </w:pPr>
      <w:r w:rsidRPr="00F75A72">
        <w:rPr>
          <w:rFonts w:ascii="Georgia" w:hAnsi="Georgia" w:cs="Tahoma"/>
          <w:sz w:val="22"/>
          <w:szCs w:val="22"/>
        </w:rPr>
        <w:t xml:space="preserve">A mudança de qualquer dos endereços acima deverá ser comunicada imediatamente à outra Parte pela Parte que tiver seu endereço alterado, observado que a Parte que não cumprir com esta obrigação será responsável pelos prejuízos que der causa. </w:t>
      </w:r>
    </w:p>
    <w:p w14:paraId="413522ED"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2E89AF8C"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sz w:val="22"/>
          <w:szCs w:val="22"/>
        </w:rPr>
      </w:pPr>
      <w:r w:rsidRPr="00F75A72">
        <w:rPr>
          <w:rFonts w:ascii="Georgia" w:eastAsia="Times New Roman" w:hAnsi="Georgia" w:cs="Tahoma"/>
          <w:sz w:val="22"/>
          <w:szCs w:val="22"/>
        </w:rPr>
        <w:t xml:space="preserve"> </w:t>
      </w:r>
      <w:r w:rsidRPr="00F75A72">
        <w:rPr>
          <w:rFonts w:ascii="Georgia" w:hAnsi="Georgia" w:cs="Tahoma"/>
          <w:sz w:val="22"/>
          <w:szCs w:val="22"/>
        </w:rPr>
        <w:t>As Partes concordam e convencionam que a celebração desta Escritura de Emissão poderá ser feita por meio eletrônico, sendo consideradas válidas apenas as assinaturas eletrônicas realizadas por meio de certificado digital, validado conforme a Infraestrutura de Chaves Públicas Brasileira ICP-Brasil, nos termos da Medida Provisória nº 2.200-2, de 24 de agosto de 2001. As Partes reconhecem, de forma irrevogável e irretratável, a autenticidade, validade e a plena eficácia da assinatura por certificado digital, para todos os fins de direito.</w:t>
      </w:r>
    </w:p>
    <w:p w14:paraId="73205257"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3A03D48F"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Esta Escritura de Emissão produz efeitos para todas as Partes a partir da data nele indicada, ainda que uma ou mais Partes realizem a assinatura eletrônica em data posterior. Ademais, ainda que alguma das partes venha a assinar eletronicamente este instrumento em local diverso, o local de celebração deste instrumento é, para todos os fins, a Cidade de São Paulo, Estado de São Paulo, conforme abaixo indicado.</w:t>
      </w:r>
    </w:p>
    <w:p w14:paraId="3FFE3CA7"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1769B02E" w14:textId="77777777" w:rsidR="00E65091" w:rsidRPr="00F75A72" w:rsidRDefault="00E65091" w:rsidP="00B823FA">
      <w:pPr>
        <w:pStyle w:val="PargrafodaLista"/>
        <w:numPr>
          <w:ilvl w:val="0"/>
          <w:numId w:val="6"/>
        </w:numPr>
        <w:spacing w:after="0" w:line="320" w:lineRule="exact"/>
        <w:ind w:left="0" w:firstLine="0"/>
        <w:jc w:val="center"/>
        <w:outlineLvl w:val="0"/>
        <w:rPr>
          <w:rFonts w:ascii="Georgia" w:hAnsi="Georgia" w:cs="Tahoma"/>
          <w:b/>
          <w:sz w:val="22"/>
          <w:szCs w:val="22"/>
        </w:rPr>
      </w:pPr>
      <w:bookmarkStart w:id="303" w:name="_Toc478729111"/>
      <w:bookmarkStart w:id="304" w:name="_Toc483834013"/>
      <w:r w:rsidRPr="00F75A72">
        <w:rPr>
          <w:rFonts w:ascii="Georgia" w:hAnsi="Georgia" w:cs="Tahoma"/>
          <w:b/>
          <w:sz w:val="22"/>
          <w:szCs w:val="22"/>
        </w:rPr>
        <w:t>CLÁUSULA XII - LEI APLICÁVEL E FORO</w:t>
      </w:r>
      <w:bookmarkEnd w:id="303"/>
      <w:bookmarkEnd w:id="304"/>
    </w:p>
    <w:p w14:paraId="4C98A290"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16A13D97"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rPr>
      </w:pPr>
      <w:r w:rsidRPr="00F75A72">
        <w:rPr>
          <w:rFonts w:ascii="Georgia" w:hAnsi="Georgia" w:cs="Tahoma"/>
          <w:sz w:val="22"/>
          <w:szCs w:val="22"/>
        </w:rPr>
        <w:t>Esta Escritura de Emissão é regida pelas Leis da República Federativa do Brasil.</w:t>
      </w:r>
    </w:p>
    <w:p w14:paraId="42C48413" w14:textId="77777777" w:rsidR="00E65091" w:rsidRPr="00F75A72" w:rsidRDefault="00E65091" w:rsidP="00B823FA">
      <w:pPr>
        <w:pStyle w:val="PargrafodaLista"/>
        <w:spacing w:after="0" w:line="320" w:lineRule="exact"/>
        <w:ind w:left="0"/>
        <w:jc w:val="both"/>
        <w:outlineLvl w:val="1"/>
        <w:rPr>
          <w:rFonts w:ascii="Georgia" w:hAnsi="Georgia" w:cs="Tahoma"/>
          <w:b/>
          <w:sz w:val="22"/>
          <w:szCs w:val="22"/>
        </w:rPr>
      </w:pPr>
    </w:p>
    <w:p w14:paraId="080BABEA"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rPr>
      </w:pPr>
      <w:r w:rsidRPr="00F75A72">
        <w:rPr>
          <w:rFonts w:ascii="Georgia" w:hAnsi="Georgia" w:cs="Tahoma"/>
          <w:sz w:val="22"/>
          <w:szCs w:val="22"/>
        </w:rPr>
        <w:t xml:space="preserve">Fica eleito o foro da Comarca da Cidade de São Paulo, Estado de São Paulo, com exclusão de qualquer outro, por mais privilegiado que seja, para dirimir as questões porventura oriundas desta Escritura de Emissão. </w:t>
      </w:r>
    </w:p>
    <w:p w14:paraId="42CEEFC6"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17D14883" w14:textId="77777777" w:rsidR="00E65091" w:rsidRPr="00F75A72" w:rsidRDefault="00E65091" w:rsidP="00B823FA">
      <w:pPr>
        <w:suppressAutoHyphens/>
        <w:spacing w:after="0" w:line="320" w:lineRule="exact"/>
        <w:contextualSpacing/>
        <w:jc w:val="both"/>
        <w:rPr>
          <w:rFonts w:ascii="Georgia" w:hAnsi="Georgia" w:cs="Tahoma"/>
          <w:sz w:val="22"/>
          <w:szCs w:val="22"/>
        </w:rPr>
      </w:pPr>
      <w:r w:rsidRPr="00F75A72">
        <w:rPr>
          <w:rFonts w:ascii="Georgia" w:hAnsi="Georgia" w:cs="Tahoma"/>
          <w:sz w:val="22"/>
          <w:szCs w:val="22"/>
        </w:rPr>
        <w:t xml:space="preserve">E por estarem assim justas e contratadas, firmam as partes a presente Escritura de Emissão em conjunto com as 2 (duas) testemunhas abaixo assinadas. </w:t>
      </w:r>
    </w:p>
    <w:p w14:paraId="52D78B4D" w14:textId="77777777" w:rsidR="00E65091" w:rsidRPr="00F75A72" w:rsidRDefault="00E65091" w:rsidP="00B823FA">
      <w:pPr>
        <w:suppressAutoHyphens/>
        <w:spacing w:after="0" w:line="320" w:lineRule="exact"/>
        <w:contextualSpacing/>
        <w:jc w:val="both"/>
        <w:rPr>
          <w:rFonts w:ascii="Georgia" w:hAnsi="Georgia" w:cs="Tahoma"/>
          <w:sz w:val="22"/>
          <w:szCs w:val="22"/>
        </w:rPr>
      </w:pPr>
    </w:p>
    <w:p w14:paraId="3207EE47" w14:textId="30104692" w:rsidR="00E65091" w:rsidRPr="00F75A72" w:rsidRDefault="00E65091" w:rsidP="00B823FA">
      <w:pPr>
        <w:suppressAutoHyphens/>
        <w:spacing w:after="0" w:line="320" w:lineRule="exact"/>
        <w:contextualSpacing/>
        <w:jc w:val="center"/>
        <w:rPr>
          <w:rFonts w:ascii="Georgia" w:hAnsi="Georgia" w:cs="Tahoma"/>
          <w:sz w:val="22"/>
          <w:szCs w:val="22"/>
        </w:rPr>
      </w:pPr>
      <w:r w:rsidRPr="00F75A72">
        <w:rPr>
          <w:rFonts w:ascii="Georgia" w:hAnsi="Georgia" w:cs="Tahoma"/>
          <w:sz w:val="22"/>
          <w:szCs w:val="22"/>
        </w:rPr>
        <w:t xml:space="preserve">São Paulo, </w:t>
      </w:r>
      <w:r w:rsidR="00F16469">
        <w:rPr>
          <w:rFonts w:ascii="Georgia" w:hAnsi="Georgia" w:cs="Tahoma"/>
          <w:sz w:val="22"/>
          <w:szCs w:val="22"/>
        </w:rPr>
        <w:t>14</w:t>
      </w:r>
      <w:r w:rsidR="007962DA" w:rsidRPr="00F75A72">
        <w:rPr>
          <w:rFonts w:ascii="Georgia" w:hAnsi="Georgia" w:cs="Tahoma"/>
          <w:sz w:val="22"/>
          <w:szCs w:val="22"/>
        </w:rPr>
        <w:t xml:space="preserve"> </w:t>
      </w:r>
      <w:r w:rsidRPr="00F75A72">
        <w:rPr>
          <w:rFonts w:ascii="Georgia" w:hAnsi="Georgia" w:cs="Tahoma"/>
          <w:sz w:val="22"/>
          <w:szCs w:val="22"/>
        </w:rPr>
        <w:t xml:space="preserve">de </w:t>
      </w:r>
      <w:bookmarkStart w:id="305" w:name="_cp_change_274"/>
      <w:r w:rsidRPr="00F75A72">
        <w:rPr>
          <w:rFonts w:ascii="Georgia" w:hAnsi="Georgia" w:cs="Tahoma"/>
          <w:sz w:val="22"/>
          <w:szCs w:val="22"/>
          <w:u w:color="0000FF"/>
        </w:rPr>
        <w:t>dezembro</w:t>
      </w:r>
      <w:bookmarkEnd w:id="305"/>
      <w:r w:rsidRPr="00F75A72">
        <w:rPr>
          <w:rFonts w:ascii="Georgia" w:hAnsi="Georgia" w:cs="Tahoma"/>
          <w:sz w:val="22"/>
          <w:szCs w:val="22"/>
        </w:rPr>
        <w:t xml:space="preserve"> de 2022.</w:t>
      </w:r>
    </w:p>
    <w:p w14:paraId="754CE372" w14:textId="77777777" w:rsidR="00E65091" w:rsidRPr="00F75A72" w:rsidRDefault="00E65091" w:rsidP="00B823FA">
      <w:pPr>
        <w:suppressAutoHyphens/>
        <w:spacing w:after="0" w:line="320" w:lineRule="exact"/>
        <w:contextualSpacing/>
        <w:jc w:val="center"/>
        <w:rPr>
          <w:rFonts w:ascii="Georgia" w:hAnsi="Georgia" w:cs="Tahoma"/>
          <w:sz w:val="22"/>
          <w:szCs w:val="22"/>
        </w:rPr>
      </w:pPr>
    </w:p>
    <w:p w14:paraId="21BE7B76" w14:textId="77777777" w:rsidR="00E65091" w:rsidRPr="00F75A72" w:rsidRDefault="00E65091" w:rsidP="00B823FA">
      <w:pPr>
        <w:suppressAutoHyphens/>
        <w:spacing w:after="0" w:line="320" w:lineRule="exact"/>
        <w:contextualSpacing/>
        <w:jc w:val="center"/>
        <w:rPr>
          <w:rFonts w:ascii="Georgia" w:hAnsi="Georgia" w:cs="Tahoma"/>
          <w:sz w:val="22"/>
          <w:szCs w:val="22"/>
        </w:rPr>
      </w:pPr>
      <w:r w:rsidRPr="00F75A72">
        <w:rPr>
          <w:rFonts w:ascii="Georgia" w:hAnsi="Georgia" w:cs="Tahoma"/>
          <w:bCs/>
          <w:sz w:val="22"/>
          <w:szCs w:val="22"/>
        </w:rPr>
        <w:t>(</w:t>
      </w:r>
      <w:r w:rsidRPr="00F75A72">
        <w:rPr>
          <w:rFonts w:ascii="Georgia" w:hAnsi="Georgia" w:cs="Tahoma"/>
          <w:bCs/>
          <w:i/>
          <w:sz w:val="22"/>
          <w:szCs w:val="22"/>
        </w:rPr>
        <w:t>O restante da página foi deixado intencionalmente em branco</w:t>
      </w:r>
      <w:r w:rsidRPr="00F75A72">
        <w:rPr>
          <w:rFonts w:ascii="Georgia" w:hAnsi="Georgia" w:cs="Tahoma"/>
          <w:bCs/>
          <w:sz w:val="22"/>
          <w:szCs w:val="22"/>
        </w:rPr>
        <w:t>.)</w:t>
      </w:r>
    </w:p>
    <w:p w14:paraId="239318D6" w14:textId="77777777" w:rsidR="00E65091" w:rsidRPr="00F75A72" w:rsidRDefault="00E65091" w:rsidP="00B823FA">
      <w:pPr>
        <w:tabs>
          <w:tab w:val="left" w:pos="1134"/>
        </w:tabs>
        <w:suppressAutoHyphens/>
        <w:spacing w:after="0" w:line="320" w:lineRule="exact"/>
        <w:jc w:val="both"/>
        <w:rPr>
          <w:rFonts w:ascii="Georgia" w:hAnsi="Georgia" w:cs="Tahoma"/>
          <w:i/>
          <w:sz w:val="22"/>
          <w:szCs w:val="22"/>
        </w:rPr>
      </w:pPr>
      <w:r w:rsidRPr="00F75A72">
        <w:rPr>
          <w:rFonts w:ascii="Georgia" w:hAnsi="Georgia" w:cs="Tahoma"/>
          <w:sz w:val="22"/>
          <w:szCs w:val="22"/>
        </w:rPr>
        <w:br w:type="page"/>
      </w:r>
      <w:r w:rsidRPr="00F75A72">
        <w:rPr>
          <w:rFonts w:ascii="Georgia" w:hAnsi="Georgia" w:cs="Tahoma"/>
          <w:i/>
          <w:sz w:val="22"/>
          <w:szCs w:val="22"/>
        </w:rPr>
        <w:lastRenderedPageBreak/>
        <w:t>(Página de assinaturas do “Instrumento Particular de Escritura da Terceira Emissão de Debêntures Simples, Não Conversíveis em Ações, em Série Única, da Espécie Quirografária, com Garantia Adicional Fidejussória, para Distribuição, com Esforços Restritos de, da Lojas Quero-Quero S.A.”)</w:t>
      </w:r>
    </w:p>
    <w:p w14:paraId="5D2CA1B5" w14:textId="77777777" w:rsidR="00E65091" w:rsidRPr="00F75A72" w:rsidRDefault="00E65091" w:rsidP="00B823FA">
      <w:pPr>
        <w:tabs>
          <w:tab w:val="left" w:pos="1134"/>
        </w:tabs>
        <w:suppressAutoHyphens/>
        <w:spacing w:after="0" w:line="320" w:lineRule="exact"/>
        <w:jc w:val="center"/>
        <w:rPr>
          <w:rFonts w:ascii="Georgia" w:hAnsi="Georgia" w:cs="Tahoma"/>
          <w:sz w:val="22"/>
          <w:szCs w:val="22"/>
        </w:rPr>
      </w:pPr>
      <w:r w:rsidRPr="00F75A72">
        <w:rPr>
          <w:rFonts w:ascii="Georgia" w:eastAsia="Arial Unicode MS" w:hAnsi="Georgia" w:cs="Tahoma"/>
          <w:b/>
          <w:bCs/>
          <w:sz w:val="22"/>
          <w:szCs w:val="22"/>
        </w:rPr>
        <w:t>LOJAS QUERO-QUERO S.A.</w:t>
      </w:r>
    </w:p>
    <w:p w14:paraId="14448009" w14:textId="77777777" w:rsidR="00E65091" w:rsidRPr="00F75A72" w:rsidRDefault="00E65091" w:rsidP="00B823FA">
      <w:pPr>
        <w:tabs>
          <w:tab w:val="left" w:pos="1134"/>
        </w:tabs>
        <w:suppressAutoHyphens/>
        <w:spacing w:after="0" w:line="320" w:lineRule="exact"/>
        <w:rPr>
          <w:rFonts w:ascii="Georgia" w:hAnsi="Georgia" w:cs="Tahoma"/>
          <w:sz w:val="22"/>
          <w:szCs w:val="22"/>
        </w:rPr>
      </w:pPr>
    </w:p>
    <w:p w14:paraId="22F0A699" w14:textId="77777777" w:rsidR="00E65091" w:rsidRPr="00F75A72" w:rsidRDefault="00E65091" w:rsidP="00B823FA">
      <w:pPr>
        <w:tabs>
          <w:tab w:val="left" w:pos="1134"/>
        </w:tabs>
        <w:suppressAutoHyphens/>
        <w:spacing w:after="0" w:line="320" w:lineRule="exact"/>
        <w:rPr>
          <w:rFonts w:ascii="Georgia" w:hAnsi="Georgia" w:cs="Tahoma"/>
          <w:sz w:val="22"/>
          <w:szCs w:val="22"/>
        </w:rPr>
      </w:pPr>
    </w:p>
    <w:p w14:paraId="05340072" w14:textId="77777777" w:rsidR="00E65091" w:rsidRPr="00F75A72" w:rsidRDefault="00E65091" w:rsidP="00B823FA">
      <w:pPr>
        <w:tabs>
          <w:tab w:val="left" w:pos="1134"/>
        </w:tabs>
        <w:suppressAutoHyphens/>
        <w:spacing w:after="0" w:line="320" w:lineRule="exact"/>
        <w:rPr>
          <w:rFonts w:ascii="Georgia" w:hAnsi="Georgia" w:cs="Tahoma"/>
          <w:sz w:val="22"/>
          <w:szCs w:val="22"/>
        </w:rPr>
      </w:pPr>
    </w:p>
    <w:tbl>
      <w:tblPr>
        <w:tblW w:w="9002" w:type="dxa"/>
        <w:tblInd w:w="71" w:type="dxa"/>
        <w:tblLayout w:type="fixed"/>
        <w:tblCellMar>
          <w:left w:w="71" w:type="dxa"/>
          <w:right w:w="71" w:type="dxa"/>
        </w:tblCellMar>
        <w:tblLook w:val="0000" w:firstRow="0" w:lastRow="0" w:firstColumn="0" w:lastColumn="0" w:noHBand="0" w:noVBand="0"/>
      </w:tblPr>
      <w:tblGrid>
        <w:gridCol w:w="4391"/>
        <w:gridCol w:w="500"/>
        <w:gridCol w:w="4111"/>
      </w:tblGrid>
      <w:tr w:rsidR="00E65091" w:rsidRPr="00F75A72" w14:paraId="180CB08E" w14:textId="77777777" w:rsidTr="009D5A59">
        <w:trPr>
          <w:cantSplit/>
        </w:trPr>
        <w:tc>
          <w:tcPr>
            <w:tcW w:w="4391" w:type="dxa"/>
            <w:tcBorders>
              <w:top w:val="single" w:sz="6" w:space="0" w:color="auto"/>
            </w:tcBorders>
          </w:tcPr>
          <w:p w14:paraId="3701C61E" w14:textId="77777777" w:rsidR="00E65091" w:rsidRPr="00F75A72" w:rsidRDefault="00E65091" w:rsidP="00B823FA">
            <w:pPr>
              <w:suppressAutoHyphens/>
              <w:spacing w:after="0" w:line="320" w:lineRule="exact"/>
              <w:rPr>
                <w:rFonts w:ascii="Georgia" w:hAnsi="Georgia" w:cs="Tahoma"/>
                <w:sz w:val="22"/>
                <w:szCs w:val="22"/>
              </w:rPr>
            </w:pPr>
            <w:r w:rsidRPr="00F75A72">
              <w:rPr>
                <w:rFonts w:ascii="Georgia" w:hAnsi="Georgia" w:cs="Tahoma"/>
                <w:sz w:val="22"/>
                <w:szCs w:val="22"/>
              </w:rPr>
              <w:t>Nome: Jean Pablo de Mello</w:t>
            </w:r>
            <w:r w:rsidRPr="00F75A72">
              <w:rPr>
                <w:rFonts w:ascii="Georgia" w:hAnsi="Georgia" w:cs="Tahoma"/>
                <w:sz w:val="22"/>
                <w:szCs w:val="22"/>
              </w:rPr>
              <w:br/>
              <w:t>Cargo: Diretor Financeiro e de Relações com Investidores</w:t>
            </w:r>
          </w:p>
        </w:tc>
        <w:tc>
          <w:tcPr>
            <w:tcW w:w="500" w:type="dxa"/>
          </w:tcPr>
          <w:p w14:paraId="5A1A4949" w14:textId="77777777" w:rsidR="00E65091" w:rsidRPr="00F75A72" w:rsidRDefault="00E65091" w:rsidP="00B823FA">
            <w:pPr>
              <w:tabs>
                <w:tab w:val="left" w:pos="1134"/>
              </w:tabs>
              <w:suppressAutoHyphens/>
              <w:spacing w:after="0" w:line="320" w:lineRule="exact"/>
              <w:rPr>
                <w:rFonts w:ascii="Georgia" w:hAnsi="Georgia" w:cs="Tahoma"/>
                <w:sz w:val="22"/>
                <w:szCs w:val="22"/>
              </w:rPr>
            </w:pPr>
          </w:p>
        </w:tc>
        <w:tc>
          <w:tcPr>
            <w:tcW w:w="4111" w:type="dxa"/>
            <w:tcBorders>
              <w:top w:val="single" w:sz="6" w:space="0" w:color="auto"/>
            </w:tcBorders>
          </w:tcPr>
          <w:p w14:paraId="3D7A4DEF" w14:textId="77777777" w:rsidR="00E65091" w:rsidRPr="00F75A72" w:rsidRDefault="00E65091" w:rsidP="00B823FA">
            <w:pPr>
              <w:tabs>
                <w:tab w:val="left" w:pos="1134"/>
              </w:tabs>
              <w:suppressAutoHyphens/>
              <w:spacing w:after="0" w:line="320" w:lineRule="exact"/>
              <w:rPr>
                <w:rFonts w:ascii="Georgia" w:hAnsi="Georgia" w:cs="Tahoma"/>
                <w:sz w:val="22"/>
                <w:szCs w:val="22"/>
              </w:rPr>
            </w:pPr>
            <w:r w:rsidRPr="00F75A72">
              <w:rPr>
                <w:rFonts w:ascii="Georgia" w:hAnsi="Georgia" w:cs="Tahoma"/>
                <w:sz w:val="22"/>
                <w:szCs w:val="22"/>
              </w:rPr>
              <w:t xml:space="preserve">Nome: Peter </w:t>
            </w:r>
            <w:proofErr w:type="spellStart"/>
            <w:r w:rsidRPr="00F75A72">
              <w:rPr>
                <w:rFonts w:ascii="Georgia" w:hAnsi="Georgia" w:cs="Tahoma"/>
                <w:sz w:val="22"/>
                <w:szCs w:val="22"/>
              </w:rPr>
              <w:t>Takaharu</w:t>
            </w:r>
            <w:proofErr w:type="spellEnd"/>
            <w:r w:rsidRPr="00F75A72">
              <w:rPr>
                <w:rFonts w:ascii="Georgia" w:hAnsi="Georgia" w:cs="Tahoma"/>
                <w:sz w:val="22"/>
                <w:szCs w:val="22"/>
              </w:rPr>
              <w:t xml:space="preserve"> Furukawa</w:t>
            </w:r>
            <w:r w:rsidRPr="00F75A72">
              <w:rPr>
                <w:rFonts w:ascii="Georgia" w:hAnsi="Georgia" w:cs="Tahoma"/>
                <w:sz w:val="22"/>
                <w:szCs w:val="22"/>
              </w:rPr>
              <w:br/>
              <w:t>Cargo: Diretor Presidente</w:t>
            </w:r>
          </w:p>
        </w:tc>
      </w:tr>
    </w:tbl>
    <w:p w14:paraId="39DDEC30" w14:textId="77777777" w:rsidR="00E65091" w:rsidRPr="00F75A72" w:rsidRDefault="00E65091" w:rsidP="00B823FA">
      <w:pPr>
        <w:tabs>
          <w:tab w:val="left" w:pos="1134"/>
        </w:tabs>
        <w:suppressAutoHyphens/>
        <w:spacing w:after="0" w:line="320" w:lineRule="exact"/>
        <w:rPr>
          <w:rFonts w:ascii="Georgia" w:hAnsi="Georgia" w:cs="Tahoma"/>
          <w:sz w:val="22"/>
          <w:szCs w:val="22"/>
        </w:rPr>
      </w:pPr>
    </w:p>
    <w:p w14:paraId="11BAB48C" w14:textId="77777777" w:rsidR="00E65091" w:rsidRPr="00F75A72" w:rsidRDefault="00E65091" w:rsidP="00B823FA">
      <w:pPr>
        <w:tabs>
          <w:tab w:val="left" w:pos="1134"/>
        </w:tabs>
        <w:suppressAutoHyphens/>
        <w:spacing w:after="0" w:line="320" w:lineRule="exact"/>
        <w:jc w:val="center"/>
        <w:rPr>
          <w:rFonts w:ascii="Georgia" w:hAnsi="Georgia" w:cs="Tahoma"/>
          <w:b/>
          <w:bCs/>
          <w:sz w:val="22"/>
          <w:szCs w:val="22"/>
        </w:rPr>
      </w:pPr>
      <w:r w:rsidRPr="00F75A72">
        <w:rPr>
          <w:rFonts w:ascii="Georgia" w:hAnsi="Georgia" w:cs="Tahoma"/>
          <w:b/>
          <w:bCs/>
          <w:sz w:val="22"/>
          <w:szCs w:val="22"/>
        </w:rPr>
        <w:t>OLIVEIRA TRUST DISTRIBUIDORA DE TÍTULOS E VALORES MOBILIÁRIOS S.A.</w:t>
      </w:r>
    </w:p>
    <w:p w14:paraId="42AD20CC" w14:textId="77777777" w:rsidR="00E65091" w:rsidRPr="00F75A72" w:rsidRDefault="00E65091" w:rsidP="00B823FA">
      <w:pPr>
        <w:tabs>
          <w:tab w:val="left" w:pos="1134"/>
        </w:tabs>
        <w:suppressAutoHyphens/>
        <w:spacing w:after="0" w:line="320" w:lineRule="exact"/>
        <w:rPr>
          <w:rFonts w:ascii="Georgia" w:hAnsi="Georgia" w:cs="Tahoma"/>
          <w:sz w:val="22"/>
          <w:szCs w:val="22"/>
        </w:rPr>
      </w:pPr>
    </w:p>
    <w:p w14:paraId="06D005F5" w14:textId="77777777" w:rsidR="00E65091" w:rsidRPr="00F75A72" w:rsidRDefault="00E65091" w:rsidP="00B823FA">
      <w:pPr>
        <w:tabs>
          <w:tab w:val="left" w:pos="1134"/>
        </w:tabs>
        <w:suppressAutoHyphens/>
        <w:spacing w:after="0" w:line="320" w:lineRule="exact"/>
        <w:rPr>
          <w:rFonts w:ascii="Georgia" w:hAnsi="Georgia" w:cs="Tahoma"/>
          <w:sz w:val="22"/>
          <w:szCs w:val="22"/>
        </w:rPr>
      </w:pPr>
    </w:p>
    <w:p w14:paraId="7581454B" w14:textId="77777777" w:rsidR="00E65091" w:rsidRPr="00F75A72" w:rsidRDefault="00E65091" w:rsidP="00B823FA">
      <w:pPr>
        <w:tabs>
          <w:tab w:val="left" w:pos="1134"/>
        </w:tabs>
        <w:suppressAutoHyphens/>
        <w:spacing w:after="0" w:line="320" w:lineRule="exact"/>
        <w:rPr>
          <w:rFonts w:ascii="Georgia" w:hAnsi="Georgia" w:cs="Tahoma"/>
          <w:sz w:val="22"/>
          <w:szCs w:val="22"/>
        </w:rPr>
      </w:pPr>
    </w:p>
    <w:tbl>
      <w:tblPr>
        <w:tblW w:w="9002" w:type="dxa"/>
        <w:tblInd w:w="71" w:type="dxa"/>
        <w:tblLayout w:type="fixed"/>
        <w:tblCellMar>
          <w:left w:w="71" w:type="dxa"/>
          <w:right w:w="71" w:type="dxa"/>
        </w:tblCellMar>
        <w:tblLook w:val="0000" w:firstRow="0" w:lastRow="0" w:firstColumn="0" w:lastColumn="0" w:noHBand="0" w:noVBand="0"/>
      </w:tblPr>
      <w:tblGrid>
        <w:gridCol w:w="4324"/>
        <w:gridCol w:w="567"/>
        <w:gridCol w:w="4111"/>
      </w:tblGrid>
      <w:tr w:rsidR="00E65091" w:rsidRPr="00F75A72" w14:paraId="153BDA38" w14:textId="77777777" w:rsidTr="009D5A59">
        <w:trPr>
          <w:cantSplit/>
        </w:trPr>
        <w:tc>
          <w:tcPr>
            <w:tcW w:w="4324" w:type="dxa"/>
            <w:tcBorders>
              <w:top w:val="single" w:sz="6" w:space="0" w:color="auto"/>
            </w:tcBorders>
          </w:tcPr>
          <w:p w14:paraId="7B4C3E69" w14:textId="77777777" w:rsidR="00E65091" w:rsidRPr="00F75A72" w:rsidRDefault="00E65091" w:rsidP="00B823FA">
            <w:pPr>
              <w:tabs>
                <w:tab w:val="left" w:pos="1134"/>
              </w:tabs>
              <w:suppressAutoHyphens/>
              <w:spacing w:after="0" w:line="320" w:lineRule="exact"/>
              <w:rPr>
                <w:rFonts w:ascii="Georgia" w:hAnsi="Georgia" w:cs="Tahoma"/>
                <w:sz w:val="22"/>
                <w:szCs w:val="22"/>
              </w:rPr>
            </w:pPr>
            <w:r w:rsidRPr="00F75A72">
              <w:rPr>
                <w:rFonts w:ascii="Georgia" w:hAnsi="Georgia" w:cs="Tahoma"/>
                <w:sz w:val="22"/>
                <w:szCs w:val="22"/>
              </w:rPr>
              <w:t xml:space="preserve">Nome: Bianca Galdino </w:t>
            </w:r>
            <w:proofErr w:type="spellStart"/>
            <w:r w:rsidRPr="00F75A72">
              <w:rPr>
                <w:rFonts w:ascii="Georgia" w:hAnsi="Georgia" w:cs="Tahoma"/>
                <w:sz w:val="22"/>
                <w:szCs w:val="22"/>
              </w:rPr>
              <w:t>Batistela</w:t>
            </w:r>
            <w:proofErr w:type="spellEnd"/>
            <w:r w:rsidRPr="00F75A72">
              <w:rPr>
                <w:rFonts w:ascii="Georgia" w:hAnsi="Georgia" w:cs="Tahoma"/>
                <w:sz w:val="22"/>
                <w:szCs w:val="22"/>
              </w:rPr>
              <w:br/>
              <w:t>Cargo: Procuradora</w:t>
            </w:r>
          </w:p>
        </w:tc>
        <w:tc>
          <w:tcPr>
            <w:tcW w:w="567" w:type="dxa"/>
          </w:tcPr>
          <w:p w14:paraId="37033F33" w14:textId="77777777" w:rsidR="00E65091" w:rsidRPr="00F75A72" w:rsidRDefault="00E65091" w:rsidP="00B823FA">
            <w:pPr>
              <w:tabs>
                <w:tab w:val="left" w:pos="1134"/>
              </w:tabs>
              <w:suppressAutoHyphens/>
              <w:spacing w:after="0" w:line="320" w:lineRule="exact"/>
              <w:rPr>
                <w:rFonts w:ascii="Georgia" w:hAnsi="Georgia" w:cs="Tahoma"/>
                <w:sz w:val="22"/>
                <w:szCs w:val="22"/>
              </w:rPr>
            </w:pPr>
          </w:p>
        </w:tc>
        <w:tc>
          <w:tcPr>
            <w:tcW w:w="4111" w:type="dxa"/>
            <w:tcBorders>
              <w:top w:val="single" w:sz="6" w:space="0" w:color="auto"/>
            </w:tcBorders>
          </w:tcPr>
          <w:p w14:paraId="129C6783" w14:textId="1BE79A1D" w:rsidR="00E65091" w:rsidRPr="00F75A72" w:rsidRDefault="00E65091" w:rsidP="00B823FA">
            <w:pPr>
              <w:tabs>
                <w:tab w:val="left" w:pos="1134"/>
              </w:tabs>
              <w:suppressAutoHyphens/>
              <w:spacing w:after="0" w:line="320" w:lineRule="exact"/>
              <w:rPr>
                <w:rFonts w:ascii="Georgia" w:hAnsi="Georgia" w:cs="Tahoma"/>
                <w:sz w:val="22"/>
                <w:szCs w:val="22"/>
              </w:rPr>
            </w:pPr>
            <w:r w:rsidRPr="00F75A72">
              <w:rPr>
                <w:rFonts w:ascii="Georgia" w:hAnsi="Georgia" w:cs="Tahoma"/>
                <w:sz w:val="22"/>
                <w:szCs w:val="22"/>
              </w:rPr>
              <w:t xml:space="preserve">Nome: </w:t>
            </w:r>
            <w:del w:id="306" w:author="Rafael Casemiro" w:date="2022-12-13T21:38:00Z">
              <w:r w:rsidRPr="00F75A72" w:rsidDel="00E81073">
                <w:rPr>
                  <w:rFonts w:ascii="Georgia" w:hAnsi="Georgia" w:cs="Tahoma"/>
                  <w:sz w:val="22"/>
                  <w:szCs w:val="22"/>
                </w:rPr>
                <w:delText>Nathalia Guedes Esteves</w:delText>
              </w:r>
            </w:del>
            <w:ins w:id="307" w:author="Rafael Casemiro" w:date="2022-12-13T21:38:00Z">
              <w:r w:rsidR="00E81073">
                <w:rPr>
                  <w:rFonts w:ascii="Georgia" w:hAnsi="Georgia" w:cs="Tahoma"/>
                  <w:sz w:val="22"/>
                  <w:szCs w:val="22"/>
                </w:rPr>
                <w:t>Rafael Casemiro Pinto</w:t>
              </w:r>
            </w:ins>
            <w:r w:rsidRPr="00F75A72">
              <w:rPr>
                <w:rFonts w:ascii="Georgia" w:hAnsi="Georgia" w:cs="Tahoma"/>
                <w:sz w:val="22"/>
                <w:szCs w:val="22"/>
              </w:rPr>
              <w:br/>
              <w:t>Cargo: Procurador</w:t>
            </w:r>
            <w:del w:id="308" w:author="Rafael Casemiro" w:date="2022-12-13T21:38:00Z">
              <w:r w:rsidRPr="00F75A72" w:rsidDel="00E81073">
                <w:rPr>
                  <w:rFonts w:ascii="Georgia" w:hAnsi="Georgia" w:cs="Tahoma"/>
                  <w:sz w:val="22"/>
                  <w:szCs w:val="22"/>
                </w:rPr>
                <w:delText>a</w:delText>
              </w:r>
            </w:del>
          </w:p>
        </w:tc>
      </w:tr>
    </w:tbl>
    <w:p w14:paraId="342F50B7" w14:textId="77777777" w:rsidR="00B85026" w:rsidRPr="00F75A72" w:rsidRDefault="00B85026" w:rsidP="00B823FA">
      <w:pPr>
        <w:tabs>
          <w:tab w:val="left" w:pos="1134"/>
        </w:tabs>
        <w:suppressAutoHyphens/>
        <w:spacing w:after="0" w:line="320" w:lineRule="exact"/>
        <w:jc w:val="center"/>
        <w:rPr>
          <w:rFonts w:ascii="Georgia" w:hAnsi="Georgia" w:cs="Tahoma"/>
          <w:b/>
          <w:bCs/>
          <w:sz w:val="22"/>
          <w:szCs w:val="22"/>
        </w:rPr>
      </w:pPr>
    </w:p>
    <w:p w14:paraId="16384311" w14:textId="08B085B5" w:rsidR="00E65091" w:rsidRPr="00F75A72" w:rsidRDefault="009D3C28" w:rsidP="00B823FA">
      <w:pPr>
        <w:tabs>
          <w:tab w:val="left" w:pos="1134"/>
        </w:tabs>
        <w:suppressAutoHyphens/>
        <w:spacing w:after="0" w:line="320" w:lineRule="exact"/>
        <w:jc w:val="center"/>
        <w:rPr>
          <w:rFonts w:ascii="Georgia" w:hAnsi="Georgia" w:cs="Tahoma"/>
          <w:b/>
          <w:bCs/>
          <w:sz w:val="22"/>
          <w:szCs w:val="22"/>
        </w:rPr>
      </w:pPr>
      <w:bookmarkStart w:id="309" w:name="_cp_change_276"/>
      <w:r w:rsidRPr="00F75A72">
        <w:rPr>
          <w:rFonts w:ascii="Georgia" w:eastAsia="Times New Roman" w:hAnsi="Georgia" w:cs="Tahoma"/>
          <w:b/>
          <w:bCs/>
          <w:sz w:val="22"/>
          <w:szCs w:val="22"/>
          <w:u w:color="0000FF"/>
        </w:rPr>
        <w:t>QUERO-QUERO VERDECARD INSTITUIÇÃO</w:t>
      </w:r>
      <w:r w:rsidRPr="008A68E8">
        <w:rPr>
          <w:rFonts w:ascii="Georgia" w:hAnsi="Georgia"/>
          <w:b/>
          <w:sz w:val="22"/>
          <w:u w:color="0000FF"/>
        </w:rPr>
        <w:t xml:space="preserve"> DE </w:t>
      </w:r>
      <w:r w:rsidRPr="00F75A72">
        <w:rPr>
          <w:rFonts w:ascii="Georgia" w:eastAsia="Times New Roman" w:hAnsi="Georgia" w:cs="Tahoma"/>
          <w:b/>
          <w:bCs/>
          <w:sz w:val="22"/>
          <w:szCs w:val="22"/>
          <w:u w:color="0000FF"/>
        </w:rPr>
        <w:t>PAGAMENTO</w:t>
      </w:r>
      <w:bookmarkEnd w:id="309"/>
      <w:r w:rsidRPr="00F75A72">
        <w:rPr>
          <w:rFonts w:ascii="Georgia" w:eastAsia="Times New Roman" w:hAnsi="Georgia" w:cs="Tahoma"/>
          <w:b/>
          <w:bCs/>
          <w:sz w:val="22"/>
          <w:szCs w:val="22"/>
        </w:rPr>
        <w:t xml:space="preserve"> S.A.</w:t>
      </w:r>
    </w:p>
    <w:p w14:paraId="07719AB4" w14:textId="77777777" w:rsidR="00E65091" w:rsidRPr="00F75A72" w:rsidRDefault="00E65091" w:rsidP="00B823FA">
      <w:pPr>
        <w:tabs>
          <w:tab w:val="left" w:pos="1134"/>
        </w:tabs>
        <w:suppressAutoHyphens/>
        <w:spacing w:after="0" w:line="320" w:lineRule="exact"/>
        <w:rPr>
          <w:rFonts w:ascii="Georgia" w:hAnsi="Georgia" w:cs="Tahoma"/>
          <w:sz w:val="22"/>
          <w:szCs w:val="22"/>
        </w:rPr>
      </w:pPr>
    </w:p>
    <w:p w14:paraId="2C488F5C" w14:textId="77777777" w:rsidR="00E65091" w:rsidRPr="00F75A72" w:rsidRDefault="00E65091" w:rsidP="00B823FA">
      <w:pPr>
        <w:tabs>
          <w:tab w:val="left" w:pos="1134"/>
        </w:tabs>
        <w:suppressAutoHyphens/>
        <w:spacing w:after="0" w:line="320" w:lineRule="exact"/>
        <w:rPr>
          <w:rFonts w:ascii="Georgia" w:hAnsi="Georgia" w:cs="Tahoma"/>
          <w:sz w:val="22"/>
          <w:szCs w:val="22"/>
        </w:rPr>
      </w:pPr>
    </w:p>
    <w:p w14:paraId="76B07716" w14:textId="77777777" w:rsidR="00E65091" w:rsidRPr="00F75A72" w:rsidRDefault="00E65091" w:rsidP="00B823FA">
      <w:pPr>
        <w:tabs>
          <w:tab w:val="left" w:pos="1134"/>
        </w:tabs>
        <w:suppressAutoHyphens/>
        <w:spacing w:after="0" w:line="320" w:lineRule="exact"/>
        <w:rPr>
          <w:rFonts w:ascii="Georgia" w:hAnsi="Georgia" w:cs="Tahoma"/>
          <w:sz w:val="22"/>
          <w:szCs w:val="22"/>
        </w:rPr>
      </w:pPr>
    </w:p>
    <w:tbl>
      <w:tblPr>
        <w:tblW w:w="9002" w:type="dxa"/>
        <w:tblInd w:w="71" w:type="dxa"/>
        <w:tblLayout w:type="fixed"/>
        <w:tblCellMar>
          <w:left w:w="71" w:type="dxa"/>
          <w:right w:w="71" w:type="dxa"/>
        </w:tblCellMar>
        <w:tblLook w:val="0000" w:firstRow="0" w:lastRow="0" w:firstColumn="0" w:lastColumn="0" w:noHBand="0" w:noVBand="0"/>
      </w:tblPr>
      <w:tblGrid>
        <w:gridCol w:w="4391"/>
        <w:gridCol w:w="500"/>
        <w:gridCol w:w="4111"/>
      </w:tblGrid>
      <w:tr w:rsidR="00E65091" w:rsidRPr="00F75A72" w14:paraId="5C05AA8C" w14:textId="77777777" w:rsidTr="009D5A59">
        <w:trPr>
          <w:cantSplit/>
        </w:trPr>
        <w:tc>
          <w:tcPr>
            <w:tcW w:w="4391" w:type="dxa"/>
            <w:tcBorders>
              <w:top w:val="single" w:sz="6" w:space="0" w:color="auto"/>
            </w:tcBorders>
          </w:tcPr>
          <w:p w14:paraId="6AD58FCF" w14:textId="77777777" w:rsidR="00E65091" w:rsidRPr="00F75A72" w:rsidRDefault="00E65091" w:rsidP="00B823FA">
            <w:pPr>
              <w:suppressAutoHyphens/>
              <w:spacing w:after="0" w:line="320" w:lineRule="exact"/>
              <w:rPr>
                <w:rFonts w:ascii="Georgia" w:hAnsi="Georgia" w:cs="Tahoma"/>
                <w:sz w:val="22"/>
                <w:szCs w:val="22"/>
              </w:rPr>
            </w:pPr>
            <w:r w:rsidRPr="00F75A72">
              <w:rPr>
                <w:rFonts w:ascii="Georgia" w:hAnsi="Georgia" w:cs="Tahoma"/>
                <w:sz w:val="22"/>
                <w:szCs w:val="22"/>
              </w:rPr>
              <w:t>Nome: Jean Pablo de Mello</w:t>
            </w:r>
            <w:r w:rsidRPr="00F75A72">
              <w:rPr>
                <w:rFonts w:ascii="Georgia" w:hAnsi="Georgia" w:cs="Tahoma"/>
                <w:sz w:val="22"/>
                <w:szCs w:val="22"/>
              </w:rPr>
              <w:br/>
              <w:t>Cargo: Diretor Financeiro</w:t>
            </w:r>
          </w:p>
        </w:tc>
        <w:tc>
          <w:tcPr>
            <w:tcW w:w="500" w:type="dxa"/>
          </w:tcPr>
          <w:p w14:paraId="1DFAEC1E" w14:textId="77777777" w:rsidR="00E65091" w:rsidRPr="00F75A72" w:rsidRDefault="00E65091" w:rsidP="00B823FA">
            <w:pPr>
              <w:tabs>
                <w:tab w:val="left" w:pos="1134"/>
              </w:tabs>
              <w:suppressAutoHyphens/>
              <w:spacing w:after="0" w:line="320" w:lineRule="exact"/>
              <w:rPr>
                <w:rFonts w:ascii="Georgia" w:hAnsi="Georgia" w:cs="Tahoma"/>
                <w:sz w:val="22"/>
                <w:szCs w:val="22"/>
              </w:rPr>
            </w:pPr>
          </w:p>
        </w:tc>
        <w:tc>
          <w:tcPr>
            <w:tcW w:w="4111" w:type="dxa"/>
            <w:tcBorders>
              <w:top w:val="single" w:sz="6" w:space="0" w:color="auto"/>
            </w:tcBorders>
          </w:tcPr>
          <w:p w14:paraId="3E40EE60" w14:textId="77777777" w:rsidR="00E65091" w:rsidRPr="00F75A72" w:rsidRDefault="00E65091" w:rsidP="00B823FA">
            <w:pPr>
              <w:tabs>
                <w:tab w:val="left" w:pos="1134"/>
              </w:tabs>
              <w:suppressAutoHyphens/>
              <w:spacing w:after="0" w:line="320" w:lineRule="exact"/>
              <w:rPr>
                <w:rFonts w:ascii="Georgia" w:hAnsi="Georgia" w:cs="Tahoma"/>
                <w:sz w:val="22"/>
                <w:szCs w:val="22"/>
              </w:rPr>
            </w:pPr>
            <w:r w:rsidRPr="00F75A72">
              <w:rPr>
                <w:rFonts w:ascii="Georgia" w:hAnsi="Georgia" w:cs="Tahoma"/>
                <w:sz w:val="22"/>
                <w:szCs w:val="22"/>
              </w:rPr>
              <w:t xml:space="preserve">Nome: Peter </w:t>
            </w:r>
            <w:proofErr w:type="spellStart"/>
            <w:r w:rsidRPr="00F75A72">
              <w:rPr>
                <w:rFonts w:ascii="Georgia" w:hAnsi="Georgia" w:cs="Tahoma"/>
                <w:sz w:val="22"/>
                <w:szCs w:val="22"/>
              </w:rPr>
              <w:t>Takaharu</w:t>
            </w:r>
            <w:proofErr w:type="spellEnd"/>
            <w:r w:rsidRPr="00F75A72">
              <w:rPr>
                <w:rFonts w:ascii="Georgia" w:hAnsi="Georgia" w:cs="Tahoma"/>
                <w:sz w:val="22"/>
                <w:szCs w:val="22"/>
              </w:rPr>
              <w:t xml:space="preserve"> Furukawa</w:t>
            </w:r>
            <w:r w:rsidRPr="00F75A72">
              <w:rPr>
                <w:rFonts w:ascii="Georgia" w:hAnsi="Georgia" w:cs="Tahoma"/>
                <w:sz w:val="22"/>
                <w:szCs w:val="22"/>
              </w:rPr>
              <w:br/>
              <w:t>Cargo: Diretor Superintendente</w:t>
            </w:r>
          </w:p>
        </w:tc>
      </w:tr>
    </w:tbl>
    <w:p w14:paraId="606C963F" w14:textId="77777777" w:rsidR="00E65091" w:rsidRPr="00F75A72" w:rsidRDefault="00E65091" w:rsidP="00B823FA">
      <w:pPr>
        <w:tabs>
          <w:tab w:val="left" w:pos="1134"/>
        </w:tabs>
        <w:suppressAutoHyphens/>
        <w:spacing w:after="0" w:line="320" w:lineRule="exact"/>
        <w:rPr>
          <w:rFonts w:ascii="Georgia" w:hAnsi="Georgia" w:cs="Tahoma"/>
          <w:sz w:val="22"/>
          <w:szCs w:val="22"/>
        </w:rPr>
      </w:pPr>
    </w:p>
    <w:p w14:paraId="40CCE37A" w14:textId="77777777" w:rsidR="00E65091" w:rsidRPr="00F75A72" w:rsidRDefault="00E65091" w:rsidP="00B823FA">
      <w:pPr>
        <w:tabs>
          <w:tab w:val="left" w:pos="1134"/>
        </w:tabs>
        <w:suppressAutoHyphens/>
        <w:spacing w:after="0" w:line="320" w:lineRule="exact"/>
        <w:jc w:val="center"/>
        <w:rPr>
          <w:rFonts w:ascii="Georgia" w:hAnsi="Georgia" w:cs="Tahoma"/>
          <w:b/>
          <w:bCs/>
          <w:sz w:val="22"/>
          <w:szCs w:val="22"/>
        </w:rPr>
      </w:pPr>
      <w:r w:rsidRPr="00F75A72">
        <w:rPr>
          <w:rFonts w:ascii="Georgia" w:hAnsi="Georgia" w:cs="Tahoma"/>
          <w:b/>
          <w:bCs/>
          <w:sz w:val="22"/>
          <w:szCs w:val="22"/>
        </w:rPr>
        <w:t xml:space="preserve">SENTINELA DOS PAMPAS </w:t>
      </w:r>
      <w:bookmarkStart w:id="310" w:name="_cp_change_277"/>
      <w:r w:rsidRPr="00F75A72">
        <w:rPr>
          <w:rFonts w:ascii="Georgia" w:hAnsi="Georgia" w:cs="Tahoma"/>
          <w:b/>
          <w:bCs/>
          <w:sz w:val="22"/>
          <w:szCs w:val="22"/>
          <w:u w:color="0000FF"/>
        </w:rPr>
        <w:t xml:space="preserve">- </w:t>
      </w:r>
      <w:bookmarkEnd w:id="310"/>
      <w:r w:rsidRPr="00F75A72">
        <w:rPr>
          <w:rFonts w:ascii="Georgia" w:hAnsi="Georgia" w:cs="Tahoma"/>
          <w:b/>
          <w:bCs/>
          <w:sz w:val="22"/>
          <w:szCs w:val="22"/>
        </w:rPr>
        <w:t>ADMINISTRADORA E CORRETORA DE SEGUROS LTDA.</w:t>
      </w:r>
    </w:p>
    <w:p w14:paraId="0F3F8B13" w14:textId="77777777" w:rsidR="00E65091" w:rsidRPr="00F75A72" w:rsidRDefault="00E65091" w:rsidP="00B823FA">
      <w:pPr>
        <w:tabs>
          <w:tab w:val="left" w:pos="1134"/>
        </w:tabs>
        <w:suppressAutoHyphens/>
        <w:spacing w:after="0" w:line="320" w:lineRule="exact"/>
        <w:rPr>
          <w:rFonts w:ascii="Georgia" w:hAnsi="Georgia" w:cs="Tahoma"/>
          <w:sz w:val="22"/>
          <w:szCs w:val="22"/>
        </w:rPr>
      </w:pPr>
    </w:p>
    <w:p w14:paraId="13C723E2" w14:textId="77777777" w:rsidR="00B85026" w:rsidRPr="00F75A72" w:rsidRDefault="00B85026" w:rsidP="00B823FA">
      <w:pPr>
        <w:tabs>
          <w:tab w:val="left" w:pos="1134"/>
        </w:tabs>
        <w:suppressAutoHyphens/>
        <w:spacing w:after="0" w:line="320" w:lineRule="exact"/>
        <w:rPr>
          <w:rFonts w:ascii="Georgia" w:hAnsi="Georgia" w:cs="Tahoma"/>
          <w:sz w:val="22"/>
          <w:szCs w:val="22"/>
        </w:rPr>
      </w:pPr>
    </w:p>
    <w:tbl>
      <w:tblPr>
        <w:tblW w:w="9002" w:type="dxa"/>
        <w:tblInd w:w="71" w:type="dxa"/>
        <w:tblLayout w:type="fixed"/>
        <w:tblCellMar>
          <w:left w:w="71" w:type="dxa"/>
          <w:right w:w="71" w:type="dxa"/>
        </w:tblCellMar>
        <w:tblLook w:val="0000" w:firstRow="0" w:lastRow="0" w:firstColumn="0" w:lastColumn="0" w:noHBand="0" w:noVBand="0"/>
      </w:tblPr>
      <w:tblGrid>
        <w:gridCol w:w="4391"/>
        <w:gridCol w:w="500"/>
        <w:gridCol w:w="4111"/>
      </w:tblGrid>
      <w:tr w:rsidR="00E65091" w:rsidRPr="00F75A72" w14:paraId="077BB98E" w14:textId="77777777" w:rsidTr="009D5A59">
        <w:trPr>
          <w:cantSplit/>
        </w:trPr>
        <w:tc>
          <w:tcPr>
            <w:tcW w:w="4391" w:type="dxa"/>
            <w:tcBorders>
              <w:top w:val="single" w:sz="6" w:space="0" w:color="auto"/>
            </w:tcBorders>
          </w:tcPr>
          <w:p w14:paraId="59B84F9F" w14:textId="4C2030EB" w:rsidR="00E65091" w:rsidRPr="00F75A72" w:rsidRDefault="00E65091" w:rsidP="00B823FA">
            <w:pPr>
              <w:suppressAutoHyphens/>
              <w:spacing w:after="0" w:line="320" w:lineRule="exact"/>
              <w:rPr>
                <w:rFonts w:ascii="Georgia" w:hAnsi="Georgia" w:cs="Tahoma"/>
                <w:sz w:val="22"/>
                <w:szCs w:val="22"/>
              </w:rPr>
            </w:pPr>
            <w:r w:rsidRPr="00F75A72">
              <w:rPr>
                <w:rFonts w:ascii="Georgia" w:hAnsi="Georgia" w:cs="Tahoma"/>
                <w:sz w:val="22"/>
                <w:szCs w:val="22"/>
              </w:rPr>
              <w:t xml:space="preserve">Nome: </w:t>
            </w:r>
            <w:bookmarkStart w:id="311" w:name="_cp_change_279"/>
            <w:r w:rsidRPr="00F75A72">
              <w:rPr>
                <w:rFonts w:ascii="Georgia" w:hAnsi="Georgia" w:cs="Tahoma"/>
                <w:sz w:val="22"/>
                <w:szCs w:val="22"/>
                <w:u w:color="0000FF"/>
              </w:rPr>
              <w:t>Jean Pablo de Mello</w:t>
            </w:r>
            <w:bookmarkEnd w:id="311"/>
            <w:r w:rsidRPr="00F75A72">
              <w:rPr>
                <w:rFonts w:ascii="Georgia" w:hAnsi="Georgia" w:cs="Tahoma"/>
                <w:sz w:val="22"/>
                <w:szCs w:val="22"/>
              </w:rPr>
              <w:br/>
              <w:t xml:space="preserve">Cargo: </w:t>
            </w:r>
            <w:bookmarkStart w:id="312" w:name="_cp_change_281"/>
            <w:r w:rsidRPr="00F75A72">
              <w:rPr>
                <w:rFonts w:ascii="Georgia" w:hAnsi="Georgia" w:cs="Tahoma"/>
                <w:sz w:val="22"/>
                <w:szCs w:val="22"/>
                <w:u w:color="0000FF"/>
              </w:rPr>
              <w:t>Diretor</w:t>
            </w:r>
            <w:bookmarkEnd w:id="312"/>
          </w:p>
        </w:tc>
        <w:tc>
          <w:tcPr>
            <w:tcW w:w="500" w:type="dxa"/>
          </w:tcPr>
          <w:p w14:paraId="0ED35B49" w14:textId="77777777" w:rsidR="00E65091" w:rsidRPr="00F75A72" w:rsidRDefault="00E65091" w:rsidP="00B823FA">
            <w:pPr>
              <w:tabs>
                <w:tab w:val="left" w:pos="1134"/>
              </w:tabs>
              <w:suppressAutoHyphens/>
              <w:spacing w:after="0" w:line="320" w:lineRule="exact"/>
              <w:rPr>
                <w:rFonts w:ascii="Georgia" w:hAnsi="Georgia" w:cs="Tahoma"/>
                <w:sz w:val="22"/>
                <w:szCs w:val="22"/>
              </w:rPr>
            </w:pPr>
          </w:p>
        </w:tc>
        <w:tc>
          <w:tcPr>
            <w:tcW w:w="4111" w:type="dxa"/>
            <w:tcBorders>
              <w:top w:val="single" w:sz="6" w:space="0" w:color="auto"/>
            </w:tcBorders>
          </w:tcPr>
          <w:p w14:paraId="5D61AECC" w14:textId="04D0C410" w:rsidR="00E65091" w:rsidRPr="00F75A72" w:rsidRDefault="00E65091" w:rsidP="00B823FA">
            <w:pPr>
              <w:tabs>
                <w:tab w:val="left" w:pos="1134"/>
              </w:tabs>
              <w:suppressAutoHyphens/>
              <w:spacing w:after="0" w:line="320" w:lineRule="exact"/>
              <w:rPr>
                <w:rFonts w:ascii="Georgia" w:hAnsi="Georgia" w:cs="Tahoma"/>
                <w:sz w:val="22"/>
                <w:szCs w:val="22"/>
              </w:rPr>
            </w:pPr>
            <w:r w:rsidRPr="00F75A72">
              <w:rPr>
                <w:rFonts w:ascii="Georgia" w:hAnsi="Georgia" w:cs="Tahoma"/>
                <w:sz w:val="22"/>
                <w:szCs w:val="22"/>
              </w:rPr>
              <w:t xml:space="preserve">Nome: </w:t>
            </w:r>
            <w:bookmarkStart w:id="313" w:name="_cp_change_283"/>
            <w:r w:rsidRPr="00F75A72">
              <w:rPr>
                <w:rFonts w:ascii="Georgia" w:hAnsi="Georgia" w:cs="Tahoma"/>
                <w:sz w:val="22"/>
                <w:szCs w:val="22"/>
                <w:u w:color="0000FF"/>
              </w:rPr>
              <w:t xml:space="preserve">Peter </w:t>
            </w:r>
            <w:proofErr w:type="spellStart"/>
            <w:r w:rsidRPr="00F75A72">
              <w:rPr>
                <w:rFonts w:ascii="Georgia" w:hAnsi="Georgia" w:cs="Tahoma"/>
                <w:sz w:val="22"/>
                <w:szCs w:val="22"/>
                <w:u w:color="0000FF"/>
              </w:rPr>
              <w:t>Takaharu</w:t>
            </w:r>
            <w:proofErr w:type="spellEnd"/>
            <w:r w:rsidRPr="00F75A72">
              <w:rPr>
                <w:rFonts w:ascii="Georgia" w:hAnsi="Georgia" w:cs="Tahoma"/>
                <w:sz w:val="22"/>
                <w:szCs w:val="22"/>
                <w:u w:color="0000FF"/>
              </w:rPr>
              <w:t xml:space="preserve"> Furukawa</w:t>
            </w:r>
            <w:bookmarkEnd w:id="313"/>
            <w:r w:rsidRPr="00F75A72">
              <w:rPr>
                <w:rFonts w:ascii="Georgia" w:hAnsi="Georgia" w:cs="Tahoma"/>
                <w:sz w:val="22"/>
                <w:szCs w:val="22"/>
              </w:rPr>
              <w:t xml:space="preserve"> </w:t>
            </w:r>
            <w:r w:rsidRPr="00F75A72">
              <w:rPr>
                <w:rFonts w:ascii="Georgia" w:hAnsi="Georgia" w:cs="Tahoma"/>
                <w:sz w:val="22"/>
                <w:szCs w:val="22"/>
              </w:rPr>
              <w:br/>
              <w:t xml:space="preserve">Cargo: </w:t>
            </w:r>
            <w:bookmarkStart w:id="314" w:name="_cp_change_285"/>
            <w:r w:rsidRPr="00F75A72">
              <w:rPr>
                <w:rFonts w:ascii="Georgia" w:hAnsi="Georgia" w:cs="Tahoma"/>
                <w:sz w:val="22"/>
                <w:szCs w:val="22"/>
                <w:u w:color="0000FF"/>
              </w:rPr>
              <w:t>Diretor</w:t>
            </w:r>
            <w:bookmarkEnd w:id="314"/>
          </w:p>
        </w:tc>
      </w:tr>
    </w:tbl>
    <w:p w14:paraId="308A3036" w14:textId="77777777" w:rsidR="00E65091" w:rsidRPr="00F75A72" w:rsidRDefault="00E65091" w:rsidP="00B823FA">
      <w:pPr>
        <w:tabs>
          <w:tab w:val="left" w:pos="1134"/>
        </w:tabs>
        <w:suppressAutoHyphens/>
        <w:spacing w:after="0" w:line="320" w:lineRule="exact"/>
        <w:jc w:val="both"/>
        <w:rPr>
          <w:rFonts w:ascii="Georgia" w:hAnsi="Georgia" w:cs="Tahoma"/>
          <w:i/>
          <w:sz w:val="22"/>
          <w:szCs w:val="22"/>
        </w:rPr>
      </w:pPr>
    </w:p>
    <w:p w14:paraId="4068673A" w14:textId="77777777" w:rsidR="00B85026" w:rsidRPr="00F75A72" w:rsidRDefault="00B85026" w:rsidP="00B823FA">
      <w:pPr>
        <w:tabs>
          <w:tab w:val="left" w:pos="1134"/>
        </w:tabs>
        <w:suppressAutoHyphens/>
        <w:spacing w:after="0" w:line="320" w:lineRule="exact"/>
        <w:rPr>
          <w:rFonts w:ascii="Georgia" w:hAnsi="Georgia" w:cs="Tahoma"/>
          <w:b/>
          <w:sz w:val="22"/>
          <w:szCs w:val="22"/>
        </w:rPr>
      </w:pPr>
    </w:p>
    <w:p w14:paraId="004CED39" w14:textId="77777777" w:rsidR="00E65091" w:rsidRPr="00F75A72" w:rsidRDefault="00E65091" w:rsidP="00B823FA">
      <w:pPr>
        <w:tabs>
          <w:tab w:val="left" w:pos="1134"/>
        </w:tabs>
        <w:suppressAutoHyphens/>
        <w:spacing w:after="0" w:line="320" w:lineRule="exact"/>
        <w:rPr>
          <w:rFonts w:ascii="Georgia" w:hAnsi="Georgia" w:cs="Tahoma"/>
          <w:sz w:val="22"/>
          <w:szCs w:val="22"/>
        </w:rPr>
      </w:pPr>
      <w:r w:rsidRPr="00F75A72">
        <w:rPr>
          <w:rFonts w:ascii="Georgia" w:hAnsi="Georgia" w:cs="Tahoma"/>
          <w:b/>
          <w:sz w:val="22"/>
          <w:szCs w:val="22"/>
        </w:rPr>
        <w:t xml:space="preserve">TESTEMUNHAS: </w:t>
      </w:r>
    </w:p>
    <w:p w14:paraId="22354C52" w14:textId="77777777" w:rsidR="00E65091" w:rsidRPr="00F75A72" w:rsidRDefault="00E65091" w:rsidP="00B823FA">
      <w:pPr>
        <w:tabs>
          <w:tab w:val="left" w:pos="1134"/>
        </w:tabs>
        <w:suppressAutoHyphens/>
        <w:spacing w:after="0" w:line="320" w:lineRule="exact"/>
        <w:rPr>
          <w:rFonts w:ascii="Georgia" w:hAnsi="Georgia" w:cs="Tahoma"/>
          <w:sz w:val="22"/>
          <w:szCs w:val="22"/>
        </w:rPr>
      </w:pPr>
    </w:p>
    <w:p w14:paraId="71BDAA7F" w14:textId="77777777" w:rsidR="00E65091" w:rsidRPr="00F75A72" w:rsidRDefault="00E65091" w:rsidP="00B823FA">
      <w:pPr>
        <w:tabs>
          <w:tab w:val="left" w:pos="1134"/>
        </w:tabs>
        <w:suppressAutoHyphens/>
        <w:spacing w:after="0" w:line="320" w:lineRule="exact"/>
        <w:rPr>
          <w:rFonts w:ascii="Georgia" w:hAnsi="Georgia" w:cs="Tahoma"/>
          <w:sz w:val="22"/>
          <w:szCs w:val="22"/>
        </w:rPr>
      </w:pPr>
    </w:p>
    <w:tbl>
      <w:tblPr>
        <w:tblW w:w="9002" w:type="dxa"/>
        <w:tblInd w:w="71" w:type="dxa"/>
        <w:tblLayout w:type="fixed"/>
        <w:tblCellMar>
          <w:left w:w="71" w:type="dxa"/>
          <w:right w:w="71" w:type="dxa"/>
        </w:tblCellMar>
        <w:tblLook w:val="0000" w:firstRow="0" w:lastRow="0" w:firstColumn="0" w:lastColumn="0" w:noHBand="0" w:noVBand="0"/>
      </w:tblPr>
      <w:tblGrid>
        <w:gridCol w:w="4391"/>
        <w:gridCol w:w="500"/>
        <w:gridCol w:w="4111"/>
      </w:tblGrid>
      <w:tr w:rsidR="00F75A72" w:rsidRPr="00F75A72" w14:paraId="5D067103" w14:textId="77777777" w:rsidTr="009D5A59">
        <w:trPr>
          <w:cantSplit/>
        </w:trPr>
        <w:tc>
          <w:tcPr>
            <w:tcW w:w="4391" w:type="dxa"/>
            <w:tcBorders>
              <w:top w:val="single" w:sz="6" w:space="0" w:color="auto"/>
            </w:tcBorders>
          </w:tcPr>
          <w:p w14:paraId="1442C805" w14:textId="77777777" w:rsidR="00E65091" w:rsidRPr="00F75A72" w:rsidRDefault="00E65091" w:rsidP="00B823FA">
            <w:pPr>
              <w:tabs>
                <w:tab w:val="left" w:pos="1134"/>
              </w:tabs>
              <w:suppressAutoHyphens/>
              <w:spacing w:after="0" w:line="320" w:lineRule="exact"/>
              <w:rPr>
                <w:rFonts w:ascii="Georgia" w:hAnsi="Georgia" w:cs="Tahoma"/>
                <w:sz w:val="22"/>
                <w:szCs w:val="22"/>
              </w:rPr>
            </w:pPr>
            <w:r w:rsidRPr="00F75A72">
              <w:rPr>
                <w:rFonts w:ascii="Georgia" w:hAnsi="Georgia" w:cs="Tahoma"/>
                <w:sz w:val="22"/>
                <w:szCs w:val="22"/>
              </w:rPr>
              <w:t>Nome: [</w:t>
            </w:r>
            <w:r w:rsidRPr="00F75A72">
              <w:rPr>
                <w:rFonts w:ascii="Georgia" w:hAnsi="Georgia" w:cs="Tahoma"/>
                <w:sz w:val="22"/>
                <w:szCs w:val="22"/>
                <w:highlight w:val="yellow"/>
              </w:rPr>
              <w:t>=</w:t>
            </w:r>
            <w:r w:rsidRPr="00F75A72">
              <w:rPr>
                <w:rFonts w:ascii="Georgia" w:hAnsi="Georgia" w:cs="Tahoma"/>
                <w:sz w:val="22"/>
                <w:szCs w:val="22"/>
              </w:rPr>
              <w:t>]</w:t>
            </w:r>
            <w:r w:rsidRPr="00F75A72">
              <w:rPr>
                <w:rFonts w:ascii="Georgia" w:hAnsi="Georgia" w:cs="Tahoma"/>
                <w:sz w:val="22"/>
                <w:szCs w:val="22"/>
              </w:rPr>
              <w:br/>
              <w:t>CPF/ME: [</w:t>
            </w:r>
            <w:r w:rsidRPr="00F75A72">
              <w:rPr>
                <w:rFonts w:ascii="Georgia" w:hAnsi="Georgia" w:cs="Tahoma"/>
                <w:sz w:val="22"/>
                <w:szCs w:val="22"/>
                <w:highlight w:val="yellow"/>
              </w:rPr>
              <w:t>=</w:t>
            </w:r>
            <w:r w:rsidRPr="00F75A72">
              <w:rPr>
                <w:rFonts w:ascii="Georgia" w:hAnsi="Georgia" w:cs="Tahoma"/>
                <w:sz w:val="22"/>
                <w:szCs w:val="22"/>
              </w:rPr>
              <w:t>]</w:t>
            </w:r>
            <w:r w:rsidRPr="00F75A72">
              <w:rPr>
                <w:rFonts w:ascii="Georgia" w:hAnsi="Georgia" w:cs="Tahoma"/>
                <w:sz w:val="22"/>
                <w:szCs w:val="22"/>
              </w:rPr>
              <w:br/>
              <w:t>RG: [</w:t>
            </w:r>
            <w:r w:rsidRPr="00F75A72">
              <w:rPr>
                <w:rFonts w:ascii="Georgia" w:hAnsi="Georgia" w:cs="Tahoma"/>
                <w:sz w:val="22"/>
                <w:szCs w:val="22"/>
                <w:highlight w:val="yellow"/>
              </w:rPr>
              <w:t>=</w:t>
            </w:r>
            <w:r w:rsidRPr="00F75A72">
              <w:rPr>
                <w:rFonts w:ascii="Georgia" w:hAnsi="Georgia" w:cs="Tahoma"/>
                <w:sz w:val="22"/>
                <w:szCs w:val="22"/>
              </w:rPr>
              <w:t>]</w:t>
            </w:r>
          </w:p>
        </w:tc>
        <w:tc>
          <w:tcPr>
            <w:tcW w:w="500" w:type="dxa"/>
          </w:tcPr>
          <w:p w14:paraId="61002149" w14:textId="77777777" w:rsidR="00E65091" w:rsidRPr="00F75A72" w:rsidRDefault="00E65091" w:rsidP="00B823FA">
            <w:pPr>
              <w:tabs>
                <w:tab w:val="left" w:pos="1134"/>
              </w:tabs>
              <w:suppressAutoHyphens/>
              <w:spacing w:after="0" w:line="320" w:lineRule="exact"/>
              <w:rPr>
                <w:rFonts w:ascii="Georgia" w:hAnsi="Georgia" w:cs="Tahoma"/>
                <w:sz w:val="22"/>
                <w:szCs w:val="22"/>
              </w:rPr>
            </w:pPr>
          </w:p>
        </w:tc>
        <w:tc>
          <w:tcPr>
            <w:tcW w:w="4111" w:type="dxa"/>
            <w:tcBorders>
              <w:top w:val="single" w:sz="6" w:space="0" w:color="auto"/>
            </w:tcBorders>
          </w:tcPr>
          <w:p w14:paraId="5D09D392" w14:textId="77777777" w:rsidR="00E65091" w:rsidRPr="00F75A72" w:rsidRDefault="00E65091" w:rsidP="00B823FA">
            <w:pPr>
              <w:tabs>
                <w:tab w:val="left" w:pos="1134"/>
              </w:tabs>
              <w:suppressAutoHyphens/>
              <w:spacing w:after="0" w:line="320" w:lineRule="exact"/>
              <w:rPr>
                <w:rFonts w:ascii="Georgia" w:hAnsi="Georgia" w:cs="Tahoma"/>
                <w:sz w:val="22"/>
                <w:szCs w:val="22"/>
              </w:rPr>
            </w:pPr>
            <w:r w:rsidRPr="00F75A72">
              <w:rPr>
                <w:rFonts w:ascii="Georgia" w:hAnsi="Georgia" w:cs="Tahoma"/>
                <w:sz w:val="22"/>
                <w:szCs w:val="22"/>
              </w:rPr>
              <w:t>Nome: [</w:t>
            </w:r>
            <w:r w:rsidRPr="00F75A72">
              <w:rPr>
                <w:rFonts w:ascii="Georgia" w:hAnsi="Georgia" w:cs="Tahoma"/>
                <w:sz w:val="22"/>
                <w:szCs w:val="22"/>
                <w:highlight w:val="yellow"/>
              </w:rPr>
              <w:t>=</w:t>
            </w:r>
            <w:r w:rsidRPr="00F75A72">
              <w:rPr>
                <w:rFonts w:ascii="Georgia" w:hAnsi="Georgia" w:cs="Tahoma"/>
                <w:sz w:val="22"/>
                <w:szCs w:val="22"/>
              </w:rPr>
              <w:t>]</w:t>
            </w:r>
            <w:r w:rsidRPr="00F75A72">
              <w:rPr>
                <w:rFonts w:ascii="Georgia" w:hAnsi="Georgia" w:cs="Tahoma"/>
                <w:sz w:val="22"/>
                <w:szCs w:val="22"/>
              </w:rPr>
              <w:br/>
              <w:t>CPF/ME: [</w:t>
            </w:r>
            <w:r w:rsidRPr="00F75A72">
              <w:rPr>
                <w:rFonts w:ascii="Georgia" w:hAnsi="Georgia" w:cs="Tahoma"/>
                <w:sz w:val="22"/>
                <w:szCs w:val="22"/>
                <w:highlight w:val="yellow"/>
              </w:rPr>
              <w:t>=</w:t>
            </w:r>
            <w:r w:rsidRPr="00F75A72">
              <w:rPr>
                <w:rFonts w:ascii="Georgia" w:hAnsi="Georgia" w:cs="Tahoma"/>
                <w:sz w:val="22"/>
                <w:szCs w:val="22"/>
              </w:rPr>
              <w:t>]</w:t>
            </w:r>
            <w:r w:rsidRPr="00F75A72">
              <w:rPr>
                <w:rFonts w:ascii="Georgia" w:hAnsi="Georgia" w:cs="Tahoma"/>
                <w:sz w:val="22"/>
                <w:szCs w:val="22"/>
              </w:rPr>
              <w:br/>
              <w:t>RG: [</w:t>
            </w:r>
            <w:r w:rsidRPr="00F75A72">
              <w:rPr>
                <w:rFonts w:ascii="Georgia" w:hAnsi="Georgia" w:cs="Tahoma"/>
                <w:sz w:val="22"/>
                <w:szCs w:val="22"/>
                <w:highlight w:val="yellow"/>
              </w:rPr>
              <w:t>=</w:t>
            </w:r>
            <w:r w:rsidRPr="00F75A72">
              <w:rPr>
                <w:rFonts w:ascii="Georgia" w:hAnsi="Georgia" w:cs="Tahoma"/>
                <w:sz w:val="22"/>
                <w:szCs w:val="22"/>
              </w:rPr>
              <w:t>]</w:t>
            </w:r>
          </w:p>
        </w:tc>
      </w:tr>
    </w:tbl>
    <w:p w14:paraId="1B5F7235" w14:textId="77777777" w:rsidR="00044A3B" w:rsidRPr="008A68E8" w:rsidRDefault="00044A3B" w:rsidP="008A68E8">
      <w:pPr>
        <w:rPr>
          <w:sz w:val="24"/>
        </w:rPr>
      </w:pPr>
    </w:p>
    <w:sectPr w:rsidR="00044A3B" w:rsidRPr="008A68E8" w:rsidSect="00103D84">
      <w:headerReference w:type="even" r:id="rId13"/>
      <w:headerReference w:type="default" r:id="rId14"/>
      <w:footerReference w:type="even" r:id="rId15"/>
      <w:footerReference w:type="default" r:id="rId16"/>
      <w:headerReference w:type="first" r:id="rId17"/>
      <w:footerReference w:type="first" r:id="rId18"/>
      <w:pgSz w:w="11907" w:h="16839" w:code="9"/>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271DE" w14:textId="77777777" w:rsidR="00F547DD" w:rsidRDefault="00F547DD" w:rsidP="00B85026">
      <w:pPr>
        <w:spacing w:after="0" w:line="240" w:lineRule="auto"/>
      </w:pPr>
      <w:r>
        <w:separator/>
      </w:r>
    </w:p>
  </w:endnote>
  <w:endnote w:type="continuationSeparator" w:id="0">
    <w:p w14:paraId="69D1547C" w14:textId="77777777" w:rsidR="00F547DD" w:rsidRDefault="00F547DD" w:rsidP="00B85026">
      <w:pPr>
        <w:spacing w:after="0" w:line="240" w:lineRule="auto"/>
      </w:pPr>
      <w:r>
        <w:continuationSeparator/>
      </w:r>
    </w:p>
  </w:endnote>
  <w:endnote w:type="continuationNotice" w:id="1">
    <w:p w14:paraId="242A3CA2" w14:textId="77777777" w:rsidR="00F547DD" w:rsidRDefault="00F547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Sans Serif">
    <w:panose1 w:val="00000000000000000000"/>
    <w:charset w:val="4D"/>
    <w:family w:val="swiss"/>
    <w:notTrueType/>
    <w:pitch w:val="variable"/>
    <w:sig w:usb0="00000003"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Swiss">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Frutiger Light">
    <w:altName w:val="Goudy Old Style"/>
    <w:panose1 w:val="00000000000000000000"/>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4B149" w14:textId="77777777" w:rsidR="00F16469" w:rsidRDefault="00F1646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AE56E" w14:textId="77777777" w:rsidR="00F16469" w:rsidRDefault="00F16469">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63E5B" w14:textId="77777777" w:rsidR="00F16469" w:rsidRDefault="00F1646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31D43" w14:textId="77777777" w:rsidR="00F547DD" w:rsidRDefault="00F547DD" w:rsidP="00B85026">
      <w:pPr>
        <w:spacing w:after="0" w:line="240" w:lineRule="auto"/>
      </w:pPr>
      <w:r>
        <w:separator/>
      </w:r>
    </w:p>
  </w:footnote>
  <w:footnote w:type="continuationSeparator" w:id="0">
    <w:p w14:paraId="08771FA0" w14:textId="77777777" w:rsidR="00F547DD" w:rsidRDefault="00F547DD" w:rsidP="00B85026">
      <w:pPr>
        <w:spacing w:after="0" w:line="240" w:lineRule="auto"/>
      </w:pPr>
      <w:r>
        <w:continuationSeparator/>
      </w:r>
    </w:p>
  </w:footnote>
  <w:footnote w:type="continuationNotice" w:id="1">
    <w:p w14:paraId="12A4E4AB" w14:textId="77777777" w:rsidR="00F547DD" w:rsidRDefault="00F547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E692D" w14:textId="77777777" w:rsidR="00F16469" w:rsidRDefault="00F1646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2C9DB" w14:textId="064A2E1E" w:rsidR="001A4628" w:rsidRDefault="001A4628" w:rsidP="00F93762">
    <w:pPr>
      <w:jc w:val="right"/>
      <w:rPr>
        <w:sz w:val="24"/>
      </w:rPr>
    </w:pPr>
  </w:p>
  <w:p w14:paraId="3C1496AF" w14:textId="3A63E5D2" w:rsidR="001A4628" w:rsidRDefault="001A4628">
    <w:pPr>
      <w:rPr>
        <w:sz w:val="24"/>
      </w:rPr>
    </w:pPr>
  </w:p>
  <w:p w14:paraId="0A5C6B79" w14:textId="77777777" w:rsidR="001A4628" w:rsidRDefault="001A4628">
    <w:pPr>
      <w:rPr>
        <w:sz w:val="24"/>
      </w:rPr>
    </w:pPr>
  </w:p>
  <w:p w14:paraId="582D101F" w14:textId="4D8AEC49" w:rsidR="00044A3B" w:rsidRPr="008A68E8" w:rsidRDefault="00044A3B" w:rsidP="008A68E8">
    <w:pPr>
      <w:rPr>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06892" w14:textId="71FE8387" w:rsidR="00103D84" w:rsidRDefault="009159B0">
    <w:pPr>
      <w:pStyle w:val="Cabealho"/>
    </w:pPr>
    <w:r w:rsidRPr="00094E40">
      <w:rPr>
        <w:rFonts w:ascii="Tahoma" w:hAnsi="Tahoma" w:cs="Tahoma"/>
        <w:i/>
        <w:noProof/>
        <w:sz w:val="22"/>
        <w:szCs w:val="22"/>
      </w:rPr>
      <w:drawing>
        <wp:anchor distT="0" distB="0" distL="114300" distR="114300" simplePos="0" relativeHeight="251659264" behindDoc="0" locked="0" layoutInCell="1" allowOverlap="1" wp14:anchorId="4C08CB6D" wp14:editId="31024CCE">
          <wp:simplePos x="0" y="0"/>
          <wp:positionH relativeFrom="margin">
            <wp:align>left</wp:align>
          </wp:positionH>
          <wp:positionV relativeFrom="margin">
            <wp:posOffset>-617220</wp:posOffset>
          </wp:positionV>
          <wp:extent cx="1009650" cy="579120"/>
          <wp:effectExtent l="0" t="0" r="0" b="0"/>
          <wp:wrapSquare wrapText="bothSides"/>
          <wp:docPr id="8" name="Picture 1"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nterface gráfica do usuário&#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579120"/>
                  </a:xfrm>
                  <a:prstGeom prst="rect">
                    <a:avLst/>
                  </a:prstGeom>
                  <a:noFill/>
                </pic:spPr>
              </pic:pic>
            </a:graphicData>
          </a:graphic>
          <wp14:sizeRelH relativeFrom="page">
            <wp14:pctWidth>0</wp14:pctWidth>
          </wp14:sizeRelH>
          <wp14:sizeRelV relativeFrom="page">
            <wp14:pctHeight>0</wp14:pctHeight>
          </wp14:sizeRelV>
        </wp:anchor>
      </w:drawing>
    </w:r>
  </w:p>
  <w:p w14:paraId="4690F0E0" w14:textId="30E9B3B4" w:rsidR="00F547DD" w:rsidRPr="008A68E8" w:rsidRDefault="00F547DD" w:rsidP="008A68E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8F051B2"/>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543F11E"/>
    <w:multiLevelType w:val="multilevel"/>
    <w:tmpl w:val="D19CDE3C"/>
    <w:lvl w:ilvl="0">
      <w:start w:val="2"/>
      <w:numFmt w:val="decimal"/>
      <w:lvlText w:val="%1."/>
      <w:lvlJc w:val="left"/>
      <w:pPr>
        <w:ind w:left="644" w:hanging="360"/>
      </w:pPr>
      <w:rPr>
        <w:rFonts w:hint="default"/>
        <w:b/>
        <w:color w:val="FFFFFF" w:themeColor="background1"/>
      </w:rPr>
    </w:lvl>
    <w:lvl w:ilvl="1">
      <w:start w:val="5"/>
      <w:numFmt w:val="decimal"/>
      <w:lvlText w:val="%1.%2."/>
      <w:lvlJc w:val="left"/>
      <w:pPr>
        <w:ind w:left="2701" w:hanging="432"/>
      </w:pPr>
      <w:rPr>
        <w:rFonts w:hint="default"/>
        <w:b/>
        <w:sz w:val="22"/>
      </w:rPr>
    </w:lvl>
    <w:lvl w:ilvl="2">
      <w:start w:val="3"/>
      <w:numFmt w:val="decimal"/>
      <w:lvlText w:val="%1.%2.%3."/>
      <w:lvlJc w:val="left"/>
      <w:pPr>
        <w:ind w:left="5324" w:hanging="504"/>
      </w:pPr>
      <w:rPr>
        <w:rFonts w:ascii="Georgia" w:hAnsi="Georgia" w:cs="Tahoma" w:hint="default"/>
        <w:b/>
        <w:i w:val="0"/>
        <w:color w:val="auto"/>
        <w:sz w:val="22"/>
        <w:szCs w:val="22"/>
      </w:rPr>
    </w:lvl>
    <w:lvl w:ilvl="3">
      <w:start w:val="1"/>
      <w:numFmt w:val="decimal"/>
      <w:lvlText w:val="%1.%2.%3.%4."/>
      <w:lvlJc w:val="left"/>
      <w:pPr>
        <w:ind w:left="709" w:firstLine="0"/>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796314"/>
    <w:multiLevelType w:val="hybridMultilevel"/>
    <w:tmpl w:val="ADEEF55E"/>
    <w:lvl w:ilvl="0" w:tplc="7AFEEA62">
      <w:start w:val="1"/>
      <w:numFmt w:val="lowerRoman"/>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A482FC9"/>
    <w:multiLevelType w:val="multilevel"/>
    <w:tmpl w:val="B8EC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006D7E"/>
    <w:multiLevelType w:val="multilevel"/>
    <w:tmpl w:val="91841596"/>
    <w:styleLink w:val="EstiloImportado1"/>
    <w:lvl w:ilvl="0">
      <w:start w:val="1"/>
      <w:numFmt w:val="decimal"/>
      <w:lvlText w:val="%1."/>
      <w:lvlJc w:val="left"/>
      <w:pPr>
        <w:ind w:left="357" w:hanging="357"/>
      </w:pPr>
      <w:rPr>
        <w:rFonts w:hAnsi="Arial Unicode MS"/>
        <w:b/>
        <w:bCs/>
        <w:caps w:val="0"/>
        <w:smallCaps w:val="0"/>
        <w:strike w:val="0"/>
        <w:dstrike w:val="0"/>
        <w:outline w:val="0"/>
        <w:shadow w:val="0"/>
        <w:emboss w:val="0"/>
        <w:imprint w:val="0"/>
        <w:color w:val="FFFFFF"/>
        <w:spacing w:val="0"/>
        <w:w w:val="100"/>
        <w:kern w:val="0"/>
        <w:position w:val="0"/>
        <w:highlight w:val="none"/>
        <w:u w:val="none"/>
        <w:effect w:val="none"/>
        <w:vertAlign w:val="baseline"/>
      </w:rPr>
    </w:lvl>
    <w:lvl w:ilvl="1">
      <w:start w:val="1"/>
      <w:numFmt w:val="decimal"/>
      <w:lvlText w:val="%2."/>
      <w:lvlJc w:val="left"/>
      <w:pPr>
        <w:ind w:left="709" w:hanging="709"/>
      </w:pPr>
      <w:rPr>
        <w:rFonts w:ascii="Garamond" w:eastAsia="Garamond" w:hAnsi="Garamond" w:cs="Garamond"/>
        <w:b/>
        <w:bCs/>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2">
      <w:start w:val="1"/>
      <w:numFmt w:val="decimal"/>
      <w:lvlText w:val="%2.%3."/>
      <w:lvlJc w:val="left"/>
      <w:pPr>
        <w:ind w:left="709" w:hanging="709"/>
      </w:pPr>
      <w:rPr>
        <w:rFonts w:ascii="Garamond" w:eastAsia="Garamond" w:hAnsi="Garamond" w:cs="Garamond"/>
        <w:b/>
        <w:bCs/>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3">
      <w:start w:val="1"/>
      <w:numFmt w:val="decimal"/>
      <w:lvlText w:val="%2.%3.%4."/>
      <w:lvlJc w:val="left"/>
      <w:pPr>
        <w:ind w:left="142" w:hanging="142"/>
      </w:pPr>
      <w:rPr>
        <w:rFonts w:ascii="Garamond" w:eastAsia="Garamond" w:hAnsi="Garamond" w:cs="Garamond"/>
        <w:b/>
        <w:bCs/>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4">
      <w:start w:val="1"/>
      <w:numFmt w:val="decimal"/>
      <w:lvlText w:val="%2.%3.%4.%5."/>
      <w:lvlJc w:val="left"/>
      <w:pPr>
        <w:ind w:left="168" w:hanging="120"/>
      </w:pPr>
      <w:rPr>
        <w:rFonts w:ascii="Garamond" w:eastAsia="Garamond" w:hAnsi="Garamond" w:cs="Garamond"/>
        <w:b/>
        <w:bCs/>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5">
      <w:start w:val="1"/>
      <w:numFmt w:val="decimal"/>
      <w:lvlText w:val="%2.%3.%4.%5.%6."/>
      <w:lvlJc w:val="left"/>
      <w:pPr>
        <w:ind w:left="672" w:hanging="469"/>
      </w:pPr>
      <w:rPr>
        <w:rFonts w:ascii="Garamond" w:eastAsia="Garamond" w:hAnsi="Garamond" w:cs="Garamond"/>
        <w:b/>
        <w:bCs/>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6">
      <w:start w:val="1"/>
      <w:numFmt w:val="decimal"/>
      <w:suff w:val="nothing"/>
      <w:lvlText w:val="%2.%3.%4.%5.%6.%7."/>
      <w:lvlJc w:val="left"/>
      <w:pPr>
        <w:ind w:left="1176" w:hanging="109"/>
      </w:pPr>
      <w:rPr>
        <w:rFonts w:ascii="Garamond" w:eastAsia="Garamond" w:hAnsi="Garamond" w:cs="Garamond"/>
        <w:b/>
        <w:bCs/>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7">
      <w:start w:val="1"/>
      <w:numFmt w:val="decimal"/>
      <w:lvlText w:val="%2.%3.%4.%5.%6.%7.%8."/>
      <w:lvlJc w:val="left"/>
      <w:pPr>
        <w:ind w:left="1680" w:hanging="458"/>
      </w:pPr>
      <w:rPr>
        <w:rFonts w:ascii="Garamond" w:eastAsia="Garamond" w:hAnsi="Garamond" w:cs="Garamond"/>
        <w:b/>
        <w:bCs/>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8">
      <w:start w:val="1"/>
      <w:numFmt w:val="decimal"/>
      <w:lvlText w:val="%2.%3.%4.%5.%6.%7.%8.%9."/>
      <w:lvlJc w:val="left"/>
      <w:pPr>
        <w:ind w:left="2256" w:hanging="227"/>
      </w:pPr>
      <w:rPr>
        <w:rFonts w:ascii="Garamond" w:eastAsia="Garamond" w:hAnsi="Garamond" w:cs="Garamond"/>
        <w:b/>
        <w:bCs/>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abstractNum>
  <w:abstractNum w:abstractNumId="5" w15:restartNumberingAfterBreak="0">
    <w:nsid w:val="150A53F7"/>
    <w:multiLevelType w:val="multilevel"/>
    <w:tmpl w:val="139A378C"/>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080" w:hanging="1080"/>
      </w:pPr>
      <w:rPr>
        <w:rFonts w:hint="default"/>
        <w:b/>
        <w:sz w:val="22"/>
        <w:szCs w:val="22"/>
      </w:rPr>
    </w:lvl>
    <w:lvl w:ilvl="3">
      <w:start w:val="1"/>
      <w:numFmt w:val="decimal"/>
      <w:lvlText w:val="%1.%2.%3.%4."/>
      <w:lvlJc w:val="left"/>
      <w:pPr>
        <w:ind w:left="2073" w:hanging="1080"/>
      </w:pPr>
      <w:rPr>
        <w:rFonts w:hint="default"/>
        <w:b/>
      </w:rPr>
    </w:lvl>
    <w:lvl w:ilvl="4">
      <w:start w:val="1"/>
      <w:numFmt w:val="lowerRoman"/>
      <w:lvlText w:val="(%5)"/>
      <w:lvlJc w:val="left"/>
      <w:pPr>
        <w:ind w:left="4320" w:hanging="1440"/>
      </w:pPr>
      <w:rPr>
        <w:rFonts w:hint="default"/>
        <w:b/>
        <w:i w:val="0"/>
        <w:sz w:val="22"/>
        <w:szCs w:val="22"/>
        <w:lang w:val="pt-PT"/>
      </w:rPr>
    </w:lvl>
    <w:lvl w:ilvl="5">
      <w:start w:val="1"/>
      <w:numFmt w:val="lowerRoman"/>
      <w:lvlText w:val="(%6)"/>
      <w:lvlJc w:val="left"/>
      <w:pPr>
        <w:ind w:left="5400" w:hanging="1800"/>
      </w:pPr>
      <w:rPr>
        <w:rFonts w:hint="default"/>
        <w:b/>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17555928"/>
    <w:multiLevelType w:val="hybridMultilevel"/>
    <w:tmpl w:val="7F1CBD9A"/>
    <w:numStyleLink w:val="EstiloImportado6"/>
  </w:abstractNum>
  <w:abstractNum w:abstractNumId="7" w15:restartNumberingAfterBreak="0">
    <w:nsid w:val="1C8B2672"/>
    <w:multiLevelType w:val="singleLevel"/>
    <w:tmpl w:val="27BEF732"/>
    <w:lvl w:ilvl="0">
      <w:start w:val="1"/>
      <w:numFmt w:val="decimal"/>
      <w:pStyle w:val="MF2"/>
      <w:lvlText w:val="%1."/>
      <w:lvlJc w:val="left"/>
      <w:pPr>
        <w:tabs>
          <w:tab w:val="num" w:pos="360"/>
        </w:tabs>
        <w:ind w:left="360" w:hanging="360"/>
      </w:pPr>
      <w:rPr>
        <w:rFonts w:hint="default"/>
      </w:rPr>
    </w:lvl>
  </w:abstractNum>
  <w:abstractNum w:abstractNumId="8" w15:restartNumberingAfterBreak="0">
    <w:nsid w:val="1F4669A9"/>
    <w:multiLevelType w:val="hybridMultilevel"/>
    <w:tmpl w:val="877AC660"/>
    <w:lvl w:ilvl="0" w:tplc="7AFEEA62">
      <w:start w:val="1"/>
      <w:numFmt w:val="lowerRoman"/>
      <w:lvlText w:val="(%1)"/>
      <w:lvlJc w:val="left"/>
      <w:pPr>
        <w:ind w:left="1066" w:hanging="708"/>
      </w:pPr>
      <w:rPr>
        <w:rFonts w:hint="default"/>
        <w:b/>
        <w:i w:val="0"/>
        <w:w w:val="100"/>
        <w:sz w:val="22"/>
        <w:szCs w:val="24"/>
        <w:u w:val="none"/>
        <w:lang w:val="en-US" w:eastAsia="en-US" w:bidi="en-US"/>
      </w:rPr>
    </w:lvl>
    <w:lvl w:ilvl="1" w:tplc="F80A46B6">
      <w:numFmt w:val="bullet"/>
      <w:lvlText w:val="•"/>
      <w:lvlJc w:val="left"/>
      <w:pPr>
        <w:ind w:left="1904" w:hanging="708"/>
      </w:pPr>
      <w:rPr>
        <w:rFonts w:hint="default"/>
        <w:lang w:val="en-US" w:eastAsia="en-US" w:bidi="en-US"/>
      </w:rPr>
    </w:lvl>
    <w:lvl w:ilvl="2" w:tplc="00F2B87C">
      <w:numFmt w:val="bullet"/>
      <w:lvlText w:val="•"/>
      <w:lvlJc w:val="left"/>
      <w:pPr>
        <w:ind w:left="2748" w:hanging="708"/>
      </w:pPr>
      <w:rPr>
        <w:rFonts w:hint="default"/>
        <w:lang w:val="en-US" w:eastAsia="en-US" w:bidi="en-US"/>
      </w:rPr>
    </w:lvl>
    <w:lvl w:ilvl="3" w:tplc="19123936">
      <w:numFmt w:val="bullet"/>
      <w:lvlText w:val="•"/>
      <w:lvlJc w:val="left"/>
      <w:pPr>
        <w:ind w:left="3592" w:hanging="708"/>
      </w:pPr>
      <w:rPr>
        <w:rFonts w:hint="default"/>
        <w:lang w:val="en-US" w:eastAsia="en-US" w:bidi="en-US"/>
      </w:rPr>
    </w:lvl>
    <w:lvl w:ilvl="4" w:tplc="5A80371E">
      <w:numFmt w:val="bullet"/>
      <w:lvlText w:val="•"/>
      <w:lvlJc w:val="left"/>
      <w:pPr>
        <w:ind w:left="4436" w:hanging="708"/>
      </w:pPr>
      <w:rPr>
        <w:rFonts w:hint="default"/>
        <w:lang w:val="en-US" w:eastAsia="en-US" w:bidi="en-US"/>
      </w:rPr>
    </w:lvl>
    <w:lvl w:ilvl="5" w:tplc="E7761E6C">
      <w:numFmt w:val="bullet"/>
      <w:lvlText w:val="•"/>
      <w:lvlJc w:val="left"/>
      <w:pPr>
        <w:ind w:left="5280" w:hanging="708"/>
      </w:pPr>
      <w:rPr>
        <w:rFonts w:hint="default"/>
        <w:lang w:val="en-US" w:eastAsia="en-US" w:bidi="en-US"/>
      </w:rPr>
    </w:lvl>
    <w:lvl w:ilvl="6" w:tplc="8F04F414">
      <w:numFmt w:val="bullet"/>
      <w:lvlText w:val="•"/>
      <w:lvlJc w:val="left"/>
      <w:pPr>
        <w:ind w:left="6124" w:hanging="708"/>
      </w:pPr>
      <w:rPr>
        <w:rFonts w:hint="default"/>
        <w:lang w:val="en-US" w:eastAsia="en-US" w:bidi="en-US"/>
      </w:rPr>
    </w:lvl>
    <w:lvl w:ilvl="7" w:tplc="5BE25A3E">
      <w:numFmt w:val="bullet"/>
      <w:lvlText w:val="•"/>
      <w:lvlJc w:val="left"/>
      <w:pPr>
        <w:ind w:left="6968" w:hanging="708"/>
      </w:pPr>
      <w:rPr>
        <w:rFonts w:hint="default"/>
        <w:lang w:val="en-US" w:eastAsia="en-US" w:bidi="en-US"/>
      </w:rPr>
    </w:lvl>
    <w:lvl w:ilvl="8" w:tplc="8AA2D82E">
      <w:numFmt w:val="bullet"/>
      <w:lvlText w:val="•"/>
      <w:lvlJc w:val="left"/>
      <w:pPr>
        <w:ind w:left="7812" w:hanging="708"/>
      </w:pPr>
      <w:rPr>
        <w:rFonts w:hint="default"/>
        <w:lang w:val="en-US" w:eastAsia="en-US" w:bidi="en-US"/>
      </w:rPr>
    </w:lvl>
  </w:abstractNum>
  <w:abstractNum w:abstractNumId="9" w15:restartNumberingAfterBreak="0">
    <w:nsid w:val="2A581A9E"/>
    <w:multiLevelType w:val="multilevel"/>
    <w:tmpl w:val="5BFA167A"/>
    <w:lvl w:ilvl="0">
      <w:start w:val="4"/>
      <w:numFmt w:val="decimal"/>
      <w:lvlText w:val="%1."/>
      <w:lvlJc w:val="left"/>
      <w:pPr>
        <w:ind w:left="450" w:hanging="450"/>
      </w:pPr>
      <w:rPr>
        <w:rFonts w:hint="default"/>
      </w:rPr>
    </w:lvl>
    <w:lvl w:ilvl="1">
      <w:start w:val="22"/>
      <w:numFmt w:val="decimal"/>
      <w:lvlText w:val="%1.%2."/>
      <w:lvlJc w:val="left"/>
      <w:pPr>
        <w:ind w:left="1440" w:hanging="720"/>
      </w:pPr>
      <w:rPr>
        <w:rFonts w:hint="default"/>
      </w:rPr>
    </w:lvl>
    <w:lvl w:ilvl="2">
      <w:start w:val="3"/>
      <w:numFmt w:val="decimal"/>
      <w:lvlText w:val="%1.%2.%3."/>
      <w:lvlJc w:val="left"/>
      <w:pPr>
        <w:ind w:left="2520" w:hanging="1080"/>
      </w:pPr>
      <w:rPr>
        <w:rFonts w:hint="default"/>
        <w:sz w:val="22"/>
        <w:szCs w:val="22"/>
      </w:rPr>
    </w:lvl>
    <w:lvl w:ilvl="3">
      <w:start w:val="1"/>
      <w:numFmt w:val="decimal"/>
      <w:lvlText w:val="%1.%2.%3.%4."/>
      <w:lvlJc w:val="left"/>
      <w:pPr>
        <w:ind w:left="3240" w:hanging="1080"/>
      </w:pPr>
      <w:rPr>
        <w:rFonts w:hint="default"/>
      </w:rPr>
    </w:lvl>
    <w:lvl w:ilvl="4">
      <w:start w:val="1"/>
      <w:numFmt w:val="lowerLetter"/>
      <w:lvlText w:val="(%5)"/>
      <w:lvlJc w:val="left"/>
      <w:pPr>
        <w:ind w:left="4320" w:hanging="1440"/>
      </w:pPr>
      <w:rPr>
        <w:rFonts w:hint="default"/>
        <w:b/>
        <w:spacing w:val="0"/>
        <w:sz w:val="22"/>
        <w:szCs w:val="22"/>
      </w:rPr>
    </w:lvl>
    <w:lvl w:ilvl="5">
      <w:start w:val="1"/>
      <w:numFmt w:val="lowerRoman"/>
      <w:lvlText w:val="(%6)"/>
      <w:lvlJc w:val="left"/>
      <w:pPr>
        <w:ind w:left="1942" w:hanging="1800"/>
      </w:pPr>
      <w:rPr>
        <w:rFonts w:hint="default"/>
        <w:b/>
        <w:i w:val="0"/>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15:restartNumberingAfterBreak="0">
    <w:nsid w:val="2C0C1447"/>
    <w:multiLevelType w:val="hybridMultilevel"/>
    <w:tmpl w:val="6E5420CA"/>
    <w:lvl w:ilvl="0" w:tplc="7AFEEA62">
      <w:start w:val="1"/>
      <w:numFmt w:val="lowerRoman"/>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6DD4D86"/>
    <w:multiLevelType w:val="multilevel"/>
    <w:tmpl w:val="139A378C"/>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080" w:hanging="1080"/>
      </w:pPr>
      <w:rPr>
        <w:rFonts w:hint="default"/>
        <w:b/>
        <w:sz w:val="22"/>
        <w:szCs w:val="22"/>
      </w:rPr>
    </w:lvl>
    <w:lvl w:ilvl="3">
      <w:start w:val="1"/>
      <w:numFmt w:val="decimal"/>
      <w:lvlText w:val="%1.%2.%3.%4."/>
      <w:lvlJc w:val="left"/>
      <w:pPr>
        <w:ind w:left="2073" w:hanging="1080"/>
      </w:pPr>
      <w:rPr>
        <w:rFonts w:hint="default"/>
        <w:b/>
      </w:rPr>
    </w:lvl>
    <w:lvl w:ilvl="4">
      <w:start w:val="1"/>
      <w:numFmt w:val="lowerRoman"/>
      <w:lvlText w:val="(%5)"/>
      <w:lvlJc w:val="left"/>
      <w:pPr>
        <w:ind w:left="4320" w:hanging="1440"/>
      </w:pPr>
      <w:rPr>
        <w:rFonts w:hint="default"/>
        <w:b/>
        <w:i w:val="0"/>
        <w:sz w:val="22"/>
        <w:szCs w:val="22"/>
        <w:lang w:val="pt-PT"/>
      </w:rPr>
    </w:lvl>
    <w:lvl w:ilvl="5">
      <w:start w:val="1"/>
      <w:numFmt w:val="lowerRoman"/>
      <w:lvlText w:val="(%6)"/>
      <w:lvlJc w:val="left"/>
      <w:pPr>
        <w:ind w:left="5400" w:hanging="1800"/>
      </w:pPr>
      <w:rPr>
        <w:rFonts w:hint="default"/>
        <w:b/>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2" w15:restartNumberingAfterBreak="0">
    <w:nsid w:val="493113A9"/>
    <w:multiLevelType w:val="multilevel"/>
    <w:tmpl w:val="E04EC102"/>
    <w:lvl w:ilvl="0">
      <w:start w:val="19"/>
      <w:numFmt w:val="decimal"/>
      <w:lvlText w:val="%1"/>
      <w:lvlJc w:val="left"/>
      <w:pPr>
        <w:tabs>
          <w:tab w:val="num" w:pos="450"/>
        </w:tabs>
        <w:ind w:left="450" w:hanging="450"/>
      </w:pPr>
      <w:rPr>
        <w:rFonts w:hint="default"/>
      </w:rPr>
    </w:lvl>
    <w:lvl w:ilvl="1">
      <w:start w:val="1"/>
      <w:numFmt w:val="decimal"/>
      <w:pStyle w:val="TEXTO"/>
      <w:lvlText w:val="%1.%2"/>
      <w:lvlJc w:val="left"/>
      <w:pPr>
        <w:tabs>
          <w:tab w:val="num" w:pos="450"/>
        </w:tabs>
        <w:ind w:left="450" w:hanging="45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4A8F096D"/>
    <w:multiLevelType w:val="hybridMultilevel"/>
    <w:tmpl w:val="A89CE81C"/>
    <w:styleLink w:val="EstiloImportado4"/>
    <w:lvl w:ilvl="0" w:tplc="21923288">
      <w:start w:val="1"/>
      <w:numFmt w:val="lowerLetter"/>
      <w:lvlText w:val="(%1)"/>
      <w:lvlJc w:val="left"/>
      <w:pPr>
        <w:ind w:left="709" w:hanging="70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1" w:tplc="E1BA5A2A">
      <w:start w:val="1"/>
      <w:numFmt w:val="lowerLetter"/>
      <w:lvlText w:val="%2."/>
      <w:lvlJc w:val="left"/>
      <w:pPr>
        <w:ind w:left="720" w:hanging="698"/>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2" w:tplc="8E46B37C">
      <w:start w:val="1"/>
      <w:numFmt w:val="lowerRoman"/>
      <w:lvlText w:val="%3."/>
      <w:lvlJc w:val="left"/>
      <w:pPr>
        <w:ind w:left="1440" w:hanging="608"/>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3" w:tplc="2460E1E0">
      <w:start w:val="1"/>
      <w:numFmt w:val="decimal"/>
      <w:lvlText w:val="%4."/>
      <w:lvlJc w:val="left"/>
      <w:pPr>
        <w:ind w:left="2160" w:hanging="676"/>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4" w:tplc="E9E6B1EE">
      <w:start w:val="1"/>
      <w:numFmt w:val="lowerLetter"/>
      <w:lvlText w:val="%5."/>
      <w:lvlJc w:val="left"/>
      <w:pPr>
        <w:ind w:left="2880" w:hanging="665"/>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5" w:tplc="95068BBE">
      <w:start w:val="1"/>
      <w:numFmt w:val="lowerRoman"/>
      <w:lvlText w:val="%6."/>
      <w:lvlJc w:val="left"/>
      <w:pPr>
        <w:ind w:left="3600" w:hanging="575"/>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6" w:tplc="8D649F1E">
      <w:start w:val="1"/>
      <w:numFmt w:val="decimal"/>
      <w:lvlText w:val="%7."/>
      <w:lvlJc w:val="left"/>
      <w:pPr>
        <w:ind w:left="4320" w:hanging="64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7" w:tplc="D13A4ABE">
      <w:start w:val="1"/>
      <w:numFmt w:val="lowerLetter"/>
      <w:lvlText w:val="%8."/>
      <w:lvlJc w:val="left"/>
      <w:pPr>
        <w:ind w:left="5040" w:hanging="63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8" w:tplc="BF6296AA">
      <w:start w:val="1"/>
      <w:numFmt w:val="lowerRoman"/>
      <w:lvlText w:val="%9."/>
      <w:lvlJc w:val="left"/>
      <w:pPr>
        <w:ind w:left="5760" w:hanging="54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abstractNum>
  <w:abstractNum w:abstractNumId="14" w15:restartNumberingAfterBreak="0">
    <w:nsid w:val="4B77508D"/>
    <w:multiLevelType w:val="multilevel"/>
    <w:tmpl w:val="907C5CC6"/>
    <w:lvl w:ilvl="0">
      <w:start w:val="1"/>
      <w:numFmt w:val="decimal"/>
      <w:lvlText w:val="%1."/>
      <w:lvlJc w:val="left"/>
      <w:pPr>
        <w:ind w:left="360" w:hanging="360"/>
      </w:pPr>
      <w:rPr>
        <w:rFonts w:hint="default"/>
        <w:color w:val="FFFFFF"/>
      </w:rPr>
    </w:lvl>
    <w:lvl w:ilvl="1">
      <w:start w:val="1"/>
      <w:numFmt w:val="decimal"/>
      <w:lvlText w:val="%1.%2."/>
      <w:lvlJc w:val="left"/>
      <w:pPr>
        <w:tabs>
          <w:tab w:val="num" w:pos="1134"/>
        </w:tabs>
        <w:ind w:left="574" w:hanging="432"/>
      </w:pPr>
      <w:rPr>
        <w:rFonts w:ascii="Tahoma" w:hAnsi="Tahoma" w:cs="Tahoma" w:hint="default"/>
        <w:b/>
        <w:sz w:val="22"/>
        <w:szCs w:val="22"/>
      </w:rPr>
    </w:lvl>
    <w:lvl w:ilvl="2">
      <w:start w:val="1"/>
      <w:numFmt w:val="decimal"/>
      <w:lvlText w:val="%1.%2.%3."/>
      <w:lvlJc w:val="left"/>
      <w:pPr>
        <w:tabs>
          <w:tab w:val="num" w:pos="1134"/>
        </w:tabs>
        <w:ind w:left="6742" w:hanging="504"/>
      </w:pPr>
      <w:rPr>
        <w:rFonts w:ascii="Tahoma" w:hAnsi="Tahoma" w:cs="Tahoma" w:hint="default"/>
        <w:b/>
        <w:i w:val="0"/>
        <w:sz w:val="22"/>
        <w:szCs w:val="22"/>
      </w:rPr>
    </w:lvl>
    <w:lvl w:ilvl="3">
      <w:start w:val="1"/>
      <w:numFmt w:val="decimal"/>
      <w:lvlText w:val="%1.%2.%3.%4."/>
      <w:lvlJc w:val="left"/>
      <w:pPr>
        <w:tabs>
          <w:tab w:val="num" w:pos="1047"/>
        </w:tabs>
        <w:ind w:left="1641" w:hanging="648"/>
      </w:pPr>
      <w:rPr>
        <w:rFonts w:ascii="Tahoma" w:hAnsi="Tahoma" w:cs="Tahoma" w:hint="default"/>
        <w:b/>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74D5C68"/>
    <w:multiLevelType w:val="hybridMultilevel"/>
    <w:tmpl w:val="9962AAD8"/>
    <w:lvl w:ilvl="0" w:tplc="6908F630">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A485485"/>
    <w:multiLevelType w:val="multilevel"/>
    <w:tmpl w:val="139A378C"/>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080" w:hanging="1080"/>
      </w:pPr>
      <w:rPr>
        <w:rFonts w:hint="default"/>
        <w:b/>
        <w:sz w:val="22"/>
        <w:szCs w:val="22"/>
      </w:rPr>
    </w:lvl>
    <w:lvl w:ilvl="3">
      <w:start w:val="1"/>
      <w:numFmt w:val="decimal"/>
      <w:lvlText w:val="%1.%2.%3.%4."/>
      <w:lvlJc w:val="left"/>
      <w:pPr>
        <w:ind w:left="2073" w:hanging="1080"/>
      </w:pPr>
      <w:rPr>
        <w:rFonts w:hint="default"/>
        <w:b/>
      </w:rPr>
    </w:lvl>
    <w:lvl w:ilvl="4">
      <w:start w:val="1"/>
      <w:numFmt w:val="lowerRoman"/>
      <w:lvlText w:val="(%5)"/>
      <w:lvlJc w:val="left"/>
      <w:pPr>
        <w:ind w:left="4320" w:hanging="1440"/>
      </w:pPr>
      <w:rPr>
        <w:rFonts w:hint="default"/>
        <w:b/>
        <w:i w:val="0"/>
        <w:sz w:val="22"/>
        <w:szCs w:val="22"/>
        <w:lang w:val="pt-PT"/>
      </w:rPr>
    </w:lvl>
    <w:lvl w:ilvl="5">
      <w:start w:val="1"/>
      <w:numFmt w:val="lowerRoman"/>
      <w:lvlText w:val="(%6)"/>
      <w:lvlJc w:val="left"/>
      <w:pPr>
        <w:ind w:left="5400" w:hanging="1800"/>
      </w:pPr>
      <w:rPr>
        <w:rFonts w:hint="default"/>
        <w:b/>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7" w15:restartNumberingAfterBreak="0">
    <w:nsid w:val="6B1D1232"/>
    <w:multiLevelType w:val="multilevel"/>
    <w:tmpl w:val="86E8DDD6"/>
    <w:lvl w:ilvl="0">
      <w:start w:val="1"/>
      <w:numFmt w:val="decimal"/>
      <w:pStyle w:val="Level1"/>
      <w:lvlText w:val="%1"/>
      <w:lvlJc w:val="left"/>
      <w:pPr>
        <w:tabs>
          <w:tab w:val="num" w:pos="822"/>
        </w:tabs>
        <w:ind w:left="822" w:hanging="680"/>
      </w:pPr>
      <w:rPr>
        <w:rFonts w:ascii="Tahoma" w:hAnsi="Tahoma" w:hint="default"/>
        <w:b/>
        <w:i w:val="0"/>
        <w:sz w:val="22"/>
      </w:rPr>
    </w:lvl>
    <w:lvl w:ilvl="1">
      <w:start w:val="1"/>
      <w:numFmt w:val="decimal"/>
      <w:pStyle w:val="Level2"/>
      <w:lvlText w:val="%1.%2"/>
      <w:lvlJc w:val="left"/>
      <w:pPr>
        <w:tabs>
          <w:tab w:val="num" w:pos="680"/>
        </w:tabs>
        <w:ind w:left="680" w:hanging="680"/>
      </w:pPr>
      <w:rPr>
        <w:rFonts w:ascii="Tahoma" w:hAnsi="Tahoma" w:hint="default"/>
        <w:b/>
        <w:i w:val="0"/>
        <w:sz w:val="22"/>
      </w:rPr>
    </w:lvl>
    <w:lvl w:ilvl="2">
      <w:start w:val="1"/>
      <w:numFmt w:val="decimal"/>
      <w:pStyle w:val="Level3"/>
      <w:lvlText w:val="%1.%2.%3"/>
      <w:lvlJc w:val="left"/>
      <w:pPr>
        <w:tabs>
          <w:tab w:val="num" w:pos="1361"/>
        </w:tabs>
        <w:ind w:left="1361" w:hanging="681"/>
      </w:pPr>
      <w:rPr>
        <w:rFonts w:ascii="Tahoma" w:hAnsi="Tahoma" w:hint="default"/>
        <w:b/>
        <w:i w:val="0"/>
        <w:sz w:val="22"/>
      </w:rPr>
    </w:lvl>
    <w:lvl w:ilvl="3">
      <w:start w:val="1"/>
      <w:numFmt w:val="lowerRoman"/>
      <w:pStyle w:val="Level4"/>
      <w:lvlText w:val="(%4)"/>
      <w:lvlJc w:val="left"/>
      <w:pPr>
        <w:tabs>
          <w:tab w:val="num" w:pos="2041"/>
        </w:tabs>
        <w:ind w:left="2041" w:hanging="680"/>
      </w:pPr>
      <w:rPr>
        <w:rFonts w:ascii="Tahoma" w:hAnsi="Tahoma" w:cs="Tahoma" w:hint="default"/>
        <w:b w:val="0"/>
        <w:i w:val="0"/>
        <w:sz w:val="22"/>
        <w:szCs w:val="22"/>
      </w:rPr>
    </w:lvl>
    <w:lvl w:ilvl="4">
      <w:start w:val="1"/>
      <w:numFmt w:val="lowerLetter"/>
      <w:pStyle w:val="Level5"/>
      <w:lvlText w:val="(%5)"/>
      <w:lvlJc w:val="left"/>
      <w:pPr>
        <w:tabs>
          <w:tab w:val="num" w:pos="2608"/>
        </w:tabs>
        <w:ind w:left="2608" w:hanging="567"/>
      </w:pPr>
      <w:rPr>
        <w:rFonts w:ascii="Tahoma" w:hAnsi="Tahoma" w:hint="default"/>
        <w:b w:val="0"/>
        <w:i w:val="0"/>
        <w:sz w:val="22"/>
      </w:rPr>
    </w:lvl>
    <w:lvl w:ilvl="5">
      <w:start w:val="1"/>
      <w:numFmt w:val="upperRoman"/>
      <w:pStyle w:val="Level6"/>
      <w:lvlText w:val="(%6)"/>
      <w:lvlJc w:val="left"/>
      <w:pPr>
        <w:tabs>
          <w:tab w:val="num" w:pos="3288"/>
        </w:tabs>
        <w:ind w:left="3288" w:hanging="680"/>
      </w:pPr>
      <w:rPr>
        <w:rFonts w:ascii="Tahoma" w:hAnsi="Tahoma" w:hint="default"/>
        <w:b w:val="0"/>
        <w:i w:val="0"/>
        <w:sz w:val="22"/>
      </w:rPr>
    </w:lvl>
    <w:lvl w:ilvl="6">
      <w:start w:val="1"/>
      <w:numFmt w:val="none"/>
      <w:pStyle w:val="Level7"/>
      <w:lvlText w:val=""/>
      <w:lvlJc w:val="left"/>
      <w:pPr>
        <w:tabs>
          <w:tab w:val="num" w:pos="3288"/>
        </w:tabs>
        <w:ind w:left="3288" w:hanging="680"/>
      </w:pPr>
      <w:rPr>
        <w:rFonts w:hint="default"/>
      </w:rPr>
    </w:lvl>
    <w:lvl w:ilvl="7">
      <w:start w:val="1"/>
      <w:numFmt w:val="none"/>
      <w:pStyle w:val="Level8"/>
      <w:lvlText w:val=""/>
      <w:lvlJc w:val="left"/>
      <w:pPr>
        <w:tabs>
          <w:tab w:val="num" w:pos="3288"/>
        </w:tabs>
        <w:ind w:left="3288" w:hanging="680"/>
      </w:pPr>
      <w:rPr>
        <w:rFonts w:hint="default"/>
      </w:rPr>
    </w:lvl>
    <w:lvl w:ilvl="8">
      <w:start w:val="1"/>
      <w:numFmt w:val="none"/>
      <w:pStyle w:val="Level9"/>
      <w:lvlText w:val=""/>
      <w:lvlJc w:val="left"/>
      <w:pPr>
        <w:tabs>
          <w:tab w:val="num" w:pos="3288"/>
        </w:tabs>
        <w:ind w:left="3288" w:hanging="680"/>
      </w:pPr>
      <w:rPr>
        <w:rFonts w:hint="default"/>
      </w:rPr>
    </w:lvl>
  </w:abstractNum>
  <w:abstractNum w:abstractNumId="18" w15:restartNumberingAfterBreak="0">
    <w:nsid w:val="6D133E19"/>
    <w:multiLevelType w:val="multilevel"/>
    <w:tmpl w:val="FEAEE71E"/>
    <w:lvl w:ilvl="0">
      <w:start w:val="1"/>
      <w:numFmt w:val="decimal"/>
      <w:lvlText w:val="%1."/>
      <w:lvlJc w:val="left"/>
      <w:pPr>
        <w:ind w:left="644" w:hanging="360"/>
      </w:pPr>
      <w:rPr>
        <w:rFonts w:hint="default"/>
        <w:b/>
        <w:color w:val="FFFFFF" w:themeColor="background1"/>
      </w:rPr>
    </w:lvl>
    <w:lvl w:ilvl="1">
      <w:start w:val="1"/>
      <w:numFmt w:val="decimal"/>
      <w:lvlText w:val="%1.%2."/>
      <w:lvlJc w:val="left"/>
      <w:pPr>
        <w:ind w:left="2701" w:hanging="432"/>
      </w:pPr>
      <w:rPr>
        <w:rFonts w:hint="default"/>
        <w:b/>
        <w:sz w:val="22"/>
      </w:rPr>
    </w:lvl>
    <w:lvl w:ilvl="2">
      <w:start w:val="1"/>
      <w:numFmt w:val="decimal"/>
      <w:lvlText w:val="%1.%2.%3."/>
      <w:lvlJc w:val="left"/>
      <w:pPr>
        <w:ind w:left="5324" w:hanging="504"/>
      </w:pPr>
      <w:rPr>
        <w:rFonts w:ascii="Georgia" w:hAnsi="Georgia" w:cs="Tahoma" w:hint="default"/>
        <w:b/>
        <w:i w:val="0"/>
        <w:color w:val="auto"/>
        <w:sz w:val="22"/>
        <w:szCs w:val="22"/>
      </w:rPr>
    </w:lvl>
    <w:lvl w:ilvl="3">
      <w:start w:val="1"/>
      <w:numFmt w:val="decimal"/>
      <w:lvlText w:val="%1.%2.%3.%4."/>
      <w:lvlJc w:val="left"/>
      <w:pPr>
        <w:ind w:left="709" w:firstLine="0"/>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E6B4F17"/>
    <w:multiLevelType w:val="hybridMultilevel"/>
    <w:tmpl w:val="0E821600"/>
    <w:lvl w:ilvl="0" w:tplc="7AFEEA62">
      <w:start w:val="1"/>
      <w:numFmt w:val="lowerRoman"/>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6E62410"/>
    <w:multiLevelType w:val="hybridMultilevel"/>
    <w:tmpl w:val="7F1CBD9A"/>
    <w:styleLink w:val="EstiloImportado6"/>
    <w:lvl w:ilvl="0" w:tplc="45BC9AF8">
      <w:start w:val="1"/>
      <w:numFmt w:val="lowerRoman"/>
      <w:lvlText w:val="(%1)"/>
      <w:lvlJc w:val="left"/>
      <w:pPr>
        <w:ind w:left="1418" w:hanging="284"/>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C832B5CA">
      <w:start w:val="1"/>
      <w:numFmt w:val="lowerLetter"/>
      <w:lvlText w:val="%2."/>
      <w:lvlJc w:val="left"/>
      <w:pPr>
        <w:ind w:left="1778" w:hanging="27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BC42E732">
      <w:start w:val="1"/>
      <w:numFmt w:val="lowerRoman"/>
      <w:lvlText w:val="%3."/>
      <w:lvlJc w:val="left"/>
      <w:pPr>
        <w:ind w:left="2498" w:hanging="18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035E99D2">
      <w:start w:val="1"/>
      <w:numFmt w:val="decimal"/>
      <w:lvlText w:val="%4."/>
      <w:lvlJc w:val="left"/>
      <w:pPr>
        <w:ind w:left="3218" w:hanging="251"/>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A006854A">
      <w:start w:val="1"/>
      <w:numFmt w:val="lowerLetter"/>
      <w:lvlText w:val="%5."/>
      <w:lvlJc w:val="left"/>
      <w:pPr>
        <w:ind w:left="3938" w:hanging="24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EF367F68">
      <w:start w:val="1"/>
      <w:numFmt w:val="lowerRoman"/>
      <w:lvlText w:val="%6."/>
      <w:lvlJc w:val="left"/>
      <w:pPr>
        <w:ind w:left="4658" w:hanging="15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53568692">
      <w:start w:val="1"/>
      <w:numFmt w:val="decimal"/>
      <w:lvlText w:val="%7."/>
      <w:lvlJc w:val="left"/>
      <w:pPr>
        <w:ind w:left="5378" w:hanging="21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F9B41DF8">
      <w:start w:val="1"/>
      <w:numFmt w:val="lowerLetter"/>
      <w:lvlText w:val="%8."/>
      <w:lvlJc w:val="left"/>
      <w:pPr>
        <w:ind w:left="6098" w:hanging="20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19CE6E74">
      <w:start w:val="1"/>
      <w:numFmt w:val="lowerRoman"/>
      <w:lvlText w:val="%9."/>
      <w:lvlJc w:val="left"/>
      <w:pPr>
        <w:ind w:left="6818" w:hanging="11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1" w15:restartNumberingAfterBreak="0">
    <w:nsid w:val="7D086692"/>
    <w:multiLevelType w:val="hybridMultilevel"/>
    <w:tmpl w:val="99A26E52"/>
    <w:lvl w:ilvl="0" w:tplc="0756ECB2">
      <w:start w:val="1"/>
      <w:numFmt w:val="decimal"/>
      <w:pStyle w:val="EscopoNTISubTitulo"/>
      <w:lvlText w:val="%1."/>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DEE6F54"/>
    <w:multiLevelType w:val="multilevel"/>
    <w:tmpl w:val="F3DE26B2"/>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080" w:hanging="1080"/>
      </w:pPr>
      <w:rPr>
        <w:rFonts w:hint="default"/>
        <w:b/>
        <w:sz w:val="22"/>
        <w:szCs w:val="22"/>
      </w:rPr>
    </w:lvl>
    <w:lvl w:ilvl="3">
      <w:start w:val="1"/>
      <w:numFmt w:val="decimal"/>
      <w:lvlText w:val="%1.%2.%3.%4."/>
      <w:lvlJc w:val="left"/>
      <w:pPr>
        <w:ind w:left="2073" w:hanging="1080"/>
      </w:pPr>
      <w:rPr>
        <w:rFonts w:hint="default"/>
        <w:b/>
      </w:rPr>
    </w:lvl>
    <w:lvl w:ilvl="4">
      <w:start w:val="1"/>
      <w:numFmt w:val="lowerLetter"/>
      <w:lvlText w:val="(%5)"/>
      <w:lvlJc w:val="left"/>
      <w:pPr>
        <w:ind w:left="4320" w:hanging="1440"/>
      </w:pPr>
      <w:rPr>
        <w:rFonts w:ascii="Tahoma" w:eastAsia="Times New Roman" w:hAnsi="Tahoma" w:cs="Tahoma" w:hint="default"/>
        <w:b w:val="0"/>
        <w:i w:val="0"/>
      </w:rPr>
    </w:lvl>
    <w:lvl w:ilvl="5">
      <w:start w:val="1"/>
      <w:numFmt w:val="lowerLetter"/>
      <w:lvlText w:val="(%6)"/>
      <w:lvlJc w:val="left"/>
      <w:pPr>
        <w:ind w:left="5400" w:hanging="1800"/>
      </w:pPr>
      <w:rPr>
        <w:rFonts w:ascii="Tahoma" w:eastAsia="Times New Roman" w:hAnsi="Tahoma" w:cs="Tahoma"/>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16cid:durableId="1428693911">
    <w:abstractNumId w:val="7"/>
  </w:num>
  <w:num w:numId="2" w16cid:durableId="1915508950">
    <w:abstractNumId w:val="12"/>
  </w:num>
  <w:num w:numId="3" w16cid:durableId="1848056698">
    <w:abstractNumId w:val="0"/>
  </w:num>
  <w:num w:numId="4" w16cid:durableId="1675837238">
    <w:abstractNumId w:val="21"/>
  </w:num>
  <w:num w:numId="5" w16cid:durableId="1915705030">
    <w:abstractNumId w:val="17"/>
  </w:num>
  <w:num w:numId="6" w16cid:durableId="1291784046">
    <w:abstractNumId w:val="18"/>
  </w:num>
  <w:num w:numId="7" w16cid:durableId="921839235">
    <w:abstractNumId w:val="9"/>
  </w:num>
  <w:num w:numId="8" w16cid:durableId="2145156341">
    <w:abstractNumId w:val="15"/>
  </w:num>
  <w:num w:numId="9" w16cid:durableId="1409576090">
    <w:abstractNumId w:val="8"/>
  </w:num>
  <w:num w:numId="10" w16cid:durableId="1694457985">
    <w:abstractNumId w:val="5"/>
  </w:num>
  <w:num w:numId="11" w16cid:durableId="1343044943">
    <w:abstractNumId w:val="13"/>
  </w:num>
  <w:num w:numId="12" w16cid:durableId="412557074">
    <w:abstractNumId w:val="6"/>
    <w:lvlOverride w:ilvl="0">
      <w:startOverride w:val="1"/>
      <w:lvl w:ilvl="0" w:tplc="9AC041D6">
        <w:start w:val="1"/>
        <w:numFmt w:val="lowerRoman"/>
        <w:lvlText w:val="(%1)"/>
        <w:lvlJc w:val="left"/>
        <w:pPr>
          <w:ind w:left="1418" w:hanging="284"/>
        </w:pPr>
        <w:rPr>
          <w:rFonts w:hAnsi="Arial Unicode MS"/>
          <w:caps w:val="0"/>
          <w:smallCaps w:val="0"/>
          <w:strike w:val="0"/>
          <w:dstrike w:val="0"/>
          <w:outline w:val="0"/>
          <w:shadow w:val="0"/>
          <w:emboss w:val="0"/>
          <w:imprint w:val="0"/>
          <w:spacing w:val="0"/>
          <w:w w:val="100"/>
          <w:kern w:val="0"/>
          <w:position w:val="0"/>
          <w:sz w:val="22"/>
          <w:szCs w:val="22"/>
          <w:highlight w:val="none"/>
          <w:u w:val="none"/>
          <w:effect w:val="none"/>
          <w:vertAlign w:val="baseline"/>
        </w:rPr>
      </w:lvl>
    </w:lvlOverride>
    <w:lvlOverride w:ilvl="1">
      <w:startOverride w:val="1"/>
      <w:lvl w:ilvl="1" w:tplc="03B8F506">
        <w:start w:val="1"/>
        <w:numFmt w:val="decimal"/>
        <w:lvlText w:val=""/>
        <w:lvlJc w:val="left"/>
      </w:lvl>
    </w:lvlOverride>
    <w:lvlOverride w:ilvl="2">
      <w:startOverride w:val="1"/>
      <w:lvl w:ilvl="2" w:tplc="87288C04">
        <w:start w:val="1"/>
        <w:numFmt w:val="decimal"/>
        <w:lvlText w:val=""/>
        <w:lvlJc w:val="left"/>
      </w:lvl>
    </w:lvlOverride>
    <w:lvlOverride w:ilvl="3">
      <w:startOverride w:val="1"/>
      <w:lvl w:ilvl="3" w:tplc="18945D62">
        <w:start w:val="1"/>
        <w:numFmt w:val="decimal"/>
        <w:lvlText w:val=""/>
        <w:lvlJc w:val="left"/>
      </w:lvl>
    </w:lvlOverride>
  </w:num>
  <w:num w:numId="13" w16cid:durableId="1031803250">
    <w:abstractNumId w:val="20"/>
  </w:num>
  <w:num w:numId="14" w16cid:durableId="1489202819">
    <w:abstractNumId w:val="4"/>
  </w:num>
  <w:num w:numId="15" w16cid:durableId="1400790243">
    <w:abstractNumId w:val="10"/>
  </w:num>
  <w:num w:numId="16" w16cid:durableId="1395736767">
    <w:abstractNumId w:val="19"/>
  </w:num>
  <w:num w:numId="17" w16cid:durableId="2136871922">
    <w:abstractNumId w:val="2"/>
  </w:num>
  <w:num w:numId="18" w16cid:durableId="959914048">
    <w:abstractNumId w:val="16"/>
  </w:num>
  <w:num w:numId="19" w16cid:durableId="350112398">
    <w:abstractNumId w:val="11"/>
  </w:num>
  <w:num w:numId="20" w16cid:durableId="688876421">
    <w:abstractNumId w:val="14"/>
  </w:num>
  <w:num w:numId="21" w16cid:durableId="1043480182">
    <w:abstractNumId w:val="22"/>
  </w:num>
  <w:num w:numId="22" w16cid:durableId="398139112">
    <w:abstractNumId w:val="3"/>
  </w:num>
  <w:num w:numId="23" w16cid:durableId="173966533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ael Casemiro">
    <w15:presenceInfo w15:providerId="AD" w15:userId="S::rafael.casemiro@oliveiratrust.com.br::7263a79d-8002-4ab4-9bcf-e3a5325ef2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08"/>
  <w:hyphenationZone w:val="425"/>
  <w:characterSpacingControl w:val="doNotCompress"/>
  <w:hdrShapeDefaults>
    <o:shapedefaults v:ext="edit" spidmax="307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091"/>
    <w:rsid w:val="0001101A"/>
    <w:rsid w:val="000171F3"/>
    <w:rsid w:val="00033A8C"/>
    <w:rsid w:val="00044A3B"/>
    <w:rsid w:val="00046811"/>
    <w:rsid w:val="000731C7"/>
    <w:rsid w:val="000870E1"/>
    <w:rsid w:val="000E2D69"/>
    <w:rsid w:val="000F1BDC"/>
    <w:rsid w:val="00103D84"/>
    <w:rsid w:val="001077F3"/>
    <w:rsid w:val="00122C6A"/>
    <w:rsid w:val="0012715C"/>
    <w:rsid w:val="0016604C"/>
    <w:rsid w:val="001A4628"/>
    <w:rsid w:val="001B4856"/>
    <w:rsid w:val="001E1C1F"/>
    <w:rsid w:val="001F3D99"/>
    <w:rsid w:val="001F7EEB"/>
    <w:rsid w:val="00212AA9"/>
    <w:rsid w:val="00243242"/>
    <w:rsid w:val="002B6AD8"/>
    <w:rsid w:val="002C0E43"/>
    <w:rsid w:val="002D6119"/>
    <w:rsid w:val="002F3180"/>
    <w:rsid w:val="00315C18"/>
    <w:rsid w:val="00346952"/>
    <w:rsid w:val="00382911"/>
    <w:rsid w:val="003F2703"/>
    <w:rsid w:val="003F27B4"/>
    <w:rsid w:val="004003F0"/>
    <w:rsid w:val="00441435"/>
    <w:rsid w:val="0046147A"/>
    <w:rsid w:val="004955F4"/>
    <w:rsid w:val="004F3C06"/>
    <w:rsid w:val="00507560"/>
    <w:rsid w:val="00522EDF"/>
    <w:rsid w:val="005273BB"/>
    <w:rsid w:val="005556AB"/>
    <w:rsid w:val="005876C9"/>
    <w:rsid w:val="0059122A"/>
    <w:rsid w:val="005D2725"/>
    <w:rsid w:val="00643211"/>
    <w:rsid w:val="00662528"/>
    <w:rsid w:val="006A4578"/>
    <w:rsid w:val="006B1346"/>
    <w:rsid w:val="006E1514"/>
    <w:rsid w:val="00735244"/>
    <w:rsid w:val="007402E0"/>
    <w:rsid w:val="00773FA2"/>
    <w:rsid w:val="007962DA"/>
    <w:rsid w:val="00806A2E"/>
    <w:rsid w:val="00807DF4"/>
    <w:rsid w:val="008135E5"/>
    <w:rsid w:val="00816411"/>
    <w:rsid w:val="008A0D39"/>
    <w:rsid w:val="008A68E8"/>
    <w:rsid w:val="008B70AF"/>
    <w:rsid w:val="008C2D03"/>
    <w:rsid w:val="009159B0"/>
    <w:rsid w:val="00915E96"/>
    <w:rsid w:val="0093632E"/>
    <w:rsid w:val="0094520C"/>
    <w:rsid w:val="009579DE"/>
    <w:rsid w:val="00976365"/>
    <w:rsid w:val="00981621"/>
    <w:rsid w:val="009B4099"/>
    <w:rsid w:val="009D216B"/>
    <w:rsid w:val="009D2AA8"/>
    <w:rsid w:val="009D3C28"/>
    <w:rsid w:val="009E1656"/>
    <w:rsid w:val="00A0234D"/>
    <w:rsid w:val="00A157FC"/>
    <w:rsid w:val="00A2018D"/>
    <w:rsid w:val="00A7504A"/>
    <w:rsid w:val="00A80C19"/>
    <w:rsid w:val="00AD45D1"/>
    <w:rsid w:val="00AD6345"/>
    <w:rsid w:val="00AF3845"/>
    <w:rsid w:val="00B0555F"/>
    <w:rsid w:val="00B30BAF"/>
    <w:rsid w:val="00B5057A"/>
    <w:rsid w:val="00B823FA"/>
    <w:rsid w:val="00B85026"/>
    <w:rsid w:val="00C36E38"/>
    <w:rsid w:val="00C46F44"/>
    <w:rsid w:val="00C84353"/>
    <w:rsid w:val="00CB2A88"/>
    <w:rsid w:val="00CC7AD7"/>
    <w:rsid w:val="00CD1072"/>
    <w:rsid w:val="00CD6B78"/>
    <w:rsid w:val="00CE1F5C"/>
    <w:rsid w:val="00CF540D"/>
    <w:rsid w:val="00D00347"/>
    <w:rsid w:val="00D23C9E"/>
    <w:rsid w:val="00D42293"/>
    <w:rsid w:val="00D77386"/>
    <w:rsid w:val="00D7765D"/>
    <w:rsid w:val="00D77B1B"/>
    <w:rsid w:val="00D81697"/>
    <w:rsid w:val="00DA6E18"/>
    <w:rsid w:val="00DA71E8"/>
    <w:rsid w:val="00DF73A3"/>
    <w:rsid w:val="00E26FB3"/>
    <w:rsid w:val="00E65091"/>
    <w:rsid w:val="00E81073"/>
    <w:rsid w:val="00EA2F82"/>
    <w:rsid w:val="00EE5379"/>
    <w:rsid w:val="00EF01DF"/>
    <w:rsid w:val="00F16469"/>
    <w:rsid w:val="00F230EE"/>
    <w:rsid w:val="00F24B50"/>
    <w:rsid w:val="00F547DD"/>
    <w:rsid w:val="00F72145"/>
    <w:rsid w:val="00F75A72"/>
    <w:rsid w:val="00F93762"/>
    <w:rsid w:val="00FB09F5"/>
    <w:rsid w:val="00FE2B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374256EE"/>
  <w15:chartTrackingRefBased/>
  <w15:docId w15:val="{919BD331-2CB9-4A3C-9041-E611CD30B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091"/>
    <w:pPr>
      <w:spacing w:line="312" w:lineRule="auto"/>
    </w:pPr>
    <w:rPr>
      <w:rFonts w:eastAsiaTheme="minorEastAsia"/>
      <w:sz w:val="21"/>
      <w:szCs w:val="21"/>
      <w:lang w:eastAsia="pt-BR"/>
    </w:rPr>
  </w:style>
  <w:style w:type="paragraph" w:styleId="Ttulo1">
    <w:name w:val="heading 1"/>
    <w:basedOn w:val="Normal"/>
    <w:next w:val="Normal"/>
    <w:link w:val="Ttulo1Char"/>
    <w:uiPriority w:val="1"/>
    <w:qFormat/>
    <w:rsid w:val="00E65091"/>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har"/>
    <w:uiPriority w:val="1"/>
    <w:unhideWhenUsed/>
    <w:qFormat/>
    <w:rsid w:val="00E65091"/>
    <w:pPr>
      <w:keepNext/>
      <w:keepLines/>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har"/>
    <w:uiPriority w:val="9"/>
    <w:unhideWhenUsed/>
    <w:qFormat/>
    <w:rsid w:val="00E65091"/>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har"/>
    <w:uiPriority w:val="9"/>
    <w:unhideWhenUsed/>
    <w:qFormat/>
    <w:rsid w:val="00E65091"/>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har"/>
    <w:uiPriority w:val="9"/>
    <w:unhideWhenUsed/>
    <w:qFormat/>
    <w:rsid w:val="00E65091"/>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har"/>
    <w:uiPriority w:val="9"/>
    <w:unhideWhenUsed/>
    <w:qFormat/>
    <w:rsid w:val="00E65091"/>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har"/>
    <w:uiPriority w:val="9"/>
    <w:unhideWhenUsed/>
    <w:qFormat/>
    <w:rsid w:val="00E6509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har"/>
    <w:uiPriority w:val="9"/>
    <w:unhideWhenUsed/>
    <w:qFormat/>
    <w:rsid w:val="00E65091"/>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har"/>
    <w:uiPriority w:val="9"/>
    <w:unhideWhenUsed/>
    <w:qFormat/>
    <w:rsid w:val="00E65091"/>
    <w:pPr>
      <w:keepNext/>
      <w:keepLines/>
      <w:spacing w:before="80" w:after="0" w:line="240" w:lineRule="auto"/>
      <w:outlineLvl w:val="8"/>
    </w:pPr>
    <w:rPr>
      <w:rFonts w:asciiTheme="majorHAnsi" w:eastAsiaTheme="majorEastAsia" w:hAnsiTheme="majorHAnsi" w:cstheme="majorBidi"/>
      <w:i/>
      <w:iCs/>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MattosFilhoChar">
    <w:name w:val="Texto - Mattos Filho Char"/>
    <w:basedOn w:val="Fontepargpadro"/>
    <w:link w:val="Texto-MattosFilho"/>
    <w:rsid w:val="00E65091"/>
    <w:rPr>
      <w:rFonts w:ascii="Tahoma" w:eastAsia="Times New Roman" w:hAnsi="Tahoma" w:cs="Times New Roman"/>
      <w:szCs w:val="24"/>
      <w:lang w:eastAsia="pt-BR"/>
    </w:rPr>
  </w:style>
  <w:style w:type="paragraph" w:customStyle="1" w:styleId="para10">
    <w:name w:val="para10"/>
    <w:rsid w:val="00E65091"/>
    <w:pPr>
      <w:widowControl w:val="0"/>
      <w:tabs>
        <w:tab w:val="left" w:pos="0"/>
        <w:tab w:val="left" w:pos="1418"/>
        <w:tab w:val="left" w:pos="2835"/>
        <w:tab w:val="left" w:pos="4252"/>
      </w:tabs>
      <w:spacing w:before="121" w:line="232" w:lineRule="atLeast"/>
      <w:jc w:val="both"/>
    </w:pPr>
    <w:rPr>
      <w:rFonts w:ascii="Times" w:eastAsiaTheme="minorEastAsia" w:hAnsi="Times"/>
      <w:snapToGrid w:val="0"/>
      <w:sz w:val="21"/>
      <w:szCs w:val="21"/>
    </w:rPr>
  </w:style>
  <w:style w:type="character" w:customStyle="1" w:styleId="Ttulo5Char">
    <w:name w:val="Título 5 Char"/>
    <w:basedOn w:val="Fontepargpadro"/>
    <w:link w:val="Ttulo5"/>
    <w:uiPriority w:val="9"/>
    <w:rsid w:val="00E65091"/>
    <w:rPr>
      <w:rFonts w:asciiTheme="majorHAnsi" w:eastAsiaTheme="majorEastAsia" w:hAnsiTheme="majorHAnsi" w:cstheme="majorBidi"/>
      <w:sz w:val="24"/>
      <w:szCs w:val="24"/>
      <w:lang w:eastAsia="pt-BR"/>
    </w:rPr>
  </w:style>
  <w:style w:type="paragraph" w:styleId="Recuodecorpodetexto2">
    <w:name w:val="Body Text Indent 2"/>
    <w:basedOn w:val="Normal"/>
    <w:link w:val="Recuodecorpodetexto2Char"/>
    <w:rsid w:val="00E65091"/>
    <w:pPr>
      <w:widowControl w:val="0"/>
      <w:ind w:left="709" w:hanging="709"/>
    </w:pPr>
    <w:rPr>
      <w:sz w:val="24"/>
      <w:lang w:val="en-AU"/>
    </w:rPr>
  </w:style>
  <w:style w:type="paragraph" w:customStyle="1" w:styleId="MF1">
    <w:name w:val="MF1"/>
    <w:basedOn w:val="Normal"/>
    <w:autoRedefine/>
    <w:rsid w:val="00E65091"/>
    <w:pPr>
      <w:spacing w:line="320" w:lineRule="exact"/>
      <w:jc w:val="center"/>
    </w:pPr>
    <w:rPr>
      <w:b/>
      <w:smallCaps/>
      <w:sz w:val="24"/>
    </w:rPr>
  </w:style>
  <w:style w:type="character" w:customStyle="1" w:styleId="AssuntodocomentrioChar">
    <w:name w:val="Assunto do comentário Char"/>
    <w:basedOn w:val="TextodecomentrioChar"/>
    <w:link w:val="Assuntodocomentrio"/>
    <w:uiPriority w:val="99"/>
    <w:rsid w:val="00E65091"/>
    <w:rPr>
      <w:rFonts w:eastAsiaTheme="minorEastAsia"/>
      <w:b/>
      <w:bCs/>
      <w:sz w:val="20"/>
      <w:szCs w:val="21"/>
      <w:lang w:eastAsia="pt-BR"/>
    </w:rPr>
  </w:style>
  <w:style w:type="paragraph" w:customStyle="1" w:styleId="p0">
    <w:name w:val="p0"/>
    <w:basedOn w:val="Normal"/>
    <w:rsid w:val="00E65091"/>
    <w:pPr>
      <w:tabs>
        <w:tab w:val="left" w:pos="720"/>
      </w:tabs>
      <w:spacing w:line="240" w:lineRule="atLeast"/>
    </w:pPr>
    <w:rPr>
      <w:rFonts w:ascii="Times" w:hAnsi="Times"/>
      <w:sz w:val="24"/>
    </w:rPr>
  </w:style>
  <w:style w:type="paragraph" w:customStyle="1" w:styleId="MF2">
    <w:name w:val="MF2"/>
    <w:basedOn w:val="Normal"/>
    <w:autoRedefine/>
    <w:rsid w:val="00E65091"/>
    <w:pPr>
      <w:numPr>
        <w:numId w:val="1"/>
      </w:numPr>
      <w:tabs>
        <w:tab w:val="clear" w:pos="360"/>
      </w:tabs>
      <w:spacing w:line="320" w:lineRule="exact"/>
      <w:ind w:left="5456" w:hanging="69"/>
    </w:pPr>
    <w:rPr>
      <w:b/>
      <w:sz w:val="20"/>
    </w:rPr>
  </w:style>
  <w:style w:type="paragraph" w:styleId="Textodecomentrio">
    <w:name w:val="annotation text"/>
    <w:basedOn w:val="Normal"/>
    <w:link w:val="TextodecomentrioChar"/>
    <w:uiPriority w:val="99"/>
    <w:rsid w:val="00E65091"/>
    <w:rPr>
      <w:sz w:val="20"/>
    </w:rPr>
  </w:style>
  <w:style w:type="paragraph" w:styleId="Ttulo">
    <w:name w:val="Title"/>
    <w:aliases w:val="t"/>
    <w:basedOn w:val="Normal"/>
    <w:next w:val="Normal"/>
    <w:link w:val="TtuloChar"/>
    <w:uiPriority w:val="10"/>
    <w:qFormat/>
    <w:rsid w:val="00E65091"/>
    <w:pPr>
      <w:spacing w:after="0" w:line="240" w:lineRule="auto"/>
      <w:contextualSpacing/>
    </w:pPr>
    <w:rPr>
      <w:rFonts w:asciiTheme="majorHAnsi" w:eastAsiaTheme="majorEastAsia" w:hAnsiTheme="majorHAnsi" w:cstheme="majorBidi"/>
      <w:caps/>
      <w:spacing w:val="40"/>
      <w:sz w:val="76"/>
      <w:szCs w:val="76"/>
    </w:rPr>
  </w:style>
  <w:style w:type="character" w:customStyle="1" w:styleId="Recuodecorpodetexto3Char">
    <w:name w:val="Recuo de corpo de texto 3 Char"/>
    <w:basedOn w:val="Fontepargpadro"/>
    <w:link w:val="Recuodecorpodetexto3"/>
    <w:rsid w:val="00E65091"/>
    <w:rPr>
      <w:rFonts w:eastAsiaTheme="minorEastAsia"/>
      <w:sz w:val="16"/>
      <w:szCs w:val="16"/>
      <w:lang w:eastAsia="pt-BR"/>
    </w:rPr>
  </w:style>
  <w:style w:type="character" w:styleId="Hyperlink">
    <w:name w:val="Hyperlink"/>
    <w:uiPriority w:val="99"/>
    <w:rsid w:val="00E65091"/>
    <w:rPr>
      <w:color w:val="0000FF"/>
      <w:u w:val="single"/>
    </w:rPr>
  </w:style>
  <w:style w:type="numbering" w:customStyle="1" w:styleId="EstiloImportado1">
    <w:name w:val="Estilo Importado 1"/>
    <w:rsid w:val="00E65091"/>
    <w:pPr>
      <w:numPr>
        <w:numId w:val="14"/>
      </w:numPr>
    </w:pPr>
  </w:style>
  <w:style w:type="character" w:customStyle="1" w:styleId="TextodenotaderodapChar">
    <w:name w:val="Texto de nota de rodapé Char"/>
    <w:basedOn w:val="Fontepargpadro"/>
    <w:link w:val="Textodenotaderodap"/>
    <w:rsid w:val="00E65091"/>
    <w:rPr>
      <w:rFonts w:eastAsiaTheme="minorEastAsia"/>
      <w:sz w:val="20"/>
      <w:szCs w:val="21"/>
      <w:lang w:eastAsia="pt-BR"/>
    </w:rPr>
  </w:style>
  <w:style w:type="character" w:customStyle="1" w:styleId="Recuodecorpodetexto2Char">
    <w:name w:val="Recuo de corpo de texto 2 Char"/>
    <w:basedOn w:val="Fontepargpadro"/>
    <w:link w:val="Recuodecorpodetexto2"/>
    <w:rsid w:val="00E65091"/>
    <w:rPr>
      <w:rFonts w:eastAsiaTheme="minorEastAsia"/>
      <w:sz w:val="24"/>
      <w:szCs w:val="21"/>
      <w:lang w:val="en-AU" w:eastAsia="pt-BR"/>
    </w:rPr>
  </w:style>
  <w:style w:type="paragraph" w:customStyle="1" w:styleId="citpet">
    <w:name w:val="citpet"/>
    <w:basedOn w:val="citcar"/>
    <w:rsid w:val="00E65091"/>
    <w:pPr>
      <w:ind w:left="1418" w:right="1418"/>
    </w:pPr>
    <w:rPr>
      <w:sz w:val="20"/>
    </w:rPr>
  </w:style>
  <w:style w:type="paragraph" w:customStyle="1" w:styleId="Ttulo1AgmtArticleNumber">
    <w:name w:val="Título 1.Agmt Article Number"/>
    <w:basedOn w:val="Normal"/>
    <w:next w:val="Normal"/>
    <w:rsid w:val="00E65091"/>
    <w:pPr>
      <w:keepNext/>
      <w:outlineLvl w:val="0"/>
    </w:pPr>
    <w:rPr>
      <w:b/>
      <w:sz w:val="18"/>
    </w:rPr>
  </w:style>
  <w:style w:type="character" w:customStyle="1" w:styleId="Ttulo1Char">
    <w:name w:val="Título 1 Char"/>
    <w:basedOn w:val="Fontepargpadro"/>
    <w:link w:val="Ttulo1"/>
    <w:uiPriority w:val="1"/>
    <w:rsid w:val="00E65091"/>
    <w:rPr>
      <w:rFonts w:asciiTheme="majorHAnsi" w:eastAsiaTheme="majorEastAsia" w:hAnsiTheme="majorHAnsi" w:cstheme="majorBidi"/>
      <w:caps/>
      <w:spacing w:val="10"/>
      <w:sz w:val="36"/>
      <w:szCs w:val="36"/>
      <w:lang w:eastAsia="pt-BR"/>
    </w:rPr>
  </w:style>
  <w:style w:type="character" w:customStyle="1" w:styleId="apple-converted-space">
    <w:name w:val="apple-converted-space"/>
    <w:rsid w:val="00E65091"/>
  </w:style>
  <w:style w:type="character" w:styleId="Refdecomentrio">
    <w:name w:val="annotation reference"/>
    <w:uiPriority w:val="99"/>
    <w:semiHidden/>
    <w:rsid w:val="00E65091"/>
    <w:rPr>
      <w:sz w:val="16"/>
      <w:szCs w:val="16"/>
    </w:rPr>
  </w:style>
  <w:style w:type="character" w:customStyle="1" w:styleId="CorpodetextoChar">
    <w:name w:val="Corpo de texto Char"/>
    <w:aliases w:val="bt Char,BT Char"/>
    <w:basedOn w:val="Fontepargpadro"/>
    <w:link w:val="Corpodetexto"/>
    <w:uiPriority w:val="1"/>
    <w:rsid w:val="00E65091"/>
    <w:rPr>
      <w:rFonts w:eastAsiaTheme="minorEastAsia"/>
      <w:sz w:val="24"/>
      <w:szCs w:val="21"/>
      <w:lang w:eastAsia="pt-BR"/>
    </w:rPr>
  </w:style>
  <w:style w:type="paragraph" w:customStyle="1" w:styleId="Estilo2">
    <w:name w:val="Estilo2"/>
    <w:basedOn w:val="Normal"/>
    <w:rsid w:val="00E65091"/>
    <w:pPr>
      <w:tabs>
        <w:tab w:val="left" w:pos="2835"/>
      </w:tabs>
      <w:spacing w:after="120"/>
      <w:ind w:left="2977" w:hanging="853"/>
    </w:pPr>
    <w:rPr>
      <w:rFonts w:ascii="Arial" w:hAnsi="Arial"/>
      <w:sz w:val="22"/>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E65091"/>
    <w:pPr>
      <w:widowControl w:val="0"/>
      <w:adjustRightInd w:val="0"/>
      <w:spacing w:line="240" w:lineRule="exact"/>
      <w:textAlignment w:val="baseline"/>
    </w:pPr>
    <w:rPr>
      <w:rFonts w:ascii="Verdana" w:eastAsia="MS Mincho" w:hAnsi="Verdana"/>
      <w:sz w:val="20"/>
      <w:lang w:val="en-US" w:eastAsia="en-US"/>
    </w:rPr>
  </w:style>
  <w:style w:type="character" w:customStyle="1" w:styleId="Corpodetexto2Char">
    <w:name w:val="Corpo de texto 2 Char"/>
    <w:basedOn w:val="Fontepargpadro"/>
    <w:link w:val="Corpodetexto2"/>
    <w:rsid w:val="00E65091"/>
    <w:rPr>
      <w:rFonts w:eastAsiaTheme="minorEastAsia"/>
      <w:b/>
      <w:sz w:val="24"/>
      <w:szCs w:val="21"/>
      <w:lang w:eastAsia="pt-BR"/>
    </w:rPr>
  </w:style>
  <w:style w:type="paragraph" w:styleId="Reviso">
    <w:name w:val="Revision"/>
    <w:hidden/>
    <w:uiPriority w:val="99"/>
    <w:semiHidden/>
    <w:rsid w:val="00E65091"/>
    <w:pPr>
      <w:spacing w:line="312" w:lineRule="auto"/>
    </w:pPr>
    <w:rPr>
      <w:rFonts w:eastAsiaTheme="minorEastAsia"/>
      <w:sz w:val="26"/>
      <w:szCs w:val="21"/>
      <w:lang w:eastAsia="pt-BR"/>
    </w:rPr>
  </w:style>
  <w:style w:type="character" w:customStyle="1" w:styleId="Ttulo2Char">
    <w:name w:val="Título 2 Char"/>
    <w:basedOn w:val="Fontepargpadro"/>
    <w:link w:val="Ttulo2"/>
    <w:uiPriority w:val="1"/>
    <w:rsid w:val="00E65091"/>
    <w:rPr>
      <w:rFonts w:asciiTheme="majorHAnsi" w:eastAsiaTheme="majorEastAsia" w:hAnsiTheme="majorHAnsi" w:cstheme="majorBidi"/>
      <w:sz w:val="36"/>
      <w:szCs w:val="36"/>
      <w:lang w:eastAsia="pt-BR"/>
    </w:rPr>
  </w:style>
  <w:style w:type="character" w:customStyle="1" w:styleId="Ttulo3Char">
    <w:name w:val="Título 3 Char"/>
    <w:basedOn w:val="Fontepargpadro"/>
    <w:link w:val="Ttulo3"/>
    <w:uiPriority w:val="9"/>
    <w:rsid w:val="00E65091"/>
    <w:rPr>
      <w:rFonts w:asciiTheme="majorHAnsi" w:eastAsiaTheme="majorEastAsia" w:hAnsiTheme="majorHAnsi" w:cstheme="majorBidi"/>
      <w:caps/>
      <w:sz w:val="28"/>
      <w:szCs w:val="28"/>
      <w:lang w:eastAsia="pt-BR"/>
    </w:rPr>
  </w:style>
  <w:style w:type="paragraph" w:customStyle="1" w:styleId="xl68">
    <w:name w:val="xl68"/>
    <w:basedOn w:val="Normal"/>
    <w:rsid w:val="00E6509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Ttulo4Char">
    <w:name w:val="Título 4 Char"/>
    <w:basedOn w:val="Fontepargpadro"/>
    <w:link w:val="Ttulo4"/>
    <w:uiPriority w:val="9"/>
    <w:rsid w:val="00E65091"/>
    <w:rPr>
      <w:rFonts w:asciiTheme="majorHAnsi" w:eastAsiaTheme="majorEastAsia" w:hAnsiTheme="majorHAnsi" w:cstheme="majorBidi"/>
      <w:i/>
      <w:iCs/>
      <w:sz w:val="28"/>
      <w:szCs w:val="28"/>
      <w:lang w:eastAsia="pt-BR"/>
    </w:rPr>
  </w:style>
  <w:style w:type="paragraph" w:customStyle="1" w:styleId="c3">
    <w:name w:val="c3"/>
    <w:basedOn w:val="Normal"/>
    <w:rsid w:val="00E65091"/>
    <w:pPr>
      <w:spacing w:line="240" w:lineRule="atLeast"/>
      <w:jc w:val="center"/>
    </w:pPr>
    <w:rPr>
      <w:rFonts w:ascii="Times" w:hAnsi="Times"/>
      <w:sz w:val="24"/>
    </w:rPr>
  </w:style>
  <w:style w:type="paragraph" w:styleId="Corpodetexto2">
    <w:name w:val="Body Text 2"/>
    <w:basedOn w:val="Normal"/>
    <w:link w:val="Corpodetexto2Char"/>
    <w:rsid w:val="00E65091"/>
    <w:pPr>
      <w:spacing w:line="360" w:lineRule="exact"/>
      <w:jc w:val="center"/>
    </w:pPr>
    <w:rPr>
      <w:b/>
      <w:sz w:val="24"/>
    </w:rPr>
  </w:style>
  <w:style w:type="character" w:customStyle="1" w:styleId="Ttulo6Char">
    <w:name w:val="Título 6 Char"/>
    <w:basedOn w:val="Fontepargpadro"/>
    <w:link w:val="Ttulo6"/>
    <w:uiPriority w:val="9"/>
    <w:rsid w:val="00E65091"/>
    <w:rPr>
      <w:rFonts w:asciiTheme="majorHAnsi" w:eastAsiaTheme="majorEastAsia" w:hAnsiTheme="majorHAnsi" w:cstheme="majorBidi"/>
      <w:i/>
      <w:iCs/>
      <w:sz w:val="24"/>
      <w:szCs w:val="24"/>
      <w:lang w:eastAsia="pt-BR"/>
    </w:rPr>
  </w:style>
  <w:style w:type="character" w:customStyle="1" w:styleId="TextodecomentrioChar">
    <w:name w:val="Texto de comentário Char"/>
    <w:basedOn w:val="Fontepargpadro"/>
    <w:link w:val="Textodecomentrio"/>
    <w:uiPriority w:val="99"/>
    <w:rsid w:val="00E65091"/>
    <w:rPr>
      <w:rFonts w:eastAsiaTheme="minorEastAsia"/>
      <w:sz w:val="20"/>
      <w:szCs w:val="21"/>
      <w:lang w:eastAsia="pt-BR"/>
    </w:rPr>
  </w:style>
  <w:style w:type="paragraph" w:styleId="Corpodetexto3">
    <w:name w:val="Body Text 3"/>
    <w:basedOn w:val="Normal"/>
    <w:link w:val="Corpodetexto3Char"/>
    <w:rsid w:val="00E65091"/>
    <w:pPr>
      <w:widowControl w:val="0"/>
    </w:pPr>
    <w:rPr>
      <w:sz w:val="20"/>
    </w:rPr>
  </w:style>
  <w:style w:type="character" w:customStyle="1" w:styleId="Ttulo7Char">
    <w:name w:val="Título 7 Char"/>
    <w:basedOn w:val="Fontepargpadro"/>
    <w:link w:val="Ttulo7"/>
    <w:uiPriority w:val="9"/>
    <w:rsid w:val="00E65091"/>
    <w:rPr>
      <w:rFonts w:asciiTheme="majorHAnsi" w:eastAsiaTheme="majorEastAsia" w:hAnsiTheme="majorHAnsi" w:cstheme="majorBidi"/>
      <w:color w:val="595959" w:themeColor="text1" w:themeTint="A6"/>
      <w:sz w:val="24"/>
      <w:szCs w:val="24"/>
      <w:lang w:eastAsia="pt-BR"/>
    </w:rPr>
  </w:style>
  <w:style w:type="character" w:customStyle="1" w:styleId="TtuloChar">
    <w:name w:val="Título Char"/>
    <w:aliases w:val="t Char"/>
    <w:basedOn w:val="Fontepargpadro"/>
    <w:link w:val="Ttulo"/>
    <w:uiPriority w:val="10"/>
    <w:rsid w:val="00E65091"/>
    <w:rPr>
      <w:rFonts w:asciiTheme="majorHAnsi" w:eastAsiaTheme="majorEastAsia" w:hAnsiTheme="majorHAnsi" w:cstheme="majorBidi"/>
      <w:caps/>
      <w:spacing w:val="40"/>
      <w:sz w:val="76"/>
      <w:szCs w:val="76"/>
      <w:lang w:eastAsia="pt-BR"/>
    </w:rPr>
  </w:style>
  <w:style w:type="paragraph" w:customStyle="1" w:styleId="Recuodecorpodetexto21">
    <w:name w:val="Recuo de corpo de texto 21"/>
    <w:basedOn w:val="Normal"/>
    <w:rsid w:val="00E65091"/>
    <w:pPr>
      <w:spacing w:line="360" w:lineRule="exact"/>
      <w:ind w:left="720"/>
    </w:pPr>
    <w:rPr>
      <w:sz w:val="24"/>
    </w:rPr>
  </w:style>
  <w:style w:type="character" w:customStyle="1" w:styleId="Ttulo8Char">
    <w:name w:val="Título 8 Char"/>
    <w:basedOn w:val="Fontepargpadro"/>
    <w:link w:val="Ttulo8"/>
    <w:uiPriority w:val="9"/>
    <w:rsid w:val="00E65091"/>
    <w:rPr>
      <w:rFonts w:asciiTheme="majorHAnsi" w:eastAsiaTheme="majorEastAsia" w:hAnsiTheme="majorHAnsi" w:cstheme="majorBidi"/>
      <w:caps/>
      <w:sz w:val="21"/>
      <w:szCs w:val="21"/>
      <w:lang w:eastAsia="pt-BR"/>
    </w:rPr>
  </w:style>
  <w:style w:type="character" w:customStyle="1" w:styleId="Ttulo9Char">
    <w:name w:val="Título 9 Char"/>
    <w:basedOn w:val="Fontepargpadro"/>
    <w:link w:val="Ttulo9"/>
    <w:uiPriority w:val="9"/>
    <w:rsid w:val="00E65091"/>
    <w:rPr>
      <w:rFonts w:asciiTheme="majorHAnsi" w:eastAsiaTheme="majorEastAsia" w:hAnsiTheme="majorHAnsi" w:cstheme="majorBidi"/>
      <w:i/>
      <w:iCs/>
      <w:caps/>
      <w:sz w:val="21"/>
      <w:szCs w:val="21"/>
      <w:lang w:eastAsia="pt-BR"/>
    </w:rPr>
  </w:style>
  <w:style w:type="paragraph" w:customStyle="1" w:styleId="BodyText21">
    <w:name w:val="Body Text 21"/>
    <w:basedOn w:val="Normal"/>
    <w:rsid w:val="00E65091"/>
    <w:pPr>
      <w:widowControl w:val="0"/>
      <w:ind w:left="567"/>
    </w:pPr>
    <w:rPr>
      <w:sz w:val="24"/>
      <w:lang w:val="en-AU"/>
    </w:rPr>
  </w:style>
  <w:style w:type="paragraph" w:customStyle="1" w:styleId="citcar">
    <w:name w:val="citcar"/>
    <w:basedOn w:val="Normal"/>
    <w:rsid w:val="00E65091"/>
    <w:pPr>
      <w:widowControl w:val="0"/>
      <w:spacing w:line="240" w:lineRule="exact"/>
      <w:ind w:left="1134" w:right="1134"/>
    </w:pPr>
  </w:style>
  <w:style w:type="paragraph" w:styleId="Cabealho">
    <w:name w:val="header"/>
    <w:aliases w:val="Tulo1,encabezado,Guideline"/>
    <w:basedOn w:val="Normal"/>
    <w:link w:val="CabealhoChar"/>
    <w:uiPriority w:val="99"/>
    <w:rsid w:val="00E65091"/>
    <w:pPr>
      <w:widowControl w:val="0"/>
      <w:tabs>
        <w:tab w:val="center" w:pos="4419"/>
        <w:tab w:val="right" w:pos="8838"/>
      </w:tabs>
    </w:pPr>
  </w:style>
  <w:style w:type="character" w:customStyle="1" w:styleId="CabealhoChar">
    <w:name w:val="Cabeçalho Char"/>
    <w:aliases w:val="Tulo1 Char,encabezado Char,Guideline Char"/>
    <w:basedOn w:val="Fontepargpadro"/>
    <w:link w:val="Cabealho"/>
    <w:uiPriority w:val="99"/>
    <w:rsid w:val="00E65091"/>
    <w:rPr>
      <w:rFonts w:eastAsiaTheme="minorEastAsia"/>
      <w:sz w:val="21"/>
      <w:szCs w:val="21"/>
      <w:lang w:eastAsia="pt-BR"/>
    </w:rPr>
  </w:style>
  <w:style w:type="paragraph" w:styleId="Recuodecorpodetexto">
    <w:name w:val="Body Text Indent"/>
    <w:basedOn w:val="Normal"/>
    <w:link w:val="RecuodecorpodetextoChar"/>
    <w:rsid w:val="00E65091"/>
    <w:pPr>
      <w:ind w:left="2127" w:hanging="711"/>
    </w:pPr>
  </w:style>
  <w:style w:type="character" w:customStyle="1" w:styleId="RecuodecorpodetextoChar">
    <w:name w:val="Recuo de corpo de texto Char"/>
    <w:basedOn w:val="Fontepargpadro"/>
    <w:link w:val="Recuodecorpodetexto"/>
    <w:rsid w:val="00E65091"/>
    <w:rPr>
      <w:rFonts w:eastAsiaTheme="minorEastAsia"/>
      <w:sz w:val="21"/>
      <w:szCs w:val="21"/>
      <w:lang w:eastAsia="pt-BR"/>
    </w:rPr>
  </w:style>
  <w:style w:type="paragraph" w:customStyle="1" w:styleId="Corpodetexto31">
    <w:name w:val="Corpo de texto 31"/>
    <w:basedOn w:val="Normal"/>
    <w:rsid w:val="00E65091"/>
    <w:pPr>
      <w:spacing w:line="320" w:lineRule="atLeast"/>
    </w:pPr>
  </w:style>
  <w:style w:type="character" w:customStyle="1" w:styleId="SubttuloChar">
    <w:name w:val="Subtítulo Char"/>
    <w:basedOn w:val="Fontepargpadro"/>
    <w:link w:val="Subttulo"/>
    <w:uiPriority w:val="11"/>
    <w:rsid w:val="00E65091"/>
    <w:rPr>
      <w:rFonts w:eastAsiaTheme="minorEastAsia"/>
      <w:color w:val="000000" w:themeColor="text1"/>
      <w:sz w:val="24"/>
      <w:szCs w:val="24"/>
      <w:lang w:eastAsia="pt-BR"/>
    </w:rPr>
  </w:style>
  <w:style w:type="paragraph" w:styleId="Corpodetexto">
    <w:name w:val="Body Text"/>
    <w:aliases w:val="bt,BT"/>
    <w:basedOn w:val="Normal"/>
    <w:link w:val="CorpodetextoChar"/>
    <w:uiPriority w:val="1"/>
    <w:qFormat/>
    <w:rsid w:val="00E65091"/>
    <w:pPr>
      <w:tabs>
        <w:tab w:val="left" w:pos="576"/>
        <w:tab w:val="left" w:pos="1152"/>
      </w:tabs>
      <w:spacing w:line="360" w:lineRule="exact"/>
      <w:ind w:right="-6"/>
    </w:pPr>
    <w:rPr>
      <w:sz w:val="24"/>
    </w:rPr>
  </w:style>
  <w:style w:type="character" w:styleId="Nmerodepgina">
    <w:name w:val="page number"/>
    <w:basedOn w:val="Fontepargpadro"/>
    <w:rsid w:val="00E65091"/>
  </w:style>
  <w:style w:type="paragraph" w:styleId="Rodap">
    <w:name w:val="footer"/>
    <w:basedOn w:val="Normal"/>
    <w:link w:val="RodapChar"/>
    <w:uiPriority w:val="99"/>
    <w:rsid w:val="00E65091"/>
    <w:pPr>
      <w:tabs>
        <w:tab w:val="center" w:pos="4419"/>
        <w:tab w:val="right" w:pos="8838"/>
      </w:tabs>
    </w:pPr>
    <w:rPr>
      <w:rFonts w:ascii="Times" w:hAnsi="Times"/>
      <w:sz w:val="24"/>
    </w:rPr>
  </w:style>
  <w:style w:type="character" w:customStyle="1" w:styleId="RodapChar">
    <w:name w:val="Rodapé Char"/>
    <w:basedOn w:val="Fontepargpadro"/>
    <w:link w:val="Rodap"/>
    <w:uiPriority w:val="99"/>
    <w:rsid w:val="00E65091"/>
    <w:rPr>
      <w:rFonts w:ascii="Times" w:eastAsiaTheme="minorEastAsia" w:hAnsi="Times"/>
      <w:sz w:val="24"/>
      <w:szCs w:val="21"/>
      <w:lang w:eastAsia="pt-BR"/>
    </w:rPr>
  </w:style>
  <w:style w:type="paragraph" w:styleId="Sumrio8">
    <w:name w:val="toc 8"/>
    <w:basedOn w:val="Normal"/>
    <w:next w:val="Normal"/>
    <w:autoRedefine/>
    <w:uiPriority w:val="39"/>
    <w:unhideWhenUsed/>
    <w:rsid w:val="00E65091"/>
    <w:pPr>
      <w:spacing w:after="100" w:line="259" w:lineRule="auto"/>
      <w:ind w:left="1540"/>
    </w:pPr>
    <w:rPr>
      <w:sz w:val="22"/>
      <w:szCs w:val="22"/>
    </w:rPr>
  </w:style>
  <w:style w:type="paragraph" w:styleId="Textoembloco">
    <w:name w:val="Block Text"/>
    <w:basedOn w:val="Normal"/>
    <w:rsid w:val="00E65091"/>
    <w:pPr>
      <w:tabs>
        <w:tab w:val="left" w:pos="9072"/>
      </w:tabs>
      <w:spacing w:line="240" w:lineRule="atLeast"/>
      <w:ind w:left="426" w:right="-1"/>
    </w:pPr>
    <w:rPr>
      <w:sz w:val="24"/>
    </w:rPr>
  </w:style>
  <w:style w:type="character" w:customStyle="1" w:styleId="Corpodetexto3Char">
    <w:name w:val="Corpo de texto 3 Char"/>
    <w:basedOn w:val="Fontepargpadro"/>
    <w:link w:val="Corpodetexto3"/>
    <w:rsid w:val="00E65091"/>
    <w:rPr>
      <w:rFonts w:eastAsiaTheme="minorEastAsia"/>
      <w:sz w:val="20"/>
      <w:szCs w:val="21"/>
      <w:lang w:eastAsia="pt-BR"/>
    </w:rPr>
  </w:style>
  <w:style w:type="paragraph" w:styleId="NormalWeb">
    <w:name w:val="Normal (Web)"/>
    <w:basedOn w:val="Normal"/>
    <w:rsid w:val="00E65091"/>
    <w:pPr>
      <w:spacing w:before="100" w:after="100"/>
    </w:pPr>
    <w:rPr>
      <w:rFonts w:ascii="Arial Unicode MS" w:eastAsia="Arial Unicode MS" w:hAnsi="Arial Unicode MS"/>
      <w:color w:val="000000"/>
      <w:sz w:val="24"/>
    </w:rPr>
  </w:style>
  <w:style w:type="paragraph" w:customStyle="1" w:styleId="t7">
    <w:name w:val="t7"/>
    <w:basedOn w:val="Normal"/>
    <w:rsid w:val="00E65091"/>
    <w:pPr>
      <w:tabs>
        <w:tab w:val="left" w:pos="1540"/>
        <w:tab w:val="left" w:pos="3500"/>
        <w:tab w:val="left" w:pos="5020"/>
      </w:tabs>
      <w:spacing w:line="240" w:lineRule="atLeast"/>
    </w:pPr>
    <w:rPr>
      <w:rFonts w:ascii="Times" w:hAnsi="Times"/>
      <w:sz w:val="24"/>
    </w:rPr>
  </w:style>
  <w:style w:type="paragraph" w:customStyle="1" w:styleId="Corpo">
    <w:name w:val="Corpo"/>
    <w:rsid w:val="00E65091"/>
    <w:pPr>
      <w:spacing w:line="312" w:lineRule="auto"/>
      <w:jc w:val="both"/>
    </w:pPr>
    <w:rPr>
      <w:rFonts w:eastAsiaTheme="minorEastAsia"/>
      <w:snapToGrid w:val="0"/>
      <w:color w:val="000000"/>
      <w:sz w:val="26"/>
      <w:szCs w:val="21"/>
      <w:lang w:eastAsia="pt-BR"/>
    </w:rPr>
  </w:style>
  <w:style w:type="paragraph" w:customStyle="1" w:styleId="CharChar1Char">
    <w:name w:val="Char Char1 Char"/>
    <w:basedOn w:val="Normal"/>
    <w:rsid w:val="00E65091"/>
    <w:pPr>
      <w:spacing w:line="240" w:lineRule="exact"/>
    </w:pPr>
    <w:rPr>
      <w:rFonts w:ascii="Verdana" w:eastAsia="MS Mincho" w:hAnsi="Verdana"/>
      <w:sz w:val="20"/>
      <w:lang w:val="en-US" w:eastAsia="en-US"/>
    </w:rPr>
  </w:style>
  <w:style w:type="paragraph" w:customStyle="1" w:styleId="BalloonText1">
    <w:name w:val="Balloon Text1"/>
    <w:basedOn w:val="Normal"/>
    <w:semiHidden/>
    <w:rsid w:val="00E65091"/>
    <w:rPr>
      <w:rFonts w:ascii="Tahoma" w:hAnsi="Tahoma" w:cs="MS Sans Serif"/>
      <w:sz w:val="16"/>
      <w:szCs w:val="16"/>
    </w:rPr>
  </w:style>
  <w:style w:type="paragraph" w:styleId="Recuodecorpodetexto3">
    <w:name w:val="Body Text Indent 3"/>
    <w:basedOn w:val="Normal"/>
    <w:link w:val="Recuodecorpodetexto3Char"/>
    <w:rsid w:val="00E65091"/>
    <w:pPr>
      <w:spacing w:after="120"/>
      <w:ind w:left="360"/>
    </w:pPr>
    <w:rPr>
      <w:sz w:val="16"/>
      <w:szCs w:val="16"/>
    </w:rPr>
  </w:style>
  <w:style w:type="paragraph" w:styleId="Textodenotaderodap">
    <w:name w:val="footnote text"/>
    <w:basedOn w:val="Normal"/>
    <w:link w:val="TextodenotaderodapChar"/>
    <w:unhideWhenUsed/>
    <w:rsid w:val="00E65091"/>
    <w:rPr>
      <w:sz w:val="20"/>
    </w:rPr>
  </w:style>
  <w:style w:type="paragraph" w:customStyle="1" w:styleId="CommentSubject1">
    <w:name w:val="Comment Subject1"/>
    <w:basedOn w:val="Textodecomentrio"/>
    <w:next w:val="Textodecomentrio"/>
    <w:semiHidden/>
    <w:rsid w:val="00E65091"/>
    <w:rPr>
      <w:b/>
      <w:bCs/>
    </w:rPr>
  </w:style>
  <w:style w:type="paragraph" w:styleId="Subttulo">
    <w:name w:val="Subtitle"/>
    <w:basedOn w:val="Normal"/>
    <w:next w:val="Normal"/>
    <w:link w:val="SubttuloChar"/>
    <w:uiPriority w:val="11"/>
    <w:qFormat/>
    <w:rsid w:val="00E65091"/>
    <w:pPr>
      <w:numPr>
        <w:ilvl w:val="1"/>
      </w:numPr>
      <w:spacing w:after="240"/>
    </w:pPr>
    <w:rPr>
      <w:color w:val="000000" w:themeColor="text1"/>
      <w:sz w:val="24"/>
      <w:szCs w:val="24"/>
    </w:rPr>
  </w:style>
  <w:style w:type="character" w:customStyle="1" w:styleId="DeltaViewInsertion">
    <w:name w:val="DeltaView Insertion"/>
    <w:rsid w:val="00E65091"/>
    <w:rPr>
      <w:color w:val="0000FF"/>
      <w:spacing w:val="0"/>
      <w:u w:val="double"/>
    </w:rPr>
  </w:style>
  <w:style w:type="character" w:customStyle="1" w:styleId="Normal1">
    <w:name w:val="Normal1"/>
    <w:rsid w:val="00E65091"/>
    <w:rPr>
      <w:rFonts w:ascii="Helvetica" w:hAnsi="Helvetica"/>
      <w:sz w:val="24"/>
    </w:rPr>
  </w:style>
  <w:style w:type="character" w:customStyle="1" w:styleId="EscopoNTIItemChar">
    <w:name w:val="EscopoNTIItem Char"/>
    <w:link w:val="EscopoNTIItem"/>
    <w:rsid w:val="00E65091"/>
    <w:rPr>
      <w:rFonts w:ascii="Arial" w:eastAsiaTheme="minorEastAsia" w:hAnsi="Arial"/>
      <w:b/>
      <w:sz w:val="21"/>
      <w:szCs w:val="24"/>
      <w:lang w:eastAsia="pt-BR"/>
    </w:rPr>
  </w:style>
  <w:style w:type="paragraph" w:customStyle="1" w:styleId="DeltaViewTableBody">
    <w:name w:val="DeltaView Table Body"/>
    <w:basedOn w:val="Normal"/>
    <w:rsid w:val="00E65091"/>
    <w:pPr>
      <w:autoSpaceDE w:val="0"/>
      <w:autoSpaceDN w:val="0"/>
      <w:adjustRightInd w:val="0"/>
    </w:pPr>
    <w:rPr>
      <w:rFonts w:ascii="Arial" w:hAnsi="Arial" w:cs="Arial"/>
      <w:sz w:val="24"/>
      <w:szCs w:val="24"/>
      <w:lang w:val="en-US"/>
    </w:rPr>
  </w:style>
  <w:style w:type="character" w:customStyle="1" w:styleId="CitaoChar">
    <w:name w:val="Citação Char"/>
    <w:basedOn w:val="Fontepargpadro"/>
    <w:link w:val="Citao"/>
    <w:uiPriority w:val="29"/>
    <w:rsid w:val="00E65091"/>
    <w:rPr>
      <w:rFonts w:asciiTheme="majorHAnsi" w:eastAsiaTheme="majorEastAsia" w:hAnsiTheme="majorHAnsi" w:cstheme="majorBidi"/>
      <w:sz w:val="24"/>
      <w:szCs w:val="24"/>
      <w:lang w:eastAsia="pt-BR"/>
    </w:rPr>
  </w:style>
  <w:style w:type="paragraph" w:customStyle="1" w:styleId="Body">
    <w:name w:val="Body"/>
    <w:uiPriority w:val="99"/>
    <w:rsid w:val="00E65091"/>
    <w:pPr>
      <w:spacing w:line="312" w:lineRule="auto"/>
    </w:pPr>
    <w:rPr>
      <w:rFonts w:ascii="Helvetica" w:eastAsiaTheme="minorEastAsia" w:hAnsi="Helvetica"/>
      <w:color w:val="000000"/>
      <w:sz w:val="24"/>
      <w:szCs w:val="21"/>
      <w:lang w:val="en-US" w:eastAsia="pt-BR"/>
    </w:rPr>
  </w:style>
  <w:style w:type="character" w:customStyle="1" w:styleId="DeltaViewMoveDestination">
    <w:name w:val="DeltaView Move Destination"/>
    <w:uiPriority w:val="99"/>
    <w:rsid w:val="00E65091"/>
    <w:rPr>
      <w:color w:val="00C000"/>
      <w:spacing w:val="0"/>
      <w:u w:val="double"/>
    </w:rPr>
  </w:style>
  <w:style w:type="paragraph" w:customStyle="1" w:styleId="sub">
    <w:name w:val="sub"/>
    <w:rsid w:val="00E65091"/>
    <w:pPr>
      <w:widowControl w:val="0"/>
      <w:tabs>
        <w:tab w:val="left" w:pos="0"/>
        <w:tab w:val="left" w:pos="1440"/>
        <w:tab w:val="left" w:pos="2880"/>
        <w:tab w:val="left" w:pos="4320"/>
      </w:tabs>
      <w:spacing w:before="293" w:after="170" w:line="287" w:lineRule="atLeast"/>
      <w:jc w:val="both"/>
    </w:pPr>
    <w:rPr>
      <w:rFonts w:ascii="Swiss" w:eastAsia="MS Mincho" w:hAnsi="Swiss"/>
      <w:snapToGrid w:val="0"/>
      <w:lang w:eastAsia="pt-BR"/>
    </w:rPr>
  </w:style>
  <w:style w:type="paragraph" w:styleId="Textodebalo">
    <w:name w:val="Balloon Text"/>
    <w:basedOn w:val="Normal"/>
    <w:link w:val="TextodebaloChar"/>
    <w:uiPriority w:val="99"/>
    <w:semiHidden/>
    <w:rsid w:val="00E65091"/>
    <w:rPr>
      <w:rFonts w:ascii="Tahoma" w:hAnsi="Tahoma" w:cs="Tahoma"/>
      <w:sz w:val="16"/>
      <w:szCs w:val="16"/>
    </w:rPr>
  </w:style>
  <w:style w:type="character" w:customStyle="1" w:styleId="TextodebaloChar">
    <w:name w:val="Texto de balão Char"/>
    <w:basedOn w:val="Fontepargpadro"/>
    <w:link w:val="Textodebalo"/>
    <w:uiPriority w:val="99"/>
    <w:semiHidden/>
    <w:rsid w:val="00E65091"/>
    <w:rPr>
      <w:rFonts w:ascii="Tahoma" w:eastAsiaTheme="minorEastAsia" w:hAnsi="Tahoma" w:cs="Tahoma"/>
      <w:sz w:val="16"/>
      <w:szCs w:val="16"/>
      <w:lang w:eastAsia="pt-BR"/>
    </w:rPr>
  </w:style>
  <w:style w:type="paragraph" w:customStyle="1" w:styleId="CharCharCharCharCharCharCharCharCharCharChar">
    <w:name w:val="Char Char Char Char Char Char Char Char Char Char Char"/>
    <w:basedOn w:val="Normal"/>
    <w:rsid w:val="00E65091"/>
    <w:pPr>
      <w:spacing w:line="240" w:lineRule="exact"/>
    </w:pPr>
    <w:rPr>
      <w:rFonts w:ascii="Verdana" w:hAnsi="Verdana"/>
      <w:sz w:val="20"/>
      <w:lang w:val="en-US" w:eastAsia="en-US"/>
    </w:rPr>
  </w:style>
  <w:style w:type="character" w:styleId="MquinadeescreverHTML">
    <w:name w:val="HTML Typewriter"/>
    <w:rsid w:val="00E65091"/>
    <w:rPr>
      <w:rFonts w:ascii="Courier New" w:eastAsia="Times New Roman" w:hAnsi="Courier New" w:cs="Courier New"/>
      <w:sz w:val="20"/>
      <w:szCs w:val="20"/>
    </w:rPr>
  </w:style>
  <w:style w:type="character" w:customStyle="1" w:styleId="deltaviewinsertion0">
    <w:name w:val="deltaviewinsertion"/>
    <w:basedOn w:val="Fontepargpadro"/>
    <w:rsid w:val="00E65091"/>
  </w:style>
  <w:style w:type="character" w:styleId="HiperlinkVisitado">
    <w:name w:val="FollowedHyperlink"/>
    <w:uiPriority w:val="99"/>
    <w:rsid w:val="00E65091"/>
    <w:rPr>
      <w:color w:val="800080"/>
      <w:u w:val="single"/>
    </w:rPr>
  </w:style>
  <w:style w:type="paragraph" w:customStyle="1" w:styleId="CharChar2Char">
    <w:name w:val="Char Char2 Char"/>
    <w:basedOn w:val="Normal"/>
    <w:rsid w:val="00E65091"/>
    <w:pPr>
      <w:spacing w:line="240" w:lineRule="exact"/>
    </w:pPr>
    <w:rPr>
      <w:rFonts w:ascii="Verdana" w:hAnsi="Verdana"/>
      <w:sz w:val="20"/>
      <w:lang w:val="en-US" w:eastAsia="en-US"/>
    </w:rPr>
  </w:style>
  <w:style w:type="paragraph" w:customStyle="1" w:styleId="TEXTO">
    <w:name w:val="TEXTO"/>
    <w:autoRedefine/>
    <w:rsid w:val="00E65091"/>
    <w:pPr>
      <w:keepNext/>
      <w:keepLines/>
      <w:widowControl w:val="0"/>
      <w:numPr>
        <w:ilvl w:val="1"/>
        <w:numId w:val="2"/>
      </w:numPr>
      <w:tabs>
        <w:tab w:val="clear" w:pos="450"/>
      </w:tabs>
      <w:spacing w:line="300" w:lineRule="exact"/>
      <w:ind w:left="707" w:hanging="707"/>
      <w:jc w:val="both"/>
    </w:pPr>
    <w:rPr>
      <w:rFonts w:ascii="Frutiger Light" w:eastAsiaTheme="minorEastAsia" w:hAnsi="Frutiger Light"/>
      <w:sz w:val="26"/>
      <w:szCs w:val="21"/>
    </w:rPr>
  </w:style>
  <w:style w:type="paragraph" w:styleId="Sumrio7">
    <w:name w:val="toc 7"/>
    <w:basedOn w:val="Normal"/>
    <w:next w:val="Normal"/>
    <w:autoRedefine/>
    <w:uiPriority w:val="39"/>
    <w:unhideWhenUsed/>
    <w:rsid w:val="00E65091"/>
    <w:pPr>
      <w:spacing w:after="100" w:line="259" w:lineRule="auto"/>
      <w:ind w:left="1320"/>
    </w:pPr>
    <w:rPr>
      <w:sz w:val="22"/>
      <w:szCs w:val="22"/>
    </w:rPr>
  </w:style>
  <w:style w:type="paragraph" w:styleId="PargrafodaLista">
    <w:name w:val="List Paragraph"/>
    <w:aliases w:val="Vitor Título,Vitor T’tulo,List Paragraph_0,Capítulo,Vitor T?tulo,Bullet List,FooterText,numbered,Paragraphe de liste1,Bulletr List Paragraph,列出段落,列出段落1,List Paragraph21,Listeafsnit1,Párrafo de lista1,リスト段落1,Bullet list,Nível 1,Meu"/>
    <w:basedOn w:val="Normal"/>
    <w:link w:val="PargrafodaListaChar"/>
    <w:uiPriority w:val="34"/>
    <w:qFormat/>
    <w:rsid w:val="00E65091"/>
    <w:pPr>
      <w:ind w:left="720"/>
      <w:contextualSpacing/>
    </w:pPr>
  </w:style>
  <w:style w:type="table" w:styleId="Tabelacomgrade">
    <w:name w:val="Table Grid"/>
    <w:basedOn w:val="Tabelanormal"/>
    <w:uiPriority w:val="59"/>
    <w:rsid w:val="00E65091"/>
    <w:pPr>
      <w:spacing w:line="312" w:lineRule="auto"/>
      <w:jc w:val="both"/>
    </w:pPr>
    <w:rPr>
      <w:rFonts w:eastAsiaTheme="minorEastAsia"/>
      <w:sz w:val="21"/>
      <w:szCs w:val="21"/>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CharCharCharCharCharCharCharCharCharCharCharChar">
    <w:name w:val="Char1 Char Char Char Char Char Char Char Char Char Char Char Char"/>
    <w:basedOn w:val="Normal"/>
    <w:rsid w:val="00E65091"/>
    <w:pPr>
      <w:spacing w:line="240" w:lineRule="exact"/>
    </w:pPr>
    <w:rPr>
      <w:rFonts w:ascii="Verdana" w:hAnsi="Verdana"/>
      <w:sz w:val="20"/>
      <w:lang w:val="en-US" w:eastAsia="en-US"/>
    </w:rPr>
  </w:style>
  <w:style w:type="paragraph" w:customStyle="1" w:styleId="CorpoA">
    <w:name w:val="Corpo A"/>
    <w:rsid w:val="00E65091"/>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lang w:val="pt-PT" w:eastAsia="pt-BR"/>
    </w:rPr>
  </w:style>
  <w:style w:type="paragraph" w:customStyle="1" w:styleId="CharCharCharCharCharChar">
    <w:name w:val="Char Char Char Char Char Char"/>
    <w:basedOn w:val="Normal"/>
    <w:rsid w:val="00E65091"/>
    <w:pPr>
      <w:spacing w:line="240" w:lineRule="exact"/>
    </w:pPr>
    <w:rPr>
      <w:rFonts w:ascii="Verdana" w:eastAsia="MS Mincho" w:hAnsi="Verdana"/>
      <w:sz w:val="20"/>
      <w:lang w:val="en-US" w:eastAsia="en-US"/>
    </w:rPr>
  </w:style>
  <w:style w:type="character" w:customStyle="1" w:styleId="MenoPendente4">
    <w:name w:val="Menção Pendente4"/>
    <w:basedOn w:val="Fontepargpadro"/>
    <w:uiPriority w:val="99"/>
    <w:semiHidden/>
    <w:unhideWhenUsed/>
    <w:rsid w:val="00E65091"/>
    <w:rPr>
      <w:color w:val="605E5C"/>
      <w:shd w:val="clear" w:color="auto" w:fill="E1DFDD"/>
    </w:rPr>
  </w:style>
  <w:style w:type="paragraph" w:customStyle="1" w:styleId="CharChar">
    <w:name w:val="Char Char"/>
    <w:basedOn w:val="Normal"/>
    <w:rsid w:val="00E65091"/>
    <w:pPr>
      <w:spacing w:line="240" w:lineRule="exact"/>
    </w:pPr>
    <w:rPr>
      <w:rFonts w:ascii="Verdana" w:eastAsia="MS Mincho" w:hAnsi="Verdana"/>
      <w:sz w:val="20"/>
      <w:lang w:val="en-US" w:eastAsia="en-US"/>
    </w:rPr>
  </w:style>
  <w:style w:type="paragraph" w:styleId="Assuntodocomentrio">
    <w:name w:val="annotation subject"/>
    <w:basedOn w:val="Textodecomentrio"/>
    <w:next w:val="Textodecomentrio"/>
    <w:link w:val="AssuntodocomentrioChar"/>
    <w:uiPriority w:val="99"/>
    <w:rsid w:val="00E65091"/>
    <w:rPr>
      <w:b/>
      <w:bCs/>
    </w:rPr>
  </w:style>
  <w:style w:type="paragraph" w:styleId="Commarcadores">
    <w:name w:val="List Bullet"/>
    <w:basedOn w:val="Normal"/>
    <w:link w:val="CommarcadoresChar"/>
    <w:rsid w:val="00E65091"/>
    <w:pPr>
      <w:numPr>
        <w:numId w:val="3"/>
      </w:numPr>
    </w:pPr>
  </w:style>
  <w:style w:type="character" w:customStyle="1" w:styleId="CommarcadoresChar">
    <w:name w:val="Com marcadores Char"/>
    <w:link w:val="Commarcadores"/>
    <w:rsid w:val="00E65091"/>
    <w:rPr>
      <w:rFonts w:eastAsiaTheme="minorEastAsia"/>
      <w:sz w:val="21"/>
      <w:szCs w:val="21"/>
      <w:lang w:eastAsia="pt-BR"/>
    </w:rPr>
  </w:style>
  <w:style w:type="paragraph" w:customStyle="1" w:styleId="CharChar1CharCharCharCharCharCharCharCharCharCharCharCharCharCharChar">
    <w:name w:val="Char Char1 Char Char Char Char Char Char Char Char Char Char Char Char Char Char Char"/>
    <w:basedOn w:val="Normal"/>
    <w:rsid w:val="00E65091"/>
    <w:pPr>
      <w:widowControl w:val="0"/>
      <w:adjustRightInd w:val="0"/>
      <w:spacing w:line="240" w:lineRule="exact"/>
      <w:textAlignment w:val="baseline"/>
    </w:pPr>
    <w:rPr>
      <w:rFonts w:ascii="Verdana" w:eastAsia="MS Mincho" w:hAnsi="Verdana"/>
      <w:sz w:val="20"/>
      <w:lang w:val="en-US" w:eastAsia="en-US"/>
    </w:rPr>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rsid w:val="00E65091"/>
    <w:pPr>
      <w:spacing w:line="240" w:lineRule="exact"/>
    </w:pPr>
    <w:rPr>
      <w:rFonts w:ascii="Verdana" w:eastAsia="MS Mincho" w:hAnsi="Verdana" w:cs="Verdana"/>
      <w:sz w:val="20"/>
      <w:lang w:val="en-US" w:eastAsia="en-US"/>
    </w:rPr>
  </w:style>
  <w:style w:type="character" w:styleId="nfaseSutil">
    <w:name w:val="Subtle Emphasis"/>
    <w:basedOn w:val="Fontepargpadro"/>
    <w:uiPriority w:val="19"/>
    <w:qFormat/>
    <w:rsid w:val="00E65091"/>
    <w:rPr>
      <w:i/>
      <w:iCs/>
      <w:color w:val="auto"/>
    </w:rPr>
  </w:style>
  <w:style w:type="paragraph" w:customStyle="1" w:styleId="CharCharCharCharChar">
    <w:name w:val="Char Char Char Char Char"/>
    <w:basedOn w:val="Normal"/>
    <w:rsid w:val="00E65091"/>
    <w:pPr>
      <w:spacing w:line="240" w:lineRule="exact"/>
    </w:pPr>
    <w:rPr>
      <w:rFonts w:ascii="Verdana" w:eastAsia="MS Mincho" w:hAnsi="Verdana"/>
      <w:sz w:val="20"/>
      <w:lang w:val="en-US" w:eastAsia="en-US"/>
    </w:rPr>
  </w:style>
  <w:style w:type="paragraph" w:customStyle="1" w:styleId="EscopoNTISubTitulo">
    <w:name w:val="EscopoNTISubTitulo"/>
    <w:link w:val="EscopoNTISubTituloChar"/>
    <w:rsid w:val="00E65091"/>
    <w:pPr>
      <w:numPr>
        <w:numId w:val="4"/>
      </w:numPr>
      <w:spacing w:line="312" w:lineRule="auto"/>
    </w:pPr>
    <w:rPr>
      <w:rFonts w:ascii="Arial" w:eastAsiaTheme="minorEastAsia" w:hAnsi="Arial"/>
      <w:b/>
      <w:bCs/>
      <w:sz w:val="24"/>
      <w:lang w:val="en-US"/>
    </w:rPr>
  </w:style>
  <w:style w:type="paragraph" w:customStyle="1" w:styleId="CharChar5CharCharCharCharCharChar">
    <w:name w:val="Char Char5 Char Char Char Char Char Char"/>
    <w:basedOn w:val="Normal"/>
    <w:rsid w:val="00E65091"/>
    <w:pPr>
      <w:widowControl w:val="0"/>
      <w:adjustRightInd w:val="0"/>
      <w:spacing w:line="240" w:lineRule="exact"/>
      <w:textAlignment w:val="baseline"/>
    </w:pPr>
    <w:rPr>
      <w:rFonts w:ascii="Verdana" w:eastAsia="MS Mincho" w:hAnsi="Verdana"/>
      <w:sz w:val="20"/>
      <w:lang w:val="en-US" w:eastAsia="en-US"/>
    </w:rPr>
  </w:style>
  <w:style w:type="paragraph" w:customStyle="1" w:styleId="Char2CharCharCharCharChar1">
    <w:name w:val="Char2 Char Char Char Char Char1"/>
    <w:basedOn w:val="Normal"/>
    <w:rsid w:val="00E65091"/>
    <w:pPr>
      <w:widowControl w:val="0"/>
      <w:adjustRightInd w:val="0"/>
      <w:spacing w:line="240" w:lineRule="exact"/>
      <w:textAlignment w:val="baseline"/>
    </w:pPr>
    <w:rPr>
      <w:rFonts w:ascii="Verdana" w:eastAsia="MS Mincho" w:hAnsi="Verdana"/>
      <w:sz w:val="20"/>
      <w:lang w:val="en-US" w:eastAsia="en-US"/>
    </w:rPr>
  </w:style>
  <w:style w:type="paragraph" w:customStyle="1" w:styleId="CharChar3">
    <w:name w:val="Char Char3"/>
    <w:basedOn w:val="Normal"/>
    <w:rsid w:val="00E65091"/>
    <w:pPr>
      <w:widowControl w:val="0"/>
      <w:adjustRightInd w:val="0"/>
      <w:spacing w:line="240" w:lineRule="exact"/>
      <w:textAlignment w:val="baseline"/>
    </w:pPr>
    <w:rPr>
      <w:rFonts w:ascii="Verdana" w:eastAsia="MS Mincho" w:hAnsi="Verdana"/>
      <w:sz w:val="20"/>
      <w:lang w:val="en-US" w:eastAsia="en-US"/>
    </w:rPr>
  </w:style>
  <w:style w:type="paragraph" w:customStyle="1" w:styleId="CharChar4">
    <w:name w:val="Char Char4"/>
    <w:basedOn w:val="Normal"/>
    <w:rsid w:val="00E65091"/>
    <w:pPr>
      <w:widowControl w:val="0"/>
      <w:adjustRightInd w:val="0"/>
      <w:spacing w:line="240" w:lineRule="exact"/>
      <w:textAlignment w:val="baseline"/>
    </w:pPr>
    <w:rPr>
      <w:rFonts w:ascii="Verdana" w:eastAsia="MS Mincho" w:hAnsi="Verdana"/>
      <w:sz w:val="20"/>
      <w:lang w:val="en-US" w:eastAsia="en-US"/>
    </w:rPr>
  </w:style>
  <w:style w:type="paragraph" w:customStyle="1" w:styleId="Default">
    <w:name w:val="Default"/>
    <w:rsid w:val="00E65091"/>
    <w:pPr>
      <w:autoSpaceDE w:val="0"/>
      <w:autoSpaceDN w:val="0"/>
      <w:adjustRightInd w:val="0"/>
      <w:spacing w:line="312" w:lineRule="auto"/>
    </w:pPr>
    <w:rPr>
      <w:rFonts w:ascii="Arial" w:eastAsiaTheme="minorEastAsia" w:hAnsi="Arial" w:cs="Arial"/>
      <w:color w:val="000000"/>
      <w:sz w:val="24"/>
      <w:szCs w:val="24"/>
      <w:lang w:eastAsia="pt-BR"/>
    </w:rPr>
  </w:style>
  <w:style w:type="character" w:customStyle="1" w:styleId="MenoPendente1">
    <w:name w:val="Menção Pendente1"/>
    <w:basedOn w:val="Fontepargpadro"/>
    <w:uiPriority w:val="99"/>
    <w:semiHidden/>
    <w:unhideWhenUsed/>
    <w:rsid w:val="00E65091"/>
    <w:rPr>
      <w:color w:val="605E5C"/>
      <w:shd w:val="clear" w:color="auto" w:fill="E1DFDD"/>
    </w:rPr>
  </w:style>
  <w:style w:type="paragraph" w:customStyle="1" w:styleId="E-Pat">
    <w:name w:val="E-Pat"/>
    <w:basedOn w:val="Normal"/>
    <w:link w:val="E-PatChar"/>
    <w:rsid w:val="00E65091"/>
    <w:pPr>
      <w:ind w:firstLine="2829"/>
    </w:pPr>
    <w:rPr>
      <w:rFonts w:ascii="Arial" w:hAnsi="Arial"/>
      <w:sz w:val="24"/>
      <w:szCs w:val="24"/>
    </w:rPr>
  </w:style>
  <w:style w:type="character" w:customStyle="1" w:styleId="E-PatChar">
    <w:name w:val="E-Pat Char"/>
    <w:link w:val="E-Pat"/>
    <w:rsid w:val="00E65091"/>
    <w:rPr>
      <w:rFonts w:ascii="Arial" w:eastAsiaTheme="minorEastAsia" w:hAnsi="Arial"/>
      <w:sz w:val="24"/>
      <w:szCs w:val="24"/>
      <w:lang w:eastAsia="pt-BR"/>
    </w:rPr>
  </w:style>
  <w:style w:type="paragraph" w:customStyle="1" w:styleId="xl67">
    <w:name w:val="xl67"/>
    <w:basedOn w:val="Normal"/>
    <w:rsid w:val="00E6509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E-PatCitao">
    <w:name w:val="E-Pat Citação"/>
    <w:basedOn w:val="Normal"/>
    <w:link w:val="E-PatCitaoChar"/>
    <w:rsid w:val="00E65091"/>
    <w:pPr>
      <w:ind w:left="1418" w:right="1134"/>
    </w:pPr>
    <w:rPr>
      <w:rFonts w:ascii="Arial" w:hAnsi="Arial"/>
      <w:sz w:val="24"/>
      <w:szCs w:val="24"/>
    </w:rPr>
  </w:style>
  <w:style w:type="character" w:customStyle="1" w:styleId="E-PatCitaoChar">
    <w:name w:val="E-Pat Citação Char"/>
    <w:link w:val="E-PatCitao"/>
    <w:rsid w:val="00E65091"/>
    <w:rPr>
      <w:rFonts w:ascii="Arial" w:eastAsiaTheme="minorEastAsia" w:hAnsi="Arial"/>
      <w:sz w:val="24"/>
      <w:szCs w:val="24"/>
      <w:lang w:eastAsia="pt-BR"/>
    </w:rPr>
  </w:style>
  <w:style w:type="paragraph" w:customStyle="1" w:styleId="Teste">
    <w:name w:val="Teste"/>
    <w:basedOn w:val="citpet"/>
    <w:link w:val="TesteChar"/>
    <w:autoRedefine/>
    <w:rsid w:val="00E65091"/>
    <w:pPr>
      <w:jc w:val="center"/>
    </w:pPr>
    <w:rPr>
      <w:rFonts w:ascii="Arial" w:hAnsi="Arial"/>
      <w:b/>
      <w:sz w:val="24"/>
      <w:szCs w:val="24"/>
    </w:rPr>
  </w:style>
  <w:style w:type="character" w:customStyle="1" w:styleId="TesteChar">
    <w:name w:val="Teste Char"/>
    <w:link w:val="Teste"/>
    <w:rsid w:val="00E65091"/>
    <w:rPr>
      <w:rFonts w:ascii="Arial" w:eastAsiaTheme="minorEastAsia" w:hAnsi="Arial"/>
      <w:b/>
      <w:sz w:val="24"/>
      <w:szCs w:val="24"/>
      <w:lang w:eastAsia="pt-BR"/>
    </w:rPr>
  </w:style>
  <w:style w:type="paragraph" w:customStyle="1" w:styleId="EscopoNTITitulo">
    <w:name w:val="EscopoNTITitulo"/>
    <w:basedOn w:val="Ttulo"/>
    <w:link w:val="EscopoNTITituloChar"/>
    <w:rsid w:val="00E65091"/>
    <w:pPr>
      <w:spacing w:after="60" w:line="320" w:lineRule="atLeast"/>
      <w:outlineLvl w:val="0"/>
    </w:pPr>
    <w:rPr>
      <w:rFonts w:ascii="Arial" w:eastAsia="Times New Roman" w:hAnsi="Arial"/>
      <w:b/>
      <w:bCs/>
      <w:kern w:val="28"/>
      <w:sz w:val="32"/>
      <w:szCs w:val="32"/>
    </w:rPr>
  </w:style>
  <w:style w:type="character" w:customStyle="1" w:styleId="EscopoNTITituloChar">
    <w:name w:val="EscopoNTITitulo Char"/>
    <w:link w:val="EscopoNTITitulo"/>
    <w:rsid w:val="00E65091"/>
    <w:rPr>
      <w:rFonts w:ascii="Arial" w:eastAsia="Times New Roman" w:hAnsi="Arial" w:cstheme="majorBidi"/>
      <w:b/>
      <w:bCs/>
      <w:caps/>
      <w:spacing w:val="40"/>
      <w:kern w:val="28"/>
      <w:sz w:val="32"/>
      <w:szCs w:val="32"/>
      <w:lang w:eastAsia="pt-BR"/>
    </w:rPr>
  </w:style>
  <w:style w:type="character" w:customStyle="1" w:styleId="EscopoNTISubTituloChar">
    <w:name w:val="EscopoNTISubTitulo Char"/>
    <w:link w:val="EscopoNTISubTitulo"/>
    <w:rsid w:val="00E65091"/>
    <w:rPr>
      <w:rFonts w:ascii="Arial" w:eastAsiaTheme="minorEastAsia" w:hAnsi="Arial"/>
      <w:b/>
      <w:bCs/>
      <w:sz w:val="24"/>
      <w:lang w:val="en-US"/>
    </w:rPr>
  </w:style>
  <w:style w:type="paragraph" w:customStyle="1" w:styleId="Level5">
    <w:name w:val="Level 5"/>
    <w:basedOn w:val="Normal"/>
    <w:rsid w:val="00E65091"/>
    <w:pPr>
      <w:numPr>
        <w:ilvl w:val="4"/>
        <w:numId w:val="5"/>
      </w:numPr>
      <w:spacing w:after="140" w:line="290" w:lineRule="auto"/>
    </w:pPr>
    <w:rPr>
      <w:rFonts w:ascii="Tahoma" w:hAnsi="Tahoma" w:cs="Tahoma"/>
      <w:kern w:val="20"/>
      <w:sz w:val="22"/>
      <w:szCs w:val="22"/>
    </w:rPr>
  </w:style>
  <w:style w:type="paragraph" w:customStyle="1" w:styleId="EscopoNTIItem">
    <w:name w:val="EscopoNTIItem"/>
    <w:link w:val="EscopoNTIItemChar"/>
    <w:rsid w:val="00E65091"/>
    <w:pPr>
      <w:spacing w:line="312" w:lineRule="auto"/>
      <w:ind w:left="567"/>
    </w:pPr>
    <w:rPr>
      <w:rFonts w:ascii="Arial" w:eastAsiaTheme="minorEastAsia" w:hAnsi="Arial"/>
      <w:b/>
      <w:sz w:val="21"/>
      <w:szCs w:val="24"/>
      <w:lang w:eastAsia="pt-BR"/>
    </w:rPr>
  </w:style>
  <w:style w:type="paragraph" w:customStyle="1" w:styleId="CharChar1CharCharCharCharCharCharCharCharCharCharCharCharCharCharChar1CharCharCharCharChar">
    <w:name w:val="Char Char1 Char Char Char Char Char Char Char Char Char Char Char Char Char Char Char1 Char Char Char Char Char"/>
    <w:basedOn w:val="Normal"/>
    <w:rsid w:val="00E65091"/>
    <w:pPr>
      <w:widowControl w:val="0"/>
      <w:adjustRightInd w:val="0"/>
      <w:spacing w:line="240" w:lineRule="exact"/>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99"/>
    <w:rsid w:val="00E65091"/>
    <w:pPr>
      <w:ind w:left="708"/>
    </w:pPr>
    <w:rPr>
      <w:szCs w:val="26"/>
    </w:rPr>
  </w:style>
  <w:style w:type="paragraph" w:styleId="Lista2">
    <w:name w:val="List 2"/>
    <w:basedOn w:val="Normal"/>
    <w:uiPriority w:val="99"/>
    <w:unhideWhenUsed/>
    <w:rsid w:val="00E65091"/>
    <w:pPr>
      <w:autoSpaceDE w:val="0"/>
      <w:autoSpaceDN w:val="0"/>
      <w:ind w:left="566" w:hanging="283"/>
    </w:pPr>
    <w:rPr>
      <w:rFonts w:eastAsiaTheme="minorHAnsi"/>
      <w:sz w:val="24"/>
      <w:szCs w:val="24"/>
    </w:rPr>
  </w:style>
  <w:style w:type="paragraph" w:customStyle="1" w:styleId="PargrafodaLista1">
    <w:name w:val="Parágrafo da Lista1"/>
    <w:basedOn w:val="Normal"/>
    <w:rsid w:val="00E65091"/>
    <w:pPr>
      <w:autoSpaceDE w:val="0"/>
      <w:autoSpaceDN w:val="0"/>
      <w:ind w:firstLine="288"/>
    </w:pPr>
    <w:rPr>
      <w:rFonts w:eastAsiaTheme="minorHAnsi"/>
      <w:sz w:val="24"/>
      <w:szCs w:val="24"/>
    </w:rPr>
  </w:style>
  <w:style w:type="character" w:styleId="Refdenotaderodap">
    <w:name w:val="footnote reference"/>
    <w:basedOn w:val="Fontepargpadro"/>
    <w:unhideWhenUsed/>
    <w:rsid w:val="00E65091"/>
    <w:rPr>
      <w:vertAlign w:val="superscript"/>
    </w:rPr>
  </w:style>
  <w:style w:type="paragraph" w:styleId="Textodenotadefim">
    <w:name w:val="endnote text"/>
    <w:basedOn w:val="Normal"/>
    <w:link w:val="TextodenotadefimChar"/>
    <w:uiPriority w:val="99"/>
    <w:semiHidden/>
    <w:unhideWhenUsed/>
    <w:rsid w:val="00E65091"/>
    <w:rPr>
      <w:sz w:val="20"/>
    </w:rPr>
  </w:style>
  <w:style w:type="character" w:customStyle="1" w:styleId="TextodenotadefimChar">
    <w:name w:val="Texto de nota de fim Char"/>
    <w:basedOn w:val="Fontepargpadro"/>
    <w:link w:val="Textodenotadefim"/>
    <w:uiPriority w:val="99"/>
    <w:semiHidden/>
    <w:rsid w:val="00E65091"/>
    <w:rPr>
      <w:rFonts w:eastAsiaTheme="minorEastAsia"/>
      <w:sz w:val="20"/>
      <w:szCs w:val="21"/>
      <w:lang w:eastAsia="pt-BR"/>
    </w:rPr>
  </w:style>
  <w:style w:type="character" w:styleId="Refdenotadefim">
    <w:name w:val="endnote reference"/>
    <w:basedOn w:val="Fontepargpadro"/>
    <w:uiPriority w:val="99"/>
    <w:semiHidden/>
    <w:unhideWhenUsed/>
    <w:rsid w:val="00E65091"/>
    <w:rPr>
      <w:vertAlign w:val="superscript"/>
    </w:rPr>
  </w:style>
  <w:style w:type="paragraph" w:customStyle="1" w:styleId="Level1">
    <w:name w:val="Level 1"/>
    <w:basedOn w:val="Normal"/>
    <w:next w:val="Normal"/>
    <w:rsid w:val="00E65091"/>
    <w:pPr>
      <w:keepNext/>
      <w:numPr>
        <w:numId w:val="5"/>
      </w:numPr>
      <w:spacing w:before="280" w:after="140" w:line="290" w:lineRule="auto"/>
      <w:outlineLvl w:val="0"/>
    </w:pPr>
    <w:rPr>
      <w:rFonts w:ascii="Tahoma" w:hAnsi="Tahoma" w:cs="Tahoma"/>
      <w:b/>
      <w:bCs/>
      <w:kern w:val="20"/>
      <w:sz w:val="22"/>
      <w:szCs w:val="32"/>
    </w:rPr>
  </w:style>
  <w:style w:type="paragraph" w:customStyle="1" w:styleId="Level2">
    <w:name w:val="Level 2"/>
    <w:basedOn w:val="Normal"/>
    <w:qFormat/>
    <w:rsid w:val="00E65091"/>
    <w:pPr>
      <w:numPr>
        <w:ilvl w:val="1"/>
        <w:numId w:val="5"/>
      </w:numPr>
      <w:spacing w:after="140" w:line="290" w:lineRule="auto"/>
    </w:pPr>
    <w:rPr>
      <w:rFonts w:ascii="Tahoma" w:hAnsi="Tahoma" w:cs="Tahoma"/>
      <w:kern w:val="20"/>
      <w:sz w:val="22"/>
      <w:szCs w:val="28"/>
    </w:rPr>
  </w:style>
  <w:style w:type="character" w:styleId="nfaseIntensa">
    <w:name w:val="Intense Emphasis"/>
    <w:basedOn w:val="Fontepargpadro"/>
    <w:uiPriority w:val="21"/>
    <w:qFormat/>
    <w:rsid w:val="00E65091"/>
    <w:rPr>
      <w:rFonts w:asciiTheme="minorHAnsi" w:eastAsiaTheme="minorEastAsia" w:hAnsiTheme="minorHAnsi" w:cstheme="minorBidi"/>
      <w:b/>
      <w:bCs/>
      <w:i/>
      <w:iCs/>
      <w:color w:val="C45911" w:themeColor="accent2" w:themeShade="BF"/>
      <w:spacing w:val="0"/>
      <w:w w:val="100"/>
      <w:position w:val="0"/>
      <w:sz w:val="20"/>
      <w:szCs w:val="20"/>
    </w:rPr>
  </w:style>
  <w:style w:type="paragraph" w:customStyle="1" w:styleId="Level3">
    <w:name w:val="Level 3"/>
    <w:basedOn w:val="Normal"/>
    <w:link w:val="Level3Char"/>
    <w:rsid w:val="00E65091"/>
    <w:pPr>
      <w:numPr>
        <w:ilvl w:val="2"/>
        <w:numId w:val="5"/>
      </w:numPr>
      <w:spacing w:after="140" w:line="290" w:lineRule="auto"/>
    </w:pPr>
    <w:rPr>
      <w:rFonts w:ascii="Tahoma" w:hAnsi="Tahoma" w:cs="Tahoma"/>
      <w:kern w:val="20"/>
      <w:sz w:val="22"/>
      <w:szCs w:val="28"/>
    </w:rPr>
  </w:style>
  <w:style w:type="paragraph" w:customStyle="1" w:styleId="Level4">
    <w:name w:val="Level 4"/>
    <w:basedOn w:val="Normal"/>
    <w:rsid w:val="00E65091"/>
    <w:pPr>
      <w:numPr>
        <w:ilvl w:val="3"/>
        <w:numId w:val="5"/>
      </w:numPr>
      <w:spacing w:after="140" w:line="290" w:lineRule="auto"/>
    </w:pPr>
    <w:rPr>
      <w:rFonts w:ascii="Tahoma" w:hAnsi="Tahoma" w:cs="Tahoma"/>
      <w:kern w:val="20"/>
      <w:sz w:val="22"/>
      <w:szCs w:val="22"/>
    </w:rPr>
  </w:style>
  <w:style w:type="paragraph" w:customStyle="1" w:styleId="Level6">
    <w:name w:val="Level 6"/>
    <w:basedOn w:val="Normal"/>
    <w:rsid w:val="00E65091"/>
    <w:pPr>
      <w:numPr>
        <w:ilvl w:val="5"/>
        <w:numId w:val="5"/>
      </w:numPr>
      <w:spacing w:after="140" w:line="290" w:lineRule="auto"/>
    </w:pPr>
    <w:rPr>
      <w:rFonts w:ascii="Tahoma" w:hAnsi="Tahoma" w:cs="Tahoma"/>
      <w:kern w:val="20"/>
      <w:sz w:val="22"/>
      <w:szCs w:val="22"/>
    </w:rPr>
  </w:style>
  <w:style w:type="paragraph" w:customStyle="1" w:styleId="Level7">
    <w:name w:val="Level 7"/>
    <w:basedOn w:val="Normal"/>
    <w:rsid w:val="00E65091"/>
    <w:pPr>
      <w:numPr>
        <w:ilvl w:val="6"/>
        <w:numId w:val="5"/>
      </w:numPr>
      <w:spacing w:after="140" w:line="290" w:lineRule="auto"/>
      <w:outlineLvl w:val="6"/>
    </w:pPr>
    <w:rPr>
      <w:rFonts w:ascii="Tahoma" w:hAnsi="Tahoma" w:cs="Tahoma"/>
      <w:kern w:val="20"/>
      <w:sz w:val="22"/>
      <w:szCs w:val="22"/>
    </w:rPr>
  </w:style>
  <w:style w:type="paragraph" w:customStyle="1" w:styleId="Level8">
    <w:name w:val="Level 8"/>
    <w:basedOn w:val="Normal"/>
    <w:rsid w:val="00E65091"/>
    <w:pPr>
      <w:numPr>
        <w:ilvl w:val="7"/>
        <w:numId w:val="5"/>
      </w:numPr>
      <w:spacing w:after="140" w:line="290" w:lineRule="auto"/>
      <w:outlineLvl w:val="7"/>
    </w:pPr>
    <w:rPr>
      <w:rFonts w:ascii="Tahoma" w:hAnsi="Tahoma" w:cs="Tahoma"/>
      <w:kern w:val="20"/>
      <w:sz w:val="22"/>
      <w:szCs w:val="22"/>
    </w:rPr>
  </w:style>
  <w:style w:type="paragraph" w:customStyle="1" w:styleId="Level9">
    <w:name w:val="Level 9"/>
    <w:basedOn w:val="Normal"/>
    <w:rsid w:val="00E65091"/>
    <w:pPr>
      <w:numPr>
        <w:ilvl w:val="8"/>
        <w:numId w:val="5"/>
      </w:numPr>
      <w:spacing w:after="140" w:line="290" w:lineRule="auto"/>
      <w:outlineLvl w:val="8"/>
    </w:pPr>
    <w:rPr>
      <w:rFonts w:ascii="Tahoma" w:hAnsi="Tahoma" w:cs="Tahoma"/>
      <w:kern w:val="20"/>
      <w:sz w:val="22"/>
      <w:szCs w:val="22"/>
    </w:rPr>
  </w:style>
  <w:style w:type="paragraph" w:customStyle="1" w:styleId="Rodolpho1">
    <w:name w:val="Rodolpho1"/>
    <w:basedOn w:val="Normal"/>
    <w:uiPriority w:val="99"/>
    <w:rsid w:val="00E65091"/>
    <w:rPr>
      <w:rFonts w:ascii="Arial" w:hAnsi="Arial" w:cs="Arial"/>
      <w:sz w:val="24"/>
      <w:szCs w:val="24"/>
    </w:rPr>
  </w:style>
  <w:style w:type="paragraph" w:styleId="SemEspaamento">
    <w:name w:val="No Spacing"/>
    <w:uiPriority w:val="1"/>
    <w:qFormat/>
    <w:rsid w:val="00E65091"/>
    <w:pPr>
      <w:spacing w:after="0" w:line="240" w:lineRule="auto"/>
    </w:pPr>
    <w:rPr>
      <w:rFonts w:eastAsiaTheme="minorEastAsia"/>
      <w:sz w:val="21"/>
      <w:szCs w:val="21"/>
      <w:lang w:eastAsia="pt-BR"/>
    </w:rPr>
  </w:style>
  <w:style w:type="paragraph" w:customStyle="1" w:styleId="m2839658664047700104msolistparagraph">
    <w:name w:val="m_2839658664047700104msolistparagraph"/>
    <w:basedOn w:val="Normal"/>
    <w:rsid w:val="00E65091"/>
    <w:pPr>
      <w:spacing w:before="100" w:beforeAutospacing="1" w:after="100" w:afterAutospacing="1" w:line="240" w:lineRule="auto"/>
    </w:pPr>
    <w:rPr>
      <w:rFonts w:ascii="Times New Roman" w:eastAsia="Times New Roman" w:hAnsi="Times New Roman" w:cs="Times New Roman"/>
      <w:sz w:val="24"/>
      <w:szCs w:val="24"/>
    </w:rPr>
  </w:style>
  <w:style w:type="paragraph" w:styleId="Sumrio1">
    <w:name w:val="toc 1"/>
    <w:basedOn w:val="Normal"/>
    <w:next w:val="Normal"/>
    <w:autoRedefine/>
    <w:uiPriority w:val="39"/>
    <w:unhideWhenUsed/>
    <w:rsid w:val="00E65091"/>
    <w:pPr>
      <w:widowControl w:val="0"/>
      <w:tabs>
        <w:tab w:val="left" w:pos="709"/>
        <w:tab w:val="right" w:leader="dot" w:pos="8828"/>
      </w:tabs>
      <w:kinsoku w:val="0"/>
      <w:spacing w:before="120" w:after="120" w:line="360" w:lineRule="auto"/>
    </w:pPr>
    <w:rPr>
      <w:rFonts w:ascii="Trebuchet MS" w:hAnsi="Trebuchet MS"/>
      <w:sz w:val="22"/>
      <w:szCs w:val="24"/>
    </w:rPr>
  </w:style>
  <w:style w:type="paragraph" w:styleId="CabealhodoSumrio">
    <w:name w:val="TOC Heading"/>
    <w:basedOn w:val="Ttulo1"/>
    <w:next w:val="Normal"/>
    <w:uiPriority w:val="39"/>
    <w:unhideWhenUsed/>
    <w:qFormat/>
    <w:rsid w:val="00E65091"/>
    <w:pPr>
      <w:outlineLvl w:val="9"/>
    </w:pPr>
  </w:style>
  <w:style w:type="paragraph" w:styleId="Sumrio2">
    <w:name w:val="toc 2"/>
    <w:basedOn w:val="Normal"/>
    <w:next w:val="Normal"/>
    <w:autoRedefine/>
    <w:uiPriority w:val="39"/>
    <w:unhideWhenUsed/>
    <w:rsid w:val="00E65091"/>
    <w:pPr>
      <w:tabs>
        <w:tab w:val="left" w:pos="1100"/>
        <w:tab w:val="right" w:leader="dot" w:pos="8789"/>
      </w:tabs>
      <w:spacing w:before="120" w:after="120"/>
      <w:ind w:left="1134" w:hanging="873"/>
    </w:pPr>
    <w:rPr>
      <w:rFonts w:ascii="Trebuchet MS" w:hAnsi="Trebuchet MS"/>
      <w:sz w:val="22"/>
    </w:rPr>
  </w:style>
  <w:style w:type="paragraph" w:styleId="Sumrio3">
    <w:name w:val="toc 3"/>
    <w:basedOn w:val="Normal"/>
    <w:next w:val="Normal"/>
    <w:autoRedefine/>
    <w:uiPriority w:val="39"/>
    <w:unhideWhenUsed/>
    <w:rsid w:val="00E65091"/>
    <w:pPr>
      <w:spacing w:after="100"/>
      <w:ind w:left="520"/>
    </w:pPr>
  </w:style>
  <w:style w:type="paragraph" w:styleId="Sumrio4">
    <w:name w:val="toc 4"/>
    <w:basedOn w:val="Normal"/>
    <w:next w:val="Normal"/>
    <w:autoRedefine/>
    <w:uiPriority w:val="39"/>
    <w:unhideWhenUsed/>
    <w:rsid w:val="00E65091"/>
    <w:pPr>
      <w:spacing w:after="100" w:line="259" w:lineRule="auto"/>
      <w:ind w:left="660"/>
    </w:pPr>
    <w:rPr>
      <w:sz w:val="22"/>
      <w:szCs w:val="22"/>
    </w:rPr>
  </w:style>
  <w:style w:type="paragraph" w:styleId="Sumrio5">
    <w:name w:val="toc 5"/>
    <w:basedOn w:val="Normal"/>
    <w:next w:val="Normal"/>
    <w:autoRedefine/>
    <w:uiPriority w:val="39"/>
    <w:unhideWhenUsed/>
    <w:rsid w:val="00E65091"/>
    <w:pPr>
      <w:spacing w:after="100" w:line="259" w:lineRule="auto"/>
      <w:ind w:left="880"/>
    </w:pPr>
    <w:rPr>
      <w:sz w:val="22"/>
      <w:szCs w:val="22"/>
    </w:rPr>
  </w:style>
  <w:style w:type="paragraph" w:styleId="Sumrio6">
    <w:name w:val="toc 6"/>
    <w:basedOn w:val="Normal"/>
    <w:next w:val="Normal"/>
    <w:autoRedefine/>
    <w:uiPriority w:val="39"/>
    <w:unhideWhenUsed/>
    <w:rsid w:val="00E65091"/>
    <w:pPr>
      <w:spacing w:after="100" w:line="259" w:lineRule="auto"/>
      <w:ind w:left="1100"/>
    </w:pPr>
    <w:rPr>
      <w:sz w:val="22"/>
      <w:szCs w:val="22"/>
    </w:rPr>
  </w:style>
  <w:style w:type="paragraph" w:styleId="Sumrio9">
    <w:name w:val="toc 9"/>
    <w:basedOn w:val="Normal"/>
    <w:next w:val="Normal"/>
    <w:autoRedefine/>
    <w:uiPriority w:val="39"/>
    <w:unhideWhenUsed/>
    <w:rsid w:val="00E65091"/>
    <w:pPr>
      <w:spacing w:after="100" w:line="259" w:lineRule="auto"/>
      <w:ind w:left="1760"/>
    </w:pPr>
    <w:rPr>
      <w:sz w:val="22"/>
      <w:szCs w:val="22"/>
    </w:rPr>
  </w:style>
  <w:style w:type="paragraph" w:customStyle="1" w:styleId="Demarest01">
    <w:name w:val="Demarest01"/>
    <w:basedOn w:val="Normal"/>
    <w:uiPriority w:val="99"/>
    <w:rsid w:val="00E65091"/>
    <w:pPr>
      <w:keepNext/>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ind w:left="720" w:right="-731" w:hanging="360"/>
      <w:outlineLvl w:val="0"/>
    </w:pPr>
    <w:rPr>
      <w:rFonts w:ascii="Arial" w:eastAsia="MS Mincho" w:hAnsi="Arial" w:cs="Arial"/>
      <w:b/>
      <w:smallCaps/>
      <w:color w:val="000000"/>
      <w:kern w:val="32"/>
      <w:sz w:val="22"/>
      <w:szCs w:val="22"/>
      <w:lang w:val="x-none" w:eastAsia="x-none"/>
    </w:rPr>
  </w:style>
  <w:style w:type="paragraph" w:customStyle="1" w:styleId="PDG-normal">
    <w:name w:val="PDG - normal"/>
    <w:basedOn w:val="Normal"/>
    <w:uiPriority w:val="99"/>
    <w:rsid w:val="00E65091"/>
    <w:pPr>
      <w:spacing w:after="200" w:line="300" w:lineRule="exact"/>
    </w:pPr>
    <w:rPr>
      <w:rFonts w:ascii="Lucida Grande" w:eastAsiaTheme="minorHAnsi" w:hAnsi="Lucida Grande"/>
      <w:color w:val="000000"/>
      <w:sz w:val="20"/>
    </w:rPr>
  </w:style>
  <w:style w:type="character" w:styleId="Forte">
    <w:name w:val="Strong"/>
    <w:basedOn w:val="Fontepargpadro"/>
    <w:uiPriority w:val="22"/>
    <w:qFormat/>
    <w:rsid w:val="00E65091"/>
    <w:rPr>
      <w:rFonts w:asciiTheme="minorHAnsi" w:eastAsiaTheme="minorEastAsia" w:hAnsiTheme="minorHAnsi" w:cstheme="minorBidi"/>
      <w:b/>
      <w:bCs/>
      <w:spacing w:val="0"/>
      <w:w w:val="100"/>
      <w:position w:val="0"/>
      <w:sz w:val="20"/>
      <w:szCs w:val="20"/>
    </w:rPr>
  </w:style>
  <w:style w:type="paragraph" w:styleId="Legenda">
    <w:name w:val="caption"/>
    <w:basedOn w:val="Normal"/>
    <w:next w:val="Normal"/>
    <w:uiPriority w:val="35"/>
    <w:semiHidden/>
    <w:unhideWhenUsed/>
    <w:qFormat/>
    <w:rsid w:val="00E65091"/>
    <w:pPr>
      <w:spacing w:line="240" w:lineRule="auto"/>
    </w:pPr>
    <w:rPr>
      <w:b/>
      <w:bCs/>
      <w:color w:val="ED7D31" w:themeColor="accent2"/>
      <w:spacing w:val="10"/>
      <w:sz w:val="16"/>
      <w:szCs w:val="16"/>
    </w:rPr>
  </w:style>
  <w:style w:type="character" w:styleId="nfase">
    <w:name w:val="Emphasis"/>
    <w:basedOn w:val="Fontepargpadro"/>
    <w:uiPriority w:val="20"/>
    <w:qFormat/>
    <w:rsid w:val="00E65091"/>
    <w:rPr>
      <w:rFonts w:asciiTheme="minorHAnsi" w:eastAsiaTheme="minorEastAsia" w:hAnsiTheme="minorHAnsi" w:cstheme="minorBidi"/>
      <w:i/>
      <w:iCs/>
      <w:color w:val="C45911" w:themeColor="accent2" w:themeShade="BF"/>
      <w:sz w:val="20"/>
      <w:szCs w:val="20"/>
    </w:rPr>
  </w:style>
  <w:style w:type="paragraph" w:styleId="Citao">
    <w:name w:val="Quote"/>
    <w:basedOn w:val="Normal"/>
    <w:next w:val="Normal"/>
    <w:link w:val="CitaoChar"/>
    <w:uiPriority w:val="29"/>
    <w:qFormat/>
    <w:rsid w:val="00E65091"/>
    <w:pPr>
      <w:spacing w:before="160"/>
      <w:ind w:left="720"/>
    </w:pPr>
    <w:rPr>
      <w:rFonts w:asciiTheme="majorHAnsi" w:eastAsiaTheme="majorEastAsia" w:hAnsiTheme="majorHAnsi" w:cstheme="majorBidi"/>
      <w:sz w:val="24"/>
      <w:szCs w:val="24"/>
    </w:rPr>
  </w:style>
  <w:style w:type="paragraph" w:styleId="CitaoIntensa">
    <w:name w:val="Intense Quote"/>
    <w:basedOn w:val="Normal"/>
    <w:next w:val="Normal"/>
    <w:link w:val="CitaoIntensaChar"/>
    <w:uiPriority w:val="30"/>
    <w:qFormat/>
    <w:rsid w:val="00E65091"/>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oIntensaChar">
    <w:name w:val="Citação Intensa Char"/>
    <w:basedOn w:val="Fontepargpadro"/>
    <w:link w:val="CitaoIntensa"/>
    <w:uiPriority w:val="30"/>
    <w:rsid w:val="00E65091"/>
    <w:rPr>
      <w:rFonts w:asciiTheme="majorHAnsi" w:eastAsiaTheme="majorEastAsia" w:hAnsiTheme="majorHAnsi" w:cstheme="majorBidi"/>
      <w:caps/>
      <w:color w:val="C45911" w:themeColor="accent2" w:themeShade="BF"/>
      <w:spacing w:val="10"/>
      <w:sz w:val="28"/>
      <w:szCs w:val="28"/>
      <w:lang w:eastAsia="pt-BR"/>
    </w:rPr>
  </w:style>
  <w:style w:type="character" w:styleId="RefernciaSutil">
    <w:name w:val="Subtle Reference"/>
    <w:basedOn w:val="Fontepargpadro"/>
    <w:uiPriority w:val="31"/>
    <w:qFormat/>
    <w:rsid w:val="00E6509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nciaIntensa">
    <w:name w:val="Intense Reference"/>
    <w:basedOn w:val="Fontepargpadro"/>
    <w:uiPriority w:val="32"/>
    <w:qFormat/>
    <w:rsid w:val="00E6509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oLivro">
    <w:name w:val="Book Title"/>
    <w:basedOn w:val="Fontepargpadro"/>
    <w:uiPriority w:val="33"/>
    <w:qFormat/>
    <w:rsid w:val="00E65091"/>
    <w:rPr>
      <w:rFonts w:asciiTheme="minorHAnsi" w:eastAsiaTheme="minorEastAsia" w:hAnsiTheme="minorHAnsi" w:cstheme="minorBidi"/>
      <w:b/>
      <w:bCs/>
      <w:i/>
      <w:iCs/>
      <w:caps w:val="0"/>
      <w:smallCaps w:val="0"/>
      <w:color w:val="auto"/>
      <w:spacing w:val="10"/>
      <w:w w:val="100"/>
      <w:sz w:val="20"/>
      <w:szCs w:val="20"/>
    </w:rPr>
  </w:style>
  <w:style w:type="character" w:customStyle="1" w:styleId="PargrafodaListaChar">
    <w:name w:val="Parágrafo da Lista Char"/>
    <w:aliases w:val="Vitor Título Char,Vitor T’tulo Char,List Paragraph_0 Char,Capítulo Char,Vitor T?tulo Char,Bullet List Char,FooterText Char,numbered Char,Paragraphe de liste1 Char,Bulletr List Paragraph Char,列出段落 Char,列出段落1 Char,Listeafsnit1 Char"/>
    <w:link w:val="PargrafodaLista"/>
    <w:uiPriority w:val="34"/>
    <w:qFormat/>
    <w:locked/>
    <w:rsid w:val="00E65091"/>
    <w:rPr>
      <w:rFonts w:eastAsiaTheme="minorEastAsia"/>
      <w:sz w:val="21"/>
      <w:szCs w:val="21"/>
      <w:lang w:eastAsia="pt-BR"/>
    </w:rPr>
  </w:style>
  <w:style w:type="character" w:styleId="TextodoEspaoReservado">
    <w:name w:val="Placeholder Text"/>
    <w:basedOn w:val="Fontepargpadro"/>
    <w:uiPriority w:val="99"/>
    <w:semiHidden/>
    <w:rsid w:val="00E65091"/>
    <w:rPr>
      <w:color w:val="808080"/>
    </w:rPr>
  </w:style>
  <w:style w:type="paragraph" w:customStyle="1" w:styleId="DeltaViewAnnounce">
    <w:name w:val="DeltaView Announce"/>
    <w:uiPriority w:val="99"/>
    <w:rsid w:val="00E65091"/>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rPr>
  </w:style>
  <w:style w:type="paragraph" w:customStyle="1" w:styleId="BNDES">
    <w:name w:val="BNDES"/>
    <w:basedOn w:val="Normal"/>
    <w:rsid w:val="00E65091"/>
    <w:pPr>
      <w:widowControl w:val="0"/>
      <w:autoSpaceDE w:val="0"/>
      <w:autoSpaceDN w:val="0"/>
      <w:spacing w:after="0" w:line="240" w:lineRule="auto"/>
      <w:jc w:val="both"/>
    </w:pPr>
    <w:rPr>
      <w:rFonts w:ascii="Times New Roman" w:eastAsia="Times New Roman" w:hAnsi="Times New Roman" w:cs="Times New Roman"/>
      <w:sz w:val="22"/>
      <w:szCs w:val="22"/>
      <w:lang w:val="en-US" w:eastAsia="en-US" w:bidi="en-US"/>
    </w:rPr>
  </w:style>
  <w:style w:type="paragraph" w:customStyle="1" w:styleId="TableParagraph">
    <w:name w:val="Table Paragraph"/>
    <w:basedOn w:val="Normal"/>
    <w:uiPriority w:val="1"/>
    <w:qFormat/>
    <w:rsid w:val="00E65091"/>
    <w:pPr>
      <w:widowControl w:val="0"/>
      <w:autoSpaceDE w:val="0"/>
      <w:autoSpaceDN w:val="0"/>
      <w:spacing w:before="32" w:after="0" w:line="240" w:lineRule="auto"/>
      <w:ind w:left="107"/>
    </w:pPr>
    <w:rPr>
      <w:rFonts w:ascii="Times New Roman" w:eastAsia="Times New Roman" w:hAnsi="Times New Roman" w:cs="Times New Roman"/>
      <w:sz w:val="22"/>
      <w:szCs w:val="22"/>
      <w:lang w:val="en-US" w:eastAsia="en-US" w:bidi="en-US"/>
    </w:rPr>
  </w:style>
  <w:style w:type="paragraph" w:customStyle="1" w:styleId="xl64">
    <w:name w:val="xl64"/>
    <w:basedOn w:val="Normal"/>
    <w:rsid w:val="00E65091"/>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eastAsia="en-US"/>
    </w:rPr>
  </w:style>
  <w:style w:type="numbering" w:customStyle="1" w:styleId="EstiloImportado11">
    <w:name w:val="Estilo Importado 11"/>
    <w:rsid w:val="00E65091"/>
  </w:style>
  <w:style w:type="paragraph" w:customStyle="1" w:styleId="xl65">
    <w:name w:val="xl65"/>
    <w:basedOn w:val="Normal"/>
    <w:rsid w:val="00E65091"/>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eastAsia="en-US"/>
    </w:rPr>
  </w:style>
  <w:style w:type="paragraph" w:customStyle="1" w:styleId="xl66">
    <w:name w:val="xl66"/>
    <w:basedOn w:val="Normal"/>
    <w:rsid w:val="00E6509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n-US" w:eastAsia="en-US"/>
    </w:rPr>
  </w:style>
  <w:style w:type="paragraph" w:customStyle="1" w:styleId="xl69">
    <w:name w:val="xl69"/>
    <w:basedOn w:val="Normal"/>
    <w:rsid w:val="00E6509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n-US" w:eastAsia="en-US"/>
    </w:rPr>
  </w:style>
  <w:style w:type="paragraph" w:customStyle="1" w:styleId="Texto-MattosFilho">
    <w:name w:val="Texto - Mattos Filho"/>
    <w:basedOn w:val="Normal"/>
    <w:link w:val="Texto-MattosFilhoChar"/>
    <w:qFormat/>
    <w:rsid w:val="00E65091"/>
    <w:pPr>
      <w:spacing w:after="0" w:line="360" w:lineRule="auto"/>
      <w:jc w:val="both"/>
    </w:pPr>
    <w:rPr>
      <w:rFonts w:ascii="Tahoma" w:eastAsia="Times New Roman" w:hAnsi="Tahoma" w:cs="Times New Roman"/>
      <w:sz w:val="22"/>
      <w:szCs w:val="24"/>
    </w:rPr>
  </w:style>
  <w:style w:type="paragraph" w:customStyle="1" w:styleId="xl70">
    <w:name w:val="xl70"/>
    <w:basedOn w:val="Normal"/>
    <w:rsid w:val="00E6509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n-US" w:eastAsia="en-US"/>
    </w:rPr>
  </w:style>
  <w:style w:type="character" w:customStyle="1" w:styleId="Level3Char">
    <w:name w:val="Level 3 Char"/>
    <w:link w:val="Level3"/>
    <w:rsid w:val="00E65091"/>
    <w:rPr>
      <w:rFonts w:ascii="Tahoma" w:eastAsiaTheme="minorEastAsia" w:hAnsi="Tahoma" w:cs="Tahoma"/>
      <w:kern w:val="20"/>
      <w:szCs w:val="28"/>
      <w:lang w:eastAsia="pt-BR"/>
    </w:rPr>
  </w:style>
  <w:style w:type="character" w:customStyle="1" w:styleId="MenoPendente2">
    <w:name w:val="Menção Pendente2"/>
    <w:basedOn w:val="Fontepargpadro"/>
    <w:uiPriority w:val="99"/>
    <w:semiHidden/>
    <w:unhideWhenUsed/>
    <w:rsid w:val="00E65091"/>
    <w:rPr>
      <w:color w:val="605E5C"/>
      <w:shd w:val="clear" w:color="auto" w:fill="E1DFDD"/>
    </w:rPr>
  </w:style>
  <w:style w:type="character" w:customStyle="1" w:styleId="NenhumA">
    <w:name w:val="Nenhum A"/>
    <w:rsid w:val="00E65091"/>
  </w:style>
  <w:style w:type="numbering" w:customStyle="1" w:styleId="EstiloImportado4">
    <w:name w:val="Estilo Importado 4"/>
    <w:rsid w:val="00E65091"/>
    <w:pPr>
      <w:numPr>
        <w:numId w:val="11"/>
      </w:numPr>
    </w:pPr>
  </w:style>
  <w:style w:type="numbering" w:customStyle="1" w:styleId="EstiloImportado6">
    <w:name w:val="Estilo Importado 6"/>
    <w:rsid w:val="00E65091"/>
    <w:pPr>
      <w:numPr>
        <w:numId w:val="13"/>
      </w:numPr>
    </w:pPr>
  </w:style>
  <w:style w:type="paragraph" w:customStyle="1" w:styleId="Textodocorpo">
    <w:name w:val="Texto do corpo"/>
    <w:rsid w:val="00E65091"/>
    <w:pPr>
      <w:pBdr>
        <w:top w:val="nil"/>
        <w:left w:val="nil"/>
        <w:bottom w:val="nil"/>
        <w:right w:val="nil"/>
        <w:between w:val="nil"/>
        <w:bar w:val="nil"/>
      </w:pBdr>
      <w:shd w:val="clear" w:color="auto" w:fill="FFFFFF"/>
      <w:spacing w:after="360" w:line="240" w:lineRule="atLeast"/>
    </w:pPr>
    <w:rPr>
      <w:rFonts w:ascii="Times New Roman" w:eastAsia="Times New Roman" w:hAnsi="Times New Roman" w:cs="Times New Roman"/>
      <w:color w:val="000000"/>
      <w:sz w:val="21"/>
      <w:szCs w:val="21"/>
      <w:u w:color="000000"/>
      <w:bdr w:val="nil"/>
      <w:lang w:val="pt-PT" w:eastAsia="pt-BR"/>
    </w:rPr>
  </w:style>
  <w:style w:type="character" w:customStyle="1" w:styleId="MenoPendente3">
    <w:name w:val="Menção Pendente3"/>
    <w:basedOn w:val="Fontepargpadro"/>
    <w:uiPriority w:val="99"/>
    <w:semiHidden/>
    <w:unhideWhenUsed/>
    <w:rsid w:val="00E65091"/>
    <w:rPr>
      <w:color w:val="605E5C"/>
      <w:shd w:val="clear" w:color="auto" w:fill="E1DFDD"/>
    </w:rPr>
  </w:style>
  <w:style w:type="character" w:customStyle="1" w:styleId="null1">
    <w:name w:val="null1"/>
    <w:basedOn w:val="Fontepargpadro"/>
    <w:rsid w:val="00E65091"/>
  </w:style>
  <w:style w:type="character" w:styleId="MenoPendente">
    <w:name w:val="Unresolved Mention"/>
    <w:basedOn w:val="Fontepargpadro"/>
    <w:uiPriority w:val="99"/>
    <w:semiHidden/>
    <w:unhideWhenUsed/>
    <w:rsid w:val="00E65091"/>
    <w:rPr>
      <w:color w:val="605E5C"/>
      <w:shd w:val="clear" w:color="auto" w:fill="E1DFDD"/>
    </w:rPr>
  </w:style>
  <w:style w:type="paragraph" w:customStyle="1" w:styleId="PargrafodaLista10">
    <w:name w:val="PargrafodaLista_1"/>
    <w:uiPriority w:val="34"/>
    <w:qFormat/>
    <w:pPr>
      <w:spacing w:line="312" w:lineRule="auto"/>
      <w:ind w:left="720"/>
      <w:contextualSpacing/>
    </w:pPr>
    <w:rPr>
      <w:rFonts w:eastAsiaTheme="minorEastAsia"/>
      <w:sz w:val="21"/>
      <w:szCs w:val="21"/>
      <w:lang w:eastAsia="pt-BR"/>
    </w:rPr>
  </w:style>
  <w:style w:type="paragraph" w:customStyle="1" w:styleId="Corpodetexto310">
    <w:name w:val="Corpodetexto3_1"/>
    <w:pPr>
      <w:widowControl w:val="0"/>
      <w:spacing w:line="312" w:lineRule="auto"/>
    </w:pPr>
    <w:rPr>
      <w:rFonts w:eastAsiaTheme="minorEastAsia"/>
      <w:sz w:val="20"/>
      <w:szCs w:val="21"/>
      <w:lang w:eastAsia="pt-BR"/>
    </w:rPr>
  </w:style>
  <w:style w:type="paragraph" w:customStyle="1" w:styleId="Cabealho1">
    <w:name w:val="Cabealho_1"/>
    <w:uiPriority w:val="99"/>
    <w:pPr>
      <w:widowControl w:val="0"/>
      <w:tabs>
        <w:tab w:val="center" w:pos="4419"/>
        <w:tab w:val="right" w:pos="8838"/>
      </w:tabs>
      <w:spacing w:line="312" w:lineRule="auto"/>
    </w:pPr>
    <w:rPr>
      <w:rFonts w:eastAsiaTheme="minorEastAsia"/>
      <w:sz w:val="21"/>
      <w:szCs w:val="21"/>
      <w:lang w:eastAsia="pt-BR"/>
    </w:rPr>
  </w:style>
  <w:style w:type="paragraph" w:customStyle="1" w:styleId="Rodap1">
    <w:name w:val="Rodap_1"/>
    <w:uiPriority w:val="99"/>
    <w:pPr>
      <w:tabs>
        <w:tab w:val="center" w:pos="4419"/>
        <w:tab w:val="right" w:pos="8838"/>
      </w:tabs>
      <w:spacing w:line="312" w:lineRule="auto"/>
    </w:pPr>
    <w:rPr>
      <w:rFonts w:ascii="Times" w:eastAsiaTheme="minorEastAsia" w:hAnsi="Times"/>
      <w:sz w:val="24"/>
      <w:szCs w:val="21"/>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uridico@quero-quero.com.br"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uridico@quero-quero.com.b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14F20-0D8D-45AE-B7F4-CC98E28A9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61</Pages>
  <Words>21917</Words>
  <Characters>118354</Characters>
  <Application>Microsoft Office Word</Application>
  <DocSecurity>0</DocSecurity>
  <Lines>986</Lines>
  <Paragraphs>279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Souto Correa</dc:creator>
  <cp:keywords/>
  <dc:description/>
  <cp:lastModifiedBy>Rafael Casemiro</cp:lastModifiedBy>
  <cp:revision>2</cp:revision>
  <dcterms:created xsi:type="dcterms:W3CDTF">2022-12-14T00:39:00Z</dcterms:created>
  <dcterms:modified xsi:type="dcterms:W3CDTF">2022-12-14T00:39:00Z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SOUTOCORREA-350170v2</vt:lpwstr>
  </property>
</Properties>
</file>
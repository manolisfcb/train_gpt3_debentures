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372F" w14:textId="77777777" w:rsidR="00BC0FB6" w:rsidRDefault="00A079FA">
      <w:pPr>
        <w:tabs>
          <w:tab w:val="left" w:pos="1418"/>
        </w:tabs>
        <w:jc w:val="center"/>
        <w:rPr>
          <w:rFonts w:ascii="Palatino Linotype" w:hAnsi="Palatino Linotype"/>
          <w:smallCaps/>
          <w:sz w:val="22"/>
          <w:szCs w:val="22"/>
          <w:u w:val="single"/>
        </w:rPr>
      </w:pPr>
      <w:r>
        <w:rPr>
          <w:rFonts w:ascii="Palatino Linotype" w:hAnsi="Palatino Linotype"/>
          <w:smallCaps/>
          <w:sz w:val="22"/>
          <w:szCs w:val="22"/>
        </w:rPr>
        <w:t>Instrumento Particular de Escritura da Quarta Emissão Pública de Debêntures Simples, Não Conversíveis em Ações, da Espécie Quirografária, em até 2 (duas) Séries, para Distribuição Pública com Esforços Restritos, da</w:t>
      </w:r>
      <w:r>
        <w:rPr>
          <w:rFonts w:ascii="Palatino Linotype" w:hAnsi="Palatino Linotype"/>
          <w:smallCaps/>
          <w:sz w:val="22"/>
          <w:szCs w:val="22"/>
        </w:rPr>
        <w:br/>
      </w:r>
      <w:r>
        <w:rPr>
          <w:rFonts w:ascii="Palatino Linotype" w:hAnsi="Palatino Linotype"/>
          <w:smallCaps/>
          <w:sz w:val="22"/>
          <w:szCs w:val="22"/>
          <w:u w:val="single"/>
        </w:rPr>
        <w:t>XP Investimentos S.A.</w:t>
      </w:r>
    </w:p>
    <w:p w14:paraId="035ADE45" w14:textId="77777777" w:rsidR="00BC0FB6" w:rsidRDefault="00BC0FB6">
      <w:pPr>
        <w:tabs>
          <w:tab w:val="left" w:pos="1418"/>
        </w:tabs>
        <w:rPr>
          <w:rFonts w:ascii="Palatino Linotype" w:hAnsi="Palatino Linotype"/>
          <w:smallCaps/>
          <w:sz w:val="22"/>
          <w:szCs w:val="22"/>
          <w:u w:val="single"/>
        </w:rPr>
      </w:pPr>
    </w:p>
    <w:p w14:paraId="500DA886" w14:textId="77777777" w:rsidR="00BC0FB6" w:rsidRDefault="00A079FA">
      <w:pPr>
        <w:rPr>
          <w:rFonts w:ascii="Palatino Linotype" w:hAnsi="Palatino Linotype"/>
          <w:sz w:val="22"/>
          <w:szCs w:val="22"/>
        </w:rPr>
      </w:pPr>
      <w:r>
        <w:rPr>
          <w:rFonts w:ascii="Palatino Linotype" w:hAnsi="Palatino Linotype"/>
          <w:sz w:val="22"/>
          <w:szCs w:val="22"/>
        </w:rPr>
        <w:t>Celebram este "Instrumento Particular de Escritura da Quarta Emissão Pública de Debêntures Simples, Não Conversíveis em Ações, da Espécie Quirografária, em até 2 (duas) Séries, para Distribuição Pública com Esforços Restritos, da XP Investimentos S.A." ("</w:t>
      </w:r>
      <w:r>
        <w:rPr>
          <w:rFonts w:ascii="Palatino Linotype" w:hAnsi="Palatino Linotype"/>
          <w:sz w:val="22"/>
          <w:szCs w:val="22"/>
          <w:u w:val="single"/>
        </w:rPr>
        <w:t>Escritura de Emissão</w:t>
      </w:r>
      <w:r>
        <w:rPr>
          <w:rFonts w:ascii="Palatino Linotype" w:hAnsi="Palatino Linotype"/>
          <w:sz w:val="22"/>
          <w:szCs w:val="22"/>
        </w:rPr>
        <w:t>"):</w:t>
      </w:r>
    </w:p>
    <w:p w14:paraId="37070402" w14:textId="77777777" w:rsidR="00BC0FB6" w:rsidRDefault="00A079FA">
      <w:pPr>
        <w:keepNext/>
        <w:numPr>
          <w:ilvl w:val="0"/>
          <w:numId w:val="1"/>
        </w:numPr>
        <w:tabs>
          <w:tab w:val="clear" w:pos="1418"/>
        </w:tabs>
        <w:ind w:left="709"/>
        <w:rPr>
          <w:rFonts w:ascii="Palatino Linotype" w:hAnsi="Palatino Linotype"/>
          <w:sz w:val="22"/>
          <w:szCs w:val="22"/>
        </w:rPr>
      </w:pPr>
      <w:r>
        <w:rPr>
          <w:rFonts w:ascii="Palatino Linotype" w:hAnsi="Palatino Linotype"/>
          <w:sz w:val="22"/>
          <w:szCs w:val="22"/>
        </w:rPr>
        <w:t>como emissora e ofertante das debêntures objeto desta Escritura de Emissão:</w:t>
      </w:r>
    </w:p>
    <w:p w14:paraId="233186B6" w14:textId="786AC12D" w:rsidR="00BC0FB6" w:rsidRDefault="00A079FA">
      <w:pPr>
        <w:keepLines/>
        <w:ind w:left="709"/>
        <w:rPr>
          <w:rFonts w:ascii="Palatino Linotype" w:hAnsi="Palatino Linotype"/>
          <w:sz w:val="22"/>
          <w:szCs w:val="22"/>
        </w:rPr>
      </w:pPr>
      <w:r>
        <w:rPr>
          <w:rFonts w:ascii="Palatino Linotype" w:hAnsi="Palatino Linotype"/>
          <w:smallCaps/>
          <w:sz w:val="22"/>
          <w:szCs w:val="22"/>
        </w:rPr>
        <w:t>XP Investimentos S.A.</w:t>
      </w:r>
      <w:r>
        <w:rPr>
          <w:rFonts w:ascii="Palatino Linotype" w:hAnsi="Palatino Linotype"/>
          <w:sz w:val="22"/>
          <w:szCs w:val="22"/>
        </w:rPr>
        <w:t xml:space="preserve">, sociedade por ações de capital fechado, com sede na Avenida </w:t>
      </w:r>
      <w:r w:rsidR="006B134B">
        <w:rPr>
          <w:rFonts w:ascii="Palatino Linotype" w:hAnsi="Palatino Linotype" w:cs="Calibri"/>
          <w:sz w:val="22"/>
          <w:szCs w:val="22"/>
        </w:rPr>
        <w:t>Ataulfo de Paiva</w:t>
      </w:r>
      <w:r w:rsidR="006B134B" w:rsidRPr="00BD11C9">
        <w:rPr>
          <w:rFonts w:ascii="Palatino Linotype" w:hAnsi="Palatino Linotype" w:cs="Calibri"/>
          <w:sz w:val="22"/>
          <w:szCs w:val="22"/>
        </w:rPr>
        <w:t>,</w:t>
      </w:r>
      <w:r w:rsidR="006B134B">
        <w:rPr>
          <w:rFonts w:ascii="Palatino Linotype" w:hAnsi="Palatino Linotype" w:cs="Calibri"/>
          <w:sz w:val="22"/>
          <w:szCs w:val="22"/>
        </w:rPr>
        <w:t xml:space="preserve"> 153, sala 201</w:t>
      </w:r>
      <w:r>
        <w:rPr>
          <w:rFonts w:ascii="Palatino Linotype" w:hAnsi="Palatino Linotype"/>
          <w:sz w:val="22"/>
          <w:szCs w:val="22"/>
        </w:rPr>
        <w:t>, CEP </w:t>
      </w:r>
      <w:r w:rsidR="006B134B" w:rsidRPr="006B134B">
        <w:rPr>
          <w:rFonts w:ascii="Palatino Linotype" w:hAnsi="Palatino Linotype"/>
          <w:sz w:val="22"/>
          <w:szCs w:val="22"/>
        </w:rPr>
        <w:t>22440-032</w:t>
      </w:r>
      <w:r>
        <w:rPr>
          <w:rFonts w:ascii="Palatino Linotype" w:hAnsi="Palatino Linotype"/>
          <w:sz w:val="22"/>
          <w:szCs w:val="22"/>
        </w:rPr>
        <w:t>, na Cidade e Estado do Rio de Janeiro, inscrita no Cadastro Nacional da Pessoa Jurídica do Ministério da Economia ("</w:t>
      </w:r>
      <w:r>
        <w:rPr>
          <w:rFonts w:ascii="Palatino Linotype" w:hAnsi="Palatino Linotype"/>
          <w:sz w:val="22"/>
          <w:szCs w:val="22"/>
          <w:u w:val="single"/>
        </w:rPr>
        <w:t>CNPJ</w:t>
      </w:r>
      <w:r>
        <w:rPr>
          <w:rFonts w:ascii="Palatino Linotype" w:hAnsi="Palatino Linotype"/>
          <w:sz w:val="22"/>
          <w:szCs w:val="22"/>
        </w:rPr>
        <w:t>") sob o n.º 16.838.421/0001-26, com seus atos constitutivos registrados perante a Junta Comercial do Estado do Rio de Janeiro ("</w:t>
      </w:r>
      <w:r>
        <w:rPr>
          <w:rFonts w:ascii="Palatino Linotype" w:hAnsi="Palatino Linotype"/>
          <w:sz w:val="22"/>
          <w:szCs w:val="22"/>
          <w:u w:val="single"/>
        </w:rPr>
        <w:t>JUCERJA</w:t>
      </w:r>
      <w:r>
        <w:rPr>
          <w:rFonts w:ascii="Palatino Linotype" w:hAnsi="Palatino Linotype"/>
          <w:sz w:val="22"/>
          <w:szCs w:val="22"/>
        </w:rPr>
        <w:t>") sob o NIRE 33.3.0030451-7, neste ato representada nos termos de seu estatuto social ("</w:t>
      </w:r>
      <w:r>
        <w:rPr>
          <w:rFonts w:ascii="Palatino Linotype" w:hAnsi="Palatino Linotype"/>
          <w:sz w:val="22"/>
          <w:szCs w:val="22"/>
          <w:u w:val="single"/>
        </w:rPr>
        <w:t>Emissora</w:t>
      </w:r>
      <w:r>
        <w:rPr>
          <w:rFonts w:ascii="Palatino Linotype" w:hAnsi="Palatino Linotype"/>
          <w:sz w:val="22"/>
          <w:szCs w:val="22"/>
        </w:rPr>
        <w:t>"); e</w:t>
      </w:r>
    </w:p>
    <w:p w14:paraId="3E09C09F" w14:textId="77777777" w:rsidR="00BC0FB6" w:rsidRDefault="00A079FA">
      <w:pPr>
        <w:keepNext/>
        <w:numPr>
          <w:ilvl w:val="0"/>
          <w:numId w:val="1"/>
        </w:numPr>
        <w:ind w:left="709"/>
        <w:rPr>
          <w:rFonts w:ascii="Palatino Linotype" w:hAnsi="Palatino Linotype"/>
          <w:sz w:val="22"/>
          <w:szCs w:val="22"/>
        </w:rPr>
      </w:pPr>
      <w:r>
        <w:rPr>
          <w:rFonts w:ascii="Palatino Linotype" w:hAnsi="Palatino Linotype"/>
          <w:sz w:val="22"/>
          <w:szCs w:val="22"/>
        </w:rPr>
        <w:t>como agente fiduciário, nomeado nesta Escritura de Emissão, representando a comunhão dos titulares das debêntures da primeira série (“</w:t>
      </w:r>
      <w:r>
        <w:rPr>
          <w:rFonts w:ascii="Palatino Linotype" w:hAnsi="Palatino Linotype"/>
          <w:sz w:val="22"/>
          <w:szCs w:val="22"/>
          <w:u w:val="single"/>
        </w:rPr>
        <w:t>Debêntures da Primeira Série</w:t>
      </w:r>
      <w:r>
        <w:rPr>
          <w:rFonts w:ascii="Palatino Linotype" w:hAnsi="Palatino Linotype"/>
          <w:sz w:val="22"/>
          <w:szCs w:val="22"/>
        </w:rPr>
        <w:t>” e “</w:t>
      </w:r>
      <w:r>
        <w:rPr>
          <w:rFonts w:ascii="Palatino Linotype" w:hAnsi="Palatino Linotype"/>
          <w:sz w:val="22"/>
          <w:szCs w:val="22"/>
          <w:u w:val="single"/>
        </w:rPr>
        <w:t>Debenturistas da Primeira Série</w:t>
      </w:r>
      <w:r>
        <w:rPr>
          <w:rFonts w:ascii="Palatino Linotype" w:hAnsi="Palatino Linotype"/>
          <w:sz w:val="22"/>
          <w:szCs w:val="22"/>
        </w:rPr>
        <w:t>”, respectivamente) e dos titulares das debêntures da segunda série (“</w:t>
      </w:r>
      <w:r>
        <w:rPr>
          <w:rFonts w:ascii="Palatino Linotype" w:hAnsi="Palatino Linotype"/>
          <w:sz w:val="22"/>
          <w:szCs w:val="22"/>
          <w:u w:val="single"/>
        </w:rPr>
        <w:t>Debêntures da Segunda Série</w:t>
      </w:r>
      <w:r>
        <w:rPr>
          <w:rFonts w:ascii="Palatino Linotype" w:hAnsi="Palatino Linotype"/>
          <w:sz w:val="22"/>
          <w:szCs w:val="22"/>
        </w:rPr>
        <w:t>” e, em conjunto com as Debêntures da Primeira Série, “</w:t>
      </w:r>
      <w:r>
        <w:rPr>
          <w:rFonts w:ascii="Palatino Linotype" w:hAnsi="Palatino Linotype"/>
          <w:sz w:val="22"/>
          <w:szCs w:val="22"/>
          <w:u w:val="single"/>
        </w:rPr>
        <w:t>Debêntures</w:t>
      </w:r>
      <w:r>
        <w:rPr>
          <w:rFonts w:ascii="Palatino Linotype" w:hAnsi="Palatino Linotype"/>
          <w:sz w:val="22"/>
          <w:szCs w:val="22"/>
        </w:rPr>
        <w:t>” e “</w:t>
      </w:r>
      <w:r>
        <w:rPr>
          <w:rFonts w:ascii="Palatino Linotype" w:hAnsi="Palatino Linotype"/>
          <w:sz w:val="22"/>
          <w:szCs w:val="22"/>
          <w:u w:val="single"/>
        </w:rPr>
        <w:t>Debenturistas da Segunda Série</w:t>
      </w:r>
      <w:r>
        <w:rPr>
          <w:rFonts w:ascii="Palatino Linotype" w:hAnsi="Palatino Linotype"/>
          <w:sz w:val="22"/>
          <w:szCs w:val="22"/>
        </w:rPr>
        <w:t>”, respectivamente, e, em conjunto com os Debenturistas da Primeira Série, "</w:t>
      </w:r>
      <w:r>
        <w:rPr>
          <w:rFonts w:ascii="Palatino Linotype" w:hAnsi="Palatino Linotype"/>
          <w:sz w:val="22"/>
          <w:szCs w:val="22"/>
          <w:u w:val="single"/>
        </w:rPr>
        <w:t>Debenturistas</w:t>
      </w:r>
      <w:r>
        <w:rPr>
          <w:rFonts w:ascii="Palatino Linotype" w:hAnsi="Palatino Linotype"/>
          <w:sz w:val="22"/>
          <w:szCs w:val="22"/>
        </w:rPr>
        <w:t>"):</w:t>
      </w:r>
    </w:p>
    <w:p w14:paraId="172F58B3" w14:textId="77777777" w:rsidR="00BC0FB6" w:rsidRDefault="00A079FA">
      <w:pPr>
        <w:keepLines/>
        <w:ind w:left="709"/>
        <w:rPr>
          <w:rFonts w:ascii="Palatino Linotype" w:hAnsi="Palatino Linotype"/>
          <w:sz w:val="22"/>
          <w:szCs w:val="22"/>
        </w:rPr>
      </w:pPr>
      <w:r>
        <w:rPr>
          <w:rFonts w:ascii="Palatino Linotype" w:hAnsi="Palatino Linotype"/>
          <w:bCs/>
          <w:smallCaps/>
          <w:snapToGrid w:val="0"/>
          <w:sz w:val="22"/>
          <w:szCs w:val="22"/>
        </w:rPr>
        <w:t>Oliveira Trust Distribuidora de Títulos e Valores Mobiliários S.A.</w:t>
      </w:r>
      <w:r>
        <w:rPr>
          <w:rFonts w:ascii="Palatino Linotype" w:hAnsi="Palatino Linotype"/>
          <w:sz w:val="22"/>
          <w:szCs w:val="22"/>
        </w:rPr>
        <w:t xml:space="preserve">, instituição financeira com sede na Cidade do Rio de Janeiro, Estado do Rio de Janeiro, na </w:t>
      </w:r>
      <w:r>
        <w:rPr>
          <w:rFonts w:ascii="Palatino Linotype" w:hAnsi="Palatino Linotype"/>
          <w:bCs/>
          <w:snapToGrid w:val="0"/>
          <w:sz w:val="22"/>
          <w:szCs w:val="22"/>
        </w:rPr>
        <w:t>Avenida das Américas 3434, bloco 7, sala 201</w:t>
      </w:r>
      <w:r>
        <w:rPr>
          <w:rFonts w:ascii="Palatino Linotype" w:hAnsi="Palatino Linotype"/>
          <w:sz w:val="22"/>
          <w:szCs w:val="22"/>
        </w:rPr>
        <w:t>, inscrita no CNPJ sob o n.º </w:t>
      </w:r>
      <w:r>
        <w:rPr>
          <w:rFonts w:ascii="Palatino Linotype" w:hAnsi="Palatino Linotype"/>
          <w:bCs/>
          <w:snapToGrid w:val="0"/>
          <w:sz w:val="22"/>
          <w:szCs w:val="22"/>
        </w:rPr>
        <w:t>36.113.876/0001</w:t>
      </w:r>
      <w:r>
        <w:rPr>
          <w:rFonts w:ascii="Palatino Linotype" w:hAnsi="Palatino Linotype"/>
          <w:bCs/>
          <w:snapToGrid w:val="0"/>
          <w:sz w:val="22"/>
          <w:szCs w:val="22"/>
        </w:rPr>
        <w:noBreakHyphen/>
        <w:t>91</w:t>
      </w:r>
      <w:r>
        <w:rPr>
          <w:rFonts w:ascii="Palatino Linotype" w:hAnsi="Palatino Linotype"/>
          <w:sz w:val="22"/>
          <w:szCs w:val="22"/>
        </w:rPr>
        <w:t>, neste ato representada nos termos de seu estatuto social ("</w:t>
      </w:r>
      <w:r>
        <w:rPr>
          <w:rFonts w:ascii="Palatino Linotype" w:hAnsi="Palatino Linotype"/>
          <w:sz w:val="22"/>
          <w:szCs w:val="22"/>
          <w:u w:val="single"/>
        </w:rPr>
        <w:t>Agente Fiduciário</w:t>
      </w:r>
      <w:r>
        <w:rPr>
          <w:rFonts w:ascii="Palatino Linotype" w:hAnsi="Palatino Linotype"/>
          <w:sz w:val="22"/>
          <w:szCs w:val="22"/>
        </w:rPr>
        <w:t>");</w:t>
      </w:r>
    </w:p>
    <w:p w14:paraId="0E6A82B4" w14:textId="77777777" w:rsidR="00BC0FB6" w:rsidRDefault="00A079FA">
      <w:pPr>
        <w:rPr>
          <w:rFonts w:ascii="Palatino Linotype" w:hAnsi="Palatino Linotype"/>
          <w:sz w:val="22"/>
          <w:szCs w:val="22"/>
        </w:rPr>
      </w:pPr>
      <w:r>
        <w:rPr>
          <w:rFonts w:ascii="Palatino Linotype" w:hAnsi="Palatino Linotype"/>
          <w:sz w:val="22"/>
          <w:szCs w:val="22"/>
        </w:rPr>
        <w:t>que resolvem celebrar esta Escritura de Emissão, de acordo com os seguintes termos e condições:</w:t>
      </w:r>
    </w:p>
    <w:p w14:paraId="2724E54B" w14:textId="77777777" w:rsidR="00BC0FB6" w:rsidRDefault="00BC0FB6">
      <w:pPr>
        <w:rPr>
          <w:rFonts w:ascii="Palatino Linotype" w:hAnsi="Palatino Linotype"/>
          <w:sz w:val="22"/>
          <w:szCs w:val="22"/>
        </w:rPr>
      </w:pPr>
    </w:p>
    <w:p w14:paraId="4D7D4709" w14:textId="77777777" w:rsidR="00BC0FB6" w:rsidRDefault="00A079FA">
      <w:pPr>
        <w:keepNext/>
        <w:numPr>
          <w:ilvl w:val="0"/>
          <w:numId w:val="2"/>
        </w:numPr>
        <w:rPr>
          <w:rFonts w:ascii="Palatino Linotype" w:hAnsi="Palatino Linotype"/>
          <w:smallCaps/>
          <w:sz w:val="22"/>
          <w:szCs w:val="22"/>
          <w:u w:val="single"/>
        </w:rPr>
      </w:pPr>
      <w:bookmarkStart w:id="0" w:name="_Ref532040236"/>
      <w:r>
        <w:rPr>
          <w:rFonts w:ascii="Palatino Linotype" w:hAnsi="Palatino Linotype"/>
          <w:smallCaps/>
          <w:sz w:val="22"/>
          <w:szCs w:val="22"/>
          <w:u w:val="single"/>
        </w:rPr>
        <w:t>Autorização</w:t>
      </w:r>
    </w:p>
    <w:bookmarkEnd w:id="0"/>
    <w:p w14:paraId="5A1B0779" w14:textId="3FBEEDFB" w:rsidR="00BC0FB6" w:rsidRDefault="00A079FA">
      <w:pPr>
        <w:numPr>
          <w:ilvl w:val="1"/>
          <w:numId w:val="2"/>
        </w:numPr>
        <w:rPr>
          <w:rFonts w:ascii="Palatino Linotype" w:hAnsi="Palatino Linotype"/>
          <w:sz w:val="22"/>
          <w:szCs w:val="22"/>
        </w:rPr>
      </w:pPr>
      <w:r>
        <w:rPr>
          <w:rFonts w:ascii="Palatino Linotype" w:hAnsi="Palatino Linotype"/>
          <w:sz w:val="22"/>
          <w:szCs w:val="22"/>
        </w:rPr>
        <w:t>A emissão das Debêntures, nos termos da Lei n.º 6.404, de 15 de dezembro de 1976, conforme alterada ("</w:t>
      </w:r>
      <w:r>
        <w:rPr>
          <w:rFonts w:ascii="Palatino Linotype" w:hAnsi="Palatino Linotype"/>
          <w:sz w:val="22"/>
          <w:szCs w:val="22"/>
          <w:u w:val="single"/>
        </w:rPr>
        <w:t>Lei das Sociedades por Ações</w:t>
      </w:r>
      <w:r>
        <w:rPr>
          <w:rFonts w:ascii="Palatino Linotype" w:hAnsi="Palatino Linotype"/>
          <w:sz w:val="22"/>
          <w:szCs w:val="22"/>
        </w:rPr>
        <w:t>" e "</w:t>
      </w:r>
      <w:r>
        <w:rPr>
          <w:rFonts w:ascii="Palatino Linotype" w:hAnsi="Palatino Linotype"/>
          <w:sz w:val="22"/>
          <w:szCs w:val="22"/>
          <w:u w:val="single"/>
        </w:rPr>
        <w:t>Emissão</w:t>
      </w:r>
      <w:r>
        <w:rPr>
          <w:rFonts w:ascii="Palatino Linotype" w:hAnsi="Palatino Linotype"/>
          <w:sz w:val="22"/>
          <w:szCs w:val="22"/>
        </w:rPr>
        <w:t>", respectivamente), a oferta pública de distribuição com esforços restritos de distribuição das Debêntures, nos termos da Lei n.º 6.385, de 7 de dezembro de 1976, conforme alterada ("</w:t>
      </w:r>
      <w:r>
        <w:rPr>
          <w:rFonts w:ascii="Palatino Linotype" w:hAnsi="Palatino Linotype"/>
          <w:sz w:val="22"/>
          <w:szCs w:val="22"/>
          <w:u w:val="single"/>
        </w:rPr>
        <w:t>Lei do Mercado de Valores Mobiliários</w:t>
      </w:r>
      <w:r>
        <w:rPr>
          <w:rFonts w:ascii="Palatino Linotype" w:hAnsi="Palatino Linotype"/>
          <w:sz w:val="22"/>
          <w:szCs w:val="22"/>
        </w:rPr>
        <w:t>"), da Instrução CVM n.º 476, de 16 de janeiro de 2009, conforme alterada ("</w:t>
      </w:r>
      <w:r>
        <w:rPr>
          <w:rFonts w:ascii="Palatino Linotype" w:hAnsi="Palatino Linotype"/>
          <w:sz w:val="22"/>
          <w:szCs w:val="22"/>
          <w:u w:val="single"/>
        </w:rPr>
        <w:t>Instrução CVM 476</w:t>
      </w:r>
      <w:r>
        <w:rPr>
          <w:rFonts w:ascii="Palatino Linotype" w:hAnsi="Palatino Linotype"/>
          <w:sz w:val="22"/>
          <w:szCs w:val="22"/>
        </w:rPr>
        <w:t>"), e das demais disposições legais e regulamentares aplicáveis ("</w:t>
      </w:r>
      <w:r>
        <w:rPr>
          <w:rFonts w:ascii="Palatino Linotype" w:hAnsi="Palatino Linotype"/>
          <w:sz w:val="22"/>
          <w:szCs w:val="22"/>
          <w:u w:val="single"/>
        </w:rPr>
        <w:t>Oferta</w:t>
      </w:r>
      <w:r>
        <w:rPr>
          <w:rFonts w:ascii="Palatino Linotype" w:hAnsi="Palatino Linotype"/>
          <w:sz w:val="22"/>
          <w:szCs w:val="22"/>
        </w:rPr>
        <w:t xml:space="preserve">"), a celebração desta Escritura de Emissão e do Contrato de Distribuição (conforme definido abaixo), e a contratação dos </w:t>
      </w:r>
      <w:r>
        <w:rPr>
          <w:rFonts w:ascii="Palatino Linotype" w:hAnsi="Palatino Linotype"/>
          <w:sz w:val="22"/>
          <w:szCs w:val="22"/>
        </w:rPr>
        <w:lastRenderedPageBreak/>
        <w:t xml:space="preserve">prestadores dos serviços relacionados à Emissão e à Oferta são realizadas com base nas deliberações da assembleia geral extraordinária de acionistas da Emissora realizada em </w:t>
      </w:r>
      <w:r w:rsidR="00E65D1C">
        <w:rPr>
          <w:rFonts w:ascii="Palatino Linotype" w:hAnsi="Palatino Linotype"/>
          <w:sz w:val="22"/>
          <w:szCs w:val="22"/>
        </w:rPr>
        <w:t>20</w:t>
      </w:r>
      <w:r>
        <w:rPr>
          <w:rFonts w:ascii="Palatino Linotype" w:hAnsi="Palatino Linotype"/>
          <w:sz w:val="22"/>
          <w:szCs w:val="22"/>
        </w:rPr>
        <w:t xml:space="preserve"> de </w:t>
      </w:r>
      <w:r w:rsidR="003E4C52">
        <w:rPr>
          <w:rFonts w:ascii="Palatino Linotype" w:hAnsi="Palatino Linotype"/>
          <w:sz w:val="22"/>
          <w:szCs w:val="22"/>
        </w:rPr>
        <w:t>junho</w:t>
      </w:r>
      <w:r>
        <w:rPr>
          <w:rFonts w:ascii="Palatino Linotype" w:hAnsi="Palatino Linotype"/>
          <w:sz w:val="22"/>
          <w:szCs w:val="22"/>
        </w:rPr>
        <w:t xml:space="preserve"> de 2022 (“</w:t>
      </w:r>
      <w:r>
        <w:rPr>
          <w:rFonts w:ascii="Palatino Linotype" w:hAnsi="Palatino Linotype"/>
          <w:sz w:val="22"/>
          <w:szCs w:val="22"/>
          <w:u w:val="single"/>
        </w:rPr>
        <w:t>AGE</w:t>
      </w:r>
      <w:r>
        <w:rPr>
          <w:rFonts w:ascii="Palatino Linotype" w:hAnsi="Palatino Linotype"/>
          <w:sz w:val="22"/>
          <w:szCs w:val="22"/>
        </w:rPr>
        <w:t>”), de acordo com o disposto no artigo 59 da Lei das Sociedades por Ações.</w:t>
      </w:r>
    </w:p>
    <w:p w14:paraId="59FA99AD" w14:textId="77777777" w:rsidR="00BC0FB6" w:rsidRDefault="00A079FA">
      <w:pPr>
        <w:keepNext/>
        <w:numPr>
          <w:ilvl w:val="0"/>
          <w:numId w:val="2"/>
        </w:numPr>
        <w:rPr>
          <w:rFonts w:ascii="Palatino Linotype" w:hAnsi="Palatino Linotype"/>
          <w:smallCaps/>
          <w:sz w:val="22"/>
          <w:szCs w:val="22"/>
          <w:u w:val="single"/>
        </w:rPr>
      </w:pPr>
      <w:bookmarkStart w:id="1" w:name="_Ref330905317"/>
      <w:r>
        <w:rPr>
          <w:rFonts w:ascii="Palatino Linotype" w:hAnsi="Palatino Linotype"/>
          <w:smallCaps/>
          <w:sz w:val="22"/>
          <w:szCs w:val="22"/>
          <w:u w:val="single"/>
        </w:rPr>
        <w:t>Requisitos</w:t>
      </w:r>
      <w:bookmarkEnd w:id="1"/>
    </w:p>
    <w:p w14:paraId="7DE67130" w14:textId="77777777" w:rsidR="00BC0FB6" w:rsidRDefault="00A079FA">
      <w:pPr>
        <w:numPr>
          <w:ilvl w:val="1"/>
          <w:numId w:val="2"/>
        </w:numPr>
        <w:rPr>
          <w:rFonts w:ascii="Palatino Linotype" w:hAnsi="Palatino Linotype"/>
          <w:sz w:val="22"/>
          <w:szCs w:val="22"/>
        </w:rPr>
      </w:pPr>
      <w:bookmarkStart w:id="2" w:name="_Ref376965967"/>
      <w:r>
        <w:rPr>
          <w:rFonts w:ascii="Palatino Linotype" w:hAnsi="Palatino Linotype"/>
          <w:sz w:val="22"/>
          <w:szCs w:val="22"/>
        </w:rPr>
        <w:t>A Emissão, a Oferta e a celebração desta Escritura de Emissão e do Contrato de Distribuição serão realizadas com observância aos seguintes requisitos:</w:t>
      </w:r>
      <w:bookmarkEnd w:id="2"/>
    </w:p>
    <w:p w14:paraId="0C913B7F" w14:textId="2AB7A7E2" w:rsidR="00BC0FB6" w:rsidRDefault="00A079FA">
      <w:pPr>
        <w:numPr>
          <w:ilvl w:val="2"/>
          <w:numId w:val="2"/>
        </w:numPr>
        <w:rPr>
          <w:rFonts w:ascii="Palatino Linotype" w:hAnsi="Palatino Linotype"/>
          <w:sz w:val="22"/>
          <w:szCs w:val="22"/>
        </w:rPr>
      </w:pPr>
      <w:r>
        <w:rPr>
          <w:rFonts w:ascii="Palatino Linotype" w:hAnsi="Palatino Linotype"/>
          <w:i/>
          <w:sz w:val="22"/>
          <w:szCs w:val="22"/>
        </w:rPr>
        <w:t>arquivamento e publicação da ata da AGE</w:t>
      </w:r>
      <w:r>
        <w:rPr>
          <w:rFonts w:ascii="Palatino Linotype" w:hAnsi="Palatino Linotype"/>
          <w:sz w:val="22"/>
          <w:szCs w:val="22"/>
        </w:rPr>
        <w:t xml:space="preserve">.  Nos termos do artigo 62, inciso I, da Lei das Sociedades por Ações, a ata da AGE será arquivada na JUCERJA e </w:t>
      </w:r>
      <w:r w:rsidRPr="00DE1833">
        <w:rPr>
          <w:rFonts w:ascii="Palatino Linotype" w:hAnsi="Palatino Linotype"/>
          <w:sz w:val="22"/>
          <w:szCs w:val="22"/>
        </w:rPr>
        <w:t>publicada no Diário Oficial do Estado do Rio de Janeiro ("</w:t>
      </w:r>
      <w:r w:rsidRPr="00DE1833">
        <w:rPr>
          <w:rFonts w:ascii="Palatino Linotype" w:hAnsi="Palatino Linotype"/>
          <w:sz w:val="22"/>
          <w:szCs w:val="22"/>
          <w:u w:val="single"/>
        </w:rPr>
        <w:t>DOERJ</w:t>
      </w:r>
      <w:r w:rsidRPr="00DE1833">
        <w:rPr>
          <w:rFonts w:ascii="Palatino Linotype" w:hAnsi="Palatino Linotype"/>
          <w:sz w:val="22"/>
          <w:szCs w:val="22"/>
        </w:rPr>
        <w:t xml:space="preserve">") e no jornal </w:t>
      </w:r>
      <w:r w:rsidRPr="00B312A0">
        <w:rPr>
          <w:rFonts w:ascii="Palatino Linotype" w:hAnsi="Palatino Linotype"/>
          <w:sz w:val="22"/>
          <w:szCs w:val="22"/>
        </w:rPr>
        <w:t>"Monitor Mercantil"</w:t>
      </w:r>
      <w:r w:rsidRPr="00DE1833">
        <w:rPr>
          <w:rFonts w:ascii="Palatino Linotype" w:hAnsi="Palatino Linotype"/>
          <w:sz w:val="22"/>
          <w:szCs w:val="22"/>
        </w:rPr>
        <w:t xml:space="preserve">; </w:t>
      </w:r>
    </w:p>
    <w:p w14:paraId="3AA430C2" w14:textId="77777777" w:rsidR="00BC0FB6" w:rsidRDefault="00A079FA">
      <w:pPr>
        <w:numPr>
          <w:ilvl w:val="2"/>
          <w:numId w:val="2"/>
        </w:numPr>
        <w:rPr>
          <w:rFonts w:ascii="Palatino Linotype" w:hAnsi="Palatino Linotype"/>
          <w:sz w:val="22"/>
          <w:szCs w:val="22"/>
        </w:rPr>
      </w:pPr>
      <w:r>
        <w:rPr>
          <w:rFonts w:ascii="Palatino Linotype" w:hAnsi="Palatino Linotype"/>
          <w:i/>
          <w:sz w:val="22"/>
          <w:szCs w:val="22"/>
        </w:rPr>
        <w:t>inscrição desta Escritura de Emissão e eventuais aditamentos</w:t>
      </w:r>
      <w:r>
        <w:rPr>
          <w:rFonts w:ascii="Palatino Linotype" w:hAnsi="Palatino Linotype"/>
          <w:sz w:val="22"/>
          <w:szCs w:val="22"/>
        </w:rPr>
        <w:t>. Nos termos do artigo 62, inciso II e parágrafo 3º, da Lei das Sociedades por Ações, esta Escritura de Emissão será arquivada, e seus eventuais aditamentos serão arquivados, na JUCERJA;</w:t>
      </w:r>
    </w:p>
    <w:p w14:paraId="47EF501A" w14:textId="62B05860" w:rsidR="00BC0FB6" w:rsidRDefault="00A079FA">
      <w:pPr>
        <w:numPr>
          <w:ilvl w:val="2"/>
          <w:numId w:val="2"/>
        </w:numPr>
        <w:rPr>
          <w:rFonts w:ascii="Palatino Linotype" w:hAnsi="Palatino Linotype"/>
          <w:sz w:val="22"/>
          <w:szCs w:val="22"/>
        </w:rPr>
      </w:pPr>
      <w:bookmarkStart w:id="3" w:name="_Ref201729546"/>
      <w:r>
        <w:rPr>
          <w:rFonts w:ascii="Palatino Linotype" w:hAnsi="Palatino Linotype"/>
          <w:i/>
          <w:sz w:val="22"/>
          <w:szCs w:val="22"/>
        </w:rPr>
        <w:t>depósito para distribuição</w:t>
      </w:r>
      <w:r>
        <w:rPr>
          <w:rFonts w:ascii="Palatino Linotype" w:hAnsi="Palatino Linotype"/>
          <w:sz w:val="22"/>
          <w:szCs w:val="22"/>
        </w:rPr>
        <w:t xml:space="preserve">.  </w:t>
      </w:r>
      <w:bookmarkEnd w:id="3"/>
      <w:r>
        <w:rPr>
          <w:rFonts w:ascii="Palatino Linotype" w:hAnsi="Palatino Linotype"/>
          <w:sz w:val="22"/>
          <w:szCs w:val="22"/>
        </w:rPr>
        <w:t>As Debêntures serão depositadas para distribuição no mercado primário por meio do MDA – Módulo de Distribuição de Ativos ("</w:t>
      </w:r>
      <w:r>
        <w:rPr>
          <w:rFonts w:ascii="Palatino Linotype" w:hAnsi="Palatino Linotype"/>
          <w:sz w:val="22"/>
          <w:szCs w:val="22"/>
          <w:u w:val="single"/>
        </w:rPr>
        <w:t>MDA</w:t>
      </w:r>
      <w:r>
        <w:rPr>
          <w:rFonts w:ascii="Palatino Linotype" w:hAnsi="Palatino Linotype"/>
          <w:sz w:val="22"/>
          <w:szCs w:val="22"/>
        </w:rPr>
        <w:t>"), administrado e operacionalizado pela B3 S.A. – Brasil, Bolsa, Balcão – Balcão B3 ("</w:t>
      </w:r>
      <w:r>
        <w:rPr>
          <w:rFonts w:ascii="Palatino Linotype" w:hAnsi="Palatino Linotype"/>
          <w:sz w:val="22"/>
          <w:szCs w:val="22"/>
          <w:u w:val="single"/>
        </w:rPr>
        <w:t>B3</w:t>
      </w:r>
      <w:r>
        <w:rPr>
          <w:rFonts w:ascii="Palatino Linotype" w:hAnsi="Palatino Linotype"/>
          <w:sz w:val="22"/>
          <w:szCs w:val="22"/>
        </w:rPr>
        <w:t>"), sendo a distribuição das Debêntures liquidada financeiramente por meio da B3;</w:t>
      </w:r>
    </w:p>
    <w:p w14:paraId="42E0D62E" w14:textId="76206EEF" w:rsidR="00BC0FB6" w:rsidRDefault="00A079FA">
      <w:pPr>
        <w:numPr>
          <w:ilvl w:val="2"/>
          <w:numId w:val="2"/>
        </w:numPr>
        <w:rPr>
          <w:rFonts w:ascii="Palatino Linotype" w:hAnsi="Palatino Linotype"/>
          <w:sz w:val="22"/>
          <w:szCs w:val="22"/>
        </w:rPr>
      </w:pPr>
      <w:r>
        <w:rPr>
          <w:rFonts w:ascii="Palatino Linotype" w:hAnsi="Palatino Linotype"/>
          <w:i/>
          <w:sz w:val="22"/>
          <w:szCs w:val="22"/>
        </w:rPr>
        <w:t>depósito para negociação e custódia eletrônica</w:t>
      </w:r>
      <w:r>
        <w:rPr>
          <w:rFonts w:ascii="Palatino Linotype" w:hAnsi="Palatino Linotype"/>
          <w:sz w:val="22"/>
          <w:szCs w:val="22"/>
        </w:rPr>
        <w:t>.  Observado 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_Ref310606049 \n \p \h  \* MERGEFORMAT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5.4 abaixo</w:t>
      </w:r>
      <w:r>
        <w:rPr>
          <w:rFonts w:ascii="Palatino Linotype" w:hAnsi="Palatino Linotype"/>
          <w:sz w:val="22"/>
          <w:szCs w:val="22"/>
        </w:rPr>
        <w:fldChar w:fldCharType="end"/>
      </w:r>
      <w:r>
        <w:rPr>
          <w:rFonts w:ascii="Palatino Linotype" w:hAnsi="Palatino Linotype"/>
          <w:sz w:val="22"/>
          <w:szCs w:val="22"/>
        </w:rPr>
        <w:t>, as</w:t>
      </w:r>
      <w:r>
        <w:rPr>
          <w:rFonts w:ascii="Palatino Linotype" w:hAnsi="Palatino Linotype"/>
          <w:i/>
          <w:sz w:val="22"/>
          <w:szCs w:val="22"/>
        </w:rPr>
        <w:t xml:space="preserve"> </w:t>
      </w:r>
      <w:r>
        <w:rPr>
          <w:rFonts w:ascii="Palatino Linotype" w:hAnsi="Palatino Linotype"/>
          <w:sz w:val="22"/>
          <w:szCs w:val="22"/>
        </w:rPr>
        <w:t>Debêntures serão depositadas para negociação no mercado secundário por meio do CETIP21 – Títulos e Valores Mobiliários ("</w:t>
      </w:r>
      <w:r>
        <w:rPr>
          <w:rFonts w:ascii="Palatino Linotype" w:hAnsi="Palatino Linotype"/>
          <w:sz w:val="22"/>
          <w:szCs w:val="22"/>
          <w:u w:val="single"/>
        </w:rPr>
        <w:t>CETIP21</w:t>
      </w:r>
      <w:r>
        <w:rPr>
          <w:rFonts w:ascii="Palatino Linotype" w:hAnsi="Palatino Linotype"/>
          <w:sz w:val="22"/>
          <w:szCs w:val="22"/>
        </w:rPr>
        <w:t>"), administrado e operacionalizado pela B3, sendo as negociações das Debêntures liquidadas financeiramente por meio da B3 e as Debêntures custodiadas eletronicamente na B3;</w:t>
      </w:r>
    </w:p>
    <w:p w14:paraId="4685694B" w14:textId="77777777" w:rsidR="00BC0FB6" w:rsidRDefault="00A079FA">
      <w:pPr>
        <w:numPr>
          <w:ilvl w:val="2"/>
          <w:numId w:val="2"/>
        </w:numPr>
        <w:rPr>
          <w:rFonts w:ascii="Palatino Linotype" w:hAnsi="Palatino Linotype"/>
          <w:sz w:val="22"/>
          <w:szCs w:val="22"/>
        </w:rPr>
      </w:pPr>
      <w:r>
        <w:rPr>
          <w:rFonts w:ascii="Palatino Linotype" w:hAnsi="Palatino Linotype"/>
          <w:i/>
          <w:sz w:val="22"/>
          <w:szCs w:val="22"/>
        </w:rPr>
        <w:t>dispensa de registro da Oferta na CVM</w:t>
      </w:r>
      <w:r>
        <w:rPr>
          <w:rFonts w:ascii="Palatino Linotype" w:hAnsi="Palatino Linotype"/>
          <w:sz w:val="22"/>
          <w:szCs w:val="22"/>
        </w:rPr>
        <w:t>.  A Oferta está automaticamente dispensada de registro pela Comissão de Valores Mobiliários ("</w:t>
      </w:r>
      <w:r>
        <w:rPr>
          <w:rFonts w:ascii="Palatino Linotype" w:hAnsi="Palatino Linotype"/>
          <w:sz w:val="22"/>
          <w:szCs w:val="22"/>
          <w:u w:val="single"/>
        </w:rPr>
        <w:t>CVM</w:t>
      </w:r>
      <w:r>
        <w:rPr>
          <w:rFonts w:ascii="Palatino Linotype" w:hAnsi="Palatino Linotype"/>
          <w:sz w:val="22"/>
          <w:szCs w:val="22"/>
        </w:rPr>
        <w:t>"), nos termos do artigo 6º da Instrução CVM 476, por se tratar de oferta pública de distribuição com esforços restritos de distribuição; e</w:t>
      </w:r>
    </w:p>
    <w:p w14:paraId="07254023" w14:textId="77777777" w:rsidR="00BC0FB6" w:rsidRDefault="00A079FA">
      <w:pPr>
        <w:numPr>
          <w:ilvl w:val="2"/>
          <w:numId w:val="2"/>
        </w:numPr>
        <w:rPr>
          <w:rFonts w:ascii="Palatino Linotype" w:hAnsi="Palatino Linotype"/>
          <w:sz w:val="22"/>
          <w:szCs w:val="22"/>
        </w:rPr>
      </w:pPr>
      <w:r>
        <w:rPr>
          <w:rFonts w:ascii="Palatino Linotype" w:hAnsi="Palatino Linotype"/>
          <w:i/>
          <w:sz w:val="22"/>
          <w:szCs w:val="22"/>
        </w:rPr>
        <w:t>registro da Oferta pela ANBIMA – Associação Brasileira das Entidades dos Mercados Financeiro e de Capitais ("</w:t>
      </w:r>
      <w:r>
        <w:rPr>
          <w:rFonts w:ascii="Palatino Linotype" w:hAnsi="Palatino Linotype"/>
          <w:i/>
          <w:sz w:val="22"/>
          <w:szCs w:val="22"/>
          <w:u w:val="single"/>
        </w:rPr>
        <w:t>ANBIMA</w:t>
      </w:r>
      <w:r>
        <w:rPr>
          <w:rFonts w:ascii="Palatino Linotype" w:hAnsi="Palatino Linotype"/>
          <w:i/>
          <w:sz w:val="22"/>
          <w:szCs w:val="22"/>
        </w:rPr>
        <w:t>")</w:t>
      </w:r>
      <w:r>
        <w:rPr>
          <w:rFonts w:ascii="Palatino Linotype" w:hAnsi="Palatino Linotype"/>
          <w:sz w:val="22"/>
          <w:szCs w:val="22"/>
        </w:rPr>
        <w:t>.  Nos termos do artigo 1º, parágrafo 1º, do “</w:t>
      </w:r>
      <w:r>
        <w:rPr>
          <w:rFonts w:ascii="Palatino Linotype" w:hAnsi="Palatino Linotype"/>
          <w:i/>
          <w:sz w:val="22"/>
          <w:szCs w:val="22"/>
        </w:rPr>
        <w:t>Código ANBIMA de Regulação e Melhores Práticas para as Ofertas Públicas de Distribuição e Aquisição de Valores Mobiliários</w:t>
      </w:r>
      <w:r>
        <w:rPr>
          <w:rFonts w:ascii="Palatino Linotype" w:hAnsi="Palatino Linotype"/>
          <w:sz w:val="22"/>
          <w:szCs w:val="22"/>
        </w:rPr>
        <w:t>” (“</w:t>
      </w:r>
      <w:r>
        <w:rPr>
          <w:rFonts w:ascii="Palatino Linotype" w:hAnsi="Palatino Linotype"/>
          <w:sz w:val="22"/>
          <w:szCs w:val="22"/>
          <w:u w:val="single"/>
        </w:rPr>
        <w:t>Código ANBIMA</w:t>
      </w:r>
      <w:r>
        <w:rPr>
          <w:rFonts w:ascii="Palatino Linotype" w:hAnsi="Palatino Linotype"/>
          <w:sz w:val="22"/>
          <w:szCs w:val="22"/>
        </w:rPr>
        <w:t>”), a Oferta está automaticamente dispensada de registro na ANBIMA, podendo vir a ser registrada exclusivamente com o intuito de envio de informações para a base de dados da ANBIMA, de acordo com o disposto no artigo 1º, parágrafo 2º, do Código ANBIMA, desde que a ANBIMA tenha emitido as diretrizes específicas para a realização desse registro até o comunicado de encerramento da Oferta.</w:t>
      </w:r>
    </w:p>
    <w:p w14:paraId="3B1A22AE" w14:textId="77777777" w:rsidR="00BC0FB6" w:rsidRDefault="00BC0FB6">
      <w:pPr>
        <w:rPr>
          <w:rFonts w:ascii="Palatino Linotype" w:hAnsi="Palatino Linotype"/>
          <w:sz w:val="22"/>
          <w:szCs w:val="22"/>
        </w:rPr>
      </w:pPr>
    </w:p>
    <w:p w14:paraId="74B14E3D" w14:textId="77777777" w:rsidR="00BC0FB6" w:rsidRDefault="00A079FA">
      <w:pPr>
        <w:keepNext/>
        <w:numPr>
          <w:ilvl w:val="0"/>
          <w:numId w:val="2"/>
        </w:numPr>
        <w:rPr>
          <w:rFonts w:ascii="Palatino Linotype" w:hAnsi="Palatino Linotype"/>
          <w:smallCaps/>
          <w:sz w:val="22"/>
          <w:szCs w:val="22"/>
          <w:u w:val="single"/>
        </w:rPr>
      </w:pPr>
      <w:r>
        <w:rPr>
          <w:rFonts w:ascii="Palatino Linotype" w:hAnsi="Palatino Linotype"/>
          <w:smallCaps/>
          <w:sz w:val="22"/>
          <w:szCs w:val="22"/>
          <w:u w:val="single"/>
        </w:rPr>
        <w:lastRenderedPageBreak/>
        <w:t>Objeto Social da Emissora</w:t>
      </w:r>
    </w:p>
    <w:p w14:paraId="511382FA" w14:textId="77777777" w:rsidR="00BC0FB6" w:rsidRDefault="00A079FA">
      <w:pPr>
        <w:numPr>
          <w:ilvl w:val="1"/>
          <w:numId w:val="2"/>
        </w:numPr>
        <w:autoSpaceDE w:val="0"/>
        <w:autoSpaceDN w:val="0"/>
        <w:adjustRightInd w:val="0"/>
        <w:rPr>
          <w:rFonts w:ascii="Palatino Linotype" w:hAnsi="Palatino Linotype"/>
          <w:smallCaps/>
          <w:sz w:val="22"/>
          <w:szCs w:val="22"/>
          <w:u w:val="single"/>
        </w:rPr>
      </w:pPr>
      <w:r>
        <w:rPr>
          <w:rFonts w:ascii="Palatino Linotype" w:hAnsi="Palatino Linotype"/>
          <w:sz w:val="22"/>
          <w:szCs w:val="22"/>
        </w:rPr>
        <w:t>A Emissora tem por objeto social a participação, como sócia ou acionista, em outras sociedades no Brasil ou no exterior.</w:t>
      </w:r>
    </w:p>
    <w:p w14:paraId="7494A4BB" w14:textId="77777777" w:rsidR="00BC0FB6" w:rsidRDefault="00BC0FB6">
      <w:pPr>
        <w:autoSpaceDE w:val="0"/>
        <w:autoSpaceDN w:val="0"/>
        <w:adjustRightInd w:val="0"/>
        <w:rPr>
          <w:rFonts w:ascii="Palatino Linotype" w:hAnsi="Palatino Linotype"/>
          <w:smallCaps/>
          <w:sz w:val="22"/>
          <w:szCs w:val="22"/>
          <w:u w:val="single"/>
        </w:rPr>
      </w:pPr>
    </w:p>
    <w:p w14:paraId="05809A11" w14:textId="77777777" w:rsidR="00BC0FB6" w:rsidRDefault="00A079FA">
      <w:pPr>
        <w:keepNext/>
        <w:numPr>
          <w:ilvl w:val="0"/>
          <w:numId w:val="2"/>
        </w:numPr>
        <w:autoSpaceDE w:val="0"/>
        <w:autoSpaceDN w:val="0"/>
        <w:adjustRightInd w:val="0"/>
        <w:rPr>
          <w:rFonts w:ascii="Palatino Linotype" w:hAnsi="Palatino Linotype"/>
          <w:smallCaps/>
          <w:sz w:val="22"/>
          <w:szCs w:val="22"/>
          <w:u w:val="single"/>
        </w:rPr>
      </w:pPr>
      <w:bookmarkStart w:id="4" w:name="_Ref368578037"/>
      <w:r>
        <w:rPr>
          <w:rFonts w:ascii="Palatino Linotype" w:hAnsi="Palatino Linotype"/>
          <w:smallCaps/>
          <w:sz w:val="22"/>
          <w:szCs w:val="22"/>
          <w:u w:val="single"/>
        </w:rPr>
        <w:t>Destinação dos Recursos</w:t>
      </w:r>
      <w:bookmarkEnd w:id="4"/>
    </w:p>
    <w:p w14:paraId="31A322AB" w14:textId="52282593" w:rsidR="00BC0FB6" w:rsidRPr="00DE5CC3" w:rsidRDefault="00A079FA">
      <w:pPr>
        <w:numPr>
          <w:ilvl w:val="1"/>
          <w:numId w:val="2"/>
        </w:numPr>
        <w:autoSpaceDE w:val="0"/>
        <w:autoSpaceDN w:val="0"/>
        <w:adjustRightInd w:val="0"/>
        <w:rPr>
          <w:rFonts w:ascii="Palatino Linotype" w:hAnsi="Palatino Linotype"/>
          <w:sz w:val="22"/>
          <w:szCs w:val="22"/>
        </w:rPr>
      </w:pPr>
      <w:bookmarkStart w:id="5" w:name="_Ref264564155"/>
      <w:bookmarkStart w:id="6" w:name="_Ref164254172"/>
      <w:r>
        <w:rPr>
          <w:rFonts w:ascii="Palatino Linotype" w:hAnsi="Palatino Linotype"/>
          <w:sz w:val="22"/>
          <w:szCs w:val="22"/>
        </w:rPr>
        <w:t xml:space="preserve">Os recursos líquidos obtidos pela Emissora com a Emissão, seja o Montante Máximo da Emissão, seja o Montante Mínimo da Emissão, serão utilizados no curso normal dos negócios da Companhia, </w:t>
      </w:r>
      <w:r w:rsidRPr="00DE5CC3">
        <w:rPr>
          <w:rFonts w:ascii="Palatino Linotype" w:hAnsi="Palatino Linotype"/>
          <w:sz w:val="22"/>
          <w:szCs w:val="22"/>
        </w:rPr>
        <w:t xml:space="preserve">para </w:t>
      </w:r>
      <w:r w:rsidRPr="00676C42">
        <w:rPr>
          <w:rFonts w:ascii="Palatino Linotype" w:hAnsi="Palatino Linotype"/>
          <w:sz w:val="22"/>
          <w:szCs w:val="22"/>
        </w:rPr>
        <w:t>(i) capital de giro próprio, (</w:t>
      </w:r>
      <w:proofErr w:type="spellStart"/>
      <w:r w:rsidRPr="00676C42">
        <w:rPr>
          <w:rFonts w:ascii="Palatino Linotype" w:hAnsi="Palatino Linotype"/>
          <w:sz w:val="22"/>
          <w:szCs w:val="22"/>
        </w:rPr>
        <w:t>ii</w:t>
      </w:r>
      <w:proofErr w:type="spellEnd"/>
      <w:r w:rsidRPr="00676C42">
        <w:rPr>
          <w:rFonts w:ascii="Palatino Linotype" w:hAnsi="Palatino Linotype"/>
          <w:sz w:val="22"/>
          <w:szCs w:val="22"/>
        </w:rPr>
        <w:t>) realização de investimentos de tesouraria e/ou (</w:t>
      </w:r>
      <w:proofErr w:type="spellStart"/>
      <w:r w:rsidRPr="00676C42">
        <w:rPr>
          <w:rFonts w:ascii="Palatino Linotype" w:hAnsi="Palatino Linotype"/>
          <w:sz w:val="22"/>
          <w:szCs w:val="22"/>
        </w:rPr>
        <w:t>iii</w:t>
      </w:r>
      <w:proofErr w:type="spellEnd"/>
      <w:r w:rsidRPr="00676C42">
        <w:rPr>
          <w:rFonts w:ascii="Palatino Linotype" w:hAnsi="Palatino Linotype"/>
          <w:sz w:val="22"/>
          <w:szCs w:val="22"/>
        </w:rPr>
        <w:t>) repasse de recursos às suas subsidiárias visando a dar suporte à expansão de suas respectivas atividades</w:t>
      </w:r>
      <w:bookmarkEnd w:id="5"/>
      <w:bookmarkEnd w:id="6"/>
      <w:r w:rsidRPr="00676C42">
        <w:rPr>
          <w:rFonts w:ascii="Palatino Linotype" w:hAnsi="Palatino Linotype"/>
          <w:sz w:val="22"/>
          <w:szCs w:val="22"/>
        </w:rPr>
        <w:t>.</w:t>
      </w:r>
    </w:p>
    <w:p w14:paraId="5A75BF34" w14:textId="77777777" w:rsidR="00BC0FB6" w:rsidRDefault="00BC0FB6">
      <w:pPr>
        <w:autoSpaceDE w:val="0"/>
        <w:autoSpaceDN w:val="0"/>
        <w:adjustRightInd w:val="0"/>
        <w:rPr>
          <w:rFonts w:ascii="Palatino Linotype" w:hAnsi="Palatino Linotype"/>
          <w:sz w:val="22"/>
          <w:szCs w:val="22"/>
        </w:rPr>
      </w:pPr>
    </w:p>
    <w:p w14:paraId="723519DC" w14:textId="77777777" w:rsidR="00BC0FB6" w:rsidRDefault="00A079FA">
      <w:pPr>
        <w:keepNext/>
        <w:numPr>
          <w:ilvl w:val="0"/>
          <w:numId w:val="2"/>
        </w:numPr>
        <w:rPr>
          <w:rFonts w:ascii="Palatino Linotype" w:hAnsi="Palatino Linotype"/>
          <w:smallCaps/>
          <w:sz w:val="22"/>
          <w:szCs w:val="22"/>
          <w:u w:val="single"/>
        </w:rPr>
      </w:pPr>
      <w:r>
        <w:rPr>
          <w:rFonts w:ascii="Palatino Linotype" w:hAnsi="Palatino Linotype"/>
          <w:smallCaps/>
          <w:sz w:val="22"/>
          <w:szCs w:val="22"/>
          <w:u w:val="single"/>
        </w:rPr>
        <w:t>Características da Oferta</w:t>
      </w:r>
    </w:p>
    <w:p w14:paraId="7A2E034E"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Distribuição e Colocação</w:t>
      </w:r>
    </w:p>
    <w:p w14:paraId="5241C73D" w14:textId="77777777" w:rsidR="00BC0FB6" w:rsidRDefault="00A079FA">
      <w:pPr>
        <w:numPr>
          <w:ilvl w:val="5"/>
          <w:numId w:val="2"/>
        </w:numPr>
        <w:rPr>
          <w:rFonts w:ascii="Palatino Linotype" w:hAnsi="Palatino Linotype"/>
          <w:sz w:val="22"/>
          <w:szCs w:val="22"/>
        </w:rPr>
      </w:pPr>
      <w:r>
        <w:rPr>
          <w:rFonts w:ascii="Palatino Linotype" w:hAnsi="Palatino Linotype"/>
          <w:sz w:val="22"/>
          <w:szCs w:val="22"/>
        </w:rPr>
        <w:t>As Debêntures serão objeto de oferta pública de distribuição com esforços restritos de distribuição, nos termos da Lei do Mercado de Valores Mobiliários, da Instrução CVM 476 e das demais disposições legais e regulamentares aplicáveis, e do "Contrato de Coordenação e Distribuição Pública de Debêntures Simples, Não Conversíveis em Ações, da Espécie Quirografária, em até 2 (duas) séries, da Quarta Emissão da XP Investimentos S.A." ("</w:t>
      </w:r>
      <w:r>
        <w:rPr>
          <w:rFonts w:ascii="Palatino Linotype" w:hAnsi="Palatino Linotype"/>
          <w:sz w:val="22"/>
          <w:szCs w:val="22"/>
          <w:u w:val="single"/>
        </w:rPr>
        <w:t>Contrato de Distribuição</w:t>
      </w:r>
      <w:r>
        <w:rPr>
          <w:rFonts w:ascii="Palatino Linotype" w:hAnsi="Palatino Linotype"/>
          <w:sz w:val="22"/>
          <w:szCs w:val="22"/>
        </w:rPr>
        <w:t>"), com a intermediação de instituição integrante do sistema de distribuição de valores mobiliários ("</w:t>
      </w:r>
      <w:r>
        <w:rPr>
          <w:rFonts w:ascii="Palatino Linotype" w:hAnsi="Palatino Linotype"/>
          <w:sz w:val="22"/>
          <w:szCs w:val="22"/>
          <w:u w:val="single"/>
        </w:rPr>
        <w:t>Coordenador Líder</w:t>
      </w:r>
      <w:r>
        <w:rPr>
          <w:rFonts w:ascii="Palatino Linotype" w:hAnsi="Palatino Linotype"/>
          <w:sz w:val="22"/>
          <w:szCs w:val="22"/>
        </w:rPr>
        <w:t>"), sob o regime de melhores esforços de colocação tendo como público alvo investidores profissionais, assim definidos nos termos do artigo 11 da Resolução CVM 30, de 11 de maio de 2021, conforme alterada ("</w:t>
      </w:r>
      <w:r>
        <w:rPr>
          <w:rFonts w:ascii="Palatino Linotype" w:hAnsi="Palatino Linotype"/>
          <w:sz w:val="22"/>
          <w:szCs w:val="22"/>
          <w:u w:val="single"/>
        </w:rPr>
        <w:t>Resolução CVM 30</w:t>
      </w:r>
      <w:r>
        <w:rPr>
          <w:rFonts w:ascii="Palatino Linotype" w:hAnsi="Palatino Linotype"/>
          <w:sz w:val="22"/>
          <w:szCs w:val="22"/>
        </w:rPr>
        <w:t>" e "</w:t>
      </w:r>
      <w:r>
        <w:rPr>
          <w:rFonts w:ascii="Palatino Linotype" w:hAnsi="Palatino Linotype"/>
          <w:sz w:val="22"/>
          <w:szCs w:val="22"/>
          <w:u w:val="single"/>
        </w:rPr>
        <w:t>Investidores Profissionais</w:t>
      </w:r>
      <w:r>
        <w:rPr>
          <w:rFonts w:ascii="Palatino Linotype" w:hAnsi="Palatino Linotype"/>
          <w:sz w:val="22"/>
          <w:szCs w:val="22"/>
        </w:rPr>
        <w:t>", respectivamente).</w:t>
      </w:r>
    </w:p>
    <w:p w14:paraId="40854B66" w14:textId="644B9090" w:rsidR="00BC0FB6" w:rsidRPr="00A7529A" w:rsidRDefault="00A079FA">
      <w:pPr>
        <w:numPr>
          <w:ilvl w:val="5"/>
          <w:numId w:val="2"/>
        </w:numPr>
        <w:rPr>
          <w:rFonts w:ascii="Palatino Linotype" w:hAnsi="Palatino Linotype"/>
          <w:sz w:val="22"/>
          <w:szCs w:val="22"/>
        </w:rPr>
      </w:pPr>
      <w:bookmarkStart w:id="7" w:name="h.1t3h5sf" w:colFirst="0" w:colLast="0"/>
      <w:bookmarkEnd w:id="7"/>
      <w:r>
        <w:rPr>
          <w:rFonts w:ascii="Palatino Linotype" w:hAnsi="Palatino Linotype"/>
          <w:sz w:val="22"/>
          <w:szCs w:val="22"/>
        </w:rPr>
        <w:t>As Debêntures serão subscritas e integralizadas, por meio do MDA, por, no máximo, 50 (cinquenta) Investidores Profissionais, à vista, no ato de cada subscrição das Debêntures de cada uma das séries (cada uma, uma “</w:t>
      </w:r>
      <w:r>
        <w:rPr>
          <w:rFonts w:ascii="Palatino Linotype" w:hAnsi="Palatino Linotype"/>
          <w:sz w:val="22"/>
          <w:szCs w:val="22"/>
          <w:u w:val="single"/>
        </w:rPr>
        <w:t>Data de Integralização</w:t>
      </w:r>
      <w:r>
        <w:rPr>
          <w:rFonts w:ascii="Palatino Linotype" w:hAnsi="Palatino Linotype"/>
          <w:sz w:val="22"/>
          <w:szCs w:val="22"/>
        </w:rPr>
        <w:t>”), e em moeda corrente nacional, pelo Valor Nominal Unitário. Caso a totalidade das Debêntures não seja subscrita e integralizada na primeira Data de Integralização, por qualquer motivo, as Debêntures subscritas e integralizadas após referida data terão preço de subscrição equivalente ao Valor Nominal Unitário acrescido da respectiva Remuneração (conforme definidas nas Cláusulas 6.1</w:t>
      </w:r>
      <w:r w:rsidR="00D4696E">
        <w:rPr>
          <w:rFonts w:ascii="Palatino Linotype" w:hAnsi="Palatino Linotype"/>
          <w:sz w:val="22"/>
          <w:szCs w:val="22"/>
        </w:rPr>
        <w:t>6</w:t>
      </w:r>
      <w:r>
        <w:rPr>
          <w:rFonts w:ascii="Palatino Linotype" w:hAnsi="Palatino Linotype"/>
          <w:sz w:val="22"/>
          <w:szCs w:val="22"/>
        </w:rPr>
        <w:t xml:space="preserve"> e 6.1</w:t>
      </w:r>
      <w:r w:rsidR="00D4696E">
        <w:rPr>
          <w:rFonts w:ascii="Palatino Linotype" w:hAnsi="Palatino Linotype"/>
          <w:sz w:val="22"/>
          <w:szCs w:val="22"/>
        </w:rPr>
        <w:t>7</w:t>
      </w:r>
      <w:r>
        <w:rPr>
          <w:rFonts w:ascii="Palatino Linotype" w:hAnsi="Palatino Linotype"/>
          <w:sz w:val="22"/>
          <w:szCs w:val="22"/>
        </w:rPr>
        <w:t xml:space="preserve"> abaixo) calculada pro </w:t>
      </w:r>
      <w:r>
        <w:rPr>
          <w:rFonts w:ascii="Palatino Linotype" w:hAnsi="Palatino Linotype"/>
          <w:i/>
          <w:sz w:val="22"/>
          <w:szCs w:val="22"/>
        </w:rPr>
        <w:t xml:space="preserve">rata </w:t>
      </w:r>
      <w:proofErr w:type="spellStart"/>
      <w:r>
        <w:rPr>
          <w:rFonts w:ascii="Palatino Linotype" w:hAnsi="Palatino Linotype"/>
          <w:i/>
          <w:sz w:val="22"/>
          <w:szCs w:val="22"/>
        </w:rPr>
        <w:t>temporis</w:t>
      </w:r>
      <w:proofErr w:type="spellEnd"/>
      <w:r>
        <w:rPr>
          <w:rFonts w:ascii="Palatino Linotype" w:hAnsi="Palatino Linotype"/>
          <w:sz w:val="22"/>
          <w:szCs w:val="22"/>
        </w:rPr>
        <w:t xml:space="preserve"> desde a primeira </w:t>
      </w:r>
      <w:r w:rsidRPr="00A7529A">
        <w:rPr>
          <w:rFonts w:ascii="Palatino Linotype" w:hAnsi="Palatino Linotype"/>
          <w:sz w:val="22"/>
          <w:szCs w:val="22"/>
        </w:rPr>
        <w:t>Data de Integralização até a data da efetiva integralização.</w:t>
      </w:r>
    </w:p>
    <w:p w14:paraId="06554FF3" w14:textId="17C340E7" w:rsidR="009C62E7" w:rsidRPr="0038701C" w:rsidRDefault="009C62E7">
      <w:pPr>
        <w:numPr>
          <w:ilvl w:val="5"/>
          <w:numId w:val="2"/>
        </w:numPr>
        <w:rPr>
          <w:rFonts w:ascii="Palatino Linotype" w:hAnsi="Palatino Linotype"/>
          <w:sz w:val="22"/>
          <w:szCs w:val="22"/>
        </w:rPr>
      </w:pPr>
      <w:r w:rsidRPr="00A7529A">
        <w:rPr>
          <w:rFonts w:ascii="Palatino Linotype" w:hAnsi="Palatino Linotype"/>
          <w:sz w:val="22"/>
          <w:szCs w:val="22"/>
        </w:rPr>
        <w:t xml:space="preserve">O </w:t>
      </w:r>
      <w:r w:rsidRPr="00C33C16">
        <w:rPr>
          <w:rFonts w:ascii="Palatino Linotype" w:hAnsi="Palatino Linotype"/>
          <w:sz w:val="22"/>
          <w:szCs w:val="22"/>
        </w:rPr>
        <w:t>plano de distribuição referido nesta Cláusula 5 deverá contempla</w:t>
      </w:r>
      <w:r w:rsidR="00A7529A" w:rsidRPr="0038701C">
        <w:rPr>
          <w:rFonts w:ascii="Palatino Linotype" w:hAnsi="Palatino Linotype"/>
          <w:sz w:val="22"/>
          <w:szCs w:val="22"/>
        </w:rPr>
        <w:t>r</w:t>
      </w:r>
      <w:r w:rsidRPr="00C33C16">
        <w:rPr>
          <w:rFonts w:ascii="Palatino Linotype" w:hAnsi="Palatino Linotype"/>
          <w:sz w:val="22"/>
          <w:szCs w:val="22"/>
        </w:rPr>
        <w:t xml:space="preserve"> as Debêntures </w:t>
      </w:r>
      <w:r w:rsidR="00980A46">
        <w:rPr>
          <w:rFonts w:ascii="Palatino Linotype" w:hAnsi="Palatino Linotype"/>
          <w:sz w:val="22"/>
          <w:szCs w:val="22"/>
        </w:rPr>
        <w:t>Adicionais</w:t>
      </w:r>
      <w:r w:rsidRPr="00C33C16">
        <w:rPr>
          <w:rFonts w:ascii="Palatino Linotype" w:hAnsi="Palatino Linotype"/>
          <w:sz w:val="22"/>
          <w:szCs w:val="22"/>
        </w:rPr>
        <w:t xml:space="preserve">, caso </w:t>
      </w:r>
      <w:r w:rsidR="00980A46">
        <w:rPr>
          <w:rFonts w:ascii="Palatino Linotype" w:hAnsi="Palatino Linotype"/>
          <w:sz w:val="22"/>
          <w:szCs w:val="22"/>
        </w:rPr>
        <w:t>as</w:t>
      </w:r>
      <w:r w:rsidRPr="00C33C16">
        <w:rPr>
          <w:rFonts w:ascii="Palatino Linotype" w:hAnsi="Palatino Linotype"/>
          <w:sz w:val="22"/>
          <w:szCs w:val="22"/>
        </w:rPr>
        <w:t xml:space="preserve"> </w:t>
      </w:r>
      <w:r w:rsidR="00980A46">
        <w:rPr>
          <w:rFonts w:ascii="Palatino Linotype" w:hAnsi="Palatino Linotype"/>
          <w:sz w:val="22"/>
          <w:szCs w:val="22"/>
        </w:rPr>
        <w:t>Debêntures Adicionais</w:t>
      </w:r>
      <w:r w:rsidRPr="00C33C16">
        <w:rPr>
          <w:rFonts w:ascii="Palatino Linotype" w:hAnsi="Palatino Linotype"/>
          <w:sz w:val="22"/>
          <w:szCs w:val="22"/>
        </w:rPr>
        <w:t xml:space="preserve"> venha</w:t>
      </w:r>
      <w:r w:rsidR="00980A46">
        <w:rPr>
          <w:rFonts w:ascii="Palatino Linotype" w:hAnsi="Palatino Linotype"/>
          <w:sz w:val="22"/>
          <w:szCs w:val="22"/>
        </w:rPr>
        <w:t>m</w:t>
      </w:r>
      <w:r w:rsidRPr="00C33C16">
        <w:rPr>
          <w:rFonts w:ascii="Palatino Linotype" w:hAnsi="Palatino Linotype"/>
          <w:sz w:val="22"/>
          <w:szCs w:val="22"/>
        </w:rPr>
        <w:t xml:space="preserve"> a ser colocad</w:t>
      </w:r>
      <w:r w:rsidR="00980A46">
        <w:rPr>
          <w:rFonts w:ascii="Palatino Linotype" w:hAnsi="Palatino Linotype"/>
          <w:sz w:val="22"/>
          <w:szCs w:val="22"/>
        </w:rPr>
        <w:t>as</w:t>
      </w:r>
      <w:r w:rsidRPr="00C33C16">
        <w:rPr>
          <w:rFonts w:ascii="Palatino Linotype" w:hAnsi="Palatino Linotype"/>
          <w:sz w:val="22"/>
          <w:szCs w:val="22"/>
        </w:rPr>
        <w:t xml:space="preserve">, observado o disposto na Cláusula </w:t>
      </w:r>
      <w:r w:rsidR="00A7529A" w:rsidRPr="0038701C">
        <w:rPr>
          <w:rFonts w:ascii="Palatino Linotype" w:hAnsi="Palatino Linotype"/>
          <w:sz w:val="22"/>
          <w:szCs w:val="22"/>
        </w:rPr>
        <w:t xml:space="preserve">5.1.4 </w:t>
      </w:r>
      <w:r w:rsidRPr="00C33C16">
        <w:rPr>
          <w:rFonts w:ascii="Palatino Linotype" w:hAnsi="Palatino Linotype"/>
          <w:sz w:val="22"/>
          <w:szCs w:val="22"/>
        </w:rPr>
        <w:t>abaixo.</w:t>
      </w:r>
    </w:p>
    <w:p w14:paraId="31CF8FE8" w14:textId="76E0915E" w:rsidR="008635F8" w:rsidRPr="00C33C16" w:rsidRDefault="00C33C16">
      <w:pPr>
        <w:numPr>
          <w:ilvl w:val="5"/>
          <w:numId w:val="2"/>
        </w:numPr>
        <w:rPr>
          <w:rFonts w:ascii="Palatino Linotype" w:hAnsi="Palatino Linotype"/>
          <w:sz w:val="22"/>
          <w:szCs w:val="22"/>
        </w:rPr>
      </w:pPr>
      <w:r w:rsidRPr="0038701C">
        <w:rPr>
          <w:rFonts w:ascii="Palatino Linotype" w:hAnsi="Palatino Linotype"/>
          <w:sz w:val="22"/>
          <w:szCs w:val="22"/>
        </w:rPr>
        <w:t>A</w:t>
      </w:r>
      <w:r w:rsidR="008635F8" w:rsidRPr="0038701C">
        <w:rPr>
          <w:rFonts w:ascii="Palatino Linotype" w:hAnsi="Palatino Linotype"/>
          <w:sz w:val="22"/>
          <w:szCs w:val="22"/>
        </w:rPr>
        <w:t xml:space="preserve"> Emissora poderá aumentar a quantidade de Debêntures a serem distribuídas no </w:t>
      </w:r>
      <w:r w:rsidR="006B55AF" w:rsidRPr="0038701C">
        <w:rPr>
          <w:rFonts w:ascii="Palatino Linotype" w:hAnsi="Palatino Linotype"/>
          <w:sz w:val="22"/>
          <w:szCs w:val="22"/>
        </w:rPr>
        <w:t>â</w:t>
      </w:r>
      <w:r w:rsidR="008635F8" w:rsidRPr="0038701C">
        <w:rPr>
          <w:rFonts w:ascii="Palatino Linotype" w:hAnsi="Palatino Linotype"/>
          <w:sz w:val="22"/>
          <w:szCs w:val="22"/>
        </w:rPr>
        <w:t>mbito da Oferta em até 20% (vinte por cento) com relação à quantidade originalmente oferecida,</w:t>
      </w:r>
      <w:r w:rsidR="006B55AF" w:rsidRPr="0038701C">
        <w:rPr>
          <w:rFonts w:ascii="Palatino Linotype" w:hAnsi="Palatino Linotype"/>
          <w:sz w:val="22"/>
          <w:szCs w:val="22"/>
        </w:rPr>
        <w:t xml:space="preserve"> ou seja, </w:t>
      </w:r>
      <w:r w:rsidRPr="0038701C">
        <w:rPr>
          <w:rFonts w:ascii="Palatino Linotype" w:hAnsi="Palatino Linotype"/>
          <w:sz w:val="22"/>
          <w:szCs w:val="22"/>
        </w:rPr>
        <w:t xml:space="preserve">em até </w:t>
      </w:r>
      <w:r w:rsidR="00EE5D4D">
        <w:rPr>
          <w:rFonts w:ascii="Palatino Linotype" w:hAnsi="Palatino Linotype"/>
          <w:sz w:val="22"/>
          <w:szCs w:val="22"/>
        </w:rPr>
        <w:t>300</w:t>
      </w:r>
      <w:r w:rsidR="006B55AF" w:rsidRPr="0038701C">
        <w:rPr>
          <w:rFonts w:ascii="Palatino Linotype" w:hAnsi="Palatino Linotype"/>
          <w:sz w:val="22"/>
          <w:szCs w:val="22"/>
        </w:rPr>
        <w:t>.000 (</w:t>
      </w:r>
      <w:r w:rsidR="00EE5D4D">
        <w:rPr>
          <w:rFonts w:ascii="Palatino Linotype" w:hAnsi="Palatino Linotype"/>
          <w:sz w:val="22"/>
          <w:szCs w:val="22"/>
        </w:rPr>
        <w:t>trezentas</w:t>
      </w:r>
      <w:r w:rsidR="00600E11">
        <w:rPr>
          <w:rFonts w:ascii="Palatino Linotype" w:hAnsi="Palatino Linotype"/>
          <w:sz w:val="22"/>
          <w:szCs w:val="22"/>
        </w:rPr>
        <w:t xml:space="preserve"> </w:t>
      </w:r>
      <w:r w:rsidR="007A1862">
        <w:rPr>
          <w:rFonts w:ascii="Palatino Linotype" w:hAnsi="Palatino Linotype"/>
          <w:sz w:val="22"/>
          <w:szCs w:val="22"/>
        </w:rPr>
        <w:t>mil</w:t>
      </w:r>
      <w:r w:rsidR="006B55AF" w:rsidRPr="0038701C">
        <w:rPr>
          <w:rFonts w:ascii="Palatino Linotype" w:hAnsi="Palatino Linotype"/>
          <w:sz w:val="22"/>
          <w:szCs w:val="22"/>
        </w:rPr>
        <w:t>) Debêntures</w:t>
      </w:r>
      <w:r w:rsidR="00C67AA9" w:rsidRPr="0038701C">
        <w:rPr>
          <w:rFonts w:ascii="Palatino Linotype" w:hAnsi="Palatino Linotype"/>
          <w:sz w:val="22"/>
          <w:szCs w:val="22"/>
        </w:rPr>
        <w:t xml:space="preserve"> (“</w:t>
      </w:r>
      <w:r w:rsidR="00980A46">
        <w:rPr>
          <w:rFonts w:ascii="Palatino Linotype" w:hAnsi="Palatino Linotype"/>
          <w:sz w:val="22"/>
          <w:szCs w:val="22"/>
          <w:u w:val="single"/>
        </w:rPr>
        <w:t>Debêntures Adicionais</w:t>
      </w:r>
      <w:r w:rsidR="00C67AA9" w:rsidRPr="0038701C">
        <w:rPr>
          <w:rFonts w:ascii="Palatino Linotype" w:hAnsi="Palatino Linotype"/>
          <w:sz w:val="22"/>
          <w:szCs w:val="22"/>
        </w:rPr>
        <w:t>”).</w:t>
      </w:r>
    </w:p>
    <w:p w14:paraId="54AA5288" w14:textId="77777777" w:rsidR="00BC0FB6" w:rsidRDefault="00A079FA">
      <w:pPr>
        <w:numPr>
          <w:ilvl w:val="1"/>
          <w:numId w:val="2"/>
        </w:numPr>
        <w:rPr>
          <w:rFonts w:ascii="Palatino Linotype" w:hAnsi="Palatino Linotype"/>
          <w:sz w:val="22"/>
          <w:szCs w:val="22"/>
        </w:rPr>
      </w:pPr>
      <w:bookmarkStart w:id="8" w:name="_Ref306027082"/>
      <w:r>
        <w:rPr>
          <w:rFonts w:ascii="Palatino Linotype" w:hAnsi="Palatino Linotype"/>
          <w:i/>
          <w:sz w:val="22"/>
          <w:szCs w:val="22"/>
        </w:rPr>
        <w:lastRenderedPageBreak/>
        <w:t>Distribuição Parcial</w:t>
      </w:r>
    </w:p>
    <w:bookmarkEnd w:id="8"/>
    <w:p w14:paraId="252D1A61" w14:textId="77777777" w:rsidR="00BC0FB6" w:rsidRDefault="00A079FA">
      <w:pPr>
        <w:numPr>
          <w:ilvl w:val="5"/>
          <w:numId w:val="2"/>
        </w:numPr>
        <w:rPr>
          <w:rFonts w:ascii="Palatino Linotype" w:hAnsi="Palatino Linotype"/>
          <w:sz w:val="22"/>
          <w:szCs w:val="22"/>
        </w:rPr>
      </w:pPr>
      <w:r>
        <w:rPr>
          <w:rFonts w:ascii="Palatino Linotype" w:hAnsi="Palatino Linotype"/>
          <w:sz w:val="22"/>
          <w:szCs w:val="22"/>
        </w:rPr>
        <w:t>Será permitida a distribuição parcial das Debêntures, desde que a distribuição alcance o Montante Mínimo da Emissão (conforme definido abaixo), sendo que as Debêntures não distribuídas serão canceladas pela Emissora, observado o disposto na Cláusula 5.2.4 abaixo (“</w:t>
      </w:r>
      <w:r>
        <w:rPr>
          <w:rFonts w:ascii="Palatino Linotype" w:hAnsi="Palatino Linotype"/>
          <w:sz w:val="22"/>
          <w:szCs w:val="22"/>
          <w:u w:val="single"/>
        </w:rPr>
        <w:t>Distribuição Parcial</w:t>
      </w:r>
      <w:r>
        <w:rPr>
          <w:rFonts w:ascii="Palatino Linotype" w:hAnsi="Palatino Linotype"/>
          <w:sz w:val="22"/>
          <w:szCs w:val="22"/>
        </w:rPr>
        <w:t>”).</w:t>
      </w:r>
    </w:p>
    <w:p w14:paraId="4E59AF17" w14:textId="77777777" w:rsidR="00BC0FB6" w:rsidRDefault="00A079FA">
      <w:pPr>
        <w:numPr>
          <w:ilvl w:val="5"/>
          <w:numId w:val="2"/>
        </w:numPr>
        <w:rPr>
          <w:rFonts w:ascii="Palatino Linotype" w:hAnsi="Palatino Linotype"/>
          <w:sz w:val="22"/>
          <w:szCs w:val="22"/>
        </w:rPr>
      </w:pPr>
      <w:bookmarkStart w:id="9" w:name="_Ref490551204"/>
      <w:bookmarkStart w:id="10" w:name="_Ref491754418"/>
      <w:r>
        <w:rPr>
          <w:rFonts w:ascii="Palatino Linotype" w:hAnsi="Palatino Linotype"/>
          <w:sz w:val="22"/>
          <w:szCs w:val="22"/>
        </w:rPr>
        <w:t>Ao final da distribuição, esta Escritura de Emissão poderá ser aditada para ratificar a quantidade de Debêntures efetivamente subscrita e integralizada, bem como para o cancelamento de eventual saldo não colocado, por meio de aditamento, que deverá ser arquivado na JUCERJA, sem necessidade de nova aprovação societária pela Emissora ou de realização de Assembleia Geral de Debenturistas.</w:t>
      </w:r>
    </w:p>
    <w:p w14:paraId="619ED381" w14:textId="77777777" w:rsidR="00BC0FB6" w:rsidRDefault="00A079FA">
      <w:pPr>
        <w:numPr>
          <w:ilvl w:val="5"/>
          <w:numId w:val="2"/>
        </w:numPr>
        <w:rPr>
          <w:rFonts w:ascii="Palatino Linotype" w:hAnsi="Palatino Linotype"/>
          <w:sz w:val="22"/>
          <w:szCs w:val="22"/>
        </w:rPr>
      </w:pPr>
      <w:r>
        <w:rPr>
          <w:rFonts w:ascii="Palatino Linotype" w:hAnsi="Palatino Linotype"/>
          <w:sz w:val="22"/>
          <w:szCs w:val="22"/>
        </w:rPr>
        <w:t>Os investidores poderão, quando da assinatura dos respectivos boletins de subscrição: (i) condicionar a subscrição e integralização das Debêntures à colocação do Montante Máximo da Emissão (conforme definido abaixo); ou (</w:t>
      </w:r>
      <w:proofErr w:type="spellStart"/>
      <w:r>
        <w:rPr>
          <w:rFonts w:ascii="Palatino Linotype" w:hAnsi="Palatino Linotype"/>
          <w:sz w:val="22"/>
          <w:szCs w:val="22"/>
        </w:rPr>
        <w:t>ii</w:t>
      </w:r>
      <w:proofErr w:type="spellEnd"/>
      <w:r>
        <w:rPr>
          <w:rFonts w:ascii="Palatino Linotype" w:hAnsi="Palatino Linotype"/>
          <w:sz w:val="22"/>
          <w:szCs w:val="22"/>
        </w:rPr>
        <w:t xml:space="preserve">) condicionar a subscrição e integralização das Debêntures ao atingimento de uma proporção ou quantidade mínima dos valores mobiliários originalmente objeto da oferta, definida conforme critério do próprio investidor, mas que não poderá ser inferior ao Montante Mínimo da Emissão. </w:t>
      </w:r>
      <w:bookmarkEnd w:id="9"/>
      <w:bookmarkEnd w:id="10"/>
      <w:r>
        <w:rPr>
          <w:rFonts w:ascii="Palatino Linotype" w:hAnsi="Palatino Linotype"/>
          <w:sz w:val="22"/>
          <w:szCs w:val="22"/>
        </w:rPr>
        <w:t>Caso o investidor tenha optado por estabelecer a condição constante do subitem (</w:t>
      </w:r>
      <w:proofErr w:type="spellStart"/>
      <w:r>
        <w:rPr>
          <w:rFonts w:ascii="Palatino Linotype" w:hAnsi="Palatino Linotype"/>
          <w:sz w:val="22"/>
          <w:szCs w:val="22"/>
        </w:rPr>
        <w:t>ii</w:t>
      </w:r>
      <w:proofErr w:type="spellEnd"/>
      <w:r>
        <w:rPr>
          <w:rFonts w:ascii="Palatino Linotype" w:hAnsi="Palatino Linotype"/>
          <w:sz w:val="22"/>
          <w:szCs w:val="22"/>
        </w:rPr>
        <w:t>) anterior, deverá indicar se, atingido o Montante Mínimo da Emissão, deseja adquirir: (A) a totalidade das Debêntures por ele subscritas; ou (B) quantidade equivalente à proporção entre o número de Debêntures efetivamente distribuídas até o término da Oferta Restrita e o número total de Debêntures originalmente ofertadas.</w:t>
      </w:r>
    </w:p>
    <w:p w14:paraId="2524E703" w14:textId="77777777" w:rsidR="00BC0FB6" w:rsidRDefault="00A079FA">
      <w:pPr>
        <w:pStyle w:val="PargrafodaLista"/>
        <w:numPr>
          <w:ilvl w:val="3"/>
          <w:numId w:val="18"/>
        </w:numPr>
        <w:rPr>
          <w:rFonts w:ascii="Palatino Linotype" w:hAnsi="Palatino Linotype"/>
          <w:sz w:val="22"/>
          <w:szCs w:val="22"/>
        </w:rPr>
      </w:pPr>
      <w:r>
        <w:rPr>
          <w:rFonts w:ascii="Palatino Linotype" w:hAnsi="Palatino Linotype"/>
          <w:sz w:val="22"/>
          <w:szCs w:val="22"/>
        </w:rPr>
        <w:t>Presumir-se-á, na falta de manifestação expressa pelo investidor, o interesse do investidor em manter a sua decisão de subscrição de forma integral. Adicionalmente, em caso de Distribuição Parcial, não haverá abertura de prazo para desistência, nem para modificação da aceitação da oferta.</w:t>
      </w:r>
    </w:p>
    <w:p w14:paraId="13BF2E31" w14:textId="77777777" w:rsidR="00BC0FB6" w:rsidRDefault="00A079FA">
      <w:pPr>
        <w:numPr>
          <w:ilvl w:val="5"/>
          <w:numId w:val="2"/>
        </w:numPr>
        <w:rPr>
          <w:rFonts w:ascii="Palatino Linotype" w:hAnsi="Palatino Linotype"/>
          <w:sz w:val="22"/>
          <w:szCs w:val="22"/>
        </w:rPr>
      </w:pPr>
      <w:r>
        <w:rPr>
          <w:rFonts w:ascii="Palatino Linotype" w:hAnsi="Palatino Linotype"/>
          <w:sz w:val="22"/>
          <w:szCs w:val="22"/>
        </w:rPr>
        <w:t>Na hipótese de (i) não colocação do Montante Mínimo da Emissão até o encerramento da Oferta; ou (</w:t>
      </w:r>
      <w:proofErr w:type="spellStart"/>
      <w:r>
        <w:rPr>
          <w:rFonts w:ascii="Palatino Linotype" w:hAnsi="Palatino Linotype"/>
          <w:sz w:val="22"/>
          <w:szCs w:val="22"/>
        </w:rPr>
        <w:t>ii</w:t>
      </w:r>
      <w:proofErr w:type="spellEnd"/>
      <w:r>
        <w:rPr>
          <w:rFonts w:ascii="Palatino Linotype" w:hAnsi="Palatino Linotype"/>
          <w:sz w:val="22"/>
          <w:szCs w:val="22"/>
        </w:rPr>
        <w:t>) havendo Distribuição Parcial, o investidor optar pela hipótese da Cláusula 5.2.3(i) acima, os respectivos boletins de subscrição serão automaticamente cancelados, devendo a Emissora, no prazo de 5 (cinco) Dias Úteis contados do encerramento da Oferta, realizar o cancelamento, de acordo com as regras operacionais da B3, (A) da totalidade das Debêntures que forem distribuídas até o encerramento da Oferta, na hipótese do item “(i)” acima; ou (B) da totalidade das Debêntures subscritas pelo respectivo investidor, na hipótese do item “(</w:t>
      </w:r>
      <w:proofErr w:type="spellStart"/>
      <w:r>
        <w:rPr>
          <w:rFonts w:ascii="Palatino Linotype" w:hAnsi="Palatino Linotype"/>
          <w:sz w:val="22"/>
          <w:szCs w:val="22"/>
        </w:rPr>
        <w:t>ii</w:t>
      </w:r>
      <w:proofErr w:type="spellEnd"/>
      <w:r>
        <w:rPr>
          <w:rFonts w:ascii="Palatino Linotype" w:hAnsi="Palatino Linotype"/>
          <w:sz w:val="22"/>
          <w:szCs w:val="22"/>
        </w:rPr>
        <w:t>)” acima, devendo, em ambos os casos, restituir aos investidores cujas Debêntures tenham sido canceladas o preço de subscrição e integralização das respectivas Debêntures.</w:t>
      </w:r>
      <w:r>
        <w:rPr>
          <w:rFonts w:ascii="Palatino Linotype" w:eastAsia="MS Mincho" w:hAnsi="Palatino Linotype"/>
          <w:iCs/>
          <w:color w:val="000000"/>
          <w:sz w:val="22"/>
          <w:szCs w:val="22"/>
        </w:rPr>
        <w:t xml:space="preserve"> </w:t>
      </w:r>
      <w:r>
        <w:rPr>
          <w:rFonts w:ascii="Palatino Linotype" w:hAnsi="Palatino Linotype"/>
          <w:iCs/>
          <w:sz w:val="22"/>
          <w:szCs w:val="22"/>
        </w:rPr>
        <w:t>Na hipótese de, havendo Distribuição Parcial, o investidor optar pela hipótese da Cláusula 5.2.3(</w:t>
      </w:r>
      <w:proofErr w:type="spellStart"/>
      <w:r>
        <w:rPr>
          <w:rFonts w:ascii="Palatino Linotype" w:hAnsi="Palatino Linotype"/>
          <w:iCs/>
          <w:sz w:val="22"/>
          <w:szCs w:val="22"/>
        </w:rPr>
        <w:t>ii</w:t>
      </w:r>
      <w:proofErr w:type="spellEnd"/>
      <w:r>
        <w:rPr>
          <w:rFonts w:ascii="Palatino Linotype" w:hAnsi="Palatino Linotype"/>
          <w:iCs/>
          <w:sz w:val="22"/>
          <w:szCs w:val="22"/>
        </w:rPr>
        <w:t xml:space="preserve">)(B) acima, o respectivo boletim de subscrição será parcialmente cancelado, devendo a Emissora, no prazo de 5 (cinco) Dias Úteis contados do encerramento da Oferta, realizar o cancelamento, mediante o resgate antecipado, de acordo com as regras operacionais da B3, da quantidade de Debêntures subscritas pelo respectivo </w:t>
      </w:r>
      <w:r>
        <w:rPr>
          <w:rFonts w:ascii="Palatino Linotype" w:hAnsi="Palatino Linotype"/>
          <w:iCs/>
          <w:sz w:val="22"/>
          <w:szCs w:val="22"/>
        </w:rPr>
        <w:lastRenderedPageBreak/>
        <w:t xml:space="preserve">investidor que exceda a proporção por ele indicada no boletim </w:t>
      </w:r>
      <w:r>
        <w:rPr>
          <w:rFonts w:ascii="Palatino Linotype" w:hAnsi="Palatino Linotype"/>
          <w:sz w:val="22"/>
          <w:szCs w:val="22"/>
        </w:rPr>
        <w:t>de</w:t>
      </w:r>
      <w:r>
        <w:rPr>
          <w:rFonts w:ascii="Palatino Linotype" w:hAnsi="Palatino Linotype"/>
          <w:iCs/>
          <w:sz w:val="22"/>
          <w:szCs w:val="22"/>
        </w:rPr>
        <w:t xml:space="preserve"> subscrição, devendo restituir ao investidor cujas Debêntures tenham sido canceladas o preço de subscrição e integralização das respectivas Debêntures. Em qualquer hipótese, a devolução dos recursos aos subscritores será realizada sem juros ou correção monetária.</w:t>
      </w:r>
    </w:p>
    <w:p w14:paraId="285BC7F2" w14:textId="7EE3790C" w:rsidR="00BC0FB6" w:rsidRDefault="00A079FA">
      <w:pPr>
        <w:numPr>
          <w:ilvl w:val="1"/>
          <w:numId w:val="2"/>
        </w:numPr>
        <w:rPr>
          <w:rFonts w:ascii="Palatino Linotype" w:hAnsi="Palatino Linotype"/>
          <w:sz w:val="22"/>
          <w:szCs w:val="22"/>
        </w:rPr>
      </w:pPr>
      <w:r>
        <w:rPr>
          <w:rFonts w:ascii="Palatino Linotype" w:hAnsi="Palatino Linotype"/>
          <w:i/>
          <w:sz w:val="22"/>
          <w:szCs w:val="22"/>
        </w:rPr>
        <w:t>Prazo de Subscrição</w:t>
      </w:r>
      <w:r>
        <w:rPr>
          <w:rFonts w:ascii="Palatino Linotype" w:hAnsi="Palatino Linotype"/>
          <w:sz w:val="22"/>
          <w:szCs w:val="22"/>
        </w:rPr>
        <w:t>.  Respeitado o atendimento dos requisitos a que se refere a Cláusula </w:t>
      </w:r>
      <w:r>
        <w:rPr>
          <w:rFonts w:ascii="Palatino Linotype" w:hAnsi="Palatino Linotype"/>
          <w:sz w:val="22"/>
          <w:szCs w:val="22"/>
        </w:rPr>
        <w:fldChar w:fldCharType="begin"/>
      </w:r>
      <w:r>
        <w:rPr>
          <w:rFonts w:ascii="Palatino Linotype" w:hAnsi="Palatino Linotype"/>
          <w:sz w:val="22"/>
          <w:szCs w:val="22"/>
        </w:rPr>
        <w:instrText xml:space="preserve"> REF _Ref330905317 \n \p \h  \* MERGEFORMAT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2 acima</w:t>
      </w:r>
      <w:r>
        <w:rPr>
          <w:rFonts w:ascii="Palatino Linotype" w:hAnsi="Palatino Linotype"/>
          <w:sz w:val="22"/>
          <w:szCs w:val="22"/>
        </w:rPr>
        <w:fldChar w:fldCharType="end"/>
      </w:r>
      <w:r>
        <w:rPr>
          <w:rFonts w:ascii="Palatino Linotype" w:hAnsi="Palatino Linotype"/>
          <w:sz w:val="22"/>
          <w:szCs w:val="22"/>
        </w:rPr>
        <w:t xml:space="preserve"> e os termos do Contrato de Distribuição, as Debêntures serão subscritas, a qualquer tempo, a partir da data de início de distribuição da Oferta, observado o disposto no artigo 8º, parágrafo 2º, da Instrução CVM 476.</w:t>
      </w:r>
    </w:p>
    <w:p w14:paraId="641266F4" w14:textId="77777777" w:rsidR="00BC0FB6" w:rsidRDefault="00A079FA">
      <w:pPr>
        <w:numPr>
          <w:ilvl w:val="1"/>
          <w:numId w:val="2"/>
        </w:numPr>
        <w:rPr>
          <w:rFonts w:ascii="Palatino Linotype" w:hAnsi="Palatino Linotype"/>
          <w:sz w:val="22"/>
          <w:szCs w:val="22"/>
        </w:rPr>
      </w:pPr>
      <w:bookmarkStart w:id="11" w:name="_Ref264481789"/>
      <w:bookmarkStart w:id="12" w:name="_Ref310606049"/>
      <w:r>
        <w:rPr>
          <w:rFonts w:ascii="Palatino Linotype" w:hAnsi="Palatino Linotype"/>
          <w:i/>
          <w:sz w:val="22"/>
          <w:szCs w:val="22"/>
        </w:rPr>
        <w:t>Negociação</w:t>
      </w:r>
      <w:r>
        <w:rPr>
          <w:rFonts w:ascii="Palatino Linotype" w:hAnsi="Palatino Linotype"/>
          <w:sz w:val="22"/>
          <w:szCs w:val="22"/>
        </w:rPr>
        <w:t xml:space="preserve">.  </w:t>
      </w:r>
      <w:bookmarkEnd w:id="11"/>
      <w:r>
        <w:rPr>
          <w:rFonts w:ascii="Palatino Linotype" w:hAnsi="Palatino Linotype"/>
          <w:sz w:val="22"/>
          <w:szCs w:val="22"/>
        </w:rPr>
        <w:t>As Debêntures serão depositadas para negociação no mercado secundário por meio do CETIP21. As Debêntures somente poderão ser negociadas entre investidores qualificados, conforme definidos nos termos do artigo 12 da Resolução CVM 30, e depois de decorridos 90 (noventa) dias contados de cada subscrição ou aquisição, nos termos dos artigos 13 e 15, parágrafo primeiro, da Instrução CVM 476, observado o cumprimento, pela Emissora, das obrigações previstas no artigo 17 da Instrução CVM 476.</w:t>
      </w:r>
      <w:bookmarkEnd w:id="12"/>
      <w:r>
        <w:rPr>
          <w:rFonts w:ascii="Palatino Linotype" w:hAnsi="Palatino Linotype"/>
          <w:sz w:val="22"/>
          <w:szCs w:val="22"/>
        </w:rPr>
        <w:t xml:space="preserve"> No entanto, caso a Emissora venha a ter o registro de companhia aberta perante a CVM, seja na categoria A ou na categoria B (conforme previstas na Resolução CVM nº 80, de 29 de março de 2022), as Debêntures poderão ser negociadas entre investidores em geral, nos termos do artigo 15, parágrafo 1º, da Instrução CVM 476.</w:t>
      </w:r>
    </w:p>
    <w:p w14:paraId="310488E4" w14:textId="6D918067" w:rsidR="00BC0FB6" w:rsidRDefault="00A079FA">
      <w:pPr>
        <w:numPr>
          <w:ilvl w:val="1"/>
          <w:numId w:val="2"/>
        </w:numPr>
        <w:rPr>
          <w:rFonts w:ascii="Palatino Linotype" w:hAnsi="Palatino Linotype"/>
          <w:sz w:val="22"/>
          <w:szCs w:val="22"/>
        </w:rPr>
      </w:pPr>
      <w:r>
        <w:rPr>
          <w:rFonts w:ascii="Palatino Linotype" w:hAnsi="Palatino Linotype"/>
          <w:i/>
          <w:iCs/>
          <w:sz w:val="22"/>
          <w:szCs w:val="22"/>
        </w:rPr>
        <w:t>Coleta de Intenções de Investimento</w:t>
      </w:r>
      <w:r>
        <w:rPr>
          <w:rFonts w:ascii="Palatino Linotype" w:hAnsi="Palatino Linotype"/>
          <w:iCs/>
          <w:sz w:val="22"/>
          <w:szCs w:val="22"/>
        </w:rPr>
        <w:t xml:space="preserve">.  </w:t>
      </w:r>
      <w:r>
        <w:rPr>
          <w:rFonts w:ascii="Palatino Linotype" w:hAnsi="Palatino Linotype"/>
          <w:sz w:val="22"/>
          <w:szCs w:val="22"/>
        </w:rPr>
        <w:t>Será adotado o procedimento de coleta de intenções de investimento, organizado pelo Coordenador Líder, sem recebimento de reservas, sem lotes mínimos ou máximos, mediante a verificação, com os potenciais Investidores Profissionais, do interesse de investimento nas Debêntures, em diferentes níveis de taxa de juros, para definição, com a Companhia, observado o disposto no artigo 3º da Instrução CVM 476 ("</w:t>
      </w:r>
      <w:r>
        <w:rPr>
          <w:rFonts w:ascii="Palatino Linotype" w:hAnsi="Palatino Linotype"/>
          <w:sz w:val="22"/>
          <w:szCs w:val="22"/>
          <w:u w:val="single"/>
        </w:rPr>
        <w:t xml:space="preserve">Procedimento de </w:t>
      </w:r>
      <w:proofErr w:type="spellStart"/>
      <w:r>
        <w:rPr>
          <w:rFonts w:ascii="Palatino Linotype" w:hAnsi="Palatino Linotype"/>
          <w:i/>
          <w:sz w:val="22"/>
          <w:szCs w:val="22"/>
          <w:u w:val="single"/>
        </w:rPr>
        <w:t>Bookbuilding</w:t>
      </w:r>
      <w:proofErr w:type="spellEnd"/>
      <w:r>
        <w:rPr>
          <w:rFonts w:ascii="Palatino Linotype" w:hAnsi="Palatino Linotype"/>
          <w:sz w:val="22"/>
          <w:szCs w:val="22"/>
        </w:rPr>
        <w:t xml:space="preserve">"), (i) do número de séries da emissão das Debêntures, ressalvado que qualquer uma das séries das Debêntures poderá ser cancelada, conforme resultado do Procedimento de </w:t>
      </w:r>
      <w:proofErr w:type="spellStart"/>
      <w:r>
        <w:rPr>
          <w:rFonts w:ascii="Palatino Linotype" w:hAnsi="Palatino Linotype"/>
          <w:i/>
          <w:iCs/>
          <w:sz w:val="22"/>
          <w:szCs w:val="22"/>
        </w:rPr>
        <w:t>Bookbuilding</w:t>
      </w:r>
      <w:proofErr w:type="spellEnd"/>
      <w:r>
        <w:rPr>
          <w:rFonts w:ascii="Palatino Linotype" w:hAnsi="Palatino Linotype"/>
          <w:sz w:val="22"/>
          <w:szCs w:val="22"/>
        </w:rPr>
        <w:t>; (</w:t>
      </w:r>
      <w:proofErr w:type="spellStart"/>
      <w:r>
        <w:rPr>
          <w:rFonts w:ascii="Palatino Linotype" w:hAnsi="Palatino Linotype"/>
          <w:sz w:val="22"/>
          <w:szCs w:val="22"/>
        </w:rPr>
        <w:t>ii</w:t>
      </w:r>
      <w:proofErr w:type="spellEnd"/>
      <w:r>
        <w:rPr>
          <w:rFonts w:ascii="Palatino Linotype" w:hAnsi="Palatino Linotype"/>
          <w:sz w:val="22"/>
          <w:szCs w:val="22"/>
        </w:rPr>
        <w:t>) da quantidade e volume finais das Debêntures a serem emitidas; (</w:t>
      </w:r>
      <w:proofErr w:type="spellStart"/>
      <w:r>
        <w:rPr>
          <w:rFonts w:ascii="Palatino Linotype" w:hAnsi="Palatino Linotype"/>
          <w:sz w:val="22"/>
          <w:szCs w:val="22"/>
        </w:rPr>
        <w:t>iii</w:t>
      </w:r>
      <w:proofErr w:type="spellEnd"/>
      <w:r>
        <w:rPr>
          <w:rFonts w:ascii="Palatino Linotype" w:hAnsi="Palatino Linotype"/>
          <w:sz w:val="22"/>
          <w:szCs w:val="22"/>
        </w:rPr>
        <w:t>) da quantidade das Debêntures a ser emitida e alocada em cada uma das séries;  (</w:t>
      </w:r>
      <w:proofErr w:type="spellStart"/>
      <w:r>
        <w:rPr>
          <w:rFonts w:ascii="Palatino Linotype" w:hAnsi="Palatino Linotype"/>
          <w:sz w:val="22"/>
          <w:szCs w:val="22"/>
        </w:rPr>
        <w:t>iv</w:t>
      </w:r>
      <w:proofErr w:type="spellEnd"/>
      <w:r>
        <w:rPr>
          <w:rFonts w:ascii="Palatino Linotype" w:hAnsi="Palatino Linotype"/>
          <w:sz w:val="22"/>
          <w:szCs w:val="22"/>
        </w:rPr>
        <w:t>) da taxa final de Remuneração de cada série das Debêntures, observado o limite previsto na</w:t>
      </w:r>
      <w:r w:rsidR="00D4696E">
        <w:rPr>
          <w:rFonts w:ascii="Palatino Linotype" w:hAnsi="Palatino Linotype"/>
          <w:sz w:val="22"/>
          <w:szCs w:val="22"/>
        </w:rPr>
        <w:t>s</w:t>
      </w:r>
      <w:r>
        <w:rPr>
          <w:rFonts w:ascii="Palatino Linotype" w:hAnsi="Palatino Linotype"/>
          <w:sz w:val="22"/>
          <w:szCs w:val="22"/>
        </w:rPr>
        <w:t xml:space="preserve"> Cláusula</w:t>
      </w:r>
      <w:r w:rsidR="00D4696E">
        <w:rPr>
          <w:rFonts w:ascii="Palatino Linotype" w:hAnsi="Palatino Linotype"/>
          <w:sz w:val="22"/>
          <w:szCs w:val="22"/>
        </w:rPr>
        <w:t>s</w:t>
      </w:r>
      <w:r>
        <w:rPr>
          <w:rFonts w:ascii="Palatino Linotype" w:hAnsi="Palatino Linotype"/>
          <w:sz w:val="22"/>
          <w:szCs w:val="22"/>
        </w:rPr>
        <w:t xml:space="preserve"> 6.</w:t>
      </w:r>
      <w:r w:rsidR="00D4696E">
        <w:rPr>
          <w:rFonts w:ascii="Palatino Linotype" w:hAnsi="Palatino Linotype"/>
          <w:sz w:val="22"/>
          <w:szCs w:val="22"/>
        </w:rPr>
        <w:t xml:space="preserve">16 e 6.17 </w:t>
      </w:r>
      <w:r>
        <w:rPr>
          <w:rFonts w:ascii="Palatino Linotype" w:hAnsi="Palatino Linotype"/>
          <w:sz w:val="22"/>
          <w:szCs w:val="22"/>
        </w:rPr>
        <w:t>abaixo</w:t>
      </w:r>
      <w:r w:rsidR="0036003A">
        <w:rPr>
          <w:rFonts w:ascii="Palatino Linotype" w:hAnsi="Palatino Linotype"/>
          <w:sz w:val="22"/>
          <w:szCs w:val="22"/>
        </w:rPr>
        <w:t xml:space="preserve">; </w:t>
      </w:r>
      <w:r w:rsidR="0038701C">
        <w:rPr>
          <w:rFonts w:ascii="Palatino Linotype" w:hAnsi="Palatino Linotype"/>
          <w:sz w:val="22"/>
          <w:szCs w:val="22"/>
        </w:rPr>
        <w:t>e</w:t>
      </w:r>
      <w:r w:rsidR="0036003A">
        <w:rPr>
          <w:rFonts w:ascii="Palatino Linotype" w:hAnsi="Palatino Linotype"/>
          <w:sz w:val="22"/>
          <w:szCs w:val="22"/>
        </w:rPr>
        <w:t xml:space="preserve"> (v) </w:t>
      </w:r>
      <w:r w:rsidR="00CA1D92">
        <w:rPr>
          <w:rFonts w:ascii="Palatino Linotype" w:hAnsi="Palatino Linotype"/>
          <w:sz w:val="22"/>
          <w:szCs w:val="22"/>
        </w:rPr>
        <w:t>d</w:t>
      </w:r>
      <w:r w:rsidR="0036003A">
        <w:rPr>
          <w:rFonts w:ascii="Palatino Linotype" w:hAnsi="Palatino Linotype"/>
          <w:sz w:val="22"/>
          <w:szCs w:val="22"/>
        </w:rPr>
        <w:t xml:space="preserve">a colocação, ou não, das </w:t>
      </w:r>
      <w:r w:rsidR="00980A46">
        <w:rPr>
          <w:rFonts w:ascii="Palatino Linotype" w:hAnsi="Palatino Linotype"/>
          <w:sz w:val="22"/>
          <w:szCs w:val="22"/>
        </w:rPr>
        <w:t>Debêntures Adicionais</w:t>
      </w:r>
      <w:r w:rsidR="0036003A">
        <w:rPr>
          <w:rFonts w:ascii="Palatino Linotype" w:hAnsi="Palatino Linotype"/>
          <w:sz w:val="22"/>
          <w:szCs w:val="22"/>
        </w:rPr>
        <w:t xml:space="preserve">, bem como </w:t>
      </w:r>
      <w:r w:rsidR="00CA1D92">
        <w:rPr>
          <w:rFonts w:ascii="Palatino Linotype" w:hAnsi="Palatino Linotype"/>
          <w:sz w:val="22"/>
          <w:szCs w:val="22"/>
        </w:rPr>
        <w:t>d</w:t>
      </w:r>
      <w:r w:rsidR="0036003A">
        <w:rPr>
          <w:rFonts w:ascii="Palatino Linotype" w:hAnsi="Palatino Linotype"/>
          <w:sz w:val="22"/>
          <w:szCs w:val="22"/>
        </w:rPr>
        <w:t>as respectivas séries nas quais serão alocadas</w:t>
      </w:r>
      <w:r w:rsidR="00355B14">
        <w:rPr>
          <w:rFonts w:ascii="Palatino Linotype" w:hAnsi="Palatino Linotype"/>
          <w:sz w:val="22"/>
          <w:szCs w:val="22"/>
        </w:rPr>
        <w:t xml:space="preserve"> </w:t>
      </w:r>
      <w:r w:rsidR="00A7529A">
        <w:rPr>
          <w:rFonts w:ascii="Palatino Linotype" w:hAnsi="Palatino Linotype"/>
          <w:sz w:val="22"/>
          <w:szCs w:val="22"/>
        </w:rPr>
        <w:t xml:space="preserve">as </w:t>
      </w:r>
      <w:r w:rsidR="00980A46">
        <w:rPr>
          <w:rFonts w:ascii="Palatino Linotype" w:hAnsi="Palatino Linotype"/>
          <w:sz w:val="22"/>
          <w:szCs w:val="22"/>
        </w:rPr>
        <w:t>Debêntures Adicionais</w:t>
      </w:r>
      <w:r w:rsidR="00355B14">
        <w:rPr>
          <w:rFonts w:ascii="Palatino Linotype" w:hAnsi="Palatino Linotype"/>
          <w:sz w:val="22"/>
          <w:szCs w:val="22"/>
        </w:rPr>
        <w:t xml:space="preserve"> e, consequentemente, </w:t>
      </w:r>
      <w:r w:rsidR="00CA1D92">
        <w:rPr>
          <w:rFonts w:ascii="Palatino Linotype" w:hAnsi="Palatino Linotype"/>
          <w:sz w:val="22"/>
          <w:szCs w:val="22"/>
        </w:rPr>
        <w:t>d</w:t>
      </w:r>
      <w:r w:rsidR="00355B14">
        <w:rPr>
          <w:rFonts w:ascii="Palatino Linotype" w:hAnsi="Palatino Linotype"/>
          <w:sz w:val="22"/>
          <w:szCs w:val="22"/>
        </w:rPr>
        <w:t xml:space="preserve">o </w:t>
      </w:r>
      <w:r w:rsidR="00A85F2F">
        <w:rPr>
          <w:rFonts w:ascii="Palatino Linotype" w:hAnsi="Palatino Linotype"/>
          <w:sz w:val="22"/>
          <w:szCs w:val="22"/>
        </w:rPr>
        <w:t>Montante Máximo da Emissão.</w:t>
      </w:r>
    </w:p>
    <w:p w14:paraId="16045C09" w14:textId="77777777" w:rsidR="00BC0FB6" w:rsidRDefault="00A079FA">
      <w:pPr>
        <w:pStyle w:val="PargrafodaLista"/>
        <w:numPr>
          <w:ilvl w:val="2"/>
          <w:numId w:val="21"/>
        </w:numPr>
        <w:ind w:left="709" w:hanging="1"/>
        <w:rPr>
          <w:rStyle w:val="Refdenotaderodap"/>
          <w:rFonts w:ascii="Palatino Linotype" w:hAnsi="Palatino Linotype"/>
          <w:sz w:val="22"/>
          <w:szCs w:val="22"/>
        </w:rPr>
      </w:pPr>
      <w:r>
        <w:rPr>
          <w:rFonts w:ascii="Palatino Linotype" w:hAnsi="Palatino Linotype"/>
          <w:sz w:val="22"/>
          <w:szCs w:val="22"/>
        </w:rPr>
        <w:t xml:space="preserve">O resultado do Procedimento de </w:t>
      </w:r>
      <w:proofErr w:type="spellStart"/>
      <w:r>
        <w:rPr>
          <w:rFonts w:ascii="Palatino Linotype" w:hAnsi="Palatino Linotype"/>
          <w:i/>
          <w:sz w:val="22"/>
          <w:szCs w:val="22"/>
        </w:rPr>
        <w:t>Bookbuilding</w:t>
      </w:r>
      <w:proofErr w:type="spellEnd"/>
      <w:r>
        <w:rPr>
          <w:rFonts w:ascii="Palatino Linotype" w:hAnsi="Palatino Linotype"/>
          <w:sz w:val="22"/>
          <w:szCs w:val="22"/>
        </w:rPr>
        <w:t xml:space="preserve"> será ratificado por meio de aditamento a essa Escritura de Emissão, independentemente de qualquer aprovação societária adicional da Companhia.</w:t>
      </w:r>
    </w:p>
    <w:p w14:paraId="404B8A81" w14:textId="77777777" w:rsidR="00BC0FB6" w:rsidRDefault="00BC0FB6">
      <w:pPr>
        <w:ind w:left="709"/>
        <w:rPr>
          <w:rFonts w:ascii="Palatino Linotype" w:hAnsi="Palatino Linotype"/>
          <w:sz w:val="22"/>
          <w:szCs w:val="22"/>
        </w:rPr>
      </w:pPr>
    </w:p>
    <w:p w14:paraId="2D0D4A69" w14:textId="77777777" w:rsidR="00BC0FB6" w:rsidRDefault="00A079FA">
      <w:pPr>
        <w:keepNext/>
        <w:numPr>
          <w:ilvl w:val="0"/>
          <w:numId w:val="2"/>
        </w:numPr>
        <w:rPr>
          <w:rFonts w:ascii="Palatino Linotype" w:hAnsi="Palatino Linotype"/>
          <w:smallCaps/>
          <w:sz w:val="22"/>
          <w:szCs w:val="22"/>
          <w:u w:val="single"/>
        </w:rPr>
      </w:pPr>
      <w:r>
        <w:rPr>
          <w:rFonts w:ascii="Palatino Linotype" w:hAnsi="Palatino Linotype"/>
          <w:smallCaps/>
          <w:sz w:val="22"/>
          <w:szCs w:val="22"/>
          <w:u w:val="single"/>
        </w:rPr>
        <w:t>Características da Emissão e das Debêntures</w:t>
      </w:r>
    </w:p>
    <w:p w14:paraId="71EC65EC"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Número da Emissão</w:t>
      </w:r>
      <w:r>
        <w:rPr>
          <w:rFonts w:ascii="Palatino Linotype" w:hAnsi="Palatino Linotype"/>
          <w:sz w:val="22"/>
          <w:szCs w:val="22"/>
        </w:rPr>
        <w:t xml:space="preserve">.  </w:t>
      </w:r>
      <w:bookmarkStart w:id="13" w:name="_Ref130282607"/>
      <w:r>
        <w:rPr>
          <w:rFonts w:ascii="Palatino Linotype" w:hAnsi="Palatino Linotype"/>
          <w:sz w:val="22"/>
          <w:szCs w:val="22"/>
        </w:rPr>
        <w:t>As Debêntures representam a 4ª (quarta) emissão de debêntures da Emissora.</w:t>
      </w:r>
    </w:p>
    <w:p w14:paraId="150F0F64" w14:textId="7EDAF3E6" w:rsidR="00BC0FB6" w:rsidRDefault="00A079FA">
      <w:pPr>
        <w:numPr>
          <w:ilvl w:val="1"/>
          <w:numId w:val="2"/>
        </w:numPr>
        <w:rPr>
          <w:rFonts w:ascii="Palatino Linotype" w:hAnsi="Palatino Linotype"/>
          <w:sz w:val="22"/>
          <w:szCs w:val="22"/>
        </w:rPr>
      </w:pPr>
      <w:r>
        <w:rPr>
          <w:rFonts w:ascii="Palatino Linotype" w:hAnsi="Palatino Linotype"/>
          <w:i/>
          <w:sz w:val="22"/>
          <w:szCs w:val="22"/>
        </w:rPr>
        <w:lastRenderedPageBreak/>
        <w:t>Montante Total da Emissão</w:t>
      </w:r>
      <w:r>
        <w:rPr>
          <w:rFonts w:ascii="Palatino Linotype" w:hAnsi="Palatino Linotype"/>
          <w:sz w:val="22"/>
          <w:szCs w:val="22"/>
        </w:rPr>
        <w:t>.  O montante total da Emissão será de</w:t>
      </w:r>
      <w:r w:rsidR="00111752">
        <w:rPr>
          <w:rFonts w:ascii="Palatino Linotype" w:hAnsi="Palatino Linotype"/>
          <w:sz w:val="22"/>
          <w:szCs w:val="22"/>
        </w:rPr>
        <w:t>, inicialmente,</w:t>
      </w:r>
      <w:r>
        <w:rPr>
          <w:rFonts w:ascii="Palatino Linotype" w:hAnsi="Palatino Linotype"/>
          <w:sz w:val="22"/>
          <w:szCs w:val="22"/>
        </w:rPr>
        <w:t xml:space="preserve"> R$ 1.</w:t>
      </w:r>
      <w:r w:rsidR="00C21C02">
        <w:rPr>
          <w:rFonts w:ascii="Palatino Linotype" w:hAnsi="Palatino Linotype"/>
          <w:sz w:val="22"/>
          <w:szCs w:val="22"/>
        </w:rPr>
        <w:t>5</w:t>
      </w:r>
      <w:r>
        <w:rPr>
          <w:rFonts w:ascii="Palatino Linotype" w:hAnsi="Palatino Linotype"/>
          <w:sz w:val="22"/>
          <w:szCs w:val="22"/>
        </w:rPr>
        <w:t>0</w:t>
      </w:r>
      <w:r w:rsidR="00EE5D4D">
        <w:rPr>
          <w:rFonts w:ascii="Palatino Linotype" w:hAnsi="Palatino Linotype"/>
          <w:sz w:val="22"/>
          <w:szCs w:val="22"/>
        </w:rPr>
        <w:t>0</w:t>
      </w:r>
      <w:r>
        <w:rPr>
          <w:rFonts w:ascii="Palatino Linotype" w:hAnsi="Palatino Linotype"/>
          <w:sz w:val="22"/>
          <w:szCs w:val="22"/>
        </w:rPr>
        <w:t>.000.000,00 (um bilhão</w:t>
      </w:r>
      <w:r w:rsidR="00C21C02">
        <w:rPr>
          <w:rFonts w:ascii="Palatino Linotype" w:hAnsi="Palatino Linotype"/>
          <w:sz w:val="22"/>
          <w:szCs w:val="22"/>
        </w:rPr>
        <w:t xml:space="preserve"> e </w:t>
      </w:r>
      <w:r w:rsidR="00EE5D4D">
        <w:rPr>
          <w:rFonts w:ascii="Palatino Linotype" w:hAnsi="Palatino Linotype"/>
          <w:sz w:val="22"/>
          <w:szCs w:val="22"/>
        </w:rPr>
        <w:t>quinhentos</w:t>
      </w:r>
      <w:r w:rsidR="00C21C02">
        <w:rPr>
          <w:rFonts w:ascii="Palatino Linotype" w:hAnsi="Palatino Linotype"/>
          <w:sz w:val="22"/>
          <w:szCs w:val="22"/>
        </w:rPr>
        <w:t xml:space="preserve"> milhões</w:t>
      </w:r>
      <w:r>
        <w:rPr>
          <w:rFonts w:ascii="Palatino Linotype" w:hAnsi="Palatino Linotype"/>
          <w:sz w:val="22"/>
          <w:szCs w:val="22"/>
        </w:rPr>
        <w:t xml:space="preserve"> de reais)</w:t>
      </w:r>
      <w:r w:rsidR="005455E9">
        <w:rPr>
          <w:rFonts w:ascii="Palatino Linotype" w:hAnsi="Palatino Linotype"/>
          <w:sz w:val="22"/>
          <w:szCs w:val="22"/>
        </w:rPr>
        <w:t>, na Data de</w:t>
      </w:r>
      <w:r w:rsidR="00CA1D92">
        <w:rPr>
          <w:rFonts w:ascii="Palatino Linotype" w:hAnsi="Palatino Linotype"/>
          <w:sz w:val="22"/>
          <w:szCs w:val="22"/>
        </w:rPr>
        <w:t xml:space="preserve"> Emissão</w:t>
      </w:r>
      <w:r>
        <w:rPr>
          <w:rFonts w:ascii="Palatino Linotype" w:hAnsi="Palatino Linotype"/>
          <w:sz w:val="22"/>
          <w:szCs w:val="22"/>
        </w:rPr>
        <w:t xml:space="preserve">, observada a possibilidade </w:t>
      </w:r>
      <w:r w:rsidR="005455E9">
        <w:rPr>
          <w:rFonts w:ascii="Palatino Linotype" w:hAnsi="Palatino Linotype"/>
          <w:sz w:val="22"/>
          <w:szCs w:val="22"/>
        </w:rPr>
        <w:t>de</w:t>
      </w:r>
      <w:r w:rsidR="00CA1D92">
        <w:rPr>
          <w:rFonts w:ascii="Palatino Linotype" w:hAnsi="Palatino Linotype"/>
          <w:sz w:val="22"/>
          <w:szCs w:val="22"/>
        </w:rPr>
        <w:t xml:space="preserve"> </w:t>
      </w:r>
      <w:r>
        <w:rPr>
          <w:rFonts w:ascii="Palatino Linotype" w:hAnsi="Palatino Linotype"/>
          <w:sz w:val="22"/>
          <w:szCs w:val="22"/>
        </w:rPr>
        <w:t>Distribuição Parcial, conforme prevista na Cláusula 5.2 acima</w:t>
      </w:r>
      <w:r w:rsidR="00A85F2F">
        <w:rPr>
          <w:rFonts w:ascii="Palatino Linotype" w:hAnsi="Palatino Linotype"/>
          <w:sz w:val="22"/>
          <w:szCs w:val="22"/>
        </w:rPr>
        <w:t xml:space="preserve">, podendo ser aumentado mediante </w:t>
      </w:r>
      <w:r w:rsidR="005455E9">
        <w:rPr>
          <w:rFonts w:ascii="Palatino Linotype" w:hAnsi="Palatino Linotype"/>
          <w:sz w:val="22"/>
          <w:szCs w:val="22"/>
        </w:rPr>
        <w:t xml:space="preserve">exercício da opção </w:t>
      </w:r>
      <w:bookmarkEnd w:id="13"/>
      <w:r w:rsidR="00980A46">
        <w:rPr>
          <w:rFonts w:ascii="Palatino Linotype" w:hAnsi="Palatino Linotype"/>
          <w:sz w:val="22"/>
          <w:szCs w:val="22"/>
        </w:rPr>
        <w:t>das Debêntures Adicionais</w:t>
      </w:r>
      <w:r w:rsidR="00A85F2F">
        <w:rPr>
          <w:rFonts w:ascii="Palatino Linotype" w:hAnsi="Palatino Linotype"/>
          <w:sz w:val="22"/>
          <w:szCs w:val="22"/>
        </w:rPr>
        <w:t xml:space="preserve"> para o montante </w:t>
      </w:r>
      <w:r w:rsidR="00CA1D92">
        <w:rPr>
          <w:rFonts w:ascii="Palatino Linotype" w:hAnsi="Palatino Linotype"/>
          <w:sz w:val="22"/>
          <w:szCs w:val="22"/>
        </w:rPr>
        <w:t>máximo de até R$ 1.</w:t>
      </w:r>
      <w:r w:rsidR="00EE5D4D">
        <w:rPr>
          <w:rFonts w:ascii="Palatino Linotype" w:hAnsi="Palatino Linotype"/>
          <w:sz w:val="22"/>
          <w:szCs w:val="22"/>
        </w:rPr>
        <w:t>8</w:t>
      </w:r>
      <w:r w:rsidR="00CA1D92">
        <w:rPr>
          <w:rFonts w:ascii="Palatino Linotype" w:hAnsi="Palatino Linotype"/>
          <w:sz w:val="22"/>
          <w:szCs w:val="22"/>
        </w:rPr>
        <w:t xml:space="preserve">00.000.000,00 (um bilhão e </w:t>
      </w:r>
      <w:r w:rsidR="00EE5D4D">
        <w:rPr>
          <w:rFonts w:ascii="Palatino Linotype" w:hAnsi="Palatino Linotype"/>
          <w:sz w:val="22"/>
          <w:szCs w:val="22"/>
        </w:rPr>
        <w:t xml:space="preserve">oitocentos </w:t>
      </w:r>
      <w:r w:rsidR="00CA1D92">
        <w:rPr>
          <w:rFonts w:ascii="Palatino Linotype" w:hAnsi="Palatino Linotype"/>
          <w:sz w:val="22"/>
          <w:szCs w:val="22"/>
        </w:rPr>
        <w:t>milhões de reais</w:t>
      </w:r>
      <w:r w:rsidR="00750AB9">
        <w:rPr>
          <w:rFonts w:ascii="Palatino Linotype" w:hAnsi="Palatino Linotype"/>
          <w:sz w:val="22"/>
          <w:szCs w:val="22"/>
        </w:rPr>
        <w:t>)</w:t>
      </w:r>
      <w:r w:rsidR="00CA1D92">
        <w:rPr>
          <w:rFonts w:ascii="Palatino Linotype" w:hAnsi="Palatino Linotype"/>
          <w:sz w:val="22"/>
          <w:szCs w:val="22"/>
        </w:rPr>
        <w:t xml:space="preserve"> </w:t>
      </w:r>
      <w:r w:rsidR="00A85F2F">
        <w:rPr>
          <w:rFonts w:ascii="Palatino Linotype" w:hAnsi="Palatino Linotype"/>
          <w:sz w:val="22"/>
          <w:szCs w:val="22"/>
        </w:rPr>
        <w:t>(“</w:t>
      </w:r>
      <w:r w:rsidR="00A85F2F">
        <w:rPr>
          <w:rFonts w:ascii="Palatino Linotype" w:hAnsi="Palatino Linotype"/>
          <w:sz w:val="22"/>
          <w:szCs w:val="22"/>
          <w:u w:val="single"/>
        </w:rPr>
        <w:t>Montante Máximo da Emissão</w:t>
      </w:r>
      <w:r w:rsidR="00A85F2F">
        <w:rPr>
          <w:rFonts w:ascii="Palatino Linotype" w:hAnsi="Palatino Linotype"/>
          <w:sz w:val="22"/>
          <w:szCs w:val="22"/>
        </w:rPr>
        <w:t>”)</w:t>
      </w:r>
      <w:r w:rsidR="00CA1D92">
        <w:rPr>
          <w:rFonts w:ascii="Palatino Linotype" w:hAnsi="Palatino Linotype"/>
          <w:sz w:val="22"/>
          <w:szCs w:val="22"/>
        </w:rPr>
        <w:t>.</w:t>
      </w:r>
    </w:p>
    <w:p w14:paraId="7DCE1E28" w14:textId="7DBFDD7D"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t>A Emissão fica condicionada à subscrição e integralização de, no mínimo, R$ 100.000.000,00 (cem milhões de reais) (“</w:t>
      </w:r>
      <w:r>
        <w:rPr>
          <w:rFonts w:ascii="Palatino Linotype" w:hAnsi="Palatino Linotype"/>
          <w:sz w:val="22"/>
          <w:szCs w:val="22"/>
          <w:u w:val="single"/>
        </w:rPr>
        <w:t>Montante Mínimo da Emissão</w:t>
      </w:r>
      <w:r>
        <w:rPr>
          <w:rFonts w:ascii="Palatino Linotype" w:hAnsi="Palatino Linotype"/>
          <w:sz w:val="22"/>
          <w:szCs w:val="22"/>
        </w:rPr>
        <w:t xml:space="preserve">”). Na hipótese de não ser atingido o Montante Mínimo da Emissão, será aplicado o procedimento previsto na Cláusula 5.2.4 acima. </w:t>
      </w:r>
    </w:p>
    <w:p w14:paraId="6767D286" w14:textId="34DB0FA6" w:rsidR="00BC0FB6" w:rsidRDefault="00A079FA">
      <w:pPr>
        <w:numPr>
          <w:ilvl w:val="1"/>
          <w:numId w:val="2"/>
        </w:numPr>
        <w:rPr>
          <w:rFonts w:ascii="Palatino Linotype" w:hAnsi="Palatino Linotype"/>
          <w:sz w:val="22"/>
          <w:szCs w:val="22"/>
        </w:rPr>
      </w:pPr>
      <w:bookmarkStart w:id="14" w:name="_Ref437363762"/>
      <w:bookmarkStart w:id="15" w:name="_Ref437362051"/>
      <w:bookmarkStart w:id="16" w:name="_Ref130282609"/>
      <w:bookmarkStart w:id="17" w:name="_Ref191891558"/>
      <w:bookmarkStart w:id="18" w:name="_Ref310951543"/>
      <w:r>
        <w:rPr>
          <w:rFonts w:ascii="Palatino Linotype" w:hAnsi="Palatino Linotype"/>
          <w:i/>
          <w:sz w:val="22"/>
          <w:szCs w:val="22"/>
        </w:rPr>
        <w:t>Quantidade</w:t>
      </w:r>
      <w:r>
        <w:rPr>
          <w:rFonts w:ascii="Palatino Linotype" w:hAnsi="Palatino Linotype"/>
          <w:sz w:val="22"/>
          <w:szCs w:val="22"/>
        </w:rPr>
        <w:t>.  Serão emitidas</w:t>
      </w:r>
      <w:r w:rsidR="0036003A">
        <w:rPr>
          <w:rFonts w:ascii="Palatino Linotype" w:hAnsi="Palatino Linotype"/>
          <w:sz w:val="22"/>
          <w:szCs w:val="22"/>
        </w:rPr>
        <w:t>, inicial</w:t>
      </w:r>
      <w:r w:rsidR="006B55AF">
        <w:rPr>
          <w:rFonts w:ascii="Palatino Linotype" w:hAnsi="Palatino Linotype"/>
          <w:sz w:val="22"/>
          <w:szCs w:val="22"/>
        </w:rPr>
        <w:t>mente,</w:t>
      </w:r>
      <w:r>
        <w:rPr>
          <w:rFonts w:ascii="Palatino Linotype" w:hAnsi="Palatino Linotype"/>
          <w:sz w:val="22"/>
          <w:szCs w:val="22"/>
        </w:rPr>
        <w:t xml:space="preserve"> 1.</w:t>
      </w:r>
      <w:r w:rsidR="00EE5D4D">
        <w:rPr>
          <w:rFonts w:ascii="Palatino Linotype" w:hAnsi="Palatino Linotype"/>
          <w:sz w:val="22"/>
          <w:szCs w:val="22"/>
        </w:rPr>
        <w:t>500</w:t>
      </w:r>
      <w:r>
        <w:rPr>
          <w:rFonts w:ascii="Palatino Linotype" w:hAnsi="Palatino Linotype"/>
          <w:sz w:val="22"/>
          <w:szCs w:val="22"/>
        </w:rPr>
        <w:t>.000 (um milhão</w:t>
      </w:r>
      <w:r w:rsidR="00C21C02">
        <w:rPr>
          <w:rFonts w:ascii="Palatino Linotype" w:hAnsi="Palatino Linotype"/>
          <w:sz w:val="22"/>
          <w:szCs w:val="22"/>
        </w:rPr>
        <w:t xml:space="preserve"> e </w:t>
      </w:r>
      <w:r w:rsidR="00EE5D4D">
        <w:rPr>
          <w:rFonts w:ascii="Palatino Linotype" w:hAnsi="Palatino Linotype"/>
          <w:sz w:val="22"/>
          <w:szCs w:val="22"/>
        </w:rPr>
        <w:t>quinhentas</w:t>
      </w:r>
      <w:r w:rsidR="00334A02" w:rsidRPr="00EE5D4D">
        <w:rPr>
          <w:rFonts w:ascii="Palatino Linotype" w:hAnsi="Palatino Linotype"/>
          <w:sz w:val="22"/>
          <w:szCs w:val="22"/>
        </w:rPr>
        <w:t xml:space="preserve"> mil</w:t>
      </w:r>
      <w:r w:rsidRPr="00EE5D4D">
        <w:rPr>
          <w:rFonts w:ascii="Palatino Linotype" w:hAnsi="Palatino Linotype"/>
          <w:sz w:val="22"/>
          <w:szCs w:val="22"/>
        </w:rPr>
        <w:t>) Debêntures</w:t>
      </w:r>
      <w:r>
        <w:rPr>
          <w:rFonts w:ascii="Palatino Linotype" w:hAnsi="Palatino Linotype"/>
          <w:sz w:val="22"/>
          <w:szCs w:val="22"/>
        </w:rPr>
        <w:t>, observada a possibilidade de</w:t>
      </w:r>
      <w:r w:rsidR="006B55AF">
        <w:rPr>
          <w:rFonts w:ascii="Palatino Linotype" w:hAnsi="Palatino Linotype"/>
          <w:sz w:val="22"/>
          <w:szCs w:val="22"/>
        </w:rPr>
        <w:t xml:space="preserve"> (a) </w:t>
      </w:r>
      <w:r>
        <w:rPr>
          <w:rFonts w:ascii="Palatino Linotype" w:hAnsi="Palatino Linotype"/>
          <w:sz w:val="22"/>
          <w:szCs w:val="22"/>
        </w:rPr>
        <w:t>Distribuição Parcial, conforme prevista na Cláusula 5.2 acima</w:t>
      </w:r>
      <w:r w:rsidR="006B55AF">
        <w:rPr>
          <w:rFonts w:ascii="Palatino Linotype" w:hAnsi="Palatino Linotype"/>
          <w:sz w:val="22"/>
          <w:szCs w:val="22"/>
        </w:rPr>
        <w:t xml:space="preserve">; e (b) colocação </w:t>
      </w:r>
      <w:bookmarkEnd w:id="14"/>
      <w:bookmarkEnd w:id="15"/>
      <w:r w:rsidR="00980A46">
        <w:rPr>
          <w:rFonts w:ascii="Palatino Linotype" w:hAnsi="Palatino Linotype"/>
          <w:sz w:val="22"/>
          <w:szCs w:val="22"/>
        </w:rPr>
        <w:t>das Debêntures Adicionais</w:t>
      </w:r>
      <w:r w:rsidR="00A85F2F">
        <w:rPr>
          <w:rFonts w:ascii="Palatino Linotype" w:hAnsi="Palatino Linotype"/>
          <w:sz w:val="22"/>
          <w:szCs w:val="22"/>
        </w:rPr>
        <w:t xml:space="preserve">, caso em que serão emitidas </w:t>
      </w:r>
      <w:r w:rsidR="00350B9A">
        <w:rPr>
          <w:rFonts w:ascii="Palatino Linotype" w:hAnsi="Palatino Linotype"/>
          <w:sz w:val="22"/>
          <w:szCs w:val="22"/>
        </w:rPr>
        <w:t>1.</w:t>
      </w:r>
      <w:r w:rsidR="00EE5D4D">
        <w:rPr>
          <w:rFonts w:ascii="Palatino Linotype" w:hAnsi="Palatino Linotype"/>
          <w:sz w:val="22"/>
          <w:szCs w:val="22"/>
        </w:rPr>
        <w:t>8</w:t>
      </w:r>
      <w:r w:rsidR="00350B9A">
        <w:rPr>
          <w:rFonts w:ascii="Palatino Linotype" w:hAnsi="Palatino Linotype"/>
          <w:sz w:val="22"/>
          <w:szCs w:val="22"/>
        </w:rPr>
        <w:t xml:space="preserve">00.000 (um milhão e </w:t>
      </w:r>
      <w:r w:rsidR="00EE5D4D">
        <w:rPr>
          <w:rFonts w:ascii="Palatino Linotype" w:hAnsi="Palatino Linotype"/>
          <w:sz w:val="22"/>
          <w:szCs w:val="22"/>
        </w:rPr>
        <w:t xml:space="preserve">oitocentas </w:t>
      </w:r>
      <w:r w:rsidR="007A1862">
        <w:rPr>
          <w:rFonts w:ascii="Palatino Linotype" w:hAnsi="Palatino Linotype"/>
          <w:sz w:val="22"/>
          <w:szCs w:val="22"/>
        </w:rPr>
        <w:t>mil</w:t>
      </w:r>
      <w:r w:rsidR="00350B9A">
        <w:rPr>
          <w:rFonts w:ascii="Palatino Linotype" w:hAnsi="Palatino Linotype"/>
          <w:sz w:val="22"/>
          <w:szCs w:val="22"/>
        </w:rPr>
        <w:t>) Debêntures.</w:t>
      </w:r>
    </w:p>
    <w:p w14:paraId="15045166" w14:textId="7732C03B" w:rsidR="00BC0FB6" w:rsidRDefault="00A079FA">
      <w:pPr>
        <w:numPr>
          <w:ilvl w:val="1"/>
          <w:numId w:val="2"/>
        </w:numPr>
        <w:rPr>
          <w:rFonts w:ascii="Palatino Linotype" w:hAnsi="Palatino Linotype"/>
          <w:sz w:val="22"/>
          <w:szCs w:val="22"/>
        </w:rPr>
      </w:pPr>
      <w:bookmarkStart w:id="19" w:name="_Ref437362068"/>
      <w:r>
        <w:rPr>
          <w:rFonts w:ascii="Palatino Linotype" w:hAnsi="Palatino Linotype"/>
          <w:i/>
          <w:sz w:val="22"/>
          <w:szCs w:val="22"/>
        </w:rPr>
        <w:t>Séries</w:t>
      </w:r>
      <w:r>
        <w:rPr>
          <w:rFonts w:ascii="Palatino Linotype" w:hAnsi="Palatino Linotype"/>
          <w:sz w:val="22"/>
          <w:szCs w:val="22"/>
        </w:rPr>
        <w:t xml:space="preserve">. </w:t>
      </w:r>
      <w:bookmarkEnd w:id="19"/>
      <w:r>
        <w:rPr>
          <w:rFonts w:ascii="Palatino Linotype" w:hAnsi="Palatino Linotype"/>
          <w:sz w:val="22"/>
          <w:szCs w:val="22"/>
        </w:rPr>
        <w:t xml:space="preserve"> A Emissão será realizada em até 2 (duas) séries, no sistema de vasos comunicantes, sendo que (i) a quantidade de séries a ser emitida (série única ou duas séries),  (</w:t>
      </w:r>
      <w:proofErr w:type="spellStart"/>
      <w:r>
        <w:rPr>
          <w:rFonts w:ascii="Palatino Linotype" w:hAnsi="Palatino Linotype"/>
          <w:sz w:val="22"/>
          <w:szCs w:val="22"/>
        </w:rPr>
        <w:t>ii</w:t>
      </w:r>
      <w:proofErr w:type="spellEnd"/>
      <w:r>
        <w:rPr>
          <w:rFonts w:ascii="Palatino Linotype" w:hAnsi="Palatino Linotype"/>
          <w:sz w:val="22"/>
          <w:szCs w:val="22"/>
        </w:rPr>
        <w:t>) o volume total da Emissão e (</w:t>
      </w:r>
      <w:proofErr w:type="spellStart"/>
      <w:r>
        <w:rPr>
          <w:rFonts w:ascii="Palatino Linotype" w:hAnsi="Palatino Linotype"/>
          <w:sz w:val="22"/>
          <w:szCs w:val="22"/>
        </w:rPr>
        <w:t>iii</w:t>
      </w:r>
      <w:proofErr w:type="spellEnd"/>
      <w:r>
        <w:rPr>
          <w:rFonts w:ascii="Palatino Linotype" w:hAnsi="Palatino Linotype"/>
          <w:sz w:val="22"/>
          <w:szCs w:val="22"/>
        </w:rPr>
        <w:t xml:space="preserve">) a quantidade de Debêntures a ser alocada em cada série (se emitida em duas séries), serão definidas conforme o Procedimento de </w:t>
      </w:r>
      <w:proofErr w:type="spellStart"/>
      <w:r>
        <w:rPr>
          <w:rFonts w:ascii="Palatino Linotype" w:hAnsi="Palatino Linotype"/>
          <w:i/>
          <w:sz w:val="22"/>
          <w:szCs w:val="22"/>
        </w:rPr>
        <w:t>Bookbuilding</w:t>
      </w:r>
      <w:proofErr w:type="spellEnd"/>
      <w:r>
        <w:rPr>
          <w:rFonts w:ascii="Palatino Linotype" w:hAnsi="Palatino Linotype"/>
          <w:sz w:val="22"/>
          <w:szCs w:val="22"/>
        </w:rPr>
        <w:t>, observado que o somatório das Debêntures da Primeira Série e/ou das Debêntures da Segunda Série não poderá exceder a quantidade prevista na Cláusula </w:t>
      </w:r>
      <w:r>
        <w:rPr>
          <w:rFonts w:ascii="Palatino Linotype" w:hAnsi="Palatino Linotype"/>
          <w:sz w:val="22"/>
          <w:szCs w:val="22"/>
        </w:rPr>
        <w:fldChar w:fldCharType="begin"/>
      </w:r>
      <w:r>
        <w:rPr>
          <w:rFonts w:ascii="Palatino Linotype" w:hAnsi="Palatino Linotype"/>
          <w:sz w:val="22"/>
          <w:szCs w:val="22"/>
        </w:rPr>
        <w:instrText xml:space="preserve"> REF _Ref437363762 \r \p \h  \* MERGEFORMAT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6.3 acima</w:t>
      </w:r>
      <w:r>
        <w:rPr>
          <w:rFonts w:ascii="Palatino Linotype" w:hAnsi="Palatino Linotype"/>
          <w:sz w:val="22"/>
          <w:szCs w:val="22"/>
        </w:rPr>
        <w:fldChar w:fldCharType="end"/>
      </w:r>
      <w:bookmarkEnd w:id="16"/>
      <w:bookmarkEnd w:id="17"/>
      <w:bookmarkEnd w:id="18"/>
    </w:p>
    <w:p w14:paraId="61B36D0D" w14:textId="77777777" w:rsidR="00BC0FB6" w:rsidRDefault="00A079FA">
      <w:pPr>
        <w:numPr>
          <w:ilvl w:val="5"/>
          <w:numId w:val="2"/>
        </w:numPr>
        <w:ind w:firstLine="0"/>
        <w:rPr>
          <w:rFonts w:ascii="Palatino Linotype" w:hAnsi="Palatino Linotype"/>
          <w:iCs/>
          <w:sz w:val="22"/>
          <w:szCs w:val="22"/>
        </w:rPr>
      </w:pPr>
      <w:r>
        <w:rPr>
          <w:rFonts w:ascii="Palatino Linotype" w:hAnsi="Palatino Linotype"/>
          <w:iCs/>
          <w:sz w:val="22"/>
          <w:szCs w:val="22"/>
        </w:rPr>
        <w:t xml:space="preserve">As Debêntures serão alocadas entre as séries, em sistema de vasos comunicantes, de forma a atender a demanda verificada no Procedimento de </w:t>
      </w:r>
      <w:proofErr w:type="spellStart"/>
      <w:r>
        <w:rPr>
          <w:rFonts w:ascii="Palatino Linotype" w:hAnsi="Palatino Linotype"/>
          <w:i/>
          <w:iCs/>
          <w:sz w:val="22"/>
          <w:szCs w:val="22"/>
        </w:rPr>
        <w:t>Bookbuilding</w:t>
      </w:r>
      <w:proofErr w:type="spellEnd"/>
      <w:r>
        <w:rPr>
          <w:rFonts w:ascii="Palatino Linotype" w:hAnsi="Palatino Linotype"/>
          <w:iCs/>
          <w:sz w:val="22"/>
          <w:szCs w:val="22"/>
        </w:rPr>
        <w:t xml:space="preserve"> e o interesse de alocação da Emissora.</w:t>
      </w:r>
    </w:p>
    <w:p w14:paraId="3B6B7200" w14:textId="77777777" w:rsidR="00BC0FB6" w:rsidRDefault="00A079FA">
      <w:pPr>
        <w:numPr>
          <w:ilvl w:val="1"/>
          <w:numId w:val="2"/>
        </w:numPr>
        <w:rPr>
          <w:rFonts w:ascii="Palatino Linotype" w:hAnsi="Palatino Linotype"/>
          <w:sz w:val="22"/>
          <w:szCs w:val="22"/>
        </w:rPr>
      </w:pPr>
      <w:bookmarkStart w:id="20" w:name="_Ref264653613"/>
      <w:r>
        <w:rPr>
          <w:rFonts w:ascii="Palatino Linotype" w:hAnsi="Palatino Linotype"/>
          <w:i/>
          <w:sz w:val="22"/>
          <w:szCs w:val="22"/>
        </w:rPr>
        <w:t>Valor Nominal Unitário</w:t>
      </w:r>
      <w:r>
        <w:rPr>
          <w:rFonts w:ascii="Palatino Linotype" w:hAnsi="Palatino Linotype"/>
          <w:sz w:val="22"/>
          <w:szCs w:val="22"/>
        </w:rPr>
        <w:t>.  As Debêntures terão valor nominal unitário de R$ 1.000,00 (mil reais), na Data de Emissão ("</w:t>
      </w:r>
      <w:r>
        <w:rPr>
          <w:rFonts w:ascii="Palatino Linotype" w:hAnsi="Palatino Linotype"/>
          <w:sz w:val="22"/>
          <w:szCs w:val="22"/>
          <w:u w:val="single"/>
        </w:rPr>
        <w:t>Valor Nominal Unitário</w:t>
      </w:r>
      <w:r>
        <w:rPr>
          <w:rFonts w:ascii="Palatino Linotype" w:hAnsi="Palatino Linotype"/>
          <w:sz w:val="22"/>
          <w:szCs w:val="22"/>
        </w:rPr>
        <w:t>").</w:t>
      </w:r>
      <w:bookmarkEnd w:id="20"/>
    </w:p>
    <w:p w14:paraId="24014185" w14:textId="77777777" w:rsidR="00BC0FB6" w:rsidRPr="002B5206" w:rsidRDefault="00A079FA">
      <w:pPr>
        <w:numPr>
          <w:ilvl w:val="1"/>
          <w:numId w:val="2"/>
        </w:numPr>
        <w:rPr>
          <w:rFonts w:ascii="Palatino Linotype" w:hAnsi="Palatino Linotype"/>
          <w:sz w:val="22"/>
          <w:szCs w:val="22"/>
        </w:rPr>
      </w:pPr>
      <w:r>
        <w:rPr>
          <w:rFonts w:ascii="Palatino Linotype" w:hAnsi="Palatino Linotype"/>
          <w:i/>
          <w:sz w:val="22"/>
          <w:szCs w:val="22"/>
        </w:rPr>
        <w:t>Forma e Comprovação de Titularidade</w:t>
      </w:r>
      <w:r>
        <w:rPr>
          <w:rFonts w:ascii="Palatino Linotype" w:hAnsi="Palatino Linotype"/>
          <w:sz w:val="22"/>
          <w:szCs w:val="22"/>
        </w:rPr>
        <w:t xml:space="preserve">.  As Debêntures serão emitidas sob a forma nominativa, escritural, sem emissão de certificados ou cautelas, sendo que, para todos os fins de direito, a titularidade das Debêntures será comprovada pelo extrato de conta de depósito emitido pelo Escriturador (conforme definido </w:t>
      </w:r>
      <w:r w:rsidRPr="002B5206">
        <w:rPr>
          <w:rFonts w:ascii="Palatino Linotype" w:hAnsi="Palatino Linotype"/>
          <w:sz w:val="22"/>
          <w:szCs w:val="22"/>
        </w:rPr>
        <w:t>abaixo), e, adicionalmente, com relação às Debêntures que estiverem custodiadas eletronicamente na B3, por meio de extrato expedido pela B3 em nome dos Debenturistas, que servirá de comprovante de titularidade de tais Debêntures.</w:t>
      </w:r>
    </w:p>
    <w:p w14:paraId="5F3B44C9" w14:textId="7913ABB5" w:rsidR="00BC0FB6" w:rsidRPr="002B5206" w:rsidRDefault="00A079FA">
      <w:pPr>
        <w:numPr>
          <w:ilvl w:val="1"/>
          <w:numId w:val="2"/>
        </w:numPr>
        <w:rPr>
          <w:rFonts w:ascii="Palatino Linotype" w:hAnsi="Palatino Linotype"/>
          <w:sz w:val="22"/>
          <w:szCs w:val="22"/>
        </w:rPr>
      </w:pPr>
      <w:bookmarkStart w:id="21" w:name="_Ref264701885"/>
      <w:r w:rsidRPr="002B5206">
        <w:rPr>
          <w:rFonts w:ascii="Palatino Linotype" w:hAnsi="Palatino Linotype"/>
          <w:i/>
          <w:sz w:val="22"/>
          <w:szCs w:val="22"/>
        </w:rPr>
        <w:t>Escriturador</w:t>
      </w:r>
      <w:r w:rsidRPr="002B5206">
        <w:rPr>
          <w:rFonts w:ascii="Palatino Linotype" w:hAnsi="Palatino Linotype"/>
          <w:sz w:val="22"/>
          <w:szCs w:val="22"/>
        </w:rPr>
        <w:t xml:space="preserve">.  A instituição prestadora de serviços de escrituração das Debêntures é </w:t>
      </w:r>
      <w:r w:rsidR="002B5206" w:rsidRPr="002E761B">
        <w:rPr>
          <w:rFonts w:ascii="Palatino Linotype" w:hAnsi="Palatino Linotype"/>
          <w:sz w:val="22"/>
          <w:szCs w:val="22"/>
        </w:rPr>
        <w:t>Itaú Corretora de Valores S.A., instituição financeira com sede na Cidade de São Paulo, Estado de São Paulo, na Avenida Brigadeiro Faria Lima, 3.500, 3º andar, CEP 04538-132, inscrita no CNPJ/M</w:t>
      </w:r>
      <w:r w:rsidR="002B5206">
        <w:rPr>
          <w:rFonts w:ascii="Palatino Linotype" w:hAnsi="Palatino Linotype"/>
          <w:sz w:val="22"/>
          <w:szCs w:val="22"/>
        </w:rPr>
        <w:t xml:space="preserve">E </w:t>
      </w:r>
      <w:r w:rsidR="002B5206" w:rsidRPr="002E761B">
        <w:rPr>
          <w:rFonts w:ascii="Palatino Linotype" w:hAnsi="Palatino Linotype"/>
          <w:sz w:val="22"/>
          <w:szCs w:val="22"/>
        </w:rPr>
        <w:t>nº 61.194.353/0001-64</w:t>
      </w:r>
      <w:r w:rsidR="002B5206" w:rsidRPr="002E761B" w:rsidDel="002B5206">
        <w:rPr>
          <w:rFonts w:ascii="Palatino Linotype" w:hAnsi="Palatino Linotype"/>
          <w:sz w:val="22"/>
          <w:szCs w:val="22"/>
        </w:rPr>
        <w:t xml:space="preserve"> </w:t>
      </w:r>
      <w:r w:rsidRPr="002B5206">
        <w:rPr>
          <w:rFonts w:ascii="Palatino Linotype" w:hAnsi="Palatino Linotype"/>
          <w:sz w:val="22"/>
          <w:szCs w:val="22"/>
        </w:rPr>
        <w:t>("</w:t>
      </w:r>
      <w:r w:rsidRPr="002B5206">
        <w:rPr>
          <w:rFonts w:ascii="Palatino Linotype" w:hAnsi="Palatino Linotype"/>
          <w:sz w:val="22"/>
          <w:szCs w:val="22"/>
          <w:u w:val="single"/>
        </w:rPr>
        <w:t>Escriturador</w:t>
      </w:r>
      <w:r w:rsidRPr="002B5206">
        <w:rPr>
          <w:rFonts w:ascii="Palatino Linotype" w:hAnsi="Palatino Linotype"/>
          <w:sz w:val="22"/>
          <w:szCs w:val="22"/>
        </w:rPr>
        <w:t>").</w:t>
      </w:r>
      <w:bookmarkEnd w:id="21"/>
    </w:p>
    <w:p w14:paraId="7FCAB911" w14:textId="6E05BAF0" w:rsidR="00BC0FB6" w:rsidRPr="002B5206" w:rsidRDefault="007353F4">
      <w:pPr>
        <w:numPr>
          <w:ilvl w:val="1"/>
          <w:numId w:val="2"/>
        </w:numPr>
        <w:rPr>
          <w:rFonts w:ascii="Palatino Linotype" w:hAnsi="Palatino Linotype"/>
          <w:sz w:val="22"/>
          <w:szCs w:val="22"/>
        </w:rPr>
      </w:pPr>
      <w:r>
        <w:rPr>
          <w:rFonts w:ascii="Palatino Linotype" w:hAnsi="Palatino Linotype"/>
          <w:i/>
          <w:sz w:val="22"/>
          <w:szCs w:val="22"/>
        </w:rPr>
        <w:t>Banco</w:t>
      </w:r>
      <w:r w:rsidR="00A079FA" w:rsidRPr="002B5206">
        <w:rPr>
          <w:rFonts w:ascii="Palatino Linotype" w:hAnsi="Palatino Linotype"/>
          <w:i/>
          <w:sz w:val="22"/>
          <w:szCs w:val="22"/>
        </w:rPr>
        <w:t xml:space="preserve"> Liquidação</w:t>
      </w:r>
      <w:r w:rsidR="00A079FA" w:rsidRPr="002B5206">
        <w:rPr>
          <w:rFonts w:ascii="Palatino Linotype" w:hAnsi="Palatino Linotype"/>
          <w:sz w:val="22"/>
          <w:szCs w:val="22"/>
        </w:rPr>
        <w:t xml:space="preserve">.  A instituição prestadora de serviços de banco liquidante das Debêntures é </w:t>
      </w:r>
      <w:r w:rsidR="002B5206" w:rsidRPr="002E761B">
        <w:rPr>
          <w:rFonts w:ascii="Palatino Linotype" w:hAnsi="Palatino Linotype"/>
          <w:sz w:val="22"/>
          <w:szCs w:val="22"/>
        </w:rPr>
        <w:t xml:space="preserve">Itaú Unibanco S.A., instituição financeira com sede na Cidade de São Paulo, Estado de São Paulo, na Praça Alfredo Egydio de Souza Aranha 100, Parque Jabaquara, Torre Olavo Setúbal, CEP 04.344-902, inscrita no CNPJ </w:t>
      </w:r>
      <w:r w:rsidR="002B5206">
        <w:rPr>
          <w:rFonts w:ascii="Palatino Linotype" w:hAnsi="Palatino Linotype"/>
          <w:sz w:val="22"/>
          <w:szCs w:val="22"/>
        </w:rPr>
        <w:t xml:space="preserve">/ME </w:t>
      </w:r>
      <w:r w:rsidR="002B5206" w:rsidRPr="002E761B">
        <w:rPr>
          <w:rFonts w:ascii="Palatino Linotype" w:hAnsi="Palatino Linotype"/>
          <w:sz w:val="22"/>
          <w:szCs w:val="22"/>
        </w:rPr>
        <w:t>sob o nº 60.701.190/0001-04</w:t>
      </w:r>
      <w:r w:rsidR="002B5206" w:rsidRPr="002E761B" w:rsidDel="002B5206">
        <w:rPr>
          <w:rFonts w:ascii="Palatino Linotype" w:hAnsi="Palatino Linotype"/>
          <w:sz w:val="22"/>
          <w:szCs w:val="22"/>
        </w:rPr>
        <w:t xml:space="preserve"> </w:t>
      </w:r>
      <w:r w:rsidR="00A079FA" w:rsidRPr="002B5206">
        <w:rPr>
          <w:rFonts w:ascii="Palatino Linotype" w:hAnsi="Palatino Linotype"/>
          <w:sz w:val="22"/>
          <w:szCs w:val="22"/>
        </w:rPr>
        <w:t>("</w:t>
      </w:r>
      <w:r w:rsidR="00A079FA" w:rsidRPr="002B5206">
        <w:rPr>
          <w:rFonts w:ascii="Palatino Linotype" w:hAnsi="Palatino Linotype"/>
          <w:sz w:val="22"/>
          <w:szCs w:val="22"/>
          <w:u w:val="single"/>
        </w:rPr>
        <w:t>Banco Liquidante</w:t>
      </w:r>
      <w:r w:rsidR="00A079FA" w:rsidRPr="002B5206">
        <w:rPr>
          <w:rFonts w:ascii="Palatino Linotype" w:hAnsi="Palatino Linotype"/>
          <w:sz w:val="22"/>
          <w:szCs w:val="22"/>
        </w:rPr>
        <w:t>").</w:t>
      </w:r>
    </w:p>
    <w:p w14:paraId="1F2AD084"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lastRenderedPageBreak/>
        <w:t>Conversibilidade</w:t>
      </w:r>
      <w:r>
        <w:rPr>
          <w:rFonts w:ascii="Palatino Linotype" w:hAnsi="Palatino Linotype"/>
          <w:sz w:val="22"/>
          <w:szCs w:val="22"/>
        </w:rPr>
        <w:t>.  As Debêntures não serão conversíveis em ações de emissão da Emissora.</w:t>
      </w:r>
    </w:p>
    <w:p w14:paraId="488E1DDC"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Espécie</w:t>
      </w:r>
      <w:r>
        <w:rPr>
          <w:rFonts w:ascii="Palatino Linotype" w:hAnsi="Palatino Linotype"/>
          <w:sz w:val="22"/>
          <w:szCs w:val="22"/>
        </w:rPr>
        <w:t>.  As Debêntures serão da espécie quirografária, nos termos do artigo 58 da Lei das Sociedades por Ações, sem garantia e sem preferência.</w:t>
      </w:r>
    </w:p>
    <w:p w14:paraId="0F1C6CD2" w14:textId="77777777" w:rsidR="00BC0FB6" w:rsidRDefault="00A079FA">
      <w:pPr>
        <w:numPr>
          <w:ilvl w:val="1"/>
          <w:numId w:val="2"/>
        </w:numPr>
        <w:rPr>
          <w:rFonts w:ascii="Palatino Linotype" w:hAnsi="Palatino Linotype"/>
          <w:sz w:val="22"/>
          <w:szCs w:val="22"/>
        </w:rPr>
      </w:pPr>
      <w:bookmarkStart w:id="22" w:name="_Ref264653840"/>
      <w:bookmarkStart w:id="23" w:name="_Ref278297550"/>
      <w:bookmarkStart w:id="24" w:name="_Ref279826913"/>
      <w:r>
        <w:rPr>
          <w:rFonts w:ascii="Palatino Linotype" w:hAnsi="Palatino Linotype"/>
          <w:i/>
          <w:sz w:val="22"/>
          <w:szCs w:val="22"/>
        </w:rPr>
        <w:t>Data de Emissão</w:t>
      </w:r>
      <w:r>
        <w:rPr>
          <w:rFonts w:ascii="Palatino Linotype" w:hAnsi="Palatino Linotype"/>
          <w:sz w:val="22"/>
          <w:szCs w:val="22"/>
        </w:rPr>
        <w:t>.  Para todos os efeitos legais, a data de emissão das Debêntures será 23 de junho de 2022 ("</w:t>
      </w:r>
      <w:r>
        <w:rPr>
          <w:rFonts w:ascii="Palatino Linotype" w:hAnsi="Palatino Linotype"/>
          <w:sz w:val="22"/>
          <w:szCs w:val="22"/>
          <w:u w:val="single"/>
        </w:rPr>
        <w:t>Data de Emissão</w:t>
      </w:r>
      <w:r>
        <w:rPr>
          <w:rFonts w:ascii="Palatino Linotype" w:hAnsi="Palatino Linotype"/>
          <w:sz w:val="22"/>
          <w:szCs w:val="22"/>
        </w:rPr>
        <w:t>").</w:t>
      </w:r>
      <w:bookmarkStart w:id="25" w:name="_Ref535067474"/>
      <w:bookmarkEnd w:id="22"/>
      <w:bookmarkEnd w:id="23"/>
      <w:bookmarkEnd w:id="24"/>
    </w:p>
    <w:p w14:paraId="50877D58"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 xml:space="preserve">Data de Início da Rentabilidade. </w:t>
      </w:r>
      <w:r>
        <w:rPr>
          <w:rFonts w:ascii="Palatino Linotype" w:hAnsi="Palatino Linotype"/>
          <w:iCs/>
          <w:sz w:val="22"/>
          <w:szCs w:val="22"/>
        </w:rPr>
        <w:t>Para todos os fins e efeitos legais, (i) a data de início da rentabilidade da Primeira Série será na primeira Data de Integralização da Primeira Série (“</w:t>
      </w:r>
      <w:r>
        <w:rPr>
          <w:rFonts w:ascii="Palatino Linotype" w:hAnsi="Palatino Linotype"/>
          <w:iCs/>
          <w:sz w:val="22"/>
          <w:szCs w:val="22"/>
          <w:u w:val="single"/>
        </w:rPr>
        <w:t>Data de Início da Rentabilidade da Primeira Série</w:t>
      </w:r>
      <w:r>
        <w:rPr>
          <w:rFonts w:ascii="Palatino Linotype" w:hAnsi="Palatino Linotype"/>
          <w:iCs/>
          <w:sz w:val="22"/>
          <w:szCs w:val="22"/>
        </w:rPr>
        <w:t>”); e (</w:t>
      </w:r>
      <w:proofErr w:type="spellStart"/>
      <w:r>
        <w:rPr>
          <w:rFonts w:ascii="Palatino Linotype" w:hAnsi="Palatino Linotype"/>
          <w:iCs/>
          <w:sz w:val="22"/>
          <w:szCs w:val="22"/>
        </w:rPr>
        <w:t>ii</w:t>
      </w:r>
      <w:proofErr w:type="spellEnd"/>
      <w:r>
        <w:rPr>
          <w:rFonts w:ascii="Palatino Linotype" w:hAnsi="Palatino Linotype"/>
          <w:iCs/>
          <w:sz w:val="22"/>
          <w:szCs w:val="22"/>
        </w:rPr>
        <w:t>) a data de início da rentabilidade da Segunda Série será na primeira Data de Integralização da Segunda Série (“</w:t>
      </w:r>
      <w:r>
        <w:rPr>
          <w:rFonts w:ascii="Palatino Linotype" w:hAnsi="Palatino Linotype"/>
          <w:iCs/>
          <w:sz w:val="22"/>
          <w:szCs w:val="22"/>
          <w:u w:val="single"/>
        </w:rPr>
        <w:t>Data de Início da Rentabilidade da Segunda Série</w:t>
      </w:r>
      <w:r>
        <w:rPr>
          <w:rFonts w:ascii="Palatino Linotype" w:hAnsi="Palatino Linotype"/>
          <w:iCs/>
          <w:sz w:val="22"/>
          <w:szCs w:val="22"/>
        </w:rPr>
        <w:t xml:space="preserve">”). </w:t>
      </w:r>
    </w:p>
    <w:p w14:paraId="78E076A0" w14:textId="77777777" w:rsidR="00BC0FB6" w:rsidRDefault="00A079FA">
      <w:pPr>
        <w:numPr>
          <w:ilvl w:val="1"/>
          <w:numId w:val="2"/>
        </w:numPr>
        <w:rPr>
          <w:rFonts w:ascii="Palatino Linotype" w:hAnsi="Palatino Linotype"/>
          <w:sz w:val="22"/>
          <w:szCs w:val="22"/>
        </w:rPr>
      </w:pPr>
      <w:bookmarkStart w:id="26" w:name="_Ref272250319"/>
      <w:r>
        <w:rPr>
          <w:rFonts w:ascii="Palatino Linotype" w:hAnsi="Palatino Linotype"/>
          <w:i/>
          <w:sz w:val="22"/>
          <w:szCs w:val="22"/>
        </w:rPr>
        <w:t>Prazo e Data de Vencimento</w:t>
      </w:r>
      <w:r>
        <w:rPr>
          <w:rFonts w:ascii="Palatino Linotype" w:hAnsi="Palatino Linotype"/>
          <w:sz w:val="22"/>
          <w:szCs w:val="22"/>
        </w:rPr>
        <w:t xml:space="preserve">.  Ressalvadas as hipóteses de vencimento antecipado das obrigações decorrentes das Debêntures, nos termos previstos nesta Escritura de Emissão, o prazo das Debêntures será de: </w:t>
      </w:r>
    </w:p>
    <w:p w14:paraId="5633DA46" w14:textId="77777777" w:rsidR="00BC0FB6" w:rsidRDefault="00A079FA">
      <w:pPr>
        <w:pStyle w:val="PargrafodaLista"/>
        <w:numPr>
          <w:ilvl w:val="2"/>
          <w:numId w:val="2"/>
        </w:numPr>
        <w:rPr>
          <w:rFonts w:ascii="Palatino Linotype" w:hAnsi="Palatino Linotype"/>
          <w:sz w:val="22"/>
          <w:szCs w:val="22"/>
        </w:rPr>
      </w:pPr>
      <w:r>
        <w:rPr>
          <w:rFonts w:ascii="Palatino Linotype" w:hAnsi="Palatino Linotype"/>
          <w:sz w:val="22"/>
          <w:szCs w:val="22"/>
        </w:rPr>
        <w:t>2 (dois) anos para as Debêntures da Primeira Série, contados da Data de Emissão, vencendo, portanto, em 23 de junho de 2024 ("</w:t>
      </w:r>
      <w:r>
        <w:rPr>
          <w:rFonts w:ascii="Palatino Linotype" w:hAnsi="Palatino Linotype"/>
          <w:sz w:val="22"/>
          <w:szCs w:val="22"/>
          <w:u w:val="single"/>
        </w:rPr>
        <w:t>Data de Vencimento da Primeira Série</w:t>
      </w:r>
      <w:r>
        <w:rPr>
          <w:rFonts w:ascii="Palatino Linotype" w:hAnsi="Palatino Linotype"/>
          <w:sz w:val="22"/>
          <w:szCs w:val="22"/>
        </w:rPr>
        <w:t>"); e</w:t>
      </w:r>
    </w:p>
    <w:p w14:paraId="1E499CE7" w14:textId="77777777" w:rsidR="00BC0FB6" w:rsidRDefault="00A079FA">
      <w:pPr>
        <w:pStyle w:val="PargrafodaLista"/>
        <w:numPr>
          <w:ilvl w:val="2"/>
          <w:numId w:val="2"/>
        </w:numPr>
        <w:rPr>
          <w:rFonts w:ascii="Palatino Linotype" w:hAnsi="Palatino Linotype"/>
          <w:sz w:val="22"/>
          <w:szCs w:val="22"/>
        </w:rPr>
      </w:pPr>
      <w:r>
        <w:rPr>
          <w:rFonts w:ascii="Palatino Linotype" w:hAnsi="Palatino Linotype"/>
          <w:sz w:val="22"/>
          <w:szCs w:val="22"/>
        </w:rPr>
        <w:t>3 (três) anos para as Debêntures da Segunda Série, contados da Data de Emissão, vencendo, portanto, em 23 de junho de 2025 ("</w:t>
      </w:r>
      <w:r>
        <w:rPr>
          <w:rFonts w:ascii="Palatino Linotype" w:hAnsi="Palatino Linotype"/>
          <w:sz w:val="22"/>
          <w:szCs w:val="22"/>
          <w:u w:val="single"/>
        </w:rPr>
        <w:t>Data de Vencimento da Segunda Série</w:t>
      </w:r>
      <w:r>
        <w:rPr>
          <w:rFonts w:ascii="Palatino Linotype" w:hAnsi="Palatino Linotype"/>
          <w:sz w:val="22"/>
          <w:szCs w:val="22"/>
        </w:rPr>
        <w:t>").</w:t>
      </w:r>
    </w:p>
    <w:p w14:paraId="09150BDC" w14:textId="77777777" w:rsidR="00BC0FB6" w:rsidRDefault="00A079FA">
      <w:pPr>
        <w:numPr>
          <w:ilvl w:val="1"/>
          <w:numId w:val="2"/>
        </w:numPr>
        <w:rPr>
          <w:rFonts w:ascii="Palatino Linotype" w:hAnsi="Palatino Linotype"/>
          <w:sz w:val="22"/>
          <w:szCs w:val="22"/>
        </w:rPr>
      </w:pPr>
      <w:bookmarkStart w:id="27" w:name="_Ref264560361"/>
      <w:bookmarkEnd w:id="26"/>
      <w:r>
        <w:rPr>
          <w:rFonts w:ascii="Palatino Linotype" w:hAnsi="Palatino Linotype"/>
          <w:i/>
          <w:sz w:val="22"/>
          <w:szCs w:val="22"/>
        </w:rPr>
        <w:t>Atualização Monetária do Valor Nominal Unitário</w:t>
      </w:r>
      <w:r>
        <w:rPr>
          <w:rFonts w:ascii="Palatino Linotype" w:hAnsi="Palatino Linotype"/>
          <w:sz w:val="22"/>
          <w:szCs w:val="22"/>
        </w:rPr>
        <w:t>.  Não haverá atualização monetária do Valor Nominal Unitário das Debêntures.</w:t>
      </w:r>
      <w:bookmarkEnd w:id="27"/>
    </w:p>
    <w:p w14:paraId="0774A468" w14:textId="77777777" w:rsidR="00BC0FB6" w:rsidRDefault="00A079FA">
      <w:pPr>
        <w:numPr>
          <w:ilvl w:val="1"/>
          <w:numId w:val="2"/>
        </w:numPr>
        <w:rPr>
          <w:rFonts w:ascii="Palatino Linotype" w:hAnsi="Palatino Linotype"/>
          <w:sz w:val="22"/>
          <w:szCs w:val="22"/>
        </w:rPr>
      </w:pPr>
      <w:bookmarkStart w:id="28" w:name="_Ref532907230"/>
      <w:r>
        <w:rPr>
          <w:rFonts w:ascii="Palatino Linotype" w:hAnsi="Palatino Linotype"/>
          <w:i/>
          <w:sz w:val="22"/>
          <w:szCs w:val="22"/>
        </w:rPr>
        <w:t>Amortização ou Pagamento do Valor Nominal Unitário</w:t>
      </w:r>
      <w:r>
        <w:rPr>
          <w:rFonts w:ascii="Palatino Linotype" w:hAnsi="Palatino Linotype"/>
          <w:sz w:val="22"/>
          <w:szCs w:val="22"/>
        </w:rPr>
        <w:t>.  Sem prejuízo dos pagamentos em decorrência de vencimento antecipado das obrigações decorrentes das Debêntures, nos termos previstos nesta Escritura de Emissão: (a) o Valor Nominal Unitário das Debêntures da Primeira Série será pago integralmente na Data de Vencimento da Primeira Série; e (b) o Valor Nominal Unitário das Debêntures da Segunda Série será pago integralmente na Data de Vencimento da Segunda Série.</w:t>
      </w:r>
      <w:r>
        <w:rPr>
          <w:rFonts w:ascii="Palatino Linotype" w:hAnsi="Palatino Linotype"/>
          <w:sz w:val="22"/>
          <w:szCs w:val="22"/>
          <w:vertAlign w:val="superscript"/>
        </w:rPr>
        <w:t xml:space="preserve"> </w:t>
      </w:r>
    </w:p>
    <w:p w14:paraId="20D3E713" w14:textId="0601F6A5" w:rsidR="00BC0FB6" w:rsidRDefault="00A079FA">
      <w:pPr>
        <w:numPr>
          <w:ilvl w:val="1"/>
          <w:numId w:val="2"/>
        </w:numPr>
        <w:rPr>
          <w:rFonts w:ascii="Palatino Linotype" w:hAnsi="Palatino Linotype"/>
          <w:sz w:val="22"/>
          <w:szCs w:val="22"/>
        </w:rPr>
      </w:pPr>
      <w:bookmarkStart w:id="29" w:name="_Ref130286776"/>
      <w:bookmarkStart w:id="30" w:name="_Ref130611431"/>
      <w:bookmarkStart w:id="31" w:name="_Ref168843122"/>
      <w:bookmarkStart w:id="32" w:name="_Ref328665579"/>
      <w:bookmarkStart w:id="33" w:name="_Ref164156803"/>
      <w:bookmarkStart w:id="34" w:name="_Ref279828381"/>
      <w:bookmarkStart w:id="35" w:name="_Ref289698191"/>
      <w:bookmarkStart w:id="36" w:name="_Ref137107209"/>
      <w:bookmarkStart w:id="37" w:name="_Ref130282854"/>
      <w:bookmarkEnd w:id="28"/>
      <w:r>
        <w:rPr>
          <w:rFonts w:ascii="Palatino Linotype" w:hAnsi="Palatino Linotype"/>
          <w:i/>
          <w:sz w:val="22"/>
          <w:szCs w:val="22"/>
        </w:rPr>
        <w:t>Remuneração</w:t>
      </w:r>
      <w:r>
        <w:rPr>
          <w:rFonts w:ascii="Palatino Linotype" w:hAnsi="Palatino Linotype"/>
          <w:sz w:val="22"/>
          <w:szCs w:val="22"/>
        </w:rPr>
        <w:t xml:space="preserve"> </w:t>
      </w:r>
      <w:r>
        <w:rPr>
          <w:rFonts w:ascii="Palatino Linotype" w:hAnsi="Palatino Linotype"/>
          <w:i/>
          <w:sz w:val="22"/>
          <w:szCs w:val="22"/>
        </w:rPr>
        <w:t>das Debêntures</w:t>
      </w:r>
      <w:r>
        <w:rPr>
          <w:rFonts w:ascii="Palatino Linotype" w:hAnsi="Palatino Linotype"/>
          <w:sz w:val="22"/>
          <w:szCs w:val="22"/>
        </w:rPr>
        <w:t xml:space="preserve"> </w:t>
      </w:r>
      <w:r>
        <w:rPr>
          <w:rFonts w:ascii="Palatino Linotype" w:hAnsi="Palatino Linotype"/>
          <w:i/>
          <w:sz w:val="22"/>
          <w:szCs w:val="22"/>
        </w:rPr>
        <w:t>da Primeira Série</w:t>
      </w:r>
      <w:r>
        <w:rPr>
          <w:rFonts w:ascii="Palatino Linotype" w:hAnsi="Palatino Linotype"/>
          <w:sz w:val="22"/>
          <w:szCs w:val="22"/>
        </w:rPr>
        <w:t xml:space="preserve">.  Sobre o Valor Nominal Unitário das Debêntures da Primeira Série incidirão juros remuneratórios correspondentes a 100% (cem por cento) da variação acumulada das taxas médias diárias das Taxas DI - Depósitos Interfinanceiros de um dia, Over </w:t>
      </w:r>
      <w:proofErr w:type="spellStart"/>
      <w:r>
        <w:rPr>
          <w:rFonts w:ascii="Palatino Linotype" w:hAnsi="Palatino Linotype"/>
          <w:sz w:val="22"/>
          <w:szCs w:val="22"/>
        </w:rPr>
        <w:t>Extra-Grupo</w:t>
      </w:r>
      <w:proofErr w:type="spellEnd"/>
      <w:r>
        <w:rPr>
          <w:rFonts w:ascii="Palatino Linotype" w:hAnsi="Palatino Linotype"/>
          <w:sz w:val="22"/>
          <w:szCs w:val="22"/>
        </w:rPr>
        <w:t>, expressas na forma percentual ao ano, base 252 (duzentos e cinquenta e dois) Dias Úteis, calculada e divulgada diariamente no website da B3, no informativo diário disponível em sua página na Internet (http://www.b3.com.br)</w:t>
      </w:r>
      <w:r>
        <w:rPr>
          <w:rFonts w:ascii="Palatino Linotype" w:hAnsi="Palatino Linotype"/>
          <w:i/>
          <w:sz w:val="22"/>
          <w:szCs w:val="22"/>
        </w:rPr>
        <w:t xml:space="preserve"> ("</w:t>
      </w:r>
      <w:r>
        <w:rPr>
          <w:rFonts w:ascii="Palatino Linotype" w:hAnsi="Palatino Linotype"/>
          <w:iCs/>
          <w:sz w:val="22"/>
          <w:szCs w:val="22"/>
          <w:u w:val="single"/>
        </w:rPr>
        <w:t>Taxa DI</w:t>
      </w:r>
      <w:r>
        <w:rPr>
          <w:rFonts w:ascii="Palatino Linotype" w:hAnsi="Palatino Linotype"/>
          <w:iCs/>
          <w:sz w:val="22"/>
          <w:szCs w:val="22"/>
        </w:rPr>
        <w:t xml:space="preserve">"), acrescida exponencialmente de uma sobretaxa ou </w:t>
      </w:r>
      <w:r>
        <w:rPr>
          <w:rFonts w:ascii="Palatino Linotype" w:hAnsi="Palatino Linotype"/>
          <w:i/>
          <w:sz w:val="22"/>
          <w:szCs w:val="22"/>
        </w:rPr>
        <w:t xml:space="preserve">spread </w:t>
      </w:r>
      <w:r>
        <w:rPr>
          <w:rFonts w:ascii="Palatino Linotype" w:hAnsi="Palatino Linotype"/>
          <w:iCs/>
          <w:sz w:val="22"/>
          <w:szCs w:val="22"/>
        </w:rPr>
        <w:t xml:space="preserve">a ser definido de acordo com o Procedimento de </w:t>
      </w:r>
      <w:proofErr w:type="spellStart"/>
      <w:r>
        <w:rPr>
          <w:rFonts w:ascii="Palatino Linotype" w:hAnsi="Palatino Linotype"/>
          <w:i/>
          <w:sz w:val="22"/>
          <w:szCs w:val="22"/>
        </w:rPr>
        <w:t>Bookbuilding</w:t>
      </w:r>
      <w:proofErr w:type="spellEnd"/>
      <w:r w:rsidR="007A2C73">
        <w:rPr>
          <w:rFonts w:ascii="Palatino Linotype" w:hAnsi="Palatino Linotype"/>
          <w:i/>
          <w:sz w:val="22"/>
          <w:szCs w:val="22"/>
        </w:rPr>
        <w:t xml:space="preserve">, </w:t>
      </w:r>
      <w:r w:rsidR="007A2C73">
        <w:rPr>
          <w:rFonts w:ascii="Palatino Linotype" w:hAnsi="Palatino Linotype"/>
          <w:iCs/>
          <w:sz w:val="22"/>
          <w:szCs w:val="22"/>
        </w:rPr>
        <w:t>que deverá ser, no mínimo,</w:t>
      </w:r>
      <w:r w:rsidR="00D26D52">
        <w:rPr>
          <w:rFonts w:ascii="Palatino Linotype" w:hAnsi="Palatino Linotype"/>
          <w:iCs/>
          <w:sz w:val="22"/>
          <w:szCs w:val="22"/>
        </w:rPr>
        <w:t xml:space="preserve"> 1,75% (um inteiro e setenta e cinco centésimos por cento) ao ano, e, no máximo, 1,95% (um inteiro e noventa e cinco centésimos por cento) ao ano,</w:t>
      </w:r>
      <w:r w:rsidR="007A2C73">
        <w:rPr>
          <w:rFonts w:ascii="Palatino Linotype" w:hAnsi="Palatino Linotype"/>
          <w:iCs/>
          <w:sz w:val="22"/>
          <w:szCs w:val="22"/>
        </w:rPr>
        <w:t xml:space="preserve"> </w:t>
      </w:r>
      <w:r>
        <w:rPr>
          <w:rFonts w:ascii="Palatino Linotype" w:hAnsi="Palatino Linotype"/>
          <w:iCs/>
          <w:sz w:val="22"/>
          <w:szCs w:val="22"/>
        </w:rPr>
        <w:t xml:space="preserve">base 252 (duzentos e cinquenta e dois) Dias Úteis </w:t>
      </w:r>
      <w:r>
        <w:rPr>
          <w:rFonts w:ascii="Palatino Linotype" w:hAnsi="Palatino Linotype"/>
          <w:sz w:val="22"/>
          <w:szCs w:val="22"/>
        </w:rPr>
        <w:t>(</w:t>
      </w:r>
      <w:r>
        <w:rPr>
          <w:rFonts w:ascii="Palatino Linotype" w:hAnsi="Palatino Linotype"/>
          <w:iCs/>
          <w:sz w:val="22"/>
          <w:szCs w:val="22"/>
        </w:rPr>
        <w:t>"</w:t>
      </w:r>
      <w:r>
        <w:rPr>
          <w:rFonts w:ascii="Palatino Linotype" w:hAnsi="Palatino Linotype"/>
          <w:iCs/>
          <w:sz w:val="22"/>
          <w:szCs w:val="22"/>
          <w:u w:val="single"/>
        </w:rPr>
        <w:t>Remuneração das Debêntures da Primeira Série</w:t>
      </w:r>
      <w:r>
        <w:rPr>
          <w:rFonts w:ascii="Palatino Linotype" w:hAnsi="Palatino Linotype"/>
          <w:i/>
          <w:sz w:val="22"/>
          <w:szCs w:val="22"/>
        </w:rPr>
        <w:t xml:space="preserve">"). </w:t>
      </w:r>
    </w:p>
    <w:p w14:paraId="7C548DB4" w14:textId="29231D55"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lastRenderedPageBreak/>
        <w:t xml:space="preserve">A Remuneração das Debêntures da Primeira Série será calculada de forma exponencial e cumulativa </w:t>
      </w:r>
      <w:r>
        <w:rPr>
          <w:rFonts w:ascii="Palatino Linotype" w:hAnsi="Palatino Linotype"/>
          <w:i/>
          <w:iCs/>
          <w:sz w:val="22"/>
          <w:szCs w:val="22"/>
        </w:rPr>
        <w:t xml:space="preserve">pro rata </w:t>
      </w:r>
      <w:proofErr w:type="spellStart"/>
      <w:r>
        <w:rPr>
          <w:rFonts w:ascii="Palatino Linotype" w:hAnsi="Palatino Linotype"/>
          <w:i/>
          <w:iCs/>
          <w:sz w:val="22"/>
          <w:szCs w:val="22"/>
        </w:rPr>
        <w:t>temporis</w:t>
      </w:r>
      <w:proofErr w:type="spellEnd"/>
      <w:r>
        <w:rPr>
          <w:rFonts w:ascii="Palatino Linotype" w:hAnsi="Palatino Linotype"/>
          <w:sz w:val="22"/>
          <w:szCs w:val="22"/>
        </w:rPr>
        <w:t xml:space="preserve"> por dias úteis decorridos, incidentes sobre o valor nominal unitário das Debêntures da Primeira Série, desde a Data de Início da Rentabilidade da Primeira Série até a Data de Pagamento de Remuneração das Debêntures da Primeira Série, data de declaração de vencimento antecipado em decorrência de um Evento de Inadimplemento (conforme abaixo definido), ou na data de realização de Resgate Antecipado Obrigatório (conforme abaixo definido), o que ocorrer primeiro. A Remuneração das Debêntures da Primeira Série será calculada de acordo com a seguinte fórmula: </w:t>
      </w:r>
    </w:p>
    <w:p w14:paraId="52CD2F5F" w14:textId="77777777" w:rsidR="00BC0FB6" w:rsidRDefault="00A079FA">
      <w:pPr>
        <w:widowControl w:val="0"/>
        <w:spacing w:after="0" w:line="300" w:lineRule="exact"/>
        <w:ind w:left="709"/>
        <w:jc w:val="center"/>
        <w:rPr>
          <w:rFonts w:ascii="Palatino Linotype" w:hAnsi="Palatino Linotype"/>
          <w:b/>
          <w:sz w:val="22"/>
          <w:szCs w:val="22"/>
        </w:rPr>
      </w:pPr>
      <w:r>
        <w:rPr>
          <w:rFonts w:ascii="Palatino Linotype" w:hAnsi="Palatino Linotype"/>
          <w:b/>
          <w:sz w:val="22"/>
          <w:szCs w:val="22"/>
        </w:rPr>
        <w:t xml:space="preserve">J = </w:t>
      </w:r>
      <w:proofErr w:type="spellStart"/>
      <w:r>
        <w:rPr>
          <w:rFonts w:ascii="Palatino Linotype" w:hAnsi="Palatino Linotype"/>
          <w:b/>
          <w:sz w:val="22"/>
          <w:szCs w:val="22"/>
        </w:rPr>
        <w:t>VNe</w:t>
      </w:r>
      <w:proofErr w:type="spellEnd"/>
      <w:r>
        <w:rPr>
          <w:rFonts w:ascii="Palatino Linotype" w:hAnsi="Palatino Linotype"/>
          <w:b/>
          <w:sz w:val="22"/>
          <w:szCs w:val="22"/>
        </w:rPr>
        <w:t xml:space="preserve"> x (Fator Juros – 1)</w:t>
      </w:r>
    </w:p>
    <w:p w14:paraId="249F2874" w14:textId="77777777" w:rsidR="00BC0FB6" w:rsidRDefault="00BC0FB6">
      <w:pPr>
        <w:ind w:left="709"/>
        <w:rPr>
          <w:rFonts w:ascii="Palatino Linotype" w:hAnsi="Palatino Linotype"/>
          <w:sz w:val="22"/>
          <w:szCs w:val="22"/>
        </w:rPr>
      </w:pPr>
    </w:p>
    <w:p w14:paraId="08DFB4EC" w14:textId="77777777" w:rsidR="00BC0FB6" w:rsidRDefault="00A079FA">
      <w:pPr>
        <w:ind w:left="709"/>
        <w:rPr>
          <w:rFonts w:ascii="Palatino Linotype" w:hAnsi="Palatino Linotype"/>
          <w:sz w:val="22"/>
          <w:szCs w:val="22"/>
        </w:rPr>
      </w:pPr>
      <w:r>
        <w:rPr>
          <w:rFonts w:ascii="Palatino Linotype" w:hAnsi="Palatino Linotype"/>
          <w:sz w:val="22"/>
          <w:szCs w:val="22"/>
        </w:rPr>
        <w:t>Sendo que:</w:t>
      </w:r>
    </w:p>
    <w:p w14:paraId="092C7FDB" w14:textId="77777777" w:rsidR="00BC0FB6" w:rsidRDefault="00A079FA">
      <w:pPr>
        <w:ind w:left="709"/>
        <w:rPr>
          <w:rFonts w:ascii="Palatino Linotype" w:hAnsi="Palatino Linotype"/>
          <w:sz w:val="22"/>
          <w:szCs w:val="22"/>
        </w:rPr>
      </w:pPr>
      <w:r>
        <w:rPr>
          <w:rFonts w:ascii="Palatino Linotype" w:hAnsi="Palatino Linotype"/>
          <w:b/>
          <w:sz w:val="22"/>
          <w:szCs w:val="22"/>
        </w:rPr>
        <w:t>J</w:t>
      </w:r>
      <w:r>
        <w:rPr>
          <w:rFonts w:ascii="Palatino Linotype" w:hAnsi="Palatino Linotype"/>
          <w:sz w:val="22"/>
          <w:szCs w:val="22"/>
        </w:rPr>
        <w:t xml:space="preserve"> = corresponde ao valor unitário da Remuneração das Debêntures da Primeira Série acumulada no período, devida na Data de Vencimento da Primeira Série, calculado com 8 (oito) casas decimais, sem arredondamento;</w:t>
      </w:r>
    </w:p>
    <w:p w14:paraId="0B3197EE" w14:textId="77777777" w:rsidR="00BC0FB6" w:rsidRDefault="00A079FA">
      <w:pPr>
        <w:ind w:left="709"/>
        <w:rPr>
          <w:rFonts w:ascii="Palatino Linotype" w:hAnsi="Palatino Linotype"/>
          <w:sz w:val="22"/>
          <w:szCs w:val="22"/>
        </w:rPr>
      </w:pPr>
      <w:proofErr w:type="spellStart"/>
      <w:r>
        <w:rPr>
          <w:rFonts w:ascii="Palatino Linotype" w:hAnsi="Palatino Linotype"/>
          <w:b/>
          <w:sz w:val="22"/>
          <w:szCs w:val="22"/>
        </w:rPr>
        <w:t>VNe</w:t>
      </w:r>
      <w:proofErr w:type="spellEnd"/>
      <w:r>
        <w:rPr>
          <w:rFonts w:ascii="Palatino Linotype" w:hAnsi="Palatino Linotype"/>
          <w:sz w:val="22"/>
          <w:szCs w:val="22"/>
        </w:rPr>
        <w:t xml:space="preserve"> = Valor Nominal Unitário das Debêntures da Primeira Série, calculado com 8 (oito) casas decimais, sem arredondamento;</w:t>
      </w:r>
    </w:p>
    <w:p w14:paraId="089E2EC0" w14:textId="77777777" w:rsidR="00BC0FB6" w:rsidRDefault="00A079FA">
      <w:pPr>
        <w:ind w:left="709"/>
        <w:rPr>
          <w:rFonts w:ascii="Palatino Linotype" w:hAnsi="Palatino Linotype"/>
          <w:b/>
          <w:sz w:val="22"/>
          <w:szCs w:val="22"/>
        </w:rPr>
      </w:pPr>
      <w:r>
        <w:rPr>
          <w:rFonts w:ascii="Palatino Linotype" w:hAnsi="Palatino Linotype"/>
          <w:b/>
          <w:sz w:val="22"/>
          <w:szCs w:val="22"/>
        </w:rPr>
        <w:t xml:space="preserve">Fator Juros = </w:t>
      </w:r>
      <w:r>
        <w:rPr>
          <w:rFonts w:ascii="Palatino Linotype" w:hAnsi="Palatino Linotype"/>
          <w:bCs/>
          <w:sz w:val="22"/>
          <w:szCs w:val="22"/>
        </w:rPr>
        <w:t xml:space="preserve">apurado da seguinte forma e </w:t>
      </w:r>
      <w:r>
        <w:rPr>
          <w:rFonts w:ascii="Palatino Linotype" w:hAnsi="Palatino Linotype"/>
          <w:sz w:val="22"/>
          <w:szCs w:val="22"/>
        </w:rPr>
        <w:t>considerado com 9 (nove) casas decimais, com arredondamento</w:t>
      </w:r>
      <w:r>
        <w:rPr>
          <w:rFonts w:ascii="Palatino Linotype" w:hAnsi="Palatino Linotype"/>
          <w:bCs/>
          <w:sz w:val="22"/>
          <w:szCs w:val="22"/>
        </w:rPr>
        <w:t>:</w:t>
      </w:r>
    </w:p>
    <w:p w14:paraId="37743273" w14:textId="77777777" w:rsidR="00BC0FB6" w:rsidRDefault="00A079FA">
      <w:pPr>
        <w:ind w:left="709"/>
        <w:jc w:val="center"/>
        <w:rPr>
          <w:rFonts w:ascii="Palatino Linotype" w:hAnsi="Palatino Linotype"/>
          <w:b/>
          <w:sz w:val="22"/>
          <w:szCs w:val="22"/>
        </w:rPr>
      </w:pPr>
      <w:proofErr w:type="spellStart"/>
      <w:r>
        <w:rPr>
          <w:rFonts w:asciiTheme="minorHAnsi" w:hAnsiTheme="minorHAnsi" w:cstheme="minorHAnsi"/>
          <w:bCs/>
          <w:i/>
          <w:color w:val="000000"/>
          <w:sz w:val="22"/>
          <w:szCs w:val="22"/>
        </w:rPr>
        <w:t>FatorJuros</w:t>
      </w:r>
      <w:proofErr w:type="spellEnd"/>
      <w:r>
        <w:rPr>
          <w:rFonts w:asciiTheme="minorHAnsi" w:hAnsiTheme="minorHAnsi" w:cstheme="minorHAnsi"/>
          <w:bCs/>
          <w:i/>
          <w:color w:val="000000"/>
          <w:sz w:val="22"/>
          <w:szCs w:val="22"/>
        </w:rPr>
        <w:t xml:space="preserve"> = (</w:t>
      </w:r>
      <w:proofErr w:type="spellStart"/>
      <w:r>
        <w:rPr>
          <w:rFonts w:asciiTheme="minorHAnsi" w:hAnsiTheme="minorHAnsi" w:cstheme="minorHAnsi"/>
          <w:bCs/>
          <w:i/>
          <w:color w:val="000000"/>
          <w:sz w:val="22"/>
          <w:szCs w:val="22"/>
        </w:rPr>
        <w:t>FatorDI</w:t>
      </w:r>
      <w:proofErr w:type="spellEnd"/>
      <w:r>
        <w:rPr>
          <w:rFonts w:asciiTheme="minorHAnsi" w:hAnsiTheme="minorHAnsi" w:cstheme="minorHAnsi"/>
          <w:bCs/>
          <w:i/>
          <w:color w:val="000000"/>
          <w:sz w:val="22"/>
          <w:szCs w:val="22"/>
        </w:rPr>
        <w:t xml:space="preserve"> x </w:t>
      </w:r>
      <w:proofErr w:type="spellStart"/>
      <w:r>
        <w:rPr>
          <w:rFonts w:asciiTheme="minorHAnsi" w:hAnsiTheme="minorHAnsi" w:cstheme="minorHAnsi"/>
          <w:bCs/>
          <w:i/>
          <w:color w:val="000000"/>
          <w:sz w:val="22"/>
          <w:szCs w:val="22"/>
        </w:rPr>
        <w:t>FatorSpread</w:t>
      </w:r>
      <w:proofErr w:type="spellEnd"/>
      <w:r>
        <w:rPr>
          <w:rFonts w:asciiTheme="minorHAnsi" w:hAnsiTheme="minorHAnsi" w:cstheme="minorHAnsi"/>
          <w:bCs/>
          <w:i/>
          <w:color w:val="000000"/>
          <w:sz w:val="22"/>
          <w:szCs w:val="22"/>
        </w:rPr>
        <w:t>)</w:t>
      </w:r>
    </w:p>
    <w:p w14:paraId="7FC0302D" w14:textId="77777777" w:rsidR="00BC0FB6" w:rsidRDefault="00A079FA">
      <w:pPr>
        <w:ind w:left="709"/>
        <w:rPr>
          <w:rFonts w:ascii="Palatino Linotype" w:hAnsi="Palatino Linotype"/>
          <w:bCs/>
          <w:sz w:val="22"/>
          <w:szCs w:val="22"/>
        </w:rPr>
      </w:pPr>
      <w:r>
        <w:rPr>
          <w:rFonts w:asciiTheme="minorHAnsi" w:hAnsiTheme="minorHAnsi" w:cstheme="minorHAnsi"/>
          <w:bCs/>
          <w:iCs/>
          <w:noProof/>
          <w:sz w:val="22"/>
          <w:szCs w:val="22"/>
        </w:rPr>
        <w:drawing>
          <wp:anchor distT="0" distB="0" distL="114300" distR="114300" simplePos="0" relativeHeight="251659264" behindDoc="0" locked="0" layoutInCell="1" allowOverlap="1" wp14:anchorId="3331B404" wp14:editId="14D3C769">
            <wp:simplePos x="0" y="0"/>
            <wp:positionH relativeFrom="margin">
              <wp:align>center</wp:align>
            </wp:positionH>
            <wp:positionV relativeFrom="paragraph">
              <wp:posOffset>669925</wp:posOffset>
            </wp:positionV>
            <wp:extent cx="1627505" cy="506095"/>
            <wp:effectExtent l="0" t="0" r="0" b="825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506095"/>
                    </a:xfrm>
                    <a:prstGeom prst="rect">
                      <a:avLst/>
                    </a:prstGeom>
                    <a:noFill/>
                  </pic:spPr>
                </pic:pic>
              </a:graphicData>
            </a:graphic>
          </wp:anchor>
        </w:drawing>
      </w:r>
      <w:proofErr w:type="spellStart"/>
      <w:r>
        <w:rPr>
          <w:rFonts w:ascii="Palatino Linotype" w:hAnsi="Palatino Linotype"/>
          <w:b/>
          <w:sz w:val="22"/>
          <w:szCs w:val="22"/>
        </w:rPr>
        <w:t>FatorDI</w:t>
      </w:r>
      <w:proofErr w:type="spellEnd"/>
      <w:r>
        <w:rPr>
          <w:rFonts w:ascii="Palatino Linotype" w:hAnsi="Palatino Linotype"/>
          <w:b/>
          <w:sz w:val="22"/>
          <w:szCs w:val="22"/>
        </w:rPr>
        <w:t xml:space="preserve"> </w:t>
      </w:r>
      <w:r>
        <w:rPr>
          <w:rFonts w:ascii="Palatino Linotype" w:hAnsi="Palatino Linotype"/>
          <w:bCs/>
          <w:sz w:val="22"/>
          <w:szCs w:val="22"/>
        </w:rPr>
        <w:t xml:space="preserve">= </w:t>
      </w:r>
      <w:proofErr w:type="spellStart"/>
      <w:r>
        <w:rPr>
          <w:rFonts w:ascii="Palatino Linotype" w:hAnsi="Palatino Linotype"/>
          <w:bCs/>
          <w:sz w:val="22"/>
          <w:szCs w:val="22"/>
        </w:rPr>
        <w:t>produtório</w:t>
      </w:r>
      <w:proofErr w:type="spellEnd"/>
      <w:r>
        <w:rPr>
          <w:rFonts w:ascii="Palatino Linotype" w:hAnsi="Palatino Linotype"/>
          <w:bCs/>
          <w:sz w:val="22"/>
          <w:szCs w:val="22"/>
        </w:rPr>
        <w:t xml:space="preserve"> das Taxas DI desde a Data de Emissão até a data de cálculo, exclusive, calculado com 8 (oito) casas decimais, com arredondamento, apurado da seguinte forma:</w:t>
      </w:r>
    </w:p>
    <w:p w14:paraId="0B053CB7" w14:textId="77777777" w:rsidR="00BC0FB6" w:rsidRDefault="00A079FA">
      <w:pPr>
        <w:ind w:left="709"/>
        <w:rPr>
          <w:rFonts w:ascii="Palatino Linotype" w:hAnsi="Palatino Linotype"/>
          <w:bCs/>
          <w:sz w:val="22"/>
          <w:szCs w:val="22"/>
        </w:rPr>
      </w:pPr>
      <w:r>
        <w:rPr>
          <w:rFonts w:ascii="Palatino Linotype" w:hAnsi="Palatino Linotype"/>
          <w:bCs/>
          <w:sz w:val="22"/>
          <w:szCs w:val="22"/>
        </w:rPr>
        <w:t>onde:</w:t>
      </w:r>
    </w:p>
    <w:p w14:paraId="62F6F073"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n </w:t>
      </w:r>
      <w:r>
        <w:rPr>
          <w:rFonts w:ascii="Palatino Linotype" w:hAnsi="Palatino Linotype"/>
          <w:bCs/>
          <w:sz w:val="22"/>
          <w:szCs w:val="22"/>
        </w:rPr>
        <w:t xml:space="preserve">= número total de Taxas DI consideradas no cálculo, sendo “n” um número inteiro; </w:t>
      </w:r>
    </w:p>
    <w:p w14:paraId="36735FEB" w14:textId="77777777" w:rsidR="00BC0FB6" w:rsidRDefault="00A079FA">
      <w:pPr>
        <w:ind w:left="709"/>
        <w:rPr>
          <w:rFonts w:ascii="Palatino Linotype" w:hAnsi="Palatino Linotype"/>
          <w:bCs/>
          <w:sz w:val="22"/>
          <w:szCs w:val="22"/>
        </w:rPr>
      </w:pPr>
      <w:r>
        <w:rPr>
          <w:rFonts w:asciiTheme="minorHAnsi" w:hAnsiTheme="minorHAnsi" w:cstheme="minorHAnsi"/>
          <w:i/>
          <w:iCs/>
          <w:noProof/>
          <w:sz w:val="22"/>
          <w:szCs w:val="22"/>
        </w:rPr>
        <w:drawing>
          <wp:anchor distT="0" distB="0" distL="114300" distR="114300" simplePos="0" relativeHeight="251660288" behindDoc="0" locked="0" layoutInCell="1" allowOverlap="1" wp14:anchorId="1B95C556" wp14:editId="5BC044F0">
            <wp:simplePos x="0" y="0"/>
            <wp:positionH relativeFrom="margin">
              <wp:align>center</wp:align>
            </wp:positionH>
            <wp:positionV relativeFrom="paragraph">
              <wp:posOffset>624840</wp:posOffset>
            </wp:positionV>
            <wp:extent cx="1493520" cy="51816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518160"/>
                    </a:xfrm>
                    <a:prstGeom prst="rect">
                      <a:avLst/>
                    </a:prstGeom>
                    <a:noFill/>
                  </pic:spPr>
                </pic:pic>
              </a:graphicData>
            </a:graphic>
          </wp:anchor>
        </w:drawing>
      </w:r>
      <w:proofErr w:type="spellStart"/>
      <w:r>
        <w:rPr>
          <w:rFonts w:ascii="Palatino Linotype" w:hAnsi="Palatino Linotype"/>
          <w:b/>
          <w:sz w:val="22"/>
          <w:szCs w:val="22"/>
        </w:rPr>
        <w:t>TDIk</w:t>
      </w:r>
      <w:proofErr w:type="spellEnd"/>
      <w:r>
        <w:rPr>
          <w:rFonts w:ascii="Palatino Linotype" w:hAnsi="Palatino Linotype"/>
          <w:b/>
          <w:sz w:val="22"/>
          <w:szCs w:val="22"/>
        </w:rPr>
        <w:t xml:space="preserve"> </w:t>
      </w:r>
      <w:r>
        <w:rPr>
          <w:rFonts w:ascii="Palatino Linotype" w:hAnsi="Palatino Linotype"/>
          <w:bCs/>
          <w:sz w:val="22"/>
          <w:szCs w:val="22"/>
        </w:rPr>
        <w:t>= Taxa DI, de ordem k, expressa ao dia, calculada com 8 (oito) casas decimais com arredondamento, da seguinte forma:</w:t>
      </w:r>
    </w:p>
    <w:p w14:paraId="033382AE" w14:textId="77777777" w:rsidR="00BC0FB6" w:rsidRDefault="00BC0FB6">
      <w:pPr>
        <w:ind w:left="709"/>
        <w:rPr>
          <w:rFonts w:ascii="Palatino Linotype" w:hAnsi="Palatino Linotype"/>
          <w:b/>
          <w:sz w:val="22"/>
          <w:szCs w:val="22"/>
        </w:rPr>
      </w:pPr>
    </w:p>
    <w:p w14:paraId="6A290B8D"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K </w:t>
      </w:r>
      <w:r>
        <w:rPr>
          <w:rFonts w:ascii="Palatino Linotype" w:hAnsi="Palatino Linotype"/>
          <w:bCs/>
          <w:sz w:val="22"/>
          <w:szCs w:val="22"/>
        </w:rPr>
        <w:t>= número de ordem das Taxas DI, variando de 1 (um) até “n”, sendo “n” o número total de Taxas DI consideradas no cálculo do ativo;</w:t>
      </w:r>
    </w:p>
    <w:p w14:paraId="43ACFEDC" w14:textId="77777777" w:rsidR="00BC0FB6" w:rsidRDefault="00A079FA">
      <w:pPr>
        <w:ind w:left="709"/>
        <w:rPr>
          <w:rFonts w:ascii="Palatino Linotype" w:hAnsi="Palatino Linotype"/>
          <w:bCs/>
          <w:sz w:val="22"/>
          <w:szCs w:val="22"/>
        </w:rPr>
      </w:pPr>
      <w:proofErr w:type="spellStart"/>
      <w:r>
        <w:rPr>
          <w:rFonts w:ascii="Palatino Linotype" w:hAnsi="Palatino Linotype"/>
          <w:b/>
          <w:sz w:val="22"/>
          <w:szCs w:val="22"/>
        </w:rPr>
        <w:t>DIk</w:t>
      </w:r>
      <w:proofErr w:type="spellEnd"/>
      <w:r>
        <w:rPr>
          <w:rFonts w:ascii="Palatino Linotype" w:hAnsi="Palatino Linotype"/>
          <w:b/>
          <w:sz w:val="22"/>
          <w:szCs w:val="22"/>
        </w:rPr>
        <w:t xml:space="preserve"> </w:t>
      </w:r>
      <w:r>
        <w:rPr>
          <w:rFonts w:ascii="Palatino Linotype" w:hAnsi="Palatino Linotype"/>
          <w:bCs/>
          <w:sz w:val="22"/>
          <w:szCs w:val="22"/>
        </w:rPr>
        <w:t>=</w:t>
      </w:r>
      <w:r>
        <w:rPr>
          <w:rFonts w:ascii="Palatino Linotype" w:hAnsi="Palatino Linotype"/>
          <w:b/>
          <w:sz w:val="22"/>
          <w:szCs w:val="22"/>
        </w:rPr>
        <w:t xml:space="preserve"> </w:t>
      </w:r>
      <w:r>
        <w:rPr>
          <w:rFonts w:ascii="Palatino Linotype" w:hAnsi="Palatino Linotype"/>
          <w:bCs/>
          <w:sz w:val="22"/>
          <w:szCs w:val="22"/>
        </w:rPr>
        <w:t>Taxa DI de ordem k divulgada pela B3, utilizada com 2 (duas) casas decimais;</w:t>
      </w:r>
    </w:p>
    <w:p w14:paraId="5EBA1835" w14:textId="77777777" w:rsidR="00BC0FB6" w:rsidRDefault="00A079FA">
      <w:pPr>
        <w:ind w:left="709"/>
        <w:rPr>
          <w:rFonts w:ascii="Palatino Linotype" w:hAnsi="Palatino Linotype"/>
          <w:bCs/>
          <w:sz w:val="22"/>
          <w:szCs w:val="22"/>
        </w:rPr>
      </w:pPr>
      <w:r>
        <w:rPr>
          <w:rFonts w:asciiTheme="minorHAnsi" w:hAnsiTheme="minorHAnsi" w:cstheme="minorHAnsi"/>
          <w:noProof/>
          <w:sz w:val="22"/>
          <w:szCs w:val="22"/>
        </w:rPr>
        <w:lastRenderedPageBreak/>
        <w:drawing>
          <wp:anchor distT="0" distB="0" distL="114300" distR="114300" simplePos="0" relativeHeight="251661312" behindDoc="0" locked="0" layoutInCell="1" allowOverlap="1" wp14:anchorId="7A219D13" wp14:editId="7693E5B3">
            <wp:simplePos x="0" y="0"/>
            <wp:positionH relativeFrom="margin">
              <wp:align>center</wp:align>
            </wp:positionH>
            <wp:positionV relativeFrom="paragraph">
              <wp:posOffset>558165</wp:posOffset>
            </wp:positionV>
            <wp:extent cx="2298700" cy="737870"/>
            <wp:effectExtent l="0" t="0" r="6350" b="508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8700" cy="737870"/>
                    </a:xfrm>
                    <a:prstGeom prst="rect">
                      <a:avLst/>
                    </a:prstGeom>
                    <a:noFill/>
                  </pic:spPr>
                </pic:pic>
              </a:graphicData>
            </a:graphic>
          </wp:anchor>
        </w:drawing>
      </w:r>
      <w:proofErr w:type="spellStart"/>
      <w:r>
        <w:rPr>
          <w:rFonts w:ascii="Palatino Linotype" w:hAnsi="Palatino Linotype"/>
          <w:b/>
          <w:sz w:val="22"/>
          <w:szCs w:val="22"/>
        </w:rPr>
        <w:t>FatorSpread</w:t>
      </w:r>
      <w:proofErr w:type="spellEnd"/>
      <w:r>
        <w:rPr>
          <w:rFonts w:ascii="Palatino Linotype" w:hAnsi="Palatino Linotype"/>
          <w:b/>
          <w:sz w:val="22"/>
          <w:szCs w:val="22"/>
        </w:rPr>
        <w:t xml:space="preserve"> </w:t>
      </w:r>
      <w:r>
        <w:rPr>
          <w:rFonts w:ascii="Palatino Linotype" w:hAnsi="Palatino Linotype"/>
          <w:bCs/>
          <w:sz w:val="22"/>
          <w:szCs w:val="22"/>
        </w:rPr>
        <w:t>= sobretaxa de juros fixos calculada com 9 (nove) casas decimais, com arredondamento, conforme fórmula abaixo:</w:t>
      </w:r>
    </w:p>
    <w:p w14:paraId="243FA4BD" w14:textId="77777777" w:rsidR="00BC0FB6" w:rsidRDefault="00A079FA">
      <w:pPr>
        <w:ind w:left="709"/>
        <w:rPr>
          <w:rFonts w:ascii="Palatino Linotype" w:hAnsi="Palatino Linotype"/>
          <w:bCs/>
          <w:sz w:val="22"/>
          <w:szCs w:val="22"/>
        </w:rPr>
      </w:pPr>
      <w:r>
        <w:rPr>
          <w:rFonts w:ascii="Palatino Linotype" w:hAnsi="Palatino Linotype"/>
          <w:bCs/>
          <w:sz w:val="22"/>
          <w:szCs w:val="22"/>
        </w:rPr>
        <w:t>onde:</w:t>
      </w:r>
    </w:p>
    <w:p w14:paraId="389FA753" w14:textId="145FCA85" w:rsidR="00BC0FB6" w:rsidRDefault="00A079FA">
      <w:pPr>
        <w:ind w:left="709"/>
        <w:rPr>
          <w:rFonts w:ascii="Palatino Linotype" w:hAnsi="Palatino Linotype"/>
          <w:bCs/>
          <w:sz w:val="22"/>
          <w:szCs w:val="22"/>
        </w:rPr>
      </w:pPr>
      <w:r>
        <w:rPr>
          <w:rFonts w:ascii="Palatino Linotype" w:hAnsi="Palatino Linotype"/>
          <w:b/>
          <w:sz w:val="22"/>
          <w:szCs w:val="22"/>
        </w:rPr>
        <w:t xml:space="preserve">Spread </w:t>
      </w:r>
      <w:r>
        <w:rPr>
          <w:rFonts w:ascii="Palatino Linotype" w:hAnsi="Palatino Linotype"/>
          <w:bCs/>
          <w:sz w:val="22"/>
          <w:szCs w:val="22"/>
        </w:rPr>
        <w:t xml:space="preserve">= taxa de juros fixa, não expressa em percentual, informada com 4 (quatro) casas decimais, a ser definida no Procedimento de </w:t>
      </w:r>
      <w:proofErr w:type="spellStart"/>
      <w:r>
        <w:rPr>
          <w:rFonts w:ascii="Palatino Linotype" w:hAnsi="Palatino Linotype"/>
          <w:bCs/>
          <w:i/>
          <w:iCs/>
          <w:sz w:val="22"/>
          <w:szCs w:val="22"/>
        </w:rPr>
        <w:t>Bookbuilding</w:t>
      </w:r>
      <w:proofErr w:type="spellEnd"/>
      <w:r>
        <w:rPr>
          <w:rFonts w:ascii="Palatino Linotype" w:hAnsi="Palatino Linotype"/>
          <w:bCs/>
          <w:sz w:val="22"/>
          <w:szCs w:val="22"/>
        </w:rPr>
        <w:t>, sendo limitado</w:t>
      </w:r>
      <w:r w:rsidR="00BD03D8">
        <w:rPr>
          <w:rFonts w:ascii="Palatino Linotype" w:hAnsi="Palatino Linotype"/>
          <w:bCs/>
          <w:sz w:val="22"/>
          <w:szCs w:val="22"/>
        </w:rPr>
        <w:t xml:space="preserve"> ao valor mínimo de 1,75 (um inteiro e setenta e cinco centésimos) e ao valor máximo de </w:t>
      </w:r>
      <w:r w:rsidR="00600E11">
        <w:rPr>
          <w:rFonts w:ascii="Palatino Linotype" w:hAnsi="Palatino Linotype"/>
          <w:bCs/>
          <w:sz w:val="22"/>
          <w:szCs w:val="22"/>
        </w:rPr>
        <w:t>1</w:t>
      </w:r>
      <w:r>
        <w:rPr>
          <w:rFonts w:ascii="Palatino Linotype" w:hAnsi="Palatino Linotype"/>
          <w:bCs/>
          <w:sz w:val="22"/>
          <w:szCs w:val="22"/>
        </w:rPr>
        <w:t>,</w:t>
      </w:r>
      <w:r w:rsidR="00600E11">
        <w:rPr>
          <w:rFonts w:ascii="Palatino Linotype" w:hAnsi="Palatino Linotype"/>
          <w:bCs/>
          <w:sz w:val="22"/>
          <w:szCs w:val="22"/>
        </w:rPr>
        <w:t xml:space="preserve">95 </w:t>
      </w:r>
      <w:r>
        <w:rPr>
          <w:rFonts w:ascii="Palatino Linotype" w:hAnsi="Palatino Linotype"/>
          <w:bCs/>
          <w:sz w:val="22"/>
          <w:szCs w:val="22"/>
        </w:rPr>
        <w:t>(</w:t>
      </w:r>
      <w:r w:rsidR="00600E11">
        <w:rPr>
          <w:rFonts w:ascii="Palatino Linotype" w:hAnsi="Palatino Linotype"/>
          <w:bCs/>
          <w:sz w:val="22"/>
          <w:szCs w:val="22"/>
        </w:rPr>
        <w:t>um inteiro e noventa e cinco centésimos</w:t>
      </w:r>
      <w:r>
        <w:rPr>
          <w:rFonts w:ascii="Palatino Linotype" w:hAnsi="Palatino Linotype"/>
          <w:bCs/>
          <w:sz w:val="22"/>
          <w:szCs w:val="22"/>
        </w:rPr>
        <w:t>) para as Debêntures da Primeira Série; e</w:t>
      </w:r>
    </w:p>
    <w:p w14:paraId="5FE2EBA0"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DP = </w:t>
      </w:r>
      <w:r>
        <w:rPr>
          <w:rFonts w:ascii="Palatino Linotype" w:hAnsi="Palatino Linotype"/>
          <w:bCs/>
          <w:sz w:val="22"/>
          <w:szCs w:val="22"/>
        </w:rPr>
        <w:t>Número de Dias Úteis entre a Data de Emissão e a data de cálculo, sendo “DP” um número inteiro.</w:t>
      </w:r>
    </w:p>
    <w:p w14:paraId="1F76361D" w14:textId="77777777" w:rsidR="00BC0FB6" w:rsidRDefault="00BC0FB6">
      <w:pPr>
        <w:ind w:left="709"/>
        <w:rPr>
          <w:rFonts w:ascii="Palatino Linotype" w:hAnsi="Palatino Linotype"/>
          <w:b/>
          <w:sz w:val="22"/>
          <w:szCs w:val="22"/>
        </w:rPr>
      </w:pPr>
    </w:p>
    <w:p w14:paraId="1506B9F9" w14:textId="77777777" w:rsidR="00BC0FB6" w:rsidRDefault="00A079FA">
      <w:pPr>
        <w:ind w:left="709"/>
        <w:rPr>
          <w:rFonts w:ascii="Palatino Linotype" w:hAnsi="Palatino Linotype"/>
          <w:sz w:val="22"/>
          <w:szCs w:val="22"/>
        </w:rPr>
      </w:pPr>
      <w:r>
        <w:rPr>
          <w:rFonts w:ascii="Palatino Linotype" w:hAnsi="Palatino Linotype"/>
          <w:sz w:val="22"/>
          <w:szCs w:val="22"/>
        </w:rPr>
        <w:t>Observações:</w:t>
      </w:r>
    </w:p>
    <w:p w14:paraId="3E194B37" w14:textId="77777777" w:rsidR="00BC0FB6" w:rsidRDefault="00A079FA">
      <w:pPr>
        <w:ind w:left="709"/>
        <w:rPr>
          <w:rFonts w:ascii="Palatino Linotype" w:hAnsi="Palatino Linotype"/>
          <w:sz w:val="22"/>
          <w:szCs w:val="22"/>
        </w:rPr>
      </w:pPr>
      <w:r>
        <w:rPr>
          <w:rFonts w:ascii="Palatino Linotype" w:hAnsi="Palatino Linotype"/>
          <w:sz w:val="22"/>
          <w:szCs w:val="22"/>
        </w:rPr>
        <w:t>(i)</w:t>
      </w:r>
      <w:r>
        <w:rPr>
          <w:rFonts w:ascii="Palatino Linotype" w:hAnsi="Palatino Linotype"/>
          <w:sz w:val="22"/>
          <w:szCs w:val="22"/>
        </w:rPr>
        <w:tab/>
        <w:t xml:space="preserve">Efetua-se o </w:t>
      </w:r>
      <w:proofErr w:type="spellStart"/>
      <w:r>
        <w:rPr>
          <w:rFonts w:ascii="Palatino Linotype" w:hAnsi="Palatino Linotype"/>
          <w:sz w:val="22"/>
          <w:szCs w:val="22"/>
        </w:rPr>
        <w:t>produtório</w:t>
      </w:r>
      <w:proofErr w:type="spellEnd"/>
      <w:r>
        <w:rPr>
          <w:rFonts w:ascii="Palatino Linotype" w:hAnsi="Palatino Linotype"/>
          <w:sz w:val="22"/>
          <w:szCs w:val="22"/>
        </w:rPr>
        <w:t xml:space="preserve"> dos fatores diários</w:t>
      </w:r>
      <m:oMath>
        <m:r>
          <m:rPr>
            <m:sty m:val="p"/>
          </m:rPr>
          <w:rPr>
            <w:rFonts w:ascii="Cambria Math" w:hAnsi="Cambria Math"/>
            <w:sz w:val="22"/>
            <w:szCs w:val="22"/>
          </w:rPr>
          <m:t xml:space="preserve"> </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e>
        </m:d>
      </m:oMath>
      <w:r>
        <w:rPr>
          <w:rFonts w:ascii="Palatino Linotype" w:hAnsi="Palatino Linotype"/>
          <w:sz w:val="22"/>
          <w:szCs w:val="22"/>
        </w:rPr>
        <w:t>, sendo que a cada fator diário acumulado, trunca-se o resultado com 16 (dezesseis) casas decimais, aplicando-se o próximo fator diário, e assim por diante até o último considerado;</w:t>
      </w:r>
    </w:p>
    <w:p w14:paraId="6B675AF0" w14:textId="77777777" w:rsidR="00BC0FB6" w:rsidRDefault="00A079FA">
      <w:pPr>
        <w:ind w:left="709"/>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ii</w:t>
      </w:r>
      <w:proofErr w:type="spellEnd"/>
      <w:r>
        <w:rPr>
          <w:rFonts w:ascii="Palatino Linotype" w:hAnsi="Palatino Linotype"/>
          <w:sz w:val="22"/>
          <w:szCs w:val="22"/>
        </w:rPr>
        <w:t>)</w:t>
      </w:r>
      <w:r>
        <w:rPr>
          <w:rFonts w:ascii="Palatino Linotype" w:hAnsi="Palatino Linotype"/>
          <w:sz w:val="22"/>
          <w:szCs w:val="22"/>
        </w:rPr>
        <w:tab/>
        <w:t>uma vez os fatores diários estando acumulados, considera-se o fator resultante “Fator DI” com 8 (oito) casas decimais, com arredondamento; e</w:t>
      </w:r>
    </w:p>
    <w:p w14:paraId="7718A0D8" w14:textId="77777777" w:rsidR="00BC0FB6" w:rsidRDefault="00A079FA">
      <w:pPr>
        <w:ind w:left="709"/>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iii</w:t>
      </w:r>
      <w:proofErr w:type="spellEnd"/>
      <w:r>
        <w:rPr>
          <w:rFonts w:ascii="Palatino Linotype" w:hAnsi="Palatino Linotype"/>
          <w:sz w:val="22"/>
          <w:szCs w:val="22"/>
        </w:rPr>
        <w:t>)</w:t>
      </w:r>
      <w:r>
        <w:rPr>
          <w:rFonts w:ascii="Palatino Linotype" w:hAnsi="Palatino Linotype"/>
          <w:sz w:val="22"/>
          <w:szCs w:val="22"/>
        </w:rPr>
        <w:tab/>
        <w:t xml:space="preserve">a respectiva Taxa DI deverá ser utilizada considerando idêntico número de casas decimais divulgado pelo órgão responsável pelo seu cálculo. </w:t>
      </w:r>
    </w:p>
    <w:p w14:paraId="06DF81D2" w14:textId="6387DDE4"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t xml:space="preserve">Sem prejuízo dos pagamentos em decorrência de eventual vencimento antecipado das obrigações decorrentes das Debêntures da Primeira Série, nos </w:t>
      </w:r>
      <w:r w:rsidRPr="00C33C16">
        <w:rPr>
          <w:rFonts w:ascii="Palatino Linotype" w:hAnsi="Palatino Linotype"/>
          <w:sz w:val="22"/>
          <w:szCs w:val="22"/>
        </w:rPr>
        <w:t>termos previstos nesta Escritura de Emissão, a Remuneração das Debêntures da Primeira Série será paga</w:t>
      </w:r>
      <w:r w:rsidR="00176D52">
        <w:rPr>
          <w:rFonts w:ascii="Palatino Linotype" w:hAnsi="Palatino Linotype"/>
          <w:sz w:val="22"/>
          <w:szCs w:val="22"/>
        </w:rPr>
        <w:t xml:space="preserve">, em uma única parcela, </w:t>
      </w:r>
      <w:r w:rsidR="00AC6AFA" w:rsidRPr="0038701C">
        <w:rPr>
          <w:rFonts w:ascii="Palatino Linotype" w:hAnsi="Palatino Linotype"/>
          <w:sz w:val="22"/>
          <w:szCs w:val="22"/>
        </w:rPr>
        <w:t>na Data de Vencimento da Primeira Série</w:t>
      </w:r>
      <w:r>
        <w:rPr>
          <w:rFonts w:ascii="Palatino Linotype" w:hAnsi="Palatino Linotype"/>
          <w:sz w:val="22"/>
          <w:szCs w:val="22"/>
        </w:rPr>
        <w:t xml:space="preserve"> </w:t>
      </w:r>
      <w:r w:rsidR="00AC6AFA">
        <w:rPr>
          <w:rFonts w:ascii="Palatino Linotype" w:hAnsi="Palatino Linotype"/>
          <w:sz w:val="22"/>
          <w:szCs w:val="22"/>
        </w:rPr>
        <w:t>(</w:t>
      </w:r>
      <w:r>
        <w:rPr>
          <w:rFonts w:ascii="Palatino Linotype" w:hAnsi="Palatino Linotype"/>
          <w:sz w:val="22"/>
          <w:szCs w:val="22"/>
        </w:rPr>
        <w:t>“</w:t>
      </w:r>
      <w:r>
        <w:rPr>
          <w:rFonts w:ascii="Palatino Linotype" w:hAnsi="Palatino Linotype"/>
          <w:sz w:val="22"/>
          <w:szCs w:val="22"/>
          <w:u w:val="single"/>
        </w:rPr>
        <w:t>Data de Pagamento de Remuneração das Debêntures da Primeira Série</w:t>
      </w:r>
      <w:r>
        <w:rPr>
          <w:rFonts w:ascii="Palatino Linotype" w:hAnsi="Palatino Linotype"/>
          <w:sz w:val="22"/>
          <w:szCs w:val="22"/>
        </w:rPr>
        <w:t>”).</w:t>
      </w:r>
    </w:p>
    <w:p w14:paraId="478418CD" w14:textId="6955C71B" w:rsidR="00BC0FB6" w:rsidRDefault="00A079FA">
      <w:pPr>
        <w:numPr>
          <w:ilvl w:val="1"/>
          <w:numId w:val="2"/>
        </w:numPr>
        <w:rPr>
          <w:rFonts w:ascii="Palatino Linotype" w:hAnsi="Palatino Linotype"/>
          <w:sz w:val="22"/>
          <w:szCs w:val="22"/>
        </w:rPr>
      </w:pPr>
      <w:r>
        <w:rPr>
          <w:rFonts w:ascii="Palatino Linotype" w:hAnsi="Palatino Linotype"/>
          <w:i/>
          <w:sz w:val="22"/>
          <w:szCs w:val="22"/>
        </w:rPr>
        <w:t>Remuneração</w:t>
      </w:r>
      <w:r>
        <w:rPr>
          <w:rFonts w:ascii="Palatino Linotype" w:hAnsi="Palatino Linotype"/>
          <w:sz w:val="22"/>
          <w:szCs w:val="22"/>
        </w:rPr>
        <w:t xml:space="preserve"> </w:t>
      </w:r>
      <w:r>
        <w:rPr>
          <w:rFonts w:ascii="Palatino Linotype" w:hAnsi="Palatino Linotype"/>
          <w:i/>
          <w:sz w:val="22"/>
          <w:szCs w:val="22"/>
        </w:rPr>
        <w:t>das Debêntures da Segunda Série</w:t>
      </w:r>
      <w:r>
        <w:rPr>
          <w:rFonts w:ascii="Palatino Linotype" w:hAnsi="Palatino Linotype"/>
          <w:sz w:val="22"/>
          <w:szCs w:val="22"/>
        </w:rPr>
        <w:t>. Sobre o Valor Nominal Unitário das Debêntures da Segunda Série incidirão juros remuneratórios correspondentes a 100% (cem por cento) da variação acumulada das taxas médias diárias da Taxa DI</w:t>
      </w:r>
      <w:r>
        <w:rPr>
          <w:rFonts w:ascii="Palatino Linotype" w:hAnsi="Palatino Linotype"/>
          <w:i/>
          <w:sz w:val="22"/>
          <w:szCs w:val="22"/>
        </w:rPr>
        <w:t xml:space="preserve"> </w:t>
      </w:r>
      <w:r>
        <w:rPr>
          <w:rFonts w:ascii="Palatino Linotype" w:hAnsi="Palatino Linotype"/>
          <w:iCs/>
          <w:sz w:val="22"/>
          <w:szCs w:val="22"/>
        </w:rPr>
        <w:t xml:space="preserve">acrescida exponencialmente de uma sobretaxa ou </w:t>
      </w:r>
      <w:r>
        <w:rPr>
          <w:rFonts w:ascii="Palatino Linotype" w:hAnsi="Palatino Linotype"/>
          <w:i/>
          <w:sz w:val="22"/>
          <w:szCs w:val="22"/>
        </w:rPr>
        <w:t xml:space="preserve">spread </w:t>
      </w:r>
      <w:r>
        <w:rPr>
          <w:rFonts w:ascii="Palatino Linotype" w:hAnsi="Palatino Linotype"/>
          <w:iCs/>
          <w:sz w:val="22"/>
          <w:szCs w:val="22"/>
        </w:rPr>
        <w:t xml:space="preserve">a ser definido de acordo com o Procedimento de </w:t>
      </w:r>
      <w:proofErr w:type="spellStart"/>
      <w:r>
        <w:rPr>
          <w:rFonts w:ascii="Palatino Linotype" w:hAnsi="Palatino Linotype"/>
          <w:i/>
          <w:sz w:val="22"/>
          <w:szCs w:val="22"/>
        </w:rPr>
        <w:t>Bookbuilding</w:t>
      </w:r>
      <w:proofErr w:type="spellEnd"/>
      <w:r>
        <w:rPr>
          <w:rFonts w:ascii="Palatino Linotype" w:hAnsi="Palatino Linotype"/>
          <w:i/>
          <w:sz w:val="22"/>
          <w:szCs w:val="22"/>
        </w:rPr>
        <w:t>,</w:t>
      </w:r>
      <w:r w:rsidR="00413C8F" w:rsidRPr="00413C8F">
        <w:rPr>
          <w:rFonts w:ascii="Palatino Linotype" w:hAnsi="Palatino Linotype"/>
          <w:iCs/>
          <w:sz w:val="22"/>
          <w:szCs w:val="22"/>
        </w:rPr>
        <w:t xml:space="preserve"> </w:t>
      </w:r>
      <w:r w:rsidR="00413C8F">
        <w:rPr>
          <w:rFonts w:ascii="Palatino Linotype" w:hAnsi="Palatino Linotype"/>
          <w:iCs/>
          <w:sz w:val="22"/>
          <w:szCs w:val="22"/>
        </w:rPr>
        <w:t>que deverá ser, no mínimo, 1,90% (um inteiro e noventa centésimos por cento) ao ano, e, no máximo, 2,10% (dois inteiros e dez centésimos por cento) ao ano,</w:t>
      </w:r>
      <w:r>
        <w:rPr>
          <w:rFonts w:ascii="Palatino Linotype" w:hAnsi="Palatino Linotype"/>
          <w:i/>
          <w:sz w:val="22"/>
          <w:szCs w:val="22"/>
        </w:rPr>
        <w:t xml:space="preserve"> </w:t>
      </w:r>
      <w:r>
        <w:rPr>
          <w:rFonts w:ascii="Palatino Linotype" w:hAnsi="Palatino Linotype"/>
          <w:iCs/>
          <w:sz w:val="22"/>
          <w:szCs w:val="22"/>
        </w:rPr>
        <w:t>base 252 (duzentos e cinquenta e dois) Dias Úteis</w:t>
      </w:r>
      <w:r>
        <w:rPr>
          <w:rFonts w:ascii="Palatino Linotype" w:hAnsi="Palatino Linotype"/>
          <w:i/>
          <w:sz w:val="22"/>
          <w:szCs w:val="22"/>
        </w:rPr>
        <w:t xml:space="preserve"> ("</w:t>
      </w:r>
      <w:r>
        <w:rPr>
          <w:rFonts w:ascii="Palatino Linotype" w:hAnsi="Palatino Linotype"/>
          <w:sz w:val="22"/>
          <w:szCs w:val="22"/>
          <w:u w:val="single"/>
        </w:rPr>
        <w:t>Remuneração das Debêntures da Segunda Série</w:t>
      </w:r>
      <w:r>
        <w:rPr>
          <w:rFonts w:ascii="Palatino Linotype" w:hAnsi="Palatino Linotype"/>
          <w:i/>
          <w:sz w:val="22"/>
          <w:szCs w:val="22"/>
        </w:rPr>
        <w:t xml:space="preserve">" </w:t>
      </w:r>
      <w:r>
        <w:rPr>
          <w:rFonts w:ascii="Palatino Linotype" w:hAnsi="Palatino Linotype"/>
          <w:sz w:val="22"/>
          <w:szCs w:val="22"/>
        </w:rPr>
        <w:t>e, a Remuneração das Debêntures da Primeira Série, quando referidas indistintamente “</w:t>
      </w:r>
      <w:r>
        <w:rPr>
          <w:rFonts w:ascii="Palatino Linotype" w:hAnsi="Palatino Linotype"/>
          <w:sz w:val="22"/>
          <w:szCs w:val="22"/>
          <w:u w:val="single"/>
        </w:rPr>
        <w:t>Remuneração</w:t>
      </w:r>
      <w:r>
        <w:rPr>
          <w:rFonts w:ascii="Palatino Linotype" w:hAnsi="Palatino Linotype"/>
          <w:sz w:val="22"/>
          <w:szCs w:val="22"/>
        </w:rPr>
        <w:t>”</w:t>
      </w:r>
      <w:r>
        <w:rPr>
          <w:rFonts w:ascii="Palatino Linotype" w:hAnsi="Palatino Linotype"/>
          <w:i/>
          <w:sz w:val="22"/>
          <w:szCs w:val="22"/>
        </w:rPr>
        <w:t xml:space="preserve">). </w:t>
      </w:r>
    </w:p>
    <w:p w14:paraId="31B83D33" w14:textId="485F1EFC" w:rsidR="00BC0FB6" w:rsidRDefault="00A079FA">
      <w:pPr>
        <w:numPr>
          <w:ilvl w:val="1"/>
          <w:numId w:val="2"/>
        </w:numPr>
        <w:rPr>
          <w:rFonts w:ascii="Palatino Linotype" w:hAnsi="Palatino Linotype"/>
          <w:sz w:val="22"/>
          <w:szCs w:val="22"/>
        </w:rPr>
      </w:pPr>
      <w:r>
        <w:rPr>
          <w:rFonts w:ascii="Palatino Linotype" w:hAnsi="Palatino Linotype"/>
          <w:sz w:val="22"/>
          <w:szCs w:val="22"/>
        </w:rPr>
        <w:t xml:space="preserve">A Remuneração das Debêntures da Segunda Série será calculada de forma exponencial e cumulativa </w:t>
      </w:r>
      <w:r>
        <w:rPr>
          <w:rFonts w:ascii="Palatino Linotype" w:hAnsi="Palatino Linotype"/>
          <w:i/>
          <w:sz w:val="22"/>
          <w:szCs w:val="22"/>
        </w:rPr>
        <w:t xml:space="preserve">pro rata </w:t>
      </w:r>
      <w:proofErr w:type="spellStart"/>
      <w:r>
        <w:rPr>
          <w:rFonts w:ascii="Palatino Linotype" w:hAnsi="Palatino Linotype"/>
          <w:i/>
          <w:sz w:val="22"/>
          <w:szCs w:val="22"/>
        </w:rPr>
        <w:t>temporis</w:t>
      </w:r>
      <w:proofErr w:type="spellEnd"/>
      <w:r>
        <w:rPr>
          <w:rFonts w:ascii="Palatino Linotype" w:hAnsi="Palatino Linotype"/>
          <w:sz w:val="22"/>
          <w:szCs w:val="22"/>
        </w:rPr>
        <w:t xml:space="preserve"> por dias úteis decorridos, incidentes </w:t>
      </w:r>
      <w:r>
        <w:rPr>
          <w:rFonts w:ascii="Palatino Linotype" w:hAnsi="Palatino Linotype"/>
          <w:sz w:val="22"/>
          <w:szCs w:val="22"/>
        </w:rPr>
        <w:lastRenderedPageBreak/>
        <w:t>sobre o valor nominal unitário das Debêntures da Segunda Série, desde a Data de Início da Rentabilidade da Segunda Série</w:t>
      </w:r>
      <w:r w:rsidR="00615360">
        <w:rPr>
          <w:rFonts w:ascii="Palatino Linotype" w:hAnsi="Palatino Linotype"/>
          <w:sz w:val="22"/>
          <w:szCs w:val="22"/>
        </w:rPr>
        <w:t xml:space="preserve"> </w:t>
      </w:r>
      <w:r>
        <w:rPr>
          <w:rFonts w:ascii="Palatino Linotype" w:hAnsi="Palatino Linotype"/>
          <w:sz w:val="22"/>
          <w:szCs w:val="22"/>
        </w:rPr>
        <w:t>até a Data de Pagamento de Remuneração das Debêntures da Segunda Série, data de declaração de vencimento antecipado em decorrência de um Evento de Inadimplemento (conforme abaixo definido), ou na data de realização de Resgate Antecipado Obrigatório (conforme abaixo definido), o que ocorrer primeiro. A Remuneração das Debêntures da Segunda Série será calculada de acordo com a seguinte fórmula:</w:t>
      </w:r>
    </w:p>
    <w:p w14:paraId="0410A75F" w14:textId="77777777" w:rsidR="00BC0FB6" w:rsidRDefault="00BC0FB6">
      <w:pPr>
        <w:ind w:left="709"/>
        <w:rPr>
          <w:rFonts w:ascii="Palatino Linotype" w:hAnsi="Palatino Linotype"/>
          <w:sz w:val="22"/>
          <w:szCs w:val="22"/>
        </w:rPr>
      </w:pPr>
    </w:p>
    <w:p w14:paraId="0DF192D3" w14:textId="77777777" w:rsidR="00BC0FB6" w:rsidRDefault="00A079FA">
      <w:pPr>
        <w:widowControl w:val="0"/>
        <w:spacing w:after="0" w:line="300" w:lineRule="exact"/>
        <w:ind w:left="709"/>
        <w:jc w:val="center"/>
        <w:rPr>
          <w:rFonts w:ascii="Palatino Linotype" w:hAnsi="Palatino Linotype"/>
          <w:b/>
          <w:sz w:val="22"/>
          <w:szCs w:val="22"/>
        </w:rPr>
      </w:pPr>
      <w:r>
        <w:rPr>
          <w:rFonts w:ascii="Palatino Linotype" w:hAnsi="Palatino Linotype"/>
          <w:b/>
          <w:sz w:val="22"/>
          <w:szCs w:val="22"/>
        </w:rPr>
        <w:t xml:space="preserve">J = </w:t>
      </w:r>
      <w:proofErr w:type="spellStart"/>
      <w:r>
        <w:rPr>
          <w:rFonts w:ascii="Palatino Linotype" w:hAnsi="Palatino Linotype"/>
          <w:b/>
          <w:sz w:val="22"/>
          <w:szCs w:val="22"/>
        </w:rPr>
        <w:t>VNe</w:t>
      </w:r>
      <w:proofErr w:type="spellEnd"/>
      <w:r>
        <w:rPr>
          <w:rFonts w:ascii="Palatino Linotype" w:hAnsi="Palatino Linotype"/>
          <w:b/>
          <w:sz w:val="22"/>
          <w:szCs w:val="22"/>
        </w:rPr>
        <w:t xml:space="preserve"> x (Fator Juros – 1)</w:t>
      </w:r>
    </w:p>
    <w:p w14:paraId="079A5BAF" w14:textId="77777777" w:rsidR="00BC0FB6" w:rsidRDefault="00BC0FB6">
      <w:pPr>
        <w:ind w:left="709"/>
        <w:rPr>
          <w:rFonts w:ascii="Palatino Linotype" w:hAnsi="Palatino Linotype"/>
          <w:sz w:val="22"/>
          <w:szCs w:val="22"/>
        </w:rPr>
      </w:pPr>
    </w:p>
    <w:p w14:paraId="47BBF070" w14:textId="77777777" w:rsidR="00BC0FB6" w:rsidRDefault="00A079FA">
      <w:pPr>
        <w:ind w:left="709"/>
        <w:rPr>
          <w:rFonts w:ascii="Palatino Linotype" w:hAnsi="Palatino Linotype"/>
          <w:sz w:val="22"/>
          <w:szCs w:val="22"/>
        </w:rPr>
      </w:pPr>
      <w:r>
        <w:rPr>
          <w:rFonts w:ascii="Palatino Linotype" w:hAnsi="Palatino Linotype"/>
          <w:sz w:val="22"/>
          <w:szCs w:val="22"/>
        </w:rPr>
        <w:t>Sendo que:</w:t>
      </w:r>
    </w:p>
    <w:p w14:paraId="1003C471" w14:textId="702521AA" w:rsidR="00BC0FB6" w:rsidRDefault="00A079FA">
      <w:pPr>
        <w:ind w:left="709"/>
        <w:rPr>
          <w:rFonts w:ascii="Palatino Linotype" w:hAnsi="Palatino Linotype"/>
          <w:sz w:val="22"/>
          <w:szCs w:val="22"/>
        </w:rPr>
      </w:pPr>
      <w:r>
        <w:rPr>
          <w:rFonts w:ascii="Palatino Linotype" w:hAnsi="Palatino Linotype"/>
          <w:b/>
          <w:sz w:val="22"/>
          <w:szCs w:val="22"/>
        </w:rPr>
        <w:t>J</w:t>
      </w:r>
      <w:r>
        <w:rPr>
          <w:rFonts w:ascii="Palatino Linotype" w:hAnsi="Palatino Linotype"/>
          <w:sz w:val="22"/>
          <w:szCs w:val="22"/>
        </w:rPr>
        <w:t xml:space="preserve"> = corresponde ao valor unitário da Remuneração das Debêntures da </w:t>
      </w:r>
      <w:r w:rsidR="00094D9B">
        <w:rPr>
          <w:rFonts w:ascii="Palatino Linotype" w:hAnsi="Palatino Linotype"/>
          <w:sz w:val="22"/>
          <w:szCs w:val="22"/>
        </w:rPr>
        <w:t xml:space="preserve">Segunda </w:t>
      </w:r>
      <w:r>
        <w:rPr>
          <w:rFonts w:ascii="Palatino Linotype" w:hAnsi="Palatino Linotype"/>
          <w:sz w:val="22"/>
          <w:szCs w:val="22"/>
        </w:rPr>
        <w:t xml:space="preserve">Série acumulada no período, devida na Data de Vencimento da </w:t>
      </w:r>
      <w:r w:rsidR="00094D9B">
        <w:rPr>
          <w:rFonts w:ascii="Palatino Linotype" w:hAnsi="Palatino Linotype"/>
          <w:sz w:val="22"/>
          <w:szCs w:val="22"/>
        </w:rPr>
        <w:t xml:space="preserve">Segunda </w:t>
      </w:r>
      <w:r>
        <w:rPr>
          <w:rFonts w:ascii="Palatino Linotype" w:hAnsi="Palatino Linotype"/>
          <w:sz w:val="22"/>
          <w:szCs w:val="22"/>
        </w:rPr>
        <w:t>Série, calculado com 8 (oito) casas decimais, sem arredondamento;</w:t>
      </w:r>
    </w:p>
    <w:p w14:paraId="7B93EF06" w14:textId="5B89741D" w:rsidR="00BC0FB6" w:rsidRDefault="00A079FA">
      <w:pPr>
        <w:ind w:left="709"/>
        <w:rPr>
          <w:rFonts w:ascii="Palatino Linotype" w:hAnsi="Palatino Linotype"/>
          <w:sz w:val="22"/>
          <w:szCs w:val="22"/>
        </w:rPr>
      </w:pPr>
      <w:proofErr w:type="spellStart"/>
      <w:r>
        <w:rPr>
          <w:rFonts w:ascii="Palatino Linotype" w:hAnsi="Palatino Linotype"/>
          <w:b/>
          <w:sz w:val="22"/>
          <w:szCs w:val="22"/>
        </w:rPr>
        <w:t>VNe</w:t>
      </w:r>
      <w:proofErr w:type="spellEnd"/>
      <w:r>
        <w:rPr>
          <w:rFonts w:ascii="Palatino Linotype" w:hAnsi="Palatino Linotype"/>
          <w:sz w:val="22"/>
          <w:szCs w:val="22"/>
        </w:rPr>
        <w:t xml:space="preserve"> = Valor Nominal Unitário das Debêntures da </w:t>
      </w:r>
      <w:r w:rsidR="00094D9B">
        <w:rPr>
          <w:rFonts w:ascii="Palatino Linotype" w:hAnsi="Palatino Linotype"/>
          <w:sz w:val="22"/>
          <w:szCs w:val="22"/>
        </w:rPr>
        <w:t xml:space="preserve">Segunda </w:t>
      </w:r>
      <w:r>
        <w:rPr>
          <w:rFonts w:ascii="Palatino Linotype" w:hAnsi="Palatino Linotype"/>
          <w:sz w:val="22"/>
          <w:szCs w:val="22"/>
        </w:rPr>
        <w:t>Série, calculado com 8 (oito) casas decimais, sem arredondamento;</w:t>
      </w:r>
    </w:p>
    <w:p w14:paraId="7545C06C" w14:textId="77777777" w:rsidR="00BC0FB6" w:rsidRDefault="00A079FA">
      <w:pPr>
        <w:ind w:left="709"/>
        <w:rPr>
          <w:rFonts w:ascii="Palatino Linotype" w:hAnsi="Palatino Linotype"/>
          <w:b/>
          <w:sz w:val="22"/>
          <w:szCs w:val="22"/>
        </w:rPr>
      </w:pPr>
      <w:r>
        <w:rPr>
          <w:rFonts w:ascii="Palatino Linotype" w:hAnsi="Palatino Linotype"/>
          <w:b/>
          <w:sz w:val="22"/>
          <w:szCs w:val="22"/>
        </w:rPr>
        <w:t xml:space="preserve">Fator Juros = </w:t>
      </w:r>
      <w:r>
        <w:rPr>
          <w:rFonts w:ascii="Palatino Linotype" w:hAnsi="Palatino Linotype"/>
          <w:bCs/>
          <w:sz w:val="22"/>
          <w:szCs w:val="22"/>
        </w:rPr>
        <w:t xml:space="preserve">apurado da seguinte forma e </w:t>
      </w:r>
      <w:r>
        <w:rPr>
          <w:rFonts w:ascii="Palatino Linotype" w:hAnsi="Palatino Linotype"/>
          <w:sz w:val="22"/>
          <w:szCs w:val="22"/>
        </w:rPr>
        <w:t>considerado com 9 (nove) casas decimais, com arredondamento</w:t>
      </w:r>
      <w:r>
        <w:rPr>
          <w:rFonts w:ascii="Palatino Linotype" w:hAnsi="Palatino Linotype"/>
          <w:bCs/>
          <w:sz w:val="22"/>
          <w:szCs w:val="22"/>
        </w:rPr>
        <w:t>:</w:t>
      </w:r>
    </w:p>
    <w:p w14:paraId="0FF3EA32" w14:textId="77777777" w:rsidR="00BC0FB6" w:rsidRDefault="00A079FA">
      <w:pPr>
        <w:ind w:left="709"/>
        <w:jc w:val="center"/>
        <w:rPr>
          <w:rFonts w:ascii="Palatino Linotype" w:hAnsi="Palatino Linotype"/>
          <w:b/>
          <w:sz w:val="22"/>
          <w:szCs w:val="22"/>
        </w:rPr>
      </w:pPr>
      <w:proofErr w:type="spellStart"/>
      <w:r>
        <w:rPr>
          <w:rFonts w:asciiTheme="minorHAnsi" w:hAnsiTheme="minorHAnsi" w:cstheme="minorHAnsi"/>
          <w:bCs/>
          <w:i/>
          <w:color w:val="000000"/>
          <w:sz w:val="22"/>
          <w:szCs w:val="22"/>
        </w:rPr>
        <w:t>FatorJuros</w:t>
      </w:r>
      <w:proofErr w:type="spellEnd"/>
      <w:r>
        <w:rPr>
          <w:rFonts w:asciiTheme="minorHAnsi" w:hAnsiTheme="minorHAnsi" w:cstheme="minorHAnsi"/>
          <w:bCs/>
          <w:i/>
          <w:color w:val="000000"/>
          <w:sz w:val="22"/>
          <w:szCs w:val="22"/>
        </w:rPr>
        <w:t xml:space="preserve"> = (</w:t>
      </w:r>
      <w:proofErr w:type="spellStart"/>
      <w:r>
        <w:rPr>
          <w:rFonts w:asciiTheme="minorHAnsi" w:hAnsiTheme="minorHAnsi" w:cstheme="minorHAnsi"/>
          <w:bCs/>
          <w:i/>
          <w:color w:val="000000"/>
          <w:sz w:val="22"/>
          <w:szCs w:val="22"/>
        </w:rPr>
        <w:t>FatorDI</w:t>
      </w:r>
      <w:proofErr w:type="spellEnd"/>
      <w:r>
        <w:rPr>
          <w:rFonts w:asciiTheme="minorHAnsi" w:hAnsiTheme="minorHAnsi" w:cstheme="minorHAnsi"/>
          <w:bCs/>
          <w:i/>
          <w:color w:val="000000"/>
          <w:sz w:val="22"/>
          <w:szCs w:val="22"/>
        </w:rPr>
        <w:t xml:space="preserve"> x </w:t>
      </w:r>
      <w:proofErr w:type="spellStart"/>
      <w:r>
        <w:rPr>
          <w:rFonts w:asciiTheme="minorHAnsi" w:hAnsiTheme="minorHAnsi" w:cstheme="minorHAnsi"/>
          <w:bCs/>
          <w:i/>
          <w:color w:val="000000"/>
          <w:sz w:val="22"/>
          <w:szCs w:val="22"/>
        </w:rPr>
        <w:t>FatorSpread</w:t>
      </w:r>
      <w:proofErr w:type="spellEnd"/>
      <w:r>
        <w:rPr>
          <w:rFonts w:asciiTheme="minorHAnsi" w:hAnsiTheme="minorHAnsi" w:cstheme="minorHAnsi"/>
          <w:bCs/>
          <w:i/>
          <w:color w:val="000000"/>
          <w:sz w:val="22"/>
          <w:szCs w:val="22"/>
        </w:rPr>
        <w:t>)</w:t>
      </w:r>
    </w:p>
    <w:p w14:paraId="1B6C367D" w14:textId="77777777" w:rsidR="00BC0FB6" w:rsidRDefault="00A079FA">
      <w:pPr>
        <w:ind w:left="709"/>
        <w:rPr>
          <w:rFonts w:ascii="Palatino Linotype" w:hAnsi="Palatino Linotype"/>
          <w:bCs/>
          <w:sz w:val="22"/>
          <w:szCs w:val="22"/>
        </w:rPr>
      </w:pPr>
      <w:r>
        <w:rPr>
          <w:rFonts w:asciiTheme="minorHAnsi" w:hAnsiTheme="minorHAnsi" w:cstheme="minorHAnsi"/>
          <w:bCs/>
          <w:iCs/>
          <w:noProof/>
          <w:sz w:val="22"/>
          <w:szCs w:val="22"/>
        </w:rPr>
        <w:drawing>
          <wp:anchor distT="0" distB="0" distL="114300" distR="114300" simplePos="0" relativeHeight="251663360" behindDoc="0" locked="0" layoutInCell="1" allowOverlap="1" wp14:anchorId="22DFF15A" wp14:editId="043ABDC6">
            <wp:simplePos x="0" y="0"/>
            <wp:positionH relativeFrom="margin">
              <wp:align>center</wp:align>
            </wp:positionH>
            <wp:positionV relativeFrom="paragraph">
              <wp:posOffset>669925</wp:posOffset>
            </wp:positionV>
            <wp:extent cx="1627505" cy="506095"/>
            <wp:effectExtent l="0" t="0" r="0" b="825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506095"/>
                    </a:xfrm>
                    <a:prstGeom prst="rect">
                      <a:avLst/>
                    </a:prstGeom>
                    <a:noFill/>
                  </pic:spPr>
                </pic:pic>
              </a:graphicData>
            </a:graphic>
          </wp:anchor>
        </w:drawing>
      </w:r>
      <w:proofErr w:type="spellStart"/>
      <w:r>
        <w:rPr>
          <w:rFonts w:ascii="Palatino Linotype" w:hAnsi="Palatino Linotype"/>
          <w:b/>
          <w:sz w:val="22"/>
          <w:szCs w:val="22"/>
        </w:rPr>
        <w:t>FatorDI</w:t>
      </w:r>
      <w:proofErr w:type="spellEnd"/>
      <w:r>
        <w:rPr>
          <w:rFonts w:ascii="Palatino Linotype" w:hAnsi="Palatino Linotype"/>
          <w:b/>
          <w:sz w:val="22"/>
          <w:szCs w:val="22"/>
        </w:rPr>
        <w:t xml:space="preserve"> </w:t>
      </w:r>
      <w:r>
        <w:rPr>
          <w:rFonts w:ascii="Palatino Linotype" w:hAnsi="Palatino Linotype"/>
          <w:bCs/>
          <w:sz w:val="22"/>
          <w:szCs w:val="22"/>
        </w:rPr>
        <w:t xml:space="preserve">= </w:t>
      </w:r>
      <w:proofErr w:type="spellStart"/>
      <w:r>
        <w:rPr>
          <w:rFonts w:ascii="Palatino Linotype" w:hAnsi="Palatino Linotype"/>
          <w:bCs/>
          <w:sz w:val="22"/>
          <w:szCs w:val="22"/>
        </w:rPr>
        <w:t>produtório</w:t>
      </w:r>
      <w:proofErr w:type="spellEnd"/>
      <w:r>
        <w:rPr>
          <w:rFonts w:ascii="Palatino Linotype" w:hAnsi="Palatino Linotype"/>
          <w:bCs/>
          <w:sz w:val="22"/>
          <w:szCs w:val="22"/>
        </w:rPr>
        <w:t xml:space="preserve"> das Taxas DI desde a Data de Emissão até a data de cálculo, exclusive, calculado com 8 (oito) casas decimais, com arredondamento, apurado da seguinte forma:</w:t>
      </w:r>
    </w:p>
    <w:p w14:paraId="21732756" w14:textId="77777777" w:rsidR="00BC0FB6" w:rsidRDefault="00A079FA">
      <w:pPr>
        <w:ind w:left="709"/>
        <w:rPr>
          <w:rFonts w:ascii="Palatino Linotype" w:hAnsi="Palatino Linotype"/>
          <w:bCs/>
          <w:sz w:val="22"/>
          <w:szCs w:val="22"/>
        </w:rPr>
      </w:pPr>
      <w:r>
        <w:rPr>
          <w:rFonts w:ascii="Palatino Linotype" w:hAnsi="Palatino Linotype"/>
          <w:bCs/>
          <w:sz w:val="22"/>
          <w:szCs w:val="22"/>
        </w:rPr>
        <w:t>onde:</w:t>
      </w:r>
    </w:p>
    <w:p w14:paraId="59B8E47C"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n </w:t>
      </w:r>
      <w:r>
        <w:rPr>
          <w:rFonts w:ascii="Palatino Linotype" w:hAnsi="Palatino Linotype"/>
          <w:bCs/>
          <w:sz w:val="22"/>
          <w:szCs w:val="22"/>
        </w:rPr>
        <w:t xml:space="preserve">= número total de Taxas DI consideradas no cálculo, sendo “n” um número inteiro; </w:t>
      </w:r>
    </w:p>
    <w:p w14:paraId="25224583" w14:textId="77777777" w:rsidR="00BC0FB6" w:rsidRDefault="00A079FA">
      <w:pPr>
        <w:ind w:left="709"/>
        <w:rPr>
          <w:rFonts w:ascii="Palatino Linotype" w:hAnsi="Palatino Linotype"/>
          <w:bCs/>
          <w:sz w:val="22"/>
          <w:szCs w:val="22"/>
        </w:rPr>
      </w:pPr>
      <w:r>
        <w:rPr>
          <w:rFonts w:asciiTheme="minorHAnsi" w:hAnsiTheme="minorHAnsi" w:cstheme="minorHAnsi"/>
          <w:i/>
          <w:iCs/>
          <w:noProof/>
          <w:sz w:val="22"/>
          <w:szCs w:val="22"/>
        </w:rPr>
        <w:drawing>
          <wp:anchor distT="0" distB="0" distL="114300" distR="114300" simplePos="0" relativeHeight="251664384" behindDoc="0" locked="0" layoutInCell="1" allowOverlap="1" wp14:anchorId="5C8F119F" wp14:editId="77A3DF8B">
            <wp:simplePos x="0" y="0"/>
            <wp:positionH relativeFrom="margin">
              <wp:align>center</wp:align>
            </wp:positionH>
            <wp:positionV relativeFrom="paragraph">
              <wp:posOffset>624840</wp:posOffset>
            </wp:positionV>
            <wp:extent cx="1493520" cy="51816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518160"/>
                    </a:xfrm>
                    <a:prstGeom prst="rect">
                      <a:avLst/>
                    </a:prstGeom>
                    <a:noFill/>
                  </pic:spPr>
                </pic:pic>
              </a:graphicData>
            </a:graphic>
          </wp:anchor>
        </w:drawing>
      </w:r>
      <w:proofErr w:type="spellStart"/>
      <w:r>
        <w:rPr>
          <w:rFonts w:ascii="Palatino Linotype" w:hAnsi="Palatino Linotype"/>
          <w:b/>
          <w:sz w:val="22"/>
          <w:szCs w:val="22"/>
        </w:rPr>
        <w:t>TDIk</w:t>
      </w:r>
      <w:proofErr w:type="spellEnd"/>
      <w:r>
        <w:rPr>
          <w:rFonts w:ascii="Palatino Linotype" w:hAnsi="Palatino Linotype"/>
          <w:b/>
          <w:sz w:val="22"/>
          <w:szCs w:val="22"/>
        </w:rPr>
        <w:t xml:space="preserve"> </w:t>
      </w:r>
      <w:r>
        <w:rPr>
          <w:rFonts w:ascii="Palatino Linotype" w:hAnsi="Palatino Linotype"/>
          <w:bCs/>
          <w:sz w:val="22"/>
          <w:szCs w:val="22"/>
        </w:rPr>
        <w:t>= Taxa DI, de ordem k, expressa ao dia, calculada com 8 (oito) casas decimais com arredondamento, da seguinte forma:</w:t>
      </w:r>
    </w:p>
    <w:p w14:paraId="2ED16B9D" w14:textId="77777777" w:rsidR="00BC0FB6" w:rsidRDefault="00BC0FB6">
      <w:pPr>
        <w:ind w:left="709"/>
        <w:rPr>
          <w:rFonts w:ascii="Palatino Linotype" w:hAnsi="Palatino Linotype"/>
          <w:b/>
          <w:sz w:val="22"/>
          <w:szCs w:val="22"/>
        </w:rPr>
      </w:pPr>
    </w:p>
    <w:p w14:paraId="331A2247"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K </w:t>
      </w:r>
      <w:r>
        <w:rPr>
          <w:rFonts w:ascii="Palatino Linotype" w:hAnsi="Palatino Linotype"/>
          <w:bCs/>
          <w:sz w:val="22"/>
          <w:szCs w:val="22"/>
        </w:rPr>
        <w:t>= número de ordem das Taxas DI, variando de 1 (um) até “n”, sendo “n” o número total de Taxas DI consideradas no cálculo do ativo;</w:t>
      </w:r>
    </w:p>
    <w:p w14:paraId="0CA1D922" w14:textId="77777777" w:rsidR="00BC0FB6" w:rsidRDefault="00A079FA">
      <w:pPr>
        <w:ind w:left="709"/>
        <w:rPr>
          <w:rFonts w:ascii="Palatino Linotype" w:hAnsi="Palatino Linotype"/>
          <w:bCs/>
          <w:sz w:val="22"/>
          <w:szCs w:val="22"/>
        </w:rPr>
      </w:pPr>
      <w:proofErr w:type="spellStart"/>
      <w:r>
        <w:rPr>
          <w:rFonts w:ascii="Palatino Linotype" w:hAnsi="Palatino Linotype"/>
          <w:b/>
          <w:sz w:val="22"/>
          <w:szCs w:val="22"/>
        </w:rPr>
        <w:t>DIk</w:t>
      </w:r>
      <w:proofErr w:type="spellEnd"/>
      <w:r>
        <w:rPr>
          <w:rFonts w:ascii="Palatino Linotype" w:hAnsi="Palatino Linotype"/>
          <w:b/>
          <w:sz w:val="22"/>
          <w:szCs w:val="22"/>
        </w:rPr>
        <w:t xml:space="preserve"> </w:t>
      </w:r>
      <w:r>
        <w:rPr>
          <w:rFonts w:ascii="Palatino Linotype" w:hAnsi="Palatino Linotype"/>
          <w:bCs/>
          <w:sz w:val="22"/>
          <w:szCs w:val="22"/>
        </w:rPr>
        <w:t>=</w:t>
      </w:r>
      <w:r>
        <w:rPr>
          <w:rFonts w:ascii="Palatino Linotype" w:hAnsi="Palatino Linotype"/>
          <w:b/>
          <w:sz w:val="22"/>
          <w:szCs w:val="22"/>
        </w:rPr>
        <w:t xml:space="preserve"> </w:t>
      </w:r>
      <w:r>
        <w:rPr>
          <w:rFonts w:ascii="Palatino Linotype" w:hAnsi="Palatino Linotype"/>
          <w:bCs/>
          <w:sz w:val="22"/>
          <w:szCs w:val="22"/>
        </w:rPr>
        <w:t>Taxa DI de ordem k divulgada pela B3, utilizada com 2 (duas) casas decimais;</w:t>
      </w:r>
    </w:p>
    <w:p w14:paraId="3813B0F0" w14:textId="77777777" w:rsidR="00BC0FB6" w:rsidRDefault="00A079FA">
      <w:pPr>
        <w:ind w:left="709"/>
        <w:rPr>
          <w:rFonts w:ascii="Palatino Linotype" w:hAnsi="Palatino Linotype"/>
          <w:bCs/>
          <w:sz w:val="22"/>
          <w:szCs w:val="22"/>
        </w:rPr>
      </w:pPr>
      <w:r>
        <w:rPr>
          <w:rFonts w:asciiTheme="minorHAnsi" w:hAnsiTheme="minorHAnsi" w:cstheme="minorHAnsi"/>
          <w:noProof/>
          <w:sz w:val="22"/>
          <w:szCs w:val="22"/>
        </w:rPr>
        <w:lastRenderedPageBreak/>
        <w:drawing>
          <wp:anchor distT="0" distB="0" distL="114300" distR="114300" simplePos="0" relativeHeight="251665408" behindDoc="0" locked="0" layoutInCell="1" allowOverlap="1" wp14:anchorId="64C3CF14" wp14:editId="46EC2E92">
            <wp:simplePos x="0" y="0"/>
            <wp:positionH relativeFrom="margin">
              <wp:align>center</wp:align>
            </wp:positionH>
            <wp:positionV relativeFrom="paragraph">
              <wp:posOffset>558165</wp:posOffset>
            </wp:positionV>
            <wp:extent cx="2298700" cy="737870"/>
            <wp:effectExtent l="0" t="0" r="6350" b="508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8700" cy="737870"/>
                    </a:xfrm>
                    <a:prstGeom prst="rect">
                      <a:avLst/>
                    </a:prstGeom>
                    <a:noFill/>
                  </pic:spPr>
                </pic:pic>
              </a:graphicData>
            </a:graphic>
          </wp:anchor>
        </w:drawing>
      </w:r>
      <w:proofErr w:type="spellStart"/>
      <w:r>
        <w:rPr>
          <w:rFonts w:ascii="Palatino Linotype" w:hAnsi="Palatino Linotype"/>
          <w:b/>
          <w:sz w:val="22"/>
          <w:szCs w:val="22"/>
        </w:rPr>
        <w:t>FatorSpread</w:t>
      </w:r>
      <w:proofErr w:type="spellEnd"/>
      <w:r>
        <w:rPr>
          <w:rFonts w:ascii="Palatino Linotype" w:hAnsi="Palatino Linotype"/>
          <w:b/>
          <w:sz w:val="22"/>
          <w:szCs w:val="22"/>
        </w:rPr>
        <w:t xml:space="preserve"> </w:t>
      </w:r>
      <w:r>
        <w:rPr>
          <w:rFonts w:ascii="Palatino Linotype" w:hAnsi="Palatino Linotype"/>
          <w:bCs/>
          <w:sz w:val="22"/>
          <w:szCs w:val="22"/>
        </w:rPr>
        <w:t>= sobretaxa de juros fixos calculada com 9 (nove) casas decimais, com arredondamento, conforme fórmula abaixo:</w:t>
      </w:r>
    </w:p>
    <w:p w14:paraId="6677BAE1" w14:textId="77777777" w:rsidR="00BC0FB6" w:rsidRDefault="00A079FA">
      <w:pPr>
        <w:ind w:left="709"/>
        <w:rPr>
          <w:rFonts w:ascii="Palatino Linotype" w:hAnsi="Palatino Linotype"/>
          <w:bCs/>
          <w:sz w:val="22"/>
          <w:szCs w:val="22"/>
        </w:rPr>
      </w:pPr>
      <w:r>
        <w:rPr>
          <w:rFonts w:ascii="Palatino Linotype" w:hAnsi="Palatino Linotype"/>
          <w:bCs/>
          <w:sz w:val="22"/>
          <w:szCs w:val="22"/>
        </w:rPr>
        <w:t>onde:</w:t>
      </w:r>
    </w:p>
    <w:p w14:paraId="1A4945D2" w14:textId="1AC43525" w:rsidR="00BC0FB6" w:rsidRDefault="00A079FA">
      <w:pPr>
        <w:ind w:left="709"/>
        <w:rPr>
          <w:rFonts w:ascii="Palatino Linotype" w:hAnsi="Palatino Linotype"/>
          <w:bCs/>
          <w:sz w:val="22"/>
          <w:szCs w:val="22"/>
        </w:rPr>
      </w:pPr>
      <w:r>
        <w:rPr>
          <w:rFonts w:ascii="Palatino Linotype" w:hAnsi="Palatino Linotype"/>
          <w:b/>
          <w:sz w:val="22"/>
          <w:szCs w:val="22"/>
        </w:rPr>
        <w:t xml:space="preserve">Spread </w:t>
      </w:r>
      <w:r>
        <w:rPr>
          <w:rFonts w:ascii="Palatino Linotype" w:hAnsi="Palatino Linotype"/>
          <w:bCs/>
          <w:sz w:val="22"/>
          <w:szCs w:val="22"/>
        </w:rPr>
        <w:t xml:space="preserve">= taxa de juros fixa, não expressa em percentual, informada com 4 (quatro) casas decimais, a ser definida no Procedimento de </w:t>
      </w:r>
      <w:proofErr w:type="spellStart"/>
      <w:r>
        <w:rPr>
          <w:rFonts w:ascii="Palatino Linotype" w:hAnsi="Palatino Linotype"/>
          <w:bCs/>
          <w:i/>
          <w:iCs/>
          <w:sz w:val="22"/>
          <w:szCs w:val="22"/>
        </w:rPr>
        <w:t>Bookbuilding</w:t>
      </w:r>
      <w:proofErr w:type="spellEnd"/>
      <w:r>
        <w:rPr>
          <w:rFonts w:ascii="Palatino Linotype" w:hAnsi="Palatino Linotype"/>
          <w:bCs/>
          <w:i/>
          <w:iCs/>
          <w:sz w:val="22"/>
          <w:szCs w:val="22"/>
        </w:rPr>
        <w:t xml:space="preserve">, </w:t>
      </w:r>
      <w:r w:rsidR="00413C8F">
        <w:rPr>
          <w:rFonts w:ascii="Palatino Linotype" w:hAnsi="Palatino Linotype"/>
          <w:bCs/>
          <w:sz w:val="22"/>
          <w:szCs w:val="22"/>
        </w:rPr>
        <w:t>sendo limitado ao valor mínimo de</w:t>
      </w:r>
      <w:r w:rsidR="002073CB">
        <w:rPr>
          <w:rFonts w:ascii="Palatino Linotype" w:hAnsi="Palatino Linotype"/>
          <w:bCs/>
          <w:sz w:val="22"/>
          <w:szCs w:val="22"/>
        </w:rPr>
        <w:t xml:space="preserve"> 1,90 (um inteiro e noventa centésimos) e</w:t>
      </w:r>
      <w:r w:rsidR="00413C8F">
        <w:rPr>
          <w:rFonts w:ascii="Palatino Linotype" w:hAnsi="Palatino Linotype"/>
          <w:bCs/>
          <w:sz w:val="22"/>
          <w:szCs w:val="22"/>
        </w:rPr>
        <w:t xml:space="preserve"> ao valor máximo de</w:t>
      </w:r>
      <w:r w:rsidR="002073CB">
        <w:rPr>
          <w:rFonts w:ascii="Palatino Linotype" w:hAnsi="Palatino Linotype"/>
          <w:bCs/>
          <w:sz w:val="22"/>
          <w:szCs w:val="22"/>
        </w:rPr>
        <w:t xml:space="preserve"> </w:t>
      </w:r>
      <w:r>
        <w:rPr>
          <w:rFonts w:ascii="Palatino Linotype" w:hAnsi="Palatino Linotype"/>
          <w:bCs/>
          <w:sz w:val="22"/>
          <w:szCs w:val="22"/>
        </w:rPr>
        <w:t>2,1</w:t>
      </w:r>
      <w:r w:rsidR="00600E11">
        <w:rPr>
          <w:rFonts w:ascii="Palatino Linotype" w:hAnsi="Palatino Linotype"/>
          <w:bCs/>
          <w:sz w:val="22"/>
          <w:szCs w:val="22"/>
        </w:rPr>
        <w:t>0</w:t>
      </w:r>
      <w:r>
        <w:rPr>
          <w:rFonts w:ascii="Palatino Linotype" w:hAnsi="Palatino Linotype"/>
          <w:bCs/>
          <w:sz w:val="22"/>
          <w:szCs w:val="22"/>
        </w:rPr>
        <w:t xml:space="preserve"> (dois inteiros e </w:t>
      </w:r>
      <w:r w:rsidR="00600E11">
        <w:rPr>
          <w:rFonts w:ascii="Palatino Linotype" w:hAnsi="Palatino Linotype"/>
          <w:bCs/>
          <w:sz w:val="22"/>
          <w:szCs w:val="22"/>
        </w:rPr>
        <w:t>dez</w:t>
      </w:r>
      <w:r>
        <w:rPr>
          <w:rFonts w:ascii="Palatino Linotype" w:hAnsi="Palatino Linotype"/>
          <w:bCs/>
          <w:sz w:val="22"/>
          <w:szCs w:val="22"/>
        </w:rPr>
        <w:t xml:space="preserve"> centésimos) para as Debêntures da Segunda Série; e</w:t>
      </w:r>
    </w:p>
    <w:p w14:paraId="08085B57"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DP = </w:t>
      </w:r>
      <w:r>
        <w:rPr>
          <w:rFonts w:ascii="Palatino Linotype" w:hAnsi="Palatino Linotype"/>
          <w:bCs/>
          <w:sz w:val="22"/>
          <w:szCs w:val="22"/>
        </w:rPr>
        <w:t>Número de Dias Úteis entre a Data de Emissão e a data de cálculo, sendo “DP” um número inteiro.</w:t>
      </w:r>
    </w:p>
    <w:p w14:paraId="43A4C81C" w14:textId="77777777" w:rsidR="00BC0FB6" w:rsidRDefault="00A079FA">
      <w:pPr>
        <w:ind w:left="709"/>
        <w:rPr>
          <w:rFonts w:ascii="Palatino Linotype" w:hAnsi="Palatino Linotype"/>
          <w:sz w:val="22"/>
          <w:szCs w:val="22"/>
        </w:rPr>
      </w:pPr>
      <w:r>
        <w:rPr>
          <w:rFonts w:ascii="Palatino Linotype" w:hAnsi="Palatino Linotype"/>
          <w:sz w:val="22"/>
          <w:szCs w:val="22"/>
        </w:rPr>
        <w:t>Observações:</w:t>
      </w:r>
    </w:p>
    <w:p w14:paraId="239DBA28" w14:textId="77777777" w:rsidR="00BC0FB6" w:rsidRDefault="00A079FA">
      <w:pPr>
        <w:pStyle w:val="PargrafodaLista"/>
        <w:numPr>
          <w:ilvl w:val="8"/>
          <w:numId w:val="2"/>
        </w:numPr>
        <w:tabs>
          <w:tab w:val="clear" w:pos="2835"/>
          <w:tab w:val="num" w:pos="1701"/>
        </w:tabs>
        <w:ind w:left="1701" w:hanging="850"/>
        <w:rPr>
          <w:rFonts w:ascii="Palatino Linotype" w:hAnsi="Palatino Linotype"/>
          <w:sz w:val="22"/>
          <w:szCs w:val="22"/>
        </w:rPr>
      </w:pPr>
      <w:r>
        <w:rPr>
          <w:rFonts w:ascii="Palatino Linotype" w:hAnsi="Palatino Linotype"/>
          <w:sz w:val="22"/>
          <w:szCs w:val="22"/>
        </w:rPr>
        <w:t xml:space="preserve">Efetua-se o </w:t>
      </w:r>
      <w:proofErr w:type="spellStart"/>
      <w:r>
        <w:rPr>
          <w:rFonts w:ascii="Palatino Linotype" w:hAnsi="Palatino Linotype"/>
          <w:sz w:val="22"/>
          <w:szCs w:val="22"/>
        </w:rPr>
        <w:t>produtório</w:t>
      </w:r>
      <w:proofErr w:type="spellEnd"/>
      <w:r>
        <w:rPr>
          <w:rFonts w:ascii="Palatino Linotype" w:hAnsi="Palatino Linotype"/>
          <w:sz w:val="22"/>
          <w:szCs w:val="22"/>
        </w:rPr>
        <w:t xml:space="preserve"> dos fatores diários</w:t>
      </w:r>
      <m:oMath>
        <m:r>
          <m:rPr>
            <m:sty m:val="p"/>
          </m:rPr>
          <w:rPr>
            <w:rFonts w:ascii="Cambria Math" w:hAnsi="Cambria Math"/>
            <w:sz w:val="22"/>
            <w:szCs w:val="22"/>
          </w:rPr>
          <m:t xml:space="preserve"> </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e>
        </m:d>
      </m:oMath>
      <w:r>
        <w:rPr>
          <w:rFonts w:ascii="Palatino Linotype" w:hAnsi="Palatino Linotype"/>
          <w:sz w:val="22"/>
          <w:szCs w:val="22"/>
        </w:rPr>
        <w:t>, sendo que a cada fator diário acumulado, trunca-se o resultado com 16 (dezesseis) casas decimais, aplicando-se o próximo fator diário, e assim por diante até o último considerado;</w:t>
      </w:r>
    </w:p>
    <w:p w14:paraId="74FB5E27" w14:textId="77777777" w:rsidR="00BC0FB6" w:rsidRDefault="00A079FA">
      <w:pPr>
        <w:pStyle w:val="PargrafodaLista"/>
        <w:numPr>
          <w:ilvl w:val="8"/>
          <w:numId w:val="2"/>
        </w:numPr>
        <w:tabs>
          <w:tab w:val="clear" w:pos="2835"/>
          <w:tab w:val="num" w:pos="1701"/>
        </w:tabs>
        <w:ind w:left="1701" w:hanging="850"/>
        <w:rPr>
          <w:rFonts w:ascii="Palatino Linotype" w:hAnsi="Palatino Linotype"/>
          <w:sz w:val="22"/>
          <w:szCs w:val="22"/>
        </w:rPr>
      </w:pPr>
      <w:r>
        <w:rPr>
          <w:rFonts w:ascii="Palatino Linotype" w:hAnsi="Palatino Linotype"/>
          <w:sz w:val="22"/>
          <w:szCs w:val="22"/>
        </w:rPr>
        <w:t>uma vez os fatores diários estando acumulados, considera-se o fator resultante “Fator DI” com 8 (oito) casas decimais, com arredondamento; e</w:t>
      </w:r>
    </w:p>
    <w:p w14:paraId="6A580543" w14:textId="77777777" w:rsidR="00BC0FB6" w:rsidRDefault="00A079FA">
      <w:pPr>
        <w:pStyle w:val="PargrafodaLista"/>
        <w:numPr>
          <w:ilvl w:val="8"/>
          <w:numId w:val="2"/>
        </w:numPr>
        <w:tabs>
          <w:tab w:val="clear" w:pos="2835"/>
          <w:tab w:val="num" w:pos="1701"/>
        </w:tabs>
        <w:ind w:left="1701" w:hanging="850"/>
        <w:rPr>
          <w:rFonts w:ascii="Palatino Linotype" w:hAnsi="Palatino Linotype"/>
          <w:sz w:val="22"/>
          <w:szCs w:val="22"/>
        </w:rPr>
      </w:pPr>
      <w:r>
        <w:rPr>
          <w:rFonts w:ascii="Palatino Linotype" w:hAnsi="Palatino Linotype"/>
          <w:sz w:val="22"/>
          <w:szCs w:val="22"/>
        </w:rPr>
        <w:t>a respectiva Taxa DI deverá ser utilizada considerando idêntico número de casas decimais divulgado pelo órgão responsável pelo seu cálculo.</w:t>
      </w:r>
    </w:p>
    <w:p w14:paraId="4DCEC85C" w14:textId="3CA555C3"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t xml:space="preserve">Sem prejuízo dos pagamentos em decorrência de eventual vencimento antecipado das obrigações decorrentes das Debêntures da Segunda Série, nos </w:t>
      </w:r>
      <w:r w:rsidRPr="00AC6AFA">
        <w:rPr>
          <w:rFonts w:ascii="Palatino Linotype" w:hAnsi="Palatino Linotype"/>
          <w:sz w:val="22"/>
          <w:szCs w:val="22"/>
        </w:rPr>
        <w:t>termos previstos nesta Escritura de Emissão, a Remuneração das Debêntures da Segunda Série será paga</w:t>
      </w:r>
      <w:r w:rsidR="00176D52">
        <w:rPr>
          <w:rFonts w:ascii="Palatino Linotype" w:hAnsi="Palatino Linotype"/>
          <w:sz w:val="22"/>
          <w:szCs w:val="22"/>
        </w:rPr>
        <w:t>, em uma única parcela,</w:t>
      </w:r>
      <w:r w:rsidR="00AC6AFA" w:rsidRPr="0038701C">
        <w:rPr>
          <w:rFonts w:ascii="Palatino Linotype" w:hAnsi="Palatino Linotype"/>
          <w:sz w:val="22"/>
          <w:szCs w:val="22"/>
        </w:rPr>
        <w:t xml:space="preserve"> na Data de Vencimento da Segunda Série</w:t>
      </w:r>
      <w:r>
        <w:rPr>
          <w:rFonts w:ascii="Palatino Linotype" w:hAnsi="Palatino Linotype"/>
          <w:sz w:val="22"/>
          <w:szCs w:val="22"/>
        </w:rPr>
        <w:t xml:space="preserve"> (“</w:t>
      </w:r>
      <w:r>
        <w:rPr>
          <w:rFonts w:ascii="Palatino Linotype" w:hAnsi="Palatino Linotype"/>
          <w:sz w:val="22"/>
          <w:szCs w:val="22"/>
          <w:u w:val="single"/>
        </w:rPr>
        <w:t>Data de Pagamento de Remuneração das Debêntures da Segunda Série</w:t>
      </w:r>
      <w:r>
        <w:rPr>
          <w:rFonts w:ascii="Palatino Linotype" w:hAnsi="Palatino Linotype"/>
          <w:sz w:val="22"/>
          <w:szCs w:val="22"/>
        </w:rPr>
        <w:t>”).</w:t>
      </w:r>
    </w:p>
    <w:p w14:paraId="629FA800" w14:textId="77777777" w:rsidR="00BC0FB6" w:rsidRDefault="00A079FA">
      <w:pPr>
        <w:numPr>
          <w:ilvl w:val="1"/>
          <w:numId w:val="2"/>
        </w:numPr>
        <w:rPr>
          <w:rFonts w:ascii="Palatino Linotype" w:hAnsi="Palatino Linotype"/>
          <w:sz w:val="22"/>
          <w:szCs w:val="22"/>
        </w:rPr>
      </w:pPr>
      <w:bookmarkStart w:id="38" w:name="_Ref286331549"/>
      <w:bookmarkStart w:id="39" w:name="_Ref286154048"/>
      <w:bookmarkStart w:id="40" w:name="_Ref286330522"/>
      <w:bookmarkEnd w:id="29"/>
      <w:bookmarkEnd w:id="30"/>
      <w:bookmarkEnd w:id="31"/>
      <w:bookmarkEnd w:id="32"/>
      <w:bookmarkEnd w:id="33"/>
      <w:bookmarkEnd w:id="34"/>
      <w:bookmarkEnd w:id="35"/>
      <w:bookmarkEnd w:id="36"/>
      <w:r>
        <w:rPr>
          <w:rFonts w:ascii="Palatino Linotype" w:hAnsi="Palatino Linotype"/>
          <w:i/>
          <w:sz w:val="22"/>
          <w:szCs w:val="22"/>
        </w:rPr>
        <w:t>Substituição da Taxa DI</w:t>
      </w:r>
      <w:r>
        <w:rPr>
          <w:rFonts w:ascii="Palatino Linotype" w:hAnsi="Palatino Linotype"/>
          <w:sz w:val="22"/>
          <w:szCs w:val="22"/>
        </w:rPr>
        <w:t>.  Se na data de vencimento de quaisquer obrigações pecuniárias da Emissora não houver divulgação da Taxa DI pela B3, será aplicada, em sua substituição, a última Taxa DI divulgada, não sendo devidas quaisquer compensações entre a Emissora e os Debenturistas de cada série quando da divulgação posterior da Taxa DI que seria aplicável.</w:t>
      </w:r>
    </w:p>
    <w:p w14:paraId="21FCE969" w14:textId="2607434F" w:rsidR="00BC0FB6" w:rsidRDefault="00A079FA">
      <w:pPr>
        <w:ind w:left="709"/>
        <w:rPr>
          <w:rFonts w:ascii="Palatino Linotype" w:hAnsi="Palatino Linotype"/>
          <w:sz w:val="22"/>
          <w:szCs w:val="22"/>
        </w:rPr>
      </w:pPr>
      <w:r>
        <w:rPr>
          <w:rFonts w:ascii="Palatino Linotype" w:hAnsi="Palatino Linotype"/>
          <w:sz w:val="22"/>
          <w:szCs w:val="22"/>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da respectiva série </w:t>
      </w:r>
      <w:r>
        <w:rPr>
          <w:rFonts w:ascii="Palatino Linotype" w:hAnsi="Palatino Linotype"/>
          <w:sz w:val="22"/>
          <w:szCs w:val="22"/>
        </w:rPr>
        <w:lastRenderedPageBreak/>
        <w:t>(“</w:t>
      </w:r>
      <w:r>
        <w:rPr>
          <w:rFonts w:ascii="Palatino Linotype" w:hAnsi="Palatino Linotype"/>
          <w:sz w:val="22"/>
          <w:szCs w:val="22"/>
          <w:u w:val="single"/>
        </w:rPr>
        <w:t>Assembleia Geral de Debenturistas</w:t>
      </w:r>
      <w:r>
        <w:rPr>
          <w:rFonts w:ascii="Palatino Linotype" w:hAnsi="Palatino Linotype"/>
          <w:sz w:val="22"/>
          <w:szCs w:val="22"/>
        </w:rPr>
        <w:t xml:space="preserve">”), na forma e nos prazos estipulados no artigo 124 da Lei das Sociedades por Ações e nesta Escritura de Emissão, conforme definidos na </w:t>
      </w:r>
      <w:r w:rsidR="00D4696E">
        <w:rPr>
          <w:rFonts w:ascii="Palatino Linotype" w:hAnsi="Palatino Linotype"/>
          <w:sz w:val="22"/>
          <w:szCs w:val="22"/>
        </w:rPr>
        <w:t>Cláusula </w:t>
      </w:r>
      <w:r>
        <w:rPr>
          <w:rFonts w:ascii="Palatino Linotype" w:hAnsi="Palatino Linotype"/>
          <w:sz w:val="22"/>
          <w:szCs w:val="22"/>
        </w:rPr>
        <w:t>9 abaixo, a qual terá como objeto a deliberação pelos Debenturistas, de comum acordo com a Emissora, do novo parâmetro de remuneração das Debêntures da respectiva série, parâmetro este que deverá preservar o valor real e os mesmos níveis de remuneração. Caso não haja acordo sobre o novo parâmetro de remuneração entre a Emissora e os Debenturistas representando, no mínimo</w:t>
      </w:r>
      <w:r w:rsidRPr="00181CBA">
        <w:rPr>
          <w:rFonts w:ascii="Palatino Linotype" w:hAnsi="Palatino Linotype"/>
          <w:sz w:val="22"/>
          <w:szCs w:val="22"/>
        </w:rPr>
        <w:t xml:space="preserve">, </w:t>
      </w:r>
      <w:r w:rsidRPr="0038701C">
        <w:rPr>
          <w:rFonts w:ascii="Palatino Linotype" w:hAnsi="Palatino Linotype"/>
          <w:sz w:val="22"/>
          <w:szCs w:val="22"/>
        </w:rPr>
        <w:t>50</w:t>
      </w:r>
      <w:r w:rsidRPr="00181CBA">
        <w:rPr>
          <w:rFonts w:ascii="Palatino Linotype" w:hAnsi="Palatino Linotype"/>
          <w:sz w:val="22"/>
          <w:szCs w:val="22"/>
        </w:rPr>
        <w:t xml:space="preserve">% das Debêntures da respectiva série em circulação em primeira convocação e </w:t>
      </w:r>
      <w:r w:rsidRPr="0038701C">
        <w:rPr>
          <w:rFonts w:ascii="Palatino Linotype" w:hAnsi="Palatino Linotype"/>
          <w:sz w:val="22"/>
          <w:szCs w:val="22"/>
        </w:rPr>
        <w:t>50</w:t>
      </w:r>
      <w:r w:rsidRPr="00181CBA">
        <w:rPr>
          <w:rFonts w:ascii="Palatino Linotype" w:hAnsi="Palatino Linotype"/>
          <w:sz w:val="22"/>
          <w:szCs w:val="22"/>
        </w:rPr>
        <w:t>%</w:t>
      </w:r>
      <w:r>
        <w:rPr>
          <w:rFonts w:ascii="Palatino Linotype" w:hAnsi="Palatino Linotype"/>
          <w:sz w:val="22"/>
          <w:szCs w:val="22"/>
        </w:rPr>
        <w:t xml:space="preserve"> dos presentes em segunda convocação, a Emissora deverá resgatar a totalidade das Debêntures da respectiva série, no prazo máximo de 30 (trinta) dias corridos contados da data de encerramento da respectiva Assembleia Geral de Debenturistas ou em prazo superior que venha a ser definido em comum acordo em referida assembleia, pelo seu valor nominal unitário, acrescido da remuneração devida até a data do efetivo resgate, calculada </w:t>
      </w:r>
      <w:r>
        <w:rPr>
          <w:rFonts w:ascii="Palatino Linotype" w:hAnsi="Palatino Linotype"/>
          <w:i/>
          <w:iCs/>
          <w:sz w:val="22"/>
          <w:szCs w:val="22"/>
        </w:rPr>
        <w:t xml:space="preserve">pro rata </w:t>
      </w:r>
      <w:proofErr w:type="spellStart"/>
      <w:r>
        <w:rPr>
          <w:rFonts w:ascii="Palatino Linotype" w:hAnsi="Palatino Linotype"/>
          <w:i/>
          <w:iCs/>
          <w:sz w:val="22"/>
          <w:szCs w:val="22"/>
        </w:rPr>
        <w:t>temporis</w:t>
      </w:r>
      <w:proofErr w:type="spellEnd"/>
      <w:r>
        <w:rPr>
          <w:rFonts w:ascii="Palatino Linotype" w:hAnsi="Palatino Linotype"/>
          <w:sz w:val="22"/>
          <w:szCs w:val="22"/>
        </w:rPr>
        <w:t>, a partir da Data de Início da Rentabilidade das Debêntures da Primeira Série ou da Data de Início da Rentabilidade das Debêntures da Segunda Série, conforme o caso. As Debêntures da Primeira Série e/ou as Debêntures da Segunda Série resgatadas nos termos deste item serão canceladas pela Emissora. Nesta alternativa, para cálculo da remuneração das Debêntures da Primeira Série e/ou as Debêntures da Segunda Série a serem adquiridas, para cada dia do período em que a ausência de taxas, será utilizada a última Taxa DI divulgada oficialmente.</w:t>
      </w:r>
    </w:p>
    <w:p w14:paraId="7E9319B6" w14:textId="77777777" w:rsidR="00BC0FB6" w:rsidRDefault="00A079FA">
      <w:pPr>
        <w:ind w:left="709"/>
        <w:rPr>
          <w:rFonts w:ascii="Palatino Linotype" w:hAnsi="Palatino Linotype"/>
          <w:sz w:val="22"/>
          <w:szCs w:val="22"/>
        </w:rPr>
      </w:pPr>
      <w:r>
        <w:rPr>
          <w:rFonts w:ascii="Palatino Linotype" w:hAnsi="Palatino Linotype"/>
          <w:sz w:val="22"/>
          <w:szCs w:val="22"/>
        </w:rPr>
        <w:t>Caso a Taxa DI venha a ser divulgada antes da realização da respectiva Assembleia Geral de Debenturistas de cada série, a referida Assembleia Geral de Debenturistas não será mais realizada, e a Taxa DI a partir de sua divulgação, passará a ser utilizada para o cálculo da Remuneração, permanecendo a última Taxa DI conhecida anteriormente a ser utilizada até a data de divulgação.</w:t>
      </w:r>
    </w:p>
    <w:p w14:paraId="6C4E60A3" w14:textId="77777777" w:rsidR="00BC0FB6" w:rsidRPr="00980A46" w:rsidRDefault="00A079FA">
      <w:pPr>
        <w:ind w:left="709"/>
        <w:rPr>
          <w:rFonts w:ascii="Palatino Linotype" w:hAnsi="Palatino Linotype"/>
          <w:sz w:val="22"/>
          <w:szCs w:val="22"/>
        </w:rPr>
      </w:pPr>
      <w:r>
        <w:rPr>
          <w:rFonts w:ascii="Palatino Linotype" w:hAnsi="Palatino Linotype"/>
          <w:sz w:val="22"/>
          <w:szCs w:val="22"/>
        </w:rPr>
        <w:t xml:space="preserve">Caso a taxa de Remuneração substituta referida acima seja referenciada em prazo diferente de 252 (duzentos e cinquenta e dois) dias úteis, essa taxa deverá ser </w:t>
      </w:r>
      <w:r w:rsidRPr="00980A46">
        <w:rPr>
          <w:rFonts w:ascii="Palatino Linotype" w:hAnsi="Palatino Linotype"/>
          <w:sz w:val="22"/>
          <w:szCs w:val="22"/>
        </w:rPr>
        <w:t>ajustada de modo a refletir a mesma base utilizada pela Taxa DI.</w:t>
      </w:r>
    </w:p>
    <w:bookmarkEnd w:id="38"/>
    <w:bookmarkEnd w:id="39"/>
    <w:bookmarkEnd w:id="40"/>
    <w:p w14:paraId="15DE416E" w14:textId="3242EDB8" w:rsidR="00BC0FB6" w:rsidRPr="00980A46" w:rsidRDefault="00A079FA">
      <w:pPr>
        <w:numPr>
          <w:ilvl w:val="1"/>
          <w:numId w:val="2"/>
        </w:numPr>
        <w:rPr>
          <w:rFonts w:ascii="Palatino Linotype" w:hAnsi="Palatino Linotype"/>
          <w:sz w:val="22"/>
          <w:szCs w:val="22"/>
        </w:rPr>
      </w:pPr>
      <w:r w:rsidRPr="00EE5D4D">
        <w:rPr>
          <w:rFonts w:ascii="Palatino Linotype" w:hAnsi="Palatino Linotype"/>
          <w:i/>
          <w:iCs/>
          <w:sz w:val="22"/>
          <w:szCs w:val="22"/>
        </w:rPr>
        <w:t>Período de Capitalização</w:t>
      </w:r>
      <w:r w:rsidRPr="00980A46">
        <w:rPr>
          <w:rFonts w:ascii="Palatino Linotype" w:hAnsi="Palatino Linotype"/>
          <w:sz w:val="22"/>
          <w:szCs w:val="22"/>
        </w:rPr>
        <w:t>. O período de capitalização da Remuneração das Debêntures da Primeira Série e/ou das Debêntures da Segunda Série, conforme o caso (“</w:t>
      </w:r>
      <w:r w:rsidRPr="00980A46">
        <w:rPr>
          <w:rFonts w:ascii="Palatino Linotype" w:hAnsi="Palatino Linotype"/>
          <w:sz w:val="22"/>
          <w:szCs w:val="22"/>
          <w:u w:val="single"/>
        </w:rPr>
        <w:t>Período de Capitalização</w:t>
      </w:r>
      <w:r w:rsidRPr="00980A46">
        <w:rPr>
          <w:rFonts w:ascii="Palatino Linotype" w:hAnsi="Palatino Linotype"/>
          <w:sz w:val="22"/>
          <w:szCs w:val="22"/>
        </w:rPr>
        <w:t xml:space="preserve">”) </w:t>
      </w:r>
      <w:r w:rsidR="005A2A68" w:rsidRPr="00980A46">
        <w:rPr>
          <w:rFonts w:ascii="Palatino Linotype" w:hAnsi="Palatino Linotype"/>
          <w:sz w:val="22"/>
          <w:szCs w:val="22"/>
        </w:rPr>
        <w:t xml:space="preserve">é </w:t>
      </w:r>
      <w:r w:rsidRPr="00980A46">
        <w:rPr>
          <w:rFonts w:ascii="Palatino Linotype" w:hAnsi="Palatino Linotype"/>
          <w:sz w:val="22"/>
          <w:szCs w:val="22"/>
        </w:rPr>
        <w:t>o intervalo de tempo que se inicia na  Data de Início da Rentabilidade da Primeira Série ou na Data de Início da Rentabilidade da Segunda Série, conforme o caso, inclusive, e termina na Data de Pagamento da Remuneração das Debêntures da Primeira Série ou na Data de Pagamento da Remuneração das Debêntures da Segunda Série, conforme o caso</w:t>
      </w:r>
      <w:r w:rsidR="005A2A68" w:rsidRPr="00980A46">
        <w:rPr>
          <w:rFonts w:ascii="Palatino Linotype" w:hAnsi="Palatino Linotype"/>
          <w:sz w:val="22"/>
          <w:szCs w:val="22"/>
        </w:rPr>
        <w:t>.</w:t>
      </w:r>
    </w:p>
    <w:p w14:paraId="0A80E850"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Repactuação Programada</w:t>
      </w:r>
      <w:r>
        <w:rPr>
          <w:rFonts w:ascii="Palatino Linotype" w:hAnsi="Palatino Linotype"/>
          <w:sz w:val="22"/>
          <w:szCs w:val="22"/>
        </w:rPr>
        <w:t>.  Não haverá repactuação programada das Debêntures.</w:t>
      </w:r>
    </w:p>
    <w:p w14:paraId="68DFEA08" w14:textId="22F0EC29" w:rsidR="000A45F7" w:rsidRDefault="00A079FA" w:rsidP="000A45F7">
      <w:pPr>
        <w:numPr>
          <w:ilvl w:val="1"/>
          <w:numId w:val="2"/>
        </w:numPr>
        <w:rPr>
          <w:rFonts w:ascii="Palatino Linotype" w:hAnsi="Palatino Linotype"/>
          <w:sz w:val="22"/>
          <w:szCs w:val="22"/>
        </w:rPr>
      </w:pPr>
      <w:bookmarkStart w:id="41" w:name="_Ref261777536"/>
      <w:bookmarkStart w:id="42" w:name="_Ref272362243"/>
      <w:bookmarkStart w:id="43" w:name="_Ref534176584"/>
      <w:bookmarkEnd w:id="25"/>
      <w:bookmarkEnd w:id="37"/>
      <w:r>
        <w:rPr>
          <w:rFonts w:ascii="Palatino Linotype" w:hAnsi="Palatino Linotype"/>
          <w:i/>
          <w:sz w:val="22"/>
          <w:szCs w:val="22"/>
        </w:rPr>
        <w:t>Resgate Antecipado Facultativo</w:t>
      </w:r>
      <w:r>
        <w:rPr>
          <w:rFonts w:ascii="Palatino Linotype" w:hAnsi="Palatino Linotype"/>
          <w:sz w:val="22"/>
          <w:szCs w:val="22"/>
        </w:rPr>
        <w:t xml:space="preserve">.  </w:t>
      </w:r>
      <w:bookmarkEnd w:id="41"/>
      <w:r>
        <w:rPr>
          <w:rFonts w:ascii="Palatino Linotype" w:hAnsi="Palatino Linotype"/>
          <w:sz w:val="22"/>
          <w:szCs w:val="22"/>
        </w:rPr>
        <w:t xml:space="preserve">A Emissora </w:t>
      </w:r>
      <w:r w:rsidR="009E107D" w:rsidRPr="009E107D">
        <w:rPr>
          <w:rFonts w:ascii="Palatino Linotype" w:hAnsi="Palatino Linotype"/>
          <w:bCs/>
          <w:sz w:val="22"/>
          <w:szCs w:val="22"/>
        </w:rPr>
        <w:t>poderá, a seu exclusivo critério, a partir do 1</w:t>
      </w:r>
      <w:r w:rsidR="009E107D">
        <w:rPr>
          <w:rFonts w:ascii="Palatino Linotype" w:hAnsi="Palatino Linotype"/>
          <w:bCs/>
          <w:sz w:val="22"/>
          <w:szCs w:val="22"/>
        </w:rPr>
        <w:t>2</w:t>
      </w:r>
      <w:r w:rsidR="009E107D" w:rsidRPr="009E107D">
        <w:rPr>
          <w:rFonts w:ascii="Palatino Linotype" w:hAnsi="Palatino Linotype"/>
          <w:bCs/>
          <w:sz w:val="22"/>
          <w:szCs w:val="22"/>
        </w:rPr>
        <w:t xml:space="preserve">º (décimo </w:t>
      </w:r>
      <w:r w:rsidR="009E107D">
        <w:rPr>
          <w:rFonts w:ascii="Palatino Linotype" w:hAnsi="Palatino Linotype"/>
          <w:bCs/>
          <w:sz w:val="22"/>
          <w:szCs w:val="22"/>
        </w:rPr>
        <w:t>segundo</w:t>
      </w:r>
      <w:r w:rsidR="009E107D" w:rsidRPr="009E107D">
        <w:rPr>
          <w:rFonts w:ascii="Palatino Linotype" w:hAnsi="Palatino Linotype"/>
          <w:bCs/>
          <w:sz w:val="22"/>
          <w:szCs w:val="22"/>
        </w:rPr>
        <w:t xml:space="preserve">) mês (inclusive), contado da </w:t>
      </w:r>
      <w:r w:rsidR="009E107D">
        <w:rPr>
          <w:rFonts w:ascii="Palatino Linotype" w:hAnsi="Palatino Linotype"/>
          <w:bCs/>
          <w:sz w:val="22"/>
          <w:szCs w:val="22"/>
        </w:rPr>
        <w:t>D</w:t>
      </w:r>
      <w:r w:rsidR="009E107D" w:rsidRPr="009E107D">
        <w:rPr>
          <w:rFonts w:ascii="Palatino Linotype" w:hAnsi="Palatino Linotype"/>
          <w:bCs/>
          <w:sz w:val="22"/>
          <w:szCs w:val="22"/>
        </w:rPr>
        <w:t xml:space="preserve">ata de </w:t>
      </w:r>
      <w:r w:rsidR="009E107D">
        <w:rPr>
          <w:rFonts w:ascii="Palatino Linotype" w:hAnsi="Palatino Linotype"/>
          <w:bCs/>
          <w:sz w:val="22"/>
          <w:szCs w:val="22"/>
        </w:rPr>
        <w:t>E</w:t>
      </w:r>
      <w:r w:rsidR="009E107D" w:rsidRPr="009E107D">
        <w:rPr>
          <w:rFonts w:ascii="Palatino Linotype" w:hAnsi="Palatino Linotype"/>
          <w:bCs/>
          <w:sz w:val="22"/>
          <w:szCs w:val="22"/>
        </w:rPr>
        <w:t xml:space="preserve">missão, </w:t>
      </w:r>
      <w:r w:rsidR="00176D52">
        <w:rPr>
          <w:rFonts w:ascii="Palatino Linotype" w:hAnsi="Palatino Linotype"/>
          <w:bCs/>
          <w:sz w:val="22"/>
          <w:szCs w:val="22"/>
        </w:rPr>
        <w:t>ou seja, a partir de 23 de junho de 2023</w:t>
      </w:r>
      <w:r w:rsidR="00637958">
        <w:rPr>
          <w:rFonts w:ascii="Palatino Linotype" w:hAnsi="Palatino Linotype"/>
          <w:bCs/>
          <w:sz w:val="22"/>
          <w:szCs w:val="22"/>
        </w:rPr>
        <w:t xml:space="preserve"> (inclusive)</w:t>
      </w:r>
      <w:r w:rsidR="00176D52">
        <w:rPr>
          <w:rFonts w:ascii="Palatino Linotype" w:hAnsi="Palatino Linotype"/>
          <w:bCs/>
          <w:sz w:val="22"/>
          <w:szCs w:val="22"/>
        </w:rPr>
        <w:t xml:space="preserve">, </w:t>
      </w:r>
      <w:r w:rsidR="009E107D">
        <w:rPr>
          <w:rFonts w:ascii="Palatino Linotype" w:hAnsi="Palatino Linotype"/>
          <w:bCs/>
          <w:sz w:val="22"/>
          <w:szCs w:val="22"/>
        </w:rPr>
        <w:t xml:space="preserve">no caso das Debêntures da Primeira Série, e a partir do 18º (décimo oitavo) mês (inclusive), contado da Data de Emissão, </w:t>
      </w:r>
      <w:r w:rsidR="00176D52">
        <w:rPr>
          <w:rFonts w:ascii="Palatino Linotype" w:hAnsi="Palatino Linotype"/>
          <w:bCs/>
          <w:sz w:val="22"/>
          <w:szCs w:val="22"/>
        </w:rPr>
        <w:t>ou seja, a partir de 23 de dezembro de 2023</w:t>
      </w:r>
      <w:r w:rsidR="00637958">
        <w:rPr>
          <w:rFonts w:ascii="Palatino Linotype" w:hAnsi="Palatino Linotype"/>
          <w:bCs/>
          <w:sz w:val="22"/>
          <w:szCs w:val="22"/>
        </w:rPr>
        <w:t xml:space="preserve"> (inclusive)</w:t>
      </w:r>
      <w:r w:rsidR="00176D52">
        <w:rPr>
          <w:rFonts w:ascii="Palatino Linotype" w:hAnsi="Palatino Linotype"/>
          <w:bCs/>
          <w:sz w:val="22"/>
          <w:szCs w:val="22"/>
        </w:rPr>
        <w:t xml:space="preserve">, </w:t>
      </w:r>
      <w:r w:rsidR="009E107D">
        <w:rPr>
          <w:rFonts w:ascii="Palatino Linotype" w:hAnsi="Palatino Linotype"/>
          <w:bCs/>
          <w:sz w:val="22"/>
          <w:szCs w:val="22"/>
        </w:rPr>
        <w:t xml:space="preserve">no caso das Debêntures da Segunda Série, </w:t>
      </w:r>
      <w:r w:rsidR="009E107D" w:rsidRPr="009E107D">
        <w:rPr>
          <w:rFonts w:ascii="Palatino Linotype" w:hAnsi="Palatino Linotype"/>
          <w:bCs/>
          <w:sz w:val="22"/>
          <w:szCs w:val="22"/>
        </w:rPr>
        <w:t xml:space="preserve">realizar o resgate antecipado facultativo total das </w:t>
      </w:r>
      <w:r w:rsidR="009E107D" w:rsidRPr="009E107D">
        <w:rPr>
          <w:rFonts w:ascii="Palatino Linotype" w:hAnsi="Palatino Linotype"/>
          <w:bCs/>
          <w:sz w:val="22"/>
          <w:szCs w:val="22"/>
        </w:rPr>
        <w:lastRenderedPageBreak/>
        <w:t>Debêntures</w:t>
      </w:r>
      <w:r w:rsidR="009E107D">
        <w:rPr>
          <w:rFonts w:ascii="Palatino Linotype" w:hAnsi="Palatino Linotype"/>
          <w:bCs/>
          <w:sz w:val="22"/>
          <w:szCs w:val="22"/>
        </w:rPr>
        <w:t xml:space="preserve"> da Primeira Série e/ou das Debêntures da Segunda Série, conforme o caso</w:t>
      </w:r>
      <w:r w:rsidR="009E107D" w:rsidRPr="009E107D">
        <w:rPr>
          <w:rFonts w:ascii="Palatino Linotype" w:hAnsi="Palatino Linotype"/>
          <w:bCs/>
          <w:sz w:val="22"/>
          <w:szCs w:val="22"/>
        </w:rPr>
        <w:t xml:space="preserve"> (</w:t>
      </w:r>
      <w:r w:rsidR="009E107D">
        <w:rPr>
          <w:rFonts w:ascii="Palatino Linotype" w:hAnsi="Palatino Linotype"/>
          <w:bCs/>
          <w:sz w:val="22"/>
          <w:szCs w:val="22"/>
        </w:rPr>
        <w:t>respectivamente, “</w:t>
      </w:r>
      <w:r w:rsidR="009E107D" w:rsidRPr="002E761B">
        <w:rPr>
          <w:rFonts w:ascii="Palatino Linotype" w:hAnsi="Palatino Linotype"/>
          <w:bCs/>
          <w:sz w:val="22"/>
          <w:szCs w:val="22"/>
          <w:u w:val="single"/>
        </w:rPr>
        <w:t>Resgate Antecipado Facultativo das Debêntures da Primeira Série</w:t>
      </w:r>
      <w:r w:rsidR="009E107D">
        <w:rPr>
          <w:rFonts w:ascii="Palatino Linotype" w:hAnsi="Palatino Linotype"/>
          <w:bCs/>
          <w:sz w:val="22"/>
          <w:szCs w:val="22"/>
        </w:rPr>
        <w:t>”</w:t>
      </w:r>
      <w:r w:rsidR="00FF70A6">
        <w:rPr>
          <w:rFonts w:ascii="Palatino Linotype" w:hAnsi="Palatino Linotype"/>
          <w:bCs/>
          <w:sz w:val="22"/>
          <w:szCs w:val="22"/>
        </w:rPr>
        <w:t xml:space="preserve"> ou “</w:t>
      </w:r>
      <w:r w:rsidR="00FF70A6" w:rsidRPr="002E761B">
        <w:rPr>
          <w:rFonts w:ascii="Palatino Linotype" w:hAnsi="Palatino Linotype"/>
          <w:bCs/>
          <w:sz w:val="22"/>
          <w:szCs w:val="22"/>
          <w:u w:val="single"/>
        </w:rPr>
        <w:t>Resgate Antecipado Facultativo das Debêntures da Segunda Série</w:t>
      </w:r>
      <w:r w:rsidR="00FF70A6" w:rsidRPr="002E761B">
        <w:rPr>
          <w:rFonts w:ascii="Palatino Linotype" w:hAnsi="Palatino Linotype"/>
          <w:bCs/>
          <w:sz w:val="22"/>
          <w:szCs w:val="22"/>
        </w:rPr>
        <w:t>”</w:t>
      </w:r>
      <w:r w:rsidR="00FF70A6">
        <w:rPr>
          <w:rFonts w:ascii="Palatino Linotype" w:hAnsi="Palatino Linotype"/>
          <w:bCs/>
          <w:sz w:val="22"/>
          <w:szCs w:val="22"/>
        </w:rPr>
        <w:t xml:space="preserve"> e, em conjunto, </w:t>
      </w:r>
      <w:r w:rsidR="009E107D" w:rsidRPr="009E107D">
        <w:rPr>
          <w:rFonts w:ascii="Palatino Linotype" w:hAnsi="Palatino Linotype"/>
          <w:bCs/>
          <w:sz w:val="22"/>
          <w:szCs w:val="22"/>
        </w:rPr>
        <w:t>“</w:t>
      </w:r>
      <w:r w:rsidR="009E107D" w:rsidRPr="009E107D">
        <w:rPr>
          <w:rFonts w:ascii="Palatino Linotype" w:hAnsi="Palatino Linotype"/>
          <w:bCs/>
          <w:sz w:val="22"/>
          <w:szCs w:val="22"/>
          <w:u w:val="single"/>
        </w:rPr>
        <w:t>Resgate Antecipado Facultativo Total</w:t>
      </w:r>
      <w:r w:rsidR="009E107D" w:rsidRPr="009E107D">
        <w:rPr>
          <w:rFonts w:ascii="Palatino Linotype" w:hAnsi="Palatino Linotype"/>
          <w:bCs/>
          <w:sz w:val="22"/>
          <w:szCs w:val="22"/>
        </w:rPr>
        <w:t>”). Por ocasião do Resgate Antecipado Facultativo Total, o valor devido pela Emissora será equivalente ao (a) Valor Nominal Unitário das Debêntures</w:t>
      </w:r>
      <w:r w:rsidR="003C25B6">
        <w:rPr>
          <w:rFonts w:ascii="Palatino Linotype" w:hAnsi="Palatino Linotype"/>
          <w:bCs/>
          <w:sz w:val="22"/>
          <w:szCs w:val="22"/>
        </w:rPr>
        <w:t xml:space="preserve"> da Primeira Série e/ou das Debêntures da Segunda Série,</w:t>
      </w:r>
      <w:r w:rsidR="00AF3835">
        <w:rPr>
          <w:rFonts w:ascii="Palatino Linotype" w:hAnsi="Palatino Linotype"/>
          <w:bCs/>
          <w:sz w:val="22"/>
          <w:szCs w:val="22"/>
        </w:rPr>
        <w:t xml:space="preserve"> conforme o caso</w:t>
      </w:r>
      <w:r w:rsidR="003C25B6">
        <w:rPr>
          <w:rFonts w:ascii="Palatino Linotype" w:hAnsi="Palatino Linotype"/>
          <w:bCs/>
          <w:sz w:val="22"/>
          <w:szCs w:val="22"/>
        </w:rPr>
        <w:t xml:space="preserve"> </w:t>
      </w:r>
      <w:r w:rsidR="009E107D" w:rsidRPr="009E107D">
        <w:rPr>
          <w:rFonts w:ascii="Palatino Linotype" w:hAnsi="Palatino Linotype"/>
          <w:bCs/>
          <w:sz w:val="22"/>
          <w:szCs w:val="22"/>
        </w:rPr>
        <w:t>a serem resgatadas, acrescido (b) da Remuneração</w:t>
      </w:r>
      <w:r w:rsidR="00A72C9F">
        <w:rPr>
          <w:rFonts w:ascii="Palatino Linotype" w:hAnsi="Palatino Linotype"/>
          <w:bCs/>
          <w:sz w:val="22"/>
          <w:szCs w:val="22"/>
        </w:rPr>
        <w:t xml:space="preserve"> das Debêntures da Primeira Série e/ou da Remuneração das Debêntures da Segunda Série, conforme o caso,</w:t>
      </w:r>
      <w:r w:rsidR="009E107D" w:rsidRPr="009E107D">
        <w:rPr>
          <w:rFonts w:ascii="Palatino Linotype" w:hAnsi="Palatino Linotype"/>
          <w:bCs/>
          <w:sz w:val="22"/>
          <w:szCs w:val="22"/>
        </w:rPr>
        <w:t xml:space="preserve"> e demais encargos devidos e não pagos até a data do Resgate </w:t>
      </w:r>
      <w:r w:rsidR="009E107D" w:rsidRPr="00980A46">
        <w:rPr>
          <w:rFonts w:ascii="Palatino Linotype" w:hAnsi="Palatino Linotype"/>
          <w:bCs/>
          <w:sz w:val="22"/>
          <w:szCs w:val="22"/>
        </w:rPr>
        <w:t xml:space="preserve">Antecipado Facultativo Total, calculado </w:t>
      </w:r>
      <w:r w:rsidR="009E107D" w:rsidRPr="00980A46">
        <w:rPr>
          <w:rFonts w:ascii="Palatino Linotype" w:hAnsi="Palatino Linotype"/>
          <w:bCs/>
          <w:i/>
          <w:iCs/>
          <w:sz w:val="22"/>
          <w:szCs w:val="22"/>
        </w:rPr>
        <w:t xml:space="preserve">pro rata </w:t>
      </w:r>
      <w:proofErr w:type="spellStart"/>
      <w:r w:rsidR="009E107D" w:rsidRPr="00980A46">
        <w:rPr>
          <w:rFonts w:ascii="Palatino Linotype" w:hAnsi="Palatino Linotype"/>
          <w:bCs/>
          <w:i/>
          <w:iCs/>
          <w:sz w:val="22"/>
          <w:szCs w:val="22"/>
        </w:rPr>
        <w:t>temporis</w:t>
      </w:r>
      <w:proofErr w:type="spellEnd"/>
      <w:r w:rsidR="009E107D" w:rsidRPr="00980A46">
        <w:rPr>
          <w:rFonts w:ascii="Palatino Linotype" w:hAnsi="Palatino Linotype"/>
          <w:bCs/>
          <w:sz w:val="22"/>
          <w:szCs w:val="22"/>
        </w:rPr>
        <w:t xml:space="preserve"> desde a Data de Início da Rentabilidade</w:t>
      </w:r>
      <w:r w:rsidR="00A72C9F" w:rsidRPr="00980A46">
        <w:rPr>
          <w:rFonts w:ascii="Palatino Linotype" w:hAnsi="Palatino Linotype"/>
          <w:bCs/>
          <w:sz w:val="22"/>
          <w:szCs w:val="22"/>
        </w:rPr>
        <w:t xml:space="preserve"> da Primeira Série e/ou da Data de Início da Rentabilidade da Segunda Série, conforme o caso</w:t>
      </w:r>
      <w:r w:rsidR="009E107D" w:rsidRPr="00980A46">
        <w:rPr>
          <w:rFonts w:ascii="Palatino Linotype" w:hAnsi="Palatino Linotype"/>
          <w:bCs/>
          <w:sz w:val="22"/>
          <w:szCs w:val="22"/>
        </w:rPr>
        <w:t>,  até a data do efetivo Resgate Antecipado Facultativo Total, incidente sobre o Valor Nominal Unitário</w:t>
      </w:r>
      <w:r w:rsidR="00A72C9F" w:rsidRPr="00980A46">
        <w:rPr>
          <w:rFonts w:ascii="Palatino Linotype" w:hAnsi="Palatino Linotype"/>
          <w:bCs/>
          <w:sz w:val="22"/>
          <w:szCs w:val="22"/>
        </w:rPr>
        <w:t xml:space="preserve"> das Debêntures da Primeira Série e/ou das Debêntures</w:t>
      </w:r>
      <w:r w:rsidR="00A72C9F">
        <w:rPr>
          <w:rFonts w:ascii="Palatino Linotype" w:hAnsi="Palatino Linotype"/>
          <w:bCs/>
          <w:sz w:val="22"/>
          <w:szCs w:val="22"/>
        </w:rPr>
        <w:t xml:space="preserve"> da Segunda Série, conforme o caso</w:t>
      </w:r>
      <w:r w:rsidR="009E107D" w:rsidRPr="009E107D">
        <w:rPr>
          <w:rFonts w:ascii="Palatino Linotype" w:hAnsi="Palatino Linotype"/>
          <w:bCs/>
          <w:sz w:val="22"/>
          <w:szCs w:val="22"/>
        </w:rPr>
        <w:t xml:space="preserve"> e (c) de prêmio de resgate antecipado equivalente a 0,</w:t>
      </w:r>
      <w:r w:rsidR="00E3612F">
        <w:rPr>
          <w:rFonts w:ascii="Palatino Linotype" w:hAnsi="Palatino Linotype"/>
          <w:bCs/>
          <w:sz w:val="22"/>
          <w:szCs w:val="22"/>
        </w:rPr>
        <w:t>35</w:t>
      </w:r>
      <w:r w:rsidR="009E107D" w:rsidRPr="009E107D">
        <w:rPr>
          <w:rFonts w:ascii="Palatino Linotype" w:hAnsi="Palatino Linotype"/>
          <w:bCs/>
          <w:sz w:val="22"/>
          <w:szCs w:val="22"/>
        </w:rPr>
        <w:t>% (</w:t>
      </w:r>
      <w:r w:rsidR="00E3612F">
        <w:rPr>
          <w:rFonts w:ascii="Palatino Linotype" w:hAnsi="Palatino Linotype"/>
          <w:bCs/>
          <w:sz w:val="22"/>
          <w:szCs w:val="22"/>
        </w:rPr>
        <w:t xml:space="preserve">trinta e cinco </w:t>
      </w:r>
      <w:r w:rsidR="009E107D" w:rsidRPr="009E107D">
        <w:rPr>
          <w:rFonts w:ascii="Palatino Linotype" w:hAnsi="Palatino Linotype"/>
          <w:bCs/>
          <w:sz w:val="22"/>
          <w:szCs w:val="22"/>
        </w:rPr>
        <w:t>centésimos por cento) do</w:t>
      </w:r>
      <w:r w:rsidR="00AF3835">
        <w:rPr>
          <w:rFonts w:ascii="Palatino Linotype" w:hAnsi="Palatino Linotype"/>
          <w:bCs/>
          <w:sz w:val="22"/>
          <w:szCs w:val="22"/>
        </w:rPr>
        <w:t xml:space="preserve"> </w:t>
      </w:r>
      <w:r w:rsidR="00AF3835" w:rsidRPr="009E107D">
        <w:rPr>
          <w:rFonts w:ascii="Palatino Linotype" w:hAnsi="Palatino Linotype"/>
          <w:bCs/>
          <w:sz w:val="22"/>
          <w:szCs w:val="22"/>
        </w:rPr>
        <w:t>Valor Nominal Unitário das Debêntures</w:t>
      </w:r>
      <w:r w:rsidR="00AF3835">
        <w:rPr>
          <w:rFonts w:ascii="Palatino Linotype" w:hAnsi="Palatino Linotype"/>
          <w:bCs/>
          <w:sz w:val="22"/>
          <w:szCs w:val="22"/>
        </w:rPr>
        <w:t xml:space="preserve"> da Primeira Série e/ou das Debêntures da Segunda Série</w:t>
      </w:r>
      <w:r w:rsidR="00E3612F" w:rsidRPr="009E107D">
        <w:rPr>
          <w:rFonts w:ascii="Palatino Linotype" w:hAnsi="Palatino Linotype"/>
          <w:bCs/>
          <w:sz w:val="22"/>
          <w:szCs w:val="22"/>
        </w:rPr>
        <w:t>, conforme o caso</w:t>
      </w:r>
      <w:r w:rsidR="009E107D" w:rsidRPr="009E107D">
        <w:rPr>
          <w:rFonts w:ascii="Palatino Linotype" w:hAnsi="Palatino Linotype"/>
          <w:bCs/>
          <w:sz w:val="22"/>
          <w:szCs w:val="22"/>
        </w:rPr>
        <w:t xml:space="preserve">, multiplicado por cada ano remanescente até a Data de Vencimento, calculado, </w:t>
      </w:r>
      <w:r w:rsidR="009E107D" w:rsidRPr="009E107D">
        <w:rPr>
          <w:rFonts w:ascii="Palatino Linotype" w:hAnsi="Palatino Linotype"/>
          <w:bCs/>
          <w:i/>
          <w:iCs/>
          <w:sz w:val="22"/>
          <w:szCs w:val="22"/>
        </w:rPr>
        <w:t xml:space="preserve">pro rata </w:t>
      </w:r>
      <w:proofErr w:type="spellStart"/>
      <w:r w:rsidR="009E107D" w:rsidRPr="009E107D">
        <w:rPr>
          <w:rFonts w:ascii="Palatino Linotype" w:hAnsi="Palatino Linotype"/>
          <w:bCs/>
          <w:i/>
          <w:iCs/>
          <w:sz w:val="22"/>
          <w:szCs w:val="22"/>
        </w:rPr>
        <w:t>temporis</w:t>
      </w:r>
      <w:proofErr w:type="spellEnd"/>
      <w:r w:rsidR="009E107D" w:rsidRPr="009E107D">
        <w:rPr>
          <w:rFonts w:ascii="Palatino Linotype" w:hAnsi="Palatino Linotype"/>
          <w:bCs/>
          <w:sz w:val="22"/>
          <w:szCs w:val="22"/>
        </w:rPr>
        <w:t>, com base em um ano de 252 (duzentos e cinquenta e dois) Dias Úteis, considerando a quantidade de Dias Úteis a transcorrer entre a data do efetivo Resgate Antecipado Facultativo Total e a Data de Vencimento das Debêntures</w:t>
      </w:r>
      <w:r w:rsidR="00E3612F">
        <w:rPr>
          <w:rFonts w:ascii="Palatino Linotype" w:hAnsi="Palatino Linotype"/>
          <w:bCs/>
          <w:sz w:val="22"/>
          <w:szCs w:val="22"/>
        </w:rPr>
        <w:t>.</w:t>
      </w:r>
    </w:p>
    <w:p w14:paraId="71999871" w14:textId="1E5BA3A7" w:rsidR="000A45F7" w:rsidRDefault="000A45F7" w:rsidP="000A45F7">
      <w:pPr>
        <w:numPr>
          <w:ilvl w:val="5"/>
          <w:numId w:val="2"/>
        </w:numPr>
        <w:ind w:firstLine="0"/>
        <w:rPr>
          <w:rFonts w:ascii="Palatino Linotype" w:hAnsi="Palatino Linotype"/>
          <w:sz w:val="22"/>
          <w:szCs w:val="22"/>
        </w:rPr>
      </w:pPr>
      <w:r w:rsidRPr="002E761B">
        <w:rPr>
          <w:rFonts w:ascii="Palatino Linotype" w:hAnsi="Palatino Linotype"/>
          <w:sz w:val="22"/>
          <w:szCs w:val="22"/>
        </w:rPr>
        <w:t xml:space="preserve">O Resgate Antecipado Facultativo Total das Debêntures somente será realizado mediante envio de comunicação individual aos Debenturistas, ou publicação de anúncio, nos termos da Cláusula </w:t>
      </w:r>
      <w:r w:rsidR="00C132E5" w:rsidRPr="00C132E5">
        <w:rPr>
          <w:rFonts w:ascii="Palatino Linotype" w:hAnsi="Palatino Linotype"/>
          <w:sz w:val="22"/>
          <w:szCs w:val="22"/>
        </w:rPr>
        <w:t>6.3</w:t>
      </w:r>
      <w:r w:rsidR="00B55F46">
        <w:rPr>
          <w:rFonts w:ascii="Palatino Linotype" w:hAnsi="Palatino Linotype"/>
          <w:sz w:val="22"/>
          <w:szCs w:val="22"/>
        </w:rPr>
        <w:t>2</w:t>
      </w:r>
      <w:r w:rsidR="00C132E5" w:rsidRPr="00C132E5">
        <w:rPr>
          <w:rFonts w:ascii="Palatino Linotype" w:hAnsi="Palatino Linotype"/>
          <w:sz w:val="22"/>
          <w:szCs w:val="22"/>
        </w:rPr>
        <w:t xml:space="preserve"> abaixo</w:t>
      </w:r>
      <w:r w:rsidRPr="002E761B">
        <w:rPr>
          <w:rFonts w:ascii="Palatino Linotype" w:hAnsi="Palatino Linotype"/>
          <w:sz w:val="22"/>
          <w:szCs w:val="22"/>
        </w:rPr>
        <w:t xml:space="preserve">, em ambos os casos </w:t>
      </w:r>
      <w:r w:rsidRPr="00F35A27">
        <w:rPr>
          <w:rFonts w:ascii="Palatino Linotype" w:hAnsi="Palatino Linotype"/>
          <w:sz w:val="22"/>
          <w:szCs w:val="22"/>
        </w:rPr>
        <w:t xml:space="preserve">com cópia para o Agente Fiduciário, B3 e à ANBIMA, </w:t>
      </w:r>
      <w:r w:rsidRPr="00BE43D5">
        <w:rPr>
          <w:rFonts w:ascii="Palatino Linotype" w:hAnsi="Palatino Linotype"/>
          <w:sz w:val="22"/>
          <w:szCs w:val="22"/>
        </w:rPr>
        <w:t xml:space="preserve">com </w:t>
      </w:r>
      <w:r w:rsidR="002E759E" w:rsidRPr="00143B30">
        <w:rPr>
          <w:rFonts w:ascii="Palatino Linotype" w:hAnsi="Palatino Linotype"/>
          <w:sz w:val="22"/>
          <w:szCs w:val="22"/>
        </w:rPr>
        <w:t>30 (trinta)</w:t>
      </w:r>
      <w:r w:rsidR="002E759E" w:rsidRPr="00BE43D5">
        <w:rPr>
          <w:rFonts w:ascii="Palatino Linotype" w:hAnsi="Palatino Linotype"/>
          <w:sz w:val="22"/>
          <w:szCs w:val="22"/>
        </w:rPr>
        <w:t xml:space="preserve"> </w:t>
      </w:r>
      <w:r w:rsidRPr="00BE43D5">
        <w:rPr>
          <w:rFonts w:ascii="Palatino Linotype" w:hAnsi="Palatino Linotype"/>
          <w:sz w:val="22"/>
          <w:szCs w:val="22"/>
        </w:rPr>
        <w:t>Dias</w:t>
      </w:r>
      <w:r w:rsidRPr="00F35A27">
        <w:rPr>
          <w:rFonts w:ascii="Palatino Linotype" w:hAnsi="Palatino Linotype"/>
          <w:sz w:val="22"/>
          <w:szCs w:val="22"/>
        </w:rPr>
        <w:t xml:space="preserve"> Úteis de antecedência</w:t>
      </w:r>
      <w:r w:rsidR="007C513F" w:rsidRPr="00F35A27">
        <w:rPr>
          <w:rFonts w:ascii="Palatino Linotype" w:hAnsi="Palatino Linotype"/>
          <w:sz w:val="22"/>
          <w:szCs w:val="22"/>
        </w:rPr>
        <w:t xml:space="preserve"> </w:t>
      </w:r>
      <w:r w:rsidRPr="00F35A27">
        <w:rPr>
          <w:rFonts w:ascii="Palatino Linotype" w:hAnsi="Palatino Linotype"/>
          <w:sz w:val="22"/>
          <w:szCs w:val="22"/>
        </w:rPr>
        <w:t xml:space="preserve">da data em que se pretende realizar o efetivo Resgate Antecipado </w:t>
      </w:r>
      <w:r w:rsidR="00A57BA1" w:rsidRPr="00F35A27">
        <w:rPr>
          <w:rFonts w:ascii="Palatino Linotype" w:hAnsi="Palatino Linotype"/>
          <w:sz w:val="22"/>
          <w:szCs w:val="22"/>
        </w:rPr>
        <w:t>F</w:t>
      </w:r>
      <w:r w:rsidRPr="00F35A27">
        <w:rPr>
          <w:rFonts w:ascii="Palatino Linotype" w:hAnsi="Palatino Linotype"/>
          <w:sz w:val="22"/>
          <w:szCs w:val="22"/>
        </w:rPr>
        <w:t>acultativo Total, sendo que na referida comunicação deverá constar: (a) a data de realização do Resgate Antecipado Facultativo Total; (b) a menção de que o valor correspondente ao pagamento</w:t>
      </w:r>
      <w:r w:rsidRPr="002E761B">
        <w:rPr>
          <w:rFonts w:ascii="Palatino Linotype" w:hAnsi="Palatino Linotype"/>
          <w:sz w:val="22"/>
          <w:szCs w:val="22"/>
        </w:rPr>
        <w:t xml:space="preserve"> será o Valor Nominal Unitário das Debêntures</w:t>
      </w:r>
      <w:r w:rsidR="00A57BA1">
        <w:rPr>
          <w:rFonts w:ascii="Palatino Linotype" w:hAnsi="Palatino Linotype"/>
          <w:sz w:val="22"/>
          <w:szCs w:val="22"/>
        </w:rPr>
        <w:t xml:space="preserve"> da Primeira Série e/ou Debêntures da Segunda Série, conforme o caso,</w:t>
      </w:r>
      <w:r w:rsidRPr="002E761B">
        <w:rPr>
          <w:rFonts w:ascii="Palatino Linotype" w:hAnsi="Palatino Linotype"/>
          <w:sz w:val="22"/>
          <w:szCs w:val="22"/>
        </w:rPr>
        <w:t xml:space="preserve"> acrescido (i) de Remuneração</w:t>
      </w:r>
      <w:r w:rsidR="00A57BA1">
        <w:rPr>
          <w:rFonts w:ascii="Palatino Linotype" w:hAnsi="Palatino Linotype"/>
          <w:sz w:val="22"/>
          <w:szCs w:val="22"/>
        </w:rPr>
        <w:t xml:space="preserve"> das Debêntures da </w:t>
      </w:r>
      <w:r w:rsidR="00A57BA1" w:rsidRPr="00C132E5">
        <w:rPr>
          <w:rFonts w:ascii="Palatino Linotype" w:hAnsi="Palatino Linotype"/>
          <w:sz w:val="22"/>
          <w:szCs w:val="22"/>
        </w:rPr>
        <w:t xml:space="preserve">Primeira Série e/ou </w:t>
      </w:r>
      <w:r w:rsidR="00621D40" w:rsidRPr="00C132E5">
        <w:rPr>
          <w:rFonts w:ascii="Palatino Linotype" w:hAnsi="Palatino Linotype"/>
          <w:sz w:val="22"/>
          <w:szCs w:val="22"/>
        </w:rPr>
        <w:t>Remuneração das Debêntures da Segunda Série, conforme o caso</w:t>
      </w:r>
      <w:r w:rsidRPr="002E761B">
        <w:rPr>
          <w:rFonts w:ascii="Palatino Linotype" w:hAnsi="Palatino Linotype"/>
          <w:sz w:val="22"/>
          <w:szCs w:val="22"/>
        </w:rPr>
        <w:t>, calculada</w:t>
      </w:r>
      <w:r w:rsidR="00621D40" w:rsidRPr="00C132E5">
        <w:rPr>
          <w:rFonts w:ascii="Palatino Linotype" w:hAnsi="Palatino Linotype"/>
          <w:sz w:val="22"/>
          <w:szCs w:val="22"/>
        </w:rPr>
        <w:t>s</w:t>
      </w:r>
      <w:r w:rsidRPr="002E761B">
        <w:rPr>
          <w:rFonts w:ascii="Palatino Linotype" w:hAnsi="Palatino Linotype"/>
          <w:sz w:val="22"/>
          <w:szCs w:val="22"/>
        </w:rPr>
        <w:t xml:space="preserve"> conforme prevista</w:t>
      </w:r>
      <w:r w:rsidR="00C132E5" w:rsidRPr="002E761B">
        <w:rPr>
          <w:rFonts w:ascii="Palatino Linotype" w:hAnsi="Palatino Linotype"/>
          <w:sz w:val="22"/>
          <w:szCs w:val="22"/>
        </w:rPr>
        <w:t>s</w:t>
      </w:r>
      <w:r w:rsidRPr="002E761B">
        <w:rPr>
          <w:rFonts w:ascii="Palatino Linotype" w:hAnsi="Palatino Linotype"/>
          <w:sz w:val="22"/>
          <w:szCs w:val="22"/>
        </w:rPr>
        <w:t xml:space="preserve"> na</w:t>
      </w:r>
      <w:r w:rsidR="00C132E5" w:rsidRPr="002E761B">
        <w:rPr>
          <w:rFonts w:ascii="Palatino Linotype" w:hAnsi="Palatino Linotype"/>
          <w:sz w:val="22"/>
          <w:szCs w:val="22"/>
        </w:rPr>
        <w:t>s</w:t>
      </w:r>
      <w:r w:rsidRPr="002E761B">
        <w:rPr>
          <w:rFonts w:ascii="Palatino Linotype" w:hAnsi="Palatino Linotype"/>
          <w:sz w:val="22"/>
          <w:szCs w:val="22"/>
        </w:rPr>
        <w:t xml:space="preserve"> </w:t>
      </w:r>
      <w:r w:rsidR="00B55F46">
        <w:rPr>
          <w:rFonts w:ascii="Palatino Linotype" w:hAnsi="Palatino Linotype"/>
          <w:sz w:val="22"/>
          <w:szCs w:val="22"/>
        </w:rPr>
        <w:t>C</w:t>
      </w:r>
      <w:r w:rsidRPr="002E761B">
        <w:rPr>
          <w:rFonts w:ascii="Palatino Linotype" w:hAnsi="Palatino Linotype"/>
          <w:sz w:val="22"/>
          <w:szCs w:val="22"/>
        </w:rPr>
        <w:t>láusula</w:t>
      </w:r>
      <w:r w:rsidR="00C132E5" w:rsidRPr="002E761B">
        <w:rPr>
          <w:rFonts w:ascii="Palatino Linotype" w:hAnsi="Palatino Linotype"/>
          <w:sz w:val="22"/>
          <w:szCs w:val="22"/>
        </w:rPr>
        <w:t>s 6.16 e 6.17, respectivamente</w:t>
      </w:r>
      <w:r w:rsidRPr="002E761B">
        <w:rPr>
          <w:rFonts w:ascii="Palatino Linotype" w:hAnsi="Palatino Linotype"/>
          <w:sz w:val="22"/>
          <w:szCs w:val="22"/>
        </w:rPr>
        <w:t>,</w:t>
      </w:r>
      <w:r w:rsidR="00621D40" w:rsidRPr="00C132E5">
        <w:rPr>
          <w:rFonts w:ascii="Palatino Linotype" w:hAnsi="Palatino Linotype"/>
          <w:sz w:val="22"/>
          <w:szCs w:val="22"/>
        </w:rPr>
        <w:t xml:space="preserve"> e </w:t>
      </w:r>
      <w:r w:rsidRPr="002E761B">
        <w:rPr>
          <w:rFonts w:ascii="Palatino Linotype" w:hAnsi="Palatino Linotype"/>
          <w:sz w:val="22"/>
          <w:szCs w:val="22"/>
        </w:rPr>
        <w:t>(</w:t>
      </w:r>
      <w:proofErr w:type="spellStart"/>
      <w:r w:rsidRPr="002E761B">
        <w:rPr>
          <w:rFonts w:ascii="Palatino Linotype" w:hAnsi="Palatino Linotype"/>
          <w:sz w:val="22"/>
          <w:szCs w:val="22"/>
        </w:rPr>
        <w:t>ii</w:t>
      </w:r>
      <w:proofErr w:type="spellEnd"/>
      <w:r w:rsidRPr="002E761B">
        <w:rPr>
          <w:rFonts w:ascii="Palatino Linotype" w:hAnsi="Palatino Linotype"/>
          <w:sz w:val="22"/>
          <w:szCs w:val="22"/>
        </w:rPr>
        <w:t>) de prêmio de resgate; e (c) quaisquer outras informações necessárias à operacionalização do Resgate Antecipado Facultativo Total.</w:t>
      </w:r>
    </w:p>
    <w:p w14:paraId="0BE1A9CA" w14:textId="77777777" w:rsidR="00CA15F2" w:rsidRPr="002E761B" w:rsidRDefault="00CA15F2" w:rsidP="002E761B">
      <w:pPr>
        <w:numPr>
          <w:ilvl w:val="5"/>
          <w:numId w:val="2"/>
        </w:numPr>
        <w:ind w:firstLine="0"/>
        <w:rPr>
          <w:rFonts w:ascii="Palatino Linotype" w:hAnsi="Palatino Linotype"/>
          <w:sz w:val="22"/>
          <w:szCs w:val="22"/>
        </w:rPr>
      </w:pPr>
      <w:r w:rsidRPr="002E761B">
        <w:rPr>
          <w:rFonts w:ascii="Palatino Linotype" w:hAnsi="Palatino Linotype"/>
          <w:sz w:val="22"/>
          <w:szCs w:val="22"/>
        </w:rPr>
        <w:t>O Resgate Antecipado Facultativo Total para as Debêntures custodiadas eletronicamente na B3 seguirá os procedimentos de liquidação de eventos adotados por ela. Caso as Debêntures não estejam custodiadas eletronicamente na B3, o Resgate Antecipado Facultativo Total será realizado por meio do Banco Liquidante.</w:t>
      </w:r>
    </w:p>
    <w:p w14:paraId="4AAEB45A" w14:textId="269B4177" w:rsidR="00CA15F2" w:rsidRPr="002E761B" w:rsidRDefault="00CA15F2" w:rsidP="002E761B">
      <w:pPr>
        <w:numPr>
          <w:ilvl w:val="5"/>
          <w:numId w:val="2"/>
        </w:numPr>
        <w:ind w:firstLine="0"/>
        <w:rPr>
          <w:rFonts w:ascii="Palatino Linotype" w:hAnsi="Palatino Linotype"/>
          <w:sz w:val="22"/>
          <w:szCs w:val="22"/>
        </w:rPr>
      </w:pPr>
      <w:r w:rsidRPr="002E761B">
        <w:rPr>
          <w:rFonts w:ascii="Palatino Linotype" w:hAnsi="Palatino Linotype"/>
          <w:sz w:val="22"/>
          <w:szCs w:val="22"/>
        </w:rPr>
        <w:t>As Debêntures resgatadas pela Emissora, conforme previsto nesta Cláusula, serão</w:t>
      </w:r>
      <w:r>
        <w:rPr>
          <w:rFonts w:ascii="Palatino Linotype" w:hAnsi="Palatino Linotype"/>
          <w:sz w:val="22"/>
          <w:szCs w:val="22"/>
        </w:rPr>
        <w:t xml:space="preserve"> </w:t>
      </w:r>
      <w:r w:rsidRPr="002E761B">
        <w:rPr>
          <w:rFonts w:ascii="Palatino Linotype" w:hAnsi="Palatino Linotype"/>
          <w:sz w:val="22"/>
          <w:szCs w:val="22"/>
        </w:rPr>
        <w:t>obrigatoriamente canceladas.</w:t>
      </w:r>
    </w:p>
    <w:p w14:paraId="16108C90" w14:textId="6BCFD05B" w:rsidR="00CA15F2" w:rsidRPr="002E761B" w:rsidRDefault="00CA15F2" w:rsidP="002E761B">
      <w:pPr>
        <w:numPr>
          <w:ilvl w:val="5"/>
          <w:numId w:val="2"/>
        </w:numPr>
        <w:ind w:firstLine="0"/>
        <w:rPr>
          <w:rFonts w:ascii="Palatino Linotype" w:hAnsi="Palatino Linotype"/>
          <w:sz w:val="22"/>
          <w:szCs w:val="22"/>
        </w:rPr>
      </w:pPr>
      <w:r w:rsidRPr="002E761B">
        <w:rPr>
          <w:rFonts w:ascii="Palatino Linotype" w:hAnsi="Palatino Linotype"/>
          <w:sz w:val="22"/>
          <w:szCs w:val="22"/>
        </w:rPr>
        <w:t>Não será admitido o resgate antecipado facultativo parcial das Debêntures</w:t>
      </w:r>
      <w:r w:rsidR="007353F4">
        <w:rPr>
          <w:rFonts w:ascii="Palatino Linotype" w:hAnsi="Palatino Linotype"/>
          <w:sz w:val="22"/>
          <w:szCs w:val="22"/>
        </w:rPr>
        <w:t xml:space="preserve">, </w:t>
      </w:r>
      <w:r w:rsidR="002E761B">
        <w:rPr>
          <w:rFonts w:ascii="Palatino Linotype" w:hAnsi="Palatino Linotype"/>
          <w:sz w:val="22"/>
          <w:szCs w:val="22"/>
        </w:rPr>
        <w:t>assim como amortização antecipada facultativa das Debêntures.</w:t>
      </w:r>
    </w:p>
    <w:p w14:paraId="21C5A024" w14:textId="52616934" w:rsidR="00BC0FB6" w:rsidRDefault="00A079FA">
      <w:pPr>
        <w:numPr>
          <w:ilvl w:val="1"/>
          <w:numId w:val="2"/>
        </w:numPr>
        <w:rPr>
          <w:rFonts w:ascii="Palatino Linotype" w:hAnsi="Palatino Linotype"/>
          <w:sz w:val="22"/>
          <w:szCs w:val="22"/>
        </w:rPr>
      </w:pPr>
      <w:r>
        <w:rPr>
          <w:rFonts w:ascii="Palatino Linotype" w:hAnsi="Palatino Linotype"/>
          <w:i/>
          <w:sz w:val="22"/>
          <w:szCs w:val="22"/>
        </w:rPr>
        <w:lastRenderedPageBreak/>
        <w:t>Resgate Obrigatório</w:t>
      </w:r>
      <w:r>
        <w:rPr>
          <w:rFonts w:ascii="Palatino Linotype" w:hAnsi="Palatino Linotype"/>
          <w:sz w:val="22"/>
          <w:szCs w:val="22"/>
        </w:rPr>
        <w:t xml:space="preserve">.  A Emissora obriga-se a realizar resgate e o cancelamento das Debêntures de acordo com as regras operacionais da B3, nas hipóteses e de acordo com os termos previstos na Cláusula 5.2.4 acima, no prazo de 5 (cinco) Dias Úteis contados do encerramento da Oferta, </w:t>
      </w:r>
      <w:r w:rsidRPr="002E761B">
        <w:rPr>
          <w:rFonts w:ascii="Palatino Linotype" w:hAnsi="Palatino Linotype"/>
          <w:sz w:val="22"/>
          <w:szCs w:val="22"/>
        </w:rPr>
        <w:t>devendo restituir aos titulares das debêntures canceladas o preço de subscrição e integralização</w:t>
      </w:r>
      <w:r>
        <w:rPr>
          <w:rFonts w:ascii="Palatino Linotype" w:hAnsi="Palatino Linotype"/>
          <w:sz w:val="22"/>
          <w:szCs w:val="22"/>
        </w:rPr>
        <w:t xml:space="preserve"> A Emissora deverá comunicar a B3 acerca da realização do resgate obrigatório com, no mínimo, 3 (três) Dias Úteis de antecedência da data do resgate </w:t>
      </w:r>
      <w:r w:rsidRPr="006830AD">
        <w:rPr>
          <w:rFonts w:ascii="Palatino Linotype" w:hAnsi="Palatino Linotype"/>
          <w:sz w:val="22"/>
          <w:szCs w:val="22"/>
        </w:rPr>
        <w:t>obrigatório.</w:t>
      </w:r>
    </w:p>
    <w:p w14:paraId="359D4538" w14:textId="79FEC43E" w:rsidR="00BC0FB6" w:rsidRDefault="00A079FA">
      <w:pPr>
        <w:numPr>
          <w:ilvl w:val="1"/>
          <w:numId w:val="2"/>
        </w:numPr>
        <w:rPr>
          <w:rFonts w:ascii="Palatino Linotype" w:hAnsi="Palatino Linotype"/>
          <w:sz w:val="22"/>
          <w:szCs w:val="22"/>
        </w:rPr>
      </w:pPr>
      <w:bookmarkStart w:id="44" w:name="_Ref279314174"/>
      <w:bookmarkEnd w:id="42"/>
      <w:r>
        <w:rPr>
          <w:rFonts w:ascii="Palatino Linotype" w:hAnsi="Palatino Linotype"/>
          <w:i/>
          <w:sz w:val="22"/>
          <w:szCs w:val="22"/>
        </w:rPr>
        <w:t>Aquisição Facultativa</w:t>
      </w:r>
      <w:r>
        <w:rPr>
          <w:rFonts w:ascii="Palatino Linotype" w:hAnsi="Palatino Linotype"/>
          <w:sz w:val="22"/>
          <w:szCs w:val="22"/>
        </w:rPr>
        <w:t xml:space="preserve">.  A Emissora poderá, a qualquer tempo, adquirir Debêntures, desde que observe o disposto no artigo 55, parágrafo 3º, da Lei das Sociedades por Ações, no artigo 13 da Instrução CVM 476 e os termos da </w:t>
      </w:r>
      <w:r w:rsidR="00150E0B">
        <w:rPr>
          <w:rFonts w:ascii="Palatino Linotype" w:hAnsi="Palatino Linotype"/>
          <w:sz w:val="22"/>
          <w:szCs w:val="22"/>
        </w:rPr>
        <w:t>Resolução CVM nº 77, de 29 de março de 2020</w:t>
      </w:r>
      <w:r>
        <w:rPr>
          <w:rFonts w:ascii="Palatino Linotype" w:hAnsi="Palatino Linotype"/>
          <w:sz w:val="22"/>
          <w:szCs w:val="22"/>
        </w:rPr>
        <w:t>. 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à mesma Remuneração aplicável às demais Debêntures da mesma série.</w:t>
      </w:r>
      <w:bookmarkEnd w:id="44"/>
      <w:r>
        <w:rPr>
          <w:rFonts w:ascii="Palatino Linotype" w:eastAsia="Arial Unicode MS" w:hAnsi="Palatino Linotype"/>
          <w:w w:val="0"/>
          <w:sz w:val="22"/>
          <w:szCs w:val="22"/>
        </w:rPr>
        <w:t xml:space="preserve"> </w:t>
      </w:r>
      <w:r>
        <w:rPr>
          <w:rFonts w:ascii="Palatino Linotype" w:hAnsi="Palatino Linotype"/>
          <w:sz w:val="22"/>
          <w:szCs w:val="22"/>
        </w:rPr>
        <w:t>Na hipótese de cancelamento das Debêntures, a presente Escritura de Emissão deverá ser aditada para refletir referido cancelamento.</w:t>
      </w:r>
    </w:p>
    <w:p w14:paraId="6D753B66"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Direito ao Recebimento dos Pagamentos</w:t>
      </w:r>
      <w:r>
        <w:rPr>
          <w:rFonts w:ascii="Palatino Linotype" w:hAnsi="Palatino Linotype"/>
          <w:sz w:val="22"/>
          <w:szCs w:val="22"/>
        </w:rPr>
        <w:t xml:space="preserve">.  Farão jus ao recebimento de qualquer valor devido aos Debenturistas nos termos desta Escritura de Emissão aqueles que </w:t>
      </w:r>
      <w:proofErr w:type="gramStart"/>
      <w:r>
        <w:rPr>
          <w:rFonts w:ascii="Palatino Linotype" w:hAnsi="Palatino Linotype"/>
          <w:sz w:val="22"/>
          <w:szCs w:val="22"/>
        </w:rPr>
        <w:t>forem Debenturistas</w:t>
      </w:r>
      <w:proofErr w:type="gramEnd"/>
      <w:r>
        <w:rPr>
          <w:rFonts w:ascii="Palatino Linotype" w:hAnsi="Palatino Linotype"/>
          <w:sz w:val="22"/>
          <w:szCs w:val="22"/>
        </w:rPr>
        <w:t xml:space="preserve"> no encerramento do Dia Útil imediatamente anterior à respectiva data de pagamento.</w:t>
      </w:r>
    </w:p>
    <w:p w14:paraId="4574B1E3" w14:textId="77777777" w:rsidR="00BC0FB6" w:rsidRDefault="00A079FA">
      <w:pPr>
        <w:numPr>
          <w:ilvl w:val="1"/>
          <w:numId w:val="2"/>
        </w:numPr>
        <w:rPr>
          <w:rFonts w:ascii="Palatino Linotype" w:hAnsi="Palatino Linotype"/>
          <w:sz w:val="22"/>
          <w:szCs w:val="22"/>
        </w:rPr>
      </w:pPr>
      <w:bookmarkStart w:id="45" w:name="_Ref324932809"/>
      <w:r>
        <w:rPr>
          <w:rFonts w:ascii="Palatino Linotype" w:hAnsi="Palatino Linotype"/>
          <w:i/>
          <w:sz w:val="22"/>
          <w:szCs w:val="22"/>
        </w:rPr>
        <w:t>Local de Pagamento</w:t>
      </w:r>
      <w:r>
        <w:rPr>
          <w:rFonts w:ascii="Palatino Linotype" w:hAnsi="Palatino Linotype"/>
          <w:sz w:val="22"/>
          <w:szCs w:val="22"/>
        </w:rPr>
        <w:t xml:space="preserve">.  </w:t>
      </w:r>
      <w:bookmarkEnd w:id="45"/>
      <w:r>
        <w:rPr>
          <w:rFonts w:ascii="Palatino Linotype" w:hAnsi="Palatino Linotype"/>
          <w:sz w:val="22"/>
          <w:szCs w:val="22"/>
        </w:rPr>
        <w:t>Os pagamentos a que fazem jus as Debêntures serão efetuados: (i) utilizando-se os procedimentos adotados pela B3 para as Debêntures custodiadas eletronicamente na B3; ou (</w:t>
      </w:r>
      <w:proofErr w:type="spellStart"/>
      <w:r>
        <w:rPr>
          <w:rFonts w:ascii="Palatino Linotype" w:hAnsi="Palatino Linotype"/>
          <w:sz w:val="22"/>
          <w:szCs w:val="22"/>
        </w:rPr>
        <w:t>ii</w:t>
      </w:r>
      <w:proofErr w:type="spellEnd"/>
      <w:r>
        <w:rPr>
          <w:rFonts w:ascii="Palatino Linotype" w:hAnsi="Palatino Linotype"/>
          <w:sz w:val="22"/>
          <w:szCs w:val="22"/>
        </w:rPr>
        <w:t>) na hipótese de as Debêntures não estarem custodiadas eletronicamente na B3: (a) na sede da Emissora ou do Banco Liquidante; ou (b) conforme o caso, pela instituição financeira contratada para este fim.</w:t>
      </w:r>
      <w:r>
        <w:rPr>
          <w:rFonts w:ascii="Palatino Linotype" w:hAnsi="Palatino Linotype"/>
          <w:sz w:val="22"/>
          <w:szCs w:val="22"/>
          <w:vertAlign w:val="superscript"/>
        </w:rPr>
        <w:t xml:space="preserve"> </w:t>
      </w:r>
    </w:p>
    <w:p w14:paraId="28D938CB" w14:textId="77777777" w:rsidR="00BC0FB6" w:rsidRDefault="00A079FA">
      <w:pPr>
        <w:numPr>
          <w:ilvl w:val="1"/>
          <w:numId w:val="2"/>
        </w:numPr>
        <w:rPr>
          <w:rFonts w:ascii="Palatino Linotype" w:hAnsi="Palatino Linotype"/>
          <w:sz w:val="22"/>
          <w:szCs w:val="22"/>
        </w:rPr>
      </w:pPr>
      <w:bookmarkStart w:id="46" w:name="_Ref278399164"/>
      <w:r>
        <w:rPr>
          <w:rFonts w:ascii="Palatino Linotype" w:hAnsi="Palatino Linotype"/>
          <w:i/>
          <w:sz w:val="22"/>
          <w:szCs w:val="22"/>
        </w:rPr>
        <w:t>Prorrogação dos Prazos</w:t>
      </w:r>
      <w:r>
        <w:rPr>
          <w:rFonts w:ascii="Palatino Linotype" w:hAnsi="Palatino Linotype"/>
          <w:sz w:val="22"/>
          <w:szCs w:val="22"/>
        </w:rPr>
        <w:t>.  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 ou qualquer dia que não houver expediente na B3..</w:t>
      </w:r>
      <w:bookmarkEnd w:id="46"/>
    </w:p>
    <w:p w14:paraId="306489BB" w14:textId="77777777" w:rsidR="00BC0FB6" w:rsidRDefault="00A079FA">
      <w:pPr>
        <w:numPr>
          <w:ilvl w:val="1"/>
          <w:numId w:val="2"/>
        </w:numPr>
        <w:rPr>
          <w:rFonts w:ascii="Palatino Linotype" w:hAnsi="Palatino Linotype"/>
          <w:sz w:val="22"/>
          <w:szCs w:val="22"/>
        </w:rPr>
      </w:pPr>
      <w:bookmarkStart w:id="47" w:name="_Ref279851957"/>
      <w:bookmarkStart w:id="48" w:name="_Ref103719371"/>
      <w:r>
        <w:rPr>
          <w:rFonts w:ascii="Palatino Linotype" w:hAnsi="Palatino Linotype"/>
          <w:i/>
          <w:sz w:val="22"/>
          <w:szCs w:val="22"/>
        </w:rPr>
        <w:t>Encargos Moratórios</w:t>
      </w:r>
      <w:r>
        <w:rPr>
          <w:rFonts w:ascii="Palatino Linotype" w:hAnsi="Palatino Linotype"/>
          <w:sz w:val="22"/>
          <w:szCs w:val="22"/>
        </w:rPr>
        <w:t xml:space="preserve">.  </w:t>
      </w:r>
      <w:bookmarkStart w:id="49" w:name="_Ref264227481"/>
      <w:bookmarkEnd w:id="47"/>
      <w:r>
        <w:rPr>
          <w:rFonts w:ascii="Palatino Linotype" w:hAnsi="Palatino Linotype"/>
          <w:sz w:val="22"/>
          <w:szCs w:val="22"/>
        </w:rPr>
        <w:t>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w:t>
      </w:r>
      <w:proofErr w:type="spellStart"/>
      <w:r>
        <w:rPr>
          <w:rFonts w:ascii="Palatino Linotype" w:hAnsi="Palatino Linotype"/>
          <w:sz w:val="22"/>
          <w:szCs w:val="22"/>
        </w:rPr>
        <w:t>ii</w:t>
      </w:r>
      <w:proofErr w:type="spellEnd"/>
      <w:r>
        <w:rPr>
          <w:rFonts w:ascii="Palatino Linotype" w:hAnsi="Palatino Linotype"/>
          <w:sz w:val="22"/>
          <w:szCs w:val="22"/>
        </w:rPr>
        <w:t>) juros moratórios à razão de 1% (um por cento) ao mês, desde a data da inadimplência até a data do efetivo pagamento; ambos calculados sobre o montante devido e não pago (em conjunto, “</w:t>
      </w:r>
      <w:r>
        <w:rPr>
          <w:rFonts w:ascii="Palatino Linotype" w:hAnsi="Palatino Linotype"/>
          <w:sz w:val="22"/>
          <w:szCs w:val="22"/>
          <w:u w:val="single"/>
        </w:rPr>
        <w:t>Encargos Moratórios</w:t>
      </w:r>
      <w:r>
        <w:rPr>
          <w:rFonts w:ascii="Palatino Linotype" w:hAnsi="Palatino Linotype"/>
          <w:sz w:val="22"/>
          <w:szCs w:val="22"/>
        </w:rPr>
        <w:t>”).</w:t>
      </w:r>
      <w:bookmarkEnd w:id="48"/>
      <w:bookmarkEnd w:id="49"/>
    </w:p>
    <w:p w14:paraId="1C049770" w14:textId="3CA1F57D" w:rsidR="00BC0FB6" w:rsidRDefault="00A079FA">
      <w:pPr>
        <w:numPr>
          <w:ilvl w:val="1"/>
          <w:numId w:val="2"/>
        </w:numPr>
        <w:rPr>
          <w:rFonts w:ascii="Palatino Linotype" w:hAnsi="Palatino Linotype"/>
          <w:sz w:val="22"/>
          <w:szCs w:val="22"/>
        </w:rPr>
      </w:pPr>
      <w:r>
        <w:rPr>
          <w:rFonts w:ascii="Palatino Linotype" w:hAnsi="Palatino Linotype"/>
          <w:i/>
          <w:sz w:val="22"/>
          <w:szCs w:val="22"/>
        </w:rPr>
        <w:lastRenderedPageBreak/>
        <w:t>Decadência dos Direitos aos Acréscimos</w:t>
      </w:r>
      <w:r>
        <w:rPr>
          <w:rFonts w:ascii="Palatino Linotype" w:hAnsi="Palatino Linotype"/>
          <w:sz w:val="22"/>
          <w:szCs w:val="22"/>
        </w:rPr>
        <w:t>.  Sem prejuízo do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_Ref103719371 \r \p \h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6.28 acima</w:t>
      </w:r>
      <w:r>
        <w:rPr>
          <w:rFonts w:ascii="Palatino Linotype" w:hAnsi="Palatino Linotype"/>
          <w:sz w:val="22"/>
          <w:szCs w:val="22"/>
        </w:rPr>
        <w:fldChar w:fldCharType="end"/>
      </w:r>
      <w:r>
        <w:rPr>
          <w:rFonts w:ascii="Palatino Linotype" w:hAnsi="Palatino Linotype"/>
          <w:sz w:val="22"/>
          <w:szCs w:val="22"/>
        </w:rPr>
        <w:t xml:space="preserve">, o não comparecimento do Debenturista para receber o valor correspondente a quaisquer das obrigações pecuniárias da Emissora, nas datas previstas nesta Escritura, ou em comunicado publicado pela Emissora no jornal indicado na </w:t>
      </w:r>
      <w:r w:rsidR="00B55F46">
        <w:rPr>
          <w:rFonts w:ascii="Palatino Linotype" w:hAnsi="Palatino Linotype"/>
          <w:sz w:val="22"/>
          <w:szCs w:val="22"/>
        </w:rPr>
        <w:t>C</w:t>
      </w:r>
      <w:r>
        <w:rPr>
          <w:rFonts w:ascii="Palatino Linotype" w:hAnsi="Palatino Linotype"/>
          <w:sz w:val="22"/>
          <w:szCs w:val="22"/>
        </w:rPr>
        <w:t>láusula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_Ref104971588 \r \p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6.32 abaixo</w:t>
      </w:r>
      <w:r w:rsidR="00150E0B">
        <w:rPr>
          <w:rFonts w:ascii="Palatino Linotype" w:hAnsi="Palatino Linotype"/>
          <w:sz w:val="22"/>
          <w:szCs w:val="22"/>
        </w:rPr>
        <w:fldChar w:fldCharType="end"/>
      </w:r>
      <w:r w:rsidR="00150E0B">
        <w:rPr>
          <w:rFonts w:ascii="Palatino Linotype" w:hAnsi="Palatino Linotype"/>
          <w:sz w:val="22"/>
          <w:szCs w:val="22"/>
        </w:rPr>
        <w:t xml:space="preserve">, </w:t>
      </w:r>
      <w:r>
        <w:rPr>
          <w:rFonts w:ascii="Palatino Linotype" w:hAnsi="Palatino Linotype"/>
          <w:sz w:val="22"/>
          <w:szCs w:val="22"/>
        </w:rPr>
        <w:t>não lhe dará direito ao recebimento de atualização monetária das Debêntures e/ou remuneração das Debêntures e/ou encargos moratórios no período relativo ao atraso no recebimento, sendo-lhe, todavia, assegurados os direitos adquiridos até a data do respectivo vencimento ou pagamento.</w:t>
      </w:r>
    </w:p>
    <w:bookmarkEnd w:id="43"/>
    <w:p w14:paraId="7732689E"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Imunidade Tributária</w:t>
      </w:r>
      <w:r>
        <w:rPr>
          <w:rFonts w:ascii="Palatino Linotype" w:hAnsi="Palatino Linotype"/>
          <w:sz w:val="22"/>
          <w:szCs w:val="22"/>
        </w:rPr>
        <w:t>.  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p>
    <w:p w14:paraId="63E479CB" w14:textId="108BE043" w:rsidR="00BC0FB6" w:rsidRDefault="00A079FA">
      <w:pPr>
        <w:numPr>
          <w:ilvl w:val="1"/>
          <w:numId w:val="2"/>
        </w:numPr>
        <w:rPr>
          <w:rFonts w:ascii="Palatino Linotype" w:hAnsi="Palatino Linotype"/>
          <w:sz w:val="22"/>
          <w:szCs w:val="22"/>
        </w:rPr>
      </w:pPr>
      <w:r>
        <w:rPr>
          <w:rFonts w:ascii="Palatino Linotype" w:hAnsi="Palatino Linotype"/>
          <w:i/>
          <w:sz w:val="22"/>
          <w:szCs w:val="22"/>
        </w:rPr>
        <w:t>Vencimento Antecipado</w:t>
      </w:r>
      <w:r>
        <w:rPr>
          <w:rFonts w:ascii="Palatino Linotype" w:hAnsi="Palatino Linotype"/>
          <w:sz w:val="22"/>
          <w:szCs w:val="22"/>
        </w:rPr>
        <w:t>.  Sujeito ao disposto nas Cláusulas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_Ref104971613 \r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6.31.3</w:t>
      </w:r>
      <w:r w:rsidR="00150E0B">
        <w:rPr>
          <w:rFonts w:ascii="Palatino Linotype" w:hAnsi="Palatino Linotype"/>
          <w:sz w:val="22"/>
          <w:szCs w:val="22"/>
        </w:rPr>
        <w:fldChar w:fldCharType="end"/>
      </w:r>
      <w:r>
        <w:rPr>
          <w:rFonts w:ascii="Palatino Linotype" w:hAnsi="Palatino Linotype"/>
          <w:sz w:val="22"/>
          <w:szCs w:val="22"/>
        </w:rPr>
        <w:t xml:space="preserve"> a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_Ref104971623 \r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6.31.5</w:t>
      </w:r>
      <w:r w:rsidR="00150E0B">
        <w:rPr>
          <w:rFonts w:ascii="Palatino Linotype" w:hAnsi="Palatino Linotype"/>
          <w:sz w:val="22"/>
          <w:szCs w:val="22"/>
        </w:rPr>
        <w:fldChar w:fldCharType="end"/>
      </w:r>
      <w:r>
        <w:rPr>
          <w:rFonts w:ascii="Palatino Linotype" w:hAnsi="Palatino Linotype"/>
          <w:sz w:val="22"/>
          <w:szCs w:val="22"/>
        </w:rPr>
        <w:t>abaixo, mediante ciência da ocorrência de qualquer dos eventos previstos nas Cláusulas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_Ref104971646 \r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6.31.1</w:t>
      </w:r>
      <w:r w:rsidR="00150E0B">
        <w:rPr>
          <w:rFonts w:ascii="Palatino Linotype" w:hAnsi="Palatino Linotype"/>
          <w:sz w:val="22"/>
          <w:szCs w:val="22"/>
        </w:rPr>
        <w:fldChar w:fldCharType="end"/>
      </w:r>
      <w:r>
        <w:rPr>
          <w:rFonts w:ascii="Palatino Linotype" w:hAnsi="Palatino Linotype"/>
          <w:sz w:val="22"/>
          <w:szCs w:val="22"/>
        </w:rPr>
        <w:t xml:space="preserve"> e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_Ref104971663 \r \p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6.31.2 abaixo</w:t>
      </w:r>
      <w:r w:rsidR="00150E0B">
        <w:rPr>
          <w:rFonts w:ascii="Palatino Linotype" w:hAnsi="Palatino Linotype"/>
          <w:sz w:val="22"/>
          <w:szCs w:val="22"/>
        </w:rPr>
        <w:fldChar w:fldCharType="end"/>
      </w:r>
      <w:r>
        <w:rPr>
          <w:rFonts w:ascii="Palatino Linotype" w:hAnsi="Palatino Linotype"/>
          <w:sz w:val="22"/>
          <w:szCs w:val="22"/>
        </w:rPr>
        <w:t xml:space="preserve"> (“</w:t>
      </w:r>
      <w:r>
        <w:rPr>
          <w:rFonts w:ascii="Palatino Linotype" w:hAnsi="Palatino Linotype"/>
          <w:sz w:val="22"/>
          <w:szCs w:val="22"/>
          <w:u w:val="single"/>
        </w:rPr>
        <w:t>Eventos de Inadimplemento</w:t>
      </w:r>
      <w:r>
        <w:rPr>
          <w:rFonts w:ascii="Palatino Linotype" w:hAnsi="Palatino Linotype"/>
          <w:sz w:val="22"/>
          <w:szCs w:val="22"/>
        </w:rPr>
        <w:t>”), o Agente Fiduciário deverá agir conforme disposto nesta Cláusula 6.31.</w:t>
      </w:r>
    </w:p>
    <w:p w14:paraId="4F215F73" w14:textId="791490E8" w:rsidR="00BC0FB6" w:rsidRDefault="00A079FA">
      <w:pPr>
        <w:numPr>
          <w:ilvl w:val="5"/>
          <w:numId w:val="2"/>
        </w:numPr>
        <w:ind w:firstLine="0"/>
        <w:rPr>
          <w:rFonts w:ascii="Palatino Linotype" w:hAnsi="Palatino Linotype"/>
          <w:sz w:val="22"/>
          <w:szCs w:val="22"/>
        </w:rPr>
      </w:pPr>
      <w:bookmarkStart w:id="50" w:name="_Ref104971646"/>
      <w:r>
        <w:rPr>
          <w:rFonts w:ascii="Palatino Linotype" w:hAnsi="Palatino Linotype"/>
          <w:sz w:val="22"/>
          <w:szCs w:val="22"/>
        </w:rPr>
        <w:t xml:space="preserve">Constituem Eventos de Inadimplemento que acarretam o vencimento </w:t>
      </w:r>
      <w:r w:rsidRPr="00EE5D4D">
        <w:rPr>
          <w:rFonts w:ascii="Palatino Linotype" w:hAnsi="Palatino Linotype"/>
          <w:sz w:val="22"/>
          <w:szCs w:val="22"/>
        </w:rPr>
        <w:t>automático</w:t>
      </w:r>
      <w:r w:rsidRPr="00750490">
        <w:rPr>
          <w:rFonts w:ascii="Palatino Linotype" w:hAnsi="Palatino Linotype"/>
          <w:sz w:val="22"/>
          <w:szCs w:val="22"/>
        </w:rPr>
        <w:t xml:space="preserve"> das obrigações</w:t>
      </w:r>
      <w:r>
        <w:rPr>
          <w:rFonts w:ascii="Palatino Linotype" w:hAnsi="Palatino Linotype"/>
          <w:sz w:val="22"/>
          <w:szCs w:val="22"/>
        </w:rPr>
        <w:t xml:space="preserve"> decorrentes das Debêntures, independentemente de aviso ou notificação, judicial ou extrajudicial, aplicando-se o disposto na Cláusula 6.</w:t>
      </w:r>
      <w:r w:rsidR="00217E06">
        <w:rPr>
          <w:rFonts w:ascii="Palatino Linotype" w:hAnsi="Palatino Linotype"/>
          <w:sz w:val="22"/>
          <w:szCs w:val="22"/>
        </w:rPr>
        <w:t>31</w:t>
      </w:r>
      <w:r>
        <w:rPr>
          <w:rFonts w:ascii="Palatino Linotype" w:hAnsi="Palatino Linotype"/>
          <w:sz w:val="22"/>
          <w:szCs w:val="22"/>
        </w:rPr>
        <w:t>.4 abaixo:</w:t>
      </w:r>
      <w:bookmarkEnd w:id="50"/>
    </w:p>
    <w:p w14:paraId="4E579E89" w14:textId="77777777"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 xml:space="preserve">inadimplemento, pela Emissora, no prazo e na forma previstos nesta Escritura de Emissão, de qualquer obrigação pecuniária relacionada às Debêntures, não sanado no prazo de 3 (três) Dias Úteis contados da data do respectivo inadimplemento; </w:t>
      </w:r>
    </w:p>
    <w:p w14:paraId="1269CCDB" w14:textId="091A0F56" w:rsidR="00BC0FB6" w:rsidRDefault="00A079FA">
      <w:pPr>
        <w:numPr>
          <w:ilvl w:val="6"/>
          <w:numId w:val="17"/>
        </w:numPr>
        <w:ind w:hanging="425"/>
        <w:rPr>
          <w:rFonts w:ascii="Palatino Linotype" w:hAnsi="Palatino Linotype"/>
          <w:sz w:val="22"/>
          <w:szCs w:val="22"/>
        </w:rPr>
      </w:pPr>
      <w:r w:rsidRPr="00B95EFC">
        <w:rPr>
          <w:rFonts w:ascii="Palatino Linotype" w:hAnsi="Palatino Linotype"/>
          <w:sz w:val="22"/>
          <w:szCs w:val="22"/>
        </w:rPr>
        <w:t xml:space="preserve">(a) decretação de falência da Emissora e/ou das </w:t>
      </w:r>
      <w:r w:rsidRPr="002E761B">
        <w:rPr>
          <w:rFonts w:ascii="Palatino Linotype" w:hAnsi="Palatino Linotype"/>
          <w:sz w:val="22"/>
          <w:szCs w:val="22"/>
        </w:rPr>
        <w:t>Controladas Relevantes</w:t>
      </w:r>
      <w:r w:rsidRPr="00B95EFC">
        <w:rPr>
          <w:rFonts w:ascii="Palatino Linotype" w:hAnsi="Palatino Linotype"/>
          <w:sz w:val="22"/>
          <w:szCs w:val="22"/>
        </w:rPr>
        <w:t>; (b) pedido de autofalência formulado pela Emissora e/ou pelas Controladas Relevantes; (c) pedido de falência da Emissora e/ou das Controladas Relevantes formulado</w:t>
      </w:r>
      <w:r>
        <w:rPr>
          <w:rFonts w:ascii="Palatino Linotype" w:hAnsi="Palatino Linotype"/>
          <w:sz w:val="22"/>
          <w:szCs w:val="22"/>
        </w:rPr>
        <w:t xml:space="preserve"> por terceiros não elidido no prazo legal; (d) pedido de recuperação judicial ou de recuperação extrajudicial da Emissora e/ou das Controladas Relevantes, independentemente do deferimento do respectivo pedido; ou (e) liquidação, dissolução ou extinção da Emissora e/ou das Controladas Relevantes, exceto se a liquidação, dissolução ou extinção decorrer de uma operação societária que não constitua um Evento de </w:t>
      </w:r>
      <w:r w:rsidRPr="003442C8">
        <w:rPr>
          <w:rFonts w:ascii="Palatino Linotype" w:hAnsi="Palatino Linotype"/>
          <w:sz w:val="22"/>
          <w:szCs w:val="22"/>
        </w:rPr>
        <w:t xml:space="preserve">Inadimplemento, nos termos do disposto na Cláusula </w:t>
      </w:r>
      <w:r w:rsidRPr="00676C42">
        <w:rPr>
          <w:rFonts w:ascii="Palatino Linotype" w:hAnsi="Palatino Linotype"/>
          <w:sz w:val="22"/>
          <w:szCs w:val="22"/>
        </w:rPr>
        <w:t>6.</w:t>
      </w:r>
      <w:r w:rsidR="00217E06" w:rsidRPr="00676C42">
        <w:rPr>
          <w:rFonts w:ascii="Palatino Linotype" w:hAnsi="Palatino Linotype"/>
          <w:sz w:val="22"/>
          <w:szCs w:val="22"/>
        </w:rPr>
        <w:t>31</w:t>
      </w:r>
      <w:r w:rsidRPr="00676C42">
        <w:rPr>
          <w:rFonts w:ascii="Palatino Linotype" w:hAnsi="Palatino Linotype"/>
          <w:sz w:val="22"/>
          <w:szCs w:val="22"/>
        </w:rPr>
        <w:t>.2, inciso VI</w:t>
      </w:r>
      <w:r w:rsidRPr="003442C8">
        <w:rPr>
          <w:rFonts w:ascii="Palatino Linotype" w:hAnsi="Palatino Linotype"/>
          <w:sz w:val="22"/>
          <w:szCs w:val="22"/>
        </w:rPr>
        <w:t xml:space="preserve"> abaixo;</w:t>
      </w:r>
      <w:r>
        <w:rPr>
          <w:rFonts w:ascii="Palatino Linotype" w:hAnsi="Palatino Linotype"/>
          <w:sz w:val="22"/>
          <w:szCs w:val="22"/>
        </w:rPr>
        <w:t xml:space="preserve"> </w:t>
      </w:r>
    </w:p>
    <w:p w14:paraId="7FE4B44A" w14:textId="1AA467ED"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 xml:space="preserve">vencimento antecipado de qualquer obrigação pecuniária da Emissora e/ou das Controladas Relevantes, no mercado local ou internacional, decorrente de contratos financeiros, cujo valor individual ou agregado </w:t>
      </w:r>
      <w:r>
        <w:rPr>
          <w:rFonts w:ascii="Palatino Linotype" w:hAnsi="Palatino Linotype"/>
          <w:sz w:val="22"/>
          <w:szCs w:val="22"/>
        </w:rPr>
        <w:lastRenderedPageBreak/>
        <w:t xml:space="preserve">seja </w:t>
      </w:r>
      <w:r w:rsidRPr="00181CBA">
        <w:rPr>
          <w:rFonts w:ascii="Palatino Linotype" w:hAnsi="Palatino Linotype"/>
          <w:sz w:val="22"/>
          <w:szCs w:val="22"/>
        </w:rPr>
        <w:t xml:space="preserve">superior a </w:t>
      </w:r>
      <w:r w:rsidRPr="0038701C">
        <w:rPr>
          <w:rFonts w:ascii="Palatino Linotype" w:hAnsi="Palatino Linotype"/>
          <w:sz w:val="22"/>
          <w:szCs w:val="22"/>
        </w:rPr>
        <w:t>R$ 100.000.000,00 (cem milhões de reais)</w:t>
      </w:r>
      <w:r w:rsidRPr="00181CBA">
        <w:rPr>
          <w:rFonts w:ascii="Palatino Linotype" w:hAnsi="Palatino Linotype"/>
          <w:sz w:val="22"/>
          <w:szCs w:val="22"/>
        </w:rPr>
        <w:t xml:space="preserve"> (ou</w:t>
      </w:r>
      <w:r>
        <w:rPr>
          <w:rFonts w:ascii="Palatino Linotype" w:hAnsi="Palatino Linotype"/>
          <w:sz w:val="22"/>
          <w:szCs w:val="22"/>
        </w:rPr>
        <w:t xml:space="preserve"> seu equivalente em outras moedas), não sanado no prazo previsto no respectivo contrato ou instrumento ou, em sua falta, no prazo de 2 (dois) Dias Úteis contados da data do respectivo vencimento antecipado, observado que o disposto neste inciso não se aplica ao pagamento antecipado voluntário por parte da Emissora e/ou das Controladas Relevantes;</w:t>
      </w:r>
    </w:p>
    <w:p w14:paraId="03E566B5" w14:textId="5E7F58B6"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 xml:space="preserve">não cumprimento, pela Emissora e/ou das Controladas Relevantes, de qualquer decisão ou sentença judicial transitada em julgado e/ou de qualquer decisão arbitral não sujeita a recurso, em valor, individual ou </w:t>
      </w:r>
      <w:r w:rsidRPr="00181CBA">
        <w:rPr>
          <w:rFonts w:ascii="Palatino Linotype" w:hAnsi="Palatino Linotype"/>
          <w:sz w:val="22"/>
          <w:szCs w:val="22"/>
        </w:rPr>
        <w:t xml:space="preserve">agregado, igual ou superior a </w:t>
      </w:r>
      <w:r w:rsidRPr="0038701C">
        <w:rPr>
          <w:rFonts w:ascii="Palatino Linotype" w:hAnsi="Palatino Linotype"/>
          <w:sz w:val="22"/>
          <w:szCs w:val="22"/>
        </w:rPr>
        <w:t>R$ 100.000.000,00 (cem milhões de reais)</w:t>
      </w:r>
      <w:r w:rsidRPr="00181CBA">
        <w:rPr>
          <w:rFonts w:ascii="Palatino Linotype" w:hAnsi="Palatino Linotype"/>
          <w:sz w:val="22"/>
          <w:szCs w:val="22"/>
        </w:rPr>
        <w:t xml:space="preserve"> (ou seu</w:t>
      </w:r>
      <w:r>
        <w:rPr>
          <w:rFonts w:ascii="Palatino Linotype" w:hAnsi="Palatino Linotype"/>
          <w:sz w:val="22"/>
          <w:szCs w:val="22"/>
        </w:rPr>
        <w:t xml:space="preserve"> equivalente em outras moedas); </w:t>
      </w:r>
    </w:p>
    <w:p w14:paraId="12A1EFEB" w14:textId="77777777"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 xml:space="preserve">transformação do tipo societário da Emissora, de modo que deixe de ser uma sociedade por ações, nos termos dos artigos 220 a 222 da Lei das Sociedades por Ações; </w:t>
      </w:r>
    </w:p>
    <w:p w14:paraId="697DCCC1" w14:textId="3BB1D0D4"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transferência ou qualquer forma de cessão ou promessa de cessão a terceiros, pela Emissora, de qualquer de suas obrigações nos termos desta Escritura de Emissão, exceto (i) se previamente aprovado pelos Debenturistas (observado o disposto na Cláusula 9 abaixo); ou (</w:t>
      </w:r>
      <w:proofErr w:type="spellStart"/>
      <w:r>
        <w:rPr>
          <w:rFonts w:ascii="Palatino Linotype" w:hAnsi="Palatino Linotype"/>
          <w:sz w:val="22"/>
          <w:szCs w:val="22"/>
        </w:rPr>
        <w:t>ii</w:t>
      </w:r>
      <w:proofErr w:type="spellEnd"/>
      <w:r>
        <w:rPr>
          <w:rFonts w:ascii="Palatino Linotype" w:hAnsi="Palatino Linotype"/>
          <w:sz w:val="22"/>
          <w:szCs w:val="22"/>
        </w:rPr>
        <w:t>) se em decorrência de uma operação societária que não constitua um Evento de Inadimplemento, nos termos permitidos na Cláusula 6.</w:t>
      </w:r>
      <w:r w:rsidR="00B55F46">
        <w:rPr>
          <w:rFonts w:ascii="Palatino Linotype" w:hAnsi="Palatino Linotype"/>
          <w:sz w:val="22"/>
          <w:szCs w:val="22"/>
        </w:rPr>
        <w:t>31</w:t>
      </w:r>
      <w:r>
        <w:rPr>
          <w:rFonts w:ascii="Palatino Linotype" w:hAnsi="Palatino Linotype"/>
          <w:sz w:val="22"/>
          <w:szCs w:val="22"/>
        </w:rPr>
        <w:t>.2, inciso VII abaixo; e</w:t>
      </w:r>
    </w:p>
    <w:p w14:paraId="1A2505C5" w14:textId="4E9A3DE9" w:rsidR="00BC0FB6" w:rsidRDefault="00A079FA">
      <w:pPr>
        <w:numPr>
          <w:ilvl w:val="6"/>
          <w:numId w:val="17"/>
        </w:numPr>
        <w:ind w:hanging="425"/>
        <w:rPr>
          <w:rFonts w:ascii="Palatino Linotype" w:hAnsi="Palatino Linotype"/>
          <w:sz w:val="22"/>
          <w:szCs w:val="22"/>
        </w:rPr>
      </w:pPr>
      <w:r>
        <w:rPr>
          <w:rFonts w:ascii="Palatino Linotype" w:hAnsi="Palatino Linotype"/>
          <w:bCs/>
          <w:sz w:val="22"/>
          <w:szCs w:val="22"/>
        </w:rPr>
        <w:t xml:space="preserve">declaração </w:t>
      </w:r>
      <w:r>
        <w:rPr>
          <w:rFonts w:ascii="Palatino Linotype" w:hAnsi="Palatino Linotype"/>
          <w:sz w:val="22"/>
          <w:szCs w:val="22"/>
        </w:rPr>
        <w:t>judicial</w:t>
      </w:r>
      <w:r>
        <w:rPr>
          <w:rFonts w:ascii="Palatino Linotype" w:hAnsi="Palatino Linotype"/>
          <w:bCs/>
          <w:sz w:val="22"/>
          <w:szCs w:val="22"/>
        </w:rPr>
        <w:t xml:space="preserve"> de nulidade, invalidade, inexequibilidade ou ineficácia total ou parcial desta Escritura de Emissão ou contestação em juízo sobre a validade, exequibilidade ou eficácia proposta pela própria Emissora.</w:t>
      </w:r>
    </w:p>
    <w:p w14:paraId="195B217F" w14:textId="585F4139" w:rsidR="00BC0FB6" w:rsidRDefault="00A079FA">
      <w:pPr>
        <w:numPr>
          <w:ilvl w:val="5"/>
          <w:numId w:val="2"/>
        </w:numPr>
        <w:ind w:firstLine="0"/>
        <w:rPr>
          <w:rFonts w:ascii="Palatino Linotype" w:hAnsi="Palatino Linotype"/>
          <w:sz w:val="22"/>
          <w:szCs w:val="22"/>
        </w:rPr>
      </w:pPr>
      <w:bookmarkStart w:id="51" w:name="_Ref104971663"/>
      <w:r>
        <w:rPr>
          <w:rFonts w:ascii="Palatino Linotype" w:hAnsi="Palatino Linotype"/>
          <w:sz w:val="22"/>
          <w:szCs w:val="22"/>
        </w:rPr>
        <w:t>Constituem Eventos de Inadimplemento que podem ou não acarretar o vencimento das obrigações decorrentes das Debêntures, aplicando-se o disposto na Cláusula 6.31.4 qualquer dos seguintes Eventos de Inadimplemento:</w:t>
      </w:r>
      <w:bookmarkEnd w:id="51"/>
    </w:p>
    <w:p w14:paraId="5820D130" w14:textId="77777777" w:rsidR="00BC0FB6" w:rsidRDefault="00A079FA">
      <w:pPr>
        <w:numPr>
          <w:ilvl w:val="6"/>
          <w:numId w:val="12"/>
        </w:numPr>
        <w:ind w:hanging="425"/>
        <w:rPr>
          <w:rFonts w:ascii="Palatino Linotype" w:hAnsi="Palatino Linotype"/>
          <w:sz w:val="22"/>
          <w:szCs w:val="22"/>
        </w:rPr>
      </w:pPr>
      <w:r>
        <w:rPr>
          <w:rFonts w:ascii="Palatino Linotype" w:hAnsi="Palatino Linotype"/>
          <w:sz w:val="22"/>
          <w:szCs w:val="22"/>
        </w:rPr>
        <w:t xml:space="preserve">mudança ou alteração no objeto social da Emissora que modifique as atividades principais atualmente por ela praticadas ou que agregue a essas atividades novos negócios, em qualquer dos casos desde que tenham prevalência em relação às atividades principais atualmente desenvolvidas pela Emissora, e sendo certo que não será considerada uma modificação de atividade o desenvolvimento de qualquer uma que seja relacionada ou complementar a um ecossistema de serviços financeiros e securitários atualmente desenvolvido pelas controladas da Emissora; </w:t>
      </w:r>
    </w:p>
    <w:p w14:paraId="7E060649" w14:textId="77777777" w:rsidR="00BC0FB6" w:rsidRDefault="00A079FA">
      <w:pPr>
        <w:numPr>
          <w:ilvl w:val="6"/>
          <w:numId w:val="12"/>
        </w:numPr>
        <w:ind w:hanging="425"/>
        <w:rPr>
          <w:rFonts w:ascii="Palatino Linotype" w:hAnsi="Palatino Linotype"/>
          <w:sz w:val="22"/>
          <w:szCs w:val="22"/>
        </w:rPr>
      </w:pPr>
      <w:r>
        <w:rPr>
          <w:rFonts w:ascii="Palatino Linotype" w:hAnsi="Palatino Linotype"/>
          <w:sz w:val="22"/>
          <w:szCs w:val="22"/>
        </w:rPr>
        <w:t xml:space="preserve">inadimplemento, pela Emissora, no prazo e na forma previstos nesta Escritura de Emissão, de qualquer obrigação não pecuniária prevista nesta Escritura de Emissão, não sanado no prazo de 15 (quinze) Dias Úteis contados da comunicação do referido descumprimento (a) pela Emissora aos Debenturistas, ou (b) pelo Agente Fiduciário à Emissora, </w:t>
      </w:r>
      <w:r>
        <w:rPr>
          <w:rFonts w:ascii="Palatino Linotype" w:hAnsi="Palatino Linotype"/>
          <w:sz w:val="22"/>
          <w:szCs w:val="22"/>
        </w:rPr>
        <w:lastRenderedPageBreak/>
        <w:t>dos dois o que ocorrer primeiro, sendo que esse prazo não se aplica às obrigações para as quais tenha sido estipulado prazo de cura específico;</w:t>
      </w:r>
    </w:p>
    <w:p w14:paraId="482C1548" w14:textId="420C1877" w:rsidR="00BC0FB6" w:rsidRPr="00181CBA" w:rsidRDefault="00A079FA">
      <w:pPr>
        <w:numPr>
          <w:ilvl w:val="6"/>
          <w:numId w:val="12"/>
        </w:numPr>
        <w:ind w:hanging="425"/>
        <w:rPr>
          <w:rFonts w:ascii="Palatino Linotype" w:hAnsi="Palatino Linotype"/>
          <w:sz w:val="22"/>
          <w:szCs w:val="22"/>
        </w:rPr>
      </w:pPr>
      <w:r>
        <w:rPr>
          <w:rFonts w:ascii="Palatino Linotype" w:hAnsi="Palatino Linotype"/>
          <w:sz w:val="22"/>
          <w:szCs w:val="22"/>
        </w:rPr>
        <w:t xml:space="preserve">inadimplemento de qualquer obrigação pecuniária da Emissora e/ou das Controladas Relevantes, no mercado local e/ou internacional, decorrente de </w:t>
      </w:r>
      <w:r w:rsidRPr="00181CBA">
        <w:rPr>
          <w:rFonts w:ascii="Palatino Linotype" w:hAnsi="Palatino Linotype"/>
          <w:sz w:val="22"/>
          <w:szCs w:val="22"/>
        </w:rPr>
        <w:t xml:space="preserve">contratos financeiros, cujo valor individual ou agregado seja superior a </w:t>
      </w:r>
      <w:r w:rsidRPr="0038701C">
        <w:rPr>
          <w:rFonts w:ascii="Palatino Linotype" w:hAnsi="Palatino Linotype"/>
          <w:sz w:val="22"/>
          <w:szCs w:val="22"/>
        </w:rPr>
        <w:t>R$100.000.000,00 (cem milhões de reais)</w:t>
      </w:r>
      <w:r w:rsidRPr="00181CBA">
        <w:rPr>
          <w:rFonts w:ascii="Palatino Linotype" w:hAnsi="Palatino Linotype"/>
          <w:sz w:val="22"/>
          <w:szCs w:val="22"/>
        </w:rPr>
        <w:t xml:space="preserve"> (ou seu equivalente em outras moedas), não sanado no prazo previsto no respectivo contrato ou instrumento ou, em sua falta, no prazo de 5 (cinco) Dias Úteis contados da data do respectivo inadimplemento;</w:t>
      </w:r>
    </w:p>
    <w:p w14:paraId="5E39413F" w14:textId="43CEFD0D" w:rsidR="00BC0FB6" w:rsidRDefault="00A079FA">
      <w:pPr>
        <w:numPr>
          <w:ilvl w:val="6"/>
          <w:numId w:val="12"/>
        </w:numPr>
        <w:ind w:hanging="425"/>
        <w:rPr>
          <w:rFonts w:ascii="Palatino Linotype" w:hAnsi="Palatino Linotype"/>
          <w:sz w:val="22"/>
          <w:szCs w:val="22"/>
        </w:rPr>
      </w:pPr>
      <w:r w:rsidRPr="00181CBA">
        <w:rPr>
          <w:rFonts w:ascii="Palatino Linotype" w:hAnsi="Palatino Linotype"/>
          <w:sz w:val="22"/>
          <w:szCs w:val="22"/>
        </w:rPr>
        <w:t xml:space="preserve">protestos legítimos de títulos contra a Emissora, cujo valor, individual ou agregado, seja superior a </w:t>
      </w:r>
      <w:r w:rsidRPr="0038701C">
        <w:rPr>
          <w:rFonts w:ascii="Palatino Linotype" w:hAnsi="Palatino Linotype"/>
          <w:sz w:val="22"/>
          <w:szCs w:val="22"/>
        </w:rPr>
        <w:t>R$ 100.000.000,00 (cem milhões de reais)</w:t>
      </w:r>
      <w:r w:rsidRPr="00181CBA">
        <w:rPr>
          <w:rFonts w:ascii="Palatino Linotype" w:hAnsi="Palatino Linotype"/>
          <w:sz w:val="22"/>
          <w:szCs w:val="22"/>
        </w:rPr>
        <w:t xml:space="preserve"> (ou seu equivalente em outras moedas), reajustados anualmente, a partir da Data de Emissão, pela variação do IPCA ou outro índice que venha a substituí-lo, por cujo pagamento a Emissora seja responsável</w:t>
      </w:r>
      <w:r>
        <w:rPr>
          <w:rFonts w:ascii="Palatino Linotype" w:hAnsi="Palatino Linotype"/>
          <w:sz w:val="22"/>
          <w:szCs w:val="22"/>
        </w:rPr>
        <w:t>, exceto se, no prazo de até 15 (quinze) Dias Úteis contados da data do respectivo protesto, tiver sido comprovado que (a) o protesto foi efetuado por erro ou má-fé de terceiro e tenha sido obtida medida judicial ou administrativa adequada para a anulação ou sustação de seus efeitos; (b) o protesto foi cancelado; ou (c) o valor do(s) título(s) protestado(s) foi pago, depositado ou garantido em juízo;</w:t>
      </w:r>
    </w:p>
    <w:p w14:paraId="558902C6" w14:textId="5968BA5A" w:rsidR="00BC0FB6" w:rsidRPr="00980A46" w:rsidRDefault="00A079FA">
      <w:pPr>
        <w:numPr>
          <w:ilvl w:val="6"/>
          <w:numId w:val="12"/>
        </w:numPr>
        <w:ind w:hanging="425"/>
        <w:rPr>
          <w:rFonts w:ascii="Palatino Linotype" w:hAnsi="Palatino Linotype"/>
          <w:sz w:val="22"/>
          <w:szCs w:val="22"/>
        </w:rPr>
      </w:pPr>
      <w:r>
        <w:rPr>
          <w:rFonts w:ascii="Palatino Linotype" w:hAnsi="Palatino Linotype"/>
          <w:sz w:val="22"/>
          <w:szCs w:val="22"/>
        </w:rPr>
        <w:t>não renovação, cancelamento, revogação ou suspensão das autorizações ou licenças concedidas pelo Banco Central do Brasil (“</w:t>
      </w:r>
      <w:r>
        <w:rPr>
          <w:rFonts w:ascii="Palatino Linotype" w:hAnsi="Palatino Linotype"/>
          <w:sz w:val="22"/>
          <w:szCs w:val="22"/>
          <w:u w:val="single"/>
        </w:rPr>
        <w:t>BACEN</w:t>
      </w:r>
      <w:r>
        <w:rPr>
          <w:rFonts w:ascii="Palatino Linotype" w:hAnsi="Palatino Linotype"/>
          <w:sz w:val="22"/>
          <w:szCs w:val="22"/>
        </w:rPr>
        <w:t>”) e pela CVM à XP Investimentos Corretora de Câmbio, Títulos e Valores Mobiliários S.A. (“</w:t>
      </w:r>
      <w:r>
        <w:rPr>
          <w:rFonts w:ascii="Palatino Linotype" w:hAnsi="Palatino Linotype"/>
          <w:sz w:val="22"/>
          <w:szCs w:val="22"/>
          <w:u w:val="single"/>
        </w:rPr>
        <w:t>XP CCTVM</w:t>
      </w:r>
      <w:r>
        <w:rPr>
          <w:rFonts w:ascii="Palatino Linotype" w:hAnsi="Palatino Linotype"/>
          <w:sz w:val="22"/>
          <w:szCs w:val="22"/>
        </w:rPr>
        <w:t xml:space="preserve">”) que afete de forma significativa e adversa a capacidade de pagamento pela Emissora de suas obrigações relativas às Debêntures, exceto se, dentro do prazo de 20 (vinte) Dias Úteis a contar data do respectivo cancelamento, </w:t>
      </w:r>
      <w:r w:rsidRPr="00980A46">
        <w:rPr>
          <w:rFonts w:ascii="Palatino Linotype" w:hAnsi="Palatino Linotype"/>
          <w:sz w:val="22"/>
          <w:szCs w:val="22"/>
        </w:rPr>
        <w:t>revogação ou suspensão, a Emissora e/ou a XP CCTVM comprove ter realizado tempestivamente protocolo com efeitos similares ou ter obtido provimento jurisdicional ou administrativo autorizando a regular continuidade das atividades da XP CCTVM, até a renovação ou obtenção da referida autorização ou licença;</w:t>
      </w:r>
    </w:p>
    <w:p w14:paraId="2D97EAA8" w14:textId="038CC423" w:rsidR="00476E7B" w:rsidRPr="00980A46" w:rsidRDefault="00476E7B" w:rsidP="00476E7B">
      <w:pPr>
        <w:pStyle w:val="PargrafodaLista"/>
        <w:numPr>
          <w:ilvl w:val="6"/>
          <w:numId w:val="12"/>
        </w:numPr>
        <w:ind w:hanging="425"/>
      </w:pPr>
      <w:r w:rsidRPr="00980A46">
        <w:rPr>
          <w:rFonts w:ascii="Palatino Linotype" w:hAnsi="Palatino Linotype"/>
          <w:sz w:val="22"/>
          <w:szCs w:val="22"/>
        </w:rPr>
        <w:t xml:space="preserve">não manutenção, do índice financeiro relacionado a seguir, a ser apurado semestralmente pela Emissora e comprovados ao Agente Fiduciário, mediante o envio das informações e documentos a que se refere a Cláusula 7.1 abaixo, inciso I, alínea (a):  Índice de Basileia referente ao conglomerado prudencial </w:t>
      </w:r>
      <w:r w:rsidR="006A759C">
        <w:rPr>
          <w:rFonts w:ascii="Palatino Linotype" w:hAnsi="Palatino Linotype"/>
          <w:sz w:val="22"/>
          <w:szCs w:val="22"/>
        </w:rPr>
        <w:t>pelo menos</w:t>
      </w:r>
      <w:r w:rsidR="0003693C">
        <w:rPr>
          <w:rFonts w:ascii="Palatino Linotype" w:hAnsi="Palatino Linotype"/>
          <w:sz w:val="22"/>
          <w:szCs w:val="22"/>
        </w:rPr>
        <w:t xml:space="preserve"> 1,00%</w:t>
      </w:r>
      <w:r w:rsidR="006A759C">
        <w:rPr>
          <w:rFonts w:ascii="Palatino Linotype" w:hAnsi="Palatino Linotype"/>
          <w:sz w:val="22"/>
          <w:szCs w:val="22"/>
        </w:rPr>
        <w:t xml:space="preserve"> (um por cento)</w:t>
      </w:r>
      <w:r w:rsidR="0003693C">
        <w:rPr>
          <w:rFonts w:ascii="Palatino Linotype" w:hAnsi="Palatino Linotype"/>
          <w:sz w:val="22"/>
          <w:szCs w:val="22"/>
        </w:rPr>
        <w:t xml:space="preserve"> </w:t>
      </w:r>
      <w:r w:rsidRPr="00980A46">
        <w:rPr>
          <w:rFonts w:ascii="Palatino Linotype" w:hAnsi="Palatino Linotype"/>
          <w:sz w:val="22"/>
          <w:szCs w:val="22"/>
        </w:rPr>
        <w:t>acima do índice mínimo regulatório somado todos os níveis de capital, considerando a parcela adicional de capital principal, conforme divulgado pelo BACEN (“</w:t>
      </w:r>
      <w:r w:rsidRPr="00980A46">
        <w:rPr>
          <w:rFonts w:ascii="Palatino Linotype" w:hAnsi="Palatino Linotype"/>
          <w:sz w:val="22"/>
          <w:szCs w:val="22"/>
          <w:u w:val="single"/>
        </w:rPr>
        <w:t>Índice Financeiro</w:t>
      </w:r>
      <w:r w:rsidRPr="00980A46">
        <w:rPr>
          <w:rFonts w:ascii="Palatino Linotype" w:hAnsi="Palatino Linotype"/>
          <w:sz w:val="22"/>
          <w:szCs w:val="22"/>
        </w:rPr>
        <w:t>”);</w:t>
      </w:r>
      <w:r w:rsidRPr="00980A46">
        <w:t xml:space="preserve"> </w:t>
      </w:r>
    </w:p>
    <w:p w14:paraId="6E5DC12B" w14:textId="76CEAA78" w:rsidR="00BC0FB6" w:rsidRPr="00647362" w:rsidRDefault="00A079FA">
      <w:pPr>
        <w:numPr>
          <w:ilvl w:val="6"/>
          <w:numId w:val="12"/>
        </w:numPr>
        <w:ind w:hanging="425"/>
        <w:rPr>
          <w:rFonts w:ascii="Palatino Linotype" w:hAnsi="Palatino Linotype"/>
          <w:sz w:val="22"/>
          <w:szCs w:val="22"/>
        </w:rPr>
      </w:pPr>
      <w:r>
        <w:rPr>
          <w:rFonts w:ascii="Palatino Linotype" w:hAnsi="Palatino Linotype"/>
          <w:sz w:val="22"/>
          <w:szCs w:val="22"/>
        </w:rPr>
        <w:t xml:space="preserve">incorporação, fusão ou cisão da Emissora que (a) resulte na transferência do atual controle acionário (conforme definição de controle prevista no artigo 116 da Lei das Sociedades por Ações e </w:t>
      </w:r>
      <w:r>
        <w:rPr>
          <w:rFonts w:ascii="Palatino Linotype" w:hAnsi="Palatino Linotype"/>
          <w:sz w:val="22"/>
          <w:szCs w:val="22"/>
        </w:rPr>
        <w:lastRenderedPageBreak/>
        <w:t>observadas as exceções previstas no item VII</w:t>
      </w:r>
      <w:r w:rsidR="00476E7B">
        <w:rPr>
          <w:rFonts w:ascii="Palatino Linotype" w:hAnsi="Palatino Linotype"/>
          <w:sz w:val="22"/>
          <w:szCs w:val="22"/>
        </w:rPr>
        <w:t>I</w:t>
      </w:r>
      <w:r>
        <w:rPr>
          <w:rFonts w:ascii="Palatino Linotype" w:hAnsi="Palatino Linotype"/>
          <w:sz w:val="22"/>
          <w:szCs w:val="22"/>
        </w:rPr>
        <w:t xml:space="preserve"> abaixo) da Emissora e (b) afete materialmente e de forma adversa sua capacidade de cumprir qualquer de suas obrigações nos termos da Escritura de Emissão de Debêntures, exceto se houver aprovação prévia de Debenturistas em </w:t>
      </w:r>
      <w:r w:rsidRPr="00647362">
        <w:rPr>
          <w:rFonts w:ascii="Palatino Linotype" w:hAnsi="Palatino Linotype"/>
          <w:sz w:val="22"/>
          <w:szCs w:val="22"/>
        </w:rPr>
        <w:t>Assembleia Geral de Debenturistas;</w:t>
      </w:r>
    </w:p>
    <w:p w14:paraId="1DC86EE8" w14:textId="29672252" w:rsidR="00BC0FB6" w:rsidRPr="00647362" w:rsidRDefault="00A079FA">
      <w:pPr>
        <w:numPr>
          <w:ilvl w:val="6"/>
          <w:numId w:val="12"/>
        </w:numPr>
        <w:ind w:hanging="425"/>
        <w:rPr>
          <w:rFonts w:ascii="Palatino Linotype" w:hAnsi="Palatino Linotype"/>
          <w:sz w:val="22"/>
          <w:szCs w:val="22"/>
        </w:rPr>
      </w:pPr>
      <w:r w:rsidRPr="00647362">
        <w:rPr>
          <w:rFonts w:ascii="Palatino Linotype" w:hAnsi="Palatino Linotype"/>
          <w:sz w:val="22"/>
          <w:szCs w:val="22"/>
        </w:rPr>
        <w:t xml:space="preserve">transferência do atual controle acionário (conforme definição de </w:t>
      </w:r>
      <w:r w:rsidRPr="00476F68">
        <w:rPr>
          <w:rFonts w:ascii="Palatino Linotype" w:hAnsi="Palatino Linotype"/>
          <w:sz w:val="22"/>
          <w:szCs w:val="22"/>
        </w:rPr>
        <w:t xml:space="preserve">controle prevista no artigo 116 da Lei das Sociedades por Ações) da Emissora, de forma direta ou indireta, exceto (a) por transferência de (i) de ações entre a XP </w:t>
      </w:r>
      <w:proofErr w:type="spellStart"/>
      <w:r w:rsidRPr="00476F68">
        <w:rPr>
          <w:rFonts w:ascii="Palatino Linotype" w:hAnsi="Palatino Linotype"/>
          <w:sz w:val="22"/>
          <w:szCs w:val="22"/>
        </w:rPr>
        <w:t>Control</w:t>
      </w:r>
      <w:proofErr w:type="spellEnd"/>
      <w:r w:rsidRPr="00476F68">
        <w:rPr>
          <w:rFonts w:ascii="Palatino Linotype" w:hAnsi="Palatino Linotype"/>
          <w:sz w:val="22"/>
          <w:szCs w:val="22"/>
        </w:rPr>
        <w:t xml:space="preserve"> LLC, companhia sediada nas Ilhas Cayman (“</w:t>
      </w:r>
      <w:r w:rsidRPr="00476F68">
        <w:rPr>
          <w:rFonts w:ascii="Palatino Linotype" w:hAnsi="Palatino Linotype"/>
          <w:sz w:val="22"/>
          <w:szCs w:val="22"/>
          <w:u w:val="single"/>
        </w:rPr>
        <w:t xml:space="preserve">XP </w:t>
      </w:r>
      <w:proofErr w:type="spellStart"/>
      <w:r w:rsidRPr="00476F68">
        <w:rPr>
          <w:rFonts w:ascii="Palatino Linotype" w:hAnsi="Palatino Linotype"/>
          <w:sz w:val="22"/>
          <w:szCs w:val="22"/>
          <w:u w:val="single"/>
        </w:rPr>
        <w:t>Control</w:t>
      </w:r>
      <w:proofErr w:type="spellEnd"/>
      <w:r w:rsidRPr="00476F68">
        <w:rPr>
          <w:rFonts w:ascii="Palatino Linotype" w:hAnsi="Palatino Linotype"/>
          <w:sz w:val="22"/>
          <w:szCs w:val="22"/>
        </w:rPr>
        <w:t>”) e a XP Controle Participações S.A. (CNPJ nº 09.163.677/0001-15) (“</w:t>
      </w:r>
      <w:r w:rsidRPr="00476F68">
        <w:rPr>
          <w:rFonts w:ascii="Palatino Linotype" w:hAnsi="Palatino Linotype"/>
          <w:sz w:val="22"/>
          <w:szCs w:val="22"/>
          <w:u w:val="single"/>
        </w:rPr>
        <w:t>XP Controle</w:t>
      </w:r>
      <w:r w:rsidRPr="00476F68">
        <w:rPr>
          <w:rFonts w:ascii="Palatino Linotype" w:hAnsi="Palatino Linotype"/>
          <w:sz w:val="22"/>
          <w:szCs w:val="22"/>
        </w:rPr>
        <w:t xml:space="preserve">”); </w:t>
      </w:r>
      <w:r w:rsidRPr="00476F68">
        <w:rPr>
          <w:rFonts w:ascii="Palatino Linotype" w:hAnsi="Palatino Linotype"/>
          <w:i/>
          <w:iCs/>
          <w:sz w:val="22"/>
          <w:szCs w:val="22"/>
        </w:rPr>
        <w:t>(</w:t>
      </w:r>
      <w:proofErr w:type="spellStart"/>
      <w:r w:rsidRPr="00476F68">
        <w:rPr>
          <w:rFonts w:ascii="Palatino Linotype" w:hAnsi="Palatino Linotype"/>
          <w:i/>
          <w:iCs/>
          <w:sz w:val="22"/>
          <w:szCs w:val="22"/>
        </w:rPr>
        <w:t>ii</w:t>
      </w:r>
      <w:proofErr w:type="spellEnd"/>
      <w:r w:rsidRPr="00476F68">
        <w:rPr>
          <w:rFonts w:ascii="Palatino Linotype" w:hAnsi="Palatino Linotype"/>
          <w:i/>
          <w:iCs/>
          <w:sz w:val="22"/>
          <w:szCs w:val="22"/>
        </w:rPr>
        <w:t xml:space="preserve">) </w:t>
      </w:r>
      <w:r w:rsidRPr="00476F68">
        <w:rPr>
          <w:rFonts w:ascii="Palatino Linotype" w:hAnsi="Palatino Linotype"/>
          <w:sz w:val="22"/>
          <w:szCs w:val="22"/>
        </w:rPr>
        <w:t xml:space="preserve">de </w:t>
      </w:r>
      <w:proofErr w:type="spellStart"/>
      <w:r w:rsidRPr="00476F68">
        <w:rPr>
          <w:rFonts w:ascii="Palatino Linotype" w:hAnsi="Palatino Linotype"/>
          <w:i/>
          <w:iCs/>
          <w:sz w:val="22"/>
          <w:szCs w:val="22"/>
        </w:rPr>
        <w:t>units</w:t>
      </w:r>
      <w:proofErr w:type="spellEnd"/>
      <w:r w:rsidRPr="00476F68">
        <w:rPr>
          <w:rFonts w:ascii="Palatino Linotype" w:hAnsi="Palatino Linotype"/>
          <w:i/>
          <w:iCs/>
          <w:sz w:val="22"/>
          <w:szCs w:val="22"/>
        </w:rPr>
        <w:t xml:space="preserve"> </w:t>
      </w:r>
      <w:r w:rsidRPr="00476F68">
        <w:rPr>
          <w:rFonts w:ascii="Palatino Linotype" w:hAnsi="Palatino Linotype"/>
          <w:sz w:val="22"/>
          <w:szCs w:val="22"/>
        </w:rPr>
        <w:t xml:space="preserve">entre os atuais acionistas membros do bloco de controle da XP </w:t>
      </w:r>
      <w:proofErr w:type="spellStart"/>
      <w:r w:rsidRPr="00476F68">
        <w:rPr>
          <w:rFonts w:ascii="Palatino Linotype" w:hAnsi="Palatino Linotype"/>
          <w:sz w:val="22"/>
          <w:szCs w:val="22"/>
        </w:rPr>
        <w:t>Control</w:t>
      </w:r>
      <w:proofErr w:type="spellEnd"/>
      <w:r w:rsidRPr="00476F68">
        <w:rPr>
          <w:rFonts w:ascii="Palatino Linotype" w:hAnsi="Palatino Linotype"/>
          <w:sz w:val="22"/>
          <w:szCs w:val="22"/>
        </w:rPr>
        <w:t>; ou, (</w:t>
      </w:r>
      <w:proofErr w:type="spellStart"/>
      <w:r w:rsidRPr="00476F68">
        <w:rPr>
          <w:rFonts w:ascii="Palatino Linotype" w:hAnsi="Palatino Linotype"/>
          <w:sz w:val="22"/>
          <w:szCs w:val="22"/>
        </w:rPr>
        <w:t>iii</w:t>
      </w:r>
      <w:proofErr w:type="spellEnd"/>
      <w:r w:rsidRPr="00476F68">
        <w:rPr>
          <w:rFonts w:ascii="Palatino Linotype" w:hAnsi="Palatino Linotype"/>
          <w:sz w:val="22"/>
          <w:szCs w:val="22"/>
        </w:rPr>
        <w:t>) entre os atuais membros do bloco de controle e pessoas que sejam empregadas, administradores, agentes autônomos ou colaboradores da XP Controle e controladas, que participem ou venham participar das atividades e/ou negócios da XP Controle e controladas; ou; (b) se previamente aprovado pelos Debenturistas em Assembleia Geral de Debenturistas. Para evitar dúvidas, não será considerada uma transferência do atual controle acionário qualquer reorganização societária visando a uma abertura de capital ou ao recebimento de recursos aportados por investidor(es) estratégico(s), desde que, na reorganização societária, os atuais membros do bloco de controle permaneçam no controle direto ou indireto da Emissora (conforme definição de controle prevista no artigo 116 da Lei das Sociedades por Ações), observadas as transferências permitidas descritas neste item;</w:t>
      </w:r>
      <w:r w:rsidRPr="00B312A0">
        <w:rPr>
          <w:rFonts w:ascii="Palatino Linotype" w:hAnsi="Palatino Linotype"/>
          <w:sz w:val="22"/>
          <w:szCs w:val="22"/>
        </w:rPr>
        <w:t xml:space="preserve"> </w:t>
      </w:r>
    </w:p>
    <w:p w14:paraId="2D537D7E" w14:textId="548A4E33" w:rsidR="00BC0FB6" w:rsidRDefault="00A079FA">
      <w:pPr>
        <w:numPr>
          <w:ilvl w:val="6"/>
          <w:numId w:val="12"/>
        </w:numPr>
        <w:ind w:hanging="425"/>
        <w:rPr>
          <w:rFonts w:ascii="Palatino Linotype" w:hAnsi="Palatino Linotype"/>
          <w:sz w:val="22"/>
          <w:szCs w:val="22"/>
        </w:rPr>
      </w:pPr>
      <w:r w:rsidRPr="00647362">
        <w:rPr>
          <w:rFonts w:ascii="Palatino Linotype" w:hAnsi="Palatino Linotype"/>
          <w:sz w:val="22"/>
          <w:szCs w:val="22"/>
        </w:rPr>
        <w:t>resgate ou amortização de</w:t>
      </w:r>
      <w:r>
        <w:rPr>
          <w:rFonts w:ascii="Palatino Linotype" w:hAnsi="Palatino Linotype"/>
          <w:sz w:val="22"/>
          <w:szCs w:val="22"/>
        </w:rPr>
        <w:t xml:space="preserve"> ações, distribuição de dividendos, pagamento de juros sobre o capital próprio ou a realização de quaisquer outros pagamentos a seus acionistas, caso a Emissora esteja em mora com qualquer de suas obrigações pecuniárias, observado o prazo de cura estabelecido na Cláusula 6.</w:t>
      </w:r>
      <w:r w:rsidR="003442C8">
        <w:rPr>
          <w:rFonts w:ascii="Palatino Linotype" w:hAnsi="Palatino Linotype"/>
          <w:sz w:val="22"/>
          <w:szCs w:val="22"/>
        </w:rPr>
        <w:t>31</w:t>
      </w:r>
      <w:r>
        <w:rPr>
          <w:rFonts w:ascii="Palatino Linotype" w:hAnsi="Palatino Linotype"/>
          <w:sz w:val="22"/>
          <w:szCs w:val="22"/>
        </w:rPr>
        <w:t>.1, inciso I acima, estabelecidas nesta Escritura de Emissão, ressalvado, entretanto, o pagamento do dividendo mínimo obrigatório previsto na Lei das Sociedades por Ações e qualquer resgate de ações eventualmente realizado no âmbito da transação com o Banco Modal S.A.;</w:t>
      </w:r>
    </w:p>
    <w:p w14:paraId="770221FD" w14:textId="77777777" w:rsidR="00BC0FB6" w:rsidRDefault="00A079FA">
      <w:pPr>
        <w:numPr>
          <w:ilvl w:val="6"/>
          <w:numId w:val="12"/>
        </w:numPr>
        <w:ind w:hanging="425"/>
        <w:rPr>
          <w:rFonts w:ascii="Palatino Linotype" w:hAnsi="Palatino Linotype"/>
          <w:sz w:val="22"/>
          <w:szCs w:val="22"/>
        </w:rPr>
      </w:pPr>
      <w:r>
        <w:rPr>
          <w:rFonts w:ascii="Palatino Linotype" w:hAnsi="Palatino Linotype"/>
          <w:sz w:val="22"/>
          <w:szCs w:val="22"/>
        </w:rPr>
        <w:t>realização de redução de capital social da Emissora, exceto se (i) previamente aprovada por Debenturistas (observado o disposto na Cláusula 9 abaixo), conforme disposto no artigo 174, parágrafo 3º, da Lei das Sociedades por Ações; (</w:t>
      </w:r>
      <w:proofErr w:type="spellStart"/>
      <w:r>
        <w:rPr>
          <w:rFonts w:ascii="Palatino Linotype" w:hAnsi="Palatino Linotype"/>
          <w:sz w:val="22"/>
          <w:szCs w:val="22"/>
        </w:rPr>
        <w:t>ii</w:t>
      </w:r>
      <w:proofErr w:type="spellEnd"/>
      <w:r>
        <w:rPr>
          <w:rFonts w:ascii="Palatino Linotype" w:hAnsi="Palatino Linotype"/>
          <w:sz w:val="22"/>
          <w:szCs w:val="22"/>
        </w:rPr>
        <w:t>) para a absorção de prejuízos; ou, ainda, (</w:t>
      </w:r>
      <w:proofErr w:type="spellStart"/>
      <w:r>
        <w:rPr>
          <w:rFonts w:ascii="Palatino Linotype" w:hAnsi="Palatino Linotype"/>
          <w:sz w:val="22"/>
          <w:szCs w:val="22"/>
        </w:rPr>
        <w:t>iii</w:t>
      </w:r>
      <w:proofErr w:type="spellEnd"/>
      <w:r>
        <w:rPr>
          <w:rFonts w:ascii="Palatino Linotype" w:hAnsi="Palatino Linotype"/>
          <w:sz w:val="22"/>
          <w:szCs w:val="22"/>
        </w:rPr>
        <w:t>) em virtude de uma reorganização societária realizada que não configure vencimento antecipado nos termos do item VII acima; e</w:t>
      </w:r>
    </w:p>
    <w:p w14:paraId="27DED13C" w14:textId="262BF944" w:rsidR="00BC0FB6" w:rsidRPr="00E54065" w:rsidRDefault="00A079FA">
      <w:pPr>
        <w:numPr>
          <w:ilvl w:val="6"/>
          <w:numId w:val="12"/>
        </w:numPr>
        <w:ind w:hanging="425"/>
        <w:rPr>
          <w:rFonts w:ascii="Palatino Linotype" w:hAnsi="Palatino Linotype"/>
          <w:sz w:val="22"/>
          <w:szCs w:val="22"/>
        </w:rPr>
      </w:pPr>
      <w:r>
        <w:rPr>
          <w:rFonts w:ascii="Palatino Linotype" w:hAnsi="Palatino Linotype"/>
          <w:bCs/>
          <w:sz w:val="22"/>
          <w:szCs w:val="22"/>
        </w:rPr>
        <w:t xml:space="preserve">declaração </w:t>
      </w:r>
      <w:r>
        <w:rPr>
          <w:rFonts w:ascii="Palatino Linotype" w:hAnsi="Palatino Linotype"/>
          <w:sz w:val="22"/>
          <w:szCs w:val="22"/>
        </w:rPr>
        <w:t>judicial</w:t>
      </w:r>
      <w:r>
        <w:rPr>
          <w:rFonts w:ascii="Palatino Linotype" w:hAnsi="Palatino Linotype"/>
          <w:bCs/>
          <w:sz w:val="22"/>
          <w:szCs w:val="22"/>
        </w:rPr>
        <w:t xml:space="preserve"> de nulidade, invalidade, inexequibilidade ou ineficácia total ou parcial desta Escritura de Emissão ou contestação em juízo sobre a validade, exequibilidade ou eficácia proposta pela própria Emissora.</w:t>
      </w:r>
    </w:p>
    <w:p w14:paraId="2A0DBB0C" w14:textId="77777777" w:rsidR="00BC0FB6" w:rsidRDefault="00A079FA">
      <w:pPr>
        <w:ind w:left="709"/>
        <w:rPr>
          <w:rFonts w:ascii="Palatino Linotype" w:hAnsi="Palatino Linotype"/>
          <w:sz w:val="22"/>
          <w:szCs w:val="22"/>
        </w:rPr>
      </w:pPr>
      <w:r>
        <w:rPr>
          <w:rFonts w:ascii="Palatino Linotype" w:hAnsi="Palatino Linotype"/>
          <w:sz w:val="22"/>
          <w:szCs w:val="22"/>
        </w:rPr>
        <w:lastRenderedPageBreak/>
        <w:t>Para fins desta Escritura, entender-se-á por “</w:t>
      </w:r>
      <w:r>
        <w:rPr>
          <w:rFonts w:ascii="Palatino Linotype" w:hAnsi="Palatino Linotype"/>
          <w:sz w:val="22"/>
          <w:szCs w:val="22"/>
          <w:u w:val="single"/>
        </w:rPr>
        <w:t>Controladas Relevantes</w:t>
      </w:r>
      <w:r>
        <w:rPr>
          <w:rFonts w:ascii="Palatino Linotype" w:hAnsi="Palatino Linotype"/>
          <w:sz w:val="22"/>
          <w:szCs w:val="22"/>
        </w:rPr>
        <w:t>” as controladas da Emissora cujas receitas operacionais líquidas representem mais de 20,00% (vinte por cento) da receita operacional líquida consolidada da Emissora nos últimos 12 (meses), conforme representatividade de receitas operacionais líquidas das controladas da Emissora descritas nas suas demonstrações financeiras consolidadas anuais ou semestrais ou, na sua ausência, conforme lista representativa firmada por representantes da Emissora na mesma periodicidade.</w:t>
      </w:r>
    </w:p>
    <w:p w14:paraId="6BCD8370" w14:textId="1533145E" w:rsidR="00BC0FB6" w:rsidRDefault="00A079FA">
      <w:pPr>
        <w:ind w:left="709"/>
        <w:rPr>
          <w:rFonts w:ascii="Palatino Linotype" w:hAnsi="Palatino Linotype"/>
          <w:sz w:val="22"/>
          <w:szCs w:val="22"/>
        </w:rPr>
      </w:pPr>
      <w:r>
        <w:rPr>
          <w:rFonts w:ascii="Palatino Linotype" w:hAnsi="Palatino Linotype"/>
          <w:sz w:val="22"/>
          <w:szCs w:val="22"/>
        </w:rPr>
        <w:t>Ocorrendo qualquer dos Eventos de Inadimplemento previstos na Cláusula 6.31.1 acima, as obrigações decorrentes das Debêntures tornar-se-ão automaticamente vencidas, independentemente de aviso ou notificação, judicial ou extrajudicial.</w:t>
      </w:r>
    </w:p>
    <w:p w14:paraId="463855D9" w14:textId="527E2DD1" w:rsidR="00BC0FB6" w:rsidRDefault="00A079FA">
      <w:pPr>
        <w:numPr>
          <w:ilvl w:val="5"/>
          <w:numId w:val="2"/>
        </w:numPr>
        <w:ind w:firstLine="0"/>
        <w:rPr>
          <w:rFonts w:ascii="Palatino Linotype" w:hAnsi="Palatino Linotype"/>
          <w:sz w:val="22"/>
          <w:szCs w:val="22"/>
        </w:rPr>
      </w:pPr>
      <w:bookmarkStart w:id="52" w:name="_Ref104971613"/>
      <w:r>
        <w:rPr>
          <w:rFonts w:ascii="Palatino Linotype" w:hAnsi="Palatino Linotype"/>
          <w:sz w:val="22"/>
          <w:szCs w:val="22"/>
        </w:rPr>
        <w:t>Ocorrendo qualquer dos Eventos de Inadimplemento previstos na Cláusula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_Ref104971663 \r \p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6.31.2 acima</w:t>
      </w:r>
      <w:r w:rsidR="00150E0B">
        <w:rPr>
          <w:rFonts w:ascii="Palatino Linotype" w:hAnsi="Palatino Linotype"/>
          <w:sz w:val="22"/>
          <w:szCs w:val="22"/>
        </w:rPr>
        <w:fldChar w:fldCharType="end"/>
      </w:r>
      <w:r>
        <w:rPr>
          <w:rFonts w:ascii="Palatino Linotype" w:hAnsi="Palatino Linotype"/>
          <w:sz w:val="22"/>
          <w:szCs w:val="22"/>
        </w:rPr>
        <w:t xml:space="preserve">, o Agente Fiduciário deverá, inclusive para fins do disposto </w:t>
      </w:r>
      <w:proofErr w:type="spellStart"/>
      <w:r>
        <w:rPr>
          <w:rFonts w:ascii="Palatino Linotype" w:hAnsi="Palatino Linotype"/>
          <w:sz w:val="22"/>
          <w:szCs w:val="22"/>
        </w:rPr>
        <w:t>nas</w:t>
      </w:r>
      <w:proofErr w:type="spellEnd"/>
      <w:r>
        <w:rPr>
          <w:rFonts w:ascii="Palatino Linotype" w:hAnsi="Palatino Linotype"/>
          <w:sz w:val="22"/>
          <w:szCs w:val="22"/>
        </w:rPr>
        <w:t xml:space="preserve"> Cláusulas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_Ref104971722 \r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8.6</w:t>
      </w:r>
      <w:r w:rsidR="00150E0B">
        <w:rPr>
          <w:rFonts w:ascii="Palatino Linotype" w:hAnsi="Palatino Linotype"/>
          <w:sz w:val="22"/>
          <w:szCs w:val="22"/>
        </w:rPr>
        <w:fldChar w:fldCharType="end"/>
      </w:r>
      <w:r>
        <w:rPr>
          <w:rFonts w:ascii="Palatino Linotype" w:hAnsi="Palatino Linotype"/>
          <w:sz w:val="22"/>
          <w:szCs w:val="22"/>
        </w:rPr>
        <w:t xml:space="preserve"> e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_Ref104971737 \r \p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8.6.1 abaixo</w:t>
      </w:r>
      <w:r w:rsidR="00150E0B">
        <w:rPr>
          <w:rFonts w:ascii="Palatino Linotype" w:hAnsi="Palatino Linotype"/>
          <w:sz w:val="22"/>
          <w:szCs w:val="22"/>
        </w:rPr>
        <w:fldChar w:fldCharType="end"/>
      </w:r>
      <w:r>
        <w:rPr>
          <w:rFonts w:ascii="Palatino Linotype" w:hAnsi="Palatino Linotype"/>
          <w:sz w:val="22"/>
          <w:szCs w:val="22"/>
        </w:rPr>
        <w:t xml:space="preserve"> convocar, no prazo máximo de 3 (três) Dias Úteis contados da data em que constatar sua ocorrência, Assembleia(s) Geral(</w:t>
      </w:r>
      <w:proofErr w:type="spellStart"/>
      <w:r>
        <w:rPr>
          <w:rFonts w:ascii="Palatino Linotype" w:hAnsi="Palatino Linotype"/>
          <w:sz w:val="22"/>
          <w:szCs w:val="22"/>
        </w:rPr>
        <w:t>is</w:t>
      </w:r>
      <w:proofErr w:type="spellEnd"/>
      <w:r>
        <w:rPr>
          <w:rFonts w:ascii="Palatino Linotype" w:hAnsi="Palatino Linotype"/>
          <w:sz w:val="22"/>
          <w:szCs w:val="22"/>
        </w:rPr>
        <w:t xml:space="preserve">) de Debenturistas de cada série, a se realizar no prazo mínimo previsto em lei. Se, na referida Assembleia Geral de Debenturistas, Debenturistas representando, no mínimo, </w:t>
      </w:r>
      <w:r w:rsidR="006A759C">
        <w:rPr>
          <w:rFonts w:ascii="Palatino Linotype" w:hAnsi="Palatino Linotype"/>
          <w:sz w:val="22"/>
          <w:szCs w:val="22"/>
        </w:rPr>
        <w:t xml:space="preserve">50% (cinquenta por cento) </w:t>
      </w:r>
      <w:r w:rsidR="002B1DD7">
        <w:rPr>
          <w:rFonts w:ascii="Palatino Linotype" w:hAnsi="Palatino Linotype"/>
          <w:sz w:val="22"/>
          <w:szCs w:val="22"/>
        </w:rPr>
        <w:t>mais</w:t>
      </w:r>
      <w:r w:rsidR="006A759C">
        <w:rPr>
          <w:rFonts w:ascii="Palatino Linotype" w:hAnsi="Palatino Linotype"/>
          <w:sz w:val="22"/>
          <w:szCs w:val="22"/>
        </w:rPr>
        <w:t xml:space="preserve"> 1</w:t>
      </w:r>
      <w:r w:rsidR="002B1DD7">
        <w:rPr>
          <w:rFonts w:ascii="Palatino Linotype" w:hAnsi="Palatino Linotype"/>
          <w:sz w:val="22"/>
          <w:szCs w:val="22"/>
        </w:rPr>
        <w:t xml:space="preserve"> (uma)</w:t>
      </w:r>
      <w:r>
        <w:rPr>
          <w:rFonts w:ascii="Palatino Linotype" w:hAnsi="Palatino Linotype"/>
          <w:sz w:val="22"/>
          <w:szCs w:val="22"/>
        </w:rPr>
        <w:t xml:space="preserve"> das Debêntures em Circulação, decidirem por não considerar o vencimento antecipado das obrigações decorrentes das Debêntures, o Agente Fiduciário não deverá declarar o vencimento antecipado das obrigações decorrentes das Debêntures; caso contrário, ou em caso de não instalação, em segunda convocação, da referida Assembleia Geral de Debenturistas, o Agente Fiduciário deverá declarar o vencimento antecipado das obrigações decorrentes das Debêntures.</w:t>
      </w:r>
      <w:bookmarkEnd w:id="52"/>
      <w:r>
        <w:rPr>
          <w:rFonts w:ascii="Palatino Linotype" w:hAnsi="Palatino Linotype"/>
          <w:sz w:val="22"/>
          <w:szCs w:val="22"/>
        </w:rPr>
        <w:t xml:space="preserve"> </w:t>
      </w:r>
    </w:p>
    <w:p w14:paraId="7A4250E7" w14:textId="15A3A874"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t xml:space="preserve">Na ocorrência do vencimento antecipado das obrigações decorrentes das Debêntures, o Agente Fiduciário deverá imediatamente comunicar a B3 e a Emissora deverá realizar o pagamento antecipado da totalidade das Debêntures mediante o pagamento do Valor Nominal Unitário das Debêntures, acrescido da Remuneração aplicável, sem prejuízo do pagamento dos Encargos Moratórios, quando for o caso, e de quaisquer outros valores eventualmente devidos pela Companhia nos termos desta Escritura de Emissão, no prazo de até 3 (três) Dias Úteis contados da data da declaração do vencimento antecipado, sob pena de, em não o fazendo, ficar obrigada, ainda, ao pagamento dos Encargos Moratórios, sendo que referido pagamento será realizado fora do âmbito da B3. </w:t>
      </w:r>
    </w:p>
    <w:p w14:paraId="5D269D69" w14:textId="77777777" w:rsidR="00BC0FB6" w:rsidRDefault="00A079FA">
      <w:pPr>
        <w:numPr>
          <w:ilvl w:val="5"/>
          <w:numId w:val="2"/>
        </w:numPr>
        <w:ind w:firstLine="0"/>
        <w:rPr>
          <w:rFonts w:ascii="Palatino Linotype" w:hAnsi="Palatino Linotype"/>
          <w:sz w:val="22"/>
          <w:szCs w:val="22"/>
        </w:rPr>
      </w:pPr>
      <w:bookmarkStart w:id="53" w:name="_Ref104971623"/>
      <w:r>
        <w:rPr>
          <w:rFonts w:ascii="Palatino Linotype" w:hAnsi="Palatino Linotype"/>
          <w:sz w:val="22"/>
          <w:szCs w:val="22"/>
        </w:rPr>
        <w:t xml:space="preserve">Na ocorrência do vencimento antecipado das obrigações decorrentes das Debêntures, os recursos recebidos em pagamento das obrigações decorrentes das Debêntures, na medida em que forem sendo recebidos, deverão ser imediatamente aplicados na amortização ou, se possível, quitação do saldo devedor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quitados os valores referentes ao primeiro item, os recursos sejam alocados </w:t>
      </w:r>
      <w:r>
        <w:rPr>
          <w:rFonts w:ascii="Palatino Linotype" w:hAnsi="Palatino Linotype"/>
          <w:sz w:val="22"/>
          <w:szCs w:val="22"/>
        </w:rPr>
        <w:lastRenderedPageBreak/>
        <w:t>para o item imediatamente seguinte, e assim sucessivamente: (i) quaisquer valores devidos pela Emissora nos termos desta Escritura de Emissão que não sejam os valores a que se referem os itens (</w:t>
      </w:r>
      <w:proofErr w:type="spellStart"/>
      <w:r>
        <w:rPr>
          <w:rFonts w:ascii="Palatino Linotype" w:hAnsi="Palatino Linotype"/>
          <w:sz w:val="22"/>
          <w:szCs w:val="22"/>
        </w:rPr>
        <w:t>ii</w:t>
      </w:r>
      <w:proofErr w:type="spellEnd"/>
      <w:r>
        <w:rPr>
          <w:rFonts w:ascii="Palatino Linotype" w:hAnsi="Palatino Linotype"/>
          <w:sz w:val="22"/>
          <w:szCs w:val="22"/>
        </w:rPr>
        <w:t>) e (</w:t>
      </w:r>
      <w:proofErr w:type="spellStart"/>
      <w:r>
        <w:rPr>
          <w:rFonts w:ascii="Palatino Linotype" w:hAnsi="Palatino Linotype"/>
          <w:sz w:val="22"/>
          <w:szCs w:val="22"/>
        </w:rPr>
        <w:t>iii</w:t>
      </w:r>
      <w:proofErr w:type="spellEnd"/>
      <w:r>
        <w:rPr>
          <w:rFonts w:ascii="Palatino Linotype" w:hAnsi="Palatino Linotype"/>
          <w:sz w:val="22"/>
          <w:szCs w:val="22"/>
        </w:rPr>
        <w:t>) abaixo; (</w:t>
      </w:r>
      <w:proofErr w:type="spellStart"/>
      <w:r>
        <w:rPr>
          <w:rFonts w:ascii="Palatino Linotype" w:hAnsi="Palatino Linotype"/>
          <w:sz w:val="22"/>
          <w:szCs w:val="22"/>
        </w:rPr>
        <w:t>ii</w:t>
      </w:r>
      <w:proofErr w:type="spellEnd"/>
      <w:r>
        <w:rPr>
          <w:rFonts w:ascii="Palatino Linotype" w:hAnsi="Palatino Linotype"/>
          <w:sz w:val="22"/>
          <w:szCs w:val="22"/>
        </w:rPr>
        <w:t>) Encargos Moratórios; (</w:t>
      </w:r>
      <w:proofErr w:type="spellStart"/>
      <w:r>
        <w:rPr>
          <w:rFonts w:ascii="Palatino Linotype" w:hAnsi="Palatino Linotype"/>
          <w:sz w:val="22"/>
          <w:szCs w:val="22"/>
        </w:rPr>
        <w:t>iii</w:t>
      </w:r>
      <w:proofErr w:type="spellEnd"/>
      <w:r>
        <w:rPr>
          <w:rFonts w:ascii="Palatino Linotype" w:hAnsi="Palatino Linotype"/>
          <w:sz w:val="22"/>
          <w:szCs w:val="22"/>
        </w:rPr>
        <w:t>) Remuneração; e demais encargos devidos sob as obrigações decorrentes das Debêntures; e (</w:t>
      </w:r>
      <w:proofErr w:type="spellStart"/>
      <w:r>
        <w:rPr>
          <w:rFonts w:ascii="Palatino Linotype" w:hAnsi="Palatino Linotype"/>
          <w:sz w:val="22"/>
          <w:szCs w:val="22"/>
        </w:rPr>
        <w:t>iv</w:t>
      </w:r>
      <w:proofErr w:type="spellEnd"/>
      <w:r>
        <w:rPr>
          <w:rFonts w:ascii="Palatino Linotype" w:hAnsi="Palatino Linotype"/>
          <w:sz w:val="22"/>
          <w:szCs w:val="22"/>
        </w:rPr>
        <w:t>) Valor Nominal Unitário das Debêntures. A Emissora permanecerá responsável 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sendo considerada dívida líquida e certa, passível de cobrança extrajudicial ou por meio de processo de execução judicial.</w:t>
      </w:r>
      <w:bookmarkEnd w:id="53"/>
    </w:p>
    <w:p w14:paraId="2D71A9C6" w14:textId="77777777" w:rsidR="00BC0FB6" w:rsidRDefault="00A079FA">
      <w:pPr>
        <w:numPr>
          <w:ilvl w:val="1"/>
          <w:numId w:val="2"/>
        </w:numPr>
        <w:rPr>
          <w:rFonts w:ascii="Palatino Linotype" w:hAnsi="Palatino Linotype"/>
          <w:sz w:val="22"/>
          <w:szCs w:val="22"/>
        </w:rPr>
      </w:pPr>
      <w:bookmarkStart w:id="54" w:name="_Ref104971588"/>
      <w:r>
        <w:rPr>
          <w:rFonts w:ascii="Palatino Linotype" w:hAnsi="Palatino Linotype"/>
          <w:i/>
          <w:sz w:val="22"/>
          <w:szCs w:val="22"/>
        </w:rPr>
        <w:t>Publicidade</w:t>
      </w:r>
      <w:r>
        <w:rPr>
          <w:rFonts w:ascii="Palatino Linotype" w:hAnsi="Palatino Linotype"/>
          <w:sz w:val="22"/>
          <w:szCs w:val="22"/>
        </w:rPr>
        <w:t>.  Todos os anúncios, avisos e demais atos e decisões decorrentes desta Emissão que, de qualquer forma, envolvam os interesses dos Debenturistas, serão publicados no DOERJ e no jornal “Monitor Mercantil”, na forma de aviso e quando exigido pela legislação, observado o disposto no artigo 289 da Lei das Sociedades por Ações, as limitações impostas pela Instrução CVM 476 à publicidade de ofertas públicas com esforços restritos de distribuição e os prazos legais, devendo a Emissora, em qualquer caso, comunicar o Agente Fiduciário e a B3 a respeito de qualquer publicação na data da sua realização. Caso a Emissora altere seus jornais de publicação após a Data de Emissão, esta deverá (i) divulgar aviso acerca de tal fato na forma prevista na Resolução CVM 44, de 23 de agosto de 2021, conforme alterada (“</w:t>
      </w:r>
      <w:r>
        <w:rPr>
          <w:rFonts w:ascii="Palatino Linotype" w:hAnsi="Palatino Linotype"/>
          <w:sz w:val="22"/>
          <w:szCs w:val="22"/>
          <w:u w:val="single"/>
        </w:rPr>
        <w:t>Resolução CVM 44</w:t>
      </w:r>
      <w:r>
        <w:rPr>
          <w:rFonts w:ascii="Palatino Linotype" w:hAnsi="Palatino Linotype"/>
          <w:sz w:val="22"/>
          <w:szCs w:val="22"/>
        </w:rPr>
        <w:t>”) e em sua página da Internet, se houver; e (</w:t>
      </w:r>
      <w:proofErr w:type="spellStart"/>
      <w:r>
        <w:rPr>
          <w:rFonts w:ascii="Palatino Linotype" w:hAnsi="Palatino Linotype"/>
          <w:sz w:val="22"/>
          <w:szCs w:val="22"/>
        </w:rPr>
        <w:t>ii</w:t>
      </w:r>
      <w:proofErr w:type="spellEnd"/>
      <w:r>
        <w:rPr>
          <w:rFonts w:ascii="Palatino Linotype" w:hAnsi="Palatino Linotype"/>
          <w:sz w:val="22"/>
          <w:szCs w:val="22"/>
        </w:rPr>
        <w:t>) enviar notificação ao Agente Fiduciário informando o novo veículo, em até 2 (dois) dias a contar da respectiva mudança.</w:t>
      </w:r>
      <w:bookmarkEnd w:id="54"/>
    </w:p>
    <w:p w14:paraId="7C8AE898"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Classificação de Risco</w:t>
      </w:r>
      <w:r>
        <w:rPr>
          <w:rFonts w:ascii="Palatino Linotype" w:hAnsi="Palatino Linotype"/>
          <w:sz w:val="22"/>
          <w:szCs w:val="22"/>
        </w:rPr>
        <w:t xml:space="preserve">. Foi contratada como agência de classificação de risco das Debêntures a Standard &amp; </w:t>
      </w:r>
      <w:proofErr w:type="spellStart"/>
      <w:r>
        <w:rPr>
          <w:rFonts w:ascii="Palatino Linotype" w:hAnsi="Palatino Linotype"/>
          <w:sz w:val="22"/>
          <w:szCs w:val="22"/>
        </w:rPr>
        <w:t>Poor’s</w:t>
      </w:r>
      <w:proofErr w:type="spellEnd"/>
      <w:r>
        <w:rPr>
          <w:rFonts w:ascii="Palatino Linotype" w:hAnsi="Palatino Linotype"/>
          <w:sz w:val="22"/>
          <w:szCs w:val="22"/>
        </w:rPr>
        <w:t xml:space="preserve"> (“</w:t>
      </w:r>
      <w:r>
        <w:rPr>
          <w:rFonts w:ascii="Palatino Linotype" w:hAnsi="Palatino Linotype"/>
          <w:sz w:val="22"/>
          <w:szCs w:val="22"/>
          <w:u w:val="single"/>
        </w:rPr>
        <w:t>Agência de Classificação de Risco</w:t>
      </w:r>
      <w:r>
        <w:rPr>
          <w:rFonts w:ascii="Palatino Linotype" w:hAnsi="Palatino Linotype"/>
          <w:sz w:val="22"/>
          <w:szCs w:val="22"/>
        </w:rPr>
        <w:t xml:space="preserve">”). Durante o prazo de vigência das Debêntures, a Emissora deverá manter contratada a Fitch Ratings, Standard &amp; </w:t>
      </w:r>
      <w:proofErr w:type="spellStart"/>
      <w:r>
        <w:rPr>
          <w:rFonts w:ascii="Palatino Linotype" w:hAnsi="Palatino Linotype"/>
          <w:sz w:val="22"/>
          <w:szCs w:val="22"/>
        </w:rPr>
        <w:t>Poor’s</w:t>
      </w:r>
      <w:proofErr w:type="spellEnd"/>
      <w:r>
        <w:rPr>
          <w:rFonts w:ascii="Palatino Linotype" w:hAnsi="Palatino Linotype"/>
          <w:sz w:val="22"/>
          <w:szCs w:val="22"/>
        </w:rPr>
        <w:t xml:space="preserve"> ou Moody's para a atualização da classificação de risco (</w:t>
      </w:r>
      <w:r>
        <w:rPr>
          <w:rFonts w:ascii="Palatino Linotype" w:hAnsi="Palatino Linotype"/>
          <w:i/>
          <w:sz w:val="22"/>
          <w:szCs w:val="22"/>
        </w:rPr>
        <w:t>rating</w:t>
      </w:r>
      <w:r>
        <w:rPr>
          <w:rFonts w:ascii="Palatino Linotype" w:hAnsi="Palatino Linotype"/>
          <w:sz w:val="22"/>
          <w:szCs w:val="22"/>
        </w:rPr>
        <w:t xml:space="preserve">) das Debêntures, sendo que, em caso de substituição, deverá ser observado o procedimento previsto na Cláusula 7.1, inciso “XI” abaixo. </w:t>
      </w:r>
    </w:p>
    <w:p w14:paraId="7809FCFC" w14:textId="77777777" w:rsidR="00BC0FB6" w:rsidRDefault="00BC0FB6">
      <w:pPr>
        <w:rPr>
          <w:rFonts w:ascii="Palatino Linotype" w:hAnsi="Palatino Linotype"/>
          <w:sz w:val="22"/>
          <w:szCs w:val="22"/>
        </w:rPr>
      </w:pPr>
    </w:p>
    <w:p w14:paraId="323B53CC" w14:textId="77777777" w:rsidR="00BC0FB6" w:rsidRDefault="00A079FA">
      <w:pPr>
        <w:keepNext/>
        <w:numPr>
          <w:ilvl w:val="0"/>
          <w:numId w:val="13"/>
        </w:numPr>
        <w:rPr>
          <w:rFonts w:ascii="Palatino Linotype" w:hAnsi="Palatino Linotype"/>
          <w:smallCaps/>
          <w:sz w:val="22"/>
          <w:szCs w:val="22"/>
          <w:u w:val="single"/>
        </w:rPr>
      </w:pPr>
      <w:r>
        <w:rPr>
          <w:rFonts w:ascii="Palatino Linotype" w:hAnsi="Palatino Linotype"/>
          <w:smallCaps/>
          <w:sz w:val="22"/>
          <w:szCs w:val="22"/>
          <w:u w:val="single"/>
        </w:rPr>
        <w:t>Obrigações Adicionais da Emissora</w:t>
      </w:r>
    </w:p>
    <w:p w14:paraId="290A8384" w14:textId="77777777" w:rsidR="00BC0FB6" w:rsidRDefault="00A079FA">
      <w:pPr>
        <w:pStyle w:val="PargrafodaLista"/>
        <w:numPr>
          <w:ilvl w:val="1"/>
          <w:numId w:val="16"/>
        </w:numPr>
        <w:rPr>
          <w:rFonts w:ascii="Palatino Linotype" w:hAnsi="Palatino Linotype"/>
          <w:sz w:val="22"/>
          <w:szCs w:val="22"/>
        </w:rPr>
      </w:pPr>
      <w:r>
        <w:rPr>
          <w:rFonts w:ascii="Palatino Linotype" w:hAnsi="Palatino Linotype"/>
          <w:sz w:val="22"/>
          <w:szCs w:val="22"/>
        </w:rPr>
        <w:t>A Emissora, até a liquidação de todas as obrigações previstas nesta Escritura, está adicionalmente obrigada a:</w:t>
      </w:r>
    </w:p>
    <w:p w14:paraId="13642098" w14:textId="77777777" w:rsidR="00BC0FB6" w:rsidRPr="006212FA" w:rsidRDefault="00A079FA">
      <w:pPr>
        <w:numPr>
          <w:ilvl w:val="2"/>
          <w:numId w:val="4"/>
        </w:numPr>
        <w:rPr>
          <w:rFonts w:ascii="Palatino Linotype" w:hAnsi="Palatino Linotype"/>
          <w:sz w:val="22"/>
          <w:szCs w:val="22"/>
        </w:rPr>
      </w:pPr>
      <w:proofErr w:type="spellStart"/>
      <w:r w:rsidRPr="006212FA">
        <w:rPr>
          <w:rFonts w:ascii="Palatino Linotype" w:hAnsi="Palatino Linotype"/>
          <w:sz w:val="22"/>
          <w:szCs w:val="22"/>
        </w:rPr>
        <w:t>Fornecer</w:t>
      </w:r>
      <w:proofErr w:type="spellEnd"/>
      <w:r w:rsidRPr="006212FA">
        <w:rPr>
          <w:rFonts w:ascii="Palatino Linotype" w:hAnsi="Palatino Linotype"/>
          <w:sz w:val="22"/>
          <w:szCs w:val="22"/>
        </w:rPr>
        <w:t xml:space="preserve"> ao Agente Fiduciário os seguintes documentos e informações: </w:t>
      </w:r>
    </w:p>
    <w:p w14:paraId="03431F32" w14:textId="1CA3091A" w:rsidR="00BC0FB6" w:rsidRPr="006212FA" w:rsidRDefault="00A079FA">
      <w:pPr>
        <w:numPr>
          <w:ilvl w:val="3"/>
          <w:numId w:val="4"/>
        </w:numPr>
        <w:rPr>
          <w:rFonts w:ascii="Palatino Linotype" w:hAnsi="Palatino Linotype"/>
          <w:sz w:val="22"/>
          <w:szCs w:val="22"/>
        </w:rPr>
      </w:pPr>
      <w:r w:rsidRPr="006212FA">
        <w:rPr>
          <w:rFonts w:ascii="Palatino Linotype" w:hAnsi="Palatino Linotype"/>
          <w:sz w:val="22"/>
          <w:szCs w:val="22"/>
        </w:rPr>
        <w:t xml:space="preserve">dentro de, no máximo, 3 (três) meses após o término de cada exercício social ou de cada semestre, ou nas datas de suas respectivas divulgações, o que ocorrer primeiro, cópia </w:t>
      </w:r>
      <w:r w:rsidR="00750490">
        <w:rPr>
          <w:rFonts w:ascii="Palatino Linotype" w:hAnsi="Palatino Linotype"/>
          <w:sz w:val="22"/>
          <w:szCs w:val="22"/>
        </w:rPr>
        <w:t xml:space="preserve">(i) </w:t>
      </w:r>
      <w:r w:rsidRPr="006212FA">
        <w:rPr>
          <w:rFonts w:ascii="Palatino Linotype" w:hAnsi="Palatino Linotype"/>
          <w:sz w:val="22"/>
          <w:szCs w:val="22"/>
        </w:rPr>
        <w:t>das demonstrações financeiras completas da Emissora relativas ao respectivo exercício social encerrado cópia de suas informações semestrais relativas ao respectivo semestre, conforme o caso, auditadas por auditor independente registrado na CVM (“</w:t>
      </w:r>
      <w:r w:rsidRPr="006212FA">
        <w:rPr>
          <w:rFonts w:ascii="Palatino Linotype" w:hAnsi="Palatino Linotype"/>
          <w:sz w:val="22"/>
          <w:szCs w:val="22"/>
          <w:u w:val="single"/>
        </w:rPr>
        <w:t>Auditor Independente</w:t>
      </w:r>
      <w:r w:rsidRPr="006212FA">
        <w:rPr>
          <w:rFonts w:ascii="Palatino Linotype" w:hAnsi="Palatino Linotype"/>
          <w:sz w:val="22"/>
          <w:szCs w:val="22"/>
        </w:rPr>
        <w:t xml:space="preserve">”), preparadas de acordo com a Lei das Sociedades </w:t>
      </w:r>
      <w:r w:rsidRPr="006212FA">
        <w:rPr>
          <w:rFonts w:ascii="Palatino Linotype" w:hAnsi="Palatino Linotype"/>
          <w:sz w:val="22"/>
          <w:szCs w:val="22"/>
        </w:rPr>
        <w:lastRenderedPageBreak/>
        <w:t>por Ações e com as regras emitidas pela CVM (“</w:t>
      </w:r>
      <w:r w:rsidRPr="006212FA">
        <w:rPr>
          <w:rFonts w:ascii="Palatino Linotype" w:hAnsi="Palatino Linotype"/>
          <w:sz w:val="22"/>
          <w:szCs w:val="22"/>
          <w:u w:val="single"/>
        </w:rPr>
        <w:t>Demonstrações Financeiras da Emissora</w:t>
      </w:r>
      <w:r w:rsidRPr="006212FA">
        <w:rPr>
          <w:rFonts w:ascii="Palatino Linotype" w:hAnsi="Palatino Linotype"/>
          <w:sz w:val="22"/>
          <w:szCs w:val="22"/>
        </w:rPr>
        <w:t>”);</w:t>
      </w:r>
      <w:r>
        <w:rPr>
          <w:rFonts w:ascii="Palatino Linotype" w:hAnsi="Palatino Linotype"/>
          <w:sz w:val="22"/>
          <w:szCs w:val="22"/>
        </w:rPr>
        <w:t xml:space="preserve"> </w:t>
      </w:r>
      <w:r w:rsidR="00750490">
        <w:rPr>
          <w:rFonts w:ascii="Palatino Linotype" w:hAnsi="Palatino Linotype"/>
          <w:sz w:val="22"/>
          <w:szCs w:val="22"/>
        </w:rPr>
        <w:t xml:space="preserve">e </w:t>
      </w:r>
      <w:r>
        <w:rPr>
          <w:rFonts w:ascii="Palatino Linotype" w:hAnsi="Palatino Linotype"/>
          <w:sz w:val="22"/>
          <w:szCs w:val="22"/>
        </w:rPr>
        <w:t>(</w:t>
      </w:r>
      <w:proofErr w:type="spellStart"/>
      <w:r>
        <w:rPr>
          <w:rFonts w:ascii="Palatino Linotype" w:hAnsi="Palatino Linotype"/>
          <w:sz w:val="22"/>
          <w:szCs w:val="22"/>
        </w:rPr>
        <w:t>ii</w:t>
      </w:r>
      <w:proofErr w:type="spellEnd"/>
      <w:r>
        <w:rPr>
          <w:rFonts w:ascii="Palatino Linotype" w:hAnsi="Palatino Linotype"/>
          <w:sz w:val="22"/>
          <w:szCs w:val="22"/>
        </w:rPr>
        <w:t>) Índice de Basileia conforme publicado pelo BACEN, refletindo o cumprimento do índice financeiro previsto na cláusula 6.</w:t>
      </w:r>
      <w:r w:rsidR="00A21302">
        <w:rPr>
          <w:rFonts w:ascii="Palatino Linotype" w:hAnsi="Palatino Linotype"/>
          <w:sz w:val="22"/>
          <w:szCs w:val="22"/>
        </w:rPr>
        <w:t>31</w:t>
      </w:r>
      <w:r>
        <w:rPr>
          <w:rFonts w:ascii="Palatino Linotype" w:hAnsi="Palatino Linotype"/>
          <w:sz w:val="22"/>
          <w:szCs w:val="22"/>
        </w:rPr>
        <w:t xml:space="preserve">.2. inciso VI; </w:t>
      </w:r>
      <w:r w:rsidRPr="006212FA">
        <w:rPr>
          <w:rFonts w:ascii="Palatino Linotype" w:hAnsi="Palatino Linotype"/>
          <w:sz w:val="22"/>
          <w:szCs w:val="22"/>
        </w:rPr>
        <w:t xml:space="preserve"> </w:t>
      </w:r>
    </w:p>
    <w:p w14:paraId="41106894"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 xml:space="preserve">no prazo de até 5 (cinco) Dias Úteis contados da data a que se refere a alínea acima, (i) declaração firmada por representantes legais da Emissora, na forma de seu estatuto social, atestando (A) que permanecem válidas as disposições contidas nesta Escritura de Emissão; (B) a não ocorrência de qualquer Evento de Inadimplemento e a inexistência de descumprimento de qualquer obrigação da Emissora prevista nesta Escritura de Emissão; e (C) que não foram praticados atos em desacordo com seu estatuto social da Emissora; </w:t>
      </w:r>
    </w:p>
    <w:p w14:paraId="2D88BE13"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até 3 (três) Dias Úteis contados da data de ocorrência, informações a respeito da ocorrência (i) de qualquer inadimplemento, pela Emissora, de qualquer obrigação prevista nesta Escritura de Emissão; e/ou (</w:t>
      </w:r>
      <w:proofErr w:type="spellStart"/>
      <w:r>
        <w:rPr>
          <w:rFonts w:ascii="Palatino Linotype" w:hAnsi="Palatino Linotype"/>
          <w:sz w:val="22"/>
          <w:szCs w:val="22"/>
        </w:rPr>
        <w:t>ii</w:t>
      </w:r>
      <w:proofErr w:type="spellEnd"/>
      <w:r>
        <w:rPr>
          <w:rFonts w:ascii="Palatino Linotype" w:hAnsi="Palatino Linotype"/>
          <w:sz w:val="22"/>
          <w:szCs w:val="22"/>
        </w:rPr>
        <w:t>) de qualquer Evento de Inadimplemento;</w:t>
      </w:r>
    </w:p>
    <w:p w14:paraId="71F0B43E"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até 3 (três) Dias Úteis contados da data de ciência, informações a respeito da ocorrência de qualquer evento ou situação que cause efeito adverso relevante na situação (financeira ou de outra natureza), nos negócios, nos bens e/ou nos resultados operacionais da Emissora e/ou de qualquer Controlada Relevante que afete a capacidade da Emissora de cumprir com suas obrigações financeiras nos termos desta Escritura de Emissão ("</w:t>
      </w:r>
      <w:r>
        <w:rPr>
          <w:rFonts w:ascii="Palatino Linotype" w:hAnsi="Palatino Linotype"/>
          <w:sz w:val="22"/>
          <w:szCs w:val="22"/>
          <w:u w:val="single"/>
        </w:rPr>
        <w:t>Efeito Adverso Relevante</w:t>
      </w:r>
      <w:r>
        <w:rPr>
          <w:rFonts w:ascii="Palatino Linotype" w:hAnsi="Palatino Linotype"/>
          <w:sz w:val="22"/>
          <w:szCs w:val="22"/>
        </w:rPr>
        <w:t>");</w:t>
      </w:r>
    </w:p>
    <w:p w14:paraId="3A3FAA75"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até 10 (dez) Dias Úteis contados da data de recebimento da respectiva solicitação, informações e/ou documentos que venham a ser razoavelmente solicitados pelo Agente Fiduciário, no limite das obrigações assumidas nesta Escritura de Emissão e, também, observados os limites impostos pela legislação e regulamentação aplicáveis à Emissora; e</w:t>
      </w:r>
    </w:p>
    <w:p w14:paraId="377B0EC4"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até 10 (dez) Dias Úteis contados da data da respectiva inscrição na JUCERJA, uma via original, ou cópia eletrônica (PDF) com a chancela digital desta Escritura de Emissão e de seus aditamentos.</w:t>
      </w:r>
    </w:p>
    <w:p w14:paraId="06F23AE4"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cumprir as leis, regulamentos, normas administrativas e determinações dos órgãos governamentais, autarquias ou instâncias judiciais aplicáveis e relevantes ao exercício de suas atividades, ressalvado aqueles questionados de boa-fé nas esferas administrativa e/ou judicial ou imediatamente remediados; </w:t>
      </w:r>
    </w:p>
    <w:p w14:paraId="15C9ED76"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cumprir e zelar para que seus empregados ao representar a Emissora, cumpram, qualquer lei ou regulamento nacional relacionados a </w:t>
      </w:r>
      <w:r>
        <w:rPr>
          <w:rFonts w:ascii="Palatino Linotype" w:hAnsi="Palatino Linotype"/>
          <w:sz w:val="22"/>
          <w:szCs w:val="22"/>
        </w:rPr>
        <w:lastRenderedPageBreak/>
        <w:t>práticas de corrupção ou atos lesivos à administração pública delas decorrentes, incluindo, sem limitação, as Leis n.º 9.613/98, n.º 12.846/13 e o Decreto n.º 8.420/15, conforme alterado ("</w:t>
      </w:r>
      <w:r>
        <w:rPr>
          <w:rFonts w:ascii="Palatino Linotype" w:hAnsi="Palatino Linotype"/>
          <w:sz w:val="22"/>
          <w:szCs w:val="22"/>
          <w:u w:val="single"/>
        </w:rPr>
        <w:t>Legislação Anticorrupção</w:t>
      </w:r>
      <w:r>
        <w:rPr>
          <w:rFonts w:ascii="Palatino Linotype" w:hAnsi="Palatino Linotype"/>
          <w:sz w:val="22"/>
          <w:szCs w:val="22"/>
        </w:rPr>
        <w:t xml:space="preserve">"), ressalvado quando o descumprimento seja questionado de boa-fé nas esferas administrativa e/ou judicial; e/ou não possa, exclusivamente em matéria cível, causar um Efeito Adverso Relevante; </w:t>
      </w:r>
    </w:p>
    <w:p w14:paraId="7EA776EB"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(a) manter políticas e procedimentos internos objetivando a divulgação e o integral cumprimento da Legislação Anticorrupção, observado o disposto na alínea VI acima; (b) exercer os melhores esforços para dar pleno conhecimento da Legislação Anticorrupção a todos os profissionais com quem venha a se relacionar; (c) coibir a prática de atos de corrupção e de atos lesivos à administração pública, nacional e estrangeira, dela decorrentes, no seu interesse ou para seu benefício, exclusivo ou não; e (d) caso tenha conhecimento de qualquer ato ou fato praticado pela Emissora e empregados, ao representar a Emissora, que viole a Legislação Anticorrupção, poderá ser divulgado fato relevante, nos termos e na medida em que tal divulgação seja necessária na forma da Resolução CVM 44;</w:t>
      </w:r>
    </w:p>
    <w:p w14:paraId="798A1845"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manter em dia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 </w:t>
      </w:r>
    </w:p>
    <w:p w14:paraId="41D1F57E"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manter sempre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14:paraId="2EC3C84D"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manter seguro adequado para seus ativos imobilizados relevantes, conforme práticas correntes de mercado;</w:t>
      </w:r>
    </w:p>
    <w:p w14:paraId="27E81089"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contratar e manter contratados, às suas expensas, os prestadores de serviços inerentes às obrigações previstas nesta Escritura de Emissão, incluindo o Agente Fiduciário, o Escriturador, o Banco Liquidante, o Auditor Independente, o sistema de distribuição das Debêntures no mercado primário (MDA) e o sistema de negociação das Debêntures no mercado secundário (CETIP21); </w:t>
      </w:r>
    </w:p>
    <w:p w14:paraId="0CCF1417" w14:textId="77777777" w:rsidR="00BC0FB6" w:rsidRDefault="00A079FA">
      <w:pPr>
        <w:numPr>
          <w:ilvl w:val="2"/>
          <w:numId w:val="4"/>
        </w:numPr>
        <w:rPr>
          <w:rFonts w:ascii="Palatino Linotype" w:hAnsi="Palatino Linotype"/>
          <w:sz w:val="22"/>
          <w:szCs w:val="22"/>
        </w:rPr>
      </w:pPr>
      <w:bookmarkStart w:id="55" w:name="_Ref533028260"/>
      <w:r>
        <w:rPr>
          <w:rFonts w:ascii="Palatino Linotype" w:hAnsi="Palatino Linotype"/>
          <w:sz w:val="22"/>
          <w:szCs w:val="22"/>
        </w:rPr>
        <w:t>fornecer informações à Agência de Classificação de Risco, com toda transparência e clareza, para obtenção da mais precisa classificação de risco possível;</w:t>
      </w:r>
    </w:p>
    <w:p w14:paraId="7F42724B"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contratar e manter contratada, às suas expensas, pelo menos uma agência de classificação de risco, a ser escolhida entre a Fitch Ratings, </w:t>
      </w:r>
      <w:r>
        <w:rPr>
          <w:rFonts w:ascii="Palatino Linotype" w:hAnsi="Palatino Linotype"/>
          <w:sz w:val="22"/>
          <w:szCs w:val="22"/>
        </w:rPr>
        <w:lastRenderedPageBreak/>
        <w:t xml:space="preserve">Standard &amp; </w:t>
      </w:r>
      <w:proofErr w:type="spellStart"/>
      <w:r>
        <w:rPr>
          <w:rFonts w:ascii="Palatino Linotype" w:hAnsi="Palatino Linotype"/>
          <w:sz w:val="22"/>
          <w:szCs w:val="22"/>
        </w:rPr>
        <w:t>Poor’s</w:t>
      </w:r>
      <w:proofErr w:type="spellEnd"/>
      <w:r>
        <w:rPr>
          <w:rFonts w:ascii="Palatino Linotype" w:hAnsi="Palatino Linotype"/>
          <w:sz w:val="22"/>
          <w:szCs w:val="22"/>
        </w:rPr>
        <w:t xml:space="preserve"> ou a Moody's, para realizar a classificação de risco (</w:t>
      </w:r>
      <w:r>
        <w:rPr>
          <w:rFonts w:ascii="Palatino Linotype" w:hAnsi="Palatino Linotype"/>
          <w:i/>
          <w:sz w:val="22"/>
          <w:szCs w:val="22"/>
        </w:rPr>
        <w:t>rating</w:t>
      </w:r>
      <w:r>
        <w:rPr>
          <w:rFonts w:ascii="Palatino Linotype" w:hAnsi="Palatino Linotype"/>
          <w:sz w:val="22"/>
          <w:szCs w:val="22"/>
        </w:rPr>
        <w:t xml:space="preserve">) das Debêntures. A Emissora deverá (1) contratar agência de classificação de risco sem necessidade de aprovação dos Debenturistas, bastando notificar o Agente Fiduciário, desde que tal agência de classificação de risco seja a Fitch Ratings, Standard &amp; </w:t>
      </w:r>
      <w:proofErr w:type="spellStart"/>
      <w:r>
        <w:rPr>
          <w:rFonts w:ascii="Palatino Linotype" w:hAnsi="Palatino Linotype"/>
          <w:sz w:val="22"/>
          <w:szCs w:val="22"/>
        </w:rPr>
        <w:t>Poor’s</w:t>
      </w:r>
      <w:proofErr w:type="spellEnd"/>
      <w:r>
        <w:rPr>
          <w:rFonts w:ascii="Palatino Linotype" w:hAnsi="Palatino Linotype"/>
          <w:sz w:val="22"/>
          <w:szCs w:val="22"/>
        </w:rPr>
        <w:t xml:space="preserve"> ou a Moody's; ou (2) caso a agência de classificação de risco não esteja entre as indicadas no item (1) acima, no prazo de até 5 (cinco) Dias Úteis contados da data em que tomar conhecimento do evento, notificar o Agente Fiduciário e convocar Assembleia Geral de Debenturistas para que estes definam a agência de classificação de risco substituta;</w:t>
      </w:r>
      <w:bookmarkEnd w:id="55"/>
    </w:p>
    <w:p w14:paraId="3327B370"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realizar o recolhimento de todos os tributos que incidam ou venham a incidir sobre as Debêntures que sejam de responsabilidade da Emissora;</w:t>
      </w:r>
    </w:p>
    <w:p w14:paraId="151BA3D6"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realizar (a) o pagamento da remuneração do Agente Fiduciário, nos termos da Cláusula 8.4 abaixo e (b) desde que assim solicitado pelo Agente Fiduciário, o pagamento das despesas devidamente comprovadas incorridas pelo Agente Fiduciário, nos termos da Cláusula 8.4 abaixo, incisos V e VI; </w:t>
      </w:r>
    </w:p>
    <w:p w14:paraId="6068FB8B"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notificar, em até 2 (dois) Dias Úteis, o Agente Fiduciário da convocação, pela Emissora, de qualquer Assembleia Geral de Debenturistas;</w:t>
      </w:r>
    </w:p>
    <w:p w14:paraId="3686E32E"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comparecer, por meio de seus representantes, às assembleias gerais de Debenturistas, sempre que solicitada; </w:t>
      </w:r>
    </w:p>
    <w:p w14:paraId="6FC633D3"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utilizar os recursos líquidos obtidos com a Emissão no curso normal de seus negócios, nos termos da Destinação de Recursos descrita na Cláusula 4 acima; </w:t>
      </w:r>
    </w:p>
    <w:p w14:paraId="21BF16DF" w14:textId="77777777" w:rsidR="00BC0FB6" w:rsidRDefault="00A079FA">
      <w:pPr>
        <w:numPr>
          <w:ilvl w:val="2"/>
          <w:numId w:val="4"/>
        </w:numPr>
        <w:rPr>
          <w:rFonts w:ascii="Palatino Linotype" w:hAnsi="Palatino Linotype"/>
          <w:sz w:val="22"/>
          <w:szCs w:val="22"/>
        </w:rPr>
      </w:pPr>
      <w:bookmarkStart w:id="56" w:name="_DV_C1388"/>
      <w:r>
        <w:rPr>
          <w:rFonts w:ascii="Palatino Linotype" w:hAnsi="Palatino Linotype"/>
          <w:sz w:val="22"/>
          <w:szCs w:val="22"/>
        </w:rPr>
        <w:t>manter a sua contabilidade atualizada e efetuar</w:t>
      </w:r>
      <w:bookmarkStart w:id="57" w:name="_DV_M211"/>
      <w:bookmarkEnd w:id="57"/>
      <w:r>
        <w:rPr>
          <w:rFonts w:ascii="Palatino Linotype" w:hAnsi="Palatino Linotype"/>
          <w:sz w:val="22"/>
          <w:szCs w:val="22"/>
        </w:rPr>
        <w:t xml:space="preserve"> os registros de acordo com os princípios contábeis geralmente aceitos no Brasil, com a Lei das Sociedades por Ações e com as regras da CVM; </w:t>
      </w:r>
    </w:p>
    <w:p w14:paraId="3ADD2E2C"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assegurar e defender os titulares de Debêntures, de forma tempestiva, contra qualquer ato, ação, reivindicação, procedimento ou processo de terceiros de que tenha conhecimento e que possa afetar negativa e comprovadamente, no todo ou em parte, a validade ou eficácia desta Escritura de Emissão ou das Debêntures; </w:t>
      </w:r>
    </w:p>
    <w:p w14:paraId="52411A8F"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guardar, </w:t>
      </w:r>
      <w:bookmarkEnd w:id="56"/>
      <w:r>
        <w:rPr>
          <w:rFonts w:ascii="Palatino Linotype" w:hAnsi="Palatino Linotype"/>
          <w:sz w:val="22"/>
          <w:szCs w:val="22"/>
        </w:rPr>
        <w:t xml:space="preserve">pelo prazo de 5 (cinco) anos contados da presente data, ou por prazo superior por determinação expressa da CVM, em caso de processo administrativo, toda a documentação relativa à Emissão, nos termos previstos na legislação; </w:t>
      </w:r>
    </w:p>
    <w:p w14:paraId="26A4D237"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manter em dia o pagamento de todos os tributos devidos às fazendas federal, estadual ou municipal, exceto se contestados de boa-fé nas esferas judicial e/ou administrativa; </w:t>
      </w:r>
    </w:p>
    <w:p w14:paraId="1C2161E6" w14:textId="77777777" w:rsidR="00BC0FB6" w:rsidRDefault="00A079FA">
      <w:pPr>
        <w:numPr>
          <w:ilvl w:val="2"/>
          <w:numId w:val="4"/>
        </w:numPr>
        <w:rPr>
          <w:rFonts w:ascii="Palatino Linotype" w:hAnsi="Palatino Linotype"/>
          <w:sz w:val="22"/>
          <w:szCs w:val="22"/>
        </w:rPr>
      </w:pPr>
      <w:bookmarkStart w:id="58" w:name="_Hlk65665873"/>
      <w:r>
        <w:rPr>
          <w:rFonts w:ascii="Palatino Linotype" w:hAnsi="Palatino Linotype"/>
          <w:sz w:val="22"/>
          <w:szCs w:val="22"/>
        </w:rPr>
        <w:lastRenderedPageBreak/>
        <w:t xml:space="preserve">cumprir a legislação pertinente à Política Nacional do Meio Ambiente e Resoluções do CONAMA – Conselho Nacional do Meio Ambiente, conforme aplicável, bem como a legislação relativa a não utilização de mão de obra infantil e/ou em condições análogas às de escravo e/ou ainda que caracterizem assédio moral ou sexual,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adotando as medidas e ações preventivas ou reparatórias, destinadas a evitar e corrigir eventuais danos ao meio ambiente e a seus trabalhadores decorrentes das atividades descritas em seu objeto social </w:t>
      </w:r>
      <w:bookmarkEnd w:id="58"/>
      <w:r>
        <w:rPr>
          <w:rFonts w:ascii="Palatino Linotype" w:hAnsi="Palatino Linotype"/>
          <w:sz w:val="22"/>
          <w:szCs w:val="22"/>
        </w:rPr>
        <w:t>(“</w:t>
      </w:r>
      <w:r>
        <w:rPr>
          <w:rFonts w:ascii="Palatino Linotype" w:hAnsi="Palatino Linotype"/>
          <w:sz w:val="22"/>
          <w:szCs w:val="22"/>
          <w:u w:val="single"/>
        </w:rPr>
        <w:t>Leis Ambientais e Trabalhistas</w:t>
      </w:r>
      <w:r>
        <w:rPr>
          <w:rFonts w:ascii="Palatino Linotype" w:hAnsi="Palatino Linotype"/>
          <w:sz w:val="22"/>
          <w:szCs w:val="22"/>
        </w:rPr>
        <w:t xml:space="preserve">”); </w:t>
      </w:r>
    </w:p>
    <w:p w14:paraId="47B566D5" w14:textId="77777777" w:rsidR="00BC0FB6" w:rsidRDefault="00A079FA">
      <w:pPr>
        <w:numPr>
          <w:ilvl w:val="2"/>
          <w:numId w:val="4"/>
        </w:numPr>
        <w:rPr>
          <w:rFonts w:ascii="Palatino Linotype" w:hAnsi="Palatino Linotype"/>
          <w:sz w:val="22"/>
          <w:szCs w:val="22"/>
        </w:rPr>
      </w:pPr>
      <w:bookmarkStart w:id="59" w:name="_Hlk65662867"/>
      <w:r>
        <w:rPr>
          <w:rFonts w:ascii="Palatino Linotype" w:hAnsi="Palatino Linotype"/>
          <w:sz w:val="22"/>
          <w:szCs w:val="22"/>
        </w:rPr>
        <w:t>proceder a todas as diligências exigidas para realização de suas atividades, inclusive, mas não se limitando, à celebração e observância de termos de ajustamento de conduta com os respectivos órgãos competentes, se aplicável, buscando preservar o meio ambiente e atender às determinações dos órgãos municipais, estaduais e federais aplicáveis à Companhia</w:t>
      </w:r>
      <w:bookmarkEnd w:id="59"/>
      <w:r>
        <w:rPr>
          <w:rFonts w:ascii="Palatino Linotype" w:hAnsi="Palatino Linotype"/>
          <w:sz w:val="22"/>
          <w:szCs w:val="22"/>
        </w:rPr>
        <w:t xml:space="preserve">; </w:t>
      </w:r>
    </w:p>
    <w:p w14:paraId="1536CEA6" w14:textId="77777777" w:rsidR="00BC0FB6" w:rsidRDefault="00A079FA">
      <w:pPr>
        <w:numPr>
          <w:ilvl w:val="2"/>
          <w:numId w:val="4"/>
        </w:numPr>
        <w:rPr>
          <w:rFonts w:ascii="Palatino Linotype" w:hAnsi="Palatino Linotype"/>
          <w:sz w:val="22"/>
          <w:szCs w:val="22"/>
        </w:rPr>
      </w:pPr>
      <w:bookmarkStart w:id="60" w:name="_Hlk65662780"/>
      <w:r>
        <w:rPr>
          <w:rFonts w:ascii="Palatino Linotype" w:hAnsi="Palatino Linotype"/>
          <w:sz w:val="22"/>
          <w:szCs w:val="22"/>
        </w:rPr>
        <w:t>orientar seus fornecedores e prestadores de serviço para que adotem as melhores práticas de proteção ao meio ambiente e relativas à segurança e saúde do trabalho, inclusive no tocante a não utilização de trabalho infantil ou análogo ao escravo</w:t>
      </w:r>
      <w:bookmarkEnd w:id="60"/>
      <w:r>
        <w:rPr>
          <w:rFonts w:ascii="Palatino Linotype" w:hAnsi="Palatino Linotype"/>
          <w:sz w:val="22"/>
          <w:szCs w:val="22"/>
        </w:rPr>
        <w:t xml:space="preserve">; </w:t>
      </w:r>
    </w:p>
    <w:p w14:paraId="72A284E7"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cumprir e fazer com que seus administradores e empregados agindo em seu nome, cumpram a Legislação Anticorrupção, na medida em que (a) mantém política própria para estabelecer procedimentos rigorosos de verificação de conformidade com a Legislação Anticorrupção; (b) exerce os melhores esforços para dar conhecimento de tais normas aos profissionais que venham a se relacionar com a Companhia; (c) </w:t>
      </w:r>
      <w:proofErr w:type="spellStart"/>
      <w:r>
        <w:rPr>
          <w:rFonts w:ascii="Palatino Linotype" w:hAnsi="Palatino Linotype"/>
          <w:sz w:val="22"/>
          <w:szCs w:val="22"/>
        </w:rPr>
        <w:t>coibe</w:t>
      </w:r>
      <w:proofErr w:type="spellEnd"/>
      <w:r>
        <w:rPr>
          <w:rFonts w:ascii="Palatino Linotype" w:hAnsi="Palatino Linotype"/>
          <w:sz w:val="22"/>
          <w:szCs w:val="22"/>
        </w:rPr>
        <w:t xml:space="preserve"> a prática de atos de corrupção e de atos lesivos à administração pública, nacional e estrangeira, dela decorrentes, no seu interesse ou para seu benefício, exclusivo ou não e (d) caso tenha conhecimento de qualquer ato ou fato que viole aludidas normas, poderá ser divulgado fato relevante, nos termos e na medida em que tal divulgação seja necessária na forma da Resolução CVM 44; </w:t>
      </w:r>
    </w:p>
    <w:p w14:paraId="5FD18083"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apresentar todos os documentos e informações exigidos pela B3, ANBIMA e/ou pela CVM no prazo estabelecido por essas entidades; </w:t>
      </w:r>
    </w:p>
    <w:p w14:paraId="033BFF54"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cumprir todas as obrigações principais e acessórias assumidas nos termos desta Escritura de Emissão, inclusive com relação à destinação dos recursos nos termos da Cláusula 4 acima; </w:t>
      </w:r>
    </w:p>
    <w:p w14:paraId="2FBEF5E9"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não praticar qualquer ato em desacordo com seu estatuto social e com esta Escritura de Emissão, em especial os que comprometam o pontual </w:t>
      </w:r>
      <w:r>
        <w:rPr>
          <w:rFonts w:ascii="Palatino Linotype" w:hAnsi="Palatino Linotype"/>
          <w:sz w:val="22"/>
          <w:szCs w:val="22"/>
        </w:rPr>
        <w:lastRenderedPageBreak/>
        <w:t>e integral cumprimento das obrigações principais e acessórias assumidas perante os Debenturistas;</w:t>
      </w:r>
    </w:p>
    <w:p w14:paraId="4BECAE8F" w14:textId="435A481D"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obter, no prazo de até 6 (seis) meses contados a partir da data do comunicado de encerramento da Oferta, o registro de companhia aberta na categoria B junto à CVM, sendo certo que tal prazo poderá ser prorrogado por até 30 (trinta) dias adicionais, caso referido registro não tenha sido obtido em virtude da apresentação de exigências pela CVM e a Emissora demonstre que, até o final do prazo de 6 (seis) meses previsto nesta </w:t>
      </w:r>
      <w:r w:rsidR="001438AE">
        <w:rPr>
          <w:rFonts w:ascii="Palatino Linotype" w:hAnsi="Palatino Linotype"/>
          <w:sz w:val="22"/>
          <w:szCs w:val="22"/>
        </w:rPr>
        <w:t>C</w:t>
      </w:r>
      <w:r>
        <w:rPr>
          <w:rFonts w:ascii="Palatino Linotype" w:hAnsi="Palatino Linotype"/>
          <w:sz w:val="22"/>
          <w:szCs w:val="22"/>
        </w:rPr>
        <w:t>láusula, cumpriu tempestivamente com tais exigências e o processo de obtenção de registro segue em curso;</w:t>
      </w:r>
      <w:r>
        <w:rPr>
          <w:rFonts w:ascii="Palatino Linotype" w:hAnsi="Palatino Linotype"/>
          <w:sz w:val="22"/>
          <w:szCs w:val="22"/>
          <w:vertAlign w:val="superscript"/>
        </w:rPr>
        <w:t xml:space="preserve"> </w:t>
      </w:r>
      <w:r>
        <w:rPr>
          <w:rFonts w:ascii="Palatino Linotype" w:hAnsi="Palatino Linotype"/>
          <w:sz w:val="22"/>
          <w:szCs w:val="22"/>
        </w:rPr>
        <w:t>e</w:t>
      </w:r>
    </w:p>
    <w:p w14:paraId="51F1764B"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sem prejuízo das demais obrigações previstas acima ou de outras obrigações expressamente previstas na regulamentação em vigor e nesta Escritura de Emissão, nos termos do artigo 17 da Instrução CVM 476:</w:t>
      </w:r>
    </w:p>
    <w:p w14:paraId="37540CFD"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preparar as Demonstrações Financeiras da Emissora, em conformidade com a Lei das Sociedades por Ações e com as regras emitidas pela CVM;</w:t>
      </w:r>
    </w:p>
    <w:p w14:paraId="2E831569"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submeter as Demonstrações Financeiras da Emissora relativas a cada exercício social a auditoria por Auditor Independente registrado na CVM;</w:t>
      </w:r>
    </w:p>
    <w:p w14:paraId="75D92C44"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divulgar, até o dia anterior ao início das negociações das Debêntures, as Demonstrações Financeiras da Emissora, acompanhadas de notas explicativas e do relatório dos Auditores Independentes, relativas aos exercícios sociais encerrados em 31 de dezembro de 2019, 31 de dezembro de 2020 e 31 de dezembro de 2021;</w:t>
      </w:r>
    </w:p>
    <w:p w14:paraId="278425B7"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3 (três) meses contados da data de encerramento de seu exercício social, divulgar em sua página na Internet e enviar à B3 as Demonstrações Financeiras Consolidadas Auditadas da Emissora relativas a cada exercício social, acompanhadas de notas explicativas e do parecer dos auditores independentes;</w:t>
      </w:r>
    </w:p>
    <w:p w14:paraId="13A79E72"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por um prazo de 3 (três) anos contados da respectiva data de divulgação, manter os documentos mencionados na alínea (c) acima em sua página na Internet;</w:t>
      </w:r>
    </w:p>
    <w:p w14:paraId="20764166"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observar as disposições da Resolução CVM 44, no que se refere ao dever de sigilo e às vedações à negociação;</w:t>
      </w:r>
    </w:p>
    <w:p w14:paraId="73B7B28E"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 xml:space="preserve">divulgar, em sua página na Internet, a ocorrência de qualquer ato ou fato relevante, conforme definido no artigo 2º da Resolução CVM 44, comunicando imediatamente ao Agente Fiduciário, ao Coordenador Líder e à B3; </w:t>
      </w:r>
    </w:p>
    <w:p w14:paraId="6949DCE2" w14:textId="77777777" w:rsidR="00BC0FB6" w:rsidRDefault="00A079FA">
      <w:pPr>
        <w:numPr>
          <w:ilvl w:val="3"/>
          <w:numId w:val="4"/>
        </w:numPr>
        <w:rPr>
          <w:rFonts w:ascii="Palatino Linotype" w:hAnsi="Palatino Linotype"/>
          <w:sz w:val="22"/>
          <w:szCs w:val="22"/>
        </w:rPr>
      </w:pPr>
      <w:proofErr w:type="spellStart"/>
      <w:r>
        <w:rPr>
          <w:rFonts w:ascii="Palatino Linotype" w:hAnsi="Palatino Linotype"/>
          <w:sz w:val="22"/>
          <w:szCs w:val="22"/>
        </w:rPr>
        <w:t>fornecer</w:t>
      </w:r>
      <w:proofErr w:type="spellEnd"/>
      <w:r>
        <w:rPr>
          <w:rFonts w:ascii="Palatino Linotype" w:hAnsi="Palatino Linotype"/>
          <w:sz w:val="22"/>
          <w:szCs w:val="22"/>
        </w:rPr>
        <w:t xml:space="preserve"> todas as informações solicitadas pela CVM e pela B3 nos termos da legislação aplicável; e</w:t>
      </w:r>
    </w:p>
    <w:p w14:paraId="51ABA823"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lastRenderedPageBreak/>
        <w:t>divulgar em sua página na rede mundial de computadores o relatório anual e demais comunicações enviadas pelo Agente Fiduciário na mesma data do seu recebimento, observado o disposto no item (d) acima.</w:t>
      </w:r>
    </w:p>
    <w:p w14:paraId="415E1EFB" w14:textId="77777777" w:rsidR="00BC0FB6" w:rsidRDefault="00BC0FB6">
      <w:pPr>
        <w:rPr>
          <w:rFonts w:ascii="Palatino Linotype" w:hAnsi="Palatino Linotype"/>
          <w:sz w:val="22"/>
          <w:szCs w:val="22"/>
        </w:rPr>
      </w:pPr>
    </w:p>
    <w:p w14:paraId="52D75BF9" w14:textId="77777777" w:rsidR="00BC0FB6" w:rsidRDefault="00A079FA">
      <w:pPr>
        <w:keepNext/>
        <w:numPr>
          <w:ilvl w:val="0"/>
          <w:numId w:val="13"/>
        </w:numPr>
        <w:rPr>
          <w:rFonts w:ascii="Palatino Linotype" w:hAnsi="Palatino Linotype"/>
          <w:smallCaps/>
          <w:sz w:val="22"/>
          <w:szCs w:val="22"/>
          <w:u w:val="single"/>
        </w:rPr>
      </w:pPr>
      <w:r>
        <w:rPr>
          <w:rFonts w:ascii="Palatino Linotype" w:hAnsi="Palatino Linotype"/>
          <w:smallCaps/>
          <w:sz w:val="22"/>
          <w:szCs w:val="22"/>
          <w:u w:val="single"/>
        </w:rPr>
        <w:t>Agente Fiduciário</w:t>
      </w:r>
    </w:p>
    <w:p w14:paraId="2AF042AA" w14:textId="77777777" w:rsidR="00BC0FB6" w:rsidRDefault="00A079FA">
      <w:pPr>
        <w:pStyle w:val="PargrafodaLista"/>
        <w:numPr>
          <w:ilvl w:val="1"/>
          <w:numId w:val="14"/>
        </w:numPr>
        <w:rPr>
          <w:rFonts w:ascii="Palatino Linotype" w:hAnsi="Palatino Linotype"/>
          <w:sz w:val="22"/>
          <w:szCs w:val="22"/>
        </w:rPr>
      </w:pPr>
      <w:r>
        <w:rPr>
          <w:rFonts w:ascii="Palatino Linotype" w:hAnsi="Palatino Linotype"/>
          <w:sz w:val="22"/>
          <w:szCs w:val="22"/>
        </w:rPr>
        <w:t xml:space="preserve">A Emissora nomeia e constitui agente fiduciário da Emissão o Agente Fiduciário, qualificado no preâmbulo desta Escritura de Emissão, que assina nessa qualidade e, neste ato, na melhor forma de direito, aceita a nomeação para, nos termos da lei e desta Escritura de Emissão, representar a comunhão dos Debenturistas, declarando que: </w:t>
      </w:r>
    </w:p>
    <w:p w14:paraId="5E3A3A1D" w14:textId="77777777" w:rsidR="00BC0FB6" w:rsidRDefault="00A079FA">
      <w:pPr>
        <w:numPr>
          <w:ilvl w:val="2"/>
          <w:numId w:val="5"/>
        </w:numPr>
        <w:rPr>
          <w:rFonts w:ascii="Palatino Linotype" w:hAnsi="Palatino Linotype"/>
          <w:sz w:val="22"/>
          <w:szCs w:val="22"/>
        </w:rPr>
      </w:pPr>
      <w:proofErr w:type="spellStart"/>
      <w:r>
        <w:rPr>
          <w:rFonts w:ascii="Palatino Linotype" w:hAnsi="Palatino Linotype"/>
          <w:sz w:val="22"/>
          <w:szCs w:val="22"/>
        </w:rPr>
        <w:t>é</w:t>
      </w:r>
      <w:proofErr w:type="spellEnd"/>
      <w:r>
        <w:rPr>
          <w:rFonts w:ascii="Palatino Linotype" w:hAnsi="Palatino Linotype"/>
          <w:sz w:val="22"/>
          <w:szCs w:val="22"/>
        </w:rPr>
        <w:t xml:space="preserve"> instituição financeira devidamente organizada, constituída e existente sob a forma de sociedade por ações, de acordo com as leis brasileiras;</w:t>
      </w:r>
    </w:p>
    <w:p w14:paraId="7AD459E0"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3F88E36E"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o(s) representante(s) legal(</w:t>
      </w:r>
      <w:proofErr w:type="spellStart"/>
      <w:r>
        <w:rPr>
          <w:rFonts w:ascii="Palatino Linotype" w:hAnsi="Palatino Linotype"/>
          <w:sz w:val="22"/>
          <w:szCs w:val="22"/>
        </w:rPr>
        <w:t>is</w:t>
      </w:r>
      <w:proofErr w:type="spellEnd"/>
      <w:r>
        <w:rPr>
          <w:rFonts w:ascii="Palatino Linotype" w:hAnsi="Palatino Linotype"/>
          <w:sz w:val="22"/>
          <w:szCs w:val="22"/>
        </w:rPr>
        <w:t>)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14:paraId="0189D2F3"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esta Escritura de Emissão e as obrigações aqui previstas constituem obrigações lícitas, válidas, vinculantes e eficazes do Agente Fiduciário, exequíveis de acordo com os seus termos e condições;</w:t>
      </w:r>
    </w:p>
    <w:p w14:paraId="1F6E5B8B"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67BA9DDD"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aceita a função para a qual foi nomeado, assumindo integralmente os deveres e atribuições previstos na legislação específica e nesta Escritura de Emissão;</w:t>
      </w:r>
    </w:p>
    <w:p w14:paraId="7D471FBB"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lastRenderedPageBreak/>
        <w:t>conhece e aceita integralmente esta Escritura de Emissão e todos os seus termos e condições;</w:t>
      </w:r>
    </w:p>
    <w:p w14:paraId="2C99356E"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 xml:space="preserve">verificou </w:t>
      </w:r>
      <w:r>
        <w:rPr>
          <w:rFonts w:ascii="Palatino Linotype" w:hAnsi="Palatino Linotype"/>
          <w:color w:val="000000"/>
          <w:sz w:val="22"/>
          <w:szCs w:val="22"/>
        </w:rPr>
        <w:t>a legalidade e a ausência de vícios na operação, além d</w:t>
      </w:r>
      <w:r>
        <w:rPr>
          <w:rFonts w:ascii="Palatino Linotype" w:hAnsi="Palatino Linotype"/>
          <w:sz w:val="22"/>
          <w:szCs w:val="22"/>
        </w:rPr>
        <w:t xml:space="preserve">a veracidade, </w:t>
      </w:r>
      <w:r>
        <w:rPr>
          <w:rFonts w:ascii="Palatino Linotype" w:hAnsi="Palatino Linotype"/>
          <w:color w:val="000000"/>
          <w:sz w:val="22"/>
          <w:szCs w:val="22"/>
        </w:rPr>
        <w:t>consistência, correção e suficiência</w:t>
      </w:r>
      <w:r>
        <w:rPr>
          <w:rFonts w:ascii="Palatino Linotype" w:hAnsi="Palatino Linotype"/>
          <w:sz w:val="22"/>
          <w:szCs w:val="22"/>
        </w:rPr>
        <w:t xml:space="preserve"> das informações contidas </w:t>
      </w:r>
      <w:proofErr w:type="spellStart"/>
      <w:r>
        <w:rPr>
          <w:rFonts w:ascii="Palatino Linotype" w:hAnsi="Palatino Linotype"/>
          <w:sz w:val="22"/>
          <w:szCs w:val="22"/>
        </w:rPr>
        <w:t>nesta</w:t>
      </w:r>
      <w:proofErr w:type="spellEnd"/>
      <w:r>
        <w:rPr>
          <w:rFonts w:ascii="Palatino Linotype" w:hAnsi="Palatino Linotype"/>
          <w:sz w:val="22"/>
          <w:szCs w:val="22"/>
        </w:rPr>
        <w:t xml:space="preserve"> Escritura de Emissão, com base nas informações prestadas pela Emissora, sendo certo que o Agente Fiduciário não conduziu qualquer procedimento de verificação independente ou adicional da veracidade das informações apresentadas;</w:t>
      </w:r>
    </w:p>
    <w:p w14:paraId="0CA39767"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está ciente da regulamentação aplicável emanada do Banco Central do Brasil e da CVM;</w:t>
      </w:r>
    </w:p>
    <w:p w14:paraId="7AF4071B"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 xml:space="preserve">não tem, sob as penas de lei, qualquer impedimento legal, conforme o artigo 66, parágrafo 3º, da Lei das Sociedades por Ações, o artigo 6º da Resolução CVM 17, de 09 de fevereiro de 2021, conforme alterada, ou, em caso de alteração, a que vier a </w:t>
      </w:r>
      <w:proofErr w:type="gramStart"/>
      <w:r>
        <w:rPr>
          <w:rFonts w:ascii="Palatino Linotype" w:hAnsi="Palatino Linotype"/>
          <w:sz w:val="22"/>
          <w:szCs w:val="22"/>
        </w:rPr>
        <w:t>substituí-la</w:t>
      </w:r>
      <w:proofErr w:type="gramEnd"/>
      <w:r>
        <w:rPr>
          <w:rFonts w:ascii="Palatino Linotype" w:hAnsi="Palatino Linotype"/>
          <w:sz w:val="22"/>
          <w:szCs w:val="22"/>
        </w:rPr>
        <w:t xml:space="preserve"> ("</w:t>
      </w:r>
      <w:r>
        <w:rPr>
          <w:rFonts w:ascii="Palatino Linotype" w:hAnsi="Palatino Linotype"/>
          <w:sz w:val="22"/>
          <w:szCs w:val="22"/>
          <w:u w:val="single"/>
        </w:rPr>
        <w:t>Resolução CVM 17</w:t>
      </w:r>
      <w:r>
        <w:rPr>
          <w:rFonts w:ascii="Palatino Linotype" w:hAnsi="Palatino Linotype"/>
          <w:sz w:val="22"/>
          <w:szCs w:val="22"/>
        </w:rPr>
        <w:t>"), e demais normas aplicáveis, para exercer a função que lhe é conferida;</w:t>
      </w:r>
    </w:p>
    <w:p w14:paraId="7EC19BF4"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não se encontra em nenhuma das situações de conflito de interesse previstas no artigo 5º e 6º, inciso VII da Resolução CVM 17;</w:t>
      </w:r>
    </w:p>
    <w:p w14:paraId="6488D74D"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na data de assinatura da presente Escritura de Emissão, conforme organograma encaminhado pela Emissora, o Agente Fiduciário declara, para os fins do artigo 6º, parágrafo 2º, inciso I, da Resolução CVM 17, que presta serviços de agente fiduciário na seguinte emissão:</w:t>
      </w:r>
    </w:p>
    <w:tbl>
      <w:tblPr>
        <w:tblW w:w="0" w:type="auto"/>
        <w:tblInd w:w="1691" w:type="dxa"/>
        <w:shd w:val="clear" w:color="auto" w:fill="FFFFFF"/>
        <w:tblCellMar>
          <w:left w:w="0" w:type="dxa"/>
          <w:right w:w="0" w:type="dxa"/>
        </w:tblCellMar>
        <w:tblLook w:val="04A0" w:firstRow="1" w:lastRow="0" w:firstColumn="1" w:lastColumn="0" w:noHBand="0" w:noVBand="1"/>
      </w:tblPr>
      <w:tblGrid>
        <w:gridCol w:w="2562"/>
        <w:gridCol w:w="4231"/>
      </w:tblGrid>
      <w:tr w:rsidR="00BC0FB6" w14:paraId="715E7DCD" w14:textId="77777777">
        <w:tc>
          <w:tcPr>
            <w:tcW w:w="679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B881F5" w14:textId="77777777" w:rsidR="00BC0FB6" w:rsidRDefault="00A079FA">
            <w:pPr>
              <w:spacing w:line="276" w:lineRule="auto"/>
              <w:rPr>
                <w:rFonts w:ascii="Palatino Linotype" w:hAnsi="Palatino Linotype"/>
                <w:color w:val="222222"/>
                <w:sz w:val="18"/>
                <w:szCs w:val="18"/>
                <w:lang w:eastAsia="en-US"/>
              </w:rPr>
            </w:pPr>
            <w:r>
              <w:rPr>
                <w:rFonts w:ascii="Palatino Linotype" w:hAnsi="Palatino Linotype"/>
                <w:b/>
                <w:iCs/>
                <w:color w:val="222222"/>
                <w:sz w:val="18"/>
                <w:szCs w:val="18"/>
                <w:lang w:eastAsia="en-US"/>
              </w:rPr>
              <w:t xml:space="preserve">Emissora: </w:t>
            </w:r>
            <w:r>
              <w:rPr>
                <w:rFonts w:ascii="Palatino Linotype" w:hAnsi="Palatino Linotype"/>
                <w:color w:val="222222"/>
                <w:sz w:val="18"/>
                <w:szCs w:val="18"/>
                <w:lang w:eastAsia="en-US"/>
              </w:rPr>
              <w:t>XP COMERCIALIZADORA DE ENERGIA S.A.</w:t>
            </w:r>
          </w:p>
        </w:tc>
      </w:tr>
      <w:tr w:rsidR="00BC0FB6" w14:paraId="7CCF5E40" w14:textId="77777777">
        <w:tc>
          <w:tcPr>
            <w:tcW w:w="679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0D0D98" w14:textId="77777777" w:rsidR="00BC0FB6" w:rsidRDefault="00A079FA">
            <w:pPr>
              <w:spacing w:line="276" w:lineRule="auto"/>
              <w:rPr>
                <w:rFonts w:ascii="Palatino Linotype" w:hAnsi="Palatino Linotype"/>
                <w:color w:val="222222"/>
                <w:sz w:val="18"/>
                <w:szCs w:val="18"/>
                <w:lang w:eastAsia="en-US"/>
              </w:rPr>
            </w:pPr>
            <w:r>
              <w:rPr>
                <w:rFonts w:ascii="Palatino Linotype" w:hAnsi="Palatino Linotype"/>
                <w:b/>
                <w:iCs/>
                <w:color w:val="222222"/>
                <w:sz w:val="18"/>
                <w:szCs w:val="18"/>
                <w:lang w:eastAsia="en-US"/>
              </w:rPr>
              <w:t xml:space="preserve">Ativo: </w:t>
            </w:r>
            <w:r>
              <w:rPr>
                <w:rFonts w:ascii="Palatino Linotype" w:hAnsi="Palatino Linotype"/>
                <w:color w:val="222222"/>
                <w:sz w:val="18"/>
                <w:szCs w:val="18"/>
                <w:lang w:eastAsia="en-US"/>
              </w:rPr>
              <w:t>Debênture</w:t>
            </w:r>
          </w:p>
        </w:tc>
      </w:tr>
      <w:tr w:rsidR="00BC0FB6" w14:paraId="6BAA00FD" w14:textId="77777777">
        <w:tc>
          <w:tcPr>
            <w:tcW w:w="2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FBBE1"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Série: </w:t>
            </w:r>
            <w:r>
              <w:rPr>
                <w:rFonts w:ascii="Palatino Linotype" w:hAnsi="Palatino Linotype"/>
                <w:iCs/>
                <w:color w:val="222222"/>
                <w:sz w:val="18"/>
                <w:szCs w:val="18"/>
                <w:lang w:eastAsia="en-US"/>
              </w:rPr>
              <w:t>1</w:t>
            </w:r>
          </w:p>
        </w:tc>
        <w:tc>
          <w:tcPr>
            <w:tcW w:w="42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B77FAF"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Emissão: </w:t>
            </w:r>
            <w:r>
              <w:rPr>
                <w:rFonts w:ascii="Palatino Linotype" w:hAnsi="Palatino Linotype"/>
                <w:iCs/>
                <w:color w:val="222222"/>
                <w:sz w:val="18"/>
                <w:szCs w:val="18"/>
                <w:lang w:eastAsia="en-US"/>
              </w:rPr>
              <w:t>1</w:t>
            </w:r>
          </w:p>
        </w:tc>
      </w:tr>
      <w:tr w:rsidR="00BC0FB6" w14:paraId="0CD89B0C" w14:textId="77777777">
        <w:tc>
          <w:tcPr>
            <w:tcW w:w="2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F4CE63"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Volume na Data de Emissão: </w:t>
            </w:r>
            <w:r>
              <w:rPr>
                <w:rFonts w:ascii="Palatino Linotype" w:hAnsi="Palatino Linotype"/>
                <w:iCs/>
                <w:color w:val="222222"/>
                <w:sz w:val="18"/>
                <w:szCs w:val="18"/>
                <w:lang w:eastAsia="en-US"/>
              </w:rPr>
              <w:t>R$ 89.800.000,00</w:t>
            </w:r>
          </w:p>
        </w:tc>
        <w:tc>
          <w:tcPr>
            <w:tcW w:w="42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9E9C23"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Quantidade de ativos: </w:t>
            </w:r>
            <w:r>
              <w:rPr>
                <w:rFonts w:ascii="Palatino Linotype" w:hAnsi="Palatino Linotype"/>
                <w:iCs/>
                <w:color w:val="222222"/>
                <w:sz w:val="18"/>
                <w:szCs w:val="18"/>
                <w:lang w:eastAsia="en-US"/>
              </w:rPr>
              <w:t>89.800</w:t>
            </w:r>
          </w:p>
        </w:tc>
      </w:tr>
      <w:tr w:rsidR="00BC0FB6" w14:paraId="3CB48EF0" w14:textId="77777777">
        <w:tc>
          <w:tcPr>
            <w:tcW w:w="679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C0D4E7"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Espécie: </w:t>
            </w:r>
            <w:r>
              <w:rPr>
                <w:rFonts w:ascii="Palatino Linotype" w:hAnsi="Palatino Linotype"/>
                <w:iCs/>
                <w:color w:val="222222"/>
                <w:sz w:val="18"/>
                <w:szCs w:val="18"/>
                <w:lang w:eastAsia="en-US"/>
              </w:rPr>
              <w:t>QUIROGRAFÁRIA</w:t>
            </w:r>
          </w:p>
        </w:tc>
      </w:tr>
      <w:tr w:rsidR="00BC0FB6" w14:paraId="2512B614" w14:textId="77777777">
        <w:tc>
          <w:tcPr>
            <w:tcW w:w="679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DC721D"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Data de Vencimento: </w:t>
            </w:r>
            <w:r>
              <w:rPr>
                <w:rFonts w:ascii="Palatino Linotype" w:hAnsi="Palatino Linotype"/>
                <w:iCs/>
                <w:color w:val="222222"/>
                <w:sz w:val="18"/>
                <w:szCs w:val="18"/>
                <w:lang w:eastAsia="en-US"/>
              </w:rPr>
              <w:t>08/12/2023</w:t>
            </w:r>
          </w:p>
        </w:tc>
      </w:tr>
      <w:tr w:rsidR="00BC0FB6" w14:paraId="7AE1D47C" w14:textId="77777777">
        <w:tc>
          <w:tcPr>
            <w:tcW w:w="679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9DFD456"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Taxa de Juros:</w:t>
            </w:r>
            <w:r>
              <w:rPr>
                <w:rFonts w:ascii="Palatino Linotype" w:hAnsi="Palatino Linotype"/>
                <w:iCs/>
                <w:color w:val="222222"/>
                <w:sz w:val="18"/>
                <w:szCs w:val="18"/>
                <w:lang w:eastAsia="en-US"/>
              </w:rPr>
              <w:t xml:space="preserve"> 100% do CDI + 2,5% a.a. na base 360 no período de 08/12/2021 até 08/12/2023.</w:t>
            </w:r>
          </w:p>
        </w:tc>
      </w:tr>
      <w:tr w:rsidR="00BC0FB6" w14:paraId="0589C91F" w14:textId="77777777">
        <w:tc>
          <w:tcPr>
            <w:tcW w:w="679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4A192CE"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Atualização Monetária:</w:t>
            </w:r>
            <w:r>
              <w:rPr>
                <w:rFonts w:ascii="Palatino Linotype" w:hAnsi="Palatino Linotype"/>
                <w:iCs/>
                <w:color w:val="222222"/>
                <w:sz w:val="18"/>
                <w:szCs w:val="18"/>
                <w:lang w:eastAsia="en-US"/>
              </w:rPr>
              <w:t xml:space="preserve"> Não há. </w:t>
            </w:r>
          </w:p>
        </w:tc>
      </w:tr>
      <w:tr w:rsidR="00BC0FB6" w14:paraId="0F72B24E" w14:textId="77777777">
        <w:tc>
          <w:tcPr>
            <w:tcW w:w="6793"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F56D67" w14:textId="77777777" w:rsidR="00BC0FB6" w:rsidRDefault="00A079FA">
            <w:pPr>
              <w:spacing w:line="276" w:lineRule="auto"/>
              <w:rPr>
                <w:rFonts w:ascii="Palatino Linotype" w:hAnsi="Palatino Linotype"/>
                <w:b/>
                <w:iCs/>
                <w:color w:val="222222"/>
                <w:sz w:val="18"/>
                <w:szCs w:val="18"/>
                <w:lang w:eastAsia="en-US"/>
              </w:rPr>
            </w:pPr>
            <w:r>
              <w:rPr>
                <w:rFonts w:ascii="Palatino Linotype" w:hAnsi="Palatino Linotype"/>
                <w:b/>
                <w:sz w:val="18"/>
                <w:szCs w:val="18"/>
                <w:lang w:eastAsia="en-US"/>
              </w:rPr>
              <w:t xml:space="preserve">Status: </w:t>
            </w:r>
            <w:r>
              <w:rPr>
                <w:rFonts w:ascii="Palatino Linotype" w:hAnsi="Palatino Linotype"/>
                <w:iCs/>
                <w:color w:val="222222"/>
                <w:sz w:val="18"/>
                <w:szCs w:val="18"/>
                <w:lang w:eastAsia="en-US"/>
              </w:rPr>
              <w:t>ATIVA</w:t>
            </w:r>
          </w:p>
        </w:tc>
      </w:tr>
    </w:tbl>
    <w:p w14:paraId="3E2F226B" w14:textId="77777777" w:rsidR="00BC0FB6" w:rsidRDefault="00BC0FB6">
      <w:pPr>
        <w:ind w:left="1701"/>
        <w:rPr>
          <w:rFonts w:ascii="Palatino Linotype" w:hAnsi="Palatino Linotype"/>
          <w:sz w:val="22"/>
          <w:szCs w:val="22"/>
        </w:rPr>
      </w:pPr>
    </w:p>
    <w:p w14:paraId="314832AC" w14:textId="77777777" w:rsidR="00BC0FB6" w:rsidRDefault="00A079FA">
      <w:pPr>
        <w:numPr>
          <w:ilvl w:val="2"/>
          <w:numId w:val="5"/>
        </w:numPr>
        <w:rPr>
          <w:rFonts w:ascii="Palatino Linotype" w:hAnsi="Palatino Linotype"/>
          <w:sz w:val="22"/>
          <w:szCs w:val="22"/>
        </w:rPr>
      </w:pPr>
      <w:r>
        <w:rPr>
          <w:rFonts w:ascii="Palatino Linotype" w:hAnsi="Palatino Linotype"/>
          <w:color w:val="000000"/>
          <w:sz w:val="22"/>
          <w:szCs w:val="22"/>
        </w:rPr>
        <w:t>irá assegurar durante todo o prazo de sua atuação, nos termos do parágrafo 1º do artigo 6º da Resolução CVM 17, tratamento equitativo a todos os Debenturistas;</w:t>
      </w:r>
      <w:r>
        <w:rPr>
          <w:rFonts w:ascii="Palatino Linotype" w:hAnsi="Palatino Linotype"/>
          <w:sz w:val="22"/>
          <w:szCs w:val="22"/>
        </w:rPr>
        <w:t xml:space="preserve"> e</w:t>
      </w:r>
    </w:p>
    <w:p w14:paraId="39CCB51F"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 xml:space="preserve">não tem qualquer ligação com a Emissora que o impeça de exercer suas funções. </w:t>
      </w:r>
    </w:p>
    <w:p w14:paraId="7D4D286C"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lastRenderedPageBreak/>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14:paraId="14149FFD"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Em caso de ausência, impedimentos temporários, renúncia, destituição, intervenção, liquidação judicial ou extrajudicial, falência, ou qualquer outro caso de vacância do Agente Fiduciário, aplicam-se as seguintes regras:</w:t>
      </w:r>
    </w:p>
    <w:p w14:paraId="764A5DFC" w14:textId="77777777" w:rsidR="00BC0FB6" w:rsidRDefault="00A079FA">
      <w:pPr>
        <w:numPr>
          <w:ilvl w:val="2"/>
          <w:numId w:val="6"/>
        </w:numPr>
        <w:rPr>
          <w:rFonts w:ascii="Palatino Linotype" w:hAnsi="Palatino Linotype"/>
          <w:sz w:val="22"/>
          <w:szCs w:val="22"/>
        </w:rPr>
      </w:pPr>
      <w:proofErr w:type="spellStart"/>
      <w:r>
        <w:rPr>
          <w:rFonts w:ascii="Palatino Linotype" w:hAnsi="Palatino Linotype"/>
          <w:sz w:val="22"/>
          <w:szCs w:val="22"/>
        </w:rPr>
        <w:t>é</w:t>
      </w:r>
      <w:proofErr w:type="spellEnd"/>
      <w:r>
        <w:rPr>
          <w:rFonts w:ascii="Palatino Linotype" w:hAnsi="Palatino Linotype"/>
          <w:sz w:val="22"/>
          <w:szCs w:val="22"/>
        </w:rPr>
        <w:t xml:space="preserve"> facultado aos Debenturistas, após o encerramento da Oferta, proceder à substituição do Agente Fiduciário e à indicação de seu substituto, em Assembleia Geral de Debenturistas especialmente convocada para esse fim;</w:t>
      </w:r>
    </w:p>
    <w:p w14:paraId="1E048BC7"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caso o Agente Fiduciário não possa continuar a exercer as suas funções por circunstâncias supervenientes a esta Escritura de Emissão, deverá comunicar imediatamente o fato aos Debenturistas, solicitando sua substituição e convocar Assembleia Geral de Debenturistas para esse fim;</w:t>
      </w:r>
    </w:p>
    <w:p w14:paraId="2F731541"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 xml:space="preserve">caso o Agente Fiduciário renuncie às suas funções, deverá permanecer no exercício de suas funções até que uma instituição substituta seja indicada pela Emissora e aprovada pela Assembleia Geral de Debenturistas e </w:t>
      </w:r>
      <w:proofErr w:type="spellStart"/>
      <w:r>
        <w:rPr>
          <w:rFonts w:ascii="Palatino Linotype" w:hAnsi="Palatino Linotype"/>
          <w:sz w:val="22"/>
          <w:szCs w:val="22"/>
        </w:rPr>
        <w:t>assuma</w:t>
      </w:r>
      <w:proofErr w:type="spellEnd"/>
      <w:r>
        <w:rPr>
          <w:rFonts w:ascii="Palatino Linotype" w:hAnsi="Palatino Linotype"/>
          <w:sz w:val="22"/>
          <w:szCs w:val="22"/>
        </w:rPr>
        <w:t xml:space="preserve"> efetivamente as suas funções;</w:t>
      </w:r>
    </w:p>
    <w:p w14:paraId="6D032EC9"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será realizada, dentro do prazo máximo de 30 (trinta) dias, contados do evento que a determinar, Assembleia Geral de Debenturistas, para a escolha do novo agente fiduciário, que poderá ser convocada pelo próprio Agente Fiduciário a ser substituído, pela Emissora, por Debenturistas representando, no mínimo, 10% (dez por cento) das Debêntures em Circulação (conforme definido abaixo), ou pela CVM; na hipótese da convocação não ocorrer em até 15 (quinze) dias antes do término do prazo aqui previsto, caberá à Emissora realizá-la, sendo certo que a CVM poderá nomear substituto provisório enquanto não se consumar o processo de escolha do novo agente fiduciário;</w:t>
      </w:r>
    </w:p>
    <w:p w14:paraId="2E26BC7F"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a substituição do Agente Fiduciário (a) está sujeita à comunicação à CVM nos termos do artigo 9º da Resolução CVM 17; e (b) se em caráter permanente, deverá ser objeto de aditamento a esta Escritura de Emissão;</w:t>
      </w:r>
    </w:p>
    <w:p w14:paraId="1F1A2822"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os pagamentos ao Agente Fiduciário substituído serão realizados observando-se a proporcionalidade ao período da efetiva prestação dos serviços;</w:t>
      </w:r>
    </w:p>
    <w:p w14:paraId="49826B94"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o agente fiduciário substituto fará jus à mesma remuneração percebida pelo anterior, caso (a) a Emissora não tenha concordado com o novo valor da remuneração do agente fiduciário proposto pela Assembleia Geral de Debenturistas a que se refere o inciso IV acima; ou (b) a Assembleia Geral de Debenturistas a que se refere o inciso IV acima não delibere sobre a matéria;</w:t>
      </w:r>
    </w:p>
    <w:p w14:paraId="2B65F4B1" w14:textId="798D616A" w:rsidR="00BC0FB6" w:rsidRDefault="00A079FA">
      <w:pPr>
        <w:numPr>
          <w:ilvl w:val="2"/>
          <w:numId w:val="6"/>
        </w:numPr>
        <w:rPr>
          <w:rFonts w:ascii="Palatino Linotype" w:hAnsi="Palatino Linotype"/>
          <w:sz w:val="22"/>
          <w:szCs w:val="22"/>
        </w:rPr>
      </w:pPr>
      <w:r>
        <w:rPr>
          <w:rFonts w:ascii="Palatino Linotype" w:hAnsi="Palatino Linotype"/>
          <w:sz w:val="22"/>
          <w:szCs w:val="22"/>
        </w:rPr>
        <w:lastRenderedPageBreak/>
        <w:t>o agente fiduciário substituto deverá, imediatamente após sua nomeação, comunicá-la à Emissora e aos Debenturistas nos termos das Cláusulas 6.</w:t>
      </w:r>
      <w:r w:rsidR="001438AE">
        <w:rPr>
          <w:rFonts w:ascii="Palatino Linotype" w:hAnsi="Palatino Linotype"/>
          <w:sz w:val="22"/>
          <w:szCs w:val="22"/>
        </w:rPr>
        <w:t xml:space="preserve">32 </w:t>
      </w:r>
      <w:r>
        <w:rPr>
          <w:rFonts w:ascii="Palatino Linotype" w:hAnsi="Palatino Linotype"/>
          <w:sz w:val="22"/>
          <w:szCs w:val="22"/>
        </w:rPr>
        <w:t>acima e 12 abaixo; e</w:t>
      </w:r>
    </w:p>
    <w:p w14:paraId="016901AC"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aplicam-se às hipóteses de substituição do Agente Fiduciário as normas e preceitos emanados da CVM.</w:t>
      </w:r>
    </w:p>
    <w:p w14:paraId="3471CF05"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 xml:space="preserve">Pelo desempenho dos deveres e atribuições que lhe competem, nos termos da lei e desta Escritura de Emissão, o Agente Fiduciário, ou a instituição que vier a substituí-lo nessa qualidade: </w:t>
      </w:r>
    </w:p>
    <w:p w14:paraId="0D1FBAC1" w14:textId="7AC1521F"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A título de remuneração pelos serviços prestados pelo Agente </w:t>
      </w:r>
      <w:r w:rsidRPr="003E4C52">
        <w:rPr>
          <w:rFonts w:ascii="Palatino Linotype" w:hAnsi="Palatino Linotype"/>
          <w:sz w:val="22"/>
          <w:szCs w:val="22"/>
        </w:rPr>
        <w:t xml:space="preserve">Fiduciário serão devidas parcelas anuais de </w:t>
      </w:r>
      <w:r w:rsidRPr="003E4C52">
        <w:rPr>
          <w:rFonts w:ascii="Palatino Linotype" w:hAnsi="Palatino Linotype"/>
          <w:bCs/>
          <w:sz w:val="22"/>
          <w:szCs w:val="22"/>
        </w:rPr>
        <w:t>R$</w:t>
      </w:r>
      <w:r w:rsidR="00426441" w:rsidRPr="003E4C52">
        <w:rPr>
          <w:rFonts w:ascii="Palatino Linotype" w:hAnsi="Palatino Linotype"/>
          <w:sz w:val="22"/>
          <w:szCs w:val="22"/>
        </w:rPr>
        <w:t>12</w:t>
      </w:r>
      <w:r w:rsidRPr="003E4C52">
        <w:rPr>
          <w:rFonts w:ascii="Palatino Linotype" w:hAnsi="Palatino Linotype"/>
          <w:sz w:val="22"/>
          <w:szCs w:val="22"/>
        </w:rPr>
        <w:t>.000,00</w:t>
      </w:r>
      <w:r w:rsidRPr="003E4C52">
        <w:rPr>
          <w:rFonts w:ascii="Palatino Linotype" w:hAnsi="Palatino Linotype"/>
          <w:bCs/>
          <w:sz w:val="22"/>
          <w:szCs w:val="22"/>
        </w:rPr>
        <w:t xml:space="preserve"> (</w:t>
      </w:r>
      <w:r w:rsidR="00426441" w:rsidRPr="003E4C52">
        <w:rPr>
          <w:rFonts w:ascii="Palatino Linotype" w:hAnsi="Palatino Linotype"/>
          <w:sz w:val="22"/>
          <w:szCs w:val="22"/>
        </w:rPr>
        <w:t xml:space="preserve">doze </w:t>
      </w:r>
      <w:r w:rsidRPr="003E4C52">
        <w:rPr>
          <w:rFonts w:ascii="Palatino Linotype" w:hAnsi="Palatino Linotype"/>
          <w:sz w:val="22"/>
          <w:szCs w:val="22"/>
        </w:rPr>
        <w:t xml:space="preserve">mil </w:t>
      </w:r>
      <w:r w:rsidRPr="003E4C52">
        <w:rPr>
          <w:rFonts w:ascii="Palatino Linotype" w:hAnsi="Palatino Linotype"/>
          <w:bCs/>
          <w:sz w:val="22"/>
          <w:szCs w:val="22"/>
        </w:rPr>
        <w:t>reais)</w:t>
      </w:r>
      <w:r w:rsidRPr="003E4C52">
        <w:rPr>
          <w:rFonts w:ascii="Palatino Linotype" w:hAnsi="Palatino Linotype"/>
          <w:sz w:val="22"/>
          <w:szCs w:val="22"/>
        </w:rPr>
        <w:t>, sendo que o primeiro pagamento deverá ser realizado em até 5 (cinco) dias corridos da data de assinatura desta Escritura de Emissão, e as demais parcelas serão</w:t>
      </w:r>
      <w:r>
        <w:rPr>
          <w:rFonts w:ascii="Palatino Linotype" w:hAnsi="Palatino Linotype"/>
          <w:sz w:val="22"/>
          <w:szCs w:val="22"/>
        </w:rPr>
        <w:t xml:space="preserve"> devidas nas mesmas datas dos anos subsequentes. Tais pagamentos serão devidos até a liquidação integral das Debêntures, caso estas não sejam quitadas na data de seu vencimento;</w:t>
      </w:r>
    </w:p>
    <w:p w14:paraId="154C251E" w14:textId="716EBA1F"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rFonts w:ascii="Palatino Linotype" w:hAnsi="Palatino Linotype"/>
          <w:bCs/>
          <w:sz w:val="22"/>
          <w:szCs w:val="22"/>
        </w:rPr>
        <w:t>R$</w:t>
      </w:r>
      <w:r>
        <w:rPr>
          <w:rFonts w:ascii="Palatino Linotype" w:hAnsi="Palatino Linotype"/>
          <w:sz w:val="22"/>
          <w:szCs w:val="22"/>
        </w:rPr>
        <w:t>600,00</w:t>
      </w:r>
      <w:r w:rsidR="00426441">
        <w:rPr>
          <w:rFonts w:ascii="Palatino Linotype" w:hAnsi="Palatino Linotype"/>
          <w:sz w:val="22"/>
          <w:szCs w:val="22"/>
        </w:rPr>
        <w:t xml:space="preserve"> </w:t>
      </w:r>
      <w:r>
        <w:rPr>
          <w:rFonts w:ascii="Palatino Linotype" w:hAnsi="Palatino Linotype"/>
          <w:bCs/>
          <w:sz w:val="22"/>
          <w:szCs w:val="22"/>
        </w:rPr>
        <w:t>(</w:t>
      </w:r>
      <w:r>
        <w:rPr>
          <w:rFonts w:ascii="Palatino Linotype" w:hAnsi="Palatino Linotype"/>
          <w:sz w:val="22"/>
          <w:szCs w:val="22"/>
        </w:rPr>
        <w:t xml:space="preserve">seiscentos </w:t>
      </w:r>
      <w:r>
        <w:rPr>
          <w:rFonts w:ascii="Palatino Linotype" w:hAnsi="Palatino Linotype"/>
          <w:bCs/>
          <w:sz w:val="22"/>
          <w:szCs w:val="22"/>
        </w:rPr>
        <w:t>reais)</w:t>
      </w:r>
      <w:r>
        <w:rPr>
          <w:rFonts w:ascii="Palatino Linotype" w:hAnsi="Palatino Linotype"/>
          <w:sz w:val="22"/>
          <w:szCs w:val="22"/>
        </w:rPr>
        <w:t xml:space="preserve"> por hora-homem de trabalho dedicado a tais fatos bem como a (i) comentários aos documentos da Emissão durante a estruturação da mesma, caso a operação não venha a se efetivar; (</w:t>
      </w:r>
      <w:proofErr w:type="spellStart"/>
      <w:r>
        <w:rPr>
          <w:rFonts w:ascii="Palatino Linotype" w:hAnsi="Palatino Linotype"/>
          <w:sz w:val="22"/>
          <w:szCs w:val="22"/>
        </w:rPr>
        <w:t>ii</w:t>
      </w:r>
      <w:proofErr w:type="spellEnd"/>
      <w:r>
        <w:rPr>
          <w:rFonts w:ascii="Palatino Linotype" w:hAnsi="Palatino Linotype"/>
          <w:sz w:val="22"/>
          <w:szCs w:val="22"/>
        </w:rPr>
        <w:t>) participação em reuniões formais ou virtuais com a Emissora e/ou com Debenturistas; e (</w:t>
      </w:r>
      <w:proofErr w:type="spellStart"/>
      <w:r>
        <w:rPr>
          <w:rFonts w:ascii="Palatino Linotype" w:hAnsi="Palatino Linotype"/>
          <w:sz w:val="22"/>
          <w:szCs w:val="22"/>
        </w:rPr>
        <w:t>iii</w:t>
      </w:r>
      <w:proofErr w:type="spellEnd"/>
      <w:r>
        <w:rPr>
          <w:rFonts w:ascii="Palatino Linotype" w:hAnsi="Palatino Linotype"/>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à alteração (i) dos prazos de pagamento; e (</w:t>
      </w:r>
      <w:proofErr w:type="spellStart"/>
      <w:r>
        <w:rPr>
          <w:rFonts w:ascii="Palatino Linotype" w:hAnsi="Palatino Linotype"/>
          <w:sz w:val="22"/>
          <w:szCs w:val="22"/>
        </w:rPr>
        <w:t>ii</w:t>
      </w:r>
      <w:proofErr w:type="spellEnd"/>
      <w:r>
        <w:rPr>
          <w:rFonts w:ascii="Palatino Linotype" w:hAnsi="Palatino Linotype"/>
          <w:sz w:val="22"/>
          <w:szCs w:val="22"/>
        </w:rPr>
        <w:t>) das condições relacionadas ao vencimento antecipado. Os eventos relacionados a amortização das Debêntures não são considerados reestruturação das Debêntures;</w:t>
      </w:r>
    </w:p>
    <w:p w14:paraId="2538A510"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No caso de celebração de aditamentos à Escritura de Emissão, bem como nas horas externas ao escritório do Agente Fiduciário, serão cobradas, adicionalmente, o valor de </w:t>
      </w:r>
      <w:r>
        <w:rPr>
          <w:rFonts w:ascii="Palatino Linotype" w:hAnsi="Palatino Linotype"/>
          <w:bCs/>
          <w:sz w:val="22"/>
          <w:szCs w:val="22"/>
        </w:rPr>
        <w:t>R$</w:t>
      </w:r>
      <w:r>
        <w:rPr>
          <w:rFonts w:ascii="Palatino Linotype" w:hAnsi="Palatino Linotype"/>
          <w:sz w:val="22"/>
          <w:szCs w:val="22"/>
        </w:rPr>
        <w:t xml:space="preserve">600,00 </w:t>
      </w:r>
      <w:r>
        <w:rPr>
          <w:rFonts w:ascii="Palatino Linotype" w:hAnsi="Palatino Linotype"/>
          <w:bCs/>
          <w:sz w:val="22"/>
          <w:szCs w:val="22"/>
        </w:rPr>
        <w:t>(</w:t>
      </w:r>
      <w:r>
        <w:rPr>
          <w:rFonts w:ascii="Palatino Linotype" w:hAnsi="Palatino Linotype"/>
          <w:sz w:val="22"/>
          <w:szCs w:val="22"/>
        </w:rPr>
        <w:t xml:space="preserve">seiscentos </w:t>
      </w:r>
      <w:r>
        <w:rPr>
          <w:rFonts w:ascii="Palatino Linotype" w:hAnsi="Palatino Linotype"/>
          <w:bCs/>
          <w:sz w:val="22"/>
          <w:szCs w:val="22"/>
        </w:rPr>
        <w:t>reais)</w:t>
      </w:r>
      <w:r>
        <w:rPr>
          <w:rFonts w:ascii="Palatino Linotype" w:hAnsi="Palatino Linotype"/>
          <w:sz w:val="22"/>
          <w:szCs w:val="22"/>
        </w:rPr>
        <w:t xml:space="preserve"> por hora-homem de trabalho dedicado a tais alterações/serviços;</w:t>
      </w:r>
    </w:p>
    <w:p w14:paraId="092118A4"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Os serviços do Agente Fiduciário ora propostos são aqueles descritos na Resolução CVM 17 e na Lei das Sociedades por Ações; </w:t>
      </w:r>
    </w:p>
    <w:p w14:paraId="55BB01CA"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A remuneração não inclui as despesas com viagens, estadias, transporte e publicação necessárias ao exercício de nossa função, durante ou após a implantação do serviço, a serem cobertas pela Emissora, sempre após prévia aprovação. Não estão incluídas </w:t>
      </w:r>
      <w:r>
        <w:rPr>
          <w:rFonts w:ascii="Palatino Linotype" w:hAnsi="Palatino Linotype"/>
          <w:sz w:val="22"/>
          <w:szCs w:val="22"/>
        </w:rPr>
        <w:lastRenderedPageBreak/>
        <w:t xml:space="preserve">igualmente, despesas com especialistas, em conformidade ao Ofício-Circular CVM/SER Nº 02/19, tais como auditoria nas garantias caso concedidas e assessoria legal ao Agente Fiduciário na ocorrência de Eventos de Inadimplemento, sendo certo que o Agente Fiduciário deverá informar a Emissora sobre tais despesas com, no mínimo, 30 (trinta) dias de antecedência para a data do respectivo vencimento. As eventuais despesas, depósitos, custas judiciais, sucumbências, bem como indenizações, decorrentes de ações intentadas contra o Agente Fiduciário decorrente do exercício de sua função ou da sua atuação em defesa da estrutura da operação, serão suportadas pelos investidores. Tais despesas incluem honorários advocatícios para defesa do Agente Fiduciário e deverão ser igualmente adiantadas pelos Debenturistas e, se procedentes, nos termos de decisão judicial transitada em julgado, ressarcidas pela Emissora; e </w:t>
      </w:r>
    </w:p>
    <w:p w14:paraId="0240790B"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7E703DE9"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Não haverá devolução de valores já recebidos pelo Agente Fiduciário a título da prestação de serviços, exceto se o valor tiver sido pago incorretamente.</w:t>
      </w:r>
    </w:p>
    <w:p w14:paraId="33040637"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 xml:space="preserve">Além de outros previstos em lei, na regulamentação da CVM e nesta Escritura de Emissão, constituem deveres e atribuições do Agente Fiduciário: </w:t>
      </w:r>
    </w:p>
    <w:p w14:paraId="3C6F2C0B"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responsabilizar-se integralmente pelo serviço de agente fiduciário contratado, nos termos da legislação vigente;</w:t>
      </w:r>
    </w:p>
    <w:p w14:paraId="0FF98774"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custear (a) todas as despesas decorrentes da execução dos seus serviços, incluindo todos os tributos, municipais, estaduais e federais, presentes ou futuros, devidos em decorrência da execução dos seus serviços; e (b) todos os encargos cíveis, trabalhistas e/ou previdenciários;</w:t>
      </w:r>
    </w:p>
    <w:p w14:paraId="72CE1E5E"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proteger os direitos e interesses dos Debenturistas, empregando, no exercício da função, o cuidado e a diligência com que todo homem ativo e probo costuma empregar na administração de seus próprios bens;</w:t>
      </w:r>
    </w:p>
    <w:p w14:paraId="686FE2F3"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lastRenderedPageBreak/>
        <w:t>renunciar à função, na hipótese de superveniência de conflito de interesses ou de qualquer outra modalidade de inaptidão;</w:t>
      </w:r>
    </w:p>
    <w:p w14:paraId="27626636"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conservar em boa guarda toda a escrituração, correspondência, demais papéis e arquivos eletrônicos relacionados com o exercício de suas funções;</w:t>
      </w:r>
    </w:p>
    <w:p w14:paraId="04F7E89B"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 xml:space="preserve">verificar, no momento de aceitar a função, a veracidade das informações contidas </w:t>
      </w:r>
      <w:proofErr w:type="spellStart"/>
      <w:r>
        <w:rPr>
          <w:rFonts w:ascii="Palatino Linotype" w:hAnsi="Palatino Linotype"/>
          <w:sz w:val="22"/>
          <w:szCs w:val="22"/>
        </w:rPr>
        <w:t>nesta</w:t>
      </w:r>
      <w:proofErr w:type="spellEnd"/>
      <w:r>
        <w:rPr>
          <w:rFonts w:ascii="Palatino Linotype" w:hAnsi="Palatino Linotype"/>
          <w:sz w:val="22"/>
          <w:szCs w:val="22"/>
        </w:rPr>
        <w:t xml:space="preserve"> Escritura de Emissão, diligenciando no sentido de que sejam sanadas as omissões, falhas ou defeitos de que tenha conhecimento;</w:t>
      </w:r>
    </w:p>
    <w:p w14:paraId="35A3449F"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promover nos competentes órgãos, caso a Emissora não o faça, a inscrição desta Escritura de Emissão e as respectivas averbações de seus aditamentos, às expensas da Emissora, sanando as lacunas e irregularidades porventura neles existentes, sem prejuízo da configuração de inadimplemento de obrigação não pecuniária; neste caso, o oficial do registro notificará a administração da Emissora para que esta lhe forneça as indicações e documentos necessários;</w:t>
      </w:r>
    </w:p>
    <w:p w14:paraId="538C5815"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acompanhar a observância da periodicidade na prestação das informações obrigatórias, alertando os Debenturistas acerca de eventuais omissões ou inverdades constantes de tais informações;</w:t>
      </w:r>
    </w:p>
    <w:p w14:paraId="4A1C130B"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emitir parecer sobre a suficiência das informações constantes das propostas de modificações nas condições das Debêntures;</w:t>
      </w:r>
    </w:p>
    <w:p w14:paraId="321358AD"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solicitar, quando julgar necessário e desde que devidamente justificado, para o fiel desempenho de suas funções, certidões atualizadas da Emissora, necessárias e pertinentes dos distribuidores cíveis, das varas de Fazenda Pública, cartórios de protesto, varas da Justiça do Trabalho, Procuradoria da Fazenda Pública, onde se localiza a sede do estabelecimento principal da Emissora;</w:t>
      </w:r>
    </w:p>
    <w:p w14:paraId="2B3DA9DC"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solicitar, quando considerar necessário e desde que devidamente justificado, auditoria extraordinária na Emissora;</w:t>
      </w:r>
    </w:p>
    <w:p w14:paraId="77AA1B8F"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convocar, quando necessário e desde que devidamente justificado, Assembleia Geral de Debenturistas nos termos da Cláusula 9.5 abaixo;</w:t>
      </w:r>
    </w:p>
    <w:p w14:paraId="53F03775"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comparecer às assembleias gerais de Debenturistas a fim de prestar as informações que lhe forem solicitadas;</w:t>
      </w:r>
    </w:p>
    <w:p w14:paraId="418C5CBE"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 xml:space="preserve">elaborar, no prazo legal, relatório anual destinado aos Debenturistas, nos termos do artigo 68, parágrafo 1º, alínea (b), da Lei das Sociedades por Ações, que deverá conter, ao menos, as informações abaixo, devendo, para tanto, a Emissora enviar todas as informações financeiras, atos societários e organograma do grupo societário da Emissora (que deverá conter os controladores, as controladas, as sociedades sob controle comum, as coligadas, e os integrantes de bloco de controle) e demais informações necessárias à realização do relatório que venham a ser solicitados pelo Agente Fiduciário, os quais deverão </w:t>
      </w:r>
      <w:r>
        <w:rPr>
          <w:rFonts w:ascii="Palatino Linotype" w:hAnsi="Palatino Linotype"/>
          <w:sz w:val="22"/>
          <w:szCs w:val="22"/>
        </w:rPr>
        <w:lastRenderedPageBreak/>
        <w:t>ser devidamente encaminhados no prazo de até 30 (trinta) dias antes do encerramento do prazo para disponibilização do relatório:</w:t>
      </w:r>
    </w:p>
    <w:p w14:paraId="40CECBAD"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 xml:space="preserve">eventual omissão ou inverdade, de que tenha conhecimento, contida nas informações divulgadas pela Emissora, ou, ainda, o inadimplemento ou atraso na obrigatória prestação de informações pela Emissora; </w:t>
      </w:r>
    </w:p>
    <w:p w14:paraId="58687FD7"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alterações estatutárias da Emissora ocorridas no período;</w:t>
      </w:r>
    </w:p>
    <w:p w14:paraId="3BFD4CB3"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comentários sobre as demonstrações financeiras da Emissora, com enfoque nos indicadores econômicos, financeiros e de estrutura de capital da Emissora;</w:t>
      </w:r>
    </w:p>
    <w:p w14:paraId="7F743096"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posição da Oferta ou colocação das Debêntures no mercado;</w:t>
      </w:r>
    </w:p>
    <w:p w14:paraId="2778E839"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resgate, amortização, repactuação e pagamentos de Remuneração realizados no período, bem como aquisições e vendas de Debêntures realizadas pela Emissora;</w:t>
      </w:r>
    </w:p>
    <w:p w14:paraId="6471A4C0"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acompanhamento da destinação dos recursos captados por meio das Debêntures, de acordo com os dados obtidos com os administradores da Emissora;</w:t>
      </w:r>
    </w:p>
    <w:p w14:paraId="76CA55FA"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relação dos bens e valores eventualmente entregues à sua administração;</w:t>
      </w:r>
    </w:p>
    <w:p w14:paraId="4B515E2B"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cumprimento das demais obrigações assumidas pela Emissora nos termos desta Escritura de Emissão;</w:t>
      </w:r>
    </w:p>
    <w:p w14:paraId="0B966553"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 xml:space="preserve">existência de outras emissões de debêntures, públicas ou privadas, realizadas pela própria Emissora e/ou por sociedade coligada, controlada, controladora ou integrante do mesmo grupo da Emissora em que tenha atuado como agente fiduciário no período, bem como os dados sobre tais </w:t>
      </w:r>
      <w:proofErr w:type="gramStart"/>
      <w:r>
        <w:rPr>
          <w:rFonts w:ascii="Palatino Linotype" w:hAnsi="Palatino Linotype"/>
          <w:sz w:val="22"/>
          <w:szCs w:val="22"/>
        </w:rPr>
        <w:t>emissões previstos</w:t>
      </w:r>
      <w:proofErr w:type="gramEnd"/>
      <w:r>
        <w:rPr>
          <w:rFonts w:ascii="Palatino Linotype" w:hAnsi="Palatino Linotype"/>
          <w:sz w:val="22"/>
          <w:szCs w:val="22"/>
        </w:rPr>
        <w:t xml:space="preserve"> no inciso XI do art. 15 da Resolução CVM 17; e</w:t>
      </w:r>
    </w:p>
    <w:p w14:paraId="23B9E27E"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declaração sobre sua aptidão para continuar exercendo a função de agente fiduciário;</w:t>
      </w:r>
    </w:p>
    <w:p w14:paraId="2D32BE3C"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disponibilizar o relatório a que se refere o inciso XV acima em sua página na rede mundial de computadores (www.oliveiratrust.com.br) no prazo máximo de 4 (quatro) meses, a contar do encerramento do exercício social da Emissora;</w:t>
      </w:r>
    </w:p>
    <w:p w14:paraId="0EB8E20F"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 xml:space="preserve">manter atualizada a relação dos Debenturistas e seus endereços, mediante, inclusive, gestões perante a Emissora, o Escriturador, o Banco Liquidante e a B3, sendo que, para fins de atendimento ao disposto neste inciso, a Emissora </w:t>
      </w:r>
      <w:r>
        <w:rPr>
          <w:rFonts w:ascii="Palatino Linotype" w:eastAsia="Arial Unicode MS" w:hAnsi="Palatino Linotype"/>
          <w:sz w:val="22"/>
          <w:szCs w:val="22"/>
        </w:rPr>
        <w:t>e os Debenturistas, assim que subscrever, integralizar ou adquirir as Debêntures,</w:t>
      </w:r>
      <w:r>
        <w:rPr>
          <w:rFonts w:ascii="Palatino Linotype" w:hAnsi="Palatino Linotype"/>
          <w:sz w:val="22"/>
          <w:szCs w:val="22"/>
        </w:rPr>
        <w:t xml:space="preserve"> expressamente autorizam, desde já, o Escriturador, o Banco Liquidante e a B3 a atenderem quaisquer solicitações realizadas pelo Agente Fiduciário, </w:t>
      </w:r>
      <w:r>
        <w:rPr>
          <w:rFonts w:ascii="Palatino Linotype" w:hAnsi="Palatino Linotype"/>
          <w:sz w:val="22"/>
          <w:szCs w:val="22"/>
        </w:rPr>
        <w:lastRenderedPageBreak/>
        <w:t>inclusive referente à divulgação, a qualquer momento, da posição de Debêntures, e seus respectivos Debenturistas;</w:t>
      </w:r>
    </w:p>
    <w:p w14:paraId="65C52041" w14:textId="3FE73345" w:rsidR="00BC0FB6" w:rsidRDefault="00A079FA">
      <w:pPr>
        <w:numPr>
          <w:ilvl w:val="2"/>
          <w:numId w:val="8"/>
        </w:numPr>
        <w:rPr>
          <w:rFonts w:ascii="Palatino Linotype" w:hAnsi="Palatino Linotype"/>
          <w:sz w:val="22"/>
          <w:szCs w:val="22"/>
        </w:rPr>
      </w:pPr>
      <w:r>
        <w:rPr>
          <w:rFonts w:ascii="Palatino Linotype" w:hAnsi="Palatino Linotype"/>
          <w:sz w:val="22"/>
          <w:szCs w:val="22"/>
        </w:rPr>
        <w:t>fiscalizar o cumprimento das cláusulas constantes desta Escritura de Emissão, inclusive (a) daquelas impositivas de obrigações de fazer e de não fazer; e (b) daquela relativa à observância do Índice Financeiro;</w:t>
      </w:r>
    </w:p>
    <w:p w14:paraId="56735067" w14:textId="3FDF1A64" w:rsidR="00BC0FB6" w:rsidRDefault="00A079FA">
      <w:pPr>
        <w:numPr>
          <w:ilvl w:val="2"/>
          <w:numId w:val="8"/>
        </w:numPr>
        <w:rPr>
          <w:rFonts w:ascii="Palatino Linotype" w:hAnsi="Palatino Linotype"/>
          <w:sz w:val="22"/>
          <w:szCs w:val="22"/>
        </w:rPr>
      </w:pPr>
      <w:r>
        <w:rPr>
          <w:rFonts w:ascii="Palatino Linotype" w:hAnsi="Palatino Linotype"/>
          <w:sz w:val="22"/>
          <w:szCs w:val="22"/>
        </w:rPr>
        <w:t>notificar os Debenturistas, se possível individualmente, ou, caso não seja possível, nos termos da Cláusula 6.</w:t>
      </w:r>
      <w:r w:rsidR="00150DBC">
        <w:rPr>
          <w:rFonts w:ascii="Palatino Linotype" w:hAnsi="Palatino Linotype"/>
          <w:sz w:val="22"/>
          <w:szCs w:val="22"/>
        </w:rPr>
        <w:t xml:space="preserve">32 </w:t>
      </w:r>
      <w:r>
        <w:rPr>
          <w:rFonts w:ascii="Palatino Linotype" w:hAnsi="Palatino Linotype"/>
          <w:sz w:val="22"/>
          <w:szCs w:val="22"/>
        </w:rPr>
        <w:t>acima no prazo de até 5 (cinco) Dias Úteis contados da data em que o Agente Fiduciário tomou conhecimento, de qualquer inadimplemento, pela Emissora, de qualquer obrigação prevista nesta Escritura de Emissão, indicando o local em que fornecerá aos interessados maiores esclarecimentos, sendo que comunicação de igual teor deve ser enviada à Emissora, à CVM e à B3;</w:t>
      </w:r>
    </w:p>
    <w:p w14:paraId="20E063C0"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divulgar as informações referidas no inciso XIV acima, alínea (i), em sua página na Internet tão logo delas tenha conhecimento; e</w:t>
      </w:r>
    </w:p>
    <w:p w14:paraId="5B5F788B"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divulgar aos Debenturistas e demais participantes do mercado, em sua página na Internet e/ou em sua central de atendimento, em cada Dia Útil, o saldo devedor unitário das Debêntures, calculado pela Emissora em conjunto com o Agente Fiduciário.</w:t>
      </w:r>
    </w:p>
    <w:p w14:paraId="78A04462" w14:textId="75E65F56" w:rsidR="00BC0FB6" w:rsidRDefault="00A079FA">
      <w:pPr>
        <w:numPr>
          <w:ilvl w:val="1"/>
          <w:numId w:val="14"/>
        </w:numPr>
        <w:rPr>
          <w:rFonts w:ascii="Palatino Linotype" w:hAnsi="Palatino Linotype"/>
          <w:sz w:val="22"/>
          <w:szCs w:val="22"/>
        </w:rPr>
      </w:pPr>
      <w:bookmarkStart w:id="61" w:name="_Ref104971722"/>
      <w:r>
        <w:rPr>
          <w:rFonts w:ascii="Palatino Linotype" w:hAnsi="Palatino Linotype"/>
          <w:sz w:val="22"/>
          <w:szCs w:val="22"/>
        </w:rPr>
        <w:t>No caso de vencimento antecipado desta Escritura de Emissão, declarado nos termos da Cláusula 6.31 (e subcláusulas), deverá o Agente Fiduciário usar de toda e qualquer medida prevista em lei ou nesta Escritura de Emissão para proteger direitos ou defender interesses dos Debenturistas, na forma do artigo 12 da Resolução CVM 17, de e observado o disposto na Lei das Sociedades por Ações.</w:t>
      </w:r>
      <w:bookmarkEnd w:id="61"/>
      <w:r>
        <w:rPr>
          <w:rFonts w:ascii="Palatino Linotype" w:hAnsi="Palatino Linotype"/>
          <w:sz w:val="22"/>
          <w:szCs w:val="22"/>
        </w:rPr>
        <w:t xml:space="preserve"> </w:t>
      </w:r>
    </w:p>
    <w:p w14:paraId="376C6647" w14:textId="77777777" w:rsidR="00BC0FB6" w:rsidRDefault="00A079FA">
      <w:pPr>
        <w:pStyle w:val="PargrafodaLista"/>
        <w:numPr>
          <w:ilvl w:val="2"/>
          <w:numId w:val="14"/>
        </w:numPr>
        <w:ind w:hanging="11"/>
        <w:rPr>
          <w:rFonts w:ascii="Palatino Linotype" w:hAnsi="Palatino Linotype"/>
          <w:sz w:val="22"/>
          <w:szCs w:val="22"/>
        </w:rPr>
      </w:pPr>
      <w:bookmarkStart w:id="62" w:name="_Ref104971737"/>
      <w:r>
        <w:rPr>
          <w:rFonts w:ascii="Palatino Linotype" w:hAnsi="Palatino Linotype"/>
          <w:sz w:val="22"/>
          <w:szCs w:val="22"/>
        </w:rPr>
        <w:t xml:space="preserve">O Agente Fiduciário somente se eximirá da responsabilidade pela não adoção das medidas contempladas na Cláusula 8.6 acima, se, convocada a Assembleia Geral de Debenturistas, </w:t>
      </w:r>
      <w:proofErr w:type="spellStart"/>
      <w:proofErr w:type="gramStart"/>
      <w:r>
        <w:rPr>
          <w:rFonts w:ascii="Palatino Linotype" w:hAnsi="Palatino Linotype"/>
          <w:sz w:val="22"/>
          <w:szCs w:val="22"/>
        </w:rPr>
        <w:t>esta</w:t>
      </w:r>
      <w:proofErr w:type="spellEnd"/>
      <w:proofErr w:type="gramEnd"/>
      <w:r>
        <w:rPr>
          <w:rFonts w:ascii="Palatino Linotype" w:hAnsi="Palatino Linotype"/>
          <w:sz w:val="22"/>
          <w:szCs w:val="22"/>
        </w:rPr>
        <w:t xml:space="preserve"> assim o autorizar por deliberação tomada por unanimidade dos Debenturistas titulares de Debêntures em Circulação.</w:t>
      </w:r>
      <w:bookmarkEnd w:id="62"/>
      <w:r>
        <w:rPr>
          <w:rFonts w:ascii="Palatino Linotype" w:hAnsi="Palatino Linotype"/>
          <w:sz w:val="22"/>
          <w:szCs w:val="22"/>
        </w:rPr>
        <w:t xml:space="preserve"> </w:t>
      </w:r>
    </w:p>
    <w:p w14:paraId="549C833D"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O Agente Fiduciário não será obrigado a realizar qualquer verificação de veracidade de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w:t>
      </w:r>
    </w:p>
    <w:p w14:paraId="1363A603"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 xml:space="preserve">O Agente Fiduciário não emitirá qualquer tipo de opinião ou fará qualquer juízo sobre orientação acerca de qualquer fato da Emissão que seja de competência de definição pelos Debenturistas, nos termos da Cláusula 9 abaixo, obrigando-se, tão-somente, a agir em conformidade com as instruções que lhe foram transmitidas pelos Debenturistas, nos termos da Cláusula 9 abaixo, e de acordo com as atribuições que lhe são conferidas por lei, pela Cláusula 8.5 acima e pelas demais disposições desta Escritura de Emissão. Nesse sentido, o Agente Fiduciário não possui qualquer responsabilidade sobre o resultado ou sobre os efeitos jurídicos decorrentes do </w:t>
      </w:r>
      <w:r>
        <w:rPr>
          <w:rFonts w:ascii="Palatino Linotype" w:hAnsi="Palatino Linotype"/>
          <w:sz w:val="22"/>
          <w:szCs w:val="22"/>
        </w:rPr>
        <w:lastRenderedPageBreak/>
        <w:t>estrito cumprimento das orientações dos Debenturistas que lhe forem transmitidas conforme definidas pelos Debenturistas, nos termos da Cláusula 9 abaixo, e reproduzidas perante a Emissora.</w:t>
      </w:r>
    </w:p>
    <w:p w14:paraId="70E47550"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A atuação do Agente Fiduciário limita-se ao escopo da Resolução CVM 17, dos artigos aplicáveis da Lei das Sociedades por Ações e desta Escritura de Emissão, estando o Agente Fiduciário isento, sob qualquer forma ou pretexto, de qualquer responsabilidade adicional que não tenha decorrido das disposições legais e regulamentares aplicáveis e desta Escritura de Emissão.</w:t>
      </w:r>
    </w:p>
    <w:p w14:paraId="07756F0F" w14:textId="77777777" w:rsidR="00BC0FB6" w:rsidRDefault="00BC0FB6">
      <w:pPr>
        <w:rPr>
          <w:rFonts w:ascii="Palatino Linotype" w:hAnsi="Palatino Linotype"/>
          <w:sz w:val="22"/>
          <w:szCs w:val="22"/>
        </w:rPr>
      </w:pPr>
    </w:p>
    <w:p w14:paraId="3F3242A1" w14:textId="77777777" w:rsidR="00BC0FB6" w:rsidRDefault="00A079FA">
      <w:pPr>
        <w:keepNext/>
        <w:numPr>
          <w:ilvl w:val="0"/>
          <w:numId w:val="14"/>
        </w:numPr>
        <w:rPr>
          <w:rFonts w:ascii="Palatino Linotype" w:hAnsi="Palatino Linotype"/>
          <w:smallCaps/>
          <w:sz w:val="22"/>
          <w:szCs w:val="22"/>
          <w:u w:val="single"/>
        </w:rPr>
      </w:pPr>
      <w:r>
        <w:rPr>
          <w:rFonts w:ascii="Palatino Linotype" w:hAnsi="Palatino Linotype"/>
          <w:smallCaps/>
          <w:sz w:val="22"/>
          <w:szCs w:val="22"/>
          <w:u w:val="single"/>
        </w:rPr>
        <w:t xml:space="preserve">Assembleia Geral de Debenturistas </w:t>
      </w:r>
    </w:p>
    <w:p w14:paraId="0632EC77" w14:textId="77777777" w:rsidR="00BC0FB6" w:rsidRDefault="00A079FA">
      <w:pPr>
        <w:pStyle w:val="PargrafodaLista"/>
        <w:numPr>
          <w:ilvl w:val="1"/>
          <w:numId w:val="24"/>
        </w:numPr>
        <w:ind w:left="357" w:hanging="357"/>
        <w:rPr>
          <w:rFonts w:ascii="Palatino Linotype" w:hAnsi="Palatino Linotype"/>
          <w:sz w:val="22"/>
          <w:szCs w:val="22"/>
        </w:rPr>
      </w:pPr>
      <w:bookmarkStart w:id="63" w:name="_Ref437376349"/>
      <w:bookmarkStart w:id="64" w:name="_Ref437385377"/>
      <w:r>
        <w:rPr>
          <w:rFonts w:ascii="Palatino Linotype" w:hAnsi="Palatino Linotype"/>
          <w:sz w:val="22"/>
          <w:szCs w:val="22"/>
        </w:rPr>
        <w:t>Os Debenturistas poderão, a qualquer tempo, reunir-se em assembleia geral, de acordo com o disposto no artigo 71 da Lei das Sociedades por Ações, a fim de deliberar sobre matéria de interesse da comunhão dos Debenturistas, observado o abaixo:</w:t>
      </w:r>
    </w:p>
    <w:p w14:paraId="6AA639C4" w14:textId="77777777" w:rsidR="00BC0FB6" w:rsidRDefault="00A079FA">
      <w:pPr>
        <w:numPr>
          <w:ilvl w:val="2"/>
          <w:numId w:val="23"/>
        </w:numPr>
        <w:ind w:left="709" w:firstLine="0"/>
        <w:rPr>
          <w:rFonts w:ascii="Palatino Linotype" w:hAnsi="Palatino Linotype"/>
          <w:sz w:val="22"/>
          <w:szCs w:val="22"/>
        </w:rPr>
      </w:pPr>
      <w:r>
        <w:rPr>
          <w:rFonts w:ascii="Palatino Linotype" w:hAnsi="Palatino Linotype"/>
          <w:sz w:val="22"/>
          <w:szCs w:val="22"/>
        </w:rPr>
        <w:t xml:space="preserve">quando o assunto a ser deliberado for comum a todas as séries de Debêntures, os Debenturistas de todas as séries poderão, a qualquer tempo, reunir-se em assembleia geral conjunta, de acordo com o disposto no artigo 71 da Lei das Sociedades por Ações, a fim de deliberar sobre matéria de interesse da comunhão dos Debenturistas de todas as séries. </w:t>
      </w:r>
      <w:r>
        <w:rPr>
          <w:rFonts w:ascii="Palatino Linotype" w:hAnsi="Palatino Linotype"/>
          <w:color w:val="000000"/>
          <w:sz w:val="22"/>
          <w:szCs w:val="22"/>
        </w:rPr>
        <w:t>As deliberações tomadas pelos Debenturistas nas referidas assembleias obrigarão a todos os Debenturistas, em caráter irrevogável e irretratável, para todos os fins e efeitos de direito, independentemente de terem comparecido à assembleia geral ou do voto proferido na respectiva assembleia geral</w:t>
      </w:r>
      <w:r>
        <w:rPr>
          <w:rFonts w:ascii="Palatino Linotype" w:hAnsi="Palatino Linotype"/>
          <w:sz w:val="22"/>
          <w:szCs w:val="22"/>
        </w:rPr>
        <w:t>; e</w:t>
      </w:r>
    </w:p>
    <w:p w14:paraId="0602F850" w14:textId="77777777" w:rsidR="00BC0FB6" w:rsidRDefault="00A079FA">
      <w:pPr>
        <w:numPr>
          <w:ilvl w:val="2"/>
          <w:numId w:val="23"/>
        </w:numPr>
        <w:ind w:left="709" w:firstLine="0"/>
        <w:rPr>
          <w:rFonts w:ascii="Palatino Linotype" w:hAnsi="Palatino Linotype"/>
          <w:sz w:val="22"/>
          <w:szCs w:val="22"/>
        </w:rPr>
      </w:pPr>
      <w:r>
        <w:rPr>
          <w:rFonts w:ascii="Palatino Linotype" w:hAnsi="Palatino Linotype"/>
          <w:sz w:val="22"/>
          <w:szCs w:val="22"/>
        </w:rPr>
        <w:t xml:space="preserve">quando o assunto a ser deliberado for específico a uma determinada série, os Debenturistas da Primeira Série, ou os Debenturistas da Segunda Série, conforme o caso, poderão, a qualquer tempo, de acordo com o disposto no artigo 71 da Lei das Sociedades por Ações, reunir-se em assembleia geral, que se realizará em separado, computando-se em separado os respectivos </w:t>
      </w:r>
      <w:r>
        <w:rPr>
          <w:rFonts w:ascii="Palatino Linotype" w:hAnsi="Palatino Linotype"/>
          <w:iCs/>
          <w:sz w:val="22"/>
          <w:szCs w:val="22"/>
        </w:rPr>
        <w:t>quóruns</w:t>
      </w:r>
      <w:r>
        <w:rPr>
          <w:rFonts w:ascii="Palatino Linotype" w:hAnsi="Palatino Linotype"/>
          <w:sz w:val="22"/>
          <w:szCs w:val="22"/>
        </w:rPr>
        <w:t xml:space="preserve"> de convocação, instalação e deliberação, a fim de deliberar sobre matéria de interesse da comunhão dos Debenturistas da Primeira Série ou dos Debenturistas da Segunda Série, conforme o caso. </w:t>
      </w:r>
      <w:r>
        <w:rPr>
          <w:rFonts w:ascii="Palatino Linotype" w:hAnsi="Palatino Linotype"/>
          <w:color w:val="000000"/>
          <w:sz w:val="22"/>
          <w:szCs w:val="22"/>
        </w:rPr>
        <w:t>As deliberações tomadas pelos Debenturistas de cada Série nas referidas assembleias obrigarão a todos os Debenturistas da respectiva Série, em caráter irrevogável e irretratável, para todos os fins e efeitos de direito, independentemente de terem comparecido à assembleia geral ou do voto proferido na respectiva assembleia geral.</w:t>
      </w:r>
    </w:p>
    <w:p w14:paraId="3AFCBBF3"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Para os fins desta Escritura de Emissão, o assunto a ser deliberado será considerado específico a determinada Série nas hipóteses relativas à Remuneração e Data de Vencimento, e sempre que se referir a (i) qualquer mudança na Remuneração aplicável; (</w:t>
      </w:r>
      <w:proofErr w:type="spellStart"/>
      <w:r>
        <w:rPr>
          <w:rFonts w:ascii="Palatino Linotype" w:hAnsi="Palatino Linotype"/>
          <w:sz w:val="22"/>
          <w:szCs w:val="22"/>
        </w:rPr>
        <w:t>ii</w:t>
      </w:r>
      <w:proofErr w:type="spellEnd"/>
      <w:r>
        <w:rPr>
          <w:rFonts w:ascii="Palatino Linotype" w:hAnsi="Palatino Linotype"/>
          <w:sz w:val="22"/>
          <w:szCs w:val="22"/>
        </w:rPr>
        <w:t>) postergações de quaisquer datas de pagamento de quaisquer valores previstos nesta Escritura de Emissão relativos à respectiva série; e/ou (</w:t>
      </w:r>
      <w:proofErr w:type="spellStart"/>
      <w:r>
        <w:rPr>
          <w:rFonts w:ascii="Palatino Linotype" w:hAnsi="Palatino Linotype"/>
          <w:sz w:val="22"/>
          <w:szCs w:val="22"/>
        </w:rPr>
        <w:t>iii</w:t>
      </w:r>
      <w:proofErr w:type="spellEnd"/>
      <w:r>
        <w:rPr>
          <w:rFonts w:ascii="Palatino Linotype" w:hAnsi="Palatino Linotype"/>
          <w:sz w:val="22"/>
          <w:szCs w:val="22"/>
        </w:rPr>
        <w:t xml:space="preserve">) quaisquer alterações da Data de Vencimento ou da Data de Pagamento da Remuneração das Debêntures da Primeira Série ou da Data de Pagamento da Remuneração das Debêntures da Segunda Série, conforme o caso. </w:t>
      </w:r>
    </w:p>
    <w:p w14:paraId="0CC33D89" w14:textId="77777777" w:rsidR="00BC0FB6" w:rsidRDefault="00A079FA">
      <w:pPr>
        <w:pStyle w:val="PargrafodaLista"/>
        <w:numPr>
          <w:ilvl w:val="1"/>
          <w:numId w:val="24"/>
        </w:numPr>
        <w:spacing w:before="120"/>
        <w:ind w:left="357" w:hanging="357"/>
        <w:rPr>
          <w:rFonts w:ascii="Palatino Linotype" w:hAnsi="Palatino Linotype"/>
          <w:sz w:val="22"/>
          <w:szCs w:val="22"/>
        </w:rPr>
      </w:pPr>
      <w:r>
        <w:rPr>
          <w:rFonts w:ascii="Palatino Linotype" w:hAnsi="Palatino Linotype"/>
          <w:sz w:val="22"/>
          <w:szCs w:val="22"/>
        </w:rPr>
        <w:lastRenderedPageBreak/>
        <w:t>Os procedimentos previstos nesta Cláusula 9 serão aplicáveis às assembleias gerais de Debenturistas de todas as séries e às assembleias gerais de Debenturistas da Primeira Série ou às assembleias gerais de Debenturistas da Segunda Série, conforme o caso, e os quóruns aqui previstos deverão ser calculados levando-se em consideração o total de Debêntures de todas as séries ou o total de Debêntures da respectiva Série, conforme o caso.</w:t>
      </w:r>
    </w:p>
    <w:p w14:paraId="391C6598" w14:textId="77777777" w:rsidR="00BC0FB6" w:rsidRDefault="00BC0FB6">
      <w:pPr>
        <w:pStyle w:val="PargrafodaLista"/>
        <w:spacing w:before="120"/>
        <w:ind w:left="357"/>
        <w:rPr>
          <w:rFonts w:ascii="Palatino Linotype" w:hAnsi="Palatino Linotype"/>
          <w:sz w:val="22"/>
          <w:szCs w:val="22"/>
        </w:rPr>
      </w:pPr>
    </w:p>
    <w:p w14:paraId="1172543C"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As Assembleias Gerais de Debenturistas poderão ser convocadas pelo Agente Fiduciário, pela Emissora, por Debenturistas que representem, no mínimo, 10% (dez por cento) das Debêntures em Circulação (conforme definido abaixo), ou pela CVM.</w:t>
      </w:r>
    </w:p>
    <w:p w14:paraId="6A16375E" w14:textId="77777777" w:rsidR="00BC0FB6" w:rsidRDefault="00A079FA">
      <w:pPr>
        <w:pStyle w:val="PargrafodaLista"/>
        <w:numPr>
          <w:ilvl w:val="1"/>
          <w:numId w:val="24"/>
        </w:numPr>
        <w:ind w:left="357" w:hanging="357"/>
        <w:contextualSpacing w:val="0"/>
        <w:rPr>
          <w:rFonts w:ascii="Palatino Linotype" w:hAnsi="Palatino Linotype"/>
          <w:sz w:val="22"/>
          <w:szCs w:val="22"/>
        </w:rPr>
      </w:pPr>
      <w:bookmarkStart w:id="65" w:name="_Ref187755774"/>
      <w:r>
        <w:rPr>
          <w:rFonts w:ascii="Palatino Linotype" w:hAnsi="Palatino Linotype"/>
          <w:sz w:val="22"/>
          <w:szCs w:val="22"/>
        </w:rPr>
        <w:t>A convocação das Assembleias Gerais de Debenturistas dar-se-á mediante edital publicado por 3 (três) vezes nos termos da Cláusula 9.4 acima,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65"/>
      <w:r>
        <w:rPr>
          <w:rFonts w:ascii="Palatino Linotype" w:hAnsi="Palatino Linotype"/>
          <w:sz w:val="22"/>
          <w:szCs w:val="22"/>
        </w:rPr>
        <w:t>.</w:t>
      </w:r>
    </w:p>
    <w:p w14:paraId="71570C7A" w14:textId="77777777" w:rsidR="00BC0FB6" w:rsidRDefault="00A079FA">
      <w:pPr>
        <w:pStyle w:val="PargrafodaLista"/>
        <w:numPr>
          <w:ilvl w:val="2"/>
          <w:numId w:val="24"/>
        </w:numPr>
        <w:contextualSpacing w:val="0"/>
        <w:rPr>
          <w:rFonts w:ascii="Palatino Linotype" w:hAnsi="Palatino Linotype"/>
          <w:sz w:val="22"/>
          <w:szCs w:val="22"/>
        </w:rPr>
      </w:pPr>
      <w:r>
        <w:rPr>
          <w:rFonts w:ascii="Palatino Linotype" w:hAnsi="Palatino Linotype"/>
          <w:sz w:val="22"/>
          <w:szCs w:val="22"/>
        </w:rPr>
        <w:t>Enquanto a Emissora permanecer como uma companhia fechada, o prazo de antecedência da primeira convocação da Assembleia Geral de Debenturistas será o de 15 (quinze) dias e o prazo de antecedência da segunda convocação da assembleia geral de Debenturistas será de 8 (oito) dias.</w:t>
      </w:r>
    </w:p>
    <w:p w14:paraId="3386A3C6" w14:textId="77777777" w:rsidR="00BC0FB6" w:rsidRDefault="00A079FA">
      <w:pPr>
        <w:pStyle w:val="PargrafodaLista"/>
        <w:numPr>
          <w:ilvl w:val="2"/>
          <w:numId w:val="24"/>
        </w:numPr>
        <w:contextualSpacing w:val="0"/>
        <w:rPr>
          <w:rFonts w:ascii="Palatino Linotype" w:hAnsi="Palatino Linotype"/>
          <w:sz w:val="22"/>
          <w:szCs w:val="22"/>
        </w:rPr>
      </w:pPr>
      <w:r>
        <w:rPr>
          <w:rFonts w:ascii="Palatino Linotype" w:hAnsi="Palatino Linotype"/>
          <w:sz w:val="22"/>
          <w:szCs w:val="22"/>
        </w:rPr>
        <w:t xml:space="preserve"> A partir do momento em que a Emissora se tornar uma companhia aberta, o prazo de antecedência da primeira convocação da Assembleia Geral de Debenturistas será o de 21 (vinte e um) dias e o prazo de antecedência da segunda convocação da assembleia geral de Debenturistas será de 8 (oito) dias.</w:t>
      </w:r>
    </w:p>
    <w:p w14:paraId="4F45BBB8" w14:textId="77777777" w:rsidR="00BC0FB6" w:rsidRDefault="00A079FA">
      <w:pPr>
        <w:pStyle w:val="PargrafodaLista"/>
        <w:numPr>
          <w:ilvl w:val="2"/>
          <w:numId w:val="24"/>
        </w:numPr>
        <w:contextualSpacing w:val="0"/>
        <w:rPr>
          <w:rFonts w:ascii="Palatino Linotype" w:hAnsi="Palatino Linotype"/>
          <w:sz w:val="22"/>
          <w:szCs w:val="22"/>
        </w:rPr>
      </w:pPr>
      <w:r>
        <w:rPr>
          <w:rFonts w:ascii="Palatino Linotype" w:hAnsi="Palatino Linotype"/>
          <w:sz w:val="22"/>
          <w:szCs w:val="22"/>
        </w:rPr>
        <w:t>Independentemente das formalidades previstas na Lei das Sociedades por Ações e nesta Escritura de Emissão, será considerada regular a assembleia geral de Debenturistas a que comparecerem os titulares de todas as Debêntures em Circulação (conforme definido abaixo).</w:t>
      </w:r>
    </w:p>
    <w:p w14:paraId="413F650D"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As Assembleias Gerais de Debenturistas instalar-se-ão, em primeira convocação, com a presença de titulares de, no mínimo, metade mais uma das Debêntures em Circulação (conforme definido abaixo), e, em segunda convocação, com qualquer quórum.</w:t>
      </w:r>
    </w:p>
    <w:p w14:paraId="38146A15"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A presidência e a secretaria das assembleias gerais de Debenturistas caberão aos representantes do Agente Fiduciário ou aos representantes dos Debenturistas eleitos por estes próprios em deliberação majoritária ou àqueles que forem designados pela CVM.</w:t>
      </w:r>
    </w:p>
    <w:p w14:paraId="0236709D" w14:textId="77777777" w:rsidR="00BC0FB6" w:rsidRDefault="00A079FA">
      <w:pPr>
        <w:pStyle w:val="PargrafodaLista"/>
        <w:numPr>
          <w:ilvl w:val="1"/>
          <w:numId w:val="24"/>
        </w:numPr>
        <w:ind w:left="357" w:hanging="357"/>
        <w:contextualSpacing w:val="0"/>
        <w:rPr>
          <w:rFonts w:ascii="Palatino Linotype" w:hAnsi="Palatino Linotype"/>
          <w:sz w:val="22"/>
          <w:szCs w:val="22"/>
        </w:rPr>
      </w:pPr>
      <w:bookmarkStart w:id="66" w:name="_Ref130286717"/>
      <w:r>
        <w:rPr>
          <w:rFonts w:ascii="Palatino Linotype" w:hAnsi="Palatino Linotype"/>
          <w:sz w:val="22"/>
          <w:szCs w:val="22"/>
        </w:rPr>
        <w:t xml:space="preserve">Nas deliberações das assembleias gerais de Debenturistas, a cada uma das Debêntures em Circulação (conforme definido abaixo) caberá um voto, admitida a constituição de mandatário, </w:t>
      </w:r>
      <w:proofErr w:type="gramStart"/>
      <w:r>
        <w:rPr>
          <w:rFonts w:ascii="Palatino Linotype" w:hAnsi="Palatino Linotype"/>
          <w:sz w:val="22"/>
          <w:szCs w:val="22"/>
        </w:rPr>
        <w:t>Debenturista</w:t>
      </w:r>
      <w:proofErr w:type="gramEnd"/>
      <w:r>
        <w:rPr>
          <w:rFonts w:ascii="Palatino Linotype" w:hAnsi="Palatino Linotype"/>
          <w:sz w:val="22"/>
          <w:szCs w:val="22"/>
        </w:rPr>
        <w:t xml:space="preserve"> ou não,</w:t>
      </w:r>
      <w:r>
        <w:rPr>
          <w:rFonts w:ascii="Palatino Linotype" w:hAnsi="Palatino Linotype"/>
          <w:color w:val="000000"/>
          <w:sz w:val="22"/>
          <w:szCs w:val="22"/>
        </w:rPr>
        <w:t xml:space="preserve"> observadas as disposições dos parágrafos 1º e 2º do artigo 126 da Lei das Sociedades por Ações</w:t>
      </w:r>
      <w:r>
        <w:rPr>
          <w:rFonts w:ascii="Palatino Linotype" w:hAnsi="Palatino Linotype"/>
          <w:sz w:val="22"/>
          <w:szCs w:val="22"/>
        </w:rPr>
        <w:t>.</w:t>
      </w:r>
    </w:p>
    <w:p w14:paraId="7D8AE75C" w14:textId="0D2E7EB1" w:rsidR="00BC0FB6" w:rsidRDefault="00A079FA">
      <w:pPr>
        <w:pStyle w:val="PargrafodaLista"/>
        <w:numPr>
          <w:ilvl w:val="1"/>
          <w:numId w:val="24"/>
        </w:numPr>
        <w:ind w:left="357" w:hanging="357"/>
        <w:contextualSpacing w:val="0"/>
        <w:rPr>
          <w:rFonts w:ascii="Palatino Linotype" w:hAnsi="Palatino Linotype"/>
          <w:sz w:val="22"/>
          <w:szCs w:val="22"/>
        </w:rPr>
      </w:pPr>
      <w:bookmarkStart w:id="67" w:name="_Ref512635395"/>
      <w:r>
        <w:rPr>
          <w:rFonts w:ascii="Palatino Linotype" w:hAnsi="Palatino Linotype"/>
          <w:color w:val="000000"/>
          <w:sz w:val="22"/>
          <w:szCs w:val="22"/>
        </w:rPr>
        <w:t xml:space="preserve">Exceto </w:t>
      </w:r>
      <w:r>
        <w:rPr>
          <w:rFonts w:ascii="Palatino Linotype" w:hAnsi="Palatino Linotype"/>
          <w:sz w:val="22"/>
          <w:szCs w:val="22"/>
        </w:rPr>
        <w:t>para</w:t>
      </w:r>
      <w:r>
        <w:rPr>
          <w:rFonts w:ascii="Palatino Linotype" w:hAnsi="Palatino Linotype"/>
          <w:color w:val="000000"/>
          <w:sz w:val="22"/>
          <w:szCs w:val="22"/>
        </w:rPr>
        <w:t xml:space="preserve"> os casos onde haja quóruns distintos pré-estabelecidos na presente Escritura de Emissão, as </w:t>
      </w:r>
      <w:r>
        <w:rPr>
          <w:rFonts w:ascii="Palatino Linotype" w:hAnsi="Palatino Linotype"/>
          <w:sz w:val="22"/>
          <w:szCs w:val="22"/>
        </w:rPr>
        <w:t>deliberações</w:t>
      </w:r>
      <w:r>
        <w:rPr>
          <w:rFonts w:ascii="Palatino Linotype" w:hAnsi="Palatino Linotype"/>
          <w:color w:val="000000"/>
          <w:sz w:val="22"/>
          <w:szCs w:val="22"/>
        </w:rPr>
        <w:t xml:space="preserve"> em assembleia geral serão tomadas por Debenturistas representando, em primeira ou em segunda convocação, pelo menos, </w:t>
      </w:r>
      <w:r w:rsidR="002B1DD7">
        <w:rPr>
          <w:rFonts w:ascii="Palatino Linotype" w:hAnsi="Palatino Linotype"/>
          <w:color w:val="000000"/>
          <w:sz w:val="22"/>
          <w:szCs w:val="22"/>
        </w:rPr>
        <w:lastRenderedPageBreak/>
        <w:t>50% (cinquenta por cento) mais 1 (uma)</w:t>
      </w:r>
      <w:r>
        <w:rPr>
          <w:rFonts w:ascii="Palatino Linotype" w:hAnsi="Palatino Linotype"/>
          <w:color w:val="000000"/>
          <w:sz w:val="22"/>
          <w:szCs w:val="22"/>
        </w:rPr>
        <w:t xml:space="preserve"> das </w:t>
      </w:r>
      <w:r>
        <w:rPr>
          <w:rFonts w:ascii="Palatino Linotype" w:hAnsi="Palatino Linotype"/>
          <w:sz w:val="22"/>
          <w:szCs w:val="22"/>
        </w:rPr>
        <w:t>Debêntures em Circulação (conforme definido abaixo)</w:t>
      </w:r>
      <w:r w:rsidR="00AF6D0E">
        <w:rPr>
          <w:rFonts w:ascii="Palatino Linotype" w:hAnsi="Palatino Linotype"/>
          <w:sz w:val="22"/>
          <w:szCs w:val="22"/>
        </w:rPr>
        <w:t xml:space="preserve"> </w:t>
      </w:r>
      <w:r>
        <w:rPr>
          <w:rFonts w:ascii="Palatino Linotype" w:hAnsi="Palatino Linotype"/>
          <w:color w:val="000000"/>
          <w:sz w:val="22"/>
          <w:szCs w:val="22"/>
        </w:rPr>
        <w:t>presentes à assembleia geral</w:t>
      </w:r>
      <w:r>
        <w:rPr>
          <w:rFonts w:ascii="Palatino Linotype" w:hAnsi="Palatino Linotype"/>
          <w:sz w:val="22"/>
          <w:szCs w:val="22"/>
        </w:rPr>
        <w:t>, incluindo, mas não se limitando a pedidos de perdão temporário/renúncia ("</w:t>
      </w:r>
      <w:proofErr w:type="spellStart"/>
      <w:r>
        <w:rPr>
          <w:rFonts w:ascii="Palatino Linotype" w:hAnsi="Palatino Linotype"/>
          <w:i/>
          <w:sz w:val="22"/>
          <w:szCs w:val="22"/>
          <w:u w:val="single"/>
        </w:rPr>
        <w:t>waiver</w:t>
      </w:r>
      <w:proofErr w:type="spellEnd"/>
      <w:r>
        <w:rPr>
          <w:rFonts w:ascii="Palatino Linotype" w:hAnsi="Palatino Linotype"/>
          <w:sz w:val="22"/>
          <w:szCs w:val="22"/>
        </w:rPr>
        <w:t>")</w:t>
      </w:r>
      <w:r>
        <w:rPr>
          <w:rFonts w:ascii="Palatino Linotype" w:hAnsi="Palatino Linotype"/>
          <w:i/>
          <w:sz w:val="22"/>
          <w:szCs w:val="22"/>
        </w:rPr>
        <w:t xml:space="preserve"> </w:t>
      </w:r>
      <w:r>
        <w:rPr>
          <w:rFonts w:ascii="Palatino Linotype" w:hAnsi="Palatino Linotype"/>
          <w:sz w:val="22"/>
          <w:szCs w:val="22"/>
        </w:rPr>
        <w:t>relativos aos Eventos de Inadimplemento previstos nesta Escritura de Emissão de Debêntures</w:t>
      </w:r>
      <w:r>
        <w:rPr>
          <w:rFonts w:ascii="Palatino Linotype" w:hAnsi="Palatino Linotype"/>
          <w:color w:val="000000"/>
          <w:sz w:val="22"/>
          <w:szCs w:val="22"/>
        </w:rPr>
        <w:t>.</w:t>
      </w:r>
      <w:bookmarkEnd w:id="67"/>
      <w:r>
        <w:rPr>
          <w:rFonts w:ascii="Palatino Linotype" w:hAnsi="Palatino Linotype"/>
          <w:color w:val="000000"/>
          <w:sz w:val="22"/>
          <w:szCs w:val="22"/>
        </w:rPr>
        <w:t xml:space="preserve"> </w:t>
      </w:r>
      <w:bookmarkEnd w:id="66"/>
    </w:p>
    <w:p w14:paraId="54DABAB2" w14:textId="7B6E2216" w:rsidR="00BC0FB6" w:rsidRPr="0038701C" w:rsidRDefault="00A079FA" w:rsidP="00A21302">
      <w:pPr>
        <w:pStyle w:val="PargrafodaLista"/>
        <w:numPr>
          <w:ilvl w:val="2"/>
          <w:numId w:val="24"/>
        </w:numPr>
        <w:contextualSpacing w:val="0"/>
        <w:rPr>
          <w:rFonts w:ascii="Palatino Linotype" w:hAnsi="Palatino Linotype"/>
          <w:color w:val="000000"/>
          <w:sz w:val="22"/>
          <w:szCs w:val="22"/>
        </w:rPr>
      </w:pPr>
      <w:bookmarkStart w:id="68" w:name="_Ref130286715"/>
      <w:r w:rsidRPr="0038701C">
        <w:rPr>
          <w:rFonts w:ascii="Palatino Linotype" w:hAnsi="Palatino Linotype"/>
          <w:color w:val="000000"/>
          <w:sz w:val="22"/>
          <w:szCs w:val="22"/>
        </w:rPr>
        <w:t>Dependerão de aprovação em primeira ou em segunda convocações, de, no mínimo, votos favoráveis de 90% (noventa por cento) das Debêntures em Circulação (conforme definido abaixo) as deliberações referentes a alterações:</w:t>
      </w:r>
    </w:p>
    <w:p w14:paraId="66391C66"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das disposições desta Cláusula; </w:t>
      </w:r>
    </w:p>
    <w:p w14:paraId="380357D0"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de qualquer dos quóruns previstos nesta Escritura de Emissão; </w:t>
      </w:r>
    </w:p>
    <w:p w14:paraId="734C8978"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 Remuneração; </w:t>
      </w:r>
    </w:p>
    <w:p w14:paraId="5A42C8AA"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das datas de amortização do Valor Nominal Unitário; </w:t>
      </w:r>
    </w:p>
    <w:p w14:paraId="4F18F634"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do prazo de vigência das Debêntures; </w:t>
      </w:r>
    </w:p>
    <w:p w14:paraId="0BA9F792"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da espécie das Debêntures;</w:t>
      </w:r>
    </w:p>
    <w:p w14:paraId="128B44E1"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 criação de evento de repactuação; </w:t>
      </w:r>
    </w:p>
    <w:p w14:paraId="03DE1EFE"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das disposições relativas a resgate antecipado facultativo; </w:t>
      </w:r>
    </w:p>
    <w:p w14:paraId="7B57B309"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das disposições relativas a amortizações antecipadas facultativas; </w:t>
      </w:r>
    </w:p>
    <w:p w14:paraId="6E7C6C62"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da redação de qualquer Evento de Inadimplemento, observado que, para a renúncia ou o perdão temporário (</w:t>
      </w:r>
      <w:proofErr w:type="spellStart"/>
      <w:r>
        <w:rPr>
          <w:rFonts w:ascii="Palatino Linotype" w:hAnsi="Palatino Linotype"/>
          <w:i/>
          <w:sz w:val="22"/>
          <w:szCs w:val="22"/>
        </w:rPr>
        <w:t>waiver</w:t>
      </w:r>
      <w:proofErr w:type="spellEnd"/>
      <w:r>
        <w:rPr>
          <w:rFonts w:ascii="Palatino Linotype" w:hAnsi="Palatino Linotype"/>
          <w:sz w:val="22"/>
          <w:szCs w:val="22"/>
        </w:rPr>
        <w:t xml:space="preserve">) a um Evento de Inadimplemento, aplicar-se-á o disposto na Cláusula 9.9 acima. </w:t>
      </w:r>
    </w:p>
    <w:bookmarkEnd w:id="68"/>
    <w:p w14:paraId="3656DF38"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 xml:space="preserve">O </w:t>
      </w:r>
      <w:r>
        <w:rPr>
          <w:rFonts w:ascii="Palatino Linotype" w:hAnsi="Palatino Linotype"/>
          <w:color w:val="000000"/>
          <w:sz w:val="22"/>
          <w:szCs w:val="22"/>
        </w:rPr>
        <w:t>Agente</w:t>
      </w:r>
      <w:r>
        <w:rPr>
          <w:rFonts w:ascii="Palatino Linotype" w:hAnsi="Palatino Linotype"/>
          <w:sz w:val="22"/>
          <w:szCs w:val="22"/>
        </w:rPr>
        <w:t xml:space="preserve"> Fiduciário deverá comparecer às assembleias gerais de Debenturistas e prestar aos Debenturistas as informações que lhe forem solicitadas.</w:t>
      </w:r>
    </w:p>
    <w:p w14:paraId="3DBE254F"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 xml:space="preserve">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w:t>
      </w:r>
      <w:r>
        <w:rPr>
          <w:rFonts w:ascii="Palatino Linotype" w:hAnsi="Palatino Linotype"/>
          <w:color w:val="000000"/>
          <w:sz w:val="22"/>
          <w:szCs w:val="22"/>
        </w:rPr>
        <w:t>pelos</w:t>
      </w:r>
      <w:r>
        <w:rPr>
          <w:rFonts w:ascii="Palatino Linotype" w:hAnsi="Palatino Linotype"/>
          <w:sz w:val="22"/>
          <w:szCs w:val="22"/>
        </w:rPr>
        <w:t xml:space="preserve"> Debenturistas ou pelo Agente Fiduciário, conforme o caso, hipótese em que será obrigatória, devendo a Emissora ser convocada pelo Agente Fiduciário quando a assembleia for proposta para renegociar cláusulas desta Escritura.</w:t>
      </w:r>
    </w:p>
    <w:p w14:paraId="42AA29DB"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 xml:space="preserve">Aplica-se às </w:t>
      </w:r>
      <w:r>
        <w:rPr>
          <w:rFonts w:ascii="Palatino Linotype" w:hAnsi="Palatino Linotype"/>
          <w:color w:val="000000"/>
          <w:sz w:val="22"/>
          <w:szCs w:val="22"/>
        </w:rPr>
        <w:t>assembleias</w:t>
      </w:r>
      <w:r>
        <w:rPr>
          <w:rFonts w:ascii="Palatino Linotype" w:hAnsi="Palatino Linotype"/>
          <w:sz w:val="22"/>
          <w:szCs w:val="22"/>
        </w:rPr>
        <w:t xml:space="preserve"> gerais de Debenturistas, no que couber, o disposto na Lei das Sociedades por Ações, sobre a assembleia geral de acionistas.</w:t>
      </w:r>
    </w:p>
    <w:p w14:paraId="15148E74"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Para os fins de fixação de quórum desta Escritura de Emissão, "</w:t>
      </w:r>
      <w:r>
        <w:rPr>
          <w:rFonts w:ascii="Palatino Linotype" w:hAnsi="Palatino Linotype"/>
          <w:sz w:val="22"/>
          <w:szCs w:val="22"/>
          <w:u w:val="single"/>
        </w:rPr>
        <w:t>Debêntures em Circulação</w:t>
      </w:r>
      <w:r>
        <w:rPr>
          <w:rFonts w:ascii="Palatino Linotype" w:hAnsi="Palatino Linotype"/>
          <w:sz w:val="22"/>
          <w:szCs w:val="22"/>
        </w:rPr>
        <w:t xml:space="preserve">" significam todas as Debêntures </w:t>
      </w:r>
      <w:r>
        <w:rPr>
          <w:rFonts w:ascii="Palatino Linotype" w:hAnsi="Palatino Linotype"/>
          <w:color w:val="000000"/>
          <w:sz w:val="22"/>
          <w:szCs w:val="22"/>
        </w:rPr>
        <w:t xml:space="preserve">em circulação no mercado, excluídos aqueles que a Emissora possuir em tesouraria, ou que sejam de propriedade de controladores ou controladas da Emissora, bem como dos respectivos administradores, para fins de quórum. </w:t>
      </w:r>
    </w:p>
    <w:bookmarkEnd w:id="63"/>
    <w:bookmarkEnd w:id="64"/>
    <w:p w14:paraId="50A9AE17" w14:textId="77777777" w:rsidR="00BC0FB6" w:rsidRDefault="00BC0FB6">
      <w:pPr>
        <w:rPr>
          <w:rFonts w:ascii="Palatino Linotype" w:hAnsi="Palatino Linotype"/>
          <w:sz w:val="22"/>
          <w:szCs w:val="22"/>
        </w:rPr>
      </w:pPr>
    </w:p>
    <w:p w14:paraId="188879CE" w14:textId="77777777" w:rsidR="00BC0FB6" w:rsidRDefault="00A079FA">
      <w:pPr>
        <w:pStyle w:val="PargrafodaLista"/>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lastRenderedPageBreak/>
        <w:t>Declarações da Emissora</w:t>
      </w:r>
    </w:p>
    <w:p w14:paraId="46B59852" w14:textId="77777777" w:rsidR="00BC0FB6" w:rsidRDefault="00BC0FB6">
      <w:pPr>
        <w:pStyle w:val="PargrafodaLista"/>
        <w:keepNext/>
        <w:rPr>
          <w:rFonts w:ascii="Palatino Linotype" w:hAnsi="Palatino Linotype"/>
          <w:smallCaps/>
          <w:sz w:val="22"/>
          <w:szCs w:val="22"/>
          <w:u w:val="single"/>
        </w:rPr>
      </w:pPr>
    </w:p>
    <w:p w14:paraId="3FA15C61" w14:textId="77777777" w:rsidR="00BC0FB6" w:rsidRDefault="00A079FA">
      <w:pPr>
        <w:pStyle w:val="PargrafodaLista"/>
        <w:numPr>
          <w:ilvl w:val="1"/>
          <w:numId w:val="19"/>
        </w:numPr>
        <w:rPr>
          <w:rFonts w:ascii="Palatino Linotype" w:hAnsi="Palatino Linotype"/>
          <w:sz w:val="22"/>
          <w:szCs w:val="22"/>
        </w:rPr>
      </w:pPr>
      <w:r>
        <w:rPr>
          <w:rFonts w:ascii="Palatino Linotype" w:hAnsi="Palatino Linotype"/>
          <w:sz w:val="22"/>
          <w:szCs w:val="22"/>
        </w:rPr>
        <w:t>Sem prejuízo das demais declarações contidas nesta Escritura, a Emissora declara e garante que, na data de assinatura desta Escritura:</w:t>
      </w:r>
    </w:p>
    <w:p w14:paraId="2C61BFDE" w14:textId="77777777" w:rsidR="00BC0FB6" w:rsidRDefault="00A079FA">
      <w:pPr>
        <w:numPr>
          <w:ilvl w:val="2"/>
          <w:numId w:val="10"/>
        </w:numPr>
        <w:rPr>
          <w:rFonts w:ascii="Palatino Linotype" w:hAnsi="Palatino Linotype"/>
          <w:sz w:val="22"/>
          <w:szCs w:val="22"/>
        </w:rPr>
      </w:pPr>
      <w:proofErr w:type="spellStart"/>
      <w:r>
        <w:rPr>
          <w:rFonts w:ascii="Palatino Linotype" w:hAnsi="Palatino Linotype"/>
          <w:sz w:val="22"/>
          <w:szCs w:val="22"/>
        </w:rPr>
        <w:t>é</w:t>
      </w:r>
      <w:proofErr w:type="spellEnd"/>
      <w:r>
        <w:rPr>
          <w:rFonts w:ascii="Palatino Linotype" w:hAnsi="Palatino Linotype"/>
          <w:sz w:val="22"/>
          <w:szCs w:val="22"/>
        </w:rPr>
        <w:t xml:space="preserve"> sociedade devidamente organizada, constituída e existente sob a forma de sociedade por ações, de acordo com as leis brasileiras;</w:t>
      </w:r>
    </w:p>
    <w:p w14:paraId="3D0A7E31"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está devidamente autorizada e obteve todas as autorizações, inclusive, conforme aplicável, legais, societárias, regulatórias e de terceiros, necessárias à celebração desta Escritura de Emissão e ao cumprimento de todas as obrigações aqui previstas e à realização da Emissão e da Oferta, tendo sido plenamente satisfeitos todos os requisitos legais, societários, regulatórios e de terceiros necessários para tanto;</w:t>
      </w:r>
    </w:p>
    <w:p w14:paraId="5697EFC5"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os representantes legais da Emissora que assinam esta Escritura de Emissão têm, conforme o caso, poderes societários e/ou delegados para assumir, em nome da Emissora, as obrigações aqui previstas e, sendo mandatários, têm os poderes legitimamente outorgados, estando os respectivos mandatos em pleno vigor;</w:t>
      </w:r>
    </w:p>
    <w:p w14:paraId="1DD64DD5"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esta Escritura de Emissão e as obrigações aqui previstas constituem obrigações lícitas, válidas, vinculantes e eficazes da Emissora, exequíveis de acordo com os seus termos e condições;</w:t>
      </w:r>
    </w:p>
    <w:p w14:paraId="4174A21F" w14:textId="45E136EA" w:rsidR="00BC0FB6" w:rsidRDefault="00A079FA">
      <w:pPr>
        <w:numPr>
          <w:ilvl w:val="2"/>
          <w:numId w:val="10"/>
        </w:numPr>
        <w:rPr>
          <w:rFonts w:ascii="Palatino Linotype" w:hAnsi="Palatino Linotype"/>
          <w:sz w:val="22"/>
          <w:szCs w:val="22"/>
        </w:rPr>
      </w:pPr>
      <w:r>
        <w:rPr>
          <w:rFonts w:ascii="Palatino Linotype" w:hAnsi="Palatino Linotype"/>
          <w:sz w:val="22"/>
          <w:szCs w:val="22"/>
        </w:rPr>
        <w:t>exceto pelo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_Ref330905317 \n \p \h  \* MERGEFORMAT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2 acima</w:t>
      </w:r>
      <w:r>
        <w:rPr>
          <w:rFonts w:ascii="Palatino Linotype" w:hAnsi="Palatino Linotype"/>
          <w:sz w:val="22"/>
          <w:szCs w:val="22"/>
        </w:rPr>
        <w:fldChar w:fldCharType="end"/>
      </w:r>
      <w:r>
        <w:rPr>
          <w:rFonts w:ascii="Palatino Linotype" w:hAnsi="Palatino Linotype"/>
          <w:sz w:val="22"/>
          <w:szCs w:val="22"/>
        </w:rPr>
        <w:t>, nenhuma aprovação, autorização, consentimento, ordem, registro ou habilitação de ou perante qualquer instância judicial, órgão ou agência governamental ou órgão regulatório se faz necessário à celebração e ao cumprimento desta Escritura de Emissão;</w:t>
      </w:r>
    </w:p>
    <w:p w14:paraId="327C4C84"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esta Emissão é realizada no curso normal dos negócios da Emissora, devendo os recursos líquidos obtidos com a Emissão ser utilizados nos termos da Destinação de Recursos descrita na Cláusula 4 acima; </w:t>
      </w:r>
    </w:p>
    <w:p w14:paraId="659021D8"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a celebração, os termos e condições desta Escritura de Emissão e o cumprimento das obrigações aqui previstas e a realização da Emissão e da Oferta (a) não infringem o estatuto social da Emissora; (b) não infringem qualquer contrato ou instrumento do qual a Emissora seja parte; (c) não resultarão em (i) vencimento antecipado de qualquer obrigação estabelecida em qualquer contrato ou instrumento do qual a Emissora seja parte; ou (</w:t>
      </w:r>
      <w:proofErr w:type="spellStart"/>
      <w:r>
        <w:rPr>
          <w:rFonts w:ascii="Palatino Linotype" w:hAnsi="Palatino Linotype"/>
          <w:sz w:val="22"/>
          <w:szCs w:val="22"/>
        </w:rPr>
        <w:t>ii</w:t>
      </w:r>
      <w:proofErr w:type="spellEnd"/>
      <w:r>
        <w:rPr>
          <w:rFonts w:ascii="Palatino Linotype" w:hAnsi="Palatino Linotype"/>
          <w:sz w:val="22"/>
          <w:szCs w:val="22"/>
        </w:rPr>
        <w:t>) rescisão de qualquer desses contratos ou instrumentos; (d) não resultarão na criação de qualquer ônus ou gravame, judicial ou extrajudicial, sobre qualquer ativo da Emissora; (e) não infringem qualquer disposição legal ou regulamentar a que a Emissora esteja sujeita; e (f) não infringem qualquer ordem, decisão ou sentença administrativa, judicial ou arbitral que afete a Emissora;</w:t>
      </w:r>
    </w:p>
    <w:p w14:paraId="656F36A8"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está adimplente com o cumprimento das obrigações constantes desta Escritura de Emissão, e não ocorreu e não existe, na presente data, qualquer Evento de Inadimplemento;</w:t>
      </w:r>
    </w:p>
    <w:p w14:paraId="7690A70A"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lastRenderedPageBreak/>
        <w:t>tem plena ciência e concorda integralmente com a forma de divulgação e apuração da Taxa DI, e a forma de cálculo da Remuneração foi acordada por livre vontade da Emissora, em observância ao princípio da boa-fé;</w:t>
      </w:r>
    </w:p>
    <w:p w14:paraId="26652CEF"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os documentos e informações fornecidos ao Agente Fiduciário e/ou aos potenciais Investidores Profissionais são verdadeiros, consistentes, precisos, completos, corretos e suficientes, estão atualizados até a data em que foram fornecidos e incluem os documentos e informações relevantes para a tomada de decisão de investimento sobre as Debêntures;</w:t>
      </w:r>
    </w:p>
    <w:p w14:paraId="1279A1DF"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as Demonstrações Financeiras da Emissora relativas ao exercício social encerrado em 31 de dezembro de 2021 representam corretamente a posição patrimonial e financeira consolidada da Emissora naquelas datas e para aqueles períodos e foram devidamente elaboradas em conformidade com os princípios fundamentais de contabilidade do Brasil e refletem corretamente os ativos, passivos e contingências da Emissora; </w:t>
      </w:r>
    </w:p>
    <w:p w14:paraId="5F43A1B4"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está cumprindo as leis, regulamentos, normas administrativas e determinações dos órgãos governamentais, autarquias ou instâncias judiciais aplicáveis relevantes ao exercício de suas atividades, ressalvado aqueles questionados de boa-fé nas esferas administrativa e/ou judicial ou imediatamente remediados e/ou cujo descumprimento não cause um Efeito Adverso Relevante; </w:t>
      </w:r>
    </w:p>
    <w:p w14:paraId="409F7159"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está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 </w:t>
      </w:r>
    </w:p>
    <w:p w14:paraId="3FCC3FF2"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possui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14:paraId="19BDEDE0"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cumpre e zela para que suas controladas e empregados, ao representar a Emissora, cumpram, a Legislação Anticorrupção, ressalvado quando o descumprimento seja questionado de boa-fé nas esferas administrativa e/ou judicial e/ou não possa, exclusivamente em matéria cível, causar um Efeito Adverso Relevante; </w:t>
      </w:r>
    </w:p>
    <w:p w14:paraId="265B5E61"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(a) mantém, na presente data, e manterá a todo tempo políticas e procedimentos internos objetivando a divulgação e o integral cumprimento da Legislação Anticorrupção, observado o disposto na alínea XIV acima; (b) exerce, na presente data, e exercerá a todo tempo os melhores esforços para dar pleno conhecimento da Legislação </w:t>
      </w:r>
      <w:r>
        <w:rPr>
          <w:rFonts w:ascii="Palatino Linotype" w:hAnsi="Palatino Linotype"/>
          <w:sz w:val="22"/>
          <w:szCs w:val="22"/>
        </w:rPr>
        <w:lastRenderedPageBreak/>
        <w:t xml:space="preserve">Anticorrupção a todos os empregados; e (c) coibirá a prática de atos de corrupção e de atos lesivos à administração pública, nacional e estrangeira, dela decorrentes, no seu interesse ou para seu benefício, exclusivo ou não; </w:t>
      </w:r>
    </w:p>
    <w:p w14:paraId="1A4064F7"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inexiste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possa causar um Efeito Adverso Relevante; ou (</w:t>
      </w:r>
      <w:proofErr w:type="spellStart"/>
      <w:r>
        <w:rPr>
          <w:rFonts w:ascii="Palatino Linotype" w:hAnsi="Palatino Linotype"/>
          <w:sz w:val="22"/>
          <w:szCs w:val="22"/>
        </w:rPr>
        <w:t>ii</w:t>
      </w:r>
      <w:proofErr w:type="spellEnd"/>
      <w:r>
        <w:rPr>
          <w:rFonts w:ascii="Palatino Linotype" w:hAnsi="Palatino Linotype"/>
          <w:sz w:val="22"/>
          <w:szCs w:val="22"/>
        </w:rPr>
        <w:t xml:space="preserve">) visando a anular, alterar, invalidar, questionar ou de qualquer forma afetar esta Escritura de Emissão; </w:t>
      </w:r>
    </w:p>
    <w:p w14:paraId="336E1446"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não há qualquer ligação entre a Emissora e o Agente Fiduciário que impeça o Agente Fiduciário de exercer plenamente suas funções; </w:t>
      </w:r>
    </w:p>
    <w:p w14:paraId="210C9248"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está apta a observar as disposições previstas nesta Escritura de Emissão e agirá em relação a este com boa-fé, lealdade e probidade; </w:t>
      </w:r>
    </w:p>
    <w:p w14:paraId="7A548741"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não se encontra em estado de necessidade ou sob coação para celebrar esta Escritura de Emissão, quaisquer outros contratos e/ou documentos relacionados, tampouco tem urgência em celebrá-los; </w:t>
      </w:r>
    </w:p>
    <w:p w14:paraId="17D5C42C"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as discussões sobre o objeto da presente Escritura foram feitas, conduzidas e implementadas por sua livre iniciativa; e</w:t>
      </w:r>
    </w:p>
    <w:p w14:paraId="7ED393B0"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foi informada e avisada de todas as condições e circunstâncias envolvidas na negociação objeto deste Contrato e que poderiam influenciar a capacidade de expressar a sua vontade, bem como assistida por advogados durante toda a referida negociação.</w:t>
      </w:r>
    </w:p>
    <w:p w14:paraId="15D5C0A0" w14:textId="77777777" w:rsidR="00BC0FB6" w:rsidRDefault="00A079FA">
      <w:pPr>
        <w:pStyle w:val="PargrafodaLista"/>
        <w:numPr>
          <w:ilvl w:val="1"/>
          <w:numId w:val="20"/>
        </w:numPr>
        <w:rPr>
          <w:rFonts w:ascii="Palatino Linotype" w:hAnsi="Palatino Linotype"/>
          <w:sz w:val="22"/>
          <w:szCs w:val="22"/>
        </w:rPr>
      </w:pPr>
      <w:r>
        <w:rPr>
          <w:rFonts w:ascii="Palatino Linotype" w:hAnsi="Palatino Linotype"/>
          <w:sz w:val="22"/>
          <w:szCs w:val="22"/>
        </w:rPr>
        <w:t xml:space="preserve">A Emissora obriga-se a notificar, no prazo de até 2 (dois) Dias Úteis contados da data em que tomar conhecimento, o Agente Fiduciário e os Debenturistas </w:t>
      </w:r>
      <w:proofErr w:type="gramStart"/>
      <w:r>
        <w:rPr>
          <w:rFonts w:ascii="Palatino Linotype" w:hAnsi="Palatino Linotype"/>
          <w:sz w:val="22"/>
          <w:szCs w:val="22"/>
        </w:rPr>
        <w:t>caso</w:t>
      </w:r>
      <w:proofErr w:type="gramEnd"/>
      <w:r>
        <w:rPr>
          <w:rFonts w:ascii="Palatino Linotype" w:hAnsi="Palatino Linotype"/>
          <w:sz w:val="22"/>
          <w:szCs w:val="22"/>
        </w:rPr>
        <w:t xml:space="preserve"> qualquer das declarações prestadas nos termos da Cláusula 10.1 seja falsa e/ou incorreta na data em que foi prestada.</w:t>
      </w:r>
    </w:p>
    <w:p w14:paraId="444B6D00" w14:textId="77777777" w:rsidR="00BC0FB6" w:rsidRDefault="00BC0FB6">
      <w:pPr>
        <w:rPr>
          <w:rFonts w:ascii="Palatino Linotype" w:hAnsi="Palatino Linotype"/>
          <w:sz w:val="22"/>
          <w:szCs w:val="22"/>
        </w:rPr>
      </w:pPr>
    </w:p>
    <w:p w14:paraId="1CA17FA7" w14:textId="77777777" w:rsidR="00BC0FB6" w:rsidRDefault="00A079FA">
      <w:pPr>
        <w:pStyle w:val="PargrafodaLista"/>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Despesas</w:t>
      </w:r>
    </w:p>
    <w:p w14:paraId="7AAAFDA9" w14:textId="77777777" w:rsidR="00BC0FB6" w:rsidRDefault="00A079FA">
      <w:pPr>
        <w:numPr>
          <w:ilvl w:val="1"/>
          <w:numId w:val="19"/>
        </w:numPr>
        <w:ind w:left="426"/>
        <w:rPr>
          <w:rFonts w:ascii="Palatino Linotype" w:hAnsi="Palatino Linotype"/>
          <w:sz w:val="22"/>
          <w:szCs w:val="22"/>
        </w:rPr>
      </w:pPr>
      <w:r>
        <w:rPr>
          <w:rFonts w:ascii="Palatino Linotype" w:hAnsi="Palatino Linotype"/>
          <w:sz w:val="22"/>
          <w:szCs w:val="22"/>
        </w:rPr>
        <w:t>Correrão por conta da Emissora todos os custos incorridos com a Oferta ou com a estruturação, emissão, registro e execução das Debêntures, incluindo publicações, inscrições, registros, contratação do Agente Fiduciário, do Escriturador, do Banco Liquidante, do Auditor Independente, da(s) agência(s) de classificação de risco e dos demais prestadores de serviços, e quaisquer outros custos relacionados às Debêntures.</w:t>
      </w:r>
    </w:p>
    <w:p w14:paraId="0CD22DFD" w14:textId="77777777" w:rsidR="00BC0FB6" w:rsidRDefault="00BC0FB6">
      <w:pPr>
        <w:rPr>
          <w:rFonts w:ascii="Palatino Linotype" w:hAnsi="Palatino Linotype"/>
          <w:sz w:val="22"/>
          <w:szCs w:val="22"/>
        </w:rPr>
      </w:pPr>
    </w:p>
    <w:p w14:paraId="763B0478" w14:textId="77777777" w:rsidR="00BC0FB6" w:rsidRDefault="00A079FA">
      <w:pPr>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Comunicações</w:t>
      </w:r>
    </w:p>
    <w:p w14:paraId="51276D53" w14:textId="77777777" w:rsidR="00BC0FB6" w:rsidRDefault="00A079FA">
      <w:pPr>
        <w:numPr>
          <w:ilvl w:val="1"/>
          <w:numId w:val="19"/>
        </w:numPr>
        <w:ind w:left="426" w:hanging="426"/>
        <w:rPr>
          <w:rFonts w:ascii="Palatino Linotype" w:hAnsi="Palatino Linotype"/>
          <w:sz w:val="22"/>
          <w:szCs w:val="22"/>
        </w:rPr>
      </w:pPr>
      <w:r>
        <w:rPr>
          <w:rFonts w:ascii="Palatino Linotype" w:hAnsi="Palatino Linotype"/>
          <w:sz w:val="22"/>
          <w:szCs w:val="22"/>
        </w:rPr>
        <w:t xml:space="preserve">Todas as comunicações realizadas nos termos desta Escritura de Emissão devem ser sempre realizadas por escrito, para os endereços abaixo, e serão consideradas recebidas quando entregues, sob protocolo ou mediante "aviso de recebimento" </w:t>
      </w:r>
      <w:r>
        <w:rPr>
          <w:rFonts w:ascii="Palatino Linotype" w:hAnsi="Palatino Linotype"/>
          <w:sz w:val="22"/>
          <w:szCs w:val="22"/>
        </w:rPr>
        <w:lastRenderedPageBreak/>
        <w:t>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realizada por fac-símile ou correio eletrônico. A alteração de qualquer dos endereços abaixo deverá ser comunicada às demais partes pela parte que tiver seu endereço alterado.</w:t>
      </w:r>
    </w:p>
    <w:p w14:paraId="7099DB32" w14:textId="77777777" w:rsidR="00BC0FB6" w:rsidRDefault="00A079FA">
      <w:pPr>
        <w:keepNext/>
        <w:numPr>
          <w:ilvl w:val="2"/>
          <w:numId w:val="11"/>
        </w:numPr>
        <w:rPr>
          <w:rFonts w:ascii="Palatino Linotype" w:hAnsi="Palatino Linotype"/>
          <w:sz w:val="22"/>
          <w:szCs w:val="22"/>
        </w:rPr>
      </w:pPr>
      <w:r>
        <w:rPr>
          <w:rFonts w:ascii="Palatino Linotype" w:hAnsi="Palatino Linotype"/>
          <w:sz w:val="22"/>
          <w:szCs w:val="22"/>
        </w:rPr>
        <w:t>para a Emissora:</w:t>
      </w:r>
    </w:p>
    <w:p w14:paraId="597B0965" w14:textId="77777777" w:rsidR="00BC0FB6" w:rsidRDefault="00A079FA">
      <w:pPr>
        <w:keepLines/>
        <w:ind w:left="1701"/>
        <w:jc w:val="left"/>
        <w:rPr>
          <w:rFonts w:ascii="Palatino Linotype" w:hAnsi="Palatino Linotype"/>
          <w:sz w:val="22"/>
          <w:szCs w:val="22"/>
        </w:rPr>
      </w:pPr>
      <w:r>
        <w:rPr>
          <w:rFonts w:ascii="Palatino Linotype" w:hAnsi="Palatino Linotype"/>
          <w:sz w:val="22"/>
          <w:szCs w:val="22"/>
        </w:rPr>
        <w:t>Av. Presidente Juscelino Kubitschek, 1909, Torre Sul, 28º andar</w:t>
      </w:r>
      <w:r>
        <w:rPr>
          <w:rFonts w:ascii="Palatino Linotype" w:hAnsi="Palatino Linotype"/>
          <w:sz w:val="22"/>
          <w:szCs w:val="22"/>
        </w:rPr>
        <w:br/>
        <w:t>São Paulo- SP</w:t>
      </w:r>
      <w:r>
        <w:rPr>
          <w:rFonts w:ascii="Palatino Linotype" w:hAnsi="Palatino Linotype"/>
          <w:sz w:val="22"/>
          <w:szCs w:val="22"/>
        </w:rPr>
        <w:br/>
        <w:t>At.: Departamento Jurídico</w:t>
      </w:r>
      <w:r>
        <w:rPr>
          <w:rFonts w:ascii="Palatino Linotype" w:hAnsi="Palatino Linotype"/>
          <w:sz w:val="22"/>
          <w:szCs w:val="22"/>
        </w:rPr>
        <w:br/>
        <w:t xml:space="preserve">Correio Eletrônico: juridico@xpi.com.br </w:t>
      </w:r>
    </w:p>
    <w:p w14:paraId="602447D3" w14:textId="77777777" w:rsidR="00BC0FB6" w:rsidRDefault="00BC0FB6">
      <w:pPr>
        <w:keepLines/>
        <w:ind w:left="1701"/>
        <w:jc w:val="left"/>
        <w:rPr>
          <w:rFonts w:ascii="Palatino Linotype" w:hAnsi="Palatino Linotype"/>
          <w:sz w:val="22"/>
          <w:szCs w:val="22"/>
        </w:rPr>
      </w:pPr>
    </w:p>
    <w:p w14:paraId="6AE44536" w14:textId="77777777" w:rsidR="00BC0FB6" w:rsidRDefault="00A079FA">
      <w:pPr>
        <w:keepNext/>
        <w:numPr>
          <w:ilvl w:val="2"/>
          <w:numId w:val="11"/>
        </w:numPr>
        <w:rPr>
          <w:rFonts w:ascii="Palatino Linotype" w:hAnsi="Palatino Linotype"/>
          <w:sz w:val="22"/>
          <w:szCs w:val="22"/>
        </w:rPr>
      </w:pPr>
      <w:r>
        <w:rPr>
          <w:rFonts w:ascii="Palatino Linotype" w:hAnsi="Palatino Linotype"/>
          <w:sz w:val="22"/>
          <w:szCs w:val="22"/>
        </w:rPr>
        <w:t>para o Agente Fiduciário:</w:t>
      </w:r>
    </w:p>
    <w:p w14:paraId="52402778" w14:textId="77777777" w:rsidR="00BC0FB6" w:rsidRDefault="00A079FA">
      <w:pPr>
        <w:keepLines/>
        <w:ind w:left="1701"/>
        <w:jc w:val="left"/>
        <w:rPr>
          <w:rFonts w:ascii="Palatino Linotype" w:hAnsi="Palatino Linotype"/>
          <w:sz w:val="22"/>
          <w:szCs w:val="22"/>
        </w:rPr>
      </w:pPr>
      <w:r>
        <w:rPr>
          <w:rFonts w:ascii="Palatino Linotype" w:hAnsi="Palatino Linotype"/>
          <w:sz w:val="22"/>
          <w:szCs w:val="22"/>
        </w:rPr>
        <w:t>Oliveira Trust Distribuidora de Títulos e Valores Mobiliários S.A. Avenida das Américas, 3434, bloco 7, sala 201</w:t>
      </w:r>
      <w:r>
        <w:rPr>
          <w:rFonts w:ascii="Palatino Linotype" w:hAnsi="Palatino Linotype"/>
          <w:sz w:val="22"/>
          <w:szCs w:val="22"/>
        </w:rPr>
        <w:br/>
        <w:t>CEP 22640-102 - Rio de Janeiro, RJ</w:t>
      </w:r>
      <w:r>
        <w:rPr>
          <w:rFonts w:ascii="Palatino Linotype" w:hAnsi="Palatino Linotype"/>
          <w:sz w:val="22"/>
          <w:szCs w:val="22"/>
        </w:rPr>
        <w:br/>
        <w:t>At.:</w:t>
      </w:r>
      <w:r>
        <w:rPr>
          <w:rFonts w:ascii="Palatino Linotype" w:hAnsi="Palatino Linotype"/>
          <w:sz w:val="22"/>
          <w:szCs w:val="22"/>
        </w:rPr>
        <w:tab/>
      </w:r>
      <w:proofErr w:type="spellStart"/>
      <w:r>
        <w:rPr>
          <w:rFonts w:ascii="Palatino Linotype" w:hAnsi="Palatino Linotype"/>
          <w:sz w:val="22"/>
          <w:szCs w:val="22"/>
        </w:rPr>
        <w:t>Antonio</w:t>
      </w:r>
      <w:proofErr w:type="spellEnd"/>
      <w:r>
        <w:rPr>
          <w:rFonts w:ascii="Palatino Linotype" w:hAnsi="Palatino Linotype"/>
          <w:sz w:val="22"/>
          <w:szCs w:val="22"/>
        </w:rPr>
        <w:t xml:space="preserve"> Amaro/Maria Carolina Abrantes Lodi de Oliveira </w:t>
      </w:r>
      <w:r>
        <w:rPr>
          <w:rFonts w:ascii="Palatino Linotype" w:hAnsi="Palatino Linotype"/>
          <w:sz w:val="22"/>
          <w:szCs w:val="22"/>
        </w:rPr>
        <w:br/>
        <w:t xml:space="preserve">Telefone: (21) 3514-0000 </w:t>
      </w:r>
      <w:r>
        <w:rPr>
          <w:rFonts w:ascii="Palatino Linotype" w:hAnsi="Palatino Linotype"/>
          <w:sz w:val="22"/>
          <w:szCs w:val="22"/>
        </w:rPr>
        <w:br/>
        <w:t>Correio Eletrônico:</w:t>
      </w:r>
      <w:hyperlink r:id="rId11" w:history="1">
        <w:r>
          <w:rPr>
            <w:rStyle w:val="Hyperlink"/>
            <w:rFonts w:ascii="Palatino Linotype" w:hAnsi="Palatino Linotype"/>
            <w:sz w:val="22"/>
            <w:szCs w:val="22"/>
          </w:rPr>
          <w:t>af.controles@oliveiratrust.com.br</w:t>
        </w:r>
      </w:hyperlink>
    </w:p>
    <w:p w14:paraId="0237145E" w14:textId="77777777" w:rsidR="00BC0FB6" w:rsidRDefault="00BC0FB6">
      <w:pPr>
        <w:keepLines/>
        <w:ind w:left="1701"/>
        <w:jc w:val="left"/>
        <w:rPr>
          <w:rFonts w:ascii="Palatino Linotype" w:hAnsi="Palatino Linotype"/>
          <w:sz w:val="22"/>
          <w:szCs w:val="22"/>
        </w:rPr>
      </w:pPr>
    </w:p>
    <w:p w14:paraId="16151199" w14:textId="77777777" w:rsidR="00BC0FB6" w:rsidRDefault="00A079FA">
      <w:pPr>
        <w:numPr>
          <w:ilvl w:val="2"/>
          <w:numId w:val="19"/>
        </w:numPr>
        <w:ind w:left="993" w:hanging="567"/>
        <w:rPr>
          <w:rFonts w:ascii="Palatino Linotype" w:hAnsi="Palatino Linotype"/>
          <w:sz w:val="22"/>
          <w:szCs w:val="22"/>
        </w:rPr>
      </w:pPr>
      <w:r>
        <w:rPr>
          <w:rFonts w:ascii="Palatino Linotype" w:hAnsi="Palatino Linotype"/>
          <w:sz w:val="22"/>
          <w:szCs w:val="22"/>
        </w:rPr>
        <w:t xml:space="preserve">Os documentos e as comunicações, assim como os meios físicos que contenham documentos ou comunicações, serão considerados recebidos quando entregues, sob protocolo ou mediante "Aviso de Recebimento" expedido pela Empresa Brasileira de Correios e Telégrafos, nos endereços acima, ou quando da confirmação do recebimento da transmissão via </w:t>
      </w:r>
      <w:r>
        <w:rPr>
          <w:rFonts w:ascii="Palatino Linotype" w:hAnsi="Palatino Linotype"/>
          <w:i/>
          <w:iCs/>
          <w:sz w:val="22"/>
          <w:szCs w:val="22"/>
        </w:rPr>
        <w:t>e-mail</w:t>
      </w:r>
      <w:r>
        <w:rPr>
          <w:rFonts w:ascii="Palatino Linotype" w:hAnsi="Palatino Linotype"/>
          <w:sz w:val="22"/>
          <w:szCs w:val="22"/>
        </w:rPr>
        <w:t xml:space="preserve"> ou outro meio de transmissão eletrônica.</w:t>
      </w:r>
    </w:p>
    <w:p w14:paraId="4150DDF2" w14:textId="77777777" w:rsidR="00BC0FB6" w:rsidRDefault="00A079FA">
      <w:pPr>
        <w:numPr>
          <w:ilvl w:val="2"/>
          <w:numId w:val="19"/>
        </w:numPr>
        <w:ind w:left="993" w:hanging="567"/>
        <w:rPr>
          <w:rFonts w:ascii="Palatino Linotype" w:hAnsi="Palatino Linotype"/>
          <w:sz w:val="22"/>
          <w:szCs w:val="22"/>
        </w:rPr>
      </w:pPr>
      <w:r>
        <w:rPr>
          <w:rFonts w:ascii="Palatino Linotype" w:hAnsi="Palatino Linotype"/>
          <w:sz w:val="22"/>
          <w:szCs w:val="22"/>
        </w:rPr>
        <w:t xml:space="preserve">Para os fins da Cláusula 12.1.1. acima, será considerada válida a confirmação do recebimento via </w:t>
      </w:r>
      <w:r>
        <w:rPr>
          <w:rFonts w:ascii="Palatino Linotype" w:hAnsi="Palatino Linotype"/>
          <w:i/>
          <w:iCs/>
          <w:sz w:val="22"/>
          <w:szCs w:val="22"/>
        </w:rPr>
        <w:t>e-mail</w:t>
      </w:r>
      <w:r>
        <w:rPr>
          <w:rFonts w:ascii="Palatino Linotype" w:hAnsi="Palatino Linotype"/>
          <w:sz w:val="22"/>
          <w:szCs w:val="22"/>
        </w:rPr>
        <w:t xml:space="preserve"> ainda que emitida pela Parte que tenha transmitido a mensagem, desde que o comprovante tenha sido expedido a partir do equipamento utilizado na transmissão e que do mesmo constem informações suficientes à identificação do emissor e do destinatário da comunicação. Os respectivos originais deverão ser encaminhados para os endereços acima em até 5 (cinco) Dias Úteis após o envio da mensagem.</w:t>
      </w:r>
    </w:p>
    <w:p w14:paraId="565F62B5" w14:textId="77777777" w:rsidR="00BC0FB6" w:rsidRDefault="00BC0FB6">
      <w:pPr>
        <w:ind w:left="840"/>
        <w:rPr>
          <w:rFonts w:ascii="Palatino Linotype" w:hAnsi="Palatino Linotype"/>
          <w:sz w:val="22"/>
          <w:szCs w:val="22"/>
        </w:rPr>
      </w:pPr>
    </w:p>
    <w:p w14:paraId="245A92C5" w14:textId="77777777" w:rsidR="00BC0FB6" w:rsidRDefault="00A079FA">
      <w:pPr>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Disposições Gerais</w:t>
      </w:r>
    </w:p>
    <w:p w14:paraId="41BD6150"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As obrigações assumidas nesta Escritura de Emissão têm caráter irrevogável e irretratável, obrigando as partes e seus sucessores, a qualquer título, ao seu integral cumprimento.</w:t>
      </w:r>
    </w:p>
    <w:p w14:paraId="194B1A6C"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lastRenderedPageBreak/>
        <w:t>Qualquer alteração a esta Escritura de Emissão somente será considerada válida se formalizada por escrito, em instrumento próprio assinado por todas as partes.</w:t>
      </w:r>
    </w:p>
    <w:p w14:paraId="71416B56"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A invalidade ou nulidade, no todo ou em parte, de quaisquer das cláusulas desta Escritura de Emissão não afetará as demais, que permanecerão válidas e eficazes até o cumprimento, pelas partes, de todas as suas obrigações aqui previstas.</w:t>
      </w:r>
    </w:p>
    <w:p w14:paraId="75BFB4BB"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568558C0"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seguintes do Código de Processo Civil, sem prejuízo do direito de declarar o vencimento antecipado das Debêntures, nos termos desta Escritura de Emissão.</w:t>
      </w:r>
    </w:p>
    <w:p w14:paraId="54AAB077"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As Partes concordam que a presente Escritura de Emissão poderá ser alterada, sem a necessidade de qualquer aprovação dos Debenturistas, sempre que e somente (i) quando tal alteração decorrer exclusivamente da necessidade de atendimento a exigências de adequação a normas legais, regulamentares ou exigências da CVM, ANBIMA, B3 S.A. – Brasil, Bolsa, Balcão e/ou demais reguladores; (</w:t>
      </w:r>
      <w:proofErr w:type="spellStart"/>
      <w:r>
        <w:rPr>
          <w:rFonts w:ascii="Palatino Linotype" w:hAnsi="Palatino Linotype"/>
          <w:sz w:val="22"/>
          <w:szCs w:val="22"/>
        </w:rPr>
        <w:t>ii</w:t>
      </w:r>
      <w:proofErr w:type="spellEnd"/>
      <w:r>
        <w:rPr>
          <w:rFonts w:ascii="Palatino Linotype" w:hAnsi="Palatino Linotype"/>
          <w:sz w:val="22"/>
          <w:szCs w:val="22"/>
        </w:rPr>
        <w:t>) quando verificado erro material, seja ele um erro grosseiro, de digitação ou aritmético; ou ainda (</w:t>
      </w:r>
      <w:proofErr w:type="spellStart"/>
      <w:r>
        <w:rPr>
          <w:rFonts w:ascii="Palatino Linotype" w:hAnsi="Palatino Linotype"/>
          <w:sz w:val="22"/>
          <w:szCs w:val="22"/>
        </w:rPr>
        <w:t>iii</w:t>
      </w:r>
      <w:proofErr w:type="spellEnd"/>
      <w:r>
        <w:rPr>
          <w:rFonts w:ascii="Palatino Linotype" w:hAnsi="Palatino Linotype"/>
          <w:sz w:val="22"/>
          <w:szCs w:val="22"/>
        </w:rPr>
        <w:t>) em virtude da atualização dos dados cadastrais das Partes, tais como alteração na razão social, endereço e telefone, entre outros, desde que não haja qualquer custo ou despesa adicional para os Debenturistas.</w:t>
      </w:r>
    </w:p>
    <w:p w14:paraId="5F2E7B19" w14:textId="594C641F" w:rsidR="002B6C26" w:rsidRDefault="002254A1" w:rsidP="002B6C26">
      <w:pPr>
        <w:pStyle w:val="PargrafodaLista"/>
        <w:numPr>
          <w:ilvl w:val="1"/>
          <w:numId w:val="19"/>
        </w:numPr>
        <w:autoSpaceDE w:val="0"/>
        <w:autoSpaceDN w:val="0"/>
        <w:adjustRightInd w:val="0"/>
        <w:spacing w:after="0"/>
        <w:ind w:right="-1"/>
        <w:rPr>
          <w:rFonts w:ascii="Palatino Linotype" w:hAnsi="Palatino Linotype"/>
          <w:sz w:val="22"/>
          <w:szCs w:val="22"/>
        </w:rPr>
      </w:pPr>
      <w:r>
        <w:rPr>
          <w:rFonts w:ascii="Palatino Linotype" w:hAnsi="Palatino Linotype"/>
          <w:sz w:val="22"/>
          <w:szCs w:val="22"/>
        </w:rPr>
        <w:t>As</w:t>
      </w:r>
      <w:r w:rsidRPr="002254A1">
        <w:rPr>
          <w:rFonts w:ascii="Tahoma" w:eastAsia="Arial Unicode MS" w:hAnsi="Tahoma" w:cs="Tahoma"/>
          <w:sz w:val="22"/>
          <w:szCs w:val="22"/>
        </w:rPr>
        <w:t xml:space="preserve"> </w:t>
      </w:r>
      <w:r w:rsidRPr="002254A1">
        <w:rPr>
          <w:rFonts w:ascii="Palatino Linotype" w:hAnsi="Palatino Linotype"/>
          <w:sz w:val="22"/>
          <w:szCs w:val="22"/>
        </w:rPr>
        <w:t>Partes concordam que, nos termos da Lei nº 13.874/19, do Decreto nº 10.278/20, bem como da Medida Provisória nº 2.200-2/01, esta Escritura de Emissão e eventuais aditivos poderão ser firmados de maneira digital, com a utilização dos certificados emitidos pela ICP-Brasil, desde que todos os seus signatários, incluindo as testemunhas, utilizem a mesma ferramenta, constituindo título executivo extrajudicial para todos os fins de direito. Dessa forma, a assinatura física desta Escritura de Emissão, bem como a sua existência física (impressa), não serão exigidas para fins de cumprimento de obrigações previstas nesta Escritura de Emissão, tampouco para sua plena eficácia, validade e exequibilidade.</w:t>
      </w:r>
    </w:p>
    <w:p w14:paraId="51AA6122" w14:textId="77777777" w:rsidR="00BC0FB6" w:rsidRDefault="00BC0FB6">
      <w:pPr>
        <w:rPr>
          <w:rFonts w:ascii="Palatino Linotype" w:hAnsi="Palatino Linotype"/>
          <w:sz w:val="22"/>
          <w:szCs w:val="22"/>
        </w:rPr>
      </w:pPr>
    </w:p>
    <w:p w14:paraId="105D2CDF" w14:textId="77777777" w:rsidR="00BC0FB6" w:rsidRDefault="00A079FA">
      <w:pPr>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Lei de Regência</w:t>
      </w:r>
    </w:p>
    <w:p w14:paraId="618F207B"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Esta Escritura de Emissão é regida pelas leis da República Federativa do Brasil.</w:t>
      </w:r>
    </w:p>
    <w:p w14:paraId="4ADDF4BC" w14:textId="77777777" w:rsidR="00BC0FB6" w:rsidRDefault="00BC0FB6">
      <w:pPr>
        <w:rPr>
          <w:rFonts w:ascii="Palatino Linotype" w:hAnsi="Palatino Linotype"/>
          <w:sz w:val="22"/>
          <w:szCs w:val="22"/>
        </w:rPr>
      </w:pPr>
    </w:p>
    <w:p w14:paraId="4002B946" w14:textId="77777777" w:rsidR="00BC0FB6" w:rsidRDefault="00A079FA">
      <w:pPr>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Foro</w:t>
      </w:r>
    </w:p>
    <w:p w14:paraId="438A7843"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Fica eleito o foro da Comarca da Cidade de São Paulo, Estado de São Paulo, com exclusão de qualquer outro, por mais privilegiado que seja, para dirimir as questões porventura oriundas desta Escritura de Emissão.</w:t>
      </w:r>
    </w:p>
    <w:p w14:paraId="32348745" w14:textId="77777777" w:rsidR="00BC0FB6" w:rsidRDefault="00BC0FB6">
      <w:pPr>
        <w:rPr>
          <w:rFonts w:ascii="Palatino Linotype" w:hAnsi="Palatino Linotype"/>
          <w:sz w:val="22"/>
          <w:szCs w:val="22"/>
        </w:rPr>
      </w:pPr>
    </w:p>
    <w:p w14:paraId="24362F3F" w14:textId="086AAB1A" w:rsidR="00BC0FB6" w:rsidRDefault="00A079FA">
      <w:pPr>
        <w:keepNext/>
        <w:rPr>
          <w:rFonts w:ascii="Palatino Linotype" w:hAnsi="Palatino Linotype"/>
          <w:sz w:val="22"/>
          <w:szCs w:val="22"/>
        </w:rPr>
      </w:pPr>
      <w:r>
        <w:rPr>
          <w:rFonts w:ascii="Palatino Linotype" w:hAnsi="Palatino Linotype"/>
          <w:sz w:val="22"/>
          <w:szCs w:val="22"/>
        </w:rPr>
        <w:t xml:space="preserve">Estando assim certas e ajustadas, as partes, obrigando-se por si e sucessores, firmam esta Escritura de Emissão </w:t>
      </w:r>
      <w:r w:rsidR="00717BE9">
        <w:rPr>
          <w:rFonts w:ascii="Palatino Linotype" w:hAnsi="Palatino Linotype"/>
          <w:sz w:val="22"/>
          <w:szCs w:val="22"/>
        </w:rPr>
        <w:t>eletronicamente</w:t>
      </w:r>
      <w:r>
        <w:rPr>
          <w:rFonts w:ascii="Palatino Linotype" w:hAnsi="Palatino Linotype"/>
          <w:sz w:val="22"/>
          <w:szCs w:val="22"/>
        </w:rPr>
        <w:t>, juntamente com 2 (duas) testemunhas abaixo identificadas, que também a assinam.</w:t>
      </w:r>
      <w:r w:rsidR="00631686">
        <w:rPr>
          <w:rFonts w:ascii="Palatino Linotype" w:hAnsi="Palatino Linotype"/>
          <w:sz w:val="22"/>
          <w:szCs w:val="22"/>
        </w:rPr>
        <w:t xml:space="preserve"> </w:t>
      </w:r>
    </w:p>
    <w:p w14:paraId="3C3FF682" w14:textId="77777777" w:rsidR="00BC0FB6" w:rsidRDefault="00BC0FB6">
      <w:pPr>
        <w:keepNext/>
        <w:rPr>
          <w:rFonts w:ascii="Palatino Linotype" w:hAnsi="Palatino Linotype"/>
          <w:sz w:val="22"/>
          <w:szCs w:val="22"/>
        </w:rPr>
      </w:pPr>
      <w:bookmarkStart w:id="69" w:name="_DV_M45"/>
      <w:bookmarkEnd w:id="69"/>
    </w:p>
    <w:p w14:paraId="7CE0B4DC" w14:textId="48DA4C02" w:rsidR="00BC0FB6" w:rsidRDefault="00A079FA">
      <w:pPr>
        <w:keepNext/>
        <w:jc w:val="center"/>
        <w:rPr>
          <w:rFonts w:ascii="Palatino Linotype" w:hAnsi="Palatino Linotype"/>
          <w:sz w:val="22"/>
          <w:szCs w:val="22"/>
        </w:rPr>
      </w:pPr>
      <w:r>
        <w:rPr>
          <w:rFonts w:ascii="Palatino Linotype" w:hAnsi="Palatino Linotype"/>
          <w:sz w:val="22"/>
          <w:szCs w:val="22"/>
        </w:rPr>
        <w:t xml:space="preserve">Rio de Janeiro, </w:t>
      </w:r>
      <w:r w:rsidR="00E65D1C">
        <w:rPr>
          <w:rFonts w:ascii="Palatino Linotype" w:hAnsi="Palatino Linotype"/>
          <w:sz w:val="22"/>
          <w:szCs w:val="22"/>
        </w:rPr>
        <w:t>20</w:t>
      </w:r>
      <w:r>
        <w:rPr>
          <w:rFonts w:ascii="Palatino Linotype" w:hAnsi="Palatino Linotype"/>
          <w:sz w:val="22"/>
          <w:szCs w:val="22"/>
        </w:rPr>
        <w:t xml:space="preserve"> de </w:t>
      </w:r>
      <w:r w:rsidR="00E65D1C">
        <w:rPr>
          <w:rFonts w:ascii="Palatino Linotype" w:hAnsi="Palatino Linotype"/>
          <w:sz w:val="22"/>
          <w:szCs w:val="22"/>
        </w:rPr>
        <w:t>junho</w:t>
      </w:r>
      <w:r>
        <w:rPr>
          <w:rFonts w:ascii="Palatino Linotype" w:hAnsi="Palatino Linotype"/>
          <w:sz w:val="22"/>
          <w:szCs w:val="22"/>
        </w:rPr>
        <w:t xml:space="preserve"> de 2022.</w:t>
      </w:r>
    </w:p>
    <w:p w14:paraId="539F1DE7" w14:textId="77777777" w:rsidR="00BC0FB6" w:rsidRDefault="00BC0FB6">
      <w:pPr>
        <w:rPr>
          <w:rFonts w:ascii="Palatino Linotype" w:hAnsi="Palatino Linotype"/>
          <w:sz w:val="22"/>
          <w:szCs w:val="22"/>
        </w:rPr>
      </w:pPr>
    </w:p>
    <w:p w14:paraId="1A4B075A" w14:textId="77777777" w:rsidR="00BC0FB6" w:rsidRDefault="00A079FA">
      <w:pPr>
        <w:jc w:val="center"/>
        <w:rPr>
          <w:rFonts w:ascii="Palatino Linotype" w:hAnsi="Palatino Linotype"/>
          <w:smallCaps/>
          <w:sz w:val="22"/>
          <w:szCs w:val="22"/>
        </w:rPr>
      </w:pPr>
      <w:r>
        <w:rPr>
          <w:rFonts w:ascii="Palatino Linotype" w:hAnsi="Palatino Linotype"/>
          <w:smallCaps/>
          <w:sz w:val="22"/>
          <w:szCs w:val="22"/>
        </w:rPr>
        <w:t>XP Investimentos S.A.</w:t>
      </w:r>
    </w:p>
    <w:p w14:paraId="4B65D8C4" w14:textId="77777777" w:rsidR="00BC0FB6" w:rsidRDefault="00BC0FB6">
      <w:pPr>
        <w:rPr>
          <w:rFonts w:ascii="Palatino Linotype" w:hAnsi="Palatino Linotype"/>
          <w:sz w:val="22"/>
          <w:szCs w:val="22"/>
        </w:rPr>
      </w:pPr>
    </w:p>
    <w:p w14:paraId="1D39C593" w14:textId="77777777" w:rsidR="00BC0FB6" w:rsidRDefault="00BC0FB6">
      <w:pPr>
        <w:rPr>
          <w:rFonts w:ascii="Palatino Linotype" w:hAnsi="Palatino Linotype"/>
          <w:sz w:val="22"/>
          <w:szCs w:val="22"/>
        </w:rPr>
      </w:pPr>
    </w:p>
    <w:p w14:paraId="4C5D613B" w14:textId="77777777" w:rsidR="00BC0FB6" w:rsidRDefault="00BC0FB6">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C0FB6" w14:paraId="67B68CA0" w14:textId="77777777">
        <w:trPr>
          <w:cantSplit/>
        </w:trPr>
        <w:tc>
          <w:tcPr>
            <w:tcW w:w="4253" w:type="dxa"/>
            <w:tcBorders>
              <w:top w:val="single" w:sz="6" w:space="0" w:color="auto"/>
            </w:tcBorders>
          </w:tcPr>
          <w:p w14:paraId="3568038E" w14:textId="77777777"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c>
          <w:tcPr>
            <w:tcW w:w="567" w:type="dxa"/>
          </w:tcPr>
          <w:p w14:paraId="725D205F" w14:textId="77777777" w:rsidR="00BC0FB6" w:rsidRDefault="00BC0FB6">
            <w:pPr>
              <w:rPr>
                <w:rFonts w:ascii="Palatino Linotype" w:hAnsi="Palatino Linotype"/>
                <w:sz w:val="22"/>
                <w:szCs w:val="22"/>
              </w:rPr>
            </w:pPr>
          </w:p>
        </w:tc>
        <w:tc>
          <w:tcPr>
            <w:tcW w:w="4253" w:type="dxa"/>
            <w:tcBorders>
              <w:top w:val="single" w:sz="6" w:space="0" w:color="auto"/>
            </w:tcBorders>
          </w:tcPr>
          <w:p w14:paraId="79AFC8C8" w14:textId="77777777"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r>
    </w:tbl>
    <w:p w14:paraId="5BDEB74E" w14:textId="777F1634" w:rsidR="00BC0FB6" w:rsidRDefault="00BC0FB6">
      <w:pPr>
        <w:rPr>
          <w:rFonts w:ascii="Palatino Linotype" w:hAnsi="Palatino Linotype"/>
          <w:sz w:val="22"/>
          <w:szCs w:val="22"/>
        </w:rPr>
      </w:pPr>
    </w:p>
    <w:p w14:paraId="6183B0D0" w14:textId="77777777" w:rsidR="00A41240" w:rsidRDefault="00A41240">
      <w:pPr>
        <w:rPr>
          <w:rFonts w:ascii="Palatino Linotype" w:hAnsi="Palatino Linotype"/>
          <w:sz w:val="22"/>
          <w:szCs w:val="22"/>
        </w:rPr>
      </w:pPr>
    </w:p>
    <w:p w14:paraId="0A2B1703" w14:textId="77777777" w:rsidR="00BC0FB6" w:rsidRDefault="00A079FA">
      <w:pPr>
        <w:jc w:val="center"/>
        <w:rPr>
          <w:rFonts w:ascii="Palatino Linotype" w:hAnsi="Palatino Linotype"/>
          <w:iCs/>
          <w:smallCaps/>
          <w:sz w:val="22"/>
          <w:szCs w:val="22"/>
        </w:rPr>
      </w:pPr>
      <w:r>
        <w:rPr>
          <w:rFonts w:ascii="Palatino Linotype" w:hAnsi="Palatino Linotype"/>
          <w:bCs/>
          <w:smallCaps/>
          <w:snapToGrid w:val="0"/>
          <w:sz w:val="22"/>
          <w:szCs w:val="22"/>
        </w:rPr>
        <w:t>Oliveira Trust Distribuidora de Títulos e Valores Mobiliários S.A.</w:t>
      </w:r>
    </w:p>
    <w:p w14:paraId="321E823E" w14:textId="77777777" w:rsidR="00BC0FB6" w:rsidRDefault="00BC0FB6">
      <w:pPr>
        <w:rPr>
          <w:rFonts w:ascii="Palatino Linotype" w:hAnsi="Palatino Linotype"/>
          <w:sz w:val="22"/>
          <w:szCs w:val="22"/>
        </w:rPr>
      </w:pPr>
    </w:p>
    <w:p w14:paraId="5777482F" w14:textId="77777777" w:rsidR="00BC0FB6" w:rsidRDefault="00BC0FB6">
      <w:pPr>
        <w:rPr>
          <w:rFonts w:ascii="Palatino Linotype" w:hAnsi="Palatino Linotype"/>
          <w:sz w:val="22"/>
          <w:szCs w:val="22"/>
        </w:rPr>
      </w:pPr>
    </w:p>
    <w:p w14:paraId="16190DBE" w14:textId="77777777" w:rsidR="00BC0FB6" w:rsidRDefault="00BC0FB6">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C0FB6" w14:paraId="0A2340CD" w14:textId="77777777">
        <w:trPr>
          <w:cantSplit/>
        </w:trPr>
        <w:tc>
          <w:tcPr>
            <w:tcW w:w="4253" w:type="dxa"/>
            <w:tcBorders>
              <w:top w:val="single" w:sz="6" w:space="0" w:color="auto"/>
            </w:tcBorders>
          </w:tcPr>
          <w:p w14:paraId="5A30DD41" w14:textId="77777777"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c>
          <w:tcPr>
            <w:tcW w:w="567" w:type="dxa"/>
          </w:tcPr>
          <w:p w14:paraId="1FA4FF66" w14:textId="77777777" w:rsidR="00BC0FB6" w:rsidRDefault="00BC0FB6">
            <w:pPr>
              <w:rPr>
                <w:rFonts w:ascii="Palatino Linotype" w:hAnsi="Palatino Linotype"/>
                <w:sz w:val="22"/>
                <w:szCs w:val="22"/>
              </w:rPr>
            </w:pPr>
          </w:p>
        </w:tc>
        <w:tc>
          <w:tcPr>
            <w:tcW w:w="4253" w:type="dxa"/>
            <w:tcBorders>
              <w:top w:val="single" w:sz="6" w:space="0" w:color="auto"/>
            </w:tcBorders>
          </w:tcPr>
          <w:p w14:paraId="17E6BE67" w14:textId="77777777"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r>
    </w:tbl>
    <w:p w14:paraId="3A045C2A" w14:textId="1423195F" w:rsidR="00BC0FB6" w:rsidRDefault="00BC0FB6">
      <w:pPr>
        <w:rPr>
          <w:rFonts w:ascii="Palatino Linotype" w:hAnsi="Palatino Linotype"/>
          <w:sz w:val="22"/>
          <w:szCs w:val="22"/>
        </w:rPr>
      </w:pPr>
    </w:p>
    <w:p w14:paraId="21910404" w14:textId="77777777" w:rsidR="00A41240" w:rsidRDefault="00A41240">
      <w:pPr>
        <w:rPr>
          <w:rFonts w:ascii="Palatino Linotype" w:hAnsi="Palatino Linotype"/>
          <w:sz w:val="22"/>
          <w:szCs w:val="22"/>
        </w:rPr>
      </w:pPr>
    </w:p>
    <w:p w14:paraId="545087E1" w14:textId="77777777" w:rsidR="00BC0FB6" w:rsidRDefault="00A079FA">
      <w:pPr>
        <w:rPr>
          <w:rFonts w:ascii="Palatino Linotype" w:hAnsi="Palatino Linotype"/>
          <w:sz w:val="22"/>
          <w:szCs w:val="22"/>
        </w:rPr>
      </w:pPr>
      <w:r>
        <w:rPr>
          <w:rFonts w:ascii="Palatino Linotype" w:hAnsi="Palatino Linotype"/>
          <w:sz w:val="22"/>
          <w:szCs w:val="22"/>
        </w:rPr>
        <w:t>Testemunhas:</w:t>
      </w:r>
    </w:p>
    <w:p w14:paraId="3079ADAA" w14:textId="77777777" w:rsidR="00BC0FB6" w:rsidRDefault="00BC0FB6">
      <w:pPr>
        <w:rPr>
          <w:rFonts w:ascii="Palatino Linotype" w:hAnsi="Palatino Linotype"/>
          <w:sz w:val="22"/>
          <w:szCs w:val="22"/>
        </w:rPr>
      </w:pPr>
    </w:p>
    <w:p w14:paraId="47080DF3" w14:textId="77777777" w:rsidR="00BC0FB6" w:rsidRDefault="00BC0FB6">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C0FB6" w14:paraId="089A30B1" w14:textId="77777777">
        <w:trPr>
          <w:cantSplit/>
        </w:trPr>
        <w:tc>
          <w:tcPr>
            <w:tcW w:w="4253" w:type="dxa"/>
            <w:tcBorders>
              <w:top w:val="single" w:sz="6" w:space="0" w:color="auto"/>
            </w:tcBorders>
          </w:tcPr>
          <w:p w14:paraId="1B0C1027" w14:textId="0A002BC5"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Id.:</w:t>
            </w:r>
            <w:r>
              <w:rPr>
                <w:rFonts w:ascii="Palatino Linotype" w:hAnsi="Palatino Linotype"/>
                <w:sz w:val="22"/>
                <w:szCs w:val="22"/>
              </w:rPr>
              <w:br/>
              <w:t>CPF/</w:t>
            </w:r>
            <w:r w:rsidR="00426441">
              <w:rPr>
                <w:rFonts w:ascii="Palatino Linotype" w:hAnsi="Palatino Linotype"/>
                <w:sz w:val="22"/>
                <w:szCs w:val="22"/>
              </w:rPr>
              <w:t>ME</w:t>
            </w:r>
            <w:r>
              <w:rPr>
                <w:rFonts w:ascii="Palatino Linotype" w:hAnsi="Palatino Linotype"/>
                <w:sz w:val="22"/>
                <w:szCs w:val="22"/>
              </w:rPr>
              <w:t>:</w:t>
            </w:r>
          </w:p>
        </w:tc>
        <w:tc>
          <w:tcPr>
            <w:tcW w:w="567" w:type="dxa"/>
          </w:tcPr>
          <w:p w14:paraId="38D458B9" w14:textId="77777777" w:rsidR="00BC0FB6" w:rsidRDefault="00BC0FB6">
            <w:pPr>
              <w:rPr>
                <w:rFonts w:ascii="Palatino Linotype" w:hAnsi="Palatino Linotype"/>
                <w:sz w:val="22"/>
                <w:szCs w:val="22"/>
              </w:rPr>
            </w:pPr>
          </w:p>
        </w:tc>
        <w:tc>
          <w:tcPr>
            <w:tcW w:w="4253" w:type="dxa"/>
            <w:tcBorders>
              <w:top w:val="single" w:sz="6" w:space="0" w:color="auto"/>
            </w:tcBorders>
          </w:tcPr>
          <w:p w14:paraId="455C7FA8" w14:textId="439BE90D"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Id.:</w:t>
            </w:r>
            <w:r>
              <w:rPr>
                <w:rFonts w:ascii="Palatino Linotype" w:hAnsi="Palatino Linotype"/>
                <w:sz w:val="22"/>
                <w:szCs w:val="22"/>
              </w:rPr>
              <w:br/>
              <w:t>CPF/</w:t>
            </w:r>
            <w:r w:rsidR="00426441">
              <w:rPr>
                <w:rFonts w:ascii="Palatino Linotype" w:hAnsi="Palatino Linotype"/>
                <w:sz w:val="22"/>
                <w:szCs w:val="22"/>
              </w:rPr>
              <w:t>ME</w:t>
            </w:r>
            <w:r>
              <w:rPr>
                <w:rFonts w:ascii="Palatino Linotype" w:hAnsi="Palatino Linotype"/>
                <w:sz w:val="22"/>
                <w:szCs w:val="22"/>
              </w:rPr>
              <w:t>:</w:t>
            </w:r>
          </w:p>
        </w:tc>
      </w:tr>
    </w:tbl>
    <w:p w14:paraId="1E4AB5EB" w14:textId="77777777" w:rsidR="00BC0FB6" w:rsidRDefault="00BC0FB6">
      <w:pPr>
        <w:rPr>
          <w:rFonts w:ascii="Palatino Linotype" w:hAnsi="Palatino Linotype"/>
          <w:sz w:val="22"/>
          <w:szCs w:val="22"/>
        </w:rPr>
      </w:pPr>
    </w:p>
    <w:sectPr w:rsidR="00BC0FB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70F7" w14:textId="77777777" w:rsidR="00512B53" w:rsidRDefault="00512B53">
      <w:pPr>
        <w:spacing w:after="0"/>
      </w:pPr>
      <w:r>
        <w:separator/>
      </w:r>
    </w:p>
  </w:endnote>
  <w:endnote w:type="continuationSeparator" w:id="0">
    <w:p w14:paraId="071F324B" w14:textId="77777777" w:rsidR="00512B53" w:rsidRDefault="00512B53">
      <w:pPr>
        <w:spacing w:after="0"/>
      </w:pPr>
      <w:r>
        <w:continuationSeparator/>
      </w:r>
    </w:p>
  </w:endnote>
  <w:endnote w:type="continuationNotice" w:id="1">
    <w:p w14:paraId="6F92297A" w14:textId="77777777" w:rsidR="00512B53" w:rsidRDefault="00512B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utiger Light">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142644"/>
      <w:docPartObj>
        <w:docPartGallery w:val="Page Numbers (Bottom of Page)"/>
        <w:docPartUnique/>
      </w:docPartObj>
    </w:sdtPr>
    <w:sdtEndPr/>
    <w:sdtContent>
      <w:p w14:paraId="11FB9C21" w14:textId="538E419A" w:rsidR="00812C7C" w:rsidRDefault="00812C7C">
        <w:pPr>
          <w:pStyle w:val="Rodap"/>
          <w:jc w:val="right"/>
        </w:pPr>
        <w:r>
          <w:fldChar w:fldCharType="begin"/>
        </w:r>
        <w:r>
          <w:instrText>PAGE   \* MERGEFORMAT</w:instrText>
        </w:r>
        <w:r>
          <w:fldChar w:fldCharType="separate"/>
        </w:r>
        <w:r>
          <w:t>2</w:t>
        </w:r>
        <w:r>
          <w:fldChar w:fldCharType="end"/>
        </w:r>
      </w:p>
    </w:sdtContent>
  </w:sdt>
  <w:p w14:paraId="03D8B00C" w14:textId="00748AC0" w:rsidR="00BC0FB6" w:rsidRDefault="00BC0F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7AFD" w14:textId="77777777" w:rsidR="00512B53" w:rsidRDefault="00512B53">
      <w:pPr>
        <w:spacing w:after="0"/>
      </w:pPr>
      <w:r>
        <w:separator/>
      </w:r>
    </w:p>
  </w:footnote>
  <w:footnote w:type="continuationSeparator" w:id="0">
    <w:p w14:paraId="4369A643" w14:textId="77777777" w:rsidR="00512B53" w:rsidRDefault="00512B53">
      <w:pPr>
        <w:spacing w:after="0"/>
      </w:pPr>
      <w:r>
        <w:continuationSeparator/>
      </w:r>
    </w:p>
  </w:footnote>
  <w:footnote w:type="continuationNotice" w:id="1">
    <w:p w14:paraId="1CC70287" w14:textId="77777777" w:rsidR="00512B53" w:rsidRDefault="00512B5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0C639" w14:textId="6DD34570" w:rsidR="000002A4" w:rsidRDefault="000002A4">
    <w:pPr>
      <w:pStyle w:val="Cabealho"/>
    </w:pPr>
    <w:ins w:id="70" w:author="Elisa Fontes" w:date="2022-06-13T11:56:00Z">
      <w:r>
        <w:rPr>
          <w:noProof/>
        </w:rPr>
        <w:drawing>
          <wp:anchor distT="0" distB="0" distL="114300" distR="114300" simplePos="0" relativeHeight="251659264" behindDoc="1" locked="0" layoutInCell="1" allowOverlap="1" wp14:anchorId="5D1BBE2A" wp14:editId="0F70A61F">
            <wp:simplePos x="0" y="0"/>
            <wp:positionH relativeFrom="margin">
              <wp:posOffset>0</wp:posOffset>
            </wp:positionH>
            <wp:positionV relativeFrom="paragraph">
              <wp:posOffset>-279704</wp:posOffset>
            </wp:positionV>
            <wp:extent cx="1060450" cy="577850"/>
            <wp:effectExtent l="0" t="0" r="6350" b="0"/>
            <wp:wrapTight wrapText="bothSides">
              <wp:wrapPolygon edited="0">
                <wp:start x="0" y="0"/>
                <wp:lineTo x="0" y="20651"/>
                <wp:lineTo x="21341" y="20651"/>
                <wp:lineTo x="21341" y="0"/>
                <wp:lineTo x="0" y="0"/>
              </wp:wrapPolygon>
            </wp:wrapTight>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60450" cy="577850"/>
                    </a:xfrm>
                    <a:prstGeom prst="rect">
                      <a:avLst/>
                    </a:prstGeom>
                    <a:noFill/>
                    <a:ln>
                      <a:noFill/>
                    </a:ln>
                  </pic:spPr>
                </pic:pic>
              </a:graphicData>
            </a:graphic>
          </wp:anchor>
        </w:drawing>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2CF1C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B41615F"/>
    <w:multiLevelType w:val="multilevel"/>
    <w:tmpl w:val="A42EE1EA"/>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1164D4"/>
    <w:multiLevelType w:val="multilevel"/>
    <w:tmpl w:val="2B6AE39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0E35490D"/>
    <w:multiLevelType w:val="multilevel"/>
    <w:tmpl w:val="52C818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4E5E"/>
    <w:multiLevelType w:val="multilevel"/>
    <w:tmpl w:val="729AE4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6" w15:restartNumberingAfterBreak="0">
    <w:nsid w:val="2C2E140E"/>
    <w:multiLevelType w:val="multilevel"/>
    <w:tmpl w:val="65F04234"/>
    <w:lvl w:ilvl="0">
      <w:start w:val="6"/>
      <w:numFmt w:val="decimal"/>
      <w:lvlText w:val="%1."/>
      <w:lvlJc w:val="left"/>
      <w:pPr>
        <w:tabs>
          <w:tab w:val="num" w:pos="709"/>
        </w:tabs>
        <w:ind w:left="709" w:hanging="709"/>
      </w:pPr>
      <w:rPr>
        <w:rFonts w:ascii="Palatino Linotype" w:hAnsi="Palatino Linotype" w:hint="default"/>
        <w:b w:val="0"/>
        <w:i w:val="0"/>
        <w:sz w:val="22"/>
        <w:szCs w:val="24"/>
      </w:rPr>
    </w:lvl>
    <w:lvl w:ilvl="1">
      <w:start w:val="16"/>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2E5E780A"/>
    <w:multiLevelType w:val="multilevel"/>
    <w:tmpl w:val="B9FCB090"/>
    <w:lvl w:ilvl="0">
      <w:start w:val="5"/>
      <w:numFmt w:val="decimal"/>
      <w:lvlText w:val="%1."/>
      <w:lvlJc w:val="left"/>
      <w:pPr>
        <w:ind w:left="705" w:hanging="705"/>
      </w:pPr>
      <w:rPr>
        <w:rFonts w:hint="default"/>
      </w:rPr>
    </w:lvl>
    <w:lvl w:ilvl="1">
      <w:start w:val="2"/>
      <w:numFmt w:val="decimal"/>
      <w:lvlText w:val="%1.%2."/>
      <w:lvlJc w:val="left"/>
      <w:pPr>
        <w:ind w:left="945" w:hanging="705"/>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365B7962"/>
    <w:multiLevelType w:val="multilevel"/>
    <w:tmpl w:val="DA48A21A"/>
    <w:lvl w:ilvl="0">
      <w:start w:val="7"/>
      <w:numFmt w:val="decimal"/>
      <w:lvlText w:val="%1"/>
      <w:lvlJc w:val="left"/>
      <w:pPr>
        <w:ind w:left="420" w:hanging="420"/>
      </w:pPr>
      <w:rPr>
        <w:rFonts w:hint="default"/>
        <w:i w:val="0"/>
      </w:rPr>
    </w:lvl>
    <w:lvl w:ilvl="1">
      <w:start w:val="27"/>
      <w:numFmt w:val="decimal"/>
      <w:lvlText w:val="%1.%2"/>
      <w:lvlJc w:val="left"/>
      <w:pPr>
        <w:ind w:left="420" w:hanging="42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9" w15:restartNumberingAfterBreak="0">
    <w:nsid w:val="37D92C62"/>
    <w:multiLevelType w:val="multilevel"/>
    <w:tmpl w:val="D834CDB0"/>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15:restartNumberingAfterBreak="0">
    <w:nsid w:val="3BC650A5"/>
    <w:multiLevelType w:val="multilevel"/>
    <w:tmpl w:val="170C791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DD7C32"/>
    <w:multiLevelType w:val="multilevel"/>
    <w:tmpl w:val="F64663F6"/>
    <w:lvl w:ilvl="0">
      <w:start w:val="5"/>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1"/>
      <w:numFmt w:val="decimal"/>
      <w:lvlText w:val="%1.%2.%3"/>
      <w:lvlJc w:val="left"/>
      <w:pPr>
        <w:ind w:left="1188" w:hanging="480"/>
      </w:pPr>
      <w:rPr>
        <w:rFonts w:hint="default"/>
        <w:sz w:val="22"/>
        <w:szCs w:val="22"/>
        <w:vertAlign w:val="baseline"/>
      </w:rPr>
    </w:lvl>
    <w:lvl w:ilvl="3">
      <w:start w:val="1"/>
      <w:numFmt w:val="decimal"/>
      <w:lvlText w:val="%1.%2.%3.%4"/>
      <w:lvlJc w:val="left"/>
      <w:pPr>
        <w:ind w:left="1542" w:hanging="48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490" w:hanging="720"/>
      </w:pPr>
      <w:rPr>
        <w:rFonts w:hint="default"/>
      </w:rPr>
    </w:lvl>
    <w:lvl w:ilvl="6">
      <w:start w:val="1"/>
      <w:numFmt w:val="decimal"/>
      <w:lvlText w:val="%1.%2.%3.%4.%5.%6.%7"/>
      <w:lvlJc w:val="left"/>
      <w:pPr>
        <w:ind w:left="2844" w:hanging="72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3912" w:hanging="1080"/>
      </w:pPr>
      <w:rPr>
        <w:rFonts w:hint="default"/>
      </w:rPr>
    </w:lvl>
  </w:abstractNum>
  <w:abstractNum w:abstractNumId="12" w15:restartNumberingAfterBreak="0">
    <w:nsid w:val="3F4040AA"/>
    <w:multiLevelType w:val="multilevel"/>
    <w:tmpl w:val="39166718"/>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right"/>
      <w:pPr>
        <w:tabs>
          <w:tab w:val="num" w:pos="1701"/>
        </w:tabs>
        <w:ind w:left="1701" w:hanging="992"/>
      </w:pPr>
      <w:rPr>
        <w:rFonts w:hint="default"/>
        <w:b w:val="0"/>
        <w:i w:val="0"/>
        <w:color w:val="auto"/>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44512ABA"/>
    <w:multiLevelType w:val="multilevel"/>
    <w:tmpl w:val="CE0C24FC"/>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right"/>
      <w:pPr>
        <w:tabs>
          <w:tab w:val="num" w:pos="1701"/>
        </w:tabs>
        <w:ind w:left="1701" w:hanging="992"/>
      </w:pPr>
      <w:rPr>
        <w:rFonts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15:restartNumberingAfterBreak="0">
    <w:nsid w:val="44CE436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495E630E"/>
    <w:multiLevelType w:val="multilevel"/>
    <w:tmpl w:val="0E6A59A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Palatino Linotype" w:hAnsi="Palatino Linotype" w:hint="default"/>
        <w:b w:val="0"/>
        <w:i w:val="0"/>
        <w:sz w:val="22"/>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51D772B1"/>
    <w:multiLevelType w:val="multilevel"/>
    <w:tmpl w:val="887A55A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52F67319"/>
    <w:multiLevelType w:val="multilevel"/>
    <w:tmpl w:val="F66C50C6"/>
    <w:lvl w:ilvl="0">
      <w:start w:val="10"/>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41B4498"/>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569F6075"/>
    <w:multiLevelType w:val="multilevel"/>
    <w:tmpl w:val="4BCA108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Palatino Linotype" w:hAnsi="Palatino Linotype"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66644C5A"/>
    <w:multiLevelType w:val="multilevel"/>
    <w:tmpl w:val="D586F90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BC1B0B"/>
    <w:multiLevelType w:val="multilevel"/>
    <w:tmpl w:val="3E78DF6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Palatino Linotype" w:hAnsi="Palatino Linotype" w:hint="default"/>
        <w:b w:val="0"/>
        <w:i w:val="0"/>
        <w:sz w:val="22"/>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2" w15:restartNumberingAfterBreak="0">
    <w:nsid w:val="6B666471"/>
    <w:multiLevelType w:val="multilevel"/>
    <w:tmpl w:val="910E3FB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3" w15:restartNumberingAfterBreak="0">
    <w:nsid w:val="6DD30605"/>
    <w:multiLevelType w:val="multilevel"/>
    <w:tmpl w:val="CC742B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EE22663"/>
    <w:multiLevelType w:val="multilevel"/>
    <w:tmpl w:val="5058D79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74B50B05"/>
    <w:multiLevelType w:val="multilevel"/>
    <w:tmpl w:val="823EF768"/>
    <w:lvl w:ilvl="0">
      <w:start w:val="6"/>
      <w:numFmt w:val="decimal"/>
      <w:lvlText w:val="%1."/>
      <w:lvlJc w:val="left"/>
      <w:pPr>
        <w:tabs>
          <w:tab w:val="num" w:pos="709"/>
        </w:tabs>
        <w:ind w:left="709" w:hanging="709"/>
      </w:pPr>
      <w:rPr>
        <w:rFonts w:ascii="Palatino Linotype" w:hAnsi="Palatino Linotype" w:hint="default"/>
        <w:b w:val="0"/>
        <w:i w:val="0"/>
        <w:sz w:val="22"/>
        <w:szCs w:val="24"/>
      </w:rPr>
    </w:lvl>
    <w:lvl w:ilvl="1">
      <w:start w:val="16"/>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16cid:durableId="1171605789">
    <w:abstractNumId w:val="18"/>
  </w:num>
  <w:num w:numId="2" w16cid:durableId="8532607">
    <w:abstractNumId w:val="9"/>
  </w:num>
  <w:num w:numId="3" w16cid:durableId="1970621850">
    <w:abstractNumId w:val="5"/>
  </w:num>
  <w:num w:numId="4" w16cid:durableId="530924978">
    <w:abstractNumId w:val="21"/>
  </w:num>
  <w:num w:numId="5" w16cid:durableId="1991712741">
    <w:abstractNumId w:val="22"/>
  </w:num>
  <w:num w:numId="6" w16cid:durableId="1692761486">
    <w:abstractNumId w:val="16"/>
  </w:num>
  <w:num w:numId="7" w16cid:durableId="688603157">
    <w:abstractNumId w:val="24"/>
  </w:num>
  <w:num w:numId="8" w16cid:durableId="35006373">
    <w:abstractNumId w:val="15"/>
  </w:num>
  <w:num w:numId="9" w16cid:durableId="1784111809">
    <w:abstractNumId w:val="2"/>
  </w:num>
  <w:num w:numId="10" w16cid:durableId="35471983">
    <w:abstractNumId w:val="4"/>
  </w:num>
  <w:num w:numId="11" w16cid:durableId="368409261">
    <w:abstractNumId w:val="14"/>
  </w:num>
  <w:num w:numId="12" w16cid:durableId="1095057070">
    <w:abstractNumId w:val="12"/>
  </w:num>
  <w:num w:numId="13" w16cid:durableId="585462980">
    <w:abstractNumId w:val="8"/>
  </w:num>
  <w:num w:numId="14" w16cid:durableId="1943298385">
    <w:abstractNumId w:val="23"/>
  </w:num>
  <w:num w:numId="15" w16cid:durableId="819005885">
    <w:abstractNumId w:val="25"/>
  </w:num>
  <w:num w:numId="16" w16cid:durableId="199902560">
    <w:abstractNumId w:val="20"/>
  </w:num>
  <w:num w:numId="17" w16cid:durableId="870071708">
    <w:abstractNumId w:val="13"/>
  </w:num>
  <w:num w:numId="18" w16cid:durableId="1602109303">
    <w:abstractNumId w:val="7"/>
  </w:num>
  <w:num w:numId="19" w16cid:durableId="168064478">
    <w:abstractNumId w:val="17"/>
  </w:num>
  <w:num w:numId="20" w16cid:durableId="923607819">
    <w:abstractNumId w:val="1"/>
  </w:num>
  <w:num w:numId="21" w16cid:durableId="1491410692">
    <w:abstractNumId w:val="11"/>
  </w:num>
  <w:num w:numId="22" w16cid:durableId="418328645">
    <w:abstractNumId w:val="6"/>
  </w:num>
  <w:num w:numId="23" w16cid:durableId="1725519249">
    <w:abstractNumId w:val="19"/>
  </w:num>
  <w:num w:numId="24" w16cid:durableId="1975746234">
    <w:abstractNumId w:val="10"/>
  </w:num>
  <w:num w:numId="25" w16cid:durableId="1766075803">
    <w:abstractNumId w:val="3"/>
    <w:lvlOverride w:ilvl="0">
      <w:lvl w:ilvl="0">
        <w:start w:val="1"/>
        <w:numFmt w:val="upperRoman"/>
        <w:lvlText w:val="%1."/>
        <w:lvlJc w:val="left"/>
        <w:pPr>
          <w:ind w:left="360" w:hanging="360"/>
        </w:pPr>
        <w:rPr>
          <w:rFonts w:hint="default"/>
          <w:b w:val="0"/>
        </w:rPr>
      </w:lvl>
    </w:lvlOverride>
    <w:lvlOverride w:ilvl="1">
      <w:lvl w:ilvl="1">
        <w:start w:val="1"/>
        <w:numFmt w:val="decimal"/>
        <w:isLgl/>
        <w:lvlText w:val="%1.%2."/>
        <w:lvlJc w:val="left"/>
        <w:pPr>
          <w:ind w:left="6670" w:hanging="432"/>
        </w:pPr>
        <w:rPr>
          <w:rFonts w:hint="default"/>
          <w:b w:val="0"/>
        </w:rPr>
      </w:lvl>
    </w:lvlOverride>
    <w:lvlOverride w:ilvl="2">
      <w:lvl w:ilvl="2">
        <w:start w:val="1"/>
        <w:numFmt w:val="decimal"/>
        <w:isLgl/>
        <w:lvlText w:val="%1.%2.%3."/>
        <w:lvlJc w:val="left"/>
        <w:pPr>
          <w:ind w:left="1224" w:hanging="504"/>
        </w:pPr>
        <w:rPr>
          <w:rFonts w:hint="default"/>
          <w:sz w:val="22"/>
          <w:szCs w:val="24"/>
        </w:rPr>
      </w:lvl>
    </w:lvlOverride>
    <w:lvlOverride w:ilvl="3">
      <w:lvl w:ilvl="3">
        <w:start w:val="1"/>
        <w:numFmt w:val="decimal"/>
        <w:isLgl/>
        <w:lvlText w:val="%1.%2.%3.%4."/>
        <w:lvlJc w:val="left"/>
        <w:pPr>
          <w:ind w:left="1728" w:hanging="648"/>
        </w:pPr>
        <w:rPr>
          <w:rFonts w:hint="default"/>
        </w:rPr>
      </w:lvl>
    </w:lvlOverride>
    <w:lvlOverride w:ilvl="4">
      <w:lvl w:ilvl="4">
        <w:start w:val="1"/>
        <w:numFmt w:val="decimal"/>
        <w:isLgl/>
        <w:lvlText w:val="%1.%2.%3.%4.%5."/>
        <w:lvlJc w:val="left"/>
        <w:pPr>
          <w:ind w:left="2232" w:hanging="792"/>
        </w:pPr>
        <w:rPr>
          <w:rFonts w:hint="default"/>
        </w:rPr>
      </w:lvl>
    </w:lvlOverride>
    <w:lvlOverride w:ilvl="5">
      <w:lvl w:ilvl="5">
        <w:start w:val="1"/>
        <w:numFmt w:val="decimal"/>
        <w:isLgl/>
        <w:lvlText w:val="%1.%2.%3.%4.%5.%6."/>
        <w:lvlJc w:val="left"/>
        <w:pPr>
          <w:ind w:left="2736" w:hanging="936"/>
        </w:pPr>
        <w:rPr>
          <w:rFonts w:hint="default"/>
        </w:rPr>
      </w:lvl>
    </w:lvlOverride>
    <w:lvlOverride w:ilvl="6">
      <w:lvl w:ilvl="6">
        <w:start w:val="1"/>
        <w:numFmt w:val="decimal"/>
        <w:isLgl/>
        <w:lvlText w:val="%1.%2.%3.%4.%5.%6.%7."/>
        <w:lvlJc w:val="left"/>
        <w:pPr>
          <w:ind w:left="3240" w:hanging="1080"/>
        </w:pPr>
        <w:rPr>
          <w:rFonts w:hint="default"/>
        </w:rPr>
      </w:lvl>
    </w:lvlOverride>
    <w:lvlOverride w:ilvl="7">
      <w:lvl w:ilvl="7">
        <w:start w:val="1"/>
        <w:numFmt w:val="decimal"/>
        <w:isLgl/>
        <w:lvlText w:val="%1.%2.%3.%4.%5.%6.%7.%8."/>
        <w:lvlJc w:val="left"/>
        <w:pPr>
          <w:ind w:left="3744" w:hanging="1224"/>
        </w:pPr>
        <w:rPr>
          <w:rFonts w:hint="default"/>
        </w:rPr>
      </w:lvl>
    </w:lvlOverride>
    <w:lvlOverride w:ilvl="8">
      <w:lvl w:ilvl="8">
        <w:start w:val="1"/>
        <w:numFmt w:val="decimal"/>
        <w:isLgl/>
        <w:lvlText w:val="%1.%2.%3.%4.%5.%6.%7.%8.%9."/>
        <w:lvlJc w:val="left"/>
        <w:pPr>
          <w:ind w:left="4320" w:hanging="1440"/>
        </w:pPr>
        <w:rPr>
          <w:rFonts w:hint="default"/>
        </w:rPr>
      </w:lvl>
    </w:lvlOverride>
  </w:num>
  <w:num w:numId="26" w16cid:durableId="2114007999">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Fontes">
    <w15:presenceInfo w15:providerId="None" w15:userId="Elisa Fo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B6"/>
    <w:rsid w:val="000002A4"/>
    <w:rsid w:val="000012B0"/>
    <w:rsid w:val="00006E4B"/>
    <w:rsid w:val="00014EDB"/>
    <w:rsid w:val="00016701"/>
    <w:rsid w:val="00024A2D"/>
    <w:rsid w:val="00031992"/>
    <w:rsid w:val="00036879"/>
    <w:rsid w:val="0003693C"/>
    <w:rsid w:val="00037F01"/>
    <w:rsid w:val="00041310"/>
    <w:rsid w:val="000418BD"/>
    <w:rsid w:val="00052AAB"/>
    <w:rsid w:val="00054D8C"/>
    <w:rsid w:val="000552B4"/>
    <w:rsid w:val="00061A8B"/>
    <w:rsid w:val="00061CD7"/>
    <w:rsid w:val="00067023"/>
    <w:rsid w:val="000670D1"/>
    <w:rsid w:val="00076532"/>
    <w:rsid w:val="000818D2"/>
    <w:rsid w:val="00094D9B"/>
    <w:rsid w:val="0009736E"/>
    <w:rsid w:val="000A06BD"/>
    <w:rsid w:val="000A2274"/>
    <w:rsid w:val="000A34DF"/>
    <w:rsid w:val="000A3A09"/>
    <w:rsid w:val="000A45F7"/>
    <w:rsid w:val="000A7C9A"/>
    <w:rsid w:val="000B1203"/>
    <w:rsid w:val="000B544A"/>
    <w:rsid w:val="000B7C23"/>
    <w:rsid w:val="000B7D3C"/>
    <w:rsid w:val="000C1B11"/>
    <w:rsid w:val="000C6220"/>
    <w:rsid w:val="000D0074"/>
    <w:rsid w:val="000D3680"/>
    <w:rsid w:val="000D3A88"/>
    <w:rsid w:val="000E7428"/>
    <w:rsid w:val="00102C66"/>
    <w:rsid w:val="00105143"/>
    <w:rsid w:val="00107483"/>
    <w:rsid w:val="00111752"/>
    <w:rsid w:val="00111E68"/>
    <w:rsid w:val="00112335"/>
    <w:rsid w:val="001245CB"/>
    <w:rsid w:val="00135DB8"/>
    <w:rsid w:val="00141640"/>
    <w:rsid w:val="001421E0"/>
    <w:rsid w:val="00142448"/>
    <w:rsid w:val="001438AE"/>
    <w:rsid w:val="00143B30"/>
    <w:rsid w:val="00150DBC"/>
    <w:rsid w:val="00150E0B"/>
    <w:rsid w:val="00163606"/>
    <w:rsid w:val="00163FA2"/>
    <w:rsid w:val="00164D43"/>
    <w:rsid w:val="00166CA4"/>
    <w:rsid w:val="00167BCF"/>
    <w:rsid w:val="00174002"/>
    <w:rsid w:val="001746E7"/>
    <w:rsid w:val="00176D52"/>
    <w:rsid w:val="00181CBA"/>
    <w:rsid w:val="0018469E"/>
    <w:rsid w:val="00191411"/>
    <w:rsid w:val="001A21DD"/>
    <w:rsid w:val="001C037B"/>
    <w:rsid w:val="001D106E"/>
    <w:rsid w:val="001D68FE"/>
    <w:rsid w:val="001F6D11"/>
    <w:rsid w:val="002061E6"/>
    <w:rsid w:val="002073CB"/>
    <w:rsid w:val="002108BF"/>
    <w:rsid w:val="00217E06"/>
    <w:rsid w:val="00221CE8"/>
    <w:rsid w:val="002254A1"/>
    <w:rsid w:val="00226F7D"/>
    <w:rsid w:val="00230CB7"/>
    <w:rsid w:val="002350EA"/>
    <w:rsid w:val="002368E2"/>
    <w:rsid w:val="002405F4"/>
    <w:rsid w:val="0024464D"/>
    <w:rsid w:val="002551CA"/>
    <w:rsid w:val="00270E6E"/>
    <w:rsid w:val="002774C1"/>
    <w:rsid w:val="0028043E"/>
    <w:rsid w:val="00281347"/>
    <w:rsid w:val="00283083"/>
    <w:rsid w:val="00283C3C"/>
    <w:rsid w:val="00294FF8"/>
    <w:rsid w:val="0029673D"/>
    <w:rsid w:val="002A03F6"/>
    <w:rsid w:val="002A0848"/>
    <w:rsid w:val="002A4033"/>
    <w:rsid w:val="002B1DD7"/>
    <w:rsid w:val="002B5206"/>
    <w:rsid w:val="002B6C26"/>
    <w:rsid w:val="002B7D8E"/>
    <w:rsid w:val="002C057B"/>
    <w:rsid w:val="002C17B2"/>
    <w:rsid w:val="002C4C92"/>
    <w:rsid w:val="002C5828"/>
    <w:rsid w:val="002D04D8"/>
    <w:rsid w:val="002D18B5"/>
    <w:rsid w:val="002E51FD"/>
    <w:rsid w:val="002E63F1"/>
    <w:rsid w:val="002E759E"/>
    <w:rsid w:val="002E761B"/>
    <w:rsid w:val="002F0E87"/>
    <w:rsid w:val="002F2D3C"/>
    <w:rsid w:val="003027DE"/>
    <w:rsid w:val="0030413E"/>
    <w:rsid w:val="003140CB"/>
    <w:rsid w:val="00327082"/>
    <w:rsid w:val="00334A02"/>
    <w:rsid w:val="003442C8"/>
    <w:rsid w:val="00346F52"/>
    <w:rsid w:val="00350B9A"/>
    <w:rsid w:val="00352404"/>
    <w:rsid w:val="00355B14"/>
    <w:rsid w:val="0036003A"/>
    <w:rsid w:val="00365000"/>
    <w:rsid w:val="00371A22"/>
    <w:rsid w:val="0038355E"/>
    <w:rsid w:val="0038701C"/>
    <w:rsid w:val="00397E47"/>
    <w:rsid w:val="003A57A0"/>
    <w:rsid w:val="003B0E6C"/>
    <w:rsid w:val="003B384C"/>
    <w:rsid w:val="003C06A6"/>
    <w:rsid w:val="003C25B6"/>
    <w:rsid w:val="003C7DAD"/>
    <w:rsid w:val="003D3B36"/>
    <w:rsid w:val="003E4C52"/>
    <w:rsid w:val="003E6529"/>
    <w:rsid w:val="00400BB6"/>
    <w:rsid w:val="00406BA7"/>
    <w:rsid w:val="00413C8F"/>
    <w:rsid w:val="0041542E"/>
    <w:rsid w:val="004227AB"/>
    <w:rsid w:val="00425053"/>
    <w:rsid w:val="00426441"/>
    <w:rsid w:val="0043048D"/>
    <w:rsid w:val="004324E5"/>
    <w:rsid w:val="00436D74"/>
    <w:rsid w:val="00440FCC"/>
    <w:rsid w:val="004415FD"/>
    <w:rsid w:val="004439D7"/>
    <w:rsid w:val="004605BD"/>
    <w:rsid w:val="0047075D"/>
    <w:rsid w:val="00471061"/>
    <w:rsid w:val="00476E7B"/>
    <w:rsid w:val="00476F68"/>
    <w:rsid w:val="004833A3"/>
    <w:rsid w:val="0048491D"/>
    <w:rsid w:val="00485B2D"/>
    <w:rsid w:val="004A2161"/>
    <w:rsid w:val="004A5CA7"/>
    <w:rsid w:val="004B0F6F"/>
    <w:rsid w:val="004B2200"/>
    <w:rsid w:val="004B6E01"/>
    <w:rsid w:val="004D2BE0"/>
    <w:rsid w:val="004D5AB6"/>
    <w:rsid w:val="004E3989"/>
    <w:rsid w:val="00512B53"/>
    <w:rsid w:val="005455E9"/>
    <w:rsid w:val="0054693D"/>
    <w:rsid w:val="00551161"/>
    <w:rsid w:val="005565BF"/>
    <w:rsid w:val="005639D0"/>
    <w:rsid w:val="00566801"/>
    <w:rsid w:val="00571316"/>
    <w:rsid w:val="005734F5"/>
    <w:rsid w:val="00575301"/>
    <w:rsid w:val="00580055"/>
    <w:rsid w:val="00596135"/>
    <w:rsid w:val="00597C44"/>
    <w:rsid w:val="005A2A68"/>
    <w:rsid w:val="005A5B4F"/>
    <w:rsid w:val="005A7FE6"/>
    <w:rsid w:val="005B245B"/>
    <w:rsid w:val="005B275D"/>
    <w:rsid w:val="005B2B2D"/>
    <w:rsid w:val="005B2D96"/>
    <w:rsid w:val="005B48C7"/>
    <w:rsid w:val="005B7665"/>
    <w:rsid w:val="005C431F"/>
    <w:rsid w:val="005C556B"/>
    <w:rsid w:val="005D44B4"/>
    <w:rsid w:val="005E2652"/>
    <w:rsid w:val="005E6062"/>
    <w:rsid w:val="005F1FD1"/>
    <w:rsid w:val="00600E11"/>
    <w:rsid w:val="006023A2"/>
    <w:rsid w:val="006051BA"/>
    <w:rsid w:val="0060773F"/>
    <w:rsid w:val="00607E9B"/>
    <w:rsid w:val="00615360"/>
    <w:rsid w:val="00620DA2"/>
    <w:rsid w:val="00620F00"/>
    <w:rsid w:val="006212FA"/>
    <w:rsid w:val="00621D40"/>
    <w:rsid w:val="00622BCD"/>
    <w:rsid w:val="00625B5B"/>
    <w:rsid w:val="0062641A"/>
    <w:rsid w:val="00631686"/>
    <w:rsid w:val="006367CF"/>
    <w:rsid w:val="00637958"/>
    <w:rsid w:val="00641A6D"/>
    <w:rsid w:val="006450E2"/>
    <w:rsid w:val="00645DDE"/>
    <w:rsid w:val="00647362"/>
    <w:rsid w:val="00650632"/>
    <w:rsid w:val="00654110"/>
    <w:rsid w:val="0066602F"/>
    <w:rsid w:val="0067066B"/>
    <w:rsid w:val="00672348"/>
    <w:rsid w:val="00676C42"/>
    <w:rsid w:val="006830AD"/>
    <w:rsid w:val="00686E79"/>
    <w:rsid w:val="006877C0"/>
    <w:rsid w:val="0069416D"/>
    <w:rsid w:val="006979D8"/>
    <w:rsid w:val="00697BBE"/>
    <w:rsid w:val="006A759C"/>
    <w:rsid w:val="006B134B"/>
    <w:rsid w:val="006B55AF"/>
    <w:rsid w:val="006B571D"/>
    <w:rsid w:val="006D1992"/>
    <w:rsid w:val="006D33A5"/>
    <w:rsid w:val="006D3F43"/>
    <w:rsid w:val="0070289B"/>
    <w:rsid w:val="007035D1"/>
    <w:rsid w:val="0070722D"/>
    <w:rsid w:val="00711F9B"/>
    <w:rsid w:val="00712C91"/>
    <w:rsid w:val="00717BE9"/>
    <w:rsid w:val="00720AA2"/>
    <w:rsid w:val="00722494"/>
    <w:rsid w:val="007230B9"/>
    <w:rsid w:val="00730296"/>
    <w:rsid w:val="0073212E"/>
    <w:rsid w:val="007353F4"/>
    <w:rsid w:val="00737AF0"/>
    <w:rsid w:val="00741CF2"/>
    <w:rsid w:val="007435EB"/>
    <w:rsid w:val="00750490"/>
    <w:rsid w:val="00750AB9"/>
    <w:rsid w:val="0075406D"/>
    <w:rsid w:val="007712AF"/>
    <w:rsid w:val="00781CEF"/>
    <w:rsid w:val="00786ABB"/>
    <w:rsid w:val="00787E94"/>
    <w:rsid w:val="00790068"/>
    <w:rsid w:val="007955FE"/>
    <w:rsid w:val="007A115D"/>
    <w:rsid w:val="007A1862"/>
    <w:rsid w:val="007A2870"/>
    <w:rsid w:val="007A2C73"/>
    <w:rsid w:val="007B15C5"/>
    <w:rsid w:val="007B73E2"/>
    <w:rsid w:val="007B7854"/>
    <w:rsid w:val="007B7F18"/>
    <w:rsid w:val="007C13BB"/>
    <w:rsid w:val="007C513F"/>
    <w:rsid w:val="007D1064"/>
    <w:rsid w:val="007D7FBF"/>
    <w:rsid w:val="007E1383"/>
    <w:rsid w:val="007E21C4"/>
    <w:rsid w:val="007E5B3A"/>
    <w:rsid w:val="007F0A38"/>
    <w:rsid w:val="007F0E87"/>
    <w:rsid w:val="007F59E4"/>
    <w:rsid w:val="008037D2"/>
    <w:rsid w:val="00812C7C"/>
    <w:rsid w:val="00817619"/>
    <w:rsid w:val="0082629F"/>
    <w:rsid w:val="00833B56"/>
    <w:rsid w:val="00837A6B"/>
    <w:rsid w:val="00843683"/>
    <w:rsid w:val="00845511"/>
    <w:rsid w:val="008635F8"/>
    <w:rsid w:val="00863F05"/>
    <w:rsid w:val="00865C5D"/>
    <w:rsid w:val="00866913"/>
    <w:rsid w:val="008724AE"/>
    <w:rsid w:val="00883078"/>
    <w:rsid w:val="00890BAD"/>
    <w:rsid w:val="00892F1F"/>
    <w:rsid w:val="008A71BF"/>
    <w:rsid w:val="008B00BF"/>
    <w:rsid w:val="008B0187"/>
    <w:rsid w:val="008B5218"/>
    <w:rsid w:val="008C7EE0"/>
    <w:rsid w:val="008D3858"/>
    <w:rsid w:val="008D7883"/>
    <w:rsid w:val="008E42E4"/>
    <w:rsid w:val="008E64AE"/>
    <w:rsid w:val="008F2385"/>
    <w:rsid w:val="008F38C0"/>
    <w:rsid w:val="008F3AE9"/>
    <w:rsid w:val="00901AC8"/>
    <w:rsid w:val="00923214"/>
    <w:rsid w:val="00924AFE"/>
    <w:rsid w:val="00925767"/>
    <w:rsid w:val="00940446"/>
    <w:rsid w:val="0094611F"/>
    <w:rsid w:val="00951A87"/>
    <w:rsid w:val="0095677A"/>
    <w:rsid w:val="00971F8E"/>
    <w:rsid w:val="0098039A"/>
    <w:rsid w:val="00980A46"/>
    <w:rsid w:val="00983EDE"/>
    <w:rsid w:val="0098569F"/>
    <w:rsid w:val="00993974"/>
    <w:rsid w:val="009A1CE6"/>
    <w:rsid w:val="009A3F89"/>
    <w:rsid w:val="009B089E"/>
    <w:rsid w:val="009C4335"/>
    <w:rsid w:val="009C4337"/>
    <w:rsid w:val="009C62E7"/>
    <w:rsid w:val="009D517E"/>
    <w:rsid w:val="009E107D"/>
    <w:rsid w:val="009F1915"/>
    <w:rsid w:val="00A079FA"/>
    <w:rsid w:val="00A15B4A"/>
    <w:rsid w:val="00A21302"/>
    <w:rsid w:val="00A32317"/>
    <w:rsid w:val="00A341B1"/>
    <w:rsid w:val="00A37BB8"/>
    <w:rsid w:val="00A41240"/>
    <w:rsid w:val="00A51448"/>
    <w:rsid w:val="00A57BA1"/>
    <w:rsid w:val="00A72C9F"/>
    <w:rsid w:val="00A7529A"/>
    <w:rsid w:val="00A75568"/>
    <w:rsid w:val="00A82173"/>
    <w:rsid w:val="00A825CD"/>
    <w:rsid w:val="00A840F8"/>
    <w:rsid w:val="00A85F2F"/>
    <w:rsid w:val="00A9605B"/>
    <w:rsid w:val="00AA0B78"/>
    <w:rsid w:val="00AA1E84"/>
    <w:rsid w:val="00AA2150"/>
    <w:rsid w:val="00AB0AFD"/>
    <w:rsid w:val="00AB61BE"/>
    <w:rsid w:val="00AB6C35"/>
    <w:rsid w:val="00AB6F3F"/>
    <w:rsid w:val="00AB70DB"/>
    <w:rsid w:val="00AC26E3"/>
    <w:rsid w:val="00AC5EF6"/>
    <w:rsid w:val="00AC69CA"/>
    <w:rsid w:val="00AC6AFA"/>
    <w:rsid w:val="00AD6FF8"/>
    <w:rsid w:val="00AD79DD"/>
    <w:rsid w:val="00AE127F"/>
    <w:rsid w:val="00AE5724"/>
    <w:rsid w:val="00AE60D1"/>
    <w:rsid w:val="00AF3835"/>
    <w:rsid w:val="00AF6D0E"/>
    <w:rsid w:val="00B031F4"/>
    <w:rsid w:val="00B14BDD"/>
    <w:rsid w:val="00B20DB6"/>
    <w:rsid w:val="00B22F16"/>
    <w:rsid w:val="00B235CF"/>
    <w:rsid w:val="00B24CB8"/>
    <w:rsid w:val="00B312A0"/>
    <w:rsid w:val="00B316C0"/>
    <w:rsid w:val="00B4756E"/>
    <w:rsid w:val="00B5269E"/>
    <w:rsid w:val="00B53C35"/>
    <w:rsid w:val="00B55F46"/>
    <w:rsid w:val="00B60324"/>
    <w:rsid w:val="00B81C14"/>
    <w:rsid w:val="00B861FA"/>
    <w:rsid w:val="00B95EFC"/>
    <w:rsid w:val="00B973B5"/>
    <w:rsid w:val="00BA01AB"/>
    <w:rsid w:val="00BA21F7"/>
    <w:rsid w:val="00BB493A"/>
    <w:rsid w:val="00BC0FB6"/>
    <w:rsid w:val="00BD03D8"/>
    <w:rsid w:val="00BD59A2"/>
    <w:rsid w:val="00BD788B"/>
    <w:rsid w:val="00BE0ABE"/>
    <w:rsid w:val="00BE2B26"/>
    <w:rsid w:val="00BE3911"/>
    <w:rsid w:val="00BE43D5"/>
    <w:rsid w:val="00BF0CBF"/>
    <w:rsid w:val="00BF718F"/>
    <w:rsid w:val="00C03747"/>
    <w:rsid w:val="00C04101"/>
    <w:rsid w:val="00C04F0E"/>
    <w:rsid w:val="00C132E5"/>
    <w:rsid w:val="00C20D1C"/>
    <w:rsid w:val="00C21C02"/>
    <w:rsid w:val="00C33C16"/>
    <w:rsid w:val="00C378AE"/>
    <w:rsid w:val="00C533D5"/>
    <w:rsid w:val="00C5787F"/>
    <w:rsid w:val="00C65BF9"/>
    <w:rsid w:val="00C65CAC"/>
    <w:rsid w:val="00C6621C"/>
    <w:rsid w:val="00C67AA9"/>
    <w:rsid w:val="00C74256"/>
    <w:rsid w:val="00C77C37"/>
    <w:rsid w:val="00C93AE2"/>
    <w:rsid w:val="00C973EE"/>
    <w:rsid w:val="00C975F1"/>
    <w:rsid w:val="00CA15F2"/>
    <w:rsid w:val="00CA1D92"/>
    <w:rsid w:val="00CB01E9"/>
    <w:rsid w:val="00CB5E8A"/>
    <w:rsid w:val="00CB7C07"/>
    <w:rsid w:val="00CB7E4C"/>
    <w:rsid w:val="00CE46F7"/>
    <w:rsid w:val="00CF444F"/>
    <w:rsid w:val="00D022B0"/>
    <w:rsid w:val="00D069A2"/>
    <w:rsid w:val="00D07B38"/>
    <w:rsid w:val="00D116CB"/>
    <w:rsid w:val="00D2197B"/>
    <w:rsid w:val="00D2357F"/>
    <w:rsid w:val="00D26D52"/>
    <w:rsid w:val="00D27281"/>
    <w:rsid w:val="00D3122C"/>
    <w:rsid w:val="00D352BB"/>
    <w:rsid w:val="00D367F0"/>
    <w:rsid w:val="00D368E5"/>
    <w:rsid w:val="00D4696E"/>
    <w:rsid w:val="00D60008"/>
    <w:rsid w:val="00D60F6B"/>
    <w:rsid w:val="00D627AA"/>
    <w:rsid w:val="00D655CF"/>
    <w:rsid w:val="00D80367"/>
    <w:rsid w:val="00D85B20"/>
    <w:rsid w:val="00DB16BB"/>
    <w:rsid w:val="00DB312E"/>
    <w:rsid w:val="00DD0F5A"/>
    <w:rsid w:val="00DD369C"/>
    <w:rsid w:val="00DD40F1"/>
    <w:rsid w:val="00DD4F42"/>
    <w:rsid w:val="00DE1833"/>
    <w:rsid w:val="00DE5CC3"/>
    <w:rsid w:val="00DF1204"/>
    <w:rsid w:val="00DF4E21"/>
    <w:rsid w:val="00E0027B"/>
    <w:rsid w:val="00E0535A"/>
    <w:rsid w:val="00E055C7"/>
    <w:rsid w:val="00E122CC"/>
    <w:rsid w:val="00E17682"/>
    <w:rsid w:val="00E30B4B"/>
    <w:rsid w:val="00E3612F"/>
    <w:rsid w:val="00E40F35"/>
    <w:rsid w:val="00E43495"/>
    <w:rsid w:val="00E4503C"/>
    <w:rsid w:val="00E54065"/>
    <w:rsid w:val="00E65D1C"/>
    <w:rsid w:val="00E77F6A"/>
    <w:rsid w:val="00E93ABB"/>
    <w:rsid w:val="00EA0177"/>
    <w:rsid w:val="00EA1BE8"/>
    <w:rsid w:val="00EA29FB"/>
    <w:rsid w:val="00EA377E"/>
    <w:rsid w:val="00EB37A8"/>
    <w:rsid w:val="00EC14C9"/>
    <w:rsid w:val="00EC5C66"/>
    <w:rsid w:val="00EC79F7"/>
    <w:rsid w:val="00ED2B67"/>
    <w:rsid w:val="00ED5897"/>
    <w:rsid w:val="00ED589D"/>
    <w:rsid w:val="00EE5D4D"/>
    <w:rsid w:val="00EF0D1E"/>
    <w:rsid w:val="00EF4C0B"/>
    <w:rsid w:val="00F004E3"/>
    <w:rsid w:val="00F020B3"/>
    <w:rsid w:val="00F06944"/>
    <w:rsid w:val="00F136B3"/>
    <w:rsid w:val="00F25BEC"/>
    <w:rsid w:val="00F25C97"/>
    <w:rsid w:val="00F273E2"/>
    <w:rsid w:val="00F35A27"/>
    <w:rsid w:val="00F40821"/>
    <w:rsid w:val="00F674EC"/>
    <w:rsid w:val="00F7018C"/>
    <w:rsid w:val="00F81C89"/>
    <w:rsid w:val="00F90DC9"/>
    <w:rsid w:val="00FB37F0"/>
    <w:rsid w:val="00FC0FF4"/>
    <w:rsid w:val="00FC1B95"/>
    <w:rsid w:val="00FC38FA"/>
    <w:rsid w:val="00FE5879"/>
    <w:rsid w:val="00FF2262"/>
    <w:rsid w:val="00FF3B5D"/>
    <w:rsid w:val="00FF7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9967E"/>
  <w15:chartTrackingRefBased/>
  <w15:docId w15:val="{866C157A-77D3-44DE-A024-40FCA225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pPr>
      <w:keepNext/>
      <w:outlineLvl w:val="0"/>
    </w:pPr>
    <w:rPr>
      <w:rFonts w:ascii="CG Times" w:hAnsi="CG Times"/>
      <w:b/>
    </w:rPr>
  </w:style>
  <w:style w:type="paragraph" w:styleId="Ttulo2">
    <w:name w:val="heading 2"/>
    <w:basedOn w:val="Normal"/>
    <w:next w:val="Normal"/>
    <w:link w:val="Ttulo2Char"/>
    <w:qFormat/>
    <w:pPr>
      <w:keepNext/>
      <w:outlineLvl w:val="1"/>
    </w:pPr>
    <w:rPr>
      <w:rFonts w:ascii="CG Times" w:hAnsi="CG Times"/>
    </w:rPr>
  </w:style>
  <w:style w:type="paragraph" w:styleId="Ttulo3">
    <w:name w:val="heading 3"/>
    <w:basedOn w:val="Normal"/>
    <w:next w:val="Normal"/>
    <w:link w:val="Ttulo3Char"/>
    <w:qFormat/>
    <w:pPr>
      <w:keepNext/>
      <w:jc w:val="center"/>
      <w:outlineLvl w:val="2"/>
    </w:pPr>
    <w:rPr>
      <w:rFonts w:ascii="CG Times" w:hAnsi="CG Times"/>
      <w:b/>
    </w:rPr>
  </w:style>
  <w:style w:type="paragraph" w:styleId="Ttulo4">
    <w:name w:val="heading 4"/>
    <w:basedOn w:val="Normal"/>
    <w:next w:val="Normal"/>
    <w:link w:val="Ttulo4Char"/>
    <w:qFormat/>
    <w:pPr>
      <w:keepNext/>
      <w:jc w:val="center"/>
      <w:outlineLvl w:val="3"/>
    </w:pPr>
    <w:rPr>
      <w:rFonts w:ascii="CG Times" w:hAnsi="CG Times"/>
      <w:b/>
      <w:color w:val="0000FF"/>
    </w:rPr>
  </w:style>
  <w:style w:type="paragraph" w:styleId="Ttulo5">
    <w:name w:val="heading 5"/>
    <w:basedOn w:val="Normal"/>
    <w:next w:val="Normal"/>
    <w:link w:val="Ttulo5Char"/>
    <w:qFormat/>
    <w:pPr>
      <w:keepNext/>
      <w:tabs>
        <w:tab w:val="left" w:pos="2268"/>
      </w:tabs>
      <w:ind w:left="709"/>
      <w:outlineLvl w:val="4"/>
    </w:pPr>
    <w:rPr>
      <w:sz w:val="24"/>
    </w:rPr>
  </w:style>
  <w:style w:type="paragraph" w:styleId="Ttulo6">
    <w:name w:val="heading 6"/>
    <w:basedOn w:val="Normal"/>
    <w:next w:val="Normal"/>
    <w:link w:val="Ttulo6Char"/>
    <w:qFormat/>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pPr>
      <w:keepNext/>
      <w:tabs>
        <w:tab w:val="left" w:pos="2268"/>
      </w:tabs>
      <w:spacing w:after="240"/>
      <w:jc w:val="center"/>
      <w:outlineLvl w:val="6"/>
    </w:pPr>
    <w:rPr>
      <w:bCs/>
    </w:rPr>
  </w:style>
  <w:style w:type="paragraph" w:styleId="Ttulo8">
    <w:name w:val="heading 8"/>
    <w:basedOn w:val="Normal"/>
    <w:next w:val="Normal"/>
    <w:link w:val="Ttulo8Char"/>
    <w:qFormat/>
    <w:pPr>
      <w:keepNext/>
      <w:numPr>
        <w:numId w:val="3"/>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G Times" w:eastAsia="Times New Roman" w:hAnsi="CG Times" w:cs="Times New Roman"/>
      <w:b/>
      <w:sz w:val="26"/>
      <w:szCs w:val="20"/>
      <w:lang w:eastAsia="pt-BR"/>
    </w:rPr>
  </w:style>
  <w:style w:type="character" w:customStyle="1" w:styleId="Ttulo2Char">
    <w:name w:val="Título 2 Char"/>
    <w:basedOn w:val="Fontepargpadro"/>
    <w:link w:val="Ttulo2"/>
    <w:rPr>
      <w:rFonts w:ascii="CG Times" w:eastAsia="Times New Roman" w:hAnsi="CG Times" w:cs="Times New Roman"/>
      <w:sz w:val="26"/>
      <w:szCs w:val="20"/>
      <w:lang w:eastAsia="pt-BR"/>
    </w:rPr>
  </w:style>
  <w:style w:type="character" w:customStyle="1" w:styleId="Ttulo3Char">
    <w:name w:val="Título 3 Char"/>
    <w:basedOn w:val="Fontepargpadro"/>
    <w:link w:val="Ttulo3"/>
    <w:rPr>
      <w:rFonts w:ascii="CG Times" w:eastAsia="Times New Roman" w:hAnsi="CG Times" w:cs="Times New Roman"/>
      <w:b/>
      <w:sz w:val="26"/>
      <w:szCs w:val="20"/>
      <w:lang w:eastAsia="pt-BR"/>
    </w:rPr>
  </w:style>
  <w:style w:type="character" w:customStyle="1" w:styleId="Ttulo4Char">
    <w:name w:val="Título 4 Char"/>
    <w:basedOn w:val="Fontepargpadro"/>
    <w:link w:val="Ttulo4"/>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Pr>
      <w:rFonts w:ascii="Times New Roman" w:eastAsia="Times New Roman" w:hAnsi="Times New Roman" w:cs="Times New Roman"/>
      <w:sz w:val="26"/>
      <w:szCs w:val="20"/>
      <w:lang w:eastAsia="pt-BR"/>
    </w:rPr>
  </w:style>
  <w:style w:type="character" w:styleId="Hyperlink">
    <w:name w:val="Hyperlink"/>
    <w:rPr>
      <w:color w:val="0000FF"/>
      <w:u w:val="single"/>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rPr>
      <w:rFonts w:ascii="Times New Roman" w:eastAsia="Times New Roman" w:hAnsi="Times New Roman" w:cs="Times New Roman"/>
      <w:sz w:val="26"/>
      <w:szCs w:val="20"/>
      <w:lang w:eastAsia="pt-BR"/>
    </w:rPr>
  </w:style>
  <w:style w:type="paragraph" w:customStyle="1" w:styleId="BodyText21">
    <w:name w:val="Body Text 21"/>
    <w:basedOn w:val="Normal"/>
    <w:pPr>
      <w:widowControl w:val="0"/>
      <w:spacing w:after="0"/>
    </w:pPr>
    <w:rPr>
      <w:rFonts w:ascii="Arial" w:hAnsi="Arial"/>
      <w:sz w:val="24"/>
      <w:lang w:eastAsia="en-US"/>
    </w:rPr>
  </w:style>
  <w:style w:type="paragraph" w:styleId="Cabealho">
    <w:name w:val="header"/>
    <w:basedOn w:val="Normal"/>
    <w:link w:val="CabealhoChar"/>
    <w:pPr>
      <w:tabs>
        <w:tab w:val="center" w:pos="4252"/>
        <w:tab w:val="right" w:pos="8504"/>
      </w:tabs>
    </w:pPr>
  </w:style>
  <w:style w:type="character" w:customStyle="1" w:styleId="CabealhoChar">
    <w:name w:val="Cabeçalho Char"/>
    <w:basedOn w:val="Fontepargpadro"/>
    <w:link w:val="Cabealho"/>
    <w:rPr>
      <w:rFonts w:ascii="Times New Roman" w:eastAsia="Times New Roman" w:hAnsi="Times New Roman" w:cs="Times New Roman"/>
      <w:sz w:val="26"/>
      <w:szCs w:val="20"/>
      <w:lang w:eastAsia="pt-BR"/>
    </w:rPr>
  </w:style>
  <w:style w:type="paragraph" w:styleId="Corpodetexto2">
    <w:name w:val="Body Text 2"/>
    <w:basedOn w:val="Normal"/>
    <w:link w:val="Corpodetexto2Char"/>
    <w:pPr>
      <w:spacing w:after="0"/>
    </w:pPr>
    <w:rPr>
      <w:rFonts w:ascii="Arial" w:hAnsi="Arial"/>
      <w:b/>
      <w:sz w:val="24"/>
      <w:lang w:eastAsia="en-US"/>
    </w:rPr>
  </w:style>
  <w:style w:type="character" w:customStyle="1" w:styleId="Corpodetexto2Char">
    <w:name w:val="Corpo de texto 2 Char"/>
    <w:basedOn w:val="Fontepargpadro"/>
    <w:link w:val="Corpodetexto2"/>
    <w:rPr>
      <w:rFonts w:ascii="Arial" w:eastAsia="Times New Roman" w:hAnsi="Arial" w:cs="Times New Roman"/>
      <w:b/>
      <w:sz w:val="24"/>
      <w:szCs w:val="20"/>
    </w:rPr>
  </w:style>
  <w:style w:type="paragraph" w:styleId="Corpodetexto3">
    <w:name w:val="Body Text 3"/>
    <w:basedOn w:val="Normal"/>
    <w:link w:val="Corpodetexto3Char"/>
    <w:pPr>
      <w:spacing w:after="0"/>
    </w:pPr>
    <w:rPr>
      <w:rFonts w:ascii="Arial" w:hAnsi="Arial"/>
      <w:sz w:val="24"/>
      <w:lang w:eastAsia="en-US"/>
    </w:rPr>
  </w:style>
  <w:style w:type="character" w:customStyle="1" w:styleId="Corpodetexto3Char">
    <w:name w:val="Corpo de texto 3 Char"/>
    <w:basedOn w:val="Fontepargpadro"/>
    <w:link w:val="Corpodetexto3"/>
    <w:rPr>
      <w:rFonts w:ascii="Arial" w:eastAsia="Times New Roman" w:hAnsi="Arial" w:cs="Times New Roman"/>
      <w:sz w:val="24"/>
      <w:szCs w:val="20"/>
    </w:rPr>
  </w:style>
  <w:style w:type="paragraph" w:styleId="Recuodecorpodetexto">
    <w:name w:val="Body Text Indent"/>
    <w:basedOn w:val="Normal"/>
    <w:link w:val="RecuodecorpodetextoChar"/>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color w:val="000000"/>
      <w:sz w:val="24"/>
      <w:szCs w:val="20"/>
    </w:rPr>
  </w:style>
  <w:style w:type="paragraph" w:styleId="NormalWeb">
    <w:name w:val="Normal (Web)"/>
    <w:basedOn w:val="Normal"/>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link w:val="Recuodecorpodetexto2Char"/>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Pr>
      <w:rFonts w:ascii="Frutiger Light" w:eastAsia="Times New Roman" w:hAnsi="Frutiger Light" w:cs="Times New Roman"/>
      <w:sz w:val="26"/>
      <w:szCs w:val="26"/>
      <w:lang w:eastAsia="pt-BR"/>
    </w:rPr>
  </w:style>
  <w:style w:type="character" w:customStyle="1" w:styleId="DeltaViewInsertion">
    <w:name w:val="DeltaView Insertion"/>
    <w:rPr>
      <w:color w:val="0000FF"/>
      <w:spacing w:val="0"/>
      <w:u w:val="double"/>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rPr>
  </w:style>
  <w:style w:type="character" w:customStyle="1" w:styleId="TextodecomentrioChar">
    <w:name w:val="Texto de comentário Char"/>
    <w:basedOn w:val="Fontepargpadro"/>
    <w:link w:val="Textodecomentrio"/>
    <w:semiHidden/>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
    <w:name w:val="Assunto do comentário Char"/>
    <w:basedOn w:val="TextodecomentrioChar"/>
    <w:link w:val="Assuntodocomentrio"/>
    <w:semiHidden/>
    <w:rPr>
      <w:rFonts w:ascii="Times New Roman" w:eastAsia="Times New Roman" w:hAnsi="Times New Roman" w:cs="Times New Roman"/>
      <w:b/>
      <w:bCs/>
      <w:sz w:val="20"/>
      <w:szCs w:val="20"/>
      <w:lang w:eastAsia="pt-BR"/>
    </w:rPr>
  </w:style>
  <w:style w:type="paragraph" w:styleId="Textodebalo">
    <w:name w:val="Balloon Text"/>
    <w:basedOn w:val="Normal"/>
    <w:link w:val="TextodebaloChar"/>
    <w:semiHidden/>
    <w:rPr>
      <w:rFonts w:ascii="Tahoma" w:hAnsi="Tahoma" w:cs="Tahoma"/>
      <w:sz w:val="16"/>
      <w:szCs w:val="16"/>
    </w:rPr>
  </w:style>
  <w:style w:type="character" w:customStyle="1" w:styleId="TextodebaloChar">
    <w:name w:val="Texto de balão Char"/>
    <w:basedOn w:val="Fontepargpadro"/>
    <w:link w:val="Textodebalo"/>
    <w:semiHidden/>
    <w:rPr>
      <w:rFonts w:ascii="Tahoma" w:eastAsia="Times New Roman" w:hAnsi="Tahoma" w:cs="Tahoma"/>
      <w:sz w:val="16"/>
      <w:szCs w:val="16"/>
      <w:lang w:eastAsia="pt-BR"/>
    </w:rPr>
  </w:style>
  <w:style w:type="character" w:customStyle="1" w:styleId="apple-style-span">
    <w:name w:val="apple-style-span"/>
    <w:basedOn w:val="Fontepargpadro"/>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pPr>
      <w:spacing w:after="0"/>
    </w:pPr>
    <w:rPr>
      <w:sz w:val="20"/>
    </w:rPr>
  </w:style>
  <w:style w:type="character" w:customStyle="1" w:styleId="TextodenotaderodapChar">
    <w:name w:val="Texto de nota de rodapé Char"/>
    <w:basedOn w:val="Fontepargpadro"/>
    <w:link w:val="Textodenotaderodap"/>
    <w:semiHidden/>
    <w:rPr>
      <w:rFonts w:ascii="Times New Roman" w:eastAsia="Times New Roman" w:hAnsi="Times New Roman" w:cs="Times New Roman"/>
      <w:sz w:val="20"/>
      <w:szCs w:val="20"/>
      <w:lang w:eastAsia="pt-BR"/>
    </w:rPr>
  </w:style>
  <w:style w:type="character" w:styleId="Refdenotaderodap">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style>
  <w:style w:type="character" w:customStyle="1" w:styleId="CorpodetextoChar">
    <w:name w:val="Corpo de texto Char"/>
    <w:basedOn w:val="Fontepargpadro"/>
    <w:link w:val="Corpodetexto"/>
    <w:rPr>
      <w:rFonts w:ascii="Times New Roman" w:eastAsia="Times New Roman" w:hAnsi="Times New Roman" w:cs="Times New Roman"/>
      <w:sz w:val="26"/>
      <w:szCs w:val="20"/>
      <w:lang w:eastAsia="pt-BR"/>
    </w:rPr>
  </w:style>
  <w:style w:type="paragraph" w:customStyle="1" w:styleId="Corpodetexto21">
    <w:name w:val="Corpo de texto 21"/>
    <w:basedOn w:val="Normal"/>
    <w:pPr>
      <w:widowControl w:val="0"/>
      <w:spacing w:after="220"/>
      <w:ind w:left="2127" w:hanging="709"/>
    </w:pPr>
  </w:style>
  <w:style w:type="paragraph" w:customStyle="1" w:styleId="Default">
    <w:name w:val="Default"/>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PargrafodaLista1">
    <w:name w:val="Parágrafo da Lista1"/>
    <w:basedOn w:val="Normal"/>
    <w:uiPriority w:val="34"/>
    <w:qFormat/>
    <w:pPr>
      <w:autoSpaceDE w:val="0"/>
      <w:autoSpaceDN w:val="0"/>
      <w:adjustRightInd w:val="0"/>
      <w:spacing w:after="0"/>
      <w:ind w:left="708"/>
      <w:jc w:val="left"/>
    </w:pPr>
    <w:rPr>
      <w:sz w:val="24"/>
      <w:szCs w:val="24"/>
    </w:rPr>
  </w:style>
  <w:style w:type="paragraph" w:styleId="PargrafodaLista">
    <w:name w:val="List Paragraph"/>
    <w:basedOn w:val="Normal"/>
    <w:link w:val="PargrafodaListaChar"/>
    <w:uiPriority w:val="34"/>
    <w:qFormat/>
    <w:pPr>
      <w:ind w:left="720"/>
      <w:contextualSpacing/>
    </w:pPr>
  </w:style>
  <w:style w:type="paragraph" w:styleId="Reviso">
    <w:name w:val="Revision"/>
    <w:hidden/>
    <w:uiPriority w:val="99"/>
    <w:semiHidden/>
    <w:pPr>
      <w:spacing w:after="0" w:line="240" w:lineRule="auto"/>
    </w:pPr>
    <w:rPr>
      <w:rFonts w:ascii="Times New Roman" w:eastAsia="Times New Roman" w:hAnsi="Times New Roman" w:cs="Times New Roman"/>
      <w:sz w:val="26"/>
      <w:szCs w:val="20"/>
      <w:lang w:eastAsia="pt-BR"/>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styleId="TextodoEspaoReservado">
    <w:name w:val="Placeholder Text"/>
    <w:basedOn w:val="Fontepargpadro"/>
    <w:uiPriority w:val="99"/>
    <w:semiHidden/>
    <w:rPr>
      <w:color w:val="808080"/>
    </w:rPr>
  </w:style>
  <w:style w:type="character" w:customStyle="1" w:styleId="MenoPendente1">
    <w:name w:val="Menção Pendente1"/>
    <w:basedOn w:val="Fontepargpadro"/>
    <w:uiPriority w:val="99"/>
    <w:semiHidden/>
    <w:unhideWhenUsed/>
    <w:rPr>
      <w:color w:val="605E5C"/>
      <w:shd w:val="clear" w:color="auto" w:fill="E1DFDD"/>
    </w:rPr>
  </w:style>
  <w:style w:type="paragraph" w:customStyle="1" w:styleId="xdefault">
    <w:name w:val="x_default"/>
    <w:basedOn w:val="Normal"/>
    <w:pPr>
      <w:autoSpaceDE w:val="0"/>
      <w:autoSpaceDN w:val="0"/>
      <w:spacing w:after="0"/>
      <w:jc w:val="left"/>
    </w:pPr>
    <w:rPr>
      <w:rFonts w:ascii="Calibri" w:eastAsiaTheme="minorHAnsi" w:hAnsi="Calibri" w:cs="Calibri"/>
      <w:color w:val="000000"/>
      <w:sz w:val="24"/>
      <w:szCs w:val="24"/>
    </w:rPr>
  </w:style>
  <w:style w:type="character" w:styleId="MenoPendente">
    <w:name w:val="Unresolved Mention"/>
    <w:basedOn w:val="Fontepargpadro"/>
    <w:uiPriority w:val="99"/>
    <w:semiHidden/>
    <w:unhideWhenUsed/>
    <w:rPr>
      <w:color w:val="605E5C"/>
      <w:shd w:val="clear" w:color="auto" w:fill="E1DFDD"/>
    </w:rPr>
  </w:style>
  <w:style w:type="character" w:customStyle="1" w:styleId="PargrafodaListaChar">
    <w:name w:val="Parágrafo da Lista Char"/>
    <w:link w:val="PargrafodaLista"/>
    <w:uiPriority w:val="34"/>
    <w:locked/>
    <w:rsid w:val="002B6C26"/>
    <w:rPr>
      <w:rFonts w:ascii="Times New Roman" w:eastAsia="Times New Roman" w:hAnsi="Times New Roman" w:cs="Times New Roman"/>
      <w:sz w:val="26"/>
      <w:szCs w:val="20"/>
      <w:lang w:eastAsia="pt-BR"/>
    </w:rPr>
  </w:style>
  <w:style w:type="paragraph" w:styleId="Commarcadores">
    <w:name w:val="List Bullet"/>
    <w:basedOn w:val="Normal"/>
    <w:uiPriority w:val="99"/>
    <w:unhideWhenUsed/>
    <w:rsid w:val="00ED2B67"/>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f.controles@oliveiratrust.com.b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3.png@01D67726.31F65C60" TargetMode="External"/><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D22C0-CD31-4387-BA0F-88E33303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17129</Words>
  <Characters>92497</Characters>
  <Application>Microsoft Office Word</Application>
  <DocSecurity>0</DocSecurity>
  <PresentationFormat/>
  <Lines>770</Lines>
  <Paragraphs>218</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109408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Bürgel | BMA</dc:creator>
  <cp:keywords/>
  <dc:description/>
  <cp:lastModifiedBy>Rafael Casemiro</cp:lastModifiedBy>
  <cp:revision>2</cp:revision>
  <dcterms:created xsi:type="dcterms:W3CDTF">2022-06-20T13:19:00Z</dcterms:created>
  <dcterms:modified xsi:type="dcterms:W3CDTF">2022-06-20T13:19:00Z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eda764-ac5d-4c78-8b24-fe1405747852_Enabled">
    <vt:lpwstr>true</vt:lpwstr>
  </property>
  <property fmtid="{D5CDD505-2E9C-101B-9397-08002B2CF9AE}" pid="3" name="MSIP_Label_4aeda764-ac5d-4c78-8b24-fe1405747852_SetDate">
    <vt:lpwstr>2022-05-26T19:52:30Z</vt:lpwstr>
  </property>
  <property fmtid="{D5CDD505-2E9C-101B-9397-08002B2CF9AE}" pid="4" name="MSIP_Label_4aeda764-ac5d-4c78-8b24-fe1405747852_Method">
    <vt:lpwstr>Standard</vt:lpwstr>
  </property>
  <property fmtid="{D5CDD505-2E9C-101B-9397-08002B2CF9AE}" pid="5" name="MSIP_Label_4aeda764-ac5d-4c78-8b24-fe1405747852_Name">
    <vt:lpwstr>4aeda764-ac5d-4c78-8b24-fe1405747852</vt:lpwstr>
  </property>
  <property fmtid="{D5CDD505-2E9C-101B-9397-08002B2CF9AE}" pid="6" name="MSIP_Label_4aeda764-ac5d-4c78-8b24-fe1405747852_SiteId">
    <vt:lpwstr>f9cfd8cb-c4a5-4677-b65d-3150dda310c9</vt:lpwstr>
  </property>
  <property fmtid="{D5CDD505-2E9C-101B-9397-08002B2CF9AE}" pid="7" name="MSIP_Label_4aeda764-ac5d-4c78-8b24-fe1405747852_ActionId">
    <vt:lpwstr>dd81bde6-0fdb-4e77-bab9-7b87e5e79ab1</vt:lpwstr>
  </property>
  <property fmtid="{D5CDD505-2E9C-101B-9397-08002B2CF9AE}" pid="8" name="MSIP_Label_4aeda764-ac5d-4c78-8b24-fe1405747852_ContentBits">
    <vt:lpwstr>2</vt:lpwstr>
  </property>
</Properties>
</file>
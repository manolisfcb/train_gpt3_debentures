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8208" w14:textId="77777777" w:rsidR="00AD621E" w:rsidRPr="000B4FD1" w:rsidRDefault="00EF1AA2" w:rsidP="00BC5D00">
      <w:pPr>
        <w:pStyle w:val="Ttulo"/>
        <w:spacing w:before="0" w:after="0"/>
        <w:rPr>
          <w:rFonts w:ascii="Trebuchet MS" w:hAnsi="Trebuchet MS"/>
          <w:snapToGrid w:val="0"/>
          <w:sz w:val="20"/>
          <w:szCs w:val="20"/>
        </w:rPr>
      </w:pPr>
      <w:r w:rsidRPr="000B4FD1">
        <w:rPr>
          <w:rFonts w:ascii="Trebuchet MS" w:hAnsi="Trebuchet MS"/>
          <w:sz w:val="20"/>
          <w:szCs w:val="20"/>
        </w:rPr>
        <w:t xml:space="preserve">INSTRUMENTO PARTICULAR DE ESCRITURA DA 1ª (PRIMEIRA) EMISSÃO DE DEBÊNTURES SIMPLES, NÃO CONVERSÍVEIS EM AÇÕES, DA ESPÉCIE COM GARANTIA REAL, EM SÉRIE ÚNICA, PARA DISTRIBUIÇÃO PÚBLICA, COM ESFORÇOS RESTRITOS DE DISTRIBUIÇÃO </w:t>
      </w:r>
      <w:r w:rsidRPr="000B4FD1">
        <w:rPr>
          <w:rFonts w:ascii="Trebuchet MS" w:hAnsi="Trebuchet MS"/>
          <w:snapToGrid w:val="0"/>
          <w:sz w:val="20"/>
          <w:szCs w:val="20"/>
        </w:rPr>
        <w:t xml:space="preserve">DA </w:t>
      </w:r>
      <w:r w:rsidR="00BC5D00" w:rsidRPr="000B4FD1">
        <w:rPr>
          <w:rFonts w:ascii="Trebuchet MS" w:hAnsi="Trebuchet MS"/>
          <w:snapToGrid w:val="0"/>
          <w:sz w:val="20"/>
          <w:szCs w:val="20"/>
        </w:rPr>
        <w:t>TEMBICI PARTICIPAÇÕES</w:t>
      </w:r>
      <w:r w:rsidRPr="000B4FD1">
        <w:rPr>
          <w:rFonts w:ascii="Trebuchet MS" w:hAnsi="Trebuchet MS"/>
          <w:snapToGrid w:val="0"/>
          <w:sz w:val="20"/>
          <w:szCs w:val="20"/>
        </w:rPr>
        <w:t xml:space="preserve"> S.A.</w:t>
      </w:r>
    </w:p>
    <w:p w14:paraId="57E249F7" w14:textId="77777777" w:rsidR="00BC5D00" w:rsidRPr="000B4FD1" w:rsidRDefault="00BC5D00" w:rsidP="00BC5D00">
      <w:pPr>
        <w:pStyle w:val="Body"/>
        <w:rPr>
          <w:rFonts w:ascii="Trebuchet MS" w:hAnsi="Trebuchet MS"/>
          <w:szCs w:val="20"/>
        </w:rPr>
      </w:pPr>
    </w:p>
    <w:p w14:paraId="1F3C7980" w14:textId="77777777" w:rsidR="00AD621E" w:rsidRPr="000B4FD1" w:rsidRDefault="00EF1AA2" w:rsidP="00BC5D00">
      <w:pPr>
        <w:pStyle w:val="Body"/>
        <w:spacing w:after="0"/>
        <w:rPr>
          <w:rFonts w:ascii="Trebuchet MS" w:hAnsi="Trebuchet MS" w:cs="Tahoma"/>
          <w:szCs w:val="20"/>
        </w:rPr>
      </w:pPr>
      <w:r w:rsidRPr="000B4FD1">
        <w:rPr>
          <w:rFonts w:ascii="Trebuchet MS" w:hAnsi="Trebuchet MS" w:cs="Tahoma"/>
          <w:szCs w:val="20"/>
        </w:rPr>
        <w:t>São partes (“</w:t>
      </w:r>
      <w:r w:rsidRPr="000B4FD1">
        <w:rPr>
          <w:rFonts w:ascii="Trebuchet MS" w:hAnsi="Trebuchet MS" w:cs="Tahoma"/>
          <w:szCs w:val="20"/>
          <w:u w:val="single"/>
        </w:rPr>
        <w:t>Partes</w:t>
      </w:r>
      <w:r w:rsidRPr="000B4FD1">
        <w:rPr>
          <w:rFonts w:ascii="Trebuchet MS" w:hAnsi="Trebuchet MS" w:cs="Tahoma"/>
          <w:szCs w:val="20"/>
        </w:rPr>
        <w:t>”) neste “</w:t>
      </w:r>
      <w:r w:rsidRPr="000B4FD1">
        <w:rPr>
          <w:rFonts w:ascii="Trebuchet MS" w:hAnsi="Trebuchet MS" w:cs="Tahoma"/>
          <w:i/>
          <w:iCs/>
          <w:szCs w:val="20"/>
        </w:rPr>
        <w:t xml:space="preserve">Instrumento Particular de Escritura da 1ª (primeira) Emissão de Debêntures Simples, Não Conversíveis em Ações, da Espécie com Garantia Real, em Série Única, para Distribuição Pública, com Esforços Restritos de Distribuição </w:t>
      </w:r>
      <w:r w:rsidRPr="000B4FD1">
        <w:rPr>
          <w:rFonts w:ascii="Trebuchet MS" w:hAnsi="Trebuchet MS" w:cs="Tahoma"/>
          <w:i/>
          <w:iCs/>
          <w:snapToGrid w:val="0"/>
          <w:szCs w:val="20"/>
        </w:rPr>
        <w:t xml:space="preserve">da </w:t>
      </w:r>
      <w:r w:rsidR="00BC5D00" w:rsidRPr="000B4FD1">
        <w:rPr>
          <w:rFonts w:ascii="Trebuchet MS" w:hAnsi="Trebuchet MS" w:cs="Tahoma"/>
          <w:i/>
          <w:iCs/>
          <w:snapToGrid w:val="0"/>
          <w:szCs w:val="20"/>
        </w:rPr>
        <w:t>Tembici Participações S.A.</w:t>
      </w:r>
      <w:r w:rsidRPr="000B4FD1">
        <w:rPr>
          <w:rFonts w:ascii="Trebuchet MS" w:hAnsi="Trebuchet MS" w:cs="Tahoma"/>
          <w:szCs w:val="20"/>
        </w:rPr>
        <w:t>” (“</w:t>
      </w:r>
      <w:r w:rsidRPr="000B4FD1">
        <w:rPr>
          <w:rFonts w:ascii="Trebuchet MS" w:hAnsi="Trebuchet MS" w:cs="Tahoma"/>
          <w:szCs w:val="20"/>
          <w:u w:val="single"/>
        </w:rPr>
        <w:t>Escritura de Emissão</w:t>
      </w:r>
      <w:r w:rsidRPr="000B4FD1">
        <w:rPr>
          <w:rFonts w:ascii="Trebuchet MS" w:hAnsi="Trebuchet MS" w:cs="Tahoma"/>
          <w:szCs w:val="20"/>
        </w:rPr>
        <w:t>”):</w:t>
      </w:r>
    </w:p>
    <w:p w14:paraId="6E0DE522" w14:textId="77777777" w:rsidR="00BC5D00" w:rsidRPr="000B4FD1" w:rsidRDefault="00BC5D00" w:rsidP="00BC5D00">
      <w:pPr>
        <w:pStyle w:val="Body"/>
        <w:spacing w:after="0"/>
        <w:rPr>
          <w:rFonts w:ascii="Trebuchet MS" w:hAnsi="Trebuchet MS" w:cs="Tahoma"/>
          <w:szCs w:val="20"/>
        </w:rPr>
      </w:pPr>
    </w:p>
    <w:p w14:paraId="261C4E0D" w14:textId="77777777" w:rsidR="00AD621E" w:rsidRPr="000B4FD1" w:rsidRDefault="00EF1AA2" w:rsidP="00BC5D00">
      <w:pPr>
        <w:pStyle w:val="Parties"/>
        <w:spacing w:after="0"/>
        <w:ind w:left="567" w:hanging="567"/>
        <w:rPr>
          <w:rFonts w:ascii="Trebuchet MS" w:hAnsi="Trebuchet MS"/>
          <w:szCs w:val="20"/>
        </w:rPr>
      </w:pPr>
      <w:r w:rsidRPr="000B4FD1">
        <w:rPr>
          <w:rFonts w:ascii="Trebuchet MS" w:hAnsi="Trebuchet MS"/>
          <w:szCs w:val="20"/>
        </w:rPr>
        <w:t>como emissora e ofertante das debêntures objeto desta Escritura de Emissão (“</w:t>
      </w:r>
      <w:r w:rsidRPr="000B4FD1">
        <w:rPr>
          <w:rFonts w:ascii="Trebuchet MS" w:hAnsi="Trebuchet MS"/>
          <w:szCs w:val="20"/>
          <w:u w:val="single"/>
        </w:rPr>
        <w:t>Debêntures</w:t>
      </w:r>
      <w:r w:rsidRPr="000B4FD1">
        <w:rPr>
          <w:rFonts w:ascii="Trebuchet MS" w:hAnsi="Trebuchet MS"/>
          <w:szCs w:val="20"/>
        </w:rPr>
        <w:t>”):</w:t>
      </w:r>
    </w:p>
    <w:p w14:paraId="26EB1693" w14:textId="77777777" w:rsidR="00BC5D00" w:rsidRPr="000B4FD1" w:rsidRDefault="00BC5D00" w:rsidP="00BC5D00">
      <w:pPr>
        <w:pStyle w:val="Parties"/>
        <w:numPr>
          <w:ilvl w:val="0"/>
          <w:numId w:val="0"/>
        </w:numPr>
        <w:spacing w:after="0"/>
        <w:ind w:left="567"/>
        <w:rPr>
          <w:rFonts w:ascii="Trebuchet MS" w:hAnsi="Trebuchet MS"/>
          <w:szCs w:val="20"/>
        </w:rPr>
      </w:pPr>
    </w:p>
    <w:p w14:paraId="23CDD4AE" w14:textId="77777777" w:rsidR="00AD621E" w:rsidRPr="000B4FD1" w:rsidRDefault="00BC5D00" w:rsidP="00BC5D00">
      <w:pPr>
        <w:pStyle w:val="Body"/>
        <w:spacing w:after="0"/>
        <w:rPr>
          <w:rFonts w:ascii="Trebuchet MS" w:hAnsi="Trebuchet MS"/>
          <w:szCs w:val="20"/>
        </w:rPr>
      </w:pPr>
      <w:bookmarkStart w:id="0" w:name="_Hlk1687948"/>
      <w:r w:rsidRPr="000B4FD1">
        <w:rPr>
          <w:rFonts w:ascii="Trebuchet MS" w:hAnsi="Trebuchet MS"/>
          <w:b/>
          <w:szCs w:val="20"/>
        </w:rPr>
        <w:t>TEMBICI</w:t>
      </w:r>
      <w:r w:rsidR="00EF1AA2" w:rsidRPr="000B4FD1">
        <w:rPr>
          <w:rFonts w:ascii="Trebuchet MS" w:hAnsi="Trebuchet MS"/>
          <w:b/>
          <w:szCs w:val="20"/>
        </w:rPr>
        <w:t xml:space="preserve"> PARTICIPAÇÕES S.A., </w:t>
      </w:r>
      <w:r w:rsidR="00EF1AA2" w:rsidRPr="000B4FD1">
        <w:rPr>
          <w:rFonts w:ascii="Trebuchet MS" w:hAnsi="Trebuchet MS"/>
          <w:szCs w:val="20"/>
        </w:rPr>
        <w:t>sociedade por ações, sem registro de companhia aberta perante a Comissão de Valores Mobiliários (</w:t>
      </w:r>
      <w:r w:rsidR="00EF1AA2" w:rsidRPr="000B4FD1">
        <w:rPr>
          <w:rFonts w:ascii="Trebuchet MS" w:hAnsi="Trebuchet MS" w:cs="Tahoma"/>
          <w:szCs w:val="20"/>
        </w:rPr>
        <w:t>“</w:t>
      </w:r>
      <w:r w:rsidR="00EF1AA2" w:rsidRPr="000B4FD1">
        <w:rPr>
          <w:rFonts w:ascii="Trebuchet MS" w:hAnsi="Trebuchet MS"/>
          <w:bCs/>
          <w:szCs w:val="20"/>
          <w:u w:val="single"/>
        </w:rPr>
        <w:t>CVM</w:t>
      </w:r>
      <w:r w:rsidR="00EF1AA2" w:rsidRPr="000B4FD1">
        <w:rPr>
          <w:rFonts w:ascii="Trebuchet MS" w:hAnsi="Trebuchet MS" w:cs="Tahoma"/>
          <w:szCs w:val="20"/>
        </w:rPr>
        <w:t>”</w:t>
      </w:r>
      <w:r w:rsidR="00EF1AA2" w:rsidRPr="000B4FD1">
        <w:rPr>
          <w:rFonts w:ascii="Trebuchet MS" w:hAnsi="Trebuchet MS"/>
          <w:szCs w:val="20"/>
        </w:rPr>
        <w:t xml:space="preserve">), com sede na </w:t>
      </w:r>
      <w:r w:rsidRPr="000B4FD1">
        <w:rPr>
          <w:rFonts w:ascii="Trebuchet MS" w:hAnsi="Trebuchet MS"/>
          <w:szCs w:val="20"/>
        </w:rPr>
        <w:t>C</w:t>
      </w:r>
      <w:r w:rsidR="00EF1AA2" w:rsidRPr="000B4FD1">
        <w:rPr>
          <w:rFonts w:ascii="Trebuchet MS" w:hAnsi="Trebuchet MS"/>
          <w:szCs w:val="20"/>
        </w:rPr>
        <w:t xml:space="preserve">idade de </w:t>
      </w:r>
      <w:r w:rsidRPr="000B4FD1">
        <w:rPr>
          <w:rFonts w:ascii="Trebuchet MS" w:hAnsi="Trebuchet MS"/>
          <w:szCs w:val="20"/>
        </w:rPr>
        <w:t>São Paulo</w:t>
      </w:r>
      <w:r w:rsidR="00EF1AA2" w:rsidRPr="000B4FD1">
        <w:rPr>
          <w:rFonts w:ascii="Trebuchet MS" w:hAnsi="Trebuchet MS"/>
          <w:szCs w:val="20"/>
        </w:rPr>
        <w:t>, no Estado d</w:t>
      </w:r>
      <w:r w:rsidRPr="000B4FD1">
        <w:rPr>
          <w:rFonts w:ascii="Trebuchet MS" w:hAnsi="Trebuchet MS"/>
          <w:szCs w:val="20"/>
        </w:rPr>
        <w:t>e São Paulo</w:t>
      </w:r>
      <w:r w:rsidR="00EF1AA2" w:rsidRPr="000B4FD1">
        <w:rPr>
          <w:rFonts w:ascii="Trebuchet MS" w:hAnsi="Trebuchet MS"/>
          <w:szCs w:val="20"/>
        </w:rPr>
        <w:t xml:space="preserve">, na Rua </w:t>
      </w:r>
      <w:r w:rsidRPr="000B4FD1">
        <w:rPr>
          <w:rFonts w:ascii="Trebuchet MS" w:hAnsi="Trebuchet MS"/>
          <w:szCs w:val="20"/>
        </w:rPr>
        <w:t>Butantã</w:t>
      </w:r>
      <w:r w:rsidR="00FC3E9E" w:rsidRPr="000B4FD1">
        <w:rPr>
          <w:rFonts w:ascii="Trebuchet MS" w:hAnsi="Trebuchet MS"/>
          <w:szCs w:val="20"/>
        </w:rPr>
        <w:t xml:space="preserve">, </w:t>
      </w:r>
      <w:r w:rsidR="00EB0B3E">
        <w:rPr>
          <w:rFonts w:ascii="Trebuchet MS" w:hAnsi="Trebuchet MS"/>
          <w:szCs w:val="20"/>
        </w:rPr>
        <w:t>n</w:t>
      </w:r>
      <w:r w:rsidR="003A2BBC" w:rsidRPr="000B4FD1">
        <w:rPr>
          <w:rFonts w:ascii="Trebuchet MS" w:hAnsi="Trebuchet MS"/>
          <w:szCs w:val="20"/>
        </w:rPr>
        <w:t>º</w:t>
      </w:r>
      <w:r w:rsidR="00FC3E9E" w:rsidRPr="000B4FD1">
        <w:rPr>
          <w:rFonts w:ascii="Trebuchet MS" w:hAnsi="Trebuchet MS"/>
          <w:szCs w:val="20"/>
        </w:rPr>
        <w:t xml:space="preserve"> 1</w:t>
      </w:r>
      <w:r w:rsidRPr="000B4FD1">
        <w:rPr>
          <w:rFonts w:ascii="Trebuchet MS" w:hAnsi="Trebuchet MS"/>
          <w:szCs w:val="20"/>
        </w:rPr>
        <w:t>82</w:t>
      </w:r>
      <w:r w:rsidR="00FC3E9E" w:rsidRPr="000B4FD1">
        <w:rPr>
          <w:rFonts w:ascii="Trebuchet MS" w:hAnsi="Trebuchet MS"/>
          <w:szCs w:val="20"/>
        </w:rPr>
        <w:t xml:space="preserve">, Sala </w:t>
      </w:r>
      <w:r w:rsidRPr="000B4FD1">
        <w:rPr>
          <w:rFonts w:ascii="Trebuchet MS" w:hAnsi="Trebuchet MS"/>
          <w:szCs w:val="20"/>
        </w:rPr>
        <w:t>03</w:t>
      </w:r>
      <w:r w:rsidR="00FC3E9E" w:rsidRPr="000B4FD1">
        <w:rPr>
          <w:rFonts w:ascii="Trebuchet MS" w:hAnsi="Trebuchet MS"/>
          <w:szCs w:val="20"/>
        </w:rPr>
        <w:t xml:space="preserve">, CEP </w:t>
      </w:r>
      <w:r w:rsidRPr="000B4FD1">
        <w:rPr>
          <w:rFonts w:ascii="Trebuchet MS" w:hAnsi="Trebuchet MS"/>
          <w:szCs w:val="20"/>
        </w:rPr>
        <w:t>05424-000</w:t>
      </w:r>
      <w:r w:rsidR="00EF1AA2" w:rsidRPr="000B4FD1">
        <w:rPr>
          <w:rFonts w:ascii="Trebuchet MS" w:hAnsi="Trebuchet MS"/>
          <w:szCs w:val="20"/>
        </w:rPr>
        <w:t>, inscrita no Cadastro Nacional da Pessoa Jurídica do Ministério da Economia</w:t>
      </w:r>
      <w:r w:rsidR="00EF1AA2" w:rsidRPr="000B4FD1">
        <w:rPr>
          <w:rFonts w:ascii="Trebuchet MS" w:hAnsi="Trebuchet MS"/>
          <w:b/>
          <w:szCs w:val="20"/>
        </w:rPr>
        <w:t xml:space="preserve"> </w:t>
      </w:r>
      <w:r w:rsidR="00EF1AA2" w:rsidRPr="000B4FD1">
        <w:rPr>
          <w:rFonts w:ascii="Trebuchet MS" w:hAnsi="Trebuchet MS"/>
          <w:szCs w:val="20"/>
        </w:rPr>
        <w:t>(“</w:t>
      </w:r>
      <w:r w:rsidR="00EF1AA2" w:rsidRPr="000B4FD1">
        <w:rPr>
          <w:rFonts w:ascii="Trebuchet MS" w:hAnsi="Trebuchet MS"/>
          <w:bCs/>
          <w:szCs w:val="20"/>
          <w:u w:val="single"/>
        </w:rPr>
        <w:t>CNPJ/ME</w:t>
      </w:r>
      <w:r w:rsidR="00EF1AA2" w:rsidRPr="000B4FD1">
        <w:rPr>
          <w:rFonts w:ascii="Trebuchet MS" w:hAnsi="Trebuchet MS"/>
          <w:szCs w:val="20"/>
        </w:rPr>
        <w:t xml:space="preserve">”) sob </w:t>
      </w:r>
      <w:r w:rsidR="00EB0B3E">
        <w:rPr>
          <w:rFonts w:ascii="Trebuchet MS" w:hAnsi="Trebuchet MS"/>
          <w:szCs w:val="20"/>
        </w:rPr>
        <w:t>n</w:t>
      </w:r>
      <w:r w:rsidR="003A2BBC" w:rsidRPr="000B4FD1">
        <w:rPr>
          <w:rFonts w:ascii="Trebuchet MS" w:hAnsi="Trebuchet MS"/>
          <w:szCs w:val="20"/>
        </w:rPr>
        <w:t>º</w:t>
      </w:r>
      <w:r w:rsidR="00EF1AA2" w:rsidRPr="000B4FD1">
        <w:rPr>
          <w:rFonts w:ascii="Trebuchet MS" w:hAnsi="Trebuchet MS"/>
          <w:szCs w:val="20"/>
        </w:rPr>
        <w:t xml:space="preserve"> </w:t>
      </w:r>
      <w:r w:rsidRPr="000B4FD1">
        <w:rPr>
          <w:rFonts w:ascii="Trebuchet MS" w:hAnsi="Trebuchet MS"/>
          <w:szCs w:val="20"/>
        </w:rPr>
        <w:t>13.794.869/0001-05</w:t>
      </w:r>
      <w:r w:rsidR="00EF1AA2" w:rsidRPr="000B4FD1">
        <w:rPr>
          <w:rFonts w:ascii="Trebuchet MS" w:hAnsi="Trebuchet MS"/>
          <w:szCs w:val="20"/>
        </w:rPr>
        <w:t>, com seus atos constitutivos arquivados na Junta Comercial</w:t>
      </w:r>
      <w:r w:rsidRPr="000B4FD1">
        <w:rPr>
          <w:rFonts w:ascii="Trebuchet MS" w:hAnsi="Trebuchet MS"/>
          <w:szCs w:val="20"/>
        </w:rPr>
        <w:t xml:space="preserve"> do Estado de São Paulo (“</w:t>
      </w:r>
      <w:r w:rsidRPr="000B4FD1">
        <w:rPr>
          <w:rFonts w:ascii="Trebuchet MS" w:hAnsi="Trebuchet MS"/>
          <w:szCs w:val="20"/>
          <w:u w:val="single"/>
        </w:rPr>
        <w:t>JUCESP</w:t>
      </w:r>
      <w:r w:rsidRPr="000B4FD1">
        <w:rPr>
          <w:rFonts w:ascii="Trebuchet MS" w:hAnsi="Trebuchet MS"/>
          <w:szCs w:val="20"/>
        </w:rPr>
        <w:t>”)</w:t>
      </w:r>
      <w:r w:rsidR="00EF1AA2" w:rsidRPr="000B4FD1">
        <w:rPr>
          <w:rFonts w:ascii="Trebuchet MS" w:hAnsi="Trebuchet MS"/>
          <w:b/>
          <w:szCs w:val="20"/>
        </w:rPr>
        <w:t xml:space="preserve"> </w:t>
      </w:r>
      <w:r w:rsidR="00EF1AA2" w:rsidRPr="000B4FD1">
        <w:rPr>
          <w:rFonts w:ascii="Trebuchet MS" w:hAnsi="Trebuchet MS"/>
          <w:szCs w:val="20"/>
        </w:rPr>
        <w:t xml:space="preserve">sob o NIRE </w:t>
      </w:r>
      <w:r w:rsidRPr="000B4FD1">
        <w:rPr>
          <w:rFonts w:ascii="Trebuchet MS" w:hAnsi="Trebuchet MS"/>
          <w:szCs w:val="20"/>
        </w:rPr>
        <w:t>35.3.0039418-6</w:t>
      </w:r>
      <w:r w:rsidR="00EF1AA2" w:rsidRPr="000B4FD1">
        <w:rPr>
          <w:rFonts w:ascii="Trebuchet MS" w:hAnsi="Trebuchet MS"/>
          <w:szCs w:val="20"/>
        </w:rPr>
        <w:t xml:space="preserve">, neste ato representada na forma do seu Estatuto Social </w:t>
      </w:r>
      <w:bookmarkEnd w:id="0"/>
      <w:r w:rsidR="00EF1AA2" w:rsidRPr="000B4FD1">
        <w:rPr>
          <w:rFonts w:ascii="Trebuchet MS" w:hAnsi="Trebuchet MS"/>
          <w:szCs w:val="20"/>
        </w:rPr>
        <w:t>(“</w:t>
      </w:r>
      <w:r w:rsidR="00EF1AA2" w:rsidRPr="000B4FD1">
        <w:rPr>
          <w:rFonts w:ascii="Trebuchet MS" w:hAnsi="Trebuchet MS"/>
          <w:szCs w:val="20"/>
          <w:u w:val="single"/>
        </w:rPr>
        <w:t>Emissora</w:t>
      </w:r>
      <w:r w:rsidR="00EF1AA2" w:rsidRPr="000B4FD1">
        <w:rPr>
          <w:rFonts w:ascii="Trebuchet MS" w:hAnsi="Trebuchet MS"/>
          <w:szCs w:val="20"/>
        </w:rPr>
        <w:t>”);</w:t>
      </w:r>
      <w:r w:rsidR="003A2BBC" w:rsidRPr="000B4FD1">
        <w:rPr>
          <w:rFonts w:ascii="Trebuchet MS" w:hAnsi="Trebuchet MS"/>
          <w:szCs w:val="20"/>
        </w:rPr>
        <w:t xml:space="preserve"> e</w:t>
      </w:r>
    </w:p>
    <w:p w14:paraId="2A64D16F" w14:textId="77777777" w:rsidR="00BC5D00" w:rsidRPr="000B4FD1" w:rsidRDefault="00BC5D00" w:rsidP="00BC5D00">
      <w:pPr>
        <w:pStyle w:val="Body"/>
        <w:spacing w:after="0"/>
        <w:rPr>
          <w:rFonts w:ascii="Trebuchet MS" w:hAnsi="Trebuchet MS"/>
          <w:szCs w:val="20"/>
        </w:rPr>
      </w:pPr>
    </w:p>
    <w:p w14:paraId="78C347F8" w14:textId="77777777" w:rsidR="00AD621E" w:rsidRPr="000B4FD1" w:rsidRDefault="00EF1AA2" w:rsidP="003A2BBC">
      <w:pPr>
        <w:pStyle w:val="Parties"/>
        <w:tabs>
          <w:tab w:val="clear" w:pos="567"/>
          <w:tab w:val="num" w:pos="1276"/>
        </w:tabs>
        <w:spacing w:after="0"/>
        <w:ind w:left="567" w:hanging="567"/>
        <w:rPr>
          <w:rFonts w:ascii="Trebuchet MS" w:hAnsi="Trebuchet MS" w:cs="Tahoma"/>
          <w:szCs w:val="20"/>
        </w:rPr>
      </w:pPr>
      <w:r w:rsidRPr="000B4FD1">
        <w:rPr>
          <w:rFonts w:ascii="Trebuchet MS" w:hAnsi="Trebuchet MS" w:cs="Tahoma"/>
          <w:szCs w:val="20"/>
        </w:rPr>
        <w:t>como agente fiduciário, nomeado nesta Escritura de Emissão, representando a comunhão dos titulares das Debêntures (“</w:t>
      </w:r>
      <w:r w:rsidRPr="000B4FD1">
        <w:rPr>
          <w:rFonts w:ascii="Trebuchet MS" w:hAnsi="Trebuchet MS" w:cs="Tahoma"/>
          <w:szCs w:val="20"/>
          <w:u w:val="single"/>
        </w:rPr>
        <w:t>Debenturistas</w:t>
      </w:r>
      <w:r w:rsidRPr="000B4FD1">
        <w:rPr>
          <w:rFonts w:ascii="Trebuchet MS" w:hAnsi="Trebuchet MS" w:cs="Tahoma"/>
          <w:szCs w:val="20"/>
        </w:rPr>
        <w:t>”):</w:t>
      </w:r>
    </w:p>
    <w:p w14:paraId="76ACDB38" w14:textId="77777777" w:rsidR="00BC5D00" w:rsidRPr="000B4FD1" w:rsidRDefault="00BC5D00" w:rsidP="00BC5D00">
      <w:pPr>
        <w:pStyle w:val="Parties"/>
        <w:numPr>
          <w:ilvl w:val="0"/>
          <w:numId w:val="0"/>
        </w:numPr>
        <w:spacing w:after="0"/>
        <w:rPr>
          <w:rFonts w:ascii="Trebuchet MS" w:hAnsi="Trebuchet MS" w:cs="Tahoma"/>
          <w:szCs w:val="20"/>
        </w:rPr>
      </w:pPr>
    </w:p>
    <w:p w14:paraId="6062E35C" w14:textId="77777777" w:rsidR="00BC5D00" w:rsidRPr="000B4FD1" w:rsidRDefault="001A3364" w:rsidP="00BC5D00">
      <w:pPr>
        <w:pStyle w:val="Body"/>
        <w:spacing w:after="0"/>
        <w:rPr>
          <w:rFonts w:ascii="Trebuchet MS" w:hAnsi="Trebuchet MS"/>
          <w:szCs w:val="20"/>
        </w:rPr>
      </w:pPr>
      <w:r w:rsidRPr="000B4FD1">
        <w:rPr>
          <w:rFonts w:ascii="Trebuchet MS" w:hAnsi="Trebuchet MS"/>
          <w:b/>
          <w:szCs w:val="20"/>
        </w:rPr>
        <w:t>OLIVEIRA TRUST DISTRIBUIDORA DE TÍTULOS E VALORES MOBILIÁRIOS S.A.</w:t>
      </w:r>
      <w:r w:rsidRPr="000B4FD1">
        <w:rPr>
          <w:rFonts w:ascii="Trebuchet MS" w:hAnsi="Trebuchet MS"/>
          <w:b/>
          <w:bCs/>
          <w:szCs w:val="20"/>
        </w:rPr>
        <w:t>,</w:t>
      </w:r>
      <w:r w:rsidRPr="000B4FD1">
        <w:rPr>
          <w:rFonts w:ascii="Trebuchet MS" w:hAnsi="Trebuchet MS"/>
          <w:szCs w:val="20"/>
        </w:rPr>
        <w:t xml:space="preserve"> instituição financeira autorizada a funcionar pelo Banco Central do Brasil (“</w:t>
      </w:r>
      <w:r w:rsidRPr="000B4FD1">
        <w:rPr>
          <w:rFonts w:ascii="Trebuchet MS" w:hAnsi="Trebuchet MS"/>
          <w:szCs w:val="20"/>
          <w:u w:val="single"/>
        </w:rPr>
        <w:t>BACEN</w:t>
      </w:r>
      <w:r w:rsidRPr="000B4FD1">
        <w:rPr>
          <w:rFonts w:ascii="Trebuchet MS" w:hAnsi="Trebuchet MS"/>
          <w:szCs w:val="20"/>
        </w:rPr>
        <w:t xml:space="preserve">”), constituída sob a forma de sociedade por ações, </w:t>
      </w:r>
      <w:bookmarkStart w:id="1" w:name="_Hlk500758525"/>
      <w:r w:rsidRPr="000B4FD1">
        <w:rPr>
          <w:rFonts w:ascii="Trebuchet MS" w:hAnsi="Trebuchet MS"/>
          <w:szCs w:val="20"/>
        </w:rPr>
        <w:t xml:space="preserve">por meio de sua filial, com endereço na cidade de São Paulo, Estado de São Paulo, na Rua Joaquim Floriano, </w:t>
      </w:r>
      <w:r w:rsidRPr="000B4FD1">
        <w:rPr>
          <w:rFonts w:ascii="Trebuchet MS" w:hAnsi="Trebuchet MS"/>
          <w:bCs/>
          <w:szCs w:val="20"/>
        </w:rPr>
        <w:t xml:space="preserve">1.052 – </w:t>
      </w:r>
      <w:r w:rsidRPr="000B4FD1">
        <w:rPr>
          <w:rFonts w:ascii="Trebuchet MS" w:hAnsi="Trebuchet MS"/>
          <w:szCs w:val="20"/>
        </w:rPr>
        <w:t>13º andar, Sala 132, parte, inscrita no CNPJ/ME sob o nº </w:t>
      </w:r>
      <w:bookmarkEnd w:id="1"/>
      <w:r w:rsidRPr="000B4FD1">
        <w:rPr>
          <w:rFonts w:ascii="Trebuchet MS" w:hAnsi="Trebuchet MS"/>
          <w:szCs w:val="20"/>
        </w:rPr>
        <w:t xml:space="preserve">36.113.876/0004-34, neste ato representada nos termos de seu </w:t>
      </w:r>
      <w:r w:rsidR="008A1A97" w:rsidRPr="000B4FD1">
        <w:rPr>
          <w:rFonts w:ascii="Trebuchet MS" w:hAnsi="Trebuchet MS"/>
          <w:szCs w:val="20"/>
        </w:rPr>
        <w:t>estatuto</w:t>
      </w:r>
      <w:r w:rsidRPr="000B4FD1">
        <w:rPr>
          <w:rFonts w:ascii="Trebuchet MS" w:hAnsi="Trebuchet MS"/>
          <w:szCs w:val="20"/>
        </w:rPr>
        <w:t xml:space="preserve"> social </w:t>
      </w:r>
      <w:r w:rsidR="00EF1AA2" w:rsidRPr="000B4FD1">
        <w:rPr>
          <w:rFonts w:ascii="Trebuchet MS" w:hAnsi="Trebuchet MS"/>
          <w:szCs w:val="20"/>
        </w:rPr>
        <w:t>(“</w:t>
      </w:r>
      <w:r w:rsidR="00EF1AA2" w:rsidRPr="000B4FD1">
        <w:rPr>
          <w:rFonts w:ascii="Trebuchet MS" w:hAnsi="Trebuchet MS"/>
          <w:szCs w:val="20"/>
          <w:u w:val="single"/>
        </w:rPr>
        <w:t>Agente Fiduciário</w:t>
      </w:r>
      <w:r w:rsidR="00EF1AA2" w:rsidRPr="000B4FD1">
        <w:rPr>
          <w:rFonts w:ascii="Trebuchet MS" w:hAnsi="Trebuchet MS"/>
          <w:szCs w:val="20"/>
        </w:rPr>
        <w:t>”</w:t>
      </w:r>
      <w:r w:rsidR="00E7419F" w:rsidRPr="000B4FD1">
        <w:rPr>
          <w:rFonts w:ascii="Trebuchet MS" w:hAnsi="Trebuchet MS"/>
          <w:szCs w:val="20"/>
        </w:rPr>
        <w:t xml:space="preserve"> e, em conjunto com a Emissora, as “</w:t>
      </w:r>
      <w:r w:rsidR="00E7419F" w:rsidRPr="000B4FD1">
        <w:rPr>
          <w:rFonts w:ascii="Trebuchet MS" w:hAnsi="Trebuchet MS"/>
          <w:szCs w:val="20"/>
          <w:u w:val="single"/>
        </w:rPr>
        <w:t>Partes</w:t>
      </w:r>
      <w:r w:rsidR="00E7419F" w:rsidRPr="000B4FD1">
        <w:rPr>
          <w:rFonts w:ascii="Trebuchet MS" w:hAnsi="Trebuchet MS"/>
          <w:szCs w:val="20"/>
        </w:rPr>
        <w:t>”</w:t>
      </w:r>
      <w:r w:rsidR="00EF1AA2" w:rsidRPr="000B4FD1">
        <w:rPr>
          <w:rFonts w:ascii="Trebuchet MS" w:hAnsi="Trebuchet MS"/>
          <w:szCs w:val="20"/>
        </w:rPr>
        <w:t>)</w:t>
      </w:r>
      <w:r w:rsidR="003A2BBC" w:rsidRPr="000B4FD1">
        <w:rPr>
          <w:rFonts w:ascii="Trebuchet MS" w:hAnsi="Trebuchet MS"/>
          <w:szCs w:val="20"/>
        </w:rPr>
        <w:t>,</w:t>
      </w:r>
      <w:r w:rsidR="00E7419F" w:rsidRPr="000B4FD1">
        <w:rPr>
          <w:rFonts w:ascii="Trebuchet MS" w:hAnsi="Trebuchet MS"/>
          <w:szCs w:val="20"/>
        </w:rPr>
        <w:t xml:space="preserve"> </w:t>
      </w:r>
    </w:p>
    <w:p w14:paraId="4CB92F8A" w14:textId="77777777" w:rsidR="00BC5D00" w:rsidRPr="000B4FD1" w:rsidRDefault="00BC5D00" w:rsidP="00BC5D00">
      <w:pPr>
        <w:pStyle w:val="Body"/>
        <w:spacing w:after="0"/>
        <w:rPr>
          <w:rFonts w:ascii="Trebuchet MS" w:hAnsi="Trebuchet MS"/>
          <w:szCs w:val="20"/>
        </w:rPr>
      </w:pPr>
    </w:p>
    <w:p w14:paraId="7761A948" w14:textId="77777777" w:rsidR="00AD621E" w:rsidRPr="000B4FD1" w:rsidRDefault="00EF1AA2" w:rsidP="00BC5D00">
      <w:pPr>
        <w:pStyle w:val="Body"/>
        <w:spacing w:after="0"/>
        <w:rPr>
          <w:rFonts w:ascii="Trebuchet MS" w:hAnsi="Trebuchet MS"/>
          <w:szCs w:val="20"/>
        </w:rPr>
      </w:pPr>
      <w:bookmarkStart w:id="2" w:name="_Ref532040236"/>
      <w:r w:rsidRPr="000B4FD1">
        <w:rPr>
          <w:rFonts w:ascii="Trebuchet MS" w:hAnsi="Trebuchet MS"/>
          <w:b/>
          <w:szCs w:val="20"/>
        </w:rPr>
        <w:t>RESOLVEM</w:t>
      </w:r>
      <w:r w:rsidRPr="000B4FD1">
        <w:rPr>
          <w:rFonts w:ascii="Trebuchet MS" w:hAnsi="Trebuchet MS"/>
          <w:szCs w:val="20"/>
        </w:rPr>
        <w:t xml:space="preserve"> celebrar esta Escritura de Emissão, de acordo com os seguintes termos e condições:</w:t>
      </w:r>
    </w:p>
    <w:p w14:paraId="78A81B6D" w14:textId="77777777" w:rsidR="003A2BBC" w:rsidRPr="000B4FD1" w:rsidRDefault="003A2BBC" w:rsidP="00BC5D00">
      <w:pPr>
        <w:pStyle w:val="Body"/>
        <w:spacing w:after="0"/>
        <w:rPr>
          <w:rFonts w:ascii="Trebuchet MS" w:hAnsi="Trebuchet MS"/>
          <w:szCs w:val="20"/>
        </w:rPr>
      </w:pPr>
    </w:p>
    <w:p w14:paraId="64311091"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AUTORIZAÇÃO</w:t>
      </w:r>
    </w:p>
    <w:p w14:paraId="49558123" w14:textId="77777777" w:rsidR="003A2BBC" w:rsidRPr="000B4FD1" w:rsidRDefault="003A2BBC" w:rsidP="003A2BBC">
      <w:pPr>
        <w:pStyle w:val="Level1"/>
        <w:keepNext/>
        <w:numPr>
          <w:ilvl w:val="0"/>
          <w:numId w:val="0"/>
        </w:numPr>
        <w:spacing w:after="0"/>
        <w:rPr>
          <w:rFonts w:ascii="Trebuchet MS" w:hAnsi="Trebuchet MS" w:cs="Tahoma"/>
          <w:b/>
          <w:bCs/>
          <w:szCs w:val="20"/>
        </w:rPr>
      </w:pPr>
    </w:p>
    <w:p w14:paraId="7047FC38" w14:textId="3F1F22CC" w:rsidR="0038195B" w:rsidRPr="000B4FD1" w:rsidRDefault="00EF1AA2" w:rsidP="003A2BBC">
      <w:pPr>
        <w:pStyle w:val="Level2"/>
        <w:spacing w:after="0"/>
        <w:ind w:left="0"/>
        <w:rPr>
          <w:rFonts w:ascii="Trebuchet MS" w:hAnsi="Trebuchet MS"/>
          <w:szCs w:val="20"/>
        </w:rPr>
      </w:pPr>
      <w:bookmarkStart w:id="3" w:name="_Ref276509791"/>
      <w:bookmarkEnd w:id="2"/>
      <w:r w:rsidRPr="000B4FD1">
        <w:rPr>
          <w:rFonts w:ascii="Trebuchet MS" w:hAnsi="Trebuchet MS"/>
          <w:szCs w:val="20"/>
        </w:rPr>
        <w:t xml:space="preserve">A </w:t>
      </w:r>
      <w:r w:rsidRPr="000B4FD1">
        <w:rPr>
          <w:rFonts w:ascii="Trebuchet MS" w:hAnsi="Trebuchet MS"/>
          <w:b/>
          <w:szCs w:val="20"/>
        </w:rPr>
        <w:t>(i)</w:t>
      </w:r>
      <w:r w:rsidRPr="000B4FD1">
        <w:rPr>
          <w:rFonts w:ascii="Trebuchet MS" w:hAnsi="Trebuchet MS"/>
          <w:szCs w:val="20"/>
        </w:rPr>
        <w:t xml:space="preserve"> emissão das Debêntures, nos termos da Lei </w:t>
      </w:r>
      <w:r w:rsidR="003A2BBC" w:rsidRPr="000B4FD1">
        <w:rPr>
          <w:rFonts w:ascii="Trebuchet MS" w:hAnsi="Trebuchet MS"/>
          <w:szCs w:val="20"/>
        </w:rPr>
        <w:t>n.º</w:t>
      </w:r>
      <w:r w:rsidRPr="000B4FD1">
        <w:rPr>
          <w:rFonts w:ascii="Trebuchet MS" w:hAnsi="Trebuchet MS"/>
          <w:szCs w:val="20"/>
        </w:rPr>
        <w:t> 6.404, de 15 de dezembro de 1976, conforme alterada (“</w:t>
      </w:r>
      <w:r w:rsidRPr="000B4FD1">
        <w:rPr>
          <w:rFonts w:ascii="Trebuchet MS" w:hAnsi="Trebuchet MS"/>
          <w:szCs w:val="20"/>
          <w:u w:val="single"/>
        </w:rPr>
        <w:t>Lei das Sociedades por Ações</w:t>
      </w:r>
      <w:r w:rsidRPr="000B4FD1">
        <w:rPr>
          <w:rFonts w:ascii="Trebuchet MS" w:hAnsi="Trebuchet MS"/>
          <w:szCs w:val="20"/>
        </w:rPr>
        <w:t>”</w:t>
      </w:r>
      <w:r w:rsidR="003A2BBC" w:rsidRPr="000B4FD1">
        <w:rPr>
          <w:rFonts w:ascii="Trebuchet MS" w:hAnsi="Trebuchet MS"/>
          <w:szCs w:val="20"/>
        </w:rPr>
        <w:t xml:space="preserve"> e </w:t>
      </w:r>
      <w:r w:rsidRPr="000B4FD1">
        <w:rPr>
          <w:rFonts w:ascii="Trebuchet MS" w:hAnsi="Trebuchet MS"/>
          <w:szCs w:val="20"/>
        </w:rPr>
        <w:t>“</w:t>
      </w:r>
      <w:r w:rsidRPr="000B4FD1">
        <w:rPr>
          <w:rFonts w:ascii="Trebuchet MS" w:hAnsi="Trebuchet MS"/>
          <w:szCs w:val="20"/>
          <w:u w:val="single"/>
        </w:rPr>
        <w:t>Emissão</w:t>
      </w:r>
      <w:r w:rsidRPr="000B4FD1">
        <w:rPr>
          <w:rFonts w:ascii="Trebuchet MS" w:hAnsi="Trebuchet MS"/>
          <w:szCs w:val="20"/>
        </w:rPr>
        <w:t>”</w:t>
      </w:r>
      <w:r w:rsidR="003A2BBC" w:rsidRPr="000B4FD1">
        <w:rPr>
          <w:rFonts w:ascii="Trebuchet MS" w:hAnsi="Trebuchet MS"/>
          <w:szCs w:val="20"/>
        </w:rPr>
        <w:t>, respectivamente</w:t>
      </w:r>
      <w:r w:rsidRPr="000B4FD1">
        <w:rPr>
          <w:rFonts w:ascii="Trebuchet MS" w:hAnsi="Trebuchet MS"/>
          <w:szCs w:val="20"/>
        </w:rPr>
        <w:t xml:space="preserve">; </w:t>
      </w:r>
      <w:r w:rsidRPr="000B4FD1">
        <w:rPr>
          <w:rFonts w:ascii="Trebuchet MS" w:hAnsi="Trebuchet MS"/>
          <w:b/>
          <w:szCs w:val="20"/>
        </w:rPr>
        <w:t>(ii)</w:t>
      </w:r>
      <w:r w:rsidRPr="000B4FD1">
        <w:rPr>
          <w:rFonts w:ascii="Trebuchet MS" w:hAnsi="Trebuchet MS"/>
          <w:szCs w:val="20"/>
        </w:rPr>
        <w:t xml:space="preserve"> oferta pública de distribuição com esforços restritos de distribuição das Debêntures, nos termos da Lei </w:t>
      </w:r>
      <w:r w:rsidR="003A2BBC" w:rsidRPr="000B4FD1">
        <w:rPr>
          <w:rFonts w:ascii="Trebuchet MS" w:hAnsi="Trebuchet MS"/>
          <w:szCs w:val="20"/>
        </w:rPr>
        <w:t>n.º</w:t>
      </w:r>
      <w:r w:rsidRPr="000B4FD1">
        <w:rPr>
          <w:rFonts w:ascii="Trebuchet MS" w:hAnsi="Trebuchet MS"/>
          <w:szCs w:val="20"/>
        </w:rPr>
        <w:t> 6.385, de 7 de dezembro de 1976, conforme alterada (“</w:t>
      </w:r>
      <w:r w:rsidRPr="000B4FD1">
        <w:rPr>
          <w:rFonts w:ascii="Trebuchet MS" w:hAnsi="Trebuchet MS"/>
          <w:szCs w:val="20"/>
          <w:u w:val="single"/>
        </w:rPr>
        <w:t>Lei do Mercado de Valores Mobiliários</w:t>
      </w:r>
      <w:r w:rsidRPr="000B4FD1">
        <w:rPr>
          <w:rFonts w:ascii="Trebuchet MS" w:hAnsi="Trebuchet MS"/>
          <w:szCs w:val="20"/>
        </w:rPr>
        <w:t xml:space="preserve">”), da Instrução da CVM </w:t>
      </w:r>
      <w:r w:rsidR="003A2BBC" w:rsidRPr="000B4FD1">
        <w:rPr>
          <w:rFonts w:ascii="Trebuchet MS" w:hAnsi="Trebuchet MS"/>
          <w:szCs w:val="20"/>
        </w:rPr>
        <w:t>n.º</w:t>
      </w:r>
      <w:r w:rsidRPr="000B4FD1">
        <w:rPr>
          <w:rFonts w:ascii="Trebuchet MS" w:hAnsi="Trebuchet MS"/>
          <w:szCs w:val="20"/>
        </w:rPr>
        <w:t> 476, de 16 de janeiro de 2009, conforme alterada (“</w:t>
      </w:r>
      <w:r w:rsidRPr="000B4FD1">
        <w:rPr>
          <w:rFonts w:ascii="Trebuchet MS" w:hAnsi="Trebuchet MS"/>
          <w:szCs w:val="20"/>
          <w:u w:val="single"/>
        </w:rPr>
        <w:t>Instrução CVM 476</w:t>
      </w:r>
      <w:r w:rsidRPr="000B4FD1">
        <w:rPr>
          <w:rFonts w:ascii="Trebuchet MS" w:hAnsi="Trebuchet MS"/>
          <w:szCs w:val="20"/>
        </w:rPr>
        <w:t>”), e das demais disposições legais e regulamentares aplicáveis (“</w:t>
      </w:r>
      <w:r w:rsidRPr="000B4FD1">
        <w:rPr>
          <w:rFonts w:ascii="Trebuchet MS" w:hAnsi="Trebuchet MS"/>
          <w:szCs w:val="20"/>
          <w:u w:val="single"/>
        </w:rPr>
        <w:t>Oferta Restrita</w:t>
      </w:r>
      <w:r w:rsidRPr="000B4FD1">
        <w:rPr>
          <w:rFonts w:ascii="Trebuchet MS" w:hAnsi="Trebuchet MS"/>
          <w:szCs w:val="20"/>
        </w:rPr>
        <w:t xml:space="preserve">”); </w:t>
      </w:r>
      <w:r w:rsidRPr="000B4FD1">
        <w:rPr>
          <w:rFonts w:ascii="Trebuchet MS" w:hAnsi="Trebuchet MS"/>
          <w:b/>
          <w:bCs/>
          <w:szCs w:val="20"/>
        </w:rPr>
        <w:t>(iii)</w:t>
      </w:r>
      <w:r w:rsidRPr="000B4FD1">
        <w:rPr>
          <w:rFonts w:ascii="Trebuchet MS" w:hAnsi="Trebuchet MS"/>
          <w:szCs w:val="20"/>
        </w:rPr>
        <w:t xml:space="preserve"> </w:t>
      </w:r>
      <w:r w:rsidR="003A2BBC" w:rsidRPr="000B4FD1">
        <w:rPr>
          <w:rFonts w:ascii="Trebuchet MS" w:hAnsi="Trebuchet MS"/>
          <w:szCs w:val="20"/>
        </w:rPr>
        <w:t>constituição da Cessão Fiduciária</w:t>
      </w:r>
      <w:r w:rsidRPr="000B4FD1">
        <w:rPr>
          <w:rFonts w:ascii="Trebuchet MS" w:hAnsi="Trebuchet MS"/>
          <w:szCs w:val="20"/>
        </w:rPr>
        <w:t xml:space="preserve"> </w:t>
      </w:r>
      <w:r w:rsidR="00156361" w:rsidRPr="000B4FD1">
        <w:rPr>
          <w:rFonts w:ascii="Trebuchet MS" w:hAnsi="Trebuchet MS"/>
          <w:szCs w:val="20"/>
        </w:rPr>
        <w:t xml:space="preserve">Brasil </w:t>
      </w:r>
      <w:r w:rsidRPr="000B4FD1">
        <w:rPr>
          <w:rFonts w:ascii="Trebuchet MS" w:hAnsi="Trebuchet MS"/>
          <w:szCs w:val="20"/>
        </w:rPr>
        <w:t xml:space="preserve">(conforme definido abaixo) a ser constituída pela Emissora em favor dos Debenturistas, conforme aplicável, bem como os seus respectivos termos e condições; e </w:t>
      </w:r>
      <w:r w:rsidRPr="000B4FD1">
        <w:rPr>
          <w:rFonts w:ascii="Trebuchet MS" w:hAnsi="Trebuchet MS"/>
          <w:b/>
          <w:bCs/>
          <w:szCs w:val="20"/>
        </w:rPr>
        <w:t>(iv)</w:t>
      </w:r>
      <w:r w:rsidRPr="000B4FD1">
        <w:rPr>
          <w:rFonts w:ascii="Trebuchet MS" w:hAnsi="Trebuchet MS"/>
          <w:szCs w:val="20"/>
        </w:rPr>
        <w:t xml:space="preserve"> a celebração da presente Escritura</w:t>
      </w:r>
      <w:r w:rsidR="003A2BBC" w:rsidRPr="000B4FD1">
        <w:rPr>
          <w:rFonts w:ascii="Trebuchet MS" w:hAnsi="Trebuchet MS"/>
          <w:szCs w:val="20"/>
        </w:rPr>
        <w:t>,</w:t>
      </w:r>
      <w:r w:rsidRPr="000B4FD1">
        <w:rPr>
          <w:rFonts w:ascii="Trebuchet MS" w:hAnsi="Trebuchet MS"/>
          <w:szCs w:val="20"/>
        </w:rPr>
        <w:t xml:space="preserve"> serão realizadas com base nas deliberações da </w:t>
      </w:r>
      <w:r w:rsidR="008129F2" w:rsidRPr="000B4FD1">
        <w:rPr>
          <w:rFonts w:ascii="Trebuchet MS" w:hAnsi="Trebuchet MS"/>
          <w:szCs w:val="20"/>
        </w:rPr>
        <w:t xml:space="preserve">Assembleia Geral Extraordinária </w:t>
      </w:r>
      <w:r w:rsidRPr="000B4FD1">
        <w:rPr>
          <w:rFonts w:ascii="Trebuchet MS" w:hAnsi="Trebuchet MS"/>
          <w:szCs w:val="20"/>
        </w:rPr>
        <w:t xml:space="preserve">da Emissora realizada em </w:t>
      </w:r>
      <w:r w:rsidR="00F21D93">
        <w:rPr>
          <w:rFonts w:ascii="Trebuchet MS" w:hAnsi="Trebuchet MS"/>
          <w:szCs w:val="20"/>
        </w:rPr>
        <w:t>1</w:t>
      </w:r>
      <w:r w:rsidR="0083731E">
        <w:rPr>
          <w:rFonts w:ascii="Trebuchet MS" w:hAnsi="Trebuchet MS"/>
          <w:szCs w:val="20"/>
        </w:rPr>
        <w:t>4</w:t>
      </w:r>
      <w:r w:rsidR="00F44B99">
        <w:rPr>
          <w:rFonts w:ascii="Trebuchet MS" w:hAnsi="Trebuchet MS"/>
          <w:szCs w:val="20"/>
        </w:rPr>
        <w:t xml:space="preserve"> de maio</w:t>
      </w:r>
      <w:r w:rsidR="00D516B8" w:rsidRPr="000B4FD1">
        <w:rPr>
          <w:rFonts w:ascii="Trebuchet MS" w:hAnsi="Trebuchet MS"/>
          <w:szCs w:val="20"/>
        </w:rPr>
        <w:t xml:space="preserve"> </w:t>
      </w:r>
      <w:r w:rsidRPr="000B4FD1">
        <w:rPr>
          <w:rFonts w:ascii="Trebuchet MS" w:hAnsi="Trebuchet MS"/>
          <w:szCs w:val="20"/>
        </w:rPr>
        <w:t>de 202</w:t>
      </w:r>
      <w:r w:rsidR="003A2BBC" w:rsidRPr="000B4FD1">
        <w:rPr>
          <w:rFonts w:ascii="Trebuchet MS" w:hAnsi="Trebuchet MS"/>
          <w:szCs w:val="20"/>
        </w:rPr>
        <w:t>1</w:t>
      </w:r>
      <w:r w:rsidRPr="000B4FD1">
        <w:rPr>
          <w:rFonts w:ascii="Trebuchet MS" w:hAnsi="Trebuchet MS"/>
          <w:szCs w:val="20"/>
        </w:rPr>
        <w:t xml:space="preserve"> (“</w:t>
      </w:r>
      <w:r w:rsidR="008129F2" w:rsidRPr="000B4FD1">
        <w:rPr>
          <w:rFonts w:ascii="Trebuchet MS" w:hAnsi="Trebuchet MS"/>
          <w:bCs/>
          <w:szCs w:val="20"/>
          <w:u w:val="single"/>
        </w:rPr>
        <w:t>AGE</w:t>
      </w:r>
      <w:r w:rsidRPr="000B4FD1">
        <w:rPr>
          <w:rFonts w:ascii="Trebuchet MS" w:hAnsi="Trebuchet MS"/>
          <w:szCs w:val="20"/>
        </w:rPr>
        <w:t>”).</w:t>
      </w:r>
    </w:p>
    <w:p w14:paraId="14A3EEC0" w14:textId="77777777" w:rsidR="003A2BBC" w:rsidRPr="000B4FD1" w:rsidRDefault="003A2BBC" w:rsidP="003A2BBC">
      <w:pPr>
        <w:pStyle w:val="Level2"/>
        <w:numPr>
          <w:ilvl w:val="0"/>
          <w:numId w:val="0"/>
        </w:numPr>
        <w:spacing w:after="0"/>
        <w:rPr>
          <w:rFonts w:ascii="Trebuchet MS" w:hAnsi="Trebuchet MS"/>
          <w:szCs w:val="20"/>
        </w:rPr>
      </w:pPr>
    </w:p>
    <w:p w14:paraId="700AFFB5" w14:textId="4CE842DD" w:rsidR="00EE7FDE" w:rsidRPr="000B4FD1" w:rsidRDefault="00EF1AA2" w:rsidP="003A2BBC">
      <w:pPr>
        <w:pStyle w:val="Level2"/>
        <w:spacing w:after="0"/>
        <w:ind w:left="0"/>
        <w:rPr>
          <w:rFonts w:ascii="Trebuchet MS" w:hAnsi="Trebuchet MS"/>
          <w:szCs w:val="20"/>
        </w:rPr>
      </w:pPr>
      <w:bookmarkStart w:id="4" w:name="_Ref276509796"/>
      <w:bookmarkEnd w:id="3"/>
      <w:r w:rsidRPr="000B4FD1">
        <w:rPr>
          <w:rFonts w:ascii="Trebuchet MS" w:hAnsi="Trebuchet MS"/>
          <w:szCs w:val="20"/>
        </w:rPr>
        <w:t>Por meio da</w:t>
      </w:r>
      <w:r w:rsidR="000B2D48">
        <w:rPr>
          <w:rFonts w:ascii="Trebuchet MS" w:hAnsi="Trebuchet MS"/>
          <w:szCs w:val="20"/>
        </w:rPr>
        <w:t xml:space="preserve"> AGE</w:t>
      </w:r>
      <w:r w:rsidRPr="000B4FD1">
        <w:rPr>
          <w:rFonts w:ascii="Trebuchet MS" w:hAnsi="Trebuchet MS"/>
          <w:szCs w:val="20"/>
        </w:rPr>
        <w:t xml:space="preserve">, a Diretoria da Emissora também foi autorizada a: </w:t>
      </w:r>
      <w:r w:rsidRPr="000B4FD1">
        <w:rPr>
          <w:rFonts w:ascii="Trebuchet MS" w:hAnsi="Trebuchet MS"/>
          <w:b/>
          <w:szCs w:val="20"/>
        </w:rPr>
        <w:t>(i)</w:t>
      </w:r>
      <w:r w:rsidRPr="000B4FD1">
        <w:rPr>
          <w:rFonts w:ascii="Trebuchet MS" w:hAnsi="Trebuchet MS"/>
          <w:szCs w:val="20"/>
        </w:rPr>
        <w:t> praticar todos os atos necessários à efetivação das deliberações consubstanciadas na</w:t>
      </w:r>
      <w:r w:rsidR="000B2D48">
        <w:rPr>
          <w:rFonts w:ascii="Trebuchet MS" w:hAnsi="Trebuchet MS"/>
          <w:szCs w:val="20"/>
        </w:rPr>
        <w:t xml:space="preserve"> AGE</w:t>
      </w:r>
      <w:r w:rsidRPr="000B4FD1">
        <w:rPr>
          <w:rFonts w:ascii="Trebuchet MS" w:hAnsi="Trebuchet MS"/>
          <w:szCs w:val="20"/>
        </w:rPr>
        <w:t xml:space="preserve">, incluindo a celebração de todos </w:t>
      </w:r>
      <w:r w:rsidRPr="000B4FD1">
        <w:rPr>
          <w:rFonts w:ascii="Trebuchet MS" w:hAnsi="Trebuchet MS"/>
          <w:szCs w:val="20"/>
        </w:rPr>
        <w:lastRenderedPageBreak/>
        <w:t>os documentos indispensáveis à concretização da Emissão e formalização do Contrato de Cessão Fiduciária</w:t>
      </w:r>
      <w:r w:rsidR="00156361" w:rsidRPr="000B4FD1">
        <w:rPr>
          <w:rFonts w:ascii="Trebuchet MS" w:hAnsi="Trebuchet MS"/>
          <w:szCs w:val="20"/>
        </w:rPr>
        <w:t xml:space="preserve"> Brasil</w:t>
      </w:r>
      <w:r w:rsidRPr="000B4FD1">
        <w:rPr>
          <w:rFonts w:ascii="Trebuchet MS" w:hAnsi="Trebuchet MS"/>
          <w:szCs w:val="20"/>
        </w:rPr>
        <w:t xml:space="preserve"> (conforme definido abaixo); e </w:t>
      </w:r>
      <w:r w:rsidRPr="000B4FD1">
        <w:rPr>
          <w:rFonts w:ascii="Trebuchet MS" w:hAnsi="Trebuchet MS"/>
          <w:b/>
          <w:szCs w:val="20"/>
        </w:rPr>
        <w:t>(ii)</w:t>
      </w:r>
      <w:r w:rsidRPr="000B4FD1">
        <w:rPr>
          <w:rFonts w:ascii="Trebuchet MS" w:hAnsi="Trebuchet MS"/>
          <w:szCs w:val="20"/>
        </w:rPr>
        <w:t xml:space="preserve"> formalizar e efetivar a contratação do Coordenador</w:t>
      </w:r>
      <w:r w:rsidR="003A2BBC" w:rsidRPr="000B4FD1">
        <w:rPr>
          <w:rFonts w:ascii="Trebuchet MS" w:hAnsi="Trebuchet MS"/>
          <w:szCs w:val="20"/>
        </w:rPr>
        <w:t xml:space="preserve"> Líder</w:t>
      </w:r>
      <w:r w:rsidRPr="000B4FD1">
        <w:rPr>
          <w:rFonts w:ascii="Trebuchet MS" w:hAnsi="Trebuchet MS"/>
          <w:szCs w:val="20"/>
        </w:rPr>
        <w:t xml:space="preserve"> (conforme abaixo definido), do Agente Fiduciário e dos demais prestadores de serviços necessários à implementação da Emissão e da Oferta Restrita, tais como Escriturador (conforme abaixo definido), </w:t>
      </w:r>
      <w:r w:rsidR="00054CC6" w:rsidRPr="000B4FD1">
        <w:rPr>
          <w:rFonts w:ascii="Trebuchet MS" w:hAnsi="Trebuchet MS"/>
          <w:szCs w:val="20"/>
        </w:rPr>
        <w:t>Agente de Liquidação</w:t>
      </w:r>
      <w:r w:rsidRPr="000B4FD1">
        <w:rPr>
          <w:rFonts w:ascii="Trebuchet MS" w:hAnsi="Trebuchet MS"/>
          <w:szCs w:val="20"/>
        </w:rPr>
        <w:t xml:space="preserve"> (conforme abaixo definido), a B3 (conforme abaixo definido), dentre outros, podendo, para tanto, negociar e assinar os respectivos instrumentos de contratação e eventuais alterações em aditamentos. </w:t>
      </w:r>
    </w:p>
    <w:p w14:paraId="7100B94A" w14:textId="77777777" w:rsidR="003A2BBC" w:rsidRPr="000B4FD1" w:rsidRDefault="003A2BBC" w:rsidP="003A2BBC">
      <w:pPr>
        <w:pStyle w:val="Level2"/>
        <w:numPr>
          <w:ilvl w:val="0"/>
          <w:numId w:val="0"/>
        </w:numPr>
        <w:spacing w:after="0"/>
        <w:rPr>
          <w:rFonts w:ascii="Trebuchet MS" w:hAnsi="Trebuchet MS"/>
          <w:szCs w:val="20"/>
        </w:rPr>
      </w:pPr>
    </w:p>
    <w:p w14:paraId="43D13382" w14:textId="77777777" w:rsidR="00AD621E" w:rsidRPr="000B4FD1" w:rsidRDefault="00EF1AA2" w:rsidP="00BC5D00">
      <w:pPr>
        <w:pStyle w:val="Level1"/>
        <w:keepNext/>
        <w:spacing w:after="0"/>
        <w:rPr>
          <w:rFonts w:ascii="Trebuchet MS" w:hAnsi="Trebuchet MS" w:cs="Tahoma"/>
          <w:b/>
          <w:bCs/>
          <w:szCs w:val="20"/>
        </w:rPr>
      </w:pPr>
      <w:bookmarkStart w:id="5" w:name="_Ref333863978"/>
      <w:bookmarkEnd w:id="4"/>
      <w:r w:rsidRPr="000B4FD1">
        <w:rPr>
          <w:rFonts w:ascii="Trebuchet MS" w:hAnsi="Trebuchet MS" w:cs="Tahoma"/>
          <w:b/>
          <w:bCs/>
          <w:szCs w:val="20"/>
        </w:rPr>
        <w:t>REQUISITOS</w:t>
      </w:r>
      <w:bookmarkEnd w:id="5"/>
    </w:p>
    <w:p w14:paraId="4BB1E428" w14:textId="77777777" w:rsidR="003A2BBC" w:rsidRPr="000B4FD1" w:rsidRDefault="003A2BBC" w:rsidP="003A2BBC">
      <w:pPr>
        <w:pStyle w:val="Level1"/>
        <w:keepNext/>
        <w:numPr>
          <w:ilvl w:val="0"/>
          <w:numId w:val="0"/>
        </w:numPr>
        <w:spacing w:after="0"/>
        <w:rPr>
          <w:rFonts w:ascii="Trebuchet MS" w:hAnsi="Trebuchet MS" w:cs="Tahoma"/>
          <w:b/>
          <w:bCs/>
          <w:szCs w:val="20"/>
        </w:rPr>
      </w:pPr>
    </w:p>
    <w:p w14:paraId="028ABBE2" w14:textId="77777777" w:rsidR="00AD621E" w:rsidRPr="000B4FD1" w:rsidRDefault="00EF1AA2" w:rsidP="003A2BBC">
      <w:pPr>
        <w:pStyle w:val="Level2"/>
        <w:spacing w:after="0"/>
        <w:ind w:left="0"/>
        <w:rPr>
          <w:rFonts w:ascii="Trebuchet MS" w:hAnsi="Trebuchet MS"/>
          <w:szCs w:val="20"/>
        </w:rPr>
      </w:pPr>
      <w:bookmarkStart w:id="6" w:name="_Ref276509897"/>
      <w:r w:rsidRPr="000B4FD1">
        <w:rPr>
          <w:rFonts w:ascii="Trebuchet MS" w:hAnsi="Trebuchet MS"/>
          <w:szCs w:val="20"/>
        </w:rPr>
        <w:t>A Emissão</w:t>
      </w:r>
      <w:r w:rsidR="003A2BBC" w:rsidRPr="000B4FD1">
        <w:rPr>
          <w:rFonts w:ascii="Trebuchet MS" w:hAnsi="Trebuchet MS"/>
          <w:szCs w:val="20"/>
        </w:rPr>
        <w:t xml:space="preserve"> e</w:t>
      </w:r>
      <w:r w:rsidRPr="000B4FD1">
        <w:rPr>
          <w:rFonts w:ascii="Trebuchet MS" w:hAnsi="Trebuchet MS"/>
          <w:szCs w:val="20"/>
        </w:rPr>
        <w:t xml:space="preserve"> a Oferta Restrita serão realizadas com observância aos seguintes requisitos:</w:t>
      </w:r>
      <w:bookmarkEnd w:id="6"/>
    </w:p>
    <w:p w14:paraId="1F568F6A" w14:textId="77777777" w:rsidR="003A2BBC" w:rsidRPr="000B4FD1" w:rsidRDefault="003A2BBC" w:rsidP="003A2BBC">
      <w:pPr>
        <w:pStyle w:val="Level2"/>
        <w:numPr>
          <w:ilvl w:val="0"/>
          <w:numId w:val="0"/>
        </w:numPr>
        <w:spacing w:after="0"/>
        <w:rPr>
          <w:rFonts w:ascii="Trebuchet MS" w:hAnsi="Trebuchet MS"/>
          <w:szCs w:val="20"/>
        </w:rPr>
      </w:pPr>
    </w:p>
    <w:p w14:paraId="56C8A5D5" w14:textId="417B4796" w:rsidR="00864020" w:rsidRPr="000B4FD1" w:rsidRDefault="00EF1AA2" w:rsidP="003A2BBC">
      <w:pPr>
        <w:pStyle w:val="Level3"/>
        <w:tabs>
          <w:tab w:val="clear" w:pos="2041"/>
          <w:tab w:val="num" w:pos="1276"/>
        </w:tabs>
        <w:spacing w:after="0"/>
        <w:ind w:left="0"/>
        <w:rPr>
          <w:rFonts w:ascii="Trebuchet MS" w:hAnsi="Trebuchet MS"/>
          <w:szCs w:val="20"/>
        </w:rPr>
      </w:pPr>
      <w:bookmarkStart w:id="7" w:name="_Ref276509901"/>
      <w:r w:rsidRPr="000B4FD1">
        <w:rPr>
          <w:rFonts w:ascii="Trebuchet MS" w:hAnsi="Trebuchet MS"/>
          <w:szCs w:val="20"/>
          <w:u w:val="single"/>
        </w:rPr>
        <w:t>Arquivamento e publicação das atas dos atos societários</w:t>
      </w:r>
      <w:r w:rsidRPr="000B4FD1">
        <w:rPr>
          <w:rFonts w:ascii="Trebuchet MS" w:hAnsi="Trebuchet MS"/>
          <w:iCs/>
          <w:szCs w:val="20"/>
        </w:rPr>
        <w:t>.</w:t>
      </w:r>
      <w:r w:rsidRPr="000B4FD1">
        <w:rPr>
          <w:rFonts w:ascii="Trebuchet MS" w:hAnsi="Trebuchet MS"/>
          <w:szCs w:val="20"/>
        </w:rPr>
        <w:t xml:space="preserve"> Nos termos do artigo 62, inciso I, e 289 da Lei das Sociedades por Ações</w:t>
      </w:r>
      <w:bookmarkStart w:id="8" w:name="_Ref276509904"/>
      <w:bookmarkEnd w:id="7"/>
      <w:r w:rsidRPr="000B4FD1">
        <w:rPr>
          <w:rFonts w:ascii="Trebuchet MS" w:hAnsi="Trebuchet MS"/>
          <w:szCs w:val="20"/>
        </w:rPr>
        <w:t xml:space="preserve">, a ata da </w:t>
      </w:r>
      <w:r w:rsidR="000B2D48">
        <w:rPr>
          <w:rFonts w:ascii="Trebuchet MS" w:hAnsi="Trebuchet MS"/>
          <w:szCs w:val="20"/>
        </w:rPr>
        <w:t>AGE</w:t>
      </w:r>
      <w:r w:rsidR="008129F2" w:rsidRPr="000B4FD1">
        <w:rPr>
          <w:rFonts w:ascii="Trebuchet MS" w:hAnsi="Trebuchet MS"/>
          <w:szCs w:val="20"/>
        </w:rPr>
        <w:t xml:space="preserve"> </w:t>
      </w:r>
      <w:r w:rsidRPr="000B4FD1">
        <w:rPr>
          <w:rFonts w:ascii="Trebuchet MS" w:hAnsi="Trebuchet MS"/>
          <w:szCs w:val="20"/>
        </w:rPr>
        <w:t>ser</w:t>
      </w:r>
      <w:r w:rsidR="000B2D48">
        <w:rPr>
          <w:rFonts w:ascii="Trebuchet MS" w:hAnsi="Trebuchet MS"/>
          <w:szCs w:val="20"/>
        </w:rPr>
        <w:t>á</w:t>
      </w:r>
      <w:r w:rsidRPr="000B4FD1">
        <w:rPr>
          <w:rFonts w:ascii="Trebuchet MS" w:hAnsi="Trebuchet MS"/>
          <w:szCs w:val="20"/>
        </w:rPr>
        <w:t xml:space="preserve"> arquivada na </w:t>
      </w:r>
      <w:r w:rsidR="00001FD8" w:rsidRPr="000B4FD1">
        <w:rPr>
          <w:rFonts w:ascii="Trebuchet MS" w:hAnsi="Trebuchet MS"/>
          <w:szCs w:val="20"/>
        </w:rPr>
        <w:t>JUCESP</w:t>
      </w:r>
      <w:r w:rsidRPr="000B4FD1">
        <w:rPr>
          <w:rFonts w:ascii="Trebuchet MS" w:hAnsi="Trebuchet MS"/>
          <w:szCs w:val="20"/>
        </w:rPr>
        <w:t xml:space="preserve"> e ser</w:t>
      </w:r>
      <w:r w:rsidR="000B2D48">
        <w:rPr>
          <w:rFonts w:ascii="Trebuchet MS" w:hAnsi="Trebuchet MS"/>
          <w:szCs w:val="20"/>
        </w:rPr>
        <w:t>á</w:t>
      </w:r>
      <w:r w:rsidRPr="000B4FD1">
        <w:rPr>
          <w:rFonts w:ascii="Trebuchet MS" w:hAnsi="Trebuchet MS"/>
          <w:szCs w:val="20"/>
        </w:rPr>
        <w:t xml:space="preserve"> publicada no Diário Oficial do Estado d</w:t>
      </w:r>
      <w:r w:rsidR="001A3364" w:rsidRPr="000B4FD1">
        <w:rPr>
          <w:rFonts w:ascii="Trebuchet MS" w:hAnsi="Trebuchet MS"/>
          <w:szCs w:val="20"/>
        </w:rPr>
        <w:t>e São Paulo</w:t>
      </w:r>
      <w:r w:rsidRPr="000B4FD1">
        <w:rPr>
          <w:rFonts w:ascii="Trebuchet MS" w:hAnsi="Trebuchet MS"/>
          <w:szCs w:val="20"/>
        </w:rPr>
        <w:t xml:space="preserve"> (“</w:t>
      </w:r>
      <w:r w:rsidRPr="000B4FD1">
        <w:rPr>
          <w:rFonts w:ascii="Trebuchet MS" w:hAnsi="Trebuchet MS"/>
          <w:bCs/>
          <w:szCs w:val="20"/>
          <w:u w:val="single"/>
        </w:rPr>
        <w:t>DOE</w:t>
      </w:r>
      <w:r w:rsidR="001A3364" w:rsidRPr="000B4FD1">
        <w:rPr>
          <w:rFonts w:ascii="Trebuchet MS" w:hAnsi="Trebuchet MS"/>
          <w:bCs/>
          <w:szCs w:val="20"/>
          <w:u w:val="single"/>
        </w:rPr>
        <w:t>SP</w:t>
      </w:r>
      <w:r w:rsidRPr="000B4FD1">
        <w:rPr>
          <w:rFonts w:ascii="Trebuchet MS" w:hAnsi="Trebuchet MS"/>
          <w:szCs w:val="20"/>
        </w:rPr>
        <w:t>”) e no jornal “</w:t>
      </w:r>
      <w:r w:rsidR="006C632C" w:rsidRPr="000B4FD1">
        <w:rPr>
          <w:rFonts w:ascii="Trebuchet MS" w:hAnsi="Trebuchet MS"/>
          <w:szCs w:val="20"/>
        </w:rPr>
        <w:t>Diário do Comércio</w:t>
      </w:r>
      <w:r w:rsidRPr="000B4FD1">
        <w:rPr>
          <w:rFonts w:ascii="Trebuchet MS" w:hAnsi="Trebuchet MS"/>
          <w:szCs w:val="20"/>
        </w:rPr>
        <w:t>”</w:t>
      </w:r>
      <w:bookmarkEnd w:id="8"/>
      <w:r w:rsidRPr="000B4FD1">
        <w:rPr>
          <w:rFonts w:ascii="Trebuchet MS" w:hAnsi="Trebuchet MS"/>
          <w:szCs w:val="20"/>
        </w:rPr>
        <w:t>.</w:t>
      </w:r>
      <w:r w:rsidR="001A3364" w:rsidRPr="000B4FD1">
        <w:rPr>
          <w:rFonts w:ascii="Trebuchet MS" w:hAnsi="Trebuchet MS"/>
          <w:szCs w:val="20"/>
        </w:rPr>
        <w:t xml:space="preserve"> </w:t>
      </w:r>
    </w:p>
    <w:p w14:paraId="6A8EC26E" w14:textId="77777777" w:rsidR="003A2BBC" w:rsidRPr="000B4FD1" w:rsidRDefault="003A2BBC" w:rsidP="003A2BBC">
      <w:pPr>
        <w:pStyle w:val="Level3"/>
        <w:numPr>
          <w:ilvl w:val="0"/>
          <w:numId w:val="0"/>
        </w:numPr>
        <w:spacing w:after="0"/>
        <w:rPr>
          <w:rFonts w:ascii="Trebuchet MS" w:hAnsi="Trebuchet MS"/>
          <w:szCs w:val="20"/>
        </w:rPr>
      </w:pPr>
    </w:p>
    <w:p w14:paraId="01C5DEF1" w14:textId="00C3B7F6" w:rsidR="00AD621E" w:rsidRPr="000B4FD1" w:rsidRDefault="00EF1AA2" w:rsidP="003A2BBC">
      <w:pPr>
        <w:pStyle w:val="Level4"/>
        <w:tabs>
          <w:tab w:val="num" w:pos="1276"/>
        </w:tabs>
        <w:spacing w:after="0"/>
        <w:ind w:left="0"/>
        <w:rPr>
          <w:rFonts w:ascii="Trebuchet MS" w:hAnsi="Trebuchet MS"/>
          <w:szCs w:val="20"/>
        </w:rPr>
      </w:pPr>
      <w:r w:rsidRPr="000B4FD1">
        <w:rPr>
          <w:rFonts w:ascii="Trebuchet MS" w:hAnsi="Trebuchet MS"/>
          <w:szCs w:val="20"/>
        </w:rPr>
        <w:t>A Emissora deverá,</w:t>
      </w:r>
      <w:r w:rsidRPr="000B4FD1">
        <w:rPr>
          <w:rFonts w:ascii="Trebuchet MS" w:hAnsi="Trebuchet MS"/>
          <w:szCs w:val="20"/>
          <w:lang w:eastAsia="pt-BR"/>
        </w:rPr>
        <w:t xml:space="preserve"> </w:t>
      </w:r>
      <w:r w:rsidRPr="000B4FD1">
        <w:rPr>
          <w:rFonts w:ascii="Trebuchet MS" w:hAnsi="Trebuchet MS"/>
          <w:szCs w:val="20"/>
        </w:rPr>
        <w:t>após o registro da ata da</w:t>
      </w:r>
      <w:r w:rsidR="000B2D48">
        <w:rPr>
          <w:rFonts w:ascii="Trebuchet MS" w:hAnsi="Trebuchet MS"/>
          <w:szCs w:val="20"/>
        </w:rPr>
        <w:t xml:space="preserve"> AGE</w:t>
      </w:r>
      <w:r w:rsidRPr="000B4FD1">
        <w:rPr>
          <w:rFonts w:ascii="Trebuchet MS" w:hAnsi="Trebuchet MS"/>
          <w:szCs w:val="20"/>
        </w:rPr>
        <w:t>, enviar ao Agente Fiduciário uma cópia eletrônica (PDF), contendo a chancela de inscrição na JUC</w:t>
      </w:r>
      <w:r w:rsidR="003A2BBC" w:rsidRPr="000B4FD1">
        <w:rPr>
          <w:rFonts w:ascii="Trebuchet MS" w:hAnsi="Trebuchet MS"/>
          <w:szCs w:val="20"/>
        </w:rPr>
        <w:t>ESP</w:t>
      </w:r>
      <w:r w:rsidRPr="000B4FD1">
        <w:rPr>
          <w:rFonts w:ascii="Trebuchet MS" w:hAnsi="Trebuchet MS"/>
          <w:szCs w:val="20"/>
        </w:rPr>
        <w:t xml:space="preserve">, no prazo de 5 (cinco) </w:t>
      </w:r>
      <w:r w:rsidR="008129F2" w:rsidRPr="000B4FD1">
        <w:rPr>
          <w:rFonts w:ascii="Trebuchet MS" w:hAnsi="Trebuchet MS"/>
          <w:szCs w:val="20"/>
        </w:rPr>
        <w:t>Dias Úteis</w:t>
      </w:r>
      <w:r w:rsidRPr="000B4FD1">
        <w:rPr>
          <w:rFonts w:ascii="Trebuchet MS" w:hAnsi="Trebuchet MS"/>
          <w:szCs w:val="20"/>
        </w:rPr>
        <w:t xml:space="preserve">, </w:t>
      </w:r>
      <w:r w:rsidRPr="000B4FD1">
        <w:rPr>
          <w:rFonts w:ascii="Trebuchet MS" w:hAnsi="Trebuchet MS" w:cs="Tahoma"/>
          <w:szCs w:val="20"/>
        </w:rPr>
        <w:t xml:space="preserve">sendo certo que o respectivo protocolo </w:t>
      </w:r>
      <w:r w:rsidRPr="000B4FD1">
        <w:rPr>
          <w:rFonts w:ascii="Trebuchet MS" w:hAnsi="Trebuchet MS"/>
          <w:szCs w:val="20"/>
        </w:rPr>
        <w:t>na JUC</w:t>
      </w:r>
      <w:r w:rsidR="003A2BBC" w:rsidRPr="000B4FD1">
        <w:rPr>
          <w:rFonts w:ascii="Trebuchet MS" w:hAnsi="Trebuchet MS"/>
          <w:szCs w:val="20"/>
        </w:rPr>
        <w:t>ESP</w:t>
      </w:r>
      <w:r w:rsidRPr="000B4FD1">
        <w:rPr>
          <w:rFonts w:ascii="Trebuchet MS" w:hAnsi="Trebuchet MS"/>
          <w:szCs w:val="20"/>
        </w:rPr>
        <w:t xml:space="preserve"> </w:t>
      </w:r>
      <w:r w:rsidRPr="000B4FD1">
        <w:rPr>
          <w:rFonts w:ascii="Trebuchet MS" w:hAnsi="Trebuchet MS" w:cs="Tahoma"/>
          <w:szCs w:val="20"/>
        </w:rPr>
        <w:t>deverá ocorrer em até 5 (cinco) Dias Úteis da data de sua assinatura.</w:t>
      </w:r>
    </w:p>
    <w:p w14:paraId="1F066306" w14:textId="77777777" w:rsidR="003A2BBC" w:rsidRPr="000B4FD1" w:rsidRDefault="003A2BBC" w:rsidP="003A2BBC">
      <w:pPr>
        <w:pStyle w:val="Level4"/>
        <w:numPr>
          <w:ilvl w:val="0"/>
          <w:numId w:val="0"/>
        </w:numPr>
        <w:spacing w:after="0"/>
        <w:rPr>
          <w:rFonts w:ascii="Trebuchet MS" w:hAnsi="Trebuchet MS"/>
          <w:szCs w:val="20"/>
        </w:rPr>
      </w:pPr>
    </w:p>
    <w:p w14:paraId="53119BBF"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Inscrição e registro desta Escritura de Emissão</w:t>
      </w:r>
      <w:r w:rsidRPr="000B4FD1">
        <w:rPr>
          <w:rFonts w:ascii="Trebuchet MS" w:hAnsi="Trebuchet MS"/>
          <w:szCs w:val="20"/>
        </w:rPr>
        <w:t>. Nos termos do artigo 62, inciso II e parágrafo 3º, da Lei das Sociedades por Ações, esta Escritura de Emissão e seus aditamentos serão inscritos na JUC</w:t>
      </w:r>
      <w:r w:rsidR="003A2BBC" w:rsidRPr="000B4FD1">
        <w:rPr>
          <w:rFonts w:ascii="Trebuchet MS" w:hAnsi="Trebuchet MS"/>
          <w:szCs w:val="20"/>
        </w:rPr>
        <w:t>ESP</w:t>
      </w:r>
      <w:r w:rsidRPr="000B4FD1">
        <w:rPr>
          <w:rFonts w:ascii="Trebuchet MS" w:hAnsi="Trebuchet MS"/>
          <w:szCs w:val="20"/>
        </w:rPr>
        <w:t xml:space="preserve">. </w:t>
      </w:r>
    </w:p>
    <w:p w14:paraId="6590D290" w14:textId="77777777" w:rsidR="003A2BBC" w:rsidRPr="000B4FD1" w:rsidRDefault="003A2BBC" w:rsidP="003A2BBC">
      <w:pPr>
        <w:pStyle w:val="Level3"/>
        <w:numPr>
          <w:ilvl w:val="0"/>
          <w:numId w:val="0"/>
        </w:numPr>
        <w:spacing w:after="0"/>
        <w:rPr>
          <w:rFonts w:ascii="Trebuchet MS" w:hAnsi="Trebuchet MS"/>
          <w:szCs w:val="20"/>
        </w:rPr>
      </w:pPr>
    </w:p>
    <w:p w14:paraId="7FEAD8E4" w14:textId="77777777" w:rsidR="0064765E" w:rsidRPr="000B4FD1" w:rsidRDefault="00EF1AA2" w:rsidP="003A2BBC">
      <w:pPr>
        <w:pStyle w:val="Level4"/>
        <w:tabs>
          <w:tab w:val="num" w:pos="1276"/>
        </w:tabs>
        <w:spacing w:after="0"/>
        <w:ind w:left="0"/>
        <w:rPr>
          <w:rFonts w:ascii="Trebuchet MS" w:hAnsi="Trebuchet MS"/>
          <w:szCs w:val="20"/>
        </w:rPr>
      </w:pPr>
      <w:r w:rsidRPr="000B4FD1">
        <w:rPr>
          <w:rFonts w:ascii="Trebuchet MS" w:hAnsi="Trebuchet MS"/>
          <w:szCs w:val="20"/>
        </w:rPr>
        <w:t xml:space="preserve">A Emissora se compromete a enviar ao Agente Fiduciário 1 (uma) </w:t>
      </w:r>
      <w:r w:rsidR="00884B92" w:rsidRPr="000B4FD1">
        <w:rPr>
          <w:rFonts w:ascii="Trebuchet MS" w:hAnsi="Trebuchet MS"/>
          <w:szCs w:val="20"/>
        </w:rPr>
        <w:t xml:space="preserve">via </w:t>
      </w:r>
      <w:r w:rsidRPr="000B4FD1">
        <w:rPr>
          <w:rFonts w:ascii="Trebuchet MS" w:hAnsi="Trebuchet MS"/>
          <w:szCs w:val="20"/>
        </w:rPr>
        <w:t>eletrônica (PDF), contendo a chancela de inscrição na JUC</w:t>
      </w:r>
      <w:r w:rsidR="003A2BBC" w:rsidRPr="000B4FD1">
        <w:rPr>
          <w:rFonts w:ascii="Trebuchet MS" w:hAnsi="Trebuchet MS"/>
          <w:szCs w:val="20"/>
        </w:rPr>
        <w:t>ESP</w:t>
      </w:r>
      <w:r w:rsidRPr="000B4FD1">
        <w:rPr>
          <w:rFonts w:ascii="Trebuchet MS" w:hAnsi="Trebuchet MS"/>
          <w:szCs w:val="20"/>
        </w:rPr>
        <w:t xml:space="preserve"> desta Escritura de Emissão e eventuais aditamentos devidamente registrados na JUC</w:t>
      </w:r>
      <w:r w:rsidR="003A2BBC" w:rsidRPr="000B4FD1">
        <w:rPr>
          <w:rFonts w:ascii="Trebuchet MS" w:hAnsi="Trebuchet MS"/>
          <w:szCs w:val="20"/>
        </w:rPr>
        <w:t>ESP</w:t>
      </w:r>
      <w:r w:rsidRPr="000B4FD1">
        <w:rPr>
          <w:rFonts w:ascii="Trebuchet MS" w:hAnsi="Trebuchet MS"/>
          <w:szCs w:val="20"/>
        </w:rPr>
        <w:t xml:space="preserve">, no prazo de até 5 (cinco) Dias Úteis após a obtenção dos referidos registros, </w:t>
      </w:r>
      <w:r w:rsidRPr="000B4FD1">
        <w:rPr>
          <w:rFonts w:ascii="Trebuchet MS" w:hAnsi="Trebuchet MS" w:cs="Tahoma"/>
          <w:szCs w:val="20"/>
        </w:rPr>
        <w:t xml:space="preserve">sendo certo que o respectivo protocolo </w:t>
      </w:r>
      <w:r w:rsidRPr="000B4FD1">
        <w:rPr>
          <w:rFonts w:ascii="Trebuchet MS" w:hAnsi="Trebuchet MS"/>
          <w:szCs w:val="20"/>
        </w:rPr>
        <w:t>na JUC</w:t>
      </w:r>
      <w:r w:rsidR="003A2BBC" w:rsidRPr="000B4FD1">
        <w:rPr>
          <w:rFonts w:ascii="Trebuchet MS" w:hAnsi="Trebuchet MS"/>
          <w:szCs w:val="20"/>
        </w:rPr>
        <w:t>ESP</w:t>
      </w:r>
      <w:r w:rsidRPr="000B4FD1">
        <w:rPr>
          <w:rFonts w:ascii="Trebuchet MS" w:hAnsi="Trebuchet MS"/>
          <w:szCs w:val="20"/>
        </w:rPr>
        <w:t xml:space="preserve"> </w:t>
      </w:r>
      <w:r w:rsidRPr="000B4FD1">
        <w:rPr>
          <w:rFonts w:ascii="Trebuchet MS" w:hAnsi="Trebuchet MS" w:cs="Tahoma"/>
          <w:szCs w:val="20"/>
        </w:rPr>
        <w:t xml:space="preserve">deverá ocorrer em até 5 (cinco) Dias Úteis da data de assinatura desta Escritura de Emissão </w:t>
      </w:r>
      <w:r w:rsidRPr="000B4FD1">
        <w:rPr>
          <w:rFonts w:ascii="Trebuchet MS" w:hAnsi="Trebuchet MS"/>
          <w:szCs w:val="20"/>
        </w:rPr>
        <w:t>e eventuais aditamentos</w:t>
      </w:r>
      <w:r w:rsidRPr="000B4FD1">
        <w:rPr>
          <w:rFonts w:ascii="Trebuchet MS" w:hAnsi="Trebuchet MS" w:cs="Tahoma"/>
          <w:szCs w:val="20"/>
        </w:rPr>
        <w:t>.</w:t>
      </w:r>
      <w:r w:rsidR="0023470E" w:rsidRPr="000B4FD1">
        <w:rPr>
          <w:rFonts w:ascii="Trebuchet MS" w:hAnsi="Trebuchet MS" w:cs="Tahoma"/>
          <w:szCs w:val="20"/>
        </w:rPr>
        <w:t xml:space="preserve"> </w:t>
      </w:r>
    </w:p>
    <w:p w14:paraId="6F8FA952" w14:textId="77777777" w:rsidR="003A2BBC" w:rsidRPr="000B4FD1" w:rsidRDefault="003A2BBC" w:rsidP="003A2BBC">
      <w:pPr>
        <w:pStyle w:val="Level4"/>
        <w:numPr>
          <w:ilvl w:val="0"/>
          <w:numId w:val="0"/>
        </w:numPr>
        <w:spacing w:after="0"/>
        <w:rPr>
          <w:rFonts w:ascii="Trebuchet MS" w:hAnsi="Trebuchet MS"/>
          <w:szCs w:val="20"/>
        </w:rPr>
      </w:pPr>
    </w:p>
    <w:p w14:paraId="755FB0C9" w14:textId="77777777" w:rsidR="000A18DF" w:rsidRPr="000B4FD1" w:rsidRDefault="00EF1AA2" w:rsidP="003A2BBC">
      <w:pPr>
        <w:pStyle w:val="Level4"/>
        <w:tabs>
          <w:tab w:val="num" w:pos="1276"/>
        </w:tabs>
        <w:spacing w:after="0"/>
        <w:ind w:left="0"/>
        <w:rPr>
          <w:rFonts w:ascii="Trebuchet MS" w:hAnsi="Trebuchet MS"/>
          <w:szCs w:val="20"/>
        </w:rPr>
      </w:pPr>
      <w:bookmarkStart w:id="9" w:name="_Ref45610884"/>
      <w:bookmarkEnd w:id="9"/>
      <w:r w:rsidRPr="000B4FD1">
        <w:rPr>
          <w:rFonts w:ascii="Trebuchet MS" w:hAnsi="Trebuchet MS"/>
          <w:szCs w:val="20"/>
        </w:rPr>
        <w:t>Qualquer aditamento à presente Escritura de Emissão deverá conter, em seu anexo, a versão consolidada dos termos e condições da Escritura, contemplando as alterações realizadas.</w:t>
      </w:r>
    </w:p>
    <w:p w14:paraId="730E14EA" w14:textId="77777777" w:rsidR="003A2BBC" w:rsidRPr="000B4FD1" w:rsidRDefault="003A2BBC" w:rsidP="003A2BBC">
      <w:pPr>
        <w:pStyle w:val="Level4"/>
        <w:numPr>
          <w:ilvl w:val="0"/>
          <w:numId w:val="0"/>
        </w:numPr>
        <w:spacing w:after="0"/>
        <w:rPr>
          <w:rFonts w:ascii="Trebuchet MS" w:hAnsi="Trebuchet MS"/>
          <w:szCs w:val="20"/>
        </w:rPr>
      </w:pPr>
    </w:p>
    <w:p w14:paraId="7E45459F" w14:textId="77777777" w:rsidR="00413C7C"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szCs w:val="20"/>
          <w:u w:val="single"/>
        </w:rPr>
        <w:t>Registro da</w:t>
      </w:r>
      <w:r w:rsidR="003A2BBC" w:rsidRPr="000B4FD1">
        <w:rPr>
          <w:rFonts w:ascii="Trebuchet MS" w:hAnsi="Trebuchet MS"/>
          <w:szCs w:val="20"/>
          <w:u w:val="single"/>
        </w:rPr>
        <w:t xml:space="preserve"> Cessão Fiduciária</w:t>
      </w:r>
      <w:r w:rsidR="00156361" w:rsidRPr="000B4FD1">
        <w:rPr>
          <w:rFonts w:ascii="Trebuchet MS" w:hAnsi="Trebuchet MS"/>
          <w:szCs w:val="20"/>
          <w:u w:val="single"/>
        </w:rPr>
        <w:t xml:space="preserve"> Brasil</w:t>
      </w:r>
      <w:r w:rsidRPr="000B4FD1">
        <w:rPr>
          <w:rFonts w:ascii="Trebuchet MS" w:hAnsi="Trebuchet MS"/>
          <w:szCs w:val="20"/>
        </w:rPr>
        <w:t>. Em razão da</w:t>
      </w:r>
      <w:r w:rsidR="003A2BBC" w:rsidRPr="000B4FD1">
        <w:rPr>
          <w:rFonts w:ascii="Trebuchet MS" w:hAnsi="Trebuchet MS"/>
          <w:szCs w:val="20"/>
        </w:rPr>
        <w:t xml:space="preserve"> Cessão Fiduciária</w:t>
      </w:r>
      <w:r w:rsidR="00156361" w:rsidRPr="000B4FD1">
        <w:rPr>
          <w:rFonts w:ascii="Trebuchet MS" w:hAnsi="Trebuchet MS"/>
          <w:szCs w:val="20"/>
        </w:rPr>
        <w:t xml:space="preserve"> Brasil</w:t>
      </w:r>
      <w:r w:rsidRPr="000B4FD1">
        <w:rPr>
          <w:rFonts w:ascii="Trebuchet MS" w:hAnsi="Trebuchet MS"/>
          <w:szCs w:val="20"/>
        </w:rPr>
        <w:t xml:space="preserve">, </w:t>
      </w:r>
      <w:r w:rsidR="003A2BBC" w:rsidRPr="000B4FD1">
        <w:rPr>
          <w:rFonts w:ascii="Trebuchet MS" w:hAnsi="Trebuchet MS"/>
          <w:szCs w:val="20"/>
        </w:rPr>
        <w:t>o Contrato de Cessão Fiduciária</w:t>
      </w:r>
      <w:r w:rsidR="00156361" w:rsidRPr="000B4FD1">
        <w:rPr>
          <w:rFonts w:ascii="Trebuchet MS" w:hAnsi="Trebuchet MS"/>
          <w:szCs w:val="20"/>
        </w:rPr>
        <w:t xml:space="preserve"> Brasil</w:t>
      </w:r>
      <w:r w:rsidRPr="000B4FD1">
        <w:rPr>
          <w:rFonts w:ascii="Trebuchet MS" w:hAnsi="Trebuchet MS"/>
          <w:szCs w:val="20"/>
        </w:rPr>
        <w:t xml:space="preserve"> e seus eventuais aditamentos, conforme aplicável, serão levados a registro pela Emissora, às suas expensas, nos competentes Cartórios de Registro de Títulos e Documentos d</w:t>
      </w:r>
      <w:r w:rsidR="002F3598" w:rsidRPr="000B4FD1">
        <w:rPr>
          <w:rFonts w:ascii="Trebuchet MS" w:hAnsi="Trebuchet MS"/>
          <w:szCs w:val="20"/>
        </w:rPr>
        <w:t xml:space="preserve">a </w:t>
      </w:r>
      <w:r w:rsidR="003A2BBC" w:rsidRPr="000B4FD1">
        <w:rPr>
          <w:rFonts w:ascii="Trebuchet MS" w:hAnsi="Trebuchet MS"/>
          <w:szCs w:val="20"/>
        </w:rPr>
        <w:t>C</w:t>
      </w:r>
      <w:r w:rsidR="002F3598" w:rsidRPr="000B4FD1">
        <w:rPr>
          <w:rFonts w:ascii="Trebuchet MS" w:hAnsi="Trebuchet MS"/>
          <w:szCs w:val="20"/>
        </w:rPr>
        <w:t xml:space="preserve">idade de </w:t>
      </w:r>
      <w:r w:rsidR="003A2BBC" w:rsidRPr="000B4FD1">
        <w:rPr>
          <w:rFonts w:ascii="Trebuchet MS" w:hAnsi="Trebuchet MS"/>
          <w:szCs w:val="20"/>
        </w:rPr>
        <w:t>São Paulo</w:t>
      </w:r>
      <w:r w:rsidR="002F3598" w:rsidRPr="000B4FD1">
        <w:rPr>
          <w:rFonts w:ascii="Trebuchet MS" w:hAnsi="Trebuchet MS"/>
          <w:szCs w:val="20"/>
        </w:rPr>
        <w:t>, no Estado d</w:t>
      </w:r>
      <w:r w:rsidR="003A2BBC" w:rsidRPr="000B4FD1">
        <w:rPr>
          <w:rFonts w:ascii="Trebuchet MS" w:hAnsi="Trebuchet MS"/>
          <w:szCs w:val="20"/>
        </w:rPr>
        <w:t>e São Paulo</w:t>
      </w:r>
      <w:r w:rsidRPr="000B4FD1">
        <w:rPr>
          <w:rFonts w:ascii="Trebuchet MS" w:hAnsi="Trebuchet MS"/>
          <w:szCs w:val="20"/>
        </w:rPr>
        <w:t> (“</w:t>
      </w:r>
      <w:r w:rsidRPr="000B4FD1">
        <w:rPr>
          <w:rFonts w:ascii="Trebuchet MS" w:hAnsi="Trebuchet MS"/>
          <w:bCs/>
          <w:szCs w:val="20"/>
          <w:u w:val="single"/>
        </w:rPr>
        <w:t>Cartório</w:t>
      </w:r>
      <w:r w:rsidRPr="000B4FD1">
        <w:rPr>
          <w:rFonts w:ascii="Trebuchet MS" w:hAnsi="Trebuchet MS"/>
          <w:szCs w:val="20"/>
        </w:rPr>
        <w:t xml:space="preserve">”). </w:t>
      </w:r>
    </w:p>
    <w:p w14:paraId="428CE544" w14:textId="77777777" w:rsidR="003A2BBC" w:rsidRPr="000B4FD1" w:rsidRDefault="003A2BBC" w:rsidP="003A2BBC">
      <w:pPr>
        <w:pStyle w:val="Level3"/>
        <w:numPr>
          <w:ilvl w:val="0"/>
          <w:numId w:val="0"/>
        </w:numPr>
        <w:spacing w:after="0"/>
        <w:rPr>
          <w:rFonts w:ascii="Trebuchet MS" w:hAnsi="Trebuchet MS"/>
          <w:szCs w:val="20"/>
        </w:rPr>
      </w:pPr>
    </w:p>
    <w:p w14:paraId="324428F6" w14:textId="77777777" w:rsidR="0038195B" w:rsidRPr="000B4FD1" w:rsidRDefault="00EF1AA2" w:rsidP="003A2BBC">
      <w:pPr>
        <w:pStyle w:val="Level4"/>
        <w:tabs>
          <w:tab w:val="num" w:pos="1276"/>
        </w:tabs>
        <w:spacing w:after="0"/>
        <w:ind w:left="0"/>
        <w:rPr>
          <w:rFonts w:ascii="Trebuchet MS" w:hAnsi="Trebuchet MS"/>
          <w:szCs w:val="20"/>
        </w:rPr>
      </w:pPr>
      <w:bookmarkStart w:id="10" w:name="_Hlk524900542"/>
      <w:r w:rsidRPr="000B4FD1">
        <w:rPr>
          <w:rFonts w:ascii="Trebuchet MS" w:hAnsi="Trebuchet MS"/>
          <w:szCs w:val="20"/>
        </w:rPr>
        <w:t xml:space="preserve">O Contrato de Cessão Fiduciária </w:t>
      </w:r>
      <w:r w:rsidR="00156361" w:rsidRPr="000B4FD1">
        <w:rPr>
          <w:rFonts w:ascii="Trebuchet MS" w:hAnsi="Trebuchet MS"/>
          <w:szCs w:val="20"/>
        </w:rPr>
        <w:t xml:space="preserve">Brasil </w:t>
      </w:r>
      <w:r w:rsidRPr="000B4FD1">
        <w:rPr>
          <w:rFonts w:ascii="Trebuchet MS" w:hAnsi="Trebuchet MS"/>
          <w:szCs w:val="20"/>
        </w:rPr>
        <w:t>deverá estar devidamente válido, eficaz e registrado perante o Cartório até a primeira Data de Integralização, devendo a Emissora encaminhar ao Agente Fiduciário 1 (uma) via original de referido contrato devidamente registrada no Cartório</w:t>
      </w:r>
      <w:bookmarkEnd w:id="10"/>
      <w:r w:rsidRPr="000B4FD1">
        <w:rPr>
          <w:rFonts w:ascii="Trebuchet MS" w:hAnsi="Trebuchet MS"/>
          <w:szCs w:val="20"/>
        </w:rPr>
        <w:t xml:space="preserve"> no prazo de até 5 (cinco) Dias Úteis de seu respectivo registro.</w:t>
      </w:r>
    </w:p>
    <w:p w14:paraId="7BE4353D" w14:textId="77777777" w:rsidR="003A2BBC" w:rsidRPr="000B4FD1" w:rsidRDefault="003A2BBC" w:rsidP="003A2BBC">
      <w:pPr>
        <w:pStyle w:val="Level4"/>
        <w:numPr>
          <w:ilvl w:val="0"/>
          <w:numId w:val="0"/>
        </w:numPr>
        <w:spacing w:after="0"/>
        <w:rPr>
          <w:rFonts w:ascii="Trebuchet MS" w:hAnsi="Trebuchet MS"/>
          <w:szCs w:val="20"/>
        </w:rPr>
      </w:pPr>
    </w:p>
    <w:p w14:paraId="7CDB571F" w14:textId="77777777" w:rsidR="004B1CE9" w:rsidRPr="000B4FD1" w:rsidRDefault="004B1CE9" w:rsidP="003A2BBC">
      <w:pPr>
        <w:pStyle w:val="Level3"/>
        <w:tabs>
          <w:tab w:val="clear" w:pos="2041"/>
          <w:tab w:val="num" w:pos="1276"/>
        </w:tabs>
        <w:spacing w:after="0"/>
        <w:ind w:left="0"/>
        <w:rPr>
          <w:rFonts w:ascii="Trebuchet MS" w:hAnsi="Trebuchet MS"/>
          <w:szCs w:val="20"/>
        </w:rPr>
      </w:pPr>
      <w:bookmarkStart w:id="11" w:name="_Ref201729546"/>
      <w:r w:rsidRPr="000B4FD1">
        <w:rPr>
          <w:rFonts w:ascii="Trebuchet MS" w:hAnsi="Trebuchet MS"/>
          <w:szCs w:val="20"/>
          <w:u w:val="single"/>
        </w:rPr>
        <w:t>Garantia Chile</w:t>
      </w:r>
      <w:r w:rsidRPr="000B4FD1">
        <w:rPr>
          <w:rFonts w:ascii="Trebuchet MS" w:hAnsi="Trebuchet MS"/>
          <w:szCs w:val="20"/>
        </w:rPr>
        <w:t xml:space="preserve">: Em razão da Garantia Chile, os Contratos de Garantia Chile e seus eventuais aditamentos, conforme aplicável, serão levados a registro pela Emissora, às suas expensas, nos competentes </w:t>
      </w:r>
      <w:r w:rsidR="00BF724B" w:rsidRPr="000B4FD1">
        <w:rPr>
          <w:rFonts w:ascii="Trebuchet MS" w:hAnsi="Trebuchet MS"/>
          <w:szCs w:val="20"/>
        </w:rPr>
        <w:t>cartórios de registro de títulos e documentos chilenos (“</w:t>
      </w:r>
      <w:r w:rsidR="00BF724B" w:rsidRPr="000B4FD1">
        <w:rPr>
          <w:rFonts w:ascii="Trebuchet MS" w:hAnsi="Trebuchet MS"/>
          <w:szCs w:val="20"/>
          <w:u w:val="single"/>
        </w:rPr>
        <w:t>Cartórios Chile</w:t>
      </w:r>
      <w:r w:rsidR="00BF724B" w:rsidRPr="000B4FD1">
        <w:rPr>
          <w:rFonts w:ascii="Trebuchet MS" w:hAnsi="Trebuchet MS"/>
          <w:szCs w:val="20"/>
        </w:rPr>
        <w:t>”)</w:t>
      </w:r>
    </w:p>
    <w:p w14:paraId="05AA4B1C" w14:textId="77777777" w:rsidR="004B1CE9" w:rsidRPr="000B4FD1" w:rsidRDefault="004B1CE9" w:rsidP="00D80E4D">
      <w:pPr>
        <w:pStyle w:val="Level3"/>
        <w:numPr>
          <w:ilvl w:val="0"/>
          <w:numId w:val="0"/>
        </w:numPr>
        <w:spacing w:after="0"/>
        <w:rPr>
          <w:rFonts w:ascii="Trebuchet MS" w:hAnsi="Trebuchet MS"/>
          <w:szCs w:val="20"/>
        </w:rPr>
      </w:pPr>
    </w:p>
    <w:p w14:paraId="7110149C" w14:textId="77777777" w:rsidR="004B1CE9" w:rsidRPr="000B4FD1" w:rsidRDefault="004B1CE9" w:rsidP="004B1CE9">
      <w:pPr>
        <w:pStyle w:val="Level4"/>
        <w:tabs>
          <w:tab w:val="num" w:pos="1276"/>
        </w:tabs>
        <w:spacing w:after="0"/>
        <w:ind w:left="0"/>
        <w:rPr>
          <w:rFonts w:ascii="Trebuchet MS" w:hAnsi="Trebuchet MS"/>
          <w:szCs w:val="20"/>
        </w:rPr>
      </w:pPr>
      <w:r w:rsidRPr="000B4FD1">
        <w:rPr>
          <w:rFonts w:ascii="Trebuchet MS" w:hAnsi="Trebuchet MS"/>
          <w:szCs w:val="20"/>
        </w:rPr>
        <w:t xml:space="preserve">Os Contratos de Garantia Chile deverão estar devidamente válidos, eficazes e registrados perante </w:t>
      </w:r>
      <w:r w:rsidR="00BF724B" w:rsidRPr="000B4FD1">
        <w:rPr>
          <w:rFonts w:ascii="Trebuchet MS" w:hAnsi="Trebuchet MS"/>
          <w:szCs w:val="20"/>
        </w:rPr>
        <w:t>os Cartórios Chile</w:t>
      </w:r>
      <w:r w:rsidRPr="000B4FD1">
        <w:rPr>
          <w:rFonts w:ascii="Trebuchet MS" w:hAnsi="Trebuchet MS"/>
          <w:szCs w:val="20"/>
        </w:rPr>
        <w:t xml:space="preserve"> em até </w:t>
      </w:r>
      <w:r w:rsidR="00D90690" w:rsidRPr="000B4FD1">
        <w:rPr>
          <w:rFonts w:ascii="Trebuchet MS" w:hAnsi="Trebuchet MS"/>
          <w:szCs w:val="20"/>
        </w:rPr>
        <w:t>90</w:t>
      </w:r>
      <w:r w:rsidRPr="000B4FD1">
        <w:rPr>
          <w:rFonts w:ascii="Trebuchet MS" w:hAnsi="Trebuchet MS"/>
          <w:szCs w:val="20"/>
        </w:rPr>
        <w:t xml:space="preserve"> (</w:t>
      </w:r>
      <w:r w:rsidR="00D90690" w:rsidRPr="000B4FD1">
        <w:rPr>
          <w:rFonts w:ascii="Trebuchet MS" w:hAnsi="Trebuchet MS"/>
          <w:szCs w:val="20"/>
        </w:rPr>
        <w:t>noventa</w:t>
      </w:r>
      <w:r w:rsidRPr="000B4FD1">
        <w:rPr>
          <w:rFonts w:ascii="Trebuchet MS" w:hAnsi="Trebuchet MS"/>
          <w:szCs w:val="20"/>
        </w:rPr>
        <w:t>) dias após a Data de Integralização, devendo a Emissora encaminhar ao Agente Fiduciário 1 (uma) via original dos referidos contratos devidamente registradas n</w:t>
      </w:r>
      <w:r w:rsidR="00BF724B" w:rsidRPr="000B4FD1">
        <w:rPr>
          <w:rFonts w:ascii="Trebuchet MS" w:hAnsi="Trebuchet MS"/>
          <w:szCs w:val="20"/>
        </w:rPr>
        <w:t xml:space="preserve">os Cartórios Chile </w:t>
      </w:r>
      <w:r w:rsidRPr="000B4FD1">
        <w:rPr>
          <w:rFonts w:ascii="Trebuchet MS" w:hAnsi="Trebuchet MS"/>
          <w:szCs w:val="20"/>
        </w:rPr>
        <w:t>no prazo de até 5 (cinco) Dias Úteis de seu respectivo registro.</w:t>
      </w:r>
    </w:p>
    <w:p w14:paraId="10F3A1A8" w14:textId="77777777" w:rsidR="004B1CE9" w:rsidRPr="000B4FD1" w:rsidRDefault="004B1CE9" w:rsidP="00D80E4D">
      <w:pPr>
        <w:pStyle w:val="Level3"/>
        <w:numPr>
          <w:ilvl w:val="0"/>
          <w:numId w:val="0"/>
        </w:numPr>
        <w:spacing w:after="0"/>
        <w:rPr>
          <w:rFonts w:ascii="Trebuchet MS" w:hAnsi="Trebuchet MS"/>
          <w:szCs w:val="20"/>
        </w:rPr>
      </w:pPr>
    </w:p>
    <w:p w14:paraId="6D8D5C9B"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Depósito para distribuição</w:t>
      </w:r>
      <w:r w:rsidRPr="000B4FD1">
        <w:rPr>
          <w:rFonts w:ascii="Trebuchet MS" w:hAnsi="Trebuchet MS"/>
          <w:szCs w:val="20"/>
        </w:rPr>
        <w:t xml:space="preserve">. </w:t>
      </w:r>
      <w:bookmarkEnd w:id="11"/>
      <w:r w:rsidRPr="000B4FD1">
        <w:rPr>
          <w:rFonts w:ascii="Trebuchet MS" w:hAnsi="Trebuchet MS"/>
          <w:szCs w:val="20"/>
        </w:rPr>
        <w:t>As Debêntures serão depositadas para distribuição no mercado primário por meio do MDA – Módulo de Distribuição de Ativos (“</w:t>
      </w:r>
      <w:r w:rsidRPr="000B4FD1">
        <w:rPr>
          <w:rFonts w:ascii="Trebuchet MS" w:hAnsi="Trebuchet MS"/>
          <w:szCs w:val="20"/>
          <w:u w:val="single"/>
        </w:rPr>
        <w:t>MDA</w:t>
      </w:r>
      <w:r w:rsidRPr="000B4FD1">
        <w:rPr>
          <w:rFonts w:ascii="Trebuchet MS" w:hAnsi="Trebuchet MS"/>
          <w:szCs w:val="20"/>
        </w:rPr>
        <w:t>”)</w:t>
      </w:r>
      <w:r w:rsidRPr="000B4FD1">
        <w:rPr>
          <w:rFonts w:ascii="Trebuchet MS" w:hAnsi="Trebuchet MS"/>
          <w:iCs/>
          <w:szCs w:val="20"/>
        </w:rPr>
        <w:t xml:space="preserve">, administrado e operacionalizado pela </w:t>
      </w:r>
      <w:r w:rsidR="000D7518" w:rsidRPr="000B4FD1">
        <w:rPr>
          <w:rFonts w:ascii="Trebuchet MS" w:hAnsi="Trebuchet MS"/>
          <w:szCs w:val="20"/>
        </w:rPr>
        <w:t>B3 S.A – BRASIL, BOLSA, BALCÃO – BALCÃO B3</w:t>
      </w:r>
      <w:r w:rsidRPr="000B4FD1">
        <w:rPr>
          <w:rFonts w:ascii="Trebuchet MS" w:hAnsi="Trebuchet MS"/>
          <w:iCs/>
          <w:szCs w:val="20"/>
        </w:rPr>
        <w:t xml:space="preserve"> (“</w:t>
      </w:r>
      <w:r w:rsidRPr="000B4FD1">
        <w:rPr>
          <w:rFonts w:ascii="Trebuchet MS" w:hAnsi="Trebuchet MS"/>
          <w:iCs/>
          <w:szCs w:val="20"/>
          <w:u w:val="single"/>
        </w:rPr>
        <w:t>B3</w:t>
      </w:r>
      <w:r w:rsidRPr="000B4FD1">
        <w:rPr>
          <w:rFonts w:ascii="Trebuchet MS" w:hAnsi="Trebuchet MS"/>
          <w:iCs/>
          <w:szCs w:val="20"/>
        </w:rPr>
        <w:t xml:space="preserve">”), sendo a distribuição </w:t>
      </w:r>
      <w:r w:rsidRPr="000B4FD1">
        <w:rPr>
          <w:rFonts w:ascii="Trebuchet MS" w:hAnsi="Trebuchet MS"/>
          <w:szCs w:val="20"/>
        </w:rPr>
        <w:t xml:space="preserve">das Debêntures </w:t>
      </w:r>
      <w:r w:rsidRPr="000B4FD1">
        <w:rPr>
          <w:rFonts w:ascii="Trebuchet MS" w:hAnsi="Trebuchet MS"/>
          <w:iCs/>
          <w:szCs w:val="20"/>
        </w:rPr>
        <w:t xml:space="preserve">liquidada financeiramente por meio da </w:t>
      </w:r>
      <w:r w:rsidR="0042135A" w:rsidRPr="000B4FD1">
        <w:rPr>
          <w:rFonts w:ascii="Trebuchet MS" w:hAnsi="Trebuchet MS"/>
          <w:iCs/>
          <w:szCs w:val="20"/>
        </w:rPr>
        <w:t>B3</w:t>
      </w:r>
      <w:r w:rsidRPr="000B4FD1">
        <w:rPr>
          <w:rFonts w:ascii="Trebuchet MS" w:hAnsi="Trebuchet MS"/>
          <w:szCs w:val="20"/>
        </w:rPr>
        <w:t>;</w:t>
      </w:r>
    </w:p>
    <w:p w14:paraId="63269773" w14:textId="77777777" w:rsidR="003A2BBC" w:rsidRPr="000B4FD1" w:rsidRDefault="003A2BBC" w:rsidP="003A2BBC">
      <w:pPr>
        <w:pStyle w:val="Level3"/>
        <w:numPr>
          <w:ilvl w:val="0"/>
          <w:numId w:val="0"/>
        </w:numPr>
        <w:spacing w:after="0"/>
        <w:rPr>
          <w:rFonts w:ascii="Trebuchet MS" w:hAnsi="Trebuchet MS"/>
          <w:szCs w:val="20"/>
        </w:rPr>
      </w:pPr>
    </w:p>
    <w:p w14:paraId="5A8CFB68"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Depósito para negociação e custódia eletrônica</w:t>
      </w:r>
      <w:r w:rsidRPr="000B4FD1">
        <w:rPr>
          <w:rFonts w:ascii="Trebuchet MS" w:hAnsi="Trebuchet MS"/>
          <w:szCs w:val="20"/>
        </w:rPr>
        <w:t>. Observado o disposto na Cláusula </w:t>
      </w:r>
      <w:r w:rsidRPr="000B4FD1">
        <w:rPr>
          <w:rFonts w:ascii="Trebuchet MS" w:hAnsi="Trebuchet MS"/>
          <w:szCs w:val="20"/>
        </w:rPr>
        <w:fldChar w:fldCharType="begin"/>
      </w:r>
      <w:r w:rsidRPr="000B4FD1">
        <w:rPr>
          <w:rFonts w:ascii="Trebuchet MS" w:hAnsi="Trebuchet MS"/>
          <w:szCs w:val="20"/>
        </w:rPr>
        <w:instrText xml:space="preserve"> REF _Ref264481789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5.3 abaixo</w:t>
      </w:r>
      <w:r w:rsidRPr="000B4FD1">
        <w:rPr>
          <w:rFonts w:ascii="Trebuchet MS" w:hAnsi="Trebuchet MS"/>
          <w:szCs w:val="20"/>
        </w:rPr>
        <w:fldChar w:fldCharType="end"/>
      </w:r>
      <w:r w:rsidRPr="000B4FD1">
        <w:rPr>
          <w:rFonts w:ascii="Trebuchet MS" w:hAnsi="Trebuchet MS"/>
          <w:szCs w:val="20"/>
        </w:rPr>
        <w:t>, as Debêntures serão depositadas para negociação no mercado secundário por meio</w:t>
      </w:r>
      <w:r w:rsidRPr="000B4FD1">
        <w:rPr>
          <w:rFonts w:ascii="Trebuchet MS" w:hAnsi="Trebuchet MS"/>
          <w:iCs/>
          <w:szCs w:val="20"/>
        </w:rPr>
        <w:t xml:space="preserve"> </w:t>
      </w:r>
      <w:r w:rsidRPr="000B4FD1">
        <w:rPr>
          <w:rFonts w:ascii="Trebuchet MS" w:hAnsi="Trebuchet MS"/>
          <w:szCs w:val="20"/>
        </w:rPr>
        <w:t>do CETIP21 – Títulos e Valores Mobiliários (“</w:t>
      </w:r>
      <w:r w:rsidRPr="000B4FD1">
        <w:rPr>
          <w:rFonts w:ascii="Trebuchet MS" w:hAnsi="Trebuchet MS"/>
          <w:szCs w:val="20"/>
          <w:u w:val="single"/>
        </w:rPr>
        <w:t>CETIP21</w:t>
      </w:r>
      <w:r w:rsidRPr="000B4FD1">
        <w:rPr>
          <w:rFonts w:ascii="Trebuchet MS" w:hAnsi="Trebuchet MS"/>
          <w:szCs w:val="20"/>
        </w:rPr>
        <w:t>”), a</w:t>
      </w:r>
      <w:r w:rsidRPr="000B4FD1">
        <w:rPr>
          <w:rFonts w:ascii="Trebuchet MS" w:hAnsi="Trebuchet MS"/>
          <w:iCs/>
          <w:szCs w:val="20"/>
        </w:rPr>
        <w:t xml:space="preserve">dministrado e operacionalizado pela </w:t>
      </w:r>
      <w:r w:rsidR="0042135A" w:rsidRPr="000B4FD1">
        <w:rPr>
          <w:rFonts w:ascii="Trebuchet MS" w:hAnsi="Trebuchet MS"/>
          <w:iCs/>
          <w:szCs w:val="20"/>
        </w:rPr>
        <w:t>B3</w:t>
      </w:r>
      <w:r w:rsidRPr="000B4FD1">
        <w:rPr>
          <w:rFonts w:ascii="Trebuchet MS" w:hAnsi="Trebuchet MS"/>
          <w:iCs/>
          <w:szCs w:val="20"/>
        </w:rPr>
        <w:t xml:space="preserve">, sendo as negociações das Debêntures liquidadas financeiramente por meio da </w:t>
      </w:r>
      <w:r w:rsidR="0042135A" w:rsidRPr="000B4FD1">
        <w:rPr>
          <w:rFonts w:ascii="Trebuchet MS" w:hAnsi="Trebuchet MS"/>
          <w:iCs/>
          <w:szCs w:val="20"/>
        </w:rPr>
        <w:t>B3</w:t>
      </w:r>
      <w:r w:rsidRPr="000B4FD1">
        <w:rPr>
          <w:rFonts w:ascii="Trebuchet MS" w:hAnsi="Trebuchet MS"/>
          <w:iCs/>
          <w:szCs w:val="20"/>
        </w:rPr>
        <w:t xml:space="preserve"> e as Debêntures custodiadas eletronicamente na </w:t>
      </w:r>
      <w:r w:rsidR="0042135A" w:rsidRPr="000B4FD1">
        <w:rPr>
          <w:rFonts w:ascii="Trebuchet MS" w:hAnsi="Trebuchet MS"/>
          <w:iCs/>
          <w:szCs w:val="20"/>
        </w:rPr>
        <w:t>B3</w:t>
      </w:r>
      <w:r w:rsidRPr="000B4FD1">
        <w:rPr>
          <w:rFonts w:ascii="Trebuchet MS" w:hAnsi="Trebuchet MS"/>
          <w:szCs w:val="20"/>
        </w:rPr>
        <w:t>;</w:t>
      </w:r>
    </w:p>
    <w:p w14:paraId="6D959C72" w14:textId="77777777" w:rsidR="003A2BBC" w:rsidRPr="000B4FD1" w:rsidRDefault="003A2BBC" w:rsidP="003A2BBC">
      <w:pPr>
        <w:pStyle w:val="Level3"/>
        <w:numPr>
          <w:ilvl w:val="0"/>
          <w:numId w:val="0"/>
        </w:numPr>
        <w:spacing w:after="0"/>
        <w:rPr>
          <w:rFonts w:ascii="Trebuchet MS" w:hAnsi="Trebuchet MS"/>
          <w:szCs w:val="20"/>
        </w:rPr>
      </w:pPr>
    </w:p>
    <w:p w14:paraId="1F9FAF30"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Registro na CVM</w:t>
      </w:r>
      <w:r w:rsidRPr="000B4FD1">
        <w:rPr>
          <w:rFonts w:ascii="Trebuchet MS" w:hAnsi="Trebuchet MS"/>
          <w:szCs w:val="20"/>
        </w:rPr>
        <w:t>. 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 de distribuição, não sendo objeto de protocolo, registro e arquivamento perante a CVM, exceto pelo envio da comunicação sobre o início da Oferta Restrita e a comunicação de seu encerramento à CVM, nos termos dos artigos 7º-A e 8º respectivamente, da Instrução CVM 476 (“</w:t>
      </w:r>
      <w:r w:rsidRPr="000B4FD1">
        <w:rPr>
          <w:rFonts w:ascii="Trebuchet MS" w:hAnsi="Trebuchet MS"/>
          <w:szCs w:val="20"/>
          <w:u w:val="single"/>
        </w:rPr>
        <w:t>Comunicação de Início</w:t>
      </w:r>
      <w:r w:rsidRPr="000B4FD1">
        <w:rPr>
          <w:rFonts w:ascii="Trebuchet MS" w:hAnsi="Trebuchet MS"/>
          <w:szCs w:val="20"/>
        </w:rPr>
        <w:t>” e “</w:t>
      </w:r>
      <w:r w:rsidRPr="000B4FD1">
        <w:rPr>
          <w:rFonts w:ascii="Trebuchet MS" w:hAnsi="Trebuchet MS"/>
          <w:szCs w:val="20"/>
          <w:u w:val="single"/>
        </w:rPr>
        <w:t>Comunicação de Encerramento</w:t>
      </w:r>
      <w:r w:rsidRPr="000B4FD1">
        <w:rPr>
          <w:rFonts w:ascii="Trebuchet MS" w:hAnsi="Trebuchet MS"/>
          <w:szCs w:val="20"/>
        </w:rPr>
        <w:t>”, respectivamente); e</w:t>
      </w:r>
    </w:p>
    <w:p w14:paraId="4C107BF5" w14:textId="77777777" w:rsidR="003A2BBC" w:rsidRPr="000B4FD1" w:rsidRDefault="003A2BBC" w:rsidP="003A2BBC">
      <w:pPr>
        <w:pStyle w:val="Level3"/>
        <w:numPr>
          <w:ilvl w:val="0"/>
          <w:numId w:val="0"/>
        </w:numPr>
        <w:spacing w:after="0"/>
        <w:rPr>
          <w:rFonts w:ascii="Trebuchet MS" w:hAnsi="Trebuchet MS"/>
          <w:szCs w:val="20"/>
        </w:rPr>
      </w:pPr>
    </w:p>
    <w:p w14:paraId="2F7056B3" w14:textId="77777777" w:rsidR="00AD621E" w:rsidRPr="000B4FD1" w:rsidRDefault="00EF1AA2" w:rsidP="003A2BBC">
      <w:pPr>
        <w:pStyle w:val="Level3"/>
        <w:tabs>
          <w:tab w:val="clear" w:pos="2041"/>
          <w:tab w:val="num" w:pos="1276"/>
        </w:tabs>
        <w:spacing w:after="0"/>
        <w:ind w:left="0"/>
        <w:rPr>
          <w:rFonts w:ascii="Trebuchet MS" w:hAnsi="Trebuchet MS"/>
          <w:szCs w:val="20"/>
        </w:rPr>
      </w:pPr>
      <w:r w:rsidRPr="000B4FD1">
        <w:rPr>
          <w:rFonts w:ascii="Trebuchet MS" w:hAnsi="Trebuchet MS"/>
          <w:iCs/>
          <w:szCs w:val="20"/>
          <w:u w:val="single"/>
        </w:rPr>
        <w:t>Registro na ANBIMA – Associação Brasileira das Entidades dos Mercados Financeiro e de Capitais (“ANBIMA”)</w:t>
      </w:r>
      <w:r w:rsidRPr="000B4FD1">
        <w:rPr>
          <w:rFonts w:ascii="Trebuchet MS" w:hAnsi="Trebuchet MS"/>
          <w:szCs w:val="20"/>
        </w:rPr>
        <w:t>. A Oferta será registrada na ANBIMA, nos termos do inciso II do artigo 16 e do inciso V do artigo 18 do Código ANBIMA de Regulação e Melhores Práticas para Ofertas Públicas (“</w:t>
      </w:r>
      <w:r w:rsidRPr="000B4FD1">
        <w:rPr>
          <w:rFonts w:ascii="Trebuchet MS" w:hAnsi="Trebuchet MS"/>
          <w:szCs w:val="20"/>
          <w:u w:val="single"/>
        </w:rPr>
        <w:t>Código ANBIMA</w:t>
      </w:r>
      <w:r w:rsidRPr="000B4FD1">
        <w:rPr>
          <w:rFonts w:ascii="Trebuchet MS" w:hAnsi="Trebuchet MS"/>
          <w:szCs w:val="20"/>
        </w:rPr>
        <w:t xml:space="preserve">”), no prazo de até 15 (quinze) dias contados do envio da Comunicação de Encerramento. </w:t>
      </w:r>
    </w:p>
    <w:p w14:paraId="03BACBB3" w14:textId="77777777" w:rsidR="003A2BBC" w:rsidRPr="000B4FD1" w:rsidRDefault="003A2BBC" w:rsidP="003A2BBC">
      <w:pPr>
        <w:pStyle w:val="Level3"/>
        <w:numPr>
          <w:ilvl w:val="0"/>
          <w:numId w:val="0"/>
        </w:numPr>
        <w:spacing w:after="0"/>
        <w:rPr>
          <w:rFonts w:ascii="Trebuchet MS" w:hAnsi="Trebuchet MS"/>
          <w:szCs w:val="20"/>
        </w:rPr>
      </w:pPr>
    </w:p>
    <w:p w14:paraId="30254E1F"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 xml:space="preserve">OBJETO SOCIAL DA </w:t>
      </w:r>
      <w:r w:rsidR="0042341D" w:rsidRPr="000B4FD1">
        <w:rPr>
          <w:rFonts w:ascii="Trebuchet MS" w:hAnsi="Trebuchet MS" w:cs="Tahoma"/>
          <w:b/>
          <w:bCs/>
          <w:szCs w:val="20"/>
        </w:rPr>
        <w:t>EMISSORA</w:t>
      </w:r>
    </w:p>
    <w:p w14:paraId="2232C8AA" w14:textId="77777777" w:rsidR="0042135A" w:rsidRPr="000B4FD1" w:rsidRDefault="0042135A" w:rsidP="0042135A">
      <w:pPr>
        <w:pStyle w:val="Level1"/>
        <w:keepNext/>
        <w:numPr>
          <w:ilvl w:val="0"/>
          <w:numId w:val="0"/>
        </w:numPr>
        <w:spacing w:after="0"/>
        <w:rPr>
          <w:rFonts w:ascii="Trebuchet MS" w:hAnsi="Trebuchet MS" w:cs="Tahoma"/>
          <w:b/>
          <w:bCs/>
          <w:szCs w:val="20"/>
        </w:rPr>
      </w:pPr>
    </w:p>
    <w:p w14:paraId="1148ED97"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szCs w:val="20"/>
        </w:rPr>
        <w:t xml:space="preserve">De acordo com o artigo </w:t>
      </w:r>
      <w:r w:rsidR="0042135A" w:rsidRPr="000B4FD1">
        <w:rPr>
          <w:rFonts w:ascii="Trebuchet MS" w:hAnsi="Trebuchet MS"/>
          <w:szCs w:val="20"/>
        </w:rPr>
        <w:t>3</w:t>
      </w:r>
      <w:r w:rsidRPr="000B4FD1">
        <w:rPr>
          <w:rFonts w:ascii="Trebuchet MS" w:hAnsi="Trebuchet MS"/>
          <w:szCs w:val="20"/>
        </w:rPr>
        <w:t>º do seu Estatuto Social, a Emissora tem como objeto social a participação em outras sociedades</w:t>
      </w:r>
      <w:r w:rsidR="0042135A" w:rsidRPr="000B4FD1">
        <w:rPr>
          <w:rFonts w:ascii="Trebuchet MS" w:hAnsi="Trebuchet MS"/>
          <w:szCs w:val="20"/>
        </w:rPr>
        <w:t xml:space="preserve"> ou fundos de investimento, no Brasil ou no exterior, na qualidade de sócia, acionista e/ou cotista</w:t>
      </w:r>
      <w:r w:rsidRPr="000B4FD1">
        <w:rPr>
          <w:rFonts w:ascii="Trebuchet MS" w:hAnsi="Trebuchet MS"/>
          <w:szCs w:val="20"/>
        </w:rPr>
        <w:t xml:space="preserve">. </w:t>
      </w:r>
    </w:p>
    <w:p w14:paraId="35CF6670" w14:textId="77777777" w:rsidR="0042135A" w:rsidRPr="000B4FD1" w:rsidRDefault="0042135A" w:rsidP="0042135A">
      <w:pPr>
        <w:pStyle w:val="Level2"/>
        <w:numPr>
          <w:ilvl w:val="0"/>
          <w:numId w:val="0"/>
        </w:numPr>
        <w:spacing w:after="0"/>
        <w:ind w:left="567"/>
        <w:rPr>
          <w:rFonts w:ascii="Trebuchet MS" w:hAnsi="Trebuchet MS"/>
          <w:szCs w:val="20"/>
        </w:rPr>
      </w:pPr>
    </w:p>
    <w:p w14:paraId="7099B372"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DESTINAÇÃO DOS RECURSOS</w:t>
      </w:r>
    </w:p>
    <w:p w14:paraId="538617AC" w14:textId="77777777" w:rsidR="0042135A" w:rsidRPr="000B4FD1" w:rsidRDefault="0042135A" w:rsidP="0042135A">
      <w:pPr>
        <w:pStyle w:val="Level1"/>
        <w:keepNext/>
        <w:numPr>
          <w:ilvl w:val="0"/>
          <w:numId w:val="0"/>
        </w:numPr>
        <w:spacing w:after="0"/>
        <w:rPr>
          <w:rFonts w:ascii="Trebuchet MS" w:hAnsi="Trebuchet MS" w:cs="Tahoma"/>
          <w:b/>
          <w:bCs/>
          <w:szCs w:val="20"/>
        </w:rPr>
      </w:pPr>
    </w:p>
    <w:p w14:paraId="5A46F3AE" w14:textId="77777777" w:rsidR="00A92B2C" w:rsidRPr="000B4FD1" w:rsidRDefault="00EF1AA2" w:rsidP="00675F98">
      <w:pPr>
        <w:pStyle w:val="Level2"/>
        <w:numPr>
          <w:ilvl w:val="1"/>
          <w:numId w:val="2"/>
        </w:numPr>
        <w:spacing w:after="0"/>
        <w:ind w:left="0"/>
        <w:rPr>
          <w:rFonts w:ascii="Trebuchet MS" w:hAnsi="Trebuchet MS"/>
          <w:szCs w:val="20"/>
        </w:rPr>
      </w:pPr>
      <w:bookmarkStart w:id="12" w:name="_Ref61907490"/>
      <w:r w:rsidRPr="000B4FD1">
        <w:rPr>
          <w:rFonts w:ascii="Trebuchet MS" w:hAnsi="Trebuchet MS"/>
          <w:szCs w:val="20"/>
        </w:rPr>
        <w:t xml:space="preserve">Os recursos obtidos pela Emissora com as Debêntures serão utilizados integralmente para </w:t>
      </w:r>
      <w:r w:rsidR="0042135A" w:rsidRPr="000B4FD1">
        <w:rPr>
          <w:rFonts w:ascii="Trebuchet MS" w:hAnsi="Trebuchet MS"/>
          <w:szCs w:val="20"/>
        </w:rPr>
        <w:t>investimentos, reperfilamento do passivo e/ou uso geral de caixa da Emissora, a seu exclusivo critério</w:t>
      </w:r>
      <w:r w:rsidRPr="000B4FD1">
        <w:rPr>
          <w:rFonts w:ascii="Trebuchet MS" w:hAnsi="Trebuchet MS"/>
          <w:szCs w:val="20"/>
        </w:rPr>
        <w:t>.</w:t>
      </w:r>
      <w:bookmarkEnd w:id="12"/>
    </w:p>
    <w:p w14:paraId="6EFF3E03" w14:textId="77777777" w:rsidR="00AE3D2E" w:rsidRPr="000B4FD1" w:rsidRDefault="00AE3D2E" w:rsidP="00F0493B">
      <w:pPr>
        <w:pStyle w:val="Level2"/>
        <w:numPr>
          <w:ilvl w:val="0"/>
          <w:numId w:val="0"/>
        </w:numPr>
        <w:spacing w:after="0"/>
        <w:rPr>
          <w:rFonts w:ascii="Trebuchet MS" w:hAnsi="Trebuchet MS"/>
          <w:szCs w:val="20"/>
        </w:rPr>
      </w:pPr>
    </w:p>
    <w:p w14:paraId="50FAF732" w14:textId="77777777" w:rsidR="00AE3D2E" w:rsidRPr="000B4FD1" w:rsidRDefault="00AE3D2E" w:rsidP="00675F98">
      <w:pPr>
        <w:pStyle w:val="Level2"/>
        <w:numPr>
          <w:ilvl w:val="1"/>
          <w:numId w:val="2"/>
        </w:numPr>
        <w:spacing w:after="0"/>
        <w:ind w:left="0"/>
        <w:rPr>
          <w:rFonts w:ascii="Trebuchet MS" w:hAnsi="Trebuchet MS"/>
          <w:szCs w:val="20"/>
        </w:rPr>
      </w:pPr>
      <w:r w:rsidRPr="000B4FD1">
        <w:rPr>
          <w:rFonts w:ascii="Trebuchet MS" w:hAnsi="Trebuchet MS"/>
          <w:szCs w:val="20"/>
        </w:rPr>
        <w:t>A Emissora deverá enviar ao Agente Fiduciário declaração em papel timbrado e assinada por representante legal, atestando a destinação dos recursos da presente Emissão, em até 30 (trinta) dias corridos da data da efetiva destinação da totalidade dos recursos ou na Data de Vencimento, o que ocorrer primeiro, podendo o Agente Fiduciário solicitar à Emissora todos os eventuais esclarecimentos e documentos adicionais que se façam necessários.</w:t>
      </w:r>
    </w:p>
    <w:p w14:paraId="46EA079D" w14:textId="77777777" w:rsidR="0042135A" w:rsidRPr="000B4FD1" w:rsidRDefault="0042135A" w:rsidP="0042135A">
      <w:pPr>
        <w:pStyle w:val="Level2"/>
        <w:numPr>
          <w:ilvl w:val="0"/>
          <w:numId w:val="0"/>
        </w:numPr>
        <w:spacing w:after="0"/>
        <w:rPr>
          <w:rFonts w:ascii="Trebuchet MS" w:hAnsi="Trebuchet MS"/>
          <w:szCs w:val="20"/>
        </w:rPr>
      </w:pPr>
    </w:p>
    <w:p w14:paraId="1B32F2B2"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CARACTERÍSTICAS DA OFERTA RESTRITA</w:t>
      </w:r>
    </w:p>
    <w:p w14:paraId="0C955648" w14:textId="77777777" w:rsidR="0042135A" w:rsidRPr="000B4FD1" w:rsidRDefault="0042135A" w:rsidP="0042135A">
      <w:pPr>
        <w:pStyle w:val="Level1"/>
        <w:keepNext/>
        <w:numPr>
          <w:ilvl w:val="0"/>
          <w:numId w:val="0"/>
        </w:numPr>
        <w:spacing w:after="0"/>
        <w:rPr>
          <w:rFonts w:ascii="Trebuchet MS" w:hAnsi="Trebuchet MS" w:cs="Tahoma"/>
          <w:b/>
          <w:bCs/>
          <w:szCs w:val="20"/>
        </w:rPr>
      </w:pPr>
    </w:p>
    <w:p w14:paraId="581BC3CC"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Colocação</w:t>
      </w:r>
      <w:r w:rsidRPr="000B4FD1">
        <w:rPr>
          <w:rFonts w:ascii="Trebuchet MS" w:hAnsi="Trebuchet MS"/>
          <w:szCs w:val="20"/>
        </w:rPr>
        <w:t xml:space="preserve">. As Debêntures serão objeto de oferta pública de distribuição com esforços restritos de distribuição, nos termos da Lei do Mercado de Valores Mobiliários, da Instrução CVM 476 e das demais disposições legais e regulamentares aplicáveis, sob o regime de </w:t>
      </w:r>
      <w:r w:rsidR="0042135A" w:rsidRPr="000B4FD1">
        <w:rPr>
          <w:rFonts w:ascii="Trebuchet MS" w:hAnsi="Trebuchet MS"/>
          <w:szCs w:val="20"/>
        </w:rPr>
        <w:t xml:space="preserve">melhores esforços </w:t>
      </w:r>
      <w:r w:rsidRPr="000B4FD1">
        <w:rPr>
          <w:rFonts w:ascii="Trebuchet MS" w:hAnsi="Trebuchet MS"/>
          <w:szCs w:val="20"/>
        </w:rPr>
        <w:t>de colocação</w:t>
      </w:r>
      <w:r w:rsidRPr="000B4FD1">
        <w:rPr>
          <w:rFonts w:ascii="Trebuchet MS" w:hAnsi="Trebuchet MS"/>
          <w:bCs/>
          <w:szCs w:val="20"/>
        </w:rPr>
        <w:t xml:space="preserve">, </w:t>
      </w:r>
      <w:r w:rsidRPr="000B4FD1">
        <w:rPr>
          <w:rFonts w:ascii="Trebuchet MS" w:hAnsi="Trebuchet MS"/>
          <w:szCs w:val="20"/>
        </w:rPr>
        <w:t>nos termos do “</w:t>
      </w:r>
      <w:r w:rsidRPr="000B4FD1">
        <w:rPr>
          <w:rFonts w:ascii="Trebuchet MS" w:hAnsi="Trebuchet MS"/>
          <w:i/>
          <w:iCs/>
          <w:szCs w:val="20"/>
        </w:rPr>
        <w:t xml:space="preserve">Contrato de Coordenação, Estruturação e Distribuição Pública, com Esforços Restritos, sob o Regime de </w:t>
      </w:r>
      <w:r w:rsidR="0042135A" w:rsidRPr="000B4FD1">
        <w:rPr>
          <w:rFonts w:ascii="Trebuchet MS" w:hAnsi="Trebuchet MS"/>
          <w:i/>
          <w:iCs/>
          <w:szCs w:val="20"/>
        </w:rPr>
        <w:t>Melhores Esforços</w:t>
      </w:r>
      <w:r w:rsidRPr="000B4FD1">
        <w:rPr>
          <w:rFonts w:ascii="Trebuchet MS" w:hAnsi="Trebuchet MS"/>
          <w:i/>
          <w:iCs/>
          <w:szCs w:val="20"/>
        </w:rPr>
        <w:t xml:space="preserve"> de Colocação, de Debêntures Simples, Não Conversíveis em Ações, da Espécie com Garantia Real, em Série Única, da 1ª (primeira) Emissão da </w:t>
      </w:r>
      <w:r w:rsidR="0042135A" w:rsidRPr="000B4FD1">
        <w:rPr>
          <w:rFonts w:ascii="Trebuchet MS" w:hAnsi="Trebuchet MS"/>
          <w:i/>
          <w:iCs/>
          <w:szCs w:val="20"/>
        </w:rPr>
        <w:t>Tembici</w:t>
      </w:r>
      <w:r w:rsidRPr="000B4FD1">
        <w:rPr>
          <w:rFonts w:ascii="Trebuchet MS" w:hAnsi="Trebuchet MS" w:cs="Tahoma"/>
          <w:i/>
          <w:iCs/>
          <w:snapToGrid w:val="0"/>
          <w:szCs w:val="20"/>
        </w:rPr>
        <w:t xml:space="preserve"> Participações</w:t>
      </w:r>
      <w:r w:rsidR="009E197A" w:rsidRPr="000B4FD1">
        <w:rPr>
          <w:rFonts w:ascii="Trebuchet MS" w:hAnsi="Trebuchet MS" w:cs="Tahoma"/>
          <w:i/>
          <w:iCs/>
          <w:snapToGrid w:val="0"/>
          <w:szCs w:val="20"/>
        </w:rPr>
        <w:t xml:space="preserve"> </w:t>
      </w:r>
      <w:r w:rsidRPr="000B4FD1">
        <w:rPr>
          <w:rFonts w:ascii="Trebuchet MS" w:hAnsi="Trebuchet MS" w:cs="Tahoma"/>
          <w:i/>
          <w:iCs/>
          <w:snapToGrid w:val="0"/>
          <w:szCs w:val="20"/>
        </w:rPr>
        <w:t xml:space="preserve"> S.A.</w:t>
      </w:r>
      <w:r w:rsidRPr="000B4FD1">
        <w:rPr>
          <w:rFonts w:ascii="Trebuchet MS" w:hAnsi="Trebuchet MS"/>
          <w:szCs w:val="20"/>
        </w:rPr>
        <w:t>” (“</w:t>
      </w:r>
      <w:r w:rsidRPr="000B4FD1">
        <w:rPr>
          <w:rFonts w:ascii="Trebuchet MS" w:hAnsi="Trebuchet MS"/>
          <w:szCs w:val="20"/>
          <w:u w:val="single"/>
        </w:rPr>
        <w:t>Contrato de Distribuição</w:t>
      </w:r>
      <w:r w:rsidRPr="000B4FD1">
        <w:rPr>
          <w:rFonts w:ascii="Trebuchet MS" w:hAnsi="Trebuchet MS"/>
          <w:szCs w:val="20"/>
        </w:rPr>
        <w:t>”), com a intermediação de instituiç</w:t>
      </w:r>
      <w:r w:rsidR="0042135A" w:rsidRPr="000B4FD1">
        <w:rPr>
          <w:rFonts w:ascii="Trebuchet MS" w:hAnsi="Trebuchet MS"/>
          <w:szCs w:val="20"/>
        </w:rPr>
        <w:t>ão financeira</w:t>
      </w:r>
      <w:r w:rsidRPr="000B4FD1">
        <w:rPr>
          <w:rFonts w:ascii="Trebuchet MS" w:hAnsi="Trebuchet MS"/>
          <w:szCs w:val="20"/>
        </w:rPr>
        <w:t xml:space="preserve"> integrante do sistema de distribuição de valores mobiliários (“</w:t>
      </w:r>
      <w:r w:rsidRPr="000B4FD1">
        <w:rPr>
          <w:rFonts w:ascii="Trebuchet MS" w:hAnsi="Trebuchet MS"/>
          <w:bCs/>
          <w:szCs w:val="20"/>
          <w:u w:val="single"/>
        </w:rPr>
        <w:t>Coordenador</w:t>
      </w:r>
      <w:r w:rsidR="0042135A" w:rsidRPr="000B4FD1">
        <w:rPr>
          <w:rFonts w:ascii="Trebuchet MS" w:hAnsi="Trebuchet MS"/>
          <w:bCs/>
          <w:szCs w:val="20"/>
          <w:u w:val="single"/>
        </w:rPr>
        <w:t xml:space="preserve"> Líder</w:t>
      </w:r>
      <w:r w:rsidRPr="000B4FD1">
        <w:rPr>
          <w:rFonts w:ascii="Trebuchet MS" w:hAnsi="Trebuchet MS"/>
          <w:szCs w:val="20"/>
        </w:rPr>
        <w:t xml:space="preserve">”), tendo como público alvo investidores profissionais, assim definidos nos termos do artigo 9-A da Instrução da CVM </w:t>
      </w:r>
      <w:r w:rsidR="003A2BBC" w:rsidRPr="000B4FD1">
        <w:rPr>
          <w:rFonts w:ascii="Trebuchet MS" w:hAnsi="Trebuchet MS"/>
          <w:szCs w:val="20"/>
        </w:rPr>
        <w:t>n.º</w:t>
      </w:r>
      <w:r w:rsidRPr="000B4FD1">
        <w:rPr>
          <w:rFonts w:ascii="Trebuchet MS" w:hAnsi="Trebuchet MS"/>
          <w:szCs w:val="20"/>
        </w:rPr>
        <w:t xml:space="preserve"> 539, de 13 de novembro de 2013, conforme alterada (“</w:t>
      </w:r>
      <w:r w:rsidRPr="000B4FD1">
        <w:rPr>
          <w:rFonts w:ascii="Trebuchet MS" w:hAnsi="Trebuchet MS"/>
          <w:szCs w:val="20"/>
          <w:u w:val="single"/>
        </w:rPr>
        <w:t>Instrução CVM 539</w:t>
      </w:r>
      <w:r w:rsidRPr="000B4FD1">
        <w:rPr>
          <w:rFonts w:ascii="Trebuchet MS" w:hAnsi="Trebuchet MS"/>
          <w:szCs w:val="20"/>
        </w:rPr>
        <w:t>” e “</w:t>
      </w:r>
      <w:r w:rsidRPr="000B4FD1">
        <w:rPr>
          <w:rFonts w:ascii="Trebuchet MS" w:hAnsi="Trebuchet MS"/>
          <w:szCs w:val="20"/>
          <w:u w:val="single"/>
        </w:rPr>
        <w:t>Investidores Profissionais</w:t>
      </w:r>
      <w:r w:rsidRPr="000B4FD1">
        <w:rPr>
          <w:rFonts w:ascii="Trebuchet MS" w:hAnsi="Trebuchet MS"/>
          <w:szCs w:val="20"/>
        </w:rPr>
        <w:t xml:space="preserve">”, respectivamente). </w:t>
      </w:r>
    </w:p>
    <w:p w14:paraId="3C33596D" w14:textId="77777777" w:rsidR="0042135A" w:rsidRPr="000B4FD1" w:rsidRDefault="0042135A" w:rsidP="0042135A">
      <w:pPr>
        <w:pStyle w:val="Level2"/>
        <w:numPr>
          <w:ilvl w:val="0"/>
          <w:numId w:val="0"/>
        </w:numPr>
        <w:spacing w:after="0"/>
        <w:rPr>
          <w:rFonts w:ascii="Trebuchet MS" w:hAnsi="Trebuchet MS"/>
          <w:szCs w:val="20"/>
        </w:rPr>
      </w:pPr>
    </w:p>
    <w:p w14:paraId="18FA8F27" w14:textId="77777777" w:rsidR="00AD621E" w:rsidRPr="000B4FD1" w:rsidRDefault="00EF1AA2" w:rsidP="000B4FD1">
      <w:pPr>
        <w:pStyle w:val="Level2"/>
        <w:spacing w:after="0"/>
        <w:ind w:left="0"/>
        <w:rPr>
          <w:rFonts w:ascii="Trebuchet MS" w:hAnsi="Trebuchet MS"/>
          <w:szCs w:val="20"/>
        </w:rPr>
      </w:pPr>
      <w:r w:rsidRPr="000B4FD1">
        <w:rPr>
          <w:rFonts w:ascii="Trebuchet MS" w:hAnsi="Trebuchet MS"/>
          <w:iCs/>
          <w:szCs w:val="20"/>
          <w:u w:val="single"/>
        </w:rPr>
        <w:t>Forma de Subscrição e de Integralização e Preço de Integralização</w:t>
      </w:r>
      <w:r w:rsidRPr="000B4FD1">
        <w:rPr>
          <w:rFonts w:ascii="Trebuchet MS" w:hAnsi="Trebuchet MS"/>
          <w:szCs w:val="20"/>
        </w:rPr>
        <w:t>. As Debêntures serão subscritas e integralizadas por meio do MDA, à vista, no ato da subscrição, na primeira Data de Integralização (conforme abaixo definido), pelo seu Valor Nominal Unitário (“</w:t>
      </w:r>
      <w:r w:rsidRPr="000B4FD1">
        <w:rPr>
          <w:rFonts w:ascii="Trebuchet MS" w:hAnsi="Trebuchet MS"/>
          <w:szCs w:val="20"/>
          <w:u w:val="single"/>
        </w:rPr>
        <w:t>Data de Integralização</w:t>
      </w:r>
      <w:r w:rsidRPr="000B4FD1">
        <w:rPr>
          <w:rFonts w:ascii="Trebuchet MS" w:hAnsi="Trebuchet MS"/>
          <w:szCs w:val="20"/>
        </w:rPr>
        <w:t xml:space="preserve">”), e em moeda corrente nacional, de acordo com os procedimentos da B3. As Debêntures que venham a ser integralizadas após a primeira Data de Integralização serão integralizadas pelo seu Valor Nominal Unitário ou o saldo do Valor Nominal Unitário, acrescido da Remuneração (conforme abaixo definida), calculada </w:t>
      </w:r>
      <w:r w:rsidRPr="000B4FD1">
        <w:rPr>
          <w:rFonts w:ascii="Trebuchet MS" w:hAnsi="Trebuchet MS"/>
          <w:i/>
          <w:szCs w:val="20"/>
        </w:rPr>
        <w:t>pro rata temporis</w:t>
      </w:r>
      <w:r w:rsidRPr="000B4FD1">
        <w:rPr>
          <w:rFonts w:ascii="Trebuchet MS" w:hAnsi="Trebuchet MS"/>
          <w:szCs w:val="20"/>
        </w:rPr>
        <w:t>, desde a primeira Data de Integralização ou Data de Pagamento da Remuneração (conforme abaixo definida) imediatamente anterior, conforme o caso, até a data da efetiva integralização.</w:t>
      </w:r>
      <w:r w:rsidR="00D2245E" w:rsidRPr="000B4FD1">
        <w:rPr>
          <w:rFonts w:ascii="Trebuchet MS" w:hAnsi="Trebuchet MS"/>
          <w:szCs w:val="20"/>
        </w:rPr>
        <w:t xml:space="preserve"> A critério do Coordenador Líder, as Debêntures poderão ser colocadas com ágio ou deságio, a ser definido, se for o caso, no ato de subscrição e integralização das Debêntures, desde que seja aplicado à totalidade das Debêntures.</w:t>
      </w:r>
    </w:p>
    <w:p w14:paraId="5F529BDD" w14:textId="77777777" w:rsidR="00804197" w:rsidRPr="000B4FD1" w:rsidRDefault="00804197" w:rsidP="00F0493B">
      <w:pPr>
        <w:pStyle w:val="PargrafodaLista"/>
        <w:rPr>
          <w:rFonts w:ascii="Trebuchet MS" w:hAnsi="Trebuchet MS"/>
          <w:szCs w:val="20"/>
        </w:rPr>
      </w:pPr>
    </w:p>
    <w:p w14:paraId="7F325F2C" w14:textId="77777777" w:rsidR="00AD621E" w:rsidRPr="000B4FD1" w:rsidRDefault="00EF1AA2" w:rsidP="0042135A">
      <w:pPr>
        <w:pStyle w:val="Level2"/>
        <w:spacing w:after="0"/>
        <w:ind w:left="0"/>
        <w:rPr>
          <w:rFonts w:ascii="Trebuchet MS" w:hAnsi="Trebuchet MS"/>
          <w:szCs w:val="20"/>
        </w:rPr>
      </w:pPr>
      <w:bookmarkStart w:id="13" w:name="_Ref264481789"/>
      <w:r w:rsidRPr="000B4FD1">
        <w:rPr>
          <w:rFonts w:ascii="Trebuchet MS" w:hAnsi="Trebuchet MS"/>
          <w:iCs/>
          <w:szCs w:val="20"/>
          <w:u w:val="single"/>
        </w:rPr>
        <w:t>Depósito para Distribuição, Negociação e Custódia Eletrônica</w:t>
      </w:r>
      <w:r w:rsidRPr="000B4FD1">
        <w:rPr>
          <w:rFonts w:ascii="Trebuchet MS" w:hAnsi="Trebuchet MS"/>
          <w:szCs w:val="20"/>
        </w:rPr>
        <w:t xml:space="preserve">. As Debêntures serão depositadas para </w:t>
      </w:r>
      <w:r w:rsidRPr="000B4FD1">
        <w:rPr>
          <w:rFonts w:ascii="Trebuchet MS" w:hAnsi="Trebuchet MS"/>
          <w:b/>
          <w:szCs w:val="20"/>
        </w:rPr>
        <w:t>(i)</w:t>
      </w:r>
      <w:r w:rsidRPr="000B4FD1">
        <w:rPr>
          <w:rFonts w:ascii="Trebuchet MS" w:hAnsi="Trebuchet MS"/>
          <w:szCs w:val="20"/>
        </w:rPr>
        <w:t xml:space="preserve"> distribuição no mercado primário por meio do MDA, administrado e operacionalizado pela </w:t>
      </w:r>
      <w:r w:rsidR="0042135A" w:rsidRPr="000B4FD1">
        <w:rPr>
          <w:rFonts w:ascii="Trebuchet MS" w:hAnsi="Trebuchet MS"/>
          <w:szCs w:val="20"/>
        </w:rPr>
        <w:t>B3</w:t>
      </w:r>
      <w:r w:rsidRPr="000B4FD1">
        <w:rPr>
          <w:rFonts w:ascii="Trebuchet MS" w:hAnsi="Trebuchet MS"/>
          <w:szCs w:val="20"/>
        </w:rPr>
        <w:t xml:space="preserve">, sendo a distribuição liquidada financeiramente por meio da </w:t>
      </w:r>
      <w:r w:rsidR="0042135A" w:rsidRPr="000B4FD1">
        <w:rPr>
          <w:rFonts w:ascii="Trebuchet MS" w:hAnsi="Trebuchet MS"/>
          <w:szCs w:val="20"/>
        </w:rPr>
        <w:t>B3</w:t>
      </w:r>
      <w:r w:rsidRPr="000B4FD1">
        <w:rPr>
          <w:rFonts w:ascii="Trebuchet MS" w:hAnsi="Trebuchet MS"/>
          <w:szCs w:val="20"/>
        </w:rPr>
        <w:t xml:space="preserve">; </w:t>
      </w:r>
      <w:r w:rsidRPr="000B4FD1">
        <w:rPr>
          <w:rFonts w:ascii="Trebuchet MS" w:hAnsi="Trebuchet MS"/>
          <w:b/>
          <w:szCs w:val="20"/>
        </w:rPr>
        <w:t>(ii)</w:t>
      </w:r>
      <w:r w:rsidRPr="000B4FD1">
        <w:rPr>
          <w:rFonts w:ascii="Trebuchet MS" w:hAnsi="Trebuchet MS"/>
          <w:szCs w:val="20"/>
        </w:rPr>
        <w:t xml:space="preserve"> negociação no </w:t>
      </w:r>
      <w:r w:rsidRPr="000B4FD1">
        <w:rPr>
          <w:rFonts w:ascii="Trebuchet MS" w:hAnsi="Trebuchet MS"/>
          <w:bCs/>
          <w:szCs w:val="20"/>
        </w:rPr>
        <w:t>CETIP21</w:t>
      </w:r>
      <w:r w:rsidRPr="000B4FD1">
        <w:rPr>
          <w:rFonts w:ascii="Trebuchet MS" w:hAnsi="Trebuchet MS"/>
          <w:szCs w:val="20"/>
        </w:rPr>
        <w:t xml:space="preserve">, administrado e operacionalizado pela </w:t>
      </w:r>
      <w:r w:rsidR="0042135A" w:rsidRPr="000B4FD1">
        <w:rPr>
          <w:rFonts w:ascii="Trebuchet MS" w:hAnsi="Trebuchet MS"/>
          <w:szCs w:val="20"/>
        </w:rPr>
        <w:t>B3</w:t>
      </w:r>
      <w:r w:rsidRPr="000B4FD1">
        <w:rPr>
          <w:rFonts w:ascii="Trebuchet MS" w:hAnsi="Trebuchet MS"/>
          <w:szCs w:val="20"/>
        </w:rPr>
        <w:t xml:space="preserve">, sendo as negociações liquidadas financeiramente por meio da </w:t>
      </w:r>
      <w:r w:rsidR="0042135A" w:rsidRPr="000B4FD1">
        <w:rPr>
          <w:rFonts w:ascii="Trebuchet MS" w:hAnsi="Trebuchet MS"/>
          <w:szCs w:val="20"/>
        </w:rPr>
        <w:t>B3</w:t>
      </w:r>
      <w:r w:rsidRPr="000B4FD1">
        <w:rPr>
          <w:rFonts w:ascii="Trebuchet MS" w:hAnsi="Trebuchet MS"/>
          <w:szCs w:val="20"/>
        </w:rPr>
        <w:t xml:space="preserve">; e </w:t>
      </w:r>
      <w:r w:rsidRPr="000B4FD1">
        <w:rPr>
          <w:rFonts w:ascii="Trebuchet MS" w:hAnsi="Trebuchet MS"/>
          <w:b/>
          <w:szCs w:val="20"/>
        </w:rPr>
        <w:t>(iii)</w:t>
      </w:r>
      <w:r w:rsidRPr="000B4FD1">
        <w:rPr>
          <w:rFonts w:ascii="Trebuchet MS" w:hAnsi="Trebuchet MS"/>
          <w:szCs w:val="20"/>
        </w:rPr>
        <w:t xml:space="preserve"> custódia eletrônica na </w:t>
      </w:r>
      <w:r w:rsidR="0042135A" w:rsidRPr="000B4FD1">
        <w:rPr>
          <w:rFonts w:ascii="Trebuchet MS" w:hAnsi="Trebuchet MS"/>
          <w:szCs w:val="20"/>
        </w:rPr>
        <w:t>B3</w:t>
      </w:r>
      <w:r w:rsidRPr="000B4FD1">
        <w:rPr>
          <w:rFonts w:ascii="Trebuchet MS" w:hAnsi="Trebuchet MS"/>
          <w:szCs w:val="20"/>
        </w:rPr>
        <w:t>.</w:t>
      </w:r>
      <w:bookmarkEnd w:id="13"/>
      <w:r w:rsidRPr="000B4FD1">
        <w:rPr>
          <w:rFonts w:ascii="Trebuchet MS" w:hAnsi="Trebuchet MS"/>
          <w:szCs w:val="20"/>
        </w:rPr>
        <w:t xml:space="preserve"> Não obstante o descrito acima, as Debêntures somente poderão ser negociadas entre investidores qualificados, conforme definido no artigo 9º-B da Instrução CVM 539 (“</w:t>
      </w:r>
      <w:r w:rsidRPr="000B4FD1">
        <w:rPr>
          <w:rFonts w:ascii="Trebuchet MS" w:hAnsi="Trebuchet MS"/>
          <w:szCs w:val="20"/>
          <w:u w:val="single"/>
        </w:rPr>
        <w:t>Investidores Qualificados</w:t>
      </w:r>
      <w:r w:rsidRPr="000B4FD1">
        <w:rPr>
          <w:rFonts w:ascii="Trebuchet MS" w:hAnsi="Trebuchet MS"/>
          <w:szCs w:val="20"/>
        </w:rPr>
        <w:t xml:space="preserve">”) e depois de decorridos 90 (noventa) dias contados da data de cada subscrição ou aquisição por Investidores Profissionais, exceto no lote objeto de eventual exercício da garantia firme pelas instituições intermediárias da Oferta Restrita, nos termos dos artigos 13 e 15 da Instrução CVM 476, observados, na negociação subsequente, os limites e condições previstos nos artigos 2º e 3º da Instrução CVM 476, observado, ainda, o cumprimento, pela </w:t>
      </w:r>
      <w:r w:rsidR="0042341D" w:rsidRPr="000B4FD1">
        <w:rPr>
          <w:rFonts w:ascii="Trebuchet MS" w:hAnsi="Trebuchet MS"/>
          <w:szCs w:val="20"/>
        </w:rPr>
        <w:t>Emissora</w:t>
      </w:r>
      <w:r w:rsidRPr="000B4FD1">
        <w:rPr>
          <w:rFonts w:ascii="Trebuchet MS" w:hAnsi="Trebuchet MS"/>
          <w:szCs w:val="20"/>
        </w:rPr>
        <w:t xml:space="preserve">, das obrigações previstas no artigo 17 da Instrução CVM 476. </w:t>
      </w:r>
    </w:p>
    <w:p w14:paraId="4A7A1EC8" w14:textId="77777777" w:rsidR="0042135A" w:rsidRPr="000B4FD1" w:rsidRDefault="0042135A" w:rsidP="0042135A">
      <w:pPr>
        <w:pStyle w:val="Level2"/>
        <w:numPr>
          <w:ilvl w:val="0"/>
          <w:numId w:val="0"/>
        </w:numPr>
        <w:spacing w:after="0"/>
        <w:rPr>
          <w:rFonts w:ascii="Trebuchet MS" w:hAnsi="Trebuchet MS"/>
          <w:szCs w:val="20"/>
        </w:rPr>
      </w:pPr>
    </w:p>
    <w:p w14:paraId="49FBCBFA"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Prazo Máximo da Oferta Restrita</w:t>
      </w:r>
      <w:r w:rsidRPr="000B4FD1">
        <w:rPr>
          <w:rFonts w:ascii="Trebuchet MS" w:hAnsi="Trebuchet MS"/>
          <w:szCs w:val="20"/>
        </w:rPr>
        <w:t>. A subscrição das Debêntures objeto da Oferta Restrita pelos Investidores Profissionais deverá ser realizada no prazo máximo de 24 (vinte e quatro) meses, contado da data de envio da Comunicação de Início pela instituição intermediária líder da Oferta Restrita nos termos do artigo 8º-A da Instrução CVM 476 (“</w:t>
      </w:r>
      <w:r w:rsidRPr="000B4FD1">
        <w:rPr>
          <w:rFonts w:ascii="Trebuchet MS" w:hAnsi="Trebuchet MS"/>
          <w:bCs/>
          <w:szCs w:val="20"/>
          <w:u w:val="single"/>
        </w:rPr>
        <w:t>Prazo Máximo da Oferta Restrita</w:t>
      </w:r>
      <w:r w:rsidRPr="000B4FD1">
        <w:rPr>
          <w:rFonts w:ascii="Trebuchet MS" w:hAnsi="Trebuchet MS"/>
          <w:szCs w:val="20"/>
        </w:rPr>
        <w:t xml:space="preserve">”). </w:t>
      </w:r>
    </w:p>
    <w:p w14:paraId="5BCD102F" w14:textId="77777777" w:rsidR="0042135A" w:rsidRPr="000B4FD1" w:rsidRDefault="0042135A" w:rsidP="0042135A">
      <w:pPr>
        <w:pStyle w:val="Level2"/>
        <w:numPr>
          <w:ilvl w:val="0"/>
          <w:numId w:val="0"/>
        </w:numPr>
        <w:spacing w:after="0"/>
        <w:rPr>
          <w:rFonts w:ascii="Trebuchet MS" w:hAnsi="Trebuchet MS"/>
          <w:szCs w:val="20"/>
        </w:rPr>
      </w:pPr>
    </w:p>
    <w:p w14:paraId="64F2B729"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Reservas Antecipadas, Lotes Mínimos ou Máximos</w:t>
      </w:r>
      <w:r w:rsidRPr="000B4FD1">
        <w:rPr>
          <w:rFonts w:ascii="Trebuchet MS" w:hAnsi="Trebuchet MS"/>
          <w:i/>
          <w:szCs w:val="20"/>
        </w:rPr>
        <w:t>.</w:t>
      </w:r>
      <w:r w:rsidRPr="000B4FD1">
        <w:rPr>
          <w:rFonts w:ascii="Trebuchet MS" w:hAnsi="Trebuchet MS"/>
          <w:szCs w:val="20"/>
        </w:rPr>
        <w:t xml:space="preserve"> Não existirão reservas antecipadas, nem fixação de lotes mínimos ou máximos de subscrição das Debêntures, sendo que o Coordenador Líder, com expressa e prévia anuência da Emissora, organizará o plano de distribuição nos termos da Instrução CVM 476, tendo como público</w:t>
      </w:r>
      <w:r w:rsidR="00D1672D" w:rsidRPr="000B4FD1">
        <w:rPr>
          <w:rFonts w:ascii="Trebuchet MS" w:hAnsi="Trebuchet MS"/>
          <w:szCs w:val="20"/>
        </w:rPr>
        <w:t>-</w:t>
      </w:r>
      <w:r w:rsidRPr="000B4FD1">
        <w:rPr>
          <w:rFonts w:ascii="Trebuchet MS" w:hAnsi="Trebuchet MS"/>
          <w:szCs w:val="20"/>
        </w:rPr>
        <w:t>alvo exclusivamente Investidores Profissionais.</w:t>
      </w:r>
    </w:p>
    <w:p w14:paraId="4E6982CD" w14:textId="77777777" w:rsidR="0042135A" w:rsidRPr="000B4FD1" w:rsidRDefault="0042135A" w:rsidP="0042135A">
      <w:pPr>
        <w:pStyle w:val="Level2"/>
        <w:numPr>
          <w:ilvl w:val="0"/>
          <w:numId w:val="0"/>
        </w:numPr>
        <w:spacing w:after="0"/>
        <w:rPr>
          <w:rFonts w:ascii="Trebuchet MS" w:hAnsi="Trebuchet MS"/>
          <w:szCs w:val="20"/>
        </w:rPr>
      </w:pPr>
    </w:p>
    <w:p w14:paraId="40CBC352"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 xml:space="preserve">Plano </w:t>
      </w:r>
      <w:r w:rsidR="008129F2" w:rsidRPr="000B4FD1">
        <w:rPr>
          <w:rFonts w:ascii="Trebuchet MS" w:hAnsi="Trebuchet MS"/>
          <w:iCs/>
          <w:szCs w:val="20"/>
          <w:u w:val="single"/>
        </w:rPr>
        <w:t>d</w:t>
      </w:r>
      <w:r w:rsidRPr="000B4FD1">
        <w:rPr>
          <w:rFonts w:ascii="Trebuchet MS" w:hAnsi="Trebuchet MS"/>
          <w:iCs/>
          <w:szCs w:val="20"/>
          <w:u w:val="single"/>
        </w:rPr>
        <w:t>e Distribuição</w:t>
      </w:r>
      <w:r w:rsidRPr="000B4FD1">
        <w:rPr>
          <w:rFonts w:ascii="Trebuchet MS" w:hAnsi="Trebuchet MS"/>
          <w:szCs w:val="20"/>
        </w:rPr>
        <w:t xml:space="preserve">. O plano de distribuição seguirá o procedimento descrito na Instrução CVM 476, conforme previsto no Contrato de Distribuição. Para tanto, </w:t>
      </w:r>
      <w:bookmarkStart w:id="14" w:name="_DV_C339"/>
      <w:r w:rsidRPr="000B4FD1">
        <w:rPr>
          <w:rFonts w:ascii="Trebuchet MS" w:hAnsi="Trebuchet MS"/>
          <w:szCs w:val="20"/>
        </w:rPr>
        <w:t>o Coordenador</w:t>
      </w:r>
      <w:r w:rsidR="0042135A" w:rsidRPr="000B4FD1">
        <w:rPr>
          <w:rFonts w:ascii="Trebuchet MS" w:hAnsi="Trebuchet MS"/>
          <w:szCs w:val="20"/>
        </w:rPr>
        <w:t xml:space="preserve"> Líder poderá</w:t>
      </w:r>
      <w:bookmarkEnd w:id="14"/>
      <w:r w:rsidR="0042135A" w:rsidRPr="000B4FD1">
        <w:rPr>
          <w:rFonts w:ascii="Trebuchet MS" w:hAnsi="Trebuchet MS"/>
          <w:szCs w:val="20"/>
        </w:rPr>
        <w:t xml:space="preserve"> </w:t>
      </w:r>
      <w:r w:rsidRPr="000B4FD1">
        <w:rPr>
          <w:rFonts w:ascii="Trebuchet MS" w:hAnsi="Trebuchet MS"/>
          <w:szCs w:val="20"/>
        </w:rPr>
        <w:t>acessar no máximo 75 (setenta e cinco) Investidores Profissionais, sendo possível a subscrição ou aquisição por, no máximo, 50 (cinquenta) Investidores Profissionais. Adicionalmente, os fundos de investimento e carteiras administradas de valores mobiliários cujas decisões de investimento sejam tomadas pelo mesmo gestor serão considerados como um único investidor para os fins dos limites previstos acima, conforme o parágrafo primeiro do artigo 3º da Instrução CVM 476.</w:t>
      </w:r>
    </w:p>
    <w:p w14:paraId="6410FA40" w14:textId="77777777" w:rsidR="0042135A" w:rsidRPr="000B4FD1" w:rsidRDefault="0042135A" w:rsidP="0042135A">
      <w:pPr>
        <w:pStyle w:val="Level2"/>
        <w:numPr>
          <w:ilvl w:val="0"/>
          <w:numId w:val="0"/>
        </w:numPr>
        <w:spacing w:after="0"/>
        <w:rPr>
          <w:rFonts w:ascii="Trebuchet MS" w:hAnsi="Trebuchet MS"/>
          <w:szCs w:val="20"/>
        </w:rPr>
      </w:pPr>
    </w:p>
    <w:p w14:paraId="7A5D64CE"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As Partes e o Coordenador</w:t>
      </w:r>
      <w:r w:rsidR="0042135A" w:rsidRPr="000B4FD1">
        <w:rPr>
          <w:rFonts w:ascii="Trebuchet MS" w:hAnsi="Trebuchet MS"/>
          <w:szCs w:val="20"/>
        </w:rPr>
        <w:t xml:space="preserve"> Líder</w:t>
      </w:r>
      <w:r w:rsidRPr="000B4FD1">
        <w:rPr>
          <w:rFonts w:ascii="Trebuchet MS" w:hAnsi="Trebuchet MS"/>
          <w:szCs w:val="20"/>
        </w:rPr>
        <w:t xml:space="preserve"> se comprometem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6BF120D4" w14:textId="77777777" w:rsidR="00F21EA2" w:rsidRPr="000B4FD1" w:rsidRDefault="00F21EA2" w:rsidP="00F21EA2">
      <w:pPr>
        <w:pStyle w:val="Level3"/>
        <w:numPr>
          <w:ilvl w:val="0"/>
          <w:numId w:val="0"/>
        </w:numPr>
        <w:spacing w:after="0"/>
        <w:rPr>
          <w:rFonts w:ascii="Trebuchet MS" w:hAnsi="Trebuchet MS"/>
          <w:szCs w:val="20"/>
        </w:rPr>
      </w:pPr>
    </w:p>
    <w:p w14:paraId="1C8557BC"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 xml:space="preserve">A Emissora obriga-se a: </w:t>
      </w:r>
      <w:r w:rsidRPr="000B4FD1">
        <w:rPr>
          <w:rFonts w:ascii="Trebuchet MS" w:hAnsi="Trebuchet MS"/>
          <w:b/>
          <w:bCs/>
          <w:szCs w:val="20"/>
        </w:rPr>
        <w:t>(i)</w:t>
      </w:r>
      <w:r w:rsidRPr="000B4FD1">
        <w:rPr>
          <w:rFonts w:ascii="Trebuchet MS" w:hAnsi="Trebuchet MS"/>
          <w:szCs w:val="20"/>
        </w:rPr>
        <w:t xml:space="preserve"> não contatar ou fornecer informações acerca da Oferta Restrita a qualquer investidor, exceto se previamente acordado com o Coordenador</w:t>
      </w:r>
      <w:r w:rsidR="00F21EA2" w:rsidRPr="000B4FD1">
        <w:rPr>
          <w:rFonts w:ascii="Trebuchet MS" w:hAnsi="Trebuchet MS"/>
          <w:szCs w:val="20"/>
        </w:rPr>
        <w:t xml:space="preserve"> Líder</w:t>
      </w:r>
      <w:r w:rsidRPr="000B4FD1">
        <w:rPr>
          <w:rFonts w:ascii="Trebuchet MS" w:hAnsi="Trebuchet MS"/>
          <w:szCs w:val="20"/>
        </w:rPr>
        <w:t xml:space="preserve">; e </w:t>
      </w:r>
      <w:r w:rsidRPr="000B4FD1">
        <w:rPr>
          <w:rFonts w:ascii="Trebuchet MS" w:hAnsi="Trebuchet MS"/>
          <w:b/>
          <w:bCs/>
          <w:szCs w:val="20"/>
        </w:rPr>
        <w:t>(ii)</w:t>
      </w:r>
      <w:r w:rsidRPr="000B4FD1">
        <w:rPr>
          <w:rFonts w:ascii="Trebuchet MS" w:hAnsi="Trebuchet MS"/>
          <w:szCs w:val="20"/>
        </w:rPr>
        <w:t xml:space="preserve"> informar ao Coordenador</w:t>
      </w:r>
      <w:r w:rsidR="00F21EA2" w:rsidRPr="000B4FD1">
        <w:rPr>
          <w:rFonts w:ascii="Trebuchet MS" w:hAnsi="Trebuchet MS"/>
          <w:szCs w:val="20"/>
        </w:rPr>
        <w:t xml:space="preserve"> </w:t>
      </w:r>
      <w:r w:rsidR="00AE3D2E" w:rsidRPr="000B4FD1">
        <w:rPr>
          <w:rFonts w:ascii="Trebuchet MS" w:hAnsi="Trebuchet MS"/>
          <w:szCs w:val="20"/>
        </w:rPr>
        <w:t>Líder</w:t>
      </w:r>
      <w:r w:rsidRPr="000B4FD1">
        <w:rPr>
          <w:rFonts w:ascii="Trebuchet MS" w:hAnsi="Trebuchet MS"/>
          <w:szCs w:val="20"/>
        </w:rPr>
        <w:t>,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42837E5F" w14:textId="77777777" w:rsidR="00F21EA2" w:rsidRPr="000B4FD1" w:rsidRDefault="00F21EA2" w:rsidP="00F21EA2">
      <w:pPr>
        <w:pStyle w:val="Level3"/>
        <w:numPr>
          <w:ilvl w:val="0"/>
          <w:numId w:val="0"/>
        </w:numPr>
        <w:spacing w:after="0"/>
        <w:rPr>
          <w:rFonts w:ascii="Trebuchet MS" w:hAnsi="Trebuchet MS"/>
          <w:szCs w:val="20"/>
        </w:rPr>
      </w:pPr>
    </w:p>
    <w:p w14:paraId="4993C965" w14:textId="77777777" w:rsidR="00F21EA2" w:rsidRPr="000B4FD1" w:rsidRDefault="00EF1AA2" w:rsidP="00F21EA2">
      <w:pPr>
        <w:pStyle w:val="Level3"/>
        <w:tabs>
          <w:tab w:val="num" w:pos="1247"/>
        </w:tabs>
        <w:spacing w:after="0"/>
        <w:ind w:left="0"/>
        <w:rPr>
          <w:rFonts w:ascii="Trebuchet MS" w:hAnsi="Trebuchet MS"/>
          <w:szCs w:val="20"/>
        </w:rPr>
      </w:pPr>
      <w:r w:rsidRPr="000B4FD1">
        <w:rPr>
          <w:rFonts w:ascii="Trebuchet MS" w:hAnsi="Trebuchet MS"/>
          <w:szCs w:val="20"/>
        </w:rPr>
        <w:t>Não será concedido qualquer tipo de desconto pelo Coordenador</w:t>
      </w:r>
      <w:r w:rsidR="00F21EA2" w:rsidRPr="000B4FD1">
        <w:rPr>
          <w:rFonts w:ascii="Trebuchet MS" w:hAnsi="Trebuchet MS"/>
          <w:szCs w:val="20"/>
        </w:rPr>
        <w:t xml:space="preserve"> Líder </w:t>
      </w:r>
      <w:r w:rsidRPr="000B4FD1">
        <w:rPr>
          <w:rFonts w:ascii="Trebuchet MS" w:hAnsi="Trebuchet MS"/>
          <w:szCs w:val="20"/>
        </w:rPr>
        <w:t xml:space="preserve">aos Investidores Profissionais interessados em adquirir as Debêntures. </w:t>
      </w:r>
    </w:p>
    <w:p w14:paraId="45A1FB16" w14:textId="77777777" w:rsidR="00F21EA2" w:rsidRPr="000B4FD1" w:rsidRDefault="00F21EA2" w:rsidP="00F21EA2">
      <w:pPr>
        <w:pStyle w:val="Level3"/>
        <w:numPr>
          <w:ilvl w:val="0"/>
          <w:numId w:val="0"/>
        </w:numPr>
        <w:spacing w:after="0"/>
        <w:rPr>
          <w:rFonts w:ascii="Trebuchet MS" w:hAnsi="Trebuchet MS"/>
          <w:szCs w:val="20"/>
        </w:rPr>
      </w:pPr>
    </w:p>
    <w:p w14:paraId="722A5B33"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Não haverá preferência para subscrição das Debêntures pelos atuais acionistas da Emissora.</w:t>
      </w:r>
    </w:p>
    <w:p w14:paraId="5DF9960E" w14:textId="77777777" w:rsidR="00F21EA2" w:rsidRPr="000B4FD1" w:rsidRDefault="00F21EA2" w:rsidP="00F21EA2">
      <w:pPr>
        <w:pStyle w:val="Level3"/>
        <w:numPr>
          <w:ilvl w:val="0"/>
          <w:numId w:val="0"/>
        </w:numPr>
        <w:spacing w:after="0"/>
        <w:rPr>
          <w:rFonts w:ascii="Trebuchet MS" w:hAnsi="Trebuchet MS"/>
          <w:szCs w:val="20"/>
        </w:rPr>
      </w:pPr>
    </w:p>
    <w:p w14:paraId="4AFE91E5"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Não será constituído fundo de manutenção de liquidez ou firmado contrato de garantia de liquidez ou estabilização de preço para as Debêntures. Não será constituído fundo de amortização para a presente Emissão.</w:t>
      </w:r>
    </w:p>
    <w:p w14:paraId="232FCCDE" w14:textId="77777777" w:rsidR="00F21EA2" w:rsidRPr="000B4FD1" w:rsidRDefault="00F21EA2" w:rsidP="00F21EA2">
      <w:pPr>
        <w:pStyle w:val="Level3"/>
        <w:numPr>
          <w:ilvl w:val="0"/>
          <w:numId w:val="0"/>
        </w:numPr>
        <w:spacing w:after="0"/>
        <w:rPr>
          <w:rFonts w:ascii="Trebuchet MS" w:hAnsi="Trebuchet MS"/>
          <w:szCs w:val="20"/>
        </w:rPr>
      </w:pPr>
    </w:p>
    <w:p w14:paraId="7BD32FD8" w14:textId="77777777" w:rsidR="00AD621E" w:rsidRPr="000B4FD1" w:rsidRDefault="00EF1AA2" w:rsidP="0042135A">
      <w:pPr>
        <w:pStyle w:val="Level3"/>
        <w:tabs>
          <w:tab w:val="num" w:pos="1247"/>
        </w:tabs>
        <w:spacing w:after="0"/>
        <w:ind w:left="0"/>
        <w:rPr>
          <w:rFonts w:ascii="Trebuchet MS" w:hAnsi="Trebuchet MS"/>
          <w:szCs w:val="20"/>
        </w:rPr>
      </w:pPr>
      <w:r w:rsidRPr="000B4FD1">
        <w:rPr>
          <w:rFonts w:ascii="Trebuchet MS" w:hAnsi="Trebuchet MS"/>
          <w:szCs w:val="20"/>
        </w:rPr>
        <w:t xml:space="preserve">No ato de subscrição e integralização das Debêntures, os Investidores Profissionais assinarão declaração atestando estar cientes, dentre outros, que: </w:t>
      </w:r>
      <w:r w:rsidRPr="000B4FD1">
        <w:rPr>
          <w:rFonts w:ascii="Trebuchet MS" w:hAnsi="Trebuchet MS"/>
          <w:b/>
          <w:bCs/>
          <w:szCs w:val="20"/>
        </w:rPr>
        <w:t>(i)</w:t>
      </w:r>
      <w:r w:rsidRPr="000B4FD1">
        <w:rPr>
          <w:rFonts w:ascii="Trebuchet MS" w:hAnsi="Trebuchet MS"/>
          <w:szCs w:val="20"/>
        </w:rPr>
        <w:t xml:space="preserve"> a Oferta Restrita não foi registrada perante a CVM; </w:t>
      </w:r>
      <w:r w:rsidRPr="000B4FD1">
        <w:rPr>
          <w:rFonts w:ascii="Trebuchet MS" w:hAnsi="Trebuchet MS"/>
          <w:b/>
          <w:bCs/>
          <w:szCs w:val="20"/>
        </w:rPr>
        <w:t>(ii)</w:t>
      </w:r>
      <w:r w:rsidRPr="000B4FD1">
        <w:rPr>
          <w:rFonts w:ascii="Trebuchet MS" w:hAnsi="Trebuchet MS"/>
          <w:szCs w:val="20"/>
        </w:rPr>
        <w:t xml:space="preserve"> as Debêntures estão sujeitas a restrições de negociação previstas na regulamentação aplicável e nesta Escritura de Emissão; </w:t>
      </w:r>
      <w:r w:rsidRPr="000B4FD1">
        <w:rPr>
          <w:rFonts w:ascii="Trebuchet MS" w:hAnsi="Trebuchet MS"/>
          <w:b/>
          <w:bCs/>
          <w:szCs w:val="20"/>
        </w:rPr>
        <w:t>(iii)</w:t>
      </w:r>
      <w:r w:rsidRPr="000B4FD1">
        <w:rPr>
          <w:rFonts w:ascii="Trebuchet MS" w:hAnsi="Trebuchet MS"/>
          <w:szCs w:val="20"/>
        </w:rPr>
        <w:t xml:space="preserve"> efetuaram sua própria análise com relação à capacidade de pagamento da Emissora, bem como sobre a</w:t>
      </w:r>
      <w:r w:rsidR="00156361" w:rsidRPr="000B4FD1">
        <w:rPr>
          <w:rFonts w:ascii="Trebuchet MS" w:hAnsi="Trebuchet MS"/>
          <w:szCs w:val="20"/>
        </w:rPr>
        <w:t>s Garantias</w:t>
      </w:r>
      <w:r w:rsidRPr="000B4FD1">
        <w:rPr>
          <w:rFonts w:ascii="Trebuchet MS" w:hAnsi="Trebuchet MS"/>
          <w:szCs w:val="20"/>
        </w:rPr>
        <w:t xml:space="preserve">; e </w:t>
      </w:r>
      <w:r w:rsidRPr="000B4FD1">
        <w:rPr>
          <w:rFonts w:ascii="Trebuchet MS" w:hAnsi="Trebuchet MS"/>
          <w:b/>
          <w:bCs/>
          <w:szCs w:val="20"/>
        </w:rPr>
        <w:t>(iv)</w:t>
      </w:r>
      <w:r w:rsidRPr="000B4FD1">
        <w:rPr>
          <w:rFonts w:ascii="Trebuchet MS" w:hAnsi="Trebuchet MS"/>
          <w:szCs w:val="20"/>
        </w:rPr>
        <w:t xml:space="preserve"> o Coordenador</w:t>
      </w:r>
      <w:r w:rsidR="00F21EA2" w:rsidRPr="000B4FD1">
        <w:rPr>
          <w:rFonts w:ascii="Trebuchet MS" w:hAnsi="Trebuchet MS"/>
          <w:szCs w:val="20"/>
        </w:rPr>
        <w:t xml:space="preserve"> Líder</w:t>
      </w:r>
      <w:r w:rsidRPr="000B4FD1">
        <w:rPr>
          <w:rFonts w:ascii="Trebuchet MS" w:hAnsi="Trebuchet MS"/>
          <w:szCs w:val="20"/>
        </w:rPr>
        <w:t xml:space="preserve"> não prestar</w:t>
      </w:r>
      <w:r w:rsidR="00F21EA2" w:rsidRPr="000B4FD1">
        <w:rPr>
          <w:rFonts w:ascii="Trebuchet MS" w:hAnsi="Trebuchet MS"/>
          <w:szCs w:val="20"/>
        </w:rPr>
        <w:t>á</w:t>
      </w:r>
      <w:r w:rsidRPr="000B4FD1">
        <w:rPr>
          <w:rFonts w:ascii="Trebuchet MS" w:hAnsi="Trebuchet MS"/>
          <w:szCs w:val="20"/>
        </w:rPr>
        <w:t xml:space="preserve"> qualquer garantia com relação à Emissão e à Oferta Restrita.</w:t>
      </w:r>
    </w:p>
    <w:p w14:paraId="6FDF7172" w14:textId="77777777" w:rsidR="00F21EA2" w:rsidRPr="000B4FD1" w:rsidRDefault="00F21EA2" w:rsidP="00F21EA2">
      <w:pPr>
        <w:pStyle w:val="Level3"/>
        <w:numPr>
          <w:ilvl w:val="0"/>
          <w:numId w:val="0"/>
        </w:numPr>
        <w:spacing w:after="0"/>
        <w:rPr>
          <w:rFonts w:ascii="Trebuchet MS" w:hAnsi="Trebuchet MS"/>
          <w:szCs w:val="20"/>
        </w:rPr>
      </w:pPr>
    </w:p>
    <w:p w14:paraId="6A10058B" w14:textId="393827F7" w:rsidR="002F08CA" w:rsidRPr="000B4FD1" w:rsidRDefault="002D0DA6" w:rsidP="0042135A">
      <w:pPr>
        <w:pStyle w:val="Level3"/>
        <w:tabs>
          <w:tab w:val="num" w:pos="1247"/>
        </w:tabs>
        <w:spacing w:after="0"/>
        <w:ind w:left="0"/>
        <w:rPr>
          <w:rFonts w:ascii="Trebuchet MS" w:hAnsi="Trebuchet MS"/>
          <w:szCs w:val="20"/>
        </w:rPr>
      </w:pPr>
      <w:r w:rsidRPr="000B4FD1">
        <w:rPr>
          <w:rFonts w:ascii="Trebuchet MS" w:hAnsi="Trebuchet MS"/>
          <w:szCs w:val="20"/>
        </w:rPr>
        <w:t xml:space="preserve">Será admitida a distribuição parcial das Debêntures, </w:t>
      </w:r>
      <w:r w:rsidR="00665460" w:rsidRPr="000B4FD1">
        <w:rPr>
          <w:rFonts w:ascii="Trebuchet MS" w:hAnsi="Trebuchet MS"/>
          <w:szCs w:val="20"/>
        </w:rPr>
        <w:t xml:space="preserve">nos termos do artigo 5-A da Instrução CVM 476 e dos artigos 30 e 31 da Instrução CVM nº 400, de 29 de dezembro de 2003, conforme alterada. Em caso de distribuição parcial das Debêntures, não haverá abertura de prazo para desistência, modificação ou condicionante à adesão dos investidores à Oferta Restrita, observada, contudo, a quantidade mínima de </w:t>
      </w:r>
      <w:r w:rsidR="006464C2">
        <w:rPr>
          <w:rFonts w:ascii="Trebuchet MS" w:hAnsi="Trebuchet MS"/>
          <w:szCs w:val="20"/>
        </w:rPr>
        <w:t>2</w:t>
      </w:r>
      <w:r w:rsidR="002C43F4" w:rsidRPr="000B4FD1">
        <w:rPr>
          <w:rFonts w:ascii="Trebuchet MS" w:hAnsi="Trebuchet MS"/>
          <w:szCs w:val="20"/>
        </w:rPr>
        <w:t>0</w:t>
      </w:r>
      <w:r w:rsidR="00665460" w:rsidRPr="000B4FD1">
        <w:rPr>
          <w:rFonts w:ascii="Trebuchet MS" w:hAnsi="Trebuchet MS"/>
          <w:szCs w:val="20"/>
        </w:rPr>
        <w:t>.000 (</w:t>
      </w:r>
      <w:r w:rsidR="006464C2">
        <w:rPr>
          <w:rFonts w:ascii="Trebuchet MS" w:hAnsi="Trebuchet MS"/>
          <w:szCs w:val="20"/>
        </w:rPr>
        <w:t>vinte</w:t>
      </w:r>
      <w:r w:rsidR="002C43F4" w:rsidRPr="000B4FD1">
        <w:rPr>
          <w:rFonts w:ascii="Trebuchet MS" w:hAnsi="Trebuchet MS"/>
          <w:szCs w:val="20"/>
        </w:rPr>
        <w:t xml:space="preserve"> </w:t>
      </w:r>
      <w:r w:rsidR="00665460" w:rsidRPr="000B4FD1">
        <w:rPr>
          <w:rFonts w:ascii="Trebuchet MS" w:hAnsi="Trebuchet MS"/>
          <w:szCs w:val="20"/>
        </w:rPr>
        <w:t>mil) Debêntures que deverá ser subscrita, perfazendo o montante de R$</w:t>
      </w:r>
      <w:r w:rsidR="006464C2">
        <w:rPr>
          <w:rFonts w:ascii="Trebuchet MS" w:hAnsi="Trebuchet MS"/>
          <w:szCs w:val="20"/>
        </w:rPr>
        <w:t>2</w:t>
      </w:r>
      <w:r w:rsidR="002C43F4" w:rsidRPr="000B4FD1">
        <w:rPr>
          <w:rFonts w:ascii="Trebuchet MS" w:hAnsi="Trebuchet MS"/>
          <w:szCs w:val="20"/>
        </w:rPr>
        <w:t>0</w:t>
      </w:r>
      <w:r w:rsidR="00665460" w:rsidRPr="000B4FD1">
        <w:rPr>
          <w:rFonts w:ascii="Trebuchet MS" w:hAnsi="Trebuchet MS"/>
          <w:szCs w:val="20"/>
        </w:rPr>
        <w:t>.000.000,00 (</w:t>
      </w:r>
      <w:r w:rsidR="006464C2">
        <w:rPr>
          <w:rFonts w:ascii="Trebuchet MS" w:hAnsi="Trebuchet MS"/>
          <w:szCs w:val="20"/>
        </w:rPr>
        <w:t>vinte</w:t>
      </w:r>
      <w:r w:rsidR="002C43F4" w:rsidRPr="000B4FD1">
        <w:rPr>
          <w:rFonts w:ascii="Trebuchet MS" w:hAnsi="Trebuchet MS"/>
          <w:szCs w:val="20"/>
        </w:rPr>
        <w:t xml:space="preserve"> </w:t>
      </w:r>
      <w:r w:rsidR="00665460" w:rsidRPr="000B4FD1">
        <w:rPr>
          <w:rFonts w:ascii="Trebuchet MS" w:hAnsi="Trebuchet MS"/>
          <w:szCs w:val="20"/>
        </w:rPr>
        <w:t>milhões de reais) (“</w:t>
      </w:r>
      <w:r w:rsidR="00665460" w:rsidRPr="000B4FD1">
        <w:rPr>
          <w:rFonts w:ascii="Trebuchet MS" w:hAnsi="Trebuchet MS"/>
          <w:szCs w:val="20"/>
          <w:u w:val="single"/>
        </w:rPr>
        <w:t>Montante Mínimo da Oferta</w:t>
      </w:r>
      <w:r w:rsidR="00665460" w:rsidRPr="000B4FD1">
        <w:rPr>
          <w:rFonts w:ascii="Trebuchet MS" w:hAnsi="Trebuchet MS"/>
          <w:szCs w:val="20"/>
        </w:rPr>
        <w:t>”), para que seja mantida a Oferta Restrita</w:t>
      </w:r>
      <w:r w:rsidRPr="000B4FD1">
        <w:rPr>
          <w:rFonts w:ascii="Trebuchet MS" w:hAnsi="Trebuchet MS"/>
          <w:szCs w:val="20"/>
        </w:rPr>
        <w:t>. No ato de aceitação, os Investidores Profissionais poderão condicionar sua adesão a que haja distribuição: (i) da totalidade dos valores mobiliários ofertados; ou (ii) de uma proporção ou quantidade mínima dos valores mobiliários originalmente objeto da oferta, definida conforme critério do próprio investidor.</w:t>
      </w:r>
      <w:r w:rsidR="00E25FE3" w:rsidRPr="000B4FD1">
        <w:rPr>
          <w:rFonts w:ascii="Trebuchet MS" w:hAnsi="Trebuchet MS"/>
          <w:szCs w:val="20"/>
        </w:rPr>
        <w:t xml:space="preserve"> </w:t>
      </w:r>
    </w:p>
    <w:p w14:paraId="03B18B54" w14:textId="77777777" w:rsidR="002D0DA6" w:rsidRPr="000B4FD1" w:rsidRDefault="002D0DA6" w:rsidP="00F0493B">
      <w:pPr>
        <w:pStyle w:val="PargrafodaLista"/>
        <w:rPr>
          <w:rFonts w:ascii="Trebuchet MS" w:hAnsi="Trebuchet MS"/>
          <w:szCs w:val="20"/>
        </w:rPr>
      </w:pPr>
    </w:p>
    <w:p w14:paraId="4D3AC339" w14:textId="77777777" w:rsidR="002D0DA6" w:rsidRPr="000B4FD1" w:rsidRDefault="002D0DA6" w:rsidP="00F0493B">
      <w:pPr>
        <w:pStyle w:val="Level3"/>
        <w:tabs>
          <w:tab w:val="num" w:pos="1247"/>
        </w:tabs>
        <w:spacing w:after="0"/>
        <w:ind w:left="0"/>
        <w:rPr>
          <w:rFonts w:ascii="Trebuchet MS" w:hAnsi="Trebuchet MS"/>
          <w:szCs w:val="20"/>
        </w:rPr>
      </w:pPr>
      <w:r w:rsidRPr="000B4FD1">
        <w:rPr>
          <w:rFonts w:ascii="Trebuchet MS" w:hAnsi="Trebuchet MS"/>
          <w:szCs w:val="20"/>
        </w:rPr>
        <w:t>O Coordenador Líder não se responsabilizará pelo saldo de Debêntures não colocado em caso de distribuição parcial.</w:t>
      </w:r>
    </w:p>
    <w:p w14:paraId="626033E7" w14:textId="77777777" w:rsidR="00F16029" w:rsidRPr="000B4FD1" w:rsidRDefault="00F16029" w:rsidP="00D54E2E">
      <w:pPr>
        <w:pStyle w:val="PargrafodaLista"/>
        <w:rPr>
          <w:rFonts w:ascii="Trebuchet MS" w:hAnsi="Trebuchet MS"/>
          <w:szCs w:val="20"/>
        </w:rPr>
      </w:pPr>
    </w:p>
    <w:p w14:paraId="1FB408BA" w14:textId="77777777" w:rsidR="00F16029" w:rsidRPr="000B4FD1" w:rsidRDefault="00F16029" w:rsidP="00F0493B">
      <w:pPr>
        <w:pStyle w:val="Level3"/>
        <w:tabs>
          <w:tab w:val="num" w:pos="1247"/>
        </w:tabs>
        <w:spacing w:after="0"/>
        <w:ind w:left="0"/>
        <w:rPr>
          <w:rFonts w:ascii="Trebuchet MS" w:hAnsi="Trebuchet MS"/>
          <w:szCs w:val="20"/>
        </w:rPr>
      </w:pPr>
      <w:r w:rsidRPr="000B4FD1">
        <w:rPr>
          <w:rFonts w:ascii="Trebuchet MS" w:hAnsi="Trebuchet MS"/>
          <w:szCs w:val="20"/>
        </w:rPr>
        <w:t xml:space="preserve">As Debêntures não colocadas serão </w:t>
      </w:r>
      <w:r w:rsidR="001D2A06" w:rsidRPr="000B4FD1">
        <w:rPr>
          <w:rFonts w:ascii="Trebuchet MS" w:hAnsi="Trebuchet MS"/>
          <w:szCs w:val="20"/>
        </w:rPr>
        <w:t xml:space="preserve">obrigatoriamente </w:t>
      </w:r>
      <w:r w:rsidRPr="000B4FD1">
        <w:rPr>
          <w:rFonts w:ascii="Trebuchet MS" w:hAnsi="Trebuchet MS"/>
          <w:szCs w:val="20"/>
        </w:rPr>
        <w:t>canceladas pela Emissora</w:t>
      </w:r>
      <w:r w:rsidR="00665460" w:rsidRPr="000B4FD1">
        <w:rPr>
          <w:rFonts w:ascii="Trebuchet MS" w:hAnsi="Trebuchet MS"/>
          <w:szCs w:val="20"/>
        </w:rPr>
        <w:t xml:space="preserve">, observado </w:t>
      </w:r>
      <w:r w:rsidR="002978C4" w:rsidRPr="000B4FD1">
        <w:rPr>
          <w:rFonts w:ascii="Trebuchet MS" w:hAnsi="Trebuchet MS"/>
          <w:szCs w:val="20"/>
        </w:rPr>
        <w:t>a colocação do</w:t>
      </w:r>
      <w:r w:rsidR="00665460" w:rsidRPr="000B4FD1">
        <w:rPr>
          <w:rFonts w:ascii="Trebuchet MS" w:hAnsi="Trebuchet MS"/>
          <w:szCs w:val="20"/>
        </w:rPr>
        <w:t xml:space="preserve"> Montante Mínimo da Oferta, na forma da Cláusula 5.6.7 acima</w:t>
      </w:r>
    </w:p>
    <w:p w14:paraId="58BF78F2" w14:textId="77777777" w:rsidR="00A0551E" w:rsidRPr="000B4FD1" w:rsidRDefault="00A0551E" w:rsidP="00D8578D">
      <w:pPr>
        <w:pStyle w:val="PargrafodaLista"/>
        <w:rPr>
          <w:rFonts w:ascii="Trebuchet MS" w:hAnsi="Trebuchet MS"/>
          <w:szCs w:val="20"/>
        </w:rPr>
      </w:pPr>
    </w:p>
    <w:p w14:paraId="448FD0A7" w14:textId="77777777" w:rsidR="00A0551E" w:rsidRPr="000B4FD1" w:rsidRDefault="00A0551E" w:rsidP="00F0493B">
      <w:pPr>
        <w:pStyle w:val="Level3"/>
        <w:tabs>
          <w:tab w:val="num" w:pos="1247"/>
        </w:tabs>
        <w:spacing w:after="0"/>
        <w:ind w:left="0"/>
        <w:rPr>
          <w:rFonts w:ascii="Trebuchet MS" w:hAnsi="Trebuchet MS"/>
          <w:szCs w:val="20"/>
        </w:rPr>
      </w:pPr>
      <w:r w:rsidRPr="000B4FD1">
        <w:rPr>
          <w:rFonts w:ascii="Trebuchet MS" w:hAnsi="Trebuchet MS"/>
          <w:szCs w:val="20"/>
        </w:rPr>
        <w:t>O Valor Total da Emissão e a quantidade de Debêntures emitidas serão ratificados após a última Data de Integralização, por meio de aditamento a esta Escritura de Emissão, que deverá ser levado a registro perante a JUCESP e não necessitará de prévia aprovação dos Debenturistas, reunidos em Assembleia Geral de Debenturistas e nem de nova deliberação da Assembleia Geral de Acionistas da Emissora.</w:t>
      </w:r>
    </w:p>
    <w:p w14:paraId="5C44705B" w14:textId="77777777" w:rsidR="00F21EA2" w:rsidRPr="000B4FD1" w:rsidRDefault="00F21EA2" w:rsidP="00F21EA2">
      <w:pPr>
        <w:pStyle w:val="Level3"/>
        <w:numPr>
          <w:ilvl w:val="0"/>
          <w:numId w:val="0"/>
        </w:numPr>
        <w:spacing w:after="0"/>
        <w:rPr>
          <w:rFonts w:ascii="Trebuchet MS" w:hAnsi="Trebuchet MS"/>
          <w:szCs w:val="20"/>
        </w:rPr>
      </w:pPr>
    </w:p>
    <w:p w14:paraId="48973D28" w14:textId="77777777" w:rsidR="00AD621E" w:rsidRPr="000B4FD1" w:rsidRDefault="00EF1AA2" w:rsidP="0042135A">
      <w:pPr>
        <w:pStyle w:val="Level2"/>
        <w:spacing w:after="0"/>
        <w:ind w:left="0"/>
        <w:rPr>
          <w:rFonts w:ascii="Trebuchet MS" w:hAnsi="Trebuchet MS"/>
          <w:szCs w:val="20"/>
        </w:rPr>
      </w:pPr>
      <w:r w:rsidRPr="000B4FD1">
        <w:rPr>
          <w:rFonts w:ascii="Trebuchet MS" w:hAnsi="Trebuchet MS"/>
          <w:iCs/>
          <w:szCs w:val="20"/>
          <w:u w:val="single"/>
        </w:rPr>
        <w:t>Alteração de Características Essenciais da Oferta Restrita</w:t>
      </w:r>
      <w:r w:rsidRPr="000B4FD1">
        <w:rPr>
          <w:rFonts w:ascii="Trebuchet MS" w:hAnsi="Trebuchet MS"/>
          <w:szCs w:val="20"/>
        </w:rPr>
        <w:t>. Durante a realização da Oferta Restrita, não será admitida a troca da instituição intermediária líder da Oferta Restrita e/ou da espécie, série e classe das Debêntures.</w:t>
      </w:r>
    </w:p>
    <w:p w14:paraId="6D120929" w14:textId="77777777" w:rsidR="00F21EA2" w:rsidRPr="000B4FD1" w:rsidRDefault="00F21EA2" w:rsidP="00F21EA2">
      <w:pPr>
        <w:pStyle w:val="Level2"/>
        <w:numPr>
          <w:ilvl w:val="0"/>
          <w:numId w:val="0"/>
        </w:numPr>
        <w:spacing w:after="0"/>
        <w:rPr>
          <w:rFonts w:ascii="Trebuchet MS" w:hAnsi="Trebuchet MS"/>
          <w:szCs w:val="20"/>
        </w:rPr>
      </w:pPr>
    </w:p>
    <w:p w14:paraId="67F65DBB" w14:textId="77777777" w:rsidR="00AD621E" w:rsidRPr="000B4FD1" w:rsidRDefault="00EF1AA2" w:rsidP="00BC5D00">
      <w:pPr>
        <w:pStyle w:val="Level1"/>
        <w:keepNext/>
        <w:spacing w:after="0"/>
        <w:rPr>
          <w:rFonts w:ascii="Trebuchet MS" w:hAnsi="Trebuchet MS" w:cs="Tahoma"/>
          <w:b/>
          <w:bCs/>
          <w:szCs w:val="20"/>
        </w:rPr>
      </w:pPr>
      <w:r w:rsidRPr="000B4FD1">
        <w:rPr>
          <w:rFonts w:ascii="Trebuchet MS" w:hAnsi="Trebuchet MS" w:cs="Tahoma"/>
          <w:b/>
          <w:bCs/>
          <w:szCs w:val="20"/>
        </w:rPr>
        <w:t>CARACTERÍSTICAS DA EMISSÃO E DAS DEBÊNTURES</w:t>
      </w:r>
    </w:p>
    <w:p w14:paraId="7176C83D" w14:textId="77777777" w:rsidR="00F21EA2" w:rsidRPr="000B4FD1" w:rsidRDefault="00F21EA2" w:rsidP="00F21EA2">
      <w:pPr>
        <w:pStyle w:val="Level1"/>
        <w:keepNext/>
        <w:numPr>
          <w:ilvl w:val="0"/>
          <w:numId w:val="0"/>
        </w:numPr>
        <w:spacing w:after="0"/>
        <w:rPr>
          <w:rFonts w:ascii="Trebuchet MS" w:hAnsi="Trebuchet MS" w:cs="Tahoma"/>
          <w:b/>
          <w:bCs/>
          <w:szCs w:val="20"/>
        </w:rPr>
      </w:pPr>
    </w:p>
    <w:p w14:paraId="74ECCF48" w14:textId="77777777" w:rsidR="00AD621E" w:rsidRPr="000B4FD1" w:rsidRDefault="00EF1AA2" w:rsidP="00F21EA2">
      <w:pPr>
        <w:pStyle w:val="Level2"/>
        <w:spacing w:after="0"/>
        <w:ind w:left="0"/>
        <w:rPr>
          <w:rFonts w:ascii="Trebuchet MS" w:hAnsi="Trebuchet MS"/>
          <w:szCs w:val="20"/>
        </w:rPr>
      </w:pPr>
      <w:bookmarkStart w:id="15" w:name="_Ref532046773"/>
      <w:r w:rsidRPr="000B4FD1">
        <w:rPr>
          <w:rFonts w:ascii="Trebuchet MS" w:hAnsi="Trebuchet MS"/>
          <w:iCs/>
          <w:szCs w:val="20"/>
          <w:u w:val="single"/>
        </w:rPr>
        <w:t>Número da Emissão</w:t>
      </w:r>
      <w:r w:rsidRPr="000B4FD1">
        <w:rPr>
          <w:rFonts w:ascii="Trebuchet MS" w:hAnsi="Trebuchet MS"/>
          <w:szCs w:val="20"/>
        </w:rPr>
        <w:t xml:space="preserve">. </w:t>
      </w:r>
      <w:bookmarkStart w:id="16" w:name="_Ref130282607"/>
      <w:r w:rsidRPr="000B4FD1">
        <w:rPr>
          <w:rFonts w:ascii="Trebuchet MS" w:hAnsi="Trebuchet MS"/>
          <w:szCs w:val="20"/>
        </w:rPr>
        <w:t xml:space="preserve">As Debêntures representam a </w:t>
      </w:r>
      <w:r w:rsidR="00F21EA2" w:rsidRPr="000B4FD1">
        <w:rPr>
          <w:rFonts w:ascii="Trebuchet MS" w:hAnsi="Trebuchet MS"/>
          <w:szCs w:val="20"/>
        </w:rPr>
        <w:t>1ª (</w:t>
      </w:r>
      <w:r w:rsidRPr="000B4FD1">
        <w:rPr>
          <w:rFonts w:ascii="Trebuchet MS" w:hAnsi="Trebuchet MS"/>
          <w:szCs w:val="20"/>
        </w:rPr>
        <w:t>primeira</w:t>
      </w:r>
      <w:r w:rsidR="00F21EA2" w:rsidRPr="000B4FD1">
        <w:rPr>
          <w:rFonts w:ascii="Trebuchet MS" w:hAnsi="Trebuchet MS"/>
          <w:szCs w:val="20"/>
        </w:rPr>
        <w:t>)</w:t>
      </w:r>
      <w:r w:rsidRPr="000B4FD1">
        <w:rPr>
          <w:rFonts w:ascii="Trebuchet MS" w:hAnsi="Trebuchet MS"/>
          <w:szCs w:val="20"/>
        </w:rPr>
        <w:t xml:space="preserve"> emissão de debêntures da </w:t>
      </w:r>
      <w:r w:rsidR="0042341D" w:rsidRPr="000B4FD1">
        <w:rPr>
          <w:rFonts w:ascii="Trebuchet MS" w:hAnsi="Trebuchet MS"/>
          <w:szCs w:val="20"/>
        </w:rPr>
        <w:t>Emissora</w:t>
      </w:r>
      <w:r w:rsidRPr="000B4FD1">
        <w:rPr>
          <w:rFonts w:ascii="Trebuchet MS" w:hAnsi="Trebuchet MS"/>
          <w:szCs w:val="20"/>
        </w:rPr>
        <w:t>.</w:t>
      </w:r>
    </w:p>
    <w:p w14:paraId="3BD8F890" w14:textId="77777777" w:rsidR="00F21EA2" w:rsidRPr="000B4FD1" w:rsidRDefault="00F21EA2" w:rsidP="00F21EA2">
      <w:pPr>
        <w:pStyle w:val="Level2"/>
        <w:numPr>
          <w:ilvl w:val="0"/>
          <w:numId w:val="0"/>
        </w:numPr>
        <w:spacing w:after="0"/>
        <w:rPr>
          <w:rFonts w:ascii="Trebuchet MS" w:hAnsi="Trebuchet MS"/>
          <w:szCs w:val="20"/>
        </w:rPr>
      </w:pPr>
    </w:p>
    <w:p w14:paraId="0DC48C73" w14:textId="77777777" w:rsidR="00AD621E" w:rsidRPr="000B4FD1" w:rsidRDefault="00EF1AA2" w:rsidP="00F21EA2">
      <w:pPr>
        <w:pStyle w:val="Level2"/>
        <w:spacing w:after="0"/>
        <w:ind w:left="0"/>
        <w:rPr>
          <w:rFonts w:ascii="Trebuchet MS" w:hAnsi="Trebuchet MS"/>
          <w:szCs w:val="20"/>
        </w:rPr>
      </w:pPr>
      <w:r w:rsidRPr="000B4FD1">
        <w:rPr>
          <w:rFonts w:ascii="Trebuchet MS" w:hAnsi="Trebuchet MS"/>
          <w:iCs/>
          <w:szCs w:val="20"/>
          <w:u w:val="single"/>
        </w:rPr>
        <w:t>Valor Total da Emissão</w:t>
      </w:r>
      <w:r w:rsidRPr="000B4FD1">
        <w:rPr>
          <w:rFonts w:ascii="Trebuchet MS" w:hAnsi="Trebuchet MS"/>
          <w:szCs w:val="20"/>
        </w:rPr>
        <w:t>. O valor total da Emissão será de R$</w:t>
      </w:r>
      <w:r w:rsidR="000D7518" w:rsidRPr="000B4FD1">
        <w:rPr>
          <w:rFonts w:ascii="Trebuchet MS" w:hAnsi="Trebuchet MS"/>
          <w:szCs w:val="20"/>
        </w:rPr>
        <w:t>50</w:t>
      </w:r>
      <w:r w:rsidRPr="000B4FD1">
        <w:rPr>
          <w:rFonts w:ascii="Trebuchet MS" w:hAnsi="Trebuchet MS"/>
          <w:szCs w:val="20"/>
        </w:rPr>
        <w:t>.000.000,00 (</w:t>
      </w:r>
      <w:r w:rsidR="000D7518" w:rsidRPr="000B4FD1">
        <w:rPr>
          <w:rFonts w:ascii="Trebuchet MS" w:hAnsi="Trebuchet MS"/>
          <w:szCs w:val="20"/>
        </w:rPr>
        <w:t>cinquenta</w:t>
      </w:r>
      <w:r w:rsidR="00E9329B" w:rsidRPr="000B4FD1">
        <w:rPr>
          <w:rFonts w:ascii="Trebuchet MS" w:hAnsi="Trebuchet MS"/>
          <w:szCs w:val="20"/>
        </w:rPr>
        <w:t xml:space="preserve"> </w:t>
      </w:r>
      <w:r w:rsidRPr="000B4FD1">
        <w:rPr>
          <w:rFonts w:ascii="Trebuchet MS" w:hAnsi="Trebuchet MS"/>
          <w:szCs w:val="20"/>
        </w:rPr>
        <w:t>milhões de reais), na Data de Emissão (conforme definido na Cláusula </w:t>
      </w:r>
      <w:r w:rsidRPr="000B4FD1">
        <w:rPr>
          <w:rFonts w:ascii="Trebuchet MS" w:hAnsi="Trebuchet MS"/>
          <w:szCs w:val="20"/>
        </w:rPr>
        <w:fldChar w:fldCharType="begin"/>
      </w:r>
      <w:r w:rsidRPr="000B4FD1">
        <w:rPr>
          <w:rFonts w:ascii="Trebuchet MS" w:hAnsi="Trebuchet MS"/>
          <w:szCs w:val="20"/>
        </w:rPr>
        <w:instrText xml:space="preserve"> REF _Ref264653840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6.3 abaixo</w:t>
      </w:r>
      <w:r w:rsidRPr="000B4FD1">
        <w:rPr>
          <w:rFonts w:ascii="Trebuchet MS" w:hAnsi="Trebuchet MS"/>
          <w:szCs w:val="20"/>
        </w:rPr>
        <w:fldChar w:fldCharType="end"/>
      </w:r>
      <w:r w:rsidRPr="000B4FD1">
        <w:rPr>
          <w:rFonts w:ascii="Trebuchet MS" w:hAnsi="Trebuchet MS"/>
          <w:szCs w:val="20"/>
        </w:rPr>
        <w:t>)</w:t>
      </w:r>
      <w:r w:rsidR="002D0DA6" w:rsidRPr="000B4FD1">
        <w:rPr>
          <w:rFonts w:ascii="Trebuchet MS" w:hAnsi="Trebuchet MS"/>
          <w:szCs w:val="20"/>
        </w:rPr>
        <w:t>, observada a possibilidade de colocação parcial das Debêntures</w:t>
      </w:r>
      <w:r w:rsidR="002978C4" w:rsidRPr="000B4FD1">
        <w:rPr>
          <w:rFonts w:ascii="Trebuchet MS" w:hAnsi="Trebuchet MS"/>
          <w:szCs w:val="20"/>
        </w:rPr>
        <w:t xml:space="preserve"> e de colocação do Montante Mínimo da Oferta</w:t>
      </w:r>
      <w:r w:rsidR="002D0DA6" w:rsidRPr="000B4FD1">
        <w:rPr>
          <w:rFonts w:ascii="Trebuchet MS" w:hAnsi="Trebuchet MS"/>
          <w:szCs w:val="20"/>
        </w:rPr>
        <w:t>, nos termos da Cláusula 5.6.7 acima</w:t>
      </w:r>
      <w:r w:rsidRPr="000B4FD1">
        <w:rPr>
          <w:rFonts w:ascii="Trebuchet MS" w:hAnsi="Trebuchet MS"/>
          <w:szCs w:val="20"/>
        </w:rPr>
        <w:t xml:space="preserve"> (“</w:t>
      </w:r>
      <w:r w:rsidRPr="000B4FD1">
        <w:rPr>
          <w:rFonts w:ascii="Trebuchet MS" w:hAnsi="Trebuchet MS"/>
          <w:szCs w:val="20"/>
          <w:u w:val="single"/>
        </w:rPr>
        <w:t>Valor Total da Emissão</w:t>
      </w:r>
      <w:r w:rsidRPr="000B4FD1">
        <w:rPr>
          <w:rFonts w:ascii="Trebuchet MS" w:hAnsi="Trebuchet MS"/>
          <w:szCs w:val="20"/>
        </w:rPr>
        <w:t>”).</w:t>
      </w:r>
      <w:bookmarkEnd w:id="16"/>
    </w:p>
    <w:p w14:paraId="484CCCFA" w14:textId="77777777" w:rsidR="00F21EA2" w:rsidRPr="000B4FD1" w:rsidRDefault="00F21EA2" w:rsidP="00F21EA2">
      <w:pPr>
        <w:pStyle w:val="Level2"/>
        <w:numPr>
          <w:ilvl w:val="0"/>
          <w:numId w:val="0"/>
        </w:numPr>
        <w:spacing w:after="0"/>
        <w:rPr>
          <w:rFonts w:ascii="Trebuchet MS" w:hAnsi="Trebuchet MS"/>
          <w:szCs w:val="20"/>
        </w:rPr>
      </w:pPr>
    </w:p>
    <w:p w14:paraId="45606B50" w14:textId="7BCFFB9D" w:rsidR="002C4DEC" w:rsidRPr="000B4FD1" w:rsidRDefault="00EF1AA2" w:rsidP="00F21EA2">
      <w:pPr>
        <w:pStyle w:val="Level2"/>
        <w:spacing w:after="0"/>
        <w:ind w:left="0"/>
        <w:rPr>
          <w:rFonts w:ascii="Trebuchet MS" w:hAnsi="Trebuchet MS"/>
          <w:szCs w:val="20"/>
        </w:rPr>
      </w:pPr>
      <w:bookmarkStart w:id="17" w:name="_Ref264653840"/>
      <w:r w:rsidRPr="000B4FD1">
        <w:rPr>
          <w:rFonts w:ascii="Trebuchet MS" w:hAnsi="Trebuchet MS"/>
          <w:iCs/>
          <w:szCs w:val="20"/>
          <w:u w:val="single"/>
        </w:rPr>
        <w:t>Data de Emissão</w:t>
      </w:r>
      <w:r w:rsidRPr="000B4FD1">
        <w:rPr>
          <w:rFonts w:ascii="Trebuchet MS" w:hAnsi="Trebuchet MS"/>
          <w:szCs w:val="20"/>
        </w:rPr>
        <w:t xml:space="preserve">. Para todos os efeitos legais, a data de emissão das Debêntures será </w:t>
      </w:r>
      <w:r w:rsidR="00F44B99">
        <w:rPr>
          <w:rFonts w:ascii="Trebuchet MS" w:hAnsi="Trebuchet MS"/>
          <w:szCs w:val="20"/>
        </w:rPr>
        <w:t>1</w:t>
      </w:r>
      <w:r w:rsidR="0083731E">
        <w:rPr>
          <w:rFonts w:ascii="Trebuchet MS" w:hAnsi="Trebuchet MS"/>
          <w:szCs w:val="20"/>
        </w:rPr>
        <w:t>4</w:t>
      </w:r>
      <w:r w:rsidR="00F44B99">
        <w:rPr>
          <w:rFonts w:ascii="Trebuchet MS" w:hAnsi="Trebuchet MS"/>
          <w:szCs w:val="20"/>
        </w:rPr>
        <w:t xml:space="preserve"> de maio</w:t>
      </w:r>
      <w:r w:rsidR="0065497E" w:rsidRPr="000B4FD1">
        <w:rPr>
          <w:rFonts w:ascii="Trebuchet MS" w:hAnsi="Trebuchet MS"/>
          <w:szCs w:val="20"/>
        </w:rPr>
        <w:t xml:space="preserve"> </w:t>
      </w:r>
      <w:r w:rsidR="00F21EA2" w:rsidRPr="000B4FD1">
        <w:rPr>
          <w:rFonts w:ascii="Trebuchet MS" w:hAnsi="Trebuchet MS"/>
          <w:szCs w:val="20"/>
        </w:rPr>
        <w:t>de 2021</w:t>
      </w:r>
      <w:r w:rsidRPr="000B4FD1">
        <w:rPr>
          <w:rFonts w:ascii="Trebuchet MS" w:hAnsi="Trebuchet MS"/>
          <w:szCs w:val="20"/>
        </w:rPr>
        <w:t xml:space="preserve"> (“</w:t>
      </w:r>
      <w:r w:rsidRPr="000B4FD1">
        <w:rPr>
          <w:rFonts w:ascii="Trebuchet MS" w:hAnsi="Trebuchet MS"/>
          <w:szCs w:val="20"/>
          <w:u w:val="single"/>
        </w:rPr>
        <w:t>Data de Emissão</w:t>
      </w:r>
      <w:r w:rsidRPr="000B4FD1">
        <w:rPr>
          <w:rFonts w:ascii="Trebuchet MS" w:hAnsi="Trebuchet MS"/>
          <w:szCs w:val="20"/>
        </w:rPr>
        <w:t>”).</w:t>
      </w:r>
      <w:bookmarkEnd w:id="17"/>
    </w:p>
    <w:p w14:paraId="1F01A366" w14:textId="77777777" w:rsidR="00F21EA2" w:rsidRPr="000B4FD1" w:rsidRDefault="00F21EA2" w:rsidP="00F21EA2">
      <w:pPr>
        <w:pStyle w:val="Level2"/>
        <w:numPr>
          <w:ilvl w:val="0"/>
          <w:numId w:val="0"/>
        </w:numPr>
        <w:spacing w:after="0"/>
        <w:rPr>
          <w:rFonts w:ascii="Trebuchet MS" w:hAnsi="Trebuchet MS"/>
          <w:szCs w:val="20"/>
        </w:rPr>
      </w:pPr>
    </w:p>
    <w:p w14:paraId="1CE63089" w14:textId="77777777" w:rsidR="00AD621E" w:rsidRPr="000B4FD1" w:rsidRDefault="00EF1AA2" w:rsidP="00F21EA2">
      <w:pPr>
        <w:pStyle w:val="Level2"/>
        <w:spacing w:after="0"/>
        <w:ind w:left="0"/>
        <w:rPr>
          <w:rFonts w:ascii="Trebuchet MS" w:hAnsi="Trebuchet MS"/>
          <w:szCs w:val="20"/>
        </w:rPr>
      </w:pPr>
      <w:bookmarkStart w:id="18" w:name="_Ref130282609"/>
      <w:bookmarkStart w:id="19" w:name="_Ref191891558"/>
      <w:r w:rsidRPr="000B4FD1">
        <w:rPr>
          <w:rFonts w:ascii="Trebuchet MS" w:hAnsi="Trebuchet MS"/>
          <w:iCs/>
          <w:szCs w:val="20"/>
          <w:u w:val="single"/>
        </w:rPr>
        <w:t>Quantidade</w:t>
      </w:r>
      <w:r w:rsidRPr="000B4FD1">
        <w:rPr>
          <w:rFonts w:ascii="Trebuchet MS" w:hAnsi="Trebuchet MS"/>
          <w:szCs w:val="20"/>
        </w:rPr>
        <w:t>. Serão emitidas</w:t>
      </w:r>
      <w:r w:rsidR="002D0DA6" w:rsidRPr="000B4FD1">
        <w:rPr>
          <w:rFonts w:ascii="Trebuchet MS" w:hAnsi="Trebuchet MS"/>
          <w:szCs w:val="20"/>
        </w:rPr>
        <w:t xml:space="preserve"> </w:t>
      </w:r>
      <w:r w:rsidR="000D7518" w:rsidRPr="000B4FD1">
        <w:rPr>
          <w:rFonts w:ascii="Trebuchet MS" w:hAnsi="Trebuchet MS"/>
          <w:szCs w:val="20"/>
        </w:rPr>
        <w:t>50</w:t>
      </w:r>
      <w:r w:rsidR="00F21EA2" w:rsidRPr="000B4FD1">
        <w:rPr>
          <w:rFonts w:ascii="Trebuchet MS" w:hAnsi="Trebuchet MS"/>
          <w:szCs w:val="20"/>
        </w:rPr>
        <w:t>.000</w:t>
      </w:r>
      <w:r w:rsidRPr="000B4FD1">
        <w:rPr>
          <w:rFonts w:ascii="Trebuchet MS" w:hAnsi="Trebuchet MS"/>
          <w:szCs w:val="20"/>
        </w:rPr>
        <w:t xml:space="preserve"> (</w:t>
      </w:r>
      <w:r w:rsidR="000D7518" w:rsidRPr="000B4FD1">
        <w:rPr>
          <w:rFonts w:ascii="Trebuchet MS" w:hAnsi="Trebuchet MS"/>
          <w:szCs w:val="20"/>
        </w:rPr>
        <w:t xml:space="preserve">cinquenta </w:t>
      </w:r>
      <w:r w:rsidR="00F21EA2" w:rsidRPr="000B4FD1">
        <w:rPr>
          <w:rFonts w:ascii="Trebuchet MS" w:hAnsi="Trebuchet MS"/>
          <w:szCs w:val="20"/>
        </w:rPr>
        <w:t>mil</w:t>
      </w:r>
      <w:r w:rsidRPr="000B4FD1">
        <w:rPr>
          <w:rFonts w:ascii="Trebuchet MS" w:hAnsi="Trebuchet MS"/>
          <w:szCs w:val="20"/>
        </w:rPr>
        <w:t>) Debêntures</w:t>
      </w:r>
      <w:bookmarkEnd w:id="18"/>
      <w:bookmarkEnd w:id="19"/>
      <w:r w:rsidR="002D0DA6" w:rsidRPr="000B4FD1">
        <w:rPr>
          <w:rFonts w:ascii="Trebuchet MS" w:hAnsi="Trebuchet MS"/>
          <w:szCs w:val="20"/>
        </w:rPr>
        <w:t>, observada a possibilidade de colocação parcial das Debêntures</w:t>
      </w:r>
      <w:r w:rsidR="002978C4" w:rsidRPr="000B4FD1">
        <w:rPr>
          <w:rFonts w:ascii="Trebuchet MS" w:hAnsi="Trebuchet MS"/>
          <w:szCs w:val="20"/>
        </w:rPr>
        <w:t xml:space="preserve"> e de colocação do Montante Mínimo da Oferta</w:t>
      </w:r>
      <w:r w:rsidR="002D0DA6" w:rsidRPr="000B4FD1">
        <w:rPr>
          <w:rFonts w:ascii="Trebuchet MS" w:hAnsi="Trebuchet MS"/>
          <w:szCs w:val="20"/>
        </w:rPr>
        <w:t>, nos termos da Cláusula 5.6.7 acima</w:t>
      </w:r>
      <w:r w:rsidRPr="000B4FD1">
        <w:rPr>
          <w:rFonts w:ascii="Trebuchet MS" w:hAnsi="Trebuchet MS"/>
          <w:szCs w:val="20"/>
        </w:rPr>
        <w:t>.</w:t>
      </w:r>
      <w:r w:rsidR="00E9329B" w:rsidRPr="000B4FD1">
        <w:rPr>
          <w:rFonts w:ascii="Trebuchet MS" w:hAnsi="Trebuchet MS"/>
          <w:szCs w:val="20"/>
        </w:rPr>
        <w:t xml:space="preserve"> </w:t>
      </w:r>
      <w:r w:rsidR="007C4918" w:rsidRPr="000B4FD1">
        <w:rPr>
          <w:rFonts w:ascii="Trebuchet MS" w:hAnsi="Trebuchet MS"/>
          <w:szCs w:val="20"/>
        </w:rPr>
        <w:t xml:space="preserve">As Debêntures não colocadas serão </w:t>
      </w:r>
      <w:r w:rsidR="001D2A06" w:rsidRPr="000B4FD1">
        <w:rPr>
          <w:rFonts w:ascii="Trebuchet MS" w:hAnsi="Trebuchet MS"/>
          <w:szCs w:val="20"/>
        </w:rPr>
        <w:t xml:space="preserve">obrigatoriamente </w:t>
      </w:r>
      <w:r w:rsidR="007C4918" w:rsidRPr="000B4FD1">
        <w:rPr>
          <w:rFonts w:ascii="Trebuchet MS" w:hAnsi="Trebuchet MS"/>
          <w:szCs w:val="20"/>
        </w:rPr>
        <w:t>canceladas pela Emissora.</w:t>
      </w:r>
    </w:p>
    <w:p w14:paraId="45E0BF40" w14:textId="77777777" w:rsidR="00F21EA2" w:rsidRPr="000B4FD1" w:rsidRDefault="00F21EA2" w:rsidP="00F21EA2">
      <w:pPr>
        <w:pStyle w:val="Level2"/>
        <w:numPr>
          <w:ilvl w:val="0"/>
          <w:numId w:val="0"/>
        </w:numPr>
        <w:spacing w:after="0"/>
        <w:rPr>
          <w:rFonts w:ascii="Trebuchet MS" w:hAnsi="Trebuchet MS"/>
          <w:szCs w:val="20"/>
        </w:rPr>
      </w:pPr>
    </w:p>
    <w:p w14:paraId="5A15DF07" w14:textId="77777777" w:rsidR="00AD621E" w:rsidRPr="000B4FD1" w:rsidRDefault="00EF1AA2" w:rsidP="00F21EA2">
      <w:pPr>
        <w:pStyle w:val="Level2"/>
        <w:spacing w:after="0"/>
        <w:ind w:left="0"/>
        <w:rPr>
          <w:rFonts w:ascii="Trebuchet MS" w:hAnsi="Trebuchet MS"/>
          <w:szCs w:val="20"/>
        </w:rPr>
      </w:pPr>
      <w:bookmarkStart w:id="20" w:name="_Ref264653613"/>
      <w:r w:rsidRPr="000B4FD1">
        <w:rPr>
          <w:rFonts w:ascii="Trebuchet MS" w:hAnsi="Trebuchet MS"/>
          <w:iCs/>
          <w:szCs w:val="20"/>
          <w:u w:val="single"/>
        </w:rPr>
        <w:t>Valor Nominal Unitário</w:t>
      </w:r>
      <w:r w:rsidRPr="000B4FD1">
        <w:rPr>
          <w:rFonts w:ascii="Trebuchet MS" w:hAnsi="Trebuchet MS"/>
          <w:szCs w:val="20"/>
        </w:rPr>
        <w:t>. As Debêntures terão valor nominal unitário de R$1.000,00 (mil reais), na Data de Emissão (“</w:t>
      </w:r>
      <w:r w:rsidRPr="000B4FD1">
        <w:rPr>
          <w:rFonts w:ascii="Trebuchet MS" w:hAnsi="Trebuchet MS"/>
          <w:szCs w:val="20"/>
          <w:u w:val="single"/>
        </w:rPr>
        <w:t>Valor Nominal Unitário</w:t>
      </w:r>
      <w:r w:rsidRPr="000B4FD1">
        <w:rPr>
          <w:rFonts w:ascii="Trebuchet MS" w:hAnsi="Trebuchet MS"/>
          <w:szCs w:val="20"/>
        </w:rPr>
        <w:t>”).</w:t>
      </w:r>
      <w:bookmarkEnd w:id="20"/>
    </w:p>
    <w:p w14:paraId="1419F526" w14:textId="77777777" w:rsidR="00F21EA2" w:rsidRPr="000B4FD1" w:rsidRDefault="00F21EA2" w:rsidP="00F21EA2">
      <w:pPr>
        <w:pStyle w:val="Level2"/>
        <w:numPr>
          <w:ilvl w:val="0"/>
          <w:numId w:val="0"/>
        </w:numPr>
        <w:spacing w:after="0"/>
        <w:rPr>
          <w:rFonts w:ascii="Trebuchet MS" w:hAnsi="Trebuchet MS"/>
          <w:szCs w:val="20"/>
        </w:rPr>
      </w:pPr>
    </w:p>
    <w:p w14:paraId="42DE71F8" w14:textId="77777777" w:rsidR="00AD621E" w:rsidRPr="000B4FD1" w:rsidRDefault="00EF1AA2" w:rsidP="00F21EA2">
      <w:pPr>
        <w:pStyle w:val="Level2"/>
        <w:spacing w:after="0"/>
        <w:ind w:left="0"/>
        <w:rPr>
          <w:rFonts w:ascii="Trebuchet MS" w:hAnsi="Trebuchet MS"/>
          <w:szCs w:val="20"/>
        </w:rPr>
      </w:pPr>
      <w:bookmarkStart w:id="21" w:name="_Ref137548372"/>
      <w:bookmarkStart w:id="22" w:name="_Ref168458019"/>
      <w:bookmarkStart w:id="23" w:name="_Ref191891571"/>
      <w:r w:rsidRPr="000B4FD1">
        <w:rPr>
          <w:rFonts w:ascii="Trebuchet MS" w:hAnsi="Trebuchet MS"/>
          <w:iCs/>
          <w:szCs w:val="20"/>
          <w:u w:val="single"/>
        </w:rPr>
        <w:t>Séries</w:t>
      </w:r>
      <w:r w:rsidRPr="000B4FD1">
        <w:rPr>
          <w:rFonts w:ascii="Trebuchet MS" w:hAnsi="Trebuchet MS"/>
          <w:i/>
          <w:szCs w:val="20"/>
        </w:rPr>
        <w:t xml:space="preserve">. </w:t>
      </w:r>
      <w:bookmarkEnd w:id="21"/>
      <w:r w:rsidRPr="000B4FD1">
        <w:rPr>
          <w:rFonts w:ascii="Trebuchet MS" w:hAnsi="Trebuchet MS"/>
          <w:szCs w:val="20"/>
        </w:rPr>
        <w:t>A Emissão será realizada em série única</w:t>
      </w:r>
      <w:bookmarkEnd w:id="22"/>
      <w:bookmarkEnd w:id="23"/>
      <w:r w:rsidRPr="000B4FD1">
        <w:rPr>
          <w:rFonts w:ascii="Trebuchet MS" w:hAnsi="Trebuchet MS"/>
          <w:szCs w:val="20"/>
        </w:rPr>
        <w:t>.</w:t>
      </w:r>
    </w:p>
    <w:p w14:paraId="6AC715A7" w14:textId="77777777" w:rsidR="00F21EA2" w:rsidRPr="000B4FD1" w:rsidRDefault="00F21EA2" w:rsidP="00F21EA2">
      <w:pPr>
        <w:pStyle w:val="Level2"/>
        <w:numPr>
          <w:ilvl w:val="0"/>
          <w:numId w:val="0"/>
        </w:numPr>
        <w:spacing w:after="0"/>
        <w:rPr>
          <w:rFonts w:ascii="Trebuchet MS" w:hAnsi="Trebuchet MS"/>
          <w:szCs w:val="20"/>
        </w:rPr>
      </w:pPr>
    </w:p>
    <w:p w14:paraId="72968A59" w14:textId="77777777" w:rsidR="00AD621E" w:rsidRPr="000B4FD1" w:rsidRDefault="00EF1AA2" w:rsidP="00F21EA2">
      <w:pPr>
        <w:pStyle w:val="Level2"/>
        <w:spacing w:after="0"/>
        <w:ind w:left="0"/>
        <w:rPr>
          <w:rFonts w:ascii="Trebuchet MS" w:hAnsi="Trebuchet MS"/>
          <w:szCs w:val="20"/>
        </w:rPr>
      </w:pPr>
      <w:r w:rsidRPr="000B4FD1">
        <w:rPr>
          <w:rFonts w:ascii="Trebuchet MS" w:hAnsi="Trebuchet MS"/>
          <w:iCs/>
          <w:szCs w:val="20"/>
          <w:u w:val="single"/>
        </w:rPr>
        <w:t>Forma e Comprovação de Titularidade</w:t>
      </w:r>
      <w:r w:rsidRPr="000B4FD1">
        <w:rPr>
          <w:rFonts w:ascii="Trebuchet MS" w:hAnsi="Trebuchet MS"/>
          <w:szCs w:val="20"/>
        </w:rPr>
        <w:t xml:space="preserve">. As Debêntures serão emitidas sob a forma nominativa, escritural, sem emissão de certificados, sendo que, para todos os fins de direito, a titularidade das Debêntures será comprovada pelo extrato de conta de depósito emitido pelo Escriturador e, adicionalmente, com relação às Debêntures que estiverem custodiadas eletronicamente na </w:t>
      </w:r>
      <w:r w:rsidR="0042135A" w:rsidRPr="000B4FD1">
        <w:rPr>
          <w:rFonts w:ascii="Trebuchet MS" w:hAnsi="Trebuchet MS"/>
          <w:szCs w:val="20"/>
        </w:rPr>
        <w:t>B3</w:t>
      </w:r>
      <w:r w:rsidRPr="000B4FD1">
        <w:rPr>
          <w:rFonts w:ascii="Trebuchet MS" w:hAnsi="Trebuchet MS"/>
          <w:szCs w:val="20"/>
        </w:rPr>
        <w:t>, será expedido por esta extrato em nome do Debenturista, que servirá de comprovante de titularidade de tais Debêntures.</w:t>
      </w:r>
    </w:p>
    <w:p w14:paraId="14465AB7" w14:textId="77777777" w:rsidR="00F21EA2" w:rsidRPr="000B4FD1" w:rsidRDefault="00F21EA2" w:rsidP="00F21EA2">
      <w:pPr>
        <w:pStyle w:val="Level2"/>
        <w:numPr>
          <w:ilvl w:val="0"/>
          <w:numId w:val="0"/>
        </w:numPr>
        <w:spacing w:after="0"/>
        <w:rPr>
          <w:rFonts w:ascii="Trebuchet MS" w:hAnsi="Trebuchet MS"/>
          <w:szCs w:val="20"/>
        </w:rPr>
      </w:pPr>
    </w:p>
    <w:p w14:paraId="6A12E4FC" w14:textId="77777777" w:rsidR="00AD621E" w:rsidRPr="000B4FD1" w:rsidRDefault="00054CC6" w:rsidP="00F21EA2">
      <w:pPr>
        <w:pStyle w:val="Level2"/>
        <w:spacing w:after="0"/>
        <w:ind w:left="0"/>
        <w:rPr>
          <w:rFonts w:ascii="Trebuchet MS" w:hAnsi="Trebuchet MS"/>
          <w:szCs w:val="20"/>
        </w:rPr>
      </w:pPr>
      <w:bookmarkStart w:id="24" w:name="_Ref264701885"/>
      <w:r w:rsidRPr="000B4FD1">
        <w:rPr>
          <w:rFonts w:ascii="Trebuchet MS" w:hAnsi="Trebuchet MS"/>
          <w:iCs/>
          <w:szCs w:val="20"/>
          <w:u w:val="single"/>
        </w:rPr>
        <w:t>Agente de Liquidação</w:t>
      </w:r>
      <w:r w:rsidR="00EF1AA2" w:rsidRPr="000B4FD1">
        <w:rPr>
          <w:rFonts w:ascii="Trebuchet MS" w:hAnsi="Trebuchet MS"/>
          <w:iCs/>
          <w:szCs w:val="20"/>
          <w:u w:val="single"/>
        </w:rPr>
        <w:t xml:space="preserve"> e Escriturador</w:t>
      </w:r>
      <w:r w:rsidR="00EF1AA2" w:rsidRPr="000B4FD1">
        <w:rPr>
          <w:rFonts w:ascii="Trebuchet MS" w:hAnsi="Trebuchet MS"/>
          <w:szCs w:val="20"/>
        </w:rPr>
        <w:t xml:space="preserve">. </w:t>
      </w:r>
      <w:r w:rsidR="00714A94" w:rsidRPr="000B4FD1">
        <w:rPr>
          <w:rFonts w:ascii="Trebuchet MS" w:hAnsi="Trebuchet MS"/>
          <w:szCs w:val="20"/>
        </w:rPr>
        <w:t xml:space="preserve">O agente de liquidação e o escriturador da presente Emissão será a </w:t>
      </w:r>
      <w:r w:rsidR="00714A94" w:rsidRPr="000B4FD1">
        <w:rPr>
          <w:rFonts w:ascii="Trebuchet MS" w:hAnsi="Trebuchet MS"/>
          <w:b/>
          <w:bCs/>
          <w:szCs w:val="20"/>
        </w:rPr>
        <w:t>OLIVEIRA TRUST DISTRIBUIDORA DE TÍTULOS E VALORES MOBILIÁRIOS S.A.</w:t>
      </w:r>
      <w:r w:rsidR="00714A94" w:rsidRPr="000B4FD1">
        <w:rPr>
          <w:rFonts w:ascii="Trebuchet MS" w:hAnsi="Trebuchet MS"/>
          <w:szCs w:val="20"/>
        </w:rPr>
        <w:t>, instituição financeira com sede na Cidade do Rio de Janeiro, Estado do Rio de Janeiro, na Avenida das Américas, nº 3.434, bloco 7, sala 201, CEP 22640-102, inscrito no CNPJ/ME sob o nº 36.113.876/0001</w:t>
      </w:r>
      <w:r w:rsidR="00714A94" w:rsidRPr="000B4FD1">
        <w:rPr>
          <w:rFonts w:ascii="Trebuchet MS" w:hAnsi="Trebuchet MS"/>
          <w:szCs w:val="20"/>
        </w:rPr>
        <w:noBreakHyphen/>
        <w:t>91</w:t>
      </w:r>
      <w:r w:rsidR="00EF1AA2" w:rsidRPr="000B4FD1">
        <w:rPr>
          <w:rFonts w:ascii="Trebuchet MS" w:hAnsi="Trebuchet MS"/>
          <w:szCs w:val="20"/>
        </w:rPr>
        <w:t xml:space="preserve"> (“</w:t>
      </w:r>
      <w:r w:rsidRPr="000B4FD1">
        <w:rPr>
          <w:rFonts w:ascii="Trebuchet MS" w:hAnsi="Trebuchet MS"/>
          <w:szCs w:val="20"/>
          <w:u w:val="single"/>
        </w:rPr>
        <w:t>Agente de Liquidação</w:t>
      </w:r>
      <w:r w:rsidR="00EF1AA2" w:rsidRPr="000B4FD1">
        <w:rPr>
          <w:rFonts w:ascii="Trebuchet MS" w:hAnsi="Trebuchet MS"/>
          <w:szCs w:val="20"/>
        </w:rPr>
        <w:t>” e “</w:t>
      </w:r>
      <w:r w:rsidR="00EF1AA2" w:rsidRPr="000B4FD1">
        <w:rPr>
          <w:rFonts w:ascii="Trebuchet MS" w:hAnsi="Trebuchet MS"/>
          <w:szCs w:val="20"/>
          <w:u w:val="single"/>
        </w:rPr>
        <w:t>Escriturador</w:t>
      </w:r>
      <w:r w:rsidR="00EF1AA2" w:rsidRPr="000B4FD1">
        <w:rPr>
          <w:rFonts w:ascii="Trebuchet MS" w:hAnsi="Trebuchet MS"/>
          <w:szCs w:val="20"/>
        </w:rPr>
        <w:t>”).</w:t>
      </w:r>
      <w:bookmarkEnd w:id="24"/>
      <w:r w:rsidR="00C629B6" w:rsidRPr="000B4FD1">
        <w:rPr>
          <w:rFonts w:ascii="Trebuchet MS" w:hAnsi="Trebuchet MS"/>
          <w:szCs w:val="20"/>
        </w:rPr>
        <w:t xml:space="preserve"> </w:t>
      </w:r>
    </w:p>
    <w:p w14:paraId="71E794D3" w14:textId="77777777" w:rsidR="00F21EA2" w:rsidRPr="000B4FD1" w:rsidRDefault="00F21EA2" w:rsidP="00F21EA2">
      <w:pPr>
        <w:pStyle w:val="Level2"/>
        <w:numPr>
          <w:ilvl w:val="0"/>
          <w:numId w:val="0"/>
        </w:numPr>
        <w:spacing w:after="0"/>
        <w:rPr>
          <w:rFonts w:ascii="Trebuchet MS" w:hAnsi="Trebuchet MS"/>
          <w:szCs w:val="20"/>
        </w:rPr>
      </w:pPr>
    </w:p>
    <w:p w14:paraId="5C455777" w14:textId="77777777" w:rsidR="00AD621E" w:rsidRPr="000B4FD1" w:rsidRDefault="00EF1AA2" w:rsidP="00F21EA2">
      <w:pPr>
        <w:pStyle w:val="Level2"/>
        <w:spacing w:after="0"/>
        <w:ind w:left="0"/>
        <w:rPr>
          <w:rFonts w:ascii="Trebuchet MS" w:hAnsi="Trebuchet MS"/>
          <w:szCs w:val="20"/>
        </w:rPr>
      </w:pPr>
      <w:r w:rsidRPr="000B4FD1">
        <w:rPr>
          <w:rFonts w:ascii="Trebuchet MS" w:hAnsi="Trebuchet MS"/>
          <w:iCs/>
          <w:szCs w:val="20"/>
          <w:u w:val="single"/>
        </w:rPr>
        <w:t>Conversibilidade</w:t>
      </w:r>
      <w:r w:rsidRPr="000B4FD1">
        <w:rPr>
          <w:rFonts w:ascii="Trebuchet MS" w:hAnsi="Trebuchet MS"/>
          <w:szCs w:val="20"/>
        </w:rPr>
        <w:t xml:space="preserve">. As Debêntures serão simples, não serão conversíveis e não permutáveis em ações de emissão da </w:t>
      </w:r>
      <w:r w:rsidR="00F21EA2" w:rsidRPr="000B4FD1">
        <w:rPr>
          <w:rFonts w:ascii="Trebuchet MS" w:hAnsi="Trebuchet MS"/>
          <w:szCs w:val="20"/>
        </w:rPr>
        <w:t>Emissora</w:t>
      </w:r>
      <w:r w:rsidRPr="000B4FD1">
        <w:rPr>
          <w:rFonts w:ascii="Trebuchet MS" w:hAnsi="Trebuchet MS"/>
          <w:szCs w:val="20"/>
        </w:rPr>
        <w:t>.</w:t>
      </w:r>
    </w:p>
    <w:p w14:paraId="6B3950F6" w14:textId="77777777" w:rsidR="00F21EA2" w:rsidRPr="000B4FD1" w:rsidRDefault="00F21EA2" w:rsidP="00F21EA2">
      <w:pPr>
        <w:pStyle w:val="Level2"/>
        <w:numPr>
          <w:ilvl w:val="0"/>
          <w:numId w:val="0"/>
        </w:numPr>
        <w:spacing w:after="0"/>
        <w:rPr>
          <w:rFonts w:ascii="Trebuchet MS" w:hAnsi="Trebuchet MS"/>
          <w:szCs w:val="20"/>
        </w:rPr>
      </w:pPr>
    </w:p>
    <w:p w14:paraId="10E3DA51" w14:textId="77777777" w:rsidR="00F21EA2" w:rsidRPr="000B4FD1" w:rsidRDefault="00EF1AA2" w:rsidP="00F21EA2">
      <w:pPr>
        <w:pStyle w:val="Level2"/>
        <w:spacing w:after="0"/>
        <w:ind w:left="0"/>
        <w:rPr>
          <w:rFonts w:ascii="Trebuchet MS" w:hAnsi="Trebuchet MS"/>
          <w:szCs w:val="20"/>
        </w:rPr>
      </w:pPr>
      <w:r w:rsidRPr="000B4FD1">
        <w:rPr>
          <w:rFonts w:ascii="Trebuchet MS" w:hAnsi="Trebuchet MS"/>
          <w:iCs/>
          <w:szCs w:val="20"/>
          <w:u w:val="single"/>
        </w:rPr>
        <w:t>Espécie</w:t>
      </w:r>
      <w:r w:rsidRPr="000B4FD1">
        <w:rPr>
          <w:rFonts w:ascii="Trebuchet MS" w:hAnsi="Trebuchet MS"/>
          <w:szCs w:val="20"/>
        </w:rPr>
        <w:t>. As Debêntures serão da espécie com garantia real, nos termos do artigo 58 da Lei das Sociedades por Ações.</w:t>
      </w:r>
    </w:p>
    <w:p w14:paraId="103B0D1A" w14:textId="77777777" w:rsidR="00AD621E" w:rsidRPr="000B4FD1" w:rsidRDefault="00AD621E" w:rsidP="00F21EA2">
      <w:pPr>
        <w:pStyle w:val="Level2"/>
        <w:numPr>
          <w:ilvl w:val="0"/>
          <w:numId w:val="0"/>
        </w:numPr>
        <w:spacing w:after="0"/>
        <w:rPr>
          <w:rFonts w:ascii="Trebuchet MS" w:hAnsi="Trebuchet MS"/>
          <w:szCs w:val="20"/>
        </w:rPr>
      </w:pPr>
    </w:p>
    <w:p w14:paraId="44725059" w14:textId="77777777" w:rsidR="00F15834" w:rsidRPr="000B4FD1" w:rsidRDefault="00EF1AA2" w:rsidP="00A7077B">
      <w:pPr>
        <w:pStyle w:val="Level2"/>
        <w:ind w:left="0"/>
        <w:rPr>
          <w:rFonts w:ascii="Trebuchet MS" w:hAnsi="Trebuchet MS"/>
          <w:szCs w:val="20"/>
        </w:rPr>
      </w:pPr>
      <w:bookmarkStart w:id="25" w:name="_Ref274930456"/>
      <w:bookmarkStart w:id="26" w:name="_Ref272249438"/>
      <w:r w:rsidRPr="000B4FD1">
        <w:rPr>
          <w:rFonts w:ascii="Trebuchet MS" w:hAnsi="Trebuchet MS"/>
          <w:szCs w:val="20"/>
          <w:u w:val="single"/>
        </w:rPr>
        <w:t>Garantias</w:t>
      </w:r>
      <w:r w:rsidRPr="000B4FD1">
        <w:rPr>
          <w:rFonts w:ascii="Trebuchet MS" w:hAnsi="Trebuchet MS"/>
          <w:szCs w:val="20"/>
        </w:rPr>
        <w:t xml:space="preserve">. Para assegurar o pagamento fiel, pontual e integral de todos e quaisquer valores, principais ou acessórios, incluindo Valor Nominal Unitário das Debêntures, da Remuneração, Encargos Moratórios e demais encargos aplicáveis, devidos pela </w:t>
      </w:r>
      <w:r w:rsidR="0042341D" w:rsidRPr="000B4FD1">
        <w:rPr>
          <w:rFonts w:ascii="Trebuchet MS" w:hAnsi="Trebuchet MS"/>
          <w:szCs w:val="20"/>
        </w:rPr>
        <w:t>Emissora</w:t>
      </w:r>
      <w:r w:rsidRPr="000B4FD1">
        <w:rPr>
          <w:rFonts w:ascii="Trebuchet MS" w:hAnsi="Trebuchet MS"/>
          <w:szCs w:val="20"/>
        </w:rPr>
        <w:t xml:space="preserve"> nos termos das Debêntures e desta Escritura de Emissão, </w:t>
      </w:r>
      <w:r w:rsidR="002D632A" w:rsidRPr="000B4FD1">
        <w:rPr>
          <w:rFonts w:ascii="Trebuchet MS" w:hAnsi="Trebuchet MS"/>
          <w:szCs w:val="20"/>
        </w:rPr>
        <w:t>incluindo</w:t>
      </w:r>
      <w:r w:rsidRPr="000B4FD1">
        <w:rPr>
          <w:rFonts w:ascii="Trebuchet MS" w:hAnsi="Trebuchet MS"/>
          <w:szCs w:val="20"/>
        </w:rPr>
        <w:t xml:space="preserve"> todo e qualquer custo ou despesa necessário comprovadamente incorrido pelo Agente Fiduciário</w:t>
      </w:r>
      <w:r w:rsidR="00422D0D" w:rsidRPr="000B4FD1">
        <w:rPr>
          <w:rFonts w:ascii="Trebuchet MS" w:hAnsi="Trebuchet MS"/>
          <w:szCs w:val="20"/>
        </w:rPr>
        <w:t>, pelo Agente de Liquidação e Escriturador</w:t>
      </w:r>
      <w:r w:rsidRPr="000B4FD1">
        <w:rPr>
          <w:rFonts w:ascii="Trebuchet MS" w:hAnsi="Trebuchet MS"/>
          <w:szCs w:val="20"/>
        </w:rPr>
        <w:t>, inclusive, por seus honorários, e/ou pelos Debenturistas em decorrência de processos, procedimentos e/ou outras medidas judiciais ou extrajudiciais necessários à salvaguarda de seus direitos e prerrogativas decorrentes das Debêntures e/ou desta Escritura de Emissão</w:t>
      </w:r>
      <w:r w:rsidR="002D632A" w:rsidRPr="000B4FD1">
        <w:rPr>
          <w:rFonts w:ascii="Trebuchet MS" w:hAnsi="Trebuchet MS"/>
          <w:szCs w:val="20"/>
        </w:rPr>
        <w:t xml:space="preserve">, bem como o cumprimento de quaisquer das obrigações principais, acessórias e/ou moratórias, presentes e/ou futuras, no seu vencimento final ou antecipado, assumidas ou que venham a ser assumidas pela </w:t>
      </w:r>
      <w:r w:rsidR="0008663C" w:rsidRPr="000B4FD1">
        <w:rPr>
          <w:rFonts w:ascii="Trebuchet MS" w:hAnsi="Trebuchet MS"/>
          <w:szCs w:val="20"/>
        </w:rPr>
        <w:t xml:space="preserve">Emissora </w:t>
      </w:r>
      <w:r w:rsidR="002D632A" w:rsidRPr="000B4FD1">
        <w:rPr>
          <w:rFonts w:ascii="Trebuchet MS" w:hAnsi="Trebuchet MS"/>
          <w:szCs w:val="20"/>
        </w:rPr>
        <w:t xml:space="preserve">no âmbito </w:t>
      </w:r>
      <w:r w:rsidR="002E62FE" w:rsidRPr="000B4FD1">
        <w:rPr>
          <w:rFonts w:ascii="Trebuchet MS" w:hAnsi="Trebuchet MS"/>
          <w:szCs w:val="20"/>
        </w:rPr>
        <w:t xml:space="preserve">desta </w:t>
      </w:r>
      <w:r w:rsidR="002D632A" w:rsidRPr="000B4FD1">
        <w:rPr>
          <w:rFonts w:ascii="Trebuchet MS" w:hAnsi="Trebuchet MS"/>
          <w:szCs w:val="20"/>
        </w:rPr>
        <w:t>Escritura de Emissão ou nos demais documentos da Emissão</w:t>
      </w:r>
      <w:r w:rsidRPr="000B4FD1">
        <w:rPr>
          <w:rFonts w:ascii="Trebuchet MS" w:hAnsi="Trebuchet MS"/>
          <w:szCs w:val="20"/>
        </w:rPr>
        <w:t xml:space="preserve"> (“</w:t>
      </w:r>
      <w:r w:rsidRPr="000B4FD1">
        <w:rPr>
          <w:rFonts w:ascii="Trebuchet MS" w:hAnsi="Trebuchet MS"/>
          <w:szCs w:val="20"/>
          <w:u w:val="single"/>
        </w:rPr>
        <w:t>Obrigações Garantidas</w:t>
      </w:r>
      <w:r w:rsidRPr="000B4FD1">
        <w:rPr>
          <w:rFonts w:ascii="Trebuchet MS" w:hAnsi="Trebuchet MS"/>
          <w:szCs w:val="20"/>
        </w:rPr>
        <w:t>”), as Debêntures contarão com</w:t>
      </w:r>
      <w:r w:rsidR="00156361" w:rsidRPr="000B4FD1">
        <w:rPr>
          <w:rFonts w:ascii="Trebuchet MS" w:hAnsi="Trebuchet MS"/>
          <w:szCs w:val="20"/>
        </w:rPr>
        <w:t xml:space="preserve">: </w:t>
      </w:r>
      <w:r w:rsidR="00156361" w:rsidRPr="000B4FD1">
        <w:rPr>
          <w:rFonts w:ascii="Trebuchet MS" w:hAnsi="Trebuchet MS"/>
          <w:b/>
          <w:bCs/>
          <w:szCs w:val="20"/>
        </w:rPr>
        <w:t>(i)</w:t>
      </w:r>
      <w:r w:rsidR="00156361" w:rsidRPr="000B4FD1">
        <w:rPr>
          <w:rFonts w:ascii="Trebuchet MS" w:hAnsi="Trebuchet MS"/>
          <w:szCs w:val="20"/>
        </w:rPr>
        <w:t xml:space="preserve"> garantia</w:t>
      </w:r>
      <w:r w:rsidR="009C3494" w:rsidRPr="000B4FD1">
        <w:rPr>
          <w:rFonts w:ascii="Trebuchet MS" w:hAnsi="Trebuchet MS"/>
          <w:szCs w:val="20"/>
        </w:rPr>
        <w:t xml:space="preserve">, outorgada pela </w:t>
      </w:r>
      <w:r w:rsidR="009C3494" w:rsidRPr="000B4FD1">
        <w:rPr>
          <w:rFonts w:ascii="Trebuchet MS" w:hAnsi="Trebuchet MS"/>
          <w:bCs/>
          <w:szCs w:val="20"/>
          <w:lang w:val="es-ES"/>
        </w:rPr>
        <w:t>Bicicletas Públicas de Santiago SpA (“</w:t>
      </w:r>
      <w:r w:rsidR="009C3494" w:rsidRPr="000B4FD1">
        <w:rPr>
          <w:rFonts w:ascii="Trebuchet MS" w:hAnsi="Trebuchet MS"/>
          <w:bCs/>
          <w:szCs w:val="20"/>
          <w:u w:val="single"/>
          <w:lang w:val="es-ES"/>
        </w:rPr>
        <w:t>BPS</w:t>
      </w:r>
      <w:r w:rsidR="009C3494" w:rsidRPr="000B4FD1">
        <w:rPr>
          <w:rFonts w:ascii="Trebuchet MS" w:hAnsi="Trebuchet MS"/>
          <w:bCs/>
          <w:szCs w:val="20"/>
          <w:lang w:val="es-ES"/>
        </w:rPr>
        <w:t xml:space="preserve">”), </w:t>
      </w:r>
      <w:r w:rsidR="00CD0FAB" w:rsidRPr="000B4FD1">
        <w:rPr>
          <w:rFonts w:ascii="Trebuchet MS" w:hAnsi="Trebuchet MS"/>
          <w:bCs/>
          <w:szCs w:val="20"/>
          <w:lang w:val="es-ES"/>
        </w:rPr>
        <w:t xml:space="preserve">sobre </w:t>
      </w:r>
      <w:r w:rsidR="009C3494" w:rsidRPr="000B4FD1">
        <w:rPr>
          <w:rFonts w:ascii="Trebuchet MS" w:hAnsi="Trebuchet MS"/>
          <w:szCs w:val="20"/>
        </w:rPr>
        <w:t>todos os direitos creditórios, atuais ou futuros, detidos e a serem detidos pela BPS a qualquer tempo em razão da titularidade da conta vinculada mantida junto ao Itaú Corpbanca e movimentável somente pelo Agente Fiduciário nos termos previstos nos Contratos de Garantia Chile (“</w:t>
      </w:r>
      <w:r w:rsidR="009C3494" w:rsidRPr="000B4FD1">
        <w:rPr>
          <w:rFonts w:ascii="Trebuchet MS" w:hAnsi="Trebuchet MS"/>
          <w:bCs/>
          <w:szCs w:val="20"/>
          <w:u w:val="single"/>
        </w:rPr>
        <w:t>Conta Vinculada Chile</w:t>
      </w:r>
      <w:r w:rsidR="009C3494" w:rsidRPr="000B4FD1">
        <w:rPr>
          <w:rFonts w:ascii="Trebuchet MS" w:hAnsi="Trebuchet MS"/>
          <w:szCs w:val="20"/>
        </w:rPr>
        <w:t xml:space="preserve">”), constituída exclusivamente para depósito de recursos provenientes de direitos creditórios, atuais e futuros, do </w:t>
      </w:r>
      <w:r w:rsidR="00BF724B" w:rsidRPr="000B4FD1">
        <w:rPr>
          <w:rFonts w:ascii="Trebuchet MS" w:hAnsi="Trebuchet MS"/>
          <w:szCs w:val="20"/>
        </w:rPr>
        <w:t>“</w:t>
      </w:r>
      <w:bookmarkStart w:id="27" w:name="_Hlk65778037"/>
      <w:r w:rsidR="009C3494" w:rsidRPr="000B4FD1">
        <w:rPr>
          <w:rFonts w:ascii="Trebuchet MS" w:hAnsi="Trebuchet MS"/>
          <w:i/>
          <w:iCs/>
          <w:szCs w:val="20"/>
        </w:rPr>
        <w:t>Contrato de Branding</w:t>
      </w:r>
      <w:r w:rsidR="002F20F7" w:rsidRPr="000B4FD1">
        <w:rPr>
          <w:rFonts w:ascii="Trebuchet MS" w:hAnsi="Trebuchet MS"/>
          <w:i/>
          <w:iCs/>
          <w:szCs w:val="20"/>
        </w:rPr>
        <w:t xml:space="preserve"> Y Licencia de Uso para Marca Y Dominio” </w:t>
      </w:r>
      <w:r w:rsidR="002F20F7" w:rsidRPr="000B4FD1">
        <w:rPr>
          <w:rFonts w:ascii="Trebuchet MS" w:hAnsi="Trebuchet MS"/>
          <w:szCs w:val="20"/>
        </w:rPr>
        <w:t>celebrado entre a Itaú Corpbanca e a BPS (“</w:t>
      </w:r>
      <w:r w:rsidR="002F20F7" w:rsidRPr="000B4FD1">
        <w:rPr>
          <w:rFonts w:ascii="Trebuchet MS" w:hAnsi="Trebuchet MS"/>
          <w:szCs w:val="20"/>
          <w:u w:val="single"/>
        </w:rPr>
        <w:t>Contrato de Branding</w:t>
      </w:r>
      <w:r w:rsidR="002F20F7" w:rsidRPr="000B4FD1">
        <w:rPr>
          <w:rFonts w:ascii="Trebuchet MS" w:hAnsi="Trebuchet MS"/>
          <w:szCs w:val="20"/>
        </w:rPr>
        <w:t>”)</w:t>
      </w:r>
      <w:bookmarkEnd w:id="27"/>
      <w:r w:rsidR="00355DB7" w:rsidRPr="000B4FD1">
        <w:rPr>
          <w:rFonts w:ascii="Trebuchet MS" w:hAnsi="Trebuchet MS"/>
          <w:szCs w:val="20"/>
        </w:rPr>
        <w:t>, conforme previsto no “</w:t>
      </w:r>
      <w:r w:rsidR="00355DB7" w:rsidRPr="000B4FD1">
        <w:rPr>
          <w:rFonts w:ascii="Trebuchet MS" w:hAnsi="Trebuchet MS"/>
          <w:bCs/>
          <w:i/>
          <w:iCs/>
          <w:szCs w:val="20"/>
          <w:lang w:val="es-ES"/>
        </w:rPr>
        <w:t>Prenda Sin Desplazamiento Y Mandato</w:t>
      </w:r>
      <w:r w:rsidR="00355DB7" w:rsidRPr="000B4FD1">
        <w:rPr>
          <w:rFonts w:ascii="Trebuchet MS" w:hAnsi="Trebuchet MS"/>
          <w:szCs w:val="20"/>
        </w:rPr>
        <w:t>” e no “</w:t>
      </w:r>
      <w:r w:rsidR="00355DB7" w:rsidRPr="000B4FD1">
        <w:rPr>
          <w:rFonts w:ascii="Trebuchet MS" w:hAnsi="Trebuchet MS"/>
          <w:i/>
          <w:iCs/>
          <w:szCs w:val="20"/>
        </w:rPr>
        <w:t>Contrato para la Apertura, Mantención y Operación de Cuentas y Constitución de Prendas</w:t>
      </w:r>
      <w:r w:rsidR="00355DB7" w:rsidRPr="000B4FD1">
        <w:rPr>
          <w:rFonts w:ascii="Trebuchet MS" w:hAnsi="Trebuchet MS"/>
          <w:szCs w:val="20"/>
        </w:rPr>
        <w:t>”, a serem celebrados como condição para realização da Emissão e da Oferta Restrita, conforme aditado de tempos em tempos</w:t>
      </w:r>
      <w:r w:rsidR="00D2245E" w:rsidRPr="000B4FD1">
        <w:rPr>
          <w:rFonts w:ascii="Trebuchet MS" w:hAnsi="Trebuchet MS"/>
          <w:szCs w:val="20"/>
        </w:rPr>
        <w:t>, cujas minutas</w:t>
      </w:r>
      <w:r w:rsidR="000E70D1">
        <w:rPr>
          <w:rFonts w:ascii="Trebuchet MS" w:hAnsi="Trebuchet MS"/>
          <w:szCs w:val="20"/>
        </w:rPr>
        <w:t xml:space="preserve"> encontram-se anexas a esta</w:t>
      </w:r>
      <w:r w:rsidR="00021E03" w:rsidRPr="000B4FD1">
        <w:rPr>
          <w:rFonts w:ascii="Trebuchet MS" w:hAnsi="Trebuchet MS"/>
          <w:szCs w:val="20"/>
        </w:rPr>
        <w:t xml:space="preserve"> </w:t>
      </w:r>
      <w:r w:rsidR="000E70D1">
        <w:rPr>
          <w:rFonts w:ascii="Trebuchet MS" w:hAnsi="Trebuchet MS"/>
          <w:szCs w:val="20"/>
        </w:rPr>
        <w:t xml:space="preserve">Escritura de Emissão </w:t>
      </w:r>
      <w:r w:rsidR="00021E03" w:rsidRPr="000B4FD1">
        <w:rPr>
          <w:rFonts w:ascii="Trebuchet MS" w:hAnsi="Trebuchet MS"/>
          <w:szCs w:val="20"/>
        </w:rPr>
        <w:t>na forma do Anexo II</w:t>
      </w:r>
      <w:r w:rsidR="00355DB7" w:rsidRPr="000B4FD1">
        <w:rPr>
          <w:rFonts w:ascii="Trebuchet MS" w:hAnsi="Trebuchet MS"/>
          <w:szCs w:val="20"/>
        </w:rPr>
        <w:t xml:space="preserve"> (“</w:t>
      </w:r>
      <w:r w:rsidR="00355DB7" w:rsidRPr="000B4FD1">
        <w:rPr>
          <w:rFonts w:ascii="Trebuchet MS" w:hAnsi="Trebuchet MS"/>
          <w:szCs w:val="20"/>
          <w:u w:val="single"/>
        </w:rPr>
        <w:t>Garantia Chile</w:t>
      </w:r>
      <w:r w:rsidR="00355DB7" w:rsidRPr="000B4FD1">
        <w:rPr>
          <w:rFonts w:ascii="Trebuchet MS" w:hAnsi="Trebuchet MS"/>
          <w:szCs w:val="20"/>
        </w:rPr>
        <w:t>” e “</w:t>
      </w:r>
      <w:r w:rsidR="00355DB7" w:rsidRPr="000B4FD1">
        <w:rPr>
          <w:rFonts w:ascii="Trebuchet MS" w:hAnsi="Trebuchet MS"/>
          <w:szCs w:val="20"/>
          <w:u w:val="single"/>
        </w:rPr>
        <w:t>Contratos de Garantia Chile</w:t>
      </w:r>
      <w:r w:rsidR="00355DB7" w:rsidRPr="000B4FD1">
        <w:rPr>
          <w:rFonts w:ascii="Trebuchet MS" w:hAnsi="Trebuchet MS"/>
          <w:szCs w:val="20"/>
        </w:rPr>
        <w:t xml:space="preserve">”, respectivamente); e </w:t>
      </w:r>
      <w:r w:rsidR="00355DB7" w:rsidRPr="000B4FD1">
        <w:rPr>
          <w:rFonts w:ascii="Trebuchet MS" w:hAnsi="Trebuchet MS"/>
          <w:b/>
          <w:bCs/>
          <w:szCs w:val="20"/>
        </w:rPr>
        <w:t>(ii)</w:t>
      </w:r>
      <w:r w:rsidR="00355DB7" w:rsidRPr="000B4FD1">
        <w:rPr>
          <w:rFonts w:ascii="Trebuchet MS" w:hAnsi="Trebuchet MS"/>
          <w:szCs w:val="20"/>
        </w:rPr>
        <w:t xml:space="preserve"> </w:t>
      </w:r>
      <w:r w:rsidR="00F21EA2" w:rsidRPr="000B4FD1">
        <w:rPr>
          <w:rFonts w:ascii="Trebuchet MS" w:hAnsi="Trebuchet MS"/>
          <w:szCs w:val="20"/>
        </w:rPr>
        <w:t>cessão fiduciária, pela Emissora</w:t>
      </w:r>
      <w:r w:rsidR="008A76EB" w:rsidRPr="000B4FD1">
        <w:rPr>
          <w:rFonts w:ascii="Trebuchet MS" w:hAnsi="Trebuchet MS"/>
          <w:szCs w:val="20"/>
        </w:rPr>
        <w:t>:</w:t>
      </w:r>
      <w:r w:rsidR="00F21EA2" w:rsidRPr="000B4FD1">
        <w:rPr>
          <w:rFonts w:ascii="Trebuchet MS" w:hAnsi="Trebuchet MS"/>
          <w:szCs w:val="20"/>
        </w:rPr>
        <w:t xml:space="preserve"> </w:t>
      </w:r>
      <w:r w:rsidR="00991BAF" w:rsidRPr="000B4FD1">
        <w:rPr>
          <w:rFonts w:ascii="Trebuchet MS" w:hAnsi="Trebuchet MS"/>
          <w:b/>
          <w:szCs w:val="20"/>
        </w:rPr>
        <w:t>(</w:t>
      </w:r>
      <w:r w:rsidR="00156361" w:rsidRPr="000B4FD1">
        <w:rPr>
          <w:rFonts w:ascii="Trebuchet MS" w:hAnsi="Trebuchet MS"/>
          <w:b/>
          <w:szCs w:val="20"/>
        </w:rPr>
        <w:t>a</w:t>
      </w:r>
      <w:r w:rsidR="00991BAF" w:rsidRPr="000B4FD1">
        <w:rPr>
          <w:rFonts w:ascii="Trebuchet MS" w:hAnsi="Trebuchet MS"/>
          <w:b/>
          <w:szCs w:val="20"/>
        </w:rPr>
        <w:t xml:space="preserve">) </w:t>
      </w:r>
      <w:r w:rsidR="00991BAF" w:rsidRPr="000B4FD1">
        <w:rPr>
          <w:rFonts w:ascii="Trebuchet MS" w:hAnsi="Trebuchet MS"/>
          <w:bCs/>
          <w:szCs w:val="20"/>
        </w:rPr>
        <w:t xml:space="preserve">de </w:t>
      </w:r>
      <w:r w:rsidR="00991BAF" w:rsidRPr="000B4FD1">
        <w:rPr>
          <w:rFonts w:ascii="Trebuchet MS" w:hAnsi="Trebuchet MS"/>
          <w:szCs w:val="20"/>
        </w:rPr>
        <w:t xml:space="preserve">todos os direitos creditórios, atuais ou futuros, detidos e a serem detidos pela Emissora a qualquer tempo em razão da titularidade da conta vinculada mantida junto ao </w:t>
      </w:r>
      <w:r w:rsidR="00991BAF" w:rsidRPr="000B4FD1">
        <w:rPr>
          <w:rFonts w:ascii="Trebuchet MS" w:hAnsi="Trebuchet MS"/>
          <w:b/>
          <w:szCs w:val="20"/>
        </w:rPr>
        <w:t>ITAÚ UNIBANCO S.A.</w:t>
      </w:r>
      <w:r w:rsidR="00991BAF" w:rsidRPr="000B4FD1">
        <w:rPr>
          <w:rFonts w:ascii="Trebuchet MS" w:hAnsi="Trebuchet MS"/>
          <w:szCs w:val="20"/>
        </w:rPr>
        <w:t>, instituição financeira constituída sob as leis da República Federativa do Brasil, com sede na Praça Alfredo Egydio De Souza Aranha, nº 100, Torre Olavo Setúbal, Cidade de São Paulo, Estado de São Paulo, inscrita no CNPJ/ME sob o nº 60.701.190/4816-09, na qualidade de banco depositário (“</w:t>
      </w:r>
      <w:r w:rsidR="00991BAF" w:rsidRPr="000B4FD1">
        <w:rPr>
          <w:rFonts w:ascii="Trebuchet MS" w:hAnsi="Trebuchet MS"/>
          <w:szCs w:val="20"/>
          <w:u w:val="single"/>
        </w:rPr>
        <w:t>Banco Depositário</w:t>
      </w:r>
      <w:r w:rsidR="00991BAF" w:rsidRPr="000B4FD1">
        <w:rPr>
          <w:rFonts w:ascii="Trebuchet MS" w:hAnsi="Trebuchet MS"/>
          <w:szCs w:val="20"/>
        </w:rPr>
        <w:t>”) e movimentável somente pelo Banco Depositário nos termos previstos no Contrato de Cessão Fiduciária</w:t>
      </w:r>
      <w:r w:rsidR="00156361" w:rsidRPr="000B4FD1">
        <w:rPr>
          <w:rFonts w:ascii="Trebuchet MS" w:hAnsi="Trebuchet MS"/>
          <w:szCs w:val="20"/>
        </w:rPr>
        <w:t xml:space="preserve"> Brasil</w:t>
      </w:r>
      <w:r w:rsidR="00991BAF" w:rsidRPr="000B4FD1">
        <w:rPr>
          <w:rFonts w:ascii="Trebuchet MS" w:hAnsi="Trebuchet MS"/>
          <w:szCs w:val="20"/>
        </w:rPr>
        <w:t xml:space="preserve"> (“</w:t>
      </w:r>
      <w:r w:rsidR="00991BAF" w:rsidRPr="000B4FD1">
        <w:rPr>
          <w:rFonts w:ascii="Trebuchet MS" w:hAnsi="Trebuchet MS"/>
          <w:bCs/>
          <w:szCs w:val="20"/>
          <w:u w:val="single"/>
        </w:rPr>
        <w:t>Conta Vinculada</w:t>
      </w:r>
      <w:r w:rsidR="00156361" w:rsidRPr="000B4FD1">
        <w:rPr>
          <w:rFonts w:ascii="Trebuchet MS" w:hAnsi="Trebuchet MS"/>
          <w:bCs/>
          <w:szCs w:val="20"/>
          <w:u w:val="single"/>
        </w:rPr>
        <w:t xml:space="preserve"> Brasil</w:t>
      </w:r>
      <w:r w:rsidR="00991BAF" w:rsidRPr="000B4FD1">
        <w:rPr>
          <w:rFonts w:ascii="Trebuchet MS" w:hAnsi="Trebuchet MS"/>
          <w:szCs w:val="20"/>
        </w:rPr>
        <w:t xml:space="preserve">”), constituída exclusivamente para depósito de recursos provenientes </w:t>
      </w:r>
      <w:r w:rsidR="00EA08C9" w:rsidRPr="000B4FD1">
        <w:rPr>
          <w:rFonts w:ascii="Trebuchet MS" w:hAnsi="Trebuchet MS"/>
          <w:szCs w:val="20"/>
        </w:rPr>
        <w:t xml:space="preserve">(i) da integralização da totalidade das Debêntures, que ficará retido na Conta Vinculada e aplicado em Investimentos Permitidos até a conclusão do registro dos Contratos de Garantia Chile; (ii) de direitos creditórios, atuais e futuros, da Conta Vinculada Chile, provenientes do Contrato de Branding; ou (iii)de </w:t>
      </w:r>
      <w:r w:rsidR="00991BAF" w:rsidRPr="000B4FD1">
        <w:rPr>
          <w:rFonts w:ascii="Trebuchet MS" w:hAnsi="Trebuchet MS"/>
          <w:szCs w:val="20"/>
        </w:rPr>
        <w:t>eventuais valores decorrentes do Reforço de Garantia</w:t>
      </w:r>
      <w:r w:rsidR="00355DB7" w:rsidRPr="000B4FD1">
        <w:rPr>
          <w:rFonts w:ascii="Trebuchet MS" w:hAnsi="Trebuchet MS"/>
          <w:szCs w:val="20"/>
        </w:rPr>
        <w:t xml:space="preserve"> (conforme definido no Contrato de Cessão Fiduciária Brasil)</w:t>
      </w:r>
      <w:r w:rsidR="00991BAF" w:rsidRPr="000B4FD1">
        <w:rPr>
          <w:rFonts w:ascii="Trebuchet MS" w:hAnsi="Trebuchet MS"/>
          <w:szCs w:val="20"/>
        </w:rPr>
        <w:t>, incluindo, portanto, todos os valores depositados em tal Conta Vinculada</w:t>
      </w:r>
      <w:r w:rsidR="00355DB7" w:rsidRPr="000B4FD1">
        <w:rPr>
          <w:rFonts w:ascii="Trebuchet MS" w:hAnsi="Trebuchet MS"/>
          <w:szCs w:val="20"/>
        </w:rPr>
        <w:t xml:space="preserve"> Brasil</w:t>
      </w:r>
      <w:r w:rsidR="00991BAF" w:rsidRPr="000B4FD1">
        <w:rPr>
          <w:rFonts w:ascii="Trebuchet MS" w:hAnsi="Trebuchet MS"/>
          <w:szCs w:val="20"/>
        </w:rPr>
        <w:t xml:space="preserve">; e </w:t>
      </w:r>
      <w:r w:rsidR="00991BAF" w:rsidRPr="000B4FD1">
        <w:rPr>
          <w:rFonts w:ascii="Trebuchet MS" w:hAnsi="Trebuchet MS"/>
          <w:b/>
          <w:szCs w:val="20"/>
        </w:rPr>
        <w:t>(</w:t>
      </w:r>
      <w:r w:rsidR="00156361" w:rsidRPr="000B4FD1">
        <w:rPr>
          <w:rFonts w:ascii="Trebuchet MS" w:hAnsi="Trebuchet MS"/>
          <w:b/>
          <w:szCs w:val="20"/>
        </w:rPr>
        <w:t>b</w:t>
      </w:r>
      <w:r w:rsidR="00991BAF" w:rsidRPr="000B4FD1">
        <w:rPr>
          <w:rFonts w:ascii="Trebuchet MS" w:hAnsi="Trebuchet MS"/>
          <w:b/>
          <w:szCs w:val="20"/>
        </w:rPr>
        <w:t>)</w:t>
      </w:r>
      <w:r w:rsidR="00991BAF" w:rsidRPr="000B4FD1">
        <w:rPr>
          <w:rFonts w:ascii="Trebuchet MS" w:hAnsi="Trebuchet MS"/>
          <w:szCs w:val="20"/>
        </w:rPr>
        <w:t xml:space="preserve"> de todos os direitos, atuais ou futuros, detidos e a serem detidos pela Emissora a qualquer tempo com relação aos Investimentos Permitidos (conforme definido no Contrato de Cessão Fiduciária</w:t>
      </w:r>
      <w:r w:rsidR="00156361" w:rsidRPr="000B4FD1">
        <w:rPr>
          <w:rFonts w:ascii="Trebuchet MS" w:hAnsi="Trebuchet MS"/>
          <w:szCs w:val="20"/>
        </w:rPr>
        <w:t xml:space="preserve"> Brasil</w:t>
      </w:r>
      <w:r w:rsidR="00991BAF" w:rsidRPr="000B4FD1">
        <w:rPr>
          <w:rFonts w:ascii="Trebuchet MS" w:hAnsi="Trebuchet MS"/>
          <w:szCs w:val="20"/>
        </w:rPr>
        <w:t>) vinculados à Conta Vinculada</w:t>
      </w:r>
      <w:r w:rsidR="00156361" w:rsidRPr="000B4FD1">
        <w:rPr>
          <w:rFonts w:ascii="Trebuchet MS" w:hAnsi="Trebuchet MS"/>
          <w:szCs w:val="20"/>
        </w:rPr>
        <w:t xml:space="preserve"> Brasil</w:t>
      </w:r>
      <w:r w:rsidR="00991BAF" w:rsidRPr="000B4FD1">
        <w:rPr>
          <w:rFonts w:ascii="Trebuchet MS" w:hAnsi="Trebuchet MS"/>
          <w:szCs w:val="20"/>
        </w:rPr>
        <w:t xml:space="preserve"> (</w:t>
      </w:r>
      <w:r w:rsidR="00F21EA2" w:rsidRPr="000B4FD1">
        <w:rPr>
          <w:rFonts w:ascii="Trebuchet MS" w:hAnsi="Trebuchet MS"/>
          <w:szCs w:val="20"/>
        </w:rPr>
        <w:t>“</w:t>
      </w:r>
      <w:r w:rsidR="00F21EA2" w:rsidRPr="000B4FD1">
        <w:rPr>
          <w:rFonts w:ascii="Trebuchet MS" w:hAnsi="Trebuchet MS"/>
          <w:szCs w:val="20"/>
          <w:u w:val="single"/>
        </w:rPr>
        <w:t>Cessão Fiduciária</w:t>
      </w:r>
      <w:r w:rsidR="00156361" w:rsidRPr="000B4FD1">
        <w:rPr>
          <w:rFonts w:ascii="Trebuchet MS" w:hAnsi="Trebuchet MS"/>
          <w:szCs w:val="20"/>
          <w:u w:val="single"/>
        </w:rPr>
        <w:t xml:space="preserve"> Brasil</w:t>
      </w:r>
      <w:r w:rsidR="00F21EA2" w:rsidRPr="000B4FD1">
        <w:rPr>
          <w:rFonts w:ascii="Trebuchet MS" w:hAnsi="Trebuchet MS"/>
          <w:szCs w:val="20"/>
        </w:rPr>
        <w:t>”), conforme previsto no “</w:t>
      </w:r>
      <w:r w:rsidR="00F21EA2" w:rsidRPr="000B4FD1">
        <w:rPr>
          <w:rFonts w:ascii="Trebuchet MS" w:hAnsi="Trebuchet MS"/>
          <w:i/>
          <w:iCs/>
          <w:szCs w:val="20"/>
        </w:rPr>
        <w:t>Contrato de Cessão Fiduciária de Direitos e Outras Avenças</w:t>
      </w:r>
      <w:r w:rsidR="00F21EA2" w:rsidRPr="000B4FD1">
        <w:rPr>
          <w:rFonts w:ascii="Trebuchet MS" w:hAnsi="Trebuchet MS"/>
          <w:szCs w:val="20"/>
        </w:rPr>
        <w:t>” a ser celebrado como condição para realização da Emissão e da Oferta Restrita, conforme aditado de tempos em tempos (“</w:t>
      </w:r>
      <w:r w:rsidR="00F21EA2" w:rsidRPr="000B4FD1">
        <w:rPr>
          <w:rFonts w:ascii="Trebuchet MS" w:hAnsi="Trebuchet MS"/>
          <w:szCs w:val="20"/>
          <w:u w:val="single"/>
        </w:rPr>
        <w:t>Contrato de Cessão Fiduciária</w:t>
      </w:r>
      <w:r w:rsidR="00156361" w:rsidRPr="000B4FD1">
        <w:rPr>
          <w:rFonts w:ascii="Trebuchet MS" w:hAnsi="Trebuchet MS"/>
          <w:szCs w:val="20"/>
          <w:u w:val="single"/>
        </w:rPr>
        <w:t xml:space="preserve"> Brasil</w:t>
      </w:r>
      <w:r w:rsidR="00F21EA2" w:rsidRPr="000B4FD1">
        <w:rPr>
          <w:rFonts w:ascii="Trebuchet MS" w:hAnsi="Trebuchet MS"/>
          <w:szCs w:val="20"/>
        </w:rPr>
        <w:t>”).</w:t>
      </w:r>
      <w:r w:rsidR="00E444C3" w:rsidRPr="000B4FD1">
        <w:rPr>
          <w:rFonts w:ascii="Trebuchet MS" w:hAnsi="Trebuchet MS"/>
          <w:szCs w:val="20"/>
        </w:rPr>
        <w:t xml:space="preserve"> </w:t>
      </w:r>
    </w:p>
    <w:p w14:paraId="70813F1F" w14:textId="77777777" w:rsidR="00F15834" w:rsidRPr="000B4FD1" w:rsidRDefault="00F15834" w:rsidP="00F15834">
      <w:pPr>
        <w:pStyle w:val="Level3"/>
        <w:rPr>
          <w:rFonts w:ascii="Trebuchet MS" w:hAnsi="Trebuchet MS"/>
          <w:szCs w:val="20"/>
        </w:rPr>
      </w:pPr>
      <w:r w:rsidRPr="000B4FD1">
        <w:rPr>
          <w:rFonts w:ascii="Trebuchet MS" w:hAnsi="Trebuchet MS"/>
          <w:szCs w:val="20"/>
        </w:rPr>
        <w:t>Os Contratos de Garantia Chile representa</w:t>
      </w:r>
      <w:r w:rsidR="00021E03" w:rsidRPr="000B4FD1">
        <w:rPr>
          <w:rFonts w:ascii="Trebuchet MS" w:hAnsi="Trebuchet MS"/>
          <w:szCs w:val="20"/>
        </w:rPr>
        <w:t>rão</w:t>
      </w:r>
      <w:r w:rsidRPr="000B4FD1">
        <w:rPr>
          <w:rFonts w:ascii="Trebuchet MS" w:hAnsi="Trebuchet MS"/>
          <w:szCs w:val="20"/>
        </w:rPr>
        <w:t xml:space="preserve"> garantias constituídas de acordo com as leis válidas e existentes do país de sua constituição. Os Contratos de Garantia Chile s</w:t>
      </w:r>
      <w:r w:rsidR="00021E03" w:rsidRPr="000B4FD1">
        <w:rPr>
          <w:rFonts w:ascii="Trebuchet MS" w:hAnsi="Trebuchet MS"/>
          <w:szCs w:val="20"/>
        </w:rPr>
        <w:t>er</w:t>
      </w:r>
      <w:r w:rsidRPr="000B4FD1">
        <w:rPr>
          <w:rFonts w:ascii="Trebuchet MS" w:hAnsi="Trebuchet MS"/>
          <w:szCs w:val="20"/>
        </w:rPr>
        <w:t xml:space="preserve">ão regidos e constituído pelas leis válidas e existentes </w:t>
      </w:r>
      <w:r w:rsidR="00BF724B" w:rsidRPr="000B4FD1">
        <w:rPr>
          <w:rFonts w:ascii="Trebuchet MS" w:hAnsi="Trebuchet MS"/>
          <w:szCs w:val="20"/>
        </w:rPr>
        <w:t>do Estado competente no</w:t>
      </w:r>
      <w:r w:rsidRPr="000B4FD1">
        <w:rPr>
          <w:rFonts w:ascii="Trebuchet MS" w:hAnsi="Trebuchet MS"/>
          <w:szCs w:val="20"/>
        </w:rPr>
        <w:t xml:space="preserve"> Chile, sendo a Emissora a responsável pela totalidad</w:t>
      </w:r>
      <w:r w:rsidR="00223548" w:rsidRPr="000B4FD1">
        <w:rPr>
          <w:rFonts w:ascii="Trebuchet MS" w:hAnsi="Trebuchet MS"/>
          <w:szCs w:val="20"/>
        </w:rPr>
        <w:t>e das Obrigações Garantidas.</w:t>
      </w:r>
    </w:p>
    <w:p w14:paraId="295F6B78" w14:textId="77777777" w:rsidR="00F15834" w:rsidRPr="000B4FD1" w:rsidRDefault="00F15834" w:rsidP="00F15834">
      <w:pPr>
        <w:pStyle w:val="Level3"/>
        <w:rPr>
          <w:rFonts w:ascii="Trebuchet MS" w:hAnsi="Trebuchet MS"/>
          <w:szCs w:val="20"/>
        </w:rPr>
      </w:pPr>
      <w:r w:rsidRPr="000B4FD1">
        <w:rPr>
          <w:rFonts w:ascii="Trebuchet MS" w:hAnsi="Trebuchet MS"/>
          <w:szCs w:val="20"/>
        </w:rPr>
        <w:t xml:space="preserve">A válida celebração, a validade e exequibilidade dos Contratos de Garantia Chile, de acordo com as leis do </w:t>
      </w:r>
      <w:r w:rsidR="00BF724B" w:rsidRPr="000B4FD1">
        <w:rPr>
          <w:rFonts w:ascii="Trebuchet MS" w:hAnsi="Trebuchet MS"/>
          <w:szCs w:val="20"/>
        </w:rPr>
        <w:t>Estado competente</w:t>
      </w:r>
      <w:r w:rsidRPr="000B4FD1">
        <w:rPr>
          <w:rFonts w:ascii="Trebuchet MS" w:hAnsi="Trebuchet MS"/>
          <w:szCs w:val="20"/>
        </w:rPr>
        <w:t xml:space="preserve"> Chile, serão confirmados ao Agente Fiduciário, na qualidade de representante dos Debenturistas, por meio de parecer jurídico emitido e entregue ao Agente Fiduciário </w:t>
      </w:r>
      <w:r w:rsidR="00BF724B" w:rsidRPr="000B4FD1">
        <w:rPr>
          <w:rFonts w:ascii="Trebuchet MS" w:hAnsi="Trebuchet MS"/>
          <w:szCs w:val="20"/>
        </w:rPr>
        <w:t xml:space="preserve">por </w:t>
      </w:r>
      <w:r w:rsidRPr="000B4FD1">
        <w:rPr>
          <w:rFonts w:ascii="Trebuchet MS" w:hAnsi="Trebuchet MS"/>
          <w:szCs w:val="20"/>
        </w:rPr>
        <w:t xml:space="preserve">escritório </w:t>
      </w:r>
      <w:r w:rsidR="00BF724B" w:rsidRPr="000B4FD1">
        <w:rPr>
          <w:rFonts w:ascii="Trebuchet MS" w:hAnsi="Trebuchet MS"/>
          <w:szCs w:val="20"/>
        </w:rPr>
        <w:t>de advocacia chileno especificado no Contrato de Cessão Fiduciária Brasil, dentro do prazo ali estabelecido.</w:t>
      </w:r>
    </w:p>
    <w:p w14:paraId="4CAAA0F3" w14:textId="77777777" w:rsidR="00F15834" w:rsidRPr="000B4FD1" w:rsidRDefault="00F15834" w:rsidP="00675F98">
      <w:pPr>
        <w:pStyle w:val="Level3"/>
        <w:rPr>
          <w:rFonts w:ascii="Trebuchet MS" w:hAnsi="Trebuchet MS"/>
          <w:szCs w:val="20"/>
        </w:rPr>
      </w:pPr>
      <w:r w:rsidRPr="000B4FD1">
        <w:rPr>
          <w:rFonts w:ascii="Trebuchet MS" w:hAnsi="Trebuchet MS"/>
          <w:szCs w:val="20"/>
        </w:rPr>
        <w:t>Cabe ao Agente Fiduciário convocar Assembleia Geral de Debenturistas, para que os Debenturistas, em tal oportunidade, deliberem acerca da escolha de um representante, consultor ou advogado que deverá conduzir e requerer a execução dos Contratos de Garantia Chile se verificado, de acordo com esta Escritura de Emissão, qualquer inadimplemento de obrigações pela Emissora, desde que tenha sido declarado o vencimento antecipado das Debêntures, nos termos desta Escritura de Emissão. Os Debenturistas estão cientes e de acordo que os procedimentos de excussão dos Contratos de Garantia Chile serão conduzidos por terceiro contratado pelos Debenturistas exclusivamente para este fim, ficando a cargo do Agente Fiduciário o acompanhamento de referidos procedimentos e a representação dos Debenturistas, se assim deliberado pelos Debenturistas em Asse</w:t>
      </w:r>
      <w:r w:rsidR="00223548" w:rsidRPr="000B4FD1">
        <w:rPr>
          <w:rFonts w:ascii="Trebuchet MS" w:hAnsi="Trebuchet MS"/>
          <w:szCs w:val="20"/>
        </w:rPr>
        <w:t>mbleia Geral de Debenturistas.</w:t>
      </w:r>
    </w:p>
    <w:p w14:paraId="48ED799F" w14:textId="77777777" w:rsidR="00F21EA2" w:rsidRPr="000B4FD1" w:rsidRDefault="00F21EA2" w:rsidP="00F21EA2">
      <w:pPr>
        <w:pStyle w:val="Level2"/>
        <w:numPr>
          <w:ilvl w:val="0"/>
          <w:numId w:val="0"/>
        </w:numPr>
        <w:spacing w:after="0"/>
        <w:rPr>
          <w:rFonts w:ascii="Trebuchet MS" w:hAnsi="Trebuchet MS"/>
          <w:szCs w:val="20"/>
        </w:rPr>
      </w:pPr>
    </w:p>
    <w:p w14:paraId="595F9F74" w14:textId="74F4B70F" w:rsidR="00AD621E" w:rsidRPr="000B4FD1" w:rsidRDefault="00EF1AA2" w:rsidP="00F21EA2">
      <w:pPr>
        <w:pStyle w:val="Level2"/>
        <w:spacing w:after="0"/>
        <w:ind w:left="0"/>
        <w:rPr>
          <w:rFonts w:ascii="Trebuchet MS" w:hAnsi="Trebuchet MS"/>
          <w:szCs w:val="20"/>
        </w:rPr>
      </w:pPr>
      <w:bookmarkStart w:id="28" w:name="_Ref272250319"/>
      <w:bookmarkStart w:id="29" w:name="_Ref535067474"/>
      <w:bookmarkEnd w:id="25"/>
      <w:bookmarkEnd w:id="26"/>
      <w:r w:rsidRPr="000B4FD1">
        <w:rPr>
          <w:rFonts w:ascii="Trebuchet MS" w:hAnsi="Trebuchet MS"/>
          <w:iCs/>
          <w:szCs w:val="20"/>
          <w:u w:val="single"/>
        </w:rPr>
        <w:t>Prazo e Datas de Vencimento</w:t>
      </w:r>
      <w:r w:rsidRPr="000B4FD1">
        <w:rPr>
          <w:rFonts w:ascii="Trebuchet MS" w:hAnsi="Trebuchet MS"/>
          <w:szCs w:val="20"/>
        </w:rPr>
        <w:t xml:space="preserve">. Ressalvadas as hipóteses de </w:t>
      </w:r>
      <w:r w:rsidR="00F21EA2" w:rsidRPr="000B4FD1">
        <w:rPr>
          <w:rFonts w:ascii="Trebuchet MS" w:hAnsi="Trebuchet MS"/>
          <w:szCs w:val="20"/>
        </w:rPr>
        <w:t>R</w:t>
      </w:r>
      <w:r w:rsidRPr="000B4FD1">
        <w:rPr>
          <w:rFonts w:ascii="Trebuchet MS" w:hAnsi="Trebuchet MS"/>
          <w:szCs w:val="20"/>
        </w:rPr>
        <w:t xml:space="preserve">esgate </w:t>
      </w:r>
      <w:r w:rsidR="00F21EA2" w:rsidRPr="000B4FD1">
        <w:rPr>
          <w:rFonts w:ascii="Trebuchet MS" w:hAnsi="Trebuchet MS"/>
          <w:szCs w:val="20"/>
        </w:rPr>
        <w:t>A</w:t>
      </w:r>
      <w:r w:rsidRPr="000B4FD1">
        <w:rPr>
          <w:rFonts w:ascii="Trebuchet MS" w:hAnsi="Trebuchet MS"/>
          <w:szCs w:val="20"/>
        </w:rPr>
        <w:t xml:space="preserve">ntecipado </w:t>
      </w:r>
      <w:r w:rsidR="00F21EA2" w:rsidRPr="000B4FD1">
        <w:rPr>
          <w:rFonts w:ascii="Trebuchet MS" w:hAnsi="Trebuchet MS"/>
          <w:szCs w:val="20"/>
        </w:rPr>
        <w:t>F</w:t>
      </w:r>
      <w:r w:rsidRPr="000B4FD1">
        <w:rPr>
          <w:rFonts w:ascii="Trebuchet MS" w:hAnsi="Trebuchet MS"/>
          <w:szCs w:val="20"/>
        </w:rPr>
        <w:t xml:space="preserve">acultativo </w:t>
      </w:r>
      <w:r w:rsidR="00F21EA2" w:rsidRPr="000B4FD1">
        <w:rPr>
          <w:rFonts w:ascii="Trebuchet MS" w:hAnsi="Trebuchet MS"/>
          <w:szCs w:val="20"/>
        </w:rPr>
        <w:t>T</w:t>
      </w:r>
      <w:r w:rsidRPr="000B4FD1">
        <w:rPr>
          <w:rFonts w:ascii="Trebuchet MS" w:hAnsi="Trebuchet MS"/>
          <w:szCs w:val="20"/>
        </w:rPr>
        <w:t>otal</w:t>
      </w:r>
      <w:r w:rsidR="00F21EA2" w:rsidRPr="000B4FD1">
        <w:rPr>
          <w:rFonts w:ascii="Trebuchet MS" w:hAnsi="Trebuchet MS"/>
          <w:szCs w:val="20"/>
        </w:rPr>
        <w:t xml:space="preserve"> (conforme abaixo definido)</w:t>
      </w:r>
      <w:r w:rsidR="002F3598" w:rsidRPr="000B4FD1">
        <w:rPr>
          <w:rFonts w:ascii="Trebuchet MS" w:hAnsi="Trebuchet MS"/>
          <w:szCs w:val="20"/>
        </w:rPr>
        <w:t xml:space="preserve">, </w:t>
      </w:r>
      <w:r w:rsidRPr="000B4FD1">
        <w:rPr>
          <w:rFonts w:ascii="Trebuchet MS" w:hAnsi="Trebuchet MS"/>
          <w:szCs w:val="20"/>
        </w:rPr>
        <w:t xml:space="preserve">de </w:t>
      </w:r>
      <w:r w:rsidR="00F21EA2" w:rsidRPr="000B4FD1">
        <w:rPr>
          <w:rFonts w:ascii="Trebuchet MS" w:hAnsi="Trebuchet MS"/>
          <w:szCs w:val="20"/>
        </w:rPr>
        <w:t>O</w:t>
      </w:r>
      <w:r w:rsidRPr="000B4FD1">
        <w:rPr>
          <w:rFonts w:ascii="Trebuchet MS" w:hAnsi="Trebuchet MS"/>
          <w:szCs w:val="20"/>
        </w:rPr>
        <w:t xml:space="preserve">ferta de </w:t>
      </w:r>
      <w:r w:rsidR="00F21EA2" w:rsidRPr="000B4FD1">
        <w:rPr>
          <w:rFonts w:ascii="Trebuchet MS" w:hAnsi="Trebuchet MS"/>
          <w:szCs w:val="20"/>
        </w:rPr>
        <w:t>R</w:t>
      </w:r>
      <w:r w:rsidRPr="000B4FD1">
        <w:rPr>
          <w:rFonts w:ascii="Trebuchet MS" w:hAnsi="Trebuchet MS"/>
          <w:szCs w:val="20"/>
        </w:rPr>
        <w:t xml:space="preserve">esgate </w:t>
      </w:r>
      <w:r w:rsidR="00F21EA2" w:rsidRPr="000B4FD1">
        <w:rPr>
          <w:rFonts w:ascii="Trebuchet MS" w:hAnsi="Trebuchet MS"/>
          <w:szCs w:val="20"/>
        </w:rPr>
        <w:t>A</w:t>
      </w:r>
      <w:r w:rsidRPr="000B4FD1">
        <w:rPr>
          <w:rFonts w:ascii="Trebuchet MS" w:hAnsi="Trebuchet MS"/>
          <w:szCs w:val="20"/>
        </w:rPr>
        <w:t xml:space="preserve">ntecipado </w:t>
      </w:r>
      <w:r w:rsidR="00F21EA2" w:rsidRPr="000B4FD1">
        <w:rPr>
          <w:rFonts w:ascii="Trebuchet MS" w:hAnsi="Trebuchet MS"/>
          <w:szCs w:val="20"/>
        </w:rPr>
        <w:t>(conforme abaixo definido)</w:t>
      </w:r>
      <w:r w:rsidR="007C4918" w:rsidRPr="000B4FD1">
        <w:rPr>
          <w:rFonts w:ascii="Trebuchet MS" w:hAnsi="Trebuchet MS"/>
          <w:szCs w:val="20"/>
        </w:rPr>
        <w:t>, caso sejam resgatadas todas as Debêntures</w:t>
      </w:r>
      <w:r w:rsidR="00F21EA2" w:rsidRPr="000B4FD1">
        <w:rPr>
          <w:rFonts w:ascii="Trebuchet MS" w:hAnsi="Trebuchet MS"/>
          <w:szCs w:val="20"/>
        </w:rPr>
        <w:t xml:space="preserve"> </w:t>
      </w:r>
      <w:r w:rsidRPr="000B4FD1">
        <w:rPr>
          <w:rFonts w:ascii="Trebuchet MS" w:hAnsi="Trebuchet MS"/>
          <w:szCs w:val="20"/>
        </w:rPr>
        <w:t xml:space="preserve">e/ou de vencimento antecipado das obrigações decorrentes das Debêntures, nos termos previstos nesta Escritura de Emissão, o prazo das Debêntures será de 5 (cinco) anos contados da Data de Emissão, vencendo-se, portanto, em </w:t>
      </w:r>
      <w:r w:rsidR="00F21D93">
        <w:rPr>
          <w:rFonts w:ascii="Trebuchet MS" w:hAnsi="Trebuchet MS"/>
          <w:szCs w:val="20"/>
        </w:rPr>
        <w:t>1</w:t>
      </w:r>
      <w:r w:rsidR="00605CAD">
        <w:rPr>
          <w:rFonts w:ascii="Trebuchet MS" w:hAnsi="Trebuchet MS"/>
          <w:szCs w:val="20"/>
        </w:rPr>
        <w:t>4</w:t>
      </w:r>
      <w:r w:rsidR="00F44B99">
        <w:rPr>
          <w:rFonts w:ascii="Trebuchet MS" w:hAnsi="Trebuchet MS"/>
          <w:szCs w:val="20"/>
        </w:rPr>
        <w:t xml:space="preserve"> de maio</w:t>
      </w:r>
      <w:r w:rsidR="00C61725" w:rsidRPr="000B4FD1">
        <w:rPr>
          <w:rFonts w:ascii="Trebuchet MS" w:hAnsi="Trebuchet MS"/>
          <w:szCs w:val="20"/>
        </w:rPr>
        <w:t xml:space="preserve"> </w:t>
      </w:r>
      <w:r w:rsidR="00F21EA2" w:rsidRPr="000B4FD1">
        <w:rPr>
          <w:rFonts w:ascii="Trebuchet MS" w:hAnsi="Trebuchet MS"/>
          <w:szCs w:val="20"/>
        </w:rPr>
        <w:t>de 2026</w:t>
      </w:r>
      <w:r w:rsidRPr="000B4FD1">
        <w:rPr>
          <w:rFonts w:ascii="Trebuchet MS" w:hAnsi="Trebuchet MS"/>
          <w:szCs w:val="20"/>
        </w:rPr>
        <w:t xml:space="preserve"> (“</w:t>
      </w:r>
      <w:r w:rsidRPr="000B4FD1">
        <w:rPr>
          <w:rFonts w:ascii="Trebuchet MS" w:hAnsi="Trebuchet MS"/>
          <w:szCs w:val="20"/>
          <w:u w:val="single"/>
        </w:rPr>
        <w:t>Data de Vencimento</w:t>
      </w:r>
      <w:r w:rsidRPr="000B4FD1">
        <w:rPr>
          <w:rFonts w:ascii="Trebuchet MS" w:hAnsi="Trebuchet MS"/>
          <w:szCs w:val="20"/>
        </w:rPr>
        <w:t>”).</w:t>
      </w:r>
      <w:bookmarkStart w:id="30" w:name="_Ref264560361"/>
      <w:bookmarkEnd w:id="28"/>
    </w:p>
    <w:p w14:paraId="4475050D" w14:textId="77777777" w:rsidR="00F21EA2" w:rsidRPr="000B4FD1" w:rsidRDefault="00F21EA2" w:rsidP="00F21EA2">
      <w:pPr>
        <w:pStyle w:val="Level2"/>
        <w:numPr>
          <w:ilvl w:val="0"/>
          <w:numId w:val="0"/>
        </w:numPr>
        <w:spacing w:after="0"/>
        <w:rPr>
          <w:rFonts w:ascii="Trebuchet MS" w:hAnsi="Trebuchet MS"/>
          <w:szCs w:val="20"/>
        </w:rPr>
      </w:pPr>
    </w:p>
    <w:p w14:paraId="584F8A61" w14:textId="6B1FB28F" w:rsidR="00E254FA" w:rsidRPr="000B4FD1" w:rsidRDefault="00EF1AA2" w:rsidP="00F21EA2">
      <w:pPr>
        <w:pStyle w:val="Level2"/>
        <w:spacing w:after="0"/>
        <w:ind w:left="0"/>
        <w:rPr>
          <w:rFonts w:ascii="Trebuchet MS" w:hAnsi="Trebuchet MS"/>
          <w:szCs w:val="20"/>
        </w:rPr>
      </w:pPr>
      <w:bookmarkStart w:id="31" w:name="_Ref62153436"/>
      <w:bookmarkStart w:id="32" w:name="_Ref499030800"/>
      <w:r w:rsidRPr="000B4FD1">
        <w:rPr>
          <w:rFonts w:ascii="Trebuchet MS" w:hAnsi="Trebuchet MS"/>
          <w:iCs/>
          <w:szCs w:val="20"/>
          <w:u w:val="single"/>
        </w:rPr>
        <w:t>Pagamento do Valor Nominal Unitário das Debêntures</w:t>
      </w:r>
      <w:r w:rsidRPr="000B4FD1">
        <w:rPr>
          <w:rFonts w:ascii="Trebuchet MS" w:hAnsi="Trebuchet MS"/>
          <w:szCs w:val="20"/>
        </w:rPr>
        <w:t xml:space="preserve">. Sem prejuízo dos pagamentos em decorrência de </w:t>
      </w:r>
      <w:r w:rsidR="00F21EA2" w:rsidRPr="000B4FD1">
        <w:rPr>
          <w:rFonts w:ascii="Trebuchet MS" w:hAnsi="Trebuchet MS"/>
          <w:szCs w:val="20"/>
        </w:rPr>
        <w:t>R</w:t>
      </w:r>
      <w:r w:rsidRPr="000B4FD1">
        <w:rPr>
          <w:rFonts w:ascii="Trebuchet MS" w:hAnsi="Trebuchet MS"/>
          <w:szCs w:val="20"/>
        </w:rPr>
        <w:t xml:space="preserve">esgate </w:t>
      </w:r>
      <w:r w:rsidR="00F21EA2" w:rsidRPr="000B4FD1">
        <w:rPr>
          <w:rFonts w:ascii="Trebuchet MS" w:hAnsi="Trebuchet MS"/>
          <w:szCs w:val="20"/>
        </w:rPr>
        <w:t>A</w:t>
      </w:r>
      <w:r w:rsidRPr="000B4FD1">
        <w:rPr>
          <w:rFonts w:ascii="Trebuchet MS" w:hAnsi="Trebuchet MS"/>
          <w:szCs w:val="20"/>
        </w:rPr>
        <w:t xml:space="preserve">ntecipado </w:t>
      </w:r>
      <w:r w:rsidR="00F21EA2" w:rsidRPr="000B4FD1">
        <w:rPr>
          <w:rFonts w:ascii="Trebuchet MS" w:hAnsi="Trebuchet MS"/>
          <w:szCs w:val="20"/>
        </w:rPr>
        <w:t>F</w:t>
      </w:r>
      <w:r w:rsidRPr="000B4FD1">
        <w:rPr>
          <w:rFonts w:ascii="Trebuchet MS" w:hAnsi="Trebuchet MS"/>
          <w:szCs w:val="20"/>
        </w:rPr>
        <w:t>acultativo</w:t>
      </w:r>
      <w:r w:rsidR="002F3598" w:rsidRPr="000B4FD1">
        <w:rPr>
          <w:rFonts w:ascii="Trebuchet MS" w:hAnsi="Trebuchet MS"/>
          <w:szCs w:val="20"/>
        </w:rPr>
        <w:t xml:space="preserve">, </w:t>
      </w:r>
      <w:r w:rsidR="005B5F91" w:rsidRPr="000B4FD1">
        <w:rPr>
          <w:rFonts w:ascii="Trebuchet MS" w:hAnsi="Trebuchet MS"/>
          <w:szCs w:val="20"/>
        </w:rPr>
        <w:t xml:space="preserve">de Amortização Extraordinária, </w:t>
      </w:r>
      <w:r w:rsidRPr="000B4FD1">
        <w:rPr>
          <w:rFonts w:ascii="Trebuchet MS" w:hAnsi="Trebuchet MS"/>
          <w:szCs w:val="20"/>
        </w:rPr>
        <w:t xml:space="preserve">de </w:t>
      </w:r>
      <w:r w:rsidR="00EF5F42" w:rsidRPr="000B4FD1">
        <w:rPr>
          <w:rFonts w:ascii="Trebuchet MS" w:hAnsi="Trebuchet MS"/>
          <w:szCs w:val="20"/>
        </w:rPr>
        <w:t>O</w:t>
      </w:r>
      <w:r w:rsidRPr="000B4FD1">
        <w:rPr>
          <w:rFonts w:ascii="Trebuchet MS" w:hAnsi="Trebuchet MS"/>
          <w:szCs w:val="20"/>
        </w:rPr>
        <w:t xml:space="preserve">ferta de </w:t>
      </w:r>
      <w:r w:rsidR="00EF5F42" w:rsidRPr="000B4FD1">
        <w:rPr>
          <w:rFonts w:ascii="Trebuchet MS" w:hAnsi="Trebuchet MS"/>
          <w:szCs w:val="20"/>
        </w:rPr>
        <w:t>R</w:t>
      </w:r>
      <w:r w:rsidRPr="000B4FD1">
        <w:rPr>
          <w:rFonts w:ascii="Trebuchet MS" w:hAnsi="Trebuchet MS"/>
          <w:szCs w:val="20"/>
        </w:rPr>
        <w:t xml:space="preserve">esgate </w:t>
      </w:r>
      <w:r w:rsidR="00EF5F42" w:rsidRPr="000B4FD1">
        <w:rPr>
          <w:rFonts w:ascii="Trebuchet MS" w:hAnsi="Trebuchet MS"/>
          <w:szCs w:val="20"/>
        </w:rPr>
        <w:t>A</w:t>
      </w:r>
      <w:r w:rsidRPr="000B4FD1">
        <w:rPr>
          <w:rFonts w:ascii="Trebuchet MS" w:hAnsi="Trebuchet MS"/>
          <w:szCs w:val="20"/>
        </w:rPr>
        <w:t>ntecipado e/ou de vencimento antecipado das obrigações decorrentes das Debêntures, nos termos previstos nesta Escritura de Emissão, o saldo do Valor Nominal Unitário das Debêntures será amortizado em parcelas</w:t>
      </w:r>
      <w:r w:rsidR="00A0551E" w:rsidRPr="000B4FD1">
        <w:rPr>
          <w:rFonts w:ascii="Trebuchet MS" w:hAnsi="Trebuchet MS"/>
          <w:szCs w:val="20"/>
        </w:rPr>
        <w:t xml:space="preserve"> mensais</w:t>
      </w:r>
      <w:r w:rsidRPr="000B4FD1">
        <w:rPr>
          <w:rFonts w:ascii="Trebuchet MS" w:hAnsi="Trebuchet MS"/>
          <w:szCs w:val="20"/>
        </w:rPr>
        <w:t xml:space="preserve">, </w:t>
      </w:r>
      <w:r w:rsidR="0008663C" w:rsidRPr="000B4FD1">
        <w:rPr>
          <w:rFonts w:ascii="Trebuchet MS" w:hAnsi="Trebuchet MS"/>
          <w:szCs w:val="20"/>
        </w:rPr>
        <w:t xml:space="preserve">sempre no dia </w:t>
      </w:r>
      <w:r w:rsidR="00F21D93">
        <w:rPr>
          <w:rFonts w:ascii="Trebuchet MS" w:hAnsi="Trebuchet MS"/>
          <w:szCs w:val="20"/>
        </w:rPr>
        <w:t>1</w:t>
      </w:r>
      <w:r w:rsidR="00605CAD">
        <w:rPr>
          <w:rFonts w:ascii="Trebuchet MS" w:hAnsi="Trebuchet MS"/>
          <w:szCs w:val="20"/>
        </w:rPr>
        <w:t>4</w:t>
      </w:r>
      <w:r w:rsidR="00F44B99" w:rsidRPr="000B4FD1">
        <w:rPr>
          <w:rFonts w:ascii="Trebuchet MS" w:hAnsi="Trebuchet MS"/>
          <w:szCs w:val="20"/>
        </w:rPr>
        <w:t xml:space="preserve"> </w:t>
      </w:r>
      <w:r w:rsidR="00EF5F42" w:rsidRPr="000B4FD1">
        <w:rPr>
          <w:rFonts w:ascii="Trebuchet MS" w:hAnsi="Trebuchet MS"/>
          <w:szCs w:val="20"/>
        </w:rPr>
        <w:t xml:space="preserve">de </w:t>
      </w:r>
      <w:r w:rsidR="0008663C" w:rsidRPr="000B4FD1">
        <w:rPr>
          <w:rFonts w:ascii="Trebuchet MS" w:hAnsi="Trebuchet MS"/>
          <w:szCs w:val="20"/>
        </w:rPr>
        <w:t xml:space="preserve">cada </w:t>
      </w:r>
      <w:r w:rsidR="007C4918" w:rsidRPr="000B4FD1">
        <w:rPr>
          <w:rFonts w:ascii="Trebuchet MS" w:hAnsi="Trebuchet MS"/>
          <w:szCs w:val="20"/>
        </w:rPr>
        <w:t>mês</w:t>
      </w:r>
      <w:r w:rsidR="0008663C" w:rsidRPr="000B4FD1">
        <w:rPr>
          <w:rFonts w:ascii="Trebuchet MS" w:hAnsi="Trebuchet MS"/>
          <w:szCs w:val="20"/>
        </w:rPr>
        <w:t xml:space="preserve">, </w:t>
      </w:r>
      <w:r w:rsidRPr="000B4FD1">
        <w:rPr>
          <w:rFonts w:ascii="Trebuchet MS" w:hAnsi="Trebuchet MS"/>
          <w:szCs w:val="20"/>
        </w:rPr>
        <w:t xml:space="preserve">a partir do 12º (décimo segundo) mês, inclusive, contado da Data de Emissão, de acordo com a tabela </w:t>
      </w:r>
      <w:r w:rsidR="00A0551E" w:rsidRPr="000B4FD1">
        <w:rPr>
          <w:rFonts w:ascii="Trebuchet MS" w:hAnsi="Trebuchet MS"/>
          <w:szCs w:val="20"/>
        </w:rPr>
        <w:t xml:space="preserve">constante do </w:t>
      </w:r>
      <w:r w:rsidR="00A0551E" w:rsidRPr="000B4FD1">
        <w:rPr>
          <w:rFonts w:ascii="Trebuchet MS" w:hAnsi="Trebuchet MS"/>
          <w:szCs w:val="20"/>
          <w:u w:val="single"/>
        </w:rPr>
        <w:t>Anexo I</w:t>
      </w:r>
      <w:r w:rsidR="00A0551E" w:rsidRPr="000B4FD1">
        <w:rPr>
          <w:rFonts w:ascii="Trebuchet MS" w:hAnsi="Trebuchet MS"/>
          <w:szCs w:val="20"/>
        </w:rPr>
        <w:t xml:space="preserve"> à Escritura de Emissão.</w:t>
      </w:r>
      <w:r w:rsidR="00714A94" w:rsidRPr="000B4FD1">
        <w:rPr>
          <w:rFonts w:ascii="Trebuchet MS" w:hAnsi="Trebuchet MS"/>
          <w:szCs w:val="20"/>
        </w:rPr>
        <w:t xml:space="preserve"> </w:t>
      </w:r>
      <w:bookmarkEnd w:id="31"/>
    </w:p>
    <w:p w14:paraId="7E7C9017" w14:textId="77777777" w:rsidR="00EF5F42" w:rsidRPr="000B4FD1" w:rsidRDefault="00EF5F42" w:rsidP="00EF5F42">
      <w:pPr>
        <w:pStyle w:val="Level2"/>
        <w:numPr>
          <w:ilvl w:val="0"/>
          <w:numId w:val="0"/>
        </w:numPr>
        <w:spacing w:after="0"/>
        <w:rPr>
          <w:rFonts w:ascii="Trebuchet MS" w:hAnsi="Trebuchet MS"/>
          <w:szCs w:val="20"/>
        </w:rPr>
      </w:pPr>
    </w:p>
    <w:p w14:paraId="0BB0AEEE" w14:textId="77777777" w:rsidR="008D3EFC" w:rsidRPr="000B4FD1" w:rsidRDefault="00EF1AA2" w:rsidP="00EF5F42">
      <w:pPr>
        <w:pStyle w:val="Level2"/>
        <w:spacing w:after="0"/>
        <w:ind w:left="0"/>
        <w:rPr>
          <w:rFonts w:ascii="Trebuchet MS" w:hAnsi="Trebuchet MS"/>
          <w:szCs w:val="20"/>
        </w:rPr>
      </w:pPr>
      <w:bookmarkStart w:id="33" w:name="_Ref137107211"/>
      <w:bookmarkStart w:id="34" w:name="_Ref264551489"/>
      <w:bookmarkStart w:id="35" w:name="_Ref276510020"/>
      <w:bookmarkEnd w:id="30"/>
      <w:bookmarkEnd w:id="32"/>
      <w:r w:rsidRPr="000B4FD1">
        <w:rPr>
          <w:rFonts w:ascii="Trebuchet MS" w:hAnsi="Trebuchet MS"/>
          <w:iCs/>
          <w:szCs w:val="20"/>
          <w:u w:val="single"/>
        </w:rPr>
        <w:t>Atualização Monetária</w:t>
      </w:r>
      <w:r w:rsidRPr="000B4FD1">
        <w:rPr>
          <w:rFonts w:ascii="Trebuchet MS" w:hAnsi="Trebuchet MS"/>
          <w:i/>
          <w:szCs w:val="20"/>
        </w:rPr>
        <w:t>.</w:t>
      </w:r>
      <w:r w:rsidRPr="000B4FD1">
        <w:rPr>
          <w:rFonts w:ascii="Trebuchet MS" w:hAnsi="Trebuchet MS"/>
          <w:szCs w:val="20"/>
        </w:rPr>
        <w:t xml:space="preserve"> O Valor Nominal Unitário não será atualizado monetariamente.</w:t>
      </w:r>
    </w:p>
    <w:p w14:paraId="14339B95" w14:textId="77777777" w:rsidR="00991BAF" w:rsidRPr="000B4FD1" w:rsidRDefault="00991BAF" w:rsidP="00991BAF">
      <w:pPr>
        <w:pStyle w:val="Level2"/>
        <w:numPr>
          <w:ilvl w:val="0"/>
          <w:numId w:val="0"/>
        </w:numPr>
        <w:spacing w:after="0"/>
        <w:rPr>
          <w:rFonts w:ascii="Trebuchet MS" w:hAnsi="Trebuchet MS"/>
          <w:szCs w:val="20"/>
        </w:rPr>
      </w:pPr>
    </w:p>
    <w:p w14:paraId="1AE462AC" w14:textId="77777777" w:rsidR="00AD621E" w:rsidRPr="000B4FD1" w:rsidRDefault="00EF1AA2" w:rsidP="00EF5F42">
      <w:pPr>
        <w:pStyle w:val="Level2"/>
        <w:spacing w:after="0"/>
        <w:ind w:left="0"/>
        <w:rPr>
          <w:rFonts w:ascii="Trebuchet MS" w:hAnsi="Trebuchet MS"/>
          <w:szCs w:val="20"/>
        </w:rPr>
      </w:pPr>
      <w:r w:rsidRPr="000B4FD1">
        <w:rPr>
          <w:rFonts w:ascii="Trebuchet MS" w:hAnsi="Trebuchet MS"/>
          <w:iCs/>
          <w:szCs w:val="20"/>
          <w:u w:val="single"/>
        </w:rPr>
        <w:t>Remuneração</w:t>
      </w:r>
      <w:bookmarkStart w:id="36" w:name="_Ref130282854"/>
      <w:bookmarkEnd w:id="33"/>
      <w:bookmarkEnd w:id="34"/>
      <w:bookmarkEnd w:id="35"/>
      <w:r w:rsidRPr="000B4FD1">
        <w:rPr>
          <w:rFonts w:ascii="Trebuchet MS" w:hAnsi="Trebuchet MS"/>
          <w:szCs w:val="20"/>
        </w:rPr>
        <w:t>.</w:t>
      </w:r>
      <w:r w:rsidRPr="000B4FD1">
        <w:rPr>
          <w:rFonts w:ascii="Trebuchet MS" w:hAnsi="Trebuchet MS" w:cs="Tahoma"/>
          <w:szCs w:val="20"/>
        </w:rPr>
        <w:t xml:space="preserve"> </w:t>
      </w:r>
      <w:r w:rsidR="00EF5F42" w:rsidRPr="000B4FD1">
        <w:rPr>
          <w:rFonts w:ascii="Trebuchet MS" w:hAnsi="Trebuchet MS" w:cs="Tahoma"/>
          <w:szCs w:val="20"/>
        </w:rPr>
        <w:t>Observado o disposto na Cláusula</w:t>
      </w:r>
      <w:r w:rsidR="004E591E" w:rsidRPr="000B4FD1">
        <w:rPr>
          <w:rFonts w:ascii="Trebuchet MS" w:hAnsi="Trebuchet MS" w:cs="Tahoma"/>
          <w:szCs w:val="20"/>
        </w:rPr>
        <w:t xml:space="preserve"> </w:t>
      </w:r>
      <w:r w:rsidR="004E591E" w:rsidRPr="000B4FD1">
        <w:rPr>
          <w:rFonts w:ascii="Trebuchet MS" w:hAnsi="Trebuchet MS" w:cs="Tahoma"/>
          <w:szCs w:val="20"/>
        </w:rPr>
        <w:fldChar w:fldCharType="begin"/>
      </w:r>
      <w:r w:rsidR="004E591E" w:rsidRPr="000B4FD1">
        <w:rPr>
          <w:rFonts w:ascii="Trebuchet MS" w:hAnsi="Trebuchet MS" w:cs="Tahoma"/>
          <w:szCs w:val="20"/>
        </w:rPr>
        <w:instrText xml:space="preserve"> REF _Ref61909949 \r \h </w:instrText>
      </w:r>
      <w:r w:rsidR="00F816F0" w:rsidRPr="000B4FD1">
        <w:rPr>
          <w:rFonts w:ascii="Trebuchet MS" w:hAnsi="Trebuchet MS" w:cs="Tahoma"/>
          <w:szCs w:val="20"/>
        </w:rPr>
        <w:instrText xml:space="preserve"> \* MERGEFORMAT </w:instrText>
      </w:r>
      <w:r w:rsidR="004E591E" w:rsidRPr="000B4FD1">
        <w:rPr>
          <w:rFonts w:ascii="Trebuchet MS" w:hAnsi="Trebuchet MS" w:cs="Tahoma"/>
          <w:szCs w:val="20"/>
        </w:rPr>
      </w:r>
      <w:r w:rsidR="004E591E" w:rsidRPr="000B4FD1">
        <w:rPr>
          <w:rFonts w:ascii="Trebuchet MS" w:hAnsi="Trebuchet MS" w:cs="Tahoma"/>
          <w:szCs w:val="20"/>
        </w:rPr>
        <w:fldChar w:fldCharType="separate"/>
      </w:r>
      <w:r w:rsidR="00E10755" w:rsidRPr="000B4FD1">
        <w:rPr>
          <w:rFonts w:ascii="Trebuchet MS" w:hAnsi="Trebuchet MS" w:cs="Tahoma"/>
          <w:szCs w:val="20"/>
        </w:rPr>
        <w:t>6.15.1</w:t>
      </w:r>
      <w:r w:rsidR="004E591E" w:rsidRPr="000B4FD1">
        <w:rPr>
          <w:rFonts w:ascii="Trebuchet MS" w:hAnsi="Trebuchet MS" w:cs="Tahoma"/>
          <w:szCs w:val="20"/>
        </w:rPr>
        <w:fldChar w:fldCharType="end"/>
      </w:r>
      <w:r w:rsidR="00EF5F42" w:rsidRPr="000B4FD1">
        <w:rPr>
          <w:rFonts w:ascii="Trebuchet MS" w:hAnsi="Trebuchet MS" w:cs="Tahoma"/>
          <w:szCs w:val="20"/>
        </w:rPr>
        <w:t xml:space="preserve"> abaixo, s</w:t>
      </w:r>
      <w:r w:rsidRPr="000B4FD1">
        <w:rPr>
          <w:rFonts w:ascii="Trebuchet MS" w:hAnsi="Trebuchet MS" w:cs="Tahoma"/>
          <w:szCs w:val="20"/>
        </w:rPr>
        <w:t>obre o Valor Nominal Unitário ou o saldo do Valor Nominal Unitário, conforme o caso, das Debêntures incidirão juros remuneratórios equivalentes a 100% (cem por cento) da variação acumulada das taxas médias diárias dos DI – Depósitos Interfinanceiros de um dia, "</w:t>
      </w:r>
      <w:r w:rsidRPr="000B4FD1">
        <w:rPr>
          <w:rFonts w:ascii="Trebuchet MS" w:hAnsi="Trebuchet MS" w:cs="Tahoma"/>
          <w:i/>
          <w:iCs/>
          <w:szCs w:val="20"/>
        </w:rPr>
        <w:t>over extra grupo</w:t>
      </w:r>
      <w:r w:rsidRPr="000B4FD1">
        <w:rPr>
          <w:rFonts w:ascii="Trebuchet MS" w:hAnsi="Trebuchet MS" w:cs="Tahoma"/>
          <w:szCs w:val="20"/>
        </w:rPr>
        <w:t xml:space="preserve">", base 252 (duzentos e cinquenta e dois) Dias Úteis, calculadas e divulgadas diariamente pela </w:t>
      </w:r>
      <w:r w:rsidRPr="000B4FD1">
        <w:rPr>
          <w:rFonts w:ascii="Trebuchet MS" w:eastAsia="MS Mincho" w:hAnsi="Trebuchet MS" w:cs="Tahoma"/>
          <w:szCs w:val="20"/>
        </w:rPr>
        <w:t>B3 S.A. – Brasil, Bolsa, Balcão</w:t>
      </w:r>
      <w:r w:rsidRPr="000B4FD1">
        <w:rPr>
          <w:rFonts w:ascii="Trebuchet MS" w:hAnsi="Trebuchet MS" w:cs="Tahoma"/>
          <w:szCs w:val="20"/>
        </w:rPr>
        <w:t>, no informativo diário disponível em sua página na Internet (http://www.b3.com.br) (“</w:t>
      </w:r>
      <w:r w:rsidRPr="000B4FD1">
        <w:rPr>
          <w:rFonts w:ascii="Trebuchet MS" w:hAnsi="Trebuchet MS" w:cs="Tahoma"/>
          <w:bCs/>
          <w:szCs w:val="20"/>
          <w:u w:val="single"/>
        </w:rPr>
        <w:t>Taxa DI</w:t>
      </w:r>
      <w:r w:rsidRPr="000B4FD1">
        <w:rPr>
          <w:rFonts w:ascii="Trebuchet MS" w:hAnsi="Trebuchet MS" w:cs="Tahoma"/>
          <w:szCs w:val="20"/>
        </w:rPr>
        <w:t xml:space="preserve">”), acrescida do </w:t>
      </w:r>
      <w:r w:rsidRPr="000B4FD1">
        <w:rPr>
          <w:rFonts w:ascii="Trebuchet MS" w:hAnsi="Trebuchet MS" w:cs="Tahoma"/>
          <w:i/>
          <w:szCs w:val="20"/>
        </w:rPr>
        <w:t>spread</w:t>
      </w:r>
      <w:r w:rsidRPr="000B4FD1">
        <w:rPr>
          <w:rFonts w:ascii="Trebuchet MS" w:hAnsi="Trebuchet MS" w:cs="Tahoma"/>
          <w:szCs w:val="20"/>
        </w:rPr>
        <w:t xml:space="preserve"> ou sobretaxa de </w:t>
      </w:r>
      <w:r w:rsidR="007068D1">
        <w:rPr>
          <w:rFonts w:ascii="Trebuchet MS" w:hAnsi="Trebuchet MS" w:cs="Tahoma"/>
          <w:szCs w:val="20"/>
        </w:rPr>
        <w:t>7,00</w:t>
      </w:r>
      <w:r w:rsidRPr="000B4FD1">
        <w:rPr>
          <w:rFonts w:ascii="Trebuchet MS" w:hAnsi="Trebuchet MS" w:cs="Tahoma"/>
          <w:szCs w:val="20"/>
        </w:rPr>
        <w:t>% (</w:t>
      </w:r>
      <w:r w:rsidR="007068D1">
        <w:rPr>
          <w:rFonts w:ascii="Trebuchet MS" w:hAnsi="Trebuchet MS" w:cs="Tahoma"/>
          <w:szCs w:val="20"/>
        </w:rPr>
        <w:t>sete</w:t>
      </w:r>
      <w:r w:rsidR="007068D1" w:rsidRPr="000B4FD1">
        <w:rPr>
          <w:rFonts w:ascii="Trebuchet MS" w:hAnsi="Trebuchet MS" w:cs="Tahoma"/>
          <w:szCs w:val="20"/>
        </w:rPr>
        <w:t xml:space="preserve"> </w:t>
      </w:r>
      <w:r w:rsidRPr="000B4FD1">
        <w:rPr>
          <w:rFonts w:ascii="Trebuchet MS" w:hAnsi="Trebuchet MS" w:cs="Tahoma"/>
          <w:szCs w:val="20"/>
        </w:rPr>
        <w:t>inteiros por cento) ao ano</w:t>
      </w:r>
      <w:r w:rsidR="004E591E" w:rsidRPr="000B4FD1">
        <w:rPr>
          <w:rFonts w:ascii="Trebuchet MS" w:hAnsi="Trebuchet MS" w:cs="Tahoma"/>
          <w:szCs w:val="20"/>
        </w:rPr>
        <w:t xml:space="preserve"> (“</w:t>
      </w:r>
      <w:r w:rsidR="004E591E" w:rsidRPr="000B4FD1">
        <w:rPr>
          <w:rFonts w:ascii="Trebuchet MS" w:hAnsi="Trebuchet MS" w:cs="Tahoma"/>
          <w:szCs w:val="20"/>
          <w:u w:val="single"/>
        </w:rPr>
        <w:t>Sobretaxa</w:t>
      </w:r>
      <w:r w:rsidR="004E591E" w:rsidRPr="000B4FD1">
        <w:rPr>
          <w:rFonts w:ascii="Trebuchet MS" w:hAnsi="Trebuchet MS" w:cs="Tahoma"/>
          <w:szCs w:val="20"/>
        </w:rPr>
        <w:t>”)</w:t>
      </w:r>
      <w:r w:rsidRPr="000B4FD1">
        <w:rPr>
          <w:rFonts w:ascii="Trebuchet MS" w:hAnsi="Trebuchet MS" w:cs="Tahoma"/>
          <w:szCs w:val="20"/>
        </w:rPr>
        <w:t xml:space="preserve">, base 252 (duzentos e cinquenta e dois) Dias Úteis, calculados de forma exponencial e cumulativa, </w:t>
      </w:r>
      <w:r w:rsidRPr="000B4FD1">
        <w:rPr>
          <w:rFonts w:ascii="Trebuchet MS" w:hAnsi="Trebuchet MS" w:cs="Tahoma"/>
          <w:i/>
          <w:iCs/>
          <w:szCs w:val="20"/>
        </w:rPr>
        <w:t>pro rata temporis</w:t>
      </w:r>
      <w:r w:rsidRPr="000B4FD1">
        <w:rPr>
          <w:rFonts w:ascii="Trebuchet MS" w:hAnsi="Trebuchet MS" w:cs="Tahoma"/>
          <w:szCs w:val="20"/>
        </w:rPr>
        <w:t xml:space="preserve"> por Dias Úteis decorridos, desde a </w:t>
      </w:r>
      <w:r w:rsidR="0008663C" w:rsidRPr="000B4FD1">
        <w:rPr>
          <w:rFonts w:ascii="Trebuchet MS" w:hAnsi="Trebuchet MS" w:cs="Tahoma"/>
          <w:szCs w:val="20"/>
        </w:rPr>
        <w:t xml:space="preserve">primeira </w:t>
      </w:r>
      <w:r w:rsidRPr="000B4FD1">
        <w:rPr>
          <w:rFonts w:ascii="Trebuchet MS" w:hAnsi="Trebuchet MS" w:cs="Tahoma"/>
          <w:szCs w:val="20"/>
        </w:rPr>
        <w:t>Data de Integralização ou a Data de Pagamento de Remuneração imediatamente anterior, inclusive, conforme o caso, até o final de cada Período de Integralização (</w:t>
      </w:r>
      <w:r w:rsidRPr="000B4FD1">
        <w:rPr>
          <w:rFonts w:ascii="Trebuchet MS" w:hAnsi="Trebuchet MS" w:cs="Tahoma"/>
          <w:snapToGrid w:val="0"/>
          <w:szCs w:val="20"/>
        </w:rPr>
        <w:t>conforme definido abaixo), exclusive, de acordo com a fórmula abaixo</w:t>
      </w:r>
      <w:r w:rsidRPr="000B4FD1">
        <w:rPr>
          <w:rFonts w:ascii="Trebuchet MS" w:hAnsi="Trebuchet MS" w:cs="Tahoma"/>
          <w:szCs w:val="20"/>
        </w:rPr>
        <w:t xml:space="preserve"> (“</w:t>
      </w:r>
      <w:r w:rsidRPr="000B4FD1">
        <w:rPr>
          <w:rFonts w:ascii="Trebuchet MS" w:hAnsi="Trebuchet MS" w:cs="Tahoma"/>
          <w:bCs/>
          <w:szCs w:val="20"/>
          <w:u w:val="single"/>
        </w:rPr>
        <w:t>Remuneração</w:t>
      </w:r>
      <w:r w:rsidR="004E591E" w:rsidRPr="000B4FD1">
        <w:rPr>
          <w:rFonts w:ascii="Trebuchet MS" w:hAnsi="Trebuchet MS" w:cs="Tahoma"/>
          <w:bCs/>
          <w:szCs w:val="20"/>
          <w:u w:val="single"/>
        </w:rPr>
        <w:t xml:space="preserve"> Fixa</w:t>
      </w:r>
      <w:r w:rsidRPr="000B4FD1">
        <w:rPr>
          <w:rFonts w:ascii="Trebuchet MS" w:hAnsi="Trebuchet MS" w:cs="Tahoma"/>
          <w:szCs w:val="20"/>
        </w:rPr>
        <w:t>”)</w:t>
      </w:r>
      <w:r w:rsidRPr="000B4FD1">
        <w:rPr>
          <w:rFonts w:ascii="Trebuchet MS" w:hAnsi="Trebuchet MS"/>
          <w:szCs w:val="20"/>
        </w:rPr>
        <w:t>:</w:t>
      </w:r>
      <w:bookmarkStart w:id="37" w:name="_DV_M84"/>
      <w:bookmarkStart w:id="38" w:name="_DV_M85"/>
      <w:bookmarkEnd w:id="37"/>
      <w:bookmarkEnd w:id="38"/>
      <w:r w:rsidRPr="000B4FD1">
        <w:rPr>
          <w:rFonts w:ascii="Trebuchet MS" w:hAnsi="Trebuchet MS"/>
          <w:szCs w:val="20"/>
        </w:rPr>
        <w:t xml:space="preserve"> </w:t>
      </w:r>
    </w:p>
    <w:p w14:paraId="46AA1529" w14:textId="77777777" w:rsidR="00EF5F42" w:rsidRPr="000B4FD1" w:rsidRDefault="00EF5F42" w:rsidP="00BC5D00">
      <w:pPr>
        <w:pStyle w:val="Body2"/>
        <w:keepNext/>
        <w:spacing w:after="0"/>
        <w:jc w:val="center"/>
        <w:rPr>
          <w:rFonts w:ascii="Trebuchet MS" w:hAnsi="Trebuchet MS"/>
          <w:szCs w:val="20"/>
        </w:rPr>
      </w:pPr>
      <w:bookmarkStart w:id="39" w:name="_DV_M86"/>
      <w:bookmarkEnd w:id="39"/>
    </w:p>
    <w:p w14:paraId="05FA93F9" w14:textId="77777777" w:rsidR="00AB19D3" w:rsidRPr="000B4FD1" w:rsidRDefault="00EF1AA2" w:rsidP="00EF5F42">
      <w:pPr>
        <w:pStyle w:val="Body2"/>
        <w:keepNext/>
        <w:spacing w:after="0"/>
        <w:ind w:left="0"/>
        <w:jc w:val="center"/>
        <w:rPr>
          <w:rFonts w:ascii="Trebuchet MS" w:hAnsi="Trebuchet MS"/>
          <w:szCs w:val="20"/>
        </w:rPr>
      </w:pPr>
      <w:r w:rsidRPr="000B4FD1">
        <w:rPr>
          <w:rFonts w:ascii="Trebuchet MS" w:hAnsi="Trebuchet MS"/>
          <w:szCs w:val="20"/>
        </w:rPr>
        <w:t>J = VNe x [(FatorJuros) – 1]</w:t>
      </w:r>
    </w:p>
    <w:p w14:paraId="790B7545" w14:textId="77777777" w:rsidR="00007E92" w:rsidRPr="000B4FD1" w:rsidRDefault="00007E92" w:rsidP="00EF5F42">
      <w:pPr>
        <w:pStyle w:val="Body2"/>
        <w:spacing w:after="0"/>
        <w:ind w:left="0"/>
        <w:rPr>
          <w:rFonts w:ascii="Trebuchet MS" w:hAnsi="Trebuchet MS"/>
          <w:szCs w:val="20"/>
        </w:rPr>
      </w:pPr>
    </w:p>
    <w:p w14:paraId="479ED2A6"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onde:</w:t>
      </w:r>
    </w:p>
    <w:p w14:paraId="33040A70" w14:textId="77777777" w:rsidR="00EF5F42" w:rsidRPr="000B4FD1" w:rsidRDefault="00EF5F42" w:rsidP="00EF5F42">
      <w:pPr>
        <w:pStyle w:val="Body2"/>
        <w:spacing w:after="0"/>
        <w:ind w:left="0"/>
        <w:rPr>
          <w:rFonts w:ascii="Trebuchet MS" w:hAnsi="Trebuchet MS"/>
          <w:szCs w:val="20"/>
        </w:rPr>
      </w:pPr>
    </w:p>
    <w:p w14:paraId="3D114640"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J =</w:t>
      </w:r>
      <w:r w:rsidRPr="000B4FD1">
        <w:rPr>
          <w:rFonts w:ascii="Trebuchet MS" w:hAnsi="Trebuchet MS"/>
          <w:szCs w:val="20"/>
        </w:rPr>
        <w:tab/>
        <w:t xml:space="preserve">valor unitário da Remuneração </w:t>
      </w:r>
      <w:r w:rsidR="004E591E" w:rsidRPr="000B4FD1">
        <w:rPr>
          <w:rFonts w:ascii="Trebuchet MS" w:hAnsi="Trebuchet MS"/>
          <w:snapToGrid w:val="0"/>
          <w:szCs w:val="20"/>
        </w:rPr>
        <w:t>Fixa</w:t>
      </w:r>
      <w:r w:rsidRPr="000B4FD1">
        <w:rPr>
          <w:rFonts w:ascii="Trebuchet MS" w:hAnsi="Trebuchet MS"/>
          <w:szCs w:val="20"/>
        </w:rPr>
        <w:t xml:space="preserve"> devida no final do Período de Capitalização, calculado com 8 (oito) casas decimais sem arredondamento;</w:t>
      </w:r>
    </w:p>
    <w:p w14:paraId="5AC0DDBD" w14:textId="77777777" w:rsidR="00EF5F42" w:rsidRPr="000B4FD1" w:rsidRDefault="00EF5F42" w:rsidP="00EF5F42">
      <w:pPr>
        <w:pStyle w:val="Body2"/>
        <w:spacing w:after="0"/>
        <w:ind w:left="0"/>
        <w:rPr>
          <w:rFonts w:ascii="Trebuchet MS" w:hAnsi="Trebuchet MS"/>
          <w:szCs w:val="20"/>
        </w:rPr>
      </w:pPr>
    </w:p>
    <w:p w14:paraId="3407895B"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VNe =</w:t>
      </w:r>
      <w:r w:rsidRPr="000B4FD1">
        <w:rPr>
          <w:rFonts w:ascii="Trebuchet MS" w:hAnsi="Trebuchet MS"/>
          <w:szCs w:val="20"/>
        </w:rPr>
        <w:tab/>
        <w:t>Valor Nominal Unitário ou saldo do Valor Nominal Unitário das Debêntures, no início do Período de Capitalização, informado/calculado com 8 (oito) casas decimais, sem arredondamento;</w:t>
      </w:r>
    </w:p>
    <w:p w14:paraId="202D3EE7" w14:textId="77777777" w:rsidR="00EF5F42" w:rsidRPr="000B4FD1" w:rsidRDefault="00EF5F42" w:rsidP="00EF5F42">
      <w:pPr>
        <w:pStyle w:val="Body2"/>
        <w:spacing w:after="0"/>
        <w:ind w:left="0"/>
        <w:rPr>
          <w:rFonts w:ascii="Trebuchet MS" w:hAnsi="Trebuchet MS"/>
          <w:szCs w:val="20"/>
        </w:rPr>
      </w:pPr>
    </w:p>
    <w:p w14:paraId="02D2EB67"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FatorJuros =</w:t>
      </w:r>
      <w:r w:rsidRPr="000B4FD1">
        <w:rPr>
          <w:rFonts w:ascii="Trebuchet MS" w:hAnsi="Trebuchet MS"/>
          <w:szCs w:val="20"/>
        </w:rPr>
        <w:tab/>
        <w:t>Fator de juros composto pelo parâmetro de flutuação acrescido de spread, calculado com 9 (nove) casas decimais, com arredondamento, apurado da seguinte forma:</w:t>
      </w:r>
    </w:p>
    <w:p w14:paraId="709D8CD5" w14:textId="77777777" w:rsidR="00EF5F42" w:rsidRPr="000B4FD1" w:rsidRDefault="00EF5F42" w:rsidP="00EF5F42">
      <w:pPr>
        <w:pStyle w:val="Body2"/>
        <w:spacing w:after="0"/>
        <w:ind w:left="0"/>
        <w:rPr>
          <w:rFonts w:ascii="Trebuchet MS" w:hAnsi="Trebuchet MS"/>
          <w:szCs w:val="20"/>
        </w:rPr>
      </w:pPr>
    </w:p>
    <w:p w14:paraId="6730ACFB" w14:textId="77777777" w:rsidR="00AB19D3" w:rsidRPr="000B4FD1" w:rsidRDefault="00EF1AA2" w:rsidP="00EF5F42">
      <w:pPr>
        <w:pStyle w:val="Body2"/>
        <w:spacing w:after="0"/>
        <w:ind w:left="0"/>
        <w:jc w:val="center"/>
        <w:rPr>
          <w:rFonts w:ascii="Trebuchet MS" w:hAnsi="Trebuchet MS"/>
          <w:szCs w:val="20"/>
        </w:rPr>
      </w:pPr>
      <w:r w:rsidRPr="000B4FD1">
        <w:rPr>
          <w:rFonts w:ascii="Trebuchet MS" w:hAnsi="Trebuchet MS"/>
          <w:szCs w:val="20"/>
        </w:rPr>
        <w:t>Fator de Juros = (FatorDI x FatorSpread)</w:t>
      </w:r>
    </w:p>
    <w:p w14:paraId="516915CA" w14:textId="77777777" w:rsidR="00EF5F42" w:rsidRPr="000B4FD1" w:rsidRDefault="00EF5F42" w:rsidP="00EF5F42">
      <w:pPr>
        <w:pStyle w:val="Body2"/>
        <w:spacing w:after="0"/>
        <w:ind w:left="0"/>
        <w:rPr>
          <w:rFonts w:ascii="Trebuchet MS" w:hAnsi="Trebuchet MS"/>
          <w:szCs w:val="20"/>
        </w:rPr>
      </w:pPr>
    </w:p>
    <w:p w14:paraId="4775C2D8"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onde:</w:t>
      </w:r>
    </w:p>
    <w:p w14:paraId="0BC0B7DB" w14:textId="77777777" w:rsidR="00EF5F42" w:rsidRPr="000B4FD1" w:rsidRDefault="00EF5F42" w:rsidP="00EF5F42">
      <w:pPr>
        <w:pStyle w:val="Body2"/>
        <w:spacing w:after="0"/>
        <w:ind w:left="0"/>
        <w:rPr>
          <w:rFonts w:ascii="Trebuchet MS" w:hAnsi="Trebuchet MS"/>
          <w:szCs w:val="20"/>
        </w:rPr>
      </w:pPr>
    </w:p>
    <w:p w14:paraId="7B5A08CC"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FatorDI =</w:t>
      </w:r>
      <w:r w:rsidRPr="000B4FD1">
        <w:rPr>
          <w:rFonts w:ascii="Trebuchet MS" w:hAnsi="Trebuchet MS"/>
          <w:szCs w:val="20"/>
        </w:rPr>
        <w:tab/>
        <w:t xml:space="preserve">produtório da Taxa DI, da data de início do Período de Capitalização, inclusive, até a data de cálculo, exclusive, calculado com 8 (oito) casas decimais, com arredondamento, apurado da seguinte forma: </w:t>
      </w:r>
    </w:p>
    <w:p w14:paraId="48107BCF" w14:textId="77777777" w:rsidR="00AB19D3" w:rsidRPr="000B4FD1" w:rsidRDefault="00EF1AA2" w:rsidP="00EF5F42">
      <w:pPr>
        <w:pStyle w:val="Body2"/>
        <w:spacing w:after="0"/>
        <w:ind w:left="0"/>
        <w:jc w:val="center"/>
        <w:rPr>
          <w:rFonts w:ascii="Trebuchet MS" w:hAnsi="Trebuchet MS"/>
          <w:szCs w:val="20"/>
        </w:rPr>
      </w:pPr>
      <w:r w:rsidRPr="000B4FD1">
        <w:rPr>
          <w:rFonts w:ascii="Trebuchet MS" w:hAnsi="Trebuchet MS"/>
          <w:noProof/>
          <w:szCs w:val="20"/>
          <w:lang w:val="en-US"/>
        </w:rPr>
        <w:drawing>
          <wp:inline distT="0" distB="0" distL="0" distR="0" wp14:anchorId="5521132C" wp14:editId="70E95D51">
            <wp:extent cx="1542415" cy="44386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ivate/var/mobile/Containers/Data/Application/D760A09F-8293-4918-A1FE-96344FE1AD12/tmp/Polaris/engine/image4.wm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050" cy="444500"/>
                    </a:xfrm>
                    <a:prstGeom prst="rect">
                      <a:avLst/>
                    </a:prstGeom>
                    <a:noFill/>
                    <a:ln>
                      <a:noFill/>
                    </a:ln>
                  </pic:spPr>
                </pic:pic>
              </a:graphicData>
            </a:graphic>
          </wp:inline>
        </w:drawing>
      </w:r>
    </w:p>
    <w:p w14:paraId="3B6A9E39"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onde:</w:t>
      </w:r>
    </w:p>
    <w:p w14:paraId="0444CB60" w14:textId="77777777" w:rsidR="00EF5F42" w:rsidRPr="000B4FD1" w:rsidRDefault="00EF5F42" w:rsidP="00EF5F42">
      <w:pPr>
        <w:pStyle w:val="Body2"/>
        <w:spacing w:after="0"/>
        <w:ind w:left="0"/>
        <w:rPr>
          <w:rFonts w:ascii="Trebuchet MS" w:hAnsi="Trebuchet MS"/>
          <w:szCs w:val="20"/>
        </w:rPr>
      </w:pPr>
    </w:p>
    <w:p w14:paraId="5E3ACD1B"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n =</w:t>
      </w:r>
      <w:r w:rsidRPr="000B4FD1">
        <w:rPr>
          <w:rFonts w:ascii="Trebuchet MS" w:hAnsi="Trebuchet MS"/>
          <w:szCs w:val="20"/>
        </w:rPr>
        <w:tab/>
        <w:t>número total de Taxa DI considerada no Período de Capitalização, sendo “n” um número inteiro;</w:t>
      </w:r>
    </w:p>
    <w:p w14:paraId="10DB7D99" w14:textId="77777777" w:rsidR="00EF5F42" w:rsidRPr="000B4FD1" w:rsidRDefault="00EF5F42" w:rsidP="00EF5F42">
      <w:pPr>
        <w:pStyle w:val="Body2"/>
        <w:spacing w:after="0"/>
        <w:ind w:left="0"/>
        <w:rPr>
          <w:rFonts w:ascii="Trebuchet MS" w:hAnsi="Trebuchet MS"/>
          <w:szCs w:val="20"/>
        </w:rPr>
      </w:pPr>
    </w:p>
    <w:p w14:paraId="4F6E0290"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k=</w:t>
      </w:r>
      <w:r w:rsidRPr="000B4FD1">
        <w:rPr>
          <w:rFonts w:ascii="Trebuchet MS" w:hAnsi="Trebuchet MS"/>
          <w:szCs w:val="20"/>
        </w:rPr>
        <w:tab/>
        <w:t>números de ordem das Taxas DI, variando de 1 (um) até “n”;</w:t>
      </w:r>
    </w:p>
    <w:p w14:paraId="4A65400E" w14:textId="77777777" w:rsidR="00EF5F42" w:rsidRPr="000B4FD1" w:rsidRDefault="00EF5F42" w:rsidP="00EF5F42">
      <w:pPr>
        <w:pStyle w:val="Body2"/>
        <w:spacing w:after="0"/>
        <w:ind w:left="0"/>
        <w:rPr>
          <w:rFonts w:ascii="Trebuchet MS" w:hAnsi="Trebuchet MS"/>
          <w:szCs w:val="20"/>
        </w:rPr>
      </w:pPr>
    </w:p>
    <w:p w14:paraId="29572896"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TDIk =</w:t>
      </w:r>
      <w:r w:rsidRPr="000B4FD1">
        <w:rPr>
          <w:rFonts w:ascii="Trebuchet MS" w:hAnsi="Trebuchet MS"/>
          <w:szCs w:val="20"/>
        </w:rPr>
        <w:tab/>
        <w:t>Taxa DI, de ordem k, expressa ao dia, calculada com 8 (oito) casas decimais com arredondamento, apurado da seguinte forma;</w:t>
      </w:r>
    </w:p>
    <w:p w14:paraId="0FBCD19F" w14:textId="77777777" w:rsidR="00EF5F42" w:rsidRPr="000B4FD1" w:rsidRDefault="00EF5F42" w:rsidP="00EF5F42">
      <w:pPr>
        <w:pStyle w:val="Body2"/>
        <w:spacing w:after="0"/>
        <w:ind w:left="0"/>
        <w:rPr>
          <w:rFonts w:ascii="Trebuchet MS" w:hAnsi="Trebuchet MS"/>
          <w:szCs w:val="20"/>
        </w:rPr>
      </w:pPr>
    </w:p>
    <w:p w14:paraId="59C26D0B" w14:textId="77777777" w:rsidR="00AB19D3" w:rsidRPr="000B4FD1" w:rsidRDefault="00EF1AA2" w:rsidP="00EF5F42">
      <w:pPr>
        <w:pStyle w:val="Body2"/>
        <w:spacing w:after="0"/>
        <w:ind w:left="0"/>
        <w:jc w:val="center"/>
        <w:rPr>
          <w:rFonts w:ascii="Trebuchet MS" w:hAnsi="Trebuchet MS"/>
          <w:szCs w:val="20"/>
        </w:rPr>
      </w:pPr>
      <w:r w:rsidRPr="000B4FD1">
        <w:rPr>
          <w:rFonts w:ascii="Trebuchet MS" w:hAnsi="Trebuchet MS"/>
          <w:noProof/>
          <w:szCs w:val="20"/>
          <w:lang w:val="en-US"/>
        </w:rPr>
        <w:drawing>
          <wp:inline distT="0" distB="0" distL="0" distR="0" wp14:anchorId="43ADE091" wp14:editId="008CE323">
            <wp:extent cx="1487805" cy="518795"/>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ivate/var/mobile/Containers/Data/Application/D760A09F-8293-4918-A1FE-96344FE1AD12/tmp/Polaris/engine/image5.wm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8440" cy="519430"/>
                    </a:xfrm>
                    <a:prstGeom prst="rect">
                      <a:avLst/>
                    </a:prstGeom>
                    <a:noFill/>
                    <a:ln>
                      <a:noFill/>
                    </a:ln>
                  </pic:spPr>
                </pic:pic>
              </a:graphicData>
            </a:graphic>
          </wp:inline>
        </w:drawing>
      </w:r>
    </w:p>
    <w:p w14:paraId="12DE2640"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onde:</w:t>
      </w:r>
    </w:p>
    <w:p w14:paraId="6F6E2443" w14:textId="77777777" w:rsidR="00EF5F42" w:rsidRPr="000B4FD1" w:rsidRDefault="00EF5F42" w:rsidP="00EF5F42">
      <w:pPr>
        <w:pStyle w:val="Body2"/>
        <w:spacing w:after="0"/>
        <w:ind w:left="0"/>
        <w:rPr>
          <w:rFonts w:ascii="Trebuchet MS" w:hAnsi="Trebuchet MS"/>
          <w:szCs w:val="20"/>
        </w:rPr>
      </w:pPr>
    </w:p>
    <w:p w14:paraId="6F721553"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DIk =</w:t>
      </w:r>
      <w:r w:rsidRPr="000B4FD1">
        <w:rPr>
          <w:rFonts w:ascii="Trebuchet MS" w:hAnsi="Trebuchet MS"/>
          <w:szCs w:val="20"/>
        </w:rPr>
        <w:tab/>
        <w:t>Taxa DI, de ordem k, divulgada pela B3 S.A. – Brasil, Bolsa, Balcão, válida por 1 (um) Dia Útil (</w:t>
      </w:r>
      <w:r w:rsidRPr="000B4FD1">
        <w:rPr>
          <w:rFonts w:ascii="Trebuchet MS" w:hAnsi="Trebuchet MS"/>
          <w:i/>
          <w:szCs w:val="20"/>
        </w:rPr>
        <w:t>overnight</w:t>
      </w:r>
      <w:r w:rsidRPr="000B4FD1">
        <w:rPr>
          <w:rFonts w:ascii="Trebuchet MS" w:hAnsi="Trebuchet MS"/>
          <w:szCs w:val="20"/>
        </w:rPr>
        <w:t>), utilizada com 2 (duas) casas decimais;</w:t>
      </w:r>
    </w:p>
    <w:p w14:paraId="06A8FC14" w14:textId="77777777" w:rsidR="00714A94" w:rsidRPr="000B4FD1" w:rsidRDefault="00714A94" w:rsidP="00EF5F42">
      <w:pPr>
        <w:pStyle w:val="Body2"/>
        <w:spacing w:after="0"/>
        <w:ind w:left="0"/>
        <w:rPr>
          <w:rFonts w:ascii="Trebuchet MS" w:hAnsi="Trebuchet MS"/>
          <w:szCs w:val="20"/>
        </w:rPr>
      </w:pPr>
    </w:p>
    <w:p w14:paraId="1BDB4689"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FatorSpread =</w:t>
      </w:r>
      <w:r w:rsidRPr="000B4FD1">
        <w:rPr>
          <w:rFonts w:ascii="Trebuchet MS" w:hAnsi="Trebuchet MS"/>
          <w:szCs w:val="20"/>
        </w:rPr>
        <w:tab/>
        <w:t>Sobretaxa de juros fixos, calculada com 9 (nove) casas decimais, com arredondamento, apurado da seguinte forma:</w:t>
      </w:r>
    </w:p>
    <w:p w14:paraId="462DC33F" w14:textId="77777777" w:rsidR="00EF5F42" w:rsidRPr="000B4FD1" w:rsidRDefault="00EF5F42" w:rsidP="00EF5F42">
      <w:pPr>
        <w:pStyle w:val="Body2"/>
        <w:spacing w:after="0"/>
        <w:ind w:left="0"/>
        <w:rPr>
          <w:rFonts w:ascii="Trebuchet MS" w:hAnsi="Trebuchet MS"/>
          <w:szCs w:val="20"/>
        </w:rPr>
      </w:pPr>
    </w:p>
    <w:p w14:paraId="64A81AAE" w14:textId="77777777" w:rsidR="00AB19D3" w:rsidRPr="000B4FD1" w:rsidRDefault="00EF1AA2" w:rsidP="00EF5F42">
      <w:pPr>
        <w:pStyle w:val="Body2"/>
        <w:spacing w:after="0"/>
        <w:ind w:left="0"/>
        <w:jc w:val="center"/>
        <w:rPr>
          <w:rFonts w:ascii="Trebuchet MS" w:hAnsi="Trebuchet MS"/>
          <w:szCs w:val="20"/>
        </w:rPr>
      </w:pPr>
      <w:r w:rsidRPr="000B4FD1">
        <w:rPr>
          <w:rFonts w:ascii="Trebuchet MS" w:hAnsi="Trebuchet MS"/>
          <w:noProof/>
          <w:szCs w:val="20"/>
          <w:lang w:val="en-US"/>
        </w:rPr>
        <w:drawing>
          <wp:inline distT="0" distB="0" distL="0" distR="0" wp14:anchorId="37F25BA1" wp14:editId="67B205E1">
            <wp:extent cx="1978659" cy="62103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ivate/var/mobile/Containers/Data/Application/D760A09F-8293-4918-A1FE-96344FE1AD12/tmp/Polaris/engine/image6.wm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9295" cy="621665"/>
                    </a:xfrm>
                    <a:prstGeom prst="rect">
                      <a:avLst/>
                    </a:prstGeom>
                    <a:noFill/>
                    <a:ln>
                      <a:noFill/>
                    </a:ln>
                  </pic:spPr>
                </pic:pic>
              </a:graphicData>
            </a:graphic>
          </wp:inline>
        </w:drawing>
      </w:r>
    </w:p>
    <w:p w14:paraId="20147A67" w14:textId="77777777" w:rsidR="00007E92" w:rsidRPr="000B4FD1" w:rsidRDefault="00007E92" w:rsidP="00EF5F42">
      <w:pPr>
        <w:pStyle w:val="Body2"/>
        <w:spacing w:after="0"/>
        <w:ind w:left="0"/>
        <w:rPr>
          <w:rFonts w:ascii="Trebuchet MS" w:hAnsi="Trebuchet MS"/>
          <w:szCs w:val="20"/>
        </w:rPr>
      </w:pPr>
    </w:p>
    <w:p w14:paraId="4CA87831"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 xml:space="preserve">onde: </w:t>
      </w:r>
    </w:p>
    <w:p w14:paraId="7617C12C" w14:textId="77777777" w:rsidR="00EF5F42" w:rsidRPr="000B4FD1" w:rsidRDefault="00EF5F42" w:rsidP="00EF5F42">
      <w:pPr>
        <w:pStyle w:val="Body2"/>
        <w:spacing w:after="0"/>
        <w:ind w:left="0"/>
        <w:rPr>
          <w:rFonts w:ascii="Trebuchet MS" w:hAnsi="Trebuchet MS"/>
          <w:szCs w:val="20"/>
        </w:rPr>
      </w:pPr>
    </w:p>
    <w:p w14:paraId="085A98DE"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spread =</w:t>
      </w:r>
      <w:r w:rsidRPr="000B4FD1">
        <w:rPr>
          <w:rFonts w:ascii="Trebuchet MS" w:hAnsi="Trebuchet MS"/>
          <w:szCs w:val="20"/>
        </w:rPr>
        <w:tab/>
        <w:t xml:space="preserve">spread ou sobretaxa de </w:t>
      </w:r>
      <w:r w:rsidR="007068D1">
        <w:rPr>
          <w:rFonts w:ascii="Trebuchet MS" w:hAnsi="Trebuchet MS"/>
          <w:szCs w:val="20"/>
        </w:rPr>
        <w:t>7,0</w:t>
      </w:r>
      <w:r w:rsidRPr="000B4FD1">
        <w:rPr>
          <w:rFonts w:ascii="Trebuchet MS" w:hAnsi="Trebuchet MS"/>
          <w:szCs w:val="20"/>
        </w:rPr>
        <w:t>000;</w:t>
      </w:r>
    </w:p>
    <w:p w14:paraId="16A73513" w14:textId="77777777" w:rsidR="00EF5F42" w:rsidRPr="000B4FD1" w:rsidRDefault="00EF5F42" w:rsidP="00EF5F42">
      <w:pPr>
        <w:pStyle w:val="Body2"/>
        <w:spacing w:after="0"/>
        <w:ind w:left="0"/>
        <w:rPr>
          <w:rFonts w:ascii="Trebuchet MS" w:hAnsi="Trebuchet MS"/>
          <w:szCs w:val="20"/>
        </w:rPr>
      </w:pPr>
    </w:p>
    <w:p w14:paraId="27ABC4C3"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DP =</w:t>
      </w:r>
      <w:r w:rsidRPr="000B4FD1">
        <w:rPr>
          <w:rFonts w:ascii="Trebuchet MS" w:hAnsi="Trebuchet MS"/>
          <w:szCs w:val="20"/>
        </w:rPr>
        <w:tab/>
        <w:t xml:space="preserve">o número de Dias Úteis entre a </w:t>
      </w:r>
      <w:r w:rsidR="0008663C" w:rsidRPr="000B4FD1">
        <w:rPr>
          <w:rFonts w:ascii="Trebuchet MS" w:hAnsi="Trebuchet MS"/>
          <w:szCs w:val="20"/>
        </w:rPr>
        <w:t xml:space="preserve">primeira </w:t>
      </w:r>
      <w:r w:rsidRPr="000B4FD1">
        <w:rPr>
          <w:rFonts w:ascii="Trebuchet MS" w:hAnsi="Trebuchet MS"/>
          <w:szCs w:val="20"/>
        </w:rPr>
        <w:t>Data de Integralização ou a Data de Pagamento de Remuneração imediatamente anterior, conforme o caso, e a data de cálculo, sendo “DP” um número inteiro;</w:t>
      </w:r>
    </w:p>
    <w:p w14:paraId="03A842C9" w14:textId="77777777" w:rsidR="00EF5F42" w:rsidRPr="000B4FD1" w:rsidRDefault="00EF5F42" w:rsidP="00EF5F42">
      <w:pPr>
        <w:pStyle w:val="Body2"/>
        <w:spacing w:after="0"/>
        <w:ind w:left="0"/>
        <w:rPr>
          <w:rFonts w:ascii="Trebuchet MS" w:hAnsi="Trebuchet MS"/>
          <w:szCs w:val="20"/>
        </w:rPr>
      </w:pPr>
    </w:p>
    <w:p w14:paraId="6916D99B" w14:textId="77777777" w:rsidR="009505D3" w:rsidRPr="000B4FD1" w:rsidRDefault="00EF1AA2" w:rsidP="00EF5F42">
      <w:pPr>
        <w:pStyle w:val="Body2"/>
        <w:spacing w:after="0"/>
        <w:ind w:left="0"/>
        <w:rPr>
          <w:rFonts w:ascii="Trebuchet MS" w:hAnsi="Trebuchet MS"/>
          <w:szCs w:val="20"/>
          <w:u w:val="single"/>
        </w:rPr>
      </w:pPr>
      <w:r w:rsidRPr="000B4FD1">
        <w:rPr>
          <w:rFonts w:ascii="Trebuchet MS" w:hAnsi="Trebuchet MS"/>
          <w:szCs w:val="20"/>
          <w:u w:val="single"/>
        </w:rPr>
        <w:t>Observações:</w:t>
      </w:r>
    </w:p>
    <w:p w14:paraId="2CA6FF2E" w14:textId="77777777" w:rsidR="00EF5F42" w:rsidRPr="000B4FD1" w:rsidRDefault="00EF5F42" w:rsidP="00EF5F42">
      <w:pPr>
        <w:pStyle w:val="Body2"/>
        <w:spacing w:after="0"/>
        <w:ind w:left="0"/>
        <w:rPr>
          <w:rFonts w:ascii="Trebuchet MS" w:hAnsi="Trebuchet MS"/>
          <w:szCs w:val="20"/>
          <w:u w:val="single"/>
        </w:rPr>
      </w:pPr>
    </w:p>
    <w:p w14:paraId="1D984275"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 fator resultante da expressão (1 + TDIk) é considerado com 16 (dezesseis) casas decimais, sem arredondamento;</w:t>
      </w:r>
    </w:p>
    <w:p w14:paraId="753A4590" w14:textId="77777777" w:rsidR="00EF5F42" w:rsidRPr="000B4FD1" w:rsidRDefault="00EF5F42" w:rsidP="00EF5F42">
      <w:pPr>
        <w:pStyle w:val="Body2"/>
        <w:spacing w:after="0"/>
        <w:ind w:left="0"/>
        <w:rPr>
          <w:rFonts w:ascii="Trebuchet MS" w:hAnsi="Trebuchet MS"/>
          <w:szCs w:val="20"/>
        </w:rPr>
      </w:pPr>
    </w:p>
    <w:p w14:paraId="578B94F4"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Efetua-se o produtório dos fatores diários (1 + TDIk), sendo que a cada fator diário acumulado, trunca-se o resultado com 16 (dezesseis) casas decimais, aplicando-se o próximo fator diário, e assim por diante até o último considerado;</w:t>
      </w:r>
    </w:p>
    <w:p w14:paraId="20DE475C" w14:textId="77777777" w:rsidR="00EF5F42" w:rsidRPr="000B4FD1" w:rsidRDefault="00EF5F42" w:rsidP="00EF5F42">
      <w:pPr>
        <w:pStyle w:val="Body2"/>
        <w:spacing w:after="0"/>
        <w:ind w:left="0"/>
        <w:rPr>
          <w:rFonts w:ascii="Trebuchet MS" w:hAnsi="Trebuchet MS"/>
          <w:szCs w:val="20"/>
        </w:rPr>
      </w:pPr>
    </w:p>
    <w:p w14:paraId="0A644B6C"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Uma vez os fatores estando acumulados, considera-se o fator resultante “Fator DI” com 8 (oito) casas decimais, com arredondamento;</w:t>
      </w:r>
    </w:p>
    <w:p w14:paraId="44AE2E26" w14:textId="77777777" w:rsidR="00EF5F42" w:rsidRPr="000B4FD1" w:rsidRDefault="00EF5F42" w:rsidP="00EF5F42">
      <w:pPr>
        <w:pStyle w:val="Body2"/>
        <w:spacing w:after="0"/>
        <w:ind w:left="0"/>
        <w:rPr>
          <w:rFonts w:ascii="Trebuchet MS" w:hAnsi="Trebuchet MS"/>
          <w:szCs w:val="20"/>
        </w:rPr>
      </w:pPr>
    </w:p>
    <w:p w14:paraId="692D3F52"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O fator resultante da expressão (FatorDI x FatorSpread) é considerado com 9 (nove) casas decimais, com arredondamento; e</w:t>
      </w:r>
    </w:p>
    <w:p w14:paraId="07E30CA0" w14:textId="77777777" w:rsidR="00EF5F42" w:rsidRPr="000B4FD1" w:rsidRDefault="00EF5F42" w:rsidP="00EF5F42">
      <w:pPr>
        <w:pStyle w:val="Body2"/>
        <w:spacing w:after="0"/>
        <w:ind w:left="0"/>
        <w:rPr>
          <w:rFonts w:ascii="Trebuchet MS" w:hAnsi="Trebuchet MS"/>
          <w:szCs w:val="20"/>
        </w:rPr>
      </w:pPr>
    </w:p>
    <w:p w14:paraId="2C6815D1" w14:textId="77777777" w:rsidR="00AB19D3" w:rsidRPr="000B4FD1" w:rsidRDefault="00EF1AA2" w:rsidP="00EF5F42">
      <w:pPr>
        <w:pStyle w:val="Body2"/>
        <w:spacing w:after="0"/>
        <w:ind w:left="0"/>
        <w:rPr>
          <w:rFonts w:ascii="Trebuchet MS" w:hAnsi="Trebuchet MS"/>
          <w:szCs w:val="20"/>
        </w:rPr>
      </w:pPr>
      <w:r w:rsidRPr="000B4FD1">
        <w:rPr>
          <w:rFonts w:ascii="Trebuchet MS" w:hAnsi="Trebuchet MS"/>
          <w:szCs w:val="20"/>
        </w:rPr>
        <w:t>A Taxa DI deverá ser utilizada considerando idêntico número de casas decimais divulgado pela entidade responsável pelo seu cálculo.</w:t>
      </w:r>
    </w:p>
    <w:p w14:paraId="3019B58A" w14:textId="77777777" w:rsidR="00EF5F42" w:rsidRPr="000B4FD1" w:rsidRDefault="00EF5F42" w:rsidP="00BC5D00">
      <w:pPr>
        <w:pStyle w:val="Body2"/>
        <w:spacing w:after="0"/>
        <w:rPr>
          <w:rFonts w:ascii="Trebuchet MS" w:hAnsi="Trebuchet MS"/>
          <w:szCs w:val="20"/>
        </w:rPr>
      </w:pPr>
    </w:p>
    <w:p w14:paraId="655634F7" w14:textId="77777777" w:rsidR="004E591E" w:rsidRPr="000B4FD1" w:rsidRDefault="004E591E" w:rsidP="00EF5F42">
      <w:pPr>
        <w:pStyle w:val="Level3"/>
        <w:tabs>
          <w:tab w:val="clear" w:pos="2041"/>
          <w:tab w:val="num" w:pos="1276"/>
        </w:tabs>
        <w:spacing w:after="0"/>
        <w:ind w:left="0"/>
        <w:rPr>
          <w:rFonts w:ascii="Trebuchet MS" w:hAnsi="Trebuchet MS"/>
          <w:szCs w:val="20"/>
        </w:rPr>
      </w:pPr>
      <w:bookmarkStart w:id="40" w:name="_Ref61909949"/>
      <w:r w:rsidRPr="000B4FD1">
        <w:rPr>
          <w:rFonts w:ascii="Trebuchet MS" w:hAnsi="Trebuchet MS"/>
          <w:szCs w:val="20"/>
        </w:rPr>
        <w:t xml:space="preserve">Adicionalmente à Remuneração Fixa, </w:t>
      </w:r>
      <w:r w:rsidR="008A76EB" w:rsidRPr="000B4FD1">
        <w:rPr>
          <w:rFonts w:ascii="Trebuchet MS" w:hAnsi="Trebuchet MS"/>
          <w:szCs w:val="20"/>
        </w:rPr>
        <w:t>poderá ser acrescida</w:t>
      </w:r>
      <w:r w:rsidRPr="000B4FD1">
        <w:rPr>
          <w:rFonts w:ascii="Trebuchet MS" w:hAnsi="Trebuchet MS"/>
          <w:szCs w:val="20"/>
        </w:rPr>
        <w:t xml:space="preserve"> uma remuneração variável, baseada n</w:t>
      </w:r>
      <w:r w:rsidR="008A76EB" w:rsidRPr="000B4FD1">
        <w:rPr>
          <w:rFonts w:ascii="Trebuchet MS" w:hAnsi="Trebuchet MS"/>
          <w:szCs w:val="20"/>
        </w:rPr>
        <w:t>os resultados financeiros da Emissora</w:t>
      </w:r>
      <w:r w:rsidRPr="000B4FD1">
        <w:rPr>
          <w:rFonts w:ascii="Trebuchet MS" w:hAnsi="Trebuchet MS"/>
          <w:szCs w:val="20"/>
        </w:rPr>
        <w:t xml:space="preserve">, </w:t>
      </w:r>
      <w:r w:rsidR="008A76EB" w:rsidRPr="000B4FD1">
        <w:rPr>
          <w:rFonts w:ascii="Trebuchet MS" w:hAnsi="Trebuchet MS"/>
          <w:szCs w:val="20"/>
        </w:rPr>
        <w:t xml:space="preserve">a qual será </w:t>
      </w:r>
      <w:r w:rsidRPr="000B4FD1">
        <w:rPr>
          <w:rFonts w:ascii="Trebuchet MS" w:hAnsi="Trebuchet MS"/>
          <w:szCs w:val="20"/>
        </w:rPr>
        <w:t>calculada e paga por meio de um incremento na Sobretaxa, conforme tabela abaixo, sendo que a primeira apuração deverá ser realizada pel</w:t>
      </w:r>
      <w:r w:rsidR="00E9172C" w:rsidRPr="000B4FD1">
        <w:rPr>
          <w:rFonts w:ascii="Trebuchet MS" w:hAnsi="Trebuchet MS"/>
          <w:szCs w:val="20"/>
        </w:rPr>
        <w:t>a Emissora e acompanhada pelo</w:t>
      </w:r>
      <w:r w:rsidRPr="000B4FD1">
        <w:rPr>
          <w:rFonts w:ascii="Trebuchet MS" w:hAnsi="Trebuchet MS"/>
          <w:szCs w:val="20"/>
        </w:rPr>
        <w:t xml:space="preserve"> Agente Fiduciário</w:t>
      </w:r>
      <w:r w:rsidR="00714A94" w:rsidRPr="000B4FD1">
        <w:rPr>
          <w:rFonts w:ascii="Trebuchet MS" w:hAnsi="Trebuchet MS"/>
          <w:szCs w:val="20"/>
        </w:rPr>
        <w:t>, a partir d</w:t>
      </w:r>
      <w:r w:rsidR="00F43D0A" w:rsidRPr="000B4FD1">
        <w:rPr>
          <w:rFonts w:ascii="Trebuchet MS" w:hAnsi="Trebuchet MS"/>
          <w:szCs w:val="20"/>
        </w:rPr>
        <w:t xml:space="preserve">a publicação das demonstrações financeiras da Emissora relativas ao exercício social encerrado em 31 de dezembro de </w:t>
      </w:r>
      <w:r w:rsidR="00540692" w:rsidRPr="000B4FD1">
        <w:rPr>
          <w:rFonts w:ascii="Trebuchet MS" w:hAnsi="Trebuchet MS"/>
          <w:szCs w:val="20"/>
        </w:rPr>
        <w:t>2021</w:t>
      </w:r>
      <w:r w:rsidR="00714A94" w:rsidRPr="000B4FD1">
        <w:rPr>
          <w:rFonts w:ascii="Trebuchet MS" w:hAnsi="Trebuchet MS"/>
          <w:szCs w:val="20"/>
        </w:rPr>
        <w:t>,</w:t>
      </w:r>
      <w:r w:rsidRPr="000B4FD1">
        <w:rPr>
          <w:rFonts w:ascii="Trebuchet MS" w:hAnsi="Trebuchet MS"/>
          <w:szCs w:val="20"/>
        </w:rPr>
        <w:t xml:space="preserve"> levando em consideração o</w:t>
      </w:r>
      <w:r w:rsidR="006804A9" w:rsidRPr="000B4FD1">
        <w:rPr>
          <w:rFonts w:ascii="Trebuchet MS" w:hAnsi="Trebuchet MS"/>
          <w:szCs w:val="20"/>
        </w:rPr>
        <w:t xml:space="preserve"> EBITDA</w:t>
      </w:r>
      <w:r w:rsidR="009948F8" w:rsidRPr="000B4FD1">
        <w:rPr>
          <w:rFonts w:ascii="Trebuchet MS" w:hAnsi="Trebuchet MS"/>
          <w:szCs w:val="20"/>
        </w:rPr>
        <w:t xml:space="preserve"> (conforme abaixo definido)</w:t>
      </w:r>
      <w:r w:rsidR="006804A9" w:rsidRPr="000B4FD1">
        <w:rPr>
          <w:rFonts w:ascii="Trebuchet MS" w:hAnsi="Trebuchet MS"/>
          <w:szCs w:val="20"/>
        </w:rPr>
        <w:t xml:space="preserve"> da Emissora referente ao exercício social encerrado em 31 de dezembro de </w:t>
      </w:r>
      <w:r w:rsidR="00540692" w:rsidRPr="000B4FD1">
        <w:rPr>
          <w:rFonts w:ascii="Trebuchet MS" w:hAnsi="Trebuchet MS"/>
          <w:szCs w:val="20"/>
        </w:rPr>
        <w:t xml:space="preserve">2021 </w:t>
      </w:r>
      <w:r w:rsidRPr="000B4FD1">
        <w:rPr>
          <w:rFonts w:ascii="Trebuchet MS" w:hAnsi="Trebuchet MS"/>
          <w:szCs w:val="20"/>
        </w:rPr>
        <w:t>e a última apuração deverá ser realizada levando em consideração o</w:t>
      </w:r>
      <w:r w:rsidR="006804A9" w:rsidRPr="000B4FD1">
        <w:rPr>
          <w:rFonts w:ascii="Trebuchet MS" w:hAnsi="Trebuchet MS"/>
          <w:szCs w:val="20"/>
        </w:rPr>
        <w:t xml:space="preserve"> EBITDA da Emissora referente ao exercício social encerrado em 31 de dezembro de </w:t>
      </w:r>
      <w:r w:rsidR="00F43D0A" w:rsidRPr="000B4FD1">
        <w:rPr>
          <w:rFonts w:ascii="Trebuchet MS" w:hAnsi="Trebuchet MS"/>
          <w:szCs w:val="20"/>
        </w:rPr>
        <w:t>2025</w:t>
      </w:r>
      <w:r w:rsidR="00F0493B" w:rsidRPr="000B4FD1">
        <w:rPr>
          <w:rFonts w:ascii="Trebuchet MS" w:hAnsi="Trebuchet MS"/>
          <w:szCs w:val="20"/>
        </w:rPr>
        <w:t xml:space="preserve"> </w:t>
      </w:r>
      <w:r w:rsidRPr="000B4FD1">
        <w:rPr>
          <w:rFonts w:ascii="Trebuchet MS" w:hAnsi="Trebuchet MS"/>
          <w:szCs w:val="20"/>
        </w:rPr>
        <w:t>(“</w:t>
      </w:r>
      <w:r w:rsidRPr="000B4FD1">
        <w:rPr>
          <w:rFonts w:ascii="Trebuchet MS" w:hAnsi="Trebuchet MS"/>
          <w:szCs w:val="20"/>
          <w:u w:val="single"/>
        </w:rPr>
        <w:t>Remuneração Variável EBITDA</w:t>
      </w:r>
      <w:r w:rsidRPr="000B4FD1">
        <w:rPr>
          <w:rFonts w:ascii="Trebuchet MS" w:hAnsi="Trebuchet MS"/>
          <w:szCs w:val="20"/>
        </w:rPr>
        <w:t>” e, em conjunto com a Remuneração Fixa, a “</w:t>
      </w:r>
      <w:r w:rsidRPr="000B4FD1">
        <w:rPr>
          <w:rFonts w:ascii="Trebuchet MS" w:hAnsi="Trebuchet MS"/>
          <w:szCs w:val="20"/>
          <w:u w:val="single"/>
        </w:rPr>
        <w:t>Remuneração</w:t>
      </w:r>
      <w:r w:rsidRPr="000B4FD1">
        <w:rPr>
          <w:rFonts w:ascii="Trebuchet MS" w:hAnsi="Trebuchet MS"/>
          <w:szCs w:val="20"/>
        </w:rPr>
        <w:t>”):</w:t>
      </w:r>
      <w:r w:rsidR="00714A94" w:rsidRPr="000B4FD1">
        <w:rPr>
          <w:rFonts w:ascii="Trebuchet MS" w:hAnsi="Trebuchet MS"/>
          <w:szCs w:val="20"/>
        </w:rPr>
        <w:t xml:space="preserve"> </w:t>
      </w:r>
    </w:p>
    <w:p w14:paraId="373ACCA9" w14:textId="77777777" w:rsidR="004E591E" w:rsidRPr="000B4FD1" w:rsidRDefault="004E591E" w:rsidP="004E591E">
      <w:pPr>
        <w:pStyle w:val="Level3"/>
        <w:numPr>
          <w:ilvl w:val="0"/>
          <w:numId w:val="0"/>
        </w:numPr>
        <w:spacing w:after="0"/>
        <w:rPr>
          <w:rFonts w:ascii="Trebuchet MS" w:hAnsi="Trebuchet MS"/>
          <w:szCs w:val="20"/>
        </w:rPr>
      </w:pPr>
    </w:p>
    <w:tbl>
      <w:tblPr>
        <w:tblStyle w:val="Tabelacomgrade"/>
        <w:tblW w:w="8647" w:type="dxa"/>
        <w:tblInd w:w="137" w:type="dxa"/>
        <w:tblLayout w:type="fixed"/>
        <w:tblLook w:val="04A0" w:firstRow="1" w:lastRow="0" w:firstColumn="1" w:lastColumn="0" w:noHBand="0" w:noVBand="1"/>
      </w:tblPr>
      <w:tblGrid>
        <w:gridCol w:w="3260"/>
        <w:gridCol w:w="2835"/>
        <w:gridCol w:w="2552"/>
      </w:tblGrid>
      <w:tr w:rsidR="004E591E" w:rsidRPr="000B4FD1" w14:paraId="5B6A9781" w14:textId="77777777" w:rsidTr="0015490E">
        <w:trPr>
          <w:trHeight w:val="252"/>
        </w:trPr>
        <w:tc>
          <w:tcPr>
            <w:tcW w:w="3260" w:type="dxa"/>
            <w:shd w:val="clear" w:color="auto" w:fill="D9D9D9" w:themeFill="background1" w:themeFillShade="D9"/>
          </w:tcPr>
          <w:p w14:paraId="65CA3C92" w14:textId="77777777" w:rsidR="004E591E" w:rsidRPr="000B4FD1" w:rsidRDefault="004E591E" w:rsidP="004E591E">
            <w:pPr>
              <w:jc w:val="center"/>
              <w:rPr>
                <w:rFonts w:ascii="Trebuchet MS" w:hAnsi="Trebuchet MS" w:cs="Arial"/>
                <w:b/>
                <w:bCs/>
                <w:color w:val="000000"/>
                <w:szCs w:val="20"/>
              </w:rPr>
            </w:pPr>
            <w:r w:rsidRPr="000B4FD1">
              <w:rPr>
                <w:rFonts w:ascii="Trebuchet MS" w:hAnsi="Trebuchet MS" w:cs="Arial"/>
                <w:b/>
                <w:bCs/>
                <w:color w:val="000000"/>
                <w:szCs w:val="20"/>
              </w:rPr>
              <w:t>EBTIDA Apurado</w:t>
            </w:r>
            <w:r w:rsidR="0015490E" w:rsidRPr="000B4FD1">
              <w:rPr>
                <w:rFonts w:ascii="Trebuchet MS" w:hAnsi="Trebuchet MS" w:cs="Arial"/>
                <w:b/>
                <w:bCs/>
                <w:color w:val="000000"/>
                <w:szCs w:val="20"/>
              </w:rPr>
              <w:t xml:space="preserve"> Anualmente</w:t>
            </w:r>
          </w:p>
        </w:tc>
        <w:tc>
          <w:tcPr>
            <w:tcW w:w="2835" w:type="dxa"/>
            <w:shd w:val="clear" w:color="auto" w:fill="D9D9D9" w:themeFill="background1" w:themeFillShade="D9"/>
          </w:tcPr>
          <w:p w14:paraId="1A828A54" w14:textId="77777777" w:rsidR="004E591E" w:rsidRPr="000B4FD1" w:rsidRDefault="004E591E" w:rsidP="004E591E">
            <w:pPr>
              <w:jc w:val="center"/>
              <w:rPr>
                <w:rFonts w:ascii="Trebuchet MS" w:hAnsi="Trebuchet MS" w:cs="Arial"/>
                <w:b/>
                <w:bCs/>
                <w:color w:val="000000"/>
                <w:szCs w:val="20"/>
              </w:rPr>
            </w:pPr>
            <w:r w:rsidRPr="000B4FD1">
              <w:rPr>
                <w:rFonts w:ascii="Trebuchet MS" w:hAnsi="Trebuchet MS" w:cs="Arial"/>
                <w:b/>
                <w:bCs/>
                <w:color w:val="000000"/>
                <w:szCs w:val="20"/>
              </w:rPr>
              <w:t xml:space="preserve">Incremento </w:t>
            </w:r>
            <w:r w:rsidR="006804A9" w:rsidRPr="000B4FD1">
              <w:rPr>
                <w:rFonts w:ascii="Trebuchet MS" w:hAnsi="Trebuchet MS" w:cs="Arial"/>
                <w:b/>
                <w:bCs/>
                <w:color w:val="000000"/>
                <w:szCs w:val="20"/>
              </w:rPr>
              <w:t>na Sobretaxa</w:t>
            </w:r>
          </w:p>
        </w:tc>
        <w:tc>
          <w:tcPr>
            <w:tcW w:w="2552" w:type="dxa"/>
            <w:shd w:val="clear" w:color="auto" w:fill="D9D9D9" w:themeFill="background1" w:themeFillShade="D9"/>
          </w:tcPr>
          <w:p w14:paraId="1D017177" w14:textId="77777777" w:rsidR="004E591E" w:rsidRPr="000B4FD1" w:rsidRDefault="004E591E" w:rsidP="004E591E">
            <w:pPr>
              <w:jc w:val="center"/>
              <w:rPr>
                <w:rFonts w:ascii="Trebuchet MS" w:hAnsi="Trebuchet MS" w:cs="Arial"/>
                <w:b/>
                <w:bCs/>
                <w:color w:val="000000"/>
                <w:szCs w:val="20"/>
              </w:rPr>
            </w:pPr>
            <w:r w:rsidRPr="000B4FD1">
              <w:rPr>
                <w:rFonts w:ascii="Trebuchet MS" w:hAnsi="Trebuchet MS" w:cs="Arial"/>
                <w:b/>
                <w:bCs/>
                <w:color w:val="000000"/>
                <w:szCs w:val="20"/>
              </w:rPr>
              <w:t>Remuneração Final</w:t>
            </w:r>
          </w:p>
        </w:tc>
      </w:tr>
      <w:tr w:rsidR="004E591E" w:rsidRPr="000B4FD1" w14:paraId="4CC88B53" w14:textId="77777777" w:rsidTr="0015490E">
        <w:trPr>
          <w:trHeight w:val="252"/>
        </w:trPr>
        <w:tc>
          <w:tcPr>
            <w:tcW w:w="3260" w:type="dxa"/>
            <w:vAlign w:val="center"/>
          </w:tcPr>
          <w:p w14:paraId="23430F53" w14:textId="77777777" w:rsidR="004E591E" w:rsidRPr="000B4FD1" w:rsidRDefault="00714A94" w:rsidP="004E591E">
            <w:pPr>
              <w:jc w:val="center"/>
              <w:rPr>
                <w:rFonts w:ascii="Trebuchet MS" w:hAnsi="Trebuchet MS" w:cs="Arial"/>
                <w:color w:val="000000"/>
                <w:szCs w:val="20"/>
              </w:rPr>
            </w:pPr>
            <w:r w:rsidRPr="000B4FD1">
              <w:rPr>
                <w:rFonts w:ascii="Trebuchet MS" w:hAnsi="Trebuchet MS" w:cs="Arial"/>
                <w:color w:val="000000"/>
                <w:szCs w:val="20"/>
              </w:rPr>
              <w:t>Menor que R$</w:t>
            </w:r>
            <w:r w:rsidR="007068D1">
              <w:rPr>
                <w:rFonts w:ascii="Trebuchet MS" w:hAnsi="Trebuchet MS" w:cs="Arial"/>
                <w:color w:val="000000"/>
                <w:szCs w:val="20"/>
              </w:rPr>
              <w:t>6</w:t>
            </w:r>
            <w:r w:rsidR="007068D1" w:rsidRPr="000B4FD1">
              <w:rPr>
                <w:rFonts w:ascii="Trebuchet MS" w:hAnsi="Trebuchet MS" w:cs="Arial"/>
                <w:color w:val="000000"/>
                <w:szCs w:val="20"/>
              </w:rPr>
              <w:t>0</w:t>
            </w:r>
            <w:r w:rsidRPr="000B4FD1">
              <w:rPr>
                <w:rFonts w:ascii="Trebuchet MS" w:hAnsi="Trebuchet MS" w:cs="Arial"/>
                <w:color w:val="000000"/>
                <w:szCs w:val="20"/>
              </w:rPr>
              <w:t>.000.000,00</w:t>
            </w:r>
          </w:p>
        </w:tc>
        <w:tc>
          <w:tcPr>
            <w:tcW w:w="2835" w:type="dxa"/>
            <w:vAlign w:val="center"/>
          </w:tcPr>
          <w:p w14:paraId="5EAFA65D" w14:textId="77777777" w:rsidR="004E591E" w:rsidRPr="000B4FD1" w:rsidRDefault="004E591E" w:rsidP="004E591E">
            <w:pPr>
              <w:jc w:val="center"/>
              <w:rPr>
                <w:rFonts w:ascii="Trebuchet MS" w:hAnsi="Trebuchet MS" w:cs="Arial"/>
                <w:color w:val="000000"/>
                <w:szCs w:val="20"/>
              </w:rPr>
            </w:pPr>
            <w:r w:rsidRPr="000B4FD1">
              <w:rPr>
                <w:rFonts w:ascii="Trebuchet MS" w:hAnsi="Trebuchet MS" w:cs="Arial"/>
                <w:color w:val="000000"/>
                <w:szCs w:val="20"/>
              </w:rPr>
              <w:t>Não há</w:t>
            </w:r>
          </w:p>
        </w:tc>
        <w:tc>
          <w:tcPr>
            <w:tcW w:w="2552" w:type="dxa"/>
            <w:vAlign w:val="center"/>
          </w:tcPr>
          <w:p w14:paraId="138E1501" w14:textId="77777777" w:rsidR="004E591E" w:rsidRPr="000B4FD1" w:rsidRDefault="006804A9" w:rsidP="004E591E">
            <w:pPr>
              <w:jc w:val="center"/>
              <w:rPr>
                <w:rFonts w:ascii="Trebuchet MS" w:hAnsi="Trebuchet MS" w:cs="Arial"/>
                <w:color w:val="000000"/>
                <w:szCs w:val="20"/>
              </w:rPr>
            </w:pPr>
            <w:r w:rsidRPr="000B4FD1">
              <w:rPr>
                <w:rFonts w:ascii="Trebuchet MS" w:hAnsi="Trebuchet MS" w:cs="Arial"/>
                <w:color w:val="000000"/>
                <w:szCs w:val="20"/>
              </w:rPr>
              <w:t>Taxa DI</w:t>
            </w:r>
            <w:r w:rsidR="004E591E" w:rsidRPr="000B4FD1">
              <w:rPr>
                <w:rFonts w:ascii="Trebuchet MS" w:hAnsi="Trebuchet MS" w:cs="Arial"/>
                <w:color w:val="000000"/>
                <w:szCs w:val="20"/>
              </w:rPr>
              <w:t xml:space="preserve"> + </w:t>
            </w:r>
            <w:r w:rsidR="007068D1">
              <w:rPr>
                <w:rFonts w:ascii="Trebuchet MS" w:hAnsi="Trebuchet MS" w:cs="Arial"/>
                <w:color w:val="000000"/>
                <w:szCs w:val="20"/>
              </w:rPr>
              <w:t>7</w:t>
            </w:r>
            <w:r w:rsidR="004E591E" w:rsidRPr="000B4FD1">
              <w:rPr>
                <w:rFonts w:ascii="Trebuchet MS" w:hAnsi="Trebuchet MS" w:cs="Arial"/>
                <w:color w:val="000000"/>
                <w:szCs w:val="20"/>
              </w:rPr>
              <w:t>,</w:t>
            </w:r>
            <w:r w:rsidR="007068D1">
              <w:rPr>
                <w:rFonts w:ascii="Trebuchet MS" w:hAnsi="Trebuchet MS" w:cs="Arial"/>
                <w:color w:val="000000"/>
                <w:szCs w:val="20"/>
              </w:rPr>
              <w:t>0</w:t>
            </w:r>
            <w:r w:rsidR="007068D1" w:rsidRPr="000B4FD1">
              <w:rPr>
                <w:rFonts w:ascii="Trebuchet MS" w:hAnsi="Trebuchet MS" w:cs="Arial"/>
                <w:color w:val="000000"/>
                <w:szCs w:val="20"/>
              </w:rPr>
              <w:t>0</w:t>
            </w:r>
            <w:r w:rsidR="004E591E" w:rsidRPr="000B4FD1">
              <w:rPr>
                <w:rFonts w:ascii="Trebuchet MS" w:hAnsi="Trebuchet MS" w:cs="Arial"/>
                <w:color w:val="000000"/>
                <w:szCs w:val="20"/>
              </w:rPr>
              <w:t>%</w:t>
            </w:r>
            <w:r w:rsidR="009948F8" w:rsidRPr="000B4FD1">
              <w:rPr>
                <w:rFonts w:ascii="Trebuchet MS" w:hAnsi="Trebuchet MS" w:cs="Arial"/>
                <w:color w:val="000000"/>
                <w:szCs w:val="20"/>
              </w:rPr>
              <w:t xml:space="preserve"> ao ano</w:t>
            </w:r>
          </w:p>
        </w:tc>
      </w:tr>
      <w:tr w:rsidR="004E591E" w:rsidRPr="000B4FD1" w14:paraId="1A062E68" w14:textId="77777777" w:rsidTr="0015490E">
        <w:trPr>
          <w:trHeight w:val="252"/>
        </w:trPr>
        <w:tc>
          <w:tcPr>
            <w:tcW w:w="3260" w:type="dxa"/>
            <w:vAlign w:val="center"/>
          </w:tcPr>
          <w:p w14:paraId="4495BF53" w14:textId="77777777" w:rsidR="004E591E" w:rsidRPr="000B4FD1" w:rsidRDefault="009948F8" w:rsidP="004E591E">
            <w:pPr>
              <w:jc w:val="center"/>
              <w:rPr>
                <w:rFonts w:ascii="Trebuchet MS" w:hAnsi="Trebuchet MS" w:cs="Arial"/>
                <w:color w:val="000000"/>
                <w:szCs w:val="20"/>
              </w:rPr>
            </w:pPr>
            <w:r w:rsidRPr="000B4FD1">
              <w:rPr>
                <w:rFonts w:ascii="Trebuchet MS" w:hAnsi="Trebuchet MS" w:cs="Arial"/>
                <w:color w:val="000000"/>
                <w:szCs w:val="20"/>
              </w:rPr>
              <w:t>Maior ou igual a R$60.000.000,00 e menor que R$80.000.000,00</w:t>
            </w:r>
          </w:p>
        </w:tc>
        <w:tc>
          <w:tcPr>
            <w:tcW w:w="2835" w:type="dxa"/>
            <w:vAlign w:val="center"/>
          </w:tcPr>
          <w:p w14:paraId="3FD9BAA1" w14:textId="77777777" w:rsidR="004E591E" w:rsidRPr="000B4FD1" w:rsidRDefault="007068D1" w:rsidP="004E591E">
            <w:pPr>
              <w:jc w:val="center"/>
              <w:rPr>
                <w:rFonts w:ascii="Trebuchet MS" w:hAnsi="Trebuchet MS" w:cs="Arial"/>
                <w:color w:val="000000"/>
                <w:szCs w:val="20"/>
              </w:rPr>
            </w:pPr>
            <w:r>
              <w:rPr>
                <w:rFonts w:ascii="Trebuchet MS" w:hAnsi="Trebuchet MS" w:cs="Arial"/>
                <w:color w:val="000000"/>
                <w:szCs w:val="20"/>
              </w:rPr>
              <w:t>0,75</w:t>
            </w:r>
            <w:r w:rsidR="004E591E" w:rsidRPr="000B4FD1">
              <w:rPr>
                <w:rFonts w:ascii="Trebuchet MS" w:hAnsi="Trebuchet MS" w:cs="Arial"/>
                <w:color w:val="000000"/>
                <w:szCs w:val="20"/>
              </w:rPr>
              <w:t>%</w:t>
            </w:r>
            <w:r w:rsidR="009948F8" w:rsidRPr="000B4FD1">
              <w:rPr>
                <w:rFonts w:ascii="Trebuchet MS" w:hAnsi="Trebuchet MS" w:cs="Arial"/>
                <w:color w:val="000000"/>
                <w:szCs w:val="20"/>
              </w:rPr>
              <w:t xml:space="preserve"> ao ano</w:t>
            </w:r>
          </w:p>
        </w:tc>
        <w:tc>
          <w:tcPr>
            <w:tcW w:w="2552" w:type="dxa"/>
            <w:vAlign w:val="center"/>
          </w:tcPr>
          <w:p w14:paraId="1ED98669" w14:textId="77777777" w:rsidR="004E591E" w:rsidRPr="000B4FD1" w:rsidRDefault="006804A9" w:rsidP="004E591E">
            <w:pPr>
              <w:jc w:val="center"/>
              <w:rPr>
                <w:rFonts w:ascii="Trebuchet MS" w:hAnsi="Trebuchet MS" w:cs="Arial"/>
                <w:color w:val="000000"/>
                <w:szCs w:val="20"/>
              </w:rPr>
            </w:pPr>
            <w:r w:rsidRPr="000B4FD1">
              <w:rPr>
                <w:rFonts w:ascii="Trebuchet MS" w:hAnsi="Trebuchet MS" w:cs="Arial"/>
                <w:color w:val="000000"/>
                <w:szCs w:val="20"/>
              </w:rPr>
              <w:t>Taxa DI</w:t>
            </w:r>
            <w:r w:rsidR="004E591E" w:rsidRPr="000B4FD1">
              <w:rPr>
                <w:rFonts w:ascii="Trebuchet MS" w:hAnsi="Trebuchet MS" w:cs="Arial"/>
                <w:color w:val="000000"/>
                <w:szCs w:val="20"/>
              </w:rPr>
              <w:t xml:space="preserve"> + 7,75%</w:t>
            </w:r>
            <w:r w:rsidR="009948F8" w:rsidRPr="000B4FD1">
              <w:rPr>
                <w:rFonts w:ascii="Trebuchet MS" w:hAnsi="Trebuchet MS" w:cs="Arial"/>
                <w:color w:val="000000"/>
                <w:szCs w:val="20"/>
              </w:rPr>
              <w:t xml:space="preserve"> ao ano</w:t>
            </w:r>
          </w:p>
        </w:tc>
      </w:tr>
      <w:tr w:rsidR="004E591E" w:rsidRPr="000B4FD1" w14:paraId="0D5CC91C" w14:textId="77777777" w:rsidTr="0015490E">
        <w:trPr>
          <w:trHeight w:val="252"/>
        </w:trPr>
        <w:tc>
          <w:tcPr>
            <w:tcW w:w="3260" w:type="dxa"/>
            <w:vAlign w:val="center"/>
          </w:tcPr>
          <w:p w14:paraId="7A2F1176" w14:textId="77777777" w:rsidR="004E591E" w:rsidRPr="000B4FD1" w:rsidRDefault="009948F8" w:rsidP="004E591E">
            <w:pPr>
              <w:jc w:val="center"/>
              <w:rPr>
                <w:rFonts w:ascii="Trebuchet MS" w:hAnsi="Trebuchet MS" w:cs="Arial"/>
                <w:color w:val="000000"/>
                <w:szCs w:val="20"/>
              </w:rPr>
            </w:pPr>
            <w:r w:rsidRPr="000B4FD1">
              <w:rPr>
                <w:rFonts w:ascii="Trebuchet MS" w:hAnsi="Trebuchet MS" w:cs="Arial"/>
                <w:color w:val="000000"/>
                <w:szCs w:val="20"/>
              </w:rPr>
              <w:t>Maior que R$80.000.000,00</w:t>
            </w:r>
          </w:p>
        </w:tc>
        <w:tc>
          <w:tcPr>
            <w:tcW w:w="2835" w:type="dxa"/>
            <w:vAlign w:val="center"/>
          </w:tcPr>
          <w:p w14:paraId="7ABDD938" w14:textId="77777777" w:rsidR="004E591E" w:rsidRPr="000B4FD1" w:rsidRDefault="007068D1" w:rsidP="004E591E">
            <w:pPr>
              <w:jc w:val="center"/>
              <w:rPr>
                <w:rFonts w:ascii="Trebuchet MS" w:hAnsi="Trebuchet MS" w:cs="Arial"/>
                <w:color w:val="000000"/>
                <w:szCs w:val="20"/>
              </w:rPr>
            </w:pPr>
            <w:r>
              <w:rPr>
                <w:rFonts w:ascii="Trebuchet MS" w:hAnsi="Trebuchet MS" w:cs="Arial"/>
                <w:color w:val="000000"/>
                <w:szCs w:val="20"/>
              </w:rPr>
              <w:t>1,50</w:t>
            </w:r>
            <w:r w:rsidR="004E591E" w:rsidRPr="000B4FD1">
              <w:rPr>
                <w:rFonts w:ascii="Trebuchet MS" w:hAnsi="Trebuchet MS" w:cs="Arial"/>
                <w:color w:val="000000"/>
                <w:szCs w:val="20"/>
              </w:rPr>
              <w:t>%</w:t>
            </w:r>
            <w:r w:rsidR="009948F8" w:rsidRPr="000B4FD1">
              <w:rPr>
                <w:rFonts w:ascii="Trebuchet MS" w:hAnsi="Trebuchet MS" w:cs="Arial"/>
                <w:color w:val="000000"/>
                <w:szCs w:val="20"/>
              </w:rPr>
              <w:t xml:space="preserve"> ao ano</w:t>
            </w:r>
          </w:p>
        </w:tc>
        <w:tc>
          <w:tcPr>
            <w:tcW w:w="2552" w:type="dxa"/>
            <w:vAlign w:val="center"/>
          </w:tcPr>
          <w:p w14:paraId="60433533" w14:textId="77777777" w:rsidR="004E591E" w:rsidRPr="000B4FD1" w:rsidRDefault="006804A9" w:rsidP="004E591E">
            <w:pPr>
              <w:jc w:val="center"/>
              <w:rPr>
                <w:rFonts w:ascii="Trebuchet MS" w:hAnsi="Trebuchet MS" w:cs="Arial"/>
                <w:color w:val="000000"/>
                <w:szCs w:val="20"/>
              </w:rPr>
            </w:pPr>
            <w:r w:rsidRPr="000B4FD1">
              <w:rPr>
                <w:rFonts w:ascii="Trebuchet MS" w:hAnsi="Trebuchet MS" w:cs="Arial"/>
                <w:color w:val="000000"/>
                <w:szCs w:val="20"/>
              </w:rPr>
              <w:t>Taxa DI</w:t>
            </w:r>
            <w:r w:rsidR="004E591E" w:rsidRPr="000B4FD1">
              <w:rPr>
                <w:rFonts w:ascii="Trebuchet MS" w:hAnsi="Trebuchet MS" w:cs="Arial"/>
                <w:color w:val="000000"/>
                <w:szCs w:val="20"/>
              </w:rPr>
              <w:t xml:space="preserve"> + 8,50%</w:t>
            </w:r>
            <w:r w:rsidR="009948F8" w:rsidRPr="000B4FD1">
              <w:rPr>
                <w:rFonts w:ascii="Trebuchet MS" w:hAnsi="Trebuchet MS" w:cs="Arial"/>
                <w:color w:val="000000"/>
                <w:szCs w:val="20"/>
              </w:rPr>
              <w:t xml:space="preserve"> ao ano</w:t>
            </w:r>
          </w:p>
        </w:tc>
      </w:tr>
    </w:tbl>
    <w:p w14:paraId="3B9BFA02" w14:textId="77777777" w:rsidR="004E591E" w:rsidRPr="000B4FD1" w:rsidRDefault="004E591E" w:rsidP="004E591E">
      <w:pPr>
        <w:pStyle w:val="Level3"/>
        <w:numPr>
          <w:ilvl w:val="0"/>
          <w:numId w:val="0"/>
        </w:numPr>
        <w:spacing w:after="0"/>
        <w:rPr>
          <w:rFonts w:ascii="Trebuchet MS" w:hAnsi="Trebuchet MS"/>
          <w:szCs w:val="20"/>
        </w:rPr>
      </w:pPr>
    </w:p>
    <w:bookmarkEnd w:id="40"/>
    <w:p w14:paraId="69D2F976" w14:textId="77777777" w:rsidR="00F15834" w:rsidRPr="000B4FD1" w:rsidRDefault="00F43D0A" w:rsidP="00F15834">
      <w:pPr>
        <w:pStyle w:val="Level3"/>
        <w:tabs>
          <w:tab w:val="clear" w:pos="2041"/>
          <w:tab w:val="num" w:pos="1276"/>
        </w:tabs>
        <w:spacing w:after="0"/>
        <w:ind w:left="0"/>
        <w:rPr>
          <w:rFonts w:ascii="Trebuchet MS" w:hAnsi="Trebuchet MS"/>
          <w:b/>
          <w:szCs w:val="20"/>
        </w:rPr>
      </w:pPr>
      <w:r w:rsidRPr="000B4FD1">
        <w:rPr>
          <w:rFonts w:ascii="Trebuchet MS" w:hAnsi="Trebuchet MS"/>
          <w:szCs w:val="20"/>
        </w:rPr>
        <w:t>A Remuneração Variável EBITDA será apurada anualmente</w:t>
      </w:r>
      <w:r w:rsidR="00E9172C" w:rsidRPr="000B4FD1">
        <w:rPr>
          <w:rFonts w:ascii="Trebuchet MS" w:hAnsi="Trebuchet MS"/>
          <w:szCs w:val="20"/>
        </w:rPr>
        <w:t xml:space="preserve"> pela Emissora e acompanhada</w:t>
      </w:r>
      <w:r w:rsidRPr="000B4FD1">
        <w:rPr>
          <w:rFonts w:ascii="Trebuchet MS" w:hAnsi="Trebuchet MS"/>
          <w:szCs w:val="20"/>
        </w:rPr>
        <w:t xml:space="preserve"> pelo Agente Fiduciário e inc</w:t>
      </w:r>
      <w:r w:rsidR="005A733C" w:rsidRPr="000B4FD1">
        <w:rPr>
          <w:rFonts w:ascii="Trebuchet MS" w:hAnsi="Trebuchet MS"/>
          <w:szCs w:val="20"/>
        </w:rPr>
        <w:t>rementada à Sobretaxa</w:t>
      </w:r>
      <w:r w:rsidRPr="000B4FD1">
        <w:rPr>
          <w:rFonts w:ascii="Trebuchet MS" w:hAnsi="Trebuchet MS"/>
          <w:szCs w:val="20"/>
        </w:rPr>
        <w:t xml:space="preserve"> a partir da primeira Data de Pagamento da Remuneração que ocorrer após </w:t>
      </w:r>
      <w:r w:rsidR="00E9172C" w:rsidRPr="000B4FD1">
        <w:rPr>
          <w:rFonts w:ascii="Trebuchet MS" w:hAnsi="Trebuchet MS"/>
          <w:szCs w:val="20"/>
        </w:rPr>
        <w:t xml:space="preserve">o recebimento do Agente Fiduciário </w:t>
      </w:r>
      <w:r w:rsidRPr="000B4FD1">
        <w:rPr>
          <w:rFonts w:ascii="Trebuchet MS" w:hAnsi="Trebuchet MS"/>
          <w:szCs w:val="20"/>
        </w:rPr>
        <w:t>das Demonstrações Financeiras</w:t>
      </w:r>
      <w:r w:rsidR="00E9172C" w:rsidRPr="000B4FD1">
        <w:rPr>
          <w:rFonts w:ascii="Trebuchet MS" w:hAnsi="Trebuchet MS"/>
          <w:szCs w:val="20"/>
        </w:rPr>
        <w:t xml:space="preserve"> e da memória de cálculo realizada pela Emissora</w:t>
      </w:r>
      <w:r w:rsidRPr="000B4FD1">
        <w:rPr>
          <w:rFonts w:ascii="Trebuchet MS" w:hAnsi="Trebuchet MS"/>
          <w:szCs w:val="20"/>
        </w:rPr>
        <w:t xml:space="preserve"> (conforme abaixo definida).</w:t>
      </w:r>
      <w:r w:rsidR="00D90690" w:rsidRPr="000B4FD1">
        <w:rPr>
          <w:rFonts w:ascii="Trebuchet MS" w:hAnsi="Trebuchet MS"/>
          <w:szCs w:val="20"/>
        </w:rPr>
        <w:t xml:space="preserve"> </w:t>
      </w:r>
      <w:r w:rsidR="00540692" w:rsidRPr="000B4FD1">
        <w:rPr>
          <w:rFonts w:ascii="Trebuchet MS" w:hAnsi="Trebuchet MS"/>
          <w:szCs w:val="20"/>
        </w:rPr>
        <w:t xml:space="preserve">Para fins de esclarecimento, a atualização da Remuneração Variável EBITDA será realizada anualmente, ou seja, caso o EBITDA de um determinado ano seja inferior ao do ano anterior, a Sobretaxa também será inferior, nos termos da tabela prevista na Cláusula 6.15.1 acima. </w:t>
      </w:r>
    </w:p>
    <w:p w14:paraId="5DB922CB" w14:textId="77777777" w:rsidR="00F15834" w:rsidRPr="000B4FD1" w:rsidRDefault="00F15834" w:rsidP="00F15834">
      <w:pPr>
        <w:pStyle w:val="Level3"/>
        <w:numPr>
          <w:ilvl w:val="0"/>
          <w:numId w:val="0"/>
        </w:numPr>
        <w:spacing w:after="0"/>
        <w:rPr>
          <w:rFonts w:ascii="Trebuchet MS" w:hAnsi="Trebuchet MS"/>
          <w:b/>
          <w:szCs w:val="20"/>
        </w:rPr>
      </w:pPr>
    </w:p>
    <w:p w14:paraId="2278BA69" w14:textId="77777777" w:rsidR="00F43D0A" w:rsidRPr="000B4FD1" w:rsidRDefault="00540692" w:rsidP="00675F98">
      <w:pPr>
        <w:pStyle w:val="Level3"/>
        <w:tabs>
          <w:tab w:val="clear" w:pos="2041"/>
        </w:tabs>
        <w:spacing w:after="0"/>
        <w:ind w:left="0"/>
        <w:rPr>
          <w:rFonts w:ascii="Trebuchet MS" w:hAnsi="Trebuchet MS"/>
          <w:b/>
          <w:szCs w:val="20"/>
        </w:rPr>
      </w:pPr>
      <w:r w:rsidRPr="000B4FD1">
        <w:rPr>
          <w:rFonts w:ascii="Trebuchet MS" w:hAnsi="Trebuchet MS"/>
          <w:szCs w:val="20"/>
        </w:rPr>
        <w:t>A</w:t>
      </w:r>
      <w:r w:rsidR="00322F56" w:rsidRPr="000B4FD1">
        <w:rPr>
          <w:rFonts w:ascii="Trebuchet MS" w:hAnsi="Trebuchet MS"/>
          <w:szCs w:val="20"/>
        </w:rPr>
        <w:t xml:space="preserve"> ocorrência da implementação da Remuneração Variável EBITDA </w:t>
      </w:r>
      <w:r w:rsidR="00D90690" w:rsidRPr="000B4FD1">
        <w:rPr>
          <w:rFonts w:ascii="Trebuchet MS" w:hAnsi="Trebuchet MS"/>
          <w:szCs w:val="20"/>
        </w:rPr>
        <w:t xml:space="preserve">deverá ser </w:t>
      </w:r>
      <w:r w:rsidR="00322F56" w:rsidRPr="000B4FD1">
        <w:rPr>
          <w:rFonts w:ascii="Trebuchet MS" w:hAnsi="Trebuchet MS"/>
          <w:szCs w:val="20"/>
        </w:rPr>
        <w:t>comunicada pela Emissora</w:t>
      </w:r>
      <w:r w:rsidR="00D90690" w:rsidRPr="000B4FD1">
        <w:rPr>
          <w:rFonts w:ascii="Trebuchet MS" w:hAnsi="Trebuchet MS"/>
          <w:szCs w:val="20"/>
        </w:rPr>
        <w:t xml:space="preserve"> com aviso prévio aos Debenturistas, por meio de publicação de anúncio nos termos da Cláusula </w:t>
      </w:r>
      <w:r w:rsidR="00D90690" w:rsidRPr="000B4FD1">
        <w:rPr>
          <w:rFonts w:ascii="Trebuchet MS" w:hAnsi="Trebuchet MS"/>
          <w:szCs w:val="20"/>
        </w:rPr>
        <w:fldChar w:fldCharType="begin"/>
      </w:r>
      <w:r w:rsidR="00D90690" w:rsidRPr="000B4FD1">
        <w:rPr>
          <w:rFonts w:ascii="Trebuchet MS" w:hAnsi="Trebuchet MS"/>
          <w:szCs w:val="20"/>
        </w:rPr>
        <w:instrText xml:space="preserve"> REF _Ref333940383 \r \h  \* MERGEFORMAT </w:instrText>
      </w:r>
      <w:r w:rsidR="00D90690" w:rsidRPr="000B4FD1">
        <w:rPr>
          <w:rFonts w:ascii="Trebuchet MS" w:hAnsi="Trebuchet MS"/>
          <w:szCs w:val="20"/>
        </w:rPr>
      </w:r>
      <w:r w:rsidR="00D90690" w:rsidRPr="000B4FD1">
        <w:rPr>
          <w:rFonts w:ascii="Trebuchet MS" w:hAnsi="Trebuchet MS"/>
          <w:szCs w:val="20"/>
        </w:rPr>
        <w:fldChar w:fldCharType="separate"/>
      </w:r>
      <w:r w:rsidR="00E10755" w:rsidRPr="000B4FD1">
        <w:rPr>
          <w:rFonts w:ascii="Trebuchet MS" w:hAnsi="Trebuchet MS"/>
          <w:szCs w:val="20"/>
        </w:rPr>
        <w:t>6.28</w:t>
      </w:r>
      <w:r w:rsidR="00D90690" w:rsidRPr="000B4FD1">
        <w:rPr>
          <w:rFonts w:ascii="Trebuchet MS" w:hAnsi="Trebuchet MS"/>
          <w:szCs w:val="20"/>
        </w:rPr>
        <w:fldChar w:fldCharType="end"/>
      </w:r>
      <w:r w:rsidR="00D90690" w:rsidRPr="000B4FD1">
        <w:rPr>
          <w:rFonts w:ascii="Trebuchet MS" w:hAnsi="Trebuchet MS"/>
          <w:szCs w:val="20"/>
        </w:rPr>
        <w:t xml:space="preserve"> abaixo ou de comunicação individual a todos os Debenturistas, com cópia ao Agente Fiduciário, ao Escriturador, ao Agente de Liquidação e à B3, </w:t>
      </w:r>
      <w:r w:rsidR="00F15834" w:rsidRPr="000B4FD1">
        <w:rPr>
          <w:rFonts w:ascii="Trebuchet MS" w:hAnsi="Trebuchet MS"/>
          <w:szCs w:val="20"/>
        </w:rPr>
        <w:t>com</w:t>
      </w:r>
      <w:r w:rsidR="00D90690" w:rsidRPr="000B4FD1">
        <w:rPr>
          <w:rFonts w:ascii="Trebuchet MS" w:hAnsi="Trebuchet MS"/>
          <w:szCs w:val="20"/>
        </w:rPr>
        <w:t xml:space="preserve">, no mínimo, 3 (três) Dias Úteis de antecedência da data prevista para </w:t>
      </w:r>
      <w:r w:rsidR="00322F56" w:rsidRPr="000B4FD1">
        <w:rPr>
          <w:rFonts w:ascii="Trebuchet MS" w:hAnsi="Trebuchet MS"/>
          <w:szCs w:val="20"/>
        </w:rPr>
        <w:t>a incrementação da Sobretaxa</w:t>
      </w:r>
      <w:r w:rsidR="00D90690" w:rsidRPr="000B4FD1">
        <w:rPr>
          <w:rFonts w:ascii="Trebuchet MS" w:hAnsi="Trebuchet MS"/>
          <w:szCs w:val="20"/>
        </w:rPr>
        <w:t xml:space="preserve">, o qual deverá indicar </w:t>
      </w:r>
      <w:r w:rsidR="00D90690" w:rsidRPr="000B4FD1">
        <w:rPr>
          <w:rFonts w:ascii="Trebuchet MS" w:hAnsi="Trebuchet MS"/>
          <w:b/>
          <w:szCs w:val="20"/>
        </w:rPr>
        <w:t>(i)</w:t>
      </w:r>
      <w:r w:rsidR="00D90690" w:rsidRPr="000B4FD1">
        <w:rPr>
          <w:rFonts w:ascii="Trebuchet MS" w:hAnsi="Trebuchet MS"/>
          <w:szCs w:val="20"/>
        </w:rPr>
        <w:t xml:space="preserve"> </w:t>
      </w:r>
      <w:r w:rsidR="00322F56" w:rsidRPr="000B4FD1">
        <w:rPr>
          <w:rFonts w:ascii="Trebuchet MS" w:hAnsi="Trebuchet MS"/>
          <w:szCs w:val="20"/>
        </w:rPr>
        <w:t>a nova Remuneração Final</w:t>
      </w:r>
      <w:r w:rsidR="00D90690" w:rsidRPr="000B4FD1">
        <w:rPr>
          <w:rFonts w:ascii="Trebuchet MS" w:hAnsi="Trebuchet MS"/>
          <w:szCs w:val="20"/>
        </w:rPr>
        <w:t xml:space="preserve">; e </w:t>
      </w:r>
      <w:r w:rsidR="00D90690" w:rsidRPr="000B4FD1">
        <w:rPr>
          <w:rFonts w:ascii="Trebuchet MS" w:hAnsi="Trebuchet MS"/>
          <w:b/>
          <w:szCs w:val="20"/>
        </w:rPr>
        <w:t>(ii)</w:t>
      </w:r>
      <w:r w:rsidR="00D90690" w:rsidRPr="000B4FD1">
        <w:rPr>
          <w:rFonts w:ascii="Trebuchet MS" w:hAnsi="Trebuchet MS"/>
          <w:szCs w:val="20"/>
        </w:rPr>
        <w:t> as demais informações necessárias para a realização d</w:t>
      </w:r>
      <w:r w:rsidRPr="000B4FD1">
        <w:rPr>
          <w:rFonts w:ascii="Trebuchet MS" w:hAnsi="Trebuchet MS"/>
          <w:szCs w:val="20"/>
        </w:rPr>
        <w:t>o pagamento d</w:t>
      </w:r>
      <w:r w:rsidR="00AC5A20" w:rsidRPr="000B4FD1">
        <w:rPr>
          <w:rFonts w:ascii="Trebuchet MS" w:hAnsi="Trebuchet MS"/>
          <w:szCs w:val="20"/>
        </w:rPr>
        <w:t>a Remuneração Variável</w:t>
      </w:r>
      <w:r w:rsidR="00322F56" w:rsidRPr="000B4FD1">
        <w:rPr>
          <w:rFonts w:ascii="Trebuchet MS" w:hAnsi="Trebuchet MS"/>
          <w:szCs w:val="20"/>
        </w:rPr>
        <w:t xml:space="preserve"> EBITDA</w:t>
      </w:r>
      <w:r w:rsidR="00D90690" w:rsidRPr="000B4FD1">
        <w:rPr>
          <w:rFonts w:ascii="Trebuchet MS" w:hAnsi="Trebuchet MS"/>
          <w:szCs w:val="20"/>
        </w:rPr>
        <w:t>.</w:t>
      </w:r>
    </w:p>
    <w:p w14:paraId="0C9420DE" w14:textId="77777777" w:rsidR="00322F56" w:rsidRPr="000B4FD1" w:rsidRDefault="00322F56" w:rsidP="00322F56">
      <w:pPr>
        <w:pStyle w:val="PargrafodaLista"/>
        <w:rPr>
          <w:rFonts w:ascii="Trebuchet MS" w:hAnsi="Trebuchet MS"/>
          <w:b/>
          <w:szCs w:val="20"/>
        </w:rPr>
      </w:pPr>
    </w:p>
    <w:p w14:paraId="29BDAC82" w14:textId="77777777" w:rsidR="00322F56" w:rsidRPr="000B4FD1" w:rsidRDefault="00322F56" w:rsidP="00675F98">
      <w:pPr>
        <w:pStyle w:val="Level3"/>
        <w:tabs>
          <w:tab w:val="clear" w:pos="2041"/>
        </w:tabs>
        <w:spacing w:after="0"/>
        <w:ind w:left="0"/>
        <w:rPr>
          <w:rFonts w:ascii="Trebuchet MS" w:hAnsi="Trebuchet MS"/>
          <w:b/>
          <w:szCs w:val="20"/>
        </w:rPr>
      </w:pPr>
      <w:r w:rsidRPr="000B4FD1">
        <w:rPr>
          <w:rFonts w:ascii="Trebuchet MS" w:hAnsi="Trebuchet MS"/>
          <w:bCs/>
          <w:szCs w:val="20"/>
        </w:rPr>
        <w:t>As</w:t>
      </w:r>
      <w:r w:rsidRPr="000B4FD1">
        <w:rPr>
          <w:rFonts w:ascii="Trebuchet MS" w:hAnsi="Trebuchet MS"/>
          <w:b/>
          <w:szCs w:val="20"/>
        </w:rPr>
        <w:t xml:space="preserve"> </w:t>
      </w:r>
      <w:r w:rsidRPr="000B4FD1">
        <w:rPr>
          <w:rFonts w:ascii="Trebuchet MS" w:hAnsi="Trebuchet MS"/>
          <w:bCs/>
          <w:szCs w:val="20"/>
        </w:rPr>
        <w:t xml:space="preserve">comunicações informadas na Cláusula 6.15.3 acima, em todas as hipóteses, deverão ser enviadas para ao </w:t>
      </w:r>
      <w:r w:rsidRPr="000B4FD1">
        <w:rPr>
          <w:rFonts w:ascii="Trebuchet MS" w:hAnsi="Trebuchet MS"/>
          <w:szCs w:val="20"/>
        </w:rPr>
        <w:t>Agente Fiduciário, ao Escriturador, ao Agente de Liquidação e à B3, com, no mínimo, 3 (três) Dias Úteis de antecedência da data prevista para a incrementação da Sobretaxa.</w:t>
      </w:r>
    </w:p>
    <w:p w14:paraId="6C8FB21E" w14:textId="77777777" w:rsidR="005A733C" w:rsidRPr="000B4FD1" w:rsidRDefault="005A733C" w:rsidP="00D8578D">
      <w:pPr>
        <w:pStyle w:val="Body"/>
        <w:spacing w:after="0"/>
        <w:rPr>
          <w:rFonts w:ascii="Trebuchet MS" w:hAnsi="Trebuchet MS"/>
          <w:szCs w:val="20"/>
        </w:rPr>
      </w:pPr>
    </w:p>
    <w:p w14:paraId="5FB12042" w14:textId="77777777" w:rsidR="008A76EB" w:rsidRPr="000B4FD1" w:rsidRDefault="008A76EB" w:rsidP="00EF5F42">
      <w:pPr>
        <w:pStyle w:val="Level3"/>
        <w:tabs>
          <w:tab w:val="clear" w:pos="2041"/>
          <w:tab w:val="num" w:pos="1276"/>
        </w:tabs>
        <w:spacing w:after="0"/>
        <w:ind w:left="0"/>
        <w:rPr>
          <w:rFonts w:ascii="Trebuchet MS" w:hAnsi="Trebuchet MS"/>
          <w:szCs w:val="20"/>
        </w:rPr>
      </w:pPr>
      <w:r w:rsidRPr="000B4FD1">
        <w:rPr>
          <w:rFonts w:ascii="Trebuchet MS" w:hAnsi="Trebuchet MS"/>
          <w:szCs w:val="20"/>
        </w:rPr>
        <w:t>Para todos os fins, “</w:t>
      </w:r>
      <w:r w:rsidRPr="000B4FD1">
        <w:rPr>
          <w:rFonts w:ascii="Trebuchet MS" w:hAnsi="Trebuchet MS"/>
          <w:bCs/>
          <w:szCs w:val="20"/>
          <w:u w:val="single"/>
        </w:rPr>
        <w:t>EBITDA</w:t>
      </w:r>
      <w:r w:rsidRPr="000B4FD1">
        <w:rPr>
          <w:rFonts w:ascii="Trebuchet MS" w:hAnsi="Trebuchet MS"/>
          <w:szCs w:val="20"/>
        </w:rPr>
        <w:t>” significa</w:t>
      </w:r>
      <w:r w:rsidR="000D6747" w:rsidRPr="000B4FD1">
        <w:rPr>
          <w:rFonts w:ascii="Trebuchet MS" w:hAnsi="Trebuchet MS"/>
          <w:szCs w:val="20"/>
        </w:rPr>
        <w:t xml:space="preserve"> </w:t>
      </w:r>
      <w:r w:rsidR="00F16029" w:rsidRPr="000B4FD1">
        <w:rPr>
          <w:rFonts w:ascii="Trebuchet MS" w:hAnsi="Trebuchet MS"/>
          <w:szCs w:val="20"/>
        </w:rPr>
        <w:t xml:space="preserve">o lucro (consolidado e sem duplicações) antes do imposto de renda, da contribuição social, resultado financeiro, depreciação, e amortização durante cada período, eliminando-se dos cálculos os seguintes itens: </w:t>
      </w:r>
      <w:r w:rsidR="00F16029" w:rsidRPr="000B4FD1">
        <w:rPr>
          <w:rFonts w:ascii="Trebuchet MS" w:hAnsi="Trebuchet MS"/>
          <w:b/>
          <w:bCs/>
          <w:szCs w:val="20"/>
        </w:rPr>
        <w:t>(i)</w:t>
      </w:r>
      <w:r w:rsidR="00F16029" w:rsidRPr="000B4FD1">
        <w:rPr>
          <w:rFonts w:ascii="Trebuchet MS" w:hAnsi="Trebuchet MS"/>
          <w:szCs w:val="20"/>
        </w:rPr>
        <w:t xml:space="preserve"> receita de venda de mercadoria entre empresas do grupo Tembici; </w:t>
      </w:r>
      <w:r w:rsidR="00F16029" w:rsidRPr="000B4FD1">
        <w:rPr>
          <w:rFonts w:ascii="Trebuchet MS" w:hAnsi="Trebuchet MS"/>
          <w:b/>
          <w:bCs/>
          <w:szCs w:val="20"/>
        </w:rPr>
        <w:t>(ii)</w:t>
      </w:r>
      <w:r w:rsidR="00F16029" w:rsidRPr="000B4FD1">
        <w:rPr>
          <w:rFonts w:ascii="Trebuchet MS" w:hAnsi="Trebuchet MS"/>
          <w:szCs w:val="20"/>
        </w:rPr>
        <w:t xml:space="preserve"> custo das mercadorias vendidas entre empresas do grupo</w:t>
      </w:r>
      <w:r w:rsidR="005D0A72" w:rsidRPr="000B4FD1">
        <w:rPr>
          <w:rFonts w:ascii="Trebuchet MS" w:hAnsi="Trebuchet MS"/>
          <w:szCs w:val="20"/>
        </w:rPr>
        <w:t xml:space="preserve"> Tembici</w:t>
      </w:r>
      <w:r w:rsidR="00F16029" w:rsidRPr="000B4FD1">
        <w:rPr>
          <w:rFonts w:ascii="Trebuchet MS" w:hAnsi="Trebuchet MS"/>
          <w:szCs w:val="20"/>
        </w:rPr>
        <w:t xml:space="preserve">; </w:t>
      </w:r>
      <w:r w:rsidR="00F16029" w:rsidRPr="000B4FD1">
        <w:rPr>
          <w:rFonts w:ascii="Trebuchet MS" w:hAnsi="Trebuchet MS"/>
          <w:b/>
          <w:bCs/>
          <w:szCs w:val="20"/>
        </w:rPr>
        <w:t>(iii)</w:t>
      </w:r>
      <w:r w:rsidR="00F16029" w:rsidRPr="000B4FD1">
        <w:rPr>
          <w:rFonts w:ascii="Trebuchet MS" w:hAnsi="Trebuchet MS"/>
          <w:szCs w:val="20"/>
        </w:rPr>
        <w:t xml:space="preserve"> remuneração de bônus ou PLR; </w:t>
      </w:r>
      <w:r w:rsidR="00F16029" w:rsidRPr="000B4FD1">
        <w:rPr>
          <w:rFonts w:ascii="Trebuchet MS" w:hAnsi="Trebuchet MS"/>
          <w:b/>
          <w:bCs/>
          <w:szCs w:val="20"/>
        </w:rPr>
        <w:t>(iv)</w:t>
      </w:r>
      <w:r w:rsidR="00F16029" w:rsidRPr="000B4FD1">
        <w:rPr>
          <w:rFonts w:ascii="Trebuchet MS" w:hAnsi="Trebuchet MS"/>
          <w:szCs w:val="20"/>
        </w:rPr>
        <w:t xml:space="preserve"> eventuais ajustes patrimoniais referente</w:t>
      </w:r>
      <w:r w:rsidR="00CD0FAB" w:rsidRPr="000B4FD1">
        <w:rPr>
          <w:rFonts w:ascii="Trebuchet MS" w:hAnsi="Trebuchet MS"/>
          <w:szCs w:val="20"/>
        </w:rPr>
        <w:t>s</w:t>
      </w:r>
      <w:r w:rsidR="00F16029" w:rsidRPr="000B4FD1">
        <w:rPr>
          <w:rFonts w:ascii="Trebuchet MS" w:hAnsi="Trebuchet MS"/>
          <w:szCs w:val="20"/>
        </w:rPr>
        <w:t xml:space="preserve"> </w:t>
      </w:r>
      <w:r w:rsidR="00CD0FAB" w:rsidRPr="000B4FD1">
        <w:rPr>
          <w:rFonts w:ascii="Trebuchet MS" w:hAnsi="Trebuchet MS"/>
          <w:szCs w:val="20"/>
        </w:rPr>
        <w:t>à</w:t>
      </w:r>
      <w:r w:rsidR="00F16029" w:rsidRPr="000B4FD1">
        <w:rPr>
          <w:rFonts w:ascii="Trebuchet MS" w:hAnsi="Trebuchet MS"/>
          <w:szCs w:val="20"/>
        </w:rPr>
        <w:t xml:space="preserve"> exercícios anteriores.</w:t>
      </w:r>
      <w:r w:rsidRPr="000B4FD1">
        <w:rPr>
          <w:rFonts w:ascii="Trebuchet MS" w:hAnsi="Trebuchet MS"/>
          <w:szCs w:val="20"/>
        </w:rPr>
        <w:t xml:space="preserve"> </w:t>
      </w:r>
    </w:p>
    <w:p w14:paraId="292F6B74" w14:textId="77777777" w:rsidR="008A76EB" w:rsidRPr="000B4FD1" w:rsidRDefault="008A76EB" w:rsidP="00F0493B">
      <w:pPr>
        <w:pStyle w:val="Level3"/>
        <w:numPr>
          <w:ilvl w:val="0"/>
          <w:numId w:val="0"/>
        </w:numPr>
        <w:spacing w:after="0"/>
        <w:rPr>
          <w:rFonts w:ascii="Trebuchet MS" w:hAnsi="Trebuchet MS"/>
          <w:szCs w:val="20"/>
        </w:rPr>
      </w:pPr>
    </w:p>
    <w:p w14:paraId="1B3A1510" w14:textId="5E7298BF" w:rsidR="00AD621E" w:rsidRPr="000B4FD1" w:rsidRDefault="00EF1AA2" w:rsidP="00EF5F42">
      <w:pPr>
        <w:pStyle w:val="Level3"/>
        <w:tabs>
          <w:tab w:val="clear" w:pos="2041"/>
          <w:tab w:val="num" w:pos="1276"/>
        </w:tabs>
        <w:spacing w:after="0"/>
        <w:ind w:left="0"/>
        <w:rPr>
          <w:rFonts w:ascii="Trebuchet MS" w:hAnsi="Trebuchet MS"/>
          <w:szCs w:val="20"/>
        </w:rPr>
      </w:pPr>
      <w:bookmarkStart w:id="41" w:name="_Ref62153442"/>
      <w:r w:rsidRPr="000B4FD1">
        <w:rPr>
          <w:rFonts w:ascii="Trebuchet MS" w:hAnsi="Trebuchet MS"/>
          <w:szCs w:val="20"/>
        </w:rPr>
        <w:t xml:space="preserve">Sem prejuízo dos pagamentos em decorrência da amortização do Valor Nominal Unitário ou do saldo do Valor Nominal Unitário das Debêntures, conforme o caso, dos pagamentos em decorrência de </w:t>
      </w:r>
      <w:r w:rsidR="00EF5F42" w:rsidRPr="000B4FD1">
        <w:rPr>
          <w:rFonts w:ascii="Trebuchet MS" w:hAnsi="Trebuchet MS"/>
          <w:szCs w:val="20"/>
        </w:rPr>
        <w:t>R</w:t>
      </w:r>
      <w:r w:rsidRPr="000B4FD1">
        <w:rPr>
          <w:rFonts w:ascii="Trebuchet MS" w:hAnsi="Trebuchet MS"/>
          <w:szCs w:val="20"/>
        </w:rPr>
        <w:t xml:space="preserve">esgate </w:t>
      </w:r>
      <w:r w:rsidR="00EF5F42" w:rsidRPr="000B4FD1">
        <w:rPr>
          <w:rFonts w:ascii="Trebuchet MS" w:hAnsi="Trebuchet MS"/>
          <w:szCs w:val="20"/>
        </w:rPr>
        <w:t>A</w:t>
      </w:r>
      <w:r w:rsidRPr="000B4FD1">
        <w:rPr>
          <w:rFonts w:ascii="Trebuchet MS" w:hAnsi="Trebuchet MS"/>
          <w:szCs w:val="20"/>
        </w:rPr>
        <w:t xml:space="preserve">ntecipado </w:t>
      </w:r>
      <w:r w:rsidR="00EF5F42" w:rsidRPr="000B4FD1">
        <w:rPr>
          <w:rFonts w:ascii="Trebuchet MS" w:hAnsi="Trebuchet MS"/>
          <w:szCs w:val="20"/>
        </w:rPr>
        <w:t>F</w:t>
      </w:r>
      <w:r w:rsidRPr="000B4FD1">
        <w:rPr>
          <w:rFonts w:ascii="Trebuchet MS" w:hAnsi="Trebuchet MS"/>
          <w:szCs w:val="20"/>
        </w:rPr>
        <w:t>acultativo</w:t>
      </w:r>
      <w:r w:rsidR="002F3598" w:rsidRPr="000B4FD1">
        <w:rPr>
          <w:rFonts w:ascii="Trebuchet MS" w:hAnsi="Trebuchet MS"/>
          <w:szCs w:val="20"/>
        </w:rPr>
        <w:t xml:space="preserve">, </w:t>
      </w:r>
      <w:r w:rsidR="005B5F91" w:rsidRPr="000B4FD1">
        <w:rPr>
          <w:rFonts w:ascii="Trebuchet MS" w:hAnsi="Trebuchet MS"/>
          <w:szCs w:val="20"/>
        </w:rPr>
        <w:t xml:space="preserve">de Amortização Extraordinária, </w:t>
      </w:r>
      <w:r w:rsidRPr="000B4FD1">
        <w:rPr>
          <w:rFonts w:ascii="Trebuchet MS" w:hAnsi="Trebuchet MS"/>
          <w:szCs w:val="20"/>
        </w:rPr>
        <w:t xml:space="preserve">de </w:t>
      </w:r>
      <w:r w:rsidR="00EF5F42" w:rsidRPr="000B4FD1">
        <w:rPr>
          <w:rFonts w:ascii="Trebuchet MS" w:hAnsi="Trebuchet MS"/>
          <w:szCs w:val="20"/>
        </w:rPr>
        <w:t>O</w:t>
      </w:r>
      <w:r w:rsidRPr="000B4FD1">
        <w:rPr>
          <w:rFonts w:ascii="Trebuchet MS" w:hAnsi="Trebuchet MS"/>
          <w:szCs w:val="20"/>
        </w:rPr>
        <w:t xml:space="preserve">ferta de </w:t>
      </w:r>
      <w:r w:rsidR="00EF5F42" w:rsidRPr="000B4FD1">
        <w:rPr>
          <w:rFonts w:ascii="Trebuchet MS" w:hAnsi="Trebuchet MS"/>
          <w:szCs w:val="20"/>
        </w:rPr>
        <w:t>R</w:t>
      </w:r>
      <w:r w:rsidRPr="000B4FD1">
        <w:rPr>
          <w:rFonts w:ascii="Trebuchet MS" w:hAnsi="Trebuchet MS"/>
          <w:szCs w:val="20"/>
        </w:rPr>
        <w:t xml:space="preserve">esgate </w:t>
      </w:r>
      <w:r w:rsidR="00EF5F42" w:rsidRPr="000B4FD1">
        <w:rPr>
          <w:rFonts w:ascii="Trebuchet MS" w:hAnsi="Trebuchet MS"/>
          <w:szCs w:val="20"/>
        </w:rPr>
        <w:t>A</w:t>
      </w:r>
      <w:r w:rsidRPr="000B4FD1">
        <w:rPr>
          <w:rFonts w:ascii="Trebuchet MS" w:hAnsi="Trebuchet MS"/>
          <w:szCs w:val="20"/>
        </w:rPr>
        <w:t>ntecipado e/ou de vencimento antecipado das obrigações decorrentes das Debêntures, nos termos previstos nesta Escritura de Emissão, a Remuneração será paga mensalmente, a partir d</w:t>
      </w:r>
      <w:r w:rsidR="00EF5F42" w:rsidRPr="000B4FD1">
        <w:rPr>
          <w:rFonts w:ascii="Trebuchet MS" w:hAnsi="Trebuchet MS"/>
          <w:szCs w:val="20"/>
        </w:rPr>
        <w:t>a Data de Emissão</w:t>
      </w:r>
      <w:r w:rsidRPr="000B4FD1">
        <w:rPr>
          <w:rFonts w:ascii="Trebuchet MS" w:hAnsi="Trebuchet MS"/>
          <w:szCs w:val="20"/>
        </w:rPr>
        <w:t xml:space="preserve"> (</w:t>
      </w:r>
      <w:r w:rsidR="0008663C" w:rsidRPr="000B4FD1">
        <w:rPr>
          <w:rFonts w:ascii="Trebuchet MS" w:hAnsi="Trebuchet MS"/>
          <w:szCs w:val="20"/>
        </w:rPr>
        <w:t>exclusive</w:t>
      </w:r>
      <w:r w:rsidRPr="000B4FD1">
        <w:rPr>
          <w:rFonts w:ascii="Trebuchet MS" w:hAnsi="Trebuchet MS"/>
          <w:szCs w:val="20"/>
        </w:rPr>
        <w:t xml:space="preserve">), </w:t>
      </w:r>
      <w:r w:rsidR="00EF5F42" w:rsidRPr="000B4FD1">
        <w:rPr>
          <w:rFonts w:ascii="Trebuchet MS" w:hAnsi="Trebuchet MS"/>
          <w:szCs w:val="20"/>
        </w:rPr>
        <w:t xml:space="preserve">todo dia </w:t>
      </w:r>
      <w:r w:rsidR="00F21D93">
        <w:rPr>
          <w:rFonts w:ascii="Trebuchet MS" w:hAnsi="Trebuchet MS"/>
          <w:szCs w:val="20"/>
        </w:rPr>
        <w:t>1</w:t>
      </w:r>
      <w:r w:rsidR="00605CAD">
        <w:rPr>
          <w:rFonts w:ascii="Trebuchet MS" w:hAnsi="Trebuchet MS"/>
          <w:szCs w:val="20"/>
        </w:rPr>
        <w:t>4</w:t>
      </w:r>
      <w:r w:rsidR="00F44B99" w:rsidRPr="000B4FD1">
        <w:rPr>
          <w:rFonts w:ascii="Trebuchet MS" w:hAnsi="Trebuchet MS"/>
          <w:szCs w:val="20"/>
        </w:rPr>
        <w:t xml:space="preserve"> </w:t>
      </w:r>
      <w:r w:rsidR="00EF5F42" w:rsidRPr="000B4FD1">
        <w:rPr>
          <w:rFonts w:ascii="Trebuchet MS" w:hAnsi="Trebuchet MS"/>
          <w:szCs w:val="20"/>
        </w:rPr>
        <w:t>de cada mês</w:t>
      </w:r>
      <w:r w:rsidRPr="000B4FD1">
        <w:rPr>
          <w:rFonts w:ascii="Trebuchet MS" w:hAnsi="Trebuchet MS"/>
          <w:szCs w:val="20"/>
        </w:rPr>
        <w:t xml:space="preserve"> (individualmente, uma “</w:t>
      </w:r>
      <w:r w:rsidRPr="000B4FD1">
        <w:rPr>
          <w:rFonts w:ascii="Trebuchet MS" w:hAnsi="Trebuchet MS"/>
          <w:szCs w:val="20"/>
          <w:u w:val="single"/>
        </w:rPr>
        <w:t>Data de Pagamento da Remuneração</w:t>
      </w:r>
      <w:r w:rsidRPr="000B4FD1">
        <w:rPr>
          <w:rFonts w:ascii="Trebuchet MS" w:hAnsi="Trebuchet MS"/>
          <w:szCs w:val="20"/>
        </w:rPr>
        <w:t>”)</w:t>
      </w:r>
      <w:r w:rsidR="00620700" w:rsidRPr="000B4FD1">
        <w:rPr>
          <w:rFonts w:ascii="Trebuchet MS" w:hAnsi="Trebuchet MS"/>
          <w:szCs w:val="20"/>
        </w:rPr>
        <w:t xml:space="preserve">, sendo o primeiro pagamento a ser realizado em </w:t>
      </w:r>
      <w:r w:rsidR="00F21D93">
        <w:rPr>
          <w:rFonts w:ascii="Trebuchet MS" w:hAnsi="Trebuchet MS"/>
          <w:szCs w:val="20"/>
        </w:rPr>
        <w:t>1</w:t>
      </w:r>
      <w:r w:rsidR="0083731E">
        <w:rPr>
          <w:rFonts w:ascii="Trebuchet MS" w:hAnsi="Trebuchet MS"/>
          <w:szCs w:val="20"/>
        </w:rPr>
        <w:t>4</w:t>
      </w:r>
      <w:r w:rsidR="00F44B99" w:rsidRPr="000B4FD1">
        <w:rPr>
          <w:rFonts w:ascii="Trebuchet MS" w:hAnsi="Trebuchet MS"/>
          <w:szCs w:val="20"/>
        </w:rPr>
        <w:t xml:space="preserve"> </w:t>
      </w:r>
      <w:r w:rsidR="00620700" w:rsidRPr="000B4FD1">
        <w:rPr>
          <w:rFonts w:ascii="Trebuchet MS" w:hAnsi="Trebuchet MS"/>
          <w:szCs w:val="20"/>
        </w:rPr>
        <w:t>de maio de 2021</w:t>
      </w:r>
      <w:r w:rsidR="00EF5F42" w:rsidRPr="000B4FD1">
        <w:rPr>
          <w:rFonts w:ascii="Trebuchet MS" w:hAnsi="Trebuchet MS"/>
          <w:szCs w:val="20"/>
        </w:rPr>
        <w:t>.</w:t>
      </w:r>
      <w:bookmarkEnd w:id="41"/>
    </w:p>
    <w:p w14:paraId="1E46CB13" w14:textId="77777777" w:rsidR="003D23CA" w:rsidRPr="000B4FD1" w:rsidRDefault="003D23CA" w:rsidP="00BC5D00">
      <w:pPr>
        <w:pStyle w:val="Body"/>
        <w:spacing w:after="0"/>
        <w:rPr>
          <w:rFonts w:ascii="Trebuchet MS" w:hAnsi="Trebuchet MS"/>
          <w:szCs w:val="20"/>
        </w:rPr>
      </w:pPr>
    </w:p>
    <w:p w14:paraId="1CE95D97" w14:textId="77777777" w:rsidR="00CE1054" w:rsidRPr="000B4FD1" w:rsidRDefault="00EF1AA2" w:rsidP="00EF5F42">
      <w:pPr>
        <w:pStyle w:val="Level3"/>
        <w:tabs>
          <w:tab w:val="clear" w:pos="2041"/>
          <w:tab w:val="num" w:pos="1276"/>
        </w:tabs>
        <w:spacing w:after="0"/>
        <w:ind w:left="0"/>
        <w:rPr>
          <w:rFonts w:ascii="Trebuchet MS" w:hAnsi="Trebuchet MS"/>
          <w:szCs w:val="20"/>
        </w:rPr>
      </w:pPr>
      <w:r w:rsidRPr="000B4FD1">
        <w:rPr>
          <w:rFonts w:ascii="Trebuchet MS" w:hAnsi="Trebuchet MS"/>
          <w:szCs w:val="20"/>
        </w:rPr>
        <w:t>Define-se como período de capitalização da Remuneração (“</w:t>
      </w:r>
      <w:r w:rsidRPr="000B4FD1">
        <w:rPr>
          <w:rFonts w:ascii="Trebuchet MS" w:hAnsi="Trebuchet MS"/>
          <w:szCs w:val="20"/>
          <w:u w:val="single"/>
        </w:rPr>
        <w:t>Período de Capitalização</w:t>
      </w:r>
      <w:r w:rsidRPr="000B4FD1">
        <w:rPr>
          <w:rFonts w:ascii="Trebuchet MS" w:hAnsi="Trebuchet MS"/>
          <w:szCs w:val="20"/>
        </w:rPr>
        <w:t>”), para o primeiro Período de Capitalização, o intervalo de tempo que se inicia na primeira Data de Integralização das Debêntures (inclusive) e termina na primeira Data de Pagamento da Remuneração (exclusive), conforme o caso, e, para os demais Períodos de Capitalização, o intervalo de tempo que se inicia em uma Data de Pagamento da Remuneração (inclusive), conforme o caso e termina na Data de Pagamento da Remuneração subsequente (exclusive), conforme o caso. Cada Período de Capitalização sucede o anterior sem solução de continuidade, até a Data de Vencimento das Debêntures.</w:t>
      </w:r>
    </w:p>
    <w:p w14:paraId="3FB81A7C" w14:textId="77777777" w:rsidR="00EF5F42" w:rsidRPr="000B4FD1" w:rsidRDefault="00EF5F42" w:rsidP="00EF5F42">
      <w:pPr>
        <w:pStyle w:val="Level3"/>
        <w:numPr>
          <w:ilvl w:val="0"/>
          <w:numId w:val="0"/>
        </w:numPr>
        <w:spacing w:after="0"/>
        <w:rPr>
          <w:rFonts w:ascii="Trebuchet MS" w:hAnsi="Trebuchet MS"/>
          <w:szCs w:val="20"/>
        </w:rPr>
      </w:pPr>
    </w:p>
    <w:p w14:paraId="14DCDC78" w14:textId="77777777" w:rsidR="00CE1054" w:rsidRPr="000B4FD1" w:rsidRDefault="00EF1AA2" w:rsidP="00EF5F42">
      <w:pPr>
        <w:pStyle w:val="Level3"/>
        <w:tabs>
          <w:tab w:val="clear" w:pos="2041"/>
          <w:tab w:val="num" w:pos="1276"/>
        </w:tabs>
        <w:spacing w:after="0"/>
        <w:ind w:left="0"/>
        <w:rPr>
          <w:rFonts w:ascii="Trebuchet MS" w:hAnsi="Trebuchet MS"/>
          <w:szCs w:val="20"/>
        </w:rPr>
      </w:pPr>
      <w:r w:rsidRPr="000B4FD1">
        <w:rPr>
          <w:rFonts w:ascii="Trebuchet MS" w:hAnsi="Trebuchet MS"/>
          <w:szCs w:val="20"/>
        </w:rPr>
        <w:t>Na ausência de apuração e/ou divulgação da Taxa DI por prazo superior a 10 (dez) dias consecutivos da data esperada para sua divulgação, ou, ainda, no caso de sua extinção por imposição legal ou determinação judicial (</w:t>
      </w:r>
      <w:r w:rsidRPr="000B4FD1">
        <w:rPr>
          <w:rFonts w:ascii="Trebuchet MS" w:hAnsi="Trebuchet MS"/>
          <w:b/>
          <w:bCs/>
          <w:szCs w:val="20"/>
        </w:rPr>
        <w:t>“</w:t>
      </w:r>
      <w:r w:rsidRPr="000B4FD1">
        <w:rPr>
          <w:rFonts w:ascii="Trebuchet MS" w:hAnsi="Trebuchet MS"/>
          <w:szCs w:val="20"/>
          <w:u w:val="single"/>
        </w:rPr>
        <w:t>Ausência da Taxa DI</w:t>
      </w:r>
      <w:r w:rsidRPr="000B4FD1">
        <w:rPr>
          <w:rFonts w:ascii="Trebuchet MS" w:hAnsi="Trebuchet MS"/>
          <w:szCs w:val="20"/>
        </w:rPr>
        <w:t>”), será utilizada, em seu lugar, a taxa substitutiva imposta por força legal ou judicial, sendo certo que, caso uma taxa substitutiva não seja assim estabelecida, o Agente Fiduciário deverá, no prazo máximo de 3 (três) Dias Úteis contados da Ausência da Taxa DI, convocar Assembleia Geral de Debenturistas (conforme definida abaixo), na forma do artigo 124 da Lei das Sociedades por Ações, para a definição dos Debenturistas, em comum acordo com a Emissora, do novo parâmetro a ser aplicado, parâmetro este que deverá preservar o valor real e os mesmos níveis da Remuneração em vigor na primeira Data de Integralização. Até a deliberação do novo parâmetro, será utilizada, para o cálculo do valor de quaisquer obrigações previstas nesta Escritura de Emissão, a última Taxa DI divulgada até a data da deliberação da Assembleia Geral de Debenturistas (conforme definida abaixo), não sendo devidas quaisquer compensações entre a Emissora e os Debenturistas, quando da divulgação posterior da Taxa DI.</w:t>
      </w:r>
    </w:p>
    <w:p w14:paraId="78029DC4" w14:textId="77777777" w:rsidR="00EF5F42" w:rsidRPr="000B4FD1" w:rsidRDefault="00EF5F42" w:rsidP="00EF5F42">
      <w:pPr>
        <w:pStyle w:val="Level3"/>
        <w:numPr>
          <w:ilvl w:val="0"/>
          <w:numId w:val="0"/>
        </w:numPr>
        <w:spacing w:after="0"/>
        <w:rPr>
          <w:rFonts w:ascii="Trebuchet MS" w:hAnsi="Trebuchet MS"/>
          <w:szCs w:val="20"/>
        </w:rPr>
      </w:pPr>
    </w:p>
    <w:p w14:paraId="176B4E8F" w14:textId="77777777" w:rsidR="00CE1054" w:rsidRPr="000B4FD1" w:rsidRDefault="00EF1AA2" w:rsidP="00675F98">
      <w:pPr>
        <w:pStyle w:val="Level4"/>
        <w:numPr>
          <w:ilvl w:val="3"/>
          <w:numId w:val="2"/>
        </w:numPr>
        <w:tabs>
          <w:tab w:val="num" w:pos="1276"/>
        </w:tabs>
        <w:spacing w:after="0"/>
        <w:ind w:left="0"/>
        <w:rPr>
          <w:rFonts w:ascii="Trebuchet MS" w:hAnsi="Trebuchet MS"/>
          <w:szCs w:val="20"/>
        </w:rPr>
      </w:pPr>
      <w:r w:rsidRPr="000B4FD1">
        <w:rPr>
          <w:rFonts w:ascii="Trebuchet MS" w:hAnsi="Trebuchet MS"/>
          <w:szCs w:val="20"/>
        </w:rPr>
        <w:t>Caso a Taxa DI venha a ser divulgada antes da realização da Assembleia Geral de Debenturistas (conforme definida abaixo), referida assembleia não será mais realizada, e a Taxa DI, a partir de sua divulgação, passará a ser utilizada para o cálculo da Remuneração, permanecendo a última Taxa DI conhecida anteriormente a ser utilizada até data da divulgação, não sendo devidas quaisquer compensações entre a Emissora e os Debenturistas.</w:t>
      </w:r>
    </w:p>
    <w:p w14:paraId="0AB17C39" w14:textId="77777777" w:rsidR="00EF5F42" w:rsidRPr="000B4FD1" w:rsidRDefault="00EF5F42" w:rsidP="00EF5F42">
      <w:pPr>
        <w:pStyle w:val="Level4"/>
        <w:numPr>
          <w:ilvl w:val="0"/>
          <w:numId w:val="0"/>
        </w:numPr>
        <w:spacing w:after="0"/>
        <w:rPr>
          <w:rFonts w:ascii="Trebuchet MS" w:hAnsi="Trebuchet MS"/>
          <w:szCs w:val="20"/>
        </w:rPr>
      </w:pPr>
    </w:p>
    <w:p w14:paraId="55F759FE" w14:textId="77777777" w:rsidR="00CE1054" w:rsidRPr="000B4FD1" w:rsidRDefault="00EF1AA2" w:rsidP="00675F98">
      <w:pPr>
        <w:pStyle w:val="Level4"/>
        <w:numPr>
          <w:ilvl w:val="3"/>
          <w:numId w:val="2"/>
        </w:numPr>
        <w:tabs>
          <w:tab w:val="num" w:pos="1276"/>
        </w:tabs>
        <w:spacing w:after="0"/>
        <w:ind w:left="0"/>
        <w:rPr>
          <w:rFonts w:ascii="Trebuchet MS" w:hAnsi="Trebuchet MS"/>
          <w:szCs w:val="20"/>
        </w:rPr>
      </w:pPr>
      <w:r w:rsidRPr="000B4FD1">
        <w:rPr>
          <w:rFonts w:ascii="Trebuchet MS" w:hAnsi="Trebuchet MS"/>
          <w:szCs w:val="20"/>
        </w:rPr>
        <w:t xml:space="preserve">Caso não haja acordo sobre a taxa substitutiva entre a Emissora e os Debenturistas representando mais de 2/3 (dois terços) das Debêntures em Circulação, conforme definido abaixo, ou no caso de não instalação, em segunda convocação da Assembleia Geral de Debenturistas, a Emissora optará, a seu exclusivo critério, por uma das alternativas a seguir estabelecidas, obrigando-se a comunicar por escrito ao Agente Fiduciário e aos Debenturistas nos termos da </w:t>
      </w:r>
      <w:r w:rsidR="00EF5F42" w:rsidRPr="000B4FD1">
        <w:rPr>
          <w:rFonts w:ascii="Trebuchet MS" w:hAnsi="Trebuchet MS"/>
          <w:szCs w:val="20"/>
        </w:rPr>
        <w:t>C</w:t>
      </w:r>
      <w:r w:rsidRPr="000B4FD1">
        <w:rPr>
          <w:rFonts w:ascii="Trebuchet MS" w:hAnsi="Trebuchet MS"/>
          <w:szCs w:val="20"/>
        </w:rPr>
        <w:t xml:space="preserve">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_Ref61907289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6.29</w:t>
      </w:r>
      <w:r w:rsidR="00AA5325" w:rsidRPr="000B4FD1">
        <w:rPr>
          <w:rFonts w:ascii="Trebuchet MS" w:hAnsi="Trebuchet MS"/>
          <w:szCs w:val="20"/>
        </w:rPr>
        <w:fldChar w:fldCharType="end"/>
      </w:r>
      <w:r w:rsidRPr="000B4FD1">
        <w:rPr>
          <w:rFonts w:ascii="Trebuchet MS" w:hAnsi="Trebuchet MS"/>
          <w:szCs w:val="20"/>
        </w:rPr>
        <w:t>, no prazo de até 5 (cinco) Dias Úteis contados a partir da data de realização da respectiva Assembleia Geral de Debenturistas (conforme definida abaixo), qual a alternativa escolhida dentre:</w:t>
      </w:r>
    </w:p>
    <w:p w14:paraId="0D444376" w14:textId="77777777" w:rsidR="00EF5F42" w:rsidRPr="000B4FD1" w:rsidRDefault="00EF5F42" w:rsidP="00EF5F42">
      <w:pPr>
        <w:pStyle w:val="Level4"/>
        <w:numPr>
          <w:ilvl w:val="0"/>
          <w:numId w:val="0"/>
        </w:numPr>
        <w:spacing w:after="0"/>
        <w:rPr>
          <w:rFonts w:ascii="Trebuchet MS" w:hAnsi="Trebuchet MS"/>
          <w:szCs w:val="20"/>
        </w:rPr>
      </w:pPr>
    </w:p>
    <w:p w14:paraId="0EDCC5B6" w14:textId="77777777" w:rsidR="00CE1054" w:rsidRPr="000B4FD1" w:rsidRDefault="00EF1AA2" w:rsidP="00675F98">
      <w:pPr>
        <w:pStyle w:val="roman5"/>
        <w:numPr>
          <w:ilvl w:val="0"/>
          <w:numId w:val="4"/>
        </w:numPr>
        <w:tabs>
          <w:tab w:val="clear" w:pos="3289"/>
          <w:tab w:val="clear" w:pos="3442"/>
          <w:tab w:val="left" w:pos="1276"/>
        </w:tabs>
        <w:spacing w:after="0"/>
        <w:ind w:left="1276" w:hanging="1276"/>
        <w:rPr>
          <w:rFonts w:ascii="Trebuchet MS" w:hAnsi="Trebuchet MS"/>
        </w:rPr>
      </w:pPr>
      <w:r w:rsidRPr="000B4FD1">
        <w:rPr>
          <w:rFonts w:ascii="Trebuchet MS" w:hAnsi="Trebuchet MS"/>
        </w:rPr>
        <w:t xml:space="preserve">a Emissora resgatará antecipadamente e, consequentemente, cancelará a totalidade das Debêntures, sem multa ou prêmio de qualquer natureza, no prazo de até </w:t>
      </w:r>
      <w:r w:rsidR="00EF6C43" w:rsidRPr="000B4FD1">
        <w:rPr>
          <w:rFonts w:ascii="Trebuchet MS" w:hAnsi="Trebuchet MS"/>
        </w:rPr>
        <w:t>30</w:t>
      </w:r>
      <w:r w:rsidRPr="000B4FD1">
        <w:rPr>
          <w:rFonts w:ascii="Trebuchet MS" w:hAnsi="Trebuchet MS"/>
        </w:rPr>
        <w:t> (</w:t>
      </w:r>
      <w:r w:rsidR="00EF6C43" w:rsidRPr="000B4FD1">
        <w:rPr>
          <w:rFonts w:ascii="Trebuchet MS" w:hAnsi="Trebuchet MS"/>
        </w:rPr>
        <w:t>trinta</w:t>
      </w:r>
      <w:r w:rsidRPr="000B4FD1">
        <w:rPr>
          <w:rFonts w:ascii="Trebuchet MS" w:hAnsi="Trebuchet MS"/>
        </w:rPr>
        <w:t>)</w:t>
      </w:r>
      <w:r w:rsidR="00EF6C43" w:rsidRPr="000B4FD1" w:rsidDel="00EF6C43">
        <w:rPr>
          <w:rFonts w:ascii="Trebuchet MS" w:hAnsi="Trebuchet MS"/>
        </w:rPr>
        <w:t xml:space="preserve"> </w:t>
      </w:r>
      <w:r w:rsidR="00EF6C43" w:rsidRPr="000B4FD1">
        <w:rPr>
          <w:rFonts w:ascii="Trebuchet MS" w:hAnsi="Trebuchet MS"/>
        </w:rPr>
        <w:t>dias</w:t>
      </w:r>
      <w:r w:rsidRPr="000B4FD1">
        <w:rPr>
          <w:rFonts w:ascii="Trebuchet MS" w:hAnsi="Trebuchet MS"/>
        </w:rPr>
        <w:t xml:space="preserve"> a contar da data da realização da respectiva Assembleia Geral de Debenturistas (conforme definida abaixo), pelo respectivo Valor Nominal Unitário ou pelo saldo do respectivo Valor Nominal Unitário, conforme o caso, acrescido da Remuneração devida até a data do efetivo resgate, calculado </w:t>
      </w:r>
      <w:r w:rsidRPr="000B4FD1">
        <w:rPr>
          <w:rFonts w:ascii="Trebuchet MS" w:hAnsi="Trebuchet MS"/>
          <w:i/>
        </w:rPr>
        <w:t>pro rata temporis</w:t>
      </w:r>
      <w:r w:rsidRPr="000B4FD1">
        <w:rPr>
          <w:rFonts w:ascii="Trebuchet MS" w:hAnsi="Trebuchet MS"/>
        </w:rPr>
        <w:t>, a partir da primeira Data de Integralização das Debêntures, ou da data de pagamento da Remuneração imediatamente anterior. Nesta hipótese, para cálculo da Remuneração aplicável às Debêntures a serem resgatadas, será utilizada, desde a data de ausência da divulgação, a última Taxa DI divulgada; ou</w:t>
      </w:r>
    </w:p>
    <w:p w14:paraId="4699814D" w14:textId="77777777" w:rsidR="00EF5F42" w:rsidRPr="000B4FD1" w:rsidRDefault="00EF5F42" w:rsidP="00EF5F42">
      <w:pPr>
        <w:pStyle w:val="roman5"/>
        <w:numPr>
          <w:ilvl w:val="0"/>
          <w:numId w:val="0"/>
        </w:numPr>
        <w:tabs>
          <w:tab w:val="clear" w:pos="3289"/>
          <w:tab w:val="left" w:pos="1276"/>
        </w:tabs>
        <w:spacing w:after="0"/>
        <w:ind w:left="1276"/>
        <w:rPr>
          <w:rFonts w:ascii="Trebuchet MS" w:hAnsi="Trebuchet MS"/>
        </w:rPr>
      </w:pPr>
    </w:p>
    <w:p w14:paraId="0A024AEE" w14:textId="77777777" w:rsidR="00CE1054" w:rsidRPr="000B4FD1" w:rsidRDefault="00EF1AA2" w:rsidP="00675F98">
      <w:pPr>
        <w:pStyle w:val="roman5"/>
        <w:numPr>
          <w:ilvl w:val="0"/>
          <w:numId w:val="4"/>
        </w:numPr>
        <w:tabs>
          <w:tab w:val="clear" w:pos="3289"/>
          <w:tab w:val="clear" w:pos="3442"/>
          <w:tab w:val="left" w:pos="1276"/>
        </w:tabs>
        <w:spacing w:after="0"/>
        <w:ind w:left="1276" w:hanging="1276"/>
        <w:rPr>
          <w:rFonts w:ascii="Trebuchet MS" w:hAnsi="Trebuchet MS"/>
        </w:rPr>
      </w:pPr>
      <w:r w:rsidRPr="000B4FD1">
        <w:rPr>
          <w:rFonts w:ascii="Trebuchet MS" w:hAnsi="Trebuchet MS"/>
        </w:rPr>
        <w:t>a Emissora realizará a amortização de forma proporcional à totalidade das Debêntures, nos termos do cronograma definido na referida Assembleia Geral de Debenturistas (conforme definida abaixo), o qual não excederá a Data de Vencimento e o prazo médio das Debêntures. Durante o prazo de amortização das Debêntures pela Emissora, a periodicidade do pagamento da Remuneração continuará sendo aquela estabelecida nesta Escritura de Emissão, observado que, até a amortização integral das Debêntures, será utilizada uma taxa de remuneração substituta a ser definida pelos Debenturistas na referida Assembleia Geral de Debenturistas (conforme definida abaixo), sendo que a taxa de remuneração substituta deverá refletir parâmetros utilizados em operações similares existentes à época e aprovada por Debenturistas representando mais de 2/3 (dois terços) das Debêntures em Circulação conforme definido abaixo. Caso a respectiva taxa substituta da Remuneração seja referenciada em prazo diferente de 252 (duzentos e cinquenta e dois) dias úteis, essa taxa deverá ser ajustada de modo a refletir a base de 252 (duzentos e cinquenta e dois) dias úteis utilizada pela Taxa DI.</w:t>
      </w:r>
    </w:p>
    <w:p w14:paraId="15014BC7" w14:textId="77777777" w:rsidR="00EF5F42" w:rsidRPr="000B4FD1" w:rsidRDefault="00EF5F42" w:rsidP="00EF5F42">
      <w:pPr>
        <w:pStyle w:val="roman5"/>
        <w:numPr>
          <w:ilvl w:val="0"/>
          <w:numId w:val="0"/>
        </w:numPr>
        <w:tabs>
          <w:tab w:val="clear" w:pos="3289"/>
          <w:tab w:val="left" w:pos="1276"/>
        </w:tabs>
        <w:spacing w:after="0"/>
        <w:ind w:left="1276"/>
        <w:rPr>
          <w:rFonts w:ascii="Trebuchet MS" w:hAnsi="Trebuchet MS"/>
        </w:rPr>
      </w:pPr>
    </w:p>
    <w:p w14:paraId="6DC4D76C" w14:textId="77777777" w:rsidR="00AD621E" w:rsidRPr="000B4FD1" w:rsidRDefault="00EF1AA2" w:rsidP="00EF5F42">
      <w:pPr>
        <w:pStyle w:val="Level2"/>
        <w:spacing w:after="0"/>
        <w:ind w:left="0"/>
        <w:rPr>
          <w:rFonts w:ascii="Trebuchet MS" w:hAnsi="Trebuchet MS"/>
          <w:szCs w:val="20"/>
        </w:rPr>
      </w:pPr>
      <w:r w:rsidRPr="000B4FD1">
        <w:rPr>
          <w:rFonts w:ascii="Trebuchet MS" w:hAnsi="Trebuchet MS"/>
          <w:iCs/>
          <w:szCs w:val="20"/>
          <w:u w:val="single"/>
        </w:rPr>
        <w:t>Repactuação Programada</w:t>
      </w:r>
      <w:r w:rsidRPr="000B4FD1">
        <w:rPr>
          <w:rFonts w:ascii="Trebuchet MS" w:hAnsi="Trebuchet MS"/>
          <w:szCs w:val="20"/>
        </w:rPr>
        <w:t>. Não haverá repactuação programada.</w:t>
      </w:r>
      <w:bookmarkStart w:id="42" w:name="_Ref534176584"/>
      <w:bookmarkEnd w:id="29"/>
      <w:bookmarkEnd w:id="36"/>
      <w:r w:rsidRPr="000B4FD1">
        <w:rPr>
          <w:rFonts w:ascii="Trebuchet MS" w:hAnsi="Trebuchet MS"/>
          <w:szCs w:val="20"/>
        </w:rPr>
        <w:t xml:space="preserve"> </w:t>
      </w:r>
    </w:p>
    <w:p w14:paraId="33894B0A" w14:textId="77777777" w:rsidR="00EF5F42" w:rsidRPr="000B4FD1" w:rsidRDefault="00EF5F42" w:rsidP="00EF5F42">
      <w:pPr>
        <w:pStyle w:val="Level2"/>
        <w:numPr>
          <w:ilvl w:val="0"/>
          <w:numId w:val="0"/>
        </w:numPr>
        <w:spacing w:after="0"/>
        <w:rPr>
          <w:rFonts w:ascii="Trebuchet MS" w:hAnsi="Trebuchet MS"/>
          <w:szCs w:val="20"/>
        </w:rPr>
      </w:pPr>
    </w:p>
    <w:p w14:paraId="35107B67" w14:textId="77777777" w:rsidR="00FB2B3F" w:rsidRPr="000B4FD1" w:rsidRDefault="00EF1AA2" w:rsidP="00EF5F42">
      <w:pPr>
        <w:pStyle w:val="Level2"/>
        <w:spacing w:after="0"/>
        <w:ind w:left="0"/>
        <w:rPr>
          <w:rFonts w:ascii="Trebuchet MS" w:hAnsi="Trebuchet MS"/>
          <w:b/>
          <w:bCs/>
          <w:szCs w:val="20"/>
        </w:rPr>
      </w:pPr>
      <w:r w:rsidRPr="000B4FD1">
        <w:rPr>
          <w:rFonts w:ascii="Trebuchet MS" w:hAnsi="Trebuchet MS"/>
          <w:iCs/>
          <w:szCs w:val="20"/>
          <w:u w:val="single"/>
        </w:rPr>
        <w:t>Aquisição Facultativa</w:t>
      </w:r>
      <w:r w:rsidRPr="000B4FD1">
        <w:rPr>
          <w:rFonts w:ascii="Trebuchet MS" w:hAnsi="Trebuchet MS" w:cs="Tahoma"/>
          <w:szCs w:val="20"/>
          <w:lang w:eastAsia="ar-SA"/>
        </w:rPr>
        <w:t xml:space="preserve">. </w:t>
      </w:r>
      <w:r w:rsidRPr="000B4FD1">
        <w:rPr>
          <w:rFonts w:ascii="Trebuchet MS" w:hAnsi="Trebuchet MS"/>
          <w:szCs w:val="20"/>
        </w:rPr>
        <w:t xml:space="preserve">A Emissora poderá, a qualquer tempo, observados os prazos estabelecidos na Instrução CVM 476 e os termos da Instrução da CVM </w:t>
      </w:r>
      <w:r w:rsidR="003A2BBC" w:rsidRPr="000B4FD1">
        <w:rPr>
          <w:rFonts w:ascii="Trebuchet MS" w:hAnsi="Trebuchet MS"/>
          <w:szCs w:val="20"/>
        </w:rPr>
        <w:t>n.º</w:t>
      </w:r>
      <w:r w:rsidRPr="000B4FD1">
        <w:rPr>
          <w:rFonts w:ascii="Trebuchet MS" w:hAnsi="Trebuchet MS"/>
          <w:szCs w:val="20"/>
        </w:rPr>
        <w:t xml:space="preserve"> 620, de 17 de março de 2020 (“</w:t>
      </w:r>
      <w:r w:rsidRPr="000B4FD1">
        <w:rPr>
          <w:rFonts w:ascii="Trebuchet MS" w:hAnsi="Trebuchet MS"/>
          <w:bCs/>
          <w:szCs w:val="20"/>
          <w:u w:val="single"/>
        </w:rPr>
        <w:t>Instrução CVM 620</w:t>
      </w:r>
      <w:r w:rsidRPr="000B4FD1">
        <w:rPr>
          <w:rFonts w:ascii="Trebuchet MS" w:hAnsi="Trebuchet MS"/>
          <w:szCs w:val="20"/>
        </w:rPr>
        <w:t>”), e, ainda, sujeita à aceitação dos Debenturistas vendedores, adquirir Debêntures, observado o disposto no parágrafo 3º do artigo 55 da Lei das Sociedades por Ações. As Debêntures adquiridas pela Emissora poderão ser canceladas, permanecer na tesouraria da Emissora, ou serem novamente colocadas no mercado, observadas as restrições impostas pela Instrução CVM 476 e pela Instrução CVM 620. As Debêntures adquiridas pela Emissora para permanência em tesouraria nos termos dest</w:t>
      </w:r>
      <w:r w:rsidR="00E06B70" w:rsidRPr="000B4FD1">
        <w:rPr>
          <w:rFonts w:ascii="Trebuchet MS" w:hAnsi="Trebuchet MS"/>
          <w:szCs w:val="20"/>
        </w:rPr>
        <w:t>a Cláusula,</w:t>
      </w:r>
      <w:r w:rsidRPr="000B4FD1">
        <w:rPr>
          <w:rFonts w:ascii="Trebuchet MS" w:hAnsi="Trebuchet MS"/>
          <w:szCs w:val="20"/>
        </w:rPr>
        <w:t xml:space="preserve"> se e quando recolocadas no mercado, farão jus à mesma Remuneração aplicável às demais Debêntures.</w:t>
      </w:r>
      <w:r w:rsidR="00651ECF" w:rsidRPr="000B4FD1">
        <w:rPr>
          <w:rFonts w:ascii="Trebuchet MS" w:hAnsi="Trebuchet MS"/>
          <w:szCs w:val="20"/>
        </w:rPr>
        <w:t xml:space="preserve"> </w:t>
      </w:r>
    </w:p>
    <w:p w14:paraId="545ADDCE" w14:textId="77777777" w:rsidR="00BE48B3" w:rsidRPr="000B4FD1" w:rsidRDefault="00BE48B3" w:rsidP="00BE48B3">
      <w:pPr>
        <w:pStyle w:val="Level2"/>
        <w:numPr>
          <w:ilvl w:val="0"/>
          <w:numId w:val="0"/>
        </w:numPr>
        <w:spacing w:after="0"/>
        <w:rPr>
          <w:rFonts w:ascii="Trebuchet MS" w:hAnsi="Trebuchet MS"/>
          <w:b/>
          <w:bCs/>
          <w:szCs w:val="20"/>
        </w:rPr>
      </w:pPr>
    </w:p>
    <w:p w14:paraId="3CFC1B4D" w14:textId="6D5ACCB9" w:rsidR="009948F8" w:rsidRPr="000B4FD1" w:rsidRDefault="00EF1AA2" w:rsidP="00EF5F42">
      <w:pPr>
        <w:pStyle w:val="Level2"/>
        <w:spacing w:after="0"/>
        <w:ind w:left="0"/>
        <w:rPr>
          <w:rFonts w:ascii="Trebuchet MS" w:hAnsi="Trebuchet MS"/>
          <w:b/>
          <w:szCs w:val="20"/>
        </w:rPr>
      </w:pPr>
      <w:r w:rsidRPr="000B4FD1">
        <w:rPr>
          <w:rFonts w:ascii="Trebuchet MS" w:hAnsi="Trebuchet MS"/>
          <w:iCs/>
          <w:szCs w:val="20"/>
          <w:u w:val="single"/>
        </w:rPr>
        <w:t>Resgate Antecipado Facultativo das Debêntures</w:t>
      </w:r>
      <w:r w:rsidRPr="000B4FD1">
        <w:rPr>
          <w:rFonts w:ascii="Trebuchet MS" w:hAnsi="Trebuchet MS"/>
          <w:szCs w:val="20"/>
        </w:rPr>
        <w:t xml:space="preserve">. Sujeito ao atendimento das condições abaixo, a Emissora poderá, a seu exclusivo critério, realizar, a qualquer tempo a partir, inclusive, do </w:t>
      </w:r>
      <w:r w:rsidR="007B6B42" w:rsidRPr="000B4FD1">
        <w:rPr>
          <w:rFonts w:ascii="Trebuchet MS" w:hAnsi="Trebuchet MS"/>
          <w:szCs w:val="20"/>
        </w:rPr>
        <w:t>3</w:t>
      </w:r>
      <w:r w:rsidR="00BE2A55" w:rsidRPr="000B4FD1">
        <w:rPr>
          <w:rFonts w:ascii="Trebuchet MS" w:hAnsi="Trebuchet MS"/>
          <w:szCs w:val="20"/>
        </w:rPr>
        <w:t>1</w:t>
      </w:r>
      <w:r w:rsidR="007B6B42" w:rsidRPr="000B4FD1">
        <w:rPr>
          <w:rFonts w:ascii="Trebuchet MS" w:hAnsi="Trebuchet MS"/>
          <w:szCs w:val="20"/>
        </w:rPr>
        <w:t xml:space="preserve">º </w:t>
      </w:r>
      <w:r w:rsidRPr="000B4FD1">
        <w:rPr>
          <w:rFonts w:ascii="Trebuchet MS" w:hAnsi="Trebuchet MS"/>
          <w:szCs w:val="20"/>
        </w:rPr>
        <w:t>(</w:t>
      </w:r>
      <w:r w:rsidR="007B6B42" w:rsidRPr="000B4FD1">
        <w:rPr>
          <w:rFonts w:ascii="Trebuchet MS" w:hAnsi="Trebuchet MS"/>
          <w:szCs w:val="20"/>
        </w:rPr>
        <w:t>trigésimo</w:t>
      </w:r>
      <w:r w:rsidR="00BE2A55" w:rsidRPr="000B4FD1">
        <w:rPr>
          <w:rFonts w:ascii="Trebuchet MS" w:hAnsi="Trebuchet MS"/>
          <w:szCs w:val="20"/>
        </w:rPr>
        <w:t xml:space="preserve"> primeiro</w:t>
      </w:r>
      <w:r w:rsidRPr="000B4FD1">
        <w:rPr>
          <w:rFonts w:ascii="Trebuchet MS" w:hAnsi="Trebuchet MS"/>
          <w:szCs w:val="20"/>
        </w:rPr>
        <w:t>) mês contado da Data de Emissão</w:t>
      </w:r>
      <w:bookmarkStart w:id="43" w:name="_Hlk69995720"/>
      <w:r w:rsidR="008B341A">
        <w:rPr>
          <w:rFonts w:ascii="Trebuchet MS" w:hAnsi="Trebuchet MS"/>
          <w:szCs w:val="20"/>
        </w:rPr>
        <w:t xml:space="preserve">, ou seja, </w:t>
      </w:r>
      <w:r w:rsidR="00F21D93">
        <w:rPr>
          <w:rFonts w:ascii="Trebuchet MS" w:hAnsi="Trebuchet MS"/>
          <w:szCs w:val="20"/>
        </w:rPr>
        <w:t>1</w:t>
      </w:r>
      <w:r w:rsidR="00605CAD">
        <w:rPr>
          <w:rFonts w:ascii="Trebuchet MS" w:hAnsi="Trebuchet MS"/>
          <w:szCs w:val="20"/>
        </w:rPr>
        <w:t>4</w:t>
      </w:r>
      <w:r w:rsidR="00F44B99">
        <w:rPr>
          <w:rFonts w:ascii="Trebuchet MS" w:hAnsi="Trebuchet MS"/>
          <w:szCs w:val="20"/>
        </w:rPr>
        <w:t xml:space="preserve"> </w:t>
      </w:r>
      <w:r w:rsidR="00AD55EE">
        <w:rPr>
          <w:rFonts w:ascii="Trebuchet MS" w:hAnsi="Trebuchet MS"/>
          <w:szCs w:val="20"/>
        </w:rPr>
        <w:t>de novembro de 2023</w:t>
      </w:r>
      <w:r w:rsidRPr="000B4FD1">
        <w:rPr>
          <w:rFonts w:ascii="Trebuchet MS" w:hAnsi="Trebuchet MS"/>
          <w:szCs w:val="20"/>
        </w:rPr>
        <w:t xml:space="preserve">, </w:t>
      </w:r>
      <w:bookmarkEnd w:id="43"/>
      <w:r w:rsidR="009948F8" w:rsidRPr="000B4FD1">
        <w:rPr>
          <w:rFonts w:ascii="Trebuchet MS" w:hAnsi="Trebuchet MS"/>
          <w:szCs w:val="20"/>
        </w:rPr>
        <w:t>o resgate antecipado da totalidade (sendo vedado o resgate antecipado parcial) das Debêntures</w:t>
      </w:r>
      <w:r w:rsidR="00AB4EDA" w:rsidRPr="000B4FD1">
        <w:rPr>
          <w:rFonts w:ascii="Trebuchet MS" w:hAnsi="Trebuchet MS"/>
          <w:szCs w:val="20"/>
        </w:rPr>
        <w:t>, com o consequente cancelamento das respectivas Debêntures resgatadas</w:t>
      </w:r>
      <w:r w:rsidR="009948F8" w:rsidRPr="000B4FD1">
        <w:rPr>
          <w:rFonts w:ascii="Trebuchet MS" w:hAnsi="Trebuchet MS"/>
          <w:szCs w:val="20"/>
        </w:rPr>
        <w:t xml:space="preserve"> (“</w:t>
      </w:r>
      <w:r w:rsidR="009948F8" w:rsidRPr="000B4FD1">
        <w:rPr>
          <w:rFonts w:ascii="Trebuchet MS" w:hAnsi="Trebuchet MS"/>
          <w:szCs w:val="20"/>
          <w:u w:val="single"/>
        </w:rPr>
        <w:t>Resgate Antecipado Facultativo</w:t>
      </w:r>
      <w:r w:rsidR="009948F8" w:rsidRPr="000B4FD1">
        <w:rPr>
          <w:rFonts w:ascii="Trebuchet MS" w:hAnsi="Trebuchet MS"/>
          <w:szCs w:val="20"/>
        </w:rPr>
        <w:t>”).</w:t>
      </w:r>
    </w:p>
    <w:p w14:paraId="2EB02F4B" w14:textId="77777777" w:rsidR="009948F8" w:rsidRPr="000B4FD1" w:rsidRDefault="009948F8" w:rsidP="009948F8">
      <w:pPr>
        <w:pStyle w:val="PargrafodaLista"/>
        <w:rPr>
          <w:rFonts w:ascii="Trebuchet MS" w:hAnsi="Trebuchet MS"/>
          <w:szCs w:val="20"/>
        </w:rPr>
      </w:pPr>
    </w:p>
    <w:p w14:paraId="03C8F504" w14:textId="50E15F55" w:rsidR="00AD55EE" w:rsidRPr="000B4FD1" w:rsidRDefault="009948F8" w:rsidP="00842585">
      <w:pPr>
        <w:pStyle w:val="Level3"/>
        <w:tabs>
          <w:tab w:val="clear" w:pos="2041"/>
          <w:tab w:val="num" w:pos="1276"/>
        </w:tabs>
        <w:ind w:left="0"/>
        <w:rPr>
          <w:rFonts w:ascii="Trebuchet MS" w:hAnsi="Trebuchet MS"/>
          <w:b/>
          <w:szCs w:val="20"/>
        </w:rPr>
      </w:pPr>
      <w:r w:rsidRPr="000B4FD1">
        <w:rPr>
          <w:rFonts w:ascii="Trebuchet MS" w:hAnsi="Trebuchet MS"/>
          <w:szCs w:val="20"/>
        </w:rPr>
        <w:t xml:space="preserve">O Resgate Antecipado Facultativo </w:t>
      </w:r>
      <w:r w:rsidR="00AB4EDA" w:rsidRPr="000B4FD1">
        <w:rPr>
          <w:rFonts w:ascii="Trebuchet MS" w:hAnsi="Trebuchet MS"/>
          <w:szCs w:val="20"/>
        </w:rPr>
        <w:t xml:space="preserve">será realizado </w:t>
      </w:r>
      <w:r w:rsidR="00EF1AA2" w:rsidRPr="000B4FD1">
        <w:rPr>
          <w:rFonts w:ascii="Trebuchet MS" w:hAnsi="Trebuchet MS"/>
          <w:szCs w:val="20"/>
        </w:rPr>
        <w:t>com aviso prévio aos Debenturistas</w:t>
      </w:r>
      <w:r w:rsidR="00AB4EDA" w:rsidRPr="000B4FD1">
        <w:rPr>
          <w:rFonts w:ascii="Trebuchet MS" w:hAnsi="Trebuchet MS"/>
          <w:szCs w:val="20"/>
        </w:rPr>
        <w:t xml:space="preserve">, </w:t>
      </w:r>
      <w:r w:rsidR="00EF1AA2" w:rsidRPr="000B4FD1">
        <w:rPr>
          <w:rFonts w:ascii="Trebuchet MS" w:hAnsi="Trebuchet MS"/>
          <w:szCs w:val="20"/>
        </w:rPr>
        <w:t>por meio de publicação de anúncio nos termos d</w:t>
      </w:r>
      <w:r w:rsidR="00BE48B3" w:rsidRPr="000B4FD1">
        <w:rPr>
          <w:rFonts w:ascii="Trebuchet MS" w:hAnsi="Trebuchet MS"/>
          <w:szCs w:val="20"/>
        </w:rPr>
        <w:t>a Cláusula</w:t>
      </w:r>
      <w:r w:rsidR="00EF1AA2" w:rsidRPr="000B4FD1">
        <w:rPr>
          <w:rFonts w:ascii="Trebuchet MS" w:hAnsi="Trebuchet MS"/>
          <w:szCs w:val="20"/>
        </w:rPr>
        <w:t xml:space="preserve">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_Ref333940383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6.28</w:t>
      </w:r>
      <w:r w:rsidR="00AA5325" w:rsidRPr="000B4FD1">
        <w:rPr>
          <w:rFonts w:ascii="Trebuchet MS" w:hAnsi="Trebuchet MS"/>
          <w:szCs w:val="20"/>
        </w:rPr>
        <w:fldChar w:fldCharType="end"/>
      </w:r>
      <w:r w:rsidR="00EF1AA2" w:rsidRPr="000B4FD1">
        <w:rPr>
          <w:rFonts w:ascii="Trebuchet MS" w:hAnsi="Trebuchet MS"/>
          <w:szCs w:val="20"/>
        </w:rPr>
        <w:t xml:space="preserve"> abaixo ou de comunicação individual a todos os Debenturistas, com cópia ao Agente Fiduciário, ao Escriturador, ao </w:t>
      </w:r>
      <w:r w:rsidR="00054CC6" w:rsidRPr="000B4FD1">
        <w:rPr>
          <w:rFonts w:ascii="Trebuchet MS" w:hAnsi="Trebuchet MS"/>
          <w:szCs w:val="20"/>
        </w:rPr>
        <w:t>Agente de Liquidação</w:t>
      </w:r>
      <w:r w:rsidR="00EF1AA2" w:rsidRPr="000B4FD1">
        <w:rPr>
          <w:rFonts w:ascii="Trebuchet MS" w:hAnsi="Trebuchet MS"/>
          <w:szCs w:val="20"/>
        </w:rPr>
        <w:t xml:space="preserve"> e à B3, de, no mínimo, 3 (três) Dias Úteis d</w:t>
      </w:r>
      <w:r w:rsidR="00AB4EDA" w:rsidRPr="000B4FD1">
        <w:rPr>
          <w:rFonts w:ascii="Trebuchet MS" w:hAnsi="Trebuchet MS"/>
          <w:szCs w:val="20"/>
        </w:rPr>
        <w:t xml:space="preserve">e antecedência da data prevista para o </w:t>
      </w:r>
      <w:r w:rsidR="00EF1AA2" w:rsidRPr="000B4FD1">
        <w:rPr>
          <w:rFonts w:ascii="Trebuchet MS" w:hAnsi="Trebuchet MS"/>
          <w:szCs w:val="20"/>
        </w:rPr>
        <w:t xml:space="preserve">evento, </w:t>
      </w:r>
      <w:r w:rsidR="00AB4EDA" w:rsidRPr="000B4FD1">
        <w:rPr>
          <w:rFonts w:ascii="Trebuchet MS" w:hAnsi="Trebuchet MS"/>
          <w:szCs w:val="20"/>
        </w:rPr>
        <w:t xml:space="preserve">o qual deverá indicar </w:t>
      </w:r>
      <w:r w:rsidR="00AB4EDA" w:rsidRPr="000B4FD1">
        <w:rPr>
          <w:rFonts w:ascii="Trebuchet MS" w:hAnsi="Trebuchet MS"/>
          <w:b/>
          <w:szCs w:val="20"/>
        </w:rPr>
        <w:t>(i)</w:t>
      </w:r>
      <w:r w:rsidR="00AB4EDA" w:rsidRPr="000B4FD1">
        <w:rPr>
          <w:rFonts w:ascii="Trebuchet MS" w:hAnsi="Trebuchet MS"/>
          <w:szCs w:val="20"/>
        </w:rPr>
        <w:t xml:space="preserve"> a data efetiva para o Resgate Antecipado Facultativo e pagamento aos Debenturistas</w:t>
      </w:r>
      <w:r w:rsidR="00F16029" w:rsidRPr="000B4FD1">
        <w:rPr>
          <w:rFonts w:ascii="Trebuchet MS" w:hAnsi="Trebuchet MS"/>
          <w:szCs w:val="20"/>
        </w:rPr>
        <w:t>, que deverá ser um Dia Útil</w:t>
      </w:r>
      <w:r w:rsidR="00AB4EDA" w:rsidRPr="000B4FD1">
        <w:rPr>
          <w:rFonts w:ascii="Trebuchet MS" w:hAnsi="Trebuchet MS"/>
          <w:szCs w:val="20"/>
        </w:rPr>
        <w:t xml:space="preserve">; e </w:t>
      </w:r>
      <w:r w:rsidR="00AB4EDA" w:rsidRPr="000B4FD1">
        <w:rPr>
          <w:rFonts w:ascii="Trebuchet MS" w:hAnsi="Trebuchet MS"/>
          <w:b/>
          <w:szCs w:val="20"/>
        </w:rPr>
        <w:t>(ii)</w:t>
      </w:r>
      <w:r w:rsidR="00AB4EDA" w:rsidRPr="000B4FD1">
        <w:rPr>
          <w:rFonts w:ascii="Trebuchet MS" w:hAnsi="Trebuchet MS"/>
          <w:szCs w:val="20"/>
        </w:rPr>
        <w:t> as demais informações necessárias para a realização do Resgate Antecipado Facultativo.</w:t>
      </w:r>
    </w:p>
    <w:p w14:paraId="1DC49836" w14:textId="479E7FC5" w:rsidR="00AD55EE" w:rsidRPr="00842585" w:rsidRDefault="00AB4EDA" w:rsidP="00AD55EE">
      <w:pPr>
        <w:pStyle w:val="Level3"/>
        <w:tabs>
          <w:tab w:val="clear" w:pos="2041"/>
          <w:tab w:val="num" w:pos="1276"/>
        </w:tabs>
        <w:spacing w:after="0"/>
        <w:ind w:left="0"/>
        <w:rPr>
          <w:rFonts w:ascii="Trebuchet MS" w:hAnsi="Trebuchet MS"/>
          <w:szCs w:val="22"/>
          <w:lang w:eastAsia="pt-BR"/>
        </w:rPr>
      </w:pPr>
      <w:r w:rsidRPr="00842585">
        <w:rPr>
          <w:rFonts w:ascii="Trebuchet MS" w:hAnsi="Trebuchet MS"/>
        </w:rPr>
        <w:t xml:space="preserve">O valor a ser pago aos Debenturistas no âmbito do Resgate Antecipado Facultativo será equivalente ao </w:t>
      </w:r>
      <w:r w:rsidR="00EF1AA2" w:rsidRPr="00842585">
        <w:rPr>
          <w:rFonts w:ascii="Trebuchet MS" w:hAnsi="Trebuchet MS"/>
        </w:rPr>
        <w:t>Valor Nominal Unitário ou do saldo do Valor Nominal Unitário das Debêntures, conforme o caso, acrescido</w:t>
      </w:r>
      <w:r w:rsidR="001F71AA" w:rsidRPr="00842585">
        <w:rPr>
          <w:rFonts w:ascii="Trebuchet MS" w:hAnsi="Trebuchet MS"/>
        </w:rPr>
        <w:t>:</w:t>
      </w:r>
      <w:r w:rsidR="001F71AA" w:rsidRPr="00842585">
        <w:rPr>
          <w:rFonts w:ascii="Trebuchet MS" w:hAnsi="Trebuchet MS"/>
          <w:b/>
        </w:rPr>
        <w:t xml:space="preserve"> (i)</w:t>
      </w:r>
      <w:r w:rsidR="00EF1AA2" w:rsidRPr="00842585">
        <w:rPr>
          <w:rFonts w:ascii="Trebuchet MS" w:hAnsi="Trebuchet MS"/>
        </w:rPr>
        <w:t xml:space="preserve"> da Remuneração, calculada </w:t>
      </w:r>
      <w:r w:rsidR="00EF1AA2" w:rsidRPr="00842585">
        <w:rPr>
          <w:rFonts w:ascii="Trebuchet MS" w:hAnsi="Trebuchet MS"/>
          <w:i/>
        </w:rPr>
        <w:t>pro rata temporis</w:t>
      </w:r>
      <w:r w:rsidR="00EF1AA2" w:rsidRPr="00842585">
        <w:rPr>
          <w:rFonts w:ascii="Trebuchet MS" w:hAnsi="Trebuchet MS"/>
        </w:rPr>
        <w:t xml:space="preserve">, desde a </w:t>
      </w:r>
      <w:r w:rsidR="00881754" w:rsidRPr="00842585">
        <w:rPr>
          <w:rFonts w:ascii="Trebuchet MS" w:hAnsi="Trebuchet MS"/>
        </w:rPr>
        <w:t xml:space="preserve">primeira </w:t>
      </w:r>
      <w:r w:rsidR="00EF1AA2" w:rsidRPr="00842585">
        <w:rPr>
          <w:rFonts w:ascii="Trebuchet MS" w:hAnsi="Trebuchet MS"/>
        </w:rPr>
        <w:t>Data de Integralização ou da respectiva Data de Pagamento de Remuneração imediatamente anterior, conforme o caso, até a data do efetivo pagamento</w:t>
      </w:r>
      <w:r w:rsidR="001F71AA" w:rsidRPr="00842585">
        <w:rPr>
          <w:rFonts w:ascii="Trebuchet MS" w:hAnsi="Trebuchet MS"/>
        </w:rPr>
        <w:t xml:space="preserve">; e </w:t>
      </w:r>
      <w:r w:rsidR="001F71AA" w:rsidRPr="00842585">
        <w:rPr>
          <w:rFonts w:ascii="Trebuchet MS" w:hAnsi="Trebuchet MS"/>
          <w:b/>
        </w:rPr>
        <w:t>(ii)</w:t>
      </w:r>
      <w:r w:rsidR="001F71AA" w:rsidRPr="00842585">
        <w:rPr>
          <w:rFonts w:ascii="Trebuchet MS" w:hAnsi="Trebuchet MS"/>
        </w:rPr>
        <w:t xml:space="preserve"> </w:t>
      </w:r>
      <w:r w:rsidR="00EF1AA2" w:rsidRPr="00842585">
        <w:rPr>
          <w:rFonts w:ascii="Trebuchet MS" w:hAnsi="Trebuchet MS"/>
        </w:rPr>
        <w:t>do prêmio</w:t>
      </w:r>
      <w:r w:rsidR="00F85151" w:rsidRPr="00842585">
        <w:rPr>
          <w:rFonts w:ascii="Trebuchet MS" w:hAnsi="Trebuchet MS"/>
        </w:rPr>
        <w:t xml:space="preserve"> </w:t>
      </w:r>
      <w:r w:rsidR="00AD55EE" w:rsidRPr="00842585">
        <w:rPr>
          <w:rFonts w:ascii="Trebuchet MS" w:hAnsi="Trebuchet MS"/>
        </w:rPr>
        <w:t>positivo equivalente à diferença entre</w:t>
      </w:r>
      <w:r w:rsidR="00173AFF">
        <w:rPr>
          <w:rFonts w:ascii="Trebuchet MS" w:hAnsi="Trebuchet MS"/>
        </w:rPr>
        <w:t>:</w:t>
      </w:r>
      <w:r w:rsidR="00AD55EE" w:rsidRPr="00842585">
        <w:rPr>
          <w:rFonts w:ascii="Trebuchet MS" w:hAnsi="Trebuchet MS"/>
        </w:rPr>
        <w:t xml:space="preserve"> (</w:t>
      </w:r>
      <w:r w:rsidR="00173AFF">
        <w:rPr>
          <w:rFonts w:ascii="Trebuchet MS" w:hAnsi="Trebuchet MS"/>
        </w:rPr>
        <w:t>a</w:t>
      </w:r>
      <w:r w:rsidR="00AD55EE" w:rsidRPr="00842585">
        <w:rPr>
          <w:rFonts w:ascii="Trebuchet MS" w:hAnsi="Trebuchet MS"/>
        </w:rPr>
        <w:t>) o valor calculado conforme fórmula abaixo ("</w:t>
      </w:r>
      <w:r w:rsidR="00AD55EE" w:rsidRPr="00842585">
        <w:rPr>
          <w:rFonts w:ascii="Trebuchet MS" w:hAnsi="Trebuchet MS"/>
          <w:u w:val="single"/>
        </w:rPr>
        <w:t>SDMtM</w:t>
      </w:r>
      <w:r w:rsidR="00AD55EE" w:rsidRPr="00842585">
        <w:rPr>
          <w:rFonts w:ascii="Trebuchet MS" w:hAnsi="Trebuchet MS"/>
        </w:rPr>
        <w:t>")</w:t>
      </w:r>
      <w:r w:rsidR="00173AFF">
        <w:rPr>
          <w:rFonts w:ascii="Trebuchet MS" w:hAnsi="Trebuchet MS"/>
        </w:rPr>
        <w:t>;</w:t>
      </w:r>
      <w:r w:rsidR="00AD55EE" w:rsidRPr="00842585">
        <w:rPr>
          <w:rFonts w:ascii="Trebuchet MS" w:hAnsi="Trebuchet MS"/>
        </w:rPr>
        <w:t xml:space="preserve"> e (</w:t>
      </w:r>
      <w:r w:rsidR="00173AFF">
        <w:rPr>
          <w:rFonts w:ascii="Trebuchet MS" w:hAnsi="Trebuchet MS"/>
        </w:rPr>
        <w:t>b</w:t>
      </w:r>
      <w:r w:rsidR="00AD55EE" w:rsidRPr="00842585">
        <w:rPr>
          <w:rFonts w:ascii="Trebuchet MS" w:hAnsi="Trebuchet MS"/>
        </w:rPr>
        <w:t>) ao saldo do Valor Nominal das Debêntures:</w:t>
      </w:r>
    </w:p>
    <w:p w14:paraId="5710A41C" w14:textId="2DAFBF8A" w:rsidR="00AD55EE" w:rsidRPr="00AD55EE" w:rsidRDefault="00AD55EE" w:rsidP="00842585">
      <w:pPr>
        <w:pStyle w:val="Level3"/>
        <w:numPr>
          <w:ilvl w:val="0"/>
          <w:numId w:val="0"/>
        </w:numPr>
        <w:spacing w:after="0"/>
        <w:rPr>
          <w:rFonts w:ascii="Calibri" w:hAnsi="Calibri"/>
          <w:szCs w:val="22"/>
          <w:lang w:eastAsia="pt-BR"/>
        </w:rPr>
      </w:pPr>
      <w:r>
        <w:rPr>
          <w:noProof/>
        </w:rPr>
        <w:drawing>
          <wp:anchor distT="0" distB="0" distL="76200" distR="76200" simplePos="0" relativeHeight="251658240" behindDoc="0" locked="0" layoutInCell="1" allowOverlap="0" wp14:anchorId="6FBC16D3" wp14:editId="4A53D29F">
            <wp:simplePos x="0" y="0"/>
            <wp:positionH relativeFrom="margin">
              <wp:align>center</wp:align>
            </wp:positionH>
            <wp:positionV relativeFrom="line">
              <wp:posOffset>170180</wp:posOffset>
            </wp:positionV>
            <wp:extent cx="2228850" cy="6667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666750"/>
                    </a:xfrm>
                    <a:prstGeom prst="rect">
                      <a:avLst/>
                    </a:prstGeom>
                    <a:noFill/>
                  </pic:spPr>
                </pic:pic>
              </a:graphicData>
            </a:graphic>
            <wp14:sizeRelH relativeFrom="page">
              <wp14:pctWidth>0</wp14:pctWidth>
            </wp14:sizeRelH>
            <wp14:sizeRelV relativeFrom="page">
              <wp14:pctHeight>0</wp14:pctHeight>
            </wp14:sizeRelV>
          </wp:anchor>
        </w:drawing>
      </w:r>
    </w:p>
    <w:p w14:paraId="054B82CC" w14:textId="3CAF319C" w:rsidR="00AD55EE" w:rsidRDefault="00AD55EE" w:rsidP="00842585">
      <w:pPr>
        <w:spacing w:before="100" w:beforeAutospacing="1" w:after="100" w:afterAutospacing="1" w:line="300" w:lineRule="atLeast"/>
        <w:ind w:left="5040"/>
      </w:pPr>
      <w:r>
        <w:t>  </w:t>
      </w:r>
      <w:r>
        <w:rPr>
          <w:rFonts w:ascii="Times New Roman" w:hAnsi="Times New Roman"/>
          <w:sz w:val="24"/>
        </w:rPr>
        <w:t> </w:t>
      </w:r>
    </w:p>
    <w:p w14:paraId="3CE56CDB" w14:textId="38044ED9" w:rsidR="00AD55EE" w:rsidRDefault="0011367D" w:rsidP="00842585">
      <w:pPr>
        <w:pStyle w:val="NormalWeb"/>
        <w:spacing w:before="0" w:beforeAutospacing="0" w:after="0" w:afterAutospacing="0" w:line="300" w:lineRule="atLeast"/>
        <w:jc w:val="both"/>
        <w:rPr>
          <w:rFonts w:ascii="Trebuchet MS" w:hAnsi="Trebuchet MS" w:cs="Times New Roman"/>
          <w:sz w:val="20"/>
          <w:szCs w:val="20"/>
        </w:rPr>
      </w:pPr>
      <w:r>
        <w:rPr>
          <w:rFonts w:ascii="Trebuchet MS" w:hAnsi="Trebuchet MS" w:cs="Times New Roman"/>
          <w:sz w:val="20"/>
          <w:szCs w:val="20"/>
        </w:rPr>
        <w:t>o</w:t>
      </w:r>
      <w:r w:rsidR="00AD55EE" w:rsidRPr="00842585">
        <w:rPr>
          <w:rFonts w:ascii="Trebuchet MS" w:hAnsi="Trebuchet MS" w:cs="Times New Roman"/>
          <w:sz w:val="20"/>
          <w:szCs w:val="20"/>
        </w:rPr>
        <w:t xml:space="preserve">nde: </w:t>
      </w:r>
    </w:p>
    <w:p w14:paraId="10919271" w14:textId="77777777" w:rsidR="00AD55EE" w:rsidRPr="00842585" w:rsidRDefault="00AD55EE" w:rsidP="00842585">
      <w:pPr>
        <w:pStyle w:val="NormalWeb"/>
        <w:spacing w:before="0" w:beforeAutospacing="0" w:after="0" w:afterAutospacing="0" w:line="300" w:lineRule="atLeast"/>
        <w:jc w:val="both"/>
        <w:rPr>
          <w:rFonts w:ascii="Trebuchet MS" w:hAnsi="Trebuchet MS"/>
          <w:sz w:val="20"/>
          <w:szCs w:val="20"/>
        </w:rPr>
      </w:pPr>
    </w:p>
    <w:p w14:paraId="488DE67D" w14:textId="5E25A602"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SDMtM = somatório do fluxo das parcelas vincendas do</w:t>
      </w:r>
      <w:r w:rsidR="00173AFF">
        <w:rPr>
          <w:rFonts w:ascii="Trebuchet MS" w:hAnsi="Trebuchet MS"/>
          <w:szCs w:val="20"/>
        </w:rPr>
        <w:t xml:space="preserve"> </w:t>
      </w:r>
      <w:r w:rsidRPr="00842585">
        <w:rPr>
          <w:rFonts w:ascii="Trebuchet MS" w:hAnsi="Trebuchet MS"/>
          <w:szCs w:val="20"/>
        </w:rPr>
        <w:t>Valor Nominal</w:t>
      </w:r>
      <w:r w:rsidR="00173AFF">
        <w:rPr>
          <w:rFonts w:ascii="Trebuchet MS" w:hAnsi="Trebuchet MS"/>
          <w:szCs w:val="20"/>
        </w:rPr>
        <w:t xml:space="preserve"> Unitário </w:t>
      </w:r>
      <w:r w:rsidR="00173AFF" w:rsidRPr="006C76C7">
        <w:rPr>
          <w:rFonts w:ascii="Trebuchet MS" w:hAnsi="Trebuchet MS"/>
        </w:rPr>
        <w:t>ou do saldo do Valor Nominal Unitário das Debêntures, conforme o caso,</w:t>
      </w:r>
      <w:r w:rsidRPr="00842585">
        <w:rPr>
          <w:rFonts w:ascii="Trebuchet MS" w:hAnsi="Trebuchet MS"/>
          <w:szCs w:val="20"/>
        </w:rPr>
        <w:t xml:space="preserve"> e da Remuneração</w:t>
      </w:r>
      <w:r w:rsidR="00173AFF">
        <w:rPr>
          <w:rFonts w:ascii="Trebuchet MS" w:hAnsi="Trebuchet MS"/>
          <w:szCs w:val="20"/>
        </w:rPr>
        <w:t>,</w:t>
      </w:r>
      <w:r w:rsidRPr="00842585">
        <w:rPr>
          <w:rFonts w:ascii="Trebuchet MS" w:hAnsi="Trebuchet MS"/>
          <w:szCs w:val="20"/>
        </w:rPr>
        <w:t xml:space="preserve"> trazidas a valor presente; </w:t>
      </w:r>
    </w:p>
    <w:p w14:paraId="06D02B45" w14:textId="77777777"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 </w:t>
      </w:r>
    </w:p>
    <w:p w14:paraId="7B18B215" w14:textId="0B3121FB"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 xml:space="preserve">Parcela = valores projetados das parcelas vincendas do Valor Nominal </w:t>
      </w:r>
      <w:r w:rsidR="00173AFF">
        <w:rPr>
          <w:rFonts w:ascii="Trebuchet MS" w:hAnsi="Trebuchet MS"/>
          <w:szCs w:val="20"/>
        </w:rPr>
        <w:t xml:space="preserve">Unitário </w:t>
      </w:r>
      <w:r w:rsidR="00173AFF" w:rsidRPr="006C76C7">
        <w:rPr>
          <w:rFonts w:ascii="Trebuchet MS" w:hAnsi="Trebuchet MS"/>
        </w:rPr>
        <w:t>ou do saldo do Valor Nominal Unitário das Debêntures, conforme o caso,</w:t>
      </w:r>
      <w:r w:rsidRPr="00842585">
        <w:rPr>
          <w:rFonts w:ascii="Trebuchet MS" w:hAnsi="Trebuchet MS"/>
          <w:szCs w:val="20"/>
        </w:rPr>
        <w:t xml:space="preserve"> e da Remuneração;</w:t>
      </w:r>
    </w:p>
    <w:p w14:paraId="7D74BC6C" w14:textId="77777777"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 </w:t>
      </w:r>
    </w:p>
    <w:p w14:paraId="3BA9DA82" w14:textId="467FC9D0" w:rsidR="00AD55EE" w:rsidRPr="00842585" w:rsidRDefault="00AD55EE" w:rsidP="00842585">
      <w:pPr>
        <w:pStyle w:val="Level3"/>
        <w:numPr>
          <w:ilvl w:val="0"/>
          <w:numId w:val="0"/>
        </w:numPr>
        <w:spacing w:after="0"/>
        <w:rPr>
          <w:rFonts w:ascii="Trebuchet MS" w:hAnsi="Trebuchet MS"/>
          <w:szCs w:val="20"/>
        </w:rPr>
      </w:pPr>
      <w:r w:rsidRPr="00842585">
        <w:rPr>
          <w:rFonts w:ascii="Trebuchet MS" w:hAnsi="Trebuchet MS"/>
          <w:szCs w:val="20"/>
        </w:rPr>
        <w:t>i = taxa DI x pré, base 252, para a data de vencimento de cada parcela, obtida através de interpolação da curva de juros divulgada pela B3 em seu website "Taxas referenciais BM&amp;FBOVESPA"(</w:t>
      </w:r>
      <w:hyperlink r:id="rId14" w:history="1">
        <w:r w:rsidR="00173AFF" w:rsidRPr="00842585">
          <w:rPr>
            <w:rStyle w:val="Hyperlink"/>
            <w:rFonts w:ascii="Trebuchet MS" w:hAnsi="Trebuchet MS"/>
            <w:szCs w:val="20"/>
          </w:rPr>
          <w:t>http://www.b3.com.br/pt_br/market-data-e-indices/servicos-de-dados/market-data/consultas/mercado-de-derivativos/precos-referenciais/taxas- -referenciais-bm-fbovespa/</w:t>
        </w:r>
      </w:hyperlink>
      <w:r w:rsidRPr="00842585">
        <w:rPr>
          <w:rFonts w:ascii="Trebuchet MS" w:hAnsi="Trebuchet MS"/>
          <w:szCs w:val="20"/>
        </w:rPr>
        <w:t xml:space="preserve">), </w:t>
      </w:r>
      <w:bookmarkStart w:id="44" w:name="m_-3705257474319002540__Hlk67664490"/>
      <w:r w:rsidRPr="00842585">
        <w:rPr>
          <w:rFonts w:ascii="Trebuchet MS" w:hAnsi="Trebuchet MS"/>
          <w:szCs w:val="20"/>
        </w:rPr>
        <w:t>acrescida exponencialmente de 3,50% (três inteiros e cinquenta centésimos por cento) ao ano, com base em 252 (duzentos e cinquenta e dois) Dias Úteis</w:t>
      </w:r>
      <w:bookmarkEnd w:id="44"/>
      <w:r w:rsidRPr="00842585">
        <w:rPr>
          <w:rFonts w:ascii="Trebuchet MS" w:hAnsi="Trebuchet MS"/>
          <w:szCs w:val="20"/>
        </w:rPr>
        <w:t>;  </w:t>
      </w:r>
      <w:r w:rsidRPr="008B341A">
        <w:rPr>
          <w:rFonts w:ascii="Trebuchet MS" w:hAnsi="Trebuchet MS"/>
          <w:szCs w:val="20"/>
        </w:rPr>
        <w:t>e</w:t>
      </w:r>
    </w:p>
    <w:p w14:paraId="2D17F02B" w14:textId="126F47A5" w:rsidR="00AB4EDA" w:rsidRPr="008B341A" w:rsidRDefault="00AD55EE" w:rsidP="00842585">
      <w:pPr>
        <w:spacing w:before="100" w:beforeAutospacing="1" w:after="100" w:afterAutospacing="1" w:line="300" w:lineRule="atLeast"/>
        <w:jc w:val="both"/>
        <w:rPr>
          <w:szCs w:val="20"/>
        </w:rPr>
      </w:pPr>
      <w:r w:rsidRPr="00842585">
        <w:rPr>
          <w:rFonts w:ascii="Trebuchet MS" w:hAnsi="Trebuchet MS"/>
          <w:szCs w:val="20"/>
        </w:rPr>
        <w:t xml:space="preserve">n = prazo a decorrer em Dias Úteis da data do Resgate Antecipado Total ao vencimento de cada </w:t>
      </w:r>
      <w:r w:rsidRPr="008B341A">
        <w:rPr>
          <w:rFonts w:ascii="Trebuchet MS" w:hAnsi="Trebuchet MS"/>
          <w:szCs w:val="20"/>
        </w:rPr>
        <w:t>P</w:t>
      </w:r>
      <w:r w:rsidRPr="00842585">
        <w:rPr>
          <w:rFonts w:ascii="Trebuchet MS" w:hAnsi="Trebuchet MS"/>
          <w:szCs w:val="20"/>
        </w:rPr>
        <w:t>arcela</w:t>
      </w:r>
      <w:r w:rsidRPr="008B341A">
        <w:rPr>
          <w:rFonts w:ascii="Trebuchet MS" w:hAnsi="Trebuchet MS"/>
          <w:szCs w:val="20"/>
        </w:rPr>
        <w:t>.</w:t>
      </w:r>
    </w:p>
    <w:p w14:paraId="0A6576F8" w14:textId="77777777" w:rsidR="00AB4EDA" w:rsidRPr="000B4FD1" w:rsidRDefault="00AB4EDA" w:rsidP="00AB4EDA">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O pagamento das Debêntures a serem resgatadas antecipadamente por meio do Resgate Antecipado Facultativo será realizado pela Emissora </w:t>
      </w:r>
      <w:r w:rsidRPr="000B4FD1">
        <w:rPr>
          <w:rFonts w:ascii="Trebuchet MS" w:hAnsi="Trebuchet MS"/>
          <w:b/>
          <w:szCs w:val="20"/>
        </w:rPr>
        <w:t>(i)</w:t>
      </w:r>
      <w:r w:rsidRPr="000B4FD1">
        <w:rPr>
          <w:rFonts w:ascii="Trebuchet MS" w:hAnsi="Trebuchet MS"/>
          <w:bCs/>
          <w:szCs w:val="20"/>
        </w:rPr>
        <w:t xml:space="preserve"> por meio dos procedimentos adotados pela B3, para as Debêntures custodiadas eletronicamente na B3; ou </w:t>
      </w:r>
      <w:r w:rsidRPr="000B4FD1">
        <w:rPr>
          <w:rFonts w:ascii="Trebuchet MS" w:hAnsi="Trebuchet MS"/>
          <w:b/>
          <w:szCs w:val="20"/>
        </w:rPr>
        <w:t>(ii)</w:t>
      </w:r>
      <w:r w:rsidRPr="000B4FD1">
        <w:rPr>
          <w:rFonts w:ascii="Trebuchet MS" w:hAnsi="Trebuchet MS"/>
          <w:bCs/>
          <w:szCs w:val="20"/>
        </w:rPr>
        <w:t xml:space="preserve"> mediante depósito em contas correntes indicadas pelos Debenturistas a ser realizado pelo Escriturador, no caso das Debêntures que não estejam custodiadas conforme o item (i) acima.</w:t>
      </w:r>
    </w:p>
    <w:p w14:paraId="7191B74C" w14:textId="77777777" w:rsidR="00AB4EDA" w:rsidRPr="000B4FD1" w:rsidRDefault="00AB4EDA" w:rsidP="00AB4EDA">
      <w:pPr>
        <w:pStyle w:val="PargrafodaLista"/>
        <w:tabs>
          <w:tab w:val="num" w:pos="1276"/>
        </w:tabs>
        <w:rPr>
          <w:rFonts w:ascii="Trebuchet MS" w:hAnsi="Trebuchet MS"/>
          <w:bCs/>
          <w:szCs w:val="20"/>
        </w:rPr>
      </w:pPr>
    </w:p>
    <w:p w14:paraId="7E31C914" w14:textId="77777777" w:rsidR="00AB4EDA" w:rsidRPr="000B4FD1" w:rsidRDefault="00AB4EDA" w:rsidP="00AB4EDA">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A B3 deverá ser notificada pela Emissora com antecedência de 3 (três) dias úteis da data de realização do Resgate Antecipado Facultativo.</w:t>
      </w:r>
    </w:p>
    <w:p w14:paraId="56FC08D0" w14:textId="77777777" w:rsidR="00AB4EDA" w:rsidRPr="000B4FD1" w:rsidRDefault="00AB4EDA" w:rsidP="00AB4EDA">
      <w:pPr>
        <w:pStyle w:val="PargrafodaLista"/>
        <w:rPr>
          <w:rFonts w:ascii="Trebuchet MS" w:hAnsi="Trebuchet MS"/>
          <w:bCs/>
          <w:szCs w:val="20"/>
        </w:rPr>
      </w:pPr>
    </w:p>
    <w:p w14:paraId="1DEAF9D8" w14:textId="77777777" w:rsidR="00AB4EDA" w:rsidRPr="000B4FD1" w:rsidRDefault="00AB4EDA" w:rsidP="00AB4EDA">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Caso o Resgate Antecipado Facultativo venha a ser realizado em qualquer das datas de pagamento do Valor Nominal Unitário previstas na Cláusula </w:t>
      </w:r>
      <w:r w:rsidR="00A00216" w:rsidRPr="000B4FD1">
        <w:rPr>
          <w:rFonts w:ascii="Trebuchet MS" w:hAnsi="Trebuchet MS"/>
          <w:bCs/>
          <w:szCs w:val="20"/>
        </w:rPr>
        <w:fldChar w:fldCharType="begin"/>
      </w:r>
      <w:r w:rsidR="00A00216" w:rsidRPr="000B4FD1">
        <w:rPr>
          <w:rFonts w:ascii="Trebuchet MS" w:hAnsi="Trebuchet MS"/>
          <w:bCs/>
          <w:szCs w:val="20"/>
        </w:rPr>
        <w:instrText xml:space="preserve"> REF _Ref62153436 \r \h </w:instrText>
      </w:r>
      <w:r w:rsidR="00F816F0" w:rsidRPr="000B4FD1">
        <w:rPr>
          <w:rFonts w:ascii="Trebuchet MS" w:hAnsi="Trebuchet MS"/>
          <w:bCs/>
          <w:szCs w:val="20"/>
        </w:rPr>
        <w:instrText xml:space="preserve"> \* MERGEFORMAT </w:instrText>
      </w:r>
      <w:r w:rsidR="00A00216" w:rsidRPr="000B4FD1">
        <w:rPr>
          <w:rFonts w:ascii="Trebuchet MS" w:hAnsi="Trebuchet MS"/>
          <w:bCs/>
          <w:szCs w:val="20"/>
        </w:rPr>
      </w:r>
      <w:r w:rsidR="00A00216" w:rsidRPr="000B4FD1">
        <w:rPr>
          <w:rFonts w:ascii="Trebuchet MS" w:hAnsi="Trebuchet MS"/>
          <w:bCs/>
          <w:szCs w:val="20"/>
        </w:rPr>
        <w:fldChar w:fldCharType="separate"/>
      </w:r>
      <w:r w:rsidR="00E10755" w:rsidRPr="000B4FD1">
        <w:rPr>
          <w:rFonts w:ascii="Trebuchet MS" w:hAnsi="Trebuchet MS"/>
          <w:bCs/>
          <w:szCs w:val="20"/>
        </w:rPr>
        <w:t>6.13</w:t>
      </w:r>
      <w:r w:rsidR="00A00216" w:rsidRPr="000B4FD1">
        <w:rPr>
          <w:rFonts w:ascii="Trebuchet MS" w:hAnsi="Trebuchet MS"/>
          <w:bCs/>
          <w:szCs w:val="20"/>
        </w:rPr>
        <w:fldChar w:fldCharType="end"/>
      </w:r>
      <w:r w:rsidRPr="000B4FD1">
        <w:rPr>
          <w:rFonts w:ascii="Trebuchet MS" w:hAnsi="Trebuchet MS"/>
          <w:bCs/>
          <w:szCs w:val="20"/>
        </w:rPr>
        <w:t xml:space="preserve"> acima ou qualquer das datas de pagamento da Remuneração previstas na Cláusula </w:t>
      </w:r>
      <w:r w:rsidR="00A00216" w:rsidRPr="000B4FD1">
        <w:rPr>
          <w:rFonts w:ascii="Trebuchet MS" w:hAnsi="Trebuchet MS"/>
          <w:bCs/>
          <w:szCs w:val="20"/>
        </w:rPr>
        <w:fldChar w:fldCharType="begin"/>
      </w:r>
      <w:r w:rsidR="00A00216" w:rsidRPr="000B4FD1">
        <w:rPr>
          <w:rFonts w:ascii="Trebuchet MS" w:hAnsi="Trebuchet MS"/>
          <w:bCs/>
          <w:szCs w:val="20"/>
        </w:rPr>
        <w:instrText xml:space="preserve"> REF _Ref62153442 \r \h </w:instrText>
      </w:r>
      <w:r w:rsidR="00F816F0" w:rsidRPr="000B4FD1">
        <w:rPr>
          <w:rFonts w:ascii="Trebuchet MS" w:hAnsi="Trebuchet MS"/>
          <w:bCs/>
          <w:szCs w:val="20"/>
        </w:rPr>
        <w:instrText xml:space="preserve"> \* MERGEFORMAT </w:instrText>
      </w:r>
      <w:r w:rsidR="00A00216" w:rsidRPr="000B4FD1">
        <w:rPr>
          <w:rFonts w:ascii="Trebuchet MS" w:hAnsi="Trebuchet MS"/>
          <w:bCs/>
          <w:szCs w:val="20"/>
        </w:rPr>
      </w:r>
      <w:r w:rsidR="00A00216" w:rsidRPr="000B4FD1">
        <w:rPr>
          <w:rFonts w:ascii="Trebuchet MS" w:hAnsi="Trebuchet MS"/>
          <w:bCs/>
          <w:szCs w:val="20"/>
        </w:rPr>
        <w:fldChar w:fldCharType="separate"/>
      </w:r>
      <w:r w:rsidR="00E10755" w:rsidRPr="000B4FD1">
        <w:rPr>
          <w:rFonts w:ascii="Trebuchet MS" w:hAnsi="Trebuchet MS"/>
          <w:bCs/>
          <w:szCs w:val="20"/>
        </w:rPr>
        <w:t>6.15.6</w:t>
      </w:r>
      <w:r w:rsidR="00A00216" w:rsidRPr="000B4FD1">
        <w:rPr>
          <w:rFonts w:ascii="Trebuchet MS" w:hAnsi="Trebuchet MS"/>
          <w:bCs/>
          <w:szCs w:val="20"/>
        </w:rPr>
        <w:fldChar w:fldCharType="end"/>
      </w:r>
      <w:r w:rsidRPr="000B4FD1">
        <w:rPr>
          <w:rFonts w:ascii="Trebuchet MS" w:hAnsi="Trebuchet MS"/>
          <w:bCs/>
          <w:szCs w:val="20"/>
        </w:rPr>
        <w:t xml:space="preserve"> acima, os valores devidos em tais datas serão deduzidos para a apuração do prêmio do Resgate Antecipado Facultativo.</w:t>
      </w:r>
    </w:p>
    <w:p w14:paraId="5A7F849F" w14:textId="77777777" w:rsidR="009948F8" w:rsidRPr="000B4FD1" w:rsidRDefault="009948F8" w:rsidP="00AB4EDA">
      <w:pPr>
        <w:pStyle w:val="Level2"/>
        <w:numPr>
          <w:ilvl w:val="0"/>
          <w:numId w:val="0"/>
        </w:numPr>
        <w:spacing w:after="0"/>
        <w:rPr>
          <w:rFonts w:ascii="Trebuchet MS" w:hAnsi="Trebuchet MS"/>
          <w:b/>
          <w:szCs w:val="20"/>
        </w:rPr>
      </w:pPr>
    </w:p>
    <w:p w14:paraId="690FA798" w14:textId="4F6CC047" w:rsidR="00AB4EDA" w:rsidRPr="000B4FD1" w:rsidRDefault="009948F8" w:rsidP="00EF5F42">
      <w:pPr>
        <w:pStyle w:val="Level2"/>
        <w:spacing w:after="0"/>
        <w:ind w:left="0"/>
        <w:rPr>
          <w:rFonts w:ascii="Trebuchet MS" w:hAnsi="Trebuchet MS"/>
          <w:bCs/>
          <w:szCs w:val="20"/>
          <w:u w:val="single"/>
        </w:rPr>
      </w:pPr>
      <w:r w:rsidRPr="000B4FD1">
        <w:rPr>
          <w:rFonts w:ascii="Trebuchet MS" w:hAnsi="Trebuchet MS"/>
          <w:bCs/>
          <w:szCs w:val="20"/>
          <w:u w:val="single"/>
        </w:rPr>
        <w:t>Amortização Extraordinária Facultativa</w:t>
      </w:r>
      <w:r w:rsidRPr="000B4FD1">
        <w:rPr>
          <w:rFonts w:ascii="Trebuchet MS" w:hAnsi="Trebuchet MS"/>
          <w:bCs/>
          <w:szCs w:val="20"/>
        </w:rPr>
        <w:t xml:space="preserve">. </w:t>
      </w:r>
      <w:r w:rsidR="00AB4EDA" w:rsidRPr="000B4FD1">
        <w:rPr>
          <w:rFonts w:ascii="Trebuchet MS" w:hAnsi="Trebuchet MS"/>
          <w:szCs w:val="20"/>
        </w:rPr>
        <w:t xml:space="preserve">Sujeito ao atendimento das condições abaixo, a Emissora poderá, a seu exclusivo critério, realizar, a qualquer tempo a partir, inclusive, do </w:t>
      </w:r>
      <w:r w:rsidR="007B6B42" w:rsidRPr="000B4FD1">
        <w:rPr>
          <w:rFonts w:ascii="Trebuchet MS" w:hAnsi="Trebuchet MS"/>
          <w:szCs w:val="20"/>
        </w:rPr>
        <w:t>3</w:t>
      </w:r>
      <w:r w:rsidR="000C3686" w:rsidRPr="000B4FD1">
        <w:rPr>
          <w:rFonts w:ascii="Trebuchet MS" w:hAnsi="Trebuchet MS"/>
          <w:szCs w:val="20"/>
        </w:rPr>
        <w:t>1</w:t>
      </w:r>
      <w:r w:rsidR="007B6B42" w:rsidRPr="000B4FD1">
        <w:rPr>
          <w:rFonts w:ascii="Trebuchet MS" w:hAnsi="Trebuchet MS"/>
          <w:szCs w:val="20"/>
        </w:rPr>
        <w:t xml:space="preserve">º </w:t>
      </w:r>
      <w:r w:rsidR="00AB4EDA" w:rsidRPr="000B4FD1">
        <w:rPr>
          <w:rFonts w:ascii="Trebuchet MS" w:hAnsi="Trebuchet MS"/>
          <w:szCs w:val="20"/>
        </w:rPr>
        <w:t>(</w:t>
      </w:r>
      <w:r w:rsidR="007B6B42" w:rsidRPr="000B4FD1">
        <w:rPr>
          <w:rFonts w:ascii="Trebuchet MS" w:hAnsi="Trebuchet MS"/>
          <w:szCs w:val="20"/>
        </w:rPr>
        <w:t>trigésimo</w:t>
      </w:r>
      <w:r w:rsidR="000C3686" w:rsidRPr="000B4FD1">
        <w:rPr>
          <w:rFonts w:ascii="Trebuchet MS" w:hAnsi="Trebuchet MS"/>
          <w:szCs w:val="20"/>
        </w:rPr>
        <w:t xml:space="preserve"> primeiro</w:t>
      </w:r>
      <w:r w:rsidR="00AB4EDA" w:rsidRPr="000B4FD1">
        <w:rPr>
          <w:rFonts w:ascii="Trebuchet MS" w:hAnsi="Trebuchet MS"/>
          <w:szCs w:val="20"/>
        </w:rPr>
        <w:t>) mês contado da Data de Emissão,</w:t>
      </w:r>
      <w:r w:rsidR="008B341A">
        <w:rPr>
          <w:rFonts w:ascii="Trebuchet MS" w:hAnsi="Trebuchet MS"/>
          <w:szCs w:val="20"/>
        </w:rPr>
        <w:t xml:space="preserve"> ou seja, </w:t>
      </w:r>
      <w:r w:rsidR="00F21D93">
        <w:rPr>
          <w:rFonts w:ascii="Trebuchet MS" w:hAnsi="Trebuchet MS"/>
          <w:szCs w:val="20"/>
        </w:rPr>
        <w:t>1</w:t>
      </w:r>
      <w:r w:rsidR="00605CAD">
        <w:rPr>
          <w:rFonts w:ascii="Trebuchet MS" w:hAnsi="Trebuchet MS"/>
          <w:szCs w:val="20"/>
        </w:rPr>
        <w:t>4</w:t>
      </w:r>
      <w:r w:rsidR="00F44B99">
        <w:rPr>
          <w:rFonts w:ascii="Trebuchet MS" w:hAnsi="Trebuchet MS"/>
          <w:szCs w:val="20"/>
        </w:rPr>
        <w:t xml:space="preserve"> </w:t>
      </w:r>
      <w:r w:rsidR="00AD55EE">
        <w:rPr>
          <w:rFonts w:ascii="Trebuchet MS" w:hAnsi="Trebuchet MS"/>
          <w:szCs w:val="20"/>
        </w:rPr>
        <w:t>de novembro de 2023,</w:t>
      </w:r>
      <w:r w:rsidR="00AB4EDA" w:rsidRPr="000B4FD1">
        <w:rPr>
          <w:rFonts w:ascii="Trebuchet MS" w:hAnsi="Trebuchet MS"/>
          <w:szCs w:val="20"/>
        </w:rPr>
        <w:t xml:space="preserve"> amortizações antecipadas sobre o Valor Nominal Unitário ou saldo do Valor Nominal Unitário das Debêntures (“</w:t>
      </w:r>
      <w:r w:rsidR="00AB4EDA" w:rsidRPr="000B4FD1">
        <w:rPr>
          <w:rFonts w:ascii="Trebuchet MS" w:hAnsi="Trebuchet MS"/>
          <w:szCs w:val="20"/>
          <w:u w:val="single"/>
        </w:rPr>
        <w:t>Amortização Extraordinária</w:t>
      </w:r>
      <w:r w:rsidR="00AB4EDA" w:rsidRPr="000B4FD1">
        <w:rPr>
          <w:rFonts w:ascii="Trebuchet MS" w:hAnsi="Trebuchet MS"/>
          <w:szCs w:val="20"/>
        </w:rPr>
        <w:t>”).</w:t>
      </w:r>
    </w:p>
    <w:p w14:paraId="189D5846" w14:textId="77777777" w:rsidR="00AB4EDA" w:rsidRPr="000B4FD1" w:rsidRDefault="00AB4EDA" w:rsidP="00AB4EDA">
      <w:pPr>
        <w:pStyle w:val="Level2"/>
        <w:numPr>
          <w:ilvl w:val="0"/>
          <w:numId w:val="0"/>
        </w:numPr>
        <w:spacing w:after="0"/>
        <w:rPr>
          <w:rFonts w:ascii="Trebuchet MS" w:hAnsi="Trebuchet MS"/>
          <w:bCs/>
          <w:szCs w:val="20"/>
          <w:u w:val="single"/>
        </w:rPr>
      </w:pPr>
    </w:p>
    <w:p w14:paraId="6750380A" w14:textId="77777777" w:rsidR="009948F8" w:rsidRPr="000B4FD1" w:rsidRDefault="00AB4EDA" w:rsidP="005B5F91">
      <w:pPr>
        <w:pStyle w:val="Level3"/>
        <w:tabs>
          <w:tab w:val="clear" w:pos="2041"/>
          <w:tab w:val="num" w:pos="1276"/>
        </w:tabs>
        <w:spacing w:after="0"/>
        <w:ind w:left="0"/>
        <w:rPr>
          <w:rFonts w:ascii="Trebuchet MS" w:hAnsi="Trebuchet MS"/>
          <w:bCs/>
          <w:szCs w:val="20"/>
          <w:u w:val="single"/>
        </w:rPr>
      </w:pPr>
      <w:r w:rsidRPr="000B4FD1">
        <w:rPr>
          <w:rFonts w:ascii="Trebuchet MS" w:hAnsi="Trebuchet MS"/>
          <w:szCs w:val="20"/>
        </w:rPr>
        <w:t xml:space="preserve">A Amortização Extraordinária será realizada com aviso prévio aos Debenturistas, por meio de publicação de anúncio nos termos da Cláusula </w:t>
      </w:r>
      <w:r w:rsidRPr="000B4FD1">
        <w:rPr>
          <w:rFonts w:ascii="Trebuchet MS" w:hAnsi="Trebuchet MS"/>
          <w:szCs w:val="20"/>
        </w:rPr>
        <w:fldChar w:fldCharType="begin"/>
      </w:r>
      <w:r w:rsidRPr="000B4FD1">
        <w:rPr>
          <w:rFonts w:ascii="Trebuchet MS" w:hAnsi="Trebuchet MS"/>
          <w:szCs w:val="20"/>
        </w:rPr>
        <w:instrText xml:space="preserve"> REF _Ref333940383 \r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6.28</w:t>
      </w:r>
      <w:r w:rsidRPr="000B4FD1">
        <w:rPr>
          <w:rFonts w:ascii="Trebuchet MS" w:hAnsi="Trebuchet MS"/>
          <w:szCs w:val="20"/>
        </w:rPr>
        <w:fldChar w:fldCharType="end"/>
      </w:r>
      <w:r w:rsidRPr="000B4FD1">
        <w:rPr>
          <w:rFonts w:ascii="Trebuchet MS" w:hAnsi="Trebuchet MS"/>
          <w:szCs w:val="20"/>
        </w:rPr>
        <w:t xml:space="preserve"> abaixo ou de comunicação individual a todos os Debenturistas, com cópia ao Agente Fiduciário, ao Escriturador, ao Agente de Liquidação e à B3, de, no mínimo, 3 (três) Dias Úteis de antecedência da data prevista para o evento, o qual deverá indicar </w:t>
      </w:r>
      <w:r w:rsidRPr="000B4FD1">
        <w:rPr>
          <w:rFonts w:ascii="Trebuchet MS" w:hAnsi="Trebuchet MS"/>
          <w:b/>
          <w:szCs w:val="20"/>
        </w:rPr>
        <w:t>(i)</w:t>
      </w:r>
      <w:r w:rsidRPr="000B4FD1">
        <w:rPr>
          <w:rFonts w:ascii="Trebuchet MS" w:hAnsi="Trebuchet MS"/>
          <w:szCs w:val="20"/>
        </w:rPr>
        <w:t xml:space="preserve"> a data efetiva para a Amortização Extraordinária e pagamento aos Debenturistas</w:t>
      </w:r>
      <w:r w:rsidR="00F16029" w:rsidRPr="000B4FD1">
        <w:rPr>
          <w:rFonts w:ascii="Trebuchet MS" w:hAnsi="Trebuchet MS"/>
          <w:szCs w:val="20"/>
        </w:rPr>
        <w:t>, que deverá ser um Dia Útil</w:t>
      </w:r>
      <w:r w:rsidRPr="000B4FD1">
        <w:rPr>
          <w:rFonts w:ascii="Trebuchet MS" w:hAnsi="Trebuchet MS"/>
          <w:szCs w:val="20"/>
        </w:rPr>
        <w:t xml:space="preserve">; e </w:t>
      </w:r>
      <w:r w:rsidRPr="000B4FD1">
        <w:rPr>
          <w:rFonts w:ascii="Trebuchet MS" w:hAnsi="Trebuchet MS"/>
          <w:b/>
          <w:szCs w:val="20"/>
        </w:rPr>
        <w:t>(ii)</w:t>
      </w:r>
      <w:r w:rsidRPr="000B4FD1">
        <w:rPr>
          <w:rFonts w:ascii="Trebuchet MS" w:hAnsi="Trebuchet MS"/>
          <w:szCs w:val="20"/>
        </w:rPr>
        <w:t> as demais informações necessárias para a realização da Amortização Extraordinária.</w:t>
      </w:r>
    </w:p>
    <w:p w14:paraId="0B82C3D5" w14:textId="77777777" w:rsidR="005B5F91" w:rsidRPr="000B4FD1" w:rsidRDefault="005B5F91" w:rsidP="005B5F91">
      <w:pPr>
        <w:pStyle w:val="Level3"/>
        <w:numPr>
          <w:ilvl w:val="0"/>
          <w:numId w:val="0"/>
        </w:numPr>
        <w:spacing w:after="0"/>
        <w:rPr>
          <w:rFonts w:ascii="Trebuchet MS" w:hAnsi="Trebuchet MS"/>
          <w:bCs/>
          <w:szCs w:val="20"/>
          <w:u w:val="single"/>
        </w:rPr>
      </w:pPr>
    </w:p>
    <w:p w14:paraId="3113C8A1" w14:textId="28F286D9" w:rsidR="00173AFF" w:rsidRPr="006C76C7" w:rsidRDefault="00AB4EDA" w:rsidP="00173AFF">
      <w:pPr>
        <w:pStyle w:val="Level3"/>
        <w:tabs>
          <w:tab w:val="clear" w:pos="2041"/>
          <w:tab w:val="num" w:pos="1276"/>
        </w:tabs>
        <w:spacing w:after="0"/>
        <w:ind w:left="0"/>
        <w:rPr>
          <w:rFonts w:ascii="Trebuchet MS" w:hAnsi="Trebuchet MS"/>
          <w:szCs w:val="22"/>
          <w:lang w:eastAsia="pt-BR"/>
        </w:rPr>
      </w:pPr>
      <w:r w:rsidRPr="00882F80">
        <w:rPr>
          <w:rFonts w:ascii="Trebuchet MS" w:hAnsi="Trebuchet MS"/>
          <w:szCs w:val="20"/>
        </w:rPr>
        <w:t>O valor a ser pago aos Debenturistas no âmbito d</w:t>
      </w:r>
      <w:r w:rsidR="005B5F91" w:rsidRPr="00882F80">
        <w:rPr>
          <w:rFonts w:ascii="Trebuchet MS" w:hAnsi="Trebuchet MS"/>
          <w:szCs w:val="20"/>
        </w:rPr>
        <w:t>a Amortização Extraordinária</w:t>
      </w:r>
      <w:r w:rsidRPr="00C23762">
        <w:rPr>
          <w:rFonts w:ascii="Trebuchet MS" w:hAnsi="Trebuchet MS"/>
          <w:szCs w:val="20"/>
        </w:rPr>
        <w:t xml:space="preserve"> será equivalente à parcela do </w:t>
      </w:r>
      <w:r w:rsidR="00F16029" w:rsidRPr="00042157">
        <w:rPr>
          <w:rFonts w:ascii="Trebuchet MS" w:hAnsi="Trebuchet MS"/>
          <w:szCs w:val="20"/>
        </w:rPr>
        <w:t xml:space="preserve">Valor Nominal Unitário ou do </w:t>
      </w:r>
      <w:r w:rsidRPr="00042157">
        <w:rPr>
          <w:rFonts w:ascii="Trebuchet MS" w:hAnsi="Trebuchet MS"/>
          <w:szCs w:val="20"/>
        </w:rPr>
        <w:t>saldo do Valor Nominal Unitário das Debêntures a serem amortizadas, limitada a 98% (noventa e oito por cento)</w:t>
      </w:r>
      <w:r w:rsidR="00F16029" w:rsidRPr="00042157">
        <w:rPr>
          <w:rFonts w:ascii="Trebuchet MS" w:hAnsi="Trebuchet MS"/>
          <w:szCs w:val="20"/>
        </w:rPr>
        <w:t xml:space="preserve"> do saldo do Valor Nominal Unitário</w:t>
      </w:r>
      <w:r w:rsidRPr="00042157">
        <w:rPr>
          <w:rFonts w:ascii="Trebuchet MS" w:hAnsi="Trebuchet MS"/>
          <w:szCs w:val="20"/>
        </w:rPr>
        <w:t xml:space="preserve">, acrescido: </w:t>
      </w:r>
      <w:r w:rsidRPr="00042157">
        <w:rPr>
          <w:rFonts w:ascii="Trebuchet MS" w:hAnsi="Trebuchet MS"/>
          <w:b/>
          <w:bCs/>
          <w:szCs w:val="20"/>
        </w:rPr>
        <w:t>(i)</w:t>
      </w:r>
      <w:r w:rsidRPr="00042157">
        <w:rPr>
          <w:rFonts w:ascii="Trebuchet MS" w:hAnsi="Trebuchet MS"/>
          <w:szCs w:val="20"/>
        </w:rPr>
        <w:t xml:space="preserve"> da Remuneração, calculada </w:t>
      </w:r>
      <w:r w:rsidRPr="00042157">
        <w:rPr>
          <w:rFonts w:ascii="Trebuchet MS" w:hAnsi="Trebuchet MS"/>
          <w:i/>
          <w:szCs w:val="20"/>
        </w:rPr>
        <w:t>pro rata temporis</w:t>
      </w:r>
      <w:r w:rsidRPr="00042157">
        <w:rPr>
          <w:rFonts w:ascii="Trebuchet MS" w:hAnsi="Trebuchet MS"/>
          <w:szCs w:val="20"/>
        </w:rPr>
        <w:t xml:space="preserve">, desde a primeira Data de Integralização ou da respectiva Data de Pagamento de Remuneração imediatamente anterior, conforme o caso, até a data do efetivo pagamento; e </w:t>
      </w:r>
      <w:r w:rsidRPr="00042157">
        <w:rPr>
          <w:rFonts w:ascii="Trebuchet MS" w:hAnsi="Trebuchet MS"/>
          <w:b/>
          <w:bCs/>
          <w:szCs w:val="20"/>
        </w:rPr>
        <w:t>(ii)</w:t>
      </w:r>
      <w:r w:rsidRPr="00042157">
        <w:rPr>
          <w:rFonts w:ascii="Trebuchet MS" w:hAnsi="Trebuchet MS"/>
          <w:szCs w:val="20"/>
        </w:rPr>
        <w:t xml:space="preserve"> </w:t>
      </w:r>
      <w:r w:rsidR="007B6B42" w:rsidRPr="00042157">
        <w:rPr>
          <w:rFonts w:ascii="Trebuchet MS" w:hAnsi="Trebuchet MS"/>
          <w:szCs w:val="20"/>
        </w:rPr>
        <w:t xml:space="preserve">do prêmio </w:t>
      </w:r>
      <w:r w:rsidR="00173AFF" w:rsidRPr="006C76C7">
        <w:rPr>
          <w:rFonts w:ascii="Trebuchet MS" w:hAnsi="Trebuchet MS"/>
        </w:rPr>
        <w:t>positivo equivalente à diferença entre</w:t>
      </w:r>
      <w:r w:rsidR="00173AFF">
        <w:rPr>
          <w:rFonts w:ascii="Trebuchet MS" w:hAnsi="Trebuchet MS"/>
        </w:rPr>
        <w:t>:</w:t>
      </w:r>
      <w:r w:rsidR="00173AFF" w:rsidRPr="006C76C7">
        <w:rPr>
          <w:rFonts w:ascii="Trebuchet MS" w:hAnsi="Trebuchet MS"/>
        </w:rPr>
        <w:t xml:space="preserve"> (</w:t>
      </w:r>
      <w:r w:rsidR="00173AFF">
        <w:rPr>
          <w:rFonts w:ascii="Trebuchet MS" w:hAnsi="Trebuchet MS"/>
        </w:rPr>
        <w:t>a</w:t>
      </w:r>
      <w:r w:rsidR="00173AFF" w:rsidRPr="006C76C7">
        <w:rPr>
          <w:rFonts w:ascii="Trebuchet MS" w:hAnsi="Trebuchet MS"/>
        </w:rPr>
        <w:t>) o valor calculado conforme fórmula abaixo ("</w:t>
      </w:r>
      <w:r w:rsidR="00173AFF" w:rsidRPr="006C76C7">
        <w:rPr>
          <w:rFonts w:ascii="Trebuchet MS" w:hAnsi="Trebuchet MS"/>
          <w:u w:val="single"/>
        </w:rPr>
        <w:t>SDMtM</w:t>
      </w:r>
      <w:r w:rsidR="00173AFF" w:rsidRPr="006C76C7">
        <w:rPr>
          <w:rFonts w:ascii="Trebuchet MS" w:hAnsi="Trebuchet MS"/>
        </w:rPr>
        <w:t>")</w:t>
      </w:r>
      <w:r w:rsidR="00173AFF">
        <w:rPr>
          <w:rFonts w:ascii="Trebuchet MS" w:hAnsi="Trebuchet MS"/>
        </w:rPr>
        <w:t>;</w:t>
      </w:r>
      <w:r w:rsidR="00173AFF" w:rsidRPr="006C76C7">
        <w:rPr>
          <w:rFonts w:ascii="Trebuchet MS" w:hAnsi="Trebuchet MS"/>
        </w:rPr>
        <w:t xml:space="preserve"> e (</w:t>
      </w:r>
      <w:r w:rsidR="00173AFF">
        <w:rPr>
          <w:rFonts w:ascii="Trebuchet MS" w:hAnsi="Trebuchet MS"/>
        </w:rPr>
        <w:t>b</w:t>
      </w:r>
      <w:r w:rsidR="00173AFF" w:rsidRPr="006C76C7">
        <w:rPr>
          <w:rFonts w:ascii="Trebuchet MS" w:hAnsi="Trebuchet MS"/>
        </w:rPr>
        <w:t>) ao saldo do Valor Nominal das Debêntures:</w:t>
      </w:r>
    </w:p>
    <w:p w14:paraId="5F0497B0" w14:textId="77777777" w:rsidR="00173AFF" w:rsidRPr="00AD55EE" w:rsidRDefault="00173AFF" w:rsidP="00173AFF">
      <w:pPr>
        <w:pStyle w:val="Level3"/>
        <w:numPr>
          <w:ilvl w:val="0"/>
          <w:numId w:val="0"/>
        </w:numPr>
        <w:spacing w:after="0"/>
        <w:rPr>
          <w:rFonts w:ascii="Calibri" w:hAnsi="Calibri"/>
          <w:szCs w:val="22"/>
          <w:lang w:eastAsia="pt-BR"/>
        </w:rPr>
      </w:pPr>
      <w:r>
        <w:rPr>
          <w:noProof/>
        </w:rPr>
        <w:drawing>
          <wp:anchor distT="0" distB="0" distL="76200" distR="76200" simplePos="0" relativeHeight="251660288" behindDoc="0" locked="0" layoutInCell="1" allowOverlap="0" wp14:anchorId="612DBCBA" wp14:editId="32AE045D">
            <wp:simplePos x="0" y="0"/>
            <wp:positionH relativeFrom="margin">
              <wp:align>center</wp:align>
            </wp:positionH>
            <wp:positionV relativeFrom="line">
              <wp:posOffset>170180</wp:posOffset>
            </wp:positionV>
            <wp:extent cx="2228850" cy="6667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666750"/>
                    </a:xfrm>
                    <a:prstGeom prst="rect">
                      <a:avLst/>
                    </a:prstGeom>
                    <a:noFill/>
                  </pic:spPr>
                </pic:pic>
              </a:graphicData>
            </a:graphic>
            <wp14:sizeRelH relativeFrom="page">
              <wp14:pctWidth>0</wp14:pctWidth>
            </wp14:sizeRelH>
            <wp14:sizeRelV relativeFrom="page">
              <wp14:pctHeight>0</wp14:pctHeight>
            </wp14:sizeRelV>
          </wp:anchor>
        </w:drawing>
      </w:r>
    </w:p>
    <w:p w14:paraId="4E3C148D" w14:textId="77777777" w:rsidR="00173AFF" w:rsidRDefault="00173AFF" w:rsidP="00173AFF">
      <w:pPr>
        <w:spacing w:before="100" w:beforeAutospacing="1" w:after="100" w:afterAutospacing="1" w:line="300" w:lineRule="atLeast"/>
        <w:ind w:left="5040"/>
      </w:pPr>
      <w:r>
        <w:t>  </w:t>
      </w:r>
      <w:r>
        <w:rPr>
          <w:rFonts w:ascii="Times New Roman" w:hAnsi="Times New Roman"/>
          <w:sz w:val="24"/>
        </w:rPr>
        <w:t> </w:t>
      </w:r>
    </w:p>
    <w:p w14:paraId="71ED485A" w14:textId="0727EC9D" w:rsidR="00173AFF" w:rsidRDefault="0011367D" w:rsidP="00842585">
      <w:pPr>
        <w:pStyle w:val="NormalWeb"/>
        <w:spacing w:before="0" w:beforeAutospacing="0" w:after="0" w:afterAutospacing="0" w:line="300" w:lineRule="atLeast"/>
        <w:jc w:val="both"/>
        <w:rPr>
          <w:rFonts w:ascii="Trebuchet MS" w:hAnsi="Trebuchet MS" w:cs="Times New Roman"/>
          <w:sz w:val="20"/>
          <w:szCs w:val="20"/>
        </w:rPr>
      </w:pPr>
      <w:r>
        <w:rPr>
          <w:rFonts w:ascii="Trebuchet MS" w:hAnsi="Trebuchet MS" w:cs="Times New Roman"/>
          <w:sz w:val="20"/>
          <w:szCs w:val="20"/>
        </w:rPr>
        <w:t>o</w:t>
      </w:r>
      <w:r w:rsidR="00173AFF" w:rsidRPr="006C76C7">
        <w:rPr>
          <w:rFonts w:ascii="Trebuchet MS" w:hAnsi="Trebuchet MS" w:cs="Times New Roman"/>
          <w:sz w:val="20"/>
          <w:szCs w:val="20"/>
        </w:rPr>
        <w:t xml:space="preserve">nde: </w:t>
      </w:r>
    </w:p>
    <w:p w14:paraId="36FD8A73" w14:textId="77777777" w:rsidR="00173AFF" w:rsidRPr="006C76C7" w:rsidRDefault="00173AFF" w:rsidP="00842585">
      <w:pPr>
        <w:pStyle w:val="NormalWeb"/>
        <w:spacing w:before="0" w:beforeAutospacing="0" w:after="0" w:afterAutospacing="0" w:line="300" w:lineRule="atLeast"/>
        <w:jc w:val="both"/>
        <w:rPr>
          <w:rFonts w:ascii="Trebuchet MS" w:hAnsi="Trebuchet MS"/>
          <w:sz w:val="20"/>
          <w:szCs w:val="20"/>
        </w:rPr>
      </w:pPr>
    </w:p>
    <w:p w14:paraId="37B52B07" w14:textId="77777777" w:rsidR="00173AFF" w:rsidRPr="006C76C7"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SDMtM = somatório do fluxo das parcelas vincendas do</w:t>
      </w:r>
      <w:r>
        <w:rPr>
          <w:rFonts w:ascii="Trebuchet MS" w:hAnsi="Trebuchet MS"/>
          <w:szCs w:val="20"/>
        </w:rPr>
        <w:t xml:space="preserve"> </w:t>
      </w:r>
      <w:r w:rsidRPr="006C76C7">
        <w:rPr>
          <w:rFonts w:ascii="Trebuchet MS" w:hAnsi="Trebuchet MS"/>
          <w:szCs w:val="20"/>
        </w:rPr>
        <w:t>Valor Nominal</w:t>
      </w:r>
      <w:r>
        <w:rPr>
          <w:rFonts w:ascii="Trebuchet MS" w:hAnsi="Trebuchet MS"/>
          <w:szCs w:val="20"/>
        </w:rPr>
        <w:t xml:space="preserve"> Unitário </w:t>
      </w:r>
      <w:r w:rsidRPr="006C76C7">
        <w:rPr>
          <w:rFonts w:ascii="Trebuchet MS" w:hAnsi="Trebuchet MS"/>
        </w:rPr>
        <w:t>ou do saldo do Valor Nominal Unitário das Debêntures, conforme o caso,</w:t>
      </w:r>
      <w:r w:rsidRPr="006C76C7">
        <w:rPr>
          <w:rFonts w:ascii="Trebuchet MS" w:hAnsi="Trebuchet MS"/>
          <w:szCs w:val="20"/>
        </w:rPr>
        <w:t xml:space="preserve"> e da Remuneração</w:t>
      </w:r>
      <w:r>
        <w:rPr>
          <w:rFonts w:ascii="Trebuchet MS" w:hAnsi="Trebuchet MS"/>
          <w:szCs w:val="20"/>
        </w:rPr>
        <w:t>,</w:t>
      </w:r>
      <w:r w:rsidRPr="006C76C7">
        <w:rPr>
          <w:rFonts w:ascii="Trebuchet MS" w:hAnsi="Trebuchet MS"/>
          <w:szCs w:val="20"/>
        </w:rPr>
        <w:t xml:space="preserve"> trazidas a valor presente; </w:t>
      </w:r>
    </w:p>
    <w:p w14:paraId="3C408FCC" w14:textId="77777777" w:rsidR="00173AFF" w:rsidRPr="006C76C7"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 </w:t>
      </w:r>
    </w:p>
    <w:p w14:paraId="13D9604D" w14:textId="77777777" w:rsidR="00173AFF" w:rsidRPr="006C76C7"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 xml:space="preserve">Parcela = valores projetados das parcelas vincendas do Valor Nominal </w:t>
      </w:r>
      <w:r>
        <w:rPr>
          <w:rFonts w:ascii="Trebuchet MS" w:hAnsi="Trebuchet MS"/>
          <w:szCs w:val="20"/>
        </w:rPr>
        <w:t xml:space="preserve">Unitário </w:t>
      </w:r>
      <w:r w:rsidRPr="006C76C7">
        <w:rPr>
          <w:rFonts w:ascii="Trebuchet MS" w:hAnsi="Trebuchet MS"/>
        </w:rPr>
        <w:t>ou do saldo do Valor Nominal Unitário das Debêntures, conforme o caso,</w:t>
      </w:r>
      <w:r w:rsidRPr="006C76C7">
        <w:rPr>
          <w:rFonts w:ascii="Trebuchet MS" w:hAnsi="Trebuchet MS"/>
          <w:szCs w:val="20"/>
        </w:rPr>
        <w:t xml:space="preserve"> e da Remuneração;</w:t>
      </w:r>
    </w:p>
    <w:p w14:paraId="15501FA0" w14:textId="77777777" w:rsidR="00173AFF" w:rsidRPr="006C76C7"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 </w:t>
      </w:r>
    </w:p>
    <w:p w14:paraId="3DD9F2B3" w14:textId="233540EE" w:rsidR="00173AFF" w:rsidRDefault="00173AFF" w:rsidP="00842585">
      <w:pPr>
        <w:pStyle w:val="Level3"/>
        <w:numPr>
          <w:ilvl w:val="0"/>
          <w:numId w:val="0"/>
        </w:numPr>
        <w:spacing w:after="0"/>
        <w:rPr>
          <w:rFonts w:ascii="Trebuchet MS" w:hAnsi="Trebuchet MS"/>
          <w:szCs w:val="20"/>
        </w:rPr>
      </w:pPr>
      <w:r w:rsidRPr="006C76C7">
        <w:rPr>
          <w:rFonts w:ascii="Trebuchet MS" w:hAnsi="Trebuchet MS"/>
          <w:szCs w:val="20"/>
        </w:rPr>
        <w:t>i = taxa DI x pré, base 252, para a data de vencimento de cada parcela, obtida através de interpolação da curva de juros divulgada pela B3 em seu website "Taxas referenciais BM&amp;FBOVESPA"(</w:t>
      </w:r>
      <w:hyperlink r:id="rId15" w:history="1">
        <w:r w:rsidRPr="006C76C7">
          <w:rPr>
            <w:rStyle w:val="Hyperlink"/>
            <w:rFonts w:ascii="Trebuchet MS" w:hAnsi="Trebuchet MS"/>
            <w:szCs w:val="20"/>
          </w:rPr>
          <w:t>http://www.b3.com.br/pt_br/market-data-e-indices/servicos-de-dados/market-data/consultas/mercado-de-derivativos/precos-referenciais/taxas- -referenciais-bm-fbovespa/</w:t>
        </w:r>
      </w:hyperlink>
      <w:r w:rsidRPr="006C76C7">
        <w:rPr>
          <w:rFonts w:ascii="Trebuchet MS" w:hAnsi="Trebuchet MS"/>
          <w:szCs w:val="20"/>
        </w:rPr>
        <w:t>), acrescida exponencialmente de 3,50% (três inteiros e cinquenta centésimos por cento) ao ano, com base em 252 (duzentos e cinquenta e dois) Dias Úteis;  e</w:t>
      </w:r>
    </w:p>
    <w:p w14:paraId="4D08B29E" w14:textId="77777777" w:rsidR="00173AFF" w:rsidRPr="006C76C7" w:rsidRDefault="00173AFF" w:rsidP="00842585">
      <w:pPr>
        <w:pStyle w:val="Level3"/>
        <w:numPr>
          <w:ilvl w:val="0"/>
          <w:numId w:val="0"/>
        </w:numPr>
        <w:spacing w:after="0"/>
        <w:rPr>
          <w:rFonts w:ascii="Trebuchet MS" w:hAnsi="Trebuchet MS"/>
          <w:szCs w:val="20"/>
        </w:rPr>
      </w:pPr>
    </w:p>
    <w:p w14:paraId="329F80F2" w14:textId="75BEA3B0" w:rsidR="00AB4EDA" w:rsidRPr="00882F80" w:rsidRDefault="00173AFF" w:rsidP="00842585">
      <w:pPr>
        <w:pStyle w:val="Level3"/>
        <w:numPr>
          <w:ilvl w:val="0"/>
          <w:numId w:val="0"/>
        </w:numPr>
        <w:spacing w:after="0"/>
        <w:rPr>
          <w:rFonts w:ascii="Trebuchet MS" w:hAnsi="Trebuchet MS"/>
          <w:bCs/>
          <w:szCs w:val="20"/>
          <w:u w:val="single"/>
        </w:rPr>
      </w:pPr>
      <w:r w:rsidRPr="006C76C7">
        <w:rPr>
          <w:rFonts w:ascii="Trebuchet MS" w:hAnsi="Trebuchet MS"/>
          <w:szCs w:val="20"/>
        </w:rPr>
        <w:t>n = prazo a decorrer em Dias Úteis da data do Resgate Antecipado Total ao vencimento de cada Parcela.</w:t>
      </w:r>
    </w:p>
    <w:p w14:paraId="2C229117" w14:textId="77777777" w:rsidR="005B5F91" w:rsidRPr="000B4FD1" w:rsidRDefault="005B5F91" w:rsidP="005B5F91">
      <w:pPr>
        <w:pStyle w:val="Level3"/>
        <w:numPr>
          <w:ilvl w:val="0"/>
          <w:numId w:val="0"/>
        </w:numPr>
        <w:spacing w:after="0"/>
        <w:rPr>
          <w:rFonts w:ascii="Trebuchet MS" w:hAnsi="Trebuchet MS"/>
          <w:bCs/>
          <w:szCs w:val="20"/>
          <w:u w:val="single"/>
        </w:rPr>
      </w:pPr>
    </w:p>
    <w:p w14:paraId="4524FCA4" w14:textId="77777777" w:rsidR="005B5F91" w:rsidRPr="000B4FD1" w:rsidRDefault="005B5F91" w:rsidP="005B5F91">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O pagamento das Debêntures a serem amortizadas extraordinariamente por meio da Amortização Extraordinária será realizado pela Emissora </w:t>
      </w:r>
      <w:r w:rsidRPr="000B4FD1">
        <w:rPr>
          <w:rFonts w:ascii="Trebuchet MS" w:hAnsi="Trebuchet MS"/>
          <w:b/>
          <w:bCs/>
          <w:szCs w:val="20"/>
        </w:rPr>
        <w:t>(i)</w:t>
      </w:r>
      <w:r w:rsidRPr="000B4FD1">
        <w:rPr>
          <w:rFonts w:ascii="Trebuchet MS" w:hAnsi="Trebuchet MS"/>
          <w:bCs/>
          <w:szCs w:val="20"/>
        </w:rPr>
        <w:t xml:space="preserve"> por meio dos procedimentos adotados pela B3, para as Debêntures custodiadas eletronicamente na B3; ou </w:t>
      </w:r>
      <w:r w:rsidRPr="000B4FD1">
        <w:rPr>
          <w:rFonts w:ascii="Trebuchet MS" w:hAnsi="Trebuchet MS"/>
          <w:b/>
          <w:bCs/>
          <w:szCs w:val="20"/>
        </w:rPr>
        <w:t>(ii)</w:t>
      </w:r>
      <w:r w:rsidRPr="000B4FD1">
        <w:rPr>
          <w:rFonts w:ascii="Trebuchet MS" w:hAnsi="Trebuchet MS"/>
          <w:bCs/>
          <w:szCs w:val="20"/>
        </w:rPr>
        <w:t xml:space="preserve"> mediante depósito em contas correntes indicadas pelos Debenturistas a ser realizado pelo Escriturador, no caso das Debêntures que não estejam custodiadas conforme o item (i) acima.</w:t>
      </w:r>
    </w:p>
    <w:p w14:paraId="36FCFEE3" w14:textId="77777777" w:rsidR="005B5F91" w:rsidRPr="000B4FD1" w:rsidRDefault="005B5F91" w:rsidP="005B5F91">
      <w:pPr>
        <w:pStyle w:val="Level3"/>
        <w:numPr>
          <w:ilvl w:val="0"/>
          <w:numId w:val="0"/>
        </w:numPr>
        <w:spacing w:after="0"/>
        <w:rPr>
          <w:rFonts w:ascii="Trebuchet MS" w:hAnsi="Trebuchet MS"/>
          <w:bCs/>
          <w:szCs w:val="20"/>
        </w:rPr>
      </w:pPr>
    </w:p>
    <w:p w14:paraId="22CB261B" w14:textId="77777777" w:rsidR="005B5F91" w:rsidRPr="000B4FD1" w:rsidRDefault="005B5F91" w:rsidP="005B5F91">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A </w:t>
      </w:r>
      <w:bookmarkStart w:id="45" w:name="_Hlk517732384"/>
      <w:r w:rsidRPr="000B4FD1">
        <w:rPr>
          <w:rFonts w:ascii="Trebuchet MS" w:hAnsi="Trebuchet MS"/>
          <w:bCs/>
          <w:szCs w:val="20"/>
        </w:rPr>
        <w:t xml:space="preserve">B3 </w:t>
      </w:r>
      <w:bookmarkEnd w:id="45"/>
      <w:r w:rsidRPr="000B4FD1">
        <w:rPr>
          <w:rFonts w:ascii="Trebuchet MS" w:hAnsi="Trebuchet MS"/>
          <w:bCs/>
          <w:szCs w:val="20"/>
        </w:rPr>
        <w:t>deverá ser notificada pela Emissora com, no mínimo, 3 (três) dias úteis de antecedência da data de realização da Amortização Extraordinária.</w:t>
      </w:r>
    </w:p>
    <w:p w14:paraId="668192E7" w14:textId="77777777" w:rsidR="005B5F91" w:rsidRPr="000B4FD1" w:rsidRDefault="005B5F91" w:rsidP="005B5F91">
      <w:pPr>
        <w:pStyle w:val="Level3"/>
        <w:numPr>
          <w:ilvl w:val="0"/>
          <w:numId w:val="0"/>
        </w:numPr>
        <w:spacing w:after="0"/>
        <w:rPr>
          <w:rFonts w:ascii="Trebuchet MS" w:hAnsi="Trebuchet MS"/>
          <w:bCs/>
          <w:szCs w:val="20"/>
        </w:rPr>
      </w:pPr>
    </w:p>
    <w:p w14:paraId="13ED917F" w14:textId="77777777" w:rsidR="005B5F91" w:rsidRPr="000B4FD1" w:rsidRDefault="005B5F91" w:rsidP="005B5F91">
      <w:pPr>
        <w:pStyle w:val="Level3"/>
        <w:tabs>
          <w:tab w:val="clear" w:pos="2041"/>
          <w:tab w:val="num" w:pos="1276"/>
        </w:tabs>
        <w:spacing w:after="0"/>
        <w:ind w:left="0"/>
        <w:rPr>
          <w:rFonts w:ascii="Trebuchet MS" w:hAnsi="Trebuchet MS"/>
          <w:bCs/>
          <w:szCs w:val="20"/>
        </w:rPr>
      </w:pPr>
      <w:r w:rsidRPr="000B4FD1">
        <w:rPr>
          <w:rFonts w:ascii="Trebuchet MS" w:hAnsi="Trebuchet MS"/>
          <w:bCs/>
          <w:szCs w:val="20"/>
        </w:rPr>
        <w:t xml:space="preserve">Caso a Amortização Extraordinária venha a ser realizada em qualquer das datas de pagamento do Valor Nominal Unitário previstas na Cláusula </w:t>
      </w:r>
      <w:r w:rsidR="00A00216" w:rsidRPr="000B4FD1">
        <w:rPr>
          <w:rFonts w:ascii="Trebuchet MS" w:hAnsi="Trebuchet MS"/>
          <w:bCs/>
          <w:szCs w:val="20"/>
        </w:rPr>
        <w:fldChar w:fldCharType="begin"/>
      </w:r>
      <w:r w:rsidR="00A00216" w:rsidRPr="000B4FD1">
        <w:rPr>
          <w:rFonts w:ascii="Trebuchet MS" w:hAnsi="Trebuchet MS"/>
          <w:bCs/>
          <w:szCs w:val="20"/>
        </w:rPr>
        <w:instrText xml:space="preserve"> REF _Ref62153436 \r \h </w:instrText>
      </w:r>
      <w:r w:rsidR="00F816F0" w:rsidRPr="000B4FD1">
        <w:rPr>
          <w:rFonts w:ascii="Trebuchet MS" w:hAnsi="Trebuchet MS"/>
          <w:bCs/>
          <w:szCs w:val="20"/>
        </w:rPr>
        <w:instrText xml:space="preserve"> \* MERGEFORMAT </w:instrText>
      </w:r>
      <w:r w:rsidR="00A00216" w:rsidRPr="000B4FD1">
        <w:rPr>
          <w:rFonts w:ascii="Trebuchet MS" w:hAnsi="Trebuchet MS"/>
          <w:bCs/>
          <w:szCs w:val="20"/>
        </w:rPr>
      </w:r>
      <w:r w:rsidR="00A00216" w:rsidRPr="000B4FD1">
        <w:rPr>
          <w:rFonts w:ascii="Trebuchet MS" w:hAnsi="Trebuchet MS"/>
          <w:bCs/>
          <w:szCs w:val="20"/>
        </w:rPr>
        <w:fldChar w:fldCharType="separate"/>
      </w:r>
      <w:r w:rsidR="00E10755" w:rsidRPr="000B4FD1">
        <w:rPr>
          <w:rFonts w:ascii="Trebuchet MS" w:hAnsi="Trebuchet MS"/>
          <w:bCs/>
          <w:szCs w:val="20"/>
        </w:rPr>
        <w:t>6.13</w:t>
      </w:r>
      <w:r w:rsidR="00A00216" w:rsidRPr="000B4FD1">
        <w:rPr>
          <w:rFonts w:ascii="Trebuchet MS" w:hAnsi="Trebuchet MS"/>
          <w:bCs/>
          <w:szCs w:val="20"/>
        </w:rPr>
        <w:fldChar w:fldCharType="end"/>
      </w:r>
      <w:r w:rsidRPr="000B4FD1">
        <w:rPr>
          <w:rFonts w:ascii="Trebuchet MS" w:hAnsi="Trebuchet MS"/>
          <w:bCs/>
          <w:szCs w:val="20"/>
        </w:rPr>
        <w:t xml:space="preserve"> acima ou qualquer das datas de pagamento da Remuneração previstas na Cláusula 6.15.3 acima, os valores devidos em tais datas serão deduzidos para a apuração do prêmio da Amortização Extraordinária.</w:t>
      </w:r>
    </w:p>
    <w:p w14:paraId="1BF365FE" w14:textId="77777777" w:rsidR="005C063E" w:rsidRPr="000B4FD1" w:rsidRDefault="005C063E" w:rsidP="00BC5D00">
      <w:pPr>
        <w:pStyle w:val="Level2"/>
        <w:numPr>
          <w:ilvl w:val="0"/>
          <w:numId w:val="0"/>
        </w:numPr>
        <w:spacing w:after="0"/>
        <w:ind w:left="567"/>
        <w:rPr>
          <w:rFonts w:ascii="Trebuchet MS" w:hAnsi="Trebuchet MS"/>
          <w:b/>
          <w:szCs w:val="20"/>
        </w:rPr>
      </w:pPr>
    </w:p>
    <w:p w14:paraId="639C853B" w14:textId="77777777" w:rsidR="006E315F"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Oferta de Resgate Antecipado</w:t>
      </w:r>
      <w:r w:rsidRPr="000B4FD1">
        <w:rPr>
          <w:rFonts w:ascii="Trebuchet MS" w:hAnsi="Trebuchet MS"/>
          <w:szCs w:val="20"/>
        </w:rPr>
        <w:t xml:space="preserve">. </w:t>
      </w:r>
      <w:r w:rsidRPr="000B4FD1">
        <w:rPr>
          <w:rFonts w:ascii="Trebuchet MS" w:hAnsi="Trebuchet MS" w:cs="Tahoma"/>
          <w:szCs w:val="20"/>
        </w:rPr>
        <w:t>A Emissora poderá realizar, a seu exclusivo critério e a qualquer tempo, oferta de resgate antecipado de parte ou da totalidade das Debêntures, com o consequente cancelamento de tais Debêntures (“</w:t>
      </w:r>
      <w:r w:rsidRPr="000B4FD1">
        <w:rPr>
          <w:rFonts w:ascii="Trebuchet MS" w:hAnsi="Trebuchet MS" w:cs="Tahoma"/>
          <w:bCs/>
          <w:szCs w:val="20"/>
          <w:u w:val="single"/>
        </w:rPr>
        <w:t>Oferta de Resgate Antecipado</w:t>
      </w:r>
      <w:r w:rsidRPr="000B4FD1">
        <w:rPr>
          <w:rFonts w:ascii="Trebuchet MS" w:hAnsi="Trebuchet MS" w:cs="Tahoma"/>
          <w:szCs w:val="20"/>
        </w:rPr>
        <w:t>”).</w:t>
      </w:r>
    </w:p>
    <w:p w14:paraId="06B01EF9" w14:textId="77777777" w:rsidR="00BE48B3" w:rsidRPr="000B4FD1" w:rsidRDefault="00BE48B3" w:rsidP="00BE48B3">
      <w:pPr>
        <w:pStyle w:val="Level2"/>
        <w:numPr>
          <w:ilvl w:val="0"/>
          <w:numId w:val="0"/>
        </w:numPr>
        <w:spacing w:after="0"/>
        <w:rPr>
          <w:rFonts w:ascii="Trebuchet MS" w:hAnsi="Trebuchet MS"/>
          <w:szCs w:val="20"/>
        </w:rPr>
      </w:pPr>
    </w:p>
    <w:p w14:paraId="2DA0F792" w14:textId="77777777" w:rsidR="00BD19A7" w:rsidRPr="000B4FD1" w:rsidRDefault="00EF1AA2" w:rsidP="00BE48B3">
      <w:pPr>
        <w:pStyle w:val="Level3"/>
        <w:tabs>
          <w:tab w:val="clear" w:pos="2041"/>
          <w:tab w:val="num" w:pos="1276"/>
        </w:tabs>
        <w:spacing w:after="0"/>
        <w:ind w:left="0"/>
        <w:rPr>
          <w:rFonts w:ascii="Trebuchet MS" w:hAnsi="Trebuchet MS"/>
          <w:szCs w:val="20"/>
        </w:rPr>
      </w:pPr>
      <w:r w:rsidRPr="000B4FD1">
        <w:rPr>
          <w:rFonts w:ascii="Trebuchet MS" w:hAnsi="Trebuchet MS"/>
          <w:szCs w:val="20"/>
        </w:rPr>
        <w:t>A Oferta de Resgate Antecipado deverá ser endereçada aos Debenturistas, sem distinção, sendo assegurada igualdade de condições a todos os Debenturistas para aceitar a Oferta de Resgate Antecipado das Debêntures de sua titularidade.</w:t>
      </w:r>
    </w:p>
    <w:p w14:paraId="13466FF6" w14:textId="77777777" w:rsidR="00BE48B3" w:rsidRPr="000B4FD1" w:rsidRDefault="00BE48B3" w:rsidP="00BE48B3">
      <w:pPr>
        <w:pStyle w:val="Level3"/>
        <w:numPr>
          <w:ilvl w:val="0"/>
          <w:numId w:val="0"/>
        </w:numPr>
        <w:spacing w:after="0"/>
        <w:rPr>
          <w:rFonts w:ascii="Trebuchet MS" w:hAnsi="Trebuchet MS"/>
          <w:szCs w:val="20"/>
        </w:rPr>
      </w:pPr>
    </w:p>
    <w:p w14:paraId="1041F4A1" w14:textId="77777777" w:rsidR="00BD19A7" w:rsidRPr="000B4FD1" w:rsidRDefault="00EF1AA2" w:rsidP="00BE48B3">
      <w:pPr>
        <w:pStyle w:val="Level3"/>
        <w:tabs>
          <w:tab w:val="clear" w:pos="2041"/>
          <w:tab w:val="num" w:pos="1276"/>
        </w:tabs>
        <w:spacing w:after="0"/>
        <w:ind w:left="0"/>
        <w:rPr>
          <w:rFonts w:ascii="Trebuchet MS" w:hAnsi="Trebuchet MS"/>
          <w:szCs w:val="20"/>
        </w:rPr>
      </w:pPr>
      <w:bookmarkStart w:id="46" w:name="_Ref61907402"/>
      <w:r w:rsidRPr="000B4FD1">
        <w:rPr>
          <w:rFonts w:ascii="Trebuchet MS" w:hAnsi="Trebuchet MS"/>
          <w:szCs w:val="20"/>
        </w:rPr>
        <w:t>A Oferta de Resgate Antecipado deverá ser realizada na forma descrita abaixo:</w:t>
      </w:r>
      <w:bookmarkEnd w:id="46"/>
    </w:p>
    <w:p w14:paraId="4D528A2C" w14:textId="77777777" w:rsidR="00580F08" w:rsidRPr="000B4FD1" w:rsidRDefault="00580F08" w:rsidP="00580F08">
      <w:pPr>
        <w:pStyle w:val="Level3"/>
        <w:numPr>
          <w:ilvl w:val="0"/>
          <w:numId w:val="0"/>
        </w:numPr>
        <w:spacing w:after="0"/>
        <w:rPr>
          <w:rFonts w:ascii="Trebuchet MS" w:hAnsi="Trebuchet MS"/>
          <w:szCs w:val="20"/>
        </w:rPr>
      </w:pPr>
    </w:p>
    <w:p w14:paraId="728B90F9" w14:textId="77777777" w:rsidR="006E315F" w:rsidRPr="000B4FD1" w:rsidRDefault="00EF1AA2" w:rsidP="00BE48B3">
      <w:pPr>
        <w:pStyle w:val="alpha4"/>
        <w:spacing w:after="0"/>
        <w:ind w:left="1276" w:hanging="1276"/>
        <w:rPr>
          <w:rFonts w:ascii="Trebuchet MS" w:hAnsi="Trebuchet MS"/>
        </w:rPr>
      </w:pPr>
      <w:bookmarkStart w:id="47" w:name="_Ref61907386"/>
      <w:r w:rsidRPr="000B4FD1">
        <w:rPr>
          <w:rFonts w:ascii="Trebuchet MS" w:hAnsi="Trebuchet MS"/>
          <w:bCs/>
        </w:rPr>
        <w:t>a Emissora deverá comunicar todos os Debenturistas</w:t>
      </w:r>
      <w:r w:rsidRPr="000B4FD1">
        <w:rPr>
          <w:rFonts w:ascii="Trebuchet MS" w:hAnsi="Trebuchet MS"/>
        </w:rPr>
        <w:t xml:space="preserve"> </w:t>
      </w:r>
      <w:r w:rsidRPr="000B4FD1">
        <w:rPr>
          <w:rFonts w:ascii="Trebuchet MS" w:hAnsi="Trebuchet MS"/>
          <w:bCs/>
        </w:rPr>
        <w:t xml:space="preserve">sobre a realização da Oferta de Resgate Antecipado </w:t>
      </w:r>
      <w:r w:rsidRPr="000B4FD1">
        <w:rPr>
          <w:rFonts w:ascii="Trebuchet MS" w:hAnsi="Trebuchet MS"/>
        </w:rPr>
        <w:t>mediante o envio de comunicação individual a cada Debenturista, com cópia para o Agente Fiduciário, ou publicação de Anúncio da Emissora dirigida ao Agente Fiduciário e aos Debenturistas nos termos d</w:t>
      </w:r>
      <w:r w:rsidR="00BE48B3" w:rsidRPr="000B4FD1">
        <w:rPr>
          <w:rFonts w:ascii="Trebuchet MS" w:hAnsi="Trebuchet MS"/>
        </w:rPr>
        <w:t xml:space="preserve">a Cláusula </w:t>
      </w:r>
      <w:r w:rsidR="00AA5325" w:rsidRPr="000B4FD1">
        <w:rPr>
          <w:rFonts w:ascii="Trebuchet MS" w:hAnsi="Trebuchet MS"/>
        </w:rPr>
        <w:fldChar w:fldCharType="begin"/>
      </w:r>
      <w:r w:rsidR="00AA5325" w:rsidRPr="000B4FD1">
        <w:rPr>
          <w:rFonts w:ascii="Trebuchet MS" w:hAnsi="Trebuchet MS"/>
        </w:rPr>
        <w:instrText xml:space="preserve"> REF _Ref333940383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6.28</w:t>
      </w:r>
      <w:r w:rsidR="00AA5325" w:rsidRPr="000B4FD1">
        <w:rPr>
          <w:rFonts w:ascii="Trebuchet MS" w:hAnsi="Trebuchet MS"/>
        </w:rPr>
        <w:fldChar w:fldCharType="end"/>
      </w:r>
      <w:r w:rsidR="00AA5325" w:rsidRPr="000B4FD1">
        <w:rPr>
          <w:rFonts w:ascii="Trebuchet MS" w:hAnsi="Trebuchet MS"/>
        </w:rPr>
        <w:t xml:space="preserve"> </w:t>
      </w:r>
      <w:r w:rsidR="00BE48B3" w:rsidRPr="000B4FD1">
        <w:rPr>
          <w:rFonts w:ascii="Trebuchet MS" w:hAnsi="Trebuchet MS"/>
        </w:rPr>
        <w:t xml:space="preserve">abaixo </w:t>
      </w:r>
      <w:r w:rsidRPr="000B4FD1">
        <w:rPr>
          <w:rFonts w:ascii="Trebuchet MS" w:hAnsi="Trebuchet MS"/>
          <w:bCs/>
        </w:rPr>
        <w:t>(“</w:t>
      </w:r>
      <w:r w:rsidRPr="000B4FD1">
        <w:rPr>
          <w:rFonts w:ascii="Trebuchet MS" w:hAnsi="Trebuchet MS"/>
          <w:u w:val="single"/>
        </w:rPr>
        <w:t>Edital de Oferta de Resgate Antecipado</w:t>
      </w:r>
      <w:r w:rsidRPr="000B4FD1">
        <w:rPr>
          <w:rFonts w:ascii="Trebuchet MS" w:hAnsi="Trebuchet MS"/>
          <w:bCs/>
        </w:rPr>
        <w:t xml:space="preserve">”), descrevendo os termos e condições da Oferta de Resgate Antecipado, incluindo </w:t>
      </w:r>
      <w:r w:rsidRPr="000B4FD1">
        <w:rPr>
          <w:rFonts w:ascii="Trebuchet MS" w:hAnsi="Trebuchet MS"/>
          <w:b/>
        </w:rPr>
        <w:t>(i)</w:t>
      </w:r>
      <w:r w:rsidRPr="000B4FD1">
        <w:rPr>
          <w:rFonts w:ascii="Trebuchet MS" w:hAnsi="Trebuchet MS"/>
          <w:bCs/>
        </w:rPr>
        <w:t xml:space="preserve"> a data efetiva para o resgate e pagamento das Debêntures a serem resgatadas no âmbito da Oferta de Resgate Antecipado, que deverá ser um Dia Útil; </w:t>
      </w:r>
      <w:r w:rsidRPr="000B4FD1">
        <w:rPr>
          <w:rFonts w:ascii="Trebuchet MS" w:hAnsi="Trebuchet MS"/>
          <w:b/>
        </w:rPr>
        <w:t>(ii)</w:t>
      </w:r>
      <w:r w:rsidRPr="000B4FD1">
        <w:rPr>
          <w:rFonts w:ascii="Trebuchet MS" w:hAnsi="Trebuchet MS"/>
          <w:bCs/>
        </w:rPr>
        <w:t xml:space="preserve"> a forma de manifestação dos Debenturistas que optarem pela adesão à Oferta de Resgate Antecipado; </w:t>
      </w:r>
      <w:r w:rsidRPr="000B4FD1">
        <w:rPr>
          <w:rFonts w:ascii="Trebuchet MS" w:hAnsi="Trebuchet MS"/>
          <w:b/>
        </w:rPr>
        <w:t>(iii)</w:t>
      </w:r>
      <w:r w:rsidRPr="000B4FD1">
        <w:rPr>
          <w:rFonts w:ascii="Trebuchet MS" w:hAnsi="Trebuchet MS"/>
          <w:bCs/>
        </w:rPr>
        <w:t xml:space="preserve"> o prazo para manifestação dos Debenturistas, o qual deve ser de, no mínimo, 15 (quinze) Dias Úteis; </w:t>
      </w:r>
      <w:r w:rsidRPr="000B4FD1">
        <w:rPr>
          <w:rFonts w:ascii="Trebuchet MS" w:hAnsi="Trebuchet MS"/>
          <w:b/>
        </w:rPr>
        <w:t>(iv)</w:t>
      </w:r>
      <w:r w:rsidRPr="000B4FD1">
        <w:rPr>
          <w:rFonts w:ascii="Trebuchet MS" w:hAnsi="Trebuchet MS"/>
          <w:bCs/>
        </w:rPr>
        <w:t xml:space="preserve"> o eventual prêmio de resgate a ser oferecido aos Debenturistas, a exclusivo critério da Emissora, o qual não poderá ser negativo; </w:t>
      </w:r>
      <w:r w:rsidRPr="000B4FD1">
        <w:rPr>
          <w:rFonts w:ascii="Trebuchet MS" w:hAnsi="Trebuchet MS"/>
          <w:b/>
        </w:rPr>
        <w:t>(v)</w:t>
      </w:r>
      <w:r w:rsidRPr="000B4FD1">
        <w:rPr>
          <w:rFonts w:ascii="Trebuchet MS" w:hAnsi="Trebuchet MS"/>
          <w:bCs/>
        </w:rPr>
        <w:t xml:space="preserve"> se a Oferta de Resgate Antecipado será sobre a totalidade ou parte das Debêntures; e </w:t>
      </w:r>
      <w:r w:rsidRPr="000B4FD1">
        <w:rPr>
          <w:rFonts w:ascii="Trebuchet MS" w:hAnsi="Trebuchet MS"/>
          <w:b/>
        </w:rPr>
        <w:t>(vi)</w:t>
      </w:r>
      <w:r w:rsidRPr="000B4FD1">
        <w:rPr>
          <w:rFonts w:ascii="Trebuchet MS" w:hAnsi="Trebuchet MS"/>
          <w:bCs/>
        </w:rPr>
        <w:t> demais informações necessárias para tomada de decisão pelos Debenturistas e à operacionalização do resgate das Debêntures, incluindo mas não se limitando a eventual procedimento de sorteio em razão de Oferta de Resgate Antecipado parcial</w:t>
      </w:r>
      <w:r w:rsidRPr="000B4FD1">
        <w:rPr>
          <w:rFonts w:ascii="Trebuchet MS" w:hAnsi="Trebuchet MS"/>
        </w:rPr>
        <w:t>.</w:t>
      </w:r>
      <w:bookmarkEnd w:id="47"/>
    </w:p>
    <w:p w14:paraId="6F459C3C" w14:textId="77777777" w:rsidR="00BE48B3" w:rsidRPr="000B4FD1" w:rsidRDefault="00BE48B3" w:rsidP="00BE48B3">
      <w:pPr>
        <w:pStyle w:val="alpha4"/>
        <w:numPr>
          <w:ilvl w:val="0"/>
          <w:numId w:val="0"/>
        </w:numPr>
        <w:spacing w:after="0"/>
        <w:ind w:left="1276"/>
        <w:rPr>
          <w:rFonts w:ascii="Trebuchet MS" w:hAnsi="Trebuchet MS"/>
        </w:rPr>
      </w:pPr>
    </w:p>
    <w:p w14:paraId="5C87ACB2" w14:textId="77777777" w:rsidR="006E315F" w:rsidRPr="000B4FD1" w:rsidRDefault="00EF1AA2" w:rsidP="00BE48B3">
      <w:pPr>
        <w:pStyle w:val="alpha4"/>
        <w:spacing w:after="0"/>
        <w:ind w:left="1276" w:hanging="1276"/>
        <w:rPr>
          <w:rFonts w:ascii="Trebuchet MS" w:hAnsi="Trebuchet MS"/>
        </w:rPr>
      </w:pPr>
      <w:r w:rsidRPr="000B4FD1">
        <w:rPr>
          <w:rFonts w:ascii="Trebuchet MS" w:eastAsia="Batang" w:hAnsi="Trebuchet MS"/>
        </w:rPr>
        <w:t xml:space="preserve">após a divulgação do Edital de Oferta de Resgate Antecipado, os Debenturistas que optarem pela adesão à Oferta de Resgate Antecipado terão que se manifestar formalmente à Emissora, com cópia para o Agente Fiduciário, e em conformidade com o disposto no Edital de Oferta de Resgate Antecipado, bem como observar os procedimentos operacionais da </w:t>
      </w:r>
      <w:r w:rsidR="0042135A" w:rsidRPr="000B4FD1">
        <w:rPr>
          <w:rFonts w:ascii="Trebuchet MS" w:eastAsia="Batang" w:hAnsi="Trebuchet MS"/>
        </w:rPr>
        <w:t>B3</w:t>
      </w:r>
      <w:r w:rsidRPr="000B4FD1">
        <w:rPr>
          <w:rFonts w:ascii="Trebuchet MS" w:eastAsia="Batang" w:hAnsi="Trebuchet MS"/>
        </w:rPr>
        <w:t xml:space="preserve"> para a efetivação do resgate antecipado decorrente da Oferta de Resgate Antecipado com sua consequente liquidação</w:t>
      </w:r>
      <w:r w:rsidRPr="000B4FD1">
        <w:rPr>
          <w:rFonts w:ascii="Trebuchet MS" w:hAnsi="Trebuchet MS"/>
          <w:bCs/>
        </w:rPr>
        <w:t xml:space="preserve">. Findo o prazo estabelecido no Edital de Oferta de Resgate Antecipado, a Emissora terá o prazo de 5 (cinco) Dias Úteis para proceder à liquidação da Oferta de Resgate Antecipado, a qual ocorrerá em uma única data para todas as Debêntures objeto da Oferta de Resgate Antecipado, respeitando o prazo de resgate divulgado no </w:t>
      </w:r>
      <w:r w:rsidRPr="000B4FD1">
        <w:rPr>
          <w:rFonts w:ascii="Trebuchet MS" w:hAnsi="Trebuchet MS"/>
        </w:rPr>
        <w:t>Edital de Oferta de Resgate Antecipado</w:t>
      </w:r>
      <w:r w:rsidRPr="000B4FD1">
        <w:rPr>
          <w:rFonts w:ascii="Trebuchet MS" w:hAnsi="Trebuchet MS"/>
          <w:bCs/>
        </w:rPr>
        <w:t>, conforme previsto no</w:t>
      </w:r>
      <w:r w:rsidR="00AA5325" w:rsidRPr="000B4FD1">
        <w:rPr>
          <w:rFonts w:ascii="Trebuchet MS" w:hAnsi="Trebuchet MS"/>
          <w:bCs/>
        </w:rPr>
        <w:t xml:space="preserve"> item</w:t>
      </w:r>
      <w:r w:rsidRPr="000B4FD1">
        <w:rPr>
          <w:rFonts w:ascii="Trebuchet MS" w:hAnsi="Trebuchet MS"/>
          <w:bCs/>
        </w:rPr>
        <w:t xml:space="preserve"> </w:t>
      </w:r>
      <w:r w:rsidR="00AA5325" w:rsidRPr="000B4FD1">
        <w:rPr>
          <w:rFonts w:ascii="Trebuchet MS" w:hAnsi="Trebuchet MS"/>
          <w:bCs/>
        </w:rPr>
        <w:fldChar w:fldCharType="begin"/>
      </w:r>
      <w:r w:rsidR="00AA5325" w:rsidRPr="000B4FD1">
        <w:rPr>
          <w:rFonts w:ascii="Trebuchet MS" w:hAnsi="Trebuchet MS"/>
          <w:bCs/>
        </w:rPr>
        <w:instrText xml:space="preserve"> REF _Ref61907386 \r \h  \* MERGEFORMAT </w:instrText>
      </w:r>
      <w:r w:rsidR="00AA5325" w:rsidRPr="000B4FD1">
        <w:rPr>
          <w:rFonts w:ascii="Trebuchet MS" w:hAnsi="Trebuchet MS"/>
          <w:bCs/>
        </w:rPr>
      </w:r>
      <w:r w:rsidR="00AA5325" w:rsidRPr="000B4FD1">
        <w:rPr>
          <w:rFonts w:ascii="Trebuchet MS" w:hAnsi="Trebuchet MS"/>
          <w:bCs/>
        </w:rPr>
        <w:fldChar w:fldCharType="separate"/>
      </w:r>
      <w:r w:rsidR="00E10755" w:rsidRPr="000B4FD1">
        <w:rPr>
          <w:rFonts w:ascii="Trebuchet MS" w:hAnsi="Trebuchet MS"/>
          <w:bCs/>
        </w:rPr>
        <w:t>(i)</w:t>
      </w:r>
      <w:r w:rsidR="00AA5325" w:rsidRPr="000B4FD1">
        <w:rPr>
          <w:rFonts w:ascii="Trebuchet MS" w:hAnsi="Trebuchet MS"/>
          <w:bCs/>
        </w:rPr>
        <w:fldChar w:fldCharType="end"/>
      </w:r>
      <w:r w:rsidRPr="000B4FD1">
        <w:rPr>
          <w:rFonts w:ascii="Trebuchet MS" w:hAnsi="Trebuchet MS"/>
          <w:bCs/>
        </w:rPr>
        <w:t xml:space="preserve"> da </w:t>
      </w:r>
      <w:r w:rsidR="00BE48B3" w:rsidRPr="000B4FD1">
        <w:rPr>
          <w:rFonts w:ascii="Trebuchet MS" w:hAnsi="Trebuchet MS"/>
          <w:bCs/>
        </w:rPr>
        <w:t>C</w:t>
      </w:r>
      <w:r w:rsidRPr="000B4FD1">
        <w:rPr>
          <w:rFonts w:ascii="Trebuchet MS" w:hAnsi="Trebuchet MS"/>
          <w:bCs/>
        </w:rPr>
        <w:t xml:space="preserve">láusula </w:t>
      </w:r>
      <w:r w:rsidR="00AA5325" w:rsidRPr="000B4FD1">
        <w:rPr>
          <w:rFonts w:ascii="Trebuchet MS" w:hAnsi="Trebuchet MS"/>
          <w:bCs/>
        </w:rPr>
        <w:fldChar w:fldCharType="begin"/>
      </w:r>
      <w:r w:rsidR="00AA5325" w:rsidRPr="000B4FD1">
        <w:rPr>
          <w:rFonts w:ascii="Trebuchet MS" w:hAnsi="Trebuchet MS"/>
          <w:bCs/>
        </w:rPr>
        <w:instrText xml:space="preserve"> REF _Ref61907402 \r \h  \* MERGEFORMAT </w:instrText>
      </w:r>
      <w:r w:rsidR="00AA5325" w:rsidRPr="000B4FD1">
        <w:rPr>
          <w:rFonts w:ascii="Trebuchet MS" w:hAnsi="Trebuchet MS"/>
          <w:bCs/>
        </w:rPr>
      </w:r>
      <w:r w:rsidR="00AA5325" w:rsidRPr="000B4FD1">
        <w:rPr>
          <w:rFonts w:ascii="Trebuchet MS" w:hAnsi="Trebuchet MS"/>
          <w:bCs/>
        </w:rPr>
        <w:fldChar w:fldCharType="separate"/>
      </w:r>
      <w:r w:rsidR="00E10755" w:rsidRPr="000B4FD1">
        <w:rPr>
          <w:rFonts w:ascii="Trebuchet MS" w:hAnsi="Trebuchet MS"/>
          <w:bCs/>
        </w:rPr>
        <w:t>6.20.2</w:t>
      </w:r>
      <w:r w:rsidR="00AA5325" w:rsidRPr="000B4FD1">
        <w:rPr>
          <w:rFonts w:ascii="Trebuchet MS" w:hAnsi="Trebuchet MS"/>
          <w:bCs/>
        </w:rPr>
        <w:fldChar w:fldCharType="end"/>
      </w:r>
      <w:r w:rsidR="00AA5325" w:rsidRPr="000B4FD1">
        <w:rPr>
          <w:rFonts w:ascii="Trebuchet MS" w:hAnsi="Trebuchet MS"/>
          <w:bCs/>
        </w:rPr>
        <w:t xml:space="preserve"> </w:t>
      </w:r>
      <w:r w:rsidRPr="000B4FD1">
        <w:rPr>
          <w:rFonts w:ascii="Trebuchet MS" w:hAnsi="Trebuchet MS"/>
          <w:bCs/>
        </w:rPr>
        <w:t>acima; e</w:t>
      </w:r>
    </w:p>
    <w:p w14:paraId="5BF90F17" w14:textId="77777777" w:rsidR="00BE48B3" w:rsidRPr="000B4FD1" w:rsidRDefault="00BE48B3" w:rsidP="00BE48B3">
      <w:pPr>
        <w:pStyle w:val="alpha4"/>
        <w:numPr>
          <w:ilvl w:val="0"/>
          <w:numId w:val="0"/>
        </w:numPr>
        <w:spacing w:after="0"/>
        <w:rPr>
          <w:rFonts w:ascii="Trebuchet MS" w:hAnsi="Trebuchet MS"/>
        </w:rPr>
      </w:pPr>
    </w:p>
    <w:p w14:paraId="7CC4CACE" w14:textId="77777777" w:rsidR="006E315F" w:rsidRPr="000B4FD1" w:rsidRDefault="00EF1AA2" w:rsidP="00BE48B3">
      <w:pPr>
        <w:pStyle w:val="alpha4"/>
        <w:spacing w:after="0"/>
        <w:ind w:left="1276" w:hanging="1276"/>
        <w:rPr>
          <w:rFonts w:ascii="Trebuchet MS" w:hAnsi="Trebuchet MS"/>
        </w:rPr>
      </w:pPr>
      <w:r w:rsidRPr="000B4FD1">
        <w:rPr>
          <w:rFonts w:ascii="Trebuchet MS" w:hAnsi="Trebuchet MS"/>
          <w:bCs/>
        </w:rPr>
        <w:t xml:space="preserve">o valor a ser pago aos Debenturistas em decorrência da aceitação da Oferta de Resgate Antecipado será equivalente ao </w:t>
      </w:r>
      <w:r w:rsidRPr="000B4FD1">
        <w:rPr>
          <w:rFonts w:ascii="Trebuchet MS" w:hAnsi="Trebuchet MS"/>
        </w:rPr>
        <w:t xml:space="preserve">Valor Nominal Unitário ou saldo do Valor Nominal Unitário, conforme o caso, da Remuneração, calculada </w:t>
      </w:r>
      <w:r w:rsidRPr="000B4FD1">
        <w:rPr>
          <w:rFonts w:ascii="Trebuchet MS" w:hAnsi="Trebuchet MS"/>
          <w:i/>
        </w:rPr>
        <w:t>pro rata temporis</w:t>
      </w:r>
      <w:r w:rsidRPr="000B4FD1">
        <w:rPr>
          <w:rFonts w:ascii="Trebuchet MS" w:hAnsi="Trebuchet MS"/>
        </w:rPr>
        <w:t xml:space="preserve"> desde a </w:t>
      </w:r>
      <w:r w:rsidR="00881754" w:rsidRPr="000B4FD1">
        <w:rPr>
          <w:rFonts w:ascii="Trebuchet MS" w:hAnsi="Trebuchet MS"/>
        </w:rPr>
        <w:t xml:space="preserve">primeira </w:t>
      </w:r>
      <w:r w:rsidRPr="000B4FD1">
        <w:rPr>
          <w:rFonts w:ascii="Trebuchet MS" w:hAnsi="Trebuchet MS"/>
        </w:rPr>
        <w:t>Data de Integralização ou a última Data de Pagamento da Remuneração até a data do efetivo resgate antecipado objeto da Oferta de Resgate Antecipado, de eventuais Encargos Moratórios</w:t>
      </w:r>
      <w:r w:rsidRPr="000B4FD1">
        <w:rPr>
          <w:rFonts w:ascii="Trebuchet MS" w:hAnsi="Trebuchet MS"/>
          <w:bCs/>
        </w:rPr>
        <w:t xml:space="preserve"> e de eventual prêmio de Oferta de Resgate Antecipado (“</w:t>
      </w:r>
      <w:r w:rsidRPr="000B4FD1">
        <w:rPr>
          <w:rFonts w:ascii="Trebuchet MS" w:hAnsi="Trebuchet MS"/>
          <w:u w:val="single"/>
        </w:rPr>
        <w:t>Valor de Oferta de Resgate Antecipado</w:t>
      </w:r>
      <w:r w:rsidRPr="000B4FD1">
        <w:rPr>
          <w:rFonts w:ascii="Trebuchet MS" w:hAnsi="Trebuchet MS"/>
          <w:bCs/>
        </w:rPr>
        <w:t>”)</w:t>
      </w:r>
      <w:r w:rsidRPr="000B4FD1">
        <w:rPr>
          <w:rFonts w:ascii="Trebuchet MS" w:hAnsi="Trebuchet MS"/>
        </w:rPr>
        <w:t>.</w:t>
      </w:r>
    </w:p>
    <w:p w14:paraId="24A53ECB" w14:textId="77777777" w:rsidR="00BE48B3" w:rsidRPr="000B4FD1" w:rsidRDefault="00BE48B3" w:rsidP="00BE48B3">
      <w:pPr>
        <w:pStyle w:val="alpha4"/>
        <w:numPr>
          <w:ilvl w:val="0"/>
          <w:numId w:val="0"/>
        </w:numPr>
        <w:spacing w:after="0"/>
        <w:rPr>
          <w:rFonts w:ascii="Trebuchet MS" w:hAnsi="Trebuchet MS"/>
        </w:rPr>
      </w:pPr>
    </w:p>
    <w:p w14:paraId="7266B242" w14:textId="77777777" w:rsidR="00BD19A7" w:rsidRPr="000B4FD1" w:rsidRDefault="00EF1AA2" w:rsidP="00BE48B3">
      <w:pPr>
        <w:pStyle w:val="Level3"/>
        <w:tabs>
          <w:tab w:val="clear" w:pos="2041"/>
          <w:tab w:val="num" w:pos="1276"/>
        </w:tabs>
        <w:spacing w:after="0"/>
        <w:ind w:left="0"/>
        <w:rPr>
          <w:rFonts w:ascii="Trebuchet MS" w:hAnsi="Trebuchet MS"/>
          <w:szCs w:val="20"/>
        </w:rPr>
      </w:pPr>
      <w:r w:rsidRPr="000B4FD1">
        <w:rPr>
          <w:rFonts w:ascii="Trebuchet MS" w:hAnsi="Trebuchet MS"/>
          <w:szCs w:val="20"/>
        </w:rPr>
        <w:t xml:space="preserve">A Emissora poderá condicionar a Oferta de Resgate Antecipado à aceitação desta por um percentual mínimo de Debêntures, a ser por ela definido quando da realização da Oferta de Resgate Antecipado. Tal percentual deverá estar estipulado no </w:t>
      </w:r>
      <w:r w:rsidRPr="000B4FD1">
        <w:rPr>
          <w:rFonts w:ascii="Trebuchet MS" w:hAnsi="Trebuchet MS"/>
          <w:bCs/>
          <w:szCs w:val="20"/>
        </w:rPr>
        <w:t xml:space="preserve">Edital de Oferta de Resgate Antecipado, observado que caso a quantidade de Debêntures que tenham aderido à Oferta de Resgate Antecipada seja superior à quantidade indicada no Edital de Oferta de Resgate Antecipado, o resgate será feito mediante sorteio, coordenado pelo Agente Fiduciário e cujo procedimento será definido em edital, nos termos da </w:t>
      </w:r>
      <w:r w:rsidR="00BE48B3" w:rsidRPr="000B4FD1">
        <w:rPr>
          <w:rFonts w:ascii="Trebuchet MS" w:hAnsi="Trebuchet MS"/>
          <w:bCs/>
          <w:szCs w:val="20"/>
        </w:rPr>
        <w:t>C</w:t>
      </w:r>
      <w:r w:rsidRPr="000B4FD1">
        <w:rPr>
          <w:rFonts w:ascii="Trebuchet MS" w:hAnsi="Trebuchet MS"/>
          <w:bCs/>
          <w:szCs w:val="20"/>
        </w:rPr>
        <w:t xml:space="preserve">láusula </w:t>
      </w:r>
      <w:r w:rsidR="00AA5325" w:rsidRPr="000B4FD1">
        <w:rPr>
          <w:rFonts w:ascii="Trebuchet MS" w:hAnsi="Trebuchet MS"/>
          <w:bCs/>
          <w:szCs w:val="20"/>
        </w:rPr>
        <w:fldChar w:fldCharType="begin"/>
      </w:r>
      <w:r w:rsidR="00AA5325" w:rsidRPr="000B4FD1">
        <w:rPr>
          <w:rFonts w:ascii="Trebuchet MS" w:hAnsi="Trebuchet MS"/>
          <w:bCs/>
          <w:szCs w:val="20"/>
        </w:rPr>
        <w:instrText xml:space="preserve"> REF _Ref61907423 \r \h  \* MERGEFORMAT </w:instrText>
      </w:r>
      <w:r w:rsidR="00AA5325" w:rsidRPr="000B4FD1">
        <w:rPr>
          <w:rFonts w:ascii="Trebuchet MS" w:hAnsi="Trebuchet MS"/>
          <w:bCs/>
          <w:szCs w:val="20"/>
        </w:rPr>
      </w:r>
      <w:r w:rsidR="00AA5325" w:rsidRPr="000B4FD1">
        <w:rPr>
          <w:rFonts w:ascii="Trebuchet MS" w:hAnsi="Trebuchet MS"/>
          <w:bCs/>
          <w:szCs w:val="20"/>
        </w:rPr>
        <w:fldChar w:fldCharType="separate"/>
      </w:r>
      <w:r w:rsidR="00E10755" w:rsidRPr="000B4FD1">
        <w:rPr>
          <w:rFonts w:ascii="Trebuchet MS" w:hAnsi="Trebuchet MS"/>
          <w:bCs/>
          <w:szCs w:val="20"/>
        </w:rPr>
        <w:t>6.20.6</w:t>
      </w:r>
      <w:r w:rsidR="00AA5325" w:rsidRPr="000B4FD1">
        <w:rPr>
          <w:rFonts w:ascii="Trebuchet MS" w:hAnsi="Trebuchet MS"/>
          <w:bCs/>
          <w:szCs w:val="20"/>
        </w:rPr>
        <w:fldChar w:fldCharType="end"/>
      </w:r>
      <w:r w:rsidRPr="000B4FD1">
        <w:rPr>
          <w:rFonts w:ascii="Trebuchet MS" w:hAnsi="Trebuchet MS"/>
          <w:bCs/>
          <w:szCs w:val="20"/>
        </w:rPr>
        <w:t xml:space="preserve"> abaixo</w:t>
      </w:r>
      <w:r w:rsidRPr="000B4FD1">
        <w:rPr>
          <w:rFonts w:ascii="Trebuchet MS" w:hAnsi="Trebuchet MS"/>
          <w:szCs w:val="20"/>
        </w:rPr>
        <w:t>.</w:t>
      </w:r>
    </w:p>
    <w:p w14:paraId="68D176E0" w14:textId="77777777" w:rsidR="00BE48B3" w:rsidRPr="000B4FD1" w:rsidRDefault="00BE48B3" w:rsidP="00BE48B3">
      <w:pPr>
        <w:pStyle w:val="Level3"/>
        <w:numPr>
          <w:ilvl w:val="0"/>
          <w:numId w:val="0"/>
        </w:numPr>
        <w:spacing w:after="0"/>
        <w:rPr>
          <w:rFonts w:ascii="Trebuchet MS" w:hAnsi="Trebuchet MS"/>
          <w:szCs w:val="20"/>
        </w:rPr>
      </w:pPr>
    </w:p>
    <w:p w14:paraId="46CA549A" w14:textId="77777777" w:rsidR="00BD19A7" w:rsidRPr="000B4FD1" w:rsidRDefault="00EF1AA2" w:rsidP="00BE48B3">
      <w:pPr>
        <w:pStyle w:val="Level3"/>
        <w:tabs>
          <w:tab w:val="clear" w:pos="2041"/>
          <w:tab w:val="num" w:pos="1276"/>
        </w:tabs>
        <w:spacing w:after="0"/>
        <w:ind w:left="0"/>
        <w:rPr>
          <w:rFonts w:ascii="Trebuchet MS" w:hAnsi="Trebuchet MS"/>
          <w:szCs w:val="20"/>
        </w:rPr>
      </w:pPr>
      <w:r w:rsidRPr="000B4FD1">
        <w:rPr>
          <w:rFonts w:ascii="Trebuchet MS" w:hAnsi="Trebuchet MS"/>
          <w:szCs w:val="20"/>
        </w:rPr>
        <w:t xml:space="preserve">A Oferta de Resgate Antecipado deverá ser comunicada à </w:t>
      </w:r>
      <w:r w:rsidR="0042135A" w:rsidRPr="000B4FD1">
        <w:rPr>
          <w:rFonts w:ascii="Trebuchet MS" w:hAnsi="Trebuchet MS"/>
          <w:szCs w:val="20"/>
        </w:rPr>
        <w:t>B3</w:t>
      </w:r>
      <w:r w:rsidRPr="000B4FD1">
        <w:rPr>
          <w:rFonts w:ascii="Trebuchet MS" w:hAnsi="Trebuchet MS"/>
          <w:szCs w:val="20"/>
        </w:rPr>
        <w:t xml:space="preserve">, ao Agente Fiduciário, ao </w:t>
      </w:r>
      <w:r w:rsidR="00054CC6" w:rsidRPr="000B4FD1">
        <w:rPr>
          <w:rFonts w:ascii="Trebuchet MS" w:hAnsi="Trebuchet MS"/>
          <w:szCs w:val="20"/>
        </w:rPr>
        <w:t>Agente de Liquidação</w:t>
      </w:r>
      <w:r w:rsidRPr="000B4FD1">
        <w:rPr>
          <w:rFonts w:ascii="Trebuchet MS" w:hAnsi="Trebuchet MS"/>
          <w:szCs w:val="20"/>
        </w:rPr>
        <w:t xml:space="preserve"> e ao Escriturador com antecedência mínima de 5 (cinco) Dias Úteis da data do resgate antecipado.</w:t>
      </w:r>
    </w:p>
    <w:p w14:paraId="5B1C80FE" w14:textId="77777777" w:rsidR="00BE48B3" w:rsidRPr="000B4FD1" w:rsidRDefault="00BE48B3" w:rsidP="00BE48B3">
      <w:pPr>
        <w:pStyle w:val="Level3"/>
        <w:numPr>
          <w:ilvl w:val="0"/>
          <w:numId w:val="0"/>
        </w:numPr>
        <w:spacing w:after="0"/>
        <w:rPr>
          <w:rFonts w:ascii="Trebuchet MS" w:hAnsi="Trebuchet MS"/>
          <w:szCs w:val="20"/>
        </w:rPr>
      </w:pPr>
    </w:p>
    <w:p w14:paraId="6F8D8370" w14:textId="77777777" w:rsidR="00BD19A7" w:rsidRPr="000B4FD1" w:rsidRDefault="00EF1AA2" w:rsidP="00BE48B3">
      <w:pPr>
        <w:pStyle w:val="Level3"/>
        <w:tabs>
          <w:tab w:val="clear" w:pos="2041"/>
          <w:tab w:val="num" w:pos="1276"/>
        </w:tabs>
        <w:spacing w:after="0"/>
        <w:ind w:left="0"/>
        <w:rPr>
          <w:rStyle w:val="DeltaViewInsertion"/>
          <w:rFonts w:ascii="Trebuchet MS" w:hAnsi="Trebuchet MS" w:cs="Tahoma"/>
          <w:b/>
          <w:bCs/>
          <w:color w:val="auto"/>
          <w:szCs w:val="20"/>
          <w:u w:val="none"/>
        </w:rPr>
      </w:pPr>
      <w:r w:rsidRPr="000B4FD1">
        <w:rPr>
          <w:rFonts w:ascii="Trebuchet MS" w:hAnsi="Trebuchet MS"/>
          <w:szCs w:val="20"/>
        </w:rPr>
        <w:t>O pagamento das Debêntures objeto da Oferta de Resgate Antecipado ou do Resgate Antecipado Facultativo será feito pela Emissora</w:t>
      </w:r>
      <w:r w:rsidR="003B124C" w:rsidRPr="000B4FD1">
        <w:rPr>
          <w:rFonts w:ascii="Trebuchet MS" w:hAnsi="Trebuchet MS"/>
          <w:szCs w:val="20"/>
        </w:rPr>
        <w:t>:</w:t>
      </w:r>
      <w:r w:rsidRPr="000B4FD1">
        <w:rPr>
          <w:rFonts w:ascii="Trebuchet MS" w:hAnsi="Trebuchet MS"/>
          <w:szCs w:val="20"/>
        </w:rPr>
        <w:t xml:space="preserve"> </w:t>
      </w:r>
      <w:r w:rsidRPr="000B4FD1">
        <w:rPr>
          <w:rFonts w:ascii="Trebuchet MS" w:hAnsi="Trebuchet MS"/>
          <w:b/>
          <w:bCs/>
          <w:szCs w:val="20"/>
        </w:rPr>
        <w:t>(i)</w:t>
      </w:r>
      <w:r w:rsidRPr="000B4FD1">
        <w:rPr>
          <w:rFonts w:ascii="Trebuchet MS" w:hAnsi="Trebuchet MS"/>
          <w:szCs w:val="20"/>
        </w:rPr>
        <w:t xml:space="preserve"> por meio dos procedimentos adotados pela </w:t>
      </w:r>
      <w:r w:rsidR="0042135A" w:rsidRPr="000B4FD1">
        <w:rPr>
          <w:rFonts w:ascii="Trebuchet MS" w:hAnsi="Trebuchet MS"/>
          <w:szCs w:val="20"/>
        </w:rPr>
        <w:t>B3</w:t>
      </w:r>
      <w:r w:rsidRPr="000B4FD1">
        <w:rPr>
          <w:rFonts w:ascii="Trebuchet MS" w:hAnsi="Trebuchet MS"/>
          <w:szCs w:val="20"/>
        </w:rPr>
        <w:t xml:space="preserve"> para as Debêntures custodiadas eletronicamente na B3; e/ou </w:t>
      </w:r>
      <w:r w:rsidRPr="000B4FD1">
        <w:rPr>
          <w:rFonts w:ascii="Trebuchet MS" w:hAnsi="Trebuchet MS"/>
          <w:b/>
          <w:bCs/>
          <w:szCs w:val="20"/>
        </w:rPr>
        <w:t>(ii)</w:t>
      </w:r>
      <w:r w:rsidRPr="000B4FD1">
        <w:rPr>
          <w:rFonts w:ascii="Trebuchet MS" w:hAnsi="Trebuchet MS"/>
          <w:szCs w:val="20"/>
        </w:rPr>
        <w:t xml:space="preserve"> mediante depósito em contas correntes indicadas pelos Debenturistas a ser realizado pelo </w:t>
      </w:r>
      <w:r w:rsidR="00054CC6" w:rsidRPr="000B4FD1">
        <w:rPr>
          <w:rFonts w:ascii="Trebuchet MS" w:hAnsi="Trebuchet MS"/>
          <w:szCs w:val="20"/>
        </w:rPr>
        <w:t>Agente de Liquidação</w:t>
      </w:r>
      <w:r w:rsidRPr="000B4FD1">
        <w:rPr>
          <w:rFonts w:ascii="Trebuchet MS" w:hAnsi="Trebuchet MS"/>
          <w:szCs w:val="20"/>
        </w:rPr>
        <w:t xml:space="preserve"> e pelo Escriturador, no caso de Debêntures que não estejam custodiadas eletronicamente na </w:t>
      </w:r>
      <w:r w:rsidR="0042135A" w:rsidRPr="000B4FD1">
        <w:rPr>
          <w:rFonts w:ascii="Trebuchet MS" w:hAnsi="Trebuchet MS"/>
          <w:szCs w:val="20"/>
        </w:rPr>
        <w:t>B3</w:t>
      </w:r>
      <w:r w:rsidRPr="000B4FD1">
        <w:rPr>
          <w:rFonts w:ascii="Trebuchet MS" w:hAnsi="Trebuchet MS"/>
          <w:szCs w:val="20"/>
        </w:rPr>
        <w:t>, sob pena de, em não o fazendo, ficarem obrigadas, ainda, ao pagamento dos Encargos Moratórios</w:t>
      </w:r>
      <w:r w:rsidRPr="000B4FD1">
        <w:rPr>
          <w:rStyle w:val="DeltaViewInsertion"/>
          <w:rFonts w:ascii="Trebuchet MS" w:hAnsi="Trebuchet MS" w:cs="Tahoma"/>
          <w:color w:val="auto"/>
          <w:szCs w:val="20"/>
          <w:u w:val="none"/>
        </w:rPr>
        <w:t>.</w:t>
      </w:r>
    </w:p>
    <w:p w14:paraId="22F8407F" w14:textId="77777777" w:rsidR="00BE48B3" w:rsidRPr="000B4FD1" w:rsidRDefault="00BE48B3" w:rsidP="00BE48B3">
      <w:pPr>
        <w:pStyle w:val="Level3"/>
        <w:numPr>
          <w:ilvl w:val="0"/>
          <w:numId w:val="0"/>
        </w:numPr>
        <w:spacing w:after="0"/>
        <w:rPr>
          <w:rStyle w:val="DeltaViewInsertion"/>
          <w:rFonts w:ascii="Trebuchet MS" w:hAnsi="Trebuchet MS" w:cs="Tahoma"/>
          <w:b/>
          <w:bCs/>
          <w:color w:val="auto"/>
          <w:szCs w:val="20"/>
          <w:u w:val="none"/>
        </w:rPr>
      </w:pPr>
    </w:p>
    <w:p w14:paraId="28CF15B0" w14:textId="77777777" w:rsidR="00BD19A7" w:rsidRPr="000B4FD1" w:rsidRDefault="00EF1AA2" w:rsidP="00BE48B3">
      <w:pPr>
        <w:pStyle w:val="Level3"/>
        <w:tabs>
          <w:tab w:val="clear" w:pos="2041"/>
          <w:tab w:val="num" w:pos="1276"/>
        </w:tabs>
        <w:spacing w:after="0"/>
        <w:ind w:left="0"/>
        <w:rPr>
          <w:rStyle w:val="DeltaViewInsertion"/>
          <w:rFonts w:ascii="Trebuchet MS" w:hAnsi="Trebuchet MS" w:cs="Tahoma"/>
          <w:color w:val="auto"/>
          <w:szCs w:val="20"/>
          <w:u w:val="none"/>
        </w:rPr>
      </w:pPr>
      <w:bookmarkStart w:id="48" w:name="_Ref61907423"/>
      <w:r w:rsidRPr="000B4FD1">
        <w:rPr>
          <w:rStyle w:val="DeltaViewInsertion"/>
          <w:rFonts w:ascii="Trebuchet MS" w:hAnsi="Trebuchet MS" w:cs="Tahoma"/>
          <w:color w:val="auto"/>
          <w:szCs w:val="20"/>
          <w:u w:val="none"/>
        </w:rPr>
        <w:t>Caso a Oferta de Resgate Antecipado seja realizada de forma parcial e a quantidade de Debêntures que tenham aderido à Oferta de Resgate Antecipada seja superior à quantidade indicada no Edital de Oferta de Resgate Antecipado, o resgate será feito mediante sorteio, coordenado pelo Agente Fiduciário e cujo procedimento será definido em edital, sendo certo que todas as etapas desse procedimento, como habilitação, apuração, validação e quantidades serão realizadas fora do âmbito da B3. Os Debenturistas sorteados serão comunicados com no mínimo 5 (cinco</w:t>
      </w:r>
      <w:r w:rsidR="00042C08" w:rsidRPr="000B4FD1">
        <w:rPr>
          <w:rStyle w:val="DeltaViewInsertion"/>
          <w:rFonts w:ascii="Trebuchet MS" w:hAnsi="Trebuchet MS" w:cs="Tahoma"/>
          <w:color w:val="auto"/>
          <w:szCs w:val="20"/>
          <w:u w:val="none"/>
        </w:rPr>
        <w:t>)</w:t>
      </w:r>
      <w:r w:rsidRPr="000B4FD1">
        <w:rPr>
          <w:rStyle w:val="DeltaViewInsertion"/>
          <w:rFonts w:ascii="Trebuchet MS" w:hAnsi="Trebuchet MS" w:cs="Tahoma"/>
          <w:color w:val="auto"/>
          <w:szCs w:val="20"/>
          <w:u w:val="none"/>
        </w:rPr>
        <w:t xml:space="preserve"> Dias Úteis de antecedência da </w:t>
      </w:r>
      <w:r w:rsidRPr="000B4FD1">
        <w:rPr>
          <w:rFonts w:ascii="Trebuchet MS" w:hAnsi="Trebuchet MS"/>
          <w:bCs/>
          <w:szCs w:val="20"/>
        </w:rPr>
        <w:t>data efetiva para o resgate e pagamento das Debêntures a serem resgatadas no âmbito da Oferta de Resgate Antecipado, que deverá ser um Dia Útil</w:t>
      </w:r>
      <w:r w:rsidRPr="000B4FD1">
        <w:rPr>
          <w:rStyle w:val="DeltaViewInsertion"/>
          <w:rFonts w:ascii="Trebuchet MS" w:hAnsi="Trebuchet MS" w:cs="Tahoma"/>
          <w:color w:val="auto"/>
          <w:szCs w:val="20"/>
          <w:u w:val="none"/>
        </w:rPr>
        <w:t>.</w:t>
      </w:r>
      <w:bookmarkEnd w:id="48"/>
    </w:p>
    <w:p w14:paraId="2B7FDAB4" w14:textId="77777777" w:rsidR="00BE48B3" w:rsidRPr="000B4FD1" w:rsidRDefault="00BE48B3" w:rsidP="00BE48B3">
      <w:pPr>
        <w:pStyle w:val="Level3"/>
        <w:numPr>
          <w:ilvl w:val="0"/>
          <w:numId w:val="0"/>
        </w:numPr>
        <w:spacing w:after="0"/>
        <w:rPr>
          <w:rStyle w:val="DeltaViewInsertion"/>
          <w:rFonts w:ascii="Trebuchet MS" w:hAnsi="Trebuchet MS"/>
          <w:b/>
          <w:color w:val="auto"/>
          <w:szCs w:val="20"/>
          <w:u w:val="none"/>
        </w:rPr>
      </w:pPr>
    </w:p>
    <w:p w14:paraId="62F5F618" w14:textId="77777777" w:rsidR="00BD19A7" w:rsidRPr="000B4FD1" w:rsidRDefault="00EF1AA2" w:rsidP="00BE48B3">
      <w:pPr>
        <w:pStyle w:val="Level3"/>
        <w:tabs>
          <w:tab w:val="clear" w:pos="2041"/>
          <w:tab w:val="num" w:pos="1276"/>
        </w:tabs>
        <w:spacing w:after="0"/>
        <w:ind w:left="0"/>
        <w:rPr>
          <w:rStyle w:val="DeltaViewInsertion"/>
          <w:rFonts w:ascii="Trebuchet MS" w:hAnsi="Trebuchet MS" w:cs="Tahoma"/>
          <w:color w:val="auto"/>
          <w:szCs w:val="20"/>
          <w:u w:val="none"/>
        </w:rPr>
      </w:pPr>
      <w:r w:rsidRPr="000B4FD1">
        <w:rPr>
          <w:rStyle w:val="DeltaViewInsertion"/>
          <w:rFonts w:ascii="Trebuchet MS" w:hAnsi="Trebuchet MS" w:cs="Tahoma"/>
          <w:color w:val="auto"/>
          <w:szCs w:val="20"/>
          <w:u w:val="none"/>
        </w:rPr>
        <w:t>As Debêntures resgatadas no âmbito da Oferta de Resgate Antecipado deverão ser canceladas pela Emissora.</w:t>
      </w:r>
    </w:p>
    <w:p w14:paraId="10EED43C" w14:textId="77777777" w:rsidR="00BE48B3" w:rsidRPr="000B4FD1" w:rsidRDefault="00BE48B3" w:rsidP="00BE48B3">
      <w:pPr>
        <w:pStyle w:val="Level3"/>
        <w:numPr>
          <w:ilvl w:val="0"/>
          <w:numId w:val="0"/>
        </w:numPr>
        <w:spacing w:after="0"/>
        <w:rPr>
          <w:rStyle w:val="DeltaViewInsertion"/>
          <w:rFonts w:ascii="Trebuchet MS" w:hAnsi="Trebuchet MS" w:cs="Tahoma"/>
          <w:color w:val="auto"/>
          <w:szCs w:val="20"/>
          <w:u w:val="none"/>
        </w:rPr>
      </w:pPr>
    </w:p>
    <w:p w14:paraId="3550A949" w14:textId="77777777" w:rsidR="00AD621E"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Direito ao Recebimento dos Pagamentos</w:t>
      </w:r>
      <w:r w:rsidRPr="000B4FD1">
        <w:rPr>
          <w:rFonts w:ascii="Trebuchet MS" w:hAnsi="Trebuchet MS"/>
          <w:szCs w:val="20"/>
        </w:rPr>
        <w:t>. Farão jus ao recebimento de qualquer valor devido aos Debenturistas nos termos desta Escritura de Emissão aqueles que forem</w:t>
      </w:r>
      <w:r w:rsidR="00BE48B3" w:rsidRPr="000B4FD1">
        <w:rPr>
          <w:rFonts w:ascii="Trebuchet MS" w:hAnsi="Trebuchet MS"/>
          <w:szCs w:val="20"/>
        </w:rPr>
        <w:t xml:space="preserve"> </w:t>
      </w:r>
      <w:r w:rsidRPr="000B4FD1">
        <w:rPr>
          <w:rFonts w:ascii="Trebuchet MS" w:hAnsi="Trebuchet MS"/>
          <w:szCs w:val="20"/>
        </w:rPr>
        <w:t>Debenturistas no encerramento do Dia Útil imediatamente anterior à respectiva data de pagamento.</w:t>
      </w:r>
      <w:bookmarkStart w:id="49" w:name="_Ref333940799"/>
      <w:r w:rsidRPr="000B4FD1">
        <w:rPr>
          <w:rFonts w:ascii="Trebuchet MS" w:hAnsi="Trebuchet MS"/>
          <w:szCs w:val="20"/>
        </w:rPr>
        <w:t xml:space="preserve"> </w:t>
      </w:r>
    </w:p>
    <w:p w14:paraId="727B24CA" w14:textId="77777777" w:rsidR="00BE48B3" w:rsidRPr="000B4FD1" w:rsidRDefault="00BE48B3" w:rsidP="00BE48B3">
      <w:pPr>
        <w:pStyle w:val="Level2"/>
        <w:numPr>
          <w:ilvl w:val="0"/>
          <w:numId w:val="0"/>
        </w:numPr>
        <w:spacing w:after="0"/>
        <w:rPr>
          <w:rFonts w:ascii="Trebuchet MS" w:hAnsi="Trebuchet MS"/>
          <w:szCs w:val="20"/>
        </w:rPr>
      </w:pPr>
    </w:p>
    <w:p w14:paraId="793F6053" w14:textId="77777777" w:rsidR="00BE48B3"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Local de Pagamento</w:t>
      </w:r>
      <w:r w:rsidRPr="000B4FD1">
        <w:rPr>
          <w:rFonts w:ascii="Trebuchet MS" w:hAnsi="Trebuchet MS"/>
          <w:szCs w:val="20"/>
        </w:rPr>
        <w:t xml:space="preserve">. Os pagamentos referentes às Debêntures e a quaisquer outros valores eventualmente devidos pela </w:t>
      </w:r>
      <w:r w:rsidR="0042341D" w:rsidRPr="000B4FD1">
        <w:rPr>
          <w:rFonts w:ascii="Trebuchet MS" w:hAnsi="Trebuchet MS"/>
          <w:szCs w:val="20"/>
        </w:rPr>
        <w:t>Emissora</w:t>
      </w:r>
      <w:r w:rsidRPr="000B4FD1">
        <w:rPr>
          <w:rFonts w:ascii="Trebuchet MS" w:hAnsi="Trebuchet MS"/>
          <w:szCs w:val="20"/>
        </w:rPr>
        <w:t xml:space="preserve">, nos termos desta Escritura de Emissão, serão realizados </w:t>
      </w:r>
      <w:r w:rsidRPr="000B4FD1">
        <w:rPr>
          <w:rFonts w:ascii="Trebuchet MS" w:hAnsi="Trebuchet MS"/>
          <w:b/>
          <w:bCs/>
          <w:szCs w:val="20"/>
        </w:rPr>
        <w:t>(i)</w:t>
      </w:r>
      <w:r w:rsidRPr="000B4FD1">
        <w:rPr>
          <w:rFonts w:ascii="Trebuchet MS" w:hAnsi="Trebuchet MS"/>
          <w:szCs w:val="20"/>
        </w:rPr>
        <w:t xml:space="preserve"> pela </w:t>
      </w:r>
      <w:r w:rsidR="0042341D" w:rsidRPr="000B4FD1">
        <w:rPr>
          <w:rFonts w:ascii="Trebuchet MS" w:hAnsi="Trebuchet MS"/>
          <w:szCs w:val="20"/>
        </w:rPr>
        <w:t>Emissora</w:t>
      </w:r>
      <w:r w:rsidRPr="000B4FD1">
        <w:rPr>
          <w:rFonts w:ascii="Trebuchet MS" w:hAnsi="Trebuchet MS"/>
          <w:szCs w:val="20"/>
        </w:rPr>
        <w:t xml:space="preserve">, no que se refere a pagamentos referentes ao Valor Nominal Unitário, à Remuneração, a </w:t>
      </w:r>
      <w:r w:rsidR="005B5F91" w:rsidRPr="000B4FD1">
        <w:rPr>
          <w:rFonts w:ascii="Trebuchet MS" w:hAnsi="Trebuchet MS"/>
          <w:szCs w:val="20"/>
        </w:rPr>
        <w:t xml:space="preserve">eventual </w:t>
      </w:r>
      <w:r w:rsidRPr="000B4FD1">
        <w:rPr>
          <w:rFonts w:ascii="Trebuchet MS" w:hAnsi="Trebuchet MS"/>
          <w:szCs w:val="20"/>
        </w:rPr>
        <w:t xml:space="preserve">prêmio de resgate antecipado ou de amortização antecipada e aos Encargos Moratórios, e com relação às Debêntures que estejam custodiadas eletronicamente na </w:t>
      </w:r>
      <w:r w:rsidR="0042135A" w:rsidRPr="000B4FD1">
        <w:rPr>
          <w:rFonts w:ascii="Trebuchet MS" w:hAnsi="Trebuchet MS"/>
          <w:szCs w:val="20"/>
        </w:rPr>
        <w:t>B3</w:t>
      </w:r>
      <w:r w:rsidRPr="000B4FD1">
        <w:rPr>
          <w:rFonts w:ascii="Trebuchet MS" w:hAnsi="Trebuchet MS"/>
          <w:szCs w:val="20"/>
        </w:rPr>
        <w:t xml:space="preserve">, por meio da </w:t>
      </w:r>
      <w:r w:rsidR="0042135A" w:rsidRPr="000B4FD1">
        <w:rPr>
          <w:rFonts w:ascii="Trebuchet MS" w:hAnsi="Trebuchet MS"/>
          <w:szCs w:val="20"/>
        </w:rPr>
        <w:t>B3</w:t>
      </w:r>
      <w:r w:rsidR="006E2A62" w:rsidRPr="000B4FD1">
        <w:rPr>
          <w:rFonts w:ascii="Trebuchet MS" w:hAnsi="Trebuchet MS"/>
          <w:szCs w:val="20"/>
        </w:rPr>
        <w:t xml:space="preserve"> </w:t>
      </w:r>
      <w:r w:rsidRPr="000B4FD1">
        <w:rPr>
          <w:rFonts w:ascii="Trebuchet MS" w:hAnsi="Trebuchet MS"/>
          <w:szCs w:val="20"/>
        </w:rPr>
        <w:t xml:space="preserve">; </w:t>
      </w:r>
      <w:r w:rsidR="00BE48B3" w:rsidRPr="000B4FD1">
        <w:rPr>
          <w:rFonts w:ascii="Trebuchet MS" w:hAnsi="Trebuchet MS"/>
          <w:szCs w:val="20"/>
        </w:rPr>
        <w:t xml:space="preserve">ou </w:t>
      </w:r>
      <w:r w:rsidRPr="000B4FD1">
        <w:rPr>
          <w:rFonts w:ascii="Trebuchet MS" w:hAnsi="Trebuchet MS"/>
          <w:b/>
          <w:bCs/>
          <w:szCs w:val="20"/>
        </w:rPr>
        <w:t>(ii)</w:t>
      </w:r>
      <w:r w:rsidRPr="000B4FD1">
        <w:rPr>
          <w:rFonts w:ascii="Trebuchet MS" w:hAnsi="Trebuchet MS"/>
          <w:szCs w:val="20"/>
        </w:rPr>
        <w:t xml:space="preserve"> pela </w:t>
      </w:r>
      <w:r w:rsidR="0042341D" w:rsidRPr="000B4FD1">
        <w:rPr>
          <w:rFonts w:ascii="Trebuchet MS" w:hAnsi="Trebuchet MS"/>
          <w:szCs w:val="20"/>
        </w:rPr>
        <w:t>Emissora</w:t>
      </w:r>
      <w:r w:rsidRPr="000B4FD1">
        <w:rPr>
          <w:rFonts w:ascii="Trebuchet MS" w:hAnsi="Trebuchet MS"/>
          <w:szCs w:val="20"/>
        </w:rPr>
        <w:t xml:space="preserve">, caso as Debêntures não estejam custodiadas eletronicamente na </w:t>
      </w:r>
      <w:r w:rsidR="0042135A" w:rsidRPr="000B4FD1">
        <w:rPr>
          <w:rFonts w:ascii="Trebuchet MS" w:hAnsi="Trebuchet MS"/>
          <w:szCs w:val="20"/>
        </w:rPr>
        <w:t>B3</w:t>
      </w:r>
      <w:r w:rsidRPr="000B4FD1">
        <w:rPr>
          <w:rFonts w:ascii="Trebuchet MS" w:hAnsi="Trebuchet MS"/>
          <w:szCs w:val="20"/>
        </w:rPr>
        <w:t>, por meio do Escriturador ou em sua sede, conforme o caso.</w:t>
      </w:r>
      <w:bookmarkStart w:id="50" w:name="_Ref333931929"/>
      <w:bookmarkEnd w:id="49"/>
    </w:p>
    <w:p w14:paraId="0F5F559A" w14:textId="77777777" w:rsidR="00AD621E" w:rsidRPr="000B4FD1" w:rsidRDefault="00EF1AA2" w:rsidP="00BE48B3">
      <w:pPr>
        <w:pStyle w:val="Level2"/>
        <w:numPr>
          <w:ilvl w:val="0"/>
          <w:numId w:val="0"/>
        </w:numPr>
        <w:spacing w:after="0"/>
        <w:rPr>
          <w:rFonts w:ascii="Trebuchet MS" w:hAnsi="Trebuchet MS"/>
          <w:szCs w:val="20"/>
        </w:rPr>
      </w:pPr>
      <w:r w:rsidRPr="000B4FD1">
        <w:rPr>
          <w:rFonts w:ascii="Trebuchet MS" w:hAnsi="Trebuchet MS"/>
          <w:szCs w:val="20"/>
        </w:rPr>
        <w:t xml:space="preserve"> </w:t>
      </w:r>
    </w:p>
    <w:p w14:paraId="5763BBC0" w14:textId="77777777" w:rsidR="00AD621E"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Prorrogação dos Prazos</w:t>
      </w:r>
      <w:r w:rsidRPr="000B4FD1">
        <w:rPr>
          <w:rFonts w:ascii="Trebuchet MS" w:hAnsi="Trebuchet MS"/>
          <w:szCs w:val="20"/>
        </w:rPr>
        <w:t>. Considerar-se-ão prorrogados os prazos referentes ao pagamento de qualquer obrigação prevista nesta Escritura de Emissão até o 1º (primeiro) Dia Útil (</w:t>
      </w:r>
      <w:r w:rsidRPr="000B4FD1">
        <w:rPr>
          <w:rFonts w:ascii="Trebuchet MS" w:hAnsi="Trebuchet MS"/>
          <w:iCs/>
          <w:szCs w:val="20"/>
        </w:rPr>
        <w:t xml:space="preserve">assim entendido como </w:t>
      </w:r>
      <w:r w:rsidRPr="000B4FD1">
        <w:rPr>
          <w:rFonts w:ascii="Trebuchet MS" w:hAnsi="Trebuchet MS"/>
          <w:szCs w:val="20"/>
        </w:rPr>
        <w:t>qualquer dia com exceção de sábado, domingo ou feriado declarado nacional (“</w:t>
      </w:r>
      <w:r w:rsidRPr="000B4FD1">
        <w:rPr>
          <w:rFonts w:ascii="Trebuchet MS" w:hAnsi="Trebuchet MS"/>
          <w:szCs w:val="20"/>
          <w:u w:val="single"/>
        </w:rPr>
        <w:t>Dia Útil</w:t>
      </w:r>
      <w:r w:rsidRPr="000B4FD1">
        <w:rPr>
          <w:rFonts w:ascii="Trebuchet MS" w:hAnsi="Trebuchet MS"/>
          <w:szCs w:val="20"/>
        </w:rPr>
        <w:t>”) subsequente, se o seu vencimento coincidir com dia que não seja um Dia Útil.</w:t>
      </w:r>
      <w:bookmarkStart w:id="51" w:name="_Ref333931741"/>
      <w:bookmarkEnd w:id="50"/>
      <w:r w:rsidRPr="000B4FD1">
        <w:rPr>
          <w:rFonts w:ascii="Trebuchet MS" w:hAnsi="Trebuchet MS"/>
          <w:szCs w:val="20"/>
        </w:rPr>
        <w:t xml:space="preserve"> </w:t>
      </w:r>
    </w:p>
    <w:p w14:paraId="2826A78B" w14:textId="77777777" w:rsidR="00BE48B3" w:rsidRPr="000B4FD1" w:rsidRDefault="00BE48B3" w:rsidP="00BE48B3">
      <w:pPr>
        <w:pStyle w:val="Level2"/>
        <w:numPr>
          <w:ilvl w:val="0"/>
          <w:numId w:val="0"/>
        </w:numPr>
        <w:spacing w:after="0"/>
        <w:rPr>
          <w:rFonts w:ascii="Trebuchet MS" w:hAnsi="Trebuchet MS"/>
          <w:szCs w:val="20"/>
        </w:rPr>
      </w:pPr>
    </w:p>
    <w:p w14:paraId="6DF63D76" w14:textId="77777777" w:rsidR="00AD621E"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Encargos Moratórios</w:t>
      </w:r>
      <w:r w:rsidRPr="000B4FD1">
        <w:rPr>
          <w:rFonts w:ascii="Trebuchet MS" w:hAnsi="Trebuchet MS"/>
          <w:szCs w:val="20"/>
        </w:rPr>
        <w:t xml:space="preserve">. Ocorrendo a impontualidade no pagamento de qualquer valor devido pela </w:t>
      </w:r>
      <w:r w:rsidR="0042341D" w:rsidRPr="000B4FD1">
        <w:rPr>
          <w:rFonts w:ascii="Trebuchet MS" w:hAnsi="Trebuchet MS"/>
          <w:szCs w:val="20"/>
        </w:rPr>
        <w:t>Emissora</w:t>
      </w:r>
      <w:r w:rsidRPr="000B4FD1">
        <w:rPr>
          <w:rFonts w:ascii="Trebuchet MS" w:hAnsi="Trebuchet MS"/>
          <w:szCs w:val="20"/>
        </w:rPr>
        <w:t xml:space="preserve"> aos Debenturistas nos termos desta Escritura de Emissão, adicionalmente ao pagamento da Remuneração, calculada </w:t>
      </w:r>
      <w:r w:rsidRPr="000B4FD1">
        <w:rPr>
          <w:rFonts w:ascii="Trebuchet MS" w:hAnsi="Trebuchet MS"/>
          <w:i/>
          <w:szCs w:val="20"/>
        </w:rPr>
        <w:t>pro rata temporis</w:t>
      </w:r>
      <w:r w:rsidRPr="000B4FD1">
        <w:rPr>
          <w:rFonts w:ascii="Trebuchet MS" w:hAnsi="Trebuchet MS"/>
          <w:szCs w:val="20"/>
        </w:rPr>
        <w:t xml:space="preserve">, incidirão, independentemente de aviso, notificação ou interpelação judicial ou extrajudicial: </w:t>
      </w:r>
      <w:r w:rsidRPr="000B4FD1">
        <w:rPr>
          <w:rFonts w:ascii="Trebuchet MS" w:hAnsi="Trebuchet MS"/>
          <w:b/>
          <w:bCs/>
          <w:szCs w:val="20"/>
        </w:rPr>
        <w:t>(i)</w:t>
      </w:r>
      <w:r w:rsidRPr="000B4FD1">
        <w:rPr>
          <w:rFonts w:ascii="Trebuchet MS" w:hAnsi="Trebuchet MS"/>
          <w:szCs w:val="20"/>
        </w:rPr>
        <w:t xml:space="preserve"> juros de mora de 1% (um por cento) ao mês, calculados </w:t>
      </w:r>
      <w:r w:rsidRPr="000B4FD1">
        <w:rPr>
          <w:rFonts w:ascii="Trebuchet MS" w:hAnsi="Trebuchet MS"/>
          <w:i/>
          <w:szCs w:val="20"/>
        </w:rPr>
        <w:t>pro rata temporis</w:t>
      </w:r>
      <w:r w:rsidRPr="000B4FD1">
        <w:rPr>
          <w:rFonts w:ascii="Trebuchet MS" w:hAnsi="Trebuchet MS"/>
          <w:szCs w:val="20"/>
        </w:rPr>
        <w:t xml:space="preserve"> desde a data de inadimplemento até a data do efetivo pagamento; e </w:t>
      </w:r>
      <w:r w:rsidRPr="000B4FD1">
        <w:rPr>
          <w:rFonts w:ascii="Trebuchet MS" w:hAnsi="Trebuchet MS"/>
          <w:b/>
          <w:bCs/>
          <w:szCs w:val="20"/>
        </w:rPr>
        <w:t>(ii)</w:t>
      </w:r>
      <w:r w:rsidRPr="000B4FD1">
        <w:rPr>
          <w:rFonts w:ascii="Trebuchet MS" w:hAnsi="Trebuchet MS"/>
          <w:szCs w:val="20"/>
        </w:rPr>
        <w:t> multa moratória não compensatória de 2% (dois por cento) (“</w:t>
      </w:r>
      <w:r w:rsidRPr="000B4FD1">
        <w:rPr>
          <w:rFonts w:ascii="Trebuchet MS" w:hAnsi="Trebuchet MS"/>
          <w:szCs w:val="20"/>
          <w:u w:val="single"/>
        </w:rPr>
        <w:t>Encargos Moratórios</w:t>
      </w:r>
      <w:r w:rsidRPr="000B4FD1">
        <w:rPr>
          <w:rFonts w:ascii="Trebuchet MS" w:hAnsi="Trebuchet MS"/>
          <w:szCs w:val="20"/>
        </w:rPr>
        <w:t>”).</w:t>
      </w:r>
      <w:bookmarkEnd w:id="51"/>
      <w:r w:rsidRPr="000B4FD1">
        <w:rPr>
          <w:rFonts w:ascii="Trebuchet MS" w:hAnsi="Trebuchet MS"/>
          <w:szCs w:val="20"/>
        </w:rPr>
        <w:t xml:space="preserve"> </w:t>
      </w:r>
    </w:p>
    <w:p w14:paraId="1AA0BA07" w14:textId="77777777" w:rsidR="00BE48B3" w:rsidRPr="000B4FD1" w:rsidRDefault="00BE48B3" w:rsidP="00BE48B3">
      <w:pPr>
        <w:pStyle w:val="Level2"/>
        <w:numPr>
          <w:ilvl w:val="0"/>
          <w:numId w:val="0"/>
        </w:numPr>
        <w:spacing w:after="0"/>
        <w:rPr>
          <w:rFonts w:ascii="Trebuchet MS" w:hAnsi="Trebuchet MS"/>
          <w:szCs w:val="20"/>
        </w:rPr>
      </w:pPr>
    </w:p>
    <w:p w14:paraId="230D5039" w14:textId="77777777" w:rsidR="00AD621E" w:rsidRPr="000B4FD1" w:rsidRDefault="00EF1AA2" w:rsidP="00BE48B3">
      <w:pPr>
        <w:pStyle w:val="Level2"/>
        <w:spacing w:after="0"/>
        <w:ind w:left="0"/>
        <w:rPr>
          <w:rFonts w:ascii="Trebuchet MS" w:hAnsi="Trebuchet MS"/>
          <w:szCs w:val="20"/>
        </w:rPr>
      </w:pPr>
      <w:r w:rsidRPr="000B4FD1">
        <w:rPr>
          <w:rFonts w:ascii="Trebuchet MS" w:hAnsi="Trebuchet MS"/>
          <w:iCs/>
          <w:szCs w:val="20"/>
          <w:u w:val="single"/>
        </w:rPr>
        <w:t>Decadência dos Direitos aos Acréscimos</w:t>
      </w:r>
      <w:r w:rsidRPr="000B4FD1">
        <w:rPr>
          <w:rFonts w:ascii="Trebuchet MS" w:hAnsi="Trebuchet MS"/>
          <w:szCs w:val="20"/>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0B4FD1">
        <w:rPr>
          <w:rFonts w:ascii="Trebuchet MS" w:eastAsia="Batang" w:hAnsi="Trebuchet MS"/>
          <w:szCs w:val="20"/>
        </w:rPr>
        <w:t>ou pagamento, no caso de impontualidade no pagamento</w:t>
      </w:r>
      <w:r w:rsidRPr="000B4FD1">
        <w:rPr>
          <w:rFonts w:ascii="Trebuchet MS" w:hAnsi="Trebuchet MS"/>
          <w:szCs w:val="20"/>
        </w:rPr>
        <w:t>.</w:t>
      </w:r>
      <w:bookmarkStart w:id="52" w:name="_Ref336598336"/>
      <w:bookmarkEnd w:id="42"/>
    </w:p>
    <w:p w14:paraId="50CB5E97" w14:textId="77777777" w:rsidR="00BE48B3" w:rsidRPr="000B4FD1" w:rsidRDefault="00BE48B3" w:rsidP="00BE48B3">
      <w:pPr>
        <w:pStyle w:val="Level2"/>
        <w:numPr>
          <w:ilvl w:val="0"/>
          <w:numId w:val="0"/>
        </w:numPr>
        <w:spacing w:after="0"/>
        <w:rPr>
          <w:rFonts w:ascii="Trebuchet MS" w:hAnsi="Trebuchet MS"/>
          <w:szCs w:val="20"/>
        </w:rPr>
      </w:pPr>
    </w:p>
    <w:p w14:paraId="24F8B66D" w14:textId="77777777" w:rsidR="008B2D78" w:rsidRPr="000B4FD1" w:rsidRDefault="00EF1AA2" w:rsidP="00BE48B3">
      <w:pPr>
        <w:pStyle w:val="Level2"/>
        <w:spacing w:after="0"/>
        <w:ind w:left="0"/>
        <w:rPr>
          <w:rFonts w:ascii="Trebuchet MS" w:hAnsi="Trebuchet MS"/>
          <w:b/>
          <w:bCs/>
          <w:szCs w:val="20"/>
        </w:rPr>
      </w:pPr>
      <w:bookmarkStart w:id="53" w:name="_Ref45613392"/>
      <w:bookmarkStart w:id="54" w:name="_Ref61907439"/>
      <w:r w:rsidRPr="000B4FD1">
        <w:rPr>
          <w:rFonts w:ascii="Trebuchet MS" w:hAnsi="Trebuchet MS"/>
          <w:szCs w:val="20"/>
          <w:u w:val="single"/>
        </w:rPr>
        <w:t>Imunidade Tributária dos Debenturistas</w:t>
      </w:r>
      <w:r w:rsidRPr="000B4FD1">
        <w:rPr>
          <w:rFonts w:ascii="Trebuchet MS" w:hAnsi="Trebuchet MS"/>
          <w:szCs w:val="20"/>
        </w:rPr>
        <w:t xml:space="preserve">. </w:t>
      </w:r>
      <w:bookmarkEnd w:id="52"/>
      <w:bookmarkEnd w:id="53"/>
      <w:r w:rsidRPr="000B4FD1">
        <w:rPr>
          <w:rFonts w:ascii="Trebuchet MS" w:hAnsi="Trebuchet MS"/>
          <w:szCs w:val="20"/>
        </w:rPr>
        <w:t xml:space="preserve">Caso qualquer Debenturista goze de algum tipo de imunidade ou isenção tributária, este deverá encaminhar ao </w:t>
      </w:r>
      <w:r w:rsidR="00054CC6" w:rsidRPr="000B4FD1">
        <w:rPr>
          <w:rFonts w:ascii="Trebuchet MS" w:hAnsi="Trebuchet MS"/>
          <w:szCs w:val="20"/>
        </w:rPr>
        <w:t>Agente de Liquidação</w:t>
      </w:r>
      <w:r w:rsidRPr="000B4FD1">
        <w:rPr>
          <w:rFonts w:ascii="Trebuchet MS" w:hAnsi="Trebuchet MS"/>
          <w:szCs w:val="20"/>
        </w:rPr>
        <w:t>, com cópia para a Emissora, no prazo mínimo de 10 (dez) Dias Úteis antes da data prevista para recebimento de valores relativos às Debêntures, documentação comprobatória dessa imunidade ou isenção tributária, sob pena de ter descontados dos seus rendimentos os valores devidos nos termos da legislação tributária em vigor.</w:t>
      </w:r>
      <w:bookmarkEnd w:id="54"/>
    </w:p>
    <w:p w14:paraId="747B38D4" w14:textId="77777777" w:rsidR="00BE48B3" w:rsidRPr="000B4FD1" w:rsidRDefault="00BE48B3" w:rsidP="00BE48B3">
      <w:pPr>
        <w:pStyle w:val="Level2"/>
        <w:numPr>
          <w:ilvl w:val="0"/>
          <w:numId w:val="0"/>
        </w:numPr>
        <w:spacing w:after="0"/>
        <w:rPr>
          <w:rFonts w:ascii="Trebuchet MS" w:hAnsi="Trebuchet MS"/>
          <w:b/>
          <w:bCs/>
          <w:szCs w:val="20"/>
        </w:rPr>
      </w:pPr>
    </w:p>
    <w:p w14:paraId="364016ED" w14:textId="77777777" w:rsidR="00AD621E" w:rsidRPr="000B4FD1" w:rsidRDefault="00EF1AA2" w:rsidP="00BE48B3">
      <w:pPr>
        <w:pStyle w:val="Level3"/>
        <w:spacing w:after="0"/>
        <w:ind w:left="0"/>
        <w:rPr>
          <w:rFonts w:ascii="Trebuchet MS" w:hAnsi="Trebuchet MS"/>
          <w:szCs w:val="20"/>
        </w:rPr>
      </w:pPr>
      <w:r w:rsidRPr="000B4FD1">
        <w:rPr>
          <w:rFonts w:ascii="Trebuchet MS" w:hAnsi="Trebuchet MS"/>
          <w:iCs/>
          <w:szCs w:val="20"/>
        </w:rPr>
        <w:t xml:space="preserve">O Debenturista que tenha apresentado </w:t>
      </w:r>
      <w:r w:rsidRPr="000B4FD1">
        <w:rPr>
          <w:rFonts w:ascii="Trebuchet MS" w:hAnsi="Trebuchet MS"/>
          <w:szCs w:val="20"/>
        </w:rPr>
        <w:t>documentação comprobatória de sua condição de imunidade ou isenção tributária, nos termos da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_Ref61907439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6.26</w:t>
      </w:r>
      <w:r w:rsidR="00AA5325" w:rsidRPr="000B4FD1">
        <w:rPr>
          <w:rFonts w:ascii="Trebuchet MS" w:hAnsi="Trebuchet MS"/>
          <w:szCs w:val="20"/>
        </w:rPr>
        <w:fldChar w:fldCharType="end"/>
      </w:r>
      <w:r w:rsidR="00AA5325" w:rsidRPr="000B4FD1">
        <w:rPr>
          <w:rFonts w:ascii="Trebuchet MS" w:hAnsi="Trebuchet MS"/>
          <w:szCs w:val="20"/>
        </w:rPr>
        <w:t xml:space="preserve"> acima</w:t>
      </w:r>
      <w:r w:rsidRPr="000B4FD1">
        <w:rPr>
          <w:rFonts w:ascii="Trebuchet MS" w:hAnsi="Trebuchet MS"/>
          <w:szCs w:val="20"/>
        </w:rPr>
        <w:t xml:space="preserve">,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nesta Cláusula, </w:t>
      </w:r>
      <w:r w:rsidRPr="000B4FD1">
        <w:rPr>
          <w:rFonts w:ascii="Trebuchet MS" w:hAnsi="Trebuchet MS" w:cs="Tahoma"/>
          <w:szCs w:val="20"/>
        </w:rPr>
        <w:t xml:space="preserve">deverá comunicar esse fato, de forma detalhada e por escrito, ao </w:t>
      </w:r>
      <w:r w:rsidR="00054CC6" w:rsidRPr="000B4FD1">
        <w:rPr>
          <w:rFonts w:ascii="Trebuchet MS" w:hAnsi="Trebuchet MS"/>
          <w:szCs w:val="20"/>
        </w:rPr>
        <w:t>Agente de Liquidação</w:t>
      </w:r>
      <w:r w:rsidRPr="000B4FD1">
        <w:rPr>
          <w:rFonts w:ascii="Trebuchet MS" w:hAnsi="Trebuchet MS" w:cs="Tahoma"/>
          <w:szCs w:val="20"/>
        </w:rPr>
        <w:t xml:space="preserve"> e ao Escriturador, com cópia para a Emissora, bem como prestar qualquer informação adicional em relação ao tema que lhe seja solicitada pelo </w:t>
      </w:r>
      <w:r w:rsidR="00054CC6" w:rsidRPr="000B4FD1">
        <w:rPr>
          <w:rFonts w:ascii="Trebuchet MS" w:hAnsi="Trebuchet MS"/>
          <w:szCs w:val="20"/>
        </w:rPr>
        <w:t>Agente de Liquidação</w:t>
      </w:r>
      <w:r w:rsidRPr="000B4FD1">
        <w:rPr>
          <w:rFonts w:ascii="Trebuchet MS" w:hAnsi="Trebuchet MS" w:cs="Tahoma"/>
          <w:szCs w:val="20"/>
        </w:rPr>
        <w:t xml:space="preserve"> e pelo Escriturador ou pela Emissora, no prazo de 5 (cinco) Dias Úteis do seu conhecimento, e sempre, no mínimo, 5 (cinco) Dias Úteis de qualquer pagamento a ser realizado pela Emissora.</w:t>
      </w:r>
    </w:p>
    <w:p w14:paraId="53BC49F4" w14:textId="77777777" w:rsidR="00BE48B3" w:rsidRPr="000B4FD1" w:rsidRDefault="00BE48B3" w:rsidP="00BE48B3">
      <w:pPr>
        <w:pStyle w:val="Level3"/>
        <w:numPr>
          <w:ilvl w:val="0"/>
          <w:numId w:val="0"/>
        </w:numPr>
        <w:spacing w:after="0"/>
        <w:rPr>
          <w:rFonts w:ascii="Trebuchet MS" w:hAnsi="Trebuchet MS"/>
          <w:szCs w:val="20"/>
        </w:rPr>
      </w:pPr>
    </w:p>
    <w:p w14:paraId="796DF6E5" w14:textId="77777777" w:rsidR="00AE3DED" w:rsidRPr="000B4FD1" w:rsidRDefault="00EF1AA2" w:rsidP="00BE48B3">
      <w:pPr>
        <w:pStyle w:val="Level2"/>
        <w:spacing w:after="0"/>
        <w:ind w:left="0"/>
        <w:rPr>
          <w:rFonts w:ascii="Trebuchet MS" w:hAnsi="Trebuchet MS"/>
          <w:szCs w:val="20"/>
        </w:rPr>
      </w:pPr>
      <w:bookmarkStart w:id="55" w:name="_Ref534176672"/>
      <w:bookmarkStart w:id="56" w:name="_Ref338165196"/>
      <w:bookmarkStart w:id="57" w:name="_Ref54678169"/>
      <w:bookmarkStart w:id="58" w:name="_Ref45613728"/>
      <w:r w:rsidRPr="000B4FD1">
        <w:rPr>
          <w:rFonts w:ascii="Trebuchet MS" w:hAnsi="Trebuchet MS"/>
          <w:iCs/>
          <w:szCs w:val="20"/>
          <w:u w:val="single"/>
        </w:rPr>
        <w:t>Vencimento Antecipado</w:t>
      </w:r>
      <w:r w:rsidRPr="000B4FD1">
        <w:rPr>
          <w:rFonts w:ascii="Trebuchet MS" w:hAnsi="Trebuchet MS"/>
          <w:szCs w:val="20"/>
        </w:rPr>
        <w:t xml:space="preserve">. </w:t>
      </w:r>
      <w:bookmarkStart w:id="59" w:name="_Ref130283570"/>
      <w:bookmarkStart w:id="60" w:name="_Ref130301134"/>
      <w:bookmarkStart w:id="61" w:name="_Ref137104995"/>
      <w:bookmarkStart w:id="62" w:name="_Ref137475230"/>
      <w:bookmarkEnd w:id="55"/>
      <w:bookmarkEnd w:id="56"/>
      <w:r w:rsidRPr="000B4FD1">
        <w:rPr>
          <w:rFonts w:ascii="Trebuchet MS" w:hAnsi="Trebuchet MS"/>
          <w:szCs w:val="20"/>
        </w:rPr>
        <w:t xml:space="preserve">As Debêntures e todas as obrigações constantes desta Escritura de Emissão serão ou poderão ser consideradas antecipadamente vencidas, conforme o caso, tornando-se imediatamente exigível da Emissora o pagamento do Valor Nominal Unitário ou do saldo do Valor Nominal Unitário, conforme o caso, acrescido da Remuneração, calculada </w:t>
      </w:r>
      <w:r w:rsidRPr="000B4FD1">
        <w:rPr>
          <w:rFonts w:ascii="Trebuchet MS" w:hAnsi="Trebuchet MS"/>
          <w:i/>
          <w:iCs/>
          <w:szCs w:val="20"/>
        </w:rPr>
        <w:t>pro rata temporis</w:t>
      </w:r>
      <w:r w:rsidRPr="000B4FD1">
        <w:rPr>
          <w:rFonts w:ascii="Trebuchet MS" w:hAnsi="Trebuchet MS"/>
          <w:szCs w:val="20"/>
        </w:rPr>
        <w:t xml:space="preserve">, desde a </w:t>
      </w:r>
      <w:r w:rsidR="00881754" w:rsidRPr="000B4FD1">
        <w:rPr>
          <w:rFonts w:ascii="Trebuchet MS" w:hAnsi="Trebuchet MS"/>
          <w:szCs w:val="20"/>
        </w:rPr>
        <w:t xml:space="preserve">primeira </w:t>
      </w:r>
      <w:r w:rsidRPr="000B4FD1">
        <w:rPr>
          <w:rFonts w:ascii="Trebuchet MS" w:hAnsi="Trebuchet MS"/>
          <w:szCs w:val="20"/>
        </w:rPr>
        <w:t>Data de Integralização, ou a última Data de Pagamento da Remuneração, até a data do seu efetivo pagamento sem prejuízo, quando for o caso, da cobrança dos Encargos Moratórios e de quaisquer outros valores eventualmente devidos pela Emissora nos termos de quaisquer dos documentos da Emissão (“</w:t>
      </w:r>
      <w:r w:rsidRPr="000B4FD1">
        <w:rPr>
          <w:rFonts w:ascii="Trebuchet MS" w:hAnsi="Trebuchet MS"/>
          <w:bCs/>
          <w:szCs w:val="20"/>
          <w:u w:val="single"/>
        </w:rPr>
        <w:t>Montante Devido Antecipadamente</w:t>
      </w:r>
      <w:r w:rsidRPr="000B4FD1">
        <w:rPr>
          <w:rFonts w:ascii="Trebuchet MS" w:hAnsi="Trebuchet MS"/>
          <w:szCs w:val="20"/>
        </w:rPr>
        <w:t xml:space="preserve">”), na ocorrência das hipóteses descritas nos itens </w:t>
      </w:r>
      <w:r w:rsidRPr="000B4FD1">
        <w:rPr>
          <w:rFonts w:ascii="Trebuchet MS" w:hAnsi="Trebuchet MS"/>
          <w:szCs w:val="20"/>
        </w:rPr>
        <w:fldChar w:fldCharType="begin"/>
      </w:r>
      <w:r w:rsidRPr="000B4FD1">
        <w:rPr>
          <w:rFonts w:ascii="Trebuchet MS" w:hAnsi="Trebuchet MS"/>
          <w:szCs w:val="20"/>
        </w:rPr>
        <w:instrText xml:space="preserve"> REF _Ref54678072 \r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6.27.1 abaixo</w:t>
      </w:r>
      <w:r w:rsidRPr="000B4FD1">
        <w:rPr>
          <w:rFonts w:ascii="Trebuchet MS" w:hAnsi="Trebuchet MS"/>
          <w:szCs w:val="20"/>
        </w:rPr>
        <w:fldChar w:fldCharType="end"/>
      </w:r>
      <w:r w:rsidRPr="000B4FD1">
        <w:rPr>
          <w:rFonts w:ascii="Trebuchet MS" w:hAnsi="Trebuchet MS"/>
          <w:szCs w:val="20"/>
        </w:rPr>
        <w:t xml:space="preserve"> e </w:t>
      </w:r>
      <w:r w:rsidRPr="000B4FD1">
        <w:rPr>
          <w:rFonts w:ascii="Trebuchet MS" w:hAnsi="Trebuchet MS"/>
          <w:szCs w:val="20"/>
        </w:rPr>
        <w:fldChar w:fldCharType="begin"/>
      </w:r>
      <w:r w:rsidRPr="000B4FD1">
        <w:rPr>
          <w:rFonts w:ascii="Trebuchet MS" w:hAnsi="Trebuchet MS"/>
          <w:szCs w:val="20"/>
        </w:rPr>
        <w:instrText xml:space="preserve"> REF _Ref54678102 \r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Fonts w:ascii="Trebuchet MS" w:hAnsi="Trebuchet MS"/>
          <w:szCs w:val="20"/>
        </w:rPr>
        <w:t>6.27.2 abaixo</w:t>
      </w:r>
      <w:r w:rsidRPr="000B4FD1">
        <w:rPr>
          <w:rFonts w:ascii="Trebuchet MS" w:hAnsi="Trebuchet MS"/>
          <w:szCs w:val="20"/>
        </w:rPr>
        <w:fldChar w:fldCharType="end"/>
      </w:r>
      <w:r w:rsidRPr="000B4FD1">
        <w:rPr>
          <w:rFonts w:ascii="Trebuchet MS" w:hAnsi="Trebuchet MS"/>
          <w:szCs w:val="20"/>
        </w:rPr>
        <w:t>, observados os respectivos prazos de cura (“</w:t>
      </w:r>
      <w:r w:rsidRPr="000B4FD1">
        <w:rPr>
          <w:rFonts w:ascii="Trebuchet MS" w:hAnsi="Trebuchet MS"/>
          <w:bCs/>
          <w:szCs w:val="20"/>
          <w:u w:val="single"/>
        </w:rPr>
        <w:t>Eventos de Vencimento Antecipado</w:t>
      </w:r>
      <w:r w:rsidRPr="000B4FD1">
        <w:rPr>
          <w:rFonts w:ascii="Trebuchet MS" w:hAnsi="Trebuchet MS"/>
          <w:szCs w:val="20"/>
        </w:rPr>
        <w:t>”).</w:t>
      </w:r>
      <w:bookmarkEnd w:id="57"/>
    </w:p>
    <w:p w14:paraId="0AA5A68E" w14:textId="77777777" w:rsidR="00991BAF" w:rsidRPr="000B4FD1" w:rsidRDefault="00991BAF" w:rsidP="00991BAF">
      <w:pPr>
        <w:pStyle w:val="Level2"/>
        <w:numPr>
          <w:ilvl w:val="0"/>
          <w:numId w:val="0"/>
        </w:numPr>
        <w:spacing w:after="0"/>
        <w:rPr>
          <w:rFonts w:ascii="Trebuchet MS" w:hAnsi="Trebuchet MS"/>
          <w:szCs w:val="20"/>
        </w:rPr>
      </w:pPr>
    </w:p>
    <w:p w14:paraId="0FF356B4" w14:textId="77777777" w:rsidR="00AE3DED" w:rsidRPr="000B4FD1" w:rsidRDefault="00EF1AA2" w:rsidP="00BE48B3">
      <w:pPr>
        <w:pStyle w:val="Level3"/>
        <w:spacing w:after="0"/>
        <w:ind w:left="0"/>
        <w:rPr>
          <w:rFonts w:ascii="Trebuchet MS" w:hAnsi="Trebuchet MS"/>
          <w:szCs w:val="20"/>
        </w:rPr>
      </w:pPr>
      <w:bookmarkStart w:id="63" w:name="_Ref54678072"/>
      <w:r w:rsidRPr="000B4FD1">
        <w:rPr>
          <w:rFonts w:ascii="Trebuchet MS" w:hAnsi="Trebuchet MS"/>
          <w:szCs w:val="20"/>
        </w:rPr>
        <w:t>A ocorrência de quaisquer dos eventos indicados nest</w:t>
      </w:r>
      <w:r w:rsidR="00BE48B3" w:rsidRPr="000B4FD1">
        <w:rPr>
          <w:rFonts w:ascii="Trebuchet MS" w:hAnsi="Trebuchet MS"/>
          <w:szCs w:val="20"/>
        </w:rPr>
        <w:t xml:space="preserve">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_Ref54678072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6.27.1</w:t>
      </w:r>
      <w:r w:rsidR="00AA5325" w:rsidRPr="000B4FD1">
        <w:rPr>
          <w:rFonts w:ascii="Trebuchet MS" w:hAnsi="Trebuchet MS"/>
          <w:szCs w:val="20"/>
        </w:rPr>
        <w:fldChar w:fldCharType="end"/>
      </w:r>
      <w:r w:rsidRPr="000B4FD1">
        <w:rPr>
          <w:rFonts w:ascii="Trebuchet MS" w:hAnsi="Trebuchet MS"/>
          <w:szCs w:val="20"/>
        </w:rPr>
        <w:t xml:space="preserve"> acarretará o vencimento antecipado automático das Debêntures independentemente de qualquer aviso extrajudicial, interpelação judicial, notificação à Emissora ou consulta aos Debenturistas (“</w:t>
      </w:r>
      <w:r w:rsidRPr="000B4FD1">
        <w:rPr>
          <w:rFonts w:ascii="Trebuchet MS" w:hAnsi="Trebuchet MS"/>
          <w:bCs/>
          <w:szCs w:val="20"/>
          <w:u w:val="single"/>
        </w:rPr>
        <w:t>Eventos de Vencimento Antecipado Automático</w:t>
      </w:r>
      <w:r w:rsidRPr="000B4FD1">
        <w:rPr>
          <w:rFonts w:ascii="Trebuchet MS" w:hAnsi="Trebuchet MS"/>
          <w:szCs w:val="20"/>
        </w:rPr>
        <w:t>”):</w:t>
      </w:r>
      <w:bookmarkEnd w:id="63"/>
    </w:p>
    <w:p w14:paraId="0551E4F3" w14:textId="77777777" w:rsidR="00BE48B3" w:rsidRPr="000B4FD1" w:rsidRDefault="00BE48B3" w:rsidP="00BE48B3">
      <w:pPr>
        <w:pStyle w:val="Level3"/>
        <w:numPr>
          <w:ilvl w:val="0"/>
          <w:numId w:val="0"/>
        </w:numPr>
        <w:spacing w:after="0"/>
        <w:rPr>
          <w:rFonts w:ascii="Trebuchet MS" w:hAnsi="Trebuchet MS"/>
          <w:szCs w:val="20"/>
        </w:rPr>
      </w:pPr>
    </w:p>
    <w:p w14:paraId="31C9028A" w14:textId="77777777" w:rsidR="00AE3DED" w:rsidRPr="000B4FD1" w:rsidRDefault="00EF1AA2" w:rsidP="00675F98">
      <w:pPr>
        <w:pStyle w:val="alpha4"/>
        <w:numPr>
          <w:ilvl w:val="0"/>
          <w:numId w:val="47"/>
        </w:numPr>
        <w:tabs>
          <w:tab w:val="num" w:pos="1276"/>
        </w:tabs>
        <w:spacing w:after="0"/>
        <w:ind w:left="1276" w:hanging="1276"/>
        <w:rPr>
          <w:rFonts w:ascii="Trebuchet MS" w:hAnsi="Trebuchet MS"/>
        </w:rPr>
      </w:pPr>
      <w:r w:rsidRPr="000B4FD1">
        <w:rPr>
          <w:rFonts w:ascii="Trebuchet MS" w:hAnsi="Trebuchet MS"/>
        </w:rPr>
        <w:t xml:space="preserve">não pagamento pela Emissora de qualquer obrigação pecuniária relativa às Debêntures e/ou prevista nesta Escritura de Emissão, devidas aos Debenturistas na respectiva data de pagamento, não sanado no prazo de até </w:t>
      </w:r>
      <w:r w:rsidR="005A733C" w:rsidRPr="000B4FD1">
        <w:rPr>
          <w:rFonts w:ascii="Trebuchet MS" w:hAnsi="Trebuchet MS"/>
        </w:rPr>
        <w:t>2</w:t>
      </w:r>
      <w:r w:rsidR="00723F62" w:rsidRPr="000B4FD1">
        <w:rPr>
          <w:rFonts w:ascii="Trebuchet MS" w:hAnsi="Trebuchet MS"/>
        </w:rPr>
        <w:t xml:space="preserve"> </w:t>
      </w:r>
      <w:r w:rsidRPr="000B4FD1">
        <w:rPr>
          <w:rFonts w:ascii="Trebuchet MS" w:hAnsi="Trebuchet MS"/>
        </w:rPr>
        <w:t>(</w:t>
      </w:r>
      <w:r w:rsidR="005A733C" w:rsidRPr="000B4FD1">
        <w:rPr>
          <w:rFonts w:ascii="Trebuchet MS" w:hAnsi="Trebuchet MS"/>
        </w:rPr>
        <w:t>dois</w:t>
      </w:r>
      <w:r w:rsidRPr="000B4FD1">
        <w:rPr>
          <w:rFonts w:ascii="Trebuchet MS" w:hAnsi="Trebuchet MS"/>
        </w:rPr>
        <w:t>) Dia</w:t>
      </w:r>
      <w:r w:rsidR="0015490E" w:rsidRPr="000B4FD1">
        <w:rPr>
          <w:rFonts w:ascii="Trebuchet MS" w:hAnsi="Trebuchet MS"/>
        </w:rPr>
        <w:t>s</w:t>
      </w:r>
      <w:r w:rsidRPr="000B4FD1">
        <w:rPr>
          <w:rFonts w:ascii="Trebuchet MS" w:hAnsi="Trebuchet MS"/>
        </w:rPr>
        <w:t xml:space="preserve"> </w:t>
      </w:r>
      <w:r w:rsidR="00723F62" w:rsidRPr="000B4FD1">
        <w:rPr>
          <w:rFonts w:ascii="Trebuchet MS" w:hAnsi="Trebuchet MS"/>
        </w:rPr>
        <w:t>Út</w:t>
      </w:r>
      <w:r w:rsidR="0015490E" w:rsidRPr="000B4FD1">
        <w:rPr>
          <w:rFonts w:ascii="Trebuchet MS" w:hAnsi="Trebuchet MS"/>
        </w:rPr>
        <w:t>eis</w:t>
      </w:r>
      <w:r w:rsidRPr="000B4FD1">
        <w:rPr>
          <w:rFonts w:ascii="Trebuchet MS" w:hAnsi="Trebuchet MS"/>
        </w:rPr>
        <w:t>, contado</w:t>
      </w:r>
      <w:r w:rsidR="00991BAF" w:rsidRPr="000B4FD1">
        <w:rPr>
          <w:rFonts w:ascii="Trebuchet MS" w:hAnsi="Trebuchet MS"/>
        </w:rPr>
        <w:t>s</w:t>
      </w:r>
      <w:r w:rsidRPr="000B4FD1">
        <w:rPr>
          <w:rFonts w:ascii="Trebuchet MS" w:hAnsi="Trebuchet MS"/>
        </w:rPr>
        <w:t xml:space="preserve"> da data do descumprimento;</w:t>
      </w:r>
    </w:p>
    <w:p w14:paraId="07732DD2" w14:textId="77777777" w:rsidR="00BE48B3" w:rsidRPr="000B4FD1" w:rsidRDefault="00BE48B3" w:rsidP="00BE48B3">
      <w:pPr>
        <w:pStyle w:val="alpha4"/>
        <w:numPr>
          <w:ilvl w:val="0"/>
          <w:numId w:val="0"/>
        </w:numPr>
        <w:spacing w:after="0"/>
        <w:ind w:left="1276"/>
        <w:rPr>
          <w:rFonts w:ascii="Trebuchet MS" w:hAnsi="Trebuchet MS"/>
        </w:rPr>
      </w:pPr>
    </w:p>
    <w:p w14:paraId="68B181EA"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qualquer alteração da composição acionária da Emissora</w:t>
      </w:r>
      <w:r w:rsidR="00DB099E" w:rsidRPr="000B4FD1">
        <w:rPr>
          <w:rFonts w:ascii="Trebuchet MS" w:hAnsi="Trebuchet MS"/>
        </w:rPr>
        <w:t>,</w:t>
      </w:r>
      <w:r w:rsidR="00580F08" w:rsidRPr="000B4FD1">
        <w:rPr>
          <w:rFonts w:ascii="Trebuchet MS" w:hAnsi="Trebuchet MS"/>
        </w:rPr>
        <w:t xml:space="preserve"> </w:t>
      </w:r>
      <w:r w:rsidR="00A031A0" w:rsidRPr="000B4FD1">
        <w:rPr>
          <w:rFonts w:ascii="Trebuchet MS" w:hAnsi="Trebuchet MS"/>
        </w:rPr>
        <w:t xml:space="preserve">que resulte na alteração do </w:t>
      </w:r>
      <w:r w:rsidR="00DB099E" w:rsidRPr="000B4FD1">
        <w:rPr>
          <w:rFonts w:ascii="Trebuchet MS" w:hAnsi="Trebuchet MS"/>
        </w:rPr>
        <w:t xml:space="preserve">seu </w:t>
      </w:r>
      <w:r w:rsidR="00A031A0" w:rsidRPr="000B4FD1">
        <w:rPr>
          <w:rFonts w:ascii="Trebuchet MS" w:hAnsi="Trebuchet MS"/>
        </w:rPr>
        <w:t>controle direto</w:t>
      </w:r>
      <w:r w:rsidRPr="000B4FD1">
        <w:rPr>
          <w:rFonts w:ascii="Trebuchet MS" w:hAnsi="Trebuchet MS"/>
        </w:rPr>
        <w:t xml:space="preserve">; </w:t>
      </w:r>
    </w:p>
    <w:p w14:paraId="7CD1E9C9" w14:textId="77777777" w:rsidR="00BE48B3" w:rsidRPr="000B4FD1" w:rsidRDefault="00BE48B3" w:rsidP="00BE48B3">
      <w:pPr>
        <w:pStyle w:val="alpha4"/>
        <w:numPr>
          <w:ilvl w:val="0"/>
          <w:numId w:val="0"/>
        </w:numPr>
        <w:spacing w:after="0"/>
        <w:ind w:left="1276"/>
        <w:rPr>
          <w:rFonts w:ascii="Trebuchet MS" w:hAnsi="Trebuchet MS"/>
        </w:rPr>
      </w:pPr>
    </w:p>
    <w:p w14:paraId="1C02C6EC"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 xml:space="preserve">ocorrência de: </w:t>
      </w:r>
      <w:r w:rsidRPr="000B4FD1">
        <w:rPr>
          <w:rFonts w:ascii="Trebuchet MS" w:hAnsi="Trebuchet MS"/>
          <w:b/>
          <w:bCs/>
        </w:rPr>
        <w:t>(a)</w:t>
      </w:r>
      <w:r w:rsidRPr="000B4FD1">
        <w:rPr>
          <w:rFonts w:ascii="Trebuchet MS" w:hAnsi="Trebuchet MS"/>
        </w:rPr>
        <w:t xml:space="preserve"> extinção, liquidação, dissolução ou decretação de falência da Emissora</w:t>
      </w:r>
      <w:r w:rsidR="00A07247" w:rsidRPr="000B4FD1">
        <w:rPr>
          <w:rFonts w:ascii="Trebuchet MS" w:hAnsi="Trebuchet MS"/>
        </w:rPr>
        <w:t xml:space="preserve"> ou qualquer evento correlato em outra jurisdição em relação à </w:t>
      </w:r>
      <w:r w:rsidR="00A92B8A" w:rsidRPr="000B4FD1">
        <w:rPr>
          <w:rFonts w:ascii="Trebuchet MS" w:hAnsi="Trebuchet MS"/>
        </w:rPr>
        <w:t>BPS</w:t>
      </w:r>
      <w:r w:rsidRPr="000B4FD1">
        <w:rPr>
          <w:rFonts w:ascii="Trebuchet MS" w:hAnsi="Trebuchet MS"/>
        </w:rPr>
        <w:t xml:space="preserve">; </w:t>
      </w:r>
      <w:r w:rsidRPr="000B4FD1">
        <w:rPr>
          <w:rFonts w:ascii="Trebuchet MS" w:hAnsi="Trebuchet MS"/>
          <w:b/>
          <w:bCs/>
        </w:rPr>
        <w:t>(b)</w:t>
      </w:r>
      <w:r w:rsidRPr="000B4FD1">
        <w:rPr>
          <w:rFonts w:ascii="Trebuchet MS" w:hAnsi="Trebuchet MS"/>
        </w:rPr>
        <w:t xml:space="preserve"> pedido de autofalência da Emissora</w:t>
      </w:r>
      <w:r w:rsidR="00A07247" w:rsidRPr="000B4FD1">
        <w:rPr>
          <w:rFonts w:ascii="Trebuchet MS" w:hAnsi="Trebuchet MS"/>
        </w:rPr>
        <w:t xml:space="preserve"> ou qualquer evento correlato em outra jurisdição em relação à </w:t>
      </w:r>
      <w:r w:rsidR="00A92B8A" w:rsidRPr="000B4FD1">
        <w:rPr>
          <w:rFonts w:ascii="Trebuchet MS" w:hAnsi="Trebuchet MS"/>
        </w:rPr>
        <w:t>BPS</w:t>
      </w:r>
      <w:r w:rsidRPr="000B4FD1">
        <w:rPr>
          <w:rFonts w:ascii="Trebuchet MS" w:hAnsi="Trebuchet MS"/>
        </w:rPr>
        <w:t xml:space="preserve">; </w:t>
      </w:r>
      <w:r w:rsidRPr="000B4FD1">
        <w:rPr>
          <w:rFonts w:ascii="Trebuchet MS" w:hAnsi="Trebuchet MS"/>
          <w:b/>
          <w:bCs/>
        </w:rPr>
        <w:t>(c)</w:t>
      </w:r>
      <w:r w:rsidRPr="000B4FD1">
        <w:rPr>
          <w:rFonts w:ascii="Trebuchet MS" w:hAnsi="Trebuchet MS"/>
        </w:rPr>
        <w:t xml:space="preserve"> pedido de falência formulado por terceiros em face da Emissora e não devidamente elidido no prazo legal</w:t>
      </w:r>
      <w:r w:rsidR="00A07247" w:rsidRPr="000B4FD1">
        <w:rPr>
          <w:rFonts w:ascii="Trebuchet MS" w:hAnsi="Trebuchet MS"/>
        </w:rPr>
        <w:t xml:space="preserve"> ou qualquer evento correlato em outra jurisdição em face </w:t>
      </w:r>
      <w:r w:rsidR="00A92B8A" w:rsidRPr="000B4FD1">
        <w:rPr>
          <w:rFonts w:ascii="Trebuchet MS" w:hAnsi="Trebuchet MS"/>
        </w:rPr>
        <w:t>da BPS</w:t>
      </w:r>
      <w:r w:rsidRPr="000B4FD1">
        <w:rPr>
          <w:rFonts w:ascii="Trebuchet MS" w:hAnsi="Trebuchet MS"/>
        </w:rPr>
        <w:t xml:space="preserve">; </w:t>
      </w:r>
      <w:r w:rsidRPr="000B4FD1">
        <w:rPr>
          <w:rFonts w:ascii="Trebuchet MS" w:hAnsi="Trebuchet MS"/>
          <w:b/>
          <w:bCs/>
        </w:rPr>
        <w:t>(d)</w:t>
      </w:r>
      <w:r w:rsidRPr="000B4FD1">
        <w:rPr>
          <w:rFonts w:ascii="Trebuchet MS" w:hAnsi="Trebuchet MS"/>
        </w:rPr>
        <w:t xml:space="preserve"> propositura, pela Emissora</w:t>
      </w:r>
      <w:r w:rsidR="00580F08" w:rsidRPr="000B4FD1">
        <w:rPr>
          <w:rFonts w:ascii="Trebuchet MS" w:hAnsi="Trebuchet MS"/>
        </w:rPr>
        <w:t>,</w:t>
      </w:r>
      <w:r w:rsidRPr="000B4FD1">
        <w:rPr>
          <w:rFonts w:ascii="Trebuchet MS" w:hAnsi="Trebuchet MS"/>
        </w:rPr>
        <w:t xml:space="preserve"> de plano de recuperação extrajudicial a qualquer credor ou classe de credores, independentemente de ter sido requerida ou obtida homologação judicial do referido plano</w:t>
      </w:r>
      <w:r w:rsidR="00A07247" w:rsidRPr="000B4FD1">
        <w:rPr>
          <w:rFonts w:ascii="Trebuchet MS" w:hAnsi="Trebuchet MS"/>
        </w:rPr>
        <w:t xml:space="preserve"> ou qualquer evento correlato em outra jurisdição em relação à </w:t>
      </w:r>
      <w:r w:rsidR="00A92B8A" w:rsidRPr="000B4FD1">
        <w:rPr>
          <w:rFonts w:ascii="Trebuchet MS" w:hAnsi="Trebuchet MS"/>
        </w:rPr>
        <w:t>BPS</w:t>
      </w:r>
      <w:r w:rsidRPr="000B4FD1">
        <w:rPr>
          <w:rFonts w:ascii="Trebuchet MS" w:hAnsi="Trebuchet MS"/>
        </w:rPr>
        <w:t xml:space="preserve">; ou </w:t>
      </w:r>
      <w:r w:rsidRPr="000B4FD1">
        <w:rPr>
          <w:rFonts w:ascii="Trebuchet MS" w:hAnsi="Trebuchet MS"/>
          <w:b/>
          <w:bCs/>
        </w:rPr>
        <w:t>(e)</w:t>
      </w:r>
      <w:r w:rsidRPr="000B4FD1">
        <w:rPr>
          <w:rFonts w:ascii="Trebuchet MS" w:hAnsi="Trebuchet MS"/>
        </w:rPr>
        <w:t xml:space="preserve"> ingresso pela Emissora em juízo com requerimento de recuperação judicial, independentemente de deferimento do processamento da recuperação ou de sua concessão pelo juiz competente</w:t>
      </w:r>
      <w:r w:rsidR="00A07247" w:rsidRPr="000B4FD1">
        <w:rPr>
          <w:rFonts w:ascii="Trebuchet MS" w:hAnsi="Trebuchet MS"/>
        </w:rPr>
        <w:t xml:space="preserve"> ou qualquer evento correlato em outra jurisdição em relação à </w:t>
      </w:r>
      <w:r w:rsidR="00A92B8A" w:rsidRPr="000B4FD1">
        <w:rPr>
          <w:rFonts w:ascii="Trebuchet MS" w:hAnsi="Trebuchet MS"/>
        </w:rPr>
        <w:t>BPS</w:t>
      </w:r>
      <w:r w:rsidRPr="000B4FD1">
        <w:rPr>
          <w:rFonts w:ascii="Trebuchet MS" w:hAnsi="Trebuchet MS"/>
        </w:rPr>
        <w:t>;</w:t>
      </w:r>
    </w:p>
    <w:p w14:paraId="31960BCD" w14:textId="77777777" w:rsidR="00723F62" w:rsidRPr="000B4FD1" w:rsidRDefault="00723F62" w:rsidP="00F0493B">
      <w:pPr>
        <w:pStyle w:val="PargrafodaLista"/>
        <w:rPr>
          <w:rFonts w:ascii="Trebuchet MS" w:hAnsi="Trebuchet MS"/>
          <w:szCs w:val="20"/>
        </w:rPr>
      </w:pPr>
    </w:p>
    <w:p w14:paraId="644F768F"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transformação do tipo societário da Emissora, de modo que esta deixe de ser uma sociedade</w:t>
      </w:r>
      <w:r w:rsidR="00580F08" w:rsidRPr="000B4FD1">
        <w:rPr>
          <w:rFonts w:ascii="Trebuchet MS" w:hAnsi="Trebuchet MS"/>
        </w:rPr>
        <w:t xml:space="preserve"> por ações</w:t>
      </w:r>
      <w:r w:rsidRPr="000B4FD1">
        <w:rPr>
          <w:rFonts w:ascii="Trebuchet MS" w:hAnsi="Trebuchet MS"/>
        </w:rPr>
        <w:t>, nos termos do artigo 220 da Lei das Sociedades por Ações;</w:t>
      </w:r>
    </w:p>
    <w:p w14:paraId="578449E7" w14:textId="77777777" w:rsidR="00BE48B3" w:rsidRPr="000B4FD1" w:rsidRDefault="00BE48B3" w:rsidP="00BE48B3">
      <w:pPr>
        <w:pStyle w:val="alpha4"/>
        <w:numPr>
          <w:ilvl w:val="0"/>
          <w:numId w:val="0"/>
        </w:numPr>
        <w:spacing w:after="0"/>
        <w:ind w:left="1276"/>
        <w:rPr>
          <w:rFonts w:ascii="Trebuchet MS" w:hAnsi="Trebuchet MS"/>
        </w:rPr>
      </w:pPr>
    </w:p>
    <w:p w14:paraId="091409B9"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realização de redução de capital social, sem que haja anuência prévia dos Debenturistas, conforme disposto no parágrafo 3º do artigo 174 da Lei das Sociedades por Ações;</w:t>
      </w:r>
      <w:r w:rsidR="00723F62" w:rsidRPr="000B4FD1">
        <w:rPr>
          <w:rFonts w:ascii="Trebuchet MS" w:hAnsi="Trebuchet MS"/>
        </w:rPr>
        <w:t xml:space="preserve"> </w:t>
      </w:r>
    </w:p>
    <w:p w14:paraId="60C5B9C6" w14:textId="77777777" w:rsidR="00BE48B3" w:rsidRPr="000B4FD1" w:rsidRDefault="00BE48B3" w:rsidP="00BE48B3">
      <w:pPr>
        <w:pStyle w:val="alpha4"/>
        <w:numPr>
          <w:ilvl w:val="0"/>
          <w:numId w:val="0"/>
        </w:numPr>
        <w:spacing w:after="0"/>
        <w:ind w:left="1276"/>
        <w:rPr>
          <w:rFonts w:ascii="Trebuchet MS" w:hAnsi="Trebuchet MS"/>
        </w:rPr>
      </w:pPr>
    </w:p>
    <w:p w14:paraId="1C74CA48" w14:textId="77777777" w:rsidR="00A13C03"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distribuição de quaisquer dividendos, pagamento de juros sobre o capital próprio ou realização de quaisquer outros pagamentos a seus acionistas pela Emissora nos primeiros 12 (doze) meses contados da Data de Emissão</w:t>
      </w:r>
      <w:r w:rsidR="00844582" w:rsidRPr="000B4FD1">
        <w:rPr>
          <w:rFonts w:ascii="Trebuchet MS" w:hAnsi="Trebuchet MS"/>
        </w:rPr>
        <w:t>,</w:t>
      </w:r>
      <w:r w:rsidR="00101C75" w:rsidRPr="000B4FD1">
        <w:rPr>
          <w:rFonts w:ascii="Trebuchet MS" w:hAnsi="Trebuchet MS"/>
        </w:rPr>
        <w:t xml:space="preserve"> exceto se limitado à 25% do lucro líquido da Emissora</w:t>
      </w:r>
      <w:r w:rsidRPr="000B4FD1">
        <w:rPr>
          <w:rFonts w:ascii="Trebuchet MS" w:hAnsi="Trebuchet MS"/>
        </w:rPr>
        <w:t>;</w:t>
      </w:r>
    </w:p>
    <w:p w14:paraId="4780EE78" w14:textId="77777777" w:rsidR="00BE48B3" w:rsidRPr="000B4FD1" w:rsidRDefault="00BE48B3" w:rsidP="00BE48B3">
      <w:pPr>
        <w:pStyle w:val="alpha4"/>
        <w:numPr>
          <w:ilvl w:val="0"/>
          <w:numId w:val="0"/>
        </w:numPr>
        <w:spacing w:after="0"/>
        <w:ind w:left="1276"/>
        <w:rPr>
          <w:rFonts w:ascii="Trebuchet MS" w:hAnsi="Trebuchet MS"/>
        </w:rPr>
      </w:pPr>
    </w:p>
    <w:p w14:paraId="384941EB"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cessão ou qualquer forma de transferência a terceiros, no todo ou em parte, pela Emissora, de qualquer de suas obrigações nos termos desta Escritura de Emissão</w:t>
      </w:r>
      <w:r w:rsidR="00156361" w:rsidRPr="000B4FD1">
        <w:rPr>
          <w:rFonts w:ascii="Trebuchet MS" w:hAnsi="Trebuchet MS"/>
        </w:rPr>
        <w:t>,</w:t>
      </w:r>
      <w:r w:rsidR="008E4ADA" w:rsidRPr="000B4FD1">
        <w:rPr>
          <w:rFonts w:ascii="Trebuchet MS" w:hAnsi="Trebuchet MS"/>
        </w:rPr>
        <w:t xml:space="preserve"> do Contrato de Cessão Fiduciária</w:t>
      </w:r>
      <w:r w:rsidR="00156361" w:rsidRPr="000B4FD1">
        <w:rPr>
          <w:rFonts w:ascii="Trebuchet MS" w:hAnsi="Trebuchet MS"/>
        </w:rPr>
        <w:t xml:space="preserve"> Brasil ou do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00E25FE3" w:rsidRPr="000B4FD1">
        <w:rPr>
          <w:rFonts w:ascii="Trebuchet MS" w:hAnsi="Trebuchet MS"/>
        </w:rPr>
        <w:t>, sem que haja anuência prévia dos Debenturistas</w:t>
      </w:r>
      <w:r w:rsidRPr="000B4FD1">
        <w:rPr>
          <w:rFonts w:ascii="Trebuchet MS" w:hAnsi="Trebuchet MS"/>
        </w:rPr>
        <w:t>;</w:t>
      </w:r>
    </w:p>
    <w:p w14:paraId="6D72A36B" w14:textId="77777777" w:rsidR="00BE48B3" w:rsidRPr="000B4FD1" w:rsidRDefault="00BE48B3" w:rsidP="00BE48B3">
      <w:pPr>
        <w:pStyle w:val="alpha4"/>
        <w:numPr>
          <w:ilvl w:val="0"/>
          <w:numId w:val="0"/>
        </w:numPr>
        <w:spacing w:after="0"/>
        <w:ind w:left="1276"/>
        <w:rPr>
          <w:rFonts w:ascii="Trebuchet MS" w:hAnsi="Trebuchet MS"/>
        </w:rPr>
      </w:pPr>
    </w:p>
    <w:p w14:paraId="61F431E9"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inadimplemento de quaisquer obrigações pecuniárias ou ocorrência</w:t>
      </w:r>
      <w:r w:rsidR="008E4ADA" w:rsidRPr="000B4FD1">
        <w:rPr>
          <w:rFonts w:ascii="Trebuchet MS" w:hAnsi="Trebuchet MS"/>
        </w:rPr>
        <w:t xml:space="preserve"> de qualquer evento</w:t>
      </w:r>
      <w:r w:rsidRPr="000B4FD1">
        <w:rPr>
          <w:rFonts w:ascii="Trebuchet MS" w:hAnsi="Trebuchet MS"/>
        </w:rPr>
        <w:t xml:space="preserve"> de vencimento antecipado de quaisquer obrigações a que esteja sujeita a Emissora, que não sejam decorrentes da presente Escritura de Emissão</w:t>
      </w:r>
      <w:r w:rsidR="00156361" w:rsidRPr="000B4FD1">
        <w:rPr>
          <w:rFonts w:ascii="Trebuchet MS" w:hAnsi="Trebuchet MS"/>
        </w:rPr>
        <w:t>,</w:t>
      </w:r>
      <w:r w:rsidR="008E4ADA" w:rsidRPr="000B4FD1">
        <w:rPr>
          <w:rFonts w:ascii="Trebuchet MS" w:hAnsi="Trebuchet MS"/>
        </w:rPr>
        <w:t xml:space="preserve"> do Contrato de Cessão Fiduciária</w:t>
      </w:r>
      <w:r w:rsidR="00156361" w:rsidRPr="000B4FD1">
        <w:rPr>
          <w:rFonts w:ascii="Trebuchet MS" w:hAnsi="Trebuchet MS"/>
        </w:rPr>
        <w:t xml:space="preserve"> Brasil ou do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 em valor equivalente individual ou agregado igual ou superior a R$</w:t>
      </w:r>
      <w:r w:rsidR="005A733C" w:rsidRPr="000B4FD1">
        <w:rPr>
          <w:rFonts w:ascii="Trebuchet MS" w:hAnsi="Trebuchet MS"/>
        </w:rPr>
        <w:t>10</w:t>
      </w:r>
      <w:r w:rsidRPr="000B4FD1">
        <w:rPr>
          <w:rFonts w:ascii="Trebuchet MS" w:hAnsi="Trebuchet MS"/>
        </w:rPr>
        <w:t>.000.000,00</w:t>
      </w:r>
      <w:r w:rsidRPr="000B4FD1">
        <w:rPr>
          <w:rFonts w:ascii="Trebuchet MS" w:hAnsi="Trebuchet MS" w:cs="Tahoma"/>
        </w:rPr>
        <w:t xml:space="preserve"> </w:t>
      </w:r>
      <w:r w:rsidRPr="000B4FD1">
        <w:rPr>
          <w:rFonts w:ascii="Trebuchet MS" w:hAnsi="Trebuchet MS"/>
        </w:rPr>
        <w:t>(</w:t>
      </w:r>
      <w:r w:rsidR="005A733C" w:rsidRPr="000B4FD1">
        <w:rPr>
          <w:rFonts w:ascii="Trebuchet MS" w:hAnsi="Trebuchet MS"/>
        </w:rPr>
        <w:t xml:space="preserve">dez </w:t>
      </w:r>
      <w:r w:rsidRPr="000B4FD1">
        <w:rPr>
          <w:rFonts w:ascii="Trebuchet MS" w:hAnsi="Trebuchet MS"/>
        </w:rPr>
        <w:t>milhões de reais), não sanado nos prazos de cura eventualmente previstos nos respectivos contratos ou instrumentos;</w:t>
      </w:r>
    </w:p>
    <w:p w14:paraId="702BA32A" w14:textId="77777777" w:rsidR="00BE48B3" w:rsidRPr="000B4FD1" w:rsidRDefault="00BE48B3" w:rsidP="00BE48B3">
      <w:pPr>
        <w:pStyle w:val="alpha4"/>
        <w:numPr>
          <w:ilvl w:val="0"/>
          <w:numId w:val="0"/>
        </w:numPr>
        <w:spacing w:after="0"/>
        <w:ind w:left="1276"/>
        <w:rPr>
          <w:rFonts w:ascii="Trebuchet MS" w:hAnsi="Trebuchet MS"/>
        </w:rPr>
      </w:pPr>
    </w:p>
    <w:p w14:paraId="551F7532" w14:textId="77777777" w:rsidR="00AE3DED" w:rsidRPr="000B4FD1" w:rsidRDefault="00EF1AA2" w:rsidP="00BE48B3">
      <w:pPr>
        <w:pStyle w:val="alpha4"/>
        <w:tabs>
          <w:tab w:val="num" w:pos="1276"/>
        </w:tabs>
        <w:spacing w:after="0"/>
        <w:ind w:left="1276" w:hanging="1276"/>
        <w:rPr>
          <w:rFonts w:ascii="Trebuchet MS" w:hAnsi="Trebuchet MS"/>
        </w:rPr>
      </w:pPr>
      <w:r w:rsidRPr="000B4FD1">
        <w:rPr>
          <w:rFonts w:ascii="Trebuchet MS" w:hAnsi="Trebuchet MS"/>
        </w:rPr>
        <w:t xml:space="preserve">cisão, fusão, incorporação (inclusive incorporação de ações) ou qualquer forma de reorganização societária </w:t>
      </w:r>
      <w:r w:rsidR="005A733C" w:rsidRPr="000B4FD1">
        <w:rPr>
          <w:rFonts w:ascii="Trebuchet MS" w:hAnsi="Trebuchet MS"/>
        </w:rPr>
        <w:t>d</w:t>
      </w:r>
      <w:r w:rsidRPr="000B4FD1">
        <w:rPr>
          <w:rFonts w:ascii="Trebuchet MS" w:hAnsi="Trebuchet MS"/>
        </w:rPr>
        <w:t xml:space="preserve">a Emissora, seja esta reorganização estritamente societária ou realizada mediante disposição de </w:t>
      </w:r>
      <w:r w:rsidR="00903122" w:rsidRPr="000B4FD1">
        <w:rPr>
          <w:rFonts w:ascii="Trebuchet MS" w:hAnsi="Trebuchet MS"/>
        </w:rPr>
        <w:t>ativos</w:t>
      </w:r>
      <w:r w:rsidRPr="000B4FD1">
        <w:rPr>
          <w:rFonts w:ascii="Trebuchet MS" w:hAnsi="Trebuchet MS"/>
        </w:rPr>
        <w:t xml:space="preserve">, </w:t>
      </w:r>
      <w:r w:rsidR="005B5F91" w:rsidRPr="000B4FD1">
        <w:rPr>
          <w:rFonts w:ascii="Trebuchet MS" w:hAnsi="Trebuchet MS"/>
        </w:rPr>
        <w:t xml:space="preserve">exceto </w:t>
      </w:r>
      <w:r w:rsidR="002D6F79" w:rsidRPr="000B4FD1">
        <w:rPr>
          <w:rFonts w:ascii="Trebuchet MS" w:hAnsi="Trebuchet MS"/>
        </w:rPr>
        <w:t xml:space="preserve">mediante </w:t>
      </w:r>
      <w:r w:rsidR="00FC3E9E" w:rsidRPr="000B4FD1">
        <w:rPr>
          <w:rFonts w:ascii="Trebuchet MS" w:hAnsi="Trebuchet MS"/>
        </w:rPr>
        <w:t xml:space="preserve">aprovação </w:t>
      </w:r>
      <w:r w:rsidR="002D6F79" w:rsidRPr="000B4FD1">
        <w:rPr>
          <w:rFonts w:ascii="Trebuchet MS" w:hAnsi="Trebuchet MS"/>
        </w:rPr>
        <w:t>prévia dos titulares das Debêntures em sede de Assembleia Geral de Debenturistas</w:t>
      </w:r>
      <w:r w:rsidR="00E25FE3" w:rsidRPr="000B4FD1">
        <w:rPr>
          <w:rFonts w:ascii="Trebuchet MS" w:hAnsi="Trebuchet MS"/>
        </w:rPr>
        <w:t xml:space="preserve">; </w:t>
      </w:r>
    </w:p>
    <w:p w14:paraId="32DFF195" w14:textId="77777777" w:rsidR="00BE48B3" w:rsidRPr="000B4FD1" w:rsidRDefault="00BE48B3" w:rsidP="00BE48B3">
      <w:pPr>
        <w:pStyle w:val="alpha4"/>
        <w:numPr>
          <w:ilvl w:val="0"/>
          <w:numId w:val="0"/>
        </w:numPr>
        <w:spacing w:after="0"/>
        <w:ind w:left="1276"/>
        <w:rPr>
          <w:rFonts w:ascii="Trebuchet MS" w:hAnsi="Trebuchet MS"/>
        </w:rPr>
      </w:pPr>
    </w:p>
    <w:p w14:paraId="5443A29E" w14:textId="77777777" w:rsidR="00AE3DED" w:rsidRPr="000B4FD1" w:rsidRDefault="00EF1AA2" w:rsidP="005B5F91">
      <w:pPr>
        <w:pStyle w:val="alpha4"/>
        <w:tabs>
          <w:tab w:val="num" w:pos="1276"/>
        </w:tabs>
        <w:spacing w:after="0"/>
        <w:ind w:left="1276" w:hanging="1276"/>
        <w:rPr>
          <w:rFonts w:ascii="Trebuchet MS" w:hAnsi="Trebuchet MS"/>
        </w:rPr>
      </w:pPr>
      <w:r w:rsidRPr="000B4FD1">
        <w:rPr>
          <w:rFonts w:ascii="Trebuchet MS" w:hAnsi="Trebuchet MS"/>
        </w:rPr>
        <w:t>alteração ou modificação do objeto social da Emissora de forma que a Emissora deixe de atuar, direta ou indiretamente, com a atividade principal desenvolvida na presente data</w:t>
      </w:r>
      <w:r w:rsidR="005A733C" w:rsidRPr="000B4FD1">
        <w:rPr>
          <w:rFonts w:ascii="Trebuchet MS" w:hAnsi="Trebuchet MS"/>
        </w:rPr>
        <w:t>;</w:t>
      </w:r>
    </w:p>
    <w:p w14:paraId="41C257CC" w14:textId="77777777" w:rsidR="005A733C" w:rsidRPr="000B4FD1" w:rsidRDefault="005A733C" w:rsidP="00D8578D">
      <w:pPr>
        <w:pStyle w:val="PargrafodaLista"/>
        <w:rPr>
          <w:rFonts w:ascii="Trebuchet MS" w:hAnsi="Trebuchet MS"/>
          <w:szCs w:val="20"/>
        </w:rPr>
      </w:pPr>
    </w:p>
    <w:p w14:paraId="57AF0320" w14:textId="77777777" w:rsidR="005A733C" w:rsidRPr="000B4FD1" w:rsidRDefault="005A733C" w:rsidP="005B5F91">
      <w:pPr>
        <w:pStyle w:val="alpha4"/>
        <w:tabs>
          <w:tab w:val="num" w:pos="1276"/>
        </w:tabs>
        <w:spacing w:after="0"/>
        <w:ind w:left="1276" w:hanging="1276"/>
        <w:rPr>
          <w:rFonts w:ascii="Trebuchet MS" w:hAnsi="Trebuchet MS"/>
        </w:rPr>
      </w:pPr>
      <w:r w:rsidRPr="000B4FD1">
        <w:rPr>
          <w:rFonts w:ascii="Trebuchet MS" w:hAnsi="Trebuchet MS"/>
        </w:rPr>
        <w:t>se esta Escritura de Emissão ou qualquer documento da Emissão, o Contrato de Cessão Fiduciária</w:t>
      </w:r>
      <w:r w:rsidR="00156361" w:rsidRPr="000B4FD1">
        <w:rPr>
          <w:rFonts w:ascii="Trebuchet MS" w:hAnsi="Trebuchet MS"/>
        </w:rPr>
        <w:t>, 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 xml:space="preserve"> ou qualquer uma de suas disposições substanciais forem revogadas, anuladas, rescindidas, se tornarem nulas, inválidas, inexequíveis ou deixarem de estar em pleno efeito e vigor; e</w:t>
      </w:r>
    </w:p>
    <w:p w14:paraId="7017D08B" w14:textId="77777777" w:rsidR="005A733C" w:rsidRPr="000B4FD1" w:rsidRDefault="005A733C" w:rsidP="00D8578D">
      <w:pPr>
        <w:pStyle w:val="PargrafodaLista"/>
        <w:rPr>
          <w:rFonts w:ascii="Trebuchet MS" w:hAnsi="Trebuchet MS"/>
          <w:szCs w:val="20"/>
        </w:rPr>
      </w:pPr>
    </w:p>
    <w:p w14:paraId="5CA8503E" w14:textId="77777777" w:rsidR="005A733C" w:rsidRPr="000B4FD1" w:rsidRDefault="005A733C" w:rsidP="00D8578D">
      <w:pPr>
        <w:pStyle w:val="alpha4"/>
        <w:tabs>
          <w:tab w:val="num" w:pos="1276"/>
        </w:tabs>
        <w:spacing w:after="0"/>
        <w:ind w:left="1276" w:hanging="1276"/>
        <w:rPr>
          <w:rFonts w:ascii="Trebuchet MS" w:hAnsi="Trebuchet MS"/>
        </w:rPr>
      </w:pPr>
      <w:r w:rsidRPr="000B4FD1">
        <w:rPr>
          <w:rFonts w:ascii="Trebuchet MS" w:hAnsi="Trebuchet MS"/>
        </w:rPr>
        <w:t>na hipótese de a Emissora praticar qualquer ato visando a anular, questionar, revisar, cancelar, descaracterizar ou repudiar, por meio judicial, esta Escritura de Emissão, o Contrato de Cessão Fiduciária</w:t>
      </w:r>
      <w:r w:rsidR="00156361" w:rsidRPr="000B4FD1">
        <w:rPr>
          <w:rFonts w:ascii="Trebuchet MS" w:hAnsi="Trebuchet MS"/>
        </w:rPr>
        <w:t xml:space="preserve"> Brasil, 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 qualquer de suas respectivas cláusulas ou de qualquer outro contrato relativo às Debêntures;</w:t>
      </w:r>
    </w:p>
    <w:p w14:paraId="401B3C28" w14:textId="77777777" w:rsidR="00BE48B3" w:rsidRPr="000B4FD1" w:rsidRDefault="00BE48B3" w:rsidP="00BE48B3">
      <w:pPr>
        <w:pStyle w:val="alpha4"/>
        <w:numPr>
          <w:ilvl w:val="0"/>
          <w:numId w:val="0"/>
        </w:numPr>
        <w:spacing w:after="0"/>
        <w:ind w:left="1276"/>
        <w:rPr>
          <w:rFonts w:ascii="Trebuchet MS" w:hAnsi="Trebuchet MS"/>
        </w:rPr>
      </w:pPr>
    </w:p>
    <w:p w14:paraId="6FDF9801" w14:textId="77777777" w:rsidR="00AE3DED" w:rsidRPr="000B4FD1" w:rsidRDefault="00EF1AA2" w:rsidP="00BE48B3">
      <w:pPr>
        <w:pStyle w:val="Level3"/>
        <w:tabs>
          <w:tab w:val="clear" w:pos="2041"/>
          <w:tab w:val="num" w:pos="1276"/>
        </w:tabs>
        <w:spacing w:after="0"/>
        <w:ind w:left="0"/>
        <w:rPr>
          <w:rFonts w:ascii="Trebuchet MS" w:hAnsi="Trebuchet MS"/>
          <w:szCs w:val="20"/>
        </w:rPr>
      </w:pPr>
      <w:bookmarkStart w:id="64" w:name="_Ref54678102"/>
      <w:r w:rsidRPr="000B4FD1">
        <w:rPr>
          <w:rFonts w:ascii="Trebuchet MS" w:hAnsi="Trebuchet MS"/>
          <w:szCs w:val="20"/>
        </w:rPr>
        <w:t>Na ocorrência de quaisquer dos eventos indicados nest</w:t>
      </w:r>
      <w:r w:rsidR="00BE48B3" w:rsidRPr="000B4FD1">
        <w:rPr>
          <w:rFonts w:ascii="Trebuchet MS" w:hAnsi="Trebuchet MS"/>
          <w:szCs w:val="20"/>
        </w:rPr>
        <w:t>a Cláusula</w:t>
      </w:r>
      <w:r w:rsidRPr="000B4FD1">
        <w:rPr>
          <w:rFonts w:ascii="Trebuchet MS" w:hAnsi="Trebuchet MS"/>
          <w:szCs w:val="20"/>
        </w:rPr>
        <w:t xml:space="preserve">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_Ref54678102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6.27.2</w:t>
      </w:r>
      <w:r w:rsidR="00AA5325" w:rsidRPr="000B4FD1">
        <w:rPr>
          <w:rFonts w:ascii="Trebuchet MS" w:hAnsi="Trebuchet MS"/>
          <w:szCs w:val="20"/>
        </w:rPr>
        <w:fldChar w:fldCharType="end"/>
      </w:r>
      <w:r w:rsidRPr="000B4FD1">
        <w:rPr>
          <w:rFonts w:ascii="Trebuchet MS" w:hAnsi="Trebuchet MS"/>
          <w:szCs w:val="20"/>
        </w:rPr>
        <w:t xml:space="preserve"> não sanados no respectivo prazo de cura, conforme aplicável, o Agente Fiduciário deverá convocar Assembleia Geral de Debenturistas, nos termos d</w:t>
      </w:r>
      <w:r w:rsidR="00BE48B3" w:rsidRPr="000B4FD1">
        <w:rPr>
          <w:rFonts w:ascii="Trebuchet MS" w:hAnsi="Trebuchet MS"/>
          <w:szCs w:val="20"/>
        </w:rPr>
        <w:t>a Cláusula</w:t>
      </w:r>
      <w:r w:rsidRPr="000B4FD1">
        <w:rPr>
          <w:rFonts w:ascii="Trebuchet MS" w:hAnsi="Trebuchet MS"/>
          <w:szCs w:val="20"/>
        </w:rPr>
        <w:t xml:space="preserve">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_Ref509502323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6.27.2.1</w:t>
      </w:r>
      <w:r w:rsidR="00AA5325" w:rsidRPr="000B4FD1">
        <w:rPr>
          <w:rFonts w:ascii="Trebuchet MS" w:hAnsi="Trebuchet MS"/>
          <w:szCs w:val="20"/>
        </w:rPr>
        <w:fldChar w:fldCharType="end"/>
      </w:r>
      <w:r w:rsidRPr="000B4FD1">
        <w:rPr>
          <w:rFonts w:ascii="Trebuchet MS" w:hAnsi="Trebuchet MS"/>
          <w:szCs w:val="20"/>
        </w:rPr>
        <w:t xml:space="preserve"> abaixo, para deliberar sobre a </w:t>
      </w:r>
      <w:r w:rsidR="005A733C" w:rsidRPr="000B4FD1">
        <w:rPr>
          <w:rFonts w:ascii="Trebuchet MS" w:hAnsi="Trebuchet MS"/>
          <w:szCs w:val="20"/>
        </w:rPr>
        <w:t xml:space="preserve">não </w:t>
      </w:r>
      <w:r w:rsidRPr="000B4FD1">
        <w:rPr>
          <w:rFonts w:ascii="Trebuchet MS" w:hAnsi="Trebuchet MS"/>
          <w:szCs w:val="20"/>
        </w:rPr>
        <w:t>declaração de vencimento antecipado das Debêntures, observado o disposto nos itens abaixo (“</w:t>
      </w:r>
      <w:r w:rsidRPr="000B4FD1">
        <w:rPr>
          <w:rFonts w:ascii="Trebuchet MS" w:hAnsi="Trebuchet MS"/>
          <w:bCs/>
          <w:szCs w:val="20"/>
          <w:u w:val="single"/>
        </w:rPr>
        <w:t>Eventos de Vencimento Antecipado Não-Automático</w:t>
      </w:r>
      <w:r w:rsidRPr="000B4FD1">
        <w:rPr>
          <w:rFonts w:ascii="Trebuchet MS" w:hAnsi="Trebuchet MS"/>
          <w:szCs w:val="20"/>
        </w:rPr>
        <w:t>”):</w:t>
      </w:r>
      <w:bookmarkEnd w:id="64"/>
    </w:p>
    <w:p w14:paraId="6FD75785" w14:textId="77777777" w:rsidR="00BE48B3" w:rsidRPr="000B4FD1" w:rsidRDefault="00BE48B3" w:rsidP="00BE48B3">
      <w:pPr>
        <w:pStyle w:val="Level3"/>
        <w:numPr>
          <w:ilvl w:val="0"/>
          <w:numId w:val="0"/>
        </w:numPr>
        <w:spacing w:after="0"/>
        <w:rPr>
          <w:rFonts w:ascii="Trebuchet MS" w:hAnsi="Trebuchet MS"/>
          <w:szCs w:val="20"/>
        </w:rPr>
      </w:pPr>
    </w:p>
    <w:p w14:paraId="33457E95" w14:textId="77777777" w:rsidR="00AE3DED" w:rsidRPr="000B4FD1" w:rsidRDefault="00EF1AA2" w:rsidP="00675F98">
      <w:pPr>
        <w:pStyle w:val="alpha4"/>
        <w:numPr>
          <w:ilvl w:val="0"/>
          <w:numId w:val="48"/>
        </w:numPr>
        <w:tabs>
          <w:tab w:val="clear" w:pos="2722"/>
        </w:tabs>
        <w:spacing w:after="0"/>
        <w:ind w:left="1276" w:hanging="1276"/>
        <w:rPr>
          <w:rFonts w:ascii="Trebuchet MS" w:hAnsi="Trebuchet MS"/>
        </w:rPr>
      </w:pPr>
      <w:bookmarkStart w:id="65" w:name="_Ref61907721"/>
      <w:r w:rsidRPr="000B4FD1">
        <w:rPr>
          <w:rFonts w:ascii="Trebuchet MS" w:hAnsi="Trebuchet MS"/>
        </w:rPr>
        <w:t>descumprimento pela Emissora de qualquer obrigação não pecuniária prevista na presente Escritura de Emissão</w:t>
      </w:r>
      <w:r w:rsidR="00156361" w:rsidRPr="000B4FD1">
        <w:rPr>
          <w:rFonts w:ascii="Trebuchet MS" w:hAnsi="Trebuchet MS"/>
        </w:rPr>
        <w:t>,</w:t>
      </w:r>
      <w:r w:rsidR="00E22521" w:rsidRPr="000B4FD1">
        <w:rPr>
          <w:rFonts w:ascii="Trebuchet MS" w:hAnsi="Trebuchet MS"/>
        </w:rPr>
        <w:t xml:space="preserve"> no Contrato de Cessão Fiduciária</w:t>
      </w:r>
      <w:r w:rsidR="00156361" w:rsidRPr="000B4FD1">
        <w:rPr>
          <w:rFonts w:ascii="Trebuchet MS" w:hAnsi="Trebuchet MS"/>
        </w:rPr>
        <w:t xml:space="preserve"> Brasil ou no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00E22521" w:rsidRPr="000B4FD1">
        <w:rPr>
          <w:rFonts w:ascii="Trebuchet MS" w:hAnsi="Trebuchet MS"/>
        </w:rPr>
        <w:t xml:space="preserve"> </w:t>
      </w:r>
      <w:r w:rsidRPr="000B4FD1">
        <w:rPr>
          <w:rFonts w:ascii="Trebuchet MS" w:hAnsi="Trebuchet MS"/>
        </w:rPr>
        <w:t xml:space="preserve">não sanada no período de </w:t>
      </w:r>
      <w:r w:rsidR="00A031A0" w:rsidRPr="000B4FD1">
        <w:rPr>
          <w:rFonts w:ascii="Trebuchet MS" w:hAnsi="Trebuchet MS"/>
        </w:rPr>
        <w:t>10</w:t>
      </w:r>
      <w:r w:rsidRPr="000B4FD1">
        <w:rPr>
          <w:rFonts w:ascii="Trebuchet MS" w:hAnsi="Trebuchet MS"/>
        </w:rPr>
        <w:t xml:space="preserve"> (</w:t>
      </w:r>
      <w:r w:rsidR="00A031A0" w:rsidRPr="000B4FD1">
        <w:rPr>
          <w:rFonts w:ascii="Trebuchet MS" w:hAnsi="Trebuchet MS"/>
        </w:rPr>
        <w:t>dez</w:t>
      </w:r>
      <w:r w:rsidRPr="000B4FD1">
        <w:rPr>
          <w:rFonts w:ascii="Trebuchet MS" w:hAnsi="Trebuchet MS"/>
        </w:rPr>
        <w:t>) Dias Úteis contados do referido descumprimento;</w:t>
      </w:r>
      <w:bookmarkEnd w:id="65"/>
      <w:r w:rsidR="008E4ADA" w:rsidRPr="000B4FD1">
        <w:rPr>
          <w:rFonts w:ascii="Trebuchet MS" w:hAnsi="Trebuchet MS"/>
        </w:rPr>
        <w:t xml:space="preserve"> </w:t>
      </w:r>
    </w:p>
    <w:p w14:paraId="0C15D7F3" w14:textId="77777777" w:rsidR="00BE48B3" w:rsidRPr="000B4FD1" w:rsidRDefault="00BE48B3" w:rsidP="00204904">
      <w:pPr>
        <w:pStyle w:val="alpha4"/>
        <w:numPr>
          <w:ilvl w:val="0"/>
          <w:numId w:val="0"/>
        </w:numPr>
        <w:spacing w:after="0"/>
        <w:ind w:left="1276"/>
        <w:rPr>
          <w:rFonts w:ascii="Trebuchet MS" w:hAnsi="Trebuchet MS"/>
        </w:rPr>
      </w:pPr>
    </w:p>
    <w:p w14:paraId="3D0A3322"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não cumprimento de qualquer sentença administrativa definitiva, judicial e ou decisão arbitral de exequibilidade imediata em face da Emissora que resulte ou possa resultar em obrigação de pagamento para a Emissora em valor individual ou agregado igual ou superior a R$</w:t>
      </w:r>
      <w:r w:rsidR="005A733C" w:rsidRPr="000B4FD1">
        <w:rPr>
          <w:rFonts w:ascii="Trebuchet MS" w:hAnsi="Trebuchet MS"/>
        </w:rPr>
        <w:t>1</w:t>
      </w:r>
      <w:r w:rsidR="00E25FE3" w:rsidRPr="000B4FD1">
        <w:rPr>
          <w:rFonts w:ascii="Trebuchet MS" w:hAnsi="Trebuchet MS"/>
        </w:rPr>
        <w:t>0</w:t>
      </w:r>
      <w:r w:rsidRPr="000B4FD1">
        <w:rPr>
          <w:rFonts w:ascii="Trebuchet MS" w:hAnsi="Trebuchet MS"/>
        </w:rPr>
        <w:t>.000.000,00</w:t>
      </w:r>
      <w:r w:rsidRPr="000B4FD1">
        <w:rPr>
          <w:rFonts w:ascii="Trebuchet MS" w:hAnsi="Trebuchet MS" w:cs="Tahoma"/>
        </w:rPr>
        <w:t xml:space="preserve"> </w:t>
      </w:r>
      <w:r w:rsidRPr="000B4FD1">
        <w:rPr>
          <w:rFonts w:ascii="Trebuchet MS" w:hAnsi="Trebuchet MS"/>
        </w:rPr>
        <w:t>(</w:t>
      </w:r>
      <w:r w:rsidR="005A733C" w:rsidRPr="000B4FD1">
        <w:rPr>
          <w:rFonts w:ascii="Trebuchet MS" w:hAnsi="Trebuchet MS"/>
        </w:rPr>
        <w:t xml:space="preserve">dez </w:t>
      </w:r>
      <w:r w:rsidR="00580F08" w:rsidRPr="000B4FD1">
        <w:rPr>
          <w:rFonts w:ascii="Trebuchet MS" w:hAnsi="Trebuchet MS"/>
        </w:rPr>
        <w:t>milhões</w:t>
      </w:r>
      <w:r w:rsidRPr="000B4FD1">
        <w:rPr>
          <w:rFonts w:ascii="Trebuchet MS" w:hAnsi="Trebuchet MS"/>
        </w:rPr>
        <w:t xml:space="preserve"> de reais);</w:t>
      </w:r>
    </w:p>
    <w:p w14:paraId="4B587F7C" w14:textId="77777777" w:rsidR="00BE48B3" w:rsidRPr="000B4FD1" w:rsidRDefault="00BE48B3" w:rsidP="00204904">
      <w:pPr>
        <w:pStyle w:val="alpha4"/>
        <w:numPr>
          <w:ilvl w:val="0"/>
          <w:numId w:val="0"/>
        </w:numPr>
        <w:spacing w:after="0"/>
        <w:ind w:left="1276"/>
        <w:rPr>
          <w:rFonts w:ascii="Trebuchet MS" w:hAnsi="Trebuchet MS"/>
        </w:rPr>
      </w:pPr>
    </w:p>
    <w:p w14:paraId="1D1F939D" w14:textId="77777777" w:rsidR="005114E1" w:rsidRPr="000B4FD1" w:rsidRDefault="00537EB2" w:rsidP="00BE48B3">
      <w:pPr>
        <w:pStyle w:val="alpha4"/>
        <w:tabs>
          <w:tab w:val="clear" w:pos="2722"/>
        </w:tabs>
        <w:spacing w:after="0"/>
        <w:ind w:left="1276" w:hanging="1276"/>
        <w:rPr>
          <w:rFonts w:ascii="Trebuchet MS" w:hAnsi="Trebuchet MS"/>
        </w:rPr>
      </w:pPr>
      <w:r w:rsidRPr="000B4FD1">
        <w:rPr>
          <w:rFonts w:ascii="Trebuchet MS" w:hAnsi="Trebuchet MS"/>
        </w:rPr>
        <w:t>na hipótese de qualquer pessoa que não seja a Emissora praticar qualquer ato visando a anular, questionar, revisar, cancelar, descaracterizar ou repudiar, por meio judicial, esta Escritura de Emissão, o Contrato de Cessão Fiduciária</w:t>
      </w:r>
      <w:r w:rsidR="00156361" w:rsidRPr="000B4FD1">
        <w:rPr>
          <w:rFonts w:ascii="Trebuchet MS" w:hAnsi="Trebuchet MS"/>
        </w:rPr>
        <w:t xml:space="preserve"> Brasil, 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 qualquer de suas respectivas cláusulas ou de qualquer outro contrato relativo às Debêntures</w:t>
      </w:r>
      <w:r w:rsidR="00EF1AA2" w:rsidRPr="000B4FD1">
        <w:rPr>
          <w:rFonts w:ascii="Trebuchet MS" w:hAnsi="Trebuchet MS"/>
        </w:rPr>
        <w:t xml:space="preserve">; </w:t>
      </w:r>
    </w:p>
    <w:p w14:paraId="5F6EA029" w14:textId="77777777" w:rsidR="00580F08" w:rsidRPr="000B4FD1" w:rsidRDefault="00580F08" w:rsidP="00580F08">
      <w:pPr>
        <w:pStyle w:val="PargrafodaLista"/>
        <w:rPr>
          <w:rFonts w:ascii="Trebuchet MS" w:hAnsi="Trebuchet MS"/>
          <w:szCs w:val="20"/>
        </w:rPr>
      </w:pPr>
    </w:p>
    <w:p w14:paraId="32033297" w14:textId="77777777" w:rsidR="00580F08" w:rsidRPr="000B4FD1" w:rsidRDefault="00580F08" w:rsidP="00BE48B3">
      <w:pPr>
        <w:pStyle w:val="alpha4"/>
        <w:tabs>
          <w:tab w:val="clear" w:pos="2722"/>
        </w:tabs>
        <w:spacing w:after="0"/>
        <w:ind w:left="1276" w:hanging="1276"/>
        <w:rPr>
          <w:rFonts w:ascii="Trebuchet MS" w:hAnsi="Trebuchet MS"/>
        </w:rPr>
      </w:pPr>
      <w:r w:rsidRPr="000B4FD1">
        <w:rPr>
          <w:rFonts w:ascii="Trebuchet MS" w:hAnsi="Trebuchet MS"/>
        </w:rPr>
        <w:t>caso provarem-se falsas</w:t>
      </w:r>
      <w:r w:rsidR="00DB1467" w:rsidRPr="000B4FD1">
        <w:rPr>
          <w:rFonts w:ascii="Trebuchet MS" w:hAnsi="Trebuchet MS"/>
        </w:rPr>
        <w:t xml:space="preserve"> ou incorretas</w:t>
      </w:r>
      <w:r w:rsidRPr="000B4FD1">
        <w:rPr>
          <w:rFonts w:ascii="Trebuchet MS" w:hAnsi="Trebuchet MS"/>
        </w:rPr>
        <w:t xml:space="preserve"> quaisquer das informações ou declarações fornecidas ou prestadas pela Emissora nesta Escritura de Emissão</w:t>
      </w:r>
      <w:r w:rsidR="00156361" w:rsidRPr="000B4FD1">
        <w:rPr>
          <w:rFonts w:ascii="Trebuchet MS" w:hAnsi="Trebuchet MS"/>
        </w:rPr>
        <w:t>,</w:t>
      </w:r>
      <w:r w:rsidRPr="000B4FD1">
        <w:rPr>
          <w:rFonts w:ascii="Trebuchet MS" w:hAnsi="Trebuchet MS"/>
        </w:rPr>
        <w:t xml:space="preserve"> no Contrato de Cessão Fiduciária</w:t>
      </w:r>
      <w:r w:rsidR="00156361" w:rsidRPr="000B4FD1">
        <w:rPr>
          <w:rFonts w:ascii="Trebuchet MS" w:hAnsi="Trebuchet MS"/>
        </w:rPr>
        <w:t xml:space="preserve"> Brasil e/ou no</w:t>
      </w:r>
      <w:r w:rsidR="00355DB7" w:rsidRPr="000B4FD1">
        <w:rPr>
          <w:rFonts w:ascii="Trebuchet MS" w:hAnsi="Trebuchet MS"/>
        </w:rPr>
        <w:t>s</w:t>
      </w:r>
      <w:r w:rsidR="00156361" w:rsidRPr="000B4FD1">
        <w:rPr>
          <w:rFonts w:ascii="Trebuchet MS" w:hAnsi="Trebuchet MS"/>
        </w:rPr>
        <w:t xml:space="preserve"> Contrato</w:t>
      </w:r>
      <w:r w:rsidR="00355DB7" w:rsidRPr="000B4FD1">
        <w:rPr>
          <w:rFonts w:ascii="Trebuchet MS" w:hAnsi="Trebuchet MS"/>
        </w:rPr>
        <w:t>s</w:t>
      </w:r>
      <w:r w:rsidR="00156361" w:rsidRPr="000B4FD1">
        <w:rPr>
          <w:rFonts w:ascii="Trebuchet MS" w:hAnsi="Trebuchet MS"/>
        </w:rPr>
        <w:t xml:space="preserve"> de Garantia Chile</w:t>
      </w:r>
      <w:r w:rsidRPr="000B4FD1">
        <w:rPr>
          <w:rFonts w:ascii="Trebuchet MS" w:hAnsi="Trebuchet MS"/>
        </w:rPr>
        <w:t>;</w:t>
      </w:r>
    </w:p>
    <w:p w14:paraId="3FB8A1B3" w14:textId="77777777" w:rsidR="005B5F91" w:rsidRPr="000B4FD1" w:rsidRDefault="005B5F91" w:rsidP="005B5F91">
      <w:pPr>
        <w:pStyle w:val="PargrafodaLista"/>
        <w:rPr>
          <w:rFonts w:ascii="Trebuchet MS" w:hAnsi="Trebuchet MS"/>
          <w:szCs w:val="20"/>
        </w:rPr>
      </w:pPr>
    </w:p>
    <w:p w14:paraId="29201783" w14:textId="77777777" w:rsidR="00580F08" w:rsidRPr="000B4FD1" w:rsidRDefault="00580F08" w:rsidP="00BE48B3">
      <w:pPr>
        <w:pStyle w:val="alpha4"/>
        <w:tabs>
          <w:tab w:val="clear" w:pos="2722"/>
        </w:tabs>
        <w:spacing w:after="0"/>
        <w:ind w:left="1276" w:hanging="1276"/>
        <w:rPr>
          <w:rFonts w:ascii="Trebuchet MS" w:hAnsi="Trebuchet MS"/>
        </w:rPr>
      </w:pPr>
      <w:r w:rsidRPr="000B4FD1">
        <w:rPr>
          <w:rFonts w:ascii="Trebuchet MS" w:hAnsi="Trebuchet MS"/>
        </w:rPr>
        <w:t>não constituição da garantia prevista no Contrato de Cessão Fiduciária</w:t>
      </w:r>
      <w:r w:rsidR="00156361" w:rsidRPr="000B4FD1">
        <w:rPr>
          <w:rFonts w:ascii="Trebuchet MS" w:hAnsi="Trebuchet MS"/>
        </w:rPr>
        <w:t xml:space="preserve"> Brasil</w:t>
      </w:r>
      <w:r w:rsidRPr="000B4FD1">
        <w:rPr>
          <w:rFonts w:ascii="Trebuchet MS" w:hAnsi="Trebuchet MS"/>
        </w:rPr>
        <w:t xml:space="preserve">, </w:t>
      </w:r>
      <w:r w:rsidR="007D4300" w:rsidRPr="000B4FD1">
        <w:rPr>
          <w:rFonts w:ascii="Trebuchet MS" w:hAnsi="Trebuchet MS"/>
        </w:rPr>
        <w:t xml:space="preserve">nos termos </w:t>
      </w:r>
      <w:r w:rsidRPr="000B4FD1">
        <w:rPr>
          <w:rFonts w:ascii="Trebuchet MS" w:hAnsi="Trebuchet MS"/>
        </w:rPr>
        <w:t>previstos n</w:t>
      </w:r>
      <w:r w:rsidR="007D4300" w:rsidRPr="000B4FD1">
        <w:rPr>
          <w:rFonts w:ascii="Trebuchet MS" w:hAnsi="Trebuchet MS"/>
        </w:rPr>
        <w:t>o referido instrumento</w:t>
      </w:r>
      <w:r w:rsidRPr="000B4FD1">
        <w:rPr>
          <w:rFonts w:ascii="Trebuchet MS" w:hAnsi="Trebuchet MS"/>
        </w:rPr>
        <w:t>;</w:t>
      </w:r>
    </w:p>
    <w:p w14:paraId="4F32BB01" w14:textId="77777777" w:rsidR="00204904" w:rsidRPr="000B4FD1" w:rsidRDefault="00204904" w:rsidP="00204904">
      <w:pPr>
        <w:pStyle w:val="alpha4"/>
        <w:numPr>
          <w:ilvl w:val="0"/>
          <w:numId w:val="0"/>
        </w:numPr>
        <w:spacing w:after="0"/>
        <w:ind w:left="1276"/>
        <w:rPr>
          <w:rFonts w:ascii="Trebuchet MS" w:hAnsi="Trebuchet MS"/>
        </w:rPr>
      </w:pPr>
    </w:p>
    <w:p w14:paraId="683CFAF7" w14:textId="77777777" w:rsidR="00AE3DED" w:rsidRPr="000B4FD1" w:rsidRDefault="00EF1AA2" w:rsidP="0023470E">
      <w:pPr>
        <w:pStyle w:val="alpha4"/>
        <w:tabs>
          <w:tab w:val="clear" w:pos="2722"/>
        </w:tabs>
        <w:spacing w:after="0"/>
        <w:ind w:left="1276" w:hanging="1276"/>
        <w:rPr>
          <w:rFonts w:ascii="Trebuchet MS" w:hAnsi="Trebuchet MS"/>
        </w:rPr>
      </w:pPr>
      <w:r w:rsidRPr="000B4FD1">
        <w:rPr>
          <w:rFonts w:ascii="Trebuchet MS" w:hAnsi="Trebuchet MS"/>
        </w:rPr>
        <w:t>arresto, sequestro, penhora, confisco ou qualquer outra medida de qualquer autoridade governamental ou judiciária que implique perda de bens da Emissora em valor individual ou agregado igual ou superior a R$</w:t>
      </w:r>
      <w:r w:rsidR="005A733C" w:rsidRPr="000B4FD1">
        <w:rPr>
          <w:rFonts w:ascii="Trebuchet MS" w:hAnsi="Trebuchet MS"/>
        </w:rPr>
        <w:t>1</w:t>
      </w:r>
      <w:r w:rsidR="00E25FE3" w:rsidRPr="000B4FD1">
        <w:rPr>
          <w:rFonts w:ascii="Trebuchet MS" w:hAnsi="Trebuchet MS"/>
        </w:rPr>
        <w:t>0</w:t>
      </w:r>
      <w:r w:rsidRPr="000B4FD1">
        <w:rPr>
          <w:rFonts w:ascii="Trebuchet MS" w:hAnsi="Trebuchet MS"/>
        </w:rPr>
        <w:t>.000.000,00</w:t>
      </w:r>
      <w:r w:rsidRPr="000B4FD1">
        <w:rPr>
          <w:rFonts w:ascii="Trebuchet MS" w:hAnsi="Trebuchet MS" w:cs="Tahoma"/>
        </w:rPr>
        <w:t xml:space="preserve"> </w:t>
      </w:r>
      <w:r w:rsidRPr="000B4FD1">
        <w:rPr>
          <w:rFonts w:ascii="Trebuchet MS" w:hAnsi="Trebuchet MS"/>
        </w:rPr>
        <w:t>(</w:t>
      </w:r>
      <w:r w:rsidR="005A733C" w:rsidRPr="000B4FD1">
        <w:rPr>
          <w:rFonts w:ascii="Trebuchet MS" w:hAnsi="Trebuchet MS"/>
        </w:rPr>
        <w:t>dez</w:t>
      </w:r>
      <w:r w:rsidR="00E25FE3" w:rsidRPr="000B4FD1">
        <w:rPr>
          <w:rFonts w:ascii="Trebuchet MS" w:hAnsi="Trebuchet MS"/>
        </w:rPr>
        <w:t xml:space="preserve"> </w:t>
      </w:r>
      <w:r w:rsidR="007D44BF" w:rsidRPr="000B4FD1">
        <w:rPr>
          <w:rFonts w:ascii="Trebuchet MS" w:hAnsi="Trebuchet MS"/>
        </w:rPr>
        <w:t>milhões</w:t>
      </w:r>
      <w:r w:rsidRPr="000B4FD1">
        <w:rPr>
          <w:rFonts w:ascii="Trebuchet MS" w:hAnsi="Trebuchet MS"/>
        </w:rPr>
        <w:t xml:space="preserve"> de reais)</w:t>
      </w:r>
      <w:r w:rsidR="00D90303" w:rsidRPr="000B4FD1">
        <w:rPr>
          <w:rFonts w:ascii="Trebuchet MS" w:hAnsi="Trebuchet MS"/>
        </w:rPr>
        <w:t xml:space="preserve"> exceto se, no prazo de até 10 (dez) Dias Úteis, referida medida constritiva tiver sido revertida ou suspensa; </w:t>
      </w:r>
    </w:p>
    <w:p w14:paraId="0674BB43" w14:textId="77777777" w:rsidR="00204904" w:rsidRPr="000B4FD1" w:rsidRDefault="00204904" w:rsidP="00204904">
      <w:pPr>
        <w:pStyle w:val="alpha4"/>
        <w:numPr>
          <w:ilvl w:val="0"/>
          <w:numId w:val="0"/>
        </w:numPr>
        <w:spacing w:after="0"/>
        <w:ind w:left="1276"/>
        <w:rPr>
          <w:rFonts w:ascii="Trebuchet MS" w:hAnsi="Trebuchet MS"/>
        </w:rPr>
      </w:pPr>
    </w:p>
    <w:p w14:paraId="4740B189"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inobservância da legislação em vigor pertinente à Política Nacional do Meio Ambiente, às Resoluções do CONAMA – Conselho Nacional do Meio Ambiente e às demais legislações e regulamentações ambientais e trabalhistas, relativas a saúde e segurança ocupacional, vigentes (“</w:t>
      </w:r>
      <w:r w:rsidRPr="000B4FD1">
        <w:rPr>
          <w:rFonts w:ascii="Trebuchet MS" w:hAnsi="Trebuchet MS"/>
          <w:bCs/>
          <w:u w:val="single"/>
        </w:rPr>
        <w:t>Legislação Socioambiental</w:t>
      </w:r>
      <w:r w:rsidRPr="000B4FD1">
        <w:rPr>
          <w:rFonts w:ascii="Trebuchet MS" w:hAnsi="Trebuchet MS"/>
        </w:rPr>
        <w:t xml:space="preserve">”) que seja efetivamente atestada: </w:t>
      </w:r>
      <w:r w:rsidRPr="000B4FD1">
        <w:rPr>
          <w:rFonts w:ascii="Trebuchet MS" w:hAnsi="Trebuchet MS"/>
          <w:b/>
          <w:bCs/>
        </w:rPr>
        <w:t xml:space="preserve">(a) </w:t>
      </w:r>
      <w:r w:rsidRPr="000B4FD1">
        <w:rPr>
          <w:rFonts w:ascii="Trebuchet MS" w:hAnsi="Trebuchet MS"/>
        </w:rPr>
        <w:t>por meio de decisão administrativa</w:t>
      </w:r>
      <w:r w:rsidR="00E25FE3" w:rsidRPr="000B4FD1">
        <w:rPr>
          <w:rFonts w:ascii="Trebuchet MS" w:hAnsi="Trebuchet MS"/>
        </w:rPr>
        <w:t xml:space="preserve"> definitiva</w:t>
      </w:r>
      <w:r w:rsidRPr="000B4FD1">
        <w:rPr>
          <w:rFonts w:ascii="Trebuchet MS" w:hAnsi="Trebuchet MS"/>
        </w:rPr>
        <w:t xml:space="preserve"> ou existência de sentença condenatória </w:t>
      </w:r>
      <w:r w:rsidR="005A733C" w:rsidRPr="000B4FD1">
        <w:rPr>
          <w:rFonts w:ascii="Trebuchet MS" w:hAnsi="Trebuchet MS"/>
        </w:rPr>
        <w:t>de exigibilidade imediata</w:t>
      </w:r>
      <w:r w:rsidR="00E25FE3" w:rsidRPr="000B4FD1">
        <w:rPr>
          <w:rFonts w:ascii="Trebuchet MS" w:hAnsi="Trebuchet MS"/>
        </w:rPr>
        <w:t xml:space="preserve"> </w:t>
      </w:r>
      <w:r w:rsidRPr="000B4FD1">
        <w:rPr>
          <w:rFonts w:ascii="Trebuchet MS" w:hAnsi="Trebuchet MS"/>
        </w:rPr>
        <w:t xml:space="preserve">contra a Emissora em razão de tal inobservância; ou </w:t>
      </w:r>
      <w:r w:rsidRPr="000B4FD1">
        <w:rPr>
          <w:rFonts w:ascii="Trebuchet MS" w:hAnsi="Trebuchet MS"/>
          <w:b/>
          <w:bCs/>
        </w:rPr>
        <w:t>(b)</w:t>
      </w:r>
      <w:r w:rsidRPr="000B4FD1">
        <w:rPr>
          <w:rFonts w:ascii="Trebuchet MS" w:hAnsi="Trebuchet MS"/>
        </w:rPr>
        <w:t xml:space="preserve"> pela inclusão da Emissora em qualquer espécie de lista oficial emitida por órgão governamental brasileiro de sociedades que descumpram regras de caráter socioambiental;</w:t>
      </w:r>
    </w:p>
    <w:p w14:paraId="17E7B774" w14:textId="77777777" w:rsidR="00204904" w:rsidRPr="000B4FD1" w:rsidRDefault="00204904" w:rsidP="00204904">
      <w:pPr>
        <w:pStyle w:val="alpha4"/>
        <w:numPr>
          <w:ilvl w:val="0"/>
          <w:numId w:val="0"/>
        </w:numPr>
        <w:spacing w:after="0"/>
        <w:ind w:left="1276"/>
        <w:rPr>
          <w:rFonts w:ascii="Trebuchet MS" w:hAnsi="Trebuchet MS"/>
        </w:rPr>
      </w:pPr>
    </w:p>
    <w:p w14:paraId="2F759916"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 xml:space="preserve">se sobrevier sentença condenatória </w:t>
      </w:r>
      <w:r w:rsidR="005A733C" w:rsidRPr="000B4FD1">
        <w:rPr>
          <w:rFonts w:ascii="Trebuchet MS" w:hAnsi="Trebuchet MS"/>
        </w:rPr>
        <w:t>de exigibilidade imediata</w:t>
      </w:r>
      <w:r w:rsidRPr="000B4FD1">
        <w:rPr>
          <w:rFonts w:ascii="Trebuchet MS" w:hAnsi="Trebuchet MS"/>
        </w:rPr>
        <w:t xml:space="preserve"> relativamente à prática de atos, pela Emissora, seus sócios e ou diretores, e que importem em infringência à legislação que trata do combate à discriminação de raça ou de gênero, ao trabalho infantil ou ao trabalho escravo ou crime contra o meio ambiente;</w:t>
      </w:r>
      <w:r w:rsidR="00537EB2" w:rsidRPr="000B4FD1">
        <w:rPr>
          <w:rFonts w:ascii="Trebuchet MS" w:hAnsi="Trebuchet MS"/>
        </w:rPr>
        <w:t xml:space="preserve"> </w:t>
      </w:r>
    </w:p>
    <w:p w14:paraId="4D7EA075" w14:textId="77777777" w:rsidR="00204904" w:rsidRPr="000B4FD1" w:rsidRDefault="00204904" w:rsidP="00204904">
      <w:pPr>
        <w:pStyle w:val="alpha4"/>
        <w:numPr>
          <w:ilvl w:val="0"/>
          <w:numId w:val="0"/>
        </w:numPr>
        <w:spacing w:after="0"/>
        <w:ind w:left="1276"/>
        <w:rPr>
          <w:rFonts w:ascii="Trebuchet MS" w:hAnsi="Trebuchet MS"/>
        </w:rPr>
      </w:pPr>
    </w:p>
    <w:p w14:paraId="0DDE7C94"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não obtenção, renovação, cancelamento, revogação ou suspensão de autorizações, licenças e outorgas, inclusive as ambientais, exigidas para que a Emissora possa operar que reduzam, suspendam ou interrompam o exercício das atividades desenvolvidas pela Emissora, exceto se</w:t>
      </w:r>
      <w:r w:rsidR="007D4249" w:rsidRPr="000B4FD1">
        <w:rPr>
          <w:rFonts w:ascii="Trebuchet MS" w:hAnsi="Trebuchet MS"/>
        </w:rPr>
        <w:t xml:space="preserve"> </w:t>
      </w:r>
      <w:r w:rsidR="007D4249" w:rsidRPr="000B4FD1">
        <w:rPr>
          <w:rFonts w:ascii="Trebuchet MS" w:hAnsi="Trebuchet MS"/>
          <w:b/>
          <w:bCs/>
        </w:rPr>
        <w:t>(a)</w:t>
      </w:r>
      <w:r w:rsidRPr="000B4FD1">
        <w:rPr>
          <w:rFonts w:ascii="Trebuchet MS" w:hAnsi="Trebuchet MS"/>
        </w:rPr>
        <w:t xml:space="preserve"> dentro do prazo de 15 (quinze) </w:t>
      </w:r>
      <w:r w:rsidR="007D44BF" w:rsidRPr="000B4FD1">
        <w:rPr>
          <w:rFonts w:ascii="Trebuchet MS" w:hAnsi="Trebuchet MS"/>
        </w:rPr>
        <w:t>D</w:t>
      </w:r>
      <w:r w:rsidRPr="000B4FD1">
        <w:rPr>
          <w:rFonts w:ascii="Trebuchet MS" w:hAnsi="Trebuchet MS"/>
        </w:rPr>
        <w:t>ias</w:t>
      </w:r>
      <w:r w:rsidR="007D44BF" w:rsidRPr="000B4FD1">
        <w:rPr>
          <w:rFonts w:ascii="Trebuchet MS" w:hAnsi="Trebuchet MS"/>
        </w:rPr>
        <w:t xml:space="preserve"> Úteis</w:t>
      </w:r>
      <w:r w:rsidRPr="000B4FD1">
        <w:rPr>
          <w:rFonts w:ascii="Trebuchet MS" w:hAnsi="Trebuchet MS"/>
        </w:rPr>
        <w:t xml:space="preserve"> a contar da data de tal não obtenção, renovação, cancelamento, revogação ou suspensão, a Emissora comprove a existência de provimento jurisdicional vigente autorizando a regular continuidade de suas atividades até a renovação ou obtenção da referida licença, autorização ou outorga</w:t>
      </w:r>
      <w:r w:rsidR="007D4249" w:rsidRPr="000B4FD1">
        <w:rPr>
          <w:rFonts w:ascii="Trebuchet MS" w:hAnsi="Trebuchet MS"/>
        </w:rPr>
        <w:t xml:space="preserve">; ou </w:t>
      </w:r>
      <w:r w:rsidR="007D4249" w:rsidRPr="000B4FD1">
        <w:rPr>
          <w:rFonts w:ascii="Trebuchet MS" w:hAnsi="Trebuchet MS"/>
          <w:b/>
          <w:bCs/>
        </w:rPr>
        <w:t>(b)</w:t>
      </w:r>
      <w:r w:rsidR="007D4249" w:rsidRPr="000B4FD1">
        <w:rPr>
          <w:rFonts w:ascii="Trebuchet MS" w:hAnsi="Trebuchet MS"/>
        </w:rPr>
        <w:t xml:space="preserve"> a falta de referidas autorizações, licenças e outorgas não cause Mudança Adversa Relevante à Emissora</w:t>
      </w:r>
      <w:r w:rsidRPr="000B4FD1">
        <w:rPr>
          <w:rFonts w:ascii="Trebuchet MS" w:hAnsi="Trebuchet MS"/>
        </w:rPr>
        <w:t>;</w:t>
      </w:r>
    </w:p>
    <w:p w14:paraId="2B5DE59A" w14:textId="77777777" w:rsidR="00204904" w:rsidRPr="000B4FD1" w:rsidRDefault="00204904" w:rsidP="00204904">
      <w:pPr>
        <w:pStyle w:val="alpha4"/>
        <w:numPr>
          <w:ilvl w:val="0"/>
          <w:numId w:val="0"/>
        </w:numPr>
        <w:spacing w:after="0"/>
        <w:ind w:left="1276"/>
        <w:rPr>
          <w:rFonts w:ascii="Trebuchet MS" w:hAnsi="Trebuchet MS"/>
        </w:rPr>
      </w:pPr>
    </w:p>
    <w:p w14:paraId="4C3E0263" w14:textId="77777777" w:rsidR="00AE3DED" w:rsidRPr="000B4FD1" w:rsidRDefault="00EF1AA2" w:rsidP="00BE48B3">
      <w:pPr>
        <w:pStyle w:val="alpha4"/>
        <w:tabs>
          <w:tab w:val="clear" w:pos="2722"/>
        </w:tabs>
        <w:spacing w:after="0"/>
        <w:ind w:left="1276" w:hanging="1276"/>
        <w:rPr>
          <w:rFonts w:ascii="Trebuchet MS" w:hAnsi="Trebuchet MS"/>
        </w:rPr>
      </w:pPr>
      <w:r w:rsidRPr="000B4FD1">
        <w:rPr>
          <w:rFonts w:ascii="Trebuchet MS" w:hAnsi="Trebuchet MS"/>
        </w:rPr>
        <w:t xml:space="preserve">não cumprimento pela Emissora das normas aplicáveis que versam sobre atos de corrupção, lavagem de dinheiro e atos lesivos contra a administração pública, incluindo, sem limitação, a Lei n.º 12.846, de 1 de agosto de 2013, conforme alterada, a Lei de Improbidade Administrativa (Lei 8.429/1992), a Lei 9.613/1998 (Crimes de lavagem ou ocultação de bens direitos e valores), a Lei </w:t>
      </w:r>
      <w:r w:rsidR="003A2BBC" w:rsidRPr="000B4FD1">
        <w:rPr>
          <w:rFonts w:ascii="Trebuchet MS" w:hAnsi="Trebuchet MS"/>
        </w:rPr>
        <w:t>n.º</w:t>
      </w:r>
      <w:r w:rsidRPr="000B4FD1">
        <w:rPr>
          <w:rFonts w:ascii="Trebuchet MS" w:hAnsi="Trebuchet MS"/>
        </w:rPr>
        <w:t xml:space="preserve"> 7.492, de 16 de junho de 1986, conforme alterada, a Lei </w:t>
      </w:r>
      <w:r w:rsidR="003A2BBC" w:rsidRPr="000B4FD1">
        <w:rPr>
          <w:rFonts w:ascii="Trebuchet MS" w:hAnsi="Trebuchet MS"/>
        </w:rPr>
        <w:t>n.º</w:t>
      </w:r>
      <w:r w:rsidRPr="000B4FD1">
        <w:rPr>
          <w:rFonts w:ascii="Trebuchet MS" w:hAnsi="Trebuchet MS"/>
        </w:rPr>
        <w:t xml:space="preserve"> 12.529, de 30 de novembro de 2011, e, conforme aplicáveis, a </w:t>
      </w:r>
      <w:r w:rsidRPr="000B4FD1">
        <w:rPr>
          <w:rFonts w:ascii="Trebuchet MS" w:hAnsi="Trebuchet MS"/>
          <w:i/>
          <w:iCs/>
        </w:rPr>
        <w:t>UK Bribery Act of 2010</w:t>
      </w:r>
      <w:r w:rsidRPr="000B4FD1">
        <w:rPr>
          <w:rFonts w:ascii="Trebuchet MS" w:hAnsi="Trebuchet MS"/>
        </w:rPr>
        <w:t xml:space="preserve"> e a </w:t>
      </w:r>
      <w:r w:rsidRPr="000B4FD1">
        <w:rPr>
          <w:rFonts w:ascii="Trebuchet MS" w:hAnsi="Trebuchet MS"/>
          <w:i/>
          <w:iCs/>
        </w:rPr>
        <w:t>U.S. Foreign Corrupt Practices Act of 1977</w:t>
      </w:r>
      <w:r w:rsidRPr="000B4FD1">
        <w:rPr>
          <w:rFonts w:ascii="Trebuchet MS" w:hAnsi="Trebuchet MS"/>
        </w:rPr>
        <w:t xml:space="preserve"> (“</w:t>
      </w:r>
      <w:r w:rsidRPr="000B4FD1">
        <w:rPr>
          <w:rFonts w:ascii="Trebuchet MS" w:hAnsi="Trebuchet MS"/>
          <w:bCs/>
          <w:u w:val="single"/>
        </w:rPr>
        <w:t>Leis Anticorrupção</w:t>
      </w:r>
      <w:r w:rsidRPr="000B4FD1">
        <w:rPr>
          <w:rFonts w:ascii="Trebuchet MS" w:hAnsi="Trebuchet MS"/>
        </w:rPr>
        <w:t>”);</w:t>
      </w:r>
    </w:p>
    <w:p w14:paraId="01EE67B6" w14:textId="77777777" w:rsidR="00204904" w:rsidRPr="000B4FD1" w:rsidRDefault="00204904" w:rsidP="00204904">
      <w:pPr>
        <w:pStyle w:val="alpha4"/>
        <w:numPr>
          <w:ilvl w:val="0"/>
          <w:numId w:val="0"/>
        </w:numPr>
        <w:spacing w:after="0"/>
        <w:ind w:left="1276"/>
        <w:rPr>
          <w:rFonts w:ascii="Trebuchet MS" w:hAnsi="Trebuchet MS"/>
        </w:rPr>
      </w:pPr>
    </w:p>
    <w:p w14:paraId="320D5921" w14:textId="77777777" w:rsidR="002F3598" w:rsidRPr="000B4FD1" w:rsidRDefault="002F3598" w:rsidP="00675F98">
      <w:pPr>
        <w:pStyle w:val="alpha4"/>
        <w:numPr>
          <w:ilvl w:val="0"/>
          <w:numId w:val="1"/>
        </w:numPr>
        <w:tabs>
          <w:tab w:val="clear" w:pos="2722"/>
        </w:tabs>
        <w:spacing w:after="0"/>
        <w:ind w:left="1276" w:hanging="1276"/>
        <w:rPr>
          <w:rFonts w:ascii="Trebuchet MS" w:hAnsi="Trebuchet MS"/>
        </w:rPr>
      </w:pPr>
      <w:r w:rsidRPr="000B4FD1">
        <w:rPr>
          <w:rFonts w:ascii="Trebuchet MS" w:hAnsi="Trebuchet MS"/>
        </w:rPr>
        <w:t>ocorrer qualquer evento ou situação, provocadas por ato ou omissão de seus dirigentes e/ou acionistas, que afetem, de modo relevante e adverso, a capacidade financeira</w:t>
      </w:r>
      <w:r w:rsidR="00537EB2" w:rsidRPr="000B4FD1">
        <w:rPr>
          <w:rFonts w:ascii="Trebuchet MS" w:hAnsi="Trebuchet MS"/>
        </w:rPr>
        <w:t>, reputacional</w:t>
      </w:r>
      <w:r w:rsidR="00B00A26" w:rsidRPr="000B4FD1">
        <w:rPr>
          <w:rFonts w:ascii="Trebuchet MS" w:hAnsi="Trebuchet MS"/>
        </w:rPr>
        <w:t xml:space="preserve"> (</w:t>
      </w:r>
      <w:r w:rsidR="00494815" w:rsidRPr="000B4FD1">
        <w:rPr>
          <w:rFonts w:ascii="Trebuchet MS" w:hAnsi="Trebuchet MS"/>
        </w:rPr>
        <w:t>observado que</w:t>
      </w:r>
      <w:r w:rsidR="00D80E4D" w:rsidRPr="000B4FD1">
        <w:rPr>
          <w:rFonts w:ascii="Trebuchet MS" w:hAnsi="Trebuchet MS"/>
        </w:rPr>
        <w:t xml:space="preserve"> neste caso </w:t>
      </w:r>
      <w:r w:rsidR="00494815" w:rsidRPr="000B4FD1">
        <w:rPr>
          <w:rFonts w:ascii="Trebuchet MS" w:hAnsi="Trebuchet MS"/>
        </w:rPr>
        <w:t>deverá ser comprovada a instauração de uma investigação judicial ou administrativa, ou a existência de um processo judicial ou administrativo</w:t>
      </w:r>
      <w:r w:rsidR="00B00A26" w:rsidRPr="000B4FD1">
        <w:rPr>
          <w:rFonts w:ascii="Trebuchet MS" w:hAnsi="Trebuchet MS"/>
        </w:rPr>
        <w:t>)</w:t>
      </w:r>
      <w:r w:rsidRPr="000B4FD1">
        <w:rPr>
          <w:rFonts w:ascii="Trebuchet MS" w:hAnsi="Trebuchet MS"/>
        </w:rPr>
        <w:t xml:space="preserve"> e/ou operacional da Emissora</w:t>
      </w:r>
      <w:r w:rsidR="00200CA5" w:rsidRPr="000B4FD1">
        <w:rPr>
          <w:rFonts w:ascii="Trebuchet MS" w:hAnsi="Trebuchet MS"/>
        </w:rPr>
        <w:t>,</w:t>
      </w:r>
      <w:r w:rsidRPr="000B4FD1">
        <w:rPr>
          <w:rFonts w:ascii="Trebuchet MS" w:hAnsi="Trebuchet MS"/>
        </w:rPr>
        <w:t xml:space="preserve"> </w:t>
      </w:r>
      <w:r w:rsidR="00200CA5" w:rsidRPr="000B4FD1">
        <w:rPr>
          <w:rFonts w:ascii="Trebuchet MS" w:hAnsi="Trebuchet MS"/>
        </w:rPr>
        <w:t xml:space="preserve">que </w:t>
      </w:r>
      <w:r w:rsidRPr="000B4FD1">
        <w:rPr>
          <w:rFonts w:ascii="Trebuchet MS" w:hAnsi="Trebuchet MS"/>
        </w:rPr>
        <w:t>impossibilitem a Emissora de honrar tempestivamente com suas obrigações, pecuniárias ou não, relativas às Debêntures, decorrentes desta Escritura de Emissão (“</w:t>
      </w:r>
      <w:r w:rsidRPr="000B4FD1">
        <w:rPr>
          <w:rFonts w:ascii="Trebuchet MS" w:hAnsi="Trebuchet MS"/>
          <w:bCs/>
          <w:u w:val="single"/>
        </w:rPr>
        <w:t>Mudança Adversa Relevante</w:t>
      </w:r>
      <w:r w:rsidRPr="000B4FD1">
        <w:rPr>
          <w:rFonts w:ascii="Trebuchet MS" w:hAnsi="Trebuchet MS"/>
        </w:rPr>
        <w:t>”);</w:t>
      </w:r>
      <w:r w:rsidR="00D90303" w:rsidRPr="000B4FD1">
        <w:rPr>
          <w:rFonts w:ascii="Trebuchet MS" w:hAnsi="Trebuchet MS"/>
        </w:rPr>
        <w:t xml:space="preserve"> </w:t>
      </w:r>
    </w:p>
    <w:p w14:paraId="452120AE" w14:textId="77777777" w:rsidR="00DB099E" w:rsidRPr="000B4FD1" w:rsidRDefault="00DB099E" w:rsidP="00897491">
      <w:pPr>
        <w:pStyle w:val="alpha4"/>
        <w:numPr>
          <w:ilvl w:val="0"/>
          <w:numId w:val="0"/>
        </w:numPr>
        <w:spacing w:after="0"/>
        <w:ind w:left="1276"/>
        <w:rPr>
          <w:rFonts w:ascii="Trebuchet MS" w:hAnsi="Trebuchet MS"/>
        </w:rPr>
      </w:pPr>
    </w:p>
    <w:p w14:paraId="22EF8DF4" w14:textId="77777777" w:rsidR="00DB099E" w:rsidRPr="000B4FD1" w:rsidRDefault="00DB099E" w:rsidP="00675F98">
      <w:pPr>
        <w:pStyle w:val="alpha4"/>
        <w:numPr>
          <w:ilvl w:val="0"/>
          <w:numId w:val="1"/>
        </w:numPr>
        <w:tabs>
          <w:tab w:val="clear" w:pos="2722"/>
        </w:tabs>
        <w:spacing w:after="0"/>
        <w:ind w:left="1276" w:hanging="1276"/>
        <w:rPr>
          <w:rFonts w:ascii="Trebuchet MS" w:hAnsi="Trebuchet MS"/>
        </w:rPr>
      </w:pPr>
      <w:r w:rsidRPr="000B4FD1">
        <w:rPr>
          <w:rFonts w:ascii="Trebuchet MS" w:hAnsi="Trebuchet MS"/>
        </w:rPr>
        <w:t>qualquer alteração da composição acionária da Emissora, que resulte na alteração do seu controle indireto, atualmente detido pela TB I Holdings;</w:t>
      </w:r>
    </w:p>
    <w:p w14:paraId="5B257BD7" w14:textId="77777777" w:rsidR="00204904" w:rsidRPr="000B4FD1" w:rsidRDefault="00204904" w:rsidP="00204904">
      <w:pPr>
        <w:pStyle w:val="alpha4"/>
        <w:numPr>
          <w:ilvl w:val="0"/>
          <w:numId w:val="0"/>
        </w:numPr>
        <w:spacing w:after="0"/>
        <w:ind w:left="1276"/>
        <w:rPr>
          <w:rFonts w:ascii="Trebuchet MS" w:hAnsi="Trebuchet MS"/>
        </w:rPr>
      </w:pPr>
    </w:p>
    <w:p w14:paraId="480CDBC5" w14:textId="77777777" w:rsidR="00AE3DED" w:rsidRPr="000B4FD1" w:rsidRDefault="00EF1AA2" w:rsidP="00675F98">
      <w:pPr>
        <w:pStyle w:val="alpha4"/>
        <w:numPr>
          <w:ilvl w:val="0"/>
          <w:numId w:val="1"/>
        </w:numPr>
        <w:tabs>
          <w:tab w:val="clear" w:pos="2722"/>
        </w:tabs>
        <w:spacing w:after="0"/>
        <w:ind w:left="1276" w:hanging="1276"/>
        <w:rPr>
          <w:rFonts w:ascii="Trebuchet MS" w:hAnsi="Trebuchet MS"/>
        </w:rPr>
      </w:pPr>
      <w:r w:rsidRPr="000B4FD1">
        <w:rPr>
          <w:rFonts w:ascii="Trebuchet MS" w:hAnsi="Trebuchet MS"/>
        </w:rPr>
        <w:t>protesto de títulos contra a Emissora em valor individual ou agregado igual ou superior a R$</w:t>
      </w:r>
      <w:r w:rsidR="005A733C" w:rsidRPr="000B4FD1">
        <w:rPr>
          <w:rFonts w:ascii="Trebuchet MS" w:hAnsi="Trebuchet MS"/>
        </w:rPr>
        <w:t>1</w:t>
      </w:r>
      <w:r w:rsidR="00E25FE3" w:rsidRPr="000B4FD1">
        <w:rPr>
          <w:rFonts w:ascii="Trebuchet MS" w:hAnsi="Trebuchet MS"/>
        </w:rPr>
        <w:t>0</w:t>
      </w:r>
      <w:r w:rsidRPr="000B4FD1">
        <w:rPr>
          <w:rFonts w:ascii="Trebuchet MS" w:hAnsi="Trebuchet MS"/>
        </w:rPr>
        <w:t>.000.000,00 (</w:t>
      </w:r>
      <w:r w:rsidR="005A733C" w:rsidRPr="000B4FD1">
        <w:rPr>
          <w:rFonts w:ascii="Trebuchet MS" w:hAnsi="Trebuchet MS"/>
        </w:rPr>
        <w:t>dez</w:t>
      </w:r>
      <w:r w:rsidR="00E25FE3" w:rsidRPr="000B4FD1">
        <w:rPr>
          <w:rFonts w:ascii="Trebuchet MS" w:hAnsi="Trebuchet MS"/>
        </w:rPr>
        <w:t xml:space="preserve"> </w:t>
      </w:r>
      <w:r w:rsidRPr="000B4FD1">
        <w:rPr>
          <w:rFonts w:ascii="Trebuchet MS" w:hAnsi="Trebuchet MS"/>
        </w:rPr>
        <w:t>milhões de reais),</w:t>
      </w:r>
      <w:r w:rsidR="00463C9B" w:rsidRPr="000B4FD1">
        <w:rPr>
          <w:rFonts w:ascii="Trebuchet MS" w:hAnsi="Trebuchet MS"/>
        </w:rPr>
        <w:t xml:space="preserve"> </w:t>
      </w:r>
      <w:r w:rsidRPr="000B4FD1">
        <w:rPr>
          <w:rFonts w:ascii="Trebuchet MS" w:hAnsi="Trebuchet MS"/>
        </w:rPr>
        <w:t xml:space="preserve">salvo se em até 5 (cinco) Dias Úteis contados da data do referido protesto ou no prazo legal: </w:t>
      </w:r>
      <w:r w:rsidRPr="000B4FD1">
        <w:rPr>
          <w:rFonts w:ascii="Trebuchet MS" w:hAnsi="Trebuchet MS"/>
          <w:b/>
          <w:bCs/>
        </w:rPr>
        <w:t>(a)</w:t>
      </w:r>
      <w:r w:rsidRPr="000B4FD1">
        <w:rPr>
          <w:rFonts w:ascii="Trebuchet MS" w:hAnsi="Trebuchet MS"/>
        </w:rPr>
        <w:t xml:space="preserve"> seja validamente comprovado que tenha sido efetuado por erro ou má-fé de terceiros;</w:t>
      </w:r>
      <w:r w:rsidR="00696809" w:rsidRPr="000B4FD1">
        <w:rPr>
          <w:rFonts w:ascii="Trebuchet MS" w:hAnsi="Trebuchet MS"/>
        </w:rPr>
        <w:t xml:space="preserve"> ou</w:t>
      </w:r>
      <w:r w:rsidRPr="000B4FD1">
        <w:rPr>
          <w:rFonts w:ascii="Trebuchet MS" w:hAnsi="Trebuchet MS"/>
        </w:rPr>
        <w:t xml:space="preserve"> </w:t>
      </w:r>
      <w:r w:rsidRPr="000B4FD1">
        <w:rPr>
          <w:rFonts w:ascii="Trebuchet MS" w:hAnsi="Trebuchet MS"/>
          <w:b/>
          <w:bCs/>
        </w:rPr>
        <w:t>(b)</w:t>
      </w:r>
      <w:r w:rsidRPr="000B4FD1">
        <w:rPr>
          <w:rFonts w:ascii="Trebuchet MS" w:hAnsi="Trebuchet MS"/>
        </w:rPr>
        <w:t xml:space="preserve"> seja cancelado</w:t>
      </w:r>
      <w:r w:rsidR="007D4249" w:rsidRPr="000B4FD1">
        <w:rPr>
          <w:rFonts w:ascii="Trebuchet MS" w:hAnsi="Trebuchet MS"/>
        </w:rPr>
        <w:t xml:space="preserve"> ou, ainda, </w:t>
      </w:r>
      <w:r w:rsidR="007D4249" w:rsidRPr="000B4FD1">
        <w:rPr>
          <w:rFonts w:ascii="Trebuchet MS" w:hAnsi="Trebuchet MS"/>
          <w:b/>
          <w:bCs/>
        </w:rPr>
        <w:t xml:space="preserve">(c) </w:t>
      </w:r>
      <w:r w:rsidR="007D4249" w:rsidRPr="000B4FD1">
        <w:rPr>
          <w:rFonts w:ascii="Trebuchet MS" w:hAnsi="Trebuchet MS"/>
        </w:rPr>
        <w:t>sejam prestadas, e aceitas pelo Poder Judiciário, garantias em juízo</w:t>
      </w:r>
      <w:r w:rsidRPr="000B4FD1">
        <w:rPr>
          <w:rFonts w:ascii="Trebuchet MS" w:hAnsi="Trebuchet MS"/>
        </w:rPr>
        <w:t>; ou</w:t>
      </w:r>
      <w:r w:rsidR="00D90303" w:rsidRPr="000B4FD1">
        <w:rPr>
          <w:rFonts w:ascii="Trebuchet MS" w:hAnsi="Trebuchet MS"/>
        </w:rPr>
        <w:t xml:space="preserve"> </w:t>
      </w:r>
    </w:p>
    <w:p w14:paraId="3057E74A" w14:textId="77777777" w:rsidR="00204904" w:rsidRPr="000B4FD1" w:rsidRDefault="00204904" w:rsidP="00204904">
      <w:pPr>
        <w:pStyle w:val="alpha4"/>
        <w:numPr>
          <w:ilvl w:val="0"/>
          <w:numId w:val="0"/>
        </w:numPr>
        <w:spacing w:after="0"/>
        <w:ind w:left="1276"/>
        <w:rPr>
          <w:rFonts w:ascii="Trebuchet MS" w:hAnsi="Trebuchet MS"/>
        </w:rPr>
      </w:pPr>
    </w:p>
    <w:p w14:paraId="3750C9BD" w14:textId="77777777" w:rsidR="00846D62" w:rsidRPr="000B4FD1" w:rsidRDefault="00EF1AA2" w:rsidP="00675F98">
      <w:pPr>
        <w:pStyle w:val="alpha4"/>
        <w:numPr>
          <w:ilvl w:val="0"/>
          <w:numId w:val="1"/>
        </w:numPr>
        <w:tabs>
          <w:tab w:val="clear" w:pos="2722"/>
        </w:tabs>
        <w:spacing w:after="0"/>
        <w:ind w:left="1276" w:hanging="1276"/>
        <w:rPr>
          <w:rFonts w:ascii="Trebuchet MS" w:hAnsi="Trebuchet MS"/>
        </w:rPr>
      </w:pPr>
      <w:bookmarkStart w:id="66" w:name="_Ref61907872"/>
      <w:r w:rsidRPr="000B4FD1">
        <w:rPr>
          <w:rFonts w:ascii="Trebuchet MS" w:hAnsi="Trebuchet MS"/>
        </w:rPr>
        <w:t xml:space="preserve">não observância dos seguintes índices financeiros </w:t>
      </w:r>
      <w:r w:rsidR="00422D0D" w:rsidRPr="000B4FD1">
        <w:rPr>
          <w:rFonts w:ascii="Trebuchet MS" w:hAnsi="Trebuchet MS"/>
        </w:rPr>
        <w:t xml:space="preserve">calculados </w:t>
      </w:r>
      <w:r w:rsidRPr="000B4FD1">
        <w:rPr>
          <w:rFonts w:ascii="Trebuchet MS" w:hAnsi="Trebuchet MS"/>
        </w:rPr>
        <w:t xml:space="preserve">pela </w:t>
      </w:r>
      <w:r w:rsidR="008208D6" w:rsidRPr="000B4FD1">
        <w:rPr>
          <w:rFonts w:ascii="Trebuchet MS" w:hAnsi="Trebuchet MS"/>
        </w:rPr>
        <w:t>Emissora</w:t>
      </w:r>
      <w:r w:rsidR="00422D0D" w:rsidRPr="000B4FD1">
        <w:rPr>
          <w:rFonts w:ascii="Trebuchet MS" w:hAnsi="Trebuchet MS"/>
        </w:rPr>
        <w:t xml:space="preserve"> e</w:t>
      </w:r>
      <w:r w:rsidR="007D44BF" w:rsidRPr="000B4FD1">
        <w:rPr>
          <w:rFonts w:ascii="Trebuchet MS" w:hAnsi="Trebuchet MS"/>
        </w:rPr>
        <w:t xml:space="preserve"> verificado anualmente pelo Agente Fiduciário, com base nas Demonstrações Financeiras</w:t>
      </w:r>
      <w:r w:rsidR="000D6747" w:rsidRPr="000B4FD1">
        <w:rPr>
          <w:rFonts w:ascii="Trebuchet MS" w:hAnsi="Trebuchet MS"/>
        </w:rPr>
        <w:t xml:space="preserve">, observado que a primeira apuração será referente ao exercício social findo em 31 de dezembro de </w:t>
      </w:r>
      <w:r w:rsidR="00CF53B8" w:rsidRPr="000B4FD1">
        <w:rPr>
          <w:rFonts w:ascii="Trebuchet MS" w:hAnsi="Trebuchet MS"/>
        </w:rPr>
        <w:t>2021</w:t>
      </w:r>
      <w:r w:rsidRPr="000B4FD1">
        <w:rPr>
          <w:rFonts w:ascii="Trebuchet MS" w:hAnsi="Trebuchet MS"/>
        </w:rPr>
        <w:t>:</w:t>
      </w:r>
      <w:bookmarkEnd w:id="66"/>
    </w:p>
    <w:p w14:paraId="315838EB" w14:textId="77777777" w:rsidR="007D44BF" w:rsidRPr="000B4FD1" w:rsidRDefault="007D44BF" w:rsidP="007D44BF">
      <w:pPr>
        <w:pStyle w:val="PargrafodaLista"/>
        <w:rPr>
          <w:rFonts w:ascii="Trebuchet MS" w:hAnsi="Trebuchet MS"/>
          <w:szCs w:val="20"/>
        </w:rPr>
      </w:pPr>
    </w:p>
    <w:p w14:paraId="208C605F" w14:textId="77777777" w:rsidR="003735BB" w:rsidRPr="000B4FD1" w:rsidRDefault="000D6747" w:rsidP="00A5701B">
      <w:pPr>
        <w:pStyle w:val="alpha4"/>
        <w:numPr>
          <w:ilvl w:val="0"/>
          <w:numId w:val="0"/>
        </w:numPr>
        <w:spacing w:after="0"/>
        <w:ind w:left="1276"/>
        <w:rPr>
          <w:rFonts w:ascii="Trebuchet MS" w:hAnsi="Trebuchet MS"/>
        </w:rPr>
      </w:pPr>
      <w:r w:rsidRPr="000B4FD1">
        <w:rPr>
          <w:rFonts w:ascii="Trebuchet MS" w:hAnsi="Trebuchet MS"/>
          <w:b/>
        </w:rPr>
        <w:t xml:space="preserve">Dívida Líquida/EBITDA </w:t>
      </w:r>
      <w:r w:rsidRPr="000B4FD1">
        <w:rPr>
          <w:rFonts w:ascii="Trebuchet MS" w:hAnsi="Trebuchet MS"/>
        </w:rPr>
        <w:t>igual ou inferior a</w:t>
      </w:r>
      <w:r w:rsidR="003735BB" w:rsidRPr="000B4FD1">
        <w:rPr>
          <w:rFonts w:ascii="Trebuchet MS" w:hAnsi="Trebuchet MS"/>
        </w:rPr>
        <w:t>: (a)</w:t>
      </w:r>
      <w:r w:rsidRPr="000B4FD1">
        <w:rPr>
          <w:rFonts w:ascii="Trebuchet MS" w:hAnsi="Trebuchet MS"/>
        </w:rPr>
        <w:t xml:space="preserve"> </w:t>
      </w:r>
      <w:r w:rsidR="003735BB" w:rsidRPr="000B4FD1">
        <w:rPr>
          <w:rFonts w:ascii="Trebuchet MS" w:hAnsi="Trebuchet MS"/>
        </w:rPr>
        <w:t>5,50</w:t>
      </w:r>
      <w:r w:rsidRPr="000B4FD1">
        <w:rPr>
          <w:rFonts w:ascii="Trebuchet MS" w:hAnsi="Trebuchet MS"/>
        </w:rPr>
        <w:t xml:space="preserve"> (</w:t>
      </w:r>
      <w:r w:rsidR="003735BB" w:rsidRPr="000B4FD1">
        <w:rPr>
          <w:rFonts w:ascii="Trebuchet MS" w:hAnsi="Trebuchet MS"/>
        </w:rPr>
        <w:t>cinco</w:t>
      </w:r>
      <w:r w:rsidRPr="000B4FD1">
        <w:rPr>
          <w:rFonts w:ascii="Trebuchet MS" w:hAnsi="Trebuchet MS"/>
        </w:rPr>
        <w:t xml:space="preserve"> inteiros</w:t>
      </w:r>
      <w:r w:rsidR="003735BB" w:rsidRPr="000B4FD1">
        <w:rPr>
          <w:rFonts w:ascii="Trebuchet MS" w:hAnsi="Trebuchet MS"/>
        </w:rPr>
        <w:t xml:space="preserve"> e cinquenta centésimos</w:t>
      </w:r>
      <w:r w:rsidRPr="000B4FD1">
        <w:rPr>
          <w:rFonts w:ascii="Trebuchet MS" w:hAnsi="Trebuchet MS"/>
        </w:rPr>
        <w:t>)</w:t>
      </w:r>
      <w:r w:rsidR="003735BB" w:rsidRPr="000B4FD1">
        <w:rPr>
          <w:rFonts w:ascii="Trebuchet MS" w:hAnsi="Trebuchet MS"/>
        </w:rPr>
        <w:t xml:space="preserve"> para o exercício social findo em 31 de dezembro de 2021; (b) 4,0 (quatro inteiros) para o exercício social findo em 31 de dezembro de 2022; e (c) 3,0 (três inteiros) a partir do exercício social findo em 31 de dezembro de 2023 (inclusive) e até a Data de Vencimento</w:t>
      </w:r>
      <w:r w:rsidRPr="000B4FD1">
        <w:rPr>
          <w:rFonts w:ascii="Trebuchet MS" w:hAnsi="Trebuchet MS"/>
        </w:rPr>
        <w:t>.</w:t>
      </w:r>
      <w:r w:rsidR="00CF53B8" w:rsidRPr="000B4FD1">
        <w:rPr>
          <w:rFonts w:ascii="Trebuchet MS" w:hAnsi="Trebuchet MS"/>
        </w:rPr>
        <w:t xml:space="preserve"> </w:t>
      </w:r>
    </w:p>
    <w:p w14:paraId="4459DD8D" w14:textId="77777777" w:rsidR="003735BB" w:rsidRPr="000B4FD1" w:rsidRDefault="003735BB" w:rsidP="00A5701B">
      <w:pPr>
        <w:pStyle w:val="alpha4"/>
        <w:numPr>
          <w:ilvl w:val="0"/>
          <w:numId w:val="0"/>
        </w:numPr>
        <w:spacing w:after="0"/>
        <w:ind w:left="1276"/>
        <w:rPr>
          <w:rFonts w:ascii="Trebuchet MS" w:hAnsi="Trebuchet MS"/>
        </w:rPr>
      </w:pPr>
    </w:p>
    <w:p w14:paraId="4695372D" w14:textId="77777777" w:rsidR="003735BB" w:rsidRPr="000B4FD1" w:rsidRDefault="003735BB" w:rsidP="00A5701B">
      <w:pPr>
        <w:pStyle w:val="alpha4"/>
        <w:numPr>
          <w:ilvl w:val="0"/>
          <w:numId w:val="0"/>
        </w:numPr>
        <w:spacing w:after="0"/>
        <w:ind w:left="1276"/>
        <w:rPr>
          <w:rFonts w:ascii="Trebuchet MS" w:hAnsi="Trebuchet MS"/>
        </w:rPr>
      </w:pPr>
      <w:r w:rsidRPr="000B4FD1">
        <w:rPr>
          <w:rFonts w:ascii="Trebuchet MS" w:hAnsi="Trebuchet MS"/>
          <w:b/>
          <w:bCs/>
        </w:rPr>
        <w:t>Liquidez Corrente = Ativo Circulante/Passivo Circulante</w:t>
      </w:r>
      <w:r w:rsidRPr="000B4FD1">
        <w:rPr>
          <w:rFonts w:ascii="Trebuchet MS" w:hAnsi="Trebuchet MS"/>
        </w:rPr>
        <w:t xml:space="preserve"> igual ou inferior a: (a) 0,90 (noventa centésimos) para o exercício social findo em 31 de dezembro de 2021; e (b) 1,0 (um inteiro) a partir do exercício social findo em 31 de dezembro de 2022 (inclusive) e até a Data de Vencimento.</w:t>
      </w:r>
    </w:p>
    <w:p w14:paraId="657281BA" w14:textId="77777777" w:rsidR="003735BB" w:rsidRPr="000B4FD1" w:rsidRDefault="003735BB" w:rsidP="00A5701B">
      <w:pPr>
        <w:pStyle w:val="alpha4"/>
        <w:numPr>
          <w:ilvl w:val="0"/>
          <w:numId w:val="0"/>
        </w:numPr>
        <w:spacing w:after="0"/>
        <w:ind w:left="1276"/>
        <w:rPr>
          <w:rFonts w:ascii="Trebuchet MS" w:hAnsi="Trebuchet MS"/>
        </w:rPr>
      </w:pPr>
    </w:p>
    <w:p w14:paraId="74E7A83D" w14:textId="77777777" w:rsidR="007E2511" w:rsidRPr="000B4FD1" w:rsidRDefault="007E2511" w:rsidP="007D44BF">
      <w:pPr>
        <w:pStyle w:val="alpha4"/>
        <w:numPr>
          <w:ilvl w:val="0"/>
          <w:numId w:val="0"/>
        </w:numPr>
        <w:spacing w:after="0"/>
        <w:ind w:left="1276"/>
        <w:rPr>
          <w:rFonts w:ascii="Trebuchet MS" w:hAnsi="Trebuchet MS"/>
        </w:rPr>
      </w:pPr>
      <w:r w:rsidRPr="000B4FD1">
        <w:rPr>
          <w:rFonts w:ascii="Trebuchet MS" w:hAnsi="Trebuchet MS"/>
        </w:rPr>
        <w:t xml:space="preserve">Para fins deste item: </w:t>
      </w:r>
      <w:r w:rsidRPr="000B4FD1">
        <w:rPr>
          <w:rFonts w:ascii="Trebuchet MS" w:hAnsi="Trebuchet MS"/>
          <w:b/>
          <w:bCs/>
        </w:rPr>
        <w:t>(i)</w:t>
      </w:r>
      <w:r w:rsidRPr="000B4FD1">
        <w:rPr>
          <w:rFonts w:ascii="Trebuchet MS" w:hAnsi="Trebuchet MS"/>
        </w:rPr>
        <w:t xml:space="preserve"> “</w:t>
      </w:r>
      <w:r w:rsidRPr="000B4FD1">
        <w:rPr>
          <w:rFonts w:ascii="Trebuchet MS" w:hAnsi="Trebuchet MS"/>
          <w:u w:val="single"/>
        </w:rPr>
        <w:t>Dívida Líquida</w:t>
      </w:r>
      <w:r w:rsidRPr="000B4FD1">
        <w:rPr>
          <w:rFonts w:ascii="Trebuchet MS" w:hAnsi="Trebuchet MS"/>
        </w:rPr>
        <w:t xml:space="preserve">” significa </w:t>
      </w:r>
      <w:r w:rsidR="003735BB" w:rsidRPr="000B4FD1">
        <w:rPr>
          <w:rFonts w:ascii="Trebuchet MS" w:hAnsi="Trebuchet MS"/>
        </w:rPr>
        <w:t>a soma algébrica dos empréstimos, financiamentos, instrumentos de mercado de capitais local e internacional e do saldo dos derivativos da Emissora, conforme o caso, menos as disponibilidades em caixa e aplicações financeiras</w:t>
      </w:r>
      <w:r w:rsidRPr="000B4FD1">
        <w:rPr>
          <w:rFonts w:ascii="Trebuchet MS" w:hAnsi="Trebuchet MS"/>
        </w:rPr>
        <w:t>;</w:t>
      </w:r>
      <w:r w:rsidR="001D2A06" w:rsidRPr="000B4FD1">
        <w:rPr>
          <w:rFonts w:ascii="Trebuchet MS" w:hAnsi="Trebuchet MS"/>
        </w:rPr>
        <w:t xml:space="preserve"> e</w:t>
      </w:r>
      <w:r w:rsidRPr="000B4FD1">
        <w:rPr>
          <w:rFonts w:ascii="Trebuchet MS" w:hAnsi="Trebuchet MS"/>
        </w:rPr>
        <w:t xml:space="preserve"> </w:t>
      </w:r>
      <w:r w:rsidRPr="000B4FD1">
        <w:rPr>
          <w:rFonts w:ascii="Trebuchet MS" w:hAnsi="Trebuchet MS"/>
          <w:b/>
          <w:bCs/>
        </w:rPr>
        <w:t>(ii)</w:t>
      </w:r>
      <w:r w:rsidRPr="000B4FD1">
        <w:rPr>
          <w:rFonts w:ascii="Trebuchet MS" w:hAnsi="Trebuchet MS"/>
        </w:rPr>
        <w:t xml:space="preserve"> EBITDA tem o significado atribuído na Cláusula 6.15.2 acim</w:t>
      </w:r>
      <w:r w:rsidR="003735BB" w:rsidRPr="000B4FD1">
        <w:rPr>
          <w:rFonts w:ascii="Trebuchet MS" w:hAnsi="Trebuchet MS"/>
        </w:rPr>
        <w:t>a</w:t>
      </w:r>
      <w:r w:rsidRPr="000B4FD1">
        <w:rPr>
          <w:rFonts w:ascii="Trebuchet MS" w:hAnsi="Trebuchet MS"/>
        </w:rPr>
        <w:t>.</w:t>
      </w:r>
      <w:r w:rsidR="00CF53B8" w:rsidRPr="000B4FD1">
        <w:rPr>
          <w:rFonts w:ascii="Trebuchet MS" w:hAnsi="Trebuchet MS"/>
        </w:rPr>
        <w:t xml:space="preserve"> </w:t>
      </w:r>
    </w:p>
    <w:p w14:paraId="762E2D09" w14:textId="77777777" w:rsidR="007D44BF" w:rsidRPr="000B4FD1" w:rsidRDefault="007D44BF" w:rsidP="007D44BF">
      <w:pPr>
        <w:pStyle w:val="alpha4"/>
        <w:numPr>
          <w:ilvl w:val="0"/>
          <w:numId w:val="0"/>
        </w:numPr>
        <w:spacing w:after="0"/>
        <w:ind w:left="1276"/>
        <w:rPr>
          <w:rFonts w:ascii="Trebuchet MS" w:hAnsi="Trebuchet MS"/>
        </w:rPr>
      </w:pPr>
    </w:p>
    <w:p w14:paraId="64829C4B" w14:textId="77777777" w:rsidR="00AD621E" w:rsidRPr="000B4FD1" w:rsidRDefault="00EF1AA2" w:rsidP="00204904">
      <w:pPr>
        <w:pStyle w:val="Level4"/>
        <w:tabs>
          <w:tab w:val="clear" w:pos="2722"/>
          <w:tab w:val="num" w:pos="1276"/>
        </w:tabs>
        <w:spacing w:after="0"/>
        <w:ind w:left="0"/>
        <w:rPr>
          <w:rFonts w:ascii="Trebuchet MS" w:hAnsi="Trebuchet MS"/>
          <w:szCs w:val="20"/>
        </w:rPr>
      </w:pPr>
      <w:bookmarkStart w:id="67" w:name="_Ref509502323"/>
      <w:bookmarkEnd w:id="15"/>
      <w:bookmarkEnd w:id="58"/>
      <w:bookmarkEnd w:id="59"/>
      <w:bookmarkEnd w:id="60"/>
      <w:bookmarkEnd w:id="61"/>
      <w:bookmarkEnd w:id="62"/>
      <w:r w:rsidRPr="000B4FD1">
        <w:rPr>
          <w:rFonts w:ascii="Trebuchet MS" w:hAnsi="Trebuchet MS"/>
          <w:szCs w:val="20"/>
        </w:rPr>
        <w:t xml:space="preserve">Na ocorrência de qualquer Evento de Vencimento Antecipado Não-Automático, o Agente Fiduciário deverá convocar Assembleia Geral de Debenturistas, conforme previsto na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_Ref272246430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9</w:t>
      </w:r>
      <w:r w:rsidR="00AA5325" w:rsidRPr="000B4FD1">
        <w:rPr>
          <w:rFonts w:ascii="Trebuchet MS" w:hAnsi="Trebuchet MS"/>
          <w:szCs w:val="20"/>
        </w:rPr>
        <w:fldChar w:fldCharType="end"/>
      </w:r>
      <w:r w:rsidRPr="000B4FD1">
        <w:rPr>
          <w:rFonts w:ascii="Trebuchet MS" w:hAnsi="Trebuchet MS"/>
          <w:szCs w:val="20"/>
        </w:rPr>
        <w:t xml:space="preserve"> abaixo, no prazo de </w:t>
      </w:r>
      <w:r w:rsidR="00CF1229" w:rsidRPr="000B4FD1">
        <w:rPr>
          <w:rFonts w:ascii="Trebuchet MS" w:hAnsi="Trebuchet MS"/>
          <w:szCs w:val="20"/>
        </w:rPr>
        <w:t xml:space="preserve">até </w:t>
      </w:r>
      <w:r w:rsidR="003A5F68" w:rsidRPr="000B4FD1">
        <w:rPr>
          <w:rFonts w:ascii="Trebuchet MS" w:hAnsi="Trebuchet MS"/>
          <w:szCs w:val="20"/>
        </w:rPr>
        <w:t xml:space="preserve">1 </w:t>
      </w:r>
      <w:r w:rsidRPr="000B4FD1">
        <w:rPr>
          <w:rFonts w:ascii="Trebuchet MS" w:hAnsi="Trebuchet MS"/>
          <w:szCs w:val="20"/>
        </w:rPr>
        <w:t>(</w:t>
      </w:r>
      <w:r w:rsidR="003A5F68" w:rsidRPr="000B4FD1">
        <w:rPr>
          <w:rFonts w:ascii="Trebuchet MS" w:hAnsi="Trebuchet MS"/>
          <w:szCs w:val="20"/>
        </w:rPr>
        <w:t>um</w:t>
      </w:r>
      <w:r w:rsidRPr="000B4FD1">
        <w:rPr>
          <w:rFonts w:ascii="Trebuchet MS" w:hAnsi="Trebuchet MS"/>
          <w:szCs w:val="20"/>
        </w:rPr>
        <w:t xml:space="preserve">) Dia </w:t>
      </w:r>
      <w:r w:rsidR="003A5F68" w:rsidRPr="000B4FD1">
        <w:rPr>
          <w:rFonts w:ascii="Trebuchet MS" w:hAnsi="Trebuchet MS"/>
          <w:szCs w:val="20"/>
        </w:rPr>
        <w:t xml:space="preserve">Útil </w:t>
      </w:r>
      <w:r w:rsidRPr="000B4FD1">
        <w:rPr>
          <w:rFonts w:ascii="Trebuchet MS" w:hAnsi="Trebuchet MS"/>
          <w:szCs w:val="20"/>
        </w:rPr>
        <w:t xml:space="preserve">a contar da data em que tomar ciência do Evento de Vencimento Antecipado Não-Automático, para deliberar sobre a eventual </w:t>
      </w:r>
      <w:r w:rsidR="00537EB2" w:rsidRPr="000B4FD1">
        <w:rPr>
          <w:rFonts w:ascii="Trebuchet MS" w:hAnsi="Trebuchet MS"/>
          <w:szCs w:val="20"/>
        </w:rPr>
        <w:t xml:space="preserve">não </w:t>
      </w:r>
      <w:r w:rsidRPr="000B4FD1">
        <w:rPr>
          <w:rFonts w:ascii="Trebuchet MS" w:hAnsi="Trebuchet MS"/>
          <w:szCs w:val="20"/>
        </w:rPr>
        <w:t>decretação de vencimento antecipado das Debêntures.</w:t>
      </w:r>
      <w:bookmarkEnd w:id="67"/>
      <w:r w:rsidRPr="000B4FD1">
        <w:rPr>
          <w:rFonts w:ascii="Trebuchet MS" w:hAnsi="Trebuchet MS"/>
          <w:szCs w:val="20"/>
        </w:rPr>
        <w:t xml:space="preserve"> </w:t>
      </w:r>
    </w:p>
    <w:p w14:paraId="01B2C3FD" w14:textId="77777777" w:rsidR="00204904" w:rsidRPr="000B4FD1" w:rsidRDefault="00204904" w:rsidP="00204904">
      <w:pPr>
        <w:pStyle w:val="Level4"/>
        <w:numPr>
          <w:ilvl w:val="0"/>
          <w:numId w:val="0"/>
        </w:numPr>
        <w:spacing w:after="0"/>
        <w:rPr>
          <w:rFonts w:ascii="Trebuchet MS" w:hAnsi="Trebuchet MS"/>
          <w:szCs w:val="20"/>
        </w:rPr>
      </w:pPr>
    </w:p>
    <w:p w14:paraId="4215731D" w14:textId="636D5513" w:rsidR="00A7358D" w:rsidRPr="000B4FD1" w:rsidRDefault="00EF1AA2" w:rsidP="00204904">
      <w:pPr>
        <w:pStyle w:val="Level3"/>
        <w:tabs>
          <w:tab w:val="num" w:pos="1276"/>
        </w:tabs>
        <w:spacing w:after="0"/>
        <w:ind w:left="0"/>
        <w:rPr>
          <w:rStyle w:val="DeltaViewInsertion"/>
          <w:rFonts w:ascii="Trebuchet MS" w:hAnsi="Trebuchet MS" w:cs="Tahoma"/>
          <w:color w:val="auto"/>
          <w:szCs w:val="20"/>
          <w:u w:val="none"/>
        </w:rPr>
      </w:pPr>
      <w:bookmarkStart w:id="68" w:name="_Ref509502340"/>
      <w:r w:rsidRPr="000B4FD1">
        <w:rPr>
          <w:rStyle w:val="DeltaViewInsertion"/>
          <w:rFonts w:ascii="Trebuchet MS" w:hAnsi="Trebuchet MS" w:cs="Tahoma"/>
          <w:color w:val="auto"/>
          <w:szCs w:val="20"/>
          <w:u w:val="none"/>
        </w:rPr>
        <w:t xml:space="preserve">Na </w:t>
      </w:r>
      <w:r w:rsidRPr="000B4FD1">
        <w:rPr>
          <w:rFonts w:ascii="Trebuchet MS" w:hAnsi="Trebuchet MS"/>
          <w:szCs w:val="20"/>
        </w:rPr>
        <w:t>Assembleia Geral de Debenturistas</w:t>
      </w:r>
      <w:r w:rsidRPr="000B4FD1">
        <w:rPr>
          <w:rStyle w:val="DeltaViewInsertion"/>
          <w:rFonts w:ascii="Trebuchet MS" w:hAnsi="Trebuchet MS" w:cs="Tahoma"/>
          <w:color w:val="auto"/>
          <w:szCs w:val="20"/>
          <w:u w:val="none"/>
        </w:rPr>
        <w:t xml:space="preserve"> mencionada n</w:t>
      </w:r>
      <w:r w:rsidR="00204904" w:rsidRPr="000B4FD1">
        <w:rPr>
          <w:rStyle w:val="DeltaViewInsertion"/>
          <w:rFonts w:ascii="Trebuchet MS" w:hAnsi="Trebuchet MS" w:cs="Tahoma"/>
          <w:color w:val="auto"/>
          <w:szCs w:val="20"/>
          <w:u w:val="none"/>
        </w:rPr>
        <w:t>a Cláusula</w:t>
      </w:r>
      <w:r w:rsidRPr="000B4FD1">
        <w:rPr>
          <w:rStyle w:val="DeltaViewInsertion"/>
          <w:rFonts w:ascii="Trebuchet MS" w:hAnsi="Trebuchet MS" w:cs="Tahoma"/>
          <w:color w:val="auto"/>
          <w:szCs w:val="20"/>
          <w:u w:val="none"/>
        </w:rPr>
        <w:t xml:space="preserve"> </w:t>
      </w:r>
      <w:r w:rsidRPr="000B4FD1">
        <w:rPr>
          <w:rFonts w:ascii="Trebuchet MS" w:hAnsi="Trebuchet MS"/>
          <w:szCs w:val="20"/>
        </w:rPr>
        <w:fldChar w:fldCharType="begin"/>
      </w:r>
      <w:r w:rsidRPr="000B4FD1">
        <w:rPr>
          <w:rFonts w:ascii="Trebuchet MS" w:hAnsi="Trebuchet MS"/>
          <w:szCs w:val="20"/>
        </w:rPr>
        <w:instrText xml:space="preserve"> REF _Ref509502323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Style w:val="DeltaViewInsertion"/>
          <w:rFonts w:ascii="Trebuchet MS" w:hAnsi="Trebuchet MS"/>
          <w:color w:val="auto"/>
          <w:szCs w:val="20"/>
          <w:u w:val="none"/>
        </w:rPr>
        <w:t>6.27.2.1 acima</w:t>
      </w:r>
      <w:r w:rsidRPr="000B4FD1">
        <w:rPr>
          <w:rFonts w:ascii="Trebuchet MS" w:hAnsi="Trebuchet MS"/>
          <w:szCs w:val="20"/>
        </w:rPr>
        <w:fldChar w:fldCharType="end"/>
      </w:r>
      <w:r w:rsidRPr="000B4FD1">
        <w:rPr>
          <w:rStyle w:val="DeltaViewInsertion"/>
          <w:rFonts w:ascii="Trebuchet MS" w:hAnsi="Trebuchet MS" w:cs="Tahoma"/>
          <w:color w:val="auto"/>
          <w:szCs w:val="20"/>
          <w:u w:val="none"/>
        </w:rPr>
        <w:t xml:space="preserve">, que será instalada de acordo com os procedimentos e quórum previsto na Cláusula </w:t>
      </w:r>
      <w:r w:rsidR="00AA5325" w:rsidRPr="000B4FD1">
        <w:rPr>
          <w:rStyle w:val="DeltaViewInsertion"/>
          <w:rFonts w:ascii="Trebuchet MS" w:hAnsi="Trebuchet MS" w:cs="Tahoma"/>
          <w:color w:val="auto"/>
          <w:szCs w:val="20"/>
          <w:u w:val="none"/>
        </w:rPr>
        <w:fldChar w:fldCharType="begin"/>
      </w:r>
      <w:r w:rsidR="00AA5325" w:rsidRPr="000B4FD1">
        <w:rPr>
          <w:rStyle w:val="DeltaViewInsertion"/>
          <w:rFonts w:ascii="Trebuchet MS" w:hAnsi="Trebuchet MS" w:cs="Tahoma"/>
          <w:color w:val="auto"/>
          <w:szCs w:val="20"/>
          <w:u w:val="none"/>
        </w:rPr>
        <w:instrText xml:space="preserve"> REF _Ref272246430 \r \h  \* MERGEFORMAT </w:instrText>
      </w:r>
      <w:r w:rsidR="00AA5325" w:rsidRPr="000B4FD1">
        <w:rPr>
          <w:rStyle w:val="DeltaViewInsertion"/>
          <w:rFonts w:ascii="Trebuchet MS" w:hAnsi="Trebuchet MS" w:cs="Tahoma"/>
          <w:color w:val="auto"/>
          <w:szCs w:val="20"/>
          <w:u w:val="none"/>
        </w:rPr>
      </w:r>
      <w:r w:rsidR="00AA5325" w:rsidRPr="000B4FD1">
        <w:rPr>
          <w:rStyle w:val="DeltaViewInsertion"/>
          <w:rFonts w:ascii="Trebuchet MS" w:hAnsi="Trebuchet MS" w:cs="Tahoma"/>
          <w:color w:val="auto"/>
          <w:szCs w:val="20"/>
          <w:u w:val="none"/>
        </w:rPr>
        <w:fldChar w:fldCharType="separate"/>
      </w:r>
      <w:r w:rsidR="00E10755" w:rsidRPr="000B4FD1">
        <w:rPr>
          <w:rStyle w:val="DeltaViewInsertion"/>
          <w:rFonts w:ascii="Trebuchet MS" w:hAnsi="Trebuchet MS" w:cs="Tahoma"/>
          <w:color w:val="auto"/>
          <w:szCs w:val="20"/>
          <w:u w:val="none"/>
        </w:rPr>
        <w:t>9</w:t>
      </w:r>
      <w:r w:rsidR="00AA5325" w:rsidRPr="000B4FD1">
        <w:rPr>
          <w:rStyle w:val="DeltaViewInsertion"/>
          <w:rFonts w:ascii="Trebuchet MS" w:hAnsi="Trebuchet MS" w:cs="Tahoma"/>
          <w:color w:val="auto"/>
          <w:szCs w:val="20"/>
          <w:u w:val="none"/>
        </w:rPr>
        <w:fldChar w:fldCharType="end"/>
      </w:r>
      <w:r w:rsidRPr="000B4FD1">
        <w:rPr>
          <w:rStyle w:val="DeltaViewInsertion"/>
          <w:rFonts w:ascii="Trebuchet MS" w:hAnsi="Trebuchet MS" w:cs="Tahoma"/>
          <w:color w:val="auto"/>
          <w:szCs w:val="20"/>
          <w:u w:val="none"/>
        </w:rPr>
        <w:t xml:space="preserve"> desta Escritura de Emissão, os Debenturistas, poderão optar, desde que por deliberação de Debenturistas titulares de, no mínimo, </w:t>
      </w:r>
      <w:r w:rsidR="003568CD">
        <w:rPr>
          <w:rStyle w:val="DeltaViewInsertion"/>
          <w:rFonts w:ascii="Trebuchet MS" w:hAnsi="Trebuchet MS" w:cs="Tahoma"/>
          <w:color w:val="auto"/>
          <w:szCs w:val="20"/>
          <w:u w:val="none"/>
        </w:rPr>
        <w:t>90%</w:t>
      </w:r>
      <w:r w:rsidRPr="000B4FD1">
        <w:rPr>
          <w:rStyle w:val="DeltaViewInsertion"/>
          <w:rFonts w:ascii="Trebuchet MS" w:hAnsi="Trebuchet MS" w:cs="Tahoma"/>
          <w:color w:val="auto"/>
          <w:szCs w:val="20"/>
          <w:u w:val="none"/>
        </w:rPr>
        <w:t xml:space="preserve"> (</w:t>
      </w:r>
      <w:r w:rsidR="003568CD">
        <w:rPr>
          <w:rStyle w:val="DeltaViewInsertion"/>
          <w:rFonts w:ascii="Trebuchet MS" w:hAnsi="Trebuchet MS" w:cs="Tahoma"/>
          <w:color w:val="auto"/>
          <w:szCs w:val="20"/>
          <w:u w:val="none"/>
        </w:rPr>
        <w:t>noventa por cento</w:t>
      </w:r>
      <w:r w:rsidRPr="000B4FD1">
        <w:rPr>
          <w:rStyle w:val="DeltaViewInsertion"/>
          <w:rFonts w:ascii="Trebuchet MS" w:hAnsi="Trebuchet MS" w:cs="Tahoma"/>
          <w:color w:val="auto"/>
          <w:szCs w:val="20"/>
          <w:u w:val="none"/>
        </w:rPr>
        <w:t xml:space="preserve">) das </w:t>
      </w:r>
      <w:r w:rsidRPr="000B4FD1">
        <w:rPr>
          <w:rStyle w:val="DeltaViewInsertion"/>
          <w:rFonts w:ascii="Trebuchet MS" w:hAnsi="Trebuchet MS" w:cs="Tahoma"/>
          <w:color w:val="auto"/>
          <w:w w:val="0"/>
          <w:szCs w:val="20"/>
          <w:u w:val="none"/>
        </w:rPr>
        <w:t>Debêntures em Circulação</w:t>
      </w:r>
      <w:r w:rsidRPr="000B4FD1">
        <w:rPr>
          <w:rStyle w:val="DeltaViewInsertion"/>
          <w:rFonts w:ascii="Trebuchet MS" w:hAnsi="Trebuchet MS" w:cs="Tahoma"/>
          <w:color w:val="auto"/>
          <w:szCs w:val="20"/>
          <w:u w:val="none"/>
        </w:rPr>
        <w:t xml:space="preserve">, por </w:t>
      </w:r>
      <w:r w:rsidR="00537EB2" w:rsidRPr="000B4FD1">
        <w:rPr>
          <w:rStyle w:val="DeltaViewInsertion"/>
          <w:rFonts w:ascii="Trebuchet MS" w:hAnsi="Trebuchet MS" w:cs="Tahoma"/>
          <w:color w:val="auto"/>
          <w:szCs w:val="20"/>
          <w:u w:val="none"/>
        </w:rPr>
        <w:t xml:space="preserve">não </w:t>
      </w:r>
      <w:r w:rsidRPr="000B4FD1">
        <w:rPr>
          <w:rStyle w:val="DeltaViewInsertion"/>
          <w:rFonts w:ascii="Trebuchet MS" w:hAnsi="Trebuchet MS" w:cs="Tahoma"/>
          <w:color w:val="auto"/>
          <w:szCs w:val="20"/>
          <w:u w:val="none"/>
        </w:rPr>
        <w:t>declarar antecipadamente vencidas as Debêntures.</w:t>
      </w:r>
      <w:bookmarkEnd w:id="68"/>
    </w:p>
    <w:p w14:paraId="4BEDEDD6" w14:textId="77777777" w:rsidR="00204904" w:rsidRPr="000B4FD1" w:rsidRDefault="00204904" w:rsidP="00204904">
      <w:pPr>
        <w:pStyle w:val="Level3"/>
        <w:numPr>
          <w:ilvl w:val="0"/>
          <w:numId w:val="0"/>
        </w:numPr>
        <w:spacing w:after="0"/>
        <w:rPr>
          <w:rStyle w:val="DeltaViewInsertion"/>
          <w:rFonts w:ascii="Trebuchet MS" w:hAnsi="Trebuchet MS" w:cs="Tahoma"/>
          <w:color w:val="auto"/>
          <w:szCs w:val="20"/>
          <w:u w:val="none"/>
        </w:rPr>
      </w:pPr>
    </w:p>
    <w:p w14:paraId="01CA1478" w14:textId="77777777" w:rsidR="00A7358D" w:rsidRPr="000B4FD1" w:rsidRDefault="00EF1AA2" w:rsidP="00204904">
      <w:pPr>
        <w:pStyle w:val="Level3"/>
        <w:tabs>
          <w:tab w:val="num" w:pos="1276"/>
        </w:tabs>
        <w:spacing w:after="0"/>
        <w:ind w:left="0"/>
        <w:rPr>
          <w:rStyle w:val="DeltaViewInsertion"/>
          <w:rFonts w:ascii="Trebuchet MS" w:hAnsi="Trebuchet MS" w:cs="Tahoma"/>
          <w:color w:val="auto"/>
          <w:szCs w:val="20"/>
          <w:u w:val="none"/>
        </w:rPr>
      </w:pPr>
      <w:r w:rsidRPr="000B4FD1">
        <w:rPr>
          <w:rStyle w:val="DeltaViewInsertion"/>
          <w:rFonts w:ascii="Trebuchet MS" w:hAnsi="Trebuchet MS" w:cs="Tahoma"/>
          <w:color w:val="auto"/>
          <w:szCs w:val="20"/>
          <w:u w:val="none"/>
        </w:rPr>
        <w:t xml:space="preserve">Na hipótese </w:t>
      </w:r>
      <w:r w:rsidRPr="000B4FD1">
        <w:rPr>
          <w:rStyle w:val="DeltaViewInsertion"/>
          <w:rFonts w:ascii="Trebuchet MS" w:hAnsi="Trebuchet MS" w:cs="Tahoma"/>
          <w:b/>
          <w:bCs/>
          <w:color w:val="auto"/>
          <w:szCs w:val="20"/>
          <w:u w:val="none"/>
        </w:rPr>
        <w:t>(</w:t>
      </w:r>
      <w:r w:rsidR="00204904" w:rsidRPr="000B4FD1">
        <w:rPr>
          <w:rStyle w:val="DeltaViewInsertion"/>
          <w:rFonts w:ascii="Trebuchet MS" w:hAnsi="Trebuchet MS" w:cs="Tahoma"/>
          <w:b/>
          <w:bCs/>
          <w:color w:val="auto"/>
          <w:szCs w:val="20"/>
          <w:u w:val="none"/>
        </w:rPr>
        <w:t>i</w:t>
      </w:r>
      <w:r w:rsidRPr="000B4FD1">
        <w:rPr>
          <w:rStyle w:val="DeltaViewInsertion"/>
          <w:rFonts w:ascii="Trebuchet MS" w:hAnsi="Trebuchet MS" w:cs="Tahoma"/>
          <w:b/>
          <w:bCs/>
          <w:color w:val="auto"/>
          <w:szCs w:val="20"/>
          <w:u w:val="none"/>
        </w:rPr>
        <w:t>)</w:t>
      </w:r>
      <w:r w:rsidRPr="000B4FD1">
        <w:rPr>
          <w:rStyle w:val="DeltaViewInsertion"/>
          <w:rFonts w:ascii="Trebuchet MS" w:hAnsi="Trebuchet MS" w:cs="Tahoma"/>
          <w:color w:val="auto"/>
          <w:szCs w:val="20"/>
          <w:u w:val="none"/>
        </w:rPr>
        <w:t xml:space="preserve"> de não instalação da Assembleia Geral de Debenturistas mencionada n</w:t>
      </w:r>
      <w:r w:rsidR="00204904" w:rsidRPr="000B4FD1">
        <w:rPr>
          <w:rStyle w:val="DeltaViewInsertion"/>
          <w:rFonts w:ascii="Trebuchet MS" w:hAnsi="Trebuchet MS" w:cs="Tahoma"/>
          <w:color w:val="auto"/>
          <w:szCs w:val="20"/>
          <w:u w:val="none"/>
        </w:rPr>
        <w:t>a Cláusula</w:t>
      </w:r>
      <w:r w:rsidRPr="000B4FD1">
        <w:rPr>
          <w:rStyle w:val="DeltaViewInsertion"/>
          <w:rFonts w:ascii="Trebuchet MS" w:hAnsi="Trebuchet MS" w:cs="Tahoma"/>
          <w:color w:val="auto"/>
          <w:szCs w:val="20"/>
          <w:u w:val="none"/>
        </w:rPr>
        <w:t xml:space="preserve"> </w:t>
      </w:r>
      <w:r w:rsidRPr="000B4FD1">
        <w:rPr>
          <w:rFonts w:ascii="Trebuchet MS" w:hAnsi="Trebuchet MS"/>
          <w:szCs w:val="20"/>
        </w:rPr>
        <w:fldChar w:fldCharType="begin"/>
      </w:r>
      <w:r w:rsidRPr="000B4FD1">
        <w:rPr>
          <w:rFonts w:ascii="Trebuchet MS" w:hAnsi="Trebuchet MS"/>
          <w:szCs w:val="20"/>
        </w:rPr>
        <w:instrText xml:space="preserve"> REF _Ref509502340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Style w:val="DeltaViewInsertion"/>
          <w:rFonts w:ascii="Trebuchet MS" w:hAnsi="Trebuchet MS"/>
          <w:color w:val="auto"/>
          <w:szCs w:val="20"/>
          <w:u w:val="none"/>
        </w:rPr>
        <w:t>6.27.3 acima</w:t>
      </w:r>
      <w:r w:rsidRPr="000B4FD1">
        <w:rPr>
          <w:rFonts w:ascii="Trebuchet MS" w:hAnsi="Trebuchet MS"/>
          <w:szCs w:val="20"/>
        </w:rPr>
        <w:fldChar w:fldCharType="end"/>
      </w:r>
      <w:r w:rsidRPr="000B4FD1">
        <w:rPr>
          <w:rStyle w:val="DeltaViewInsertion"/>
          <w:rFonts w:ascii="Trebuchet MS" w:hAnsi="Trebuchet MS" w:cs="Tahoma"/>
          <w:color w:val="auto"/>
          <w:szCs w:val="20"/>
          <w:u w:val="none"/>
        </w:rPr>
        <w:t xml:space="preserve"> por falta de quórum, em primeira e segunda convocação, ou </w:t>
      </w:r>
      <w:r w:rsidRPr="000B4FD1">
        <w:rPr>
          <w:rStyle w:val="DeltaViewInsertion"/>
          <w:rFonts w:ascii="Trebuchet MS" w:hAnsi="Trebuchet MS" w:cs="Tahoma"/>
          <w:b/>
          <w:bCs/>
          <w:color w:val="auto"/>
          <w:szCs w:val="20"/>
          <w:u w:val="none"/>
        </w:rPr>
        <w:t>(</w:t>
      </w:r>
      <w:r w:rsidR="00204904" w:rsidRPr="000B4FD1">
        <w:rPr>
          <w:rStyle w:val="DeltaViewInsertion"/>
          <w:rFonts w:ascii="Trebuchet MS" w:hAnsi="Trebuchet MS" w:cs="Tahoma"/>
          <w:b/>
          <w:bCs/>
          <w:color w:val="auto"/>
          <w:szCs w:val="20"/>
          <w:u w:val="none"/>
        </w:rPr>
        <w:t>ii</w:t>
      </w:r>
      <w:r w:rsidRPr="000B4FD1">
        <w:rPr>
          <w:rStyle w:val="DeltaViewInsertion"/>
          <w:rFonts w:ascii="Trebuchet MS" w:hAnsi="Trebuchet MS" w:cs="Tahoma"/>
          <w:b/>
          <w:bCs/>
          <w:color w:val="auto"/>
          <w:szCs w:val="20"/>
          <w:u w:val="none"/>
        </w:rPr>
        <w:t>)</w:t>
      </w:r>
      <w:r w:rsidRPr="000B4FD1">
        <w:rPr>
          <w:rStyle w:val="DeltaViewInsertion"/>
          <w:rFonts w:ascii="Trebuchet MS" w:hAnsi="Trebuchet MS" w:cs="Tahoma"/>
          <w:color w:val="auto"/>
          <w:szCs w:val="20"/>
          <w:u w:val="none"/>
        </w:rPr>
        <w:t xml:space="preserve"> de não ser alcançado o quórum mínimo, em primeira e segunda convocação, para deliberação acerca da </w:t>
      </w:r>
      <w:r w:rsidR="00537EB2" w:rsidRPr="000B4FD1">
        <w:rPr>
          <w:rStyle w:val="DeltaViewInsertion"/>
          <w:rFonts w:ascii="Trebuchet MS" w:hAnsi="Trebuchet MS" w:cs="Tahoma"/>
          <w:color w:val="auto"/>
          <w:szCs w:val="20"/>
          <w:u w:val="none"/>
        </w:rPr>
        <w:t xml:space="preserve">não </w:t>
      </w:r>
      <w:r w:rsidRPr="000B4FD1">
        <w:rPr>
          <w:rStyle w:val="DeltaViewInsertion"/>
          <w:rFonts w:ascii="Trebuchet MS" w:hAnsi="Trebuchet MS" w:cs="Tahoma"/>
          <w:color w:val="auto"/>
          <w:szCs w:val="20"/>
          <w:u w:val="none"/>
        </w:rPr>
        <w:t>declaração de vencimento antecipado, conforme estabelecido n</w:t>
      </w:r>
      <w:r w:rsidR="00204904" w:rsidRPr="000B4FD1">
        <w:rPr>
          <w:rStyle w:val="DeltaViewInsertion"/>
          <w:rFonts w:ascii="Trebuchet MS" w:hAnsi="Trebuchet MS" w:cs="Tahoma"/>
          <w:color w:val="auto"/>
          <w:szCs w:val="20"/>
          <w:u w:val="none"/>
        </w:rPr>
        <w:t xml:space="preserve">a Cláusula </w:t>
      </w:r>
      <w:r w:rsidRPr="000B4FD1">
        <w:rPr>
          <w:rFonts w:ascii="Trebuchet MS" w:hAnsi="Trebuchet MS"/>
          <w:szCs w:val="20"/>
        </w:rPr>
        <w:fldChar w:fldCharType="begin"/>
      </w:r>
      <w:r w:rsidRPr="000B4FD1">
        <w:rPr>
          <w:rFonts w:ascii="Trebuchet MS" w:hAnsi="Trebuchet MS"/>
          <w:szCs w:val="20"/>
        </w:rPr>
        <w:instrText xml:space="preserve"> REF _Ref509502340 \n \p \h  \* MERGEFORMAT </w:instrText>
      </w:r>
      <w:r w:rsidRPr="000B4FD1">
        <w:rPr>
          <w:rFonts w:ascii="Trebuchet MS" w:hAnsi="Trebuchet MS"/>
          <w:szCs w:val="20"/>
        </w:rPr>
      </w:r>
      <w:r w:rsidRPr="000B4FD1">
        <w:rPr>
          <w:rFonts w:ascii="Trebuchet MS" w:hAnsi="Trebuchet MS"/>
          <w:szCs w:val="20"/>
        </w:rPr>
        <w:fldChar w:fldCharType="separate"/>
      </w:r>
      <w:r w:rsidR="00E10755" w:rsidRPr="000B4FD1">
        <w:rPr>
          <w:rStyle w:val="DeltaViewInsertion"/>
          <w:rFonts w:ascii="Trebuchet MS" w:hAnsi="Trebuchet MS"/>
          <w:color w:val="auto"/>
          <w:szCs w:val="20"/>
          <w:u w:val="none"/>
        </w:rPr>
        <w:t>6.27.3 acima</w:t>
      </w:r>
      <w:r w:rsidRPr="000B4FD1">
        <w:rPr>
          <w:rFonts w:ascii="Trebuchet MS" w:hAnsi="Trebuchet MS"/>
          <w:szCs w:val="20"/>
        </w:rPr>
        <w:fldChar w:fldCharType="end"/>
      </w:r>
      <w:r w:rsidRPr="000B4FD1">
        <w:rPr>
          <w:rStyle w:val="DeltaViewInsertion"/>
          <w:rFonts w:ascii="Trebuchet MS" w:hAnsi="Trebuchet MS" w:cs="Tahoma"/>
          <w:color w:val="auto"/>
          <w:szCs w:val="20"/>
          <w:u w:val="none"/>
        </w:rPr>
        <w:t xml:space="preserve">, o Agente Fiduciário </w:t>
      </w:r>
      <w:r w:rsidR="00F816F0" w:rsidRPr="000B4FD1">
        <w:rPr>
          <w:rStyle w:val="DeltaViewInsertion"/>
          <w:rFonts w:ascii="Trebuchet MS" w:hAnsi="Trebuchet MS" w:cs="Tahoma"/>
          <w:color w:val="auto"/>
          <w:szCs w:val="20"/>
          <w:u w:val="none"/>
        </w:rPr>
        <w:t xml:space="preserve">não </w:t>
      </w:r>
      <w:r w:rsidRPr="000B4FD1">
        <w:rPr>
          <w:rStyle w:val="DeltaViewInsertion"/>
          <w:rFonts w:ascii="Trebuchet MS" w:hAnsi="Trebuchet MS" w:cs="Tahoma"/>
          <w:color w:val="auto"/>
          <w:szCs w:val="20"/>
          <w:u w:val="none"/>
        </w:rPr>
        <w:t>deverá considerar o vencimento antecipado das Debêntures</w:t>
      </w:r>
      <w:r w:rsidR="00537EB2" w:rsidRPr="000B4FD1">
        <w:rPr>
          <w:rStyle w:val="DeltaViewInsertion"/>
          <w:rFonts w:ascii="Trebuchet MS" w:hAnsi="Trebuchet MS" w:cs="Tahoma"/>
          <w:color w:val="auto"/>
          <w:szCs w:val="20"/>
          <w:u w:val="none"/>
        </w:rPr>
        <w:t>, mediante imediato envio de notificação à Emissora e à B3 neste sentido</w:t>
      </w:r>
      <w:r w:rsidRPr="000B4FD1">
        <w:rPr>
          <w:rStyle w:val="DeltaViewInsertion"/>
          <w:rFonts w:ascii="Trebuchet MS" w:hAnsi="Trebuchet MS" w:cs="Tahoma"/>
          <w:color w:val="auto"/>
          <w:szCs w:val="20"/>
          <w:u w:val="none"/>
        </w:rPr>
        <w:t>.</w:t>
      </w:r>
    </w:p>
    <w:p w14:paraId="407FFE62" w14:textId="77777777" w:rsidR="00204904" w:rsidRPr="000B4FD1" w:rsidRDefault="00204904" w:rsidP="00204904">
      <w:pPr>
        <w:pStyle w:val="Level3"/>
        <w:numPr>
          <w:ilvl w:val="0"/>
          <w:numId w:val="0"/>
        </w:numPr>
        <w:spacing w:after="0"/>
        <w:rPr>
          <w:rStyle w:val="DeltaViewInsertion"/>
          <w:rFonts w:ascii="Trebuchet MS" w:hAnsi="Trebuchet MS" w:cs="Tahoma"/>
          <w:color w:val="auto"/>
          <w:szCs w:val="20"/>
          <w:u w:val="none"/>
        </w:rPr>
      </w:pPr>
    </w:p>
    <w:p w14:paraId="094ED7B0" w14:textId="77777777" w:rsidR="00A7358D" w:rsidRPr="000B4FD1" w:rsidRDefault="00EF1AA2" w:rsidP="00204904">
      <w:pPr>
        <w:pStyle w:val="Level3"/>
        <w:tabs>
          <w:tab w:val="num" w:pos="1276"/>
        </w:tabs>
        <w:spacing w:after="0"/>
        <w:ind w:left="0"/>
        <w:rPr>
          <w:rFonts w:ascii="Trebuchet MS" w:hAnsi="Trebuchet MS" w:cs="Tahoma"/>
          <w:szCs w:val="20"/>
        </w:rPr>
      </w:pPr>
      <w:r w:rsidRPr="000B4FD1">
        <w:rPr>
          <w:rStyle w:val="DeltaViewInsertion"/>
          <w:rFonts w:ascii="Trebuchet MS" w:hAnsi="Trebuchet MS" w:cs="Tahoma"/>
          <w:color w:val="auto"/>
          <w:szCs w:val="20"/>
          <w:u w:val="none"/>
        </w:rPr>
        <w:t xml:space="preserve">Em caso de declaração do vencimento antecipado das Debêntures, a Emissora obriga-se a resgatar a totalidade das Debêntures, com o seu consequente cancelamento, mediante o pagamento do Montante Devido Antecipadamente, podendo o mesmo ser realizado em até 3 (três) Dias Úteis contado do recebimento, pela Emissora, de comunicação por escrito a ser enviada pelo Agente Fiduciário, ainda que de forma eletrônica, no endereço constante da Cláusula </w:t>
      </w:r>
      <w:r w:rsidR="00AA5325" w:rsidRPr="000B4FD1">
        <w:rPr>
          <w:rStyle w:val="DeltaViewInsertion"/>
          <w:rFonts w:ascii="Trebuchet MS" w:hAnsi="Trebuchet MS" w:cs="Tahoma"/>
          <w:color w:val="auto"/>
          <w:szCs w:val="20"/>
          <w:u w:val="none"/>
        </w:rPr>
        <w:fldChar w:fldCharType="begin"/>
      </w:r>
      <w:r w:rsidR="00AA5325" w:rsidRPr="000B4FD1">
        <w:rPr>
          <w:rStyle w:val="DeltaViewInsertion"/>
          <w:rFonts w:ascii="Trebuchet MS" w:hAnsi="Trebuchet MS" w:cs="Tahoma"/>
          <w:color w:val="auto"/>
          <w:szCs w:val="20"/>
          <w:u w:val="none"/>
        </w:rPr>
        <w:instrText xml:space="preserve"> REF _Ref61907289 \r \h  \* MERGEFORMAT </w:instrText>
      </w:r>
      <w:r w:rsidR="00AA5325" w:rsidRPr="000B4FD1">
        <w:rPr>
          <w:rStyle w:val="DeltaViewInsertion"/>
          <w:rFonts w:ascii="Trebuchet MS" w:hAnsi="Trebuchet MS" w:cs="Tahoma"/>
          <w:color w:val="auto"/>
          <w:szCs w:val="20"/>
          <w:u w:val="none"/>
        </w:rPr>
      </w:r>
      <w:r w:rsidR="00AA5325" w:rsidRPr="000B4FD1">
        <w:rPr>
          <w:rStyle w:val="DeltaViewInsertion"/>
          <w:rFonts w:ascii="Trebuchet MS" w:hAnsi="Trebuchet MS" w:cs="Tahoma"/>
          <w:color w:val="auto"/>
          <w:szCs w:val="20"/>
          <w:u w:val="none"/>
        </w:rPr>
        <w:fldChar w:fldCharType="separate"/>
      </w:r>
      <w:r w:rsidR="00E10755" w:rsidRPr="000B4FD1">
        <w:rPr>
          <w:rStyle w:val="DeltaViewInsertion"/>
          <w:rFonts w:ascii="Trebuchet MS" w:hAnsi="Trebuchet MS" w:cs="Tahoma"/>
          <w:color w:val="auto"/>
          <w:szCs w:val="20"/>
          <w:u w:val="none"/>
        </w:rPr>
        <w:t>6.29</w:t>
      </w:r>
      <w:r w:rsidR="00AA5325" w:rsidRPr="000B4FD1">
        <w:rPr>
          <w:rStyle w:val="DeltaViewInsertion"/>
          <w:rFonts w:ascii="Trebuchet MS" w:hAnsi="Trebuchet MS" w:cs="Tahoma"/>
          <w:color w:val="auto"/>
          <w:szCs w:val="20"/>
          <w:u w:val="none"/>
        </w:rPr>
        <w:fldChar w:fldCharType="end"/>
      </w:r>
      <w:r w:rsidR="00C12E99" w:rsidRPr="000B4FD1">
        <w:rPr>
          <w:rStyle w:val="DeltaViewInsertion"/>
          <w:rFonts w:ascii="Trebuchet MS" w:hAnsi="Trebuchet MS" w:cs="Tahoma"/>
          <w:color w:val="auto"/>
          <w:szCs w:val="20"/>
          <w:u w:val="none"/>
        </w:rPr>
        <w:t xml:space="preserve"> </w:t>
      </w:r>
      <w:r w:rsidRPr="000B4FD1">
        <w:rPr>
          <w:rStyle w:val="DeltaViewInsertion"/>
          <w:rFonts w:ascii="Trebuchet MS" w:hAnsi="Trebuchet MS" w:cs="Tahoma"/>
          <w:color w:val="auto"/>
          <w:szCs w:val="20"/>
          <w:u w:val="none"/>
        </w:rPr>
        <w:t xml:space="preserve">desta </w:t>
      </w:r>
      <w:r w:rsidRPr="000B4FD1">
        <w:rPr>
          <w:rFonts w:ascii="Trebuchet MS" w:hAnsi="Trebuchet MS"/>
          <w:szCs w:val="20"/>
        </w:rPr>
        <w:t>Escritura de Emissão, sob pena de, em não o fazendo, ficar a Emissora obrigada, ainda, ao pagamento dos Encargos Moratórios</w:t>
      </w:r>
      <w:r w:rsidRPr="000B4FD1">
        <w:rPr>
          <w:rStyle w:val="DeltaViewInsertion"/>
          <w:rFonts w:ascii="Trebuchet MS" w:hAnsi="Trebuchet MS" w:cs="Tahoma"/>
          <w:color w:val="auto"/>
          <w:szCs w:val="20"/>
          <w:u w:val="none"/>
        </w:rPr>
        <w:t xml:space="preserve">. </w:t>
      </w:r>
      <w:r w:rsidR="00F16029" w:rsidRPr="000B4FD1">
        <w:rPr>
          <w:rFonts w:ascii="Trebuchet MS" w:hAnsi="Trebuchet MS"/>
          <w:szCs w:val="20"/>
        </w:rPr>
        <w:t>A</w:t>
      </w:r>
      <w:r w:rsidRPr="000B4FD1">
        <w:rPr>
          <w:rFonts w:ascii="Trebuchet MS" w:hAnsi="Trebuchet MS"/>
          <w:szCs w:val="20"/>
        </w:rPr>
        <w:t xml:space="preserve"> Emissora e o Agente Fiduciário deverão comunicar a B3 com antecedência mínima de 3 (três) Dias Úteis da data de realização de tal pagamento.</w:t>
      </w:r>
      <w:r w:rsidR="00F16029" w:rsidRPr="000B4FD1">
        <w:rPr>
          <w:rFonts w:ascii="Trebuchet MS" w:hAnsi="Trebuchet MS"/>
          <w:szCs w:val="20"/>
        </w:rPr>
        <w:t xml:space="preserve"> A B3 deverá ser imediatamente notificada quando da declaração de vencimento antecipado das Debêntures.</w:t>
      </w:r>
    </w:p>
    <w:p w14:paraId="30B53C80" w14:textId="77777777" w:rsidR="00204904" w:rsidRPr="000B4FD1" w:rsidRDefault="00204904" w:rsidP="00204904">
      <w:pPr>
        <w:pStyle w:val="Level3"/>
        <w:numPr>
          <w:ilvl w:val="0"/>
          <w:numId w:val="0"/>
        </w:numPr>
        <w:spacing w:after="0"/>
        <w:rPr>
          <w:rStyle w:val="DeltaViewInsertion"/>
          <w:rFonts w:ascii="Trebuchet MS" w:hAnsi="Trebuchet MS" w:cs="Tahoma"/>
          <w:color w:val="auto"/>
          <w:szCs w:val="20"/>
          <w:u w:val="none"/>
        </w:rPr>
      </w:pPr>
    </w:p>
    <w:p w14:paraId="33DED1DE" w14:textId="77777777" w:rsidR="00AD621E" w:rsidRPr="000B4FD1" w:rsidRDefault="00EF1AA2" w:rsidP="00204904">
      <w:pPr>
        <w:pStyle w:val="Level2"/>
        <w:spacing w:after="0"/>
        <w:ind w:left="0"/>
        <w:rPr>
          <w:rFonts w:ascii="Trebuchet MS" w:hAnsi="Trebuchet MS"/>
          <w:szCs w:val="20"/>
        </w:rPr>
      </w:pPr>
      <w:bookmarkStart w:id="69" w:name="_Ref130286395"/>
      <w:bookmarkStart w:id="70" w:name="_Ref333940383"/>
      <w:bookmarkStart w:id="71" w:name="_Ref54678037"/>
      <w:r w:rsidRPr="000B4FD1">
        <w:rPr>
          <w:rFonts w:ascii="Trebuchet MS" w:hAnsi="Trebuchet MS"/>
          <w:iCs/>
          <w:szCs w:val="20"/>
          <w:u w:val="single"/>
        </w:rPr>
        <w:t>Publicidade</w:t>
      </w:r>
      <w:r w:rsidRPr="000B4FD1">
        <w:rPr>
          <w:rFonts w:ascii="Trebuchet MS" w:hAnsi="Trebuchet MS"/>
          <w:szCs w:val="20"/>
        </w:rPr>
        <w:t xml:space="preserve">. </w:t>
      </w:r>
      <w:bookmarkEnd w:id="69"/>
      <w:r w:rsidRPr="000B4FD1">
        <w:rPr>
          <w:rFonts w:ascii="Trebuchet MS" w:hAnsi="Trebuchet MS"/>
          <w:szCs w:val="20"/>
        </w:rPr>
        <w:t>Todos os atos e decisões relativos às Debêntures ou que envolvam interesses dos Debenturistas deverão ser comunicados, na forma de aviso, no DOE</w:t>
      </w:r>
      <w:r w:rsidR="00204904" w:rsidRPr="000B4FD1">
        <w:rPr>
          <w:rFonts w:ascii="Trebuchet MS" w:hAnsi="Trebuchet MS"/>
          <w:szCs w:val="20"/>
        </w:rPr>
        <w:t>SP</w:t>
      </w:r>
      <w:r w:rsidRPr="000B4FD1">
        <w:rPr>
          <w:rFonts w:ascii="Trebuchet MS" w:hAnsi="Trebuchet MS"/>
          <w:szCs w:val="20"/>
        </w:rPr>
        <w:t xml:space="preserve"> e no jornal “</w:t>
      </w:r>
      <w:r w:rsidR="00DB099E" w:rsidRPr="000B4FD1">
        <w:rPr>
          <w:rFonts w:ascii="Trebuchet MS" w:hAnsi="Trebuchet MS"/>
          <w:szCs w:val="20"/>
        </w:rPr>
        <w:t>Diário do Comércio</w:t>
      </w:r>
      <w:r w:rsidRPr="000B4FD1">
        <w:rPr>
          <w:rFonts w:ascii="Trebuchet MS" w:hAnsi="Trebuchet MS"/>
          <w:szCs w:val="20"/>
        </w:rPr>
        <w:t xml:space="preserve">”, sempre imediatamente após a realização ou ocorrência do ato a ser divulgado. A </w:t>
      </w:r>
      <w:r w:rsidR="0042341D" w:rsidRPr="000B4FD1">
        <w:rPr>
          <w:rFonts w:ascii="Trebuchet MS" w:hAnsi="Trebuchet MS"/>
          <w:szCs w:val="20"/>
        </w:rPr>
        <w:t>Emissora</w:t>
      </w:r>
      <w:r w:rsidRPr="000B4FD1">
        <w:rPr>
          <w:rFonts w:ascii="Trebuchet MS" w:hAnsi="Trebuchet MS"/>
          <w:szCs w:val="20"/>
        </w:rPr>
        <w:t xml:space="preserve"> poderá alterar o jornal acima por outro jornal de grande circulação que seja adotado para suas publicações societárias, mediante comunicação por escrito ao Agente Fiduciário e a publicação, na forma de aviso, no jornal a ser substituído, </w:t>
      </w:r>
      <w:r w:rsidRPr="000B4FD1">
        <w:rPr>
          <w:rFonts w:ascii="Trebuchet MS" w:hAnsi="Trebuchet MS" w:cs="Tahoma"/>
          <w:szCs w:val="20"/>
        </w:rPr>
        <w:t>comunicando as Partes da substituição e informando o novo veículo de publicação</w:t>
      </w:r>
      <w:r w:rsidRPr="000B4FD1">
        <w:rPr>
          <w:rFonts w:ascii="Trebuchet MS" w:hAnsi="Trebuchet MS"/>
          <w:szCs w:val="20"/>
        </w:rPr>
        <w:t>.</w:t>
      </w:r>
      <w:bookmarkEnd w:id="70"/>
      <w:bookmarkEnd w:id="71"/>
      <w:r w:rsidR="00C629B6" w:rsidRPr="000B4FD1">
        <w:rPr>
          <w:rFonts w:ascii="Trebuchet MS" w:hAnsi="Trebuchet MS"/>
          <w:szCs w:val="20"/>
        </w:rPr>
        <w:t xml:space="preserve"> </w:t>
      </w:r>
    </w:p>
    <w:p w14:paraId="0626038D" w14:textId="77777777" w:rsidR="00204904" w:rsidRPr="000B4FD1" w:rsidRDefault="00204904" w:rsidP="00204904">
      <w:pPr>
        <w:pStyle w:val="Level2"/>
        <w:numPr>
          <w:ilvl w:val="0"/>
          <w:numId w:val="0"/>
        </w:numPr>
        <w:spacing w:after="0"/>
        <w:rPr>
          <w:rFonts w:ascii="Trebuchet MS" w:hAnsi="Trebuchet MS"/>
          <w:szCs w:val="20"/>
        </w:rPr>
      </w:pPr>
    </w:p>
    <w:p w14:paraId="7B62D9CA" w14:textId="77777777" w:rsidR="00AD621E" w:rsidRPr="000B4FD1" w:rsidRDefault="00EF1AA2" w:rsidP="00204904">
      <w:pPr>
        <w:pStyle w:val="Level2"/>
        <w:spacing w:after="0"/>
        <w:ind w:left="0"/>
        <w:rPr>
          <w:rFonts w:ascii="Trebuchet MS" w:hAnsi="Trebuchet MS"/>
          <w:szCs w:val="20"/>
        </w:rPr>
      </w:pPr>
      <w:bookmarkStart w:id="72" w:name="_Ref130283149"/>
      <w:bookmarkStart w:id="73" w:name="_Ref61907289"/>
      <w:r w:rsidRPr="000B4FD1">
        <w:rPr>
          <w:rFonts w:ascii="Trebuchet MS" w:hAnsi="Trebuchet MS"/>
          <w:iCs/>
          <w:szCs w:val="20"/>
          <w:u w:val="single"/>
        </w:rPr>
        <w:t>Comunicações</w:t>
      </w:r>
      <w:r w:rsidRPr="000B4FD1">
        <w:rPr>
          <w:rFonts w:ascii="Trebuchet MS" w:hAnsi="Trebuchet MS"/>
          <w:szCs w:val="20"/>
        </w:rPr>
        <w:t xml:space="preserve">. </w:t>
      </w:r>
      <w:bookmarkEnd w:id="72"/>
      <w:r w:rsidRPr="000B4FD1">
        <w:rPr>
          <w:rFonts w:ascii="Trebuchet MS" w:hAnsi="Trebuchet MS"/>
          <w:szCs w:val="20"/>
        </w:rPr>
        <w:t>Todas as comunicações realizadas nos termos desta Escritura de Emissão devem ser sempre realizadas por escrito, para os endereços abaixo. As comunicações serão consideradas recebidas quando entregues, sob protocolo ou mediante “aviso de recebimento” expedido pela Empresa Brasileira de Correios e Telégrafos, nos endereços abaixo. As comunicações realizadas por correio eletrônico serão consideradas recebidas na data de seu envio, desde que seu recebimento seja confirmado por meio de indicativo (mensagem de confirmação de entrega ou de leitura). A alteração de qualquer dos endereços abaixo deverá ser comunicada às demais Partes pela Parte que tiver seu endereço alterado.</w:t>
      </w:r>
      <w:bookmarkEnd w:id="73"/>
      <w:r w:rsidRPr="000B4FD1">
        <w:rPr>
          <w:rFonts w:ascii="Trebuchet MS" w:hAnsi="Trebuchet MS"/>
          <w:szCs w:val="20"/>
        </w:rPr>
        <w:t xml:space="preserve"> </w:t>
      </w:r>
    </w:p>
    <w:p w14:paraId="1A4A029C" w14:textId="77777777" w:rsidR="00204904" w:rsidRPr="000B4FD1" w:rsidRDefault="00204904" w:rsidP="00204904">
      <w:pPr>
        <w:pStyle w:val="Level2"/>
        <w:numPr>
          <w:ilvl w:val="0"/>
          <w:numId w:val="0"/>
        </w:numPr>
        <w:spacing w:after="0"/>
        <w:rPr>
          <w:rFonts w:ascii="Trebuchet MS" w:hAnsi="Trebuchet MS"/>
          <w:szCs w:val="20"/>
        </w:rPr>
      </w:pPr>
    </w:p>
    <w:p w14:paraId="2452E7A0" w14:textId="77777777" w:rsidR="00A7358D" w:rsidRPr="000B4FD1" w:rsidRDefault="00EF1AA2" w:rsidP="00204904">
      <w:pPr>
        <w:pStyle w:val="Body2"/>
        <w:spacing w:after="0"/>
        <w:ind w:left="0"/>
        <w:jc w:val="left"/>
        <w:rPr>
          <w:rFonts w:ascii="Trebuchet MS" w:hAnsi="Trebuchet MS" w:cs="Tahoma"/>
          <w:bCs/>
          <w:szCs w:val="20"/>
          <w:u w:val="single"/>
        </w:rPr>
      </w:pPr>
      <w:r w:rsidRPr="000B4FD1">
        <w:rPr>
          <w:rFonts w:ascii="Trebuchet MS" w:hAnsi="Trebuchet MS" w:cs="Tahoma"/>
          <w:bCs/>
          <w:szCs w:val="20"/>
          <w:u w:val="single"/>
        </w:rPr>
        <w:t>Para a Emissora</w:t>
      </w:r>
      <w:r w:rsidRPr="000B4FD1">
        <w:rPr>
          <w:rFonts w:ascii="Trebuchet MS" w:hAnsi="Trebuchet MS" w:cs="Tahoma"/>
          <w:bCs/>
          <w:szCs w:val="20"/>
        </w:rPr>
        <w:t>:</w:t>
      </w:r>
    </w:p>
    <w:p w14:paraId="1B8CAD82" w14:textId="77777777" w:rsidR="0006539A" w:rsidRPr="000B4FD1" w:rsidRDefault="0006539A" w:rsidP="00204904">
      <w:pPr>
        <w:pStyle w:val="Body2"/>
        <w:spacing w:after="0"/>
        <w:ind w:left="0"/>
        <w:jc w:val="left"/>
        <w:rPr>
          <w:rFonts w:ascii="Trebuchet MS" w:hAnsi="Trebuchet MS" w:cs="Tahoma"/>
          <w:bCs/>
          <w:szCs w:val="20"/>
          <w:u w:val="single"/>
        </w:rPr>
      </w:pPr>
    </w:p>
    <w:p w14:paraId="7EE91988" w14:textId="77777777" w:rsidR="0006539A" w:rsidRPr="000B4FD1" w:rsidRDefault="0006539A" w:rsidP="00204904">
      <w:pPr>
        <w:pStyle w:val="Body2"/>
        <w:spacing w:after="0"/>
        <w:ind w:left="0"/>
        <w:jc w:val="left"/>
        <w:rPr>
          <w:rFonts w:ascii="Trebuchet MS" w:hAnsi="Trebuchet MS"/>
          <w:szCs w:val="20"/>
        </w:rPr>
      </w:pPr>
      <w:r w:rsidRPr="000B4FD1">
        <w:rPr>
          <w:rFonts w:ascii="Trebuchet MS" w:hAnsi="Trebuchet MS" w:cs="Tahoma"/>
          <w:b/>
          <w:bCs/>
          <w:szCs w:val="20"/>
        </w:rPr>
        <w:t>TEMBICI</w:t>
      </w:r>
      <w:r w:rsidR="00EF1AA2" w:rsidRPr="000B4FD1">
        <w:rPr>
          <w:rFonts w:ascii="Trebuchet MS" w:hAnsi="Trebuchet MS" w:cs="Tahoma"/>
          <w:b/>
          <w:bCs/>
          <w:szCs w:val="20"/>
        </w:rPr>
        <w:t xml:space="preserve"> PARTICIPAÇÕES S.A.</w:t>
      </w:r>
      <w:r w:rsidR="00EF1AA2" w:rsidRPr="000B4FD1">
        <w:rPr>
          <w:rFonts w:ascii="Trebuchet MS" w:hAnsi="Trebuchet MS" w:cs="Tahoma"/>
          <w:b/>
          <w:bCs/>
          <w:szCs w:val="20"/>
        </w:rPr>
        <w:br/>
      </w:r>
      <w:r w:rsidRPr="000B4FD1">
        <w:rPr>
          <w:rFonts w:ascii="Trebuchet MS" w:hAnsi="Trebuchet MS"/>
          <w:szCs w:val="20"/>
        </w:rPr>
        <w:t>Rua Butantã, n.º 182, Sala 03</w:t>
      </w:r>
    </w:p>
    <w:p w14:paraId="4F857748" w14:textId="77777777" w:rsidR="00A7358D" w:rsidRPr="000B4FD1" w:rsidRDefault="0006539A" w:rsidP="00204904">
      <w:pPr>
        <w:pStyle w:val="Body2"/>
        <w:spacing w:after="0"/>
        <w:ind w:left="0"/>
        <w:jc w:val="left"/>
        <w:rPr>
          <w:rFonts w:ascii="Trebuchet MS" w:hAnsi="Trebuchet MS" w:cs="Tahoma"/>
          <w:b/>
          <w:bCs/>
          <w:szCs w:val="20"/>
        </w:rPr>
      </w:pPr>
      <w:r w:rsidRPr="000B4FD1">
        <w:rPr>
          <w:rFonts w:ascii="Trebuchet MS" w:hAnsi="Trebuchet MS"/>
          <w:szCs w:val="20"/>
        </w:rPr>
        <w:t xml:space="preserve">CEP 05424-000 </w:t>
      </w:r>
      <w:r w:rsidR="00EF1AA2" w:rsidRPr="000B4FD1">
        <w:rPr>
          <w:rFonts w:ascii="Trebuchet MS" w:hAnsi="Trebuchet MS" w:cs="Tahoma"/>
          <w:szCs w:val="20"/>
        </w:rPr>
        <w:t xml:space="preserve">– </w:t>
      </w:r>
      <w:r w:rsidRPr="000B4FD1">
        <w:rPr>
          <w:rFonts w:ascii="Trebuchet MS" w:hAnsi="Trebuchet MS" w:cs="Tahoma"/>
          <w:szCs w:val="20"/>
        </w:rPr>
        <w:t>São Paulo, SP</w:t>
      </w:r>
      <w:r w:rsidR="00EF1AA2" w:rsidRPr="000B4FD1">
        <w:rPr>
          <w:rFonts w:ascii="Trebuchet MS" w:hAnsi="Trebuchet MS" w:cs="Tahoma"/>
          <w:szCs w:val="20"/>
        </w:rPr>
        <w:br/>
      </w:r>
      <w:r w:rsidR="0008663C" w:rsidRPr="000B4FD1">
        <w:rPr>
          <w:rFonts w:ascii="Trebuchet MS" w:hAnsi="Trebuchet MS"/>
          <w:szCs w:val="20"/>
        </w:rPr>
        <w:t xml:space="preserve">At.: </w:t>
      </w:r>
      <w:r w:rsidR="00211435" w:rsidRPr="000B4FD1">
        <w:rPr>
          <w:rFonts w:ascii="Trebuchet MS" w:hAnsi="Trebuchet MS"/>
          <w:szCs w:val="20"/>
        </w:rPr>
        <w:t>Tomas Petti Martins</w:t>
      </w:r>
      <w:r w:rsidR="0008663C" w:rsidRPr="000B4FD1">
        <w:rPr>
          <w:rFonts w:ascii="Trebuchet MS" w:hAnsi="Trebuchet MS"/>
          <w:szCs w:val="20"/>
        </w:rPr>
        <w:br/>
        <w:t xml:space="preserve">E-mail: </w:t>
      </w:r>
      <w:hyperlink r:id="rId16" w:history="1">
        <w:r w:rsidR="00721B0D" w:rsidRPr="000B4FD1">
          <w:rPr>
            <w:rStyle w:val="Hyperlink"/>
            <w:rFonts w:ascii="Trebuchet MS" w:hAnsi="Trebuchet MS"/>
            <w:szCs w:val="20"/>
          </w:rPr>
          <w:t>juridico@tembici.com.br / financeiro@tembici.com.br</w:t>
        </w:r>
      </w:hyperlink>
    </w:p>
    <w:p w14:paraId="4E3DEF2E" w14:textId="77777777" w:rsidR="0006539A" w:rsidRPr="000B4FD1" w:rsidRDefault="0006539A" w:rsidP="00204904">
      <w:pPr>
        <w:pStyle w:val="Body2"/>
        <w:spacing w:after="0"/>
        <w:ind w:left="0"/>
        <w:jc w:val="left"/>
        <w:rPr>
          <w:rFonts w:ascii="Trebuchet MS" w:hAnsi="Trebuchet MS" w:cs="Tahoma"/>
          <w:bCs/>
          <w:szCs w:val="20"/>
          <w:u w:val="single"/>
        </w:rPr>
      </w:pPr>
    </w:p>
    <w:p w14:paraId="390D9260" w14:textId="77777777" w:rsidR="00A7358D" w:rsidRPr="000B4FD1" w:rsidRDefault="00EF1AA2" w:rsidP="00204904">
      <w:pPr>
        <w:pStyle w:val="Body2"/>
        <w:spacing w:after="0"/>
        <w:ind w:left="0"/>
        <w:jc w:val="left"/>
        <w:rPr>
          <w:rFonts w:ascii="Trebuchet MS" w:hAnsi="Trebuchet MS" w:cs="Tahoma"/>
          <w:bCs/>
          <w:szCs w:val="20"/>
          <w:u w:val="single"/>
        </w:rPr>
      </w:pPr>
      <w:r w:rsidRPr="000B4FD1">
        <w:rPr>
          <w:rFonts w:ascii="Trebuchet MS" w:hAnsi="Trebuchet MS" w:cs="Tahoma"/>
          <w:bCs/>
          <w:szCs w:val="20"/>
          <w:u w:val="single"/>
        </w:rPr>
        <w:t>Para o Agente Fiduciário</w:t>
      </w:r>
      <w:r w:rsidRPr="000B4FD1">
        <w:rPr>
          <w:rFonts w:ascii="Trebuchet MS" w:hAnsi="Trebuchet MS" w:cs="Tahoma"/>
          <w:bCs/>
          <w:szCs w:val="20"/>
        </w:rPr>
        <w:t>:</w:t>
      </w:r>
      <w:r w:rsidRPr="000B4FD1">
        <w:rPr>
          <w:rFonts w:ascii="Trebuchet MS" w:hAnsi="Trebuchet MS" w:cs="Tahoma"/>
          <w:bCs/>
          <w:szCs w:val="20"/>
          <w:u w:val="single"/>
        </w:rPr>
        <w:t xml:space="preserve"> </w:t>
      </w:r>
    </w:p>
    <w:p w14:paraId="58B53E79" w14:textId="77777777" w:rsidR="0006539A" w:rsidRPr="000B4FD1" w:rsidRDefault="0006539A" w:rsidP="00204904">
      <w:pPr>
        <w:pStyle w:val="Body2"/>
        <w:spacing w:after="0"/>
        <w:ind w:left="0"/>
        <w:jc w:val="left"/>
        <w:rPr>
          <w:rFonts w:ascii="Trebuchet MS" w:hAnsi="Trebuchet MS" w:cs="Tahoma"/>
          <w:bCs/>
          <w:szCs w:val="20"/>
          <w:u w:val="single"/>
        </w:rPr>
      </w:pPr>
    </w:p>
    <w:p w14:paraId="3C2A7A61" w14:textId="77777777" w:rsidR="00A7358D" w:rsidRPr="000B4FD1" w:rsidRDefault="009D2A87" w:rsidP="00204904">
      <w:pPr>
        <w:pStyle w:val="Body2"/>
        <w:spacing w:after="0"/>
        <w:ind w:left="0"/>
        <w:jc w:val="left"/>
        <w:rPr>
          <w:rFonts w:ascii="Trebuchet MS" w:hAnsi="Trebuchet MS" w:cs="Tahoma"/>
          <w:szCs w:val="20"/>
        </w:rPr>
      </w:pPr>
      <w:r w:rsidRPr="000B4FD1">
        <w:rPr>
          <w:rFonts w:ascii="Trebuchet MS" w:hAnsi="Trebuchet MS" w:cs="Tahoma"/>
          <w:b/>
          <w:szCs w:val="20"/>
        </w:rPr>
        <w:t>OLIVEIRA TRUST DISTRIBUIDORA DE TÍTULOS E VALORES MOBILIÁRIOS S.A.</w:t>
      </w:r>
      <w:r w:rsidR="00EF1AA2" w:rsidRPr="000B4FD1">
        <w:rPr>
          <w:rFonts w:ascii="Trebuchet MS" w:hAnsi="Trebuchet MS" w:cs="Tahoma"/>
          <w:szCs w:val="20"/>
        </w:rPr>
        <w:br/>
      </w:r>
      <w:r w:rsidRPr="000B4FD1">
        <w:rPr>
          <w:rFonts w:ascii="Trebuchet MS" w:hAnsi="Trebuchet MS" w:cs="Tahoma"/>
          <w:szCs w:val="20"/>
        </w:rPr>
        <w:t>Avenida das Américas, nº 3.434, Bloco 7, Sala 201, Condomínio Mário Henrique Simonsen</w:t>
      </w:r>
      <w:r w:rsidR="00EF1AA2" w:rsidRPr="000B4FD1">
        <w:rPr>
          <w:rFonts w:ascii="Trebuchet MS" w:hAnsi="Trebuchet MS" w:cs="Tahoma"/>
          <w:szCs w:val="20"/>
        </w:rPr>
        <w:br/>
      </w:r>
      <w:r w:rsidRPr="000B4FD1">
        <w:rPr>
          <w:rFonts w:ascii="Trebuchet MS" w:hAnsi="Trebuchet MS" w:cs="Tahoma"/>
          <w:szCs w:val="20"/>
        </w:rPr>
        <w:t>22.640-102</w:t>
      </w:r>
      <w:r w:rsidR="00EF1AA2" w:rsidRPr="000B4FD1">
        <w:rPr>
          <w:rFonts w:ascii="Trebuchet MS" w:hAnsi="Trebuchet MS" w:cs="Tahoma"/>
          <w:szCs w:val="20"/>
        </w:rPr>
        <w:t xml:space="preserve"> – </w:t>
      </w:r>
      <w:r w:rsidRPr="000B4FD1">
        <w:rPr>
          <w:rFonts w:ascii="Trebuchet MS" w:hAnsi="Trebuchet MS" w:cs="Tahoma"/>
          <w:szCs w:val="20"/>
        </w:rPr>
        <w:t>Rio de Janeiro</w:t>
      </w:r>
      <w:r w:rsidR="00EF1AA2" w:rsidRPr="000B4FD1">
        <w:rPr>
          <w:rFonts w:ascii="Trebuchet MS" w:hAnsi="Trebuchet MS" w:cs="Tahoma"/>
          <w:szCs w:val="20"/>
        </w:rPr>
        <w:t xml:space="preserve"> – </w:t>
      </w:r>
      <w:r w:rsidRPr="000B4FD1">
        <w:rPr>
          <w:rFonts w:ascii="Trebuchet MS" w:hAnsi="Trebuchet MS" w:cs="Tahoma"/>
          <w:szCs w:val="20"/>
        </w:rPr>
        <w:t>RJ</w:t>
      </w:r>
      <w:r w:rsidR="00EF1AA2" w:rsidRPr="000B4FD1">
        <w:rPr>
          <w:rFonts w:ascii="Trebuchet MS" w:hAnsi="Trebuchet MS" w:cs="Tahoma"/>
          <w:szCs w:val="20"/>
        </w:rPr>
        <w:br/>
        <w:t xml:space="preserve">At.: </w:t>
      </w:r>
      <w:r w:rsidRPr="000B4FD1">
        <w:rPr>
          <w:rFonts w:ascii="Trebuchet MS" w:hAnsi="Trebuchet MS" w:cs="Tahoma"/>
          <w:szCs w:val="20"/>
        </w:rPr>
        <w:t>Maria Carolina Abrantes</w:t>
      </w:r>
      <w:r w:rsidR="00EF1AA2" w:rsidRPr="000B4FD1">
        <w:rPr>
          <w:rFonts w:ascii="Trebuchet MS" w:hAnsi="Trebuchet MS" w:cs="Tahoma"/>
          <w:szCs w:val="20"/>
        </w:rPr>
        <w:br/>
        <w:t>Telefone: (</w:t>
      </w:r>
      <w:r w:rsidRPr="000B4FD1">
        <w:rPr>
          <w:rFonts w:ascii="Trebuchet MS" w:hAnsi="Trebuchet MS" w:cs="Tahoma"/>
          <w:szCs w:val="20"/>
        </w:rPr>
        <w:t>21</w:t>
      </w:r>
      <w:r w:rsidR="00EF1AA2" w:rsidRPr="000B4FD1">
        <w:rPr>
          <w:rFonts w:ascii="Trebuchet MS" w:hAnsi="Trebuchet MS" w:cs="Tahoma"/>
          <w:szCs w:val="20"/>
        </w:rPr>
        <w:t xml:space="preserve">) </w:t>
      </w:r>
      <w:r w:rsidRPr="000B4FD1">
        <w:rPr>
          <w:rFonts w:ascii="Trebuchet MS" w:hAnsi="Trebuchet MS" w:cs="Tahoma"/>
          <w:szCs w:val="20"/>
        </w:rPr>
        <w:t>3514-0000</w:t>
      </w:r>
      <w:r w:rsidR="00EF1AA2" w:rsidRPr="000B4FD1">
        <w:rPr>
          <w:rFonts w:ascii="Trebuchet MS" w:hAnsi="Trebuchet MS" w:cs="Tahoma"/>
          <w:szCs w:val="20"/>
        </w:rPr>
        <w:br/>
        <w:t xml:space="preserve">E-mail: </w:t>
      </w:r>
      <w:r w:rsidRPr="000B4FD1">
        <w:rPr>
          <w:rFonts w:ascii="Trebuchet MS" w:hAnsi="Trebuchet MS" w:cs="Tahoma"/>
          <w:szCs w:val="20"/>
        </w:rPr>
        <w:t>ger2.agente@oliveiratrust.com.br</w:t>
      </w:r>
    </w:p>
    <w:p w14:paraId="44A5AD96" w14:textId="77777777" w:rsidR="0006539A" w:rsidRPr="000B4FD1" w:rsidRDefault="0006539A" w:rsidP="00204904">
      <w:pPr>
        <w:pStyle w:val="Body2"/>
        <w:spacing w:after="0"/>
        <w:ind w:left="0"/>
        <w:jc w:val="left"/>
        <w:rPr>
          <w:rFonts w:ascii="Trebuchet MS" w:hAnsi="Trebuchet MS" w:cs="Tahoma"/>
          <w:b/>
          <w:bCs/>
          <w:szCs w:val="20"/>
        </w:rPr>
      </w:pPr>
    </w:p>
    <w:p w14:paraId="23011EDF" w14:textId="77777777" w:rsidR="00AD621E" w:rsidRPr="000B4FD1" w:rsidRDefault="00EF1AA2" w:rsidP="0006539A">
      <w:pPr>
        <w:pStyle w:val="Level1"/>
        <w:tabs>
          <w:tab w:val="clear" w:pos="567"/>
          <w:tab w:val="num" w:pos="1276"/>
        </w:tabs>
        <w:spacing w:after="0"/>
        <w:rPr>
          <w:rFonts w:ascii="Trebuchet MS" w:hAnsi="Trebuchet MS"/>
          <w:b/>
          <w:szCs w:val="20"/>
        </w:rPr>
      </w:pPr>
      <w:bookmarkStart w:id="74" w:name="_Ref61907769"/>
      <w:r w:rsidRPr="000B4FD1">
        <w:rPr>
          <w:rFonts w:ascii="Trebuchet MS" w:hAnsi="Trebuchet MS"/>
          <w:b/>
          <w:szCs w:val="20"/>
        </w:rPr>
        <w:t>OBRIGAÇÕES ADICIONAIS DA COMPANHIA</w:t>
      </w:r>
      <w:bookmarkEnd w:id="74"/>
    </w:p>
    <w:p w14:paraId="7D0A2082" w14:textId="77777777" w:rsidR="0006539A" w:rsidRPr="000B4FD1" w:rsidRDefault="0006539A" w:rsidP="0006539A">
      <w:pPr>
        <w:pStyle w:val="Level1"/>
        <w:numPr>
          <w:ilvl w:val="0"/>
          <w:numId w:val="0"/>
        </w:numPr>
        <w:spacing w:after="0"/>
        <w:rPr>
          <w:rFonts w:ascii="Trebuchet MS" w:hAnsi="Trebuchet MS"/>
          <w:b/>
          <w:szCs w:val="20"/>
        </w:rPr>
      </w:pPr>
    </w:p>
    <w:p w14:paraId="088E10B8" w14:textId="77777777" w:rsidR="003B1962" w:rsidRPr="000B4FD1" w:rsidRDefault="00EF1AA2" w:rsidP="0006539A">
      <w:pPr>
        <w:pStyle w:val="Level2"/>
        <w:spacing w:after="0"/>
        <w:ind w:left="0"/>
        <w:rPr>
          <w:rFonts w:ascii="Trebuchet MS" w:eastAsia="MS Mincho" w:hAnsi="Trebuchet MS"/>
          <w:szCs w:val="20"/>
        </w:rPr>
      </w:pPr>
      <w:bookmarkStart w:id="75" w:name="_Ref510003222"/>
      <w:bookmarkStart w:id="76" w:name="_Ref262552287"/>
      <w:bookmarkStart w:id="77" w:name="_Ref168844178"/>
      <w:r w:rsidRPr="000B4FD1">
        <w:rPr>
          <w:rFonts w:ascii="Trebuchet MS" w:eastAsia="MS Mincho" w:hAnsi="Trebuchet MS"/>
          <w:szCs w:val="20"/>
        </w:rPr>
        <w:t>Sem prejuízo das demais obrigações constantes desta Escritura de Emissão, a Emissora está adicionalmente obrigada a:</w:t>
      </w:r>
      <w:bookmarkStart w:id="78" w:name="_DV_M196"/>
      <w:bookmarkEnd w:id="75"/>
      <w:bookmarkEnd w:id="78"/>
    </w:p>
    <w:p w14:paraId="4D240F20" w14:textId="77777777" w:rsidR="0006539A" w:rsidRPr="000B4FD1" w:rsidRDefault="0006539A" w:rsidP="0006539A">
      <w:pPr>
        <w:pStyle w:val="Level2"/>
        <w:numPr>
          <w:ilvl w:val="0"/>
          <w:numId w:val="0"/>
        </w:numPr>
        <w:spacing w:after="0"/>
        <w:rPr>
          <w:rFonts w:ascii="Trebuchet MS" w:eastAsia="MS Mincho" w:hAnsi="Trebuchet MS"/>
          <w:szCs w:val="20"/>
        </w:rPr>
      </w:pPr>
    </w:p>
    <w:p w14:paraId="7B6525DF" w14:textId="77777777" w:rsidR="00A7358D" w:rsidRPr="000B4FD1" w:rsidRDefault="00EF1AA2" w:rsidP="00675F98">
      <w:pPr>
        <w:pStyle w:val="alpha3"/>
        <w:numPr>
          <w:ilvl w:val="0"/>
          <w:numId w:val="50"/>
        </w:numPr>
        <w:spacing w:after="0"/>
        <w:ind w:left="1276" w:hanging="1276"/>
        <w:rPr>
          <w:rFonts w:ascii="Trebuchet MS" w:hAnsi="Trebuchet MS"/>
        </w:rPr>
      </w:pPr>
      <w:bookmarkStart w:id="79" w:name="_Ref510009055"/>
      <w:bookmarkEnd w:id="76"/>
      <w:bookmarkEnd w:id="77"/>
      <w:r w:rsidRPr="000B4FD1">
        <w:rPr>
          <w:rFonts w:ascii="Trebuchet MS" w:hAnsi="Trebuchet MS"/>
        </w:rPr>
        <w:t xml:space="preserve">fornecer ao Agente Fiduciário no prazo de até 2 (dois) Dias Úteis após o que ocorrer primeiro entre o 90º (nonagésimo) dia contado do término de cada exercício social e a data da efetiva divulgação: </w:t>
      </w:r>
      <w:r w:rsidRPr="000B4FD1">
        <w:rPr>
          <w:rFonts w:ascii="Trebuchet MS" w:hAnsi="Trebuchet MS"/>
          <w:b/>
          <w:bCs/>
        </w:rPr>
        <w:t>(</w:t>
      </w:r>
      <w:r w:rsidR="0006539A" w:rsidRPr="000B4FD1">
        <w:rPr>
          <w:rFonts w:ascii="Trebuchet MS" w:hAnsi="Trebuchet MS"/>
          <w:b/>
          <w:bCs/>
        </w:rPr>
        <w:t>a</w:t>
      </w:r>
      <w:r w:rsidRPr="000B4FD1">
        <w:rPr>
          <w:rFonts w:ascii="Trebuchet MS" w:hAnsi="Trebuchet MS"/>
          <w:b/>
          <w:bCs/>
        </w:rPr>
        <w:t>)</w:t>
      </w:r>
      <w:r w:rsidRPr="000B4FD1">
        <w:rPr>
          <w:rFonts w:ascii="Trebuchet MS" w:hAnsi="Trebuchet MS"/>
        </w:rPr>
        <w:t xml:space="preserve"> cópia das demonstrações financeiras da Emissora relativas ao exercício social então encerrado, acompanhadas de parecer dos auditores independentes (“</w:t>
      </w:r>
      <w:r w:rsidRPr="000B4FD1">
        <w:rPr>
          <w:rFonts w:ascii="Trebuchet MS" w:hAnsi="Trebuchet MS"/>
          <w:bCs/>
          <w:u w:val="single"/>
        </w:rPr>
        <w:t>Auditores Independentes</w:t>
      </w:r>
      <w:r w:rsidRPr="000B4FD1">
        <w:rPr>
          <w:rFonts w:ascii="Trebuchet MS" w:hAnsi="Trebuchet MS"/>
        </w:rPr>
        <w:t>”) relativas ao respectivo exercício social, preparadas de acordo com a Lei das Sociedades por Ações e com as regras emitidas pela CVM (“</w:t>
      </w:r>
      <w:r w:rsidRPr="000B4FD1">
        <w:rPr>
          <w:rFonts w:ascii="Trebuchet MS" w:hAnsi="Trebuchet MS"/>
          <w:bCs/>
          <w:u w:val="single"/>
        </w:rPr>
        <w:t>Demonstrações Financeiras</w:t>
      </w:r>
      <w:r w:rsidRPr="000B4FD1">
        <w:rPr>
          <w:rFonts w:ascii="Trebuchet MS" w:hAnsi="Trebuchet MS"/>
        </w:rPr>
        <w:t xml:space="preserve">”), bem como relatório de apuração elaborado pela Emissora, </w:t>
      </w:r>
      <w:r w:rsidR="00C57BBE" w:rsidRPr="000B4FD1">
        <w:rPr>
          <w:rFonts w:ascii="Trebuchet MS" w:hAnsi="Trebuchet MS"/>
        </w:rPr>
        <w:t xml:space="preserve">além do Formulário de Informações Trimestrais (ITR), </w:t>
      </w:r>
      <w:r w:rsidRPr="000B4FD1">
        <w:rPr>
          <w:rFonts w:ascii="Trebuchet MS" w:hAnsi="Trebuchet MS"/>
        </w:rPr>
        <w:t xml:space="preserve">contendo a memória de cálculo com todas as rubricas necessárias que demonstre o cumprimento dos Índices Financeiros, podendo o Agente Fiduciário solicitar à Emissora e/ou aos Auditores Independentes da Emissora todos os eventuais esclarecimentos adicionais que se façam necessários, e </w:t>
      </w:r>
      <w:r w:rsidRPr="000B4FD1">
        <w:rPr>
          <w:rFonts w:ascii="Trebuchet MS" w:hAnsi="Trebuchet MS"/>
          <w:b/>
          <w:bCs/>
        </w:rPr>
        <w:t>(</w:t>
      </w:r>
      <w:r w:rsidR="0006539A" w:rsidRPr="000B4FD1">
        <w:rPr>
          <w:rFonts w:ascii="Trebuchet MS" w:hAnsi="Trebuchet MS"/>
          <w:b/>
          <w:bCs/>
        </w:rPr>
        <w:t>b</w:t>
      </w:r>
      <w:r w:rsidRPr="000B4FD1">
        <w:rPr>
          <w:rFonts w:ascii="Trebuchet MS" w:hAnsi="Trebuchet MS"/>
          <w:b/>
          <w:bCs/>
        </w:rPr>
        <w:t>)</w:t>
      </w:r>
      <w:r w:rsidRPr="000B4FD1">
        <w:rPr>
          <w:rFonts w:ascii="Trebuchet MS" w:hAnsi="Trebuchet MS"/>
        </w:rPr>
        <w:t xml:space="preserve"> declaração de Diretor da Emissora, na forma do seu Estatuto Social, atestando: (</w:t>
      </w:r>
      <w:r w:rsidR="0006539A" w:rsidRPr="000B4FD1">
        <w:rPr>
          <w:rFonts w:ascii="Trebuchet MS" w:hAnsi="Trebuchet MS"/>
          <w:i/>
          <w:iCs/>
        </w:rPr>
        <w:t>1</w:t>
      </w:r>
      <w:r w:rsidRPr="000B4FD1">
        <w:rPr>
          <w:rFonts w:ascii="Trebuchet MS" w:hAnsi="Trebuchet MS"/>
        </w:rPr>
        <w:t>) o cumprimento de todas as suas obrigações indicadas nesta Escritura de Emissão, especialmente com relação aos Índices Financeiros e detalhando, caso não haja o cumprimento, o motivo para tal descumprimento</w:t>
      </w:r>
      <w:r w:rsidR="00C57BBE" w:rsidRPr="000B4FD1">
        <w:rPr>
          <w:rFonts w:ascii="Trebuchet MS" w:hAnsi="Trebuchet MS"/>
        </w:rPr>
        <w:t>, os quais devem ser verificados trimestralmente, relativo aos últimos 12 (doze) meses, pelo Agente Fiduciário</w:t>
      </w:r>
      <w:r w:rsidRPr="000B4FD1">
        <w:rPr>
          <w:rFonts w:ascii="Trebuchet MS" w:hAnsi="Trebuchet MS"/>
        </w:rPr>
        <w:t xml:space="preserve">; </w:t>
      </w:r>
      <w:r w:rsidR="0006539A" w:rsidRPr="000B4FD1">
        <w:rPr>
          <w:rFonts w:ascii="Trebuchet MS" w:hAnsi="Trebuchet MS"/>
        </w:rPr>
        <w:t>(</w:t>
      </w:r>
      <w:r w:rsidR="0006539A" w:rsidRPr="000B4FD1">
        <w:rPr>
          <w:rFonts w:ascii="Trebuchet MS" w:hAnsi="Trebuchet MS"/>
          <w:i/>
          <w:iCs/>
        </w:rPr>
        <w:t>2</w:t>
      </w:r>
      <w:r w:rsidR="0006539A" w:rsidRPr="000B4FD1">
        <w:rPr>
          <w:rFonts w:ascii="Trebuchet MS" w:hAnsi="Trebuchet MS"/>
        </w:rPr>
        <w:t>)</w:t>
      </w:r>
      <w:r w:rsidRPr="000B4FD1">
        <w:rPr>
          <w:rFonts w:ascii="Trebuchet MS" w:hAnsi="Trebuchet MS"/>
        </w:rPr>
        <w:t xml:space="preserve"> que permanecem válidas as disposições contidas </w:t>
      </w:r>
      <w:r w:rsidR="002E62FE" w:rsidRPr="000B4FD1">
        <w:rPr>
          <w:rFonts w:ascii="Trebuchet MS" w:hAnsi="Trebuchet MS"/>
        </w:rPr>
        <w:t xml:space="preserve">nesta </w:t>
      </w:r>
      <w:r w:rsidRPr="000B4FD1">
        <w:rPr>
          <w:rFonts w:ascii="Trebuchet MS" w:hAnsi="Trebuchet MS"/>
        </w:rPr>
        <w:t xml:space="preserve">Escritura de Emissão; </w:t>
      </w:r>
      <w:r w:rsidR="0006539A" w:rsidRPr="000B4FD1">
        <w:rPr>
          <w:rFonts w:ascii="Trebuchet MS" w:hAnsi="Trebuchet MS"/>
        </w:rPr>
        <w:t>(</w:t>
      </w:r>
      <w:r w:rsidR="0006539A" w:rsidRPr="000B4FD1">
        <w:rPr>
          <w:rFonts w:ascii="Trebuchet MS" w:hAnsi="Trebuchet MS"/>
          <w:i/>
          <w:iCs/>
        </w:rPr>
        <w:t>3</w:t>
      </w:r>
      <w:r w:rsidR="0006539A" w:rsidRPr="000B4FD1">
        <w:rPr>
          <w:rFonts w:ascii="Trebuchet MS" w:hAnsi="Trebuchet MS"/>
        </w:rPr>
        <w:t>)</w:t>
      </w:r>
      <w:r w:rsidRPr="000B4FD1">
        <w:rPr>
          <w:rFonts w:ascii="Trebuchet MS" w:hAnsi="Trebuchet MS"/>
        </w:rPr>
        <w:t xml:space="preserve"> não ocorrência de qualquer dos Eventos de Vencimento Antecipado e inexistência de descumprimento de obrigações da Emissora perante os Debenturistas; </w:t>
      </w:r>
      <w:r w:rsidR="0006539A" w:rsidRPr="000B4FD1">
        <w:rPr>
          <w:rFonts w:ascii="Trebuchet MS" w:hAnsi="Trebuchet MS"/>
        </w:rPr>
        <w:t>(</w:t>
      </w:r>
      <w:r w:rsidR="0006539A" w:rsidRPr="000B4FD1">
        <w:rPr>
          <w:rFonts w:ascii="Trebuchet MS" w:hAnsi="Trebuchet MS"/>
          <w:i/>
          <w:iCs/>
        </w:rPr>
        <w:t>4</w:t>
      </w:r>
      <w:r w:rsidR="0006539A" w:rsidRPr="000B4FD1">
        <w:rPr>
          <w:rFonts w:ascii="Trebuchet MS" w:hAnsi="Trebuchet MS"/>
        </w:rPr>
        <w:t>)</w:t>
      </w:r>
      <w:r w:rsidRPr="000B4FD1">
        <w:rPr>
          <w:rFonts w:ascii="Trebuchet MS" w:hAnsi="Trebuchet MS"/>
        </w:rPr>
        <w:t xml:space="preserve"> que não foram praticados atos em desacordo com o Estatuto Social da Emissora; e </w:t>
      </w:r>
      <w:r w:rsidR="0006539A" w:rsidRPr="000B4FD1">
        <w:rPr>
          <w:rFonts w:ascii="Trebuchet MS" w:hAnsi="Trebuchet MS"/>
        </w:rPr>
        <w:t>(</w:t>
      </w:r>
      <w:r w:rsidR="0006539A" w:rsidRPr="000B4FD1">
        <w:rPr>
          <w:rFonts w:ascii="Trebuchet MS" w:hAnsi="Trebuchet MS"/>
          <w:i/>
          <w:iCs/>
        </w:rPr>
        <w:t>5</w:t>
      </w:r>
      <w:r w:rsidR="0006539A" w:rsidRPr="000B4FD1">
        <w:rPr>
          <w:rFonts w:ascii="Trebuchet MS" w:hAnsi="Trebuchet MS"/>
        </w:rPr>
        <w:t>)</w:t>
      </w:r>
      <w:r w:rsidRPr="000B4FD1">
        <w:rPr>
          <w:rFonts w:ascii="Trebuchet MS" w:hAnsi="Trebuchet MS"/>
        </w:rPr>
        <w:t xml:space="preserve"> da veracidade, ausência de vícios e suficiência das informações apresentadas, sob pena de impossibilidade de acompanhamento dos Índices Financeiros pelo Agente Fiduciário, podendo este solicitar à Emissora e/ou ao Auditor Independente todos os eventuais esclarecimentos adicionais que se façam necessários;</w:t>
      </w:r>
      <w:bookmarkEnd w:id="79"/>
    </w:p>
    <w:p w14:paraId="726AE7C0" w14:textId="77777777" w:rsidR="0006539A" w:rsidRPr="000B4FD1" w:rsidRDefault="0006539A" w:rsidP="0006539A">
      <w:pPr>
        <w:pStyle w:val="alpha3"/>
        <w:numPr>
          <w:ilvl w:val="0"/>
          <w:numId w:val="0"/>
        </w:numPr>
        <w:spacing w:after="0"/>
        <w:ind w:left="1276"/>
        <w:rPr>
          <w:rFonts w:ascii="Trebuchet MS" w:hAnsi="Trebuchet MS"/>
        </w:rPr>
      </w:pPr>
    </w:p>
    <w:p w14:paraId="0A49A7D1" w14:textId="77777777" w:rsidR="00A7358D" w:rsidRPr="000B4FD1" w:rsidRDefault="00EF1AA2" w:rsidP="00675F98">
      <w:pPr>
        <w:pStyle w:val="alpha3"/>
        <w:numPr>
          <w:ilvl w:val="0"/>
          <w:numId w:val="50"/>
        </w:numPr>
        <w:spacing w:after="0"/>
        <w:ind w:left="1276" w:hanging="1276"/>
        <w:rPr>
          <w:rFonts w:ascii="Trebuchet MS" w:hAnsi="Trebuchet MS"/>
          <w:i/>
          <w:iCs/>
        </w:rPr>
      </w:pPr>
      <w:bookmarkStart w:id="80" w:name="_DV_M198"/>
      <w:bookmarkStart w:id="81" w:name="_DV_M199"/>
      <w:bookmarkEnd w:id="80"/>
      <w:bookmarkEnd w:id="81"/>
      <w:r w:rsidRPr="000B4FD1">
        <w:rPr>
          <w:rFonts w:ascii="Trebuchet MS" w:hAnsi="Trebuchet MS"/>
        </w:rPr>
        <w:t xml:space="preserve">fornecer ao Agente Fiduciário, no prazo máximo de </w:t>
      </w:r>
      <w:r w:rsidR="003A5F68" w:rsidRPr="000B4FD1">
        <w:rPr>
          <w:rFonts w:ascii="Trebuchet MS" w:hAnsi="Trebuchet MS"/>
        </w:rPr>
        <w:t xml:space="preserve">3 </w:t>
      </w:r>
      <w:r w:rsidRPr="000B4FD1">
        <w:rPr>
          <w:rFonts w:ascii="Trebuchet MS" w:hAnsi="Trebuchet MS"/>
        </w:rPr>
        <w:t>(</w:t>
      </w:r>
      <w:r w:rsidR="003A5F68" w:rsidRPr="000B4FD1">
        <w:rPr>
          <w:rFonts w:ascii="Trebuchet MS" w:hAnsi="Trebuchet MS"/>
        </w:rPr>
        <w:t>três</w:t>
      </w:r>
      <w:r w:rsidRPr="000B4FD1">
        <w:rPr>
          <w:rFonts w:ascii="Trebuchet MS" w:hAnsi="Trebuchet MS"/>
        </w:rPr>
        <w:t>) dias contados da respectiva solicitação, qualquer informação relevante que lhe venha a ser solicitada com relação a si ou, ainda, que seja do interesse dos Debenturistas ou em prazo inferior caso assim determinado por autoridade competente;</w:t>
      </w:r>
      <w:bookmarkStart w:id="82" w:name="_DV_M200"/>
      <w:bookmarkEnd w:id="82"/>
    </w:p>
    <w:p w14:paraId="46B7A22A" w14:textId="77777777" w:rsidR="0006539A" w:rsidRPr="000B4FD1" w:rsidRDefault="0006539A" w:rsidP="0006539A">
      <w:pPr>
        <w:pStyle w:val="alpha3"/>
        <w:numPr>
          <w:ilvl w:val="0"/>
          <w:numId w:val="0"/>
        </w:numPr>
        <w:spacing w:after="0"/>
        <w:ind w:left="1276"/>
        <w:rPr>
          <w:rFonts w:ascii="Trebuchet MS" w:hAnsi="Trebuchet MS"/>
          <w:i/>
          <w:iCs/>
        </w:rPr>
      </w:pPr>
    </w:p>
    <w:p w14:paraId="0DD509AA" w14:textId="77777777" w:rsidR="00410848" w:rsidRPr="000B4FD1" w:rsidRDefault="00410848" w:rsidP="00675F98">
      <w:pPr>
        <w:pStyle w:val="alpha3"/>
        <w:numPr>
          <w:ilvl w:val="0"/>
          <w:numId w:val="50"/>
        </w:numPr>
        <w:spacing w:after="0"/>
        <w:ind w:left="1276" w:hanging="1276"/>
        <w:rPr>
          <w:rFonts w:ascii="Trebuchet MS" w:hAnsi="Trebuchet MS"/>
        </w:rPr>
      </w:pPr>
      <w:bookmarkStart w:id="83" w:name="_DV_M201"/>
      <w:bookmarkEnd w:id="83"/>
      <w:r w:rsidRPr="000B4FD1">
        <w:rPr>
          <w:rFonts w:ascii="Trebuchet MS" w:hAnsi="Trebuchet MS"/>
        </w:rPr>
        <w:t>fornecer ao Agente Fiduciário, anualmente, o cálculo e o valor da Remuneração Variável EBITDA a qual será incrementada à Sobretaxa a partir da primeira Data de Pagamento da Remuneração que ocorrer após o recebimento do Agente Fiduciário das Demonstrações Financeiras e da memória de cálculo realizada pela Emissora;</w:t>
      </w:r>
    </w:p>
    <w:p w14:paraId="40E08185" w14:textId="77777777" w:rsidR="00410848" w:rsidRPr="000B4FD1" w:rsidRDefault="00410848" w:rsidP="0067244D">
      <w:pPr>
        <w:pStyle w:val="PargrafodaLista"/>
        <w:rPr>
          <w:rFonts w:ascii="Trebuchet MS" w:hAnsi="Trebuchet MS"/>
          <w:szCs w:val="20"/>
        </w:rPr>
      </w:pPr>
    </w:p>
    <w:p w14:paraId="7FD59F15"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fornecer ao Agente Fiduciário avisos aos Debenturistas, fatos relevantes, assim como atas de assembleias gerais e reuniões do conselho de administração da Emissora, que, de alguma forma, envolvam interesse dos Debenturistas, no 3º (terceiro) Dia Útil após sua publicação ou, se não forem publicados, da data em que forem realizados;</w:t>
      </w:r>
      <w:bookmarkStart w:id="84" w:name="_DV_M202"/>
      <w:bookmarkStart w:id="85" w:name="_DV_M203"/>
      <w:bookmarkEnd w:id="84"/>
      <w:bookmarkEnd w:id="85"/>
    </w:p>
    <w:p w14:paraId="4144EBAE" w14:textId="77777777" w:rsidR="0006539A" w:rsidRPr="000B4FD1" w:rsidRDefault="0006539A" w:rsidP="0006539A">
      <w:pPr>
        <w:pStyle w:val="alpha3"/>
        <w:numPr>
          <w:ilvl w:val="0"/>
          <w:numId w:val="0"/>
        </w:numPr>
        <w:spacing w:after="0"/>
        <w:ind w:left="1276"/>
        <w:rPr>
          <w:rFonts w:ascii="Trebuchet MS" w:hAnsi="Trebuchet MS"/>
        </w:rPr>
      </w:pPr>
    </w:p>
    <w:p w14:paraId="0C124037"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atender de forma eficiente às solicitações dos Debenturistas;</w:t>
      </w:r>
      <w:bookmarkStart w:id="86" w:name="_DV_M204"/>
      <w:bookmarkEnd w:id="86"/>
    </w:p>
    <w:p w14:paraId="333634D4" w14:textId="77777777" w:rsidR="0006539A" w:rsidRPr="000B4FD1" w:rsidRDefault="0006539A" w:rsidP="0006539A">
      <w:pPr>
        <w:pStyle w:val="alpha3"/>
        <w:numPr>
          <w:ilvl w:val="0"/>
          <w:numId w:val="0"/>
        </w:numPr>
        <w:spacing w:after="0"/>
        <w:ind w:left="1276"/>
        <w:rPr>
          <w:rFonts w:ascii="Trebuchet MS" w:hAnsi="Trebuchet MS"/>
        </w:rPr>
      </w:pPr>
    </w:p>
    <w:p w14:paraId="4195815B"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convocar Assembleia Geral de Debenturistas para deliberar sobre qualquer matéria que, direta ou indiretamente, se relacione com a presente Emissão, caso o Agente Fiduciário tenha tal obrigação de fazer, nos termos da presente Escritura de Emissão, mas não a cumpra;</w:t>
      </w:r>
      <w:bookmarkStart w:id="87" w:name="_DV_M205"/>
      <w:bookmarkEnd w:id="87"/>
    </w:p>
    <w:p w14:paraId="1F905FD2" w14:textId="77777777" w:rsidR="0006539A" w:rsidRPr="000B4FD1" w:rsidRDefault="0006539A" w:rsidP="0006539A">
      <w:pPr>
        <w:pStyle w:val="alpha3"/>
        <w:numPr>
          <w:ilvl w:val="0"/>
          <w:numId w:val="0"/>
        </w:numPr>
        <w:spacing w:after="0"/>
        <w:ind w:left="1276"/>
        <w:rPr>
          <w:rFonts w:ascii="Trebuchet MS" w:hAnsi="Trebuchet MS"/>
        </w:rPr>
      </w:pPr>
    </w:p>
    <w:p w14:paraId="00B8B404"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informar o Agente Fiduciário em até 2 (dois) Dias Úteis contado de sua ocorrência, sobre a ocorrência de qualquer Evento de Vencimento Antecipado previsto n</w:t>
      </w:r>
      <w:r w:rsidR="00001FD8" w:rsidRPr="000B4FD1">
        <w:rPr>
          <w:rFonts w:ascii="Trebuchet MS" w:hAnsi="Trebuchet MS"/>
        </w:rPr>
        <w:t xml:space="preserve">a Cláusula </w:t>
      </w:r>
      <w:r w:rsidR="00AA5325" w:rsidRPr="000B4FD1">
        <w:rPr>
          <w:rFonts w:ascii="Trebuchet MS" w:hAnsi="Trebuchet MS"/>
        </w:rPr>
        <w:fldChar w:fldCharType="begin"/>
      </w:r>
      <w:r w:rsidR="00AA5325" w:rsidRPr="000B4FD1">
        <w:rPr>
          <w:rFonts w:ascii="Trebuchet MS" w:hAnsi="Trebuchet MS"/>
        </w:rPr>
        <w:instrText xml:space="preserve"> REF _Ref54678169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6.27</w:t>
      </w:r>
      <w:r w:rsidR="00AA5325" w:rsidRPr="000B4FD1">
        <w:rPr>
          <w:rFonts w:ascii="Trebuchet MS" w:hAnsi="Trebuchet MS"/>
        </w:rPr>
        <w:fldChar w:fldCharType="end"/>
      </w:r>
      <w:r w:rsidR="00C12E99" w:rsidRPr="000B4FD1">
        <w:rPr>
          <w:rFonts w:ascii="Trebuchet MS" w:hAnsi="Trebuchet MS"/>
        </w:rPr>
        <w:t xml:space="preserve"> </w:t>
      </w:r>
      <w:r w:rsidRPr="000B4FD1">
        <w:rPr>
          <w:rFonts w:ascii="Trebuchet MS" w:hAnsi="Trebuchet MS"/>
        </w:rPr>
        <w:t>acima;</w:t>
      </w:r>
      <w:bookmarkStart w:id="88" w:name="_DV_M206"/>
      <w:bookmarkEnd w:id="88"/>
    </w:p>
    <w:p w14:paraId="48DE9DD2" w14:textId="77777777" w:rsidR="0006539A" w:rsidRPr="000B4FD1" w:rsidRDefault="0006539A" w:rsidP="0006539A">
      <w:pPr>
        <w:pStyle w:val="alpha3"/>
        <w:numPr>
          <w:ilvl w:val="0"/>
          <w:numId w:val="0"/>
        </w:numPr>
        <w:spacing w:after="0"/>
        <w:ind w:left="1276"/>
        <w:rPr>
          <w:rFonts w:ascii="Trebuchet MS" w:hAnsi="Trebuchet MS"/>
        </w:rPr>
      </w:pPr>
    </w:p>
    <w:p w14:paraId="1F596D1D"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cumprir todas as determinações emanadas da CVM e B3, bem como de outros agentes reguladores e/ou autorreguladores, inclusive mediante envio de documentos, prestando, ainda, as informações que lhe forem solicitadas;</w:t>
      </w:r>
      <w:bookmarkStart w:id="89" w:name="_DV_M208"/>
      <w:bookmarkEnd w:id="89"/>
    </w:p>
    <w:p w14:paraId="44BBBF16" w14:textId="77777777" w:rsidR="0006539A" w:rsidRPr="000B4FD1" w:rsidRDefault="0006539A" w:rsidP="0006539A">
      <w:pPr>
        <w:pStyle w:val="alpha3"/>
        <w:numPr>
          <w:ilvl w:val="0"/>
          <w:numId w:val="0"/>
        </w:numPr>
        <w:spacing w:after="0"/>
        <w:ind w:left="1276"/>
        <w:rPr>
          <w:rFonts w:ascii="Trebuchet MS" w:hAnsi="Trebuchet MS"/>
        </w:rPr>
      </w:pPr>
    </w:p>
    <w:p w14:paraId="719E88C1" w14:textId="77777777" w:rsidR="00A7358D" w:rsidRPr="000B4FD1" w:rsidRDefault="00EF1AA2" w:rsidP="00675F98">
      <w:pPr>
        <w:pStyle w:val="alpha3"/>
        <w:numPr>
          <w:ilvl w:val="0"/>
          <w:numId w:val="50"/>
        </w:numPr>
        <w:spacing w:after="0"/>
        <w:ind w:left="1276" w:hanging="1276"/>
        <w:rPr>
          <w:rFonts w:ascii="Trebuchet MS" w:hAnsi="Trebuchet MS"/>
          <w:i/>
          <w:iCs/>
        </w:rPr>
      </w:pPr>
      <w:r w:rsidRPr="000B4FD1">
        <w:rPr>
          <w:rFonts w:ascii="Trebuchet MS" w:hAnsi="Trebuchet MS"/>
        </w:rPr>
        <w:t>notificar o Agente Fiduciário em até 3 (três) Dias Úteis contados da data de seu conhecimento pela Emissora sobre qualquer alteração nas condições financeiras, econômicas, comerciais, operacionais, regulatórias,</w:t>
      </w:r>
      <w:r w:rsidR="0049492D" w:rsidRPr="000B4FD1">
        <w:rPr>
          <w:rFonts w:ascii="Trebuchet MS" w:hAnsi="Trebuchet MS"/>
        </w:rPr>
        <w:t xml:space="preserve"> reputacionais,</w:t>
      </w:r>
      <w:r w:rsidRPr="000B4FD1">
        <w:rPr>
          <w:rFonts w:ascii="Trebuchet MS" w:hAnsi="Trebuchet MS"/>
        </w:rPr>
        <w:t xml:space="preserve"> societárias ou nos negócios da Emissora, conforme aplicável, bem como quaisquer eventos ou situações que</w:t>
      </w:r>
      <w:r w:rsidR="003A5F68" w:rsidRPr="000B4FD1">
        <w:rPr>
          <w:rFonts w:ascii="Trebuchet MS" w:hAnsi="Trebuchet MS"/>
        </w:rPr>
        <w:t>:</w:t>
      </w:r>
      <w:r w:rsidRPr="000B4FD1">
        <w:rPr>
          <w:rFonts w:ascii="Trebuchet MS" w:hAnsi="Trebuchet MS"/>
        </w:rPr>
        <w:t xml:space="preserve">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possam afetar negativamente, impossibilitar ou dificultar de forma justificada o cumprimento, pela Emissora, de suas obrigações decorrentes desta Escritura de Emissão e das Debêntures</w:t>
      </w:r>
      <w:r w:rsidR="003A5F68" w:rsidRPr="000B4FD1">
        <w:rPr>
          <w:rFonts w:ascii="Trebuchet MS" w:hAnsi="Trebuchet MS"/>
        </w:rPr>
        <w:t>;</w:t>
      </w:r>
      <w:r w:rsidRPr="000B4FD1">
        <w:rPr>
          <w:rFonts w:ascii="Trebuchet MS" w:hAnsi="Trebuchet MS"/>
        </w:rPr>
        <w:t xml:space="preserve"> </w:t>
      </w:r>
      <w:r w:rsidR="003A5F68" w:rsidRPr="000B4FD1">
        <w:rPr>
          <w:rFonts w:ascii="Trebuchet MS" w:hAnsi="Trebuchet MS"/>
        </w:rPr>
        <w:t>e/</w:t>
      </w:r>
      <w:r w:rsidRPr="000B4FD1">
        <w:rPr>
          <w:rFonts w:ascii="Trebuchet MS" w:hAnsi="Trebuchet MS"/>
        </w:rPr>
        <w:t xml:space="preserve">ou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faça com que as demonstrações ou informações financeiras fornecidas pela Emissora não mais reflitam a real condição financeira da Emissora;</w:t>
      </w:r>
      <w:bookmarkStart w:id="90" w:name="_DV_M209"/>
      <w:bookmarkEnd w:id="90"/>
    </w:p>
    <w:p w14:paraId="69F1452E" w14:textId="77777777" w:rsidR="0006539A" w:rsidRPr="000B4FD1" w:rsidRDefault="0006539A" w:rsidP="0006539A">
      <w:pPr>
        <w:pStyle w:val="alpha3"/>
        <w:numPr>
          <w:ilvl w:val="0"/>
          <w:numId w:val="0"/>
        </w:numPr>
        <w:spacing w:after="0"/>
        <w:ind w:left="1276"/>
        <w:rPr>
          <w:rFonts w:ascii="Trebuchet MS" w:hAnsi="Trebuchet MS"/>
          <w:i/>
          <w:iCs/>
        </w:rPr>
      </w:pPr>
    </w:p>
    <w:p w14:paraId="67F7D34B" w14:textId="77777777" w:rsidR="00A7358D" w:rsidRPr="000B4FD1" w:rsidRDefault="00EF1AA2" w:rsidP="00675F98">
      <w:pPr>
        <w:pStyle w:val="alpha3"/>
        <w:numPr>
          <w:ilvl w:val="0"/>
          <w:numId w:val="50"/>
        </w:numPr>
        <w:spacing w:after="0"/>
        <w:ind w:left="1276" w:hanging="1276"/>
        <w:rPr>
          <w:rFonts w:ascii="Trebuchet MS" w:hAnsi="Trebuchet MS"/>
        </w:rPr>
      </w:pPr>
      <w:bookmarkStart w:id="91" w:name="_DV_M210"/>
      <w:bookmarkEnd w:id="91"/>
      <w:r w:rsidRPr="000B4FD1">
        <w:rPr>
          <w:rFonts w:ascii="Trebuchet MS" w:hAnsi="Trebuchet MS"/>
        </w:rPr>
        <w:t>não praticar qualquer ato em desacordo com o estatuto social, com esta Escritura de Emissão, em especial os que possam, direta ou indiretamente, comprometer o pontual e integral cumprimento das obrigações principais e acessórias assumidas perante os Debenturistas;</w:t>
      </w:r>
      <w:bookmarkStart w:id="92" w:name="_DV_M211"/>
      <w:bookmarkEnd w:id="92"/>
    </w:p>
    <w:p w14:paraId="2971DF6E" w14:textId="77777777" w:rsidR="0006539A" w:rsidRPr="000B4FD1" w:rsidRDefault="0006539A" w:rsidP="0006539A">
      <w:pPr>
        <w:pStyle w:val="alpha3"/>
        <w:numPr>
          <w:ilvl w:val="0"/>
          <w:numId w:val="0"/>
        </w:numPr>
        <w:spacing w:after="0"/>
        <w:ind w:left="1276"/>
        <w:rPr>
          <w:rFonts w:ascii="Trebuchet MS" w:hAnsi="Trebuchet MS"/>
        </w:rPr>
      </w:pPr>
    </w:p>
    <w:p w14:paraId="10954A1E"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cumprir todas as obrigações principais e acessórias assumidas nos termos desta Escritura de Emissão, inclusive no que tange à destinação dos recursos captados por meio da Emissão;</w:t>
      </w:r>
      <w:bookmarkStart w:id="93" w:name="_DV_M212"/>
      <w:bookmarkEnd w:id="93"/>
    </w:p>
    <w:p w14:paraId="4A491B7E" w14:textId="77777777" w:rsidR="0006539A" w:rsidRPr="000B4FD1" w:rsidRDefault="0006539A" w:rsidP="0006539A">
      <w:pPr>
        <w:pStyle w:val="alpha3"/>
        <w:numPr>
          <w:ilvl w:val="0"/>
          <w:numId w:val="0"/>
        </w:numPr>
        <w:spacing w:after="0"/>
        <w:ind w:left="1276"/>
        <w:rPr>
          <w:rFonts w:ascii="Trebuchet MS" w:hAnsi="Trebuchet MS"/>
        </w:rPr>
      </w:pPr>
    </w:p>
    <w:p w14:paraId="71B08C42"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manter contratado durante o prazo de vigência das Debêntures, às suas expensas, o </w:t>
      </w:r>
      <w:r w:rsidR="00054CC6" w:rsidRPr="000B4FD1">
        <w:rPr>
          <w:rFonts w:ascii="Trebuchet MS" w:hAnsi="Trebuchet MS"/>
        </w:rPr>
        <w:t>Agente de Liquidação</w:t>
      </w:r>
      <w:r w:rsidRPr="000B4FD1">
        <w:rPr>
          <w:rFonts w:ascii="Trebuchet MS" w:hAnsi="Trebuchet MS"/>
        </w:rPr>
        <w:t>, o Escriturador, o Agente Fiduciário e o ambiente de negociação no mercado secundário (CETIP21);</w:t>
      </w:r>
      <w:bookmarkStart w:id="94" w:name="_DV_M213"/>
      <w:bookmarkEnd w:id="94"/>
    </w:p>
    <w:p w14:paraId="1D01B7DD" w14:textId="77777777" w:rsidR="0006539A" w:rsidRPr="000B4FD1" w:rsidRDefault="0006539A" w:rsidP="0006539A">
      <w:pPr>
        <w:pStyle w:val="alpha3"/>
        <w:numPr>
          <w:ilvl w:val="0"/>
          <w:numId w:val="0"/>
        </w:numPr>
        <w:spacing w:after="0"/>
        <w:ind w:left="1276"/>
        <w:rPr>
          <w:rFonts w:ascii="Trebuchet MS" w:hAnsi="Trebuchet MS"/>
        </w:rPr>
      </w:pPr>
    </w:p>
    <w:p w14:paraId="65F764BC"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efetuar recolhimento de quaisquer tributos ou tarifas que incidam ou venham a incidir sobre a Emissão e que sejam de responsabilidade da Emissora;</w:t>
      </w:r>
      <w:bookmarkStart w:id="95" w:name="_DV_M214"/>
      <w:bookmarkEnd w:id="95"/>
    </w:p>
    <w:p w14:paraId="5EE07D20" w14:textId="77777777" w:rsidR="0006539A" w:rsidRPr="000B4FD1" w:rsidRDefault="0006539A" w:rsidP="0006539A">
      <w:pPr>
        <w:pStyle w:val="alpha3"/>
        <w:numPr>
          <w:ilvl w:val="0"/>
          <w:numId w:val="0"/>
        </w:numPr>
        <w:spacing w:after="0"/>
        <w:ind w:left="1276"/>
        <w:rPr>
          <w:rFonts w:ascii="Trebuchet MS" w:hAnsi="Trebuchet MS"/>
        </w:rPr>
      </w:pPr>
    </w:p>
    <w:p w14:paraId="652D25FD"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efetuar o pagamento das despesas comprovadas pelo Agente Fiduciário por meio de cópia do respectivo comprovante fiscal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bookmarkStart w:id="96" w:name="_DV_M215"/>
      <w:bookmarkStart w:id="97" w:name="_DV_M216"/>
      <w:bookmarkEnd w:id="96"/>
      <w:bookmarkEnd w:id="97"/>
    </w:p>
    <w:p w14:paraId="1017544C" w14:textId="77777777" w:rsidR="0006539A" w:rsidRPr="000B4FD1" w:rsidRDefault="0006539A" w:rsidP="0006539A">
      <w:pPr>
        <w:pStyle w:val="alpha3"/>
        <w:numPr>
          <w:ilvl w:val="0"/>
          <w:numId w:val="0"/>
        </w:numPr>
        <w:spacing w:after="0"/>
        <w:ind w:left="1276"/>
        <w:rPr>
          <w:rFonts w:ascii="Trebuchet MS" w:hAnsi="Trebuchet MS"/>
        </w:rPr>
      </w:pPr>
    </w:p>
    <w:p w14:paraId="6A09A4F9"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preparar demonstrações financeiras de encerramento de exercício e, se for o caso, demonstrações consolidadas, em conformidade com a Lei das Sociedades por Ações e com as regras emitidas pela CVM;</w:t>
      </w:r>
      <w:bookmarkStart w:id="98" w:name="_DV_M217"/>
      <w:bookmarkEnd w:id="98"/>
    </w:p>
    <w:p w14:paraId="0F0ADB99" w14:textId="77777777" w:rsidR="0006539A" w:rsidRPr="000B4FD1" w:rsidRDefault="0006539A" w:rsidP="0006539A">
      <w:pPr>
        <w:pStyle w:val="alpha3"/>
        <w:numPr>
          <w:ilvl w:val="0"/>
          <w:numId w:val="0"/>
        </w:numPr>
        <w:spacing w:after="0"/>
        <w:ind w:left="1276"/>
        <w:rPr>
          <w:rFonts w:ascii="Trebuchet MS" w:hAnsi="Trebuchet MS"/>
        </w:rPr>
      </w:pPr>
    </w:p>
    <w:p w14:paraId="2E9728B7"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observar as disposições da Instrução da CVM </w:t>
      </w:r>
      <w:r w:rsidR="003A2BBC" w:rsidRPr="000B4FD1">
        <w:rPr>
          <w:rFonts w:ascii="Trebuchet MS" w:hAnsi="Trebuchet MS"/>
        </w:rPr>
        <w:t>n.º</w:t>
      </w:r>
      <w:r w:rsidRPr="000B4FD1">
        <w:rPr>
          <w:rFonts w:ascii="Trebuchet MS" w:hAnsi="Trebuchet MS"/>
        </w:rPr>
        <w:t xml:space="preserve"> 358, de 3 de janeiro de 2002, conforme alterada (“</w:t>
      </w:r>
      <w:r w:rsidRPr="000B4FD1">
        <w:rPr>
          <w:rFonts w:ascii="Trebuchet MS" w:hAnsi="Trebuchet MS"/>
          <w:bCs/>
          <w:u w:val="single"/>
        </w:rPr>
        <w:t>Instrução CVM 358</w:t>
      </w:r>
      <w:r w:rsidRPr="000B4FD1">
        <w:rPr>
          <w:rFonts w:ascii="Trebuchet MS" w:hAnsi="Trebuchet MS"/>
        </w:rPr>
        <w:t>”) no tocante a dever de sigilo e vedações à negociação;</w:t>
      </w:r>
      <w:bookmarkStart w:id="99" w:name="_DV_M218"/>
      <w:bookmarkEnd w:id="99"/>
    </w:p>
    <w:p w14:paraId="7801CDCB" w14:textId="77777777" w:rsidR="0006539A" w:rsidRPr="000B4FD1" w:rsidRDefault="0006539A" w:rsidP="0006539A">
      <w:pPr>
        <w:pStyle w:val="alpha3"/>
        <w:numPr>
          <w:ilvl w:val="0"/>
          <w:numId w:val="0"/>
        </w:numPr>
        <w:spacing w:after="0"/>
        <w:ind w:left="1276"/>
        <w:rPr>
          <w:rFonts w:ascii="Trebuchet MS" w:hAnsi="Trebuchet MS"/>
        </w:rPr>
      </w:pPr>
    </w:p>
    <w:p w14:paraId="7840D25D"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submeter suas demonstrações financeiras a auditoria, por auditor independente registrado na CVM; </w:t>
      </w:r>
      <w:bookmarkStart w:id="100" w:name="_DV_M219"/>
      <w:bookmarkEnd w:id="100"/>
    </w:p>
    <w:p w14:paraId="69D33018" w14:textId="77777777" w:rsidR="0006539A" w:rsidRPr="000B4FD1" w:rsidRDefault="0006539A" w:rsidP="0006539A">
      <w:pPr>
        <w:pStyle w:val="alpha3"/>
        <w:numPr>
          <w:ilvl w:val="0"/>
          <w:numId w:val="0"/>
        </w:numPr>
        <w:spacing w:after="0"/>
        <w:ind w:left="1276"/>
        <w:rPr>
          <w:rFonts w:ascii="Trebuchet MS" w:hAnsi="Trebuchet MS"/>
        </w:rPr>
      </w:pPr>
    </w:p>
    <w:p w14:paraId="65E901BA"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divulgar, até o dia anterior ao início das negociações das Debêntures, suas demonstrações financeiras, acompanhadas de notas explicativas e parecer dos auditores independentes, relativas aos 3 (três) últimos exercícios sociais encerrados; </w:t>
      </w:r>
      <w:bookmarkStart w:id="101" w:name="_DV_M220"/>
      <w:bookmarkStart w:id="102" w:name="_DV_M221"/>
      <w:bookmarkEnd w:id="101"/>
      <w:bookmarkEnd w:id="102"/>
    </w:p>
    <w:p w14:paraId="36F423D3" w14:textId="77777777" w:rsidR="0006539A" w:rsidRPr="000B4FD1" w:rsidRDefault="0006539A" w:rsidP="0006539A">
      <w:pPr>
        <w:pStyle w:val="alpha3"/>
        <w:numPr>
          <w:ilvl w:val="0"/>
          <w:numId w:val="0"/>
        </w:numPr>
        <w:spacing w:after="0"/>
        <w:ind w:left="1276"/>
        <w:rPr>
          <w:rFonts w:ascii="Trebuchet MS" w:hAnsi="Trebuchet MS"/>
        </w:rPr>
      </w:pPr>
    </w:p>
    <w:p w14:paraId="4F0F14AB"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divulgar as demonstrações financeiras subsequentes, acompanhadas de notas explicativas e parecer dos auditores independentes, dentro de 3 (três) meses contados do encerramento do exercício social;</w:t>
      </w:r>
    </w:p>
    <w:p w14:paraId="1098B4BF" w14:textId="77777777" w:rsidR="0006539A" w:rsidRPr="000B4FD1" w:rsidRDefault="0006539A" w:rsidP="0006539A">
      <w:pPr>
        <w:pStyle w:val="alpha3"/>
        <w:numPr>
          <w:ilvl w:val="0"/>
          <w:numId w:val="0"/>
        </w:numPr>
        <w:spacing w:after="0"/>
        <w:ind w:left="1276"/>
        <w:rPr>
          <w:rFonts w:ascii="Trebuchet MS" w:hAnsi="Trebuchet MS"/>
        </w:rPr>
      </w:pPr>
    </w:p>
    <w:p w14:paraId="4D5AC7F2"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divulgar a ocorrência de fato relevante, conforme definido pelo artigo 2º da Instrução CVM 358;</w:t>
      </w:r>
    </w:p>
    <w:p w14:paraId="2EB57079" w14:textId="77777777" w:rsidR="0006539A" w:rsidRPr="000B4FD1" w:rsidRDefault="0006539A" w:rsidP="0006539A">
      <w:pPr>
        <w:pStyle w:val="alpha3"/>
        <w:numPr>
          <w:ilvl w:val="0"/>
          <w:numId w:val="0"/>
        </w:numPr>
        <w:spacing w:after="0"/>
        <w:ind w:left="1276"/>
        <w:rPr>
          <w:rFonts w:ascii="Trebuchet MS" w:hAnsi="Trebuchet MS"/>
        </w:rPr>
      </w:pPr>
    </w:p>
    <w:p w14:paraId="01A89878"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divulgar em sua página na rede mundial de computadores o relatório anual e demais comunicações enviadas pelo Agente Fiduciário na mesma data do seu recebimento;</w:t>
      </w:r>
    </w:p>
    <w:p w14:paraId="3BEDE426" w14:textId="77777777" w:rsidR="0006539A" w:rsidRPr="000B4FD1" w:rsidRDefault="0006539A" w:rsidP="0006539A">
      <w:pPr>
        <w:pStyle w:val="alpha3"/>
        <w:numPr>
          <w:ilvl w:val="0"/>
          <w:numId w:val="0"/>
        </w:numPr>
        <w:spacing w:after="0"/>
        <w:ind w:left="1276"/>
        <w:rPr>
          <w:rFonts w:ascii="Trebuchet MS" w:hAnsi="Trebuchet MS"/>
        </w:rPr>
      </w:pPr>
    </w:p>
    <w:p w14:paraId="30565442"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fornecer as informações solicitadas pela CVM;</w:t>
      </w:r>
    </w:p>
    <w:p w14:paraId="7AEB2DBB" w14:textId="77777777" w:rsidR="0006539A" w:rsidRPr="000B4FD1" w:rsidRDefault="0006539A" w:rsidP="0006539A">
      <w:pPr>
        <w:pStyle w:val="alpha3"/>
        <w:numPr>
          <w:ilvl w:val="0"/>
          <w:numId w:val="0"/>
        </w:numPr>
        <w:spacing w:after="0"/>
        <w:ind w:left="1276"/>
        <w:rPr>
          <w:rFonts w:ascii="Trebuchet MS" w:hAnsi="Trebuchet MS"/>
        </w:rPr>
      </w:pPr>
    </w:p>
    <w:p w14:paraId="2B466342"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observar as disposições da regulamentação específica editada pela CVM, caso seja convocada, para realização de modo parcial ou exclusivamente digital, assembleia de titulares das debêntures;</w:t>
      </w:r>
    </w:p>
    <w:p w14:paraId="465AAC6C" w14:textId="77777777" w:rsidR="0006539A" w:rsidRPr="000B4FD1" w:rsidRDefault="0006539A" w:rsidP="0006539A">
      <w:pPr>
        <w:pStyle w:val="alpha3"/>
        <w:numPr>
          <w:ilvl w:val="0"/>
          <w:numId w:val="0"/>
        </w:numPr>
        <w:spacing w:after="0"/>
        <w:ind w:left="1276"/>
        <w:rPr>
          <w:rFonts w:ascii="Trebuchet MS" w:hAnsi="Trebuchet MS"/>
        </w:rPr>
      </w:pPr>
    </w:p>
    <w:p w14:paraId="1F959616" w14:textId="77777777" w:rsidR="00CF1229" w:rsidRPr="000B4FD1" w:rsidRDefault="00CF1229" w:rsidP="00675F98">
      <w:pPr>
        <w:pStyle w:val="alpha3"/>
        <w:numPr>
          <w:ilvl w:val="0"/>
          <w:numId w:val="50"/>
        </w:numPr>
        <w:spacing w:after="0"/>
        <w:ind w:left="1276" w:hanging="1276"/>
        <w:rPr>
          <w:rFonts w:ascii="Trebuchet MS" w:hAnsi="Trebuchet MS"/>
        </w:rPr>
      </w:pPr>
      <w:r w:rsidRPr="000B4FD1">
        <w:rPr>
          <w:rFonts w:ascii="Trebuchet MS" w:hAnsi="Trebuchet MS"/>
        </w:rPr>
        <w:t>divulgar as informações referidas n</w:t>
      </w:r>
      <w:r w:rsidR="00001FD8" w:rsidRPr="000B4FD1">
        <w:rPr>
          <w:rFonts w:ascii="Trebuchet MS" w:hAnsi="Trebuchet MS"/>
        </w:rPr>
        <w:t>os itens (xvii), (xviii), (xix) e (xx)</w:t>
      </w:r>
      <w:r w:rsidRPr="000B4FD1">
        <w:rPr>
          <w:rFonts w:ascii="Trebuchet MS" w:hAnsi="Trebuchet MS"/>
        </w:rPr>
        <w:t xml:space="preserve">: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em sua página na rede mundial de computadores, mantendo-as disponíveis pelo período de 3 (três) anos; e</w:t>
      </w:r>
      <w:r w:rsidRPr="000B4FD1">
        <w:rPr>
          <w:rFonts w:ascii="Trebuchet MS" w:hAnsi="Trebuchet MS"/>
          <w:b/>
          <w:bCs/>
        </w:rPr>
        <w:t xml:space="preserve"> (</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em sistema disponibilizado pela entidade administradora de mercados organizados onde os valores mobiliários estão admitidos à negociação;</w:t>
      </w:r>
    </w:p>
    <w:p w14:paraId="48AB7E38" w14:textId="77777777" w:rsidR="0006539A" w:rsidRPr="000B4FD1" w:rsidRDefault="0006539A" w:rsidP="0006539A">
      <w:pPr>
        <w:pStyle w:val="alpha3"/>
        <w:numPr>
          <w:ilvl w:val="0"/>
          <w:numId w:val="0"/>
        </w:numPr>
        <w:spacing w:after="0"/>
        <w:ind w:left="1276"/>
        <w:rPr>
          <w:rFonts w:ascii="Trebuchet MS" w:hAnsi="Trebuchet MS"/>
        </w:rPr>
      </w:pPr>
    </w:p>
    <w:p w14:paraId="7615F4F8" w14:textId="77777777" w:rsidR="00A7358D" w:rsidRPr="000B4FD1" w:rsidRDefault="00EF1AA2" w:rsidP="00675F98">
      <w:pPr>
        <w:pStyle w:val="alpha3"/>
        <w:numPr>
          <w:ilvl w:val="0"/>
          <w:numId w:val="50"/>
        </w:numPr>
        <w:spacing w:after="0"/>
        <w:ind w:left="1276" w:hanging="1276"/>
        <w:rPr>
          <w:rFonts w:ascii="Trebuchet MS" w:hAnsi="Trebuchet MS"/>
        </w:rPr>
      </w:pPr>
      <w:bookmarkStart w:id="103" w:name="_DV_M224"/>
      <w:bookmarkEnd w:id="103"/>
      <w:r w:rsidRPr="000B4FD1">
        <w:rPr>
          <w:rFonts w:ascii="Trebuchet MS" w:hAnsi="Trebuchet MS"/>
        </w:rPr>
        <w:t xml:space="preserve">cumprir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pela destinação dos recursos financeiros obtidos com a Emissão. Obriga-se, ainda, a Emissora, a proceder a todas as diligências exigidas para as suas atividades, preservando o meio ambiente e atendendo às determinações dos órgãos municipais, estaduais e federais que subsidiariamente venham a legislar ou regulamentar as normas ambientais em vigor; </w:t>
      </w:r>
    </w:p>
    <w:p w14:paraId="4363CB00" w14:textId="77777777" w:rsidR="0006539A" w:rsidRPr="000B4FD1" w:rsidRDefault="0006539A" w:rsidP="0006539A">
      <w:pPr>
        <w:pStyle w:val="alpha3"/>
        <w:numPr>
          <w:ilvl w:val="0"/>
          <w:numId w:val="0"/>
        </w:numPr>
        <w:spacing w:after="0"/>
        <w:ind w:left="1276"/>
        <w:rPr>
          <w:rFonts w:ascii="Trebuchet MS" w:hAnsi="Trebuchet MS"/>
        </w:rPr>
      </w:pPr>
    </w:p>
    <w:p w14:paraId="666F910B" w14:textId="77777777" w:rsidR="00A7358D" w:rsidRPr="000B4FD1" w:rsidRDefault="00EF1AA2" w:rsidP="00675F98">
      <w:pPr>
        <w:pStyle w:val="alpha3"/>
        <w:numPr>
          <w:ilvl w:val="0"/>
          <w:numId w:val="50"/>
        </w:numPr>
        <w:spacing w:after="0"/>
        <w:ind w:left="1276" w:hanging="1276"/>
        <w:rPr>
          <w:rFonts w:ascii="Trebuchet MS" w:hAnsi="Trebuchet MS"/>
        </w:rPr>
      </w:pPr>
      <w:bookmarkStart w:id="104" w:name="_Ref509502414"/>
      <w:r w:rsidRPr="000B4FD1">
        <w:rPr>
          <w:rFonts w:ascii="Trebuchet MS" w:hAnsi="Trebuchet MS"/>
        </w:rPr>
        <w:t>não agir em desconformidade com as disposições das Leis Anticorrupção, bem como as demais leis anticorrupção nacionais ou estrangeiras aplicáveis;</w:t>
      </w:r>
      <w:bookmarkEnd w:id="104"/>
    </w:p>
    <w:p w14:paraId="611C4F3A" w14:textId="77777777" w:rsidR="0006539A" w:rsidRPr="000B4FD1" w:rsidRDefault="0006539A" w:rsidP="0006539A">
      <w:pPr>
        <w:pStyle w:val="alpha3"/>
        <w:numPr>
          <w:ilvl w:val="0"/>
          <w:numId w:val="0"/>
        </w:numPr>
        <w:spacing w:after="0"/>
        <w:ind w:left="1276"/>
        <w:rPr>
          <w:rFonts w:ascii="Trebuchet MS" w:hAnsi="Trebuchet MS"/>
        </w:rPr>
      </w:pPr>
    </w:p>
    <w:p w14:paraId="1618440E" w14:textId="1352748A"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adotar mecanismos e procedimentos internos de integridade, treinamento, comunicação, auditoria e incentivo à denúncia de irregularidades para garantir o fiel cumprimento das leis indicadas no item </w:t>
      </w:r>
      <w:r w:rsidRPr="000B4FD1">
        <w:rPr>
          <w:rFonts w:ascii="Trebuchet MS" w:hAnsi="Trebuchet MS"/>
        </w:rPr>
        <w:fldChar w:fldCharType="begin"/>
      </w:r>
      <w:r w:rsidRPr="000B4FD1">
        <w:rPr>
          <w:rFonts w:ascii="Trebuchet MS" w:hAnsi="Trebuchet MS"/>
        </w:rPr>
        <w:instrText xml:space="preserve"> REF _Ref509502414 \n \p \h  \* MERGEFORMAT </w:instrText>
      </w:r>
      <w:r w:rsidRPr="000B4FD1">
        <w:rPr>
          <w:rFonts w:ascii="Trebuchet MS" w:hAnsi="Trebuchet MS"/>
        </w:rPr>
      </w:r>
      <w:r w:rsidRPr="000B4FD1">
        <w:rPr>
          <w:rFonts w:ascii="Trebuchet MS" w:hAnsi="Trebuchet MS"/>
        </w:rPr>
        <w:fldChar w:fldCharType="separate"/>
      </w:r>
      <w:r w:rsidR="00842585">
        <w:rPr>
          <w:rFonts w:ascii="Trebuchet MS" w:hAnsi="Trebuchet MS"/>
        </w:rPr>
        <w:t>(xxvi) acima</w:t>
      </w:r>
      <w:r w:rsidRPr="000B4FD1">
        <w:rPr>
          <w:rFonts w:ascii="Trebuchet MS" w:hAnsi="Trebuchet MS"/>
        </w:rPr>
        <w:fldChar w:fldCharType="end"/>
      </w:r>
      <w:r w:rsidRPr="000B4FD1">
        <w:rPr>
          <w:rFonts w:ascii="Trebuchet MS" w:hAnsi="Trebuchet MS"/>
        </w:rPr>
        <w:t xml:space="preserve"> por seus funcionários, executivos, diretores, representantes, procuradores e demais partes relacionadas;</w:t>
      </w:r>
    </w:p>
    <w:p w14:paraId="3BF79AB6" w14:textId="77777777" w:rsidR="0006539A" w:rsidRPr="000B4FD1" w:rsidRDefault="0006539A" w:rsidP="0006539A">
      <w:pPr>
        <w:pStyle w:val="alpha3"/>
        <w:numPr>
          <w:ilvl w:val="0"/>
          <w:numId w:val="0"/>
        </w:numPr>
        <w:spacing w:after="0"/>
        <w:ind w:left="1276"/>
        <w:rPr>
          <w:rFonts w:ascii="Trebuchet MS" w:hAnsi="Trebuchet MS"/>
        </w:rPr>
      </w:pPr>
    </w:p>
    <w:p w14:paraId="24F718DA" w14:textId="77777777" w:rsidR="00A7358D" w:rsidRPr="000B4FD1" w:rsidRDefault="00EF1AA2" w:rsidP="00675F98">
      <w:pPr>
        <w:pStyle w:val="alpha3"/>
        <w:numPr>
          <w:ilvl w:val="0"/>
          <w:numId w:val="50"/>
        </w:numPr>
        <w:spacing w:after="0"/>
        <w:ind w:left="1276" w:hanging="1276"/>
        <w:rPr>
          <w:rFonts w:ascii="Trebuchet MS" w:hAnsi="Trebuchet MS"/>
        </w:rPr>
      </w:pPr>
      <w:bookmarkStart w:id="105" w:name="_DV_M225"/>
      <w:bookmarkEnd w:id="105"/>
      <w:r w:rsidRPr="000B4FD1">
        <w:rPr>
          <w:rFonts w:ascii="Trebuchet MS" w:hAnsi="Trebuchet MS"/>
        </w:rPr>
        <w:t>notificar, em até 2 (dois) Dias Úteis, o Agente Fiduciário da convocação, pela Emissora, de qualquer Assembleia Geral de Debenturistas;</w:t>
      </w:r>
      <w:bookmarkStart w:id="106" w:name="_DV_M226"/>
      <w:bookmarkEnd w:id="106"/>
    </w:p>
    <w:p w14:paraId="368129C7" w14:textId="77777777" w:rsidR="0006539A" w:rsidRPr="000B4FD1" w:rsidRDefault="0006539A" w:rsidP="0006539A">
      <w:pPr>
        <w:pStyle w:val="alpha3"/>
        <w:numPr>
          <w:ilvl w:val="0"/>
          <w:numId w:val="0"/>
        </w:numPr>
        <w:spacing w:after="0"/>
        <w:ind w:left="1276"/>
        <w:rPr>
          <w:rFonts w:ascii="Trebuchet MS" w:hAnsi="Trebuchet MS"/>
        </w:rPr>
      </w:pPr>
    </w:p>
    <w:p w14:paraId="142C952E"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comparecer às Assembleias Gerais de Debenturistas, sempre que solicitada;</w:t>
      </w:r>
      <w:bookmarkStart w:id="107" w:name="_DV_M227"/>
      <w:bookmarkEnd w:id="107"/>
    </w:p>
    <w:p w14:paraId="0D63D00B" w14:textId="77777777" w:rsidR="0006539A" w:rsidRPr="000B4FD1" w:rsidRDefault="0006539A" w:rsidP="0006539A">
      <w:pPr>
        <w:pStyle w:val="alpha3"/>
        <w:numPr>
          <w:ilvl w:val="0"/>
          <w:numId w:val="0"/>
        </w:numPr>
        <w:spacing w:after="0"/>
        <w:rPr>
          <w:rFonts w:ascii="Trebuchet MS" w:hAnsi="Trebuchet MS"/>
        </w:rPr>
      </w:pPr>
    </w:p>
    <w:p w14:paraId="4930F0AA"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cumprir com as leis, regulamentos, normas administrativas e determinações dos órgãos governamentais, autarquias ou instâncias judiciais aplicáveis ao exercício de suas atividades, </w:t>
      </w:r>
      <w:r w:rsidR="0049492D" w:rsidRPr="000B4FD1">
        <w:rPr>
          <w:rFonts w:ascii="Trebuchet MS" w:hAnsi="Trebuchet MS"/>
        </w:rPr>
        <w:t>ressalvadas as</w:t>
      </w:r>
      <w:r w:rsidR="00696809" w:rsidRPr="000B4FD1">
        <w:rPr>
          <w:rFonts w:ascii="Trebuchet MS" w:hAnsi="Trebuchet MS"/>
        </w:rPr>
        <w:t>:</w:t>
      </w:r>
      <w:r w:rsidRPr="000B4FD1">
        <w:rPr>
          <w:rFonts w:ascii="Trebuchet MS" w:hAnsi="Trebuchet MS"/>
        </w:rPr>
        <w:t xml:space="preserve">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obrigações que estejam sendo contestadas de boa-fé pela Emissora nas esferas administrativa e/ou judicial e com relação às quais a Emissora possua provimento jurisdicional vigente autorizando sua não observância; ou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obrigações cujo descumprimento não possa uma Mudança Adversa Relevante à Emissora;</w:t>
      </w:r>
    </w:p>
    <w:p w14:paraId="758D8C36" w14:textId="77777777" w:rsidR="0006539A" w:rsidRPr="000B4FD1" w:rsidRDefault="0006539A" w:rsidP="0006539A">
      <w:pPr>
        <w:pStyle w:val="alpha3"/>
        <w:numPr>
          <w:ilvl w:val="0"/>
          <w:numId w:val="0"/>
        </w:numPr>
        <w:spacing w:after="0"/>
        <w:ind w:left="1276"/>
        <w:rPr>
          <w:rFonts w:ascii="Trebuchet MS" w:hAnsi="Trebuchet MS"/>
        </w:rPr>
      </w:pPr>
    </w:p>
    <w:p w14:paraId="5248E761" w14:textId="77777777" w:rsidR="00FA0607"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observar e cumprir a legislação trabalhista e previdenciária em vigor, para que não utilize trabalho em condições análogas às de escravo ou trabalho infantil ou prostituição (exceto pela contratação de aprendizes, nos termos da legislação aplicável); </w:t>
      </w:r>
    </w:p>
    <w:p w14:paraId="51E16681" w14:textId="77777777" w:rsidR="0006539A" w:rsidRPr="000B4FD1" w:rsidRDefault="0006539A" w:rsidP="0006539A">
      <w:pPr>
        <w:pStyle w:val="alpha3"/>
        <w:numPr>
          <w:ilvl w:val="0"/>
          <w:numId w:val="0"/>
        </w:numPr>
        <w:spacing w:after="0"/>
        <w:ind w:left="1276"/>
        <w:rPr>
          <w:rFonts w:ascii="Trebuchet MS" w:hAnsi="Trebuchet MS"/>
        </w:rPr>
      </w:pPr>
    </w:p>
    <w:p w14:paraId="4F263CC7" w14:textId="77777777" w:rsidR="00A91EC7"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observar e cumprir a legislação trabalhista e previdenciária em vigor, para que</w:t>
      </w:r>
      <w:r w:rsidRPr="000B4FD1">
        <w:rPr>
          <w:rFonts w:ascii="Trebuchet MS" w:hAnsi="Trebuchet MS"/>
          <w:b/>
          <w:bCs/>
        </w:rPr>
        <w:t xml:space="preserve"> (a)</w:t>
      </w:r>
      <w:r w:rsidRPr="000B4FD1">
        <w:rPr>
          <w:rFonts w:ascii="Trebuchet MS" w:hAnsi="Trebuchet MS"/>
        </w:rPr>
        <w:t xml:space="preserve"> os trabalhadores da Emissora estejam devidamente registrados nos termos da legislação em vigor; </w:t>
      </w:r>
      <w:r w:rsidRPr="000B4FD1">
        <w:rPr>
          <w:rFonts w:ascii="Trebuchet MS" w:hAnsi="Trebuchet MS"/>
          <w:b/>
          <w:bCs/>
        </w:rPr>
        <w:t>(b)</w:t>
      </w:r>
      <w:r w:rsidRPr="000B4FD1">
        <w:rPr>
          <w:rFonts w:ascii="Trebuchet MS" w:hAnsi="Trebuchet MS"/>
        </w:rPr>
        <w:t xml:space="preserve"> cumpra as obrigações decorrentes dos respectivos contratos de trabalho e da legislação trabalhista e previdenciária em vigor exceto por (</w:t>
      </w:r>
      <w:r w:rsidRPr="000B4FD1">
        <w:rPr>
          <w:rFonts w:ascii="Trebuchet MS" w:hAnsi="Trebuchet MS"/>
          <w:i/>
          <w:iCs/>
        </w:rPr>
        <w:t>1</w:t>
      </w:r>
      <w:r w:rsidRPr="000B4FD1">
        <w:rPr>
          <w:rFonts w:ascii="Trebuchet MS" w:hAnsi="Trebuchet MS"/>
        </w:rPr>
        <w:t>) obrigações que estejam sendo contestadas de boa-fé pela Emissora nas esferas administrativa e/ou judicial; e (</w:t>
      </w:r>
      <w:r w:rsidRPr="000B4FD1">
        <w:rPr>
          <w:rFonts w:ascii="Trebuchet MS" w:hAnsi="Trebuchet MS"/>
          <w:i/>
          <w:iCs/>
        </w:rPr>
        <w:t>2</w:t>
      </w:r>
      <w:r w:rsidRPr="000B4FD1">
        <w:rPr>
          <w:rFonts w:ascii="Trebuchet MS" w:hAnsi="Trebuchet MS"/>
        </w:rPr>
        <w:t xml:space="preserve">) obrigações com relação às quais a Emissora possua provimento jurisdicional vigente autorizando sua não observância; </w:t>
      </w:r>
      <w:r w:rsidR="00CF1229" w:rsidRPr="000B4FD1">
        <w:rPr>
          <w:rFonts w:ascii="Trebuchet MS" w:hAnsi="Trebuchet MS"/>
        </w:rPr>
        <w:t xml:space="preserve">e </w:t>
      </w:r>
      <w:r w:rsidRPr="000B4FD1">
        <w:rPr>
          <w:rFonts w:ascii="Trebuchet MS" w:hAnsi="Trebuchet MS"/>
        </w:rPr>
        <w:t>(</w:t>
      </w:r>
      <w:r w:rsidRPr="000B4FD1">
        <w:rPr>
          <w:rFonts w:ascii="Trebuchet MS" w:hAnsi="Trebuchet MS"/>
          <w:i/>
          <w:iCs/>
        </w:rPr>
        <w:t>3</w:t>
      </w:r>
      <w:r w:rsidRPr="000B4FD1">
        <w:rPr>
          <w:rFonts w:ascii="Trebuchet MS" w:hAnsi="Trebuchet MS"/>
        </w:rPr>
        <w:t xml:space="preserve">) obrigações cujo descumprimento não possa causar Mudança Adversa Relevante à Emissora, nos termos desta Escritura de Emissão; </w:t>
      </w:r>
      <w:r w:rsidRPr="000B4FD1">
        <w:rPr>
          <w:rFonts w:ascii="Trebuchet MS" w:hAnsi="Trebuchet MS"/>
          <w:b/>
          <w:bCs/>
        </w:rPr>
        <w:t>(c)</w:t>
      </w:r>
      <w:r w:rsidRPr="000B4FD1">
        <w:rPr>
          <w:rFonts w:ascii="Trebuchet MS" w:hAnsi="Trebuchet MS"/>
        </w:rPr>
        <w:t xml:space="preserve"> detenha todas as permissões, licenças, autorizações e aprovações indispensáveis para o exercício de suas atividade, em conformidade com a legislação aplicável; e </w:t>
      </w:r>
      <w:r w:rsidRPr="000B4FD1">
        <w:rPr>
          <w:rFonts w:ascii="Trebuchet MS" w:hAnsi="Trebuchet MS"/>
          <w:b/>
          <w:bCs/>
        </w:rPr>
        <w:t>(d)</w:t>
      </w:r>
      <w:r w:rsidRPr="000B4FD1">
        <w:rPr>
          <w:rFonts w:ascii="Trebuchet MS" w:hAnsi="Trebuchet MS"/>
        </w:rPr>
        <w:t xml:space="preserve"> tenha todo os registros indispensáveis para o exercício de suas atividades em conformidade com a legislação civil aplicável; </w:t>
      </w:r>
    </w:p>
    <w:p w14:paraId="08F676F0" w14:textId="77777777" w:rsidR="0006539A" w:rsidRPr="000B4FD1" w:rsidRDefault="0006539A" w:rsidP="0006539A">
      <w:pPr>
        <w:pStyle w:val="alpha3"/>
        <w:numPr>
          <w:ilvl w:val="0"/>
          <w:numId w:val="0"/>
        </w:numPr>
        <w:spacing w:after="0"/>
        <w:ind w:left="1276"/>
        <w:rPr>
          <w:rFonts w:ascii="Trebuchet MS" w:hAnsi="Trebuchet MS"/>
        </w:rPr>
      </w:pPr>
    </w:p>
    <w:p w14:paraId="723D8417"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mediante o envio de comunicação por escrito ao Agente Fiduciário na qual declare que ocorreu e persiste um inadimplemento em relação à Emissão, cumprir todas as instruções razoáveis por escrito emanadas do Agente Fiduciário para regularização das obrigações inadimplidas;</w:t>
      </w:r>
    </w:p>
    <w:p w14:paraId="3D015B52" w14:textId="77777777" w:rsidR="0006539A" w:rsidRPr="000B4FD1" w:rsidRDefault="0006539A" w:rsidP="0006539A">
      <w:pPr>
        <w:pStyle w:val="alpha3"/>
        <w:numPr>
          <w:ilvl w:val="0"/>
          <w:numId w:val="0"/>
        </w:numPr>
        <w:spacing w:after="0"/>
        <w:ind w:left="1276"/>
        <w:rPr>
          <w:rFonts w:ascii="Trebuchet MS" w:hAnsi="Trebuchet MS"/>
        </w:rPr>
      </w:pPr>
    </w:p>
    <w:p w14:paraId="78192117"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assegurar que os recursos obtidos com a Oferta Restrita não sejam empregados em quaisquer Condutas Indevidas (conforme definido abaixo); </w:t>
      </w:r>
    </w:p>
    <w:p w14:paraId="77177A6B" w14:textId="77777777" w:rsidR="0006539A" w:rsidRPr="000B4FD1" w:rsidRDefault="0006539A" w:rsidP="0006539A">
      <w:pPr>
        <w:pStyle w:val="alpha3"/>
        <w:numPr>
          <w:ilvl w:val="0"/>
          <w:numId w:val="0"/>
        </w:numPr>
        <w:spacing w:after="0"/>
        <w:ind w:left="1276"/>
        <w:rPr>
          <w:rFonts w:ascii="Trebuchet MS" w:hAnsi="Trebuchet MS"/>
        </w:rPr>
      </w:pPr>
    </w:p>
    <w:p w14:paraId="5AC05FDE"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até a Data de Vencimento</w:t>
      </w:r>
      <w:r w:rsidR="007D4249" w:rsidRPr="000B4FD1">
        <w:rPr>
          <w:rFonts w:ascii="Trebuchet MS" w:hAnsi="Trebuchet MS"/>
        </w:rPr>
        <w:t xml:space="preserve"> </w:t>
      </w:r>
      <w:r w:rsidRPr="000B4FD1">
        <w:rPr>
          <w:rFonts w:ascii="Trebuchet MS" w:hAnsi="Trebuchet MS"/>
        </w:rPr>
        <w:t>observar, cumprir e/ou adotar medidas para que sejam cumpridas</w:t>
      </w:r>
      <w:r w:rsidR="007D4249" w:rsidRPr="000B4FD1">
        <w:rPr>
          <w:rFonts w:ascii="Trebuchet MS" w:hAnsi="Trebuchet MS"/>
        </w:rPr>
        <w:t xml:space="preserve">, </w:t>
      </w:r>
      <w:r w:rsidRPr="000B4FD1">
        <w:rPr>
          <w:rFonts w:ascii="Trebuchet MS" w:hAnsi="Trebuchet MS"/>
        </w:rPr>
        <w:t xml:space="preserve">por si, suas </w:t>
      </w:r>
      <w:r w:rsidR="00537EB2" w:rsidRPr="000B4FD1">
        <w:rPr>
          <w:rFonts w:ascii="Trebuchet MS" w:hAnsi="Trebuchet MS"/>
        </w:rPr>
        <w:t>controladas ou sob controle comum (“</w:t>
      </w:r>
      <w:r w:rsidR="00537EB2" w:rsidRPr="000B4FD1">
        <w:rPr>
          <w:rFonts w:ascii="Trebuchet MS" w:hAnsi="Trebuchet MS"/>
          <w:bCs/>
          <w:u w:val="single"/>
        </w:rPr>
        <w:t>Afiliadas</w:t>
      </w:r>
      <w:r w:rsidR="00537EB2" w:rsidRPr="000B4FD1">
        <w:rPr>
          <w:rFonts w:ascii="Trebuchet MS" w:hAnsi="Trebuchet MS"/>
        </w:rPr>
        <w:t>”)</w:t>
      </w:r>
      <w:r w:rsidRPr="000B4FD1">
        <w:rPr>
          <w:rFonts w:ascii="Trebuchet MS" w:hAnsi="Trebuchet MS"/>
        </w:rPr>
        <w:t xml:space="preserve"> e </w:t>
      </w:r>
      <w:r w:rsidR="00537EB2" w:rsidRPr="000B4FD1">
        <w:rPr>
          <w:rFonts w:ascii="Trebuchet MS" w:hAnsi="Trebuchet MS"/>
        </w:rPr>
        <w:t xml:space="preserve">envidar seus melhores esforços para </w:t>
      </w:r>
      <w:r w:rsidRPr="000B4FD1">
        <w:rPr>
          <w:rFonts w:ascii="Trebuchet MS" w:hAnsi="Trebuchet MS"/>
        </w:rPr>
        <w:t>todas as pessoas agindo em seu nome, incluindo gerentes, conselheiros, diretores e empregados (“</w:t>
      </w:r>
      <w:r w:rsidRPr="000B4FD1">
        <w:rPr>
          <w:rFonts w:ascii="Trebuchet MS" w:hAnsi="Trebuchet MS"/>
          <w:bCs/>
          <w:u w:val="single"/>
        </w:rPr>
        <w:t>Representantes</w:t>
      </w:r>
      <w:r w:rsidRPr="000B4FD1">
        <w:rPr>
          <w:rFonts w:ascii="Trebuchet MS" w:hAnsi="Trebuchet MS"/>
        </w:rPr>
        <w:t>”), toda e qualquer das Leis Anticorrupção, bem como abster-se de praticar quaisquer das Condutas Indevidas</w:t>
      </w:r>
      <w:r w:rsidR="007D4249" w:rsidRPr="000B4FD1">
        <w:rPr>
          <w:rFonts w:ascii="Trebuchet MS" w:hAnsi="Trebuchet MS"/>
        </w:rPr>
        <w:t xml:space="preserve"> (conforme abaixo definidas)</w:t>
      </w:r>
      <w:r w:rsidRPr="000B4FD1">
        <w:rPr>
          <w:rFonts w:ascii="Trebuchet MS" w:hAnsi="Trebuchet MS"/>
        </w:rPr>
        <w:t xml:space="preserve">, devendo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manter políticas e procedimentos internos que assegurem integral cumprimento da Leis Anticorrupção;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dar conhecimento pleno de tais normas a todos os seus profissionais e/ou os demais prestadores de serviços, previamente ao início de sua atuação no âmbito da Oferta Restrita; </w:t>
      </w:r>
      <w:r w:rsidRPr="000B4FD1">
        <w:rPr>
          <w:rFonts w:ascii="Trebuchet MS" w:hAnsi="Trebuchet MS"/>
          <w:b/>
          <w:bCs/>
        </w:rPr>
        <w:t>(</w:t>
      </w:r>
      <w:r w:rsidR="00001FD8" w:rsidRPr="000B4FD1">
        <w:rPr>
          <w:rFonts w:ascii="Trebuchet MS" w:hAnsi="Trebuchet MS"/>
          <w:b/>
          <w:bCs/>
        </w:rPr>
        <w:t>c)</w:t>
      </w:r>
      <w:r w:rsidRPr="000B4FD1">
        <w:rPr>
          <w:rFonts w:ascii="Trebuchet MS" w:hAnsi="Trebuchet MS"/>
        </w:rPr>
        <w:t xml:space="preserve"> abster-se de praticar atos de corrupção e de agir de forma lesiva à administração pública, nacional ou estrangeira, bem como realizar quaisquer das Condutas Indevidas; e </w:t>
      </w:r>
      <w:r w:rsidRPr="000B4FD1">
        <w:rPr>
          <w:rFonts w:ascii="Trebuchet MS" w:hAnsi="Trebuchet MS"/>
          <w:b/>
          <w:bCs/>
        </w:rPr>
        <w:t>(</w:t>
      </w:r>
      <w:r w:rsidR="00001FD8" w:rsidRPr="000B4FD1">
        <w:rPr>
          <w:rFonts w:ascii="Trebuchet MS" w:hAnsi="Trebuchet MS"/>
          <w:b/>
          <w:bCs/>
        </w:rPr>
        <w:t>d</w:t>
      </w:r>
      <w:r w:rsidRPr="000B4FD1">
        <w:rPr>
          <w:rFonts w:ascii="Trebuchet MS" w:hAnsi="Trebuchet MS"/>
          <w:b/>
          <w:bCs/>
        </w:rPr>
        <w:t>)</w:t>
      </w:r>
      <w:r w:rsidRPr="000B4FD1">
        <w:rPr>
          <w:rFonts w:ascii="Trebuchet MS" w:hAnsi="Trebuchet MS"/>
        </w:rPr>
        <w:t xml:space="preserve"> caso tenha conhecimento de qualquer ato ou fato que viole aludidas normas, comunicar em até 3 (três) Dias Úteis o Agente Fiduciário; </w:t>
      </w:r>
    </w:p>
    <w:p w14:paraId="212AB160" w14:textId="77777777" w:rsidR="0006539A" w:rsidRPr="000B4FD1" w:rsidRDefault="0006539A" w:rsidP="0006539A">
      <w:pPr>
        <w:pStyle w:val="alpha3"/>
        <w:numPr>
          <w:ilvl w:val="0"/>
          <w:numId w:val="0"/>
        </w:numPr>
        <w:spacing w:after="0"/>
        <w:ind w:left="1276"/>
        <w:rPr>
          <w:rFonts w:ascii="Trebuchet MS" w:hAnsi="Trebuchet MS"/>
        </w:rPr>
      </w:pPr>
    </w:p>
    <w:p w14:paraId="7DE36EA9"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guardar, pelo prazo de 5 (cinco) anos contados da data de encerramento da Oferta Restrita, toda a documentação relativa à Emissão;</w:t>
      </w:r>
    </w:p>
    <w:p w14:paraId="191951D7" w14:textId="77777777" w:rsidR="0006539A" w:rsidRPr="000B4FD1" w:rsidRDefault="0006539A" w:rsidP="0006539A">
      <w:pPr>
        <w:pStyle w:val="alpha3"/>
        <w:numPr>
          <w:ilvl w:val="0"/>
          <w:numId w:val="0"/>
        </w:numPr>
        <w:spacing w:after="0"/>
        <w:ind w:left="1276"/>
        <w:rPr>
          <w:rFonts w:ascii="Trebuchet MS" w:hAnsi="Trebuchet MS"/>
        </w:rPr>
      </w:pPr>
    </w:p>
    <w:p w14:paraId="7B65761A"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nos termos de sua política interna de anticorrupção, zelar para que todos os colaboradores, administradores e demais empresas do grupo, bem como os fornecedores, prestadores de serviços e agentes intermediários por ela contratados, não realizem quaisquer Condutas Indevidas; </w:t>
      </w:r>
    </w:p>
    <w:p w14:paraId="7E70AAD8" w14:textId="77777777" w:rsidR="0006539A" w:rsidRPr="000B4FD1" w:rsidRDefault="0006539A" w:rsidP="0006539A">
      <w:pPr>
        <w:pStyle w:val="alpha3"/>
        <w:numPr>
          <w:ilvl w:val="0"/>
          <w:numId w:val="0"/>
        </w:numPr>
        <w:spacing w:after="0"/>
        <w:ind w:left="1276"/>
        <w:rPr>
          <w:rFonts w:ascii="Trebuchet MS" w:hAnsi="Trebuchet MS"/>
        </w:rPr>
      </w:pPr>
    </w:p>
    <w:p w14:paraId="435713C9"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 xml:space="preserve">manter sempre válidas, eficazes, em perfeita ordem e em pleno vigor, todas as licenças, concessões, autorizações, permissões e alvarás, inclusive ambientais, aplicáveis ao exercício de suas atividades, exceto por aquelas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que estejam em processo de renovação;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xml:space="preserve"> questionadas pela Emissora nas esferas administrativa e/ou judicial e para as quais tenha sido obtido efeito suspensivo; </w:t>
      </w:r>
      <w:r w:rsidR="00CF1229" w:rsidRPr="000B4FD1">
        <w:rPr>
          <w:rFonts w:ascii="Trebuchet MS" w:hAnsi="Trebuchet MS"/>
        </w:rPr>
        <w:t xml:space="preserve">e </w:t>
      </w:r>
      <w:r w:rsidRPr="000B4FD1">
        <w:rPr>
          <w:rFonts w:ascii="Trebuchet MS" w:hAnsi="Trebuchet MS"/>
          <w:b/>
          <w:bCs/>
        </w:rPr>
        <w:t>(</w:t>
      </w:r>
      <w:r w:rsidR="00001FD8" w:rsidRPr="000B4FD1">
        <w:rPr>
          <w:rFonts w:ascii="Trebuchet MS" w:hAnsi="Trebuchet MS"/>
          <w:b/>
          <w:bCs/>
        </w:rPr>
        <w:t>c</w:t>
      </w:r>
      <w:r w:rsidRPr="000B4FD1">
        <w:rPr>
          <w:rFonts w:ascii="Trebuchet MS" w:hAnsi="Trebuchet MS"/>
          <w:b/>
          <w:bCs/>
        </w:rPr>
        <w:t>)</w:t>
      </w:r>
      <w:r w:rsidRPr="000B4FD1">
        <w:rPr>
          <w:rFonts w:ascii="Trebuchet MS" w:hAnsi="Trebuchet MS"/>
        </w:rPr>
        <w:t xml:space="preserve"> cuja falta não </w:t>
      </w:r>
      <w:r w:rsidR="00CF1229" w:rsidRPr="000B4FD1">
        <w:rPr>
          <w:rFonts w:ascii="Trebuchet MS" w:hAnsi="Trebuchet MS"/>
        </w:rPr>
        <w:t xml:space="preserve">cause </w:t>
      </w:r>
      <w:r w:rsidRPr="000B4FD1">
        <w:rPr>
          <w:rFonts w:ascii="Trebuchet MS" w:hAnsi="Trebuchet MS"/>
        </w:rPr>
        <w:t>Mudança Adversa Relevante à Emissora;</w:t>
      </w:r>
    </w:p>
    <w:p w14:paraId="7E9ECE79" w14:textId="77777777" w:rsidR="0006539A" w:rsidRPr="000B4FD1" w:rsidRDefault="0006539A" w:rsidP="0006539A">
      <w:pPr>
        <w:pStyle w:val="alpha3"/>
        <w:numPr>
          <w:ilvl w:val="0"/>
          <w:numId w:val="0"/>
        </w:numPr>
        <w:spacing w:after="0"/>
        <w:ind w:left="1276"/>
        <w:rPr>
          <w:rFonts w:ascii="Trebuchet MS" w:hAnsi="Trebuchet MS"/>
        </w:rPr>
      </w:pPr>
    </w:p>
    <w:p w14:paraId="2D63EA99" w14:textId="77777777" w:rsidR="00A7358D" w:rsidRPr="000B4FD1" w:rsidRDefault="00EF1AA2" w:rsidP="00675F98">
      <w:pPr>
        <w:pStyle w:val="alpha3"/>
        <w:numPr>
          <w:ilvl w:val="0"/>
          <w:numId w:val="50"/>
        </w:numPr>
        <w:spacing w:after="0"/>
        <w:ind w:left="1276" w:hanging="1276"/>
        <w:rPr>
          <w:rFonts w:ascii="Trebuchet MS" w:hAnsi="Trebuchet MS"/>
        </w:rPr>
      </w:pPr>
      <w:bookmarkStart w:id="108" w:name="_Ref509940217"/>
      <w:r w:rsidRPr="000B4FD1">
        <w:rPr>
          <w:rFonts w:ascii="Trebuchet MS" w:hAnsi="Trebuchet MS"/>
        </w:rPr>
        <w:t>manter seguro adequado para seus bens e ativos que reputar relevantes, conforme práticas correntes de mercado;</w:t>
      </w:r>
      <w:bookmarkEnd w:id="108"/>
    </w:p>
    <w:p w14:paraId="6D2BC61F" w14:textId="77777777" w:rsidR="0006539A" w:rsidRPr="000B4FD1" w:rsidRDefault="0006539A" w:rsidP="0006539A">
      <w:pPr>
        <w:pStyle w:val="alpha3"/>
        <w:numPr>
          <w:ilvl w:val="0"/>
          <w:numId w:val="0"/>
        </w:numPr>
        <w:spacing w:after="0"/>
        <w:ind w:left="1276"/>
        <w:rPr>
          <w:rFonts w:ascii="Trebuchet MS" w:hAnsi="Trebuchet MS"/>
        </w:rPr>
      </w:pPr>
    </w:p>
    <w:p w14:paraId="435C8B99"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enviar os atos societários, os dados financeiros 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solicitadas pelo Agente Fiduciário para a realização do relatório citado n</w:t>
      </w:r>
      <w:r w:rsidR="00001FD8" w:rsidRPr="000B4FD1">
        <w:rPr>
          <w:rFonts w:ascii="Trebuchet MS" w:hAnsi="Trebuchet MS"/>
        </w:rPr>
        <w:t xml:space="preserve">o item </w:t>
      </w:r>
      <w:r w:rsidR="00AA5325" w:rsidRPr="000B4FD1">
        <w:rPr>
          <w:rFonts w:ascii="Trebuchet MS" w:hAnsi="Trebuchet MS"/>
        </w:rPr>
        <w:fldChar w:fldCharType="begin"/>
      </w:r>
      <w:r w:rsidR="00AA5325" w:rsidRPr="000B4FD1">
        <w:rPr>
          <w:rFonts w:ascii="Trebuchet MS" w:hAnsi="Trebuchet MS"/>
        </w:rPr>
        <w:instrText xml:space="preserve"> REF _Ref61907651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(xiii)</w:t>
      </w:r>
      <w:r w:rsidR="00AA5325" w:rsidRPr="000B4FD1">
        <w:rPr>
          <w:rFonts w:ascii="Trebuchet MS" w:hAnsi="Trebuchet MS"/>
        </w:rPr>
        <w:fldChar w:fldCharType="end"/>
      </w:r>
      <w:r w:rsidR="00E06B70" w:rsidRPr="000B4FD1">
        <w:rPr>
          <w:rFonts w:ascii="Trebuchet MS" w:hAnsi="Trebuchet MS"/>
        </w:rPr>
        <w:t xml:space="preserve"> </w:t>
      </w:r>
      <w:r w:rsidRPr="000B4FD1">
        <w:rPr>
          <w:rFonts w:ascii="Trebuchet MS" w:hAnsi="Trebuchet MS"/>
        </w:rPr>
        <w:t>da Cláusula</w:t>
      </w:r>
      <w:r w:rsidR="002D1848" w:rsidRPr="000B4FD1">
        <w:rPr>
          <w:rFonts w:ascii="Trebuchet MS" w:hAnsi="Trebuchet MS"/>
        </w:rPr>
        <w:t xml:space="preserve"> </w:t>
      </w:r>
      <w:r w:rsidR="00AA5325" w:rsidRPr="000B4FD1">
        <w:rPr>
          <w:rFonts w:ascii="Trebuchet MS" w:hAnsi="Trebuchet MS"/>
        </w:rPr>
        <w:fldChar w:fldCharType="begin"/>
      </w:r>
      <w:r w:rsidR="00AA5325" w:rsidRPr="000B4FD1">
        <w:rPr>
          <w:rFonts w:ascii="Trebuchet MS" w:hAnsi="Trebuchet MS"/>
        </w:rPr>
        <w:instrText xml:space="preserve"> REF _Ref61907661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8.1</w:t>
      </w:r>
      <w:r w:rsidR="00AA5325" w:rsidRPr="000B4FD1">
        <w:rPr>
          <w:rFonts w:ascii="Trebuchet MS" w:hAnsi="Trebuchet MS"/>
        </w:rPr>
        <w:fldChar w:fldCharType="end"/>
      </w:r>
      <w:r w:rsidRPr="000B4FD1">
        <w:rPr>
          <w:rFonts w:ascii="Trebuchet MS" w:hAnsi="Trebuchet MS"/>
        </w:rPr>
        <w:t>, no prazo de até 30 (trinta) dias corridos antes do encerramento do prazo previsto n</w:t>
      </w:r>
      <w:r w:rsidR="00001FD8" w:rsidRPr="000B4FD1">
        <w:rPr>
          <w:rFonts w:ascii="Trebuchet MS" w:hAnsi="Trebuchet MS"/>
        </w:rPr>
        <w:t>o item</w:t>
      </w:r>
      <w:r w:rsidRPr="000B4FD1">
        <w:rPr>
          <w:rFonts w:ascii="Trebuchet MS" w:hAnsi="Trebuchet MS"/>
        </w:rPr>
        <w:t xml:space="preserve"> </w:t>
      </w:r>
      <w:r w:rsidRPr="000B4FD1">
        <w:rPr>
          <w:rFonts w:ascii="Trebuchet MS" w:hAnsi="Trebuchet MS"/>
        </w:rPr>
        <w:fldChar w:fldCharType="begin"/>
      </w:r>
      <w:r w:rsidRPr="000B4FD1">
        <w:rPr>
          <w:rFonts w:ascii="Trebuchet MS" w:hAnsi="Trebuchet MS"/>
        </w:rPr>
        <w:instrText xml:space="preserve"> REF _Ref130286449 \r \h  \* MERGEFORMAT </w:instrText>
      </w:r>
      <w:r w:rsidRPr="000B4FD1">
        <w:rPr>
          <w:rFonts w:ascii="Trebuchet MS" w:hAnsi="Trebuchet MS"/>
        </w:rPr>
      </w:r>
      <w:r w:rsidRPr="000B4FD1">
        <w:rPr>
          <w:rFonts w:ascii="Trebuchet MS" w:hAnsi="Trebuchet MS"/>
        </w:rPr>
        <w:fldChar w:fldCharType="separate"/>
      </w:r>
      <w:r w:rsidR="00E10755" w:rsidRPr="000B4FD1">
        <w:rPr>
          <w:rFonts w:ascii="Trebuchet MS" w:hAnsi="Trebuchet MS"/>
        </w:rPr>
        <w:t>(xiii)</w:t>
      </w:r>
      <w:r w:rsidRPr="000B4FD1">
        <w:rPr>
          <w:rFonts w:ascii="Trebuchet MS" w:hAnsi="Trebuchet MS"/>
        </w:rPr>
        <w:fldChar w:fldCharType="end"/>
      </w:r>
      <w:r w:rsidRPr="000B4FD1">
        <w:rPr>
          <w:rFonts w:ascii="Trebuchet MS" w:hAnsi="Trebuchet MS"/>
        </w:rPr>
        <w:t xml:space="preserve"> da Cláusula </w:t>
      </w:r>
      <w:r w:rsidR="00AA5325" w:rsidRPr="000B4FD1">
        <w:rPr>
          <w:rFonts w:ascii="Trebuchet MS" w:hAnsi="Trebuchet MS"/>
        </w:rPr>
        <w:fldChar w:fldCharType="begin"/>
      </w:r>
      <w:r w:rsidR="00AA5325" w:rsidRPr="000B4FD1">
        <w:rPr>
          <w:rFonts w:ascii="Trebuchet MS" w:hAnsi="Trebuchet MS"/>
        </w:rPr>
        <w:instrText xml:space="preserve"> REF _Ref61907661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8.1</w:t>
      </w:r>
      <w:r w:rsidR="00AA5325" w:rsidRPr="000B4FD1">
        <w:rPr>
          <w:rFonts w:ascii="Trebuchet MS" w:hAnsi="Trebuchet MS"/>
        </w:rPr>
        <w:fldChar w:fldCharType="end"/>
      </w:r>
      <w:r w:rsidRPr="000B4FD1">
        <w:rPr>
          <w:rFonts w:ascii="Trebuchet MS" w:hAnsi="Trebuchet MS"/>
        </w:rPr>
        <w:t>;</w:t>
      </w:r>
    </w:p>
    <w:p w14:paraId="50643BA1" w14:textId="77777777" w:rsidR="0006539A" w:rsidRPr="000B4FD1" w:rsidRDefault="0006539A" w:rsidP="0006539A">
      <w:pPr>
        <w:pStyle w:val="alpha3"/>
        <w:numPr>
          <w:ilvl w:val="0"/>
          <w:numId w:val="0"/>
        </w:numPr>
        <w:spacing w:after="0"/>
        <w:ind w:left="1276"/>
        <w:rPr>
          <w:rFonts w:ascii="Trebuchet MS" w:hAnsi="Trebuchet MS"/>
        </w:rPr>
      </w:pPr>
    </w:p>
    <w:p w14:paraId="30508188" w14:textId="77777777" w:rsidR="00A7358D" w:rsidRPr="000B4FD1" w:rsidRDefault="00EF1AA2" w:rsidP="00675F98">
      <w:pPr>
        <w:pStyle w:val="alpha3"/>
        <w:numPr>
          <w:ilvl w:val="0"/>
          <w:numId w:val="50"/>
        </w:numPr>
        <w:spacing w:after="0"/>
        <w:ind w:left="1276" w:hanging="1276"/>
        <w:rPr>
          <w:rFonts w:ascii="Trebuchet MS" w:hAnsi="Trebuchet MS"/>
        </w:rPr>
      </w:pPr>
      <w:r w:rsidRPr="000B4FD1">
        <w:rPr>
          <w:rFonts w:ascii="Trebuchet MS" w:hAnsi="Trebuchet MS"/>
        </w:rPr>
        <w:t>encaminhar ao Agente Fiduciário via original arquivada na JUC</w:t>
      </w:r>
      <w:r w:rsidR="00001FD8" w:rsidRPr="000B4FD1">
        <w:rPr>
          <w:rFonts w:ascii="Trebuchet MS" w:hAnsi="Trebuchet MS"/>
        </w:rPr>
        <w:t>ESP</w:t>
      </w:r>
      <w:r w:rsidRPr="000B4FD1">
        <w:rPr>
          <w:rFonts w:ascii="Trebuchet MS" w:hAnsi="Trebuchet MS"/>
        </w:rPr>
        <w:t xml:space="preserve"> dos atos e reuniões dos Debenturistas que integrem a Emissão;</w:t>
      </w:r>
      <w:r w:rsidR="00CF1229" w:rsidRPr="000B4FD1">
        <w:rPr>
          <w:rFonts w:ascii="Trebuchet MS" w:hAnsi="Trebuchet MS"/>
        </w:rPr>
        <w:t xml:space="preserve"> e</w:t>
      </w:r>
    </w:p>
    <w:p w14:paraId="1B86036B" w14:textId="77777777" w:rsidR="0006539A" w:rsidRPr="000B4FD1" w:rsidRDefault="0006539A" w:rsidP="0006539A">
      <w:pPr>
        <w:pStyle w:val="alpha3"/>
        <w:numPr>
          <w:ilvl w:val="0"/>
          <w:numId w:val="0"/>
        </w:numPr>
        <w:spacing w:after="0"/>
        <w:ind w:left="1276"/>
        <w:rPr>
          <w:rFonts w:ascii="Trebuchet MS" w:hAnsi="Trebuchet MS"/>
        </w:rPr>
      </w:pPr>
    </w:p>
    <w:p w14:paraId="7F3DDE82" w14:textId="77777777" w:rsidR="00BD0ADA" w:rsidRPr="000B4FD1" w:rsidRDefault="00EF1AA2" w:rsidP="00675F98">
      <w:pPr>
        <w:pStyle w:val="alpha3"/>
        <w:numPr>
          <w:ilvl w:val="0"/>
          <w:numId w:val="50"/>
        </w:numPr>
        <w:spacing w:after="0"/>
        <w:ind w:left="1276" w:hanging="1276"/>
        <w:rPr>
          <w:rFonts w:ascii="Trebuchet MS" w:hAnsi="Trebuchet MS"/>
        </w:rPr>
      </w:pPr>
      <w:r w:rsidRPr="000B4FD1">
        <w:rPr>
          <w:rFonts w:ascii="Trebuchet MS" w:eastAsia="Arial Unicode MS" w:hAnsi="Trebuchet MS"/>
          <w:w w:val="0"/>
        </w:rPr>
        <w:t>não prestar quaisquer novas garantias reais e/ou constituir quaisquer novos ônus, gravames, usufruto e/ou qualquer outra modalidade de obrigação que limite, sob qualquer forma, a propriedade, titularidade, posse e/ou controle da Emissora sobre os ativos, bens e direitos de qualquer natureza, de sua propriedade ou titularidade, em garantia de obrigação de qualquer terceiro</w:t>
      </w:r>
      <w:r w:rsidR="00F115A9" w:rsidRPr="000B4FD1">
        <w:rPr>
          <w:rFonts w:ascii="Trebuchet MS" w:eastAsia="Arial Unicode MS" w:hAnsi="Trebuchet MS"/>
          <w:w w:val="0"/>
        </w:rPr>
        <w:t xml:space="preserve">, exceto </w:t>
      </w:r>
      <w:r w:rsidR="002566A6" w:rsidRPr="000B4FD1">
        <w:rPr>
          <w:rFonts w:ascii="Trebuchet MS" w:eastAsia="Arial Unicode MS" w:hAnsi="Trebuchet MS"/>
          <w:w w:val="0"/>
        </w:rPr>
        <w:t>pela outorga de aval ou fiança</w:t>
      </w:r>
      <w:r w:rsidR="00F115A9" w:rsidRPr="000B4FD1">
        <w:rPr>
          <w:rFonts w:ascii="Trebuchet MS" w:eastAsia="Arial Unicode MS" w:hAnsi="Trebuchet MS"/>
          <w:w w:val="0"/>
        </w:rPr>
        <w:t xml:space="preserve"> em</w:t>
      </w:r>
      <w:r w:rsidR="002566A6" w:rsidRPr="000B4FD1">
        <w:rPr>
          <w:rFonts w:ascii="Trebuchet MS" w:eastAsia="Arial Unicode MS" w:hAnsi="Trebuchet MS"/>
          <w:w w:val="0"/>
        </w:rPr>
        <w:t xml:space="preserve"> benefício</w:t>
      </w:r>
      <w:r w:rsidR="00F115A9" w:rsidRPr="000B4FD1">
        <w:rPr>
          <w:rFonts w:ascii="Trebuchet MS" w:eastAsia="Arial Unicode MS" w:hAnsi="Trebuchet MS"/>
          <w:w w:val="0"/>
        </w:rPr>
        <w:t xml:space="preserve"> de suas Afiliadas</w:t>
      </w:r>
      <w:r w:rsidRPr="000B4FD1">
        <w:rPr>
          <w:rFonts w:ascii="Trebuchet MS" w:eastAsia="Arial Unicode MS" w:hAnsi="Trebuchet MS"/>
          <w:w w:val="0"/>
        </w:rPr>
        <w:t>.</w:t>
      </w:r>
    </w:p>
    <w:p w14:paraId="038E1BBD" w14:textId="77777777" w:rsidR="0006539A" w:rsidRPr="000B4FD1" w:rsidRDefault="0006539A" w:rsidP="0006539A">
      <w:pPr>
        <w:pStyle w:val="alpha3"/>
        <w:numPr>
          <w:ilvl w:val="0"/>
          <w:numId w:val="0"/>
        </w:numPr>
        <w:spacing w:after="0"/>
        <w:ind w:left="1276"/>
        <w:rPr>
          <w:rFonts w:ascii="Trebuchet MS" w:hAnsi="Trebuchet MS"/>
        </w:rPr>
      </w:pPr>
    </w:p>
    <w:p w14:paraId="7DCAD488" w14:textId="77777777" w:rsidR="00301A97" w:rsidRPr="000B4FD1" w:rsidRDefault="00EF1AA2" w:rsidP="00001FD8">
      <w:pPr>
        <w:pStyle w:val="Level2"/>
        <w:spacing w:after="0"/>
        <w:ind w:left="0"/>
        <w:rPr>
          <w:rFonts w:ascii="Trebuchet MS" w:hAnsi="Trebuchet MS"/>
          <w:szCs w:val="20"/>
        </w:rPr>
      </w:pPr>
      <w:r w:rsidRPr="000B4FD1">
        <w:rPr>
          <w:rFonts w:ascii="Trebuchet MS" w:hAnsi="Trebuchet MS"/>
          <w:szCs w:val="20"/>
        </w:rPr>
        <w:t xml:space="preserve">A Emissora 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 </w:t>
      </w:r>
    </w:p>
    <w:p w14:paraId="6948726B" w14:textId="77777777" w:rsidR="00001FD8" w:rsidRPr="000B4FD1" w:rsidRDefault="00001FD8" w:rsidP="00001FD8">
      <w:pPr>
        <w:pStyle w:val="Level2"/>
        <w:numPr>
          <w:ilvl w:val="0"/>
          <w:numId w:val="0"/>
        </w:numPr>
        <w:spacing w:after="0"/>
        <w:rPr>
          <w:rFonts w:ascii="Trebuchet MS" w:hAnsi="Trebuchet MS"/>
          <w:szCs w:val="20"/>
        </w:rPr>
      </w:pPr>
    </w:p>
    <w:p w14:paraId="1B5A6D62" w14:textId="77777777" w:rsidR="00AD621E" w:rsidRPr="000B4FD1" w:rsidRDefault="00EF1AA2" w:rsidP="00BC5D00">
      <w:pPr>
        <w:pStyle w:val="Level1"/>
        <w:keepNext/>
        <w:spacing w:after="0"/>
        <w:rPr>
          <w:rFonts w:ascii="Trebuchet MS" w:hAnsi="Trebuchet MS"/>
          <w:b/>
          <w:szCs w:val="20"/>
        </w:rPr>
      </w:pPr>
      <w:r w:rsidRPr="000B4FD1">
        <w:rPr>
          <w:rFonts w:ascii="Trebuchet MS" w:hAnsi="Trebuchet MS"/>
          <w:b/>
          <w:szCs w:val="20"/>
        </w:rPr>
        <w:t>AGENTE FIDUCIÁRIO</w:t>
      </w:r>
    </w:p>
    <w:p w14:paraId="7722FB66" w14:textId="77777777" w:rsidR="00001FD8" w:rsidRPr="000B4FD1" w:rsidRDefault="00001FD8" w:rsidP="00001FD8">
      <w:pPr>
        <w:pStyle w:val="Level1"/>
        <w:keepNext/>
        <w:numPr>
          <w:ilvl w:val="0"/>
          <w:numId w:val="0"/>
        </w:numPr>
        <w:spacing w:after="0"/>
        <w:rPr>
          <w:rFonts w:ascii="Trebuchet MS" w:hAnsi="Trebuchet MS"/>
          <w:b/>
          <w:szCs w:val="20"/>
        </w:rPr>
      </w:pPr>
    </w:p>
    <w:p w14:paraId="14137E1B" w14:textId="77777777" w:rsidR="00AD621E" w:rsidRPr="000B4FD1" w:rsidRDefault="00EF1AA2" w:rsidP="00001FD8">
      <w:pPr>
        <w:pStyle w:val="Level2"/>
        <w:spacing w:after="0"/>
        <w:ind w:left="0"/>
        <w:rPr>
          <w:rFonts w:ascii="Trebuchet MS" w:hAnsi="Trebuchet MS"/>
          <w:szCs w:val="20"/>
        </w:rPr>
      </w:pPr>
      <w:bookmarkStart w:id="109" w:name="_Ref61907661"/>
      <w:r w:rsidRPr="000B4FD1">
        <w:rPr>
          <w:rFonts w:ascii="Trebuchet MS" w:hAnsi="Trebuchet MS"/>
          <w:szCs w:val="20"/>
        </w:rPr>
        <w:t xml:space="preserve">A </w:t>
      </w:r>
      <w:r w:rsidR="0042341D" w:rsidRPr="000B4FD1">
        <w:rPr>
          <w:rFonts w:ascii="Trebuchet MS" w:hAnsi="Trebuchet MS"/>
          <w:szCs w:val="20"/>
        </w:rPr>
        <w:t>Emissora</w:t>
      </w:r>
      <w:r w:rsidRPr="000B4FD1">
        <w:rPr>
          <w:rFonts w:ascii="Trebuchet MS" w:hAnsi="Trebuchet MS"/>
          <w:szCs w:val="20"/>
        </w:rPr>
        <w:t xml:space="preserve">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bookmarkEnd w:id="109"/>
    </w:p>
    <w:p w14:paraId="4AD983A3" w14:textId="77777777" w:rsidR="00C629B6" w:rsidRPr="000B4FD1" w:rsidRDefault="00C629B6" w:rsidP="00C629B6">
      <w:pPr>
        <w:pStyle w:val="Level2"/>
        <w:numPr>
          <w:ilvl w:val="0"/>
          <w:numId w:val="0"/>
        </w:numPr>
        <w:spacing w:after="0"/>
        <w:rPr>
          <w:rFonts w:ascii="Trebuchet MS" w:hAnsi="Trebuchet MS"/>
          <w:szCs w:val="20"/>
        </w:rPr>
      </w:pPr>
    </w:p>
    <w:p w14:paraId="159BD60A"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é instituição financeira devidamente organizada, constituída e existente sob a forma de sociedade </w:t>
      </w:r>
      <w:r w:rsidR="00001FD8" w:rsidRPr="000B4FD1">
        <w:rPr>
          <w:rFonts w:ascii="Trebuchet MS" w:hAnsi="Trebuchet MS"/>
          <w:szCs w:val="20"/>
        </w:rPr>
        <w:t>por ações</w:t>
      </w:r>
      <w:r w:rsidRPr="000B4FD1">
        <w:rPr>
          <w:rFonts w:ascii="Trebuchet MS" w:hAnsi="Trebuchet MS"/>
          <w:szCs w:val="20"/>
        </w:rPr>
        <w:t>, de acordo com as leis brasileiras;</w:t>
      </w:r>
    </w:p>
    <w:p w14:paraId="166EFE99" w14:textId="77777777" w:rsidR="00001FD8" w:rsidRPr="000B4FD1" w:rsidRDefault="00001FD8" w:rsidP="00001FD8">
      <w:pPr>
        <w:pStyle w:val="Level3"/>
        <w:numPr>
          <w:ilvl w:val="0"/>
          <w:numId w:val="0"/>
        </w:numPr>
        <w:spacing w:after="0"/>
        <w:ind w:left="1276"/>
        <w:rPr>
          <w:rFonts w:ascii="Trebuchet MS" w:hAnsi="Trebuchet MS"/>
          <w:szCs w:val="20"/>
        </w:rPr>
      </w:pPr>
    </w:p>
    <w:p w14:paraId="3B29F991"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conhece e aceita a função para a qual foi nomeado, assumindo integralmente os deveres e atribuições previstos na legislação específica e nesta Escritura de Emissão;</w:t>
      </w:r>
    </w:p>
    <w:p w14:paraId="5457FC2D" w14:textId="77777777" w:rsidR="00001FD8" w:rsidRPr="000B4FD1" w:rsidRDefault="00001FD8" w:rsidP="00001FD8">
      <w:pPr>
        <w:pStyle w:val="Level3"/>
        <w:numPr>
          <w:ilvl w:val="0"/>
          <w:numId w:val="0"/>
        </w:numPr>
        <w:spacing w:after="0"/>
        <w:ind w:left="1276"/>
        <w:rPr>
          <w:rFonts w:ascii="Trebuchet MS" w:hAnsi="Trebuchet MS"/>
          <w:szCs w:val="20"/>
        </w:rPr>
      </w:pPr>
    </w:p>
    <w:p w14:paraId="4E7235A5"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está devidamente autorizado e obteve todas as autorizações, inclusive, conforme aplicável, legais, societárias, regulatórias e de terceiros, necessárias à celebração desta Escritura de Emissão e ao cumprimento de todas as obrigações aqui e ali previstas, tendo sido plenamente satisfeitos todos os requisitos legais, societários, regulatórios e de terceiros necessários para tanto;</w:t>
      </w:r>
    </w:p>
    <w:p w14:paraId="0E80D8FB" w14:textId="77777777" w:rsidR="00001FD8" w:rsidRPr="000B4FD1" w:rsidRDefault="00001FD8" w:rsidP="00001FD8">
      <w:pPr>
        <w:pStyle w:val="Level3"/>
        <w:numPr>
          <w:ilvl w:val="0"/>
          <w:numId w:val="0"/>
        </w:numPr>
        <w:spacing w:after="0"/>
        <w:ind w:left="1276"/>
        <w:rPr>
          <w:rFonts w:ascii="Trebuchet MS" w:hAnsi="Trebuchet MS"/>
          <w:szCs w:val="20"/>
        </w:rPr>
      </w:pPr>
    </w:p>
    <w:p w14:paraId="0010C717"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a celebração, os termos e condições desta Escritura de Emissão e o cumprimento das obrigações aqui previstas </w:t>
      </w:r>
      <w:r w:rsidRPr="000B4FD1">
        <w:rPr>
          <w:rFonts w:ascii="Trebuchet MS" w:hAnsi="Trebuchet MS"/>
          <w:b/>
          <w:bCs/>
          <w:szCs w:val="20"/>
        </w:rPr>
        <w:t>(</w:t>
      </w:r>
      <w:r w:rsidR="00001FD8" w:rsidRPr="000B4FD1">
        <w:rPr>
          <w:rFonts w:ascii="Trebuchet MS" w:hAnsi="Trebuchet MS"/>
          <w:b/>
          <w:bCs/>
          <w:szCs w:val="20"/>
        </w:rPr>
        <w:t>a</w:t>
      </w:r>
      <w:r w:rsidRPr="000B4FD1">
        <w:rPr>
          <w:rFonts w:ascii="Trebuchet MS" w:hAnsi="Trebuchet MS"/>
          <w:b/>
          <w:bCs/>
          <w:szCs w:val="20"/>
        </w:rPr>
        <w:t>)</w:t>
      </w:r>
      <w:r w:rsidRPr="000B4FD1">
        <w:rPr>
          <w:rFonts w:ascii="Trebuchet MS" w:hAnsi="Trebuchet MS"/>
          <w:szCs w:val="20"/>
        </w:rPr>
        <w:t xml:space="preserve"> não infringem o estatuto social do Agente Fiduciário; </w:t>
      </w:r>
      <w:r w:rsidRPr="000B4FD1">
        <w:rPr>
          <w:rFonts w:ascii="Trebuchet MS" w:hAnsi="Trebuchet MS"/>
          <w:b/>
          <w:bCs/>
          <w:szCs w:val="20"/>
        </w:rPr>
        <w:t>(</w:t>
      </w:r>
      <w:r w:rsidR="00001FD8" w:rsidRPr="000B4FD1">
        <w:rPr>
          <w:rFonts w:ascii="Trebuchet MS" w:hAnsi="Trebuchet MS"/>
          <w:b/>
          <w:bCs/>
          <w:szCs w:val="20"/>
        </w:rPr>
        <w:t>b</w:t>
      </w:r>
      <w:r w:rsidRPr="000B4FD1">
        <w:rPr>
          <w:rFonts w:ascii="Trebuchet MS" w:hAnsi="Trebuchet MS"/>
          <w:b/>
          <w:bCs/>
          <w:szCs w:val="20"/>
        </w:rPr>
        <w:t>)</w:t>
      </w:r>
      <w:r w:rsidRPr="000B4FD1">
        <w:rPr>
          <w:rFonts w:ascii="Trebuchet MS" w:hAnsi="Trebuchet MS"/>
          <w:szCs w:val="20"/>
        </w:rPr>
        <w:t xml:space="preserve"> não infringem qualquer contrato ou instrumento do qual o Agente Fiduciário seja parte e/ou pelo qual qualquer de seus ativos esteja sujeito; </w:t>
      </w:r>
      <w:r w:rsidRPr="000B4FD1">
        <w:rPr>
          <w:rFonts w:ascii="Trebuchet MS" w:hAnsi="Trebuchet MS"/>
          <w:b/>
          <w:bCs/>
          <w:szCs w:val="20"/>
        </w:rPr>
        <w:t>(</w:t>
      </w:r>
      <w:r w:rsidR="00001FD8" w:rsidRPr="000B4FD1">
        <w:rPr>
          <w:rFonts w:ascii="Trebuchet MS" w:hAnsi="Trebuchet MS"/>
          <w:b/>
          <w:bCs/>
          <w:szCs w:val="20"/>
        </w:rPr>
        <w:t>c</w:t>
      </w:r>
      <w:r w:rsidRPr="000B4FD1">
        <w:rPr>
          <w:rFonts w:ascii="Trebuchet MS" w:hAnsi="Trebuchet MS"/>
          <w:b/>
          <w:bCs/>
          <w:szCs w:val="20"/>
        </w:rPr>
        <w:t>)</w:t>
      </w:r>
      <w:r w:rsidRPr="000B4FD1">
        <w:rPr>
          <w:rFonts w:ascii="Trebuchet MS" w:hAnsi="Trebuchet MS"/>
          <w:szCs w:val="20"/>
        </w:rPr>
        <w:t xml:space="preserve"> não infringem qualquer disposição legal ou regulamentar a que o Agente Fiduciário e/ou qualquer de seus ativos esteja sujeito; e </w:t>
      </w:r>
      <w:r w:rsidRPr="000B4FD1">
        <w:rPr>
          <w:rFonts w:ascii="Trebuchet MS" w:hAnsi="Trebuchet MS"/>
          <w:b/>
          <w:bCs/>
          <w:szCs w:val="20"/>
        </w:rPr>
        <w:t>(</w:t>
      </w:r>
      <w:r w:rsidR="00001FD8" w:rsidRPr="000B4FD1">
        <w:rPr>
          <w:rFonts w:ascii="Trebuchet MS" w:hAnsi="Trebuchet MS"/>
          <w:b/>
          <w:bCs/>
          <w:szCs w:val="20"/>
        </w:rPr>
        <w:t>d</w:t>
      </w:r>
      <w:r w:rsidRPr="000B4FD1">
        <w:rPr>
          <w:rFonts w:ascii="Trebuchet MS" w:hAnsi="Trebuchet MS"/>
          <w:b/>
          <w:bCs/>
          <w:szCs w:val="20"/>
        </w:rPr>
        <w:t>)</w:t>
      </w:r>
      <w:r w:rsidRPr="000B4FD1">
        <w:rPr>
          <w:rFonts w:ascii="Trebuchet MS" w:hAnsi="Trebuchet MS"/>
          <w:szCs w:val="20"/>
        </w:rPr>
        <w:t xml:space="preserve"> não infringem qualquer ordem, decisão ou sentença administrativa, judicial ou arbitral que afete o Agente Fiduciário e/ou qualquer de seus ativos; </w:t>
      </w:r>
    </w:p>
    <w:p w14:paraId="1EB26FC9" w14:textId="77777777" w:rsidR="00001FD8" w:rsidRPr="000B4FD1" w:rsidRDefault="00001FD8" w:rsidP="00001FD8">
      <w:pPr>
        <w:pStyle w:val="Level3"/>
        <w:numPr>
          <w:ilvl w:val="0"/>
          <w:numId w:val="0"/>
        </w:numPr>
        <w:spacing w:after="0"/>
        <w:ind w:left="1276"/>
        <w:rPr>
          <w:rFonts w:ascii="Trebuchet MS" w:hAnsi="Trebuchet MS"/>
          <w:szCs w:val="20"/>
        </w:rPr>
      </w:pPr>
    </w:p>
    <w:p w14:paraId="3E772EDD"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não tem qualquer impedimento legal, conforme artigo 66, parágrafo 3º, da Lei das Sociedades por Ações e demais normas aplicáveis, para exercer a função que lhe é conferida; </w:t>
      </w:r>
    </w:p>
    <w:p w14:paraId="7D4DA847" w14:textId="77777777" w:rsidR="00001FD8" w:rsidRPr="000B4FD1" w:rsidRDefault="00001FD8" w:rsidP="00001FD8">
      <w:pPr>
        <w:pStyle w:val="Level3"/>
        <w:numPr>
          <w:ilvl w:val="0"/>
          <w:numId w:val="0"/>
        </w:numPr>
        <w:spacing w:after="0"/>
        <w:ind w:left="1276"/>
        <w:rPr>
          <w:rFonts w:ascii="Trebuchet MS" w:hAnsi="Trebuchet MS"/>
          <w:szCs w:val="20"/>
        </w:rPr>
      </w:pPr>
    </w:p>
    <w:p w14:paraId="273D9D63"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não se encontra em nenhuma das situações de conflito de interesse previstas no artigo 6º da </w:t>
      </w:r>
      <w:r w:rsidR="000B37C2" w:rsidRPr="000B4FD1">
        <w:rPr>
          <w:rFonts w:ascii="Trebuchet MS" w:hAnsi="Trebuchet MS"/>
          <w:szCs w:val="20"/>
        </w:rPr>
        <w:t xml:space="preserve">Resolução </w:t>
      </w:r>
      <w:r w:rsidRPr="000B4FD1">
        <w:rPr>
          <w:rFonts w:ascii="Trebuchet MS" w:hAnsi="Trebuchet MS"/>
          <w:szCs w:val="20"/>
        </w:rPr>
        <w:t xml:space="preserve">da CVM n.º </w:t>
      </w:r>
      <w:r w:rsidR="000B37C2" w:rsidRPr="000B4FD1">
        <w:rPr>
          <w:rFonts w:ascii="Trebuchet MS" w:hAnsi="Trebuchet MS"/>
          <w:szCs w:val="20"/>
        </w:rPr>
        <w:t>17</w:t>
      </w:r>
      <w:r w:rsidRPr="000B4FD1">
        <w:rPr>
          <w:rFonts w:ascii="Trebuchet MS" w:hAnsi="Trebuchet MS"/>
          <w:szCs w:val="20"/>
        </w:rPr>
        <w:t xml:space="preserve">, de </w:t>
      </w:r>
      <w:r w:rsidR="000B37C2" w:rsidRPr="000B4FD1">
        <w:rPr>
          <w:rFonts w:ascii="Trebuchet MS" w:hAnsi="Trebuchet MS"/>
          <w:szCs w:val="20"/>
        </w:rPr>
        <w:t xml:space="preserve">09 </w:t>
      </w:r>
      <w:r w:rsidRPr="000B4FD1">
        <w:rPr>
          <w:rFonts w:ascii="Trebuchet MS" w:hAnsi="Trebuchet MS"/>
          <w:szCs w:val="20"/>
        </w:rPr>
        <w:t xml:space="preserve">de </w:t>
      </w:r>
      <w:r w:rsidR="000B37C2" w:rsidRPr="000B4FD1">
        <w:rPr>
          <w:rFonts w:ascii="Trebuchet MS" w:hAnsi="Trebuchet MS"/>
          <w:szCs w:val="20"/>
        </w:rPr>
        <w:t xml:space="preserve">fevereiro </w:t>
      </w:r>
      <w:r w:rsidRPr="000B4FD1">
        <w:rPr>
          <w:rFonts w:ascii="Trebuchet MS" w:hAnsi="Trebuchet MS"/>
          <w:szCs w:val="20"/>
        </w:rPr>
        <w:t>de 20</w:t>
      </w:r>
      <w:r w:rsidR="000B37C2" w:rsidRPr="000B4FD1">
        <w:rPr>
          <w:rFonts w:ascii="Trebuchet MS" w:hAnsi="Trebuchet MS"/>
          <w:szCs w:val="20"/>
        </w:rPr>
        <w:t>21</w:t>
      </w:r>
      <w:r w:rsidRPr="000B4FD1">
        <w:rPr>
          <w:rFonts w:ascii="Trebuchet MS" w:hAnsi="Trebuchet MS"/>
          <w:szCs w:val="20"/>
        </w:rPr>
        <w:t xml:space="preserve"> </w:t>
      </w:r>
      <w:r w:rsidRPr="000B4FD1">
        <w:rPr>
          <w:rFonts w:ascii="Trebuchet MS" w:hAnsi="Trebuchet MS"/>
          <w:bCs/>
          <w:szCs w:val="20"/>
        </w:rPr>
        <w:t>(“</w:t>
      </w:r>
      <w:r w:rsidR="00A67E8C" w:rsidRPr="000B4FD1">
        <w:rPr>
          <w:rFonts w:ascii="Trebuchet MS" w:hAnsi="Trebuchet MS"/>
          <w:szCs w:val="20"/>
          <w:u w:val="single"/>
        </w:rPr>
        <w:t xml:space="preserve">Resolução </w:t>
      </w:r>
      <w:r w:rsidRPr="000B4FD1">
        <w:rPr>
          <w:rFonts w:ascii="Trebuchet MS" w:hAnsi="Trebuchet MS"/>
          <w:szCs w:val="20"/>
          <w:u w:val="single"/>
        </w:rPr>
        <w:t xml:space="preserve">CVM </w:t>
      </w:r>
      <w:r w:rsidR="00A67E8C" w:rsidRPr="000B4FD1">
        <w:rPr>
          <w:rFonts w:ascii="Trebuchet MS" w:hAnsi="Trebuchet MS"/>
          <w:szCs w:val="20"/>
          <w:u w:val="single"/>
        </w:rPr>
        <w:t>17</w:t>
      </w:r>
      <w:r w:rsidRPr="000B4FD1">
        <w:rPr>
          <w:rFonts w:ascii="Trebuchet MS" w:hAnsi="Trebuchet MS"/>
          <w:szCs w:val="20"/>
        </w:rPr>
        <w:t>”);</w:t>
      </w:r>
    </w:p>
    <w:p w14:paraId="01CBA088" w14:textId="77777777" w:rsidR="00001FD8" w:rsidRPr="000B4FD1" w:rsidRDefault="00001FD8" w:rsidP="00001FD8">
      <w:pPr>
        <w:pStyle w:val="Level3"/>
        <w:numPr>
          <w:ilvl w:val="0"/>
          <w:numId w:val="0"/>
        </w:numPr>
        <w:spacing w:after="0"/>
        <w:ind w:left="1276"/>
        <w:rPr>
          <w:rFonts w:ascii="Trebuchet MS" w:hAnsi="Trebuchet MS"/>
          <w:szCs w:val="20"/>
        </w:rPr>
      </w:pPr>
    </w:p>
    <w:p w14:paraId="7BDA3268"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não tem qualquer ligação com a </w:t>
      </w:r>
      <w:r w:rsidR="0042341D" w:rsidRPr="000B4FD1">
        <w:rPr>
          <w:rFonts w:ascii="Trebuchet MS" w:hAnsi="Trebuchet MS"/>
          <w:szCs w:val="20"/>
        </w:rPr>
        <w:t>Emissora</w:t>
      </w:r>
      <w:r w:rsidRPr="000B4FD1">
        <w:rPr>
          <w:rFonts w:ascii="Trebuchet MS" w:hAnsi="Trebuchet MS"/>
          <w:szCs w:val="20"/>
        </w:rPr>
        <w:t xml:space="preserve"> que o impeça de exercer suas funções; </w:t>
      </w:r>
    </w:p>
    <w:p w14:paraId="7CCCB80A" w14:textId="77777777" w:rsidR="00001FD8" w:rsidRPr="000B4FD1" w:rsidRDefault="00001FD8" w:rsidP="00001FD8">
      <w:pPr>
        <w:pStyle w:val="Level3"/>
        <w:numPr>
          <w:ilvl w:val="0"/>
          <w:numId w:val="0"/>
        </w:numPr>
        <w:spacing w:after="0"/>
        <w:ind w:left="1276"/>
        <w:rPr>
          <w:rFonts w:ascii="Trebuchet MS" w:hAnsi="Trebuchet MS"/>
          <w:szCs w:val="20"/>
        </w:rPr>
      </w:pPr>
    </w:p>
    <w:p w14:paraId="54BD5CEE"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verificou a consistência das informações contidas nesta Escritura de Emissão, com base nas informações prestadas pela </w:t>
      </w:r>
      <w:r w:rsidR="0042341D" w:rsidRPr="000B4FD1">
        <w:rPr>
          <w:rFonts w:ascii="Trebuchet MS" w:hAnsi="Trebuchet MS"/>
          <w:szCs w:val="20"/>
        </w:rPr>
        <w:t>Emissora</w:t>
      </w:r>
      <w:r w:rsidRPr="000B4FD1">
        <w:rPr>
          <w:rFonts w:ascii="Trebuchet MS" w:hAnsi="Trebuchet MS"/>
          <w:szCs w:val="20"/>
        </w:rPr>
        <w:t>, sendo certo que o Agente Fiduciário não conduziu qualquer procedimento de verificação independente ou adicional da consistência das informações apresentadas;</w:t>
      </w:r>
    </w:p>
    <w:p w14:paraId="7FA2F5B1" w14:textId="77777777" w:rsidR="00001FD8" w:rsidRPr="000B4FD1" w:rsidRDefault="00001FD8" w:rsidP="00001FD8">
      <w:pPr>
        <w:pStyle w:val="Level3"/>
        <w:numPr>
          <w:ilvl w:val="0"/>
          <w:numId w:val="0"/>
        </w:numPr>
        <w:spacing w:after="0"/>
        <w:ind w:left="1276"/>
        <w:rPr>
          <w:rFonts w:ascii="Trebuchet MS" w:hAnsi="Trebuchet MS"/>
          <w:szCs w:val="20"/>
        </w:rPr>
      </w:pPr>
    </w:p>
    <w:p w14:paraId="29B88256"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p>
    <w:p w14:paraId="266CDA9C" w14:textId="77777777" w:rsidR="00001FD8" w:rsidRPr="000B4FD1" w:rsidRDefault="00001FD8" w:rsidP="00001FD8">
      <w:pPr>
        <w:pStyle w:val="Level3"/>
        <w:numPr>
          <w:ilvl w:val="0"/>
          <w:numId w:val="0"/>
        </w:numPr>
        <w:spacing w:after="0"/>
        <w:ind w:left="1276"/>
        <w:rPr>
          <w:rFonts w:ascii="Trebuchet MS" w:hAnsi="Trebuchet MS"/>
          <w:szCs w:val="20"/>
        </w:rPr>
      </w:pPr>
    </w:p>
    <w:p w14:paraId="390B6372"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esta Escritura de Emissão contém obrigações válidas e vinculantes do Agente Fiduciário, exigíveis de acordo com os seus termos e condições;</w:t>
      </w:r>
    </w:p>
    <w:p w14:paraId="04F2DEEA" w14:textId="77777777" w:rsidR="00001FD8" w:rsidRPr="000B4FD1" w:rsidRDefault="00001FD8" w:rsidP="00001FD8">
      <w:pPr>
        <w:pStyle w:val="Level3"/>
        <w:numPr>
          <w:ilvl w:val="0"/>
          <w:numId w:val="0"/>
        </w:numPr>
        <w:spacing w:after="0"/>
        <w:ind w:left="1276"/>
        <w:rPr>
          <w:rFonts w:ascii="Trebuchet MS" w:hAnsi="Trebuchet MS"/>
          <w:szCs w:val="20"/>
        </w:rPr>
      </w:pPr>
    </w:p>
    <w:p w14:paraId="745E69F5" w14:textId="77777777" w:rsidR="00F571E3"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está ciente da regulamentação aplicável às Debêntures e à Emissão, emanada pela CVM, pelo Banco Central do Brasil e pelas demais autoridades e órgãos competentes; </w:t>
      </w:r>
    </w:p>
    <w:p w14:paraId="6513C99F" w14:textId="77777777" w:rsidR="00001FD8" w:rsidRPr="000B4FD1" w:rsidRDefault="00001FD8" w:rsidP="00001FD8">
      <w:pPr>
        <w:pStyle w:val="Level3"/>
        <w:numPr>
          <w:ilvl w:val="0"/>
          <w:numId w:val="0"/>
        </w:numPr>
        <w:spacing w:after="0"/>
        <w:ind w:left="1276"/>
        <w:rPr>
          <w:rFonts w:ascii="Trebuchet MS" w:hAnsi="Trebuchet MS"/>
          <w:szCs w:val="20"/>
        </w:rPr>
      </w:pPr>
    </w:p>
    <w:p w14:paraId="432ACF13" w14:textId="77777777" w:rsidR="001249F1" w:rsidRPr="000B4FD1" w:rsidRDefault="00EF1AA2" w:rsidP="00675F98">
      <w:pPr>
        <w:pStyle w:val="Level3"/>
        <w:numPr>
          <w:ilvl w:val="0"/>
          <w:numId w:val="49"/>
        </w:numPr>
        <w:spacing w:after="0"/>
        <w:ind w:left="1276" w:hanging="1276"/>
        <w:rPr>
          <w:rFonts w:ascii="Trebuchet MS" w:hAnsi="Trebuchet MS"/>
          <w:szCs w:val="20"/>
        </w:rPr>
      </w:pPr>
      <w:r w:rsidRPr="000B4FD1">
        <w:rPr>
          <w:rFonts w:ascii="Trebuchet MS" w:hAnsi="Trebuchet MS"/>
          <w:szCs w:val="20"/>
        </w:rPr>
        <w:t xml:space="preserve">na data de assinatura da presente Escritura de Emissão, com base no organograma disponibilizado pela </w:t>
      </w:r>
      <w:r w:rsidR="0042341D" w:rsidRPr="000B4FD1">
        <w:rPr>
          <w:rFonts w:ascii="Trebuchet MS" w:hAnsi="Trebuchet MS"/>
          <w:szCs w:val="20"/>
        </w:rPr>
        <w:t>Emissora</w:t>
      </w:r>
      <w:r w:rsidRPr="000B4FD1">
        <w:rPr>
          <w:rFonts w:ascii="Trebuchet MS" w:hAnsi="Trebuchet MS"/>
          <w:szCs w:val="20"/>
        </w:rPr>
        <w:t xml:space="preserve">, para os fins da </w:t>
      </w:r>
      <w:r w:rsidR="00A67E8C" w:rsidRPr="000B4FD1">
        <w:rPr>
          <w:rFonts w:ascii="Trebuchet MS" w:hAnsi="Trebuchet MS"/>
          <w:szCs w:val="20"/>
        </w:rPr>
        <w:t xml:space="preserve">Resolução </w:t>
      </w:r>
      <w:r w:rsidRPr="000B4FD1">
        <w:rPr>
          <w:rFonts w:ascii="Trebuchet MS" w:hAnsi="Trebuchet MS"/>
          <w:szCs w:val="20"/>
        </w:rPr>
        <w:t xml:space="preserve">CVM </w:t>
      </w:r>
      <w:r w:rsidR="000B37C2" w:rsidRPr="000B4FD1">
        <w:rPr>
          <w:rFonts w:ascii="Trebuchet MS" w:hAnsi="Trebuchet MS"/>
          <w:szCs w:val="20"/>
        </w:rPr>
        <w:t>17</w:t>
      </w:r>
      <w:r w:rsidRPr="000B4FD1">
        <w:rPr>
          <w:rFonts w:ascii="Trebuchet MS" w:hAnsi="Trebuchet MS"/>
          <w:szCs w:val="20"/>
        </w:rPr>
        <w:t xml:space="preserve">, o Agente Fiduciário identificou que </w:t>
      </w:r>
      <w:r w:rsidR="0059030D" w:rsidRPr="000B4FD1">
        <w:rPr>
          <w:rFonts w:ascii="Trebuchet MS" w:hAnsi="Trebuchet MS"/>
          <w:szCs w:val="20"/>
        </w:rPr>
        <w:t xml:space="preserve">não </w:t>
      </w:r>
      <w:r w:rsidRPr="000B4FD1">
        <w:rPr>
          <w:rFonts w:ascii="Trebuchet MS" w:hAnsi="Trebuchet MS"/>
          <w:szCs w:val="20"/>
        </w:rPr>
        <w:t>presta serviços de agente fiduciário</w:t>
      </w:r>
      <w:r w:rsidR="0059030D" w:rsidRPr="000B4FD1">
        <w:rPr>
          <w:rFonts w:ascii="Trebuchet MS" w:hAnsi="Trebuchet MS"/>
          <w:szCs w:val="20"/>
        </w:rPr>
        <w:t xml:space="preserve"> e</w:t>
      </w:r>
      <w:r w:rsidR="00E75D7B" w:rsidRPr="000B4FD1">
        <w:rPr>
          <w:rFonts w:ascii="Trebuchet MS" w:hAnsi="Trebuchet MS"/>
          <w:szCs w:val="20"/>
        </w:rPr>
        <w:t>/</w:t>
      </w:r>
      <w:r w:rsidR="0059030D" w:rsidRPr="000B4FD1">
        <w:rPr>
          <w:rFonts w:ascii="Trebuchet MS" w:hAnsi="Trebuchet MS"/>
          <w:szCs w:val="20"/>
        </w:rPr>
        <w:t>ou agente administrativo em outras emissões da Emissora ou do grupo econômico da Emissora</w:t>
      </w:r>
      <w:r w:rsidR="00001FD8" w:rsidRPr="000B4FD1">
        <w:rPr>
          <w:rFonts w:ascii="Trebuchet MS" w:hAnsi="Trebuchet MS"/>
          <w:szCs w:val="20"/>
        </w:rPr>
        <w:t>; e</w:t>
      </w:r>
      <w:r w:rsidR="00C629B6" w:rsidRPr="000B4FD1">
        <w:rPr>
          <w:rFonts w:ascii="Trebuchet MS" w:hAnsi="Trebuchet MS"/>
          <w:szCs w:val="20"/>
        </w:rPr>
        <w:t xml:space="preserve"> </w:t>
      </w:r>
      <w:r w:rsidR="00630179" w:rsidRPr="000B4FD1">
        <w:rPr>
          <w:rFonts w:ascii="Trebuchet MS" w:hAnsi="Trebuchet MS"/>
          <w:szCs w:val="20"/>
        </w:rPr>
        <w:t xml:space="preserve"> </w:t>
      </w:r>
    </w:p>
    <w:p w14:paraId="5C56DE79" w14:textId="77777777" w:rsidR="00001FD8" w:rsidRPr="000B4FD1" w:rsidRDefault="00001FD8" w:rsidP="00001FD8">
      <w:pPr>
        <w:pStyle w:val="Level3"/>
        <w:numPr>
          <w:ilvl w:val="0"/>
          <w:numId w:val="0"/>
        </w:numPr>
        <w:spacing w:after="0"/>
        <w:ind w:left="1276"/>
        <w:rPr>
          <w:rFonts w:ascii="Trebuchet MS" w:hAnsi="Trebuchet MS"/>
          <w:szCs w:val="20"/>
        </w:rPr>
      </w:pPr>
    </w:p>
    <w:p w14:paraId="0BA1A83E" w14:textId="77777777" w:rsidR="00F571E3" w:rsidRPr="000B4FD1" w:rsidRDefault="00EF1AA2" w:rsidP="00675F98">
      <w:pPr>
        <w:pStyle w:val="Level3"/>
        <w:numPr>
          <w:ilvl w:val="0"/>
          <w:numId w:val="49"/>
        </w:numPr>
        <w:spacing w:after="0"/>
        <w:ind w:left="1276" w:hanging="1276"/>
        <w:rPr>
          <w:rFonts w:ascii="Trebuchet MS" w:hAnsi="Trebuchet MS"/>
          <w:szCs w:val="20"/>
        </w:rPr>
      </w:pPr>
      <w:bookmarkStart w:id="110" w:name="_Ref61907651"/>
      <w:r w:rsidRPr="000B4FD1">
        <w:rPr>
          <w:rFonts w:ascii="Trebuchet MS" w:hAnsi="Trebuchet MS"/>
          <w:szCs w:val="20"/>
        </w:rPr>
        <w:t xml:space="preserve">assegura e assegurará, nos termos do parágrafo 1º do artigo 6 da </w:t>
      </w:r>
      <w:r w:rsidR="000B37C2" w:rsidRPr="000B4FD1">
        <w:rPr>
          <w:rFonts w:ascii="Trebuchet MS" w:hAnsi="Trebuchet MS"/>
          <w:szCs w:val="20"/>
        </w:rPr>
        <w:t xml:space="preserve">Resolução </w:t>
      </w:r>
      <w:r w:rsidRPr="000B4FD1">
        <w:rPr>
          <w:rFonts w:ascii="Trebuchet MS" w:hAnsi="Trebuchet MS"/>
          <w:szCs w:val="20"/>
        </w:rPr>
        <w:t xml:space="preserve">CVM </w:t>
      </w:r>
      <w:r w:rsidR="000B37C2" w:rsidRPr="000B4FD1">
        <w:rPr>
          <w:rFonts w:ascii="Trebuchet MS" w:hAnsi="Trebuchet MS"/>
          <w:szCs w:val="20"/>
        </w:rPr>
        <w:t>17</w:t>
      </w:r>
      <w:r w:rsidRPr="000B4FD1">
        <w:rPr>
          <w:rFonts w:ascii="Trebuchet MS" w:hAnsi="Trebuchet MS"/>
          <w:szCs w:val="20"/>
        </w:rPr>
        <w:t xml:space="preserve">, tratamento equitativo a todos os debenturistas de eventuais emissões de debêntures realizadas pela </w:t>
      </w:r>
      <w:r w:rsidR="0042341D" w:rsidRPr="000B4FD1">
        <w:rPr>
          <w:rFonts w:ascii="Trebuchet MS" w:hAnsi="Trebuchet MS"/>
          <w:szCs w:val="20"/>
        </w:rPr>
        <w:t>Emissora</w:t>
      </w:r>
      <w:r w:rsidRPr="000B4FD1">
        <w:rPr>
          <w:rFonts w:ascii="Trebuchet MS" w:hAnsi="Trebuchet MS"/>
          <w:szCs w:val="20"/>
        </w:rPr>
        <w:t xml:space="preserve">, sociedade coligada, controlada, controladora ou integrante do mesmo grupo da </w:t>
      </w:r>
      <w:r w:rsidR="0042341D" w:rsidRPr="000B4FD1">
        <w:rPr>
          <w:rFonts w:ascii="Trebuchet MS" w:hAnsi="Trebuchet MS"/>
          <w:szCs w:val="20"/>
        </w:rPr>
        <w:t>Emissora</w:t>
      </w:r>
      <w:r w:rsidRPr="000B4FD1">
        <w:rPr>
          <w:rFonts w:ascii="Trebuchet MS" w:hAnsi="Trebuchet MS"/>
          <w:szCs w:val="20"/>
        </w:rPr>
        <w:t>, em que venha a atuar na qualidade de agente fiduciário.</w:t>
      </w:r>
      <w:bookmarkEnd w:id="110"/>
    </w:p>
    <w:p w14:paraId="53C015A9" w14:textId="77777777" w:rsidR="00001FD8" w:rsidRPr="000B4FD1" w:rsidRDefault="00001FD8" w:rsidP="00001FD8">
      <w:pPr>
        <w:pStyle w:val="Level3"/>
        <w:numPr>
          <w:ilvl w:val="0"/>
          <w:numId w:val="0"/>
        </w:numPr>
        <w:spacing w:after="0"/>
        <w:ind w:left="1276"/>
        <w:rPr>
          <w:rFonts w:ascii="Trebuchet MS" w:hAnsi="Trebuchet MS"/>
          <w:szCs w:val="20"/>
        </w:rPr>
      </w:pPr>
    </w:p>
    <w:p w14:paraId="0B0BC4A5" w14:textId="77777777" w:rsidR="00F571E3" w:rsidRPr="000B4FD1" w:rsidRDefault="00EF1AA2" w:rsidP="00675F98">
      <w:pPr>
        <w:pStyle w:val="Level2"/>
        <w:numPr>
          <w:ilvl w:val="1"/>
          <w:numId w:val="2"/>
        </w:numPr>
        <w:spacing w:after="0"/>
        <w:ind w:left="0"/>
        <w:rPr>
          <w:rFonts w:ascii="Trebuchet MS" w:hAnsi="Trebuchet MS"/>
          <w:szCs w:val="20"/>
        </w:rPr>
      </w:pPr>
      <w:bookmarkStart w:id="111" w:name="_Ref130284025"/>
      <w:r w:rsidRPr="000B4FD1">
        <w:rPr>
          <w:rFonts w:ascii="Trebuchet MS" w:hAnsi="Trebuchet MS"/>
          <w:szCs w:val="20"/>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14:paraId="5D83B605" w14:textId="77777777" w:rsidR="00001FD8" w:rsidRPr="000B4FD1" w:rsidRDefault="00001FD8" w:rsidP="00001FD8">
      <w:pPr>
        <w:pStyle w:val="Level2"/>
        <w:numPr>
          <w:ilvl w:val="0"/>
          <w:numId w:val="0"/>
        </w:numPr>
        <w:spacing w:after="0"/>
        <w:rPr>
          <w:rFonts w:ascii="Trebuchet MS" w:hAnsi="Trebuchet MS"/>
          <w:szCs w:val="20"/>
        </w:rPr>
      </w:pPr>
    </w:p>
    <w:p w14:paraId="20EAD3FB" w14:textId="77777777" w:rsidR="00001FD8" w:rsidRPr="000B4FD1" w:rsidRDefault="00EF1AA2" w:rsidP="00675F98">
      <w:pPr>
        <w:pStyle w:val="Level2"/>
        <w:numPr>
          <w:ilvl w:val="1"/>
          <w:numId w:val="2"/>
        </w:numPr>
        <w:spacing w:after="0"/>
        <w:ind w:left="0"/>
        <w:rPr>
          <w:rFonts w:ascii="Trebuchet MS" w:hAnsi="Trebuchet MS"/>
          <w:szCs w:val="20"/>
        </w:rPr>
      </w:pPr>
      <w:bookmarkStart w:id="112" w:name="_DV_M316"/>
      <w:bookmarkStart w:id="113" w:name="_DV_M323"/>
      <w:bookmarkEnd w:id="112"/>
      <w:bookmarkEnd w:id="113"/>
      <w:r w:rsidRPr="000B4FD1">
        <w:rPr>
          <w:rFonts w:ascii="Trebuchet MS" w:hAnsi="Trebuchet MS"/>
          <w:szCs w:val="20"/>
        </w:rPr>
        <w:t>Em caso de impedimentos temporários, renúncia, intervenção, liquidação extrajudicial, ou qualquer outro caso de vacância do Agente Fiduciário, aplicam-se as seguintes regras:</w:t>
      </w:r>
    </w:p>
    <w:p w14:paraId="6BD308D1" w14:textId="77777777" w:rsidR="00001FD8" w:rsidRPr="000B4FD1" w:rsidRDefault="00001FD8" w:rsidP="00001FD8">
      <w:pPr>
        <w:pStyle w:val="Level2"/>
        <w:numPr>
          <w:ilvl w:val="0"/>
          <w:numId w:val="0"/>
        </w:numPr>
        <w:spacing w:after="0"/>
        <w:rPr>
          <w:rFonts w:ascii="Trebuchet MS" w:hAnsi="Trebuchet MS"/>
          <w:szCs w:val="20"/>
        </w:rPr>
      </w:pPr>
    </w:p>
    <w:p w14:paraId="1A062274" w14:textId="77777777" w:rsidR="00F571E3" w:rsidRPr="000B4FD1" w:rsidRDefault="00EF1AA2" w:rsidP="00675F98">
      <w:pPr>
        <w:pStyle w:val="roman3"/>
        <w:numPr>
          <w:ilvl w:val="0"/>
          <w:numId w:val="5"/>
        </w:numPr>
        <w:spacing w:after="0"/>
        <w:ind w:left="1276" w:hanging="1276"/>
        <w:rPr>
          <w:rFonts w:ascii="Trebuchet MS" w:hAnsi="Trebuchet MS"/>
        </w:rPr>
      </w:pPr>
      <w:r w:rsidRPr="000B4FD1">
        <w:rPr>
          <w:rFonts w:ascii="Trebuchet MS" w:hAnsi="Trebuchet MS"/>
        </w:rPr>
        <w:t xml:space="preserve">é facultado aos Debenturistas, após o encerramento da Oferta Restrita, proceder à substituição do Agente Fiduciário e à indicação de seu substituto, em assembleia geral de Debenturistas especialmente convocada para esse fim; </w:t>
      </w:r>
    </w:p>
    <w:p w14:paraId="78647E99" w14:textId="77777777" w:rsidR="00001FD8" w:rsidRPr="000B4FD1" w:rsidRDefault="00001FD8" w:rsidP="00001FD8">
      <w:pPr>
        <w:pStyle w:val="roman3"/>
        <w:numPr>
          <w:ilvl w:val="0"/>
          <w:numId w:val="0"/>
        </w:numPr>
        <w:spacing w:after="0"/>
        <w:ind w:left="1276"/>
        <w:rPr>
          <w:rFonts w:ascii="Trebuchet MS" w:hAnsi="Trebuchet MS"/>
        </w:rPr>
      </w:pPr>
    </w:p>
    <w:p w14:paraId="4259B835"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caso o Agente Fiduciário não possa continuar a exercer as suas funções por circunstâncias supervenientes a esta Escritura de Emissão, deverá comunicar imediatamente o fato aos Debenturistas, solicitando sua substituição e convocar assembleia geral de Debenturistas para esse fim;</w:t>
      </w:r>
    </w:p>
    <w:p w14:paraId="06FC9037" w14:textId="77777777" w:rsidR="00001FD8" w:rsidRPr="000B4FD1" w:rsidRDefault="00001FD8" w:rsidP="00001FD8">
      <w:pPr>
        <w:pStyle w:val="roman3"/>
        <w:numPr>
          <w:ilvl w:val="0"/>
          <w:numId w:val="0"/>
        </w:numPr>
        <w:spacing w:after="0"/>
        <w:ind w:left="1276"/>
        <w:rPr>
          <w:rFonts w:ascii="Trebuchet MS" w:hAnsi="Trebuchet MS"/>
        </w:rPr>
      </w:pPr>
    </w:p>
    <w:p w14:paraId="223541FC"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caso o Agente Fiduciário renuncie às suas funções, deverá permanecer no exercício de suas funções até a realização de Assembleia Geral de Debenturistas para deliberar sobre sua substituição;</w:t>
      </w:r>
    </w:p>
    <w:p w14:paraId="70311645" w14:textId="77777777" w:rsidR="00001FD8" w:rsidRPr="000B4FD1" w:rsidRDefault="00001FD8" w:rsidP="00001FD8">
      <w:pPr>
        <w:pStyle w:val="roman3"/>
        <w:numPr>
          <w:ilvl w:val="0"/>
          <w:numId w:val="0"/>
        </w:numPr>
        <w:spacing w:after="0"/>
        <w:ind w:left="1276"/>
        <w:rPr>
          <w:rFonts w:ascii="Trebuchet MS" w:hAnsi="Trebuchet MS"/>
        </w:rPr>
      </w:pPr>
    </w:p>
    <w:p w14:paraId="263037F9" w14:textId="77777777" w:rsidR="00F571E3" w:rsidRPr="000B4FD1" w:rsidRDefault="00EF1AA2" w:rsidP="00675F98">
      <w:pPr>
        <w:pStyle w:val="roman3"/>
        <w:numPr>
          <w:ilvl w:val="0"/>
          <w:numId w:val="3"/>
        </w:numPr>
        <w:spacing w:after="0"/>
        <w:ind w:left="1276" w:hanging="1276"/>
        <w:rPr>
          <w:rFonts w:ascii="Trebuchet MS" w:hAnsi="Trebuchet MS"/>
        </w:rPr>
      </w:pPr>
      <w:bookmarkStart w:id="114" w:name="_Ref130285900"/>
      <w:r w:rsidRPr="000B4FD1">
        <w:rPr>
          <w:rFonts w:ascii="Trebuchet MS" w:hAnsi="Trebuchet MS"/>
        </w:rPr>
        <w:t xml:space="preserve">será realizada, dentro do prazo máximo de 30 (trinta) dias, contados do evento que a determinar, assembleia geral de Debenturistas, para a escolha do novo agente fiduciário, que poderá ser convocada pelo próprio Agente Fiduciário a ser substituído, pela </w:t>
      </w:r>
      <w:r w:rsidR="0042341D" w:rsidRPr="000B4FD1">
        <w:rPr>
          <w:rFonts w:ascii="Trebuchet MS" w:hAnsi="Trebuchet MS"/>
        </w:rPr>
        <w:t>Emissora</w:t>
      </w:r>
      <w:r w:rsidRPr="000B4FD1">
        <w:rPr>
          <w:rFonts w:ascii="Trebuchet MS" w:hAnsi="Trebuchet MS"/>
        </w:rPr>
        <w:t xml:space="preserve">, por Debenturistas representando, no mínimo, 10% (dez por cento) das Debêntures em Circulação ou pela CVM; na hipótese da convocação não ocorrer em até 15 (quinze) dias antes do término do prazo aqui previsto, caberá à </w:t>
      </w:r>
      <w:r w:rsidR="0042341D" w:rsidRPr="000B4FD1">
        <w:rPr>
          <w:rFonts w:ascii="Trebuchet MS" w:hAnsi="Trebuchet MS"/>
        </w:rPr>
        <w:t>Emissora</w:t>
      </w:r>
      <w:r w:rsidRPr="000B4FD1">
        <w:rPr>
          <w:rFonts w:ascii="Trebuchet MS" w:hAnsi="Trebuchet MS"/>
        </w:rPr>
        <w:t xml:space="preserve"> realizá-la, sendo certo que a CVM poderá nomear substituto provisório enquanto não se consumar o processo de escolha do novo agente fiduciário;</w:t>
      </w:r>
      <w:bookmarkEnd w:id="114"/>
      <w:r w:rsidRPr="000B4FD1">
        <w:rPr>
          <w:rFonts w:ascii="Trebuchet MS" w:hAnsi="Trebuchet MS"/>
        </w:rPr>
        <w:t xml:space="preserve"> </w:t>
      </w:r>
    </w:p>
    <w:p w14:paraId="22E01C4F" w14:textId="77777777" w:rsidR="00001FD8" w:rsidRPr="000B4FD1" w:rsidRDefault="00001FD8" w:rsidP="00001FD8">
      <w:pPr>
        <w:pStyle w:val="roman3"/>
        <w:numPr>
          <w:ilvl w:val="0"/>
          <w:numId w:val="0"/>
        </w:numPr>
        <w:spacing w:after="0"/>
        <w:ind w:left="1276"/>
        <w:rPr>
          <w:rFonts w:ascii="Trebuchet MS" w:hAnsi="Trebuchet MS"/>
        </w:rPr>
      </w:pPr>
    </w:p>
    <w:p w14:paraId="0AAAB5CE"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 xml:space="preserve">a substituição, em caráter permanente, do Agente Fiduciário deverá ser objeto de aditamento a esta Escritura de Emissão, sendo certo que referida substituição deverá ser comunicada à CVM, no prazo de até 7 (sete) Dias Úteis, contados do registro na </w:t>
      </w:r>
      <w:r w:rsidR="00001FD8" w:rsidRPr="000B4FD1">
        <w:rPr>
          <w:rFonts w:ascii="Trebuchet MS" w:hAnsi="Trebuchet MS"/>
        </w:rPr>
        <w:t>JUCESP</w:t>
      </w:r>
      <w:r w:rsidRPr="000B4FD1">
        <w:rPr>
          <w:rFonts w:ascii="Trebuchet MS" w:hAnsi="Trebuchet MS"/>
        </w:rPr>
        <w:t xml:space="preserve"> de referido aditamento; </w:t>
      </w:r>
    </w:p>
    <w:p w14:paraId="520D4EAA" w14:textId="77777777" w:rsidR="00001FD8" w:rsidRPr="000B4FD1" w:rsidRDefault="00001FD8" w:rsidP="00001FD8">
      <w:pPr>
        <w:pStyle w:val="roman3"/>
        <w:numPr>
          <w:ilvl w:val="0"/>
          <w:numId w:val="0"/>
        </w:numPr>
        <w:spacing w:after="0"/>
        <w:ind w:left="1276"/>
        <w:rPr>
          <w:rFonts w:ascii="Trebuchet MS" w:hAnsi="Trebuchet MS"/>
        </w:rPr>
      </w:pPr>
    </w:p>
    <w:p w14:paraId="638FBDC0"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os pagamentos ao Agente Fiduciário substituído serão realizados observando-se a proporcionalidade ao período da efetiva prestação dos serviços, sem prejuízo do reembolso de todas as despesas incorridas e não reembolsadas até a data da efetiva substituição;</w:t>
      </w:r>
    </w:p>
    <w:p w14:paraId="1C6F6178" w14:textId="77777777" w:rsidR="00001FD8" w:rsidRPr="000B4FD1" w:rsidRDefault="00001FD8" w:rsidP="00001FD8">
      <w:pPr>
        <w:pStyle w:val="roman3"/>
        <w:numPr>
          <w:ilvl w:val="0"/>
          <w:numId w:val="0"/>
        </w:numPr>
        <w:spacing w:after="0"/>
        <w:ind w:left="1276"/>
        <w:rPr>
          <w:rFonts w:ascii="Trebuchet MS" w:hAnsi="Trebuchet MS"/>
        </w:rPr>
      </w:pPr>
    </w:p>
    <w:p w14:paraId="77FAEF97"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 xml:space="preserve">o agente fiduciário substituto fará jus à mesma remuneração percebida pelo anterior, caso </w:t>
      </w:r>
      <w:r w:rsidRPr="000B4FD1">
        <w:rPr>
          <w:rFonts w:ascii="Trebuchet MS" w:hAnsi="Trebuchet MS"/>
          <w:b/>
          <w:bCs/>
        </w:rPr>
        <w:t>(</w:t>
      </w:r>
      <w:r w:rsidR="00001FD8" w:rsidRPr="000B4FD1">
        <w:rPr>
          <w:rFonts w:ascii="Trebuchet MS" w:hAnsi="Trebuchet MS"/>
          <w:b/>
          <w:bCs/>
        </w:rPr>
        <w:t>a</w:t>
      </w:r>
      <w:r w:rsidRPr="000B4FD1">
        <w:rPr>
          <w:rFonts w:ascii="Trebuchet MS" w:hAnsi="Trebuchet MS"/>
          <w:b/>
          <w:bCs/>
        </w:rPr>
        <w:t>)</w:t>
      </w:r>
      <w:r w:rsidRPr="000B4FD1">
        <w:rPr>
          <w:rFonts w:ascii="Trebuchet MS" w:hAnsi="Trebuchet MS"/>
        </w:rPr>
        <w:t xml:space="preserve"> a </w:t>
      </w:r>
      <w:r w:rsidR="0042341D" w:rsidRPr="000B4FD1">
        <w:rPr>
          <w:rFonts w:ascii="Trebuchet MS" w:hAnsi="Trebuchet MS"/>
        </w:rPr>
        <w:t>Emissora</w:t>
      </w:r>
      <w:r w:rsidRPr="000B4FD1">
        <w:rPr>
          <w:rFonts w:ascii="Trebuchet MS" w:hAnsi="Trebuchet MS"/>
        </w:rPr>
        <w:t xml:space="preserve"> não tenha concordado com o novo valor da remuneração do agente fiduciário proposto pela assembleia geral de Debenturistas a que se refere o i</w:t>
      </w:r>
      <w:r w:rsidR="00001FD8" w:rsidRPr="000B4FD1">
        <w:rPr>
          <w:rFonts w:ascii="Trebuchet MS" w:hAnsi="Trebuchet MS"/>
        </w:rPr>
        <w:t>tem</w:t>
      </w:r>
      <w:r w:rsidRPr="000B4FD1">
        <w:rPr>
          <w:rFonts w:ascii="Trebuchet MS" w:hAnsi="Trebuchet MS"/>
        </w:rPr>
        <w:t> </w:t>
      </w:r>
      <w:r w:rsidRPr="000B4FD1">
        <w:rPr>
          <w:rFonts w:ascii="Trebuchet MS" w:hAnsi="Trebuchet MS"/>
        </w:rPr>
        <w:fldChar w:fldCharType="begin"/>
      </w:r>
      <w:r w:rsidRPr="000B4FD1">
        <w:rPr>
          <w:rFonts w:ascii="Trebuchet MS" w:hAnsi="Trebuchet MS"/>
        </w:rPr>
        <w:instrText xml:space="preserve"> REF _Ref130285900 \r \p \h  \* MERGEFORMAT </w:instrText>
      </w:r>
      <w:r w:rsidRPr="000B4FD1">
        <w:rPr>
          <w:rFonts w:ascii="Trebuchet MS" w:hAnsi="Trebuchet MS"/>
        </w:rPr>
      </w:r>
      <w:r w:rsidRPr="000B4FD1">
        <w:rPr>
          <w:rFonts w:ascii="Trebuchet MS" w:hAnsi="Trebuchet MS"/>
        </w:rPr>
        <w:fldChar w:fldCharType="separate"/>
      </w:r>
      <w:r w:rsidR="00E10755" w:rsidRPr="000B4FD1">
        <w:rPr>
          <w:rFonts w:ascii="Trebuchet MS" w:hAnsi="Trebuchet MS"/>
        </w:rPr>
        <w:t>(iv) acima</w:t>
      </w:r>
      <w:r w:rsidRPr="000B4FD1">
        <w:rPr>
          <w:rFonts w:ascii="Trebuchet MS" w:hAnsi="Trebuchet MS"/>
        </w:rPr>
        <w:fldChar w:fldCharType="end"/>
      </w:r>
      <w:r w:rsidRPr="000B4FD1">
        <w:rPr>
          <w:rFonts w:ascii="Trebuchet MS" w:hAnsi="Trebuchet MS"/>
        </w:rPr>
        <w:t xml:space="preserve">; ou </w:t>
      </w:r>
      <w:r w:rsidRPr="000B4FD1">
        <w:rPr>
          <w:rFonts w:ascii="Trebuchet MS" w:hAnsi="Trebuchet MS"/>
          <w:b/>
          <w:bCs/>
        </w:rPr>
        <w:t>(</w:t>
      </w:r>
      <w:r w:rsidR="00001FD8" w:rsidRPr="000B4FD1">
        <w:rPr>
          <w:rFonts w:ascii="Trebuchet MS" w:hAnsi="Trebuchet MS"/>
          <w:b/>
          <w:bCs/>
        </w:rPr>
        <w:t>b</w:t>
      </w:r>
      <w:r w:rsidRPr="000B4FD1">
        <w:rPr>
          <w:rFonts w:ascii="Trebuchet MS" w:hAnsi="Trebuchet MS"/>
          <w:b/>
          <w:bCs/>
        </w:rPr>
        <w:t>)</w:t>
      </w:r>
      <w:r w:rsidRPr="000B4FD1">
        <w:rPr>
          <w:rFonts w:ascii="Trebuchet MS" w:hAnsi="Trebuchet MS"/>
        </w:rPr>
        <w:t> a assembleia geral de Debenturistas a que se refere o i</w:t>
      </w:r>
      <w:r w:rsidR="00001FD8" w:rsidRPr="000B4FD1">
        <w:rPr>
          <w:rFonts w:ascii="Trebuchet MS" w:hAnsi="Trebuchet MS"/>
        </w:rPr>
        <w:t>tem</w:t>
      </w:r>
      <w:r w:rsidRPr="000B4FD1">
        <w:rPr>
          <w:rFonts w:ascii="Trebuchet MS" w:hAnsi="Trebuchet MS"/>
        </w:rPr>
        <w:t> </w:t>
      </w:r>
      <w:r w:rsidRPr="000B4FD1">
        <w:rPr>
          <w:rFonts w:ascii="Trebuchet MS" w:hAnsi="Trebuchet MS"/>
        </w:rPr>
        <w:fldChar w:fldCharType="begin"/>
      </w:r>
      <w:r w:rsidRPr="000B4FD1">
        <w:rPr>
          <w:rFonts w:ascii="Trebuchet MS" w:hAnsi="Trebuchet MS"/>
        </w:rPr>
        <w:instrText xml:space="preserve"> REF _Ref130285900 \r \p \h  \* MERGEFORMAT </w:instrText>
      </w:r>
      <w:r w:rsidRPr="000B4FD1">
        <w:rPr>
          <w:rFonts w:ascii="Trebuchet MS" w:hAnsi="Trebuchet MS"/>
        </w:rPr>
      </w:r>
      <w:r w:rsidRPr="000B4FD1">
        <w:rPr>
          <w:rFonts w:ascii="Trebuchet MS" w:hAnsi="Trebuchet MS"/>
        </w:rPr>
        <w:fldChar w:fldCharType="separate"/>
      </w:r>
      <w:r w:rsidR="00E10755" w:rsidRPr="000B4FD1">
        <w:rPr>
          <w:rFonts w:ascii="Trebuchet MS" w:hAnsi="Trebuchet MS"/>
        </w:rPr>
        <w:t>(iv) acima</w:t>
      </w:r>
      <w:r w:rsidRPr="000B4FD1">
        <w:rPr>
          <w:rFonts w:ascii="Trebuchet MS" w:hAnsi="Trebuchet MS"/>
        </w:rPr>
        <w:fldChar w:fldCharType="end"/>
      </w:r>
      <w:r w:rsidRPr="000B4FD1">
        <w:rPr>
          <w:rFonts w:ascii="Trebuchet MS" w:hAnsi="Trebuchet MS"/>
        </w:rPr>
        <w:t xml:space="preserve"> não delibere sobre a matéria;</w:t>
      </w:r>
    </w:p>
    <w:p w14:paraId="70C65A21" w14:textId="77777777" w:rsidR="00001FD8" w:rsidRPr="000B4FD1" w:rsidRDefault="00001FD8" w:rsidP="00001FD8">
      <w:pPr>
        <w:pStyle w:val="roman3"/>
        <w:numPr>
          <w:ilvl w:val="0"/>
          <w:numId w:val="0"/>
        </w:numPr>
        <w:spacing w:after="0"/>
        <w:ind w:left="1276"/>
        <w:rPr>
          <w:rFonts w:ascii="Trebuchet MS" w:hAnsi="Trebuchet MS"/>
        </w:rPr>
      </w:pPr>
    </w:p>
    <w:p w14:paraId="047CA1F2"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 xml:space="preserve">o agente fiduciário substituto deverá, imediatamente após sua nomeação, comunicá-la à </w:t>
      </w:r>
      <w:r w:rsidR="0042341D" w:rsidRPr="000B4FD1">
        <w:rPr>
          <w:rFonts w:ascii="Trebuchet MS" w:hAnsi="Trebuchet MS"/>
        </w:rPr>
        <w:t>Emissora</w:t>
      </w:r>
      <w:r w:rsidRPr="000B4FD1">
        <w:rPr>
          <w:rFonts w:ascii="Trebuchet MS" w:hAnsi="Trebuchet MS"/>
        </w:rPr>
        <w:t xml:space="preserve"> e aos Debenturistas; e</w:t>
      </w:r>
    </w:p>
    <w:p w14:paraId="3C5D816E" w14:textId="77777777" w:rsidR="00001FD8" w:rsidRPr="000B4FD1" w:rsidRDefault="00001FD8" w:rsidP="00001FD8">
      <w:pPr>
        <w:pStyle w:val="roman3"/>
        <w:numPr>
          <w:ilvl w:val="0"/>
          <w:numId w:val="0"/>
        </w:numPr>
        <w:spacing w:after="0"/>
        <w:ind w:left="1276"/>
        <w:rPr>
          <w:rFonts w:ascii="Trebuchet MS" w:hAnsi="Trebuchet MS"/>
        </w:rPr>
      </w:pPr>
    </w:p>
    <w:p w14:paraId="6A3B1B7F" w14:textId="77777777" w:rsidR="00F571E3" w:rsidRPr="000B4FD1" w:rsidRDefault="00EF1AA2" w:rsidP="00675F98">
      <w:pPr>
        <w:pStyle w:val="roman3"/>
        <w:numPr>
          <w:ilvl w:val="0"/>
          <w:numId w:val="3"/>
        </w:numPr>
        <w:spacing w:after="0"/>
        <w:ind w:left="1276" w:hanging="1276"/>
        <w:rPr>
          <w:rFonts w:ascii="Trebuchet MS" w:hAnsi="Trebuchet MS"/>
        </w:rPr>
      </w:pPr>
      <w:r w:rsidRPr="000B4FD1">
        <w:rPr>
          <w:rFonts w:ascii="Trebuchet MS" w:hAnsi="Trebuchet MS"/>
        </w:rPr>
        <w:t>aplicam-se às hipóteses de substituição do Agente Fiduciário as normas e preceitos emanados da CVM.</w:t>
      </w:r>
    </w:p>
    <w:p w14:paraId="789ABC5D" w14:textId="77777777" w:rsidR="00001FD8" w:rsidRPr="000B4FD1" w:rsidRDefault="00001FD8" w:rsidP="00001FD8">
      <w:pPr>
        <w:pStyle w:val="roman3"/>
        <w:numPr>
          <w:ilvl w:val="0"/>
          <w:numId w:val="0"/>
        </w:numPr>
        <w:spacing w:after="0"/>
        <w:rPr>
          <w:rFonts w:ascii="Trebuchet MS" w:hAnsi="Trebuchet MS"/>
        </w:rPr>
      </w:pPr>
    </w:p>
    <w:p w14:paraId="633924D5" w14:textId="77777777" w:rsidR="00F571E3" w:rsidRPr="000B4FD1" w:rsidRDefault="00EF1AA2" w:rsidP="00675F98">
      <w:pPr>
        <w:pStyle w:val="Level2"/>
        <w:numPr>
          <w:ilvl w:val="1"/>
          <w:numId w:val="2"/>
        </w:numPr>
        <w:spacing w:after="0"/>
        <w:ind w:left="0"/>
        <w:rPr>
          <w:rFonts w:ascii="Trebuchet MS" w:hAnsi="Trebuchet MS"/>
          <w:szCs w:val="20"/>
        </w:rPr>
      </w:pPr>
      <w:bookmarkStart w:id="115" w:name="_Ref164589409"/>
      <w:bookmarkEnd w:id="111"/>
      <w:r w:rsidRPr="000B4FD1">
        <w:rPr>
          <w:rFonts w:ascii="Trebuchet MS" w:hAnsi="Trebuchet MS"/>
          <w:szCs w:val="20"/>
        </w:rPr>
        <w:t>Pelo desempenho dos deveres e atribuições que lhe competem, nos termos da lei e desta Escritura de Emissão, o Agente Fiduciário, ou a instituição que vier a substituí-lo nessa qualidade</w:t>
      </w:r>
      <w:r w:rsidR="00BE3106" w:rsidRPr="000B4FD1">
        <w:rPr>
          <w:rFonts w:ascii="Trebuchet MS" w:hAnsi="Trebuchet MS"/>
          <w:szCs w:val="20"/>
        </w:rPr>
        <w:t>, receberão as quantias abaixo indicadas.</w:t>
      </w:r>
    </w:p>
    <w:p w14:paraId="2246F2B2" w14:textId="77777777" w:rsidR="00001FD8" w:rsidRPr="000B4FD1" w:rsidRDefault="00001FD8" w:rsidP="00001FD8">
      <w:pPr>
        <w:pStyle w:val="Level2"/>
        <w:numPr>
          <w:ilvl w:val="0"/>
          <w:numId w:val="0"/>
        </w:numPr>
        <w:spacing w:after="0"/>
        <w:rPr>
          <w:rFonts w:ascii="Trebuchet MS" w:hAnsi="Trebuchet MS"/>
          <w:szCs w:val="20"/>
        </w:rPr>
      </w:pPr>
    </w:p>
    <w:p w14:paraId="16D95F0C" w14:textId="77777777" w:rsidR="00BE3106"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A título de prestação de serviços do Agente Fiduciário serão devidas parcelas anuais de R$</w:t>
      </w:r>
      <w:r w:rsidR="00A243A9" w:rsidRPr="000B4FD1">
        <w:rPr>
          <w:rFonts w:ascii="Trebuchet MS" w:hAnsi="Trebuchet MS"/>
          <w:szCs w:val="20"/>
        </w:rPr>
        <w:t>18.000</w:t>
      </w:r>
      <w:r w:rsidRPr="000B4FD1">
        <w:rPr>
          <w:rFonts w:ascii="Trebuchet MS" w:hAnsi="Trebuchet MS"/>
          <w:szCs w:val="20"/>
        </w:rPr>
        <w:t xml:space="preserve"> (</w:t>
      </w:r>
      <w:r w:rsidR="00A243A9" w:rsidRPr="000B4FD1">
        <w:rPr>
          <w:rFonts w:ascii="Trebuchet MS" w:hAnsi="Trebuchet MS"/>
          <w:szCs w:val="20"/>
        </w:rPr>
        <w:t>dezoito mil</w:t>
      </w:r>
      <w:r w:rsidRPr="000B4FD1">
        <w:rPr>
          <w:rFonts w:ascii="Trebuchet MS" w:hAnsi="Trebuchet MS"/>
          <w:szCs w:val="20"/>
        </w:rPr>
        <w:t xml:space="preserve"> reais), sendo que o primeiro pagamento deverá ser realizado em até 5 (cinco) dias corridos da data de assinatura da Escritura de Emissão e os demais pagamentos ocorrerão nas mesmas datas nos anos seguintes. Tais pagamentos serão devidos até a liquidação integral das Debêntures, caso estas não sejam quitadas na data de seu vencimento. Em nenhuma hipótese será cabível pagamento pro rata de tais parcelas (</w:t>
      </w:r>
      <w:r w:rsidR="00BE3106" w:rsidRPr="000B4FD1">
        <w:rPr>
          <w:rFonts w:ascii="Trebuchet MS" w:hAnsi="Trebuchet MS"/>
          <w:szCs w:val="20"/>
        </w:rPr>
        <w:t>“</w:t>
      </w:r>
      <w:r w:rsidRPr="000B4FD1">
        <w:rPr>
          <w:rFonts w:ascii="Trebuchet MS" w:hAnsi="Trebuchet MS"/>
          <w:szCs w:val="20"/>
          <w:u w:val="single"/>
        </w:rPr>
        <w:t>Remuneração do Agente Fiduciário</w:t>
      </w:r>
      <w:r w:rsidRPr="000B4FD1">
        <w:rPr>
          <w:rFonts w:ascii="Trebuchet MS" w:hAnsi="Trebuchet MS"/>
          <w:szCs w:val="20"/>
        </w:rPr>
        <w:t xml:space="preserve">”). </w:t>
      </w:r>
    </w:p>
    <w:p w14:paraId="2C2014AB" w14:textId="77777777" w:rsidR="00DB099E" w:rsidRPr="000B4FD1" w:rsidRDefault="00DB099E" w:rsidP="00A243A9">
      <w:pPr>
        <w:pStyle w:val="Level2"/>
        <w:numPr>
          <w:ilvl w:val="0"/>
          <w:numId w:val="0"/>
        </w:numPr>
        <w:spacing w:after="0"/>
        <w:rPr>
          <w:rFonts w:ascii="Trebuchet MS" w:hAnsi="Trebuchet MS"/>
          <w:szCs w:val="20"/>
        </w:rPr>
      </w:pPr>
    </w:p>
    <w:p w14:paraId="65C5BEA2"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No caso de inadimplemento no pagamento das Debêntures ou de reestruturação das condições das Debêntures após a emissão ou da participação em reuniões ou conferências telefônicas, antes, neste caso exclusivamente se a emissão não se efetivar, ou depois da Emissão, bem como atendimento a solicitações extraordinárias, serão devidas ao Agente Fiduciário, adicionalmente, o valor de R$500,00 (quinhentos reais) por hora-homem de trabalho dedicado a tais fatos bem como a </w:t>
      </w:r>
      <w:r w:rsidRPr="000B4FD1">
        <w:rPr>
          <w:rFonts w:ascii="Trebuchet MS" w:hAnsi="Trebuchet MS"/>
          <w:b/>
          <w:bCs/>
          <w:szCs w:val="20"/>
        </w:rPr>
        <w:t>(i)</w:t>
      </w:r>
      <w:r w:rsidRPr="000B4FD1">
        <w:rPr>
          <w:rFonts w:ascii="Trebuchet MS" w:hAnsi="Trebuchet MS"/>
          <w:szCs w:val="20"/>
        </w:rPr>
        <w:t xml:space="preserve"> comentários aos documentos da Emissão durante a estruturação da mesma, caso a operação não venha a se efetivar; </w:t>
      </w:r>
      <w:r w:rsidRPr="000B4FD1">
        <w:rPr>
          <w:rFonts w:ascii="Trebuchet MS" w:hAnsi="Trebuchet MS"/>
          <w:b/>
          <w:bCs/>
          <w:szCs w:val="20"/>
        </w:rPr>
        <w:t>(ii)</w:t>
      </w:r>
      <w:r w:rsidRPr="000B4FD1">
        <w:rPr>
          <w:rFonts w:ascii="Trebuchet MS" w:hAnsi="Trebuchet MS"/>
          <w:szCs w:val="20"/>
        </w:rPr>
        <w:t xml:space="preserve"> execução das garantias; </w:t>
      </w:r>
      <w:r w:rsidRPr="000B4FD1">
        <w:rPr>
          <w:rFonts w:ascii="Trebuchet MS" w:hAnsi="Trebuchet MS"/>
          <w:b/>
          <w:bCs/>
          <w:szCs w:val="20"/>
        </w:rPr>
        <w:t>(iii)</w:t>
      </w:r>
      <w:r w:rsidRPr="000B4FD1">
        <w:rPr>
          <w:rFonts w:ascii="Trebuchet MS" w:hAnsi="Trebuchet MS"/>
          <w:szCs w:val="20"/>
        </w:rPr>
        <w:t xml:space="preserve"> participação em reuniões formais ou virtuais com a Emissora e/ou com investidores; e </w:t>
      </w:r>
      <w:r w:rsidRPr="000B4FD1">
        <w:rPr>
          <w:rFonts w:ascii="Trebuchet MS" w:hAnsi="Trebuchet MS"/>
          <w:b/>
          <w:bCs/>
          <w:szCs w:val="20"/>
        </w:rPr>
        <w:t>(iv)</w:t>
      </w:r>
      <w:r w:rsidRPr="000B4FD1">
        <w:rPr>
          <w:rFonts w:ascii="Trebuchet MS" w:hAnsi="Trebuchet MS"/>
          <w:szCs w:val="20"/>
        </w:rPr>
        <w:t xml:space="preserve"> implementação das consequentes decisões tomadas em tais eventos, pagas 5 (cinco) dias após comprovação da entrega, pelo Agente Fiduciário, de "relatório de horas" à Emissora. Entende-se por reestruturação das Debêntures os eventos relacionados a alteração </w:t>
      </w:r>
      <w:r w:rsidRPr="000B4FD1">
        <w:rPr>
          <w:rFonts w:ascii="Trebuchet MS" w:hAnsi="Trebuchet MS"/>
          <w:b/>
          <w:bCs/>
          <w:szCs w:val="20"/>
        </w:rPr>
        <w:t>(i)</w:t>
      </w:r>
      <w:r w:rsidRPr="000B4FD1">
        <w:rPr>
          <w:rFonts w:ascii="Trebuchet MS" w:hAnsi="Trebuchet MS"/>
          <w:szCs w:val="20"/>
        </w:rPr>
        <w:t xml:space="preserve"> das garantias; </w:t>
      </w:r>
      <w:r w:rsidRPr="000B4FD1">
        <w:rPr>
          <w:rFonts w:ascii="Trebuchet MS" w:hAnsi="Trebuchet MS"/>
          <w:b/>
          <w:bCs/>
          <w:szCs w:val="20"/>
        </w:rPr>
        <w:t>(ii)</w:t>
      </w:r>
      <w:r w:rsidRPr="000B4FD1">
        <w:rPr>
          <w:rFonts w:ascii="Trebuchet MS" w:hAnsi="Trebuchet MS"/>
          <w:szCs w:val="20"/>
        </w:rPr>
        <w:t xml:space="preserve"> prazos de pagamento e </w:t>
      </w:r>
      <w:r w:rsidRPr="000B4FD1">
        <w:rPr>
          <w:rFonts w:ascii="Trebuchet MS" w:hAnsi="Trebuchet MS"/>
          <w:b/>
          <w:bCs/>
          <w:szCs w:val="20"/>
        </w:rPr>
        <w:t>(iii)</w:t>
      </w:r>
      <w:r w:rsidRPr="000B4FD1">
        <w:rPr>
          <w:rFonts w:ascii="Trebuchet MS" w:hAnsi="Trebuchet MS"/>
          <w:szCs w:val="20"/>
        </w:rPr>
        <w:t xml:space="preserve"> condições relacionadas ao vencimento antecipado. Os eventos relacionados a amortização das Debêntures não são considerados reestruturação das Debêntures</w:t>
      </w:r>
      <w:r w:rsidRPr="000B4FD1">
        <w:rPr>
          <w:rFonts w:ascii="Trebuchet MS" w:hAnsi="Trebuchet MS" w:cs="Segoe UI"/>
          <w:szCs w:val="20"/>
        </w:rPr>
        <w:t>.</w:t>
      </w:r>
    </w:p>
    <w:p w14:paraId="6E2F36DF" w14:textId="77777777" w:rsidR="00BE3106" w:rsidRPr="000B4FD1" w:rsidRDefault="00BE3106" w:rsidP="00BE3106">
      <w:pPr>
        <w:pStyle w:val="Level2"/>
        <w:numPr>
          <w:ilvl w:val="0"/>
          <w:numId w:val="0"/>
        </w:numPr>
        <w:spacing w:after="0"/>
        <w:rPr>
          <w:rFonts w:ascii="Trebuchet MS" w:hAnsi="Trebuchet MS"/>
          <w:szCs w:val="20"/>
        </w:rPr>
      </w:pPr>
    </w:p>
    <w:p w14:paraId="24590A0A"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No caso de celebração de aditamentos ao instrumento de Emissão bem como nas horas externas ao escritório do Agente Fiduciário, serão cobradas, adicionalmente, o valor de R$500,00 (quinhentos reais) por hora-homem de trabalho dedicado a tais alterações/serviços</w:t>
      </w:r>
      <w:r w:rsidRPr="000B4FD1">
        <w:rPr>
          <w:rFonts w:ascii="Trebuchet MS" w:hAnsi="Trebuchet MS" w:cs="Segoe UI"/>
          <w:szCs w:val="20"/>
        </w:rPr>
        <w:t>.</w:t>
      </w:r>
      <w:r w:rsidR="003A5F68" w:rsidRPr="000B4FD1">
        <w:rPr>
          <w:rFonts w:ascii="Trebuchet MS" w:hAnsi="Trebuchet MS"/>
          <w:szCs w:val="20"/>
        </w:rPr>
        <w:t xml:space="preserve"> </w:t>
      </w:r>
    </w:p>
    <w:p w14:paraId="06E2F362" w14:textId="77777777" w:rsidR="00BE3106" w:rsidRPr="000B4FD1" w:rsidRDefault="00BE3106" w:rsidP="00BE3106">
      <w:pPr>
        <w:pStyle w:val="Level2"/>
        <w:numPr>
          <w:ilvl w:val="0"/>
          <w:numId w:val="0"/>
        </w:numPr>
        <w:spacing w:after="0"/>
        <w:rPr>
          <w:rFonts w:ascii="Trebuchet MS" w:hAnsi="Trebuchet MS"/>
          <w:szCs w:val="20"/>
        </w:rPr>
      </w:pPr>
    </w:p>
    <w:p w14:paraId="4B9FB098" w14:textId="77777777" w:rsidR="00DB099E"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A Remuneração do Agente Fiduciário será devida mesmo após o vencimento final das Debêntures, caso o Agente Fiduciário ainda esteja exercendo atividades inerentes a sua função em relação à Emissão</w:t>
      </w:r>
      <w:r w:rsidRPr="000B4FD1">
        <w:rPr>
          <w:rFonts w:ascii="Trebuchet MS" w:hAnsi="Trebuchet MS" w:cs="Segoe UI"/>
          <w:szCs w:val="20"/>
        </w:rPr>
        <w:t>.</w:t>
      </w:r>
    </w:p>
    <w:p w14:paraId="4846A7B0" w14:textId="77777777" w:rsidR="00DB099E" w:rsidRPr="000B4FD1" w:rsidRDefault="00DB099E" w:rsidP="00897491">
      <w:pPr>
        <w:pStyle w:val="Level2"/>
        <w:numPr>
          <w:ilvl w:val="0"/>
          <w:numId w:val="0"/>
        </w:numPr>
        <w:spacing w:after="0"/>
        <w:rPr>
          <w:rFonts w:ascii="Trebuchet MS" w:hAnsi="Trebuchet MS"/>
          <w:szCs w:val="20"/>
        </w:rPr>
      </w:pPr>
    </w:p>
    <w:p w14:paraId="599BD710" w14:textId="77777777" w:rsidR="00DB7833" w:rsidRPr="000B4FD1" w:rsidRDefault="00EF1AA2" w:rsidP="00675F98">
      <w:pPr>
        <w:pStyle w:val="Level2"/>
        <w:numPr>
          <w:ilvl w:val="1"/>
          <w:numId w:val="2"/>
        </w:numPr>
        <w:spacing w:after="0"/>
        <w:ind w:left="0"/>
        <w:rPr>
          <w:rFonts w:ascii="Trebuchet MS" w:hAnsi="Trebuchet MS"/>
          <w:szCs w:val="20"/>
        </w:rPr>
      </w:pPr>
      <w:bookmarkStart w:id="116" w:name="_Ref14893653"/>
      <w:r w:rsidRPr="000B4FD1">
        <w:rPr>
          <w:rFonts w:ascii="Trebuchet MS" w:hAnsi="Trebuchet MS"/>
          <w:szCs w:val="20"/>
        </w:rPr>
        <w:t>Os impostos incidentes sobre a remuneração serão acrescidos às parcelas mencionadas acima nas datas de pagamento. Além disso, todos os valores mencionados acima serão atualizados pela variação positiva do IGP-M, sempre na menor periodicidade permitida em lei, a partir da data de assinatura da Escritura de Emissão</w:t>
      </w:r>
      <w:bookmarkEnd w:id="116"/>
      <w:r w:rsidRPr="000B4FD1">
        <w:rPr>
          <w:rFonts w:ascii="Trebuchet MS" w:hAnsi="Trebuchet MS" w:cs="Segoe UI"/>
          <w:szCs w:val="20"/>
        </w:rPr>
        <w:t>.</w:t>
      </w:r>
    </w:p>
    <w:p w14:paraId="4A966FA2" w14:textId="77777777" w:rsidR="00BE3106" w:rsidRPr="000B4FD1" w:rsidRDefault="00BE3106" w:rsidP="00BE3106">
      <w:pPr>
        <w:pStyle w:val="Level2"/>
        <w:numPr>
          <w:ilvl w:val="0"/>
          <w:numId w:val="0"/>
        </w:numPr>
        <w:spacing w:after="0"/>
        <w:rPr>
          <w:rFonts w:ascii="Trebuchet MS" w:hAnsi="Trebuchet MS"/>
          <w:szCs w:val="20"/>
        </w:rPr>
      </w:pPr>
    </w:p>
    <w:p w14:paraId="08456622"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IPCA, incidente desde a data da inadimplência até a data do efetivo pagamento, calculado pro rata die</w:t>
      </w:r>
      <w:r w:rsidRPr="000B4FD1">
        <w:rPr>
          <w:rFonts w:ascii="Trebuchet MS" w:hAnsi="Trebuchet MS" w:cs="Segoe UI"/>
          <w:i/>
          <w:iCs/>
          <w:szCs w:val="20"/>
        </w:rPr>
        <w:t>.</w:t>
      </w:r>
    </w:p>
    <w:p w14:paraId="696BD661" w14:textId="77777777" w:rsidR="00BE3106" w:rsidRPr="000B4FD1" w:rsidRDefault="00BE3106" w:rsidP="00BE3106">
      <w:pPr>
        <w:pStyle w:val="Level2"/>
        <w:numPr>
          <w:ilvl w:val="0"/>
          <w:numId w:val="0"/>
        </w:numPr>
        <w:spacing w:after="0"/>
        <w:rPr>
          <w:rFonts w:ascii="Trebuchet MS" w:hAnsi="Trebuchet MS"/>
          <w:szCs w:val="20"/>
        </w:rPr>
      </w:pPr>
    </w:p>
    <w:p w14:paraId="690C31A2"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A remuneração não inclui as despesas com viagens, estadias, transporte e publicação necessárias ao exercício da função de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exceto na proporção em que decorrentes do dolo, má-fé ou culpa grave do Agente Fiduciário. Tais despesas incluem honorários advocatícios para defesa do Agente Fiduciário e deverão ser igualmente adiantadas pelos </w:t>
      </w:r>
      <w:bookmarkStart w:id="117" w:name="OLE_LINK5"/>
      <w:bookmarkStart w:id="118" w:name="OLE_LINK6"/>
      <w:r w:rsidRPr="000B4FD1">
        <w:rPr>
          <w:rFonts w:ascii="Trebuchet MS" w:hAnsi="Trebuchet MS"/>
          <w:szCs w:val="20"/>
        </w:rPr>
        <w:t>Debenturistas</w:t>
      </w:r>
      <w:bookmarkEnd w:id="117"/>
      <w:bookmarkEnd w:id="118"/>
      <w:r w:rsidRPr="000B4FD1">
        <w:rPr>
          <w:rFonts w:ascii="Trebuchet MS" w:hAnsi="Trebuchet MS"/>
          <w:szCs w:val="20"/>
        </w:rPr>
        <w:t xml:space="preserve"> e ressarcidas pela Emissora</w:t>
      </w:r>
      <w:r w:rsidRPr="000B4FD1">
        <w:rPr>
          <w:rFonts w:ascii="Trebuchet MS" w:hAnsi="Trebuchet MS" w:cs="Segoe UI"/>
          <w:szCs w:val="20"/>
        </w:rPr>
        <w:t>.</w:t>
      </w:r>
    </w:p>
    <w:p w14:paraId="13D9115C" w14:textId="77777777" w:rsidR="00BE3106" w:rsidRPr="000B4FD1" w:rsidRDefault="00BE3106" w:rsidP="00BE3106">
      <w:pPr>
        <w:pStyle w:val="Level2"/>
        <w:numPr>
          <w:ilvl w:val="0"/>
          <w:numId w:val="0"/>
        </w:numPr>
        <w:spacing w:after="0"/>
        <w:rPr>
          <w:rFonts w:ascii="Trebuchet MS" w:hAnsi="Trebuchet MS"/>
          <w:szCs w:val="20"/>
        </w:rPr>
      </w:pPr>
    </w:p>
    <w:p w14:paraId="097BB36B"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sidRPr="000B4FD1">
        <w:rPr>
          <w:rFonts w:ascii="Trebuchet MS" w:hAnsi="Trebuchet MS" w:cs="Segoe UI"/>
          <w:szCs w:val="20"/>
        </w:rPr>
        <w:t>.</w:t>
      </w:r>
    </w:p>
    <w:p w14:paraId="699EBDCD" w14:textId="77777777" w:rsidR="00BE3106" w:rsidRPr="000B4FD1" w:rsidRDefault="00BE3106" w:rsidP="00BE3106">
      <w:pPr>
        <w:pStyle w:val="Level2"/>
        <w:numPr>
          <w:ilvl w:val="0"/>
          <w:numId w:val="0"/>
        </w:numPr>
        <w:spacing w:after="0"/>
        <w:rPr>
          <w:rFonts w:ascii="Trebuchet MS" w:hAnsi="Trebuchet MS"/>
          <w:szCs w:val="20"/>
        </w:rPr>
      </w:pPr>
    </w:p>
    <w:p w14:paraId="09E44894"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Em atendimento ao Ofício-Circular CVM/SRE </w:t>
      </w:r>
      <w:r w:rsidR="003A2BBC" w:rsidRPr="000B4FD1">
        <w:rPr>
          <w:rFonts w:ascii="Trebuchet MS" w:hAnsi="Trebuchet MS"/>
          <w:szCs w:val="20"/>
        </w:rPr>
        <w:t>N.º</w:t>
      </w:r>
      <w:r w:rsidRPr="000B4FD1">
        <w:rPr>
          <w:rFonts w:ascii="Trebuchet MS" w:hAnsi="Trebuchet MS"/>
          <w:szCs w:val="20"/>
        </w:rPr>
        <w:t xml:space="preserve">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sidRPr="000B4FD1">
        <w:rPr>
          <w:rFonts w:ascii="Trebuchet MS" w:hAnsi="Trebuchet MS" w:cs="Segoe UI"/>
          <w:szCs w:val="20"/>
        </w:rPr>
        <w:t>.</w:t>
      </w:r>
    </w:p>
    <w:p w14:paraId="15C106D9" w14:textId="77777777" w:rsidR="00BE3106" w:rsidRPr="000B4FD1" w:rsidRDefault="00BE3106" w:rsidP="00BE3106">
      <w:pPr>
        <w:pStyle w:val="Level2"/>
        <w:numPr>
          <w:ilvl w:val="0"/>
          <w:numId w:val="0"/>
        </w:numPr>
        <w:spacing w:after="0"/>
        <w:rPr>
          <w:rFonts w:ascii="Trebuchet MS" w:hAnsi="Trebuchet MS"/>
          <w:szCs w:val="20"/>
        </w:rPr>
      </w:pPr>
    </w:p>
    <w:p w14:paraId="29306556" w14:textId="77777777" w:rsidR="00DB7833"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Não haverá devolução de valores já recebidos pelo Agente Fiduciário a título da prestação de serviços, exceto se o valor tiver sido pago incorretamente</w:t>
      </w:r>
      <w:r w:rsidRPr="000B4FD1">
        <w:rPr>
          <w:rFonts w:ascii="Trebuchet MS" w:hAnsi="Trebuchet MS" w:cs="Segoe UI"/>
          <w:szCs w:val="20"/>
        </w:rPr>
        <w:t>.</w:t>
      </w:r>
    </w:p>
    <w:p w14:paraId="40AC580D" w14:textId="77777777" w:rsidR="00BE3106" w:rsidRPr="000B4FD1" w:rsidRDefault="00BE3106" w:rsidP="00BE3106">
      <w:pPr>
        <w:pStyle w:val="Level2"/>
        <w:numPr>
          <w:ilvl w:val="0"/>
          <w:numId w:val="0"/>
        </w:numPr>
        <w:spacing w:after="0"/>
        <w:rPr>
          <w:rFonts w:ascii="Trebuchet MS" w:hAnsi="Trebuchet MS"/>
          <w:szCs w:val="20"/>
        </w:rPr>
      </w:pPr>
    </w:p>
    <w:p w14:paraId="2EBAD353" w14:textId="77777777" w:rsidR="00AD621E" w:rsidRPr="000B4FD1" w:rsidRDefault="00EF1AA2" w:rsidP="00001FD8">
      <w:pPr>
        <w:pStyle w:val="Level2"/>
        <w:spacing w:after="0"/>
        <w:ind w:left="0"/>
        <w:rPr>
          <w:rFonts w:ascii="Trebuchet MS" w:hAnsi="Trebuchet MS"/>
          <w:szCs w:val="20"/>
        </w:rPr>
      </w:pPr>
      <w:bookmarkStart w:id="119" w:name="_Ref54678235"/>
      <w:r w:rsidRPr="000B4FD1">
        <w:rPr>
          <w:rFonts w:ascii="Trebuchet MS" w:hAnsi="Trebuchet MS"/>
          <w:szCs w:val="20"/>
        </w:rPr>
        <w:t>Além de outros previstos em lei, na regulamentação da CVM e nesta Escritura de Emissão, constituem deveres e atribuições do Agente Fiduciário:</w:t>
      </w:r>
      <w:bookmarkEnd w:id="115"/>
      <w:bookmarkEnd w:id="119"/>
    </w:p>
    <w:p w14:paraId="5049E082" w14:textId="77777777" w:rsidR="00BE3106" w:rsidRPr="000B4FD1" w:rsidRDefault="00BE3106" w:rsidP="00BE3106">
      <w:pPr>
        <w:pStyle w:val="Level2"/>
        <w:numPr>
          <w:ilvl w:val="0"/>
          <w:numId w:val="0"/>
        </w:numPr>
        <w:spacing w:after="0"/>
        <w:rPr>
          <w:rFonts w:ascii="Trebuchet MS" w:hAnsi="Trebuchet MS"/>
          <w:szCs w:val="20"/>
        </w:rPr>
      </w:pPr>
    </w:p>
    <w:p w14:paraId="3D36AE66" w14:textId="77777777" w:rsidR="00F571E3" w:rsidRPr="000B4FD1" w:rsidRDefault="00EF1AA2" w:rsidP="00675F98">
      <w:pPr>
        <w:pStyle w:val="Level3"/>
        <w:numPr>
          <w:ilvl w:val="0"/>
          <w:numId w:val="51"/>
        </w:numPr>
        <w:spacing w:after="0"/>
        <w:ind w:left="1276" w:hanging="1276"/>
        <w:rPr>
          <w:rFonts w:ascii="Trebuchet MS" w:hAnsi="Trebuchet MS"/>
          <w:szCs w:val="20"/>
        </w:rPr>
      </w:pPr>
      <w:bookmarkStart w:id="120" w:name="_Ref130283640"/>
      <w:bookmarkStart w:id="121" w:name="_Ref264564739"/>
      <w:r w:rsidRPr="000B4FD1">
        <w:rPr>
          <w:rFonts w:ascii="Trebuchet MS" w:hAnsi="Trebuchet MS"/>
          <w:szCs w:val="20"/>
        </w:rPr>
        <w:t>responsabilizar-se integralmente pelos serviços contratados, nos termos da legislação vigente;</w:t>
      </w:r>
    </w:p>
    <w:p w14:paraId="75CD4A5B" w14:textId="77777777" w:rsidR="00BE3106" w:rsidRPr="000B4FD1" w:rsidRDefault="00BE3106" w:rsidP="00BE3106">
      <w:pPr>
        <w:pStyle w:val="Level3"/>
        <w:numPr>
          <w:ilvl w:val="0"/>
          <w:numId w:val="0"/>
        </w:numPr>
        <w:spacing w:after="0"/>
        <w:ind w:left="1276"/>
        <w:rPr>
          <w:rFonts w:ascii="Trebuchet MS" w:hAnsi="Trebuchet MS"/>
          <w:szCs w:val="20"/>
        </w:rPr>
      </w:pPr>
    </w:p>
    <w:p w14:paraId="5FAA73F3"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proteger os direitos e interesses dos Debenturistas, empregando, no exercício da função, o cuidado e a diligência com que todo homem ativo e probo emprega na administração dos seus próprios bens;</w:t>
      </w:r>
    </w:p>
    <w:p w14:paraId="292F2AE3" w14:textId="77777777" w:rsidR="00BE3106" w:rsidRPr="000B4FD1" w:rsidRDefault="00BE3106" w:rsidP="00BE3106">
      <w:pPr>
        <w:pStyle w:val="Level3"/>
        <w:numPr>
          <w:ilvl w:val="0"/>
          <w:numId w:val="0"/>
        </w:numPr>
        <w:spacing w:after="0"/>
        <w:ind w:left="1276"/>
        <w:rPr>
          <w:rFonts w:ascii="Trebuchet MS" w:hAnsi="Trebuchet MS"/>
          <w:szCs w:val="20"/>
        </w:rPr>
      </w:pPr>
    </w:p>
    <w:p w14:paraId="118D18BD"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renunciar à função, na hipótese de superveniência de conflito de interesses ou de qualquer outra modalidade de inaptidão;</w:t>
      </w:r>
    </w:p>
    <w:p w14:paraId="6CFACF11" w14:textId="77777777" w:rsidR="00BE3106" w:rsidRPr="000B4FD1" w:rsidRDefault="00BE3106" w:rsidP="00BE3106">
      <w:pPr>
        <w:pStyle w:val="Level3"/>
        <w:numPr>
          <w:ilvl w:val="0"/>
          <w:numId w:val="0"/>
        </w:numPr>
        <w:spacing w:after="0"/>
        <w:ind w:left="1276"/>
        <w:rPr>
          <w:rFonts w:ascii="Trebuchet MS" w:hAnsi="Trebuchet MS"/>
          <w:szCs w:val="20"/>
        </w:rPr>
      </w:pPr>
    </w:p>
    <w:p w14:paraId="6CE6B928"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conservar em boa guarda toda a documentação relativa ao exercício de suas funções;</w:t>
      </w:r>
    </w:p>
    <w:p w14:paraId="6A5A28A4" w14:textId="77777777" w:rsidR="00BE3106" w:rsidRPr="000B4FD1" w:rsidRDefault="00BE3106" w:rsidP="00BE3106">
      <w:pPr>
        <w:pStyle w:val="Level3"/>
        <w:numPr>
          <w:ilvl w:val="0"/>
          <w:numId w:val="0"/>
        </w:numPr>
        <w:spacing w:after="0"/>
        <w:ind w:left="1276"/>
        <w:rPr>
          <w:rFonts w:ascii="Trebuchet MS" w:hAnsi="Trebuchet MS"/>
          <w:szCs w:val="20"/>
        </w:rPr>
      </w:pPr>
    </w:p>
    <w:p w14:paraId="1FD61830"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verificar, no momento de aceitar a função, a consistência das informações contidas nesta Escritura de Emissão, conforme já verificado nos termos da declaração prevista acima;</w:t>
      </w:r>
    </w:p>
    <w:p w14:paraId="736A9F88" w14:textId="77777777" w:rsidR="00BE3106" w:rsidRPr="000B4FD1" w:rsidRDefault="00BE3106" w:rsidP="00BE3106">
      <w:pPr>
        <w:pStyle w:val="Level3"/>
        <w:numPr>
          <w:ilvl w:val="0"/>
          <w:numId w:val="0"/>
        </w:numPr>
        <w:spacing w:after="0"/>
        <w:ind w:left="1276"/>
        <w:rPr>
          <w:rFonts w:ascii="Trebuchet MS" w:hAnsi="Trebuchet MS"/>
          <w:szCs w:val="20"/>
        </w:rPr>
      </w:pPr>
    </w:p>
    <w:p w14:paraId="5C772A27"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diligenciar junto à Emissora para que a Escritura de Emissão, e seus aditamentos, sejam registrados na </w:t>
      </w:r>
      <w:r w:rsidR="00001FD8" w:rsidRPr="000B4FD1">
        <w:rPr>
          <w:rFonts w:ascii="Trebuchet MS" w:hAnsi="Trebuchet MS"/>
          <w:szCs w:val="20"/>
        </w:rPr>
        <w:t>JUCESP</w:t>
      </w:r>
      <w:r w:rsidRPr="000B4FD1">
        <w:rPr>
          <w:rFonts w:ascii="Trebuchet MS" w:hAnsi="Trebuchet MS"/>
          <w:szCs w:val="20"/>
        </w:rPr>
        <w:t>, adotando, no caso da omissão da Emissora, as medidas eventualmente previstas em lei;</w:t>
      </w:r>
    </w:p>
    <w:p w14:paraId="6298FCD9" w14:textId="77777777" w:rsidR="00BE3106" w:rsidRPr="000B4FD1" w:rsidRDefault="00BE3106" w:rsidP="00BE3106">
      <w:pPr>
        <w:pStyle w:val="Level3"/>
        <w:numPr>
          <w:ilvl w:val="0"/>
          <w:numId w:val="0"/>
        </w:numPr>
        <w:spacing w:after="0"/>
        <w:ind w:left="1276"/>
        <w:rPr>
          <w:rFonts w:ascii="Trebuchet MS" w:hAnsi="Trebuchet MS"/>
          <w:szCs w:val="20"/>
        </w:rPr>
      </w:pPr>
    </w:p>
    <w:p w14:paraId="2228F324"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acompanhar a prestação das informações periódicas pela Emissora e alertar os Debenturistas, no relatório anual, sobre inconsistências ou omissões de que tenha conhecimento;</w:t>
      </w:r>
    </w:p>
    <w:p w14:paraId="18046B8C" w14:textId="77777777" w:rsidR="00BE3106" w:rsidRPr="000B4FD1" w:rsidRDefault="00BE3106" w:rsidP="00BE3106">
      <w:pPr>
        <w:pStyle w:val="Level3"/>
        <w:numPr>
          <w:ilvl w:val="0"/>
          <w:numId w:val="0"/>
        </w:numPr>
        <w:spacing w:after="0"/>
        <w:ind w:left="1276"/>
        <w:rPr>
          <w:rFonts w:ascii="Trebuchet MS" w:hAnsi="Trebuchet MS"/>
          <w:szCs w:val="20"/>
        </w:rPr>
      </w:pPr>
    </w:p>
    <w:p w14:paraId="7C9E8790"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opinar sobre a suficiência das informações constantes das propostas de modificações nas condições das Debêntures;</w:t>
      </w:r>
    </w:p>
    <w:p w14:paraId="68C397DF" w14:textId="77777777" w:rsidR="00BE3106" w:rsidRPr="000B4FD1" w:rsidRDefault="00BE3106" w:rsidP="00BE3106">
      <w:pPr>
        <w:pStyle w:val="Level3"/>
        <w:numPr>
          <w:ilvl w:val="0"/>
          <w:numId w:val="0"/>
        </w:numPr>
        <w:spacing w:after="0"/>
        <w:ind w:left="1276"/>
        <w:rPr>
          <w:rFonts w:ascii="Trebuchet MS" w:hAnsi="Trebuchet MS"/>
          <w:szCs w:val="20"/>
        </w:rPr>
      </w:pPr>
    </w:p>
    <w:p w14:paraId="32A629E4"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solicitar, quando considerar necessário, para o fiel desempenho de suas funções, certidões atualizadas da </w:t>
      </w:r>
      <w:r w:rsidR="0042341D" w:rsidRPr="000B4FD1">
        <w:rPr>
          <w:rFonts w:ascii="Trebuchet MS" w:hAnsi="Trebuchet MS"/>
          <w:szCs w:val="20"/>
        </w:rPr>
        <w:t>Emissora</w:t>
      </w:r>
      <w:r w:rsidRPr="000B4FD1">
        <w:rPr>
          <w:rFonts w:ascii="Trebuchet MS" w:hAnsi="Trebuchet MS"/>
          <w:szCs w:val="20"/>
        </w:rPr>
        <w:t xml:space="preserve">, necessárias e pertinentes dos distribuidores cíveis, das varas de Fazenda Pública, cartórios de protesto, varas da Justiça do Trabalho, Procuradoria da Fazenda Pública, onde se localiza a sede ou domicílio do estabelecimento principal da </w:t>
      </w:r>
      <w:r w:rsidR="0042341D" w:rsidRPr="000B4FD1">
        <w:rPr>
          <w:rFonts w:ascii="Trebuchet MS" w:hAnsi="Trebuchet MS"/>
          <w:szCs w:val="20"/>
        </w:rPr>
        <w:t>Emissora</w:t>
      </w:r>
      <w:r w:rsidRPr="000B4FD1">
        <w:rPr>
          <w:rFonts w:ascii="Trebuchet MS" w:hAnsi="Trebuchet MS"/>
          <w:szCs w:val="20"/>
        </w:rPr>
        <w:t>;</w:t>
      </w:r>
    </w:p>
    <w:p w14:paraId="2BA1EE8A" w14:textId="77777777" w:rsidR="00BE3106" w:rsidRPr="000B4FD1" w:rsidRDefault="00BE3106" w:rsidP="00BE3106">
      <w:pPr>
        <w:pStyle w:val="Level3"/>
        <w:numPr>
          <w:ilvl w:val="0"/>
          <w:numId w:val="0"/>
        </w:numPr>
        <w:spacing w:after="0"/>
        <w:ind w:left="1276"/>
        <w:rPr>
          <w:rFonts w:ascii="Trebuchet MS" w:hAnsi="Trebuchet MS"/>
          <w:szCs w:val="20"/>
        </w:rPr>
      </w:pPr>
    </w:p>
    <w:p w14:paraId="7E48EE62"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solicitar, quando considerar necessário, auditoria externa na </w:t>
      </w:r>
      <w:r w:rsidR="0042341D" w:rsidRPr="000B4FD1">
        <w:rPr>
          <w:rFonts w:ascii="Trebuchet MS" w:hAnsi="Trebuchet MS"/>
          <w:szCs w:val="20"/>
        </w:rPr>
        <w:t>Emissora</w:t>
      </w:r>
      <w:r w:rsidRPr="000B4FD1">
        <w:rPr>
          <w:rFonts w:ascii="Trebuchet MS" w:hAnsi="Trebuchet MS"/>
          <w:szCs w:val="20"/>
        </w:rPr>
        <w:t>, às expensas desta;</w:t>
      </w:r>
    </w:p>
    <w:p w14:paraId="4EEE2607" w14:textId="77777777" w:rsidR="00BE3106" w:rsidRPr="000B4FD1" w:rsidRDefault="00BE3106" w:rsidP="00BE3106">
      <w:pPr>
        <w:pStyle w:val="Level3"/>
        <w:numPr>
          <w:ilvl w:val="0"/>
          <w:numId w:val="0"/>
        </w:numPr>
        <w:spacing w:after="0"/>
        <w:ind w:left="1276"/>
        <w:rPr>
          <w:rFonts w:ascii="Trebuchet MS" w:hAnsi="Trebuchet MS"/>
          <w:szCs w:val="20"/>
        </w:rPr>
      </w:pPr>
    </w:p>
    <w:p w14:paraId="2135C146"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convocar, quando necessário, assembleia geral de Debenturistas nos termos da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_Ref54678329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9.2</w:t>
      </w:r>
      <w:r w:rsidR="00AA5325" w:rsidRPr="000B4FD1">
        <w:rPr>
          <w:rFonts w:ascii="Trebuchet MS" w:hAnsi="Trebuchet MS"/>
          <w:szCs w:val="20"/>
        </w:rPr>
        <w:fldChar w:fldCharType="end"/>
      </w:r>
      <w:r w:rsidRPr="000B4FD1">
        <w:rPr>
          <w:rFonts w:ascii="Trebuchet MS" w:hAnsi="Trebuchet MS"/>
          <w:szCs w:val="20"/>
        </w:rPr>
        <w:t xml:space="preserve"> abaixo;</w:t>
      </w:r>
    </w:p>
    <w:p w14:paraId="26444F08" w14:textId="77777777" w:rsidR="00BE3106" w:rsidRPr="000B4FD1" w:rsidRDefault="00BE3106" w:rsidP="00BE3106">
      <w:pPr>
        <w:pStyle w:val="Level3"/>
        <w:numPr>
          <w:ilvl w:val="0"/>
          <w:numId w:val="0"/>
        </w:numPr>
        <w:spacing w:after="0"/>
        <w:ind w:left="1276"/>
        <w:rPr>
          <w:rFonts w:ascii="Trebuchet MS" w:hAnsi="Trebuchet MS"/>
          <w:szCs w:val="20"/>
        </w:rPr>
      </w:pPr>
    </w:p>
    <w:p w14:paraId="2598AD04"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comparecer às assembleias gerais de Debenturistas a fim de prestar as informações que lhe forem solicitadas;</w:t>
      </w:r>
    </w:p>
    <w:p w14:paraId="6D323463" w14:textId="77777777" w:rsidR="00BE3106" w:rsidRPr="000B4FD1" w:rsidRDefault="00BE3106" w:rsidP="00BE3106">
      <w:pPr>
        <w:pStyle w:val="Level3"/>
        <w:numPr>
          <w:ilvl w:val="0"/>
          <w:numId w:val="0"/>
        </w:numPr>
        <w:spacing w:after="0"/>
        <w:ind w:left="1276"/>
        <w:rPr>
          <w:rFonts w:ascii="Trebuchet MS" w:hAnsi="Trebuchet MS"/>
          <w:szCs w:val="20"/>
        </w:rPr>
      </w:pPr>
    </w:p>
    <w:p w14:paraId="3A10B42C" w14:textId="77777777" w:rsidR="00F571E3" w:rsidRPr="000B4FD1" w:rsidRDefault="00EF1AA2" w:rsidP="00675F98">
      <w:pPr>
        <w:pStyle w:val="Level3"/>
        <w:numPr>
          <w:ilvl w:val="0"/>
          <w:numId w:val="51"/>
        </w:numPr>
        <w:spacing w:after="0"/>
        <w:ind w:left="1276" w:hanging="1276"/>
        <w:rPr>
          <w:rFonts w:ascii="Trebuchet MS" w:hAnsi="Trebuchet MS"/>
          <w:szCs w:val="20"/>
        </w:rPr>
      </w:pPr>
      <w:bookmarkStart w:id="122" w:name="_Ref130286449"/>
      <w:r w:rsidRPr="000B4FD1">
        <w:rPr>
          <w:rFonts w:ascii="Trebuchet MS" w:hAnsi="Trebuchet MS"/>
          <w:szCs w:val="20"/>
        </w:rPr>
        <w:t xml:space="preserve">elaborar, no prazo legal, relatório anual destinado aos Debenturistas, nos termos do artigo 68, parágrafo 1º, alínea (b), da Lei das Sociedades por Ações, que deverá conter, as informações previstas no Anexo 15 da Instrução CVM 583, relativos aos exercícios sociais da </w:t>
      </w:r>
      <w:r w:rsidR="0042341D" w:rsidRPr="000B4FD1">
        <w:rPr>
          <w:rFonts w:ascii="Trebuchet MS" w:hAnsi="Trebuchet MS"/>
          <w:szCs w:val="20"/>
        </w:rPr>
        <w:t>Emissora</w:t>
      </w:r>
      <w:r w:rsidRPr="000B4FD1">
        <w:rPr>
          <w:rFonts w:ascii="Trebuchet MS" w:hAnsi="Trebuchet MS"/>
          <w:szCs w:val="20"/>
        </w:rPr>
        <w:t xml:space="preserve">, ao menos, devendo, para tanto, a </w:t>
      </w:r>
      <w:r w:rsidR="0042341D" w:rsidRPr="000B4FD1">
        <w:rPr>
          <w:rFonts w:ascii="Trebuchet MS" w:hAnsi="Trebuchet MS"/>
          <w:szCs w:val="20"/>
        </w:rPr>
        <w:t>Emissora</w:t>
      </w:r>
      <w:r w:rsidRPr="000B4FD1">
        <w:rPr>
          <w:rFonts w:ascii="Trebuchet MS" w:hAnsi="Trebuchet MS"/>
          <w:szCs w:val="20"/>
        </w:rPr>
        <w:t xml:space="preserve"> enviar todas as informações financeiras, organograma do grupo societário da </w:t>
      </w:r>
      <w:r w:rsidR="0042341D" w:rsidRPr="000B4FD1">
        <w:rPr>
          <w:rFonts w:ascii="Trebuchet MS" w:hAnsi="Trebuchet MS"/>
          <w:szCs w:val="20"/>
        </w:rPr>
        <w:t>Emissora</w:t>
      </w:r>
      <w:r w:rsidRPr="000B4FD1">
        <w:rPr>
          <w:rFonts w:ascii="Trebuchet MS" w:hAnsi="Trebuchet MS"/>
          <w:szCs w:val="20"/>
        </w:rPr>
        <w:t xml:space="preserve"> (que deverá conter os controladores, as controladas, as sociedades sob controle comum, as coligadas, e os integrantes de bloco de controle) e atos societários necessários à realização do relatório que venham a ser solicitados pelo Agente Fiduciário, os quais deverão ser devidamente encaminhados no prazo de até 30 (trinta) dias antes do encerramento do prazo para disponibilização do relatório;</w:t>
      </w:r>
      <w:bookmarkEnd w:id="122"/>
    </w:p>
    <w:p w14:paraId="2DDCDFB7" w14:textId="77777777" w:rsidR="00BE3106" w:rsidRPr="000B4FD1" w:rsidRDefault="00BE3106" w:rsidP="00BE3106">
      <w:pPr>
        <w:pStyle w:val="Level3"/>
        <w:numPr>
          <w:ilvl w:val="0"/>
          <w:numId w:val="0"/>
        </w:numPr>
        <w:spacing w:after="0"/>
        <w:ind w:left="1276"/>
        <w:rPr>
          <w:rFonts w:ascii="Trebuchet MS" w:hAnsi="Trebuchet MS"/>
          <w:szCs w:val="20"/>
        </w:rPr>
      </w:pPr>
    </w:p>
    <w:p w14:paraId="0D7F4042" w14:textId="77777777" w:rsidR="00F571E3" w:rsidRPr="000B4FD1" w:rsidRDefault="00EF1AA2" w:rsidP="00675F98">
      <w:pPr>
        <w:pStyle w:val="Level3"/>
        <w:numPr>
          <w:ilvl w:val="0"/>
          <w:numId w:val="51"/>
        </w:numPr>
        <w:spacing w:after="0"/>
        <w:ind w:left="1276" w:hanging="1276"/>
        <w:rPr>
          <w:rFonts w:ascii="Trebuchet MS" w:hAnsi="Trebuchet MS"/>
          <w:szCs w:val="20"/>
        </w:rPr>
      </w:pPr>
      <w:bookmarkStart w:id="123" w:name="_Ref130286453"/>
      <w:r w:rsidRPr="000B4FD1">
        <w:rPr>
          <w:rFonts w:ascii="Trebuchet MS" w:hAnsi="Trebuchet MS"/>
          <w:szCs w:val="20"/>
        </w:rPr>
        <w:t>disponibilizar o relatório a que se refere o inciso (</w:t>
      </w:r>
      <w:r w:rsidR="00BE3106" w:rsidRPr="000B4FD1">
        <w:rPr>
          <w:rFonts w:ascii="Trebuchet MS" w:hAnsi="Trebuchet MS"/>
          <w:szCs w:val="20"/>
        </w:rPr>
        <w:t>xiii</w:t>
      </w:r>
      <w:r w:rsidRPr="000B4FD1">
        <w:rPr>
          <w:rFonts w:ascii="Trebuchet MS" w:hAnsi="Trebuchet MS"/>
          <w:szCs w:val="20"/>
        </w:rPr>
        <w:t xml:space="preserve">) acima em sua página na rede mundial de computadores (website) o relatório a que se refere o inciso acima aos Debenturistas, no prazo máximo de 4 (quatro) meses a contar do encerramento do exercício social da </w:t>
      </w:r>
      <w:r w:rsidR="0042341D" w:rsidRPr="000B4FD1">
        <w:rPr>
          <w:rFonts w:ascii="Trebuchet MS" w:hAnsi="Trebuchet MS"/>
          <w:szCs w:val="20"/>
        </w:rPr>
        <w:t>Emissora</w:t>
      </w:r>
      <w:r w:rsidRPr="000B4FD1">
        <w:rPr>
          <w:rFonts w:ascii="Trebuchet MS" w:hAnsi="Trebuchet MS"/>
          <w:szCs w:val="20"/>
        </w:rPr>
        <w:t>;</w:t>
      </w:r>
      <w:bookmarkEnd w:id="123"/>
    </w:p>
    <w:p w14:paraId="65D0D01B" w14:textId="77777777" w:rsidR="00BE3106" w:rsidRPr="000B4FD1" w:rsidRDefault="00BE3106" w:rsidP="00BE3106">
      <w:pPr>
        <w:pStyle w:val="Level3"/>
        <w:numPr>
          <w:ilvl w:val="0"/>
          <w:numId w:val="0"/>
        </w:numPr>
        <w:spacing w:after="0"/>
        <w:ind w:left="1276"/>
        <w:rPr>
          <w:rFonts w:ascii="Trebuchet MS" w:hAnsi="Trebuchet MS"/>
          <w:szCs w:val="20"/>
        </w:rPr>
      </w:pPr>
    </w:p>
    <w:p w14:paraId="16CC9B7D" w14:textId="77777777" w:rsidR="00BE3106"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manter atualizada a relação dos Debenturistas e seus endereços, mediante, inclusive, gestões perante a </w:t>
      </w:r>
      <w:r w:rsidR="0042341D" w:rsidRPr="000B4FD1">
        <w:rPr>
          <w:rFonts w:ascii="Trebuchet MS" w:hAnsi="Trebuchet MS"/>
          <w:szCs w:val="20"/>
        </w:rPr>
        <w:t>Emissora</w:t>
      </w:r>
      <w:r w:rsidRPr="000B4FD1">
        <w:rPr>
          <w:rFonts w:ascii="Trebuchet MS" w:hAnsi="Trebuchet MS"/>
          <w:szCs w:val="20"/>
        </w:rPr>
        <w:t xml:space="preserve">, o Escriturador, o </w:t>
      </w:r>
      <w:r w:rsidR="00054CC6" w:rsidRPr="000B4FD1">
        <w:rPr>
          <w:rFonts w:ascii="Trebuchet MS" w:hAnsi="Trebuchet MS"/>
          <w:szCs w:val="20"/>
        </w:rPr>
        <w:t>Agente de Liquidação</w:t>
      </w:r>
      <w:r w:rsidRPr="000B4FD1">
        <w:rPr>
          <w:rFonts w:ascii="Trebuchet MS" w:hAnsi="Trebuchet MS"/>
          <w:szCs w:val="20"/>
        </w:rPr>
        <w:t xml:space="preserve"> e a </w:t>
      </w:r>
      <w:r w:rsidR="0042135A" w:rsidRPr="000B4FD1">
        <w:rPr>
          <w:rFonts w:ascii="Trebuchet MS" w:hAnsi="Trebuchet MS"/>
          <w:szCs w:val="20"/>
        </w:rPr>
        <w:t>B3</w:t>
      </w:r>
      <w:r w:rsidRPr="000B4FD1">
        <w:rPr>
          <w:rFonts w:ascii="Trebuchet MS" w:hAnsi="Trebuchet MS"/>
          <w:szCs w:val="20"/>
        </w:rPr>
        <w:t xml:space="preserve">, sendo que, para fins de atendimento ao disposto neste inciso, a </w:t>
      </w:r>
      <w:r w:rsidR="0042341D" w:rsidRPr="000B4FD1">
        <w:rPr>
          <w:rFonts w:ascii="Trebuchet MS" w:hAnsi="Trebuchet MS"/>
          <w:szCs w:val="20"/>
        </w:rPr>
        <w:t>Emissora</w:t>
      </w:r>
      <w:r w:rsidRPr="000B4FD1">
        <w:rPr>
          <w:rFonts w:ascii="Trebuchet MS" w:hAnsi="Trebuchet MS"/>
          <w:szCs w:val="20"/>
        </w:rPr>
        <w:t xml:space="preserve"> e os Debenturistas, assim que subscreverem, integralizarem ou adquirirem as Debêntures expressamente autorizam, desde já, o Escriturador, o </w:t>
      </w:r>
      <w:r w:rsidR="00054CC6" w:rsidRPr="000B4FD1">
        <w:rPr>
          <w:rFonts w:ascii="Trebuchet MS" w:hAnsi="Trebuchet MS"/>
          <w:szCs w:val="20"/>
        </w:rPr>
        <w:t>Agente de Liquidação</w:t>
      </w:r>
      <w:r w:rsidRPr="000B4FD1">
        <w:rPr>
          <w:rFonts w:ascii="Trebuchet MS" w:hAnsi="Trebuchet MS"/>
          <w:szCs w:val="20"/>
        </w:rPr>
        <w:t xml:space="preserve"> e a </w:t>
      </w:r>
      <w:r w:rsidR="0042135A" w:rsidRPr="000B4FD1">
        <w:rPr>
          <w:rFonts w:ascii="Trebuchet MS" w:hAnsi="Trebuchet MS"/>
          <w:szCs w:val="20"/>
        </w:rPr>
        <w:t>B3</w:t>
      </w:r>
      <w:r w:rsidRPr="000B4FD1">
        <w:rPr>
          <w:rFonts w:ascii="Trebuchet MS" w:hAnsi="Trebuchet MS"/>
          <w:szCs w:val="20"/>
        </w:rPr>
        <w:t xml:space="preserve"> a atenderem quaisquer solicitações realizadas pelo Agente Fiduciário, inclusive referente à divulgação, a qualquer momento, da posição de Debêntures, e seus respectivos Debenturistas;</w:t>
      </w:r>
    </w:p>
    <w:p w14:paraId="4275D1AB" w14:textId="77777777" w:rsidR="00F571E3" w:rsidRPr="000B4FD1" w:rsidRDefault="00F571E3" w:rsidP="00BE3106">
      <w:pPr>
        <w:pStyle w:val="Level3"/>
        <w:numPr>
          <w:ilvl w:val="0"/>
          <w:numId w:val="0"/>
        </w:numPr>
        <w:spacing w:after="0"/>
        <w:ind w:left="1276"/>
        <w:rPr>
          <w:rFonts w:ascii="Trebuchet MS" w:hAnsi="Trebuchet MS"/>
          <w:szCs w:val="20"/>
        </w:rPr>
      </w:pPr>
    </w:p>
    <w:p w14:paraId="3CF95CFF"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fiscalizar o cumprimento das cláusulas constantes desta Escritura de Emissão, inclusive </w:t>
      </w:r>
      <w:r w:rsidRPr="000B4FD1">
        <w:rPr>
          <w:rFonts w:ascii="Trebuchet MS" w:hAnsi="Trebuchet MS"/>
          <w:b/>
          <w:bCs/>
          <w:szCs w:val="20"/>
        </w:rPr>
        <w:t>(</w:t>
      </w:r>
      <w:r w:rsidR="00BE3106" w:rsidRPr="000B4FD1">
        <w:rPr>
          <w:rFonts w:ascii="Trebuchet MS" w:hAnsi="Trebuchet MS"/>
          <w:b/>
          <w:bCs/>
          <w:szCs w:val="20"/>
        </w:rPr>
        <w:t>a</w:t>
      </w:r>
      <w:r w:rsidRPr="000B4FD1">
        <w:rPr>
          <w:rFonts w:ascii="Trebuchet MS" w:hAnsi="Trebuchet MS"/>
          <w:b/>
          <w:bCs/>
          <w:szCs w:val="20"/>
        </w:rPr>
        <w:t>)</w:t>
      </w:r>
      <w:r w:rsidRPr="000B4FD1">
        <w:rPr>
          <w:rFonts w:ascii="Trebuchet MS" w:hAnsi="Trebuchet MS"/>
          <w:szCs w:val="20"/>
        </w:rPr>
        <w:t xml:space="preserve"> daquelas impositivas de obrigações de fazer e de não fazer; e </w:t>
      </w:r>
      <w:r w:rsidRPr="000B4FD1">
        <w:rPr>
          <w:rFonts w:ascii="Trebuchet MS" w:hAnsi="Trebuchet MS"/>
          <w:b/>
          <w:bCs/>
          <w:szCs w:val="20"/>
        </w:rPr>
        <w:t>(</w:t>
      </w:r>
      <w:r w:rsidR="00BE3106" w:rsidRPr="000B4FD1">
        <w:rPr>
          <w:rFonts w:ascii="Trebuchet MS" w:hAnsi="Trebuchet MS"/>
          <w:b/>
          <w:bCs/>
          <w:szCs w:val="20"/>
        </w:rPr>
        <w:t>b</w:t>
      </w:r>
      <w:r w:rsidRPr="000B4FD1">
        <w:rPr>
          <w:rFonts w:ascii="Trebuchet MS" w:hAnsi="Trebuchet MS"/>
          <w:b/>
          <w:bCs/>
          <w:szCs w:val="20"/>
        </w:rPr>
        <w:t>)</w:t>
      </w:r>
      <w:r w:rsidRPr="000B4FD1">
        <w:rPr>
          <w:rFonts w:ascii="Trebuchet MS" w:hAnsi="Trebuchet MS"/>
          <w:szCs w:val="20"/>
        </w:rPr>
        <w:t> daquela relativa à observância dos Índices Financeiros;</w:t>
      </w:r>
    </w:p>
    <w:p w14:paraId="45716E3D" w14:textId="77777777" w:rsidR="00BE3106" w:rsidRPr="000B4FD1" w:rsidRDefault="00BE3106" w:rsidP="00BE3106">
      <w:pPr>
        <w:pStyle w:val="Level3"/>
        <w:numPr>
          <w:ilvl w:val="0"/>
          <w:numId w:val="0"/>
        </w:numPr>
        <w:spacing w:after="0"/>
        <w:ind w:left="1276"/>
        <w:rPr>
          <w:rFonts w:ascii="Trebuchet MS" w:hAnsi="Trebuchet MS"/>
          <w:szCs w:val="20"/>
        </w:rPr>
      </w:pPr>
    </w:p>
    <w:p w14:paraId="2B9EFE91"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comunicar os Debenturistas, no prazo de 7 (sete) Dias Úteis contados da data em que o Agente Fiduciário tomou conhecimento de qualquer inadimplemento, pela </w:t>
      </w:r>
      <w:r w:rsidR="0042341D" w:rsidRPr="000B4FD1">
        <w:rPr>
          <w:rFonts w:ascii="Trebuchet MS" w:hAnsi="Trebuchet MS"/>
          <w:szCs w:val="20"/>
        </w:rPr>
        <w:t>Emissora</w:t>
      </w:r>
      <w:r w:rsidRPr="000B4FD1">
        <w:rPr>
          <w:rFonts w:ascii="Trebuchet MS" w:hAnsi="Trebuchet MS"/>
          <w:szCs w:val="20"/>
        </w:rPr>
        <w:t xml:space="preserve">, de qualquer obrigação financeira prevista nesta Escritura de Emissão, incluindo as obrigações relativas a garantias e a cláusulas contratuais destinadas a proteger o interesse dos titulares dos valores mobiliários e que estabelecem condições que não devem ser descumpridas pela </w:t>
      </w:r>
      <w:r w:rsidR="0042341D" w:rsidRPr="000B4FD1">
        <w:rPr>
          <w:rFonts w:ascii="Trebuchet MS" w:hAnsi="Trebuchet MS"/>
          <w:szCs w:val="20"/>
        </w:rPr>
        <w:t>Emissora</w:t>
      </w:r>
      <w:r w:rsidRPr="000B4FD1">
        <w:rPr>
          <w:rFonts w:ascii="Trebuchet MS" w:hAnsi="Trebuchet MS"/>
          <w:szCs w:val="20"/>
        </w:rPr>
        <w:t>, indicando as consequências para os Debenturistas e as provisões que pretende tomar a respeito do assunto; e</w:t>
      </w:r>
    </w:p>
    <w:p w14:paraId="0D98C371" w14:textId="77777777" w:rsidR="00BE3106" w:rsidRPr="000B4FD1" w:rsidRDefault="00BE3106" w:rsidP="00BE3106">
      <w:pPr>
        <w:pStyle w:val="Level3"/>
        <w:numPr>
          <w:ilvl w:val="0"/>
          <w:numId w:val="0"/>
        </w:numPr>
        <w:spacing w:after="0"/>
        <w:ind w:left="1276"/>
        <w:rPr>
          <w:rFonts w:ascii="Trebuchet MS" w:hAnsi="Trebuchet MS"/>
          <w:szCs w:val="20"/>
        </w:rPr>
      </w:pPr>
    </w:p>
    <w:p w14:paraId="388E7375" w14:textId="77777777" w:rsidR="00F571E3" w:rsidRPr="000B4FD1" w:rsidRDefault="00EF1AA2" w:rsidP="00675F98">
      <w:pPr>
        <w:pStyle w:val="Level3"/>
        <w:numPr>
          <w:ilvl w:val="0"/>
          <w:numId w:val="51"/>
        </w:numPr>
        <w:spacing w:after="0"/>
        <w:ind w:left="1276" w:hanging="1276"/>
        <w:rPr>
          <w:rFonts w:ascii="Trebuchet MS" w:hAnsi="Trebuchet MS"/>
          <w:szCs w:val="20"/>
        </w:rPr>
      </w:pPr>
      <w:r w:rsidRPr="000B4FD1">
        <w:rPr>
          <w:rFonts w:ascii="Trebuchet MS" w:hAnsi="Trebuchet MS"/>
          <w:szCs w:val="20"/>
        </w:rPr>
        <w:t xml:space="preserve">acompanhar o saldo devedor unitário das Debêntures, calculado pela </w:t>
      </w:r>
      <w:r w:rsidR="0042341D" w:rsidRPr="000B4FD1">
        <w:rPr>
          <w:rFonts w:ascii="Trebuchet MS" w:hAnsi="Trebuchet MS"/>
          <w:szCs w:val="20"/>
        </w:rPr>
        <w:t>Emissora</w:t>
      </w:r>
      <w:r w:rsidRPr="000B4FD1">
        <w:rPr>
          <w:rFonts w:ascii="Trebuchet MS" w:hAnsi="Trebuchet MS"/>
          <w:szCs w:val="20"/>
        </w:rPr>
        <w:t>, disponibilizando-o por meio de sua central de atendimento e/ou em sua página na internet.</w:t>
      </w:r>
    </w:p>
    <w:p w14:paraId="4BF02C31" w14:textId="77777777" w:rsidR="00BE3106" w:rsidRPr="000B4FD1" w:rsidRDefault="00BE3106" w:rsidP="00BE3106">
      <w:pPr>
        <w:pStyle w:val="Level3"/>
        <w:numPr>
          <w:ilvl w:val="0"/>
          <w:numId w:val="0"/>
        </w:numPr>
        <w:spacing w:after="0"/>
        <w:rPr>
          <w:rFonts w:ascii="Trebuchet MS" w:hAnsi="Trebuchet MS"/>
          <w:szCs w:val="20"/>
        </w:rPr>
      </w:pPr>
    </w:p>
    <w:p w14:paraId="57DC21BA" w14:textId="77777777" w:rsidR="00AC5B1E" w:rsidRPr="000B4FD1" w:rsidRDefault="00EF1AA2" w:rsidP="00675F98">
      <w:pPr>
        <w:pStyle w:val="Level2"/>
        <w:numPr>
          <w:ilvl w:val="1"/>
          <w:numId w:val="2"/>
        </w:numPr>
        <w:spacing w:after="0"/>
        <w:ind w:left="0"/>
        <w:rPr>
          <w:rFonts w:ascii="Trebuchet MS" w:hAnsi="Trebuchet MS"/>
          <w:szCs w:val="20"/>
        </w:rPr>
      </w:pPr>
      <w:bookmarkStart w:id="124" w:name="_Ref336632692"/>
      <w:bookmarkEnd w:id="120"/>
      <w:bookmarkEnd w:id="121"/>
      <w:r w:rsidRPr="000B4FD1">
        <w:rPr>
          <w:rFonts w:ascii="Trebuchet MS" w:hAnsi="Trebuchet MS"/>
          <w:szCs w:val="20"/>
        </w:rPr>
        <w:t xml:space="preserve">No caso de inadimplemento, pela </w:t>
      </w:r>
      <w:r w:rsidR="0042341D" w:rsidRPr="000B4FD1">
        <w:rPr>
          <w:rFonts w:ascii="Trebuchet MS" w:hAnsi="Trebuchet MS"/>
          <w:szCs w:val="20"/>
        </w:rPr>
        <w:t>Emissora</w:t>
      </w:r>
      <w:r w:rsidRPr="000B4FD1">
        <w:rPr>
          <w:rFonts w:ascii="Trebuchet MS" w:hAnsi="Trebuchet MS"/>
          <w:szCs w:val="20"/>
        </w:rPr>
        <w:t xml:space="preserve">, de qualquer de suas obrigações previstas nesta Escritura de Emissão, não sanado nos prazos previstos </w:t>
      </w:r>
      <w:r w:rsidR="00C57BBE" w:rsidRPr="000B4FD1">
        <w:rPr>
          <w:rFonts w:ascii="Trebuchet MS" w:hAnsi="Trebuchet MS"/>
          <w:szCs w:val="20"/>
        </w:rPr>
        <w:t>n</w:t>
      </w:r>
      <w:r w:rsidR="00BE3106" w:rsidRPr="000B4FD1">
        <w:rPr>
          <w:rFonts w:ascii="Trebuchet MS" w:hAnsi="Trebuchet MS"/>
          <w:szCs w:val="20"/>
        </w:rPr>
        <w:t xml:space="preserve">o item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_Ref61907721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(i)</w:t>
      </w:r>
      <w:r w:rsidR="00AA5325" w:rsidRPr="000B4FD1">
        <w:rPr>
          <w:rFonts w:ascii="Trebuchet MS" w:hAnsi="Trebuchet MS"/>
          <w:szCs w:val="20"/>
        </w:rPr>
        <w:fldChar w:fldCharType="end"/>
      </w:r>
      <w:r w:rsidR="00AA5325" w:rsidRPr="000B4FD1">
        <w:rPr>
          <w:rFonts w:ascii="Trebuchet MS" w:hAnsi="Trebuchet MS"/>
          <w:szCs w:val="20"/>
        </w:rPr>
        <w:t xml:space="preserve"> </w:t>
      </w:r>
      <w:r w:rsidR="00BE3106" w:rsidRPr="000B4FD1">
        <w:rPr>
          <w:rFonts w:ascii="Trebuchet MS" w:hAnsi="Trebuchet MS"/>
          <w:szCs w:val="20"/>
        </w:rPr>
        <w:t>da</w:t>
      </w:r>
      <w:r w:rsidRPr="000B4FD1">
        <w:rPr>
          <w:rFonts w:ascii="Trebuchet MS" w:hAnsi="Trebuchet MS"/>
          <w:szCs w:val="20"/>
        </w:rPr>
        <w:t xml:space="preserve">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_Ref54678102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6.27.2</w:t>
      </w:r>
      <w:r w:rsidR="00AA5325" w:rsidRPr="000B4FD1">
        <w:rPr>
          <w:rFonts w:ascii="Trebuchet MS" w:hAnsi="Trebuchet MS"/>
          <w:szCs w:val="20"/>
        </w:rPr>
        <w:fldChar w:fldCharType="end"/>
      </w:r>
      <w:r w:rsidR="00C57BBE" w:rsidRPr="000B4FD1">
        <w:rPr>
          <w:rFonts w:ascii="Trebuchet MS" w:hAnsi="Trebuchet MS"/>
          <w:szCs w:val="20"/>
        </w:rPr>
        <w:t xml:space="preserve"> </w:t>
      </w:r>
      <w:r w:rsidRPr="000B4FD1">
        <w:rPr>
          <w:rFonts w:ascii="Trebuchet MS" w:hAnsi="Trebuchet MS"/>
          <w:szCs w:val="20"/>
        </w:rPr>
        <w:t>acima, conforme aplicáveis, deverá o Agente Fiduciário usar de toda e qualquer ação para proteger direitos ou defender interesses dos Debenturistas</w:t>
      </w:r>
      <w:bookmarkEnd w:id="124"/>
      <w:r w:rsidRPr="000B4FD1">
        <w:rPr>
          <w:rFonts w:ascii="Trebuchet MS" w:hAnsi="Trebuchet MS"/>
          <w:szCs w:val="20"/>
        </w:rPr>
        <w:t xml:space="preserve">, nos termos do artigo 12 da </w:t>
      </w:r>
      <w:r w:rsidR="000B37C2" w:rsidRPr="000B4FD1">
        <w:rPr>
          <w:rFonts w:ascii="Trebuchet MS" w:hAnsi="Trebuchet MS"/>
          <w:szCs w:val="20"/>
        </w:rPr>
        <w:t xml:space="preserve">Resolução </w:t>
      </w:r>
      <w:r w:rsidRPr="000B4FD1">
        <w:rPr>
          <w:rFonts w:ascii="Trebuchet MS" w:hAnsi="Trebuchet MS"/>
          <w:szCs w:val="20"/>
        </w:rPr>
        <w:t>C</w:t>
      </w:r>
      <w:r w:rsidR="000B37C2" w:rsidRPr="000B4FD1">
        <w:rPr>
          <w:rFonts w:ascii="Trebuchet MS" w:hAnsi="Trebuchet MS"/>
          <w:szCs w:val="20"/>
        </w:rPr>
        <w:t>V</w:t>
      </w:r>
      <w:r w:rsidRPr="000B4FD1">
        <w:rPr>
          <w:rFonts w:ascii="Trebuchet MS" w:hAnsi="Trebuchet MS"/>
          <w:szCs w:val="20"/>
        </w:rPr>
        <w:t xml:space="preserve">M </w:t>
      </w:r>
      <w:r w:rsidR="000B37C2" w:rsidRPr="000B4FD1">
        <w:rPr>
          <w:rFonts w:ascii="Trebuchet MS" w:hAnsi="Trebuchet MS"/>
          <w:szCs w:val="20"/>
        </w:rPr>
        <w:t>17</w:t>
      </w:r>
      <w:r w:rsidRPr="000B4FD1">
        <w:rPr>
          <w:rFonts w:ascii="Trebuchet MS" w:hAnsi="Trebuchet MS"/>
          <w:szCs w:val="20"/>
        </w:rPr>
        <w:t xml:space="preserve">. </w:t>
      </w:r>
    </w:p>
    <w:p w14:paraId="3306B2D0" w14:textId="77777777" w:rsidR="00BE3106" w:rsidRPr="000B4FD1" w:rsidRDefault="00BE3106" w:rsidP="00BE3106">
      <w:pPr>
        <w:pStyle w:val="Level2"/>
        <w:numPr>
          <w:ilvl w:val="0"/>
          <w:numId w:val="0"/>
        </w:numPr>
        <w:spacing w:after="0"/>
        <w:rPr>
          <w:rFonts w:ascii="Trebuchet MS" w:hAnsi="Trebuchet MS"/>
          <w:szCs w:val="20"/>
        </w:rPr>
      </w:pPr>
    </w:p>
    <w:p w14:paraId="2306B207" w14:textId="77777777" w:rsidR="00AC5B1E"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O Agente Fiduciário não será obrigado a realizar qualquer verificação de veracidade de qualquer documento ou registro que considere autêntico e que lhe tenha sido encaminhado pela </w:t>
      </w:r>
      <w:r w:rsidR="0042341D" w:rsidRPr="000B4FD1">
        <w:rPr>
          <w:rFonts w:ascii="Trebuchet MS" w:hAnsi="Trebuchet MS"/>
          <w:szCs w:val="20"/>
        </w:rPr>
        <w:t>Emissora</w:t>
      </w:r>
      <w:r w:rsidRPr="000B4FD1">
        <w:rPr>
          <w:rFonts w:ascii="Trebuchet MS" w:hAnsi="Trebuchet MS"/>
          <w:szCs w:val="20"/>
        </w:rPr>
        <w:t xml:space="preserve"> ou por terceiros a seu pedido, para se basear nas suas decisões, e não será responsável pela elaboração desses documentos, que permanecerão sob obrigação legal e regulamentar da </w:t>
      </w:r>
      <w:r w:rsidR="0042341D" w:rsidRPr="000B4FD1">
        <w:rPr>
          <w:rFonts w:ascii="Trebuchet MS" w:hAnsi="Trebuchet MS"/>
          <w:szCs w:val="20"/>
        </w:rPr>
        <w:t>Emissora</w:t>
      </w:r>
      <w:r w:rsidRPr="000B4FD1">
        <w:rPr>
          <w:rFonts w:ascii="Trebuchet MS" w:hAnsi="Trebuchet MS"/>
          <w:szCs w:val="20"/>
        </w:rPr>
        <w:t xml:space="preserve"> elaborá-los, nos termos da legislação aplicável.</w:t>
      </w:r>
    </w:p>
    <w:p w14:paraId="52E86F90" w14:textId="77777777" w:rsidR="00BE3106" w:rsidRPr="000B4FD1" w:rsidRDefault="00BE3106" w:rsidP="00BE3106">
      <w:pPr>
        <w:pStyle w:val="Level2"/>
        <w:numPr>
          <w:ilvl w:val="0"/>
          <w:numId w:val="0"/>
        </w:numPr>
        <w:spacing w:after="0"/>
        <w:rPr>
          <w:rFonts w:ascii="Trebuchet MS" w:hAnsi="Trebuchet MS"/>
          <w:szCs w:val="20"/>
        </w:rPr>
      </w:pPr>
    </w:p>
    <w:p w14:paraId="3A0CC9EB" w14:textId="77777777" w:rsidR="000268F8"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17AB17B6" w14:textId="77777777" w:rsidR="00BE3106" w:rsidRPr="000B4FD1" w:rsidRDefault="00BE3106" w:rsidP="00BE3106">
      <w:pPr>
        <w:pStyle w:val="Level2"/>
        <w:numPr>
          <w:ilvl w:val="0"/>
          <w:numId w:val="0"/>
        </w:numPr>
        <w:spacing w:after="0"/>
        <w:rPr>
          <w:rFonts w:ascii="Trebuchet MS" w:hAnsi="Trebuchet MS"/>
          <w:szCs w:val="20"/>
        </w:rPr>
      </w:pPr>
    </w:p>
    <w:p w14:paraId="19B964B5" w14:textId="77777777" w:rsidR="000268F8"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14:paraId="78592115" w14:textId="77777777" w:rsidR="00BE3106" w:rsidRPr="000B4FD1" w:rsidRDefault="00BE3106" w:rsidP="00BE3106">
      <w:pPr>
        <w:pStyle w:val="Level2"/>
        <w:numPr>
          <w:ilvl w:val="0"/>
          <w:numId w:val="0"/>
        </w:numPr>
        <w:spacing w:after="0"/>
        <w:rPr>
          <w:rFonts w:ascii="Trebuchet MS" w:hAnsi="Trebuchet MS"/>
          <w:szCs w:val="20"/>
        </w:rPr>
      </w:pPr>
    </w:p>
    <w:p w14:paraId="0E571EB7" w14:textId="77777777" w:rsidR="00AC5B1E"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A atuação do Agente Fiduciário limita-se ao escopo da </w:t>
      </w:r>
      <w:r w:rsidR="000B37C2" w:rsidRPr="000B4FD1">
        <w:rPr>
          <w:rFonts w:ascii="Trebuchet MS" w:hAnsi="Trebuchet MS"/>
          <w:szCs w:val="20"/>
        </w:rPr>
        <w:t>Resolução </w:t>
      </w:r>
      <w:r w:rsidRPr="000B4FD1">
        <w:rPr>
          <w:rFonts w:ascii="Trebuchet MS" w:hAnsi="Trebuchet MS"/>
          <w:szCs w:val="20"/>
        </w:rPr>
        <w:t>CVM </w:t>
      </w:r>
      <w:r w:rsidR="000B37C2" w:rsidRPr="000B4FD1">
        <w:rPr>
          <w:rFonts w:ascii="Trebuchet MS" w:hAnsi="Trebuchet MS"/>
          <w:szCs w:val="20"/>
        </w:rPr>
        <w:t>17</w:t>
      </w:r>
      <w:r w:rsidRPr="000B4FD1">
        <w:rPr>
          <w:rFonts w:ascii="Trebuchet MS" w:hAnsi="Trebuchet MS"/>
          <w:szCs w:val="20"/>
        </w:rPr>
        <w:t>, dos artigos aplicáveis da Lei das Sociedades por Ações e desta Escritura de Emissão, estando o Agente Fiduciário isento, sob qualquer forma ou pretexto, de qualquer responsabilidade adicional que não tenha decorrido das disposições legais e regulamentares aplicáveis ou desta Escritura de Emissão.</w:t>
      </w:r>
    </w:p>
    <w:p w14:paraId="3F41FE2A" w14:textId="77777777" w:rsidR="00BE3106" w:rsidRPr="000B4FD1" w:rsidRDefault="00BE3106" w:rsidP="00BE3106">
      <w:pPr>
        <w:pStyle w:val="Level2"/>
        <w:numPr>
          <w:ilvl w:val="0"/>
          <w:numId w:val="0"/>
        </w:numPr>
        <w:spacing w:after="0"/>
        <w:rPr>
          <w:rFonts w:ascii="Trebuchet MS" w:hAnsi="Trebuchet MS"/>
          <w:szCs w:val="20"/>
        </w:rPr>
      </w:pPr>
    </w:p>
    <w:p w14:paraId="61C06720" w14:textId="77777777" w:rsidR="00AC5B1E" w:rsidRPr="000B4FD1" w:rsidRDefault="00EF1AA2" w:rsidP="00675F98">
      <w:pPr>
        <w:pStyle w:val="Level2"/>
        <w:numPr>
          <w:ilvl w:val="1"/>
          <w:numId w:val="2"/>
        </w:numPr>
        <w:spacing w:after="0"/>
        <w:ind w:left="0"/>
        <w:rPr>
          <w:rFonts w:ascii="Trebuchet MS" w:hAnsi="Trebuchet MS"/>
          <w:szCs w:val="20"/>
        </w:rPr>
      </w:pPr>
      <w:r w:rsidRPr="000B4FD1">
        <w:rPr>
          <w:rFonts w:ascii="Trebuchet MS" w:hAnsi="Trebuchet MS"/>
          <w:szCs w:val="20"/>
        </w:rPr>
        <w:t xml:space="preserve">O Agente Fiduciário pode se balizar nas informações que lhe forem disponibilizadas pela </w:t>
      </w:r>
      <w:r w:rsidR="0042341D" w:rsidRPr="000B4FD1">
        <w:rPr>
          <w:rFonts w:ascii="Trebuchet MS" w:hAnsi="Trebuchet MS"/>
          <w:szCs w:val="20"/>
        </w:rPr>
        <w:t>Emissora</w:t>
      </w:r>
      <w:r w:rsidRPr="000B4FD1">
        <w:rPr>
          <w:rFonts w:ascii="Trebuchet MS" w:hAnsi="Trebuchet MS"/>
          <w:szCs w:val="20"/>
        </w:rPr>
        <w:t xml:space="preserve"> para acompanhar o atendimento dos Índices Financeiros.</w:t>
      </w:r>
    </w:p>
    <w:p w14:paraId="2D41169C" w14:textId="77777777" w:rsidR="00BE3106" w:rsidRPr="000B4FD1" w:rsidRDefault="00BE3106" w:rsidP="00BE3106">
      <w:pPr>
        <w:pStyle w:val="Level2"/>
        <w:numPr>
          <w:ilvl w:val="0"/>
          <w:numId w:val="0"/>
        </w:numPr>
        <w:spacing w:after="0"/>
        <w:rPr>
          <w:rFonts w:ascii="Trebuchet MS" w:hAnsi="Trebuchet MS"/>
          <w:szCs w:val="20"/>
        </w:rPr>
      </w:pPr>
    </w:p>
    <w:p w14:paraId="350D2C4C" w14:textId="77777777" w:rsidR="00AD621E" w:rsidRPr="000B4FD1" w:rsidRDefault="00EF1AA2" w:rsidP="00BE3106">
      <w:pPr>
        <w:pStyle w:val="Level1"/>
        <w:tabs>
          <w:tab w:val="clear" w:pos="567"/>
          <w:tab w:val="num" w:pos="1276"/>
        </w:tabs>
        <w:spacing w:after="0"/>
        <w:rPr>
          <w:rFonts w:ascii="Trebuchet MS" w:hAnsi="Trebuchet MS"/>
          <w:b/>
          <w:szCs w:val="20"/>
        </w:rPr>
      </w:pPr>
      <w:bookmarkStart w:id="125" w:name="_Ref272246430"/>
      <w:r w:rsidRPr="000B4FD1">
        <w:rPr>
          <w:rFonts w:ascii="Trebuchet MS" w:hAnsi="Trebuchet MS"/>
          <w:b/>
          <w:szCs w:val="20"/>
        </w:rPr>
        <w:t>ASSEMBLEIA GERAL DE DEBENTURISTAS</w:t>
      </w:r>
      <w:bookmarkEnd w:id="125"/>
    </w:p>
    <w:p w14:paraId="55694057" w14:textId="77777777" w:rsidR="00BE3106" w:rsidRPr="000B4FD1" w:rsidRDefault="00BE3106" w:rsidP="00BE3106">
      <w:pPr>
        <w:pStyle w:val="Level1"/>
        <w:numPr>
          <w:ilvl w:val="0"/>
          <w:numId w:val="0"/>
        </w:numPr>
        <w:spacing w:after="0"/>
        <w:rPr>
          <w:rFonts w:ascii="Trebuchet MS" w:hAnsi="Trebuchet MS"/>
          <w:b/>
          <w:szCs w:val="20"/>
        </w:rPr>
      </w:pPr>
    </w:p>
    <w:p w14:paraId="41D6368D"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Os Debenturistas poderão, a qualquer tempo, reunir-se em assembleia geral, de acordo com o disposto no artigo 71 da Lei das Sociedades por Ações, a fim de deliberarem sobre matéria de interesse da comunhão dos Debenturistas (“</w:t>
      </w:r>
      <w:r w:rsidRPr="000B4FD1">
        <w:rPr>
          <w:rFonts w:ascii="Trebuchet MS" w:hAnsi="Trebuchet MS"/>
          <w:bCs/>
          <w:szCs w:val="20"/>
          <w:u w:val="single"/>
        </w:rPr>
        <w:t>Assembleia Geral de Debenturistas</w:t>
      </w:r>
      <w:r w:rsidRPr="000B4FD1">
        <w:rPr>
          <w:rFonts w:ascii="Trebuchet MS" w:hAnsi="Trebuchet MS"/>
          <w:szCs w:val="20"/>
        </w:rPr>
        <w:t xml:space="preserve">”). </w:t>
      </w:r>
    </w:p>
    <w:p w14:paraId="51F79D1B" w14:textId="77777777" w:rsidR="00BE3106" w:rsidRPr="000B4FD1" w:rsidRDefault="00BE3106" w:rsidP="00BE3106">
      <w:pPr>
        <w:pStyle w:val="Level2"/>
        <w:numPr>
          <w:ilvl w:val="0"/>
          <w:numId w:val="0"/>
        </w:numPr>
        <w:spacing w:after="0"/>
        <w:rPr>
          <w:rFonts w:ascii="Trebuchet MS" w:hAnsi="Trebuchet MS"/>
          <w:szCs w:val="20"/>
        </w:rPr>
      </w:pPr>
    </w:p>
    <w:p w14:paraId="23530581" w14:textId="77777777" w:rsidR="00425C24" w:rsidRPr="000B4FD1" w:rsidRDefault="00EF1AA2" w:rsidP="00BE3106">
      <w:pPr>
        <w:pStyle w:val="Level2"/>
        <w:spacing w:after="0"/>
        <w:ind w:left="0"/>
        <w:rPr>
          <w:rFonts w:ascii="Trebuchet MS" w:hAnsi="Trebuchet MS"/>
          <w:szCs w:val="20"/>
        </w:rPr>
      </w:pPr>
      <w:bookmarkStart w:id="126" w:name="_Ref54678329"/>
      <w:r w:rsidRPr="000B4FD1">
        <w:rPr>
          <w:rFonts w:ascii="Trebuchet MS" w:hAnsi="Trebuchet MS"/>
          <w:szCs w:val="20"/>
        </w:rPr>
        <w:t>A Assembleia Geral de Debenturistas poderá ser convocada pelo Agente Fiduciário, pela Emissora ou por titulares das Debêntures que representem, no mínimo, 10% (dez por cento) das Debêntures em Circulação ou pela CVM.</w:t>
      </w:r>
      <w:bookmarkEnd w:id="126"/>
    </w:p>
    <w:p w14:paraId="4306E088" w14:textId="77777777" w:rsidR="00BE3106" w:rsidRPr="000B4FD1" w:rsidRDefault="00BE3106" w:rsidP="00BE3106">
      <w:pPr>
        <w:pStyle w:val="Level2"/>
        <w:numPr>
          <w:ilvl w:val="0"/>
          <w:numId w:val="0"/>
        </w:numPr>
        <w:spacing w:after="0"/>
        <w:rPr>
          <w:rFonts w:ascii="Trebuchet MS" w:hAnsi="Trebuchet MS"/>
          <w:szCs w:val="20"/>
        </w:rPr>
      </w:pPr>
    </w:p>
    <w:p w14:paraId="79E0A3DC"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Aplicar-se-á à Assembleia Geral de Debenturistas, no que couber, o disposto na Lei das Sociedades por Ações a respeito das assembleias gerais de acionistas.</w:t>
      </w:r>
    </w:p>
    <w:p w14:paraId="39FB22B0" w14:textId="77777777" w:rsidR="00BE3106" w:rsidRPr="000B4FD1" w:rsidRDefault="00BE3106" w:rsidP="00BE3106">
      <w:pPr>
        <w:pStyle w:val="Level2"/>
        <w:numPr>
          <w:ilvl w:val="0"/>
          <w:numId w:val="0"/>
        </w:numPr>
        <w:spacing w:after="0"/>
        <w:rPr>
          <w:rFonts w:ascii="Trebuchet MS" w:hAnsi="Trebuchet MS"/>
          <w:szCs w:val="20"/>
        </w:rPr>
      </w:pPr>
    </w:p>
    <w:p w14:paraId="726E85D6" w14:textId="77777777" w:rsidR="00AC5B1E" w:rsidRPr="000B4FD1" w:rsidRDefault="00EF1AA2" w:rsidP="00BE3106">
      <w:pPr>
        <w:pStyle w:val="Level2"/>
        <w:spacing w:after="0"/>
        <w:ind w:left="0"/>
        <w:rPr>
          <w:rFonts w:ascii="Trebuchet MS" w:hAnsi="Trebuchet MS"/>
          <w:szCs w:val="20"/>
        </w:rPr>
      </w:pPr>
      <w:r w:rsidRPr="000B4FD1">
        <w:rPr>
          <w:rFonts w:ascii="Trebuchet MS" w:hAnsi="Trebuchet MS"/>
          <w:szCs w:val="20"/>
        </w:rPr>
        <w:t>As Assembleias Gerais de Debenturistas serão convocadas, em primeira convocação, com antecedência mínima de 15 (quinze) dias corridos.</w:t>
      </w:r>
    </w:p>
    <w:p w14:paraId="15116306" w14:textId="77777777" w:rsidR="00BE3106" w:rsidRPr="000B4FD1" w:rsidRDefault="00BE3106" w:rsidP="00BE3106">
      <w:pPr>
        <w:pStyle w:val="Level1"/>
        <w:numPr>
          <w:ilvl w:val="0"/>
          <w:numId w:val="0"/>
        </w:numPr>
        <w:rPr>
          <w:rFonts w:ascii="Trebuchet MS" w:hAnsi="Trebuchet MS"/>
          <w:szCs w:val="20"/>
        </w:rPr>
      </w:pPr>
    </w:p>
    <w:p w14:paraId="57108F75" w14:textId="77777777" w:rsidR="00AC5B1E"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A Assembleia Geral de Debenturistas, em segunda convocação, somente poderá ser convocada com antecedência mínima de 8 (oito) dias corridos. </w:t>
      </w:r>
    </w:p>
    <w:p w14:paraId="315C50C6" w14:textId="77777777" w:rsidR="00BE3106" w:rsidRPr="000B4FD1" w:rsidRDefault="00BE3106" w:rsidP="00BE3106">
      <w:pPr>
        <w:pStyle w:val="Level2"/>
        <w:numPr>
          <w:ilvl w:val="0"/>
          <w:numId w:val="0"/>
        </w:numPr>
        <w:spacing w:after="0"/>
        <w:rPr>
          <w:rFonts w:ascii="Trebuchet MS" w:hAnsi="Trebuchet MS"/>
          <w:szCs w:val="20"/>
        </w:rPr>
      </w:pPr>
    </w:p>
    <w:p w14:paraId="3D938A88"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A Assembleia Geral de Debenturistas instalar-se-á, em primeira convocação, com a presença de titulares de Debêntures que representem, no mínimo, </w:t>
      </w:r>
      <w:r w:rsidR="00EC3556" w:rsidRPr="000B4FD1">
        <w:rPr>
          <w:rFonts w:ascii="Trebuchet MS" w:hAnsi="Trebuchet MS"/>
          <w:szCs w:val="20"/>
        </w:rPr>
        <w:t>50</w:t>
      </w:r>
      <w:r w:rsidR="00665AF2" w:rsidRPr="000B4FD1">
        <w:rPr>
          <w:rFonts w:ascii="Trebuchet MS" w:hAnsi="Trebuchet MS"/>
          <w:szCs w:val="20"/>
        </w:rPr>
        <w:t>% (</w:t>
      </w:r>
      <w:r w:rsidR="00EC3556" w:rsidRPr="000B4FD1">
        <w:rPr>
          <w:rFonts w:ascii="Trebuchet MS" w:hAnsi="Trebuchet MS"/>
          <w:szCs w:val="20"/>
        </w:rPr>
        <w:t xml:space="preserve">cinquenta </w:t>
      </w:r>
      <w:r w:rsidR="00665AF2" w:rsidRPr="000B4FD1">
        <w:rPr>
          <w:rFonts w:ascii="Trebuchet MS" w:hAnsi="Trebuchet MS"/>
          <w:szCs w:val="20"/>
        </w:rPr>
        <w:t>por cento)</w:t>
      </w:r>
      <w:r w:rsidRPr="000B4FD1">
        <w:rPr>
          <w:rFonts w:ascii="Trebuchet MS" w:hAnsi="Trebuchet MS"/>
          <w:szCs w:val="20"/>
        </w:rPr>
        <w:t xml:space="preserve"> das Debêntures em Circulação e, em segunda convocação, com a presença de qualquer número de titulares de Debêntures em Circulação.</w:t>
      </w:r>
    </w:p>
    <w:p w14:paraId="60364BA3" w14:textId="77777777" w:rsidR="00BE3106" w:rsidRPr="000B4FD1" w:rsidRDefault="00BE3106" w:rsidP="00BE3106">
      <w:pPr>
        <w:pStyle w:val="Level2"/>
        <w:numPr>
          <w:ilvl w:val="0"/>
          <w:numId w:val="0"/>
        </w:numPr>
        <w:spacing w:after="0"/>
        <w:rPr>
          <w:rFonts w:ascii="Trebuchet MS" w:hAnsi="Trebuchet MS"/>
          <w:szCs w:val="20"/>
        </w:rPr>
      </w:pPr>
    </w:p>
    <w:p w14:paraId="1E0089F4"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Cada Debênture conferirá a seu titular o direito a um voto nas Assembleias Gerais de Debenturistas, sendo admitida a constituição de mandatários, titulares de Debêntures ou não.</w:t>
      </w:r>
    </w:p>
    <w:p w14:paraId="15B91209" w14:textId="77777777" w:rsidR="00BE3106" w:rsidRPr="000B4FD1" w:rsidRDefault="00BE3106" w:rsidP="00BE3106">
      <w:pPr>
        <w:pStyle w:val="Level2"/>
        <w:numPr>
          <w:ilvl w:val="0"/>
          <w:numId w:val="0"/>
        </w:numPr>
        <w:spacing w:after="0"/>
        <w:rPr>
          <w:rFonts w:ascii="Trebuchet MS" w:hAnsi="Trebuchet MS"/>
          <w:szCs w:val="20"/>
        </w:rPr>
      </w:pPr>
    </w:p>
    <w:p w14:paraId="77F5A62D" w14:textId="77777777" w:rsidR="0079609A"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Para efeito da constituição do quórum de instalação e/ou deliberação a que se refere esta Cláusula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_Ref272246430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9</w:t>
      </w:r>
      <w:r w:rsidR="00AA5325" w:rsidRPr="000B4FD1">
        <w:rPr>
          <w:rFonts w:ascii="Trebuchet MS" w:hAnsi="Trebuchet MS"/>
          <w:szCs w:val="20"/>
        </w:rPr>
        <w:fldChar w:fldCharType="end"/>
      </w:r>
      <w:r w:rsidRPr="000B4FD1">
        <w:rPr>
          <w:rFonts w:ascii="Trebuchet MS" w:hAnsi="Trebuchet MS"/>
          <w:szCs w:val="20"/>
        </w:rPr>
        <w:t>, considera-se “</w:t>
      </w:r>
      <w:r w:rsidRPr="000B4FD1">
        <w:rPr>
          <w:rFonts w:ascii="Trebuchet MS" w:hAnsi="Trebuchet MS"/>
          <w:bCs/>
          <w:szCs w:val="20"/>
          <w:u w:val="single"/>
        </w:rPr>
        <w:t>Debêntures em Circulação</w:t>
      </w:r>
      <w:r w:rsidRPr="000B4FD1">
        <w:rPr>
          <w:rFonts w:ascii="Trebuchet MS" w:hAnsi="Trebuchet MS"/>
          <w:szCs w:val="20"/>
        </w:rPr>
        <w:t>”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quórum de deliberação não serão computados, ainda, os votos em branco.</w:t>
      </w:r>
    </w:p>
    <w:p w14:paraId="25F5146B" w14:textId="77777777" w:rsidR="00BE3106" w:rsidRPr="000B4FD1" w:rsidRDefault="00BE3106" w:rsidP="00BE3106">
      <w:pPr>
        <w:pStyle w:val="Level2"/>
        <w:numPr>
          <w:ilvl w:val="0"/>
          <w:numId w:val="0"/>
        </w:numPr>
        <w:spacing w:after="0"/>
        <w:rPr>
          <w:rFonts w:ascii="Trebuchet MS" w:hAnsi="Trebuchet MS"/>
          <w:szCs w:val="20"/>
        </w:rPr>
      </w:pPr>
    </w:p>
    <w:p w14:paraId="461D2151"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Será obrigatória a presença dos representantes legais da Emissora nas Assembleias Gerais de Debenturistas convocadas pela Emissora, </w:t>
      </w:r>
      <w:r w:rsidR="00BE3106" w:rsidRPr="000B4FD1">
        <w:rPr>
          <w:rFonts w:ascii="Trebuchet MS" w:hAnsi="Trebuchet MS"/>
          <w:szCs w:val="20"/>
        </w:rPr>
        <w:t>enquanto</w:t>
      </w:r>
      <w:r w:rsidRPr="000B4FD1">
        <w:rPr>
          <w:rFonts w:ascii="Trebuchet MS" w:hAnsi="Trebuchet MS"/>
          <w:szCs w:val="20"/>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6693EF19" w14:textId="77777777" w:rsidR="00BE3106" w:rsidRPr="000B4FD1" w:rsidRDefault="00BE3106" w:rsidP="00BE3106">
      <w:pPr>
        <w:pStyle w:val="Level2"/>
        <w:numPr>
          <w:ilvl w:val="0"/>
          <w:numId w:val="0"/>
        </w:numPr>
        <w:spacing w:after="0"/>
        <w:rPr>
          <w:rFonts w:ascii="Trebuchet MS" w:hAnsi="Trebuchet MS"/>
          <w:szCs w:val="20"/>
        </w:rPr>
      </w:pPr>
    </w:p>
    <w:p w14:paraId="544887A5"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O Agente Fiduciário deverá comparecer à Assembleia Geral de Debenturistas e prestar aos Debenturistas as informações que lhe forem solicitadas.</w:t>
      </w:r>
    </w:p>
    <w:p w14:paraId="7D889E8D" w14:textId="77777777" w:rsidR="00BE3106" w:rsidRPr="000B4FD1" w:rsidRDefault="00BE3106" w:rsidP="00BE3106">
      <w:pPr>
        <w:pStyle w:val="Level2"/>
        <w:numPr>
          <w:ilvl w:val="0"/>
          <w:numId w:val="0"/>
        </w:numPr>
        <w:spacing w:after="0"/>
        <w:rPr>
          <w:rFonts w:ascii="Trebuchet MS" w:hAnsi="Trebuchet MS"/>
          <w:szCs w:val="20"/>
        </w:rPr>
      </w:pPr>
    </w:p>
    <w:p w14:paraId="7D3790B6"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A presidência da Assembleia Geral de Debenturistas caberá ao debenturista eleito pelos demais Debenturistas ou àquele que for designado pela CVM.</w:t>
      </w:r>
    </w:p>
    <w:p w14:paraId="57B7A24F" w14:textId="77777777" w:rsidR="00BE3106" w:rsidRPr="000B4FD1" w:rsidRDefault="00BE3106" w:rsidP="00BE3106">
      <w:pPr>
        <w:pStyle w:val="Level2"/>
        <w:numPr>
          <w:ilvl w:val="0"/>
          <w:numId w:val="0"/>
        </w:numPr>
        <w:spacing w:after="0"/>
        <w:rPr>
          <w:rFonts w:ascii="Trebuchet MS" w:hAnsi="Trebuchet MS"/>
          <w:szCs w:val="20"/>
        </w:rPr>
      </w:pPr>
    </w:p>
    <w:p w14:paraId="3ADA84D8" w14:textId="77777777" w:rsidR="00AC5B1E" w:rsidRPr="000B4FD1" w:rsidRDefault="00EF1AA2" w:rsidP="00BE3106">
      <w:pPr>
        <w:pStyle w:val="Level2"/>
        <w:spacing w:after="0"/>
        <w:ind w:left="0"/>
        <w:rPr>
          <w:rFonts w:ascii="Trebuchet MS" w:hAnsi="Trebuchet MS"/>
          <w:szCs w:val="20"/>
        </w:rPr>
      </w:pPr>
      <w:bookmarkStart w:id="127" w:name="_Ref49202181"/>
      <w:r w:rsidRPr="000B4FD1">
        <w:rPr>
          <w:rFonts w:ascii="Trebuchet MS" w:hAnsi="Trebuchet MS"/>
          <w:szCs w:val="20"/>
        </w:rPr>
        <w:t>Exceto conforme estabelecido nesta Escritura de Emissão, as deliberações serão tomadas por Debenturistas que representem, pelo menos, 2/3 (dois terços) d</w:t>
      </w:r>
      <w:r w:rsidR="00665AF2" w:rsidRPr="000B4FD1">
        <w:rPr>
          <w:rFonts w:ascii="Trebuchet MS" w:hAnsi="Trebuchet MS"/>
          <w:szCs w:val="20"/>
        </w:rPr>
        <w:t>os Debenturistas presentes na Assembleia Geral de Debenturistas</w:t>
      </w:r>
      <w:r w:rsidRPr="000B4FD1">
        <w:rPr>
          <w:rFonts w:ascii="Trebuchet MS" w:hAnsi="Trebuchet MS"/>
          <w:szCs w:val="20"/>
        </w:rPr>
        <w:t>, inclusive com relação a alterações nas cláusulas ou condições previstas nesta Escritura de Emissão que não apresentem outro quórum específico.</w:t>
      </w:r>
    </w:p>
    <w:p w14:paraId="6C272BA2" w14:textId="77777777" w:rsidR="00BE3106" w:rsidRPr="000B4FD1" w:rsidRDefault="00BE3106" w:rsidP="00BE3106">
      <w:pPr>
        <w:pStyle w:val="Level2"/>
        <w:numPr>
          <w:ilvl w:val="0"/>
          <w:numId w:val="0"/>
        </w:numPr>
        <w:spacing w:after="0"/>
        <w:rPr>
          <w:rFonts w:ascii="Trebuchet MS" w:hAnsi="Trebuchet MS"/>
          <w:szCs w:val="20"/>
        </w:rPr>
      </w:pPr>
    </w:p>
    <w:p w14:paraId="35C1C589" w14:textId="77777777" w:rsidR="00425C24" w:rsidRPr="000B4FD1" w:rsidRDefault="00EF1AA2" w:rsidP="00BE3106">
      <w:pPr>
        <w:pStyle w:val="Level2"/>
        <w:spacing w:after="0"/>
        <w:ind w:left="0"/>
        <w:rPr>
          <w:rStyle w:val="DeltaViewInsertion"/>
          <w:rFonts w:ascii="Trebuchet MS" w:hAnsi="Trebuchet MS"/>
          <w:color w:val="auto"/>
          <w:szCs w:val="20"/>
          <w:u w:val="none"/>
        </w:rPr>
      </w:pPr>
      <w:r w:rsidRPr="000B4FD1">
        <w:rPr>
          <w:rStyle w:val="DeltaViewInsertion"/>
          <w:rFonts w:ascii="Trebuchet MS" w:hAnsi="Trebuchet MS" w:cs="Tahoma"/>
          <w:color w:val="auto"/>
          <w:w w:val="0"/>
          <w:szCs w:val="20"/>
          <w:u w:val="none"/>
        </w:rPr>
        <w:t xml:space="preserve">As seguintes alterações relativas às características das Debêntures, que poderão ser propostas exclusivamente pela Emissora, dependerão da aprovação </w:t>
      </w:r>
      <w:r w:rsidRPr="000B4FD1">
        <w:rPr>
          <w:rStyle w:val="DeltaViewInsertion"/>
          <w:rFonts w:ascii="Trebuchet MS" w:hAnsi="Trebuchet MS" w:cs="Tahoma"/>
          <w:color w:val="auto"/>
          <w:szCs w:val="20"/>
          <w:u w:val="none"/>
        </w:rPr>
        <w:t>por Debenturistas</w:t>
      </w:r>
      <w:r w:rsidRPr="000B4FD1">
        <w:rPr>
          <w:rStyle w:val="DeltaViewInsertion"/>
          <w:rFonts w:ascii="Trebuchet MS" w:hAnsi="Trebuchet MS" w:cs="Tahoma"/>
          <w:color w:val="auto"/>
          <w:w w:val="0"/>
          <w:szCs w:val="20"/>
          <w:u w:val="none"/>
        </w:rPr>
        <w:t xml:space="preserve"> que </w:t>
      </w:r>
      <w:r w:rsidRPr="000B4FD1">
        <w:rPr>
          <w:rStyle w:val="DeltaViewInsertion"/>
          <w:rFonts w:ascii="Trebuchet MS" w:hAnsi="Trebuchet MS" w:cs="Tahoma"/>
          <w:color w:val="auto"/>
          <w:szCs w:val="20"/>
          <w:u w:val="none"/>
        </w:rPr>
        <w:t>representem, pelo menos, 90% (noventa por cento)</w:t>
      </w:r>
      <w:r w:rsidRPr="000B4FD1">
        <w:rPr>
          <w:rStyle w:val="DeltaViewInsertion"/>
          <w:rFonts w:ascii="Trebuchet MS" w:hAnsi="Trebuchet MS" w:cs="Tahoma"/>
          <w:color w:val="auto"/>
          <w:w w:val="0"/>
          <w:szCs w:val="20"/>
          <w:u w:val="none"/>
        </w:rPr>
        <w:t xml:space="preserve"> das Debêntures em Circulação, seja em primeira convocação da Assembleia Geral de Debenturistas ou em segunda convocação subsequente: </w:t>
      </w:r>
      <w:r w:rsidRPr="000B4FD1">
        <w:rPr>
          <w:rStyle w:val="DeltaViewInsertion"/>
          <w:rFonts w:ascii="Trebuchet MS" w:hAnsi="Trebuchet MS" w:cs="Tahoma"/>
          <w:b/>
          <w:bCs/>
          <w:color w:val="auto"/>
          <w:w w:val="0"/>
          <w:szCs w:val="20"/>
          <w:u w:val="none"/>
        </w:rPr>
        <w:t>(i)</w:t>
      </w:r>
      <w:r w:rsidRPr="000B4FD1">
        <w:rPr>
          <w:rStyle w:val="DeltaViewInsertion"/>
          <w:rFonts w:ascii="Trebuchet MS" w:hAnsi="Trebuchet MS" w:cs="Tahoma"/>
          <w:color w:val="auto"/>
          <w:w w:val="0"/>
          <w:szCs w:val="20"/>
          <w:u w:val="none"/>
        </w:rPr>
        <w:t xml:space="preserve"> as disposições desta cláusula; </w:t>
      </w:r>
      <w:r w:rsidRPr="000B4FD1">
        <w:rPr>
          <w:rStyle w:val="DeltaViewInsertion"/>
          <w:rFonts w:ascii="Trebuchet MS" w:hAnsi="Trebuchet MS" w:cs="Tahoma"/>
          <w:b/>
          <w:bCs/>
          <w:color w:val="auto"/>
          <w:w w:val="0"/>
          <w:szCs w:val="20"/>
          <w:u w:val="none"/>
        </w:rPr>
        <w:t>(ii)</w:t>
      </w:r>
      <w:r w:rsidRPr="000B4FD1">
        <w:rPr>
          <w:rStyle w:val="DeltaViewInsertion"/>
          <w:rFonts w:ascii="Trebuchet MS" w:hAnsi="Trebuchet MS" w:cs="Tahoma"/>
          <w:color w:val="auto"/>
          <w:w w:val="0"/>
          <w:szCs w:val="20"/>
          <w:u w:val="none"/>
        </w:rPr>
        <w:t xml:space="preserve"> qualquer dos quóruns previstos nesta Escritura de Emissão; </w:t>
      </w:r>
      <w:r w:rsidRPr="000B4FD1">
        <w:rPr>
          <w:rStyle w:val="DeltaViewInsertion"/>
          <w:rFonts w:ascii="Trebuchet MS" w:hAnsi="Trebuchet MS" w:cs="Tahoma"/>
          <w:b/>
          <w:bCs/>
          <w:color w:val="auto"/>
          <w:w w:val="0"/>
          <w:szCs w:val="20"/>
          <w:u w:val="none"/>
        </w:rPr>
        <w:t>(iii)</w:t>
      </w:r>
      <w:r w:rsidRPr="000B4FD1">
        <w:rPr>
          <w:rStyle w:val="DeltaViewInsertion"/>
          <w:rFonts w:ascii="Trebuchet MS" w:hAnsi="Trebuchet MS" w:cs="Tahoma"/>
          <w:color w:val="auto"/>
          <w:w w:val="0"/>
          <w:szCs w:val="20"/>
          <w:u w:val="none"/>
        </w:rPr>
        <w:t xml:space="preserve"> a Remuneração e/ou as disposições a ela relativas constantes desta Escritura de Emissão; </w:t>
      </w:r>
      <w:r w:rsidRPr="000B4FD1">
        <w:rPr>
          <w:rStyle w:val="DeltaViewInsertion"/>
          <w:rFonts w:ascii="Trebuchet MS" w:hAnsi="Trebuchet MS" w:cs="Tahoma"/>
          <w:b/>
          <w:bCs/>
          <w:color w:val="auto"/>
          <w:w w:val="0"/>
          <w:szCs w:val="20"/>
          <w:u w:val="none"/>
        </w:rPr>
        <w:t>(iv)</w:t>
      </w:r>
      <w:r w:rsidRPr="000B4FD1">
        <w:rPr>
          <w:rStyle w:val="DeltaViewInsertion"/>
          <w:rFonts w:ascii="Trebuchet MS" w:hAnsi="Trebuchet MS" w:cs="Tahoma"/>
          <w:color w:val="auto"/>
          <w:w w:val="0"/>
          <w:szCs w:val="20"/>
          <w:u w:val="none"/>
        </w:rPr>
        <w:t xml:space="preserve"> quaisquer das datas de pagamento de quaisquer valores previstos nesta Escritura de Emissão; </w:t>
      </w:r>
      <w:r w:rsidRPr="000B4FD1">
        <w:rPr>
          <w:rStyle w:val="DeltaViewInsertion"/>
          <w:rFonts w:ascii="Trebuchet MS" w:hAnsi="Trebuchet MS" w:cs="Tahoma"/>
          <w:b/>
          <w:bCs/>
          <w:color w:val="auto"/>
          <w:w w:val="0"/>
          <w:szCs w:val="20"/>
          <w:u w:val="none"/>
        </w:rPr>
        <w:t>(v)</w:t>
      </w:r>
      <w:r w:rsidRPr="000B4FD1">
        <w:rPr>
          <w:rStyle w:val="DeltaViewInsertion"/>
          <w:rFonts w:ascii="Trebuchet MS" w:hAnsi="Trebuchet MS" w:cs="Tahoma"/>
          <w:color w:val="auto"/>
          <w:w w:val="0"/>
          <w:szCs w:val="20"/>
          <w:u w:val="none"/>
        </w:rPr>
        <w:t xml:space="preserve"> o prazo de vencimento das Debêntures; </w:t>
      </w:r>
      <w:r w:rsidRPr="000B4FD1">
        <w:rPr>
          <w:rStyle w:val="DeltaViewInsertion"/>
          <w:rFonts w:ascii="Trebuchet MS" w:hAnsi="Trebuchet MS" w:cs="Tahoma"/>
          <w:b/>
          <w:bCs/>
          <w:color w:val="auto"/>
          <w:w w:val="0"/>
          <w:szCs w:val="20"/>
          <w:u w:val="none"/>
        </w:rPr>
        <w:t>(vi)</w:t>
      </w:r>
      <w:r w:rsidRPr="000B4FD1">
        <w:rPr>
          <w:rStyle w:val="DeltaViewInsertion"/>
          <w:rFonts w:ascii="Trebuchet MS" w:hAnsi="Trebuchet MS" w:cs="Tahoma"/>
          <w:color w:val="auto"/>
          <w:w w:val="0"/>
          <w:szCs w:val="20"/>
          <w:u w:val="none"/>
        </w:rPr>
        <w:t xml:space="preserve"> a espécie das Debêntures; </w:t>
      </w:r>
      <w:r w:rsidRPr="000B4FD1">
        <w:rPr>
          <w:rStyle w:val="DeltaViewInsertion"/>
          <w:rFonts w:ascii="Trebuchet MS" w:hAnsi="Trebuchet MS" w:cs="Tahoma"/>
          <w:b/>
          <w:bCs/>
          <w:color w:val="auto"/>
          <w:w w:val="0"/>
          <w:szCs w:val="20"/>
          <w:u w:val="none"/>
        </w:rPr>
        <w:t>(vii)</w:t>
      </w:r>
      <w:r w:rsidRPr="000B4FD1">
        <w:rPr>
          <w:rStyle w:val="DeltaViewInsertion"/>
          <w:rFonts w:ascii="Trebuchet MS" w:hAnsi="Trebuchet MS" w:cs="Tahoma"/>
          <w:color w:val="auto"/>
          <w:w w:val="0"/>
          <w:szCs w:val="20"/>
          <w:u w:val="none"/>
        </w:rPr>
        <w:t xml:space="preserve"> as disposições relativas ao Resgate Antecipado</w:t>
      </w:r>
      <w:r w:rsidRPr="000B4FD1">
        <w:rPr>
          <w:rFonts w:ascii="Trebuchet MS" w:hAnsi="Trebuchet MS"/>
          <w:szCs w:val="20"/>
        </w:rPr>
        <w:t xml:space="preserve"> Facultativo</w:t>
      </w:r>
      <w:r w:rsidR="005B5F91" w:rsidRPr="000B4FD1">
        <w:rPr>
          <w:rFonts w:ascii="Trebuchet MS" w:hAnsi="Trebuchet MS"/>
          <w:szCs w:val="20"/>
        </w:rPr>
        <w:t xml:space="preserve"> e/ou à Amortização Extraordinária</w:t>
      </w:r>
      <w:r w:rsidRPr="000B4FD1">
        <w:rPr>
          <w:rFonts w:ascii="Trebuchet MS" w:hAnsi="Trebuchet MS"/>
          <w:szCs w:val="20"/>
        </w:rPr>
        <w:t xml:space="preserve">; </w:t>
      </w:r>
      <w:r w:rsidRPr="000B4FD1">
        <w:rPr>
          <w:rStyle w:val="DeltaViewInsertion"/>
          <w:rFonts w:ascii="Trebuchet MS" w:hAnsi="Trebuchet MS" w:cs="Tahoma"/>
          <w:b/>
          <w:bCs/>
          <w:color w:val="auto"/>
          <w:w w:val="0"/>
          <w:szCs w:val="20"/>
          <w:u w:val="none"/>
        </w:rPr>
        <w:t>(viii)</w:t>
      </w:r>
      <w:r w:rsidRPr="000B4FD1">
        <w:rPr>
          <w:rStyle w:val="DeltaViewInsertion"/>
          <w:rFonts w:ascii="Trebuchet MS" w:hAnsi="Trebuchet MS" w:cs="Tahoma"/>
          <w:color w:val="auto"/>
          <w:w w:val="0"/>
          <w:szCs w:val="20"/>
          <w:u w:val="none"/>
        </w:rPr>
        <w:t xml:space="preserve"> os valores e datas de amortização do principal das Debêntures;</w:t>
      </w:r>
      <w:r w:rsidR="00BE3106" w:rsidRPr="000B4FD1">
        <w:rPr>
          <w:rStyle w:val="DeltaViewInsertion"/>
          <w:rFonts w:ascii="Trebuchet MS" w:hAnsi="Trebuchet MS" w:cs="Tahoma"/>
          <w:color w:val="auto"/>
          <w:w w:val="0"/>
          <w:szCs w:val="20"/>
          <w:u w:val="none"/>
        </w:rPr>
        <w:t xml:space="preserve"> </w:t>
      </w:r>
      <w:r w:rsidRPr="000B4FD1">
        <w:rPr>
          <w:rStyle w:val="DeltaViewInsertion"/>
          <w:rFonts w:ascii="Trebuchet MS" w:hAnsi="Trebuchet MS" w:cs="Tahoma"/>
          <w:b/>
          <w:bCs/>
          <w:color w:val="auto"/>
          <w:w w:val="0"/>
          <w:szCs w:val="20"/>
          <w:u w:val="none"/>
        </w:rPr>
        <w:t>(ix)</w:t>
      </w:r>
      <w:r w:rsidRPr="000B4FD1">
        <w:rPr>
          <w:rStyle w:val="DeltaViewInsertion"/>
          <w:rFonts w:ascii="Trebuchet MS" w:hAnsi="Trebuchet MS" w:cs="Tahoma"/>
          <w:color w:val="auto"/>
          <w:w w:val="0"/>
          <w:szCs w:val="20"/>
          <w:u w:val="none"/>
        </w:rPr>
        <w:t xml:space="preserve"> </w:t>
      </w:r>
      <w:bookmarkEnd w:id="127"/>
      <w:r w:rsidRPr="000B4FD1">
        <w:rPr>
          <w:rFonts w:ascii="Trebuchet MS" w:hAnsi="Trebuchet MS"/>
          <w:szCs w:val="20"/>
        </w:rPr>
        <w:t>perdão e/ou renúncia temporária a qualquer dos Eventos de Vencimento Antecipado estabelecidos n</w:t>
      </w:r>
      <w:r w:rsidR="00BE3106" w:rsidRPr="000B4FD1">
        <w:rPr>
          <w:rFonts w:ascii="Trebuchet MS" w:hAnsi="Trebuchet MS"/>
          <w:szCs w:val="20"/>
        </w:rPr>
        <w:t>a Cláusula</w:t>
      </w:r>
      <w:r w:rsidRPr="000B4FD1">
        <w:rPr>
          <w:rFonts w:ascii="Trebuchet MS" w:hAnsi="Trebuchet MS"/>
          <w:szCs w:val="20"/>
        </w:rPr>
        <w:t xml:space="preserve"> </w:t>
      </w:r>
      <w:r w:rsidR="00AA5325" w:rsidRPr="000B4FD1">
        <w:rPr>
          <w:rFonts w:ascii="Trebuchet MS" w:hAnsi="Trebuchet MS"/>
          <w:szCs w:val="20"/>
        </w:rPr>
        <w:fldChar w:fldCharType="begin"/>
      </w:r>
      <w:r w:rsidR="00AA5325" w:rsidRPr="000B4FD1">
        <w:rPr>
          <w:rFonts w:ascii="Trebuchet MS" w:hAnsi="Trebuchet MS"/>
          <w:szCs w:val="20"/>
        </w:rPr>
        <w:instrText xml:space="preserve"> REF _Ref54678169 \r \h  \* MERGEFORMAT </w:instrText>
      </w:r>
      <w:r w:rsidR="00AA5325" w:rsidRPr="000B4FD1">
        <w:rPr>
          <w:rFonts w:ascii="Trebuchet MS" w:hAnsi="Trebuchet MS"/>
          <w:szCs w:val="20"/>
        </w:rPr>
      </w:r>
      <w:r w:rsidR="00AA5325" w:rsidRPr="000B4FD1">
        <w:rPr>
          <w:rFonts w:ascii="Trebuchet MS" w:hAnsi="Trebuchet MS"/>
          <w:szCs w:val="20"/>
        </w:rPr>
        <w:fldChar w:fldCharType="separate"/>
      </w:r>
      <w:r w:rsidR="00E10755" w:rsidRPr="000B4FD1">
        <w:rPr>
          <w:rFonts w:ascii="Trebuchet MS" w:hAnsi="Trebuchet MS"/>
          <w:szCs w:val="20"/>
        </w:rPr>
        <w:t>6.27</w:t>
      </w:r>
      <w:r w:rsidR="00AA5325" w:rsidRPr="000B4FD1">
        <w:rPr>
          <w:rFonts w:ascii="Trebuchet MS" w:hAnsi="Trebuchet MS"/>
          <w:szCs w:val="20"/>
        </w:rPr>
        <w:fldChar w:fldCharType="end"/>
      </w:r>
      <w:r w:rsidR="00BE3106" w:rsidRPr="000B4FD1">
        <w:rPr>
          <w:rFonts w:ascii="Trebuchet MS" w:hAnsi="Trebuchet MS"/>
          <w:szCs w:val="20"/>
        </w:rPr>
        <w:t xml:space="preserve"> acima</w:t>
      </w:r>
      <w:r w:rsidR="00FC3E9E" w:rsidRPr="000B4FD1">
        <w:rPr>
          <w:rFonts w:ascii="Trebuchet MS" w:hAnsi="Trebuchet MS"/>
          <w:szCs w:val="20"/>
        </w:rPr>
        <w:t>, caso tal perdão e/ou renúncia seja solicitado após a verificação dos Eventos de Vencimento Antecipado (est</w:t>
      </w:r>
      <w:r w:rsidR="00E06B70" w:rsidRPr="000B4FD1">
        <w:rPr>
          <w:rFonts w:ascii="Trebuchet MS" w:hAnsi="Trebuchet MS"/>
          <w:szCs w:val="20"/>
        </w:rPr>
        <w:t>e</w:t>
      </w:r>
      <w:r w:rsidRPr="000B4FD1">
        <w:rPr>
          <w:rFonts w:ascii="Trebuchet MS" w:hAnsi="Trebuchet MS"/>
          <w:szCs w:val="20"/>
        </w:rPr>
        <w:t xml:space="preserve"> </w:t>
      </w:r>
      <w:r w:rsidR="00E06B70" w:rsidRPr="000B4FD1">
        <w:rPr>
          <w:rFonts w:ascii="Trebuchet MS" w:hAnsi="Trebuchet MS"/>
          <w:szCs w:val="20"/>
        </w:rPr>
        <w:t>item</w:t>
      </w:r>
      <w:r w:rsidRPr="000B4FD1">
        <w:rPr>
          <w:rFonts w:ascii="Trebuchet MS" w:hAnsi="Trebuchet MS"/>
          <w:szCs w:val="20"/>
        </w:rPr>
        <w:t xml:space="preserve"> não inclui eventual solicitação de </w:t>
      </w:r>
      <w:r w:rsidRPr="000B4FD1">
        <w:rPr>
          <w:rFonts w:ascii="Trebuchet MS" w:hAnsi="Trebuchet MS"/>
          <w:i/>
          <w:szCs w:val="20"/>
        </w:rPr>
        <w:t>waiver</w:t>
      </w:r>
      <w:r w:rsidRPr="000B4FD1">
        <w:rPr>
          <w:rFonts w:ascii="Trebuchet MS" w:hAnsi="Trebuchet MS"/>
          <w:szCs w:val="20"/>
        </w:rPr>
        <w:t xml:space="preserve"> prévio aos Debenturistas</w:t>
      </w:r>
      <w:r w:rsidR="00F816F0" w:rsidRPr="000B4FD1">
        <w:rPr>
          <w:rFonts w:ascii="Trebuchet MS" w:hAnsi="Trebuchet MS"/>
          <w:szCs w:val="20"/>
        </w:rPr>
        <w:t>, que deverá observar o quórum geral previsto na Cláusula 9.12 acima</w:t>
      </w:r>
      <w:r w:rsidR="00583220" w:rsidRPr="000B4FD1">
        <w:rPr>
          <w:rFonts w:ascii="Trebuchet MS" w:hAnsi="Trebuchet MS"/>
          <w:szCs w:val="20"/>
        </w:rPr>
        <w:t>)</w:t>
      </w:r>
      <w:r w:rsidRPr="000B4FD1">
        <w:rPr>
          <w:rStyle w:val="DeltaViewInsertion"/>
          <w:rFonts w:ascii="Trebuchet MS" w:hAnsi="Trebuchet MS" w:cs="Tahoma"/>
          <w:color w:val="auto"/>
          <w:w w:val="0"/>
          <w:szCs w:val="20"/>
          <w:u w:val="none"/>
        </w:rPr>
        <w:t xml:space="preserve">; ou </w:t>
      </w:r>
      <w:r w:rsidRPr="000B4FD1">
        <w:rPr>
          <w:rStyle w:val="DeltaViewInsertion"/>
          <w:rFonts w:ascii="Trebuchet MS" w:hAnsi="Trebuchet MS" w:cs="Tahoma"/>
          <w:b/>
          <w:color w:val="auto"/>
          <w:w w:val="0"/>
          <w:szCs w:val="20"/>
          <w:u w:val="none"/>
        </w:rPr>
        <w:t>(x)</w:t>
      </w:r>
      <w:r w:rsidRPr="000B4FD1">
        <w:rPr>
          <w:rStyle w:val="DeltaViewInsertion"/>
          <w:rFonts w:ascii="Trebuchet MS" w:hAnsi="Trebuchet MS" w:cs="Tahoma"/>
          <w:color w:val="auto"/>
          <w:w w:val="0"/>
          <w:szCs w:val="20"/>
          <w:u w:val="none"/>
        </w:rPr>
        <w:t xml:space="preserve"> alteração das obrigações adicionais da Emissora estabelecidas na Cláusula </w:t>
      </w:r>
      <w:r w:rsidR="00AA5325" w:rsidRPr="000B4FD1">
        <w:rPr>
          <w:rStyle w:val="DeltaViewInsertion"/>
          <w:rFonts w:ascii="Trebuchet MS" w:hAnsi="Trebuchet MS" w:cs="Tahoma"/>
          <w:color w:val="auto"/>
          <w:w w:val="0"/>
          <w:szCs w:val="20"/>
          <w:u w:val="none"/>
        </w:rPr>
        <w:fldChar w:fldCharType="begin"/>
      </w:r>
      <w:r w:rsidR="00AA5325" w:rsidRPr="000B4FD1">
        <w:rPr>
          <w:rStyle w:val="DeltaViewInsertion"/>
          <w:rFonts w:ascii="Trebuchet MS" w:hAnsi="Trebuchet MS" w:cs="Tahoma"/>
          <w:color w:val="auto"/>
          <w:w w:val="0"/>
          <w:szCs w:val="20"/>
          <w:u w:val="none"/>
        </w:rPr>
        <w:instrText xml:space="preserve"> REF _Ref61907769 \r \h  \* MERGEFORMAT </w:instrText>
      </w:r>
      <w:r w:rsidR="00AA5325" w:rsidRPr="000B4FD1">
        <w:rPr>
          <w:rStyle w:val="DeltaViewInsertion"/>
          <w:rFonts w:ascii="Trebuchet MS" w:hAnsi="Trebuchet MS" w:cs="Tahoma"/>
          <w:color w:val="auto"/>
          <w:w w:val="0"/>
          <w:szCs w:val="20"/>
          <w:u w:val="none"/>
        </w:rPr>
      </w:r>
      <w:r w:rsidR="00AA5325" w:rsidRPr="000B4FD1">
        <w:rPr>
          <w:rStyle w:val="DeltaViewInsertion"/>
          <w:rFonts w:ascii="Trebuchet MS" w:hAnsi="Trebuchet MS" w:cs="Tahoma"/>
          <w:color w:val="auto"/>
          <w:w w:val="0"/>
          <w:szCs w:val="20"/>
          <w:u w:val="none"/>
        </w:rPr>
        <w:fldChar w:fldCharType="separate"/>
      </w:r>
      <w:r w:rsidR="00E10755" w:rsidRPr="000B4FD1">
        <w:rPr>
          <w:rStyle w:val="DeltaViewInsertion"/>
          <w:rFonts w:ascii="Trebuchet MS" w:hAnsi="Trebuchet MS" w:cs="Tahoma"/>
          <w:color w:val="auto"/>
          <w:w w:val="0"/>
          <w:szCs w:val="20"/>
          <w:u w:val="none"/>
        </w:rPr>
        <w:t>7</w:t>
      </w:r>
      <w:r w:rsidR="00AA5325" w:rsidRPr="000B4FD1">
        <w:rPr>
          <w:rStyle w:val="DeltaViewInsertion"/>
          <w:rFonts w:ascii="Trebuchet MS" w:hAnsi="Trebuchet MS" w:cs="Tahoma"/>
          <w:color w:val="auto"/>
          <w:w w:val="0"/>
          <w:szCs w:val="20"/>
          <w:u w:val="none"/>
        </w:rPr>
        <w:fldChar w:fldCharType="end"/>
      </w:r>
      <w:r w:rsidRPr="000B4FD1">
        <w:rPr>
          <w:rStyle w:val="DeltaViewInsertion"/>
          <w:rFonts w:ascii="Trebuchet MS" w:hAnsi="Trebuchet MS" w:cs="Tahoma"/>
          <w:color w:val="auto"/>
          <w:w w:val="0"/>
          <w:szCs w:val="20"/>
          <w:u w:val="none"/>
        </w:rPr>
        <w:t>.</w:t>
      </w:r>
    </w:p>
    <w:p w14:paraId="65C3F0F5" w14:textId="77777777" w:rsidR="00BE3106" w:rsidRPr="000B4FD1" w:rsidRDefault="00BE3106" w:rsidP="00BE3106">
      <w:pPr>
        <w:pStyle w:val="Level2"/>
        <w:numPr>
          <w:ilvl w:val="0"/>
          <w:numId w:val="0"/>
        </w:numPr>
        <w:spacing w:after="0"/>
        <w:rPr>
          <w:rFonts w:ascii="Trebuchet MS" w:hAnsi="Trebuchet MS"/>
          <w:szCs w:val="20"/>
        </w:rPr>
      </w:pPr>
    </w:p>
    <w:p w14:paraId="28FFDF31"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As deliberações tomadas pelos Debenturistas em Assembleias Gerais de Debenturistas, no âmbito de sua competência legal, observados os </w:t>
      </w:r>
      <w:r w:rsidRPr="000B4FD1">
        <w:rPr>
          <w:rFonts w:ascii="Trebuchet MS" w:hAnsi="Trebuchet MS"/>
          <w:i/>
          <w:iCs/>
          <w:szCs w:val="20"/>
        </w:rPr>
        <w:t>quóruns</w:t>
      </w:r>
      <w:r w:rsidRPr="000B4FD1">
        <w:rPr>
          <w:rFonts w:ascii="Trebuchet MS" w:hAnsi="Trebuchet MS"/>
          <w:szCs w:val="20"/>
        </w:rPr>
        <w:t xml:space="preserve"> estabelecidos nesta Escritura de Emissão, serão existentes, válidas e eficazes perante a Emissora e obrigarão a todos os titulares de Debêntures, independentemente de terem comparecido à Assembleia Geral de Debenturistas ou do voto proferido nas Assembleias Gerais de Debenturistas.</w:t>
      </w:r>
    </w:p>
    <w:p w14:paraId="7B221BC3" w14:textId="77777777" w:rsidR="00BE3106" w:rsidRPr="000B4FD1" w:rsidRDefault="00BE3106" w:rsidP="00BE3106">
      <w:pPr>
        <w:pStyle w:val="Level2"/>
        <w:numPr>
          <w:ilvl w:val="0"/>
          <w:numId w:val="0"/>
        </w:numPr>
        <w:spacing w:after="0"/>
        <w:rPr>
          <w:rFonts w:ascii="Trebuchet MS" w:hAnsi="Trebuchet MS"/>
          <w:szCs w:val="20"/>
        </w:rPr>
      </w:pPr>
    </w:p>
    <w:p w14:paraId="668FF42F" w14:textId="77777777" w:rsidR="00BE3106" w:rsidRPr="000B4FD1" w:rsidRDefault="00EF1AA2" w:rsidP="00BE3106">
      <w:pPr>
        <w:pStyle w:val="Level2"/>
        <w:spacing w:after="0"/>
        <w:ind w:left="0"/>
        <w:rPr>
          <w:rFonts w:ascii="Trebuchet MS" w:hAnsi="Trebuchet MS"/>
          <w:szCs w:val="20"/>
        </w:rPr>
      </w:pPr>
      <w:r w:rsidRPr="000B4FD1">
        <w:rPr>
          <w:rFonts w:ascii="Trebuchet MS" w:hAnsi="Trebuchet MS"/>
          <w:szCs w:val="20"/>
        </w:rPr>
        <w:t>Independentemente das formalidades previstas na Lei das Sociedades por Ações e nesta Escritura de Emissão serão consideradas regulares as deliberações tomadas pelos Debenturistas em Assembleia Geral de Debenturistas a que comparecerem os titulares de todas as Debêntures em Circulação.</w:t>
      </w:r>
    </w:p>
    <w:p w14:paraId="3B97A217" w14:textId="77777777" w:rsidR="00BE3106" w:rsidRPr="000B4FD1" w:rsidRDefault="00BE3106" w:rsidP="00BE3106">
      <w:pPr>
        <w:pStyle w:val="Level2"/>
        <w:numPr>
          <w:ilvl w:val="0"/>
          <w:numId w:val="0"/>
        </w:numPr>
        <w:spacing w:after="0"/>
        <w:rPr>
          <w:rFonts w:ascii="Trebuchet MS" w:hAnsi="Trebuchet MS"/>
          <w:szCs w:val="20"/>
        </w:rPr>
      </w:pPr>
    </w:p>
    <w:p w14:paraId="43321F3A" w14:textId="77777777" w:rsidR="00425C24" w:rsidRPr="000B4FD1" w:rsidRDefault="00EF1AA2" w:rsidP="00BE3106">
      <w:pPr>
        <w:pStyle w:val="Level2"/>
        <w:spacing w:after="0"/>
        <w:ind w:left="0"/>
        <w:rPr>
          <w:rFonts w:ascii="Trebuchet MS" w:hAnsi="Trebuchet MS"/>
          <w:szCs w:val="20"/>
        </w:rPr>
      </w:pPr>
      <w:r w:rsidRPr="000B4FD1">
        <w:rPr>
          <w:rFonts w:ascii="Trebuchet MS" w:hAnsi="Trebuchet MS"/>
          <w:szCs w:val="20"/>
        </w:rPr>
        <w:t xml:space="preserve">Sem prejuízo das demais disposições desta Escritura de Emissão, as Assembleias Gerais de Debenturistas poderão ser realizadas de forma exclusivamente ou parcialmente digital, observadas as disposições da Instrução da CVM </w:t>
      </w:r>
      <w:r w:rsidR="003A2BBC" w:rsidRPr="000B4FD1">
        <w:rPr>
          <w:rFonts w:ascii="Trebuchet MS" w:hAnsi="Trebuchet MS"/>
          <w:szCs w:val="20"/>
        </w:rPr>
        <w:t>n.º</w:t>
      </w:r>
      <w:r w:rsidRPr="000B4FD1">
        <w:rPr>
          <w:rFonts w:ascii="Trebuchet MS" w:hAnsi="Trebuchet MS"/>
          <w:szCs w:val="20"/>
        </w:rPr>
        <w:t xml:space="preserve"> 625, de 14 de maio de 2020, conforme alterada (“</w:t>
      </w:r>
      <w:r w:rsidRPr="000B4FD1">
        <w:rPr>
          <w:rFonts w:ascii="Trebuchet MS" w:hAnsi="Trebuchet MS"/>
          <w:bCs/>
          <w:szCs w:val="20"/>
          <w:u w:val="single"/>
        </w:rPr>
        <w:t>Instrução CVM 625</w:t>
      </w:r>
      <w:r w:rsidRPr="000B4FD1">
        <w:rPr>
          <w:rFonts w:ascii="Trebuchet MS" w:hAnsi="Trebuchet MS"/>
          <w:szCs w:val="20"/>
        </w:rPr>
        <w:t>”).</w:t>
      </w:r>
    </w:p>
    <w:p w14:paraId="74E4C9DC" w14:textId="77777777" w:rsidR="00BE3106" w:rsidRPr="000B4FD1" w:rsidRDefault="00BE3106" w:rsidP="00BE3106">
      <w:pPr>
        <w:pStyle w:val="Level2"/>
        <w:numPr>
          <w:ilvl w:val="0"/>
          <w:numId w:val="0"/>
        </w:numPr>
        <w:spacing w:after="0"/>
        <w:rPr>
          <w:rFonts w:ascii="Trebuchet MS" w:hAnsi="Trebuchet MS"/>
          <w:szCs w:val="20"/>
        </w:rPr>
      </w:pPr>
    </w:p>
    <w:p w14:paraId="0820FC4E" w14:textId="77777777" w:rsidR="00AD621E" w:rsidRPr="000B4FD1" w:rsidRDefault="00EF1AA2" w:rsidP="00BC5D00">
      <w:pPr>
        <w:pStyle w:val="Level1"/>
        <w:spacing w:after="0"/>
        <w:rPr>
          <w:rFonts w:ascii="Trebuchet MS" w:hAnsi="Trebuchet MS"/>
          <w:b/>
          <w:szCs w:val="20"/>
        </w:rPr>
      </w:pPr>
      <w:bookmarkStart w:id="128" w:name="_Ref147910921"/>
      <w:bookmarkStart w:id="129" w:name="_Ref534176609"/>
      <w:r w:rsidRPr="000B4FD1">
        <w:rPr>
          <w:rFonts w:ascii="Trebuchet MS" w:hAnsi="Trebuchet MS"/>
          <w:b/>
          <w:szCs w:val="20"/>
        </w:rPr>
        <w:t>DECLARAÇÕES DA COMPANHIA</w:t>
      </w:r>
      <w:bookmarkEnd w:id="128"/>
      <w:r w:rsidRPr="000B4FD1">
        <w:rPr>
          <w:rFonts w:ascii="Trebuchet MS" w:hAnsi="Trebuchet MS"/>
          <w:b/>
          <w:szCs w:val="20"/>
        </w:rPr>
        <w:t xml:space="preserve"> </w:t>
      </w:r>
    </w:p>
    <w:p w14:paraId="747BE7B7" w14:textId="77777777" w:rsidR="00BE3106" w:rsidRPr="000B4FD1" w:rsidRDefault="00BE3106" w:rsidP="00BE3106">
      <w:pPr>
        <w:pStyle w:val="Level1"/>
        <w:numPr>
          <w:ilvl w:val="0"/>
          <w:numId w:val="0"/>
        </w:numPr>
        <w:spacing w:after="0"/>
        <w:rPr>
          <w:rFonts w:ascii="Trebuchet MS" w:hAnsi="Trebuchet MS"/>
          <w:b/>
          <w:szCs w:val="20"/>
        </w:rPr>
      </w:pPr>
    </w:p>
    <w:p w14:paraId="50755E33" w14:textId="77777777" w:rsidR="00AD621E" w:rsidRPr="000B4FD1" w:rsidRDefault="00EF1AA2" w:rsidP="00BE3106">
      <w:pPr>
        <w:pStyle w:val="Level2"/>
        <w:spacing w:after="0"/>
        <w:ind w:left="0"/>
        <w:rPr>
          <w:rFonts w:ascii="Trebuchet MS" w:hAnsi="Trebuchet MS"/>
          <w:szCs w:val="20"/>
        </w:rPr>
      </w:pPr>
      <w:bookmarkStart w:id="130" w:name="_Ref130286814"/>
      <w:r w:rsidRPr="000B4FD1">
        <w:rPr>
          <w:rFonts w:ascii="Trebuchet MS" w:hAnsi="Trebuchet MS"/>
          <w:szCs w:val="20"/>
        </w:rPr>
        <w:t xml:space="preserve">A </w:t>
      </w:r>
      <w:r w:rsidR="0042341D" w:rsidRPr="000B4FD1">
        <w:rPr>
          <w:rFonts w:ascii="Trebuchet MS" w:hAnsi="Trebuchet MS"/>
          <w:szCs w:val="20"/>
        </w:rPr>
        <w:t>Emissora</w:t>
      </w:r>
      <w:r w:rsidRPr="000B4FD1">
        <w:rPr>
          <w:rFonts w:ascii="Trebuchet MS" w:hAnsi="Trebuchet MS"/>
          <w:szCs w:val="20"/>
        </w:rPr>
        <w:t>, neste ato, declara que:</w:t>
      </w:r>
      <w:bookmarkEnd w:id="129"/>
      <w:bookmarkEnd w:id="130"/>
    </w:p>
    <w:p w14:paraId="41ABBB25" w14:textId="77777777" w:rsidR="00BE3106" w:rsidRPr="000B4FD1" w:rsidRDefault="00BE3106" w:rsidP="00BE3106">
      <w:pPr>
        <w:pStyle w:val="Level2"/>
        <w:numPr>
          <w:ilvl w:val="0"/>
          <w:numId w:val="0"/>
        </w:numPr>
        <w:spacing w:after="0"/>
        <w:rPr>
          <w:rFonts w:ascii="Trebuchet MS" w:hAnsi="Trebuchet MS"/>
          <w:szCs w:val="20"/>
        </w:rPr>
      </w:pPr>
    </w:p>
    <w:p w14:paraId="74375481" w14:textId="77777777" w:rsidR="00425C24" w:rsidRPr="000B4FD1" w:rsidRDefault="00EF1AA2" w:rsidP="00675F98">
      <w:pPr>
        <w:pStyle w:val="alpha3"/>
        <w:numPr>
          <w:ilvl w:val="0"/>
          <w:numId w:val="52"/>
        </w:numPr>
        <w:spacing w:after="0"/>
        <w:ind w:left="1276" w:hanging="1276"/>
        <w:rPr>
          <w:rFonts w:ascii="Trebuchet MS" w:hAnsi="Trebuchet MS"/>
        </w:rPr>
      </w:pPr>
      <w:bookmarkStart w:id="131" w:name="_Ref130286824"/>
      <w:r w:rsidRPr="000B4FD1">
        <w:rPr>
          <w:rFonts w:ascii="Trebuchet MS" w:hAnsi="Trebuchet MS"/>
        </w:rPr>
        <w:t>nem a Emissora</w:t>
      </w:r>
      <w:r w:rsidR="00537EB2" w:rsidRPr="000B4FD1">
        <w:rPr>
          <w:rFonts w:ascii="Trebuchet MS" w:hAnsi="Trebuchet MS"/>
        </w:rPr>
        <w:t>, nem suas Afiliadas</w:t>
      </w:r>
      <w:r w:rsidR="007D4249" w:rsidRPr="000B4FD1">
        <w:rPr>
          <w:rFonts w:ascii="Trebuchet MS" w:hAnsi="Trebuchet MS"/>
        </w:rPr>
        <w:t xml:space="preserve"> e</w:t>
      </w:r>
      <w:r w:rsidR="00494815" w:rsidRPr="000B4FD1">
        <w:rPr>
          <w:rFonts w:ascii="Trebuchet MS" w:hAnsi="Trebuchet MS"/>
        </w:rPr>
        <w:t xml:space="preserve"> exclusivamente em relação à suas controladoras e Representantes</w:t>
      </w:r>
      <w:r w:rsidR="00E44018" w:rsidRPr="000B4FD1">
        <w:rPr>
          <w:rFonts w:ascii="Trebuchet MS" w:hAnsi="Trebuchet MS"/>
        </w:rPr>
        <w:t>, no seu melhor conhecimento</w:t>
      </w:r>
      <w:r w:rsidRPr="000B4FD1">
        <w:rPr>
          <w:rFonts w:ascii="Trebuchet MS" w:hAnsi="Trebuchet MS"/>
        </w:rPr>
        <w:t xml:space="preserve">: </w:t>
      </w:r>
      <w:r w:rsidRPr="000B4FD1">
        <w:rPr>
          <w:rFonts w:ascii="Trebuchet MS" w:hAnsi="Trebuchet MS"/>
          <w:b/>
          <w:bCs/>
        </w:rPr>
        <w:t>(</w:t>
      </w:r>
      <w:r w:rsidR="00BE3106" w:rsidRPr="000B4FD1">
        <w:rPr>
          <w:rFonts w:ascii="Trebuchet MS" w:hAnsi="Trebuchet MS"/>
          <w:b/>
          <w:bCs/>
        </w:rPr>
        <w:t>a</w:t>
      </w:r>
      <w:r w:rsidRPr="000B4FD1">
        <w:rPr>
          <w:rFonts w:ascii="Trebuchet MS" w:hAnsi="Trebuchet MS"/>
          <w:b/>
          <w:bCs/>
        </w:rPr>
        <w:t>)</w:t>
      </w:r>
      <w:r w:rsidRPr="000B4FD1">
        <w:rPr>
          <w:rFonts w:ascii="Trebuchet MS" w:hAnsi="Trebuchet MS"/>
        </w:rPr>
        <w:t xml:space="preserve"> usou os seus recursos e/ou de suas </w:t>
      </w:r>
      <w:r w:rsidR="00537EB2" w:rsidRPr="000B4FD1">
        <w:rPr>
          <w:rFonts w:ascii="Trebuchet MS" w:hAnsi="Trebuchet MS"/>
        </w:rPr>
        <w:t xml:space="preserve">Afiliadas </w:t>
      </w:r>
      <w:r w:rsidRPr="000B4FD1">
        <w:rPr>
          <w:rFonts w:ascii="Trebuchet MS" w:hAnsi="Trebuchet MS"/>
        </w:rPr>
        <w:t xml:space="preserve">para contribuições, doações ou despesas de representação ilegais ou outras despesas ilegais relativas a atividades políticas; </w:t>
      </w:r>
      <w:r w:rsidRPr="000B4FD1">
        <w:rPr>
          <w:rFonts w:ascii="Trebuchet MS" w:hAnsi="Trebuchet MS"/>
          <w:b/>
          <w:bCs/>
        </w:rPr>
        <w:t>(</w:t>
      </w:r>
      <w:r w:rsidR="00BE3106" w:rsidRPr="000B4FD1">
        <w:rPr>
          <w:rFonts w:ascii="Trebuchet MS" w:hAnsi="Trebuchet MS"/>
          <w:b/>
          <w:bCs/>
        </w:rPr>
        <w:t>b</w:t>
      </w:r>
      <w:r w:rsidRPr="000B4FD1">
        <w:rPr>
          <w:rFonts w:ascii="Trebuchet MS" w:hAnsi="Trebuchet MS"/>
          <w:b/>
          <w:bCs/>
        </w:rPr>
        <w:t>)</w:t>
      </w:r>
      <w:r w:rsidRPr="000B4FD1">
        <w:rPr>
          <w:rFonts w:ascii="Trebuchet MS" w:hAnsi="Trebuchet MS"/>
        </w:rPr>
        <w:t xml:space="preserve"> fez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comercial indevida; </w:t>
      </w:r>
      <w:r w:rsidRPr="000B4FD1">
        <w:rPr>
          <w:rFonts w:ascii="Trebuchet MS" w:hAnsi="Trebuchet MS"/>
          <w:b/>
          <w:bCs/>
        </w:rPr>
        <w:t>(</w:t>
      </w:r>
      <w:r w:rsidR="00BE3106" w:rsidRPr="000B4FD1">
        <w:rPr>
          <w:rFonts w:ascii="Trebuchet MS" w:hAnsi="Trebuchet MS"/>
          <w:b/>
          <w:bCs/>
        </w:rPr>
        <w:t>c</w:t>
      </w:r>
      <w:r w:rsidRPr="000B4FD1">
        <w:rPr>
          <w:rFonts w:ascii="Trebuchet MS" w:hAnsi="Trebuchet MS"/>
          <w:b/>
          <w:bCs/>
        </w:rPr>
        <w:t>)</w:t>
      </w:r>
      <w:r w:rsidRPr="000B4FD1">
        <w:rPr>
          <w:rFonts w:ascii="Trebuchet MS" w:hAnsi="Trebuchet MS"/>
        </w:rPr>
        <w:t xml:space="preserve"> violou qualquer dispositivo de qualquer lei ou regulamento, nacional ou estrangeiro, contra prática de corrupção ou atos lesivos à administração pública, incluindo, mas não se limitando às Leis Anticorrupção; </w:t>
      </w:r>
      <w:r w:rsidRPr="000B4FD1">
        <w:rPr>
          <w:rFonts w:ascii="Trebuchet MS" w:hAnsi="Trebuchet MS"/>
          <w:b/>
          <w:bCs/>
        </w:rPr>
        <w:t>(</w:t>
      </w:r>
      <w:r w:rsidR="00BE3106" w:rsidRPr="000B4FD1">
        <w:rPr>
          <w:rFonts w:ascii="Trebuchet MS" w:hAnsi="Trebuchet MS"/>
          <w:b/>
          <w:bCs/>
        </w:rPr>
        <w:t>d</w:t>
      </w:r>
      <w:r w:rsidRPr="000B4FD1">
        <w:rPr>
          <w:rFonts w:ascii="Trebuchet MS" w:hAnsi="Trebuchet MS"/>
          <w:b/>
          <w:bCs/>
        </w:rPr>
        <w:t>)</w:t>
      </w:r>
      <w:r w:rsidRPr="000B4FD1">
        <w:rPr>
          <w:rFonts w:ascii="Trebuchet MS" w:hAnsi="Trebuchet MS"/>
        </w:rPr>
        <w:t xml:space="preserve"> fez qualquer pagamento de propina, abatimento ilícito, remuneração ilícita, suborno, tráfico de influência, "caixinha" ou outro pagamento ilegal (conjuntamente, “</w:t>
      </w:r>
      <w:r w:rsidRPr="000B4FD1">
        <w:rPr>
          <w:rFonts w:ascii="Trebuchet MS" w:hAnsi="Trebuchet MS"/>
          <w:bCs/>
          <w:u w:val="single"/>
        </w:rPr>
        <w:t>Condutas Indevidas</w:t>
      </w:r>
      <w:r w:rsidRPr="000B4FD1">
        <w:rPr>
          <w:rFonts w:ascii="Trebuchet MS" w:hAnsi="Trebuchet MS"/>
        </w:rPr>
        <w:t xml:space="preserve">”); ou </w:t>
      </w:r>
      <w:r w:rsidRPr="000B4FD1">
        <w:rPr>
          <w:rFonts w:ascii="Trebuchet MS" w:hAnsi="Trebuchet MS"/>
          <w:b/>
        </w:rPr>
        <w:t>(</w:t>
      </w:r>
      <w:r w:rsidR="00BE3106" w:rsidRPr="000B4FD1">
        <w:rPr>
          <w:rFonts w:ascii="Trebuchet MS" w:hAnsi="Trebuchet MS"/>
          <w:b/>
        </w:rPr>
        <w:t>e</w:t>
      </w:r>
      <w:r w:rsidRPr="000B4FD1">
        <w:rPr>
          <w:rFonts w:ascii="Trebuchet MS" w:hAnsi="Trebuchet MS"/>
          <w:b/>
        </w:rPr>
        <w:t>)</w:t>
      </w:r>
      <w:r w:rsidRPr="000B4FD1">
        <w:rPr>
          <w:rFonts w:ascii="Trebuchet MS" w:hAnsi="Trebuchet MS"/>
        </w:rPr>
        <w:t xml:space="preserve"> por si, seus sócios ou acionistas controladores</w:t>
      </w:r>
      <w:r w:rsidR="00537EB2" w:rsidRPr="000B4FD1">
        <w:rPr>
          <w:rFonts w:ascii="Trebuchet MS" w:hAnsi="Trebuchet MS"/>
        </w:rPr>
        <w:t xml:space="preserve"> diretos</w:t>
      </w:r>
      <w:r w:rsidRPr="000B4FD1">
        <w:rPr>
          <w:rFonts w:ascii="Trebuchet MS" w:hAnsi="Trebuchet MS"/>
        </w:rPr>
        <w:t xml:space="preserve">, </w:t>
      </w:r>
      <w:r w:rsidR="00537EB2" w:rsidRPr="000B4FD1">
        <w:rPr>
          <w:rFonts w:ascii="Trebuchet MS" w:hAnsi="Trebuchet MS"/>
        </w:rPr>
        <w:t>Afiliadas</w:t>
      </w:r>
      <w:r w:rsidRPr="000B4FD1">
        <w:rPr>
          <w:rFonts w:ascii="Trebuchet MS" w:hAnsi="Trebuchet MS"/>
        </w:rPr>
        <w:t xml:space="preserve">, administradores, acionistas com poderes de administração e seus Representantes estar ciente dos termos das Leis Anticorrupção, e que mantém políticas e/ou procedimentos internos objetivando o cumprimento de tais normas. A </w:t>
      </w:r>
      <w:r w:rsidR="0042341D" w:rsidRPr="000B4FD1">
        <w:rPr>
          <w:rFonts w:ascii="Trebuchet MS" w:hAnsi="Trebuchet MS"/>
        </w:rPr>
        <w:t>Emissora</w:t>
      </w:r>
      <w:r w:rsidRPr="000B4FD1">
        <w:rPr>
          <w:rFonts w:ascii="Trebuchet MS" w:hAnsi="Trebuchet MS"/>
        </w:rPr>
        <w:t xml:space="preserve"> se compromete, ainda, a abster-se de qualquer atividade que constitua uma violação às disposições contidas nestas legislações e declara que envidam os melhores esforços para que seus eventuais subcontratados se comprometam a observar o aqui disposto</w:t>
      </w:r>
      <w:r w:rsidR="00BE3106" w:rsidRPr="000B4FD1">
        <w:rPr>
          <w:rFonts w:ascii="Trebuchet MS" w:hAnsi="Trebuchet MS"/>
        </w:rPr>
        <w:t>;</w:t>
      </w:r>
      <w:r w:rsidR="00E51BDF" w:rsidRPr="000B4FD1">
        <w:rPr>
          <w:rFonts w:ascii="Trebuchet MS" w:hAnsi="Trebuchet MS"/>
        </w:rPr>
        <w:t xml:space="preserve"> </w:t>
      </w:r>
    </w:p>
    <w:p w14:paraId="09B1BF72" w14:textId="77777777" w:rsidR="00BE3106" w:rsidRPr="000B4FD1" w:rsidRDefault="00BE3106" w:rsidP="008F58ED">
      <w:pPr>
        <w:pStyle w:val="alpha3"/>
        <w:numPr>
          <w:ilvl w:val="0"/>
          <w:numId w:val="0"/>
        </w:numPr>
        <w:spacing w:after="0"/>
        <w:ind w:left="1276"/>
        <w:rPr>
          <w:rFonts w:ascii="Trebuchet MS" w:hAnsi="Trebuchet MS"/>
        </w:rPr>
      </w:pPr>
    </w:p>
    <w:p w14:paraId="030A1F28"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é uma sociedade por ações devidamente organizada, constituída e existente sob a forma de sociedade por ações de acordo com as leis brasileiras, sem registro de emissor de valores mobiliários perante a CVM, bem como está devidamente autorizada a desempenhar as atividades descritas em seu objeto social;</w:t>
      </w:r>
    </w:p>
    <w:p w14:paraId="3659F17C" w14:textId="77777777" w:rsidR="00BE3106" w:rsidRPr="000B4FD1" w:rsidRDefault="00BE3106" w:rsidP="008F58ED">
      <w:pPr>
        <w:pStyle w:val="alpha3"/>
        <w:numPr>
          <w:ilvl w:val="0"/>
          <w:numId w:val="0"/>
        </w:numPr>
        <w:spacing w:after="0"/>
        <w:ind w:left="1276"/>
        <w:rPr>
          <w:rFonts w:ascii="Trebuchet MS" w:hAnsi="Trebuchet MS"/>
        </w:rPr>
      </w:pPr>
    </w:p>
    <w:p w14:paraId="3392057B"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está devidamente autorizada e obteve todas as licenças e autorizações necessárias, inclusive as societárias e regulatórias, à celebração desta Escritura de Emissão, à Emissão das Debêntures e ao cumprimento de suas obrigações aqui previstas, tendo sido satisfeitos todos os requisitos legais e estatutários necessários para tanto;</w:t>
      </w:r>
    </w:p>
    <w:p w14:paraId="03E90B97" w14:textId="77777777" w:rsidR="00BE3106" w:rsidRPr="000B4FD1" w:rsidRDefault="00BE3106" w:rsidP="008F58ED">
      <w:pPr>
        <w:pStyle w:val="alpha3"/>
        <w:numPr>
          <w:ilvl w:val="0"/>
          <w:numId w:val="0"/>
        </w:numPr>
        <w:spacing w:after="0"/>
        <w:ind w:left="1276"/>
        <w:rPr>
          <w:rFonts w:ascii="Trebuchet MS" w:hAnsi="Trebuchet MS"/>
        </w:rPr>
      </w:pPr>
    </w:p>
    <w:p w14:paraId="1E6E5369"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14:paraId="0982956D" w14:textId="77777777" w:rsidR="00BE3106" w:rsidRPr="000B4FD1" w:rsidRDefault="00BE3106" w:rsidP="008F58ED">
      <w:pPr>
        <w:pStyle w:val="alpha3"/>
        <w:numPr>
          <w:ilvl w:val="0"/>
          <w:numId w:val="0"/>
        </w:numPr>
        <w:spacing w:after="0"/>
        <w:ind w:left="1276"/>
        <w:rPr>
          <w:rFonts w:ascii="Trebuchet MS" w:hAnsi="Trebuchet MS"/>
        </w:rPr>
      </w:pPr>
    </w:p>
    <w:p w14:paraId="71AB2580"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esta Escritura de Emissão, bem como as obrigações nela previstas, constituem obrigações lícitas, válidas e vinculantes da Emissora, exequíveis de acordo com os seus termos e condições;</w:t>
      </w:r>
    </w:p>
    <w:p w14:paraId="4DCA9476" w14:textId="77777777" w:rsidR="00BE3106" w:rsidRPr="000B4FD1" w:rsidRDefault="00BE3106" w:rsidP="008F58ED">
      <w:pPr>
        <w:pStyle w:val="alpha3"/>
        <w:numPr>
          <w:ilvl w:val="0"/>
          <w:numId w:val="0"/>
        </w:numPr>
        <w:spacing w:after="0"/>
        <w:ind w:left="1276"/>
        <w:rPr>
          <w:rFonts w:ascii="Trebuchet MS" w:hAnsi="Trebuchet MS"/>
        </w:rPr>
      </w:pPr>
    </w:p>
    <w:p w14:paraId="6FAE6189"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a celebração desta Escritura de Emissão, o cumprimento de suas obrigações previstas nesta Escritura de Emissão e a Emissão não infringem ou contrariam </w:t>
      </w:r>
      <w:r w:rsidRPr="000B4FD1">
        <w:rPr>
          <w:rFonts w:ascii="Trebuchet MS" w:hAnsi="Trebuchet MS"/>
          <w:b/>
          <w:bCs/>
        </w:rPr>
        <w:t>(</w:t>
      </w:r>
      <w:r w:rsidR="00BE3106" w:rsidRPr="000B4FD1">
        <w:rPr>
          <w:rFonts w:ascii="Trebuchet MS" w:hAnsi="Trebuchet MS"/>
          <w:b/>
          <w:bCs/>
        </w:rPr>
        <w:t>a</w:t>
      </w:r>
      <w:r w:rsidRPr="000B4FD1">
        <w:rPr>
          <w:rFonts w:ascii="Trebuchet MS" w:hAnsi="Trebuchet MS"/>
          <w:b/>
          <w:bCs/>
        </w:rPr>
        <w:t>)</w:t>
      </w:r>
      <w:r w:rsidRPr="000B4FD1">
        <w:rPr>
          <w:rFonts w:ascii="Trebuchet MS" w:hAnsi="Trebuchet MS"/>
        </w:rPr>
        <w:t xml:space="preserve"> qualquer contrato ou documento no qual a Emissora seja parte ou pelo qual quaisquer de seus bens e propriedades estejam vinculados, nem irá resultar em (</w:t>
      </w:r>
      <w:r w:rsidRPr="000B4FD1">
        <w:rPr>
          <w:rFonts w:ascii="Trebuchet MS" w:hAnsi="Trebuchet MS"/>
          <w:i/>
          <w:iCs/>
        </w:rPr>
        <w:t>1</w:t>
      </w:r>
      <w:r w:rsidRPr="000B4FD1">
        <w:rPr>
          <w:rFonts w:ascii="Trebuchet MS" w:hAnsi="Trebuchet MS"/>
        </w:rPr>
        <w:t>) vencimento antecipado de qualquer obrigação estabelecida em qualquer destes contratos ou instrumentos; (</w:t>
      </w:r>
      <w:r w:rsidRPr="000B4FD1">
        <w:rPr>
          <w:rFonts w:ascii="Trebuchet MS" w:hAnsi="Trebuchet MS"/>
          <w:i/>
          <w:iCs/>
        </w:rPr>
        <w:t>2</w:t>
      </w:r>
      <w:r w:rsidRPr="000B4FD1">
        <w:rPr>
          <w:rFonts w:ascii="Trebuchet MS" w:hAnsi="Trebuchet MS"/>
        </w:rPr>
        <w:t>) criação de qualquer ônus sobre qualquer ativo ou bem da Emissora, ou (</w:t>
      </w:r>
      <w:r w:rsidRPr="000B4FD1">
        <w:rPr>
          <w:rFonts w:ascii="Trebuchet MS" w:hAnsi="Trebuchet MS"/>
          <w:i/>
          <w:iCs/>
        </w:rPr>
        <w:t>3</w:t>
      </w:r>
      <w:r w:rsidRPr="000B4FD1">
        <w:rPr>
          <w:rFonts w:ascii="Trebuchet MS" w:hAnsi="Trebuchet MS"/>
        </w:rPr>
        <w:t xml:space="preserve">) rescisão de qualquer desses contratos ou instrumentos; </w:t>
      </w:r>
      <w:r w:rsidRPr="000B4FD1">
        <w:rPr>
          <w:rFonts w:ascii="Trebuchet MS" w:hAnsi="Trebuchet MS"/>
          <w:b/>
          <w:bCs/>
        </w:rPr>
        <w:t>(</w:t>
      </w:r>
      <w:r w:rsidR="00BE3106" w:rsidRPr="000B4FD1">
        <w:rPr>
          <w:rFonts w:ascii="Trebuchet MS" w:hAnsi="Trebuchet MS"/>
          <w:b/>
          <w:bCs/>
        </w:rPr>
        <w:t>b</w:t>
      </w:r>
      <w:r w:rsidRPr="000B4FD1">
        <w:rPr>
          <w:rFonts w:ascii="Trebuchet MS" w:hAnsi="Trebuchet MS"/>
          <w:b/>
          <w:bCs/>
        </w:rPr>
        <w:t>)</w:t>
      </w:r>
      <w:r w:rsidRPr="000B4FD1">
        <w:rPr>
          <w:rFonts w:ascii="Trebuchet MS" w:hAnsi="Trebuchet MS"/>
        </w:rPr>
        <w:t xml:space="preserve"> qualquer lei, decreto ou regulamento a que a Emissora ou quaisquer de seus bens e propriedades estejam sujeitos; ou </w:t>
      </w:r>
      <w:r w:rsidRPr="000B4FD1">
        <w:rPr>
          <w:rFonts w:ascii="Trebuchet MS" w:hAnsi="Trebuchet MS"/>
          <w:b/>
          <w:bCs/>
        </w:rPr>
        <w:t>(</w:t>
      </w:r>
      <w:r w:rsidR="00BE3106" w:rsidRPr="000B4FD1">
        <w:rPr>
          <w:rFonts w:ascii="Trebuchet MS" w:hAnsi="Trebuchet MS"/>
          <w:b/>
          <w:bCs/>
        </w:rPr>
        <w:t>c</w:t>
      </w:r>
      <w:r w:rsidRPr="000B4FD1">
        <w:rPr>
          <w:rFonts w:ascii="Trebuchet MS" w:hAnsi="Trebuchet MS"/>
          <w:b/>
          <w:bCs/>
        </w:rPr>
        <w:t>)</w:t>
      </w:r>
      <w:r w:rsidRPr="000B4FD1">
        <w:rPr>
          <w:rFonts w:ascii="Trebuchet MS" w:hAnsi="Trebuchet MS"/>
        </w:rPr>
        <w:t xml:space="preserve"> qualquer ordem, decisão ou sentença administrativa, judicial ou arbitral que afete a Emissora ou quaisquer de seus bens e propriedades; </w:t>
      </w:r>
    </w:p>
    <w:p w14:paraId="0FE0A97A" w14:textId="77777777" w:rsidR="00BE3106" w:rsidRPr="000B4FD1" w:rsidRDefault="00BE3106" w:rsidP="008F58ED">
      <w:pPr>
        <w:pStyle w:val="alpha3"/>
        <w:numPr>
          <w:ilvl w:val="0"/>
          <w:numId w:val="0"/>
        </w:numPr>
        <w:spacing w:after="0"/>
        <w:ind w:left="1276"/>
        <w:rPr>
          <w:rFonts w:ascii="Trebuchet MS" w:hAnsi="Trebuchet MS"/>
        </w:rPr>
      </w:pPr>
    </w:p>
    <w:p w14:paraId="38D26598"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está adimplente com o cumprimento das obrigações constantes desta Escritura de Emissão, e não há a ocorrência e existência, na presente data, de qualquer Evento de Vencimento Antecipado;</w:t>
      </w:r>
    </w:p>
    <w:p w14:paraId="7A903B80" w14:textId="77777777" w:rsidR="00BE3106" w:rsidRPr="000B4FD1" w:rsidRDefault="00BE3106" w:rsidP="008F58ED">
      <w:pPr>
        <w:pStyle w:val="alpha3"/>
        <w:numPr>
          <w:ilvl w:val="0"/>
          <w:numId w:val="0"/>
        </w:numPr>
        <w:spacing w:after="0"/>
        <w:ind w:left="1276"/>
        <w:rPr>
          <w:rFonts w:ascii="Trebuchet MS" w:hAnsi="Trebuchet MS"/>
        </w:rPr>
      </w:pPr>
    </w:p>
    <w:p w14:paraId="0A47A20D"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cumprirá todas as obrigações assumidas nos termos desta Escritura de Emissão, incluindo, mas não se limitando, à obrigação de destinar os recursos obtidos com a Emissão aos fins previstos na Cláusula </w:t>
      </w:r>
      <w:r w:rsidR="00AA5325" w:rsidRPr="000B4FD1">
        <w:rPr>
          <w:rFonts w:ascii="Trebuchet MS" w:hAnsi="Trebuchet MS"/>
        </w:rPr>
        <w:fldChar w:fldCharType="begin"/>
      </w:r>
      <w:r w:rsidR="00AA5325" w:rsidRPr="000B4FD1">
        <w:rPr>
          <w:rFonts w:ascii="Trebuchet MS" w:hAnsi="Trebuchet MS"/>
        </w:rPr>
        <w:instrText xml:space="preserve"> REF _Ref61907490 \r \h  \* MERGEFORMAT </w:instrText>
      </w:r>
      <w:r w:rsidR="00AA5325" w:rsidRPr="000B4FD1">
        <w:rPr>
          <w:rFonts w:ascii="Trebuchet MS" w:hAnsi="Trebuchet MS"/>
        </w:rPr>
      </w:r>
      <w:r w:rsidR="00AA5325" w:rsidRPr="000B4FD1">
        <w:rPr>
          <w:rFonts w:ascii="Trebuchet MS" w:hAnsi="Trebuchet MS"/>
        </w:rPr>
        <w:fldChar w:fldCharType="separate"/>
      </w:r>
      <w:r w:rsidR="00E10755" w:rsidRPr="000B4FD1">
        <w:rPr>
          <w:rFonts w:ascii="Trebuchet MS" w:hAnsi="Trebuchet MS"/>
        </w:rPr>
        <w:t>4.1</w:t>
      </w:r>
      <w:r w:rsidR="00AA5325" w:rsidRPr="000B4FD1">
        <w:rPr>
          <w:rFonts w:ascii="Trebuchet MS" w:hAnsi="Trebuchet MS"/>
        </w:rPr>
        <w:fldChar w:fldCharType="end"/>
      </w:r>
      <w:r w:rsidRPr="000B4FD1">
        <w:rPr>
          <w:rFonts w:ascii="Trebuchet MS" w:hAnsi="Trebuchet MS"/>
        </w:rPr>
        <w:t xml:space="preserve"> acima;</w:t>
      </w:r>
    </w:p>
    <w:p w14:paraId="79208CA2" w14:textId="77777777" w:rsidR="00BE3106" w:rsidRPr="000B4FD1" w:rsidRDefault="00BE3106" w:rsidP="008F58ED">
      <w:pPr>
        <w:pStyle w:val="alpha3"/>
        <w:numPr>
          <w:ilvl w:val="0"/>
          <w:numId w:val="0"/>
        </w:numPr>
        <w:spacing w:after="0"/>
        <w:ind w:left="1276"/>
        <w:rPr>
          <w:rFonts w:ascii="Trebuchet MS" w:hAnsi="Trebuchet MS"/>
        </w:rPr>
      </w:pPr>
    </w:p>
    <w:p w14:paraId="70C020BA"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está cumprindo todas as leis, regulamentos, normas administrativas e determinações dos órgãos governamentais, autarquias ou tribunais, aplicáveis à condução de seus negócios, inclusive referente a temas socioambientais, </w:t>
      </w:r>
      <w:r w:rsidR="0058456E" w:rsidRPr="000B4FD1">
        <w:rPr>
          <w:rFonts w:ascii="Trebuchet MS" w:hAnsi="Trebuchet MS"/>
        </w:rPr>
        <w:t>ressalvadas</w:t>
      </w:r>
      <w:r w:rsidRPr="000B4FD1">
        <w:rPr>
          <w:rFonts w:ascii="Trebuchet MS" w:hAnsi="Trebuchet MS"/>
        </w:rPr>
        <w:t xml:space="preserve"> aquelas </w:t>
      </w:r>
      <w:r w:rsidRPr="000B4FD1">
        <w:rPr>
          <w:rFonts w:ascii="Trebuchet MS" w:hAnsi="Trebuchet MS"/>
          <w:b/>
          <w:bCs/>
        </w:rPr>
        <w:t>(</w:t>
      </w:r>
      <w:r w:rsidR="00BE3106" w:rsidRPr="000B4FD1">
        <w:rPr>
          <w:rFonts w:ascii="Trebuchet MS" w:hAnsi="Trebuchet MS"/>
          <w:b/>
          <w:bCs/>
        </w:rPr>
        <w:t>a</w:t>
      </w:r>
      <w:r w:rsidRPr="000B4FD1">
        <w:rPr>
          <w:rFonts w:ascii="Trebuchet MS" w:hAnsi="Trebuchet MS"/>
          <w:b/>
          <w:bCs/>
        </w:rPr>
        <w:t>)</w:t>
      </w:r>
      <w:r w:rsidRPr="000B4FD1">
        <w:rPr>
          <w:rFonts w:ascii="Trebuchet MS" w:hAnsi="Trebuchet MS"/>
        </w:rPr>
        <w:t xml:space="preserve"> que estejam sendo contestadas de boa-fé pela Emissora nas esferas administrativa e/ou judicial e com relação às quais a Emissora possua provimento jurisdicional vigente autorizando sua não observância; ou </w:t>
      </w:r>
      <w:r w:rsidRPr="000B4FD1">
        <w:rPr>
          <w:rFonts w:ascii="Trebuchet MS" w:hAnsi="Trebuchet MS"/>
          <w:b/>
          <w:bCs/>
        </w:rPr>
        <w:t>(</w:t>
      </w:r>
      <w:r w:rsidR="00BE3106" w:rsidRPr="000B4FD1">
        <w:rPr>
          <w:rFonts w:ascii="Trebuchet MS" w:hAnsi="Trebuchet MS"/>
          <w:b/>
          <w:bCs/>
        </w:rPr>
        <w:t>b</w:t>
      </w:r>
      <w:r w:rsidRPr="000B4FD1">
        <w:rPr>
          <w:rFonts w:ascii="Trebuchet MS" w:hAnsi="Trebuchet MS"/>
          <w:b/>
          <w:bCs/>
        </w:rPr>
        <w:t>)</w:t>
      </w:r>
      <w:r w:rsidRPr="000B4FD1">
        <w:rPr>
          <w:rFonts w:ascii="Trebuchet MS" w:hAnsi="Trebuchet MS"/>
        </w:rPr>
        <w:t xml:space="preserve"> cujo descumprimento não possa causar uma Mudança Adversa Relevante à Emissora, nos termos desta Escritura de Emissão;</w:t>
      </w:r>
    </w:p>
    <w:p w14:paraId="15B485C5" w14:textId="77777777" w:rsidR="00BE3106" w:rsidRPr="000B4FD1" w:rsidRDefault="00BE3106" w:rsidP="008F58ED">
      <w:pPr>
        <w:pStyle w:val="alpha3"/>
        <w:numPr>
          <w:ilvl w:val="0"/>
          <w:numId w:val="0"/>
        </w:numPr>
        <w:spacing w:after="0"/>
        <w:ind w:left="1276"/>
        <w:rPr>
          <w:rFonts w:ascii="Trebuchet MS" w:hAnsi="Trebuchet MS"/>
        </w:rPr>
      </w:pPr>
    </w:p>
    <w:p w14:paraId="497C9655"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há, na presente data, qualquer ação judicial, procedimento administrativo ou arbitral, inquérito ou outro tipo de investigação governamental que possa vir a causar uma Mudança Adversa Relevante à Emissora;</w:t>
      </w:r>
    </w:p>
    <w:p w14:paraId="4BA00475" w14:textId="77777777" w:rsidR="00BE3106" w:rsidRPr="000B4FD1" w:rsidRDefault="00BE3106" w:rsidP="008F58ED">
      <w:pPr>
        <w:pStyle w:val="alpha3"/>
        <w:numPr>
          <w:ilvl w:val="0"/>
          <w:numId w:val="0"/>
        </w:numPr>
        <w:spacing w:after="0"/>
        <w:ind w:left="1276"/>
        <w:rPr>
          <w:rFonts w:ascii="Trebuchet MS" w:hAnsi="Trebuchet MS"/>
        </w:rPr>
      </w:pPr>
    </w:p>
    <w:p w14:paraId="54D7E494"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as informações e declarações contidas nesta Escritura de Emissão em relação à Emissora e à Oferta Restrita, conforme o caso, são verdadeiras, consistentes, corretas e suficientes; </w:t>
      </w:r>
    </w:p>
    <w:p w14:paraId="7968E711" w14:textId="77777777" w:rsidR="00BE3106" w:rsidRPr="000B4FD1" w:rsidRDefault="00BE3106" w:rsidP="008F58ED">
      <w:pPr>
        <w:pStyle w:val="alpha3"/>
        <w:numPr>
          <w:ilvl w:val="0"/>
          <w:numId w:val="0"/>
        </w:numPr>
        <w:spacing w:after="0"/>
        <w:ind w:left="1276"/>
        <w:rPr>
          <w:rFonts w:ascii="Trebuchet MS" w:hAnsi="Trebuchet MS"/>
        </w:rPr>
      </w:pPr>
    </w:p>
    <w:p w14:paraId="48756732"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omitiu ou omitirá nenhum fato relevante, de qualquer natureza, que seja de seu conhecimento e que possa resultar em alteração substancial de sua situação econômico-financeira ou jurídica em prejuízo dos Debenturistas;</w:t>
      </w:r>
    </w:p>
    <w:p w14:paraId="5B04B1EB" w14:textId="77777777" w:rsidR="00BE3106" w:rsidRPr="000B4FD1" w:rsidRDefault="00BE3106" w:rsidP="008F58ED">
      <w:pPr>
        <w:pStyle w:val="alpha3"/>
        <w:numPr>
          <w:ilvl w:val="0"/>
          <w:numId w:val="0"/>
        </w:numPr>
        <w:spacing w:after="0"/>
        <w:ind w:left="1276"/>
        <w:rPr>
          <w:rFonts w:ascii="Trebuchet MS" w:hAnsi="Trebuchet MS"/>
        </w:rPr>
      </w:pPr>
    </w:p>
    <w:p w14:paraId="5E2A6C85"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há qualquer ligação entre a Emissora e o Agente Fiduciário que impeça o Agente Fiduciário de exercer plenamente suas funções;</w:t>
      </w:r>
    </w:p>
    <w:p w14:paraId="1C921697" w14:textId="77777777" w:rsidR="00BE3106" w:rsidRPr="000B4FD1" w:rsidRDefault="00BE3106" w:rsidP="008F58ED">
      <w:pPr>
        <w:pStyle w:val="alpha3"/>
        <w:numPr>
          <w:ilvl w:val="0"/>
          <w:numId w:val="0"/>
        </w:numPr>
        <w:spacing w:after="0"/>
        <w:ind w:left="1276"/>
        <w:rPr>
          <w:rFonts w:ascii="Trebuchet MS" w:hAnsi="Trebuchet MS"/>
        </w:rPr>
      </w:pPr>
    </w:p>
    <w:p w14:paraId="2B796464"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tem plena ciência e concorda integralmente com a forma de divulgação e apuração da Taxa DI, divulgada pela B3 e que a forma de cálculo da Remuneração foi acordada por livre vontade entre a Emissora e o Coordenador</w:t>
      </w:r>
      <w:r w:rsidR="0042341D" w:rsidRPr="000B4FD1">
        <w:rPr>
          <w:rFonts w:ascii="Trebuchet MS" w:hAnsi="Trebuchet MS"/>
        </w:rPr>
        <w:t xml:space="preserve"> Líder</w:t>
      </w:r>
      <w:r w:rsidRPr="000B4FD1">
        <w:rPr>
          <w:rFonts w:ascii="Trebuchet MS" w:hAnsi="Trebuchet MS"/>
        </w:rPr>
        <w:t>, em observância ao princípio da boa-fé;</w:t>
      </w:r>
    </w:p>
    <w:p w14:paraId="6B0D1962" w14:textId="77777777" w:rsidR="00BE3106" w:rsidRPr="000B4FD1" w:rsidRDefault="00BE3106" w:rsidP="008F58ED">
      <w:pPr>
        <w:pStyle w:val="alpha3"/>
        <w:numPr>
          <w:ilvl w:val="0"/>
          <w:numId w:val="0"/>
        </w:numPr>
        <w:spacing w:after="0"/>
        <w:ind w:left="1276"/>
        <w:rPr>
          <w:rFonts w:ascii="Trebuchet MS" w:hAnsi="Trebuchet MS"/>
        </w:rPr>
      </w:pPr>
    </w:p>
    <w:p w14:paraId="7093A242"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esta Escritura de Emissão constitui obrigações legais, válidas, eficazes e vinculativas da Emissora, exequível de acordo com os seus termos e condições, com força de título executivo extrajudicial nos termos do artigo 784, III do Código de Processo Civil Brasileiro;</w:t>
      </w:r>
    </w:p>
    <w:p w14:paraId="6AC4C046" w14:textId="77777777" w:rsidR="00BE3106" w:rsidRPr="000B4FD1" w:rsidRDefault="00BE3106" w:rsidP="008F58ED">
      <w:pPr>
        <w:pStyle w:val="alpha3"/>
        <w:numPr>
          <w:ilvl w:val="0"/>
          <w:numId w:val="0"/>
        </w:numPr>
        <w:spacing w:after="0"/>
        <w:ind w:left="1276"/>
        <w:rPr>
          <w:rFonts w:ascii="Trebuchet MS" w:hAnsi="Trebuchet MS"/>
        </w:rPr>
      </w:pPr>
    </w:p>
    <w:p w14:paraId="191138D7"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as Demonstrações Financeiras da Emissora relativas aos exercícios sociais encerrados em 31 de dezembro de 2017, 2018 e 2019 representam </w:t>
      </w:r>
      <w:r w:rsidR="008F58ED" w:rsidRPr="000B4FD1">
        <w:rPr>
          <w:rFonts w:ascii="Trebuchet MS" w:hAnsi="Trebuchet MS"/>
        </w:rPr>
        <w:t xml:space="preserve">e as Demonstrações Financeiras da Emissora relativas ao exercício social encerrado em 31 de dezembro de 2020 representarão </w:t>
      </w:r>
      <w:r w:rsidRPr="000B4FD1">
        <w:rPr>
          <w:rFonts w:ascii="Trebuchet MS" w:hAnsi="Trebuchet MS"/>
        </w:rPr>
        <w:t>corretamente a posição patrimonial e financeira consolidada da Emissora naquelas datas e para aqueles períodos e foram devidamente elaboradas em conformidade com a Lei das Sociedades por Ações e com as regras emitidas pela CVM;</w:t>
      </w:r>
    </w:p>
    <w:p w14:paraId="44BE49E0" w14:textId="77777777" w:rsidR="00BE3106" w:rsidRPr="000B4FD1" w:rsidRDefault="00BE3106" w:rsidP="008F58ED">
      <w:pPr>
        <w:pStyle w:val="alpha3"/>
        <w:numPr>
          <w:ilvl w:val="0"/>
          <w:numId w:val="0"/>
        </w:numPr>
        <w:spacing w:after="0"/>
        <w:ind w:left="1276"/>
        <w:rPr>
          <w:rFonts w:ascii="Trebuchet MS" w:hAnsi="Trebuchet MS"/>
        </w:rPr>
      </w:pPr>
    </w:p>
    <w:p w14:paraId="5324F1F0"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é necessária autorização regulatória para celebração desta Escritura de Emissão, para realização da Emissão e da Oferta Restrita;</w:t>
      </w:r>
    </w:p>
    <w:p w14:paraId="4B625CAD" w14:textId="77777777" w:rsidR="00BE3106" w:rsidRPr="000B4FD1" w:rsidRDefault="00BE3106" w:rsidP="008F58ED">
      <w:pPr>
        <w:pStyle w:val="alpha3"/>
        <w:numPr>
          <w:ilvl w:val="0"/>
          <w:numId w:val="0"/>
        </w:numPr>
        <w:spacing w:after="0"/>
        <w:ind w:left="1276"/>
        <w:rPr>
          <w:rFonts w:ascii="Trebuchet MS" w:hAnsi="Trebuchet MS"/>
        </w:rPr>
      </w:pPr>
    </w:p>
    <w:p w14:paraId="178A468C"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está em dia com o pagamento de todas as obrigações de natureza tributária (municipal, estadual e federal), trabalhista, previdenciária, ambiental e de quaisquer outras obrigações impostas por lei, exceto por aquelas questionadas pela Emissora nas esferas administrativa e judicial;</w:t>
      </w:r>
    </w:p>
    <w:p w14:paraId="2EC11957" w14:textId="77777777" w:rsidR="00BE3106" w:rsidRPr="000B4FD1" w:rsidRDefault="00BE3106" w:rsidP="008F58ED">
      <w:pPr>
        <w:pStyle w:val="alpha3"/>
        <w:numPr>
          <w:ilvl w:val="0"/>
          <w:numId w:val="0"/>
        </w:numPr>
        <w:spacing w:after="0"/>
        <w:ind w:left="1276"/>
        <w:rPr>
          <w:rFonts w:ascii="Trebuchet MS" w:hAnsi="Trebuchet MS"/>
        </w:rPr>
      </w:pPr>
    </w:p>
    <w:p w14:paraId="40F5E616"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possui válidas, eficazes, em perfeita ordem e em pleno vigor todas as autorizações, e licenças e outorgas, inclusive as ambientais, aplicáveis ao regular exercício de suas atividades, estando todas elas válidas, exceto por aquelas </w:t>
      </w:r>
      <w:r w:rsidRPr="000B4FD1">
        <w:rPr>
          <w:rFonts w:ascii="Trebuchet MS" w:hAnsi="Trebuchet MS"/>
          <w:b/>
          <w:bCs/>
        </w:rPr>
        <w:t>(</w:t>
      </w:r>
      <w:r w:rsidR="008F58ED" w:rsidRPr="000B4FD1">
        <w:rPr>
          <w:rFonts w:ascii="Trebuchet MS" w:hAnsi="Trebuchet MS"/>
          <w:b/>
          <w:bCs/>
        </w:rPr>
        <w:t>a</w:t>
      </w:r>
      <w:r w:rsidRPr="000B4FD1">
        <w:rPr>
          <w:rFonts w:ascii="Trebuchet MS" w:hAnsi="Trebuchet MS"/>
          <w:b/>
          <w:bCs/>
        </w:rPr>
        <w:t>)</w:t>
      </w:r>
      <w:r w:rsidRPr="000B4FD1">
        <w:rPr>
          <w:rFonts w:ascii="Trebuchet MS" w:hAnsi="Trebuchet MS"/>
        </w:rPr>
        <w:t xml:space="preserve"> que estejam em processo de renovação; </w:t>
      </w:r>
      <w:r w:rsidRPr="000B4FD1">
        <w:rPr>
          <w:rFonts w:ascii="Trebuchet MS" w:hAnsi="Trebuchet MS"/>
          <w:b/>
          <w:bCs/>
        </w:rPr>
        <w:t>(</w:t>
      </w:r>
      <w:r w:rsidR="008F58ED" w:rsidRPr="000B4FD1">
        <w:rPr>
          <w:rFonts w:ascii="Trebuchet MS" w:hAnsi="Trebuchet MS"/>
          <w:b/>
          <w:bCs/>
        </w:rPr>
        <w:t>b</w:t>
      </w:r>
      <w:r w:rsidRPr="000B4FD1">
        <w:rPr>
          <w:rFonts w:ascii="Trebuchet MS" w:hAnsi="Trebuchet MS"/>
          <w:b/>
          <w:bCs/>
        </w:rPr>
        <w:t>)</w:t>
      </w:r>
      <w:r w:rsidRPr="000B4FD1">
        <w:rPr>
          <w:rFonts w:ascii="Trebuchet MS" w:hAnsi="Trebuchet MS"/>
        </w:rPr>
        <w:t xml:space="preserve"> questionadas nas esferas administrativa e/ou judicial e para as quais tenha sido obtido efeito suspensivo; ou </w:t>
      </w:r>
      <w:r w:rsidRPr="000B4FD1">
        <w:rPr>
          <w:rFonts w:ascii="Trebuchet MS" w:hAnsi="Trebuchet MS"/>
          <w:b/>
          <w:bCs/>
        </w:rPr>
        <w:t>(</w:t>
      </w:r>
      <w:r w:rsidR="008F58ED" w:rsidRPr="000B4FD1">
        <w:rPr>
          <w:rFonts w:ascii="Trebuchet MS" w:hAnsi="Trebuchet MS"/>
          <w:b/>
          <w:bCs/>
        </w:rPr>
        <w:t>c</w:t>
      </w:r>
      <w:r w:rsidRPr="000B4FD1">
        <w:rPr>
          <w:rFonts w:ascii="Trebuchet MS" w:hAnsi="Trebuchet MS"/>
          <w:b/>
          <w:bCs/>
        </w:rPr>
        <w:t>)</w:t>
      </w:r>
      <w:r w:rsidRPr="000B4FD1">
        <w:rPr>
          <w:rFonts w:ascii="Trebuchet MS" w:hAnsi="Trebuchet MS"/>
        </w:rPr>
        <w:t xml:space="preserve"> cuja falta não cause Mudança Adversa Relevante;</w:t>
      </w:r>
    </w:p>
    <w:p w14:paraId="3488BEC6" w14:textId="77777777" w:rsidR="00BE3106" w:rsidRPr="000B4FD1" w:rsidRDefault="00BE3106" w:rsidP="008F58ED">
      <w:pPr>
        <w:pStyle w:val="alpha3"/>
        <w:numPr>
          <w:ilvl w:val="0"/>
          <w:numId w:val="0"/>
        </w:numPr>
        <w:spacing w:after="0"/>
        <w:ind w:left="1276"/>
        <w:rPr>
          <w:rFonts w:ascii="Trebuchet MS" w:hAnsi="Trebuchet MS"/>
        </w:rPr>
      </w:pPr>
    </w:p>
    <w:p w14:paraId="7D0B712A"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os documentos e informações fornecidos ao Agente Fiduciário e/ou aos Debenturistas são verdadeiros, consistentes, precisos, completos, corretos e suficientes, estão atualizados até a data em que foram fornecidos e incluem os documentos e informações relevantes para a tomada de decisão de investimento sobre as Debêntures;</w:t>
      </w:r>
    </w:p>
    <w:p w14:paraId="3B016426" w14:textId="77777777" w:rsidR="008F58ED" w:rsidRPr="000B4FD1" w:rsidRDefault="008F58ED" w:rsidP="008F58ED">
      <w:pPr>
        <w:pStyle w:val="alpha3"/>
        <w:numPr>
          <w:ilvl w:val="0"/>
          <w:numId w:val="0"/>
        </w:numPr>
        <w:spacing w:after="0"/>
        <w:ind w:left="1276"/>
        <w:rPr>
          <w:rFonts w:ascii="Trebuchet MS" w:hAnsi="Trebuchet MS"/>
        </w:rPr>
      </w:pPr>
    </w:p>
    <w:p w14:paraId="3F6BE471"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tem conhecimento do funcionamento dos instrumentos financeiros com características semelhantes às das Debêntures;</w:t>
      </w:r>
    </w:p>
    <w:p w14:paraId="29278657" w14:textId="77777777" w:rsidR="008F58ED" w:rsidRPr="000B4FD1" w:rsidRDefault="008F58ED" w:rsidP="008F58ED">
      <w:pPr>
        <w:pStyle w:val="alpha3"/>
        <w:numPr>
          <w:ilvl w:val="0"/>
          <w:numId w:val="0"/>
        </w:numPr>
        <w:spacing w:after="0"/>
        <w:ind w:left="1276"/>
        <w:rPr>
          <w:rFonts w:ascii="Trebuchet MS" w:hAnsi="Trebuchet MS"/>
        </w:rPr>
      </w:pPr>
    </w:p>
    <w:p w14:paraId="6C596F6D"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os administradores da Emissora têm ciência dos termos das Debêntures, têm conhecimento de seus propósitos e objetivos e aprovaram sua emissão;</w:t>
      </w:r>
    </w:p>
    <w:p w14:paraId="3E148ECD" w14:textId="77777777" w:rsidR="008F58ED" w:rsidRPr="000B4FD1" w:rsidRDefault="008F58ED" w:rsidP="008F58ED">
      <w:pPr>
        <w:pStyle w:val="alpha3"/>
        <w:numPr>
          <w:ilvl w:val="0"/>
          <w:numId w:val="0"/>
        </w:numPr>
        <w:spacing w:after="0"/>
        <w:ind w:left="1276"/>
        <w:rPr>
          <w:rFonts w:ascii="Trebuchet MS" w:hAnsi="Trebuchet MS"/>
        </w:rPr>
      </w:pPr>
    </w:p>
    <w:p w14:paraId="35B71F06" w14:textId="77777777" w:rsidR="00536CA9"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tem o conhecimento e a experiência em assuntos financeiros e de negócios, inclusive no que diz respeito a operações da mesma natureza que as Debêntures, que os capacitam a avaliar o mérito, os riscos e a adequação das Debêntures;</w:t>
      </w:r>
    </w:p>
    <w:p w14:paraId="4D2DE6C5" w14:textId="77777777" w:rsidR="008F58ED" w:rsidRPr="000B4FD1" w:rsidRDefault="008F58ED" w:rsidP="008F58ED">
      <w:pPr>
        <w:pStyle w:val="alpha3"/>
        <w:numPr>
          <w:ilvl w:val="0"/>
          <w:numId w:val="0"/>
        </w:numPr>
        <w:spacing w:after="0"/>
        <w:ind w:left="1276"/>
        <w:rPr>
          <w:rFonts w:ascii="Trebuchet MS" w:hAnsi="Trebuchet MS"/>
        </w:rPr>
      </w:pPr>
    </w:p>
    <w:p w14:paraId="74FAF93E" w14:textId="77777777" w:rsidR="001C5FD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decidiu, por sua conta e risco, emitir as Debêntures, e está contando exclusivamente com a consultoria e recomendação de seus próprios assessores para definir o tratamento financeiro, legal, regulatório, tributário e contábil pertinentes às Debêntures, e não se baseou em qualquer opinião do Agente Fiduciário, das instituições coordenadoras da Oferta Restrita e intermediárias contratadas e/ou de qualquer pessoa ou entidade ligada ao Agente Fiduciário e/ou às instituições coordenadoras da Oferta Restrita e intermediárias contratadas, para definir o tratamento contábil, fiscal, legal e regulatório aplicável às Debêntures ou para avaliar a adequação das Debêntures a seus propósitos;</w:t>
      </w:r>
    </w:p>
    <w:p w14:paraId="5B38AC05" w14:textId="77777777" w:rsidR="008F58ED" w:rsidRPr="000B4FD1" w:rsidRDefault="008F58ED" w:rsidP="008F58ED">
      <w:pPr>
        <w:pStyle w:val="alpha3"/>
        <w:numPr>
          <w:ilvl w:val="0"/>
          <w:numId w:val="0"/>
        </w:numPr>
        <w:spacing w:after="0"/>
        <w:ind w:left="1276"/>
        <w:rPr>
          <w:rFonts w:ascii="Trebuchet MS" w:hAnsi="Trebuchet MS"/>
        </w:rPr>
      </w:pPr>
    </w:p>
    <w:p w14:paraId="282C1642" w14:textId="77777777" w:rsidR="00BF228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não prestou declarações falsas, imprecisas ou incompletas aos Debenturistas e/ou ao Agente Fiduciário e não há pendências, judiciais ou administrativas, de qualquer natureza, no Brasil ou no exterior, que causem ou possam causar uma Mudança Adversa Relevante ou Evento de Vencimento Antecipado;</w:t>
      </w:r>
    </w:p>
    <w:p w14:paraId="3E5E9EAB" w14:textId="77777777" w:rsidR="008F58ED" w:rsidRPr="000B4FD1" w:rsidRDefault="008F58ED" w:rsidP="008F58ED">
      <w:pPr>
        <w:pStyle w:val="alpha3"/>
        <w:numPr>
          <w:ilvl w:val="0"/>
          <w:numId w:val="0"/>
        </w:numPr>
        <w:spacing w:after="0"/>
        <w:ind w:left="1276"/>
        <w:rPr>
          <w:rFonts w:ascii="Trebuchet MS" w:hAnsi="Trebuchet MS"/>
        </w:rPr>
      </w:pPr>
    </w:p>
    <w:p w14:paraId="4EF9E4E8" w14:textId="77777777" w:rsidR="00425C24"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cumpre a legislação ambiental em vigor, inclusive, mas não limitado à,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exceto por aqueles questionados pela Emissora nas esferas administrativa e/ou judicial;</w:t>
      </w:r>
    </w:p>
    <w:p w14:paraId="63CF6980" w14:textId="77777777" w:rsidR="008F58ED" w:rsidRPr="000B4FD1" w:rsidRDefault="008F58ED" w:rsidP="008F58ED">
      <w:pPr>
        <w:pStyle w:val="alpha3"/>
        <w:numPr>
          <w:ilvl w:val="0"/>
          <w:numId w:val="0"/>
        </w:numPr>
        <w:spacing w:after="0"/>
        <w:ind w:left="1276"/>
        <w:rPr>
          <w:rFonts w:ascii="Trebuchet MS" w:hAnsi="Trebuchet MS"/>
        </w:rPr>
      </w:pPr>
    </w:p>
    <w:p w14:paraId="270F4FCF" w14:textId="77777777" w:rsidR="009D00D1" w:rsidRPr="000B4FD1" w:rsidRDefault="00EF1AA2" w:rsidP="00675F98">
      <w:pPr>
        <w:pStyle w:val="alpha3"/>
        <w:numPr>
          <w:ilvl w:val="0"/>
          <w:numId w:val="52"/>
        </w:numPr>
        <w:spacing w:after="0"/>
        <w:ind w:left="1276" w:hanging="1276"/>
        <w:rPr>
          <w:rFonts w:ascii="Trebuchet MS" w:hAnsi="Trebuchet MS"/>
        </w:rPr>
      </w:pPr>
      <w:r w:rsidRPr="000B4FD1">
        <w:rPr>
          <w:rFonts w:ascii="Trebuchet MS" w:hAnsi="Trebuchet MS"/>
        </w:rPr>
        <w:t xml:space="preserve">cumpre a legislação trabalhista e previdenciária em vigor, para que não utilize trabalho em condições análogas às de escravo ou trabalho infantil ou prostituição (exceto pela contratação de aprendizes, nos termos da legislação aplicável); </w:t>
      </w:r>
      <w:r w:rsidR="00E414A8" w:rsidRPr="000B4FD1">
        <w:rPr>
          <w:rFonts w:ascii="Trebuchet MS" w:hAnsi="Trebuchet MS"/>
        </w:rPr>
        <w:t>e</w:t>
      </w:r>
    </w:p>
    <w:p w14:paraId="117578CA" w14:textId="77777777" w:rsidR="008F58ED" w:rsidRPr="000B4FD1" w:rsidRDefault="008F58ED" w:rsidP="008F58ED">
      <w:pPr>
        <w:pStyle w:val="alpha3"/>
        <w:numPr>
          <w:ilvl w:val="0"/>
          <w:numId w:val="0"/>
        </w:numPr>
        <w:spacing w:after="0"/>
        <w:ind w:left="1276"/>
        <w:rPr>
          <w:rFonts w:ascii="Trebuchet MS" w:hAnsi="Trebuchet MS"/>
        </w:rPr>
      </w:pPr>
    </w:p>
    <w:p w14:paraId="62A7A6E3" w14:textId="77777777" w:rsidR="00425C24" w:rsidRPr="000B4FD1" w:rsidRDefault="00EF1AA2" w:rsidP="00675F98">
      <w:pPr>
        <w:pStyle w:val="alpha3"/>
        <w:numPr>
          <w:ilvl w:val="0"/>
          <w:numId w:val="52"/>
        </w:numPr>
        <w:spacing w:after="0"/>
        <w:ind w:left="1276" w:hanging="1276"/>
        <w:rPr>
          <w:rFonts w:ascii="Trebuchet MS" w:hAnsi="Trebuchet MS"/>
        </w:rPr>
      </w:pPr>
      <w:bookmarkStart w:id="132" w:name="OLE_LINK9"/>
      <w:bookmarkStart w:id="133" w:name="OLE_LINK10"/>
      <w:bookmarkEnd w:id="132"/>
      <w:bookmarkEnd w:id="133"/>
      <w:r w:rsidRPr="000B4FD1">
        <w:rPr>
          <w:rFonts w:ascii="Trebuchet MS" w:hAnsi="Trebuchet MS"/>
        </w:rPr>
        <w:t xml:space="preserve">cumpre a legislação trabalhista e previdenciária em vigor, para que </w:t>
      </w:r>
      <w:r w:rsidRPr="000B4FD1">
        <w:rPr>
          <w:rFonts w:ascii="Trebuchet MS" w:hAnsi="Trebuchet MS"/>
          <w:b/>
          <w:bCs/>
        </w:rPr>
        <w:t>(</w:t>
      </w:r>
      <w:r w:rsidR="008F58ED" w:rsidRPr="000B4FD1">
        <w:rPr>
          <w:rFonts w:ascii="Trebuchet MS" w:hAnsi="Trebuchet MS"/>
          <w:b/>
          <w:bCs/>
        </w:rPr>
        <w:t>a</w:t>
      </w:r>
      <w:r w:rsidRPr="000B4FD1">
        <w:rPr>
          <w:rFonts w:ascii="Trebuchet MS" w:hAnsi="Trebuchet MS"/>
          <w:b/>
          <w:bCs/>
        </w:rPr>
        <w:t>)</w:t>
      </w:r>
      <w:r w:rsidRPr="000B4FD1">
        <w:rPr>
          <w:rFonts w:ascii="Trebuchet MS" w:hAnsi="Trebuchet MS"/>
        </w:rPr>
        <w:t xml:space="preserve"> os trabalhadores da Emissora estejam devidamente registrados nos termos da legislação em vigor; </w:t>
      </w:r>
      <w:r w:rsidRPr="000B4FD1">
        <w:rPr>
          <w:rFonts w:ascii="Trebuchet MS" w:hAnsi="Trebuchet MS"/>
          <w:b/>
          <w:bCs/>
        </w:rPr>
        <w:t>(</w:t>
      </w:r>
      <w:r w:rsidR="008F58ED" w:rsidRPr="000B4FD1">
        <w:rPr>
          <w:rFonts w:ascii="Trebuchet MS" w:hAnsi="Trebuchet MS"/>
          <w:b/>
          <w:bCs/>
        </w:rPr>
        <w:t>b</w:t>
      </w:r>
      <w:r w:rsidRPr="000B4FD1">
        <w:rPr>
          <w:rFonts w:ascii="Trebuchet MS" w:hAnsi="Trebuchet MS"/>
          <w:b/>
          <w:bCs/>
        </w:rPr>
        <w:t>)</w:t>
      </w:r>
      <w:r w:rsidRPr="000B4FD1">
        <w:rPr>
          <w:rFonts w:ascii="Trebuchet MS" w:hAnsi="Trebuchet MS"/>
        </w:rPr>
        <w:t xml:space="preserve"> cumpra as obrigações decorrentes dos respectivos contratos de trabalho e da legislação trabalhista e previdenciária em vigor exceto por (</w:t>
      </w:r>
      <w:r w:rsidRPr="000B4FD1">
        <w:rPr>
          <w:rFonts w:ascii="Trebuchet MS" w:hAnsi="Trebuchet MS"/>
          <w:i/>
          <w:iCs/>
        </w:rPr>
        <w:t>1</w:t>
      </w:r>
      <w:r w:rsidRPr="000B4FD1">
        <w:rPr>
          <w:rFonts w:ascii="Trebuchet MS" w:hAnsi="Trebuchet MS"/>
        </w:rPr>
        <w:t>) obrigações que estejam sendo contestadas de boa-fé pela Emissora nas esferas administrativa e/ou judicial; ou (</w:t>
      </w:r>
      <w:r w:rsidRPr="000B4FD1">
        <w:rPr>
          <w:rFonts w:ascii="Trebuchet MS" w:hAnsi="Trebuchet MS"/>
          <w:i/>
          <w:iCs/>
        </w:rPr>
        <w:t>2</w:t>
      </w:r>
      <w:r w:rsidRPr="000B4FD1">
        <w:rPr>
          <w:rFonts w:ascii="Trebuchet MS" w:hAnsi="Trebuchet MS"/>
        </w:rPr>
        <w:t>) obrigações com relação às quais a Emissora possua provimento jurisdicional vigente autorizando sua não observância; ou (</w:t>
      </w:r>
      <w:r w:rsidRPr="000B4FD1">
        <w:rPr>
          <w:rFonts w:ascii="Trebuchet MS" w:hAnsi="Trebuchet MS"/>
          <w:i/>
          <w:iCs/>
        </w:rPr>
        <w:t>3</w:t>
      </w:r>
      <w:r w:rsidRPr="000B4FD1">
        <w:rPr>
          <w:rFonts w:ascii="Trebuchet MS" w:hAnsi="Trebuchet MS"/>
        </w:rPr>
        <w:t xml:space="preserve">) obrigações cujo descumprimento não possa causar uma Mudança Adversa Relevante à Emissora, nos termos desta Escritura de Emissão, observado que a exceção deste item (3) não se aplica a descumprimentos relacionados à legislação sobre condições análogas as de escravo ou trabalho infantil ou prostituição; </w:t>
      </w:r>
      <w:r w:rsidRPr="000B4FD1">
        <w:rPr>
          <w:rFonts w:ascii="Trebuchet MS" w:hAnsi="Trebuchet MS"/>
          <w:b/>
          <w:bCs/>
        </w:rPr>
        <w:t>(</w:t>
      </w:r>
      <w:r w:rsidR="008F58ED" w:rsidRPr="000B4FD1">
        <w:rPr>
          <w:rFonts w:ascii="Trebuchet MS" w:hAnsi="Trebuchet MS"/>
          <w:b/>
          <w:bCs/>
        </w:rPr>
        <w:t>c</w:t>
      </w:r>
      <w:r w:rsidRPr="000B4FD1">
        <w:rPr>
          <w:rFonts w:ascii="Trebuchet MS" w:hAnsi="Trebuchet MS"/>
          <w:b/>
          <w:bCs/>
        </w:rPr>
        <w:t>)</w:t>
      </w:r>
      <w:r w:rsidRPr="000B4FD1">
        <w:rPr>
          <w:rFonts w:ascii="Trebuchet MS" w:hAnsi="Trebuchet MS"/>
        </w:rPr>
        <w:t xml:space="preserve"> detenha todas as permissões, licenças, autorizações e aprovações indispensáveis para o exercício de suas atividade, em conformidade com a legislação aplicável; e </w:t>
      </w:r>
      <w:r w:rsidRPr="000B4FD1">
        <w:rPr>
          <w:rFonts w:ascii="Trebuchet MS" w:hAnsi="Trebuchet MS"/>
          <w:b/>
          <w:bCs/>
        </w:rPr>
        <w:t>(</w:t>
      </w:r>
      <w:r w:rsidR="008F58ED" w:rsidRPr="000B4FD1">
        <w:rPr>
          <w:rFonts w:ascii="Trebuchet MS" w:hAnsi="Trebuchet MS"/>
          <w:b/>
          <w:bCs/>
        </w:rPr>
        <w:t>d</w:t>
      </w:r>
      <w:r w:rsidRPr="000B4FD1">
        <w:rPr>
          <w:rFonts w:ascii="Trebuchet MS" w:hAnsi="Trebuchet MS"/>
          <w:b/>
          <w:bCs/>
        </w:rPr>
        <w:t>)</w:t>
      </w:r>
      <w:r w:rsidRPr="000B4FD1">
        <w:rPr>
          <w:rFonts w:ascii="Trebuchet MS" w:hAnsi="Trebuchet MS"/>
        </w:rPr>
        <w:t xml:space="preserve"> tenha todo os registros indispensáveis para o exercício de suas atividades em conformidade com a legislação civil aplicável.</w:t>
      </w:r>
    </w:p>
    <w:p w14:paraId="54BA3392" w14:textId="77777777" w:rsidR="008F58ED" w:rsidRPr="000B4FD1" w:rsidRDefault="008F58ED" w:rsidP="008F58ED">
      <w:pPr>
        <w:pStyle w:val="alpha3"/>
        <w:numPr>
          <w:ilvl w:val="0"/>
          <w:numId w:val="0"/>
        </w:numPr>
        <w:spacing w:after="0"/>
        <w:ind w:left="1276"/>
        <w:rPr>
          <w:rFonts w:ascii="Trebuchet MS" w:hAnsi="Trebuchet MS"/>
        </w:rPr>
      </w:pPr>
    </w:p>
    <w:p w14:paraId="06595178" w14:textId="77777777" w:rsidR="00AD621E" w:rsidRPr="000B4FD1" w:rsidRDefault="00EF1AA2" w:rsidP="008F58ED">
      <w:pPr>
        <w:pStyle w:val="Level2"/>
        <w:spacing w:after="0"/>
        <w:ind w:left="0"/>
        <w:rPr>
          <w:rFonts w:ascii="Trebuchet MS" w:hAnsi="Trebuchet MS"/>
          <w:szCs w:val="20"/>
        </w:rPr>
      </w:pPr>
      <w:bookmarkStart w:id="134" w:name="_Ref264567062"/>
      <w:bookmarkEnd w:id="131"/>
      <w:r w:rsidRPr="000B4FD1">
        <w:rPr>
          <w:rFonts w:ascii="Trebuchet MS" w:hAnsi="Trebuchet MS" w:cs="Tahoma"/>
          <w:szCs w:val="20"/>
        </w:rPr>
        <w:t>A Emissora se compromete a notificar em até 10 (dez) Dias Úteis os Debenturistas e o Agente Fiduciário caso quaisquer das declarações aqui prestadas tornem-se total ou parcialmente inverídicas, inconsistentes, imprecisas, incompletas, incorretas ou insuficientes.</w:t>
      </w:r>
      <w:bookmarkEnd w:id="134"/>
    </w:p>
    <w:p w14:paraId="2B970B83" w14:textId="77777777" w:rsidR="008F58ED" w:rsidRPr="000B4FD1" w:rsidRDefault="008F58ED" w:rsidP="008F58ED">
      <w:pPr>
        <w:pStyle w:val="Level2"/>
        <w:numPr>
          <w:ilvl w:val="0"/>
          <w:numId w:val="0"/>
        </w:numPr>
        <w:spacing w:after="0"/>
        <w:rPr>
          <w:rFonts w:ascii="Trebuchet MS" w:hAnsi="Trebuchet MS"/>
          <w:szCs w:val="20"/>
        </w:rPr>
      </w:pPr>
    </w:p>
    <w:p w14:paraId="5CA16CCA" w14:textId="77777777" w:rsidR="00AD621E" w:rsidRPr="000B4FD1" w:rsidRDefault="00EF1AA2" w:rsidP="008F58ED">
      <w:pPr>
        <w:pStyle w:val="Level1"/>
        <w:tabs>
          <w:tab w:val="clear" w:pos="567"/>
          <w:tab w:val="num" w:pos="1276"/>
        </w:tabs>
        <w:spacing w:after="0"/>
        <w:rPr>
          <w:rFonts w:ascii="Trebuchet MS" w:hAnsi="Trebuchet MS"/>
          <w:b/>
          <w:szCs w:val="20"/>
        </w:rPr>
      </w:pPr>
      <w:r w:rsidRPr="000B4FD1">
        <w:rPr>
          <w:rFonts w:ascii="Trebuchet MS" w:hAnsi="Trebuchet MS"/>
          <w:b/>
          <w:szCs w:val="20"/>
        </w:rPr>
        <w:t>DESPESAS</w:t>
      </w:r>
    </w:p>
    <w:p w14:paraId="37D7772C" w14:textId="77777777" w:rsidR="008F58ED" w:rsidRPr="000B4FD1" w:rsidRDefault="008F58ED" w:rsidP="008F58ED">
      <w:pPr>
        <w:pStyle w:val="Level1"/>
        <w:numPr>
          <w:ilvl w:val="0"/>
          <w:numId w:val="0"/>
        </w:numPr>
        <w:spacing w:after="0"/>
        <w:rPr>
          <w:rFonts w:ascii="Trebuchet MS" w:hAnsi="Trebuchet MS"/>
          <w:b/>
          <w:szCs w:val="20"/>
        </w:rPr>
      </w:pPr>
    </w:p>
    <w:p w14:paraId="60039B24" w14:textId="77777777" w:rsidR="00AD621E" w:rsidRPr="000B4FD1" w:rsidRDefault="00EF1AA2" w:rsidP="008F58ED">
      <w:pPr>
        <w:pStyle w:val="Level2"/>
        <w:spacing w:after="0"/>
        <w:ind w:left="0"/>
        <w:rPr>
          <w:rFonts w:ascii="Trebuchet MS" w:hAnsi="Trebuchet MS"/>
          <w:szCs w:val="20"/>
        </w:rPr>
      </w:pPr>
      <w:r w:rsidRPr="000B4FD1">
        <w:rPr>
          <w:rFonts w:ascii="Trebuchet MS" w:hAnsi="Trebuchet MS"/>
          <w:szCs w:val="20"/>
        </w:rPr>
        <w:t xml:space="preserve">Correrão por conta da </w:t>
      </w:r>
      <w:r w:rsidR="0042341D" w:rsidRPr="000B4FD1">
        <w:rPr>
          <w:rFonts w:ascii="Trebuchet MS" w:hAnsi="Trebuchet MS"/>
          <w:szCs w:val="20"/>
        </w:rPr>
        <w:t>Emissora</w:t>
      </w:r>
      <w:r w:rsidRPr="000B4FD1">
        <w:rPr>
          <w:rFonts w:ascii="Trebuchet MS" w:hAnsi="Trebuchet MS"/>
          <w:szCs w:val="20"/>
        </w:rPr>
        <w:t xml:space="preserve"> todos os custos incorridos com a Oferta Restrita ou com a estruturação, emissão, registro e execução das Debêntures, incluindo publicações, inscrições, registros, contratação do Agente Fiduciário, do Escriturador, do </w:t>
      </w:r>
      <w:r w:rsidR="00054CC6" w:rsidRPr="000B4FD1">
        <w:rPr>
          <w:rFonts w:ascii="Trebuchet MS" w:hAnsi="Trebuchet MS"/>
          <w:szCs w:val="20"/>
        </w:rPr>
        <w:t>Agente de Liquidação</w:t>
      </w:r>
      <w:r w:rsidR="003A5F68" w:rsidRPr="000B4FD1">
        <w:rPr>
          <w:rFonts w:ascii="Trebuchet MS" w:hAnsi="Trebuchet MS"/>
          <w:szCs w:val="20"/>
        </w:rPr>
        <w:t>, taxas da B3 e da ANBIMA,</w:t>
      </w:r>
      <w:r w:rsidRPr="000B4FD1">
        <w:rPr>
          <w:rFonts w:ascii="Trebuchet MS" w:hAnsi="Trebuchet MS"/>
          <w:szCs w:val="20"/>
        </w:rPr>
        <w:t xml:space="preserve"> e demais prestadores de serviços, e quaisquer outros custos necessários relacionados às Debêntures.</w:t>
      </w:r>
    </w:p>
    <w:p w14:paraId="05638AD9" w14:textId="77777777" w:rsidR="008F58ED" w:rsidRPr="000B4FD1" w:rsidRDefault="008F58ED" w:rsidP="008F58ED">
      <w:pPr>
        <w:pStyle w:val="Level2"/>
        <w:numPr>
          <w:ilvl w:val="0"/>
          <w:numId w:val="0"/>
        </w:numPr>
        <w:spacing w:after="0"/>
        <w:rPr>
          <w:rFonts w:ascii="Trebuchet MS" w:hAnsi="Trebuchet MS"/>
          <w:szCs w:val="20"/>
        </w:rPr>
      </w:pPr>
    </w:p>
    <w:p w14:paraId="56D26758" w14:textId="77777777" w:rsidR="00AD621E" w:rsidRPr="000B4FD1" w:rsidRDefault="00EF1AA2" w:rsidP="008F58ED">
      <w:pPr>
        <w:pStyle w:val="Level1"/>
        <w:tabs>
          <w:tab w:val="clear" w:pos="567"/>
          <w:tab w:val="num" w:pos="1276"/>
        </w:tabs>
        <w:spacing w:after="0"/>
        <w:rPr>
          <w:rFonts w:ascii="Trebuchet MS" w:hAnsi="Trebuchet MS"/>
          <w:b/>
          <w:szCs w:val="20"/>
        </w:rPr>
      </w:pPr>
      <w:r w:rsidRPr="000B4FD1">
        <w:rPr>
          <w:rFonts w:ascii="Trebuchet MS" w:hAnsi="Trebuchet MS"/>
          <w:b/>
          <w:szCs w:val="20"/>
        </w:rPr>
        <w:t>DISPOSIÇÕES GERAIS</w:t>
      </w:r>
    </w:p>
    <w:p w14:paraId="60D383DE" w14:textId="77777777" w:rsidR="00AA5325" w:rsidRPr="000B4FD1" w:rsidRDefault="00AA5325" w:rsidP="00AA5325">
      <w:pPr>
        <w:pStyle w:val="Level1"/>
        <w:numPr>
          <w:ilvl w:val="0"/>
          <w:numId w:val="0"/>
        </w:numPr>
        <w:spacing w:after="0"/>
        <w:rPr>
          <w:rFonts w:ascii="Trebuchet MS" w:hAnsi="Trebuchet MS"/>
          <w:b/>
          <w:szCs w:val="20"/>
        </w:rPr>
      </w:pPr>
    </w:p>
    <w:p w14:paraId="2D76C0E1"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As obrigações assumidas nesta Escritura de Emissão têm caráter irrevogável e irretratável, obrigando as Partes e seus sucessores, a qualquer título, ao seu integral cumprimento.</w:t>
      </w:r>
    </w:p>
    <w:p w14:paraId="3FD23A6D" w14:textId="77777777" w:rsidR="008F58ED" w:rsidRPr="000B4FD1" w:rsidRDefault="008F58ED" w:rsidP="00AA5325">
      <w:pPr>
        <w:pStyle w:val="Level2"/>
        <w:numPr>
          <w:ilvl w:val="0"/>
          <w:numId w:val="0"/>
        </w:numPr>
        <w:spacing w:after="0"/>
        <w:rPr>
          <w:rFonts w:ascii="Trebuchet MS" w:hAnsi="Trebuchet MS"/>
          <w:szCs w:val="20"/>
        </w:rPr>
      </w:pPr>
    </w:p>
    <w:p w14:paraId="7F183465"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Qualquer alteração a esta Escritura de Emissão somente será considerada válida se formalizada por escrito, em instrumento próprio assinado por todas as Partes.</w:t>
      </w:r>
    </w:p>
    <w:p w14:paraId="5E9F0DDC" w14:textId="77777777" w:rsidR="008F58ED" w:rsidRPr="000B4FD1" w:rsidRDefault="008F58ED" w:rsidP="00AA5325">
      <w:pPr>
        <w:pStyle w:val="Level2"/>
        <w:numPr>
          <w:ilvl w:val="0"/>
          <w:numId w:val="0"/>
        </w:numPr>
        <w:spacing w:after="0"/>
        <w:rPr>
          <w:rFonts w:ascii="Trebuchet MS" w:hAnsi="Trebuchet MS"/>
          <w:szCs w:val="20"/>
        </w:rPr>
      </w:pPr>
    </w:p>
    <w:p w14:paraId="16E3A4D7"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36377F82" w14:textId="77777777" w:rsidR="008F58ED" w:rsidRPr="000B4FD1" w:rsidRDefault="008F58ED" w:rsidP="00AA5325">
      <w:pPr>
        <w:pStyle w:val="Level2"/>
        <w:numPr>
          <w:ilvl w:val="0"/>
          <w:numId w:val="0"/>
        </w:numPr>
        <w:spacing w:after="0"/>
        <w:rPr>
          <w:rFonts w:ascii="Trebuchet MS" w:hAnsi="Trebuchet MS"/>
          <w:szCs w:val="20"/>
        </w:rPr>
      </w:pPr>
    </w:p>
    <w:p w14:paraId="0A2368EF"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0B7D4FFA" w14:textId="77777777" w:rsidR="008F58ED" w:rsidRPr="000B4FD1" w:rsidRDefault="008F58ED" w:rsidP="00AA5325">
      <w:pPr>
        <w:pStyle w:val="Level2"/>
        <w:numPr>
          <w:ilvl w:val="0"/>
          <w:numId w:val="0"/>
        </w:numPr>
        <w:spacing w:after="0"/>
        <w:rPr>
          <w:rFonts w:ascii="Trebuchet MS" w:hAnsi="Trebuchet MS"/>
          <w:szCs w:val="20"/>
        </w:rPr>
      </w:pPr>
    </w:p>
    <w:p w14:paraId="6171D14E"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As Partes reconhecem esta Escritura de Emissão e as Debêntures como títulos executivos extrajudiciais nos termos do artigo 784, incisos I e III, do Código de Processo Civil.</w:t>
      </w:r>
    </w:p>
    <w:p w14:paraId="667792F9" w14:textId="77777777" w:rsidR="008F58ED" w:rsidRPr="000B4FD1" w:rsidRDefault="008F58ED" w:rsidP="00AA5325">
      <w:pPr>
        <w:pStyle w:val="Level2"/>
        <w:numPr>
          <w:ilvl w:val="0"/>
          <w:numId w:val="0"/>
        </w:numPr>
        <w:spacing w:after="0"/>
        <w:rPr>
          <w:rFonts w:ascii="Trebuchet MS" w:hAnsi="Trebuchet MS"/>
          <w:szCs w:val="20"/>
        </w:rPr>
      </w:pPr>
    </w:p>
    <w:p w14:paraId="144E3B0B" w14:textId="77777777" w:rsidR="00500ED6" w:rsidRPr="000B4FD1" w:rsidRDefault="00EF1AA2" w:rsidP="00AA5325">
      <w:pPr>
        <w:pStyle w:val="Level2"/>
        <w:spacing w:after="0"/>
        <w:ind w:left="0"/>
        <w:rPr>
          <w:rFonts w:ascii="Trebuchet MS" w:hAnsi="Trebuchet MS"/>
          <w:szCs w:val="20"/>
        </w:rPr>
      </w:pPr>
      <w:r w:rsidRPr="000B4FD1">
        <w:rPr>
          <w:rFonts w:ascii="Trebuchet MS" w:hAnsi="Trebuchet MS"/>
          <w:szCs w:val="20"/>
        </w:rPr>
        <w:t>Para os fins desta Escritura de Emissão, as Partes poderão, a seu critério exclusivo, requerer a execução específica das obrigações aqui assumidas, nos termos do artigo 815 e seguintes do Código de Processo Civil, sem prejuízo do direito de declarar o vencimento antecipado das obrigações decorrentes das Debêntures, nos termos previstos nesta Escritura de Emissão.</w:t>
      </w:r>
    </w:p>
    <w:p w14:paraId="183BCDA5" w14:textId="77777777" w:rsidR="008F58ED" w:rsidRPr="000B4FD1" w:rsidRDefault="008F58ED" w:rsidP="00AA5325">
      <w:pPr>
        <w:pStyle w:val="Level2"/>
        <w:numPr>
          <w:ilvl w:val="0"/>
          <w:numId w:val="0"/>
        </w:numPr>
        <w:spacing w:after="0"/>
        <w:rPr>
          <w:rFonts w:ascii="Trebuchet MS" w:hAnsi="Trebuchet MS"/>
          <w:szCs w:val="20"/>
        </w:rPr>
      </w:pPr>
    </w:p>
    <w:p w14:paraId="494CF2B5" w14:textId="77777777" w:rsidR="00AD621E" w:rsidRPr="000B4FD1" w:rsidRDefault="00EF1AA2" w:rsidP="00AA5325">
      <w:pPr>
        <w:pStyle w:val="Level2"/>
        <w:spacing w:after="0"/>
        <w:ind w:left="0"/>
        <w:rPr>
          <w:rFonts w:ascii="Trebuchet MS" w:hAnsi="Trebuchet MS"/>
          <w:szCs w:val="20"/>
        </w:rPr>
      </w:pPr>
      <w:r w:rsidRPr="000B4FD1">
        <w:rPr>
          <w:rFonts w:ascii="Trebuchet MS" w:hAnsi="Trebuchet MS"/>
          <w:szCs w:val="20"/>
        </w:rPr>
        <w:t xml:space="preserve">Fica desde já dispensada a realização de Assembleia Geral de Debenturistas para deliberar sobre aditamentos decorrentes: </w:t>
      </w:r>
      <w:r w:rsidRPr="000B4FD1">
        <w:rPr>
          <w:rFonts w:ascii="Trebuchet MS" w:hAnsi="Trebuchet MS"/>
          <w:b/>
          <w:bCs/>
          <w:szCs w:val="20"/>
        </w:rPr>
        <w:t>(i)</w:t>
      </w:r>
      <w:r w:rsidRPr="000B4FD1">
        <w:rPr>
          <w:rFonts w:ascii="Trebuchet MS" w:hAnsi="Trebuchet MS"/>
          <w:szCs w:val="20"/>
        </w:rPr>
        <w:t xml:space="preserve"> da correção de erros materiais, seja ele um erro grosseiro, de digitação ou aritmético; </w:t>
      </w:r>
      <w:r w:rsidRPr="000B4FD1">
        <w:rPr>
          <w:rFonts w:ascii="Trebuchet MS" w:hAnsi="Trebuchet MS"/>
          <w:b/>
          <w:bCs/>
          <w:szCs w:val="20"/>
        </w:rPr>
        <w:t>(ii)</w:t>
      </w:r>
      <w:r w:rsidRPr="000B4FD1">
        <w:rPr>
          <w:rFonts w:ascii="Trebuchet MS" w:hAnsi="Trebuchet MS"/>
          <w:szCs w:val="20"/>
        </w:rPr>
        <w:t xml:space="preserve"> das alterações a quaisquer documentos da Emissão já expressamente permitidas nos termos do(s) respectivo(s) documento(s) da Emissão; </w:t>
      </w:r>
      <w:r w:rsidRPr="000B4FD1">
        <w:rPr>
          <w:rFonts w:ascii="Trebuchet MS" w:hAnsi="Trebuchet MS"/>
          <w:b/>
          <w:bCs/>
          <w:szCs w:val="20"/>
        </w:rPr>
        <w:t>(iii)</w:t>
      </w:r>
      <w:r w:rsidRPr="000B4FD1">
        <w:rPr>
          <w:rFonts w:ascii="Trebuchet MS" w:hAnsi="Trebuchet MS"/>
          <w:szCs w:val="20"/>
        </w:rPr>
        <w:t xml:space="preserve"> das alterações a quaisquer documentos da Emissão em razão de exigências formuladas pela CVM, pela B3, ou pela ANBIMA; ou </w:t>
      </w:r>
      <w:r w:rsidRPr="000B4FD1">
        <w:rPr>
          <w:rFonts w:ascii="Trebuchet MS" w:hAnsi="Trebuchet MS"/>
          <w:b/>
          <w:bCs/>
          <w:szCs w:val="20"/>
        </w:rPr>
        <w:t>(iv)</w:t>
      </w:r>
      <w:r w:rsidRPr="000B4FD1">
        <w:rPr>
          <w:rFonts w:ascii="Trebuchet MS" w:hAnsi="Trebuchet MS"/>
          <w:szCs w:val="20"/>
        </w:rPr>
        <w:t xml:space="preserv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p>
    <w:p w14:paraId="2807D356" w14:textId="77777777" w:rsidR="008F58ED" w:rsidRPr="000B4FD1" w:rsidRDefault="008F58ED" w:rsidP="008F58ED">
      <w:pPr>
        <w:pStyle w:val="Level2"/>
        <w:numPr>
          <w:ilvl w:val="0"/>
          <w:numId w:val="0"/>
        </w:numPr>
        <w:spacing w:after="0"/>
        <w:rPr>
          <w:rFonts w:ascii="Trebuchet MS" w:hAnsi="Trebuchet MS"/>
          <w:szCs w:val="20"/>
        </w:rPr>
      </w:pPr>
    </w:p>
    <w:p w14:paraId="4F434BF4" w14:textId="77777777" w:rsidR="00AD621E" w:rsidRPr="000B4FD1" w:rsidRDefault="00EF1AA2" w:rsidP="008F58ED">
      <w:pPr>
        <w:pStyle w:val="Level1"/>
        <w:tabs>
          <w:tab w:val="clear" w:pos="567"/>
          <w:tab w:val="num" w:pos="1276"/>
        </w:tabs>
        <w:spacing w:after="0"/>
        <w:rPr>
          <w:rFonts w:ascii="Trebuchet MS" w:hAnsi="Trebuchet MS"/>
          <w:b/>
          <w:szCs w:val="20"/>
        </w:rPr>
      </w:pPr>
      <w:r w:rsidRPr="000B4FD1">
        <w:rPr>
          <w:rFonts w:ascii="Trebuchet MS" w:hAnsi="Trebuchet MS"/>
          <w:b/>
          <w:szCs w:val="20"/>
        </w:rPr>
        <w:t>LEI DE REGÊNCIA</w:t>
      </w:r>
    </w:p>
    <w:p w14:paraId="63C5B4F1" w14:textId="77777777" w:rsidR="008F58ED" w:rsidRPr="000B4FD1" w:rsidRDefault="008F58ED" w:rsidP="008F58ED">
      <w:pPr>
        <w:pStyle w:val="Level1"/>
        <w:numPr>
          <w:ilvl w:val="0"/>
          <w:numId w:val="0"/>
        </w:numPr>
        <w:spacing w:after="0"/>
        <w:rPr>
          <w:rFonts w:ascii="Trebuchet MS" w:hAnsi="Trebuchet MS"/>
          <w:b/>
          <w:szCs w:val="20"/>
        </w:rPr>
      </w:pPr>
    </w:p>
    <w:p w14:paraId="32BB7192" w14:textId="77777777" w:rsidR="00AD621E" w:rsidRPr="000B4FD1" w:rsidRDefault="00EF1AA2" w:rsidP="008F58ED">
      <w:pPr>
        <w:pStyle w:val="Level2"/>
        <w:spacing w:after="0"/>
        <w:ind w:left="0"/>
        <w:rPr>
          <w:rFonts w:ascii="Trebuchet MS" w:hAnsi="Trebuchet MS"/>
          <w:szCs w:val="20"/>
        </w:rPr>
      </w:pPr>
      <w:r w:rsidRPr="000B4FD1">
        <w:rPr>
          <w:rFonts w:ascii="Trebuchet MS" w:hAnsi="Trebuchet MS"/>
          <w:szCs w:val="20"/>
        </w:rPr>
        <w:t>Esta Escritura de Emissão é regida pelas leis da República Federativa do Brasil.</w:t>
      </w:r>
    </w:p>
    <w:p w14:paraId="5C00B6B8" w14:textId="77777777" w:rsidR="008F58ED" w:rsidRPr="000B4FD1" w:rsidRDefault="008F58ED" w:rsidP="008F58ED">
      <w:pPr>
        <w:pStyle w:val="Level2"/>
        <w:numPr>
          <w:ilvl w:val="0"/>
          <w:numId w:val="0"/>
        </w:numPr>
        <w:spacing w:after="0"/>
        <w:rPr>
          <w:rFonts w:ascii="Trebuchet MS" w:hAnsi="Trebuchet MS"/>
          <w:szCs w:val="20"/>
        </w:rPr>
      </w:pPr>
    </w:p>
    <w:p w14:paraId="226E9207" w14:textId="77777777" w:rsidR="00AD621E" w:rsidRPr="000B4FD1" w:rsidRDefault="00EF1AA2" w:rsidP="008F58ED">
      <w:pPr>
        <w:pStyle w:val="Level1"/>
        <w:tabs>
          <w:tab w:val="clear" w:pos="567"/>
          <w:tab w:val="num" w:pos="1276"/>
        </w:tabs>
        <w:spacing w:after="0"/>
        <w:rPr>
          <w:rFonts w:ascii="Trebuchet MS" w:hAnsi="Trebuchet MS"/>
          <w:b/>
          <w:szCs w:val="20"/>
        </w:rPr>
      </w:pPr>
      <w:r w:rsidRPr="000B4FD1">
        <w:rPr>
          <w:rFonts w:ascii="Trebuchet MS" w:hAnsi="Trebuchet MS"/>
          <w:b/>
          <w:szCs w:val="20"/>
        </w:rPr>
        <w:t>FORO</w:t>
      </w:r>
    </w:p>
    <w:p w14:paraId="06E4E093" w14:textId="77777777" w:rsidR="008F58ED" w:rsidRPr="000B4FD1" w:rsidRDefault="008F58ED" w:rsidP="008F58ED">
      <w:pPr>
        <w:pStyle w:val="Level1"/>
        <w:numPr>
          <w:ilvl w:val="0"/>
          <w:numId w:val="0"/>
        </w:numPr>
        <w:spacing w:after="0"/>
        <w:rPr>
          <w:rFonts w:ascii="Trebuchet MS" w:hAnsi="Trebuchet MS"/>
          <w:b/>
          <w:szCs w:val="20"/>
        </w:rPr>
      </w:pPr>
    </w:p>
    <w:p w14:paraId="15882C90" w14:textId="1D683196" w:rsidR="00AD621E" w:rsidRDefault="00EF1AA2" w:rsidP="008F58ED">
      <w:pPr>
        <w:pStyle w:val="Level2"/>
        <w:spacing w:after="0"/>
        <w:ind w:left="0"/>
        <w:rPr>
          <w:rFonts w:ascii="Trebuchet MS" w:hAnsi="Trebuchet MS"/>
          <w:szCs w:val="20"/>
        </w:rPr>
      </w:pPr>
      <w:r w:rsidRPr="000B4FD1">
        <w:rPr>
          <w:rFonts w:ascii="Trebuchet MS" w:hAnsi="Trebuchet MS"/>
          <w:szCs w:val="20"/>
        </w:rPr>
        <w:t>Fica eleito o foro da Comarca da Cidade de São Paulo, Estado de São Paulo, com exclusão de qualquer outro, por mais privilegiado que seja, para dirimir as questões porventura resultantes desta Escritura de Emissão.</w:t>
      </w:r>
    </w:p>
    <w:p w14:paraId="4142FBB8" w14:textId="77777777" w:rsidR="0011367D" w:rsidRDefault="0011367D" w:rsidP="00842585">
      <w:pPr>
        <w:pStyle w:val="Level2"/>
        <w:numPr>
          <w:ilvl w:val="0"/>
          <w:numId w:val="0"/>
        </w:numPr>
        <w:spacing w:after="0"/>
        <w:rPr>
          <w:rFonts w:ascii="Trebuchet MS" w:hAnsi="Trebuchet MS"/>
          <w:szCs w:val="20"/>
        </w:rPr>
      </w:pPr>
    </w:p>
    <w:p w14:paraId="271C776F" w14:textId="0BF1047A" w:rsidR="0011367D" w:rsidRPr="008B341A" w:rsidRDefault="0011367D" w:rsidP="0011367D">
      <w:pPr>
        <w:pStyle w:val="Level1"/>
        <w:tabs>
          <w:tab w:val="clear" w:pos="567"/>
          <w:tab w:val="num" w:pos="1276"/>
        </w:tabs>
        <w:spacing w:after="0"/>
        <w:rPr>
          <w:rFonts w:ascii="Trebuchet MS" w:hAnsi="Trebuchet MS"/>
          <w:b/>
          <w:szCs w:val="20"/>
        </w:rPr>
      </w:pPr>
      <w:bookmarkStart w:id="135" w:name="_Hlk69995058"/>
      <w:r w:rsidRPr="00842585">
        <w:rPr>
          <w:rFonts w:ascii="Trebuchet MS" w:hAnsi="Trebuchet MS"/>
          <w:b/>
          <w:szCs w:val="20"/>
        </w:rPr>
        <w:t>ASSINATURA DIGITA</w:t>
      </w:r>
      <w:r w:rsidRPr="008B341A">
        <w:rPr>
          <w:rFonts w:ascii="Trebuchet MS" w:hAnsi="Trebuchet MS"/>
          <w:b/>
          <w:szCs w:val="20"/>
        </w:rPr>
        <w:t>L</w:t>
      </w:r>
    </w:p>
    <w:p w14:paraId="38456502" w14:textId="77777777" w:rsidR="0011367D" w:rsidRPr="00842585" w:rsidRDefault="0011367D" w:rsidP="00842585">
      <w:pPr>
        <w:pStyle w:val="Level1"/>
        <w:numPr>
          <w:ilvl w:val="0"/>
          <w:numId w:val="0"/>
        </w:numPr>
        <w:spacing w:after="0"/>
        <w:rPr>
          <w:rFonts w:ascii="Trebuchet MS" w:hAnsi="Trebuchet MS"/>
          <w:b/>
          <w:szCs w:val="20"/>
        </w:rPr>
      </w:pPr>
    </w:p>
    <w:p w14:paraId="78E6F641" w14:textId="65BEC63B" w:rsidR="0011367D" w:rsidRPr="00842585" w:rsidRDefault="0011367D" w:rsidP="00842585">
      <w:pPr>
        <w:pStyle w:val="Level2"/>
        <w:spacing w:after="0"/>
        <w:ind w:left="0"/>
        <w:rPr>
          <w:rFonts w:ascii="Trebuchet MS" w:hAnsi="Trebuchet MS" w:cs="Arial"/>
        </w:rPr>
      </w:pPr>
      <w:r w:rsidRPr="00842585">
        <w:rPr>
          <w:rFonts w:ascii="Trebuchet MS" w:hAnsi="Trebuchet MS"/>
        </w:rPr>
        <w:t>As Partes concordam que o presente instrumento poderá ser assinado digitalmente, nos termos da Lei 13.874, bem como na Medida Provisória 2.200-2, no Decreto 10.278,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pelo(s) cartório(s) e demais órgãos competentes, hipótese em que as Partes se comprometem a atender eventuais solicitações no prazo de 5 (cinco) dias, a contar da data da exigência.</w:t>
      </w:r>
    </w:p>
    <w:bookmarkEnd w:id="135"/>
    <w:p w14:paraId="24225CE4" w14:textId="77777777" w:rsidR="008F58ED" w:rsidRPr="008B341A" w:rsidRDefault="008F58ED" w:rsidP="008F58ED">
      <w:pPr>
        <w:pStyle w:val="Level2"/>
        <w:numPr>
          <w:ilvl w:val="0"/>
          <w:numId w:val="0"/>
        </w:numPr>
        <w:spacing w:after="0"/>
        <w:rPr>
          <w:rFonts w:ascii="Trebuchet MS" w:hAnsi="Trebuchet MS"/>
          <w:szCs w:val="20"/>
        </w:rPr>
      </w:pPr>
    </w:p>
    <w:p w14:paraId="555262BB" w14:textId="220C95B2" w:rsidR="008F58ED" w:rsidRDefault="00EF1AA2" w:rsidP="00BC5D00">
      <w:pPr>
        <w:pStyle w:val="Body"/>
        <w:keepNext/>
        <w:spacing w:after="0"/>
        <w:rPr>
          <w:rFonts w:ascii="Trebuchet MS" w:hAnsi="Trebuchet MS" w:cs="Tahoma"/>
          <w:szCs w:val="20"/>
        </w:rPr>
      </w:pPr>
      <w:r w:rsidRPr="000B4FD1">
        <w:rPr>
          <w:rFonts w:ascii="Trebuchet MS" w:hAnsi="Trebuchet MS" w:cs="Tahoma"/>
          <w:szCs w:val="20"/>
        </w:rPr>
        <w:t xml:space="preserve">Estando assim certas e ajustadas, as Partes, obrigando-se por si e sucessores, firmam esta Escritura de Emissão </w:t>
      </w:r>
      <w:bookmarkStart w:id="136" w:name="_Hlk69995120"/>
      <w:r w:rsidRPr="000B4FD1">
        <w:rPr>
          <w:rFonts w:ascii="Trebuchet MS" w:hAnsi="Trebuchet MS" w:cs="Tahoma"/>
          <w:szCs w:val="20"/>
        </w:rPr>
        <w:t xml:space="preserve">em </w:t>
      </w:r>
      <w:r w:rsidR="00415310">
        <w:rPr>
          <w:rFonts w:ascii="Trebuchet MS" w:hAnsi="Trebuchet MS" w:cs="Tahoma"/>
          <w:szCs w:val="20"/>
        </w:rPr>
        <w:t>1 (uma) via digital</w:t>
      </w:r>
      <w:bookmarkEnd w:id="136"/>
      <w:r w:rsidRPr="000B4FD1">
        <w:rPr>
          <w:rFonts w:ascii="Trebuchet MS" w:hAnsi="Trebuchet MS" w:cs="Tahoma"/>
          <w:szCs w:val="20"/>
        </w:rPr>
        <w:t>, juntamente com 2 (duas) testemunhas, que também a assinam.</w:t>
      </w:r>
    </w:p>
    <w:p w14:paraId="57D78EDA" w14:textId="77777777" w:rsidR="00F44B99" w:rsidRPr="000B4FD1" w:rsidRDefault="00F44B99" w:rsidP="00BC5D00">
      <w:pPr>
        <w:pStyle w:val="Body"/>
        <w:keepNext/>
        <w:spacing w:after="0"/>
        <w:rPr>
          <w:rFonts w:ascii="Trebuchet MS" w:hAnsi="Trebuchet MS" w:cs="Tahoma"/>
          <w:szCs w:val="20"/>
        </w:rPr>
      </w:pPr>
    </w:p>
    <w:p w14:paraId="78295278" w14:textId="4E2FC6F7" w:rsidR="00AD621E" w:rsidRDefault="00EF1AA2" w:rsidP="00BC5D00">
      <w:pPr>
        <w:pStyle w:val="Body"/>
        <w:spacing w:after="0"/>
        <w:jc w:val="center"/>
        <w:rPr>
          <w:rFonts w:ascii="Trebuchet MS" w:hAnsi="Trebuchet MS" w:cs="Tahoma"/>
          <w:szCs w:val="20"/>
        </w:rPr>
      </w:pPr>
      <w:r w:rsidRPr="000B4FD1">
        <w:rPr>
          <w:rFonts w:ascii="Trebuchet MS" w:hAnsi="Trebuchet MS" w:cs="Tahoma"/>
          <w:szCs w:val="20"/>
        </w:rPr>
        <w:t xml:space="preserve">São Paulo, </w:t>
      </w:r>
      <w:r w:rsidR="00F44B99">
        <w:rPr>
          <w:rFonts w:ascii="Trebuchet MS" w:hAnsi="Trebuchet MS" w:cs="Tahoma"/>
          <w:szCs w:val="20"/>
        </w:rPr>
        <w:t>1</w:t>
      </w:r>
      <w:r w:rsidR="0083731E">
        <w:rPr>
          <w:rFonts w:ascii="Trebuchet MS" w:hAnsi="Trebuchet MS" w:cs="Tahoma"/>
          <w:szCs w:val="20"/>
        </w:rPr>
        <w:t>4</w:t>
      </w:r>
      <w:r w:rsidR="00F44B99">
        <w:rPr>
          <w:rFonts w:ascii="Trebuchet MS" w:hAnsi="Trebuchet MS" w:cs="Tahoma"/>
          <w:szCs w:val="20"/>
        </w:rPr>
        <w:t xml:space="preserve"> de maio</w:t>
      </w:r>
      <w:r w:rsidR="009744FE" w:rsidRPr="000B4FD1">
        <w:rPr>
          <w:rFonts w:ascii="Trebuchet MS" w:hAnsi="Trebuchet MS" w:cs="Tahoma"/>
          <w:szCs w:val="20"/>
        </w:rPr>
        <w:t xml:space="preserve"> </w:t>
      </w:r>
      <w:r w:rsidRPr="000B4FD1">
        <w:rPr>
          <w:rFonts w:ascii="Trebuchet MS" w:hAnsi="Trebuchet MS" w:cs="Tahoma"/>
          <w:szCs w:val="20"/>
        </w:rPr>
        <w:t>de 202</w:t>
      </w:r>
      <w:r w:rsidR="008F58ED" w:rsidRPr="000B4FD1">
        <w:rPr>
          <w:rFonts w:ascii="Trebuchet MS" w:hAnsi="Trebuchet MS" w:cs="Tahoma"/>
          <w:szCs w:val="20"/>
        </w:rPr>
        <w:t>1</w:t>
      </w:r>
      <w:r w:rsidRPr="000B4FD1">
        <w:rPr>
          <w:rFonts w:ascii="Trebuchet MS" w:hAnsi="Trebuchet MS" w:cs="Tahoma"/>
          <w:szCs w:val="20"/>
        </w:rPr>
        <w:t>.</w:t>
      </w:r>
    </w:p>
    <w:p w14:paraId="4D67A2CC" w14:textId="77777777" w:rsidR="0011367D" w:rsidRPr="000B4FD1" w:rsidRDefault="0011367D" w:rsidP="00BC5D00">
      <w:pPr>
        <w:pStyle w:val="Body"/>
        <w:spacing w:after="0"/>
        <w:jc w:val="center"/>
        <w:rPr>
          <w:rFonts w:ascii="Trebuchet MS" w:hAnsi="Trebuchet MS" w:cs="Tahoma"/>
          <w:szCs w:val="20"/>
        </w:rPr>
      </w:pPr>
    </w:p>
    <w:p w14:paraId="15FA9CD3" w14:textId="77777777" w:rsidR="008F58ED" w:rsidRPr="000B4FD1" w:rsidRDefault="00EF1AA2" w:rsidP="00BC5D00">
      <w:pPr>
        <w:pStyle w:val="Body"/>
        <w:spacing w:after="0"/>
        <w:jc w:val="center"/>
        <w:rPr>
          <w:rFonts w:ascii="Trebuchet MS" w:hAnsi="Trebuchet MS" w:cs="Tahoma"/>
          <w:szCs w:val="20"/>
        </w:rPr>
      </w:pPr>
      <w:r w:rsidRPr="000B4FD1">
        <w:rPr>
          <w:rFonts w:ascii="Trebuchet MS" w:hAnsi="Trebuchet MS" w:cs="Tahoma"/>
          <w:szCs w:val="20"/>
        </w:rPr>
        <w:t xml:space="preserve">(As assinaturas seguem nas </w:t>
      </w:r>
      <w:r w:rsidR="008F58ED" w:rsidRPr="000B4FD1">
        <w:rPr>
          <w:rFonts w:ascii="Trebuchet MS" w:hAnsi="Trebuchet MS" w:cs="Tahoma"/>
          <w:szCs w:val="20"/>
        </w:rPr>
        <w:t>3</w:t>
      </w:r>
      <w:r w:rsidRPr="000B4FD1">
        <w:rPr>
          <w:rFonts w:ascii="Trebuchet MS" w:hAnsi="Trebuchet MS" w:cs="Tahoma"/>
          <w:szCs w:val="20"/>
        </w:rPr>
        <w:t xml:space="preserve"> (</w:t>
      </w:r>
      <w:r w:rsidR="008F58ED" w:rsidRPr="000B4FD1">
        <w:rPr>
          <w:rFonts w:ascii="Trebuchet MS" w:hAnsi="Trebuchet MS" w:cs="Tahoma"/>
          <w:szCs w:val="20"/>
        </w:rPr>
        <w:t>três</w:t>
      </w:r>
      <w:r w:rsidRPr="000B4FD1">
        <w:rPr>
          <w:rFonts w:ascii="Trebuchet MS" w:hAnsi="Trebuchet MS" w:cs="Tahoma"/>
          <w:szCs w:val="20"/>
        </w:rPr>
        <w:t>) páginas seguintes.)</w:t>
      </w:r>
    </w:p>
    <w:p w14:paraId="4A5EFA75" w14:textId="410E4DF3" w:rsidR="00D71C70" w:rsidRPr="000B4FD1" w:rsidRDefault="00EF1AA2" w:rsidP="008B341A">
      <w:pPr>
        <w:pStyle w:val="Body"/>
        <w:spacing w:after="0"/>
        <w:jc w:val="center"/>
        <w:rPr>
          <w:rFonts w:ascii="Trebuchet MS" w:hAnsi="Trebuchet MS"/>
          <w:szCs w:val="20"/>
        </w:rPr>
      </w:pPr>
      <w:r w:rsidRPr="000B4FD1">
        <w:rPr>
          <w:rFonts w:ascii="Trebuchet MS" w:hAnsi="Trebuchet MS" w:cs="Tahoma"/>
          <w:szCs w:val="20"/>
        </w:rPr>
        <w:t>(Restante desta página intencionalmente deixado em branco.)</w:t>
      </w:r>
      <w:r w:rsidRPr="000B4FD1">
        <w:rPr>
          <w:rFonts w:ascii="Trebuchet MS" w:hAnsi="Trebuchet MS"/>
          <w:szCs w:val="20"/>
        </w:rPr>
        <w:br w:type="page"/>
      </w:r>
    </w:p>
    <w:p w14:paraId="38BB2FFF" w14:textId="77777777" w:rsidR="00AD621E" w:rsidRPr="000B4FD1" w:rsidRDefault="00EF1AA2" w:rsidP="00BC5D00">
      <w:pPr>
        <w:pStyle w:val="Body"/>
        <w:spacing w:after="0"/>
        <w:rPr>
          <w:rFonts w:ascii="Trebuchet MS" w:hAnsi="Trebuchet MS"/>
          <w:i/>
          <w:iCs/>
          <w:szCs w:val="20"/>
        </w:rPr>
      </w:pPr>
      <w:r w:rsidRPr="000B4FD1">
        <w:rPr>
          <w:rFonts w:ascii="Trebuchet MS" w:hAnsi="Trebuchet MS"/>
          <w:i/>
          <w:iCs/>
          <w:szCs w:val="20"/>
        </w:rPr>
        <w:t xml:space="preserve">(Página de Assinaturas 1 de </w:t>
      </w:r>
      <w:r w:rsidR="008F58ED" w:rsidRPr="000B4FD1">
        <w:rPr>
          <w:rFonts w:ascii="Trebuchet MS" w:hAnsi="Trebuchet MS"/>
          <w:i/>
          <w:iCs/>
          <w:szCs w:val="20"/>
        </w:rPr>
        <w:t>3</w:t>
      </w:r>
      <w:r w:rsidRPr="000B4FD1">
        <w:rPr>
          <w:rFonts w:ascii="Trebuchet MS" w:hAnsi="Trebuchet MS"/>
          <w:i/>
          <w:iCs/>
          <w:szCs w:val="20"/>
        </w:rPr>
        <w:t xml:space="preserve"> do </w:t>
      </w:r>
      <w:r w:rsidR="008F58ED" w:rsidRPr="000B4FD1">
        <w:rPr>
          <w:rFonts w:ascii="Trebuchet MS" w:hAnsi="Trebuchet MS"/>
          <w:i/>
          <w:iCs/>
          <w:szCs w:val="20"/>
        </w:rPr>
        <w:t>“</w:t>
      </w:r>
      <w:r w:rsidRPr="000B4FD1">
        <w:rPr>
          <w:rFonts w:ascii="Trebuchet MS" w:hAnsi="Trebuchet MS"/>
          <w:i/>
          <w:iCs/>
          <w:szCs w:val="20"/>
        </w:rPr>
        <w:t xml:space="preserve">Instrumento Particular de Escritura da 1ª (primeira) Emissão de Debêntures Simples, Não Conversíveis em Ações, da Espécie com Garantia Real, em Série Única, para Distribuição Pública, com Esforços Restritos de Distribuição da </w:t>
      </w:r>
      <w:r w:rsidR="008F58ED" w:rsidRPr="000B4FD1">
        <w:rPr>
          <w:rFonts w:ascii="Trebuchet MS" w:hAnsi="Trebuchet MS"/>
          <w:i/>
          <w:iCs/>
          <w:szCs w:val="20"/>
        </w:rPr>
        <w:t>Tembici</w:t>
      </w:r>
      <w:r w:rsidRPr="000B4FD1">
        <w:rPr>
          <w:rFonts w:ascii="Trebuchet MS" w:hAnsi="Trebuchet MS"/>
          <w:i/>
          <w:iCs/>
          <w:szCs w:val="20"/>
        </w:rPr>
        <w:t xml:space="preserve"> Participações </w:t>
      </w:r>
      <w:r w:rsidRPr="000B4FD1">
        <w:rPr>
          <w:rFonts w:ascii="Trebuchet MS" w:hAnsi="Trebuchet MS"/>
          <w:i/>
          <w:iCs/>
          <w:snapToGrid w:val="0"/>
          <w:szCs w:val="20"/>
        </w:rPr>
        <w:t>S.A.)</w:t>
      </w:r>
    </w:p>
    <w:p w14:paraId="002D2D25" w14:textId="77777777" w:rsidR="00AD621E" w:rsidRPr="000B4FD1" w:rsidRDefault="00AD621E" w:rsidP="00BC5D00">
      <w:pPr>
        <w:pStyle w:val="Body"/>
        <w:spacing w:after="0"/>
        <w:rPr>
          <w:rFonts w:ascii="Trebuchet MS" w:hAnsi="Trebuchet MS"/>
          <w:szCs w:val="20"/>
        </w:rPr>
      </w:pPr>
    </w:p>
    <w:p w14:paraId="6029A04F" w14:textId="77777777" w:rsidR="00AD621E" w:rsidRPr="000B4FD1" w:rsidRDefault="008F58ED" w:rsidP="00BC5D00">
      <w:pPr>
        <w:pStyle w:val="Body"/>
        <w:spacing w:after="0"/>
        <w:jc w:val="center"/>
        <w:rPr>
          <w:rFonts w:ascii="Trebuchet MS" w:hAnsi="Trebuchet MS"/>
          <w:b/>
          <w:bCs/>
          <w:szCs w:val="20"/>
        </w:rPr>
      </w:pPr>
      <w:r w:rsidRPr="000B4FD1">
        <w:rPr>
          <w:rFonts w:ascii="Trebuchet MS" w:hAnsi="Trebuchet MS"/>
          <w:b/>
          <w:szCs w:val="20"/>
        </w:rPr>
        <w:t>TEMBICI</w:t>
      </w:r>
      <w:r w:rsidR="00EF1AA2" w:rsidRPr="000B4FD1">
        <w:rPr>
          <w:rFonts w:ascii="Trebuchet MS" w:hAnsi="Trebuchet MS"/>
          <w:b/>
          <w:szCs w:val="20"/>
        </w:rPr>
        <w:t xml:space="preserve"> PARTICIPAÇÕES S.A.</w:t>
      </w:r>
    </w:p>
    <w:p w14:paraId="37F7D590" w14:textId="77777777" w:rsidR="002D71F1" w:rsidRPr="000B4FD1" w:rsidRDefault="002D71F1" w:rsidP="00BC5D00">
      <w:pPr>
        <w:pStyle w:val="Body"/>
        <w:spacing w:after="0"/>
        <w:rPr>
          <w:rFonts w:ascii="Trebuchet MS" w:hAnsi="Trebuchet MS"/>
          <w:b/>
          <w:bCs/>
          <w:szCs w:val="20"/>
        </w:rPr>
      </w:pPr>
    </w:p>
    <w:p w14:paraId="39C8B587" w14:textId="77777777" w:rsidR="00534996" w:rsidRPr="000B4FD1" w:rsidRDefault="00534996" w:rsidP="00BC5D00">
      <w:pPr>
        <w:pStyle w:val="Body"/>
        <w:spacing w:after="0"/>
        <w:rPr>
          <w:rFonts w:ascii="Trebuchet MS" w:hAnsi="Trebuchet MS"/>
          <w:b/>
          <w:bCs/>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8F58ED" w:rsidRPr="000B4FD1" w14:paraId="02219A05" w14:textId="77777777" w:rsidTr="008F58ED">
        <w:tc>
          <w:tcPr>
            <w:tcW w:w="4360" w:type="dxa"/>
          </w:tcPr>
          <w:p w14:paraId="63E8C911" w14:textId="77777777" w:rsidR="008F58ED" w:rsidRPr="000B4FD1" w:rsidRDefault="008F58ED" w:rsidP="00BC5D00">
            <w:pPr>
              <w:pStyle w:val="Body"/>
              <w:spacing w:after="0"/>
              <w:rPr>
                <w:rFonts w:ascii="Trebuchet MS" w:hAnsi="Trebuchet MS"/>
                <w:szCs w:val="20"/>
              </w:rPr>
            </w:pPr>
            <w:r w:rsidRPr="000B4FD1">
              <w:rPr>
                <w:rFonts w:ascii="Trebuchet MS" w:hAnsi="Trebuchet MS"/>
                <w:szCs w:val="20"/>
              </w:rPr>
              <w:t>___________________________________</w:t>
            </w:r>
          </w:p>
        </w:tc>
        <w:tc>
          <w:tcPr>
            <w:tcW w:w="4361" w:type="dxa"/>
          </w:tcPr>
          <w:p w14:paraId="747686E3" w14:textId="77777777" w:rsidR="008F58ED" w:rsidRPr="000B4FD1" w:rsidRDefault="008F58ED" w:rsidP="00BC5D00">
            <w:pPr>
              <w:pStyle w:val="Body"/>
              <w:spacing w:after="0"/>
              <w:rPr>
                <w:rFonts w:ascii="Trebuchet MS" w:hAnsi="Trebuchet MS"/>
                <w:b/>
                <w:bCs/>
                <w:szCs w:val="20"/>
              </w:rPr>
            </w:pPr>
            <w:r w:rsidRPr="000B4FD1">
              <w:rPr>
                <w:rFonts w:ascii="Trebuchet MS" w:hAnsi="Trebuchet MS"/>
                <w:szCs w:val="20"/>
              </w:rPr>
              <w:t>___________________________________</w:t>
            </w:r>
          </w:p>
        </w:tc>
      </w:tr>
      <w:tr w:rsidR="008F58ED" w:rsidRPr="000B4FD1" w14:paraId="3144A044" w14:textId="77777777" w:rsidTr="008F58ED">
        <w:tc>
          <w:tcPr>
            <w:tcW w:w="4360" w:type="dxa"/>
          </w:tcPr>
          <w:p w14:paraId="5E1E667D" w14:textId="37B55FE7" w:rsidR="008F58ED" w:rsidRPr="000B4FD1" w:rsidRDefault="008F58ED" w:rsidP="00BC5D00">
            <w:pPr>
              <w:pStyle w:val="Body"/>
              <w:spacing w:after="0"/>
              <w:rPr>
                <w:rFonts w:ascii="Trebuchet MS" w:hAnsi="Trebuchet MS"/>
                <w:szCs w:val="20"/>
              </w:rPr>
            </w:pPr>
            <w:r w:rsidRPr="000B4FD1">
              <w:rPr>
                <w:rFonts w:ascii="Trebuchet MS" w:hAnsi="Trebuchet MS"/>
                <w:szCs w:val="20"/>
              </w:rPr>
              <w:t>Nome:</w:t>
            </w:r>
            <w:r w:rsidR="00D93F3C">
              <w:rPr>
                <w:rFonts w:ascii="Trebuchet MS" w:hAnsi="Trebuchet MS"/>
                <w:szCs w:val="20"/>
              </w:rPr>
              <w:t xml:space="preserve"> Tomás Petti Martins</w:t>
            </w:r>
          </w:p>
          <w:p w14:paraId="4F4EBDDA" w14:textId="6B31719F" w:rsidR="008F58ED" w:rsidRPr="000B4FD1" w:rsidRDefault="008F58ED" w:rsidP="00BC5D00">
            <w:pPr>
              <w:pStyle w:val="Body"/>
              <w:spacing w:after="0"/>
              <w:rPr>
                <w:rFonts w:ascii="Trebuchet MS" w:hAnsi="Trebuchet MS"/>
                <w:szCs w:val="20"/>
              </w:rPr>
            </w:pPr>
            <w:r w:rsidRPr="000B4FD1">
              <w:rPr>
                <w:rFonts w:ascii="Trebuchet MS" w:hAnsi="Trebuchet MS"/>
                <w:szCs w:val="20"/>
              </w:rPr>
              <w:t>Cargo:</w:t>
            </w:r>
            <w:r w:rsidR="00D93F3C">
              <w:rPr>
                <w:rFonts w:ascii="Trebuchet MS" w:hAnsi="Trebuchet MS"/>
                <w:szCs w:val="20"/>
              </w:rPr>
              <w:t xml:space="preserve"> Diretor</w:t>
            </w:r>
          </w:p>
        </w:tc>
        <w:tc>
          <w:tcPr>
            <w:tcW w:w="4361" w:type="dxa"/>
          </w:tcPr>
          <w:p w14:paraId="1AD62904" w14:textId="6BAF3263" w:rsidR="008F58ED" w:rsidRPr="000B4FD1" w:rsidRDefault="008F58ED" w:rsidP="008F58ED">
            <w:pPr>
              <w:pStyle w:val="Body"/>
              <w:spacing w:after="0"/>
              <w:rPr>
                <w:rFonts w:ascii="Trebuchet MS" w:hAnsi="Trebuchet MS"/>
                <w:szCs w:val="20"/>
              </w:rPr>
            </w:pPr>
            <w:r w:rsidRPr="000B4FD1">
              <w:rPr>
                <w:rFonts w:ascii="Trebuchet MS" w:hAnsi="Trebuchet MS"/>
                <w:szCs w:val="20"/>
              </w:rPr>
              <w:t>Nome:</w:t>
            </w:r>
            <w:r w:rsidR="00D93F3C">
              <w:rPr>
                <w:rFonts w:ascii="Trebuchet MS" w:hAnsi="Trebuchet MS"/>
                <w:szCs w:val="20"/>
              </w:rPr>
              <w:t xml:space="preserve"> Maurício Serrano Goy Villar</w:t>
            </w:r>
          </w:p>
          <w:p w14:paraId="24F0499C" w14:textId="2AEE4769" w:rsidR="008F58ED" w:rsidRPr="000B4FD1" w:rsidRDefault="008F58ED" w:rsidP="008F58ED">
            <w:pPr>
              <w:pStyle w:val="Body"/>
              <w:spacing w:after="0"/>
              <w:rPr>
                <w:rFonts w:ascii="Trebuchet MS" w:hAnsi="Trebuchet MS"/>
                <w:szCs w:val="20"/>
              </w:rPr>
            </w:pPr>
            <w:r w:rsidRPr="000B4FD1">
              <w:rPr>
                <w:rFonts w:ascii="Trebuchet MS" w:hAnsi="Trebuchet MS"/>
                <w:szCs w:val="20"/>
              </w:rPr>
              <w:t>Cargo:</w:t>
            </w:r>
            <w:r w:rsidR="00D93F3C">
              <w:rPr>
                <w:rFonts w:ascii="Trebuchet MS" w:hAnsi="Trebuchet MS"/>
                <w:szCs w:val="20"/>
              </w:rPr>
              <w:t xml:space="preserve"> Diretor</w:t>
            </w:r>
          </w:p>
        </w:tc>
      </w:tr>
    </w:tbl>
    <w:p w14:paraId="30C52C31" w14:textId="77777777" w:rsidR="008F58ED" w:rsidRPr="000B4FD1" w:rsidRDefault="008F58ED" w:rsidP="00BC5D00">
      <w:pPr>
        <w:pStyle w:val="Body"/>
        <w:spacing w:after="0"/>
        <w:rPr>
          <w:rFonts w:ascii="Trebuchet MS" w:hAnsi="Trebuchet MS"/>
          <w:b/>
          <w:bCs/>
          <w:szCs w:val="20"/>
        </w:rPr>
      </w:pPr>
    </w:p>
    <w:p w14:paraId="173D2553" w14:textId="77777777" w:rsidR="00AD621E" w:rsidRPr="000B4FD1" w:rsidRDefault="00EF1AA2" w:rsidP="00BC5D00">
      <w:pPr>
        <w:pStyle w:val="Body"/>
        <w:keepNext/>
        <w:keepLines/>
        <w:pageBreakBefore/>
        <w:spacing w:after="0"/>
        <w:rPr>
          <w:rFonts w:ascii="Trebuchet MS" w:hAnsi="Trebuchet MS" w:cs="Tahoma"/>
          <w:i/>
          <w:iCs/>
          <w:szCs w:val="20"/>
        </w:rPr>
      </w:pPr>
      <w:r w:rsidRPr="000B4FD1">
        <w:rPr>
          <w:rFonts w:ascii="Trebuchet MS" w:hAnsi="Trebuchet MS" w:cs="Tahoma"/>
          <w:i/>
          <w:iCs/>
          <w:szCs w:val="20"/>
        </w:rPr>
        <w:t xml:space="preserve">(Página de Assinaturas 2 de </w:t>
      </w:r>
      <w:r w:rsidR="008F58ED" w:rsidRPr="000B4FD1">
        <w:rPr>
          <w:rFonts w:ascii="Trebuchet MS" w:hAnsi="Trebuchet MS" w:cs="Tahoma"/>
          <w:i/>
          <w:iCs/>
          <w:szCs w:val="20"/>
        </w:rPr>
        <w:t>3</w:t>
      </w:r>
      <w:r w:rsidRPr="000B4FD1">
        <w:rPr>
          <w:rFonts w:ascii="Trebuchet MS" w:hAnsi="Trebuchet MS" w:cs="Tahoma"/>
          <w:i/>
          <w:iCs/>
          <w:szCs w:val="20"/>
        </w:rPr>
        <w:t xml:space="preserve"> do </w:t>
      </w:r>
      <w:r w:rsidR="008F58ED" w:rsidRPr="000B4FD1">
        <w:rPr>
          <w:rFonts w:ascii="Trebuchet MS" w:hAnsi="Trebuchet MS"/>
          <w:i/>
          <w:iCs/>
          <w:szCs w:val="20"/>
        </w:rPr>
        <w:t xml:space="preserve">“Instrumento Particular de Escritura da 1ª (primeira) Emissão de Debêntures Simples, Não Conversíveis em Ações, da Espécie com Garantia Real, em Série Única, para Distribuição Pública, com Esforços Restritos de Distribuição da Tembici Participações </w:t>
      </w:r>
      <w:r w:rsidR="008F58ED" w:rsidRPr="000B4FD1">
        <w:rPr>
          <w:rFonts w:ascii="Trebuchet MS" w:hAnsi="Trebuchet MS"/>
          <w:i/>
          <w:iCs/>
          <w:snapToGrid w:val="0"/>
          <w:szCs w:val="20"/>
        </w:rPr>
        <w:t>S.A.)</w:t>
      </w:r>
    </w:p>
    <w:p w14:paraId="1FCDAC9C" w14:textId="77777777" w:rsidR="00AD621E" w:rsidRPr="000B4FD1" w:rsidRDefault="00AD621E" w:rsidP="00BC5D00">
      <w:pPr>
        <w:pStyle w:val="Body"/>
        <w:spacing w:after="0"/>
        <w:rPr>
          <w:rFonts w:ascii="Trebuchet MS" w:hAnsi="Trebuchet MS" w:cs="Tahoma"/>
          <w:szCs w:val="20"/>
        </w:rPr>
      </w:pPr>
    </w:p>
    <w:p w14:paraId="30638CC7" w14:textId="77777777" w:rsidR="008F58ED" w:rsidRPr="000B4FD1" w:rsidRDefault="00A243A9" w:rsidP="008F58ED">
      <w:pPr>
        <w:pStyle w:val="Body"/>
        <w:spacing w:after="0"/>
        <w:jc w:val="center"/>
        <w:rPr>
          <w:rFonts w:ascii="Trebuchet MS" w:hAnsi="Trebuchet MS"/>
          <w:b/>
          <w:bCs/>
          <w:szCs w:val="20"/>
        </w:rPr>
      </w:pPr>
      <w:r w:rsidRPr="000B4FD1">
        <w:rPr>
          <w:rFonts w:ascii="Trebuchet MS" w:hAnsi="Trebuchet MS"/>
          <w:b/>
          <w:szCs w:val="20"/>
        </w:rPr>
        <w:t>OLIVEIRA TRUST DISTRIBUIDORA DE TÍTULOS E VALORES MOBILIÁRIOS S.A.</w:t>
      </w:r>
    </w:p>
    <w:p w14:paraId="761C794B" w14:textId="77777777" w:rsidR="008F58ED" w:rsidRPr="000B4FD1" w:rsidRDefault="008F58ED" w:rsidP="008F58ED">
      <w:pPr>
        <w:pStyle w:val="Body"/>
        <w:spacing w:after="0"/>
        <w:rPr>
          <w:rFonts w:ascii="Trebuchet MS" w:hAnsi="Trebuchet MS"/>
          <w:b/>
          <w:bCs/>
          <w:szCs w:val="20"/>
        </w:rPr>
      </w:pPr>
    </w:p>
    <w:p w14:paraId="3D662BA1" w14:textId="77777777" w:rsidR="008F58ED" w:rsidRPr="000B4FD1" w:rsidRDefault="008F58ED" w:rsidP="008F58ED">
      <w:pPr>
        <w:pStyle w:val="Body"/>
        <w:spacing w:after="0"/>
        <w:rPr>
          <w:rFonts w:ascii="Trebuchet MS" w:hAnsi="Trebuchet MS"/>
          <w:b/>
          <w:bCs/>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8F58ED" w:rsidRPr="000B4FD1" w14:paraId="2D3E8D65" w14:textId="77777777" w:rsidTr="0042341D">
        <w:tc>
          <w:tcPr>
            <w:tcW w:w="4360" w:type="dxa"/>
          </w:tcPr>
          <w:p w14:paraId="13A4A339" w14:textId="77777777" w:rsidR="008F58ED" w:rsidRPr="000B4FD1" w:rsidRDefault="008F58ED" w:rsidP="0042341D">
            <w:pPr>
              <w:pStyle w:val="Body"/>
              <w:spacing w:after="0"/>
              <w:rPr>
                <w:rFonts w:ascii="Trebuchet MS" w:hAnsi="Trebuchet MS"/>
                <w:szCs w:val="20"/>
              </w:rPr>
            </w:pPr>
            <w:r w:rsidRPr="000B4FD1">
              <w:rPr>
                <w:rFonts w:ascii="Trebuchet MS" w:hAnsi="Trebuchet MS"/>
                <w:szCs w:val="20"/>
              </w:rPr>
              <w:t>___________________________________</w:t>
            </w:r>
          </w:p>
        </w:tc>
        <w:tc>
          <w:tcPr>
            <w:tcW w:w="4361" w:type="dxa"/>
          </w:tcPr>
          <w:p w14:paraId="2E166C1E" w14:textId="77777777" w:rsidR="008F58ED" w:rsidRPr="000B4FD1" w:rsidRDefault="008F58ED" w:rsidP="0042341D">
            <w:pPr>
              <w:pStyle w:val="Body"/>
              <w:spacing w:after="0"/>
              <w:rPr>
                <w:rFonts w:ascii="Trebuchet MS" w:hAnsi="Trebuchet MS"/>
                <w:b/>
                <w:bCs/>
                <w:szCs w:val="20"/>
              </w:rPr>
            </w:pPr>
            <w:r w:rsidRPr="000B4FD1">
              <w:rPr>
                <w:rFonts w:ascii="Trebuchet MS" w:hAnsi="Trebuchet MS"/>
                <w:szCs w:val="20"/>
              </w:rPr>
              <w:t>___________________________________</w:t>
            </w:r>
          </w:p>
        </w:tc>
      </w:tr>
      <w:tr w:rsidR="008F58ED" w:rsidRPr="000B4FD1" w14:paraId="13D6EE27" w14:textId="77777777" w:rsidTr="0042341D">
        <w:tc>
          <w:tcPr>
            <w:tcW w:w="4360" w:type="dxa"/>
          </w:tcPr>
          <w:p w14:paraId="53C33501" w14:textId="03C71F4E" w:rsidR="008F58ED" w:rsidRPr="000B4FD1" w:rsidRDefault="008F58ED" w:rsidP="0042341D">
            <w:pPr>
              <w:pStyle w:val="Body"/>
              <w:spacing w:after="0"/>
              <w:rPr>
                <w:rFonts w:ascii="Trebuchet MS" w:hAnsi="Trebuchet MS"/>
                <w:szCs w:val="20"/>
              </w:rPr>
            </w:pPr>
            <w:r w:rsidRPr="000B4FD1">
              <w:rPr>
                <w:rFonts w:ascii="Trebuchet MS" w:hAnsi="Trebuchet MS"/>
                <w:szCs w:val="20"/>
              </w:rPr>
              <w:t>Nome:</w:t>
            </w:r>
            <w:r w:rsidR="00D93F3C">
              <w:rPr>
                <w:rFonts w:ascii="Trebuchet MS" w:hAnsi="Trebuchet MS"/>
                <w:szCs w:val="20"/>
              </w:rPr>
              <w:t xml:space="preserve"> Ricardo Lucas Dara da Silva</w:t>
            </w:r>
          </w:p>
          <w:p w14:paraId="02D554FD" w14:textId="67060245" w:rsidR="008F58ED" w:rsidRPr="000B4FD1" w:rsidRDefault="008F58ED" w:rsidP="0042341D">
            <w:pPr>
              <w:pStyle w:val="Body"/>
              <w:spacing w:after="0"/>
              <w:rPr>
                <w:rFonts w:ascii="Trebuchet MS" w:hAnsi="Trebuchet MS"/>
                <w:szCs w:val="20"/>
              </w:rPr>
            </w:pPr>
            <w:r w:rsidRPr="000B4FD1">
              <w:rPr>
                <w:rFonts w:ascii="Trebuchet MS" w:hAnsi="Trebuchet MS"/>
                <w:szCs w:val="20"/>
              </w:rPr>
              <w:t>Cargo:</w:t>
            </w:r>
            <w:r w:rsidR="00D93F3C">
              <w:rPr>
                <w:rFonts w:ascii="Trebuchet MS" w:hAnsi="Trebuchet MS"/>
                <w:szCs w:val="20"/>
              </w:rPr>
              <w:t xml:space="preserve"> Procurador</w:t>
            </w:r>
          </w:p>
        </w:tc>
        <w:tc>
          <w:tcPr>
            <w:tcW w:w="4361" w:type="dxa"/>
          </w:tcPr>
          <w:p w14:paraId="4D2A176C" w14:textId="6B7262B7" w:rsidR="008F58ED" w:rsidRPr="000B4FD1" w:rsidRDefault="008F58ED" w:rsidP="0042341D">
            <w:pPr>
              <w:pStyle w:val="Body"/>
              <w:spacing w:after="0"/>
              <w:rPr>
                <w:rFonts w:ascii="Trebuchet MS" w:hAnsi="Trebuchet MS"/>
                <w:szCs w:val="20"/>
              </w:rPr>
            </w:pPr>
            <w:r w:rsidRPr="000B4FD1">
              <w:rPr>
                <w:rFonts w:ascii="Trebuchet MS" w:hAnsi="Trebuchet MS"/>
                <w:szCs w:val="20"/>
              </w:rPr>
              <w:t>Nome:</w:t>
            </w:r>
            <w:r w:rsidR="00D93F3C">
              <w:rPr>
                <w:rFonts w:ascii="Trebuchet MS" w:hAnsi="Trebuchet MS"/>
                <w:szCs w:val="20"/>
              </w:rPr>
              <w:t xml:space="preserve"> Sônia Regina Menezes</w:t>
            </w:r>
          </w:p>
          <w:p w14:paraId="62D155D6" w14:textId="7485C6F8" w:rsidR="008F58ED" w:rsidRPr="000B4FD1" w:rsidRDefault="008F58ED" w:rsidP="0042341D">
            <w:pPr>
              <w:pStyle w:val="Body"/>
              <w:spacing w:after="0"/>
              <w:rPr>
                <w:rFonts w:ascii="Trebuchet MS" w:hAnsi="Trebuchet MS"/>
                <w:szCs w:val="20"/>
              </w:rPr>
            </w:pPr>
            <w:r w:rsidRPr="000B4FD1">
              <w:rPr>
                <w:rFonts w:ascii="Trebuchet MS" w:hAnsi="Trebuchet MS"/>
                <w:szCs w:val="20"/>
              </w:rPr>
              <w:t>Cargo:</w:t>
            </w:r>
            <w:r w:rsidR="00D93F3C">
              <w:rPr>
                <w:rFonts w:ascii="Trebuchet MS" w:hAnsi="Trebuchet MS"/>
                <w:szCs w:val="20"/>
              </w:rPr>
              <w:t xml:space="preserve"> Procuradora</w:t>
            </w:r>
          </w:p>
        </w:tc>
      </w:tr>
    </w:tbl>
    <w:p w14:paraId="377B07DD" w14:textId="77777777" w:rsidR="00327300" w:rsidRPr="000B4FD1" w:rsidRDefault="00327300" w:rsidP="00BC5D00">
      <w:pPr>
        <w:pStyle w:val="Body"/>
        <w:spacing w:after="0"/>
        <w:jc w:val="center"/>
        <w:rPr>
          <w:rFonts w:ascii="Trebuchet MS" w:hAnsi="Trebuchet MS" w:cs="Tahoma"/>
          <w:b/>
          <w:bCs/>
          <w:szCs w:val="20"/>
        </w:rPr>
      </w:pPr>
    </w:p>
    <w:p w14:paraId="05E97DE2" w14:textId="77777777" w:rsidR="00D71C70" w:rsidRPr="000B4FD1" w:rsidRDefault="00D71C70" w:rsidP="00BC5D00">
      <w:pPr>
        <w:pStyle w:val="Body"/>
        <w:spacing w:after="0"/>
        <w:rPr>
          <w:rFonts w:ascii="Trebuchet MS" w:hAnsi="Trebuchet MS" w:cs="Tahoma"/>
          <w:szCs w:val="20"/>
        </w:rPr>
      </w:pPr>
    </w:p>
    <w:p w14:paraId="698EFD59" w14:textId="77777777" w:rsidR="00AD621E" w:rsidRPr="000B4FD1" w:rsidRDefault="00EF1AA2" w:rsidP="00BC5D00">
      <w:pPr>
        <w:pStyle w:val="Body"/>
        <w:keepNext/>
        <w:keepLines/>
        <w:pageBreakBefore/>
        <w:spacing w:after="0"/>
        <w:rPr>
          <w:rFonts w:ascii="Trebuchet MS" w:hAnsi="Trebuchet MS" w:cs="Tahoma"/>
          <w:i/>
          <w:iCs/>
          <w:szCs w:val="20"/>
        </w:rPr>
      </w:pPr>
      <w:r w:rsidRPr="000B4FD1">
        <w:rPr>
          <w:rFonts w:ascii="Trebuchet MS" w:hAnsi="Trebuchet MS" w:cs="Tahoma"/>
          <w:i/>
          <w:iCs/>
          <w:szCs w:val="20"/>
        </w:rPr>
        <w:t xml:space="preserve">(Página de Assinaturas 3 de </w:t>
      </w:r>
      <w:r w:rsidR="008F58ED" w:rsidRPr="000B4FD1">
        <w:rPr>
          <w:rFonts w:ascii="Trebuchet MS" w:hAnsi="Trebuchet MS" w:cs="Tahoma"/>
          <w:i/>
          <w:iCs/>
          <w:szCs w:val="20"/>
        </w:rPr>
        <w:t>3</w:t>
      </w:r>
      <w:r w:rsidRPr="000B4FD1">
        <w:rPr>
          <w:rFonts w:ascii="Trebuchet MS" w:hAnsi="Trebuchet MS" w:cs="Tahoma"/>
          <w:i/>
          <w:iCs/>
          <w:szCs w:val="20"/>
        </w:rPr>
        <w:t xml:space="preserve"> do </w:t>
      </w:r>
      <w:r w:rsidR="008F58ED" w:rsidRPr="000B4FD1">
        <w:rPr>
          <w:rFonts w:ascii="Trebuchet MS" w:hAnsi="Trebuchet MS"/>
          <w:i/>
          <w:iCs/>
          <w:szCs w:val="20"/>
        </w:rPr>
        <w:t xml:space="preserve">“Instrumento Particular de Escritura da 1ª (primeira) Emissão de Debêntures Simples, Não Conversíveis em Ações, da Espécie com Garantia Real, em Série Única, para Distribuição Pública, com Esforços Restritos de Distribuição da Tembici Participações </w:t>
      </w:r>
      <w:r w:rsidR="008F58ED" w:rsidRPr="000B4FD1">
        <w:rPr>
          <w:rFonts w:ascii="Trebuchet MS" w:hAnsi="Trebuchet MS"/>
          <w:i/>
          <w:iCs/>
          <w:snapToGrid w:val="0"/>
          <w:szCs w:val="20"/>
        </w:rPr>
        <w:t>S.A.)</w:t>
      </w:r>
    </w:p>
    <w:p w14:paraId="2D9A2CA7" w14:textId="77777777" w:rsidR="00AD621E" w:rsidRPr="000B4FD1" w:rsidRDefault="00AD621E" w:rsidP="00BC5D00">
      <w:pPr>
        <w:pStyle w:val="Body"/>
        <w:spacing w:after="0"/>
        <w:rPr>
          <w:rFonts w:ascii="Trebuchet MS" w:hAnsi="Trebuchet MS" w:cs="Tahoma"/>
          <w:szCs w:val="20"/>
        </w:rPr>
      </w:pPr>
    </w:p>
    <w:p w14:paraId="0EAFDD09" w14:textId="77777777" w:rsidR="00AD621E" w:rsidRPr="000B4FD1" w:rsidRDefault="00AD621E" w:rsidP="00BC5D00">
      <w:pPr>
        <w:pStyle w:val="Body"/>
        <w:spacing w:after="0"/>
        <w:rPr>
          <w:rFonts w:ascii="Trebuchet MS" w:hAnsi="Trebuchet MS" w:cs="Tahoma"/>
          <w:szCs w:val="20"/>
        </w:rPr>
      </w:pPr>
    </w:p>
    <w:p w14:paraId="0BBF57FF" w14:textId="77777777" w:rsidR="00AD621E" w:rsidRPr="000B4FD1" w:rsidRDefault="00EF1AA2" w:rsidP="00BC5D00">
      <w:pPr>
        <w:pStyle w:val="Body"/>
        <w:spacing w:after="0"/>
        <w:rPr>
          <w:rFonts w:ascii="Trebuchet MS" w:hAnsi="Trebuchet MS" w:cs="Tahoma"/>
          <w:szCs w:val="20"/>
        </w:rPr>
      </w:pPr>
      <w:r w:rsidRPr="000B4FD1">
        <w:rPr>
          <w:rFonts w:ascii="Trebuchet MS" w:hAnsi="Trebuchet MS" w:cs="Tahoma"/>
          <w:szCs w:val="20"/>
          <w:u w:val="single"/>
        </w:rPr>
        <w:t>Testemunhas</w:t>
      </w:r>
      <w:r w:rsidRPr="000B4FD1">
        <w:rPr>
          <w:rFonts w:ascii="Trebuchet MS" w:hAnsi="Trebuchet MS" w:cs="Tahoma"/>
          <w:szCs w:val="20"/>
        </w:rPr>
        <w:t>:</w:t>
      </w:r>
    </w:p>
    <w:p w14:paraId="469F8E2E" w14:textId="77777777" w:rsidR="008F58ED" w:rsidRPr="000B4FD1" w:rsidRDefault="008F58ED" w:rsidP="00BC5D00">
      <w:pPr>
        <w:pStyle w:val="Body"/>
        <w:spacing w:after="0"/>
        <w:rPr>
          <w:rFonts w:ascii="Trebuchet MS" w:hAnsi="Trebuchet MS" w:cs="Tahoma"/>
          <w:szCs w:val="20"/>
        </w:rPr>
      </w:pPr>
    </w:p>
    <w:p w14:paraId="721E4B8E" w14:textId="77777777" w:rsidR="0042341D" w:rsidRPr="000B4FD1" w:rsidRDefault="0042341D" w:rsidP="00BC5D00">
      <w:pPr>
        <w:pStyle w:val="Body"/>
        <w:spacing w:after="0"/>
        <w:rPr>
          <w:rFonts w:ascii="Trebuchet MS" w:hAnsi="Trebuchet MS" w:cs="Tahoma"/>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8F58ED" w:rsidRPr="000B4FD1" w14:paraId="034A31C4" w14:textId="77777777" w:rsidTr="008F58ED">
        <w:tc>
          <w:tcPr>
            <w:tcW w:w="4360" w:type="dxa"/>
          </w:tcPr>
          <w:p w14:paraId="0F45866B"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1._________________________________</w:t>
            </w:r>
          </w:p>
        </w:tc>
        <w:tc>
          <w:tcPr>
            <w:tcW w:w="4361" w:type="dxa"/>
          </w:tcPr>
          <w:p w14:paraId="794265D9"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2._________________________________</w:t>
            </w:r>
          </w:p>
        </w:tc>
      </w:tr>
      <w:tr w:rsidR="008F58ED" w:rsidRPr="000B4FD1" w14:paraId="1C081303" w14:textId="77777777" w:rsidTr="008F58ED">
        <w:tc>
          <w:tcPr>
            <w:tcW w:w="4360" w:type="dxa"/>
          </w:tcPr>
          <w:p w14:paraId="5063F076"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Nome:</w:t>
            </w:r>
          </w:p>
          <w:p w14:paraId="250CCAEB"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RG:</w:t>
            </w:r>
          </w:p>
          <w:p w14:paraId="76D16100" w14:textId="77777777" w:rsidR="008F58ED" w:rsidRPr="000B4FD1" w:rsidRDefault="008F58ED" w:rsidP="00BC5D00">
            <w:pPr>
              <w:pStyle w:val="Body"/>
              <w:spacing w:after="0"/>
              <w:rPr>
                <w:rFonts w:ascii="Trebuchet MS" w:hAnsi="Trebuchet MS" w:cs="Tahoma"/>
                <w:szCs w:val="20"/>
              </w:rPr>
            </w:pPr>
            <w:r w:rsidRPr="000B4FD1">
              <w:rPr>
                <w:rFonts w:ascii="Trebuchet MS" w:hAnsi="Trebuchet MS" w:cs="Tahoma"/>
                <w:szCs w:val="20"/>
              </w:rPr>
              <w:t>CPF/ME:</w:t>
            </w:r>
          </w:p>
        </w:tc>
        <w:tc>
          <w:tcPr>
            <w:tcW w:w="4361" w:type="dxa"/>
          </w:tcPr>
          <w:p w14:paraId="59832FB7" w14:textId="77777777" w:rsidR="008F58ED" w:rsidRPr="000B4FD1" w:rsidRDefault="008F58ED" w:rsidP="008F58ED">
            <w:pPr>
              <w:pStyle w:val="Body"/>
              <w:spacing w:after="0"/>
              <w:rPr>
                <w:rFonts w:ascii="Trebuchet MS" w:hAnsi="Trebuchet MS" w:cs="Tahoma"/>
                <w:szCs w:val="20"/>
              </w:rPr>
            </w:pPr>
            <w:r w:rsidRPr="000B4FD1">
              <w:rPr>
                <w:rFonts w:ascii="Trebuchet MS" w:hAnsi="Trebuchet MS" w:cs="Tahoma"/>
                <w:szCs w:val="20"/>
              </w:rPr>
              <w:t>Nome:</w:t>
            </w:r>
          </w:p>
          <w:p w14:paraId="18CA5CEB" w14:textId="77777777" w:rsidR="008F58ED" w:rsidRPr="000B4FD1" w:rsidRDefault="008F58ED" w:rsidP="008F58ED">
            <w:pPr>
              <w:pStyle w:val="Body"/>
              <w:spacing w:after="0"/>
              <w:rPr>
                <w:rFonts w:ascii="Trebuchet MS" w:hAnsi="Trebuchet MS" w:cs="Tahoma"/>
                <w:szCs w:val="20"/>
              </w:rPr>
            </w:pPr>
            <w:r w:rsidRPr="000B4FD1">
              <w:rPr>
                <w:rFonts w:ascii="Trebuchet MS" w:hAnsi="Trebuchet MS" w:cs="Tahoma"/>
                <w:szCs w:val="20"/>
              </w:rPr>
              <w:t>RG:</w:t>
            </w:r>
          </w:p>
          <w:p w14:paraId="265B6A41" w14:textId="77777777" w:rsidR="008F58ED" w:rsidRPr="000B4FD1" w:rsidRDefault="008F58ED" w:rsidP="008F58ED">
            <w:pPr>
              <w:pStyle w:val="Body"/>
              <w:spacing w:after="0"/>
              <w:rPr>
                <w:rFonts w:ascii="Trebuchet MS" w:hAnsi="Trebuchet MS" w:cs="Tahoma"/>
                <w:szCs w:val="20"/>
              </w:rPr>
            </w:pPr>
            <w:r w:rsidRPr="000B4FD1">
              <w:rPr>
                <w:rFonts w:ascii="Trebuchet MS" w:hAnsi="Trebuchet MS" w:cs="Tahoma"/>
                <w:szCs w:val="20"/>
              </w:rPr>
              <w:t>CPF/ME:</w:t>
            </w:r>
          </w:p>
        </w:tc>
      </w:tr>
    </w:tbl>
    <w:p w14:paraId="7CCE13EE" w14:textId="77777777" w:rsidR="00A0551E" w:rsidRPr="000B4FD1" w:rsidRDefault="00A0551E" w:rsidP="008F58ED">
      <w:pPr>
        <w:pStyle w:val="Body"/>
        <w:spacing w:after="0"/>
        <w:rPr>
          <w:rFonts w:ascii="Trebuchet MS" w:hAnsi="Trebuchet MS"/>
          <w:bCs/>
          <w:szCs w:val="20"/>
        </w:rPr>
      </w:pPr>
    </w:p>
    <w:p w14:paraId="08DF9A5C" w14:textId="77777777" w:rsidR="00A0551E" w:rsidRPr="000B4FD1" w:rsidRDefault="00A0551E">
      <w:pPr>
        <w:rPr>
          <w:rFonts w:ascii="Trebuchet MS" w:hAnsi="Trebuchet MS"/>
          <w:bCs/>
          <w:kern w:val="20"/>
          <w:szCs w:val="20"/>
        </w:rPr>
      </w:pPr>
      <w:r w:rsidRPr="000B4FD1">
        <w:rPr>
          <w:rFonts w:ascii="Trebuchet MS" w:hAnsi="Trebuchet MS"/>
          <w:bCs/>
          <w:szCs w:val="20"/>
        </w:rPr>
        <w:br w:type="page"/>
      </w:r>
    </w:p>
    <w:p w14:paraId="05316982" w14:textId="77777777" w:rsidR="00583220" w:rsidRPr="000B4FD1" w:rsidRDefault="00A0551E" w:rsidP="00D8578D">
      <w:pPr>
        <w:pStyle w:val="Body"/>
        <w:spacing w:after="0"/>
        <w:jc w:val="center"/>
        <w:rPr>
          <w:rFonts w:ascii="Trebuchet MS" w:hAnsi="Trebuchet MS"/>
          <w:b/>
          <w:szCs w:val="20"/>
        </w:rPr>
      </w:pPr>
      <w:r w:rsidRPr="000B4FD1">
        <w:rPr>
          <w:rFonts w:ascii="Trebuchet MS" w:hAnsi="Trebuchet MS"/>
          <w:b/>
          <w:szCs w:val="20"/>
        </w:rPr>
        <w:t>ANEXO I</w:t>
      </w:r>
    </w:p>
    <w:p w14:paraId="53A9488A" w14:textId="77777777" w:rsidR="00A0551E" w:rsidRPr="000B4FD1" w:rsidRDefault="00A0551E" w:rsidP="00D8578D">
      <w:pPr>
        <w:pStyle w:val="Body"/>
        <w:spacing w:after="0"/>
        <w:jc w:val="center"/>
        <w:rPr>
          <w:rFonts w:ascii="Trebuchet MS" w:hAnsi="Trebuchet MS"/>
          <w:b/>
          <w:szCs w:val="20"/>
        </w:rPr>
      </w:pPr>
    </w:p>
    <w:p w14:paraId="2050A556" w14:textId="755470C5" w:rsidR="00A0551E" w:rsidRDefault="00A0551E" w:rsidP="00D8578D">
      <w:pPr>
        <w:pStyle w:val="Body"/>
        <w:spacing w:after="0"/>
        <w:jc w:val="center"/>
        <w:rPr>
          <w:rFonts w:ascii="Trebuchet MS" w:hAnsi="Trebuchet MS"/>
          <w:b/>
          <w:szCs w:val="20"/>
        </w:rPr>
      </w:pPr>
      <w:r w:rsidRPr="000B4FD1">
        <w:rPr>
          <w:rFonts w:ascii="Trebuchet MS" w:hAnsi="Trebuchet MS"/>
          <w:b/>
          <w:szCs w:val="20"/>
        </w:rPr>
        <w:t>TABELA DE AMORTIZAÇÃO DO VALOR NOMINAL UNITÁRIO</w:t>
      </w:r>
    </w:p>
    <w:p w14:paraId="43773A44" w14:textId="77777777" w:rsidR="0083731E" w:rsidRPr="000B4FD1" w:rsidRDefault="0083731E" w:rsidP="00D8578D">
      <w:pPr>
        <w:pStyle w:val="Body"/>
        <w:spacing w:after="0"/>
        <w:jc w:val="center"/>
        <w:rPr>
          <w:rFonts w:ascii="Trebuchet MS" w:hAnsi="Trebuchet MS"/>
          <w:b/>
          <w:szCs w:val="20"/>
        </w:rPr>
      </w:pPr>
    </w:p>
    <w:tbl>
      <w:tblPr>
        <w:tblStyle w:val="Tabelacomgrade"/>
        <w:tblW w:w="8579" w:type="dxa"/>
        <w:jc w:val="center"/>
        <w:tblLook w:val="04A0" w:firstRow="1" w:lastRow="0" w:firstColumn="1" w:lastColumn="0" w:noHBand="0" w:noVBand="1"/>
      </w:tblPr>
      <w:tblGrid>
        <w:gridCol w:w="2547"/>
        <w:gridCol w:w="2551"/>
        <w:gridCol w:w="3481"/>
      </w:tblGrid>
      <w:tr w:rsidR="0083731E" w:rsidRPr="00605CAD" w14:paraId="517BB7F3" w14:textId="77777777" w:rsidTr="00605CAD">
        <w:trPr>
          <w:trHeight w:val="900"/>
          <w:tblHeader/>
          <w:jc w:val="center"/>
        </w:trPr>
        <w:tc>
          <w:tcPr>
            <w:tcW w:w="2547" w:type="dxa"/>
            <w:shd w:val="clear" w:color="auto" w:fill="D9D9D9" w:themeFill="background1" w:themeFillShade="D9"/>
            <w:noWrap/>
            <w:hideMark/>
          </w:tcPr>
          <w:p w14:paraId="0AA41BB8" w14:textId="77777777" w:rsidR="0083731E" w:rsidRDefault="0083731E">
            <w:pPr>
              <w:jc w:val="center"/>
              <w:rPr>
                <w:rFonts w:ascii="Trebuchet MS" w:hAnsi="Trebuchet MS"/>
                <w:b/>
                <w:bCs/>
                <w:color w:val="000000"/>
                <w:szCs w:val="20"/>
              </w:rPr>
            </w:pPr>
          </w:p>
          <w:p w14:paraId="14C537D0" w14:textId="4BD377B4" w:rsidR="0083731E" w:rsidRPr="00605CAD" w:rsidRDefault="0083731E">
            <w:pPr>
              <w:jc w:val="center"/>
              <w:rPr>
                <w:rFonts w:ascii="Trebuchet MS" w:hAnsi="Trebuchet MS"/>
                <w:b/>
                <w:bCs/>
                <w:color w:val="000000"/>
                <w:szCs w:val="20"/>
                <w:lang w:eastAsia="pt-BR"/>
              </w:rPr>
            </w:pPr>
            <w:r w:rsidRPr="00605CAD">
              <w:rPr>
                <w:rFonts w:ascii="Trebuchet MS" w:hAnsi="Trebuchet MS"/>
                <w:b/>
                <w:bCs/>
                <w:color w:val="000000"/>
                <w:szCs w:val="20"/>
              </w:rPr>
              <w:t>Mês</w:t>
            </w:r>
          </w:p>
        </w:tc>
        <w:tc>
          <w:tcPr>
            <w:tcW w:w="2551" w:type="dxa"/>
            <w:shd w:val="clear" w:color="auto" w:fill="D9D9D9" w:themeFill="background1" w:themeFillShade="D9"/>
            <w:noWrap/>
            <w:hideMark/>
          </w:tcPr>
          <w:p w14:paraId="1DACBC85" w14:textId="77777777" w:rsidR="0083731E" w:rsidRDefault="0083731E">
            <w:pPr>
              <w:jc w:val="center"/>
              <w:rPr>
                <w:rFonts w:ascii="Trebuchet MS" w:hAnsi="Trebuchet MS"/>
                <w:b/>
                <w:bCs/>
                <w:color w:val="000000"/>
                <w:szCs w:val="20"/>
              </w:rPr>
            </w:pPr>
          </w:p>
          <w:p w14:paraId="6CFAE846" w14:textId="54C827D3" w:rsidR="0083731E" w:rsidRPr="00605CAD" w:rsidRDefault="0083731E">
            <w:pPr>
              <w:jc w:val="center"/>
              <w:rPr>
                <w:rFonts w:ascii="Trebuchet MS" w:hAnsi="Trebuchet MS"/>
                <w:b/>
                <w:bCs/>
                <w:color w:val="000000"/>
                <w:szCs w:val="20"/>
              </w:rPr>
            </w:pPr>
            <w:r w:rsidRPr="00605CAD">
              <w:rPr>
                <w:rFonts w:ascii="Trebuchet MS" w:hAnsi="Trebuchet MS"/>
                <w:b/>
                <w:bCs/>
                <w:color w:val="000000"/>
                <w:szCs w:val="20"/>
              </w:rPr>
              <w:t>Principal</w:t>
            </w:r>
          </w:p>
        </w:tc>
        <w:tc>
          <w:tcPr>
            <w:tcW w:w="3481" w:type="dxa"/>
            <w:shd w:val="clear" w:color="auto" w:fill="D9D9D9" w:themeFill="background1" w:themeFillShade="D9"/>
            <w:hideMark/>
          </w:tcPr>
          <w:p w14:paraId="67F51848" w14:textId="77777777" w:rsidR="0083731E" w:rsidRDefault="0083731E">
            <w:pPr>
              <w:jc w:val="center"/>
              <w:rPr>
                <w:rFonts w:ascii="Trebuchet MS" w:hAnsi="Trebuchet MS"/>
                <w:b/>
                <w:bCs/>
                <w:color w:val="000000"/>
                <w:szCs w:val="20"/>
              </w:rPr>
            </w:pPr>
          </w:p>
          <w:p w14:paraId="70ADAABB" w14:textId="06C8FF41" w:rsidR="0083731E" w:rsidRPr="00605CAD" w:rsidRDefault="0083731E">
            <w:pPr>
              <w:jc w:val="center"/>
              <w:rPr>
                <w:rFonts w:ascii="Trebuchet MS" w:hAnsi="Trebuchet MS"/>
                <w:b/>
                <w:bCs/>
                <w:color w:val="000000"/>
                <w:szCs w:val="20"/>
              </w:rPr>
            </w:pPr>
            <w:r w:rsidRPr="00605CAD">
              <w:rPr>
                <w:rFonts w:ascii="Trebuchet MS" w:hAnsi="Trebuchet MS"/>
                <w:b/>
                <w:bCs/>
                <w:color w:val="000000"/>
                <w:szCs w:val="20"/>
              </w:rPr>
              <w:t>% Saldo do Valor Unitário a ser amortizado</w:t>
            </w:r>
          </w:p>
        </w:tc>
      </w:tr>
      <w:tr w:rsidR="0083731E" w:rsidRPr="00605CAD" w14:paraId="3D5F60C6" w14:textId="77777777" w:rsidTr="00605CAD">
        <w:trPr>
          <w:trHeight w:val="300"/>
          <w:jc w:val="center"/>
        </w:trPr>
        <w:tc>
          <w:tcPr>
            <w:tcW w:w="2547" w:type="dxa"/>
            <w:noWrap/>
            <w:hideMark/>
          </w:tcPr>
          <w:p w14:paraId="124CD466" w14:textId="799CC3FB" w:rsidR="0083731E" w:rsidRPr="00605CAD" w:rsidRDefault="0083731E">
            <w:pPr>
              <w:jc w:val="center"/>
              <w:rPr>
                <w:rFonts w:ascii="Trebuchet MS" w:hAnsi="Trebuchet MS"/>
                <w:color w:val="000000"/>
                <w:szCs w:val="20"/>
              </w:rPr>
            </w:pPr>
            <w:r>
              <w:rPr>
                <w:rFonts w:ascii="Trebuchet MS" w:hAnsi="Trebuchet MS"/>
                <w:color w:val="000000"/>
                <w:szCs w:val="20"/>
              </w:rPr>
              <w:t>14 de maio de 2022</w:t>
            </w:r>
          </w:p>
        </w:tc>
        <w:tc>
          <w:tcPr>
            <w:tcW w:w="2551" w:type="dxa"/>
            <w:noWrap/>
            <w:hideMark/>
          </w:tcPr>
          <w:p w14:paraId="287D0ED8"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0AF3A60"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2,0408%</w:t>
            </w:r>
          </w:p>
        </w:tc>
      </w:tr>
      <w:tr w:rsidR="0083731E" w:rsidRPr="00605CAD" w14:paraId="2B99F308" w14:textId="77777777" w:rsidTr="00605CAD">
        <w:trPr>
          <w:trHeight w:val="300"/>
          <w:jc w:val="center"/>
        </w:trPr>
        <w:tc>
          <w:tcPr>
            <w:tcW w:w="2547" w:type="dxa"/>
            <w:noWrap/>
            <w:hideMark/>
          </w:tcPr>
          <w:p w14:paraId="0F1054FD" w14:textId="430CCD46" w:rsidR="0083731E" w:rsidRPr="00605CAD" w:rsidRDefault="0083731E">
            <w:pPr>
              <w:jc w:val="center"/>
              <w:rPr>
                <w:rFonts w:ascii="Trebuchet MS" w:hAnsi="Trebuchet MS"/>
                <w:color w:val="000000"/>
                <w:szCs w:val="20"/>
              </w:rPr>
            </w:pPr>
            <w:r>
              <w:rPr>
                <w:rFonts w:ascii="Trebuchet MS" w:hAnsi="Trebuchet MS"/>
                <w:color w:val="000000"/>
                <w:szCs w:val="20"/>
              </w:rPr>
              <w:t>14 de junho de 2022</w:t>
            </w:r>
          </w:p>
        </w:tc>
        <w:tc>
          <w:tcPr>
            <w:tcW w:w="2551" w:type="dxa"/>
            <w:noWrap/>
            <w:hideMark/>
          </w:tcPr>
          <w:p w14:paraId="00992536"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0E353E0B"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2,0833%</w:t>
            </w:r>
          </w:p>
        </w:tc>
      </w:tr>
      <w:tr w:rsidR="0083731E" w:rsidRPr="00605CAD" w14:paraId="21B9A9FB" w14:textId="77777777" w:rsidTr="00605CAD">
        <w:trPr>
          <w:trHeight w:val="300"/>
          <w:jc w:val="center"/>
        </w:trPr>
        <w:tc>
          <w:tcPr>
            <w:tcW w:w="2547" w:type="dxa"/>
            <w:noWrap/>
            <w:hideMark/>
          </w:tcPr>
          <w:p w14:paraId="4C0D4060" w14:textId="3E1E70BD" w:rsidR="0083731E" w:rsidRPr="00605CAD" w:rsidRDefault="0083731E">
            <w:pPr>
              <w:jc w:val="center"/>
              <w:rPr>
                <w:rFonts w:ascii="Trebuchet MS" w:hAnsi="Trebuchet MS"/>
                <w:color w:val="000000"/>
                <w:szCs w:val="20"/>
              </w:rPr>
            </w:pPr>
            <w:r>
              <w:rPr>
                <w:rFonts w:ascii="Trebuchet MS" w:hAnsi="Trebuchet MS"/>
                <w:color w:val="000000"/>
                <w:szCs w:val="20"/>
              </w:rPr>
              <w:t>14 de julho de 2022</w:t>
            </w:r>
          </w:p>
        </w:tc>
        <w:tc>
          <w:tcPr>
            <w:tcW w:w="2551" w:type="dxa"/>
            <w:noWrap/>
            <w:hideMark/>
          </w:tcPr>
          <w:p w14:paraId="336B897E"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3F866411"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2,1277%</w:t>
            </w:r>
          </w:p>
        </w:tc>
      </w:tr>
      <w:tr w:rsidR="0083731E" w:rsidRPr="00605CAD" w14:paraId="7AD8BEFF" w14:textId="77777777" w:rsidTr="00605CAD">
        <w:trPr>
          <w:trHeight w:val="300"/>
          <w:jc w:val="center"/>
        </w:trPr>
        <w:tc>
          <w:tcPr>
            <w:tcW w:w="2547" w:type="dxa"/>
            <w:noWrap/>
            <w:hideMark/>
          </w:tcPr>
          <w:p w14:paraId="6ABAD8CC" w14:textId="21A0E31C" w:rsidR="0083731E" w:rsidRPr="00605CAD" w:rsidRDefault="0083731E">
            <w:pPr>
              <w:jc w:val="center"/>
              <w:rPr>
                <w:rFonts w:ascii="Trebuchet MS" w:hAnsi="Trebuchet MS"/>
                <w:color w:val="000000"/>
                <w:szCs w:val="20"/>
              </w:rPr>
            </w:pPr>
            <w:r>
              <w:rPr>
                <w:rFonts w:ascii="Trebuchet MS" w:hAnsi="Trebuchet MS"/>
                <w:color w:val="000000"/>
                <w:szCs w:val="20"/>
              </w:rPr>
              <w:t>14 de agosto de 2022</w:t>
            </w:r>
          </w:p>
        </w:tc>
        <w:tc>
          <w:tcPr>
            <w:tcW w:w="2551" w:type="dxa"/>
            <w:noWrap/>
            <w:hideMark/>
          </w:tcPr>
          <w:p w14:paraId="1D1C096A"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57A1F249"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2,1739%</w:t>
            </w:r>
          </w:p>
        </w:tc>
      </w:tr>
      <w:tr w:rsidR="0083731E" w:rsidRPr="00605CAD" w14:paraId="22880835" w14:textId="77777777" w:rsidTr="00605CAD">
        <w:trPr>
          <w:trHeight w:val="300"/>
          <w:jc w:val="center"/>
        </w:trPr>
        <w:tc>
          <w:tcPr>
            <w:tcW w:w="2547" w:type="dxa"/>
            <w:noWrap/>
            <w:hideMark/>
          </w:tcPr>
          <w:p w14:paraId="68242CBA" w14:textId="0BD38337" w:rsidR="0083731E" w:rsidRPr="00605CAD" w:rsidRDefault="0083731E">
            <w:pPr>
              <w:jc w:val="center"/>
              <w:rPr>
                <w:rFonts w:ascii="Trebuchet MS" w:hAnsi="Trebuchet MS"/>
                <w:color w:val="000000"/>
                <w:szCs w:val="20"/>
              </w:rPr>
            </w:pPr>
            <w:r>
              <w:rPr>
                <w:rFonts w:ascii="Trebuchet MS" w:hAnsi="Trebuchet MS"/>
                <w:color w:val="000000"/>
                <w:szCs w:val="20"/>
              </w:rPr>
              <w:t>14 de setembro de 20</w:t>
            </w:r>
            <w:r w:rsidRPr="00605CAD">
              <w:rPr>
                <w:rFonts w:ascii="Trebuchet MS" w:hAnsi="Trebuchet MS"/>
                <w:color w:val="000000"/>
                <w:szCs w:val="20"/>
              </w:rPr>
              <w:t>22</w:t>
            </w:r>
          </w:p>
        </w:tc>
        <w:tc>
          <w:tcPr>
            <w:tcW w:w="2551" w:type="dxa"/>
            <w:noWrap/>
            <w:hideMark/>
          </w:tcPr>
          <w:p w14:paraId="4ED4D195"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55791E30"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2,2222%</w:t>
            </w:r>
          </w:p>
        </w:tc>
      </w:tr>
      <w:tr w:rsidR="0083731E" w:rsidRPr="00605CAD" w14:paraId="64054993" w14:textId="77777777" w:rsidTr="00605CAD">
        <w:trPr>
          <w:trHeight w:val="300"/>
          <w:jc w:val="center"/>
        </w:trPr>
        <w:tc>
          <w:tcPr>
            <w:tcW w:w="2547" w:type="dxa"/>
            <w:noWrap/>
            <w:hideMark/>
          </w:tcPr>
          <w:p w14:paraId="57AF9AE4" w14:textId="71503FEC" w:rsidR="0083731E" w:rsidRPr="00605CAD" w:rsidRDefault="0083731E">
            <w:pPr>
              <w:jc w:val="center"/>
              <w:rPr>
                <w:rFonts w:ascii="Trebuchet MS" w:hAnsi="Trebuchet MS"/>
                <w:color w:val="000000"/>
                <w:szCs w:val="20"/>
              </w:rPr>
            </w:pPr>
            <w:r>
              <w:rPr>
                <w:rFonts w:ascii="Trebuchet MS" w:hAnsi="Trebuchet MS"/>
                <w:color w:val="000000"/>
                <w:szCs w:val="20"/>
              </w:rPr>
              <w:t>14 de outubro de 2022</w:t>
            </w:r>
          </w:p>
        </w:tc>
        <w:tc>
          <w:tcPr>
            <w:tcW w:w="2551" w:type="dxa"/>
            <w:noWrap/>
            <w:hideMark/>
          </w:tcPr>
          <w:p w14:paraId="06D5FB2B"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5A114808"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2,2727%</w:t>
            </w:r>
          </w:p>
        </w:tc>
      </w:tr>
      <w:tr w:rsidR="0083731E" w:rsidRPr="00605CAD" w14:paraId="72D71836" w14:textId="77777777" w:rsidTr="00605CAD">
        <w:trPr>
          <w:trHeight w:val="300"/>
          <w:jc w:val="center"/>
        </w:trPr>
        <w:tc>
          <w:tcPr>
            <w:tcW w:w="2547" w:type="dxa"/>
            <w:noWrap/>
            <w:hideMark/>
          </w:tcPr>
          <w:p w14:paraId="39E4711B" w14:textId="14EDAF01" w:rsidR="0083731E" w:rsidRPr="00605CAD" w:rsidRDefault="0083731E">
            <w:pPr>
              <w:jc w:val="center"/>
              <w:rPr>
                <w:rFonts w:ascii="Trebuchet MS" w:hAnsi="Trebuchet MS"/>
                <w:color w:val="000000"/>
                <w:szCs w:val="20"/>
              </w:rPr>
            </w:pPr>
            <w:r>
              <w:rPr>
                <w:rFonts w:ascii="Trebuchet MS" w:hAnsi="Trebuchet MS"/>
                <w:color w:val="000000"/>
                <w:szCs w:val="20"/>
              </w:rPr>
              <w:t>14 de novembro de 2022</w:t>
            </w:r>
          </w:p>
        </w:tc>
        <w:tc>
          <w:tcPr>
            <w:tcW w:w="2551" w:type="dxa"/>
            <w:noWrap/>
            <w:hideMark/>
          </w:tcPr>
          <w:p w14:paraId="0BD3F772"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5DC893B3"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2,3256%</w:t>
            </w:r>
          </w:p>
        </w:tc>
      </w:tr>
      <w:tr w:rsidR="0083731E" w:rsidRPr="00605CAD" w14:paraId="261AA47E" w14:textId="77777777" w:rsidTr="00605CAD">
        <w:trPr>
          <w:trHeight w:val="300"/>
          <w:jc w:val="center"/>
        </w:trPr>
        <w:tc>
          <w:tcPr>
            <w:tcW w:w="2547" w:type="dxa"/>
            <w:noWrap/>
            <w:hideMark/>
          </w:tcPr>
          <w:p w14:paraId="40C8B5D2" w14:textId="0E391211" w:rsidR="0083731E" w:rsidRPr="00605CAD" w:rsidRDefault="0083731E">
            <w:pPr>
              <w:jc w:val="center"/>
              <w:rPr>
                <w:rFonts w:ascii="Trebuchet MS" w:hAnsi="Trebuchet MS"/>
                <w:color w:val="000000"/>
                <w:szCs w:val="20"/>
              </w:rPr>
            </w:pPr>
            <w:r>
              <w:rPr>
                <w:rFonts w:ascii="Trebuchet MS" w:hAnsi="Trebuchet MS"/>
                <w:color w:val="000000"/>
                <w:szCs w:val="20"/>
              </w:rPr>
              <w:t>14 de dezembro de 2022</w:t>
            </w:r>
          </w:p>
        </w:tc>
        <w:tc>
          <w:tcPr>
            <w:tcW w:w="2551" w:type="dxa"/>
            <w:noWrap/>
            <w:hideMark/>
          </w:tcPr>
          <w:p w14:paraId="6EF409D6"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232A3AB3"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2,3810%</w:t>
            </w:r>
          </w:p>
        </w:tc>
      </w:tr>
      <w:tr w:rsidR="0083731E" w:rsidRPr="00605CAD" w14:paraId="7C8D520D" w14:textId="77777777" w:rsidTr="00605CAD">
        <w:trPr>
          <w:trHeight w:val="300"/>
          <w:jc w:val="center"/>
        </w:trPr>
        <w:tc>
          <w:tcPr>
            <w:tcW w:w="2547" w:type="dxa"/>
            <w:noWrap/>
            <w:hideMark/>
          </w:tcPr>
          <w:p w14:paraId="672549D7" w14:textId="307CFE4A" w:rsidR="0083731E" w:rsidRPr="00605CAD" w:rsidRDefault="0083731E">
            <w:pPr>
              <w:jc w:val="center"/>
              <w:rPr>
                <w:rFonts w:ascii="Trebuchet MS" w:hAnsi="Trebuchet MS"/>
                <w:color w:val="000000"/>
                <w:szCs w:val="20"/>
              </w:rPr>
            </w:pPr>
            <w:r>
              <w:rPr>
                <w:rFonts w:ascii="Trebuchet MS" w:hAnsi="Trebuchet MS"/>
                <w:color w:val="000000"/>
                <w:szCs w:val="20"/>
              </w:rPr>
              <w:t>14 de janeiro de 20</w:t>
            </w:r>
            <w:r w:rsidRPr="00605CAD">
              <w:rPr>
                <w:rFonts w:ascii="Trebuchet MS" w:hAnsi="Trebuchet MS"/>
                <w:color w:val="000000"/>
                <w:szCs w:val="20"/>
              </w:rPr>
              <w:t>23</w:t>
            </w:r>
          </w:p>
        </w:tc>
        <w:tc>
          <w:tcPr>
            <w:tcW w:w="2551" w:type="dxa"/>
            <w:noWrap/>
            <w:hideMark/>
          </w:tcPr>
          <w:p w14:paraId="1C8EB5AB"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29DC1E90"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2,4390%</w:t>
            </w:r>
          </w:p>
        </w:tc>
      </w:tr>
      <w:tr w:rsidR="0083731E" w:rsidRPr="00605CAD" w14:paraId="0FE6F924" w14:textId="77777777" w:rsidTr="00605CAD">
        <w:trPr>
          <w:trHeight w:val="300"/>
          <w:jc w:val="center"/>
        </w:trPr>
        <w:tc>
          <w:tcPr>
            <w:tcW w:w="2547" w:type="dxa"/>
            <w:noWrap/>
            <w:hideMark/>
          </w:tcPr>
          <w:p w14:paraId="5491B176" w14:textId="5BC371AB" w:rsidR="0083731E" w:rsidRPr="00605CAD" w:rsidRDefault="0083731E">
            <w:pPr>
              <w:jc w:val="center"/>
              <w:rPr>
                <w:rFonts w:ascii="Trebuchet MS" w:hAnsi="Trebuchet MS"/>
                <w:color w:val="000000"/>
                <w:szCs w:val="20"/>
              </w:rPr>
            </w:pPr>
            <w:r>
              <w:rPr>
                <w:rFonts w:ascii="Trebuchet MS" w:hAnsi="Trebuchet MS"/>
                <w:color w:val="000000"/>
                <w:szCs w:val="20"/>
              </w:rPr>
              <w:t>14 de fevereiro de 20</w:t>
            </w:r>
            <w:r w:rsidRPr="00605CAD">
              <w:rPr>
                <w:rFonts w:ascii="Trebuchet MS" w:hAnsi="Trebuchet MS"/>
                <w:color w:val="000000"/>
                <w:szCs w:val="20"/>
              </w:rPr>
              <w:t>23</w:t>
            </w:r>
          </w:p>
        </w:tc>
        <w:tc>
          <w:tcPr>
            <w:tcW w:w="2551" w:type="dxa"/>
            <w:noWrap/>
            <w:hideMark/>
          </w:tcPr>
          <w:p w14:paraId="7451D5B4"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0280526E"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2,5000%</w:t>
            </w:r>
          </w:p>
        </w:tc>
      </w:tr>
      <w:tr w:rsidR="0083731E" w:rsidRPr="00605CAD" w14:paraId="142FA219" w14:textId="77777777" w:rsidTr="00605CAD">
        <w:trPr>
          <w:trHeight w:val="300"/>
          <w:jc w:val="center"/>
        </w:trPr>
        <w:tc>
          <w:tcPr>
            <w:tcW w:w="2547" w:type="dxa"/>
            <w:noWrap/>
            <w:hideMark/>
          </w:tcPr>
          <w:p w14:paraId="2AF08FE1" w14:textId="446F0C54" w:rsidR="0083731E" w:rsidRPr="00605CAD" w:rsidRDefault="0083731E">
            <w:pPr>
              <w:jc w:val="center"/>
              <w:rPr>
                <w:rFonts w:ascii="Trebuchet MS" w:hAnsi="Trebuchet MS"/>
                <w:color w:val="000000"/>
                <w:szCs w:val="20"/>
              </w:rPr>
            </w:pPr>
            <w:r>
              <w:rPr>
                <w:rFonts w:ascii="Trebuchet MS" w:hAnsi="Trebuchet MS"/>
                <w:color w:val="000000"/>
                <w:szCs w:val="20"/>
              </w:rPr>
              <w:t>14 de março de 20</w:t>
            </w:r>
            <w:r w:rsidRPr="00605CAD">
              <w:rPr>
                <w:rFonts w:ascii="Trebuchet MS" w:hAnsi="Trebuchet MS"/>
                <w:color w:val="000000"/>
                <w:szCs w:val="20"/>
              </w:rPr>
              <w:t>23</w:t>
            </w:r>
          </w:p>
        </w:tc>
        <w:tc>
          <w:tcPr>
            <w:tcW w:w="2551" w:type="dxa"/>
            <w:noWrap/>
            <w:hideMark/>
          </w:tcPr>
          <w:p w14:paraId="69CC8540"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620D246"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2,5641%</w:t>
            </w:r>
          </w:p>
        </w:tc>
      </w:tr>
      <w:tr w:rsidR="0083731E" w:rsidRPr="00605CAD" w14:paraId="51231317" w14:textId="77777777" w:rsidTr="00605CAD">
        <w:trPr>
          <w:trHeight w:val="300"/>
          <w:jc w:val="center"/>
        </w:trPr>
        <w:tc>
          <w:tcPr>
            <w:tcW w:w="2547" w:type="dxa"/>
            <w:noWrap/>
            <w:hideMark/>
          </w:tcPr>
          <w:p w14:paraId="026A4452" w14:textId="740C4DF6" w:rsidR="0083731E" w:rsidRPr="00605CAD" w:rsidRDefault="0083731E">
            <w:pPr>
              <w:jc w:val="center"/>
              <w:rPr>
                <w:rFonts w:ascii="Trebuchet MS" w:hAnsi="Trebuchet MS"/>
                <w:color w:val="000000"/>
                <w:szCs w:val="20"/>
              </w:rPr>
            </w:pPr>
            <w:r>
              <w:rPr>
                <w:rFonts w:ascii="Trebuchet MS" w:hAnsi="Trebuchet MS"/>
                <w:color w:val="000000"/>
                <w:szCs w:val="20"/>
              </w:rPr>
              <w:t>14 de abril de 20</w:t>
            </w:r>
            <w:r w:rsidRPr="00605CAD">
              <w:rPr>
                <w:rFonts w:ascii="Trebuchet MS" w:hAnsi="Trebuchet MS"/>
                <w:color w:val="000000"/>
                <w:szCs w:val="20"/>
              </w:rPr>
              <w:t>23</w:t>
            </w:r>
          </w:p>
        </w:tc>
        <w:tc>
          <w:tcPr>
            <w:tcW w:w="2551" w:type="dxa"/>
            <w:noWrap/>
            <w:hideMark/>
          </w:tcPr>
          <w:p w14:paraId="41CBA9D9"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3D3FBC2E"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2,6316%</w:t>
            </w:r>
          </w:p>
        </w:tc>
      </w:tr>
      <w:tr w:rsidR="0083731E" w:rsidRPr="00605CAD" w14:paraId="3AEE8EE1" w14:textId="77777777" w:rsidTr="00605CAD">
        <w:trPr>
          <w:trHeight w:val="300"/>
          <w:jc w:val="center"/>
        </w:trPr>
        <w:tc>
          <w:tcPr>
            <w:tcW w:w="2547" w:type="dxa"/>
            <w:noWrap/>
            <w:hideMark/>
          </w:tcPr>
          <w:p w14:paraId="49A04627" w14:textId="0E23A9F4"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maio de 2023</w:t>
            </w:r>
          </w:p>
        </w:tc>
        <w:tc>
          <w:tcPr>
            <w:tcW w:w="2551" w:type="dxa"/>
            <w:noWrap/>
            <w:hideMark/>
          </w:tcPr>
          <w:p w14:paraId="24B0161E"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124D4F79"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2,7027%</w:t>
            </w:r>
          </w:p>
        </w:tc>
      </w:tr>
      <w:tr w:rsidR="0083731E" w:rsidRPr="00605CAD" w14:paraId="1D6193ED" w14:textId="77777777" w:rsidTr="00605CAD">
        <w:trPr>
          <w:trHeight w:val="300"/>
          <w:jc w:val="center"/>
        </w:trPr>
        <w:tc>
          <w:tcPr>
            <w:tcW w:w="2547" w:type="dxa"/>
            <w:noWrap/>
            <w:hideMark/>
          </w:tcPr>
          <w:p w14:paraId="6CEC10DF" w14:textId="219FDB55"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junho de 2023</w:t>
            </w:r>
          </w:p>
        </w:tc>
        <w:tc>
          <w:tcPr>
            <w:tcW w:w="2551" w:type="dxa"/>
            <w:noWrap/>
            <w:hideMark/>
          </w:tcPr>
          <w:p w14:paraId="375031A0"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1A8C8F49"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2,7778%</w:t>
            </w:r>
          </w:p>
        </w:tc>
      </w:tr>
      <w:tr w:rsidR="0083731E" w:rsidRPr="00605CAD" w14:paraId="185EAFD5" w14:textId="77777777" w:rsidTr="00605CAD">
        <w:trPr>
          <w:trHeight w:val="300"/>
          <w:jc w:val="center"/>
        </w:trPr>
        <w:tc>
          <w:tcPr>
            <w:tcW w:w="2547" w:type="dxa"/>
            <w:noWrap/>
            <w:hideMark/>
          </w:tcPr>
          <w:p w14:paraId="4374AB9C" w14:textId="48BFBB74"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julho de 2023</w:t>
            </w:r>
          </w:p>
        </w:tc>
        <w:tc>
          <w:tcPr>
            <w:tcW w:w="2551" w:type="dxa"/>
            <w:noWrap/>
            <w:hideMark/>
          </w:tcPr>
          <w:p w14:paraId="6DE86892"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08008E45"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2,8571%</w:t>
            </w:r>
          </w:p>
        </w:tc>
      </w:tr>
      <w:tr w:rsidR="0083731E" w:rsidRPr="00605CAD" w14:paraId="3F38EC74" w14:textId="77777777" w:rsidTr="00605CAD">
        <w:trPr>
          <w:trHeight w:val="300"/>
          <w:jc w:val="center"/>
        </w:trPr>
        <w:tc>
          <w:tcPr>
            <w:tcW w:w="2547" w:type="dxa"/>
            <w:noWrap/>
            <w:hideMark/>
          </w:tcPr>
          <w:p w14:paraId="038C2BCA" w14:textId="73E85821"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agosto de 2023</w:t>
            </w:r>
          </w:p>
        </w:tc>
        <w:tc>
          <w:tcPr>
            <w:tcW w:w="2551" w:type="dxa"/>
            <w:noWrap/>
            <w:hideMark/>
          </w:tcPr>
          <w:p w14:paraId="33789AB5"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34D3DFAE"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2,9412%</w:t>
            </w:r>
          </w:p>
        </w:tc>
      </w:tr>
      <w:tr w:rsidR="0083731E" w:rsidRPr="00605CAD" w14:paraId="285D229A" w14:textId="77777777" w:rsidTr="00605CAD">
        <w:trPr>
          <w:trHeight w:val="300"/>
          <w:jc w:val="center"/>
        </w:trPr>
        <w:tc>
          <w:tcPr>
            <w:tcW w:w="2547" w:type="dxa"/>
            <w:noWrap/>
            <w:hideMark/>
          </w:tcPr>
          <w:p w14:paraId="05D3FA9B" w14:textId="55708E6E"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setembro de 20</w:t>
            </w:r>
            <w:r w:rsidRPr="00713B8A">
              <w:rPr>
                <w:rFonts w:ascii="Trebuchet MS" w:hAnsi="Trebuchet MS"/>
                <w:color w:val="000000"/>
                <w:szCs w:val="20"/>
              </w:rPr>
              <w:t>2</w:t>
            </w:r>
            <w:r>
              <w:rPr>
                <w:rFonts w:ascii="Trebuchet MS" w:hAnsi="Trebuchet MS"/>
                <w:color w:val="000000"/>
                <w:szCs w:val="20"/>
              </w:rPr>
              <w:t>3</w:t>
            </w:r>
          </w:p>
        </w:tc>
        <w:tc>
          <w:tcPr>
            <w:tcW w:w="2551" w:type="dxa"/>
            <w:noWrap/>
            <w:hideMark/>
          </w:tcPr>
          <w:p w14:paraId="3041C555"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63C0A1F"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3,0303%</w:t>
            </w:r>
          </w:p>
        </w:tc>
      </w:tr>
      <w:tr w:rsidR="0083731E" w:rsidRPr="00605CAD" w14:paraId="317E9E4E" w14:textId="77777777" w:rsidTr="00605CAD">
        <w:trPr>
          <w:trHeight w:val="300"/>
          <w:jc w:val="center"/>
        </w:trPr>
        <w:tc>
          <w:tcPr>
            <w:tcW w:w="2547" w:type="dxa"/>
            <w:noWrap/>
            <w:hideMark/>
          </w:tcPr>
          <w:p w14:paraId="18053189" w14:textId="0C40B8C1"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outubro de 2023</w:t>
            </w:r>
          </w:p>
        </w:tc>
        <w:tc>
          <w:tcPr>
            <w:tcW w:w="2551" w:type="dxa"/>
            <w:noWrap/>
            <w:hideMark/>
          </w:tcPr>
          <w:p w14:paraId="1A4A021B"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243F752A"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3,1250%</w:t>
            </w:r>
          </w:p>
        </w:tc>
      </w:tr>
      <w:tr w:rsidR="0083731E" w:rsidRPr="00605CAD" w14:paraId="73D679BB" w14:textId="77777777" w:rsidTr="00605CAD">
        <w:trPr>
          <w:trHeight w:val="300"/>
          <w:jc w:val="center"/>
        </w:trPr>
        <w:tc>
          <w:tcPr>
            <w:tcW w:w="2547" w:type="dxa"/>
            <w:noWrap/>
            <w:hideMark/>
          </w:tcPr>
          <w:p w14:paraId="618BEC34" w14:textId="1FE1053B"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novembro de 2023</w:t>
            </w:r>
          </w:p>
        </w:tc>
        <w:tc>
          <w:tcPr>
            <w:tcW w:w="2551" w:type="dxa"/>
            <w:noWrap/>
            <w:hideMark/>
          </w:tcPr>
          <w:p w14:paraId="4FF166E0"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7B046CFF"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3,2258%</w:t>
            </w:r>
          </w:p>
        </w:tc>
      </w:tr>
      <w:tr w:rsidR="0083731E" w:rsidRPr="00605CAD" w14:paraId="3C5CB144" w14:textId="77777777" w:rsidTr="00605CAD">
        <w:trPr>
          <w:trHeight w:val="300"/>
          <w:jc w:val="center"/>
        </w:trPr>
        <w:tc>
          <w:tcPr>
            <w:tcW w:w="2547" w:type="dxa"/>
            <w:noWrap/>
            <w:hideMark/>
          </w:tcPr>
          <w:p w14:paraId="0608E7F5" w14:textId="324F90B7"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dezembro de 2023</w:t>
            </w:r>
          </w:p>
        </w:tc>
        <w:tc>
          <w:tcPr>
            <w:tcW w:w="2551" w:type="dxa"/>
            <w:noWrap/>
            <w:hideMark/>
          </w:tcPr>
          <w:p w14:paraId="1EB76092"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7C008E36"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3,3333%</w:t>
            </w:r>
          </w:p>
        </w:tc>
      </w:tr>
      <w:tr w:rsidR="0083731E" w:rsidRPr="00605CAD" w14:paraId="3960B852" w14:textId="77777777" w:rsidTr="00605CAD">
        <w:trPr>
          <w:trHeight w:val="300"/>
          <w:jc w:val="center"/>
        </w:trPr>
        <w:tc>
          <w:tcPr>
            <w:tcW w:w="2547" w:type="dxa"/>
            <w:noWrap/>
            <w:hideMark/>
          </w:tcPr>
          <w:p w14:paraId="4B095D16" w14:textId="1319225F"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janeiro de 20</w:t>
            </w:r>
            <w:r w:rsidRPr="00713B8A">
              <w:rPr>
                <w:rFonts w:ascii="Trebuchet MS" w:hAnsi="Trebuchet MS"/>
                <w:color w:val="000000"/>
                <w:szCs w:val="20"/>
              </w:rPr>
              <w:t>2</w:t>
            </w:r>
            <w:r>
              <w:rPr>
                <w:rFonts w:ascii="Trebuchet MS" w:hAnsi="Trebuchet MS"/>
                <w:color w:val="000000"/>
                <w:szCs w:val="20"/>
              </w:rPr>
              <w:t>4</w:t>
            </w:r>
          </w:p>
        </w:tc>
        <w:tc>
          <w:tcPr>
            <w:tcW w:w="2551" w:type="dxa"/>
            <w:noWrap/>
            <w:hideMark/>
          </w:tcPr>
          <w:p w14:paraId="4144F799"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0DDB83EC"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3,4483%</w:t>
            </w:r>
          </w:p>
        </w:tc>
      </w:tr>
      <w:tr w:rsidR="0083731E" w:rsidRPr="00605CAD" w14:paraId="1EC03D1F" w14:textId="77777777" w:rsidTr="00605CAD">
        <w:trPr>
          <w:trHeight w:val="300"/>
          <w:jc w:val="center"/>
        </w:trPr>
        <w:tc>
          <w:tcPr>
            <w:tcW w:w="2547" w:type="dxa"/>
            <w:noWrap/>
            <w:hideMark/>
          </w:tcPr>
          <w:p w14:paraId="4E8BF57C" w14:textId="5D6DEA8A"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fevereiro de 20</w:t>
            </w:r>
            <w:r w:rsidRPr="00713B8A">
              <w:rPr>
                <w:rFonts w:ascii="Trebuchet MS" w:hAnsi="Trebuchet MS"/>
                <w:color w:val="000000"/>
                <w:szCs w:val="20"/>
              </w:rPr>
              <w:t>2</w:t>
            </w:r>
            <w:r>
              <w:rPr>
                <w:rFonts w:ascii="Trebuchet MS" w:hAnsi="Trebuchet MS"/>
                <w:color w:val="000000"/>
                <w:szCs w:val="20"/>
              </w:rPr>
              <w:t>4</w:t>
            </w:r>
          </w:p>
        </w:tc>
        <w:tc>
          <w:tcPr>
            <w:tcW w:w="2551" w:type="dxa"/>
            <w:noWrap/>
            <w:hideMark/>
          </w:tcPr>
          <w:p w14:paraId="6A556BC3"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A14103F"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3,5714%</w:t>
            </w:r>
          </w:p>
        </w:tc>
      </w:tr>
      <w:tr w:rsidR="0083731E" w:rsidRPr="00605CAD" w14:paraId="0C8D1CEC" w14:textId="77777777" w:rsidTr="00605CAD">
        <w:trPr>
          <w:trHeight w:val="300"/>
          <w:jc w:val="center"/>
        </w:trPr>
        <w:tc>
          <w:tcPr>
            <w:tcW w:w="2547" w:type="dxa"/>
            <w:noWrap/>
            <w:hideMark/>
          </w:tcPr>
          <w:p w14:paraId="4FF587E2" w14:textId="08F735EF"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março de 20</w:t>
            </w:r>
            <w:r w:rsidRPr="00713B8A">
              <w:rPr>
                <w:rFonts w:ascii="Trebuchet MS" w:hAnsi="Trebuchet MS"/>
                <w:color w:val="000000"/>
                <w:szCs w:val="20"/>
              </w:rPr>
              <w:t>2</w:t>
            </w:r>
            <w:r>
              <w:rPr>
                <w:rFonts w:ascii="Trebuchet MS" w:hAnsi="Trebuchet MS"/>
                <w:color w:val="000000"/>
                <w:szCs w:val="20"/>
              </w:rPr>
              <w:t>4</w:t>
            </w:r>
          </w:p>
        </w:tc>
        <w:tc>
          <w:tcPr>
            <w:tcW w:w="2551" w:type="dxa"/>
            <w:noWrap/>
            <w:hideMark/>
          </w:tcPr>
          <w:p w14:paraId="196AB6BB"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2DF0DE4E"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3,7037%</w:t>
            </w:r>
          </w:p>
        </w:tc>
      </w:tr>
      <w:tr w:rsidR="0083731E" w:rsidRPr="00605CAD" w14:paraId="5AA2889A" w14:textId="77777777" w:rsidTr="00605CAD">
        <w:trPr>
          <w:trHeight w:val="300"/>
          <w:jc w:val="center"/>
        </w:trPr>
        <w:tc>
          <w:tcPr>
            <w:tcW w:w="2547" w:type="dxa"/>
            <w:noWrap/>
            <w:hideMark/>
          </w:tcPr>
          <w:p w14:paraId="1C9B4142" w14:textId="44D2206E"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abril de 20</w:t>
            </w:r>
            <w:r w:rsidRPr="00713B8A">
              <w:rPr>
                <w:rFonts w:ascii="Trebuchet MS" w:hAnsi="Trebuchet MS"/>
                <w:color w:val="000000"/>
                <w:szCs w:val="20"/>
              </w:rPr>
              <w:t>2</w:t>
            </w:r>
            <w:r>
              <w:rPr>
                <w:rFonts w:ascii="Trebuchet MS" w:hAnsi="Trebuchet MS"/>
                <w:color w:val="000000"/>
                <w:szCs w:val="20"/>
              </w:rPr>
              <w:t>4</w:t>
            </w:r>
          </w:p>
        </w:tc>
        <w:tc>
          <w:tcPr>
            <w:tcW w:w="2551" w:type="dxa"/>
            <w:noWrap/>
            <w:hideMark/>
          </w:tcPr>
          <w:p w14:paraId="0B234B4F"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40CD05E"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3,8462%</w:t>
            </w:r>
          </w:p>
        </w:tc>
      </w:tr>
      <w:tr w:rsidR="0083731E" w:rsidRPr="00605CAD" w14:paraId="30DE56C2" w14:textId="77777777" w:rsidTr="00605CAD">
        <w:trPr>
          <w:trHeight w:val="300"/>
          <w:jc w:val="center"/>
        </w:trPr>
        <w:tc>
          <w:tcPr>
            <w:tcW w:w="2547" w:type="dxa"/>
            <w:noWrap/>
            <w:hideMark/>
          </w:tcPr>
          <w:p w14:paraId="285F6FB6" w14:textId="5C7C4F14"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maio de 2024</w:t>
            </w:r>
          </w:p>
        </w:tc>
        <w:tc>
          <w:tcPr>
            <w:tcW w:w="2551" w:type="dxa"/>
            <w:noWrap/>
            <w:hideMark/>
          </w:tcPr>
          <w:p w14:paraId="704D64F1"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4266ADC"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4,0000%</w:t>
            </w:r>
          </w:p>
        </w:tc>
      </w:tr>
      <w:tr w:rsidR="0083731E" w:rsidRPr="00605CAD" w14:paraId="248BCCA9" w14:textId="77777777" w:rsidTr="00605CAD">
        <w:trPr>
          <w:trHeight w:val="300"/>
          <w:jc w:val="center"/>
        </w:trPr>
        <w:tc>
          <w:tcPr>
            <w:tcW w:w="2547" w:type="dxa"/>
            <w:noWrap/>
            <w:hideMark/>
          </w:tcPr>
          <w:p w14:paraId="5CB32C56" w14:textId="22DB2C9B"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junho de 2024</w:t>
            </w:r>
          </w:p>
        </w:tc>
        <w:tc>
          <w:tcPr>
            <w:tcW w:w="2551" w:type="dxa"/>
            <w:noWrap/>
            <w:hideMark/>
          </w:tcPr>
          <w:p w14:paraId="60B8D39B"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2D9ABE85"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4,1667%</w:t>
            </w:r>
          </w:p>
        </w:tc>
      </w:tr>
      <w:tr w:rsidR="0083731E" w:rsidRPr="00605CAD" w14:paraId="4AD8E1F9" w14:textId="77777777" w:rsidTr="00605CAD">
        <w:trPr>
          <w:trHeight w:val="300"/>
          <w:jc w:val="center"/>
        </w:trPr>
        <w:tc>
          <w:tcPr>
            <w:tcW w:w="2547" w:type="dxa"/>
            <w:noWrap/>
            <w:hideMark/>
          </w:tcPr>
          <w:p w14:paraId="223728CB" w14:textId="5210C67D"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julho de 2024</w:t>
            </w:r>
          </w:p>
        </w:tc>
        <w:tc>
          <w:tcPr>
            <w:tcW w:w="2551" w:type="dxa"/>
            <w:noWrap/>
            <w:hideMark/>
          </w:tcPr>
          <w:p w14:paraId="3924AC78"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4EF93E53"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4,3478%</w:t>
            </w:r>
          </w:p>
        </w:tc>
      </w:tr>
      <w:tr w:rsidR="0083731E" w:rsidRPr="00605CAD" w14:paraId="7C92177E" w14:textId="77777777" w:rsidTr="00605CAD">
        <w:trPr>
          <w:trHeight w:val="300"/>
          <w:jc w:val="center"/>
        </w:trPr>
        <w:tc>
          <w:tcPr>
            <w:tcW w:w="2547" w:type="dxa"/>
            <w:noWrap/>
            <w:hideMark/>
          </w:tcPr>
          <w:p w14:paraId="7D61F5E7" w14:textId="2FC22E89"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agosto de 2024</w:t>
            </w:r>
          </w:p>
        </w:tc>
        <w:tc>
          <w:tcPr>
            <w:tcW w:w="2551" w:type="dxa"/>
            <w:noWrap/>
            <w:hideMark/>
          </w:tcPr>
          <w:p w14:paraId="3223A710"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1CCCEC4D"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4,5455%</w:t>
            </w:r>
          </w:p>
        </w:tc>
      </w:tr>
      <w:tr w:rsidR="0083731E" w:rsidRPr="00605CAD" w14:paraId="0EF5FF73" w14:textId="77777777" w:rsidTr="00605CAD">
        <w:trPr>
          <w:trHeight w:val="300"/>
          <w:jc w:val="center"/>
        </w:trPr>
        <w:tc>
          <w:tcPr>
            <w:tcW w:w="2547" w:type="dxa"/>
            <w:noWrap/>
            <w:hideMark/>
          </w:tcPr>
          <w:p w14:paraId="0B9C2E98" w14:textId="18D164F1"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setembro de 20</w:t>
            </w:r>
            <w:r w:rsidRPr="00713B8A">
              <w:rPr>
                <w:rFonts w:ascii="Trebuchet MS" w:hAnsi="Trebuchet MS"/>
                <w:color w:val="000000"/>
                <w:szCs w:val="20"/>
              </w:rPr>
              <w:t>2</w:t>
            </w:r>
            <w:r>
              <w:rPr>
                <w:rFonts w:ascii="Trebuchet MS" w:hAnsi="Trebuchet MS"/>
                <w:color w:val="000000"/>
                <w:szCs w:val="20"/>
              </w:rPr>
              <w:t>4</w:t>
            </w:r>
          </w:p>
        </w:tc>
        <w:tc>
          <w:tcPr>
            <w:tcW w:w="2551" w:type="dxa"/>
            <w:noWrap/>
            <w:hideMark/>
          </w:tcPr>
          <w:p w14:paraId="01B42D67"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783E7406"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4,7619%</w:t>
            </w:r>
          </w:p>
        </w:tc>
      </w:tr>
      <w:tr w:rsidR="0083731E" w:rsidRPr="00605CAD" w14:paraId="2F699116" w14:textId="77777777" w:rsidTr="00605CAD">
        <w:trPr>
          <w:trHeight w:val="300"/>
          <w:jc w:val="center"/>
        </w:trPr>
        <w:tc>
          <w:tcPr>
            <w:tcW w:w="2547" w:type="dxa"/>
            <w:noWrap/>
            <w:hideMark/>
          </w:tcPr>
          <w:p w14:paraId="0E558D29" w14:textId="6A13EED3"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outubro de 2024</w:t>
            </w:r>
          </w:p>
        </w:tc>
        <w:tc>
          <w:tcPr>
            <w:tcW w:w="2551" w:type="dxa"/>
            <w:noWrap/>
            <w:hideMark/>
          </w:tcPr>
          <w:p w14:paraId="03152215"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5CC93E58"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5,0000%</w:t>
            </w:r>
          </w:p>
        </w:tc>
      </w:tr>
      <w:tr w:rsidR="0083731E" w:rsidRPr="00605CAD" w14:paraId="7CF45B15" w14:textId="77777777" w:rsidTr="00605CAD">
        <w:trPr>
          <w:trHeight w:val="300"/>
          <w:jc w:val="center"/>
        </w:trPr>
        <w:tc>
          <w:tcPr>
            <w:tcW w:w="2547" w:type="dxa"/>
            <w:noWrap/>
            <w:hideMark/>
          </w:tcPr>
          <w:p w14:paraId="7FEFBEAC" w14:textId="2A475D59"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novembro de 2024</w:t>
            </w:r>
          </w:p>
        </w:tc>
        <w:tc>
          <w:tcPr>
            <w:tcW w:w="2551" w:type="dxa"/>
            <w:noWrap/>
            <w:hideMark/>
          </w:tcPr>
          <w:p w14:paraId="2B72C9D7"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DB61299"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5,2632%</w:t>
            </w:r>
          </w:p>
        </w:tc>
      </w:tr>
      <w:tr w:rsidR="0083731E" w:rsidRPr="00605CAD" w14:paraId="39602C5D" w14:textId="77777777" w:rsidTr="00605CAD">
        <w:trPr>
          <w:trHeight w:val="300"/>
          <w:jc w:val="center"/>
        </w:trPr>
        <w:tc>
          <w:tcPr>
            <w:tcW w:w="2547" w:type="dxa"/>
            <w:noWrap/>
            <w:hideMark/>
          </w:tcPr>
          <w:p w14:paraId="45573D39" w14:textId="17B62935"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dezembro de 2024</w:t>
            </w:r>
          </w:p>
        </w:tc>
        <w:tc>
          <w:tcPr>
            <w:tcW w:w="2551" w:type="dxa"/>
            <w:noWrap/>
            <w:hideMark/>
          </w:tcPr>
          <w:p w14:paraId="3ED492A4"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7C0A7CBC"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5,5556%</w:t>
            </w:r>
          </w:p>
        </w:tc>
      </w:tr>
      <w:tr w:rsidR="0083731E" w:rsidRPr="00605CAD" w14:paraId="5021F59F" w14:textId="77777777" w:rsidTr="00605CAD">
        <w:trPr>
          <w:trHeight w:val="300"/>
          <w:jc w:val="center"/>
        </w:trPr>
        <w:tc>
          <w:tcPr>
            <w:tcW w:w="2547" w:type="dxa"/>
            <w:noWrap/>
            <w:hideMark/>
          </w:tcPr>
          <w:p w14:paraId="3992AD33" w14:textId="2353FBAF"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janeiro de 20</w:t>
            </w:r>
            <w:r w:rsidRPr="00713B8A">
              <w:rPr>
                <w:rFonts w:ascii="Trebuchet MS" w:hAnsi="Trebuchet MS"/>
                <w:color w:val="000000"/>
                <w:szCs w:val="20"/>
              </w:rPr>
              <w:t>2</w:t>
            </w:r>
            <w:r>
              <w:rPr>
                <w:rFonts w:ascii="Trebuchet MS" w:hAnsi="Trebuchet MS"/>
                <w:color w:val="000000"/>
                <w:szCs w:val="20"/>
              </w:rPr>
              <w:t>5</w:t>
            </w:r>
          </w:p>
        </w:tc>
        <w:tc>
          <w:tcPr>
            <w:tcW w:w="2551" w:type="dxa"/>
            <w:noWrap/>
            <w:hideMark/>
          </w:tcPr>
          <w:p w14:paraId="4B0B46F5"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0AADFF25"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5,8824%</w:t>
            </w:r>
          </w:p>
        </w:tc>
      </w:tr>
      <w:tr w:rsidR="0083731E" w:rsidRPr="00605CAD" w14:paraId="38008E9A" w14:textId="77777777" w:rsidTr="00605CAD">
        <w:trPr>
          <w:trHeight w:val="300"/>
          <w:jc w:val="center"/>
        </w:trPr>
        <w:tc>
          <w:tcPr>
            <w:tcW w:w="2547" w:type="dxa"/>
            <w:noWrap/>
            <w:hideMark/>
          </w:tcPr>
          <w:p w14:paraId="41D8C408" w14:textId="6F0EE970"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fevereiro de 2025</w:t>
            </w:r>
          </w:p>
        </w:tc>
        <w:tc>
          <w:tcPr>
            <w:tcW w:w="2551" w:type="dxa"/>
            <w:noWrap/>
            <w:hideMark/>
          </w:tcPr>
          <w:p w14:paraId="33E536A2"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7B6DA284"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6,2500%</w:t>
            </w:r>
          </w:p>
        </w:tc>
      </w:tr>
      <w:tr w:rsidR="0083731E" w:rsidRPr="00605CAD" w14:paraId="77B3D673" w14:textId="77777777" w:rsidTr="00605CAD">
        <w:trPr>
          <w:trHeight w:val="300"/>
          <w:jc w:val="center"/>
        </w:trPr>
        <w:tc>
          <w:tcPr>
            <w:tcW w:w="2547" w:type="dxa"/>
            <w:noWrap/>
            <w:hideMark/>
          </w:tcPr>
          <w:p w14:paraId="086B6C1C" w14:textId="69E6B28B"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março de 20</w:t>
            </w:r>
            <w:r w:rsidRPr="00713B8A">
              <w:rPr>
                <w:rFonts w:ascii="Trebuchet MS" w:hAnsi="Trebuchet MS"/>
                <w:color w:val="000000"/>
                <w:szCs w:val="20"/>
              </w:rPr>
              <w:t>2</w:t>
            </w:r>
            <w:r>
              <w:rPr>
                <w:rFonts w:ascii="Trebuchet MS" w:hAnsi="Trebuchet MS"/>
                <w:color w:val="000000"/>
                <w:szCs w:val="20"/>
              </w:rPr>
              <w:t>5</w:t>
            </w:r>
          </w:p>
        </w:tc>
        <w:tc>
          <w:tcPr>
            <w:tcW w:w="2551" w:type="dxa"/>
            <w:noWrap/>
            <w:hideMark/>
          </w:tcPr>
          <w:p w14:paraId="1C1F3090"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7396B53D"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6,6667%</w:t>
            </w:r>
          </w:p>
        </w:tc>
      </w:tr>
      <w:tr w:rsidR="0083731E" w:rsidRPr="00605CAD" w14:paraId="14D9FA16" w14:textId="77777777" w:rsidTr="00605CAD">
        <w:trPr>
          <w:trHeight w:val="300"/>
          <w:jc w:val="center"/>
        </w:trPr>
        <w:tc>
          <w:tcPr>
            <w:tcW w:w="2547" w:type="dxa"/>
            <w:noWrap/>
            <w:hideMark/>
          </w:tcPr>
          <w:p w14:paraId="4936EC31" w14:textId="3D0BBD86"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abril de 20</w:t>
            </w:r>
            <w:r w:rsidRPr="00713B8A">
              <w:rPr>
                <w:rFonts w:ascii="Trebuchet MS" w:hAnsi="Trebuchet MS"/>
                <w:color w:val="000000"/>
                <w:szCs w:val="20"/>
              </w:rPr>
              <w:t>2</w:t>
            </w:r>
            <w:r>
              <w:rPr>
                <w:rFonts w:ascii="Trebuchet MS" w:hAnsi="Trebuchet MS"/>
                <w:color w:val="000000"/>
                <w:szCs w:val="20"/>
              </w:rPr>
              <w:t>5</w:t>
            </w:r>
          </w:p>
        </w:tc>
        <w:tc>
          <w:tcPr>
            <w:tcW w:w="2551" w:type="dxa"/>
            <w:noWrap/>
            <w:hideMark/>
          </w:tcPr>
          <w:p w14:paraId="5B0FFBBA"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0F38E5F1"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7,1429%</w:t>
            </w:r>
          </w:p>
        </w:tc>
      </w:tr>
      <w:tr w:rsidR="0083731E" w:rsidRPr="00605CAD" w14:paraId="0AE79A4D" w14:textId="77777777" w:rsidTr="00605CAD">
        <w:trPr>
          <w:trHeight w:val="300"/>
          <w:jc w:val="center"/>
        </w:trPr>
        <w:tc>
          <w:tcPr>
            <w:tcW w:w="2547" w:type="dxa"/>
            <w:noWrap/>
            <w:hideMark/>
          </w:tcPr>
          <w:p w14:paraId="095BE5ED" w14:textId="76596D68"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maio de 2025</w:t>
            </w:r>
          </w:p>
        </w:tc>
        <w:tc>
          <w:tcPr>
            <w:tcW w:w="2551" w:type="dxa"/>
            <w:noWrap/>
            <w:hideMark/>
          </w:tcPr>
          <w:p w14:paraId="259076F6"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3230883F"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7,6923%</w:t>
            </w:r>
          </w:p>
        </w:tc>
      </w:tr>
      <w:tr w:rsidR="0083731E" w:rsidRPr="00605CAD" w14:paraId="73D6AC21" w14:textId="77777777" w:rsidTr="00605CAD">
        <w:trPr>
          <w:trHeight w:val="300"/>
          <w:jc w:val="center"/>
        </w:trPr>
        <w:tc>
          <w:tcPr>
            <w:tcW w:w="2547" w:type="dxa"/>
            <w:noWrap/>
            <w:hideMark/>
          </w:tcPr>
          <w:p w14:paraId="72174566" w14:textId="75B5FEA3"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junho de 2025</w:t>
            </w:r>
          </w:p>
        </w:tc>
        <w:tc>
          <w:tcPr>
            <w:tcW w:w="2551" w:type="dxa"/>
            <w:noWrap/>
            <w:hideMark/>
          </w:tcPr>
          <w:p w14:paraId="01CE5A90"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474E734"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8,3333%</w:t>
            </w:r>
          </w:p>
        </w:tc>
      </w:tr>
      <w:tr w:rsidR="0083731E" w:rsidRPr="00605CAD" w14:paraId="27D6EA77" w14:textId="77777777" w:rsidTr="00605CAD">
        <w:trPr>
          <w:trHeight w:val="300"/>
          <w:jc w:val="center"/>
        </w:trPr>
        <w:tc>
          <w:tcPr>
            <w:tcW w:w="2547" w:type="dxa"/>
            <w:noWrap/>
            <w:hideMark/>
          </w:tcPr>
          <w:p w14:paraId="0D965099" w14:textId="4C9C2C3E"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julho de 2025</w:t>
            </w:r>
          </w:p>
        </w:tc>
        <w:tc>
          <w:tcPr>
            <w:tcW w:w="2551" w:type="dxa"/>
            <w:noWrap/>
            <w:hideMark/>
          </w:tcPr>
          <w:p w14:paraId="5A9EB28E"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1534DB8A"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9,0909%</w:t>
            </w:r>
          </w:p>
        </w:tc>
      </w:tr>
      <w:tr w:rsidR="0083731E" w:rsidRPr="00605CAD" w14:paraId="039B65AD" w14:textId="77777777" w:rsidTr="00605CAD">
        <w:trPr>
          <w:trHeight w:val="300"/>
          <w:jc w:val="center"/>
        </w:trPr>
        <w:tc>
          <w:tcPr>
            <w:tcW w:w="2547" w:type="dxa"/>
            <w:noWrap/>
            <w:hideMark/>
          </w:tcPr>
          <w:p w14:paraId="7AEDACF2" w14:textId="00D515C4"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agosto de 2025</w:t>
            </w:r>
          </w:p>
        </w:tc>
        <w:tc>
          <w:tcPr>
            <w:tcW w:w="2551" w:type="dxa"/>
            <w:noWrap/>
            <w:hideMark/>
          </w:tcPr>
          <w:p w14:paraId="0B10B854"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1B7C1E19"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10,0000%</w:t>
            </w:r>
          </w:p>
        </w:tc>
      </w:tr>
      <w:tr w:rsidR="0083731E" w:rsidRPr="00605CAD" w14:paraId="5C1C5E04" w14:textId="77777777" w:rsidTr="00605CAD">
        <w:trPr>
          <w:trHeight w:val="300"/>
          <w:jc w:val="center"/>
        </w:trPr>
        <w:tc>
          <w:tcPr>
            <w:tcW w:w="2547" w:type="dxa"/>
            <w:noWrap/>
            <w:hideMark/>
          </w:tcPr>
          <w:p w14:paraId="7B9840FC" w14:textId="5A125595"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setembro de 20</w:t>
            </w:r>
            <w:r w:rsidRPr="00713B8A">
              <w:rPr>
                <w:rFonts w:ascii="Trebuchet MS" w:hAnsi="Trebuchet MS"/>
                <w:color w:val="000000"/>
                <w:szCs w:val="20"/>
              </w:rPr>
              <w:t>2</w:t>
            </w:r>
            <w:r>
              <w:rPr>
                <w:rFonts w:ascii="Trebuchet MS" w:hAnsi="Trebuchet MS"/>
                <w:color w:val="000000"/>
                <w:szCs w:val="20"/>
              </w:rPr>
              <w:t>5</w:t>
            </w:r>
          </w:p>
        </w:tc>
        <w:tc>
          <w:tcPr>
            <w:tcW w:w="2551" w:type="dxa"/>
            <w:noWrap/>
            <w:hideMark/>
          </w:tcPr>
          <w:p w14:paraId="1B020B05"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386D81E1"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11,1111%</w:t>
            </w:r>
          </w:p>
        </w:tc>
      </w:tr>
      <w:tr w:rsidR="0083731E" w:rsidRPr="00605CAD" w14:paraId="07AE34FB" w14:textId="77777777" w:rsidTr="00605CAD">
        <w:trPr>
          <w:trHeight w:val="300"/>
          <w:jc w:val="center"/>
        </w:trPr>
        <w:tc>
          <w:tcPr>
            <w:tcW w:w="2547" w:type="dxa"/>
            <w:noWrap/>
            <w:hideMark/>
          </w:tcPr>
          <w:p w14:paraId="474FB205" w14:textId="5DC86AE7"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outubro de 2025</w:t>
            </w:r>
          </w:p>
        </w:tc>
        <w:tc>
          <w:tcPr>
            <w:tcW w:w="2551" w:type="dxa"/>
            <w:noWrap/>
            <w:hideMark/>
          </w:tcPr>
          <w:p w14:paraId="576D393D"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1439C7AF"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12,5000%</w:t>
            </w:r>
          </w:p>
        </w:tc>
      </w:tr>
      <w:tr w:rsidR="0083731E" w:rsidRPr="00605CAD" w14:paraId="2E7ACE2F" w14:textId="77777777" w:rsidTr="00605CAD">
        <w:trPr>
          <w:trHeight w:val="300"/>
          <w:jc w:val="center"/>
        </w:trPr>
        <w:tc>
          <w:tcPr>
            <w:tcW w:w="2547" w:type="dxa"/>
            <w:noWrap/>
            <w:hideMark/>
          </w:tcPr>
          <w:p w14:paraId="413341B2" w14:textId="35535D4A"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novembro de 2025</w:t>
            </w:r>
          </w:p>
        </w:tc>
        <w:tc>
          <w:tcPr>
            <w:tcW w:w="2551" w:type="dxa"/>
            <w:noWrap/>
            <w:hideMark/>
          </w:tcPr>
          <w:p w14:paraId="666C3290"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5FDCA38A"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14,2857%</w:t>
            </w:r>
          </w:p>
        </w:tc>
      </w:tr>
      <w:tr w:rsidR="0083731E" w:rsidRPr="00605CAD" w14:paraId="6A8B2EE3" w14:textId="77777777" w:rsidTr="00605CAD">
        <w:trPr>
          <w:trHeight w:val="300"/>
          <w:jc w:val="center"/>
        </w:trPr>
        <w:tc>
          <w:tcPr>
            <w:tcW w:w="2547" w:type="dxa"/>
            <w:noWrap/>
            <w:hideMark/>
          </w:tcPr>
          <w:p w14:paraId="3844ADE0" w14:textId="4A5065A4" w:rsidR="0083731E" w:rsidRPr="00605CAD" w:rsidRDefault="0083731E" w:rsidP="0083731E">
            <w:pPr>
              <w:jc w:val="center"/>
              <w:rPr>
                <w:rFonts w:ascii="Trebuchet MS" w:hAnsi="Trebuchet MS"/>
                <w:color w:val="000000"/>
                <w:szCs w:val="20"/>
              </w:rPr>
            </w:pPr>
            <w:r>
              <w:rPr>
                <w:rFonts w:ascii="Trebuchet MS" w:hAnsi="Trebuchet MS"/>
                <w:color w:val="000000"/>
                <w:szCs w:val="20"/>
              </w:rPr>
              <w:t>14 de dezembro de 2025</w:t>
            </w:r>
          </w:p>
        </w:tc>
        <w:tc>
          <w:tcPr>
            <w:tcW w:w="2551" w:type="dxa"/>
            <w:noWrap/>
            <w:hideMark/>
          </w:tcPr>
          <w:p w14:paraId="3DCF4B2F"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548417A0" w14:textId="77777777" w:rsidR="0083731E" w:rsidRPr="00605CAD" w:rsidRDefault="0083731E" w:rsidP="0083731E">
            <w:pPr>
              <w:jc w:val="center"/>
              <w:rPr>
                <w:rFonts w:ascii="Trebuchet MS" w:hAnsi="Trebuchet MS"/>
                <w:color w:val="000000"/>
                <w:szCs w:val="20"/>
              </w:rPr>
            </w:pPr>
            <w:r w:rsidRPr="00605CAD">
              <w:rPr>
                <w:rFonts w:ascii="Trebuchet MS" w:hAnsi="Trebuchet MS"/>
                <w:color w:val="000000"/>
                <w:szCs w:val="20"/>
              </w:rPr>
              <w:t>16,6667%</w:t>
            </w:r>
          </w:p>
        </w:tc>
      </w:tr>
      <w:tr w:rsidR="0083731E" w:rsidRPr="00605CAD" w14:paraId="179A2FFC" w14:textId="77777777" w:rsidTr="00605CAD">
        <w:trPr>
          <w:trHeight w:val="300"/>
          <w:jc w:val="center"/>
        </w:trPr>
        <w:tc>
          <w:tcPr>
            <w:tcW w:w="2547" w:type="dxa"/>
            <w:noWrap/>
            <w:hideMark/>
          </w:tcPr>
          <w:p w14:paraId="7892AB87" w14:textId="768B3E29" w:rsidR="0083731E" w:rsidRPr="00605CAD" w:rsidRDefault="0083731E">
            <w:pPr>
              <w:jc w:val="center"/>
              <w:rPr>
                <w:rFonts w:ascii="Trebuchet MS" w:hAnsi="Trebuchet MS"/>
                <w:color w:val="000000"/>
                <w:szCs w:val="20"/>
              </w:rPr>
            </w:pPr>
            <w:r>
              <w:rPr>
                <w:rFonts w:ascii="Trebuchet MS" w:hAnsi="Trebuchet MS"/>
                <w:color w:val="000000"/>
                <w:szCs w:val="20"/>
              </w:rPr>
              <w:t>14 de janeiro de 2026</w:t>
            </w:r>
          </w:p>
        </w:tc>
        <w:tc>
          <w:tcPr>
            <w:tcW w:w="2551" w:type="dxa"/>
            <w:noWrap/>
            <w:hideMark/>
          </w:tcPr>
          <w:p w14:paraId="2DCB5DEB"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DDECE38"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20,0000%</w:t>
            </w:r>
          </w:p>
        </w:tc>
      </w:tr>
      <w:tr w:rsidR="0083731E" w:rsidRPr="00605CAD" w14:paraId="0A4E7060" w14:textId="77777777" w:rsidTr="00605CAD">
        <w:trPr>
          <w:trHeight w:val="300"/>
          <w:jc w:val="center"/>
        </w:trPr>
        <w:tc>
          <w:tcPr>
            <w:tcW w:w="2547" w:type="dxa"/>
            <w:noWrap/>
            <w:hideMark/>
          </w:tcPr>
          <w:p w14:paraId="112F90EB" w14:textId="487C7E29" w:rsidR="0083731E" w:rsidRPr="00605CAD" w:rsidRDefault="0083731E">
            <w:pPr>
              <w:jc w:val="center"/>
              <w:rPr>
                <w:rFonts w:ascii="Trebuchet MS" w:hAnsi="Trebuchet MS"/>
                <w:color w:val="000000"/>
                <w:szCs w:val="20"/>
              </w:rPr>
            </w:pPr>
            <w:r>
              <w:rPr>
                <w:rFonts w:ascii="Trebuchet MS" w:hAnsi="Trebuchet MS"/>
                <w:color w:val="000000"/>
                <w:szCs w:val="20"/>
              </w:rPr>
              <w:t>14 de fevereiro de 20</w:t>
            </w:r>
            <w:r w:rsidRPr="00605CAD">
              <w:rPr>
                <w:rFonts w:ascii="Trebuchet MS" w:hAnsi="Trebuchet MS"/>
                <w:color w:val="000000"/>
                <w:szCs w:val="20"/>
              </w:rPr>
              <w:t>26</w:t>
            </w:r>
          </w:p>
        </w:tc>
        <w:tc>
          <w:tcPr>
            <w:tcW w:w="2551" w:type="dxa"/>
            <w:noWrap/>
            <w:hideMark/>
          </w:tcPr>
          <w:p w14:paraId="68D74DF4"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26D66787"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25,0000%</w:t>
            </w:r>
          </w:p>
        </w:tc>
      </w:tr>
      <w:tr w:rsidR="0083731E" w:rsidRPr="00605CAD" w14:paraId="61163E90" w14:textId="77777777" w:rsidTr="00605CAD">
        <w:trPr>
          <w:trHeight w:val="300"/>
          <w:jc w:val="center"/>
        </w:trPr>
        <w:tc>
          <w:tcPr>
            <w:tcW w:w="2547" w:type="dxa"/>
            <w:noWrap/>
            <w:hideMark/>
          </w:tcPr>
          <w:p w14:paraId="7E39CD8A" w14:textId="54FCEDFA" w:rsidR="0083731E" w:rsidRPr="00605CAD" w:rsidRDefault="0083731E">
            <w:pPr>
              <w:jc w:val="center"/>
              <w:rPr>
                <w:rFonts w:ascii="Trebuchet MS" w:hAnsi="Trebuchet MS"/>
                <w:color w:val="000000"/>
                <w:szCs w:val="20"/>
              </w:rPr>
            </w:pPr>
            <w:r>
              <w:rPr>
                <w:rFonts w:ascii="Trebuchet MS" w:hAnsi="Trebuchet MS"/>
                <w:color w:val="000000"/>
                <w:szCs w:val="20"/>
              </w:rPr>
              <w:t>14 de março de 20</w:t>
            </w:r>
            <w:r w:rsidRPr="00605CAD">
              <w:rPr>
                <w:rFonts w:ascii="Trebuchet MS" w:hAnsi="Trebuchet MS"/>
                <w:color w:val="000000"/>
                <w:szCs w:val="20"/>
              </w:rPr>
              <w:t>26</w:t>
            </w:r>
          </w:p>
        </w:tc>
        <w:tc>
          <w:tcPr>
            <w:tcW w:w="2551" w:type="dxa"/>
            <w:noWrap/>
            <w:hideMark/>
          </w:tcPr>
          <w:p w14:paraId="0A8F2FF5"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322F7131"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33,3333%</w:t>
            </w:r>
          </w:p>
        </w:tc>
      </w:tr>
      <w:tr w:rsidR="0083731E" w:rsidRPr="00605CAD" w14:paraId="5690974B" w14:textId="77777777" w:rsidTr="00605CAD">
        <w:trPr>
          <w:trHeight w:val="300"/>
          <w:jc w:val="center"/>
        </w:trPr>
        <w:tc>
          <w:tcPr>
            <w:tcW w:w="2547" w:type="dxa"/>
            <w:noWrap/>
            <w:hideMark/>
          </w:tcPr>
          <w:p w14:paraId="2D6B0B61" w14:textId="430942C3" w:rsidR="0083731E" w:rsidRPr="00605CAD" w:rsidRDefault="0083731E">
            <w:pPr>
              <w:jc w:val="center"/>
              <w:rPr>
                <w:rFonts w:ascii="Trebuchet MS" w:hAnsi="Trebuchet MS"/>
                <w:color w:val="000000"/>
                <w:szCs w:val="20"/>
              </w:rPr>
            </w:pPr>
            <w:r>
              <w:rPr>
                <w:rFonts w:ascii="Trebuchet MS" w:hAnsi="Trebuchet MS"/>
                <w:color w:val="000000"/>
                <w:szCs w:val="20"/>
              </w:rPr>
              <w:t>14 de abril de 20</w:t>
            </w:r>
            <w:r w:rsidRPr="00605CAD">
              <w:rPr>
                <w:rFonts w:ascii="Trebuchet MS" w:hAnsi="Trebuchet MS"/>
                <w:color w:val="000000"/>
                <w:szCs w:val="20"/>
              </w:rPr>
              <w:t>26</w:t>
            </w:r>
          </w:p>
        </w:tc>
        <w:tc>
          <w:tcPr>
            <w:tcW w:w="2551" w:type="dxa"/>
            <w:noWrap/>
            <w:hideMark/>
          </w:tcPr>
          <w:p w14:paraId="7EA065BF"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6A6C4499"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50,0000%</w:t>
            </w:r>
          </w:p>
        </w:tc>
      </w:tr>
      <w:tr w:rsidR="0083731E" w:rsidRPr="00605CAD" w14:paraId="532A7B23" w14:textId="77777777" w:rsidTr="00605CAD">
        <w:trPr>
          <w:trHeight w:val="300"/>
          <w:jc w:val="center"/>
        </w:trPr>
        <w:tc>
          <w:tcPr>
            <w:tcW w:w="2547" w:type="dxa"/>
            <w:noWrap/>
            <w:hideMark/>
          </w:tcPr>
          <w:p w14:paraId="0408FFCD" w14:textId="543806EE" w:rsidR="0083731E" w:rsidRPr="00605CAD" w:rsidRDefault="00605CAD">
            <w:pPr>
              <w:jc w:val="center"/>
              <w:rPr>
                <w:rFonts w:ascii="Trebuchet MS" w:hAnsi="Trebuchet MS"/>
                <w:color w:val="000000"/>
                <w:szCs w:val="20"/>
              </w:rPr>
            </w:pPr>
            <w:r>
              <w:rPr>
                <w:rFonts w:ascii="Trebuchet MS" w:hAnsi="Trebuchet MS"/>
                <w:color w:val="000000"/>
                <w:szCs w:val="20"/>
              </w:rPr>
              <w:t>Data de Vencimento</w:t>
            </w:r>
          </w:p>
        </w:tc>
        <w:tc>
          <w:tcPr>
            <w:tcW w:w="2551" w:type="dxa"/>
            <w:noWrap/>
            <w:hideMark/>
          </w:tcPr>
          <w:p w14:paraId="684A0FFF"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2,04%</w:t>
            </w:r>
          </w:p>
        </w:tc>
        <w:tc>
          <w:tcPr>
            <w:tcW w:w="3481" w:type="dxa"/>
            <w:noWrap/>
            <w:hideMark/>
          </w:tcPr>
          <w:p w14:paraId="7C549023" w14:textId="77777777" w:rsidR="0083731E" w:rsidRPr="00605CAD" w:rsidRDefault="0083731E">
            <w:pPr>
              <w:jc w:val="center"/>
              <w:rPr>
                <w:rFonts w:ascii="Trebuchet MS" w:hAnsi="Trebuchet MS"/>
                <w:color w:val="000000"/>
                <w:szCs w:val="20"/>
              </w:rPr>
            </w:pPr>
            <w:r w:rsidRPr="00605CAD">
              <w:rPr>
                <w:rFonts w:ascii="Trebuchet MS" w:hAnsi="Trebuchet MS"/>
                <w:color w:val="000000"/>
                <w:szCs w:val="20"/>
              </w:rPr>
              <w:t>100,0000%</w:t>
            </w:r>
          </w:p>
        </w:tc>
      </w:tr>
    </w:tbl>
    <w:p w14:paraId="115E69BC" w14:textId="77777777" w:rsidR="00D2245E" w:rsidRPr="000B4FD1" w:rsidRDefault="00D2245E" w:rsidP="008F58ED">
      <w:pPr>
        <w:pStyle w:val="Body"/>
        <w:spacing w:after="0"/>
        <w:rPr>
          <w:rFonts w:ascii="Trebuchet MS" w:hAnsi="Trebuchet MS"/>
          <w:bCs/>
          <w:szCs w:val="20"/>
        </w:rPr>
      </w:pPr>
    </w:p>
    <w:p w14:paraId="6E0B1089" w14:textId="77777777" w:rsidR="00D2245E" w:rsidRPr="000B4FD1" w:rsidRDefault="00D2245E">
      <w:pPr>
        <w:rPr>
          <w:rFonts w:ascii="Trebuchet MS" w:hAnsi="Trebuchet MS"/>
          <w:bCs/>
          <w:kern w:val="20"/>
          <w:szCs w:val="20"/>
        </w:rPr>
      </w:pPr>
      <w:r w:rsidRPr="000B4FD1">
        <w:rPr>
          <w:rFonts w:ascii="Trebuchet MS" w:hAnsi="Trebuchet MS"/>
          <w:bCs/>
          <w:szCs w:val="20"/>
        </w:rPr>
        <w:br w:type="page"/>
      </w:r>
    </w:p>
    <w:p w14:paraId="39863D4C" w14:textId="77777777" w:rsidR="00D2245E" w:rsidRPr="000B4FD1" w:rsidRDefault="00D2245E" w:rsidP="00D2245E">
      <w:pPr>
        <w:pStyle w:val="Body"/>
        <w:spacing w:after="0"/>
        <w:jc w:val="center"/>
        <w:rPr>
          <w:rFonts w:ascii="Trebuchet MS" w:hAnsi="Trebuchet MS"/>
          <w:b/>
          <w:szCs w:val="20"/>
        </w:rPr>
      </w:pPr>
      <w:r w:rsidRPr="000B4FD1">
        <w:rPr>
          <w:rFonts w:ascii="Trebuchet MS" w:hAnsi="Trebuchet MS"/>
          <w:b/>
          <w:szCs w:val="20"/>
        </w:rPr>
        <w:t>ANEXO II</w:t>
      </w:r>
    </w:p>
    <w:p w14:paraId="6DEA6B3E" w14:textId="61B92E2A" w:rsidR="00A0551E" w:rsidRDefault="00021E03" w:rsidP="00EB0B3E">
      <w:pPr>
        <w:pStyle w:val="Body"/>
        <w:spacing w:after="0"/>
        <w:jc w:val="center"/>
        <w:rPr>
          <w:rFonts w:ascii="Trebuchet MS" w:hAnsi="Trebuchet MS"/>
          <w:b/>
          <w:szCs w:val="20"/>
        </w:rPr>
      </w:pPr>
      <w:r w:rsidRPr="000B4FD1">
        <w:rPr>
          <w:rFonts w:ascii="Trebuchet MS" w:hAnsi="Trebuchet MS"/>
          <w:b/>
          <w:szCs w:val="20"/>
        </w:rPr>
        <w:t>Minutas dos Contratos de Garantia Chile</w:t>
      </w:r>
    </w:p>
    <w:p w14:paraId="182CE823" w14:textId="0DD24941" w:rsidR="00173AFF" w:rsidRDefault="00173AFF" w:rsidP="00EB0B3E">
      <w:pPr>
        <w:pStyle w:val="Body"/>
        <w:spacing w:after="0"/>
        <w:jc w:val="center"/>
        <w:rPr>
          <w:rFonts w:ascii="Trebuchet MS" w:hAnsi="Trebuchet MS"/>
          <w:b/>
          <w:szCs w:val="20"/>
        </w:rPr>
      </w:pPr>
    </w:p>
    <w:p w14:paraId="3616C46A" w14:textId="54F18ED0" w:rsidR="00173AFF" w:rsidRPr="00842585" w:rsidRDefault="00173AFF" w:rsidP="00173AFF">
      <w:pPr>
        <w:pStyle w:val="Body"/>
        <w:spacing w:after="0"/>
        <w:jc w:val="center"/>
        <w:rPr>
          <w:rFonts w:ascii="Trebuchet MS" w:hAnsi="Trebuchet MS"/>
          <w:bCs/>
          <w:i/>
          <w:iCs/>
          <w:szCs w:val="20"/>
        </w:rPr>
      </w:pPr>
      <w:r w:rsidRPr="00842585">
        <w:rPr>
          <w:rFonts w:ascii="Trebuchet MS" w:hAnsi="Trebuchet MS"/>
          <w:bCs/>
          <w:i/>
          <w:iCs/>
          <w:szCs w:val="20"/>
        </w:rPr>
        <w:t>(Restante da página intencionalmente deixado em branco. As Minutas dos Contratos de Garantia Chile seguem na próxima página.)</w:t>
      </w:r>
    </w:p>
    <w:p w14:paraId="5751017A" w14:textId="16ACB51A" w:rsidR="00173AFF" w:rsidRDefault="00173AFF" w:rsidP="00EB0B3E">
      <w:pPr>
        <w:pStyle w:val="Body"/>
        <w:spacing w:after="0"/>
        <w:jc w:val="center"/>
      </w:pPr>
      <w:r>
        <w:br w:type="page"/>
      </w:r>
    </w:p>
    <w:p w14:paraId="24697456" w14:textId="65B6501A" w:rsidR="0011367D" w:rsidRDefault="0011367D">
      <w:pPr>
        <w:rPr>
          <w:kern w:val="20"/>
        </w:rPr>
      </w:pPr>
    </w:p>
    <w:tbl>
      <w:tblPr>
        <w:tblStyle w:val="Tabelacomgrade2"/>
        <w:tblW w:w="0" w:type="auto"/>
        <w:tblLook w:val="04A0" w:firstRow="1" w:lastRow="0" w:firstColumn="1" w:lastColumn="0" w:noHBand="0" w:noVBand="1"/>
      </w:tblPr>
      <w:tblGrid>
        <w:gridCol w:w="4414"/>
        <w:gridCol w:w="4414"/>
      </w:tblGrid>
      <w:tr w:rsidR="00F42204" w:rsidRPr="003568CD" w14:paraId="473C4E20" w14:textId="77777777" w:rsidTr="00F42204">
        <w:tc>
          <w:tcPr>
            <w:tcW w:w="4414" w:type="dxa"/>
          </w:tcPr>
          <w:p w14:paraId="035B787D" w14:textId="77777777" w:rsidR="00F42204" w:rsidRPr="002A6668" w:rsidRDefault="00F42204" w:rsidP="00F42204">
            <w:pPr>
              <w:widowControl w:val="0"/>
              <w:suppressAutoHyphens/>
              <w:jc w:val="center"/>
              <w:rPr>
                <w:rFonts w:ascii="Times New Roman" w:hAnsi="Times New Roman" w:cs="Times New Roman"/>
                <w:b/>
                <w:u w:val="single"/>
              </w:rPr>
            </w:pPr>
          </w:p>
          <w:p w14:paraId="672A034A" w14:textId="77777777" w:rsidR="00F42204" w:rsidRPr="002A6668" w:rsidRDefault="00F42204" w:rsidP="00F42204">
            <w:pPr>
              <w:widowControl w:val="0"/>
              <w:suppressAutoHyphens/>
              <w:jc w:val="center"/>
              <w:rPr>
                <w:rFonts w:ascii="Times New Roman" w:hAnsi="Times New Roman" w:cs="Times New Roman"/>
                <w:b/>
                <w:u w:val="single"/>
              </w:rPr>
            </w:pPr>
          </w:p>
          <w:p w14:paraId="51CD15D7" w14:textId="77777777" w:rsidR="00F42204" w:rsidRPr="002A6668" w:rsidRDefault="00F42204" w:rsidP="00F42204">
            <w:pPr>
              <w:widowControl w:val="0"/>
              <w:suppressAutoHyphens/>
              <w:jc w:val="center"/>
              <w:rPr>
                <w:rFonts w:ascii="Times New Roman" w:hAnsi="Times New Roman" w:cs="Times New Roman"/>
                <w:b/>
                <w:u w:val="single"/>
              </w:rPr>
            </w:pPr>
            <w:r w:rsidRPr="002A6668">
              <w:rPr>
                <w:rFonts w:ascii="Times New Roman" w:hAnsi="Times New Roman"/>
                <w:b/>
                <w:u w:val="single"/>
              </w:rPr>
              <w:t xml:space="preserve">PRENDA SIN DESPLAZAMIENTO </w:t>
            </w:r>
          </w:p>
          <w:p w14:paraId="43CBBF88" w14:textId="77777777" w:rsidR="00F42204" w:rsidRPr="002A6668" w:rsidRDefault="00F42204" w:rsidP="00F42204">
            <w:pPr>
              <w:widowControl w:val="0"/>
              <w:suppressAutoHyphens/>
              <w:jc w:val="center"/>
              <w:rPr>
                <w:rFonts w:ascii="Times New Roman" w:hAnsi="Times New Roman" w:cs="Times New Roman"/>
                <w:b/>
                <w:u w:val="single"/>
              </w:rPr>
            </w:pPr>
          </w:p>
          <w:p w14:paraId="7A7FA9DB" w14:textId="77777777" w:rsidR="00F42204" w:rsidRPr="002A6668" w:rsidRDefault="00F42204" w:rsidP="00F42204">
            <w:pPr>
              <w:widowControl w:val="0"/>
              <w:suppressAutoHyphens/>
              <w:jc w:val="center"/>
              <w:rPr>
                <w:rFonts w:ascii="Times New Roman" w:hAnsi="Times New Roman" w:cs="Times New Roman"/>
                <w:b/>
                <w:u w:val="single"/>
              </w:rPr>
            </w:pPr>
            <w:r w:rsidRPr="002A6668">
              <w:rPr>
                <w:rFonts w:ascii="Times New Roman" w:hAnsi="Times New Roman"/>
                <w:b/>
                <w:u w:val="single"/>
              </w:rPr>
              <w:t>Y</w:t>
            </w:r>
          </w:p>
          <w:p w14:paraId="0EA43484" w14:textId="77777777" w:rsidR="00F42204" w:rsidRPr="002A6668" w:rsidRDefault="00F42204" w:rsidP="00F42204">
            <w:pPr>
              <w:widowControl w:val="0"/>
              <w:suppressAutoHyphens/>
              <w:jc w:val="center"/>
              <w:rPr>
                <w:rFonts w:ascii="Times New Roman" w:hAnsi="Times New Roman" w:cs="Times New Roman"/>
                <w:b/>
                <w:u w:val="single"/>
              </w:rPr>
            </w:pPr>
          </w:p>
          <w:p w14:paraId="4C7F6C77" w14:textId="77777777" w:rsidR="00F42204" w:rsidRPr="002A6668" w:rsidRDefault="00F42204" w:rsidP="00F42204">
            <w:pPr>
              <w:widowControl w:val="0"/>
              <w:suppressAutoHyphens/>
              <w:jc w:val="center"/>
              <w:rPr>
                <w:rFonts w:ascii="Times New Roman" w:hAnsi="Times New Roman" w:cs="Times New Roman"/>
                <w:b/>
                <w:u w:val="single"/>
              </w:rPr>
            </w:pPr>
            <w:r w:rsidRPr="002A6668">
              <w:rPr>
                <w:rFonts w:ascii="Times New Roman" w:hAnsi="Times New Roman"/>
                <w:b/>
                <w:u w:val="single"/>
              </w:rPr>
              <w:t>MANDATO</w:t>
            </w:r>
          </w:p>
          <w:p w14:paraId="4F70FA21" w14:textId="77777777" w:rsidR="00F42204" w:rsidRPr="002A6668" w:rsidRDefault="00F42204" w:rsidP="00F42204">
            <w:pPr>
              <w:widowControl w:val="0"/>
              <w:suppressAutoHyphens/>
              <w:jc w:val="center"/>
              <w:rPr>
                <w:rFonts w:ascii="Times New Roman" w:hAnsi="Times New Roman" w:cs="Times New Roman"/>
                <w:b/>
                <w:u w:val="single"/>
              </w:rPr>
            </w:pPr>
          </w:p>
          <w:p w14:paraId="3C38A938" w14:textId="77777777" w:rsidR="00F42204" w:rsidRPr="002A6668" w:rsidRDefault="00F42204" w:rsidP="00F42204">
            <w:pPr>
              <w:widowControl w:val="0"/>
              <w:suppressAutoHyphens/>
              <w:jc w:val="center"/>
              <w:rPr>
                <w:rFonts w:ascii="Times New Roman" w:hAnsi="Times New Roman" w:cs="Times New Roman"/>
                <w:b/>
              </w:rPr>
            </w:pPr>
            <w:r w:rsidRPr="002A6668">
              <w:rPr>
                <w:rFonts w:ascii="Times New Roman" w:hAnsi="Times New Roman"/>
                <w:b/>
              </w:rPr>
              <w:t>BICICLETAS PÚBLICAS DE SANTIAGO SpA</w:t>
            </w:r>
          </w:p>
          <w:p w14:paraId="64C08C07" w14:textId="77777777" w:rsidR="00F42204" w:rsidRPr="002A6668" w:rsidRDefault="00F42204" w:rsidP="00F42204">
            <w:pPr>
              <w:widowControl w:val="0"/>
              <w:suppressAutoHyphens/>
              <w:jc w:val="center"/>
              <w:rPr>
                <w:rFonts w:ascii="Times New Roman" w:hAnsi="Times New Roman" w:cs="Times New Roman"/>
                <w:b/>
              </w:rPr>
            </w:pPr>
          </w:p>
          <w:p w14:paraId="49C8DBB5" w14:textId="77777777" w:rsidR="00F42204" w:rsidRPr="002A6668" w:rsidRDefault="00F42204" w:rsidP="00F42204">
            <w:pPr>
              <w:widowControl w:val="0"/>
              <w:suppressAutoHyphens/>
              <w:jc w:val="center"/>
              <w:rPr>
                <w:rFonts w:ascii="Times New Roman" w:hAnsi="Times New Roman" w:cs="Times New Roman"/>
                <w:b/>
              </w:rPr>
            </w:pPr>
            <w:r w:rsidRPr="002A6668">
              <w:rPr>
                <w:rFonts w:ascii="Times New Roman" w:hAnsi="Times New Roman"/>
                <w:b/>
              </w:rPr>
              <w:t>-A-</w:t>
            </w:r>
          </w:p>
          <w:p w14:paraId="39A18F90" w14:textId="77777777" w:rsidR="00F42204" w:rsidRPr="002A6668" w:rsidRDefault="00F42204" w:rsidP="00F42204">
            <w:pPr>
              <w:widowControl w:val="0"/>
              <w:suppressAutoHyphens/>
              <w:jc w:val="center"/>
              <w:rPr>
                <w:rFonts w:ascii="Times New Roman" w:hAnsi="Times New Roman" w:cs="Times New Roman"/>
                <w:b/>
              </w:rPr>
            </w:pPr>
          </w:p>
          <w:p w14:paraId="060D54DE" w14:textId="77777777" w:rsidR="00F42204" w:rsidRPr="002A6668" w:rsidRDefault="00F42204" w:rsidP="00F42204">
            <w:pPr>
              <w:widowControl w:val="0"/>
              <w:suppressAutoHyphens/>
              <w:jc w:val="center"/>
              <w:rPr>
                <w:rFonts w:ascii="Times New Roman" w:hAnsi="Times New Roman" w:cs="Times New Roman"/>
                <w:b/>
                <w:caps/>
              </w:rPr>
            </w:pPr>
            <w:r w:rsidRPr="002A6668">
              <w:rPr>
                <w:rFonts w:ascii="Times New Roman" w:hAnsi="Times New Roman"/>
                <w:b/>
                <w:caps/>
              </w:rPr>
              <w:t>OLIVEIRA TRUST DISTRIBUIDORA DE TÍTULOS E VALORES MOBILIÁRIOS S.A.</w:t>
            </w:r>
          </w:p>
          <w:p w14:paraId="487D7C0D" w14:textId="77777777" w:rsidR="00F42204" w:rsidRPr="002A6668" w:rsidRDefault="00F42204" w:rsidP="00F42204">
            <w:pPr>
              <w:widowControl w:val="0"/>
              <w:suppressAutoHyphens/>
              <w:rPr>
                <w:rFonts w:ascii="Times New Roman" w:hAnsi="Times New Roman" w:cs="Times New Roman"/>
                <w:b/>
                <w:lang w:val="pt-BR"/>
              </w:rPr>
            </w:pPr>
          </w:p>
          <w:p w14:paraId="110CC96E" w14:textId="77777777" w:rsidR="00F42204" w:rsidRPr="002A6668" w:rsidRDefault="00F42204" w:rsidP="00F42204">
            <w:pPr>
              <w:widowControl w:val="0"/>
              <w:suppressAutoHyphens/>
              <w:jc w:val="center"/>
              <w:rPr>
                <w:rFonts w:ascii="Times New Roman" w:hAnsi="Times New Roman" w:cs="Times New Roman"/>
              </w:rPr>
            </w:pPr>
            <w:r w:rsidRPr="002A6668">
              <w:rPr>
                <w:rFonts w:ascii="Times New Roman" w:hAnsi="Times New Roman"/>
                <w:b/>
              </w:rPr>
              <w:t>COMO REPRESENTANTE DE LOS TENEDORES DE DEBENTURES</w:t>
            </w:r>
          </w:p>
        </w:tc>
        <w:tc>
          <w:tcPr>
            <w:tcW w:w="4414" w:type="dxa"/>
          </w:tcPr>
          <w:p w14:paraId="3298381C" w14:textId="77777777" w:rsidR="00F42204" w:rsidRPr="002A6668" w:rsidRDefault="00F42204" w:rsidP="00F42204">
            <w:pPr>
              <w:widowControl w:val="0"/>
              <w:suppressAutoHyphens/>
              <w:jc w:val="center"/>
              <w:rPr>
                <w:rFonts w:ascii="Times New Roman" w:hAnsi="Times New Roman" w:cs="Times New Roman"/>
                <w:b/>
                <w:u w:val="single"/>
                <w:lang w:val="en-US"/>
              </w:rPr>
            </w:pPr>
            <w:r w:rsidRPr="002A6668">
              <w:rPr>
                <w:rFonts w:ascii="Times New Roman" w:hAnsi="Times New Roman"/>
                <w:b/>
                <w:u w:val="single"/>
                <w:lang w:val="en-US"/>
              </w:rPr>
              <w:t>[FREE TRANSLATION]</w:t>
            </w:r>
          </w:p>
          <w:p w14:paraId="14AD5806" w14:textId="77777777" w:rsidR="00F42204" w:rsidRPr="002A6668" w:rsidRDefault="00F42204" w:rsidP="00F42204">
            <w:pPr>
              <w:widowControl w:val="0"/>
              <w:suppressAutoHyphens/>
              <w:jc w:val="center"/>
              <w:rPr>
                <w:rFonts w:ascii="Times New Roman" w:hAnsi="Times New Roman" w:cs="Times New Roman"/>
                <w:b/>
                <w:u w:val="single"/>
                <w:lang w:val="en-US"/>
              </w:rPr>
            </w:pPr>
          </w:p>
          <w:p w14:paraId="5916AD74" w14:textId="77777777" w:rsidR="00F42204" w:rsidRPr="002A6668" w:rsidRDefault="00F42204" w:rsidP="00F42204">
            <w:pPr>
              <w:widowControl w:val="0"/>
              <w:suppressAutoHyphens/>
              <w:jc w:val="center"/>
              <w:rPr>
                <w:rFonts w:ascii="Times New Roman" w:hAnsi="Times New Roman" w:cs="Times New Roman"/>
                <w:b/>
                <w:u w:val="single"/>
                <w:lang w:val="en-US"/>
              </w:rPr>
            </w:pPr>
            <w:r w:rsidRPr="002A6668">
              <w:rPr>
                <w:rFonts w:ascii="Times New Roman" w:hAnsi="Times New Roman"/>
                <w:b/>
                <w:u w:val="single"/>
                <w:lang w:val="en-US"/>
              </w:rPr>
              <w:t xml:space="preserve">NONPOSSESSORY PLEDGE AND </w:t>
            </w:r>
          </w:p>
          <w:p w14:paraId="56091BB9" w14:textId="77777777" w:rsidR="00F42204" w:rsidRPr="002A6668" w:rsidRDefault="00F42204" w:rsidP="00F42204">
            <w:pPr>
              <w:widowControl w:val="0"/>
              <w:suppressAutoHyphens/>
              <w:jc w:val="center"/>
              <w:rPr>
                <w:rFonts w:ascii="Times New Roman" w:hAnsi="Times New Roman" w:cs="Times New Roman"/>
                <w:b/>
                <w:u w:val="single"/>
                <w:lang w:val="en-US"/>
              </w:rPr>
            </w:pPr>
          </w:p>
          <w:p w14:paraId="36796738" w14:textId="77777777" w:rsidR="00F42204" w:rsidRPr="002A6668" w:rsidRDefault="00F42204" w:rsidP="00F42204">
            <w:pPr>
              <w:widowControl w:val="0"/>
              <w:suppressAutoHyphens/>
              <w:jc w:val="center"/>
              <w:rPr>
                <w:rFonts w:ascii="Times New Roman" w:hAnsi="Times New Roman" w:cs="Times New Roman"/>
                <w:b/>
                <w:u w:val="single"/>
                <w:lang w:val="en-US"/>
              </w:rPr>
            </w:pPr>
          </w:p>
          <w:p w14:paraId="6A798F1B" w14:textId="77777777" w:rsidR="00F42204" w:rsidRPr="002A6668" w:rsidRDefault="00F42204" w:rsidP="00F42204">
            <w:pPr>
              <w:widowControl w:val="0"/>
              <w:suppressAutoHyphens/>
              <w:jc w:val="center"/>
              <w:rPr>
                <w:rFonts w:ascii="Times New Roman" w:hAnsi="Times New Roman" w:cs="Times New Roman"/>
                <w:b/>
                <w:u w:val="single"/>
                <w:lang w:val="en-US"/>
              </w:rPr>
            </w:pPr>
          </w:p>
          <w:p w14:paraId="5473EEC0" w14:textId="77777777" w:rsidR="00F42204" w:rsidRPr="002A6668" w:rsidRDefault="00F42204" w:rsidP="00F42204">
            <w:pPr>
              <w:widowControl w:val="0"/>
              <w:suppressAutoHyphens/>
              <w:jc w:val="center"/>
              <w:rPr>
                <w:rFonts w:ascii="Times New Roman" w:hAnsi="Times New Roman" w:cs="Times New Roman"/>
                <w:b/>
                <w:u w:val="single"/>
                <w:lang w:val="en-US"/>
              </w:rPr>
            </w:pPr>
            <w:r w:rsidRPr="002A6668">
              <w:rPr>
                <w:rFonts w:ascii="Times New Roman" w:hAnsi="Times New Roman"/>
                <w:b/>
                <w:u w:val="single"/>
                <w:lang w:val="en-US"/>
              </w:rPr>
              <w:t>MANDATE</w:t>
            </w:r>
          </w:p>
          <w:p w14:paraId="7E9B23D2" w14:textId="77777777" w:rsidR="00F42204" w:rsidRPr="002A6668" w:rsidRDefault="00F42204" w:rsidP="00F42204">
            <w:pPr>
              <w:widowControl w:val="0"/>
              <w:suppressAutoHyphens/>
              <w:jc w:val="center"/>
              <w:rPr>
                <w:rFonts w:ascii="Times New Roman" w:hAnsi="Times New Roman" w:cs="Times New Roman"/>
                <w:b/>
                <w:lang w:val="en-US"/>
              </w:rPr>
            </w:pPr>
          </w:p>
          <w:p w14:paraId="20BA3AF5" w14:textId="77777777" w:rsidR="00F42204" w:rsidRPr="002A6668" w:rsidRDefault="00F42204" w:rsidP="00F42204">
            <w:pPr>
              <w:widowControl w:val="0"/>
              <w:suppressAutoHyphens/>
              <w:jc w:val="center"/>
              <w:rPr>
                <w:rFonts w:ascii="Times New Roman" w:hAnsi="Times New Roman" w:cs="Times New Roman"/>
                <w:b/>
                <w:lang w:val="pt-BR"/>
              </w:rPr>
            </w:pPr>
            <w:r w:rsidRPr="002A6668">
              <w:rPr>
                <w:rFonts w:ascii="Times New Roman" w:hAnsi="Times New Roman"/>
                <w:b/>
                <w:lang w:val="pt-BR"/>
              </w:rPr>
              <w:t>BICICLETAS PÚBLICAS DE SANTIAGO SpA</w:t>
            </w:r>
          </w:p>
          <w:p w14:paraId="237492A9" w14:textId="77777777" w:rsidR="00F42204" w:rsidRPr="002A6668" w:rsidRDefault="00F42204" w:rsidP="00F42204">
            <w:pPr>
              <w:widowControl w:val="0"/>
              <w:suppressAutoHyphens/>
              <w:jc w:val="center"/>
              <w:rPr>
                <w:rFonts w:ascii="Times New Roman" w:hAnsi="Times New Roman" w:cs="Times New Roman"/>
                <w:b/>
                <w:lang w:val="pt-BR"/>
              </w:rPr>
            </w:pPr>
          </w:p>
          <w:p w14:paraId="4A2B2613" w14:textId="77777777" w:rsidR="00F42204" w:rsidRPr="002A6668" w:rsidRDefault="00F42204" w:rsidP="00F42204">
            <w:pPr>
              <w:widowControl w:val="0"/>
              <w:suppressAutoHyphens/>
              <w:jc w:val="center"/>
              <w:rPr>
                <w:rFonts w:ascii="Times New Roman" w:hAnsi="Times New Roman" w:cs="Times New Roman"/>
                <w:b/>
              </w:rPr>
            </w:pPr>
            <w:r w:rsidRPr="002A6668">
              <w:rPr>
                <w:rFonts w:ascii="Times New Roman" w:hAnsi="Times New Roman"/>
                <w:b/>
              </w:rPr>
              <w:t>-TO-</w:t>
            </w:r>
          </w:p>
          <w:p w14:paraId="74608815" w14:textId="77777777" w:rsidR="00F42204" w:rsidRPr="002A6668" w:rsidRDefault="00F42204" w:rsidP="00F42204">
            <w:pPr>
              <w:widowControl w:val="0"/>
              <w:suppressAutoHyphens/>
              <w:jc w:val="center"/>
              <w:rPr>
                <w:rFonts w:ascii="Times New Roman" w:hAnsi="Times New Roman" w:cs="Times New Roman"/>
                <w:b/>
              </w:rPr>
            </w:pPr>
          </w:p>
          <w:p w14:paraId="36517E06" w14:textId="77777777" w:rsidR="00F42204" w:rsidRPr="002A6668" w:rsidRDefault="00F42204" w:rsidP="00F42204">
            <w:pPr>
              <w:jc w:val="center"/>
              <w:rPr>
                <w:rFonts w:ascii="Times New Roman" w:hAnsi="Times New Roman" w:cs="Times New Roman"/>
                <w:b/>
                <w:caps/>
              </w:rPr>
            </w:pPr>
            <w:r w:rsidRPr="002A6668">
              <w:rPr>
                <w:rFonts w:ascii="Times New Roman" w:hAnsi="Times New Roman"/>
                <w:b/>
                <w:caps/>
              </w:rPr>
              <w:t>OLIVEIRA TRUST DISTRIBUIDORA DE TÍTULOS E VALORES MOBILIÁRIOS S.A.</w:t>
            </w:r>
          </w:p>
          <w:p w14:paraId="6F5C7156" w14:textId="77777777" w:rsidR="00F42204" w:rsidRPr="002A6668" w:rsidRDefault="00F42204" w:rsidP="00F42204">
            <w:pPr>
              <w:jc w:val="center"/>
              <w:rPr>
                <w:rFonts w:ascii="Times New Roman" w:hAnsi="Times New Roman" w:cs="Times New Roman"/>
              </w:rPr>
            </w:pPr>
          </w:p>
          <w:p w14:paraId="4874E32F" w14:textId="77777777" w:rsidR="00F42204" w:rsidRPr="002A6668" w:rsidRDefault="00F42204" w:rsidP="00F42204">
            <w:pPr>
              <w:widowControl w:val="0"/>
              <w:suppressAutoHyphens/>
              <w:jc w:val="center"/>
              <w:rPr>
                <w:rFonts w:ascii="Times New Roman" w:hAnsi="Times New Roman" w:cs="Times New Roman"/>
                <w:bCs/>
                <w:u w:val="single"/>
                <w:lang w:val="en-US"/>
              </w:rPr>
            </w:pPr>
            <w:r w:rsidRPr="002A6668">
              <w:rPr>
                <w:rFonts w:ascii="Times New Roman" w:hAnsi="Times New Roman"/>
                <w:b/>
                <w:bCs/>
                <w:lang w:val="en-US"/>
              </w:rPr>
              <w:t>AS A REPRESENTATIVE OF THE DEBENTURE HOLDERS</w:t>
            </w:r>
          </w:p>
        </w:tc>
      </w:tr>
      <w:tr w:rsidR="00F42204" w:rsidRPr="003568CD" w14:paraId="3D2E31F0" w14:textId="77777777" w:rsidTr="00F42204">
        <w:tc>
          <w:tcPr>
            <w:tcW w:w="4414" w:type="dxa"/>
          </w:tcPr>
          <w:p w14:paraId="6F8E0979"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70E5DB8"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7115508C" w14:textId="77777777" w:rsidTr="00F42204">
        <w:tc>
          <w:tcPr>
            <w:tcW w:w="4414" w:type="dxa"/>
          </w:tcPr>
          <w:p w14:paraId="303E92B7"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spacing w:val="-2"/>
              </w:rPr>
              <w:t>EN SANTIAGO, REPÚBLICA DE CHILE, a [●] de [●] del año dos mil dos mil veintiuno, ante mí, [●]</w:t>
            </w:r>
            <w:r w:rsidRPr="002A6668">
              <w:rPr>
                <w:rFonts w:ascii="Times New Roman" w:hAnsi="Times New Roman"/>
                <w:b/>
                <w:spacing w:val="-2"/>
              </w:rPr>
              <w:t>,</w:t>
            </w:r>
            <w:r w:rsidRPr="002A6668">
              <w:rPr>
                <w:rFonts w:ascii="Times New Roman" w:hAnsi="Times New Roman"/>
                <w:spacing w:val="-2"/>
              </w:rPr>
              <w:t xml:space="preserve"> Abogado, Notario Público Titular de la [●] Notaría de Santiago, domiciliado en esta ciudad, calle [●], comparecen: </w:t>
            </w:r>
          </w:p>
          <w:p w14:paraId="6B8F37BE" w14:textId="77777777" w:rsidR="00F42204" w:rsidRPr="002A6668" w:rsidRDefault="00F42204" w:rsidP="00F42204">
            <w:pPr>
              <w:widowControl w:val="0"/>
              <w:suppressAutoHyphens/>
              <w:jc w:val="both"/>
              <w:rPr>
                <w:rFonts w:ascii="Times New Roman" w:hAnsi="Times New Roman" w:cs="Times New Roman"/>
                <w:spacing w:val="-2"/>
              </w:rPr>
            </w:pPr>
          </w:p>
          <w:p w14:paraId="705A55E1"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spacing w:val="-2"/>
              </w:rPr>
              <w:t>/Uno/</w:t>
            </w:r>
            <w:r w:rsidRPr="002A6668">
              <w:rPr>
                <w:rFonts w:ascii="Times New Roman" w:hAnsi="Times New Roman"/>
                <w:spacing w:val="-2"/>
              </w:rPr>
              <w:t xml:space="preserve"> don </w:t>
            </w:r>
            <w:r w:rsidRPr="002A6668">
              <w:rPr>
                <w:rFonts w:ascii="Times New Roman" w:hAnsi="Times New Roman"/>
              </w:rPr>
              <w:t xml:space="preserve">[●], [nacionalidad] </w:t>
            </w:r>
            <w:r w:rsidRPr="002A6668">
              <w:rPr>
                <w:rFonts w:ascii="Times New Roman" w:hAnsi="Times New Roman"/>
                <w:spacing w:val="-2"/>
              </w:rPr>
              <w:t xml:space="preserve">[estado civil], [profesión u oficio], pasaporte </w:t>
            </w:r>
            <w:r w:rsidRPr="002A6668">
              <w:rPr>
                <w:rFonts w:ascii="Times New Roman" w:hAnsi="Times New Roman"/>
              </w:rPr>
              <w:t xml:space="preserve">[●] </w:t>
            </w:r>
            <w:r w:rsidRPr="002A6668">
              <w:rPr>
                <w:rFonts w:ascii="Times New Roman" w:hAnsi="Times New Roman"/>
                <w:spacing w:val="-2"/>
              </w:rPr>
              <w:t xml:space="preserve"> , en representación, según se acreditará, de la sociedad </w:t>
            </w:r>
            <w:r w:rsidRPr="002A6668">
              <w:rPr>
                <w:rFonts w:ascii="Times New Roman" w:hAnsi="Times New Roman"/>
                <w:b/>
                <w:spacing w:val="-2"/>
              </w:rPr>
              <w:t>BICICLETAS PÚBLICAS DE SANTIAGO SpA,</w:t>
            </w:r>
            <w:r w:rsidRPr="002A6668">
              <w:rPr>
                <w:rFonts w:ascii="Times New Roman" w:hAnsi="Times New Roman"/>
                <w:spacing w:val="-2"/>
              </w:rPr>
              <w:t xml:space="preserve"> rol único tributario número setenta y seis millones doscientos cincuenta y tres mil seiscientos cuarenta y uno guión dos, ambos domiciliados para estos efectos en Avenida del Valle Número seiscientos sesenta y dos, oficina seiscientos dos, Ciudad Empresarial, comuna de Huechuraba, Región Metropolitana, en adelante también indistintamente </w:t>
            </w:r>
            <w:r w:rsidRPr="002A6668">
              <w:rPr>
                <w:rFonts w:ascii="Times New Roman" w:hAnsi="Times New Roman"/>
                <w:b/>
                <w:spacing w:val="-2"/>
              </w:rPr>
              <w:t xml:space="preserve">“Bike Santago” </w:t>
            </w:r>
            <w:r w:rsidRPr="002A6668">
              <w:rPr>
                <w:rFonts w:ascii="Times New Roman" w:hAnsi="Times New Roman"/>
                <w:spacing w:val="-2"/>
              </w:rPr>
              <w:t>o</w:t>
            </w:r>
            <w:r w:rsidRPr="002A6668">
              <w:rPr>
                <w:rFonts w:ascii="Times New Roman" w:hAnsi="Times New Roman"/>
                <w:b/>
                <w:spacing w:val="-2"/>
              </w:rPr>
              <w:t xml:space="preserve"> el “Constituyente”; </w:t>
            </w:r>
            <w:r w:rsidRPr="002A6668">
              <w:rPr>
                <w:rFonts w:ascii="Times New Roman" w:hAnsi="Times New Roman"/>
                <w:spacing w:val="-2"/>
              </w:rPr>
              <w:t xml:space="preserve">y </w:t>
            </w:r>
          </w:p>
          <w:p w14:paraId="549D7B45" w14:textId="77777777" w:rsidR="00F42204" w:rsidRPr="002A6668" w:rsidRDefault="00F42204" w:rsidP="00F42204">
            <w:pPr>
              <w:widowControl w:val="0"/>
              <w:suppressAutoHyphens/>
              <w:jc w:val="both"/>
              <w:rPr>
                <w:rFonts w:ascii="Times New Roman" w:hAnsi="Times New Roman" w:cs="Times New Roman"/>
                <w:spacing w:val="-2"/>
              </w:rPr>
            </w:pPr>
          </w:p>
          <w:p w14:paraId="388EDA83"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spacing w:val="-2"/>
              </w:rPr>
              <w:t>/Dos/</w:t>
            </w:r>
            <w:r w:rsidRPr="002A6668">
              <w:rPr>
                <w:rFonts w:ascii="Times New Roman" w:hAnsi="Times New Roman"/>
                <w:spacing w:val="-2"/>
              </w:rPr>
              <w:t xml:space="preserve"> don [●], [nacionalidad], [estado civil], [profesión u oficio], cédula de identidad número [●], en representación, según se acreditará, de </w:t>
            </w:r>
            <w:r w:rsidRPr="002A6668">
              <w:rPr>
                <w:rFonts w:ascii="Times New Roman" w:hAnsi="Times New Roman"/>
                <w:b/>
                <w:bCs/>
                <w:spacing w:val="-2"/>
              </w:rPr>
              <w:t>OLIVEIRA TRUST DISTRIBUIDORA DE TÍTULOS E VALORES MOBILIÁRIOS S.A.</w:t>
            </w:r>
            <w:r w:rsidRPr="002A6668">
              <w:rPr>
                <w:rFonts w:ascii="Times New Roman" w:hAnsi="Times New Roman"/>
                <w:spacing w:val="-2"/>
              </w:rPr>
              <w:t xml:space="preserve">, institución financiera extranjera, debidamente constituida de acuerdo con la ley de sociedades anónimas de Brasil N° 6.404, de 15 de diciembre de 1976, y sus modificaciones, domiciliados para estos efectos en [●]. Sao Paulo, Brasil, en adelante indistintamente el </w:t>
            </w:r>
            <w:r w:rsidRPr="002A6668">
              <w:rPr>
                <w:rFonts w:ascii="Times New Roman" w:hAnsi="Times New Roman"/>
                <w:b/>
                <w:spacing w:val="-2"/>
              </w:rPr>
              <w:t xml:space="preserve">“Acreedor” </w:t>
            </w:r>
            <w:r w:rsidRPr="002A6668">
              <w:rPr>
                <w:rFonts w:ascii="Times New Roman" w:hAnsi="Times New Roman"/>
                <w:bCs/>
                <w:spacing w:val="-2"/>
              </w:rPr>
              <w:t>o  el</w:t>
            </w:r>
            <w:r w:rsidRPr="002A6668">
              <w:rPr>
                <w:rFonts w:ascii="Times New Roman" w:hAnsi="Times New Roman"/>
                <w:b/>
                <w:spacing w:val="-2"/>
              </w:rPr>
              <w:t xml:space="preserve"> “Representante de los Tenedores”</w:t>
            </w:r>
            <w:r w:rsidRPr="002A6668">
              <w:rPr>
                <w:rFonts w:ascii="Times New Roman" w:hAnsi="Times New Roman"/>
                <w:spacing w:val="-2"/>
              </w:rPr>
              <w:t xml:space="preserve">, y, conjuntamente con </w:t>
            </w:r>
            <w:r w:rsidRPr="002A6668">
              <w:rPr>
                <w:rFonts w:ascii="Times New Roman" w:hAnsi="Times New Roman"/>
                <w:b/>
                <w:bCs/>
                <w:spacing w:val="-2"/>
              </w:rPr>
              <w:t>Bike Santiago</w:t>
            </w:r>
            <w:r w:rsidRPr="002A6668">
              <w:rPr>
                <w:rFonts w:ascii="Times New Roman" w:hAnsi="Times New Roman"/>
                <w:spacing w:val="-2"/>
              </w:rPr>
              <w:t>, denominados como las “</w:t>
            </w:r>
            <w:r w:rsidRPr="002A6668">
              <w:rPr>
                <w:rFonts w:ascii="Times New Roman" w:hAnsi="Times New Roman"/>
                <w:b/>
                <w:bCs/>
                <w:spacing w:val="-2"/>
              </w:rPr>
              <w:t>Partes</w:t>
            </w:r>
            <w:r w:rsidRPr="002A6668">
              <w:rPr>
                <w:rFonts w:ascii="Times New Roman" w:hAnsi="Times New Roman"/>
                <w:spacing w:val="-2"/>
              </w:rPr>
              <w:t>” e individualmente uno cualquiera de ellos como la “</w:t>
            </w:r>
            <w:r w:rsidRPr="002A6668">
              <w:rPr>
                <w:rFonts w:ascii="Times New Roman" w:hAnsi="Times New Roman"/>
                <w:b/>
                <w:bCs/>
                <w:spacing w:val="-2"/>
              </w:rPr>
              <w:t>Parte”</w:t>
            </w:r>
            <w:r w:rsidRPr="002A6668">
              <w:rPr>
                <w:rFonts w:ascii="Times New Roman" w:hAnsi="Times New Roman"/>
                <w:spacing w:val="-2"/>
              </w:rPr>
              <w:t>; los comparecientes mayores de edad, quienes acreditan su identidad con su cédula y pasaporte respectivo, exponen: Que vienen en celebrar el presente contrato de prenda sin desplazamiento, conforme a las declaraciones, consideraciones, y estipulaciones que se pasan a señalar, en adelante el</w:t>
            </w:r>
            <w:r w:rsidRPr="002A6668">
              <w:rPr>
                <w:rFonts w:ascii="Times New Roman" w:hAnsi="Times New Roman"/>
                <w:snapToGrid w:val="0"/>
                <w:spacing w:val="14"/>
                <w:lang w:val="es-ES_tradnl"/>
              </w:rPr>
              <w:t xml:space="preserve"> “</w:t>
            </w:r>
            <w:r w:rsidRPr="002A6668">
              <w:rPr>
                <w:rFonts w:ascii="Times New Roman" w:hAnsi="Times New Roman"/>
                <w:b/>
                <w:snapToGrid w:val="0"/>
                <w:spacing w:val="14"/>
                <w:lang w:val="es-ES_tradnl"/>
              </w:rPr>
              <w:t>Contrato de Prenda</w:t>
            </w:r>
            <w:r w:rsidRPr="002A6668">
              <w:rPr>
                <w:rFonts w:ascii="Times New Roman" w:hAnsi="Times New Roman"/>
                <w:snapToGrid w:val="0"/>
                <w:spacing w:val="14"/>
                <w:lang w:val="es-ES_tradnl"/>
              </w:rPr>
              <w:t>”</w:t>
            </w:r>
            <w:r w:rsidRPr="002A6668">
              <w:rPr>
                <w:rFonts w:ascii="Times New Roman" w:hAnsi="Times New Roman"/>
                <w:spacing w:val="-2"/>
                <w:lang w:val="es-ES_tradnl"/>
              </w:rPr>
              <w:t>:</w:t>
            </w:r>
          </w:p>
        </w:tc>
        <w:tc>
          <w:tcPr>
            <w:tcW w:w="4414" w:type="dxa"/>
          </w:tcPr>
          <w:p w14:paraId="5B61A243" w14:textId="77777777" w:rsidR="00F42204" w:rsidRPr="002A6668" w:rsidRDefault="00F42204" w:rsidP="00F42204">
            <w:pPr>
              <w:jc w:val="both"/>
              <w:rPr>
                <w:rFonts w:ascii="Times New Roman" w:hAnsi="Times New Roman" w:cs="Times New Roman"/>
                <w:lang w:val="en-US"/>
              </w:rPr>
            </w:pPr>
            <w:r w:rsidRPr="002A6668">
              <w:rPr>
                <w:rFonts w:ascii="Times New Roman" w:hAnsi="Times New Roman"/>
                <w:lang w:val="en-US"/>
              </w:rPr>
              <w:t xml:space="preserve">IN SANTIAGO, REPUBLIC OF CHILE, this [●] day of [●], 2021, before me, [●], Attorney at Law, Notary Public, Head of the [●] Notarial Office of Santiago, domiciled in this city, at [●], appear: </w:t>
            </w:r>
          </w:p>
          <w:p w14:paraId="4B9AD9E7" w14:textId="77777777" w:rsidR="00F42204" w:rsidRPr="002A6668" w:rsidRDefault="00F42204" w:rsidP="00F42204">
            <w:pPr>
              <w:jc w:val="both"/>
              <w:rPr>
                <w:rFonts w:ascii="Times New Roman" w:hAnsi="Times New Roman" w:cs="Times New Roman"/>
                <w:lang w:val="en-US"/>
              </w:rPr>
            </w:pPr>
          </w:p>
          <w:p w14:paraId="0EA64C89" w14:textId="77777777" w:rsidR="00F42204" w:rsidRPr="002A6668" w:rsidRDefault="00F42204" w:rsidP="00F42204">
            <w:pPr>
              <w:jc w:val="both"/>
              <w:rPr>
                <w:rFonts w:ascii="Times New Roman" w:hAnsi="Times New Roman" w:cs="Times New Roman"/>
                <w:lang w:val="en-US"/>
              </w:rPr>
            </w:pPr>
          </w:p>
          <w:p w14:paraId="1CD2E08A" w14:textId="77777777" w:rsidR="00F42204" w:rsidRPr="002A6668" w:rsidRDefault="00F42204" w:rsidP="00F42204">
            <w:pPr>
              <w:jc w:val="both"/>
              <w:rPr>
                <w:rFonts w:ascii="Times New Roman" w:hAnsi="Times New Roman" w:cs="Times New Roman"/>
                <w:bCs/>
                <w:spacing w:val="-2"/>
                <w:lang w:val="en-US"/>
              </w:rPr>
            </w:pPr>
            <w:r w:rsidRPr="002A6668">
              <w:rPr>
                <w:rFonts w:ascii="Times New Roman" w:hAnsi="Times New Roman"/>
                <w:lang w:val="en-US"/>
              </w:rPr>
              <w:t>/</w:t>
            </w:r>
            <w:r w:rsidRPr="002A6668">
              <w:rPr>
                <w:rFonts w:ascii="Times New Roman" w:hAnsi="Times New Roman"/>
                <w:b/>
                <w:bCs/>
                <w:lang w:val="en-US"/>
              </w:rPr>
              <w:t>One</w:t>
            </w:r>
            <w:r w:rsidRPr="002A6668">
              <w:rPr>
                <w:rFonts w:ascii="Times New Roman" w:hAnsi="Times New Roman"/>
                <w:lang w:val="en-US"/>
              </w:rPr>
              <w:t xml:space="preserve">/ Mr. </w:t>
            </w:r>
            <w:r w:rsidRPr="002A6668">
              <w:rPr>
                <w:rFonts w:ascii="Times New Roman" w:hAnsi="Times New Roman"/>
                <w:bCs/>
                <w:spacing w:val="-2"/>
                <w:lang w:val="en-US"/>
              </w:rPr>
              <w:t xml:space="preserve">[●], [nationality], </w:t>
            </w:r>
            <w:r w:rsidRPr="002A6668">
              <w:rPr>
                <w:rFonts w:ascii="Times New Roman" w:hAnsi="Times New Roman"/>
                <w:spacing w:val="-2"/>
                <w:lang w:val="en-US"/>
              </w:rPr>
              <w:t xml:space="preserve">[marital status], [profession], Brazilian passport number </w:t>
            </w:r>
            <w:r w:rsidRPr="002A6668">
              <w:rPr>
                <w:rFonts w:ascii="Times New Roman" w:hAnsi="Times New Roman"/>
                <w:lang w:val="en-US"/>
              </w:rPr>
              <w:t>[●]</w:t>
            </w:r>
            <w:r w:rsidRPr="002A6668">
              <w:rPr>
                <w:rFonts w:ascii="Times New Roman" w:hAnsi="Times New Roman"/>
                <w:spacing w:val="-2"/>
                <w:lang w:val="en-US"/>
              </w:rPr>
              <w:t xml:space="preserve">on behalf of, as shall be evidenced, </w:t>
            </w:r>
            <w:r w:rsidRPr="002A6668">
              <w:rPr>
                <w:rFonts w:ascii="Times New Roman" w:hAnsi="Times New Roman"/>
                <w:b/>
                <w:spacing w:val="-2"/>
                <w:lang w:val="en-US"/>
              </w:rPr>
              <w:t>BICICLETAS PÚBLICAS DE SANTIAGO SpA</w:t>
            </w:r>
            <w:r w:rsidRPr="002A6668">
              <w:rPr>
                <w:rFonts w:ascii="Times New Roman" w:hAnsi="Times New Roman"/>
                <w:bCs/>
                <w:spacing w:val="-2"/>
                <w:lang w:val="en-US"/>
              </w:rPr>
              <w:t>, taxpayer identification number 76.253.641-2, both domiciled for these purposes at 662 Avenida del Valle, suite 602, Ciudad Empresarial, borough of Huechuraba, Metropolitan Region, hereinafter also referred to as “</w:t>
            </w:r>
            <w:r w:rsidRPr="002A6668">
              <w:rPr>
                <w:rFonts w:ascii="Times New Roman" w:hAnsi="Times New Roman"/>
                <w:b/>
                <w:spacing w:val="-2"/>
                <w:lang w:val="en-US"/>
              </w:rPr>
              <w:t>Bike Santiago</w:t>
            </w:r>
            <w:r w:rsidRPr="002A6668">
              <w:rPr>
                <w:rFonts w:ascii="Times New Roman" w:hAnsi="Times New Roman"/>
                <w:bCs/>
                <w:spacing w:val="-2"/>
                <w:lang w:val="en-US"/>
              </w:rPr>
              <w:t>”, the “</w:t>
            </w:r>
            <w:r w:rsidRPr="002A6668">
              <w:rPr>
                <w:rFonts w:ascii="Times New Roman" w:hAnsi="Times New Roman"/>
                <w:b/>
                <w:spacing w:val="-2"/>
                <w:lang w:val="en-US"/>
              </w:rPr>
              <w:t>Grantor</w:t>
            </w:r>
            <w:r w:rsidRPr="002A6668">
              <w:rPr>
                <w:rFonts w:ascii="Times New Roman" w:hAnsi="Times New Roman"/>
                <w:bCs/>
                <w:spacing w:val="-2"/>
                <w:lang w:val="en-US"/>
              </w:rPr>
              <w:t xml:space="preserve">”; and </w:t>
            </w:r>
          </w:p>
          <w:p w14:paraId="60FCCD85" w14:textId="77777777" w:rsidR="00F42204" w:rsidRPr="002A6668" w:rsidRDefault="00F42204" w:rsidP="00F42204">
            <w:pPr>
              <w:jc w:val="both"/>
              <w:rPr>
                <w:rFonts w:ascii="Times New Roman" w:hAnsi="Times New Roman" w:cs="Times New Roman"/>
                <w:bCs/>
                <w:spacing w:val="-2"/>
                <w:lang w:val="en-US"/>
              </w:rPr>
            </w:pPr>
          </w:p>
          <w:p w14:paraId="5D655AC8" w14:textId="77777777" w:rsidR="00F42204" w:rsidRPr="002A6668" w:rsidRDefault="00F42204" w:rsidP="00F42204">
            <w:pPr>
              <w:jc w:val="both"/>
              <w:rPr>
                <w:rFonts w:ascii="Times New Roman" w:hAnsi="Times New Roman" w:cs="Times New Roman"/>
                <w:bCs/>
                <w:spacing w:val="-2"/>
                <w:lang w:val="en-US"/>
              </w:rPr>
            </w:pPr>
          </w:p>
          <w:p w14:paraId="145880FA" w14:textId="77777777" w:rsidR="00F42204" w:rsidRPr="002A6668" w:rsidRDefault="00F42204" w:rsidP="00F42204">
            <w:pPr>
              <w:jc w:val="both"/>
              <w:rPr>
                <w:rFonts w:ascii="Times New Roman" w:hAnsi="Times New Roman" w:cs="Times New Roman"/>
                <w:bCs/>
                <w:spacing w:val="-2"/>
                <w:lang w:val="en-US"/>
              </w:rPr>
            </w:pPr>
          </w:p>
          <w:p w14:paraId="2258B3E4" w14:textId="77777777" w:rsidR="00F42204" w:rsidRPr="002A6668" w:rsidRDefault="00F42204" w:rsidP="00F42204">
            <w:pPr>
              <w:jc w:val="both"/>
              <w:rPr>
                <w:rFonts w:ascii="Times New Roman" w:hAnsi="Times New Roman" w:cs="Times New Roman"/>
                <w:bCs/>
                <w:spacing w:val="-2"/>
                <w:lang w:val="en-US"/>
              </w:rPr>
            </w:pPr>
          </w:p>
          <w:p w14:paraId="3FF9E6BA"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Cs/>
                <w:spacing w:val="-2"/>
                <w:lang w:val="en-US"/>
              </w:rPr>
              <w:t>/</w:t>
            </w:r>
            <w:r w:rsidRPr="002A6668">
              <w:rPr>
                <w:rFonts w:ascii="Times New Roman" w:hAnsi="Times New Roman"/>
                <w:b/>
                <w:spacing w:val="-2"/>
                <w:lang w:val="en-US"/>
              </w:rPr>
              <w:t>Two</w:t>
            </w:r>
            <w:r w:rsidRPr="002A6668">
              <w:rPr>
                <w:rFonts w:ascii="Times New Roman" w:hAnsi="Times New Roman"/>
                <w:bCs/>
                <w:spacing w:val="-2"/>
                <w:lang w:val="en-US"/>
              </w:rPr>
              <w:t xml:space="preserve">/ Mr. [●], [nationality], [marital status], [profession], identity card number [●], on behalf of, as shall be evidenced, </w:t>
            </w:r>
            <w:r w:rsidRPr="002A6668">
              <w:rPr>
                <w:rFonts w:ascii="Times New Roman" w:hAnsi="Times New Roman"/>
                <w:b/>
                <w:bCs/>
                <w:spacing w:val="-2"/>
                <w:lang w:val="en-US"/>
              </w:rPr>
              <w:t>OLIVEIRA TRUST DISTRIBUIDORA DE TÍTULOS E VALORES MOBILIÁRIOS S.A.</w:t>
            </w:r>
            <w:r w:rsidRPr="002A6668">
              <w:rPr>
                <w:rFonts w:ascii="Times New Roman" w:hAnsi="Times New Roman"/>
                <w:spacing w:val="-2"/>
                <w:lang w:val="en-US"/>
              </w:rPr>
              <w:t>, a foreign financial institution, a company duly incorporated under the Brazilian corporations law N° 6.404, dated December 15, 1976, as amended, domiciled for these purposes at [●], São  Paulo, Brazil, hereinafter also referred as the “</w:t>
            </w:r>
            <w:r w:rsidRPr="002A6668">
              <w:rPr>
                <w:rFonts w:ascii="Times New Roman" w:hAnsi="Times New Roman"/>
                <w:b/>
                <w:bCs/>
                <w:spacing w:val="-2"/>
                <w:lang w:val="en-US"/>
              </w:rPr>
              <w:t>Holders’ Representative</w:t>
            </w:r>
            <w:r w:rsidRPr="002A6668">
              <w:rPr>
                <w:rFonts w:ascii="Times New Roman" w:hAnsi="Times New Roman"/>
                <w:spacing w:val="-2"/>
                <w:lang w:val="en-US"/>
              </w:rPr>
              <w:t xml:space="preserve">”, and, jointly with </w:t>
            </w:r>
            <w:r w:rsidRPr="002A6668">
              <w:rPr>
                <w:rFonts w:ascii="Times New Roman" w:hAnsi="Times New Roman"/>
                <w:b/>
                <w:bCs/>
                <w:spacing w:val="-2"/>
                <w:lang w:val="en-US"/>
              </w:rPr>
              <w:t>Bike Santiago</w:t>
            </w:r>
            <w:r w:rsidRPr="002A6668">
              <w:rPr>
                <w:rFonts w:ascii="Times New Roman" w:hAnsi="Times New Roman"/>
                <w:spacing w:val="-2"/>
                <w:lang w:val="en-US"/>
              </w:rPr>
              <w:t>, referred as the “</w:t>
            </w:r>
            <w:r w:rsidRPr="002A6668">
              <w:rPr>
                <w:rFonts w:ascii="Times New Roman" w:hAnsi="Times New Roman"/>
                <w:b/>
                <w:bCs/>
                <w:spacing w:val="-2"/>
                <w:lang w:val="en-US"/>
              </w:rPr>
              <w:t>Parties</w:t>
            </w:r>
            <w:r w:rsidRPr="002A6668">
              <w:rPr>
                <w:rFonts w:ascii="Times New Roman" w:hAnsi="Times New Roman"/>
                <w:spacing w:val="-2"/>
                <w:lang w:val="en-US"/>
              </w:rPr>
              <w:t>” and, individually any one of them, as the “</w:t>
            </w:r>
            <w:r w:rsidRPr="002A6668">
              <w:rPr>
                <w:rFonts w:ascii="Times New Roman" w:hAnsi="Times New Roman"/>
                <w:b/>
                <w:bCs/>
                <w:spacing w:val="-2"/>
                <w:lang w:val="en-US"/>
              </w:rPr>
              <w:t>Party</w:t>
            </w:r>
            <w:r w:rsidRPr="002A6668">
              <w:rPr>
                <w:rFonts w:ascii="Times New Roman" w:hAnsi="Times New Roman"/>
                <w:spacing w:val="-2"/>
                <w:lang w:val="en-US"/>
              </w:rPr>
              <w:t>”; the appearing parties of legal age, who prove their identity with the identity cards and relevant passport, and state: That they enter into this nonpossessory pledge agreement, in accordance with the statements, considerations and provisions hereinafter established, the “</w:t>
            </w:r>
            <w:r w:rsidRPr="002A6668">
              <w:rPr>
                <w:rFonts w:ascii="Times New Roman" w:hAnsi="Times New Roman"/>
                <w:b/>
                <w:bCs/>
                <w:spacing w:val="-2"/>
                <w:lang w:val="en-US"/>
              </w:rPr>
              <w:t>Pledge Agreement</w:t>
            </w:r>
            <w:r w:rsidRPr="002A6668">
              <w:rPr>
                <w:rFonts w:ascii="Times New Roman" w:hAnsi="Times New Roman"/>
                <w:spacing w:val="-2"/>
                <w:lang w:val="en-US"/>
              </w:rPr>
              <w:t xml:space="preserve">”: </w:t>
            </w:r>
          </w:p>
        </w:tc>
      </w:tr>
      <w:tr w:rsidR="00F42204" w:rsidRPr="003568CD" w14:paraId="054AE164" w14:textId="77777777" w:rsidTr="00F42204">
        <w:tc>
          <w:tcPr>
            <w:tcW w:w="4414" w:type="dxa"/>
          </w:tcPr>
          <w:p w14:paraId="59C0090A"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72799FA"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4B333DBA" w14:textId="77777777" w:rsidTr="00F42204">
        <w:tc>
          <w:tcPr>
            <w:tcW w:w="4414" w:type="dxa"/>
          </w:tcPr>
          <w:p w14:paraId="24B57D71" w14:textId="77777777" w:rsidR="00F42204" w:rsidRPr="002A6668" w:rsidRDefault="00F42204" w:rsidP="00F42204">
            <w:pPr>
              <w:widowControl w:val="0"/>
              <w:suppressAutoHyphens/>
              <w:jc w:val="both"/>
              <w:rPr>
                <w:rFonts w:ascii="Times New Roman" w:hAnsi="Times New Roman" w:cs="Times New Roman"/>
                <w:b/>
                <w:spacing w:val="-2"/>
                <w:lang w:val="es-ES_tradnl"/>
              </w:rPr>
            </w:pPr>
            <w:r w:rsidRPr="002A6668">
              <w:rPr>
                <w:rFonts w:ascii="Times New Roman" w:hAnsi="Times New Roman"/>
                <w:b/>
                <w:spacing w:val="-2"/>
                <w:u w:val="single"/>
              </w:rPr>
              <w:t>PRIMERO</w:t>
            </w:r>
            <w:r w:rsidRPr="002A6668">
              <w:rPr>
                <w:rFonts w:ascii="Times New Roman" w:hAnsi="Times New Roman"/>
                <w:b/>
                <w:spacing w:val="-2"/>
              </w:rPr>
              <w:t>:</w:t>
            </w:r>
            <w:r w:rsidRPr="002A6668">
              <w:rPr>
                <w:rFonts w:ascii="Times New Roman" w:hAnsi="Times New Roman"/>
                <w:spacing w:val="-2"/>
              </w:rPr>
              <w:t xml:space="preserve"> </w:t>
            </w:r>
            <w:r w:rsidRPr="002A6668">
              <w:rPr>
                <w:rFonts w:ascii="Times New Roman" w:hAnsi="Times New Roman"/>
                <w:b/>
                <w:bCs/>
                <w:spacing w:val="-2"/>
              </w:rPr>
              <w:t>Antecedentes.</w:t>
            </w:r>
          </w:p>
          <w:p w14:paraId="619A0FCC" w14:textId="77777777" w:rsidR="00F42204" w:rsidRPr="002A6668" w:rsidRDefault="00F42204" w:rsidP="00F42204">
            <w:pPr>
              <w:widowControl w:val="0"/>
              <w:suppressAutoHyphens/>
              <w:jc w:val="both"/>
              <w:rPr>
                <w:rFonts w:ascii="Times New Roman" w:hAnsi="Times New Roman" w:cs="Times New Roman"/>
                <w:b/>
                <w:spacing w:val="-2"/>
                <w:lang w:val="es-ES_tradnl"/>
              </w:rPr>
            </w:pPr>
          </w:p>
          <w:p w14:paraId="6E5CE457"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spacing w:val="-2"/>
              </w:rPr>
              <w:t>/a/ Emisión de Debentures</w:t>
            </w:r>
            <w:r w:rsidRPr="002A6668">
              <w:rPr>
                <w:rFonts w:ascii="Times New Roman" w:hAnsi="Times New Roman"/>
                <w:bCs/>
                <w:spacing w:val="-2"/>
              </w:rPr>
              <w:t>. Con fecha [●] de abril de 2021, Tembici Participações S.A., una sociedad debidamente constituida y existente en la República de Brasil, /“</w:t>
            </w:r>
            <w:r w:rsidRPr="002A6668">
              <w:rPr>
                <w:rFonts w:ascii="Times New Roman" w:hAnsi="Times New Roman"/>
                <w:b/>
                <w:spacing w:val="-2"/>
              </w:rPr>
              <w:t>Tembici</w:t>
            </w:r>
            <w:r w:rsidRPr="002A6668">
              <w:rPr>
                <w:rFonts w:ascii="Times New Roman" w:hAnsi="Times New Roman"/>
                <w:bCs/>
                <w:spacing w:val="-2"/>
              </w:rPr>
              <w:t>” o el “</w:t>
            </w:r>
            <w:r w:rsidRPr="002A6668">
              <w:rPr>
                <w:rFonts w:ascii="Times New Roman" w:hAnsi="Times New Roman"/>
                <w:b/>
                <w:spacing w:val="-2"/>
              </w:rPr>
              <w:t>Deudor</w:t>
            </w:r>
            <w:r w:rsidRPr="002A6668">
              <w:rPr>
                <w:rFonts w:ascii="Times New Roman" w:hAnsi="Times New Roman"/>
                <w:bCs/>
                <w:spacing w:val="-2"/>
              </w:rPr>
              <w:t>”/</w:t>
            </w:r>
            <w:r w:rsidRPr="002A6668">
              <w:rPr>
                <w:rFonts w:ascii="Times New Roman" w:hAnsi="Times New Roman"/>
                <w:spacing w:val="-2"/>
              </w:rPr>
              <w:t xml:space="preserve"> ha emitido y colocado en el mercado local de Brasil, debentures denominados en reales, moneda de curso legal en Brasil /”</w:t>
            </w:r>
            <w:r w:rsidRPr="002A6668">
              <w:rPr>
                <w:rFonts w:ascii="Times New Roman" w:hAnsi="Times New Roman"/>
                <w:b/>
                <w:bCs/>
                <w:spacing w:val="-2"/>
              </w:rPr>
              <w:t>Reales</w:t>
            </w:r>
            <w:r w:rsidRPr="002A6668">
              <w:rPr>
                <w:rFonts w:ascii="Times New Roman" w:hAnsi="Times New Roman"/>
                <w:spacing w:val="-2"/>
              </w:rPr>
              <w:t>”/, por un monto total de capital de hasta cincuenta millones de Reales /los “</w:t>
            </w:r>
            <w:r w:rsidRPr="002A6668">
              <w:rPr>
                <w:rFonts w:ascii="Times New Roman" w:hAnsi="Times New Roman"/>
                <w:b/>
                <w:bCs/>
                <w:spacing w:val="-2"/>
              </w:rPr>
              <w:t>Debentures</w:t>
            </w:r>
            <w:r w:rsidRPr="002A6668">
              <w:rPr>
                <w:rFonts w:ascii="Times New Roman" w:hAnsi="Times New Roman"/>
                <w:spacing w:val="-2"/>
              </w:rPr>
              <w:t xml:space="preserve">”/, con vencimiento en Abril del 2026. La referida emisión de Debentures por parte del Deudor, se efectuó bajo la Instrucción número cuatrocientos setenta y seis del dieciséis de enero de dos mil nueve de la </w:t>
            </w:r>
            <w:r w:rsidRPr="002A6668">
              <w:rPr>
                <w:rFonts w:ascii="Times New Roman" w:hAnsi="Times New Roman"/>
                <w:i/>
                <w:iCs/>
                <w:spacing w:val="-2"/>
              </w:rPr>
              <w:t>Comissão de Valores Mobiliários</w:t>
            </w:r>
            <w:r w:rsidRPr="002A6668">
              <w:rPr>
                <w:rFonts w:ascii="Times New Roman" w:hAnsi="Times New Roman"/>
                <w:spacing w:val="-2"/>
              </w:rPr>
              <w:t xml:space="preserve"> (Comisión de Valores Mobiliarios de Brasil).</w:t>
            </w:r>
          </w:p>
          <w:p w14:paraId="7CB0D8A2" w14:textId="77777777" w:rsidR="00F42204" w:rsidRPr="002A6668" w:rsidRDefault="00F42204" w:rsidP="00F42204">
            <w:pPr>
              <w:widowControl w:val="0"/>
              <w:suppressAutoHyphens/>
              <w:jc w:val="both"/>
              <w:rPr>
                <w:rFonts w:ascii="Times New Roman" w:hAnsi="Times New Roman" w:cs="Times New Roman"/>
                <w:spacing w:val="-2"/>
              </w:rPr>
            </w:pPr>
          </w:p>
          <w:p w14:paraId="2773C8F2"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bCs/>
                <w:spacing w:val="-2"/>
              </w:rPr>
              <w:t>/b/</w:t>
            </w:r>
            <w:r w:rsidRPr="002A6668">
              <w:rPr>
                <w:rFonts w:ascii="Times New Roman" w:hAnsi="Times New Roman"/>
                <w:spacing w:val="-2"/>
              </w:rPr>
              <w:t xml:space="preserve">  </w:t>
            </w:r>
            <w:r w:rsidRPr="002A6668">
              <w:rPr>
                <w:rFonts w:ascii="Times New Roman" w:hAnsi="Times New Roman"/>
                <w:b/>
                <w:bCs/>
                <w:spacing w:val="-2"/>
              </w:rPr>
              <w:t>Contrato de Emisión</w:t>
            </w:r>
            <w:r w:rsidRPr="002A6668">
              <w:rPr>
                <w:rFonts w:ascii="Times New Roman" w:hAnsi="Times New Roman"/>
                <w:spacing w:val="-2"/>
              </w:rPr>
              <w:t>. Con motivo de la emisión y colocación de los Debentures, el Deudor ha efectuado y suscrito con esta misma fecha un contrato de emisión / el  “</w:t>
            </w:r>
            <w:r w:rsidRPr="002A6668">
              <w:rPr>
                <w:rFonts w:ascii="Times New Roman" w:hAnsi="Times New Roman"/>
                <w:b/>
                <w:bCs/>
                <w:spacing w:val="-2"/>
              </w:rPr>
              <w:t xml:space="preserve">Contrato de Emisión </w:t>
            </w:r>
            <w:r w:rsidRPr="002A6668">
              <w:rPr>
                <w:rFonts w:ascii="Times New Roman" w:hAnsi="Times New Roman"/>
                <w:spacing w:val="-2"/>
              </w:rPr>
              <w:t>”/ y colocación de los Debentures con Oliveira Trust, el cual actuó como representante de los tenedores de Debentures /los ”</w:t>
            </w:r>
            <w:r w:rsidRPr="002A6668">
              <w:rPr>
                <w:rFonts w:ascii="Times New Roman" w:hAnsi="Times New Roman"/>
                <w:b/>
                <w:bCs/>
                <w:spacing w:val="-2"/>
              </w:rPr>
              <w:t>Tenedores de Debentures</w:t>
            </w:r>
            <w:r w:rsidRPr="002A6668">
              <w:rPr>
                <w:rFonts w:ascii="Times New Roman" w:hAnsi="Times New Roman"/>
                <w:spacing w:val="-2"/>
              </w:rPr>
              <w:t>”.</w:t>
            </w:r>
          </w:p>
          <w:p w14:paraId="1FF0BCC4" w14:textId="77777777" w:rsidR="00F42204" w:rsidRPr="002A6668" w:rsidRDefault="00F42204" w:rsidP="00F42204">
            <w:pPr>
              <w:widowControl w:val="0"/>
              <w:suppressAutoHyphens/>
              <w:jc w:val="both"/>
              <w:rPr>
                <w:rFonts w:ascii="Times New Roman" w:hAnsi="Times New Roman" w:cs="Times New Roman"/>
                <w:spacing w:val="-2"/>
              </w:rPr>
            </w:pPr>
          </w:p>
          <w:p w14:paraId="71865E4D"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bCs/>
                <w:spacing w:val="-2"/>
              </w:rPr>
              <w:t>/c/ Contrato de Cuentas</w:t>
            </w:r>
            <w:r w:rsidRPr="002A6668">
              <w:rPr>
                <w:rFonts w:ascii="Times New Roman" w:hAnsi="Times New Roman"/>
                <w:spacing w:val="-2"/>
              </w:rPr>
              <w:t>. Con motivo de la emisión y colocación de los Debentures,  Bike Santiago, en su calidad de garante, el Representante de los Tenedores e Itau Corpbanca /el “</w:t>
            </w:r>
            <w:r w:rsidRPr="002A6668">
              <w:rPr>
                <w:rFonts w:ascii="Times New Roman" w:hAnsi="Times New Roman"/>
                <w:b/>
                <w:bCs/>
                <w:spacing w:val="-2"/>
              </w:rPr>
              <w:t>Agente</w:t>
            </w:r>
            <w:r w:rsidRPr="002A6668">
              <w:rPr>
                <w:rFonts w:ascii="Times New Roman" w:hAnsi="Times New Roman"/>
                <w:spacing w:val="-2"/>
              </w:rPr>
              <w:t>”/ han suscrito con esta misma fecha un contrato denominado “Contrato para la Apertura, Mantención y Operación de Cuentas” / el  “</w:t>
            </w:r>
            <w:r w:rsidRPr="002A6668">
              <w:rPr>
                <w:rFonts w:ascii="Times New Roman" w:hAnsi="Times New Roman"/>
                <w:b/>
                <w:bCs/>
                <w:spacing w:val="-2"/>
              </w:rPr>
              <w:t>Contrato de Cuentas</w:t>
            </w:r>
            <w:r w:rsidRPr="002A6668">
              <w:rPr>
                <w:rFonts w:ascii="Times New Roman" w:hAnsi="Times New Roman"/>
                <w:spacing w:val="-2"/>
              </w:rPr>
              <w:t>”/ en virtud del cual Bike Santiago mantendrá con el Agente ciertas cuentas con dineros provenientes del Contrato de Branding para efectos de garantizar el pago de las Obligaciones Garantizadas.</w:t>
            </w:r>
          </w:p>
          <w:p w14:paraId="4ADCAB87" w14:textId="77777777" w:rsidR="00F42204" w:rsidRPr="002A6668" w:rsidRDefault="00F42204" w:rsidP="00F42204">
            <w:pPr>
              <w:widowControl w:val="0"/>
              <w:suppressAutoHyphens/>
              <w:jc w:val="both"/>
              <w:rPr>
                <w:rFonts w:ascii="Times New Roman" w:hAnsi="Times New Roman" w:cs="Times New Roman"/>
                <w:spacing w:val="-2"/>
              </w:rPr>
            </w:pPr>
          </w:p>
          <w:p w14:paraId="0EAD481E" w14:textId="77777777" w:rsidR="00F42204" w:rsidRPr="002A6668" w:rsidRDefault="00F42204" w:rsidP="00F42204">
            <w:pPr>
              <w:widowControl w:val="0"/>
              <w:suppressAutoHyphens/>
              <w:jc w:val="both"/>
              <w:rPr>
                <w:rFonts w:ascii="Times New Roman" w:hAnsi="Times New Roman" w:cs="Times New Roman"/>
                <w:spacing w:val="-2"/>
              </w:rPr>
            </w:pPr>
          </w:p>
          <w:p w14:paraId="28B453DB" w14:textId="77777777" w:rsidR="00F42204" w:rsidRPr="002A6668" w:rsidRDefault="00F42204" w:rsidP="00F42204">
            <w:pPr>
              <w:widowControl w:val="0"/>
              <w:suppressAutoHyphens/>
              <w:jc w:val="both"/>
              <w:rPr>
                <w:rFonts w:ascii="Times New Roman" w:hAnsi="Times New Roman" w:cs="Times New Roman"/>
                <w:spacing w:val="-2"/>
              </w:rPr>
            </w:pPr>
          </w:p>
          <w:p w14:paraId="2901D1CD"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spacing w:val="-2"/>
              </w:rPr>
              <w:t>/d/</w:t>
            </w:r>
            <w:r w:rsidRPr="002A6668">
              <w:rPr>
                <w:rFonts w:ascii="Times New Roman" w:hAnsi="Times New Roman"/>
                <w:spacing w:val="-2"/>
              </w:rPr>
              <w:t xml:space="preserve"> </w:t>
            </w:r>
            <w:r w:rsidRPr="002A6668">
              <w:rPr>
                <w:rFonts w:ascii="Times New Roman" w:hAnsi="Times New Roman"/>
                <w:b/>
                <w:bCs/>
                <w:spacing w:val="-2"/>
              </w:rPr>
              <w:t>Obligaciones Garantizadas</w:t>
            </w:r>
            <w:r w:rsidRPr="002A6668">
              <w:rPr>
                <w:rFonts w:ascii="Times New Roman" w:hAnsi="Times New Roman"/>
                <w:spacing w:val="-2"/>
              </w:rPr>
              <w:t>. Cada una de las obligaciones del Deudor en favor del Representante de los Tenedores bajo la Contrato de Emisión o de cualquier otro instrumento que el Deudor hubiere aceptado, o pudiere suscribir o aceptar en el futuro para documentar tales obligaciones, y todas y cualesquiera obligaciones que el Deudor pueda adeudar o contraer en el futuro, directa o indirectamente, a favor del Representante de los Tenedores con motivo del otorgamiento del Contrato de Emisión de los Debentures, como asimismo de todas sus prórrogas, renovaciones, reprogramaciones, modificaciones, cambios en las tasas de interés, sustituciones de garantías, capitalizaciones de intereses, variaciones en el tiempo, modo y forma de pagar obligaciones que acuerden el Deudor y el Representante de los Tenedores en virtud de dicho instrumento, o sus cesionarios, como asimismo los créditos y documentos que sustituyan o reemplacen en todo o parte dichas obligaciones, sea mediante novación, reprogramación o cualquier otro modo o a cualquier otro título se denominarán en adelante, conjuntamente, como las “</w:t>
            </w:r>
            <w:r w:rsidRPr="002A6668">
              <w:rPr>
                <w:rFonts w:ascii="Times New Roman" w:hAnsi="Times New Roman"/>
                <w:b/>
                <w:bCs/>
                <w:spacing w:val="-2"/>
              </w:rPr>
              <w:t>Obligaciones Garantizadas</w:t>
            </w:r>
            <w:r w:rsidRPr="002A6668">
              <w:rPr>
                <w:rFonts w:ascii="Times New Roman" w:hAnsi="Times New Roman"/>
                <w:spacing w:val="-2"/>
              </w:rPr>
              <w:t>”.</w:t>
            </w:r>
          </w:p>
        </w:tc>
        <w:tc>
          <w:tcPr>
            <w:tcW w:w="4414" w:type="dxa"/>
          </w:tcPr>
          <w:p w14:paraId="45DA65C3"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b/>
                <w:bCs/>
                <w:spacing w:val="-2"/>
                <w:u w:val="single"/>
                <w:lang w:val="en-US"/>
              </w:rPr>
              <w:t>FIRST</w:t>
            </w:r>
            <w:r w:rsidRPr="002A6668">
              <w:rPr>
                <w:rFonts w:ascii="Times New Roman" w:hAnsi="Times New Roman"/>
                <w:spacing w:val="-2"/>
                <w:lang w:val="en-US"/>
              </w:rPr>
              <w:t xml:space="preserve">: </w:t>
            </w:r>
            <w:r w:rsidRPr="002A6668">
              <w:rPr>
                <w:rFonts w:ascii="Times New Roman" w:hAnsi="Times New Roman"/>
                <w:b/>
                <w:bCs/>
                <w:spacing w:val="-2"/>
                <w:lang w:val="en-US"/>
              </w:rPr>
              <w:t>Background</w:t>
            </w:r>
            <w:r w:rsidRPr="002A6668">
              <w:rPr>
                <w:rFonts w:ascii="Times New Roman" w:hAnsi="Times New Roman"/>
                <w:spacing w:val="-2"/>
                <w:lang w:val="en-US"/>
              </w:rPr>
              <w:t>.</w:t>
            </w:r>
          </w:p>
          <w:p w14:paraId="667EBDD5" w14:textId="77777777" w:rsidR="00F42204" w:rsidRPr="002A6668" w:rsidRDefault="00F42204" w:rsidP="00F42204">
            <w:pPr>
              <w:jc w:val="both"/>
              <w:rPr>
                <w:rFonts w:ascii="Times New Roman" w:hAnsi="Times New Roman" w:cs="Times New Roman"/>
                <w:spacing w:val="-2"/>
                <w:lang w:val="en-US"/>
              </w:rPr>
            </w:pPr>
          </w:p>
          <w:p w14:paraId="274585F9" w14:textId="19F0C6DA"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/a/ Issuance of Debentures. On April [●],</w:t>
            </w:r>
            <w:r w:rsidR="0083731E">
              <w:rPr>
                <w:rFonts w:ascii="Times New Roman" w:hAnsi="Times New Roman"/>
                <w:spacing w:val="-2"/>
                <w:lang w:val="en-US"/>
              </w:rPr>
              <w:t xml:space="preserve"> </w:t>
            </w:r>
            <w:r w:rsidRPr="002A6668">
              <w:rPr>
                <w:rFonts w:ascii="Times New Roman" w:hAnsi="Times New Roman"/>
                <w:spacing w:val="-2"/>
                <w:lang w:val="en-US"/>
              </w:rPr>
              <w:t>2021, Tembici Participações S.A., a company duly incorporated and existing in the Republic of Brazil, /”</w:t>
            </w:r>
            <w:r w:rsidRPr="002A6668">
              <w:rPr>
                <w:rFonts w:ascii="Times New Roman" w:hAnsi="Times New Roman"/>
                <w:b/>
                <w:bCs/>
                <w:spacing w:val="-2"/>
                <w:lang w:val="en-US"/>
              </w:rPr>
              <w:t>Tembici</w:t>
            </w:r>
            <w:r w:rsidRPr="002A6668">
              <w:rPr>
                <w:rFonts w:ascii="Times New Roman" w:hAnsi="Times New Roman"/>
                <w:spacing w:val="-2"/>
                <w:lang w:val="en-US"/>
              </w:rPr>
              <w:t>” or the “</w:t>
            </w:r>
            <w:r w:rsidRPr="002A6668">
              <w:rPr>
                <w:rFonts w:ascii="Times New Roman" w:hAnsi="Times New Roman"/>
                <w:b/>
                <w:bCs/>
                <w:spacing w:val="-2"/>
                <w:lang w:val="en-US"/>
              </w:rPr>
              <w:t>Debtor</w:t>
            </w:r>
            <w:r w:rsidRPr="002A6668">
              <w:rPr>
                <w:rFonts w:ascii="Times New Roman" w:hAnsi="Times New Roman"/>
                <w:spacing w:val="-2"/>
                <w:lang w:val="en-US"/>
              </w:rPr>
              <w:t>”/ has issued and placed in the local market of Brazil, debentures denominated in Reais, legal tender in Brazil /”</w:t>
            </w:r>
            <w:r w:rsidRPr="002A6668">
              <w:rPr>
                <w:rFonts w:ascii="Times New Roman" w:hAnsi="Times New Roman"/>
                <w:b/>
                <w:bCs/>
                <w:spacing w:val="-2"/>
                <w:lang w:val="en-US"/>
              </w:rPr>
              <w:t>Reais</w:t>
            </w:r>
            <w:r w:rsidRPr="002A6668">
              <w:rPr>
                <w:rFonts w:ascii="Times New Roman" w:hAnsi="Times New Roman"/>
                <w:spacing w:val="-2"/>
                <w:lang w:val="en-US"/>
              </w:rPr>
              <w:t>”/, for a total principal amount of up to fifty million Reais /the “Debentures”/, due to expire in April, 2026. The aforementioned issuance of Debentures by the Debtor was made under Instruction No. 476 dated January 16th, 2009 of the Comissão de Valores Mobiliários (Brazilian Securities and Exchange Commission).</w:t>
            </w:r>
          </w:p>
          <w:p w14:paraId="31316305" w14:textId="77777777" w:rsidR="00F42204" w:rsidRPr="002A6668" w:rsidRDefault="00F42204" w:rsidP="00F42204">
            <w:pPr>
              <w:jc w:val="both"/>
              <w:rPr>
                <w:rFonts w:ascii="Times New Roman" w:hAnsi="Times New Roman" w:cs="Times New Roman"/>
                <w:spacing w:val="-2"/>
                <w:lang w:val="en-US"/>
              </w:rPr>
            </w:pPr>
          </w:p>
          <w:p w14:paraId="4EB08E2F" w14:textId="77777777" w:rsidR="00F42204" w:rsidRPr="002A6668" w:rsidRDefault="00F42204" w:rsidP="00F42204">
            <w:pPr>
              <w:jc w:val="both"/>
              <w:rPr>
                <w:rFonts w:ascii="Times New Roman" w:hAnsi="Times New Roman" w:cs="Times New Roman"/>
                <w:spacing w:val="-2"/>
                <w:lang w:val="en-US"/>
              </w:rPr>
            </w:pPr>
          </w:p>
          <w:p w14:paraId="664B72F8"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b/>
                <w:bCs/>
                <w:spacing w:val="-2"/>
              </w:rPr>
              <w:t>/b/</w:t>
            </w:r>
            <w:r w:rsidRPr="002A6668">
              <w:rPr>
                <w:rFonts w:ascii="Times New Roman" w:hAnsi="Times New Roman"/>
                <w:spacing w:val="-2"/>
              </w:rPr>
              <w:t xml:space="preserve"> </w:t>
            </w:r>
            <w:r w:rsidRPr="002A6668">
              <w:rPr>
                <w:rFonts w:ascii="Times New Roman" w:hAnsi="Times New Roman"/>
                <w:b/>
                <w:bCs/>
                <w:spacing w:val="-2"/>
              </w:rPr>
              <w:t>Indenture</w:t>
            </w:r>
            <w:r w:rsidRPr="002A6668">
              <w:rPr>
                <w:rFonts w:ascii="Times New Roman" w:hAnsi="Times New Roman"/>
                <w:spacing w:val="-2"/>
              </w:rPr>
              <w:t>. In connection with the issuance and placement of the Debentures, the Debtor has entered into, on this same date, an indenture agreement</w:t>
            </w:r>
            <w:r w:rsidRPr="002A6668">
              <w:rPr>
                <w:rFonts w:ascii="Times New Roman" w:hAnsi="Times New Roman"/>
                <w:spacing w:val="-2"/>
                <w:lang w:val="en-US"/>
              </w:rPr>
              <w:t>/the “</w:t>
            </w:r>
            <w:r w:rsidRPr="002A6668">
              <w:rPr>
                <w:rFonts w:ascii="Times New Roman" w:hAnsi="Times New Roman"/>
                <w:b/>
                <w:bCs/>
                <w:spacing w:val="-2"/>
                <w:lang w:val="en-US"/>
              </w:rPr>
              <w:t>Indenture</w:t>
            </w:r>
            <w:r w:rsidRPr="002A6668">
              <w:rPr>
                <w:rFonts w:ascii="Times New Roman" w:hAnsi="Times New Roman"/>
                <w:spacing w:val="-2"/>
                <w:lang w:val="en-US"/>
              </w:rPr>
              <w:t>”/ for the issuance and placement of the Debentures with Oliveira Trust, which acted as representative of the Debenture holders /the “</w:t>
            </w:r>
            <w:r w:rsidRPr="002A6668">
              <w:rPr>
                <w:rFonts w:ascii="Times New Roman" w:hAnsi="Times New Roman"/>
                <w:b/>
                <w:bCs/>
                <w:spacing w:val="-2"/>
                <w:lang w:val="en-US"/>
              </w:rPr>
              <w:t>Debenture Holders</w:t>
            </w:r>
            <w:r w:rsidRPr="002A6668">
              <w:rPr>
                <w:rFonts w:ascii="Times New Roman" w:hAnsi="Times New Roman"/>
                <w:spacing w:val="-2"/>
                <w:lang w:val="en-US"/>
              </w:rPr>
              <w:t>”/.</w:t>
            </w:r>
          </w:p>
          <w:p w14:paraId="77868263" w14:textId="77777777" w:rsidR="00F42204" w:rsidRPr="002A6668" w:rsidRDefault="00F42204" w:rsidP="00F42204">
            <w:pPr>
              <w:jc w:val="both"/>
              <w:rPr>
                <w:rFonts w:ascii="Times New Roman" w:hAnsi="Times New Roman" w:cs="Times New Roman"/>
                <w:spacing w:val="-2"/>
                <w:lang w:val="en-US"/>
              </w:rPr>
            </w:pPr>
          </w:p>
          <w:p w14:paraId="7E44F830"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b/>
                <w:bCs/>
                <w:spacing w:val="-2"/>
                <w:lang w:val="en-US"/>
              </w:rPr>
              <w:t>/c/ Contrato de Cuentas</w:t>
            </w:r>
            <w:r w:rsidRPr="002A6668">
              <w:rPr>
                <w:rFonts w:ascii="Times New Roman" w:hAnsi="Times New Roman"/>
                <w:spacing w:val="-2"/>
                <w:lang w:val="en-US"/>
              </w:rPr>
              <w:t xml:space="preserve">. </w:t>
            </w:r>
            <w:r w:rsidRPr="002A6668">
              <w:rPr>
                <w:rFonts w:ascii="Times New Roman" w:hAnsi="Times New Roman"/>
                <w:spacing w:val="-2"/>
              </w:rPr>
              <w:t>In connection with the issuance and placement of the Debentures, Bike Santiago as guarantor, the Holders´ Representative and Itau Corpbanca /the “</w:t>
            </w:r>
            <w:r w:rsidRPr="002A6668">
              <w:rPr>
                <w:rFonts w:ascii="Times New Roman" w:hAnsi="Times New Roman"/>
                <w:b/>
                <w:bCs/>
                <w:spacing w:val="-2"/>
              </w:rPr>
              <w:t>Agent</w:t>
            </w:r>
            <w:r w:rsidRPr="002A6668">
              <w:rPr>
                <w:rFonts w:ascii="Times New Roman" w:hAnsi="Times New Roman"/>
                <w:spacing w:val="-2"/>
              </w:rPr>
              <w:t xml:space="preserve">”/ have entered into, on this same date, an agreement denominated Agreement for Opening, Mantainance and Operation of Accounts </w:t>
            </w:r>
            <w:r w:rsidRPr="002A6668">
              <w:rPr>
                <w:rFonts w:ascii="Times New Roman" w:hAnsi="Times New Roman"/>
                <w:spacing w:val="-2"/>
                <w:lang w:val="en-US"/>
              </w:rPr>
              <w:t>/the “</w:t>
            </w:r>
            <w:r w:rsidRPr="002A6668">
              <w:rPr>
                <w:rFonts w:ascii="Times New Roman" w:hAnsi="Times New Roman"/>
                <w:b/>
                <w:bCs/>
                <w:spacing w:val="-2"/>
                <w:lang w:val="en-US"/>
              </w:rPr>
              <w:t>Account Agreement</w:t>
            </w:r>
            <w:r w:rsidRPr="002A6668">
              <w:rPr>
                <w:rFonts w:ascii="Times New Roman" w:hAnsi="Times New Roman"/>
                <w:spacing w:val="-2"/>
                <w:lang w:val="en-US"/>
              </w:rPr>
              <w:t>”/ by which Bike Santiago will keep with the Agent certain accounts from the Branding Agreement to secure the Secured Obligations.</w:t>
            </w:r>
          </w:p>
          <w:p w14:paraId="36F23CC1" w14:textId="77777777" w:rsidR="00F42204" w:rsidRPr="002A6668" w:rsidRDefault="00F42204" w:rsidP="00F42204">
            <w:pPr>
              <w:widowControl w:val="0"/>
              <w:suppressAutoHyphens/>
              <w:jc w:val="both"/>
              <w:rPr>
                <w:rFonts w:ascii="Times New Roman" w:hAnsi="Times New Roman" w:cs="Times New Roman"/>
                <w:spacing w:val="-2"/>
                <w:lang w:val="en-US"/>
              </w:rPr>
            </w:pPr>
          </w:p>
          <w:p w14:paraId="06118093" w14:textId="77777777" w:rsidR="00F42204" w:rsidRPr="002A6668" w:rsidRDefault="00F42204" w:rsidP="00F42204">
            <w:pPr>
              <w:widowControl w:val="0"/>
              <w:suppressAutoHyphens/>
              <w:jc w:val="both"/>
              <w:rPr>
                <w:rFonts w:ascii="Times New Roman" w:hAnsi="Times New Roman" w:cs="Times New Roman"/>
                <w:spacing w:val="-2"/>
                <w:lang w:val="en-US"/>
              </w:rPr>
            </w:pPr>
          </w:p>
          <w:p w14:paraId="687E2D50" w14:textId="77777777" w:rsidR="00F42204" w:rsidRPr="002A6668" w:rsidRDefault="00F42204" w:rsidP="00F42204">
            <w:pPr>
              <w:widowControl w:val="0"/>
              <w:suppressAutoHyphens/>
              <w:jc w:val="both"/>
              <w:rPr>
                <w:rFonts w:ascii="Times New Roman" w:hAnsi="Times New Roman" w:cs="Times New Roman"/>
                <w:spacing w:val="-2"/>
                <w:lang w:val="en-US"/>
              </w:rPr>
            </w:pPr>
          </w:p>
          <w:p w14:paraId="4B9D52D1" w14:textId="77777777" w:rsidR="00F42204" w:rsidRPr="002A6668" w:rsidRDefault="00F42204" w:rsidP="00F42204">
            <w:pPr>
              <w:widowControl w:val="0"/>
              <w:suppressAutoHyphens/>
              <w:jc w:val="both"/>
              <w:rPr>
                <w:rFonts w:ascii="Times New Roman" w:hAnsi="Times New Roman" w:cs="Times New Roman"/>
                <w:spacing w:val="-2"/>
                <w:lang w:val="en-US"/>
              </w:rPr>
            </w:pPr>
          </w:p>
          <w:p w14:paraId="6D7F0652" w14:textId="77777777" w:rsidR="00F42204" w:rsidRPr="002A6668" w:rsidRDefault="00F42204" w:rsidP="00F42204">
            <w:pPr>
              <w:widowControl w:val="0"/>
              <w:suppressAutoHyphens/>
              <w:jc w:val="both"/>
              <w:rPr>
                <w:rFonts w:ascii="Times New Roman" w:hAnsi="Times New Roman" w:cs="Times New Roman"/>
                <w:spacing w:val="-2"/>
                <w:lang w:val="en-US"/>
              </w:rPr>
            </w:pPr>
          </w:p>
          <w:p w14:paraId="6DFAA1AC" w14:textId="77777777" w:rsidR="00F42204" w:rsidRPr="002A6668" w:rsidRDefault="00F42204" w:rsidP="00F42204">
            <w:pPr>
              <w:widowControl w:val="0"/>
              <w:suppressAutoHyphens/>
              <w:jc w:val="both"/>
              <w:rPr>
                <w:rFonts w:ascii="Times New Roman" w:hAnsi="Times New Roman" w:cs="Times New Roman"/>
                <w:spacing w:val="-2"/>
                <w:lang w:val="en-US"/>
              </w:rPr>
            </w:pPr>
            <w:r w:rsidRPr="002A6668">
              <w:rPr>
                <w:rFonts w:ascii="Times New Roman" w:hAnsi="Times New Roman"/>
                <w:spacing w:val="-2"/>
                <w:lang w:val="en-US"/>
              </w:rPr>
              <w:t>/</w:t>
            </w:r>
            <w:r w:rsidRPr="002A6668">
              <w:rPr>
                <w:rFonts w:ascii="Times New Roman" w:hAnsi="Times New Roman"/>
                <w:b/>
                <w:bCs/>
                <w:spacing w:val="-2"/>
                <w:lang w:val="en-US"/>
              </w:rPr>
              <w:t>d</w:t>
            </w:r>
            <w:r w:rsidRPr="002A6668">
              <w:rPr>
                <w:rFonts w:ascii="Times New Roman" w:hAnsi="Times New Roman"/>
                <w:spacing w:val="-2"/>
                <w:lang w:val="en-US"/>
              </w:rPr>
              <w:t xml:space="preserve">/ </w:t>
            </w:r>
            <w:r w:rsidRPr="002A6668">
              <w:rPr>
                <w:rFonts w:ascii="Times New Roman" w:hAnsi="Times New Roman"/>
                <w:b/>
                <w:bCs/>
                <w:spacing w:val="-2"/>
                <w:lang w:val="en-US"/>
              </w:rPr>
              <w:t>Secured Obligations</w:t>
            </w:r>
            <w:r w:rsidRPr="002A6668">
              <w:rPr>
                <w:rFonts w:ascii="Times New Roman" w:hAnsi="Times New Roman"/>
                <w:spacing w:val="-2"/>
                <w:lang w:val="en-US"/>
              </w:rPr>
              <w:t>. Each of the obligations of the Debtor in favor of the Debenture Holders, represented by Holders’ Representative, under the Issuance Agreement or any other instrument that the Debtor has accepted, or may execute or accept in the future to document such obligations, and any and all obligations that the Debtor may owe or incur in the future, directly or indirectly, in favor of the Holders’ Representative on the occasion of the execution of the Issuance Agreement, as well as all its extensions, renewals, rescheduling, amendments, changes in interest rates, guarantees substitutions, interest capitalizations, variations in time, and the manner and form of payment of obligations agreed to by the Debtor and the Holders’ Representative by virtue thereof, or its assignees, as well as the credits and documents that substitute or replace all or part of said obligations, whether by novation, rescheduling or any other manner or in any other capacity shall hereinafter be collectively referred to as the “Secured Obligations”.</w:t>
            </w:r>
          </w:p>
          <w:p w14:paraId="4319451C" w14:textId="77777777" w:rsidR="00F42204" w:rsidRPr="002A6668" w:rsidRDefault="00F42204" w:rsidP="00F42204">
            <w:pPr>
              <w:widowControl w:val="0"/>
              <w:suppressAutoHyphens/>
              <w:jc w:val="both"/>
              <w:rPr>
                <w:rFonts w:ascii="Times New Roman" w:hAnsi="Times New Roman" w:cs="Times New Roman"/>
                <w:spacing w:val="-2"/>
                <w:lang w:val="en-US"/>
              </w:rPr>
            </w:pPr>
          </w:p>
          <w:p w14:paraId="3B7D264D" w14:textId="77777777" w:rsidR="00F42204" w:rsidRPr="002A6668" w:rsidRDefault="00F42204" w:rsidP="00F42204">
            <w:pPr>
              <w:widowControl w:val="0"/>
              <w:suppressAutoHyphens/>
              <w:jc w:val="both"/>
              <w:rPr>
                <w:rFonts w:ascii="Times New Roman" w:hAnsi="Times New Roman" w:cs="Times New Roman"/>
                <w:spacing w:val="-2"/>
                <w:lang w:val="en-US"/>
              </w:rPr>
            </w:pPr>
          </w:p>
        </w:tc>
      </w:tr>
      <w:tr w:rsidR="00F42204" w:rsidRPr="003568CD" w14:paraId="27ED84E7" w14:textId="77777777" w:rsidTr="00F42204">
        <w:tc>
          <w:tcPr>
            <w:tcW w:w="4414" w:type="dxa"/>
          </w:tcPr>
          <w:p w14:paraId="07D3D5AD"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64B8FDC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34A14798" w14:textId="77777777" w:rsidTr="00F42204">
        <w:tc>
          <w:tcPr>
            <w:tcW w:w="4414" w:type="dxa"/>
          </w:tcPr>
          <w:p w14:paraId="5E106D2E" w14:textId="77777777" w:rsidR="00F42204" w:rsidRPr="002A6668" w:rsidRDefault="00F42204" w:rsidP="00F42204">
            <w:pPr>
              <w:widowControl w:val="0"/>
              <w:suppressAutoHyphens/>
              <w:jc w:val="both"/>
              <w:rPr>
                <w:rFonts w:ascii="Times New Roman" w:hAnsi="Times New Roman" w:cs="Times New Roman"/>
                <w:b/>
                <w:spacing w:val="-2"/>
                <w:lang w:val="es-ES_tradnl"/>
              </w:rPr>
            </w:pPr>
            <w:r w:rsidRPr="002A6668">
              <w:rPr>
                <w:rFonts w:ascii="Times New Roman" w:hAnsi="Times New Roman"/>
                <w:b/>
                <w:spacing w:val="-2"/>
                <w:u w:val="single"/>
                <w:lang w:val="es-ES_tradnl"/>
              </w:rPr>
              <w:t>SEGUNDO</w:t>
            </w:r>
            <w:r w:rsidRPr="002A6668">
              <w:rPr>
                <w:rFonts w:ascii="Times New Roman" w:hAnsi="Times New Roman"/>
                <w:b/>
                <w:spacing w:val="-2"/>
                <w:lang w:val="es-ES_tradnl"/>
              </w:rPr>
              <w:t xml:space="preserve">: </w:t>
            </w:r>
          </w:p>
          <w:p w14:paraId="373960B1" w14:textId="77777777" w:rsidR="00F42204" w:rsidRPr="002A6668" w:rsidRDefault="00F42204" w:rsidP="00F42204">
            <w:pPr>
              <w:widowControl w:val="0"/>
              <w:suppressAutoHyphens/>
              <w:jc w:val="both"/>
              <w:rPr>
                <w:rFonts w:ascii="Times New Roman" w:hAnsi="Times New Roman" w:cs="Times New Roman"/>
                <w:b/>
                <w:spacing w:val="-2"/>
                <w:lang w:val="es-ES_tradnl"/>
              </w:rPr>
            </w:pPr>
          </w:p>
          <w:p w14:paraId="2F3F3E1E" w14:textId="77777777" w:rsidR="00F42204" w:rsidRPr="002A6668" w:rsidRDefault="00F42204" w:rsidP="00F42204">
            <w:pPr>
              <w:pStyle w:val="Textodecomentrio"/>
              <w:jc w:val="both"/>
              <w:rPr>
                <w:rFonts w:ascii="Times New Roman" w:hAnsi="Times New Roman" w:cs="Times New Roman"/>
                <w:szCs w:val="24"/>
              </w:rPr>
            </w:pPr>
            <w:r w:rsidRPr="002A6668">
              <w:rPr>
                <w:rFonts w:ascii="Times New Roman" w:hAnsi="Times New Roman"/>
                <w:b/>
                <w:spacing w:val="-2"/>
                <w:szCs w:val="24"/>
                <w:lang w:val="es-ES_tradnl"/>
              </w:rPr>
              <w:t>Contrato de Branding</w:t>
            </w:r>
            <w:r w:rsidRPr="002A6668">
              <w:rPr>
                <w:rFonts w:ascii="Times New Roman" w:hAnsi="Times New Roman"/>
                <w:spacing w:val="-2"/>
                <w:szCs w:val="24"/>
                <w:lang w:val="es-ES_tradnl"/>
              </w:rPr>
              <w:t xml:space="preserve">. </w:t>
            </w:r>
            <w:r w:rsidRPr="002A6668">
              <w:rPr>
                <w:rFonts w:ascii="Times New Roman" w:hAnsi="Times New Roman"/>
                <w:spacing w:val="-2"/>
                <w:szCs w:val="24"/>
              </w:rPr>
              <w:t>Mediante instrumento privado de fecha veinticinco de septiembre del año dos mil dieciocho, Bike Santiago e Itau Corpbanca (el “</w:t>
            </w:r>
            <w:r w:rsidRPr="002A6668">
              <w:rPr>
                <w:rFonts w:ascii="Times New Roman" w:hAnsi="Times New Roman"/>
                <w:b/>
                <w:bCs/>
                <w:spacing w:val="-2"/>
                <w:szCs w:val="24"/>
              </w:rPr>
              <w:t>Banco</w:t>
            </w:r>
            <w:r w:rsidRPr="002A6668">
              <w:rPr>
                <w:rFonts w:ascii="Times New Roman" w:hAnsi="Times New Roman"/>
                <w:spacing w:val="-2"/>
                <w:szCs w:val="24"/>
              </w:rPr>
              <w:t>”) suscribieron un contrato en virtud del cual la primera arrendó al Banco, en los términos señalados en dicho instrumento, la totalidad de los espacios destinados a patrocinio o branding de un sistema público de arrendamiento de bicicletas, denominados Espacios Publicitarios, según se define en el Contrato de Branding, el que incluye estaciones de anclaje para bicicletas, bicicletas, tótems, paneles informativos, así como cualquier otro espacio que permita efectuar patrocinio o branding de acuerdo a lo allí establecido, o que Bike Santiago habilite en el futuro para tal fin, el que se encuentra establecido en espacios público comunales donde esta última sociedad mantienen contratos de concesión vigentes con distintas Municipalidades para el desarrollo y explotación del sistema público de arrendamiento de bicicletas; en adelante junto con todas sus modificaciones de tiempo en tiempo, se denominará como el “</w:t>
            </w:r>
            <w:r w:rsidRPr="002A6668">
              <w:rPr>
                <w:rFonts w:ascii="Times New Roman" w:hAnsi="Times New Roman"/>
                <w:b/>
                <w:spacing w:val="-2"/>
                <w:szCs w:val="24"/>
              </w:rPr>
              <w:t>Contrato de Branding</w:t>
            </w:r>
            <w:r w:rsidRPr="002A6668">
              <w:rPr>
                <w:rFonts w:ascii="Times New Roman" w:hAnsi="Times New Roman"/>
                <w:spacing w:val="-2"/>
                <w:szCs w:val="24"/>
              </w:rPr>
              <w:t xml:space="preserve">”, todo ello, en los plazos, términos y condiciones establecidos en el referido contrato. En virtud del Contrato de Branding el Banco se obligó a pagar a Bike Santiago, a título de precio de arrendamiento, las sumas, en las fechas y por el periodo de vigencia indicado en el referido contrato. Una copia de dicho contrato </w:t>
            </w:r>
            <w:r w:rsidRPr="002A6668">
              <w:rPr>
                <w:rFonts w:ascii="Times New Roman" w:hAnsi="Times New Roman"/>
                <w:spacing w:val="-2"/>
                <w:szCs w:val="24"/>
                <w:lang w:val="es-ES_tradnl"/>
              </w:rPr>
              <w:t>se protocolizó con fecha veintiocho de septiembre de dos mil dieciocho, bajo el repertorio número [</w:t>
            </w:r>
            <w:r w:rsidRPr="002A6668">
              <w:rPr>
                <w:rFonts w:ascii="Times New Roman" w:hAnsi="Times New Roman"/>
                <w:spacing w:val="-2"/>
                <w:szCs w:val="24"/>
              </w:rPr>
              <w:t>●]</w:t>
            </w:r>
            <w:r w:rsidRPr="002A6668">
              <w:rPr>
                <w:rFonts w:ascii="Times New Roman" w:hAnsi="Times New Roman"/>
                <w:spacing w:val="-2"/>
                <w:szCs w:val="24"/>
                <w:lang w:val="es-ES_tradnl"/>
              </w:rPr>
              <w:t xml:space="preserve"> en la Notaría de Santiago de don René Benavente Cash.</w:t>
            </w:r>
          </w:p>
        </w:tc>
        <w:tc>
          <w:tcPr>
            <w:tcW w:w="4414" w:type="dxa"/>
          </w:tcPr>
          <w:p w14:paraId="283EDA3E" w14:textId="77777777" w:rsidR="00F42204" w:rsidRPr="002A6668" w:rsidRDefault="00F42204" w:rsidP="00F42204">
            <w:pPr>
              <w:jc w:val="both"/>
              <w:rPr>
                <w:rFonts w:ascii="Times New Roman" w:hAnsi="Times New Roman" w:cs="Times New Roman"/>
                <w:bCs/>
                <w:spacing w:val="-2"/>
                <w:lang w:val="en-US"/>
              </w:rPr>
            </w:pPr>
            <w:r w:rsidRPr="002A6668">
              <w:rPr>
                <w:rFonts w:ascii="Times New Roman" w:hAnsi="Times New Roman"/>
                <w:b/>
                <w:spacing w:val="-2"/>
                <w:u w:val="single"/>
                <w:lang w:val="en-US"/>
              </w:rPr>
              <w:t>SECOND</w:t>
            </w:r>
            <w:r w:rsidRPr="002A6668">
              <w:rPr>
                <w:rFonts w:ascii="Times New Roman" w:hAnsi="Times New Roman"/>
                <w:bCs/>
                <w:spacing w:val="-2"/>
                <w:lang w:val="en-US"/>
              </w:rPr>
              <w:t xml:space="preserve">: </w:t>
            </w:r>
          </w:p>
          <w:p w14:paraId="0E475218" w14:textId="77777777" w:rsidR="00F42204" w:rsidRPr="002A6668" w:rsidRDefault="00F42204" w:rsidP="00F42204">
            <w:pPr>
              <w:jc w:val="both"/>
              <w:rPr>
                <w:rFonts w:ascii="Times New Roman" w:hAnsi="Times New Roman" w:cs="Times New Roman"/>
                <w:bCs/>
                <w:spacing w:val="-2"/>
                <w:lang w:val="en-US"/>
              </w:rPr>
            </w:pPr>
          </w:p>
          <w:p w14:paraId="612526D4"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b/>
                <w:spacing w:val="-2"/>
                <w:lang w:val="en-US"/>
              </w:rPr>
              <w:t>Branding Agreement</w:t>
            </w:r>
            <w:r w:rsidRPr="002A6668">
              <w:rPr>
                <w:rFonts w:ascii="Times New Roman" w:hAnsi="Times New Roman"/>
                <w:bCs/>
                <w:spacing w:val="-2"/>
                <w:lang w:val="en-US"/>
              </w:rPr>
              <w:t>. By private deed dated September 25</w:t>
            </w:r>
            <w:r w:rsidRPr="002A6668">
              <w:rPr>
                <w:rFonts w:ascii="Times New Roman" w:hAnsi="Times New Roman"/>
                <w:bCs/>
                <w:spacing w:val="-2"/>
                <w:vertAlign w:val="superscript"/>
                <w:lang w:val="en-US"/>
              </w:rPr>
              <w:t>th</w:t>
            </w:r>
            <w:r w:rsidRPr="002A6668">
              <w:rPr>
                <w:rFonts w:ascii="Times New Roman" w:hAnsi="Times New Roman"/>
                <w:bCs/>
                <w:spacing w:val="-2"/>
                <w:lang w:val="en-US"/>
              </w:rPr>
              <w:t xml:space="preserve">, 2018, Bike Santiago </w:t>
            </w:r>
            <w:r w:rsidRPr="002A6668">
              <w:rPr>
                <w:rFonts w:ascii="Times New Roman" w:hAnsi="Times New Roman"/>
                <w:spacing w:val="-2"/>
                <w:lang w:val="en-US"/>
              </w:rPr>
              <w:t xml:space="preserve"> and Itau Corpbanca </w:t>
            </w:r>
            <w:r w:rsidRPr="002A6668">
              <w:rPr>
                <w:rFonts w:ascii="Times New Roman" w:hAnsi="Times New Roman"/>
                <w:bCs/>
                <w:spacing w:val="-2"/>
                <w:lang w:val="en-US"/>
              </w:rPr>
              <w:t>entered into an agreement whereby the former leased to the Bank, under the terms set forth therein, all of the spaces for sponsorship or branding of a public bicycle rental system, called Advertising Spaces, as defined in the Branding Agreement, which includes bicycle docking stations, bicycles, totems, information panels, as well as any other space that allows sponsorship or branding in accordance with the terms set forth therein, or which Bike Santiago to be set up in the future for such purpose, which is established in public communal spaces where the latter company has concession contracts in force with different Municipalities for the development and operation of the public bicycle rental system; hereinafter with all its amendments from time to time, referred to as the “</w:t>
            </w:r>
            <w:r w:rsidRPr="002A6668">
              <w:rPr>
                <w:rFonts w:ascii="Times New Roman" w:hAnsi="Times New Roman"/>
                <w:b/>
                <w:spacing w:val="-2"/>
                <w:lang w:val="en-US"/>
              </w:rPr>
              <w:t>Branding Agreement</w:t>
            </w:r>
            <w:r w:rsidRPr="002A6668">
              <w:rPr>
                <w:rFonts w:ascii="Times New Roman" w:hAnsi="Times New Roman"/>
                <w:bCs/>
                <w:spacing w:val="-2"/>
                <w:lang w:val="en-US"/>
              </w:rPr>
              <w:t>”, all of the foregoing, in the terms and conditions set forth in the referred agreement. By virtue of the Branding Agreement, the Bank undertook to pay to Bike Santiago</w:t>
            </w:r>
            <w:r w:rsidRPr="002A6668">
              <w:rPr>
                <w:rFonts w:ascii="Times New Roman" w:hAnsi="Times New Roman"/>
                <w:spacing w:val="-2"/>
                <w:lang w:val="en-US"/>
              </w:rPr>
              <w:t>, as a lease price, the amounts, on the dates and for the term indicated in the aforementioned agreement. A copy of said agreement was notarized on September 28</w:t>
            </w:r>
            <w:r w:rsidRPr="002A6668">
              <w:rPr>
                <w:rFonts w:ascii="Times New Roman" w:hAnsi="Times New Roman"/>
                <w:spacing w:val="-2"/>
                <w:vertAlign w:val="superscript"/>
                <w:lang w:val="en-US"/>
              </w:rPr>
              <w:t>th</w:t>
            </w:r>
            <w:r w:rsidRPr="002A6668">
              <w:rPr>
                <w:rFonts w:ascii="Times New Roman" w:hAnsi="Times New Roman"/>
                <w:spacing w:val="-2"/>
                <w:lang w:val="en-US"/>
              </w:rPr>
              <w:t>, 2018, under notarial record number [●] at the Santiago Notarial Office of Mr. René Benavente Cash.</w:t>
            </w:r>
          </w:p>
          <w:p w14:paraId="694F7120" w14:textId="77777777" w:rsidR="00F42204" w:rsidRPr="002A6668" w:rsidRDefault="00F42204" w:rsidP="00F42204">
            <w:pPr>
              <w:jc w:val="both"/>
              <w:rPr>
                <w:rFonts w:ascii="Times New Roman" w:hAnsi="Times New Roman" w:cs="Times New Roman"/>
                <w:spacing w:val="-2"/>
                <w:lang w:val="en-US"/>
              </w:rPr>
            </w:pPr>
          </w:p>
          <w:p w14:paraId="27B3B7DC" w14:textId="77777777" w:rsidR="00F42204" w:rsidRPr="002A6668" w:rsidRDefault="00F42204" w:rsidP="00F42204">
            <w:pPr>
              <w:jc w:val="both"/>
              <w:rPr>
                <w:rFonts w:ascii="Times New Roman" w:hAnsi="Times New Roman" w:cs="Times New Roman"/>
                <w:spacing w:val="-2"/>
                <w:lang w:val="en-US"/>
              </w:rPr>
            </w:pPr>
          </w:p>
        </w:tc>
      </w:tr>
      <w:tr w:rsidR="00F42204" w:rsidRPr="003568CD" w14:paraId="6673756A" w14:textId="77777777" w:rsidTr="00F42204">
        <w:tc>
          <w:tcPr>
            <w:tcW w:w="4414" w:type="dxa"/>
          </w:tcPr>
          <w:p w14:paraId="2A444F70"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19A83E87"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6D868779" w14:textId="77777777" w:rsidTr="00F42204">
        <w:tc>
          <w:tcPr>
            <w:tcW w:w="4414" w:type="dxa"/>
          </w:tcPr>
          <w:p w14:paraId="7D3AB9C2"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spacing w:val="-2"/>
                <w:u w:val="single"/>
                <w:lang w:val="es-ES_tradnl"/>
              </w:rPr>
              <w:t>TERCERO</w:t>
            </w:r>
            <w:r w:rsidRPr="002A6668">
              <w:rPr>
                <w:rFonts w:ascii="Times New Roman" w:hAnsi="Times New Roman"/>
                <w:b/>
                <w:spacing w:val="-2"/>
                <w:lang w:val="es-ES_tradnl"/>
              </w:rPr>
              <w:t>: /a/ Prenda sin Desplazamiento.</w:t>
            </w:r>
            <w:r w:rsidRPr="002A6668">
              <w:rPr>
                <w:rFonts w:ascii="Times New Roman" w:hAnsi="Times New Roman"/>
                <w:spacing w:val="-2"/>
                <w:lang w:val="es-ES_tradnl"/>
              </w:rPr>
              <w:t xml:space="preserve"> Por el presente acto, y con el objeto de garantizar al Acreedor, actuando en representación y beneficio de los Tenedores de los Debentures, el fiel, íntegro, efectivo y oportuno cumplimiento por parte del Deudor de todas y cada una de las Obligaciones Garantizadas, el Constituyente, constituye prenda sin desplazamiento en primer grado de conformidad con la ley veinte mil ciento noventa de fecha cinco de Junio del dos mil siete, y su Reglamento aprobado por Decreto Supremo Número setecientos veintidós del Ministerio de Justicia, publicado en el Diario Oficial de fecha veintitrés de Octubre de dos mil diez, /”</w:t>
            </w:r>
            <w:r w:rsidRPr="002A6668">
              <w:rPr>
                <w:rFonts w:ascii="Times New Roman" w:hAnsi="Times New Roman"/>
                <w:b/>
                <w:bCs/>
                <w:spacing w:val="-2"/>
                <w:lang w:val="es-ES_tradnl"/>
              </w:rPr>
              <w:t>Prenda sin Desplazamiento</w:t>
            </w:r>
            <w:r w:rsidRPr="002A6668">
              <w:rPr>
                <w:rFonts w:ascii="Times New Roman" w:hAnsi="Times New Roman"/>
                <w:spacing w:val="-2"/>
                <w:lang w:val="es-ES_tradnl"/>
              </w:rPr>
              <w:t xml:space="preserve">”/, en favor del Acreedor, actuando en representación y beneficio de los Tenedores de los Debentures, sobre los derechos de Bike Santiago bajo el Contrato de Branding </w:t>
            </w:r>
            <w:r w:rsidRPr="002A6668">
              <w:rPr>
                <w:rFonts w:ascii="Times New Roman" w:hAnsi="Times New Roman"/>
                <w:spacing w:val="-2"/>
              </w:rPr>
              <w:t>así como cualquier otro pago y/o ingreso, derecho o crédito que le corresponda a Bike bajo el Contrato de Cuentas</w:t>
            </w:r>
            <w:r w:rsidRPr="002A6668">
              <w:rPr>
                <w:rFonts w:ascii="Times New Roman" w:hAnsi="Times New Roman"/>
                <w:spacing w:val="-2"/>
                <w:lang w:val="es-ES_tradnl"/>
              </w:rPr>
              <w:t>.</w:t>
            </w:r>
          </w:p>
        </w:tc>
        <w:tc>
          <w:tcPr>
            <w:tcW w:w="4414" w:type="dxa"/>
          </w:tcPr>
          <w:p w14:paraId="50F54C8C"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bCs/>
                <w:spacing w:val="-2"/>
                <w:u w:val="single"/>
                <w:lang w:val="en-US"/>
              </w:rPr>
              <w:t>THIRD</w:t>
            </w:r>
            <w:r w:rsidRPr="002A6668">
              <w:rPr>
                <w:rFonts w:ascii="Times New Roman" w:hAnsi="Times New Roman"/>
                <w:spacing w:val="-2"/>
                <w:lang w:val="en-US"/>
              </w:rPr>
              <w:t>: /</w:t>
            </w:r>
            <w:r w:rsidRPr="002A6668">
              <w:rPr>
                <w:rFonts w:ascii="Times New Roman" w:hAnsi="Times New Roman"/>
                <w:b/>
                <w:bCs/>
                <w:spacing w:val="-2"/>
                <w:lang w:val="en-US"/>
              </w:rPr>
              <w:t>a</w:t>
            </w:r>
            <w:r w:rsidRPr="002A6668">
              <w:rPr>
                <w:rFonts w:ascii="Times New Roman" w:hAnsi="Times New Roman"/>
                <w:spacing w:val="-2"/>
                <w:lang w:val="en-US"/>
              </w:rPr>
              <w:t xml:space="preserve">/ </w:t>
            </w:r>
            <w:r w:rsidRPr="002A6668">
              <w:rPr>
                <w:rFonts w:ascii="Times New Roman" w:hAnsi="Times New Roman"/>
                <w:b/>
                <w:bCs/>
                <w:spacing w:val="-2"/>
                <w:lang w:val="en-US"/>
              </w:rPr>
              <w:t>Nonpossessory Pledge</w:t>
            </w:r>
            <w:r w:rsidRPr="002A6668">
              <w:rPr>
                <w:rFonts w:ascii="Times New Roman" w:hAnsi="Times New Roman"/>
                <w:spacing w:val="-2"/>
                <w:lang w:val="en-US"/>
              </w:rPr>
              <w:t>. In order to guarantee to the Holders’ Representative, acting on behalf and for the benefit of the Debenture Holders, the faithful, full, effective and timely compliance by the Debtor of each and every one of the Secured Obligations, the Grantor hereby establishes a first degree nonpossessory pledge in accordance with Law 20,190 dated June 5</w:t>
            </w:r>
            <w:r w:rsidRPr="002A6668">
              <w:rPr>
                <w:rFonts w:ascii="Times New Roman" w:hAnsi="Times New Roman"/>
                <w:spacing w:val="-2"/>
                <w:vertAlign w:val="superscript"/>
                <w:lang w:val="en-US"/>
              </w:rPr>
              <w:t>th</w:t>
            </w:r>
            <w:r w:rsidRPr="002A6668">
              <w:rPr>
                <w:rFonts w:ascii="Times New Roman" w:hAnsi="Times New Roman"/>
                <w:spacing w:val="-2"/>
                <w:lang w:val="en-US"/>
              </w:rPr>
              <w:t>, 2007, and its Regulations approved by Supreme Decree No. 722 of the Ministry of Justice, published in the Official Gazette dated October 23</w:t>
            </w:r>
            <w:r w:rsidRPr="002A6668">
              <w:rPr>
                <w:rFonts w:ascii="Times New Roman" w:hAnsi="Times New Roman"/>
                <w:spacing w:val="-2"/>
                <w:vertAlign w:val="superscript"/>
                <w:lang w:val="en-US"/>
              </w:rPr>
              <w:t>rd</w:t>
            </w:r>
            <w:r w:rsidRPr="002A6668">
              <w:rPr>
                <w:rFonts w:ascii="Times New Roman" w:hAnsi="Times New Roman"/>
                <w:spacing w:val="-2"/>
                <w:lang w:val="en-US"/>
              </w:rPr>
              <w:t>, 2010, /”</w:t>
            </w:r>
            <w:r w:rsidRPr="002A6668">
              <w:rPr>
                <w:rFonts w:ascii="Times New Roman" w:hAnsi="Times New Roman"/>
                <w:b/>
                <w:bCs/>
                <w:spacing w:val="-2"/>
                <w:lang w:val="en-US"/>
              </w:rPr>
              <w:t>Nonpossessory Pledge</w:t>
            </w:r>
            <w:r w:rsidRPr="002A6668">
              <w:rPr>
                <w:rFonts w:ascii="Times New Roman" w:hAnsi="Times New Roman"/>
                <w:spacing w:val="-2"/>
                <w:lang w:val="en-US"/>
              </w:rPr>
              <w:t>”/, in favor of the Holders’ Representative, acting on behalf and for the benefit of the Debenture Holders,</w:t>
            </w:r>
            <w:r w:rsidRPr="002A6668" w:rsidDel="00EF41EF">
              <w:rPr>
                <w:rFonts w:ascii="Times New Roman" w:hAnsi="Times New Roman"/>
                <w:spacing w:val="-2"/>
                <w:lang w:val="en-US"/>
              </w:rPr>
              <w:t xml:space="preserve"> </w:t>
            </w:r>
            <w:r w:rsidRPr="002A6668">
              <w:rPr>
                <w:rFonts w:ascii="Times New Roman" w:hAnsi="Times New Roman"/>
                <w:spacing w:val="-2"/>
                <w:lang w:val="en-US"/>
              </w:rPr>
              <w:t xml:space="preserve"> on the rights of Bike Santiago under the Branding Agreement, as any other payment and/or income, related with the credit corresponding to Bike Santiago under the Account Agreement.</w:t>
            </w:r>
          </w:p>
        </w:tc>
      </w:tr>
      <w:tr w:rsidR="00F42204" w:rsidRPr="003568CD" w14:paraId="3407447B" w14:textId="77777777" w:rsidTr="00F42204">
        <w:tc>
          <w:tcPr>
            <w:tcW w:w="4414" w:type="dxa"/>
          </w:tcPr>
          <w:p w14:paraId="5D082D62"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1DC1EF55"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06A576C" w14:textId="77777777" w:rsidTr="00F42204">
        <w:tc>
          <w:tcPr>
            <w:tcW w:w="4414" w:type="dxa"/>
          </w:tcPr>
          <w:p w14:paraId="15DAE9CB"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spacing w:val="-2"/>
                <w:lang w:val="es-ES_tradnl"/>
              </w:rPr>
              <w:t>/b/</w:t>
            </w:r>
            <w:r w:rsidRPr="002A6668">
              <w:rPr>
                <w:rFonts w:ascii="Times New Roman" w:hAnsi="Times New Roman"/>
                <w:spacing w:val="-2"/>
                <w:lang w:val="es-ES_tradnl"/>
              </w:rPr>
              <w:t xml:space="preserve"> La Prenda sin Desplazamiento que se constituye por el presente Contrato de Prenda se extiende y garantiza a los intereses, incluso penales, a las comisiones, honorarios y a las demás obligaciones accesorias a las Obligaciones Garantizadas a favor de los Tenedores de Debentures, lo que incluye, sin que la enunciación que sigue implique limitación, obligaciones por concepto de costas, gastos, indemnización de perjuicios, impuestos, tributos, contribuciones, derechos, cargas, retenciones, remuneraciones, aumentos de costos, cargos financieros, gastos reembolsables, desembolsos y por cualquier otro concepto, así como cualquier otra obligación contraída por el Deudor, sólo en la medida que constituya una de las Obligaciones Garantizadas; y garantiza también las prórrogas, renovaciones y modificaciones que puedan ser acordadas con respecto a las obligaciones que en este acto se garantizan, y en general, el íntegro y oportuno cumplimiento de todas las obligaciones derivadas de las Obligaciones Garantizadas por el ministerio de la ley; ya sea que dichas obligaciones sean de la esencia, de la naturaleza o meramente accidentales de los actos y contratos de que emanen; y sea que su cumplimiento sea exigible en las épocas convenidas o anticipadamente, en el evento de su aceleración. Garantiza, asimismo, el reembolso de las costas y gastos de cobranza, judiciales o extrajudiciales, incluidos honorarios razonables de abogados, si existieren, en que se incurra con ocasión de gestiones o demandas de cobro o ejecución de esta prenda.</w:t>
            </w:r>
          </w:p>
        </w:tc>
        <w:tc>
          <w:tcPr>
            <w:tcW w:w="4414" w:type="dxa"/>
          </w:tcPr>
          <w:p w14:paraId="0A47D2B0"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spacing w:val="-2"/>
                <w:lang w:val="en-US"/>
              </w:rPr>
              <w:t>/</w:t>
            </w:r>
            <w:r w:rsidRPr="002A6668">
              <w:rPr>
                <w:rFonts w:ascii="Times New Roman" w:hAnsi="Times New Roman"/>
                <w:b/>
                <w:bCs/>
                <w:spacing w:val="-2"/>
                <w:lang w:val="en-US"/>
              </w:rPr>
              <w:t>b</w:t>
            </w:r>
            <w:r w:rsidRPr="002A6668">
              <w:rPr>
                <w:rFonts w:ascii="Times New Roman" w:hAnsi="Times New Roman"/>
                <w:spacing w:val="-2"/>
                <w:lang w:val="en-US"/>
              </w:rPr>
              <w:t>/ The Nonpossessory Pledge established hereby extends to and secures interest, including penalties, commissions, fees and other obligations ancillary to the Secured Obligations in favor of the Debenture Holders, including, but not limited to, obligations by way of trial expenses, damages, taxes, fees, charges, withholdings, remunerations, increases in costs, finance charges, reimbursable expenses, disbursements and otherwise, as well as any other obligation incurred by the Debtor, only to the extent that it constitutes one of the Secured Obligations; and also guarantees the extensions, renewals and amendments that may be agreed upon with respect to the obligations hereby guaranteed, and in general, the full and timely performance of all obligations arising from the Secured Obligations by operation of law; whether such obligations are of the essence, nature or merely incidental to the acts and contracts from which they arise; and whether their performance is due at the times agreed upon or in advance, in the event of their acceleration. It also guarantees the reimbursement of trial costs and collection expenses, judicial or extrajudicial, including reasonable attorney’s fees, if any, incurred in connection with collection or enforcement proceedings or demands under this pledge.</w:t>
            </w:r>
          </w:p>
        </w:tc>
      </w:tr>
      <w:tr w:rsidR="00F42204" w:rsidRPr="003568CD" w14:paraId="5FC0D9F3" w14:textId="77777777" w:rsidTr="00F42204">
        <w:tc>
          <w:tcPr>
            <w:tcW w:w="4414" w:type="dxa"/>
          </w:tcPr>
          <w:p w14:paraId="0AA88788"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7E640FD8"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6E65D99F" w14:textId="77777777" w:rsidTr="00F42204">
        <w:tc>
          <w:tcPr>
            <w:tcW w:w="4414" w:type="dxa"/>
          </w:tcPr>
          <w:p w14:paraId="047626E8"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b/>
                <w:bCs/>
                <w:spacing w:val="-2"/>
                <w:lang w:val="es-ES_tradnl"/>
              </w:rPr>
              <w:t>/c/</w:t>
            </w:r>
            <w:r w:rsidRPr="002A6668">
              <w:rPr>
                <w:rFonts w:ascii="Times New Roman" w:hAnsi="Times New Roman"/>
                <w:spacing w:val="-2"/>
                <w:lang w:val="es-ES_tradnl"/>
              </w:rPr>
              <w:t xml:space="preserve"> Esta Prenda sin Desplazamiento se extiende, además, a toda obligación que conste en instrumentos que pueda otorgar o aceptar el Deudor en el futuro, en sustitución o reemplazo, o bien, en forma adicional, a aquéllos que hayan sido suscritos y entregados al Representante de los Tenedores actuando en representación de los Tenedores de Debentures, como asimismo en virtud de cualquier otro documento que en el futuro pudiere complementar dichos documentos.</w:t>
            </w:r>
          </w:p>
          <w:p w14:paraId="43BF4DC6"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spacing w:val="-2"/>
                <w:lang w:val="es-ES_tradnl"/>
              </w:rPr>
              <w:t xml:space="preserve"> </w:t>
            </w:r>
          </w:p>
          <w:p w14:paraId="1D178750"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b/>
                <w:bCs/>
                <w:spacing w:val="-2"/>
                <w:lang w:val="es-ES_tradnl"/>
              </w:rPr>
              <w:t>/d/</w:t>
            </w:r>
            <w:r w:rsidRPr="002A6668">
              <w:rPr>
                <w:rFonts w:ascii="Times New Roman" w:hAnsi="Times New Roman"/>
                <w:spacing w:val="-2"/>
                <w:lang w:val="es-ES_tradnl"/>
              </w:rPr>
              <w:t xml:space="preserve"> Se conviene expresamente que la prenda constituida en virtud de este instrumento es indivisible, por lo que no podrá reclamarse su alzamiento o liberación mientras no se hayan extinguido la totalidad de las Obligaciones Garantizadas. Lo anterior, será sin perjuicio de las disposiciones del Contrato de Cuentas.</w:t>
            </w:r>
          </w:p>
          <w:p w14:paraId="2AAECE7F"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spacing w:val="-2"/>
                <w:lang w:val="es-ES_tradnl"/>
              </w:rPr>
              <w:t xml:space="preserve"> </w:t>
            </w:r>
          </w:p>
          <w:p w14:paraId="0F34AE17" w14:textId="77777777" w:rsidR="00F42204" w:rsidRPr="002A6668" w:rsidRDefault="00F42204" w:rsidP="00F42204">
            <w:pPr>
              <w:widowControl w:val="0"/>
              <w:suppressAutoHyphens/>
              <w:jc w:val="both"/>
              <w:rPr>
                <w:rFonts w:ascii="Times New Roman" w:hAnsi="Times New Roman" w:cs="Times New Roman"/>
                <w:spacing w:val="-2"/>
                <w:lang w:val="es-ES_tradnl"/>
              </w:rPr>
            </w:pPr>
          </w:p>
          <w:p w14:paraId="7307548F"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spacing w:val="-2"/>
                <w:lang w:val="es-ES_tradnl"/>
              </w:rPr>
              <w:t>/</w:t>
            </w:r>
            <w:r w:rsidRPr="002A6668">
              <w:rPr>
                <w:rFonts w:ascii="Times New Roman" w:hAnsi="Times New Roman"/>
                <w:b/>
                <w:bCs/>
                <w:spacing w:val="-2"/>
                <w:lang w:val="es-ES_tradnl"/>
              </w:rPr>
              <w:t>e</w:t>
            </w:r>
            <w:r w:rsidRPr="002A6668">
              <w:rPr>
                <w:rFonts w:ascii="Times New Roman" w:hAnsi="Times New Roman"/>
                <w:spacing w:val="-2"/>
                <w:lang w:val="es-ES_tradnl"/>
              </w:rPr>
              <w:t>/ Para los efectos de lo previsto en el artículo tercero de la Ley de Prenda Sin Desplazamiento, se deja constancia que la suma de la deuda por concepto de capital de las Obligaciones Garantizadas asciende hasta cincuenta millones de Reales.</w:t>
            </w:r>
          </w:p>
        </w:tc>
        <w:tc>
          <w:tcPr>
            <w:tcW w:w="4414" w:type="dxa"/>
          </w:tcPr>
          <w:p w14:paraId="7B43F898"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w:t>
            </w:r>
            <w:r w:rsidRPr="002A6668">
              <w:rPr>
                <w:rFonts w:ascii="Times New Roman" w:hAnsi="Times New Roman"/>
                <w:b/>
                <w:bCs/>
                <w:spacing w:val="-2"/>
                <w:lang w:val="en-US"/>
              </w:rPr>
              <w:t>c</w:t>
            </w:r>
            <w:r w:rsidRPr="002A6668">
              <w:rPr>
                <w:rFonts w:ascii="Times New Roman" w:hAnsi="Times New Roman"/>
                <w:spacing w:val="-2"/>
                <w:lang w:val="en-US"/>
              </w:rPr>
              <w:t>/ This Nonpossessory Pledge also extends to any obligation contained in instruments that may be executed or accepted by the Debtor in the future, in substitution or replacement, or, in addition, to those that have been executed and delivered to the Holders’ Representative acting on behalf of the Debenture Holders, as well as by virtue of any other document that may supplement such documents in the future.</w:t>
            </w:r>
          </w:p>
          <w:p w14:paraId="79A4C8CA"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 xml:space="preserve"> </w:t>
            </w:r>
          </w:p>
          <w:p w14:paraId="41B7EB0A" w14:textId="77777777" w:rsidR="00F42204" w:rsidRPr="002A6668" w:rsidRDefault="00F42204" w:rsidP="00F42204">
            <w:pPr>
              <w:jc w:val="both"/>
              <w:rPr>
                <w:rFonts w:ascii="Times New Roman" w:hAnsi="Times New Roman" w:cs="Times New Roman"/>
                <w:spacing w:val="-2"/>
                <w:lang w:val="en-US"/>
              </w:rPr>
            </w:pPr>
          </w:p>
          <w:p w14:paraId="47C0A9A3" w14:textId="77777777" w:rsidR="00F42204" w:rsidRPr="002A6668" w:rsidRDefault="00F42204" w:rsidP="00F42204">
            <w:pPr>
              <w:jc w:val="both"/>
              <w:rPr>
                <w:rFonts w:ascii="Times New Roman" w:hAnsi="Times New Roman" w:cs="Times New Roman"/>
                <w:spacing w:val="-2"/>
                <w:lang w:val="en-US"/>
              </w:rPr>
            </w:pPr>
          </w:p>
          <w:p w14:paraId="4538A53C"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w:t>
            </w:r>
            <w:r w:rsidRPr="002A6668">
              <w:rPr>
                <w:rFonts w:ascii="Times New Roman" w:hAnsi="Times New Roman"/>
                <w:b/>
                <w:bCs/>
                <w:spacing w:val="-2"/>
                <w:lang w:val="en-US"/>
              </w:rPr>
              <w:t>d</w:t>
            </w:r>
            <w:r w:rsidRPr="002A6668">
              <w:rPr>
                <w:rFonts w:ascii="Times New Roman" w:hAnsi="Times New Roman"/>
                <w:spacing w:val="-2"/>
                <w:lang w:val="en-US"/>
              </w:rPr>
              <w:t>/ It is expressly stated that the pledge established hereby is indivisible, so that no claim may be made for its lifting or release until all of the Secured Obligations have been paid. The foregoing shall be without prejudice to the provisions of the Accounts Agreement.</w:t>
            </w:r>
          </w:p>
          <w:p w14:paraId="2927D287" w14:textId="77777777" w:rsidR="00F42204" w:rsidRPr="002A6668" w:rsidRDefault="00F42204" w:rsidP="00F42204">
            <w:pPr>
              <w:jc w:val="both"/>
              <w:rPr>
                <w:rFonts w:ascii="Times New Roman" w:hAnsi="Times New Roman" w:cs="Times New Roman"/>
                <w:spacing w:val="-2"/>
                <w:lang w:val="en-US"/>
              </w:rPr>
            </w:pPr>
            <w:r w:rsidRPr="002A6668">
              <w:rPr>
                <w:rFonts w:ascii="Times New Roman" w:hAnsi="Times New Roman"/>
                <w:spacing w:val="-2"/>
                <w:lang w:val="en-US"/>
              </w:rPr>
              <w:t xml:space="preserve"> </w:t>
            </w:r>
          </w:p>
          <w:p w14:paraId="77C455D0" w14:textId="77777777" w:rsidR="00F42204" w:rsidRPr="002A6668" w:rsidRDefault="00F42204" w:rsidP="00F42204">
            <w:pPr>
              <w:jc w:val="both"/>
              <w:rPr>
                <w:rFonts w:ascii="Times New Roman" w:hAnsi="Times New Roman" w:cs="Times New Roman"/>
                <w:spacing w:val="-2"/>
                <w:lang w:val="en-US"/>
              </w:rPr>
            </w:pPr>
          </w:p>
          <w:p w14:paraId="421D056C"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spacing w:val="-2"/>
                <w:lang w:val="en-US"/>
              </w:rPr>
              <w:t>/</w:t>
            </w:r>
            <w:r w:rsidRPr="002A6668">
              <w:rPr>
                <w:rFonts w:ascii="Times New Roman" w:hAnsi="Times New Roman"/>
                <w:b/>
                <w:bCs/>
                <w:spacing w:val="-2"/>
                <w:lang w:val="en-US"/>
              </w:rPr>
              <w:t>e</w:t>
            </w:r>
            <w:r w:rsidRPr="002A6668">
              <w:rPr>
                <w:rFonts w:ascii="Times New Roman" w:hAnsi="Times New Roman"/>
                <w:spacing w:val="-2"/>
                <w:lang w:val="en-US"/>
              </w:rPr>
              <w:t>/ For the purposes of the provisions of article three of the Nonpossessory Pledge Act, it is hereby expressly stated that the amount of the debt for the principal of the Secured Obligations amounts to fifty million Reais.</w:t>
            </w:r>
          </w:p>
        </w:tc>
      </w:tr>
      <w:tr w:rsidR="00F42204" w:rsidRPr="003568CD" w14:paraId="1E6874C2" w14:textId="77777777" w:rsidTr="00F42204">
        <w:tc>
          <w:tcPr>
            <w:tcW w:w="4414" w:type="dxa"/>
          </w:tcPr>
          <w:p w14:paraId="545A9D59"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3535173"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6C272805" w14:textId="77777777" w:rsidTr="00F42204">
        <w:tc>
          <w:tcPr>
            <w:tcW w:w="4414" w:type="dxa"/>
          </w:tcPr>
          <w:p w14:paraId="2853F0FF"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b/>
                <w:bCs/>
                <w:spacing w:val="-2"/>
                <w:u w:val="single"/>
                <w:lang w:val="es-ES_tradnl"/>
              </w:rPr>
              <w:t>CUARTO</w:t>
            </w:r>
            <w:r w:rsidRPr="002A6668">
              <w:rPr>
                <w:rFonts w:ascii="Times New Roman" w:hAnsi="Times New Roman"/>
                <w:spacing w:val="-2"/>
                <w:lang w:val="es-ES_tradnl"/>
              </w:rPr>
              <w:t xml:space="preserve">: </w:t>
            </w:r>
            <w:r w:rsidRPr="002A6668">
              <w:rPr>
                <w:rFonts w:ascii="Times New Roman" w:hAnsi="Times New Roman"/>
                <w:b/>
                <w:bCs/>
                <w:spacing w:val="-2"/>
                <w:lang w:val="es-ES_tradnl"/>
              </w:rPr>
              <w:t>/a/</w:t>
            </w:r>
            <w:r w:rsidRPr="002A6668">
              <w:rPr>
                <w:rFonts w:ascii="Times New Roman" w:hAnsi="Times New Roman"/>
                <w:spacing w:val="-2"/>
                <w:lang w:val="es-ES_tradnl"/>
              </w:rPr>
              <w:t xml:space="preserve"> el Constituyente declara que los bienes prendados, son de su exclusivo dominio, que no reconoce más gravámenes, prendas, usufructos u otros derechos reales o limitaciones al dominio, que los establecidos en este Contrato, que no están sujetos a acción de nulidad, resolutoria u otra acción, y que no se encuentran afectados por resolución judicial, embargo, medidas prejudiciales, medidas precautorias, retenciones, incautaciones o prohibición alguna u otra medida que limite la facultad de darlos en prenda.</w:t>
            </w:r>
          </w:p>
          <w:p w14:paraId="37513B28" w14:textId="77777777" w:rsidR="00F42204" w:rsidRPr="002A6668" w:rsidRDefault="00F42204" w:rsidP="00F42204">
            <w:pPr>
              <w:widowControl w:val="0"/>
              <w:suppressAutoHyphens/>
              <w:jc w:val="both"/>
              <w:rPr>
                <w:rFonts w:ascii="Times New Roman" w:hAnsi="Times New Roman" w:cs="Times New Roman"/>
                <w:bCs/>
                <w:u w:val="single"/>
                <w:lang w:val="es-ES_tradnl"/>
              </w:rPr>
            </w:pPr>
          </w:p>
          <w:p w14:paraId="4257432D" w14:textId="77777777" w:rsidR="00F42204" w:rsidRPr="002A6668" w:rsidRDefault="00F42204" w:rsidP="00F42204">
            <w:pPr>
              <w:widowControl w:val="0"/>
              <w:suppressAutoHyphens/>
              <w:jc w:val="both"/>
              <w:rPr>
                <w:rFonts w:ascii="Times New Roman" w:hAnsi="Times New Roman" w:cs="Times New Roman"/>
                <w:bCs/>
              </w:rPr>
            </w:pPr>
            <w:r w:rsidRPr="002A6668">
              <w:rPr>
                <w:rFonts w:ascii="Times New Roman" w:hAnsi="Times New Roman"/>
                <w:b/>
                <w:lang w:val="es-ES_tradnl"/>
              </w:rPr>
              <w:t xml:space="preserve">/b/ </w:t>
            </w:r>
            <w:r w:rsidRPr="002A6668">
              <w:rPr>
                <w:rFonts w:ascii="Times New Roman" w:hAnsi="Times New Roman"/>
                <w:bCs/>
                <w:lang w:val="es-ES_tradnl"/>
              </w:rPr>
              <w:t>Constituyente se obliga a entregarle al Acreedor una copia de la notificación que Bike Santiago deba realizar al Banco de conformidad con la Cláusula Nueve número Dos letra /b/ del Contrato de Branding dentro de un plazo de 3 días hábiles contados desde dicha notificación.</w:t>
            </w:r>
          </w:p>
        </w:tc>
        <w:tc>
          <w:tcPr>
            <w:tcW w:w="4414" w:type="dxa"/>
          </w:tcPr>
          <w:p w14:paraId="28B8E06D" w14:textId="77777777" w:rsidR="00F42204" w:rsidRPr="002A6668" w:rsidRDefault="00F42204" w:rsidP="00F42204">
            <w:pPr>
              <w:widowControl w:val="0"/>
              <w:suppressAutoHyphens/>
              <w:jc w:val="both"/>
              <w:rPr>
                <w:rFonts w:ascii="Times New Roman" w:hAnsi="Times New Roman" w:cs="Times New Roman"/>
                <w:bCs/>
                <w:lang w:val="en-US"/>
              </w:rPr>
            </w:pPr>
            <w:r w:rsidRPr="002A6668">
              <w:rPr>
                <w:rFonts w:ascii="Times New Roman" w:hAnsi="Times New Roman"/>
                <w:b/>
                <w:u w:val="single"/>
                <w:lang w:val="en-US"/>
              </w:rPr>
              <w:t>FOURTH</w:t>
            </w:r>
            <w:r w:rsidRPr="002A6668">
              <w:rPr>
                <w:rFonts w:ascii="Times New Roman" w:hAnsi="Times New Roman"/>
                <w:bCs/>
                <w:lang w:val="en-US"/>
              </w:rPr>
              <w:t xml:space="preserve">: </w:t>
            </w:r>
            <w:r w:rsidRPr="002A6668">
              <w:rPr>
                <w:rFonts w:ascii="Times New Roman" w:hAnsi="Times New Roman"/>
                <w:b/>
                <w:lang w:val="en-US"/>
              </w:rPr>
              <w:t>/a/</w:t>
            </w:r>
            <w:r w:rsidRPr="002A6668">
              <w:rPr>
                <w:rFonts w:ascii="Times New Roman" w:hAnsi="Times New Roman"/>
                <w:bCs/>
                <w:lang w:val="en-US"/>
              </w:rPr>
              <w:t xml:space="preserve"> The Grantor declares that the pledged assets are its exclusive property, that it does not recognize any encumbrances, pledges, usufructs or other real rights or limitations to the ownership, other than those established herein, that they are not subject to action for annulment, for cancellation or other action, and that they are not affected by any court ruling, attachment, injunction, precautionary measures, withholdings, seizures or any prohibition or other measure that limits the power to pledge them.</w:t>
            </w:r>
          </w:p>
          <w:p w14:paraId="57868F96" w14:textId="77777777" w:rsidR="00F42204" w:rsidRPr="002A6668" w:rsidRDefault="00F42204" w:rsidP="00F42204">
            <w:pPr>
              <w:widowControl w:val="0"/>
              <w:suppressAutoHyphens/>
              <w:jc w:val="both"/>
              <w:rPr>
                <w:rFonts w:ascii="Times New Roman" w:hAnsi="Times New Roman" w:cs="Times New Roman"/>
                <w:bCs/>
                <w:lang w:val="en-US"/>
              </w:rPr>
            </w:pPr>
          </w:p>
          <w:p w14:paraId="603F4D19" w14:textId="77777777" w:rsidR="00F42204" w:rsidRPr="002A6668" w:rsidRDefault="00F42204" w:rsidP="00F42204">
            <w:pPr>
              <w:widowControl w:val="0"/>
              <w:suppressAutoHyphens/>
              <w:jc w:val="both"/>
              <w:rPr>
                <w:rFonts w:ascii="Times New Roman" w:hAnsi="Times New Roman" w:cs="Times New Roman"/>
                <w:bCs/>
                <w:lang w:val="en-US"/>
              </w:rPr>
            </w:pPr>
            <w:r w:rsidRPr="002A6668">
              <w:rPr>
                <w:rFonts w:ascii="Times New Roman" w:hAnsi="Times New Roman"/>
                <w:b/>
                <w:lang w:val="en-US"/>
              </w:rPr>
              <w:t xml:space="preserve">/b/ </w:t>
            </w:r>
            <w:r w:rsidRPr="002A6668">
              <w:rPr>
                <w:rFonts w:ascii="Times New Roman" w:hAnsi="Times New Roman"/>
                <w:bCs/>
                <w:lang w:val="en-US"/>
              </w:rPr>
              <w:t>The Grantor</w:t>
            </w:r>
            <w:r w:rsidRPr="002A6668">
              <w:rPr>
                <w:rFonts w:ascii="Times New Roman" w:hAnsi="Times New Roman"/>
                <w:b/>
                <w:lang w:val="en-US"/>
              </w:rPr>
              <w:t xml:space="preserve"> </w:t>
            </w:r>
            <w:r w:rsidRPr="002A6668">
              <w:rPr>
                <w:rFonts w:ascii="Times New Roman" w:hAnsi="Times New Roman"/>
                <w:bCs/>
                <w:lang w:val="en-US"/>
              </w:rPr>
              <w:t>hereby</w:t>
            </w:r>
            <w:r w:rsidRPr="002A6668">
              <w:rPr>
                <w:rFonts w:ascii="Times New Roman" w:hAnsi="Times New Roman"/>
                <w:b/>
                <w:lang w:val="en-US"/>
              </w:rPr>
              <w:t xml:space="preserve"> </w:t>
            </w:r>
            <w:r w:rsidRPr="002A6668">
              <w:rPr>
                <w:rFonts w:ascii="Times New Roman" w:hAnsi="Times New Roman"/>
                <w:bCs/>
                <w:lang w:val="en-US"/>
              </w:rPr>
              <w:t>agrees to deliver the Holders Representative copy of the notification that Grantor must communicate to the Bank under Clause 9, number 2, letter /b/ of the Branding Agreement within 3 business days from such notification.</w:t>
            </w:r>
          </w:p>
          <w:p w14:paraId="777DAF97" w14:textId="77777777" w:rsidR="00F42204" w:rsidRPr="002A6668" w:rsidRDefault="00F42204" w:rsidP="00F42204">
            <w:pPr>
              <w:widowControl w:val="0"/>
              <w:suppressAutoHyphens/>
              <w:jc w:val="both"/>
              <w:rPr>
                <w:rFonts w:ascii="Times New Roman" w:hAnsi="Times New Roman" w:cs="Times New Roman"/>
                <w:bCs/>
                <w:u w:val="single"/>
                <w:lang w:val="en-US"/>
              </w:rPr>
            </w:pPr>
          </w:p>
          <w:p w14:paraId="2BC62932"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52FB3B96" w14:textId="77777777" w:rsidTr="00F42204">
        <w:tc>
          <w:tcPr>
            <w:tcW w:w="4414" w:type="dxa"/>
          </w:tcPr>
          <w:p w14:paraId="3537453F"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24685E6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94D50D6" w14:textId="77777777" w:rsidTr="00F42204">
        <w:tc>
          <w:tcPr>
            <w:tcW w:w="4414" w:type="dxa"/>
          </w:tcPr>
          <w:p w14:paraId="0B29C7FB"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spacing w:val="-2"/>
                <w:u w:val="single"/>
                <w:lang w:val="es-ES_tradnl"/>
              </w:rPr>
              <w:t>QUINTO</w:t>
            </w:r>
            <w:r w:rsidRPr="002A6668">
              <w:rPr>
                <w:rFonts w:ascii="Times New Roman" w:hAnsi="Times New Roman"/>
                <w:spacing w:val="-2"/>
                <w:lang w:val="es-ES_tradnl"/>
              </w:rPr>
              <w:t>:</w:t>
            </w:r>
            <w:r w:rsidRPr="002A6668">
              <w:rPr>
                <w:rFonts w:ascii="Times New Roman" w:hAnsi="Times New Roman"/>
                <w:spacing w:val="-2"/>
              </w:rPr>
              <w:t xml:space="preserve"> </w:t>
            </w:r>
            <w:r w:rsidRPr="002A6668">
              <w:rPr>
                <w:rFonts w:ascii="Times New Roman" w:hAnsi="Times New Roman"/>
                <w:spacing w:val="-2"/>
                <w:lang w:val="es-ES_tradnl"/>
              </w:rPr>
              <w:t>El Constituyente se obliga en este acto a no gravar, enajenar, disponer o celebrar acto o contrato alguno que pueda afectar el Contrato de Branding, mientras la Prenda sin Desplazamiento de que da cuenta este Contrato se encuentre vigente, salvo lo dispuesto en el Contrato de Cuentas y, aquellas que previamente autorice por escrito el Acreedor, actuando en representación y beneficio de los Tenedores de los Debentures, mediante el otorgamiento de una escritura pública. Las Partes comparecientes declaran que por gravamen se entenderá cualquier garantía real o cualquier carga, prohibición, derecho en favor de terceros, mandato de cobro, embargo, impedimento o restricción que pudiere afectar o embarazar el libre uso, goce o disposición del Contrato de Branding, en adelante la “</w:t>
            </w:r>
            <w:r w:rsidRPr="002A6668">
              <w:rPr>
                <w:rFonts w:ascii="Times New Roman" w:hAnsi="Times New Roman"/>
                <w:b/>
                <w:bCs/>
                <w:spacing w:val="-2"/>
                <w:lang w:val="es-ES_tradnl"/>
              </w:rPr>
              <w:t>Prohibición</w:t>
            </w:r>
            <w:r w:rsidRPr="002A6668">
              <w:rPr>
                <w:rFonts w:ascii="Times New Roman" w:hAnsi="Times New Roman"/>
                <w:spacing w:val="-2"/>
                <w:lang w:val="es-ES_tradnl"/>
              </w:rPr>
              <w:t>”. Esta Prohibición se inscribirá en el Registro de Prendas sin Desplazamiento que lleva al efecto el Servicio de Registro Civil e Identificación. La infracción a esta Prohibición otorgará al Acreedor, actuando en representación y beneficio de los Tenedores de los Debentures, el derecho previsto en el artículo diecisiete de la Ley de Prenda sin Desplazamiento.</w:t>
            </w:r>
          </w:p>
        </w:tc>
        <w:tc>
          <w:tcPr>
            <w:tcW w:w="4414" w:type="dxa"/>
          </w:tcPr>
          <w:p w14:paraId="5CE99D88"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FIFTH</w:t>
            </w:r>
            <w:r w:rsidRPr="002A6668">
              <w:rPr>
                <w:rFonts w:ascii="Times New Roman" w:hAnsi="Times New Roman"/>
                <w:bCs/>
                <w:lang w:val="en-US"/>
              </w:rPr>
              <w:t xml:space="preserve">: The Grantor hereby undertakes not to encumber, alienate, dispose of or enter into any act or contract that may affect the Branding Agreement, while the Nonpossessory Pledge referred to herein is in force, except as provided in the Accounts Agreement and those previously authorized in writing by the </w:t>
            </w:r>
            <w:r w:rsidRPr="002A6668">
              <w:rPr>
                <w:rFonts w:ascii="Times New Roman" w:hAnsi="Times New Roman"/>
                <w:spacing w:val="-2"/>
                <w:lang w:val="en-US"/>
              </w:rPr>
              <w:t>Holders’ Representative</w:t>
            </w:r>
            <w:r w:rsidRPr="002A6668">
              <w:rPr>
                <w:rFonts w:ascii="Times New Roman" w:hAnsi="Times New Roman"/>
                <w:bCs/>
                <w:lang w:val="en-US"/>
              </w:rPr>
              <w:t xml:space="preserve">, </w:t>
            </w:r>
            <w:r w:rsidRPr="002A6668">
              <w:rPr>
                <w:rFonts w:ascii="Times New Roman" w:hAnsi="Times New Roman"/>
                <w:lang w:val="en-US"/>
              </w:rPr>
              <w:t>as instructed by the Debenture Holders,</w:t>
            </w:r>
            <w:r w:rsidRPr="002A6668">
              <w:rPr>
                <w:rFonts w:ascii="Times New Roman" w:hAnsi="Times New Roman"/>
                <w:bCs/>
                <w:lang w:val="en-US"/>
              </w:rPr>
              <w:t xml:space="preserve"> through the execution of a public deed. The appearing Parties declare that by encumbrance shall be understood any security interest or any charge, prohibition, right in favor of third parties, collection order, attachment, impediment or restriction that may affect or hinder the free use, enjoyment or disposition of the Branding Agreement, hereinafter the “</w:t>
            </w:r>
            <w:r w:rsidRPr="002A6668">
              <w:rPr>
                <w:rFonts w:ascii="Times New Roman" w:hAnsi="Times New Roman"/>
                <w:b/>
                <w:lang w:val="en-US"/>
              </w:rPr>
              <w:t>Prohibition</w:t>
            </w:r>
            <w:r w:rsidRPr="002A6668">
              <w:rPr>
                <w:rFonts w:ascii="Times New Roman" w:hAnsi="Times New Roman"/>
                <w:bCs/>
                <w:lang w:val="en-US"/>
              </w:rPr>
              <w:t xml:space="preserve">”. This Prohibition shall be recorded in the Register of Nonpossessory Pledges kept for this purpose by the Civil Registry and Identification Service. Infringement of this Prohibition shall grant the </w:t>
            </w:r>
            <w:r w:rsidRPr="002A6668">
              <w:rPr>
                <w:rFonts w:ascii="Times New Roman" w:hAnsi="Times New Roman"/>
                <w:lang w:val="en-US"/>
              </w:rPr>
              <w:t xml:space="preserve">Debenture Holders, </w:t>
            </w:r>
            <w:r w:rsidRPr="002A6668">
              <w:rPr>
                <w:rFonts w:ascii="Times New Roman" w:hAnsi="Times New Roman"/>
                <w:spacing w:val="-2"/>
                <w:lang w:val="en-US"/>
              </w:rPr>
              <w:t>represented by Holders’ Representative,</w:t>
            </w:r>
            <w:r w:rsidRPr="002A6668">
              <w:rPr>
                <w:rFonts w:ascii="Times New Roman" w:hAnsi="Times New Roman"/>
                <w:bCs/>
                <w:lang w:val="en-US"/>
              </w:rPr>
              <w:t xml:space="preserve"> the right provided for in article seventeen of the Nonpossessory Pledge Act.</w:t>
            </w:r>
          </w:p>
        </w:tc>
      </w:tr>
      <w:tr w:rsidR="00F42204" w:rsidRPr="003568CD" w14:paraId="40026AF8" w14:textId="77777777" w:rsidTr="00F42204">
        <w:tc>
          <w:tcPr>
            <w:tcW w:w="4414" w:type="dxa"/>
          </w:tcPr>
          <w:p w14:paraId="7622E0D4"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31822F9"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4D774C8D" w14:textId="77777777" w:rsidTr="00F42204">
        <w:tc>
          <w:tcPr>
            <w:tcW w:w="4414" w:type="dxa"/>
          </w:tcPr>
          <w:p w14:paraId="37CE94FF"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spacing w:val="-2"/>
                <w:u w:val="single"/>
                <w:lang w:val="es-ES_tradnl"/>
              </w:rPr>
              <w:t>SEXTO</w:t>
            </w:r>
            <w:r w:rsidRPr="002A6668">
              <w:rPr>
                <w:rFonts w:ascii="Times New Roman" w:hAnsi="Times New Roman"/>
                <w:b/>
                <w:spacing w:val="-2"/>
              </w:rPr>
              <w:t>:</w:t>
            </w:r>
            <w:r w:rsidRPr="002A6668">
              <w:rPr>
                <w:rFonts w:ascii="Times New Roman" w:hAnsi="Times New Roman"/>
                <w:spacing w:val="-2"/>
              </w:rPr>
              <w:t xml:space="preserve"> Por el presente acto, el Acreedor, </w:t>
            </w:r>
            <w:r w:rsidRPr="002A6668">
              <w:rPr>
                <w:rFonts w:ascii="Times New Roman" w:hAnsi="Times New Roman"/>
                <w:spacing w:val="-2"/>
                <w:lang w:val="es-ES_tradnl"/>
              </w:rPr>
              <w:t>actuando en representación y beneficio de los Tenedores de los Debentures,</w:t>
            </w:r>
            <w:r w:rsidRPr="002A6668">
              <w:rPr>
                <w:rFonts w:ascii="Times New Roman" w:hAnsi="Times New Roman"/>
                <w:spacing w:val="-2"/>
              </w:rPr>
              <w:t xml:space="preserve"> debidamente representado por las personas señaladas en la comparecencia, acepta la Prenda sin Desplazamiento y la Prohibición de gravar y enajenar que da cuenta este Contrato de Prenda, y adquiere para sí el derecho real de prenda.</w:t>
            </w:r>
          </w:p>
        </w:tc>
        <w:tc>
          <w:tcPr>
            <w:tcW w:w="4414" w:type="dxa"/>
          </w:tcPr>
          <w:p w14:paraId="0B36B981"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SIXTH</w:t>
            </w:r>
            <w:r w:rsidRPr="002A6668">
              <w:rPr>
                <w:rFonts w:ascii="Times New Roman" w:hAnsi="Times New Roman"/>
                <w:bCs/>
                <w:lang w:val="en-US"/>
              </w:rPr>
              <w:t xml:space="preserve">: The </w:t>
            </w:r>
            <w:r w:rsidRPr="002A6668">
              <w:rPr>
                <w:rFonts w:ascii="Times New Roman" w:hAnsi="Times New Roman"/>
                <w:lang w:val="en-US"/>
              </w:rPr>
              <w:t xml:space="preserve">Debenture Holders, </w:t>
            </w:r>
            <w:r w:rsidRPr="002A6668">
              <w:rPr>
                <w:rFonts w:ascii="Times New Roman" w:hAnsi="Times New Roman"/>
                <w:spacing w:val="-2"/>
                <w:lang w:val="en-US"/>
              </w:rPr>
              <w:t>represented by Holders’ Representative</w:t>
            </w:r>
            <w:r w:rsidRPr="002A6668">
              <w:rPr>
                <w:rFonts w:ascii="Times New Roman" w:hAnsi="Times New Roman"/>
                <w:bCs/>
                <w:lang w:val="en-US"/>
              </w:rPr>
              <w:t>, duly represented by the persons indicated in the appearance clause, hereby accepts the Nonpossessory Pledge and the Prohibition of Encumbrance and Disposition set forth in this Pledge Agreement, and acquires the real right of pledge for itself.</w:t>
            </w:r>
          </w:p>
        </w:tc>
      </w:tr>
      <w:tr w:rsidR="00F42204" w:rsidRPr="003568CD" w14:paraId="41A5FF76" w14:textId="77777777" w:rsidTr="00F42204">
        <w:tc>
          <w:tcPr>
            <w:tcW w:w="4414" w:type="dxa"/>
          </w:tcPr>
          <w:p w14:paraId="74C08A05"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197BE8F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69F61518" w14:textId="77777777" w:rsidTr="00F42204">
        <w:tc>
          <w:tcPr>
            <w:tcW w:w="4414" w:type="dxa"/>
          </w:tcPr>
          <w:p w14:paraId="18462BA2"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spacing w:val="-2"/>
                <w:u w:val="single"/>
              </w:rPr>
              <w:t>SÉPTIMO</w:t>
            </w:r>
            <w:r w:rsidRPr="002A6668">
              <w:rPr>
                <w:rFonts w:ascii="Times New Roman" w:hAnsi="Times New Roman"/>
                <w:b/>
                <w:spacing w:val="-2"/>
              </w:rPr>
              <w:t>:</w:t>
            </w:r>
            <w:r w:rsidRPr="002A6668">
              <w:rPr>
                <w:rFonts w:ascii="Times New Roman" w:hAnsi="Times New Roman"/>
                <w:spacing w:val="-2"/>
              </w:rPr>
              <w:t xml:space="preserve"> </w:t>
            </w:r>
            <w:r w:rsidRPr="002A6668">
              <w:rPr>
                <w:rFonts w:ascii="Times New Roman" w:eastAsia="Batang" w:hAnsi="Times New Roman"/>
                <w:spacing w:val="-2"/>
              </w:rPr>
              <w:t xml:space="preserve">Asimismo, el Constituyente declara que los derechos sobre el precio del Contrato de Branding </w:t>
            </w:r>
            <w:r w:rsidRPr="002A6668">
              <w:rPr>
                <w:rFonts w:ascii="Times New Roman" w:hAnsi="Times New Roman"/>
                <w:spacing w:val="-2"/>
              </w:rPr>
              <w:t>y así como sobre cualquier otro pago y/o ingreso que perciba el Constituyente proveniente del Contrato de Branding</w:t>
            </w:r>
            <w:r w:rsidRPr="002A6668">
              <w:rPr>
                <w:rFonts w:ascii="Times New Roman" w:eastAsia="Batang" w:hAnsi="Times New Roman"/>
                <w:spacing w:val="-2"/>
              </w:rPr>
              <w:t>, son de su exclusivo dominio, que no reconoce más gravámenes, prendas, usufructos u otros derechos reales o limitaciones al dominio, que los establecidos en este Contrato de Prenda, que no están sujetos a acción de nulidad, resolutoria u otra acción, y que no se encuentran afectados por embargo, medidas prejudiciales, medidas precautorias, retenciones,</w:t>
            </w:r>
            <w:r w:rsidRPr="002A6668">
              <w:rPr>
                <w:rFonts w:ascii="Times New Roman" w:hAnsi="Times New Roman"/>
                <w:spacing w:val="-2"/>
                <w:w w:val="0"/>
              </w:rPr>
              <w:t xml:space="preserve"> </w:t>
            </w:r>
            <w:r w:rsidRPr="002A6668">
              <w:rPr>
                <w:rFonts w:ascii="Times New Roman" w:eastAsia="Batang" w:hAnsi="Times New Roman"/>
                <w:spacing w:val="-2"/>
              </w:rPr>
              <w:t>acciones resolutorias o derechos preferentes en favor de terceros, incautaciones, prohibición o alguna otra medida que limite la facultad de darlos en prenda,</w:t>
            </w:r>
            <w:r w:rsidRPr="002A6668">
              <w:rPr>
                <w:rFonts w:ascii="Times New Roman" w:hAnsi="Times New Roman"/>
                <w:spacing w:val="-2"/>
              </w:rPr>
              <w:t xml:space="preserve"> y que tampoco han sido cedidos de ninguna forma a la fecha del presente instrumento</w:t>
            </w:r>
            <w:r w:rsidRPr="002A6668">
              <w:rPr>
                <w:rFonts w:ascii="Times New Roman" w:eastAsia="Batang" w:hAnsi="Times New Roman"/>
                <w:spacing w:val="-2"/>
              </w:rPr>
              <w:t xml:space="preserve"> y que no se encuentran afectos a opciones, promesas de venta, ventas condicionales o a plazo ni a ningún otro acto o contrato que tienda o que tenga por objeto transferir el Contrato de Branding o darlos en garantía de otras obligaciones, y que no existe impedimento alguno que pueda afectar su libre disposición o la constitución de la Prenda sin Desplazamiento y Prohibición de que da cuenta este Contrato de Prenda.</w:t>
            </w:r>
          </w:p>
        </w:tc>
        <w:tc>
          <w:tcPr>
            <w:tcW w:w="4414" w:type="dxa"/>
          </w:tcPr>
          <w:p w14:paraId="5704B08E"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SEVENTH</w:t>
            </w:r>
            <w:r w:rsidRPr="002A6668">
              <w:rPr>
                <w:rFonts w:ascii="Times New Roman" w:hAnsi="Times New Roman"/>
                <w:bCs/>
                <w:lang w:val="en-US"/>
              </w:rPr>
              <w:t>: Likewise, the Grantor declares that the rights over the Branding Agreement price, as well as over any other payment and/or income received by the Grantor from the Branding Agreement, are of its exclusive property, that it does not recognize any other encumbrances, pledges, usufructs or other real rights or limitations to the ownership, that they are not subject to action for annulment, for cancellation or any other action, and that they are not affected by attachment, injunctions, precautionary measures, withholdings or preferential rights in favor of third parties, that they have not been assigned in any form as of the date hereof and that they are not subject to options, sale promises, conditional or forward sales or any other act or contract that tends to or has the purpose of transferring the Branding Agreement or pledging them as security for other obligations, and that there is no impediment that may affect their free disposition or the establishment of the Nonpossessory Pledge and Prohibition set forth herein.</w:t>
            </w:r>
          </w:p>
        </w:tc>
      </w:tr>
      <w:tr w:rsidR="00F42204" w:rsidRPr="003568CD" w14:paraId="400B14AA" w14:textId="77777777" w:rsidTr="00F42204">
        <w:tc>
          <w:tcPr>
            <w:tcW w:w="4414" w:type="dxa"/>
          </w:tcPr>
          <w:p w14:paraId="20942DEF"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6FB2F919"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74CA7C9" w14:textId="77777777" w:rsidTr="00F42204">
        <w:tc>
          <w:tcPr>
            <w:tcW w:w="4414" w:type="dxa"/>
          </w:tcPr>
          <w:p w14:paraId="04249CD9"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spacing w:val="-2"/>
                <w:u w:val="single"/>
                <w:lang w:val="es-ES_tradnl"/>
              </w:rPr>
              <w:t>OCTAVO</w:t>
            </w:r>
            <w:r w:rsidRPr="002A6668">
              <w:rPr>
                <w:rFonts w:ascii="Times New Roman" w:hAnsi="Times New Roman"/>
                <w:b/>
                <w:bCs/>
                <w:spacing w:val="-2"/>
                <w:lang w:val="es-ES_tradnl"/>
              </w:rPr>
              <w:t xml:space="preserve">: </w:t>
            </w:r>
            <w:r w:rsidRPr="002A6668">
              <w:rPr>
                <w:rFonts w:ascii="Times New Roman" w:hAnsi="Times New Roman"/>
                <w:bCs/>
                <w:spacing w:val="-2"/>
                <w:lang w:val="es-ES_tradnl"/>
              </w:rPr>
              <w:t xml:space="preserve">En caso de mora o simple retardo en el pago íntegro y oportuno de cualquiera de las cuotas de capital o intereses y de las Obligaciones Garantizadas al Acreedor, </w:t>
            </w:r>
            <w:r w:rsidRPr="002A6668">
              <w:rPr>
                <w:rFonts w:ascii="Times New Roman" w:hAnsi="Times New Roman"/>
                <w:spacing w:val="-2"/>
                <w:lang w:val="es-ES_tradnl"/>
              </w:rPr>
              <w:t>actuando en representación y beneficio de los Tenedores de los Debentures,</w:t>
            </w:r>
            <w:r w:rsidRPr="002A6668">
              <w:rPr>
                <w:rFonts w:ascii="Times New Roman" w:hAnsi="Times New Roman"/>
                <w:bCs/>
                <w:spacing w:val="-2"/>
                <w:lang w:val="es-ES_tradnl"/>
              </w:rPr>
              <w:t xml:space="preserve">  bajo del Contrato de Emisión, en los términos que se establece, las Obligaciones Garantizadas se podrán hacer inmediatamente exigibles por el Acreedor, como si fuesen de plazo vencido, todo ello siempre de conformidad con los términos previstos en el Contrato de Emisión. Sin perjuicio de las causales de exigibilidad anticipada pactadas en el Contrato de Emisión, las Obligaciones Garantizadas se podrán hacer igualmente exigibles en caso de verificarse una cualquiera de las siguientes circunstancias: </w:t>
            </w:r>
            <w:r w:rsidRPr="002A6668">
              <w:rPr>
                <w:rFonts w:ascii="Times New Roman" w:hAnsi="Times New Roman"/>
                <w:b/>
                <w:spacing w:val="-2"/>
                <w:lang w:val="es-ES_tradnl"/>
              </w:rPr>
              <w:t>/a/</w:t>
            </w:r>
            <w:r w:rsidRPr="002A6668">
              <w:rPr>
                <w:rFonts w:ascii="Times New Roman" w:hAnsi="Times New Roman"/>
                <w:bCs/>
                <w:spacing w:val="-2"/>
                <w:lang w:val="es-ES_tradnl"/>
              </w:rPr>
              <w:t xml:space="preserve"> Si se pusiera término anticipado al Contrato de Branding; </w:t>
            </w:r>
            <w:r w:rsidRPr="002A6668">
              <w:rPr>
                <w:rFonts w:ascii="Times New Roman" w:hAnsi="Times New Roman"/>
                <w:b/>
                <w:spacing w:val="-2"/>
                <w:lang w:val="es-ES_tradnl"/>
              </w:rPr>
              <w:t>/b/</w:t>
            </w:r>
            <w:r w:rsidRPr="002A6668">
              <w:rPr>
                <w:rFonts w:ascii="Times New Roman" w:hAnsi="Times New Roman"/>
                <w:bCs/>
                <w:spacing w:val="-2"/>
                <w:lang w:val="es-ES_tradnl"/>
              </w:rPr>
              <w:t xml:space="preserve"> Si la Prenda sin Desplazamiento, la Prohibición y demás prohibiciones que se pactan por el presente Contrato de Prenda no fueren inscritas a favor del Banco, dentro del plazo de noventa días corridos contados desde la fecha de liquidación de las Debentures; </w:t>
            </w:r>
            <w:r w:rsidRPr="002A6668">
              <w:rPr>
                <w:rFonts w:ascii="Times New Roman" w:hAnsi="Times New Roman"/>
                <w:b/>
                <w:spacing w:val="-2"/>
                <w:lang w:val="es-ES_tradnl"/>
              </w:rPr>
              <w:t>/c/</w:t>
            </w:r>
            <w:r w:rsidRPr="002A6668">
              <w:rPr>
                <w:rFonts w:ascii="Times New Roman" w:hAnsi="Times New Roman"/>
                <w:bCs/>
                <w:spacing w:val="-2"/>
                <w:lang w:val="es-ES_tradnl"/>
              </w:rPr>
              <w:t xml:space="preserve"> Si, salvo lo mencionado en el presente instrumento, el Contrato de Branding se encontrare afecto o quedare afecto en el futuro a otros gravámenes, limitaciones de dominio y prohibiciones distintos de los autorizados o establecidos en el presente Contrato de Prenda, o si se encontrare afecto o quedare afecto en el futuro a embargos o medidas precautorias; o </w:t>
            </w:r>
            <w:r w:rsidRPr="002A6668">
              <w:rPr>
                <w:rFonts w:ascii="Times New Roman" w:hAnsi="Times New Roman"/>
                <w:b/>
                <w:spacing w:val="-2"/>
                <w:lang w:val="es-ES_tradnl"/>
              </w:rPr>
              <w:t>/d/</w:t>
            </w:r>
            <w:r w:rsidRPr="002A6668">
              <w:rPr>
                <w:rFonts w:ascii="Times New Roman" w:hAnsi="Times New Roman"/>
                <w:bCs/>
                <w:spacing w:val="-2"/>
                <w:lang w:val="es-ES_tradnl"/>
              </w:rPr>
              <w:t xml:space="preserve"> Si el Constituyente incumpliere de manera grave y reiterada cualquiera de las obligaciones de que da cuenta el presente Contrato de Prenda.. Se deja expresa constancia que las causales de aceleración, anteriormente estipuladas, se han establecido en beneficio exclusivo del Acreedor actuando en beneficio y representación de los Tenedores de Debentures. </w:t>
            </w:r>
            <w:r w:rsidRPr="002A6668">
              <w:rPr>
                <w:rFonts w:ascii="Times New Roman" w:hAnsi="Times New Roman"/>
                <w:spacing w:val="-2"/>
                <w:lang w:val="es-ES_tradnl"/>
              </w:rPr>
              <w:t>Todo lo anterior, es sin perjuicio de las acciones civiles y/o penales que correspondan al Acreedor de acuerdo con las disposiciones legales vigentes.</w:t>
            </w:r>
          </w:p>
        </w:tc>
        <w:tc>
          <w:tcPr>
            <w:tcW w:w="4414" w:type="dxa"/>
          </w:tcPr>
          <w:p w14:paraId="0BA1D134"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t>EIGHTH</w:t>
            </w:r>
            <w:r w:rsidRPr="002A6668">
              <w:rPr>
                <w:rFonts w:ascii="Times New Roman" w:hAnsi="Times New Roman"/>
                <w:bCs/>
                <w:lang w:val="en-US"/>
              </w:rPr>
              <w:t xml:space="preserve">: In the event of default or simple delay in the full and timely payment of any of the installments of principal or interest and of the Secured Obligations to the </w:t>
            </w:r>
            <w:r w:rsidRPr="002A6668">
              <w:rPr>
                <w:rFonts w:ascii="Times New Roman" w:hAnsi="Times New Roman"/>
                <w:lang w:val="en-US"/>
              </w:rPr>
              <w:t xml:space="preserve">Debenture Holders, </w:t>
            </w:r>
            <w:r w:rsidRPr="002A6668">
              <w:rPr>
                <w:rFonts w:ascii="Times New Roman" w:hAnsi="Times New Roman"/>
                <w:spacing w:val="-2"/>
                <w:lang w:val="en-US"/>
              </w:rPr>
              <w:t>represented by Holders’ Representative</w:t>
            </w:r>
            <w:r w:rsidRPr="002A6668">
              <w:rPr>
                <w:rFonts w:ascii="Times New Roman" w:hAnsi="Times New Roman"/>
                <w:bCs/>
                <w:lang w:val="en-US"/>
              </w:rPr>
              <w:t xml:space="preserve"> under the </w:t>
            </w:r>
            <w:r w:rsidRPr="002A6668">
              <w:rPr>
                <w:rFonts w:ascii="Times New Roman" w:hAnsi="Times New Roman"/>
                <w:bCs/>
                <w:spacing w:val="-2"/>
                <w:lang w:val="en-US"/>
              </w:rPr>
              <w:t>Issuance Agreement</w:t>
            </w:r>
            <w:r w:rsidRPr="002A6668">
              <w:rPr>
                <w:rFonts w:ascii="Times New Roman" w:hAnsi="Times New Roman"/>
                <w:bCs/>
                <w:lang w:val="en-US"/>
              </w:rPr>
              <w:t xml:space="preserve">, in the terms set forth therein, the Secured Obligations may become immediately due and payable by the Creditor, as if they were due, always in accordance with the terms set forth in the </w:t>
            </w:r>
            <w:r w:rsidRPr="002A6668">
              <w:rPr>
                <w:rFonts w:ascii="Times New Roman" w:hAnsi="Times New Roman"/>
                <w:bCs/>
                <w:spacing w:val="-2"/>
                <w:lang w:val="en-US"/>
              </w:rPr>
              <w:t>Issuance Agreement</w:t>
            </w:r>
            <w:r w:rsidRPr="002A6668">
              <w:rPr>
                <w:rFonts w:ascii="Times New Roman" w:hAnsi="Times New Roman"/>
                <w:bCs/>
                <w:lang w:val="en-US"/>
              </w:rPr>
              <w:t xml:space="preserve">. Without prejudice to the grounds for early enforceability agreed in the </w:t>
            </w:r>
            <w:r w:rsidRPr="002A6668">
              <w:rPr>
                <w:rFonts w:ascii="Times New Roman" w:hAnsi="Times New Roman"/>
                <w:bCs/>
                <w:spacing w:val="-2"/>
                <w:lang w:val="en-US"/>
              </w:rPr>
              <w:t>Issuance Agreement</w:t>
            </w:r>
            <w:r w:rsidRPr="002A6668">
              <w:rPr>
                <w:rFonts w:ascii="Times New Roman" w:hAnsi="Times New Roman"/>
                <w:bCs/>
                <w:lang w:val="en-US"/>
              </w:rPr>
              <w:t>, the Secured Obligations may also become due and payable in the event of any of the following circumstances: /</w:t>
            </w:r>
            <w:r w:rsidRPr="002A6668">
              <w:rPr>
                <w:rFonts w:ascii="Times New Roman" w:hAnsi="Times New Roman"/>
                <w:b/>
                <w:lang w:val="en-US"/>
              </w:rPr>
              <w:t>a</w:t>
            </w:r>
            <w:r w:rsidRPr="002A6668">
              <w:rPr>
                <w:rFonts w:ascii="Times New Roman" w:hAnsi="Times New Roman"/>
                <w:bCs/>
                <w:lang w:val="en-US"/>
              </w:rPr>
              <w:t>/ If the Branding Agreement is early terminated; /</w:t>
            </w:r>
            <w:r w:rsidRPr="002A6668">
              <w:rPr>
                <w:rFonts w:ascii="Times New Roman" w:hAnsi="Times New Roman"/>
                <w:b/>
                <w:lang w:val="en-US"/>
              </w:rPr>
              <w:t>b</w:t>
            </w:r>
            <w:r w:rsidRPr="002A6668">
              <w:rPr>
                <w:rFonts w:ascii="Times New Roman" w:hAnsi="Times New Roman"/>
                <w:bCs/>
                <w:lang w:val="en-US"/>
              </w:rPr>
              <w:t>/ If the Nonpossessory Pledge, the Prohibition and other prohibitions agreed upon by this Pledge Agreement are not registered in favor of the Bank, within ninety calendar days counted from the date of this the liquidation of the Indentures ; /</w:t>
            </w:r>
            <w:r w:rsidRPr="002A6668">
              <w:rPr>
                <w:rFonts w:ascii="Times New Roman" w:hAnsi="Times New Roman"/>
                <w:b/>
                <w:lang w:val="en-US"/>
              </w:rPr>
              <w:t>c</w:t>
            </w:r>
            <w:r w:rsidRPr="002A6668">
              <w:rPr>
                <w:rFonts w:ascii="Times New Roman" w:hAnsi="Times New Roman"/>
                <w:bCs/>
                <w:lang w:val="en-US"/>
              </w:rPr>
              <w:t>/ If, except as mentioned herein, the Branding Agreement is subject or will be subject in the future to other encumbrances, limitations of ownership and prohibitions other than those authorized or established herein, or if it is subject or will be subject in the future to attachments or precautionary measures; or /</w:t>
            </w:r>
            <w:r w:rsidRPr="002A6668">
              <w:rPr>
                <w:rFonts w:ascii="Times New Roman" w:hAnsi="Times New Roman"/>
                <w:b/>
                <w:lang w:val="en-US"/>
              </w:rPr>
              <w:t>d</w:t>
            </w:r>
            <w:r w:rsidRPr="002A6668">
              <w:rPr>
                <w:rFonts w:ascii="Times New Roman" w:hAnsi="Times New Roman"/>
                <w:bCs/>
                <w:lang w:val="en-US"/>
              </w:rPr>
              <w:t xml:space="preserve">/ If the Grantor seriously and repeatedly breaches any of the obligations set forth herein; . It is expressly stated that the aforementioned grounds for acceleration have been established for the exclusive benefit of the </w:t>
            </w:r>
            <w:r w:rsidRPr="002A6668">
              <w:rPr>
                <w:rFonts w:ascii="Times New Roman" w:hAnsi="Times New Roman"/>
                <w:spacing w:val="-2"/>
                <w:lang w:val="en-US"/>
              </w:rPr>
              <w:t>Holders’ Representative</w:t>
            </w:r>
            <w:r w:rsidRPr="002A6668">
              <w:rPr>
                <w:rFonts w:ascii="Times New Roman" w:hAnsi="Times New Roman"/>
                <w:bCs/>
                <w:lang w:val="en-US"/>
              </w:rPr>
              <w:t xml:space="preserve">,  acting on behalf of the Debenture Holders. All of the foregoing is without prejudice to the civil and/or criminal actions that may correspond to the </w:t>
            </w:r>
            <w:r w:rsidRPr="002A6668">
              <w:rPr>
                <w:rFonts w:ascii="Times New Roman" w:hAnsi="Times New Roman"/>
                <w:lang w:val="en-US"/>
              </w:rPr>
              <w:t xml:space="preserve">Debenture Holders, </w:t>
            </w:r>
            <w:r w:rsidRPr="002A6668">
              <w:rPr>
                <w:rFonts w:ascii="Times New Roman" w:hAnsi="Times New Roman"/>
                <w:spacing w:val="-2"/>
                <w:lang w:val="en-US"/>
              </w:rPr>
              <w:t>represented by Holders’ Representative</w:t>
            </w:r>
            <w:r w:rsidRPr="002A6668">
              <w:rPr>
                <w:rFonts w:ascii="Times New Roman" w:hAnsi="Times New Roman"/>
                <w:bCs/>
                <w:lang w:val="en-US"/>
              </w:rPr>
              <w:t xml:space="preserve"> in accordance with the legal provisions in force. </w:t>
            </w:r>
          </w:p>
          <w:p w14:paraId="59E37D59"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24BBB100" w14:textId="77777777" w:rsidTr="00F42204">
        <w:tc>
          <w:tcPr>
            <w:tcW w:w="4414" w:type="dxa"/>
          </w:tcPr>
          <w:p w14:paraId="22CD8571"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4184F51A"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36C1BAA" w14:textId="77777777" w:rsidTr="00F42204">
        <w:tc>
          <w:tcPr>
            <w:tcW w:w="4414" w:type="dxa"/>
          </w:tcPr>
          <w:p w14:paraId="4F821C93" w14:textId="77777777" w:rsidR="00F42204" w:rsidRPr="002A6668" w:rsidRDefault="00F42204" w:rsidP="00F42204">
            <w:pPr>
              <w:widowControl w:val="0"/>
              <w:suppressAutoHyphens/>
              <w:jc w:val="both"/>
              <w:rPr>
                <w:rFonts w:ascii="Times New Roman" w:hAnsi="Times New Roman" w:cs="Times New Roman"/>
                <w:spacing w:val="-2"/>
                <w:lang w:val="es-ES_tradnl"/>
              </w:rPr>
            </w:pPr>
            <w:r w:rsidRPr="002A6668">
              <w:rPr>
                <w:rFonts w:ascii="Times New Roman" w:hAnsi="Times New Roman"/>
                <w:b/>
                <w:spacing w:val="-2"/>
                <w:u w:val="single"/>
                <w:lang w:val="es-ES_tradnl"/>
              </w:rPr>
              <w:t>NOVENO</w:t>
            </w:r>
            <w:r w:rsidRPr="002A6668">
              <w:rPr>
                <w:rFonts w:ascii="Times New Roman" w:hAnsi="Times New Roman"/>
                <w:b/>
                <w:spacing w:val="-2"/>
                <w:lang w:val="es-ES_tradnl"/>
              </w:rPr>
              <w:t>:</w:t>
            </w:r>
            <w:r w:rsidRPr="002A6668">
              <w:rPr>
                <w:rFonts w:ascii="Times New Roman" w:hAnsi="Times New Roman"/>
                <w:spacing w:val="-2"/>
                <w:lang w:val="es-ES_tradnl"/>
              </w:rPr>
              <w:t xml:space="preserve"> El Constituyente llevará a cabo, a su costo exclusivo, todas las acciones judiciales y extrajudiciales que sean necesarias para mantener el dominio y la libre disposición de los Bienes Prendados y para defenderlos de acciones de terceros. </w:t>
            </w:r>
          </w:p>
        </w:tc>
        <w:tc>
          <w:tcPr>
            <w:tcW w:w="4414" w:type="dxa"/>
          </w:tcPr>
          <w:p w14:paraId="4D8F097F"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t>NINTH</w:t>
            </w:r>
            <w:r w:rsidRPr="002A6668">
              <w:rPr>
                <w:rFonts w:ascii="Times New Roman" w:hAnsi="Times New Roman"/>
                <w:bCs/>
                <w:lang w:val="en-US"/>
              </w:rPr>
              <w:t xml:space="preserve">: The Grantor shall carry out, at its exclusive cost, all judicial and extrajudicial actions that may be necessary to maintain the ownership and free disposition of the Pledged Assets and to defend them from third party actions. </w:t>
            </w:r>
          </w:p>
        </w:tc>
      </w:tr>
      <w:tr w:rsidR="00F42204" w:rsidRPr="003568CD" w14:paraId="4BC7FFDD" w14:textId="77777777" w:rsidTr="00F42204">
        <w:tc>
          <w:tcPr>
            <w:tcW w:w="4414" w:type="dxa"/>
          </w:tcPr>
          <w:p w14:paraId="656E0A05" w14:textId="77777777" w:rsidR="00F42204" w:rsidRPr="002A6668" w:rsidRDefault="00F42204" w:rsidP="00F42204">
            <w:pPr>
              <w:widowControl w:val="0"/>
              <w:suppressAutoHyphens/>
              <w:jc w:val="both"/>
              <w:rPr>
                <w:rFonts w:ascii="Times New Roman" w:hAnsi="Times New Roman" w:cs="Times New Roman"/>
                <w:b/>
                <w:spacing w:val="-2"/>
                <w:u w:val="single"/>
                <w:lang w:val="en-US"/>
              </w:rPr>
            </w:pPr>
          </w:p>
        </w:tc>
        <w:tc>
          <w:tcPr>
            <w:tcW w:w="4414" w:type="dxa"/>
          </w:tcPr>
          <w:p w14:paraId="498343AC" w14:textId="77777777" w:rsidR="00F42204" w:rsidRPr="002A6668" w:rsidRDefault="00F42204" w:rsidP="00F42204">
            <w:pPr>
              <w:jc w:val="both"/>
              <w:rPr>
                <w:rFonts w:ascii="Times New Roman" w:hAnsi="Times New Roman" w:cs="Times New Roman"/>
                <w:b/>
                <w:u w:val="single"/>
                <w:lang w:val="en-US"/>
              </w:rPr>
            </w:pPr>
          </w:p>
        </w:tc>
      </w:tr>
      <w:tr w:rsidR="00F42204" w:rsidRPr="003568CD" w14:paraId="7B532E23" w14:textId="77777777" w:rsidTr="00F42204">
        <w:tc>
          <w:tcPr>
            <w:tcW w:w="4414" w:type="dxa"/>
          </w:tcPr>
          <w:p w14:paraId="52AFAE15" w14:textId="77777777" w:rsidR="00F42204" w:rsidRPr="002A6668" w:rsidRDefault="00F42204" w:rsidP="00F42204">
            <w:pPr>
              <w:widowControl w:val="0"/>
              <w:suppressAutoHyphens/>
              <w:jc w:val="both"/>
              <w:rPr>
                <w:rFonts w:ascii="Times New Roman" w:hAnsi="Times New Roman" w:cs="Times New Roman"/>
                <w:spacing w:val="-2"/>
              </w:rPr>
            </w:pPr>
            <w:r w:rsidRPr="002A6668">
              <w:rPr>
                <w:rFonts w:ascii="Times New Roman" w:hAnsi="Times New Roman"/>
                <w:b/>
                <w:bCs/>
                <w:spacing w:val="-2"/>
                <w:u w:val="single"/>
              </w:rPr>
              <w:t>DÉCIMO</w:t>
            </w:r>
            <w:r w:rsidRPr="002A6668">
              <w:rPr>
                <w:rFonts w:ascii="Times New Roman" w:hAnsi="Times New Roman"/>
                <w:bCs/>
                <w:spacing w:val="-2"/>
              </w:rPr>
              <w:t xml:space="preserve">: </w:t>
            </w:r>
            <w:r w:rsidRPr="002A6668">
              <w:rPr>
                <w:rFonts w:ascii="Times New Roman" w:hAnsi="Times New Roman"/>
                <w:b/>
                <w:spacing w:val="-2"/>
              </w:rPr>
              <w:t>/a/</w:t>
            </w:r>
            <w:r w:rsidRPr="002A6668">
              <w:rPr>
                <w:rFonts w:ascii="Times New Roman" w:hAnsi="Times New Roman"/>
                <w:bCs/>
                <w:spacing w:val="-2"/>
              </w:rPr>
              <w:t xml:space="preserve"> </w:t>
            </w:r>
            <w:r w:rsidRPr="002A6668">
              <w:rPr>
                <w:rFonts w:ascii="Times New Roman" w:hAnsi="Times New Roman"/>
                <w:spacing w:val="-2"/>
              </w:rPr>
              <w:t>Esta Prenda sin Desplazamiento y la Prohibición beneficiarán al Acreedor</w:t>
            </w:r>
            <w:r w:rsidRPr="002A6668">
              <w:rPr>
                <w:rFonts w:ascii="Times New Roman" w:hAnsi="Times New Roman"/>
                <w:spacing w:val="-2"/>
                <w:lang w:val="es-ES_tradnl"/>
              </w:rPr>
              <w:t xml:space="preserve"> actuando en representación y beneficio de los Tenedores de los Debentures</w:t>
            </w:r>
            <w:r w:rsidRPr="002A6668">
              <w:rPr>
                <w:rFonts w:ascii="Times New Roman" w:hAnsi="Times New Roman"/>
                <w:spacing w:val="-2"/>
              </w:rPr>
              <w:t xml:space="preserve">, y los derechos que otorgan podrán ser ejercidos por éste, o por quienes revistan la calidad de sucesores o cesionarios, y quienes se subroguen legal o convencionalmente en sus derechos. Tales sucesores o cesionarios, y quienes se subroguen legal o convencionalmente en los derechos, tendrán en contra del Constituyente los mismos derechos y beneficios que este Contrato de Prenda otorga al Acreedor </w:t>
            </w:r>
            <w:r w:rsidRPr="002A6668">
              <w:rPr>
                <w:rFonts w:ascii="Times New Roman" w:hAnsi="Times New Roman"/>
                <w:spacing w:val="-2"/>
                <w:lang w:val="es-ES_tradnl"/>
              </w:rPr>
              <w:t>actuando en representación y beneficio de los Tenedores de los Debentures</w:t>
            </w:r>
            <w:r w:rsidRPr="002A6668">
              <w:rPr>
                <w:rFonts w:ascii="Times New Roman" w:hAnsi="Times New Roman"/>
                <w:spacing w:val="-2"/>
              </w:rPr>
              <w:t xml:space="preserve">, considerándose como tales para todos los efectos legales y contractuales a que haya lugar. </w:t>
            </w:r>
          </w:p>
          <w:p w14:paraId="38B62B94" w14:textId="77777777" w:rsidR="00F42204" w:rsidRPr="002A6668" w:rsidRDefault="00F42204" w:rsidP="00F42204">
            <w:pPr>
              <w:widowControl w:val="0"/>
              <w:suppressAutoHyphens/>
              <w:jc w:val="both"/>
              <w:rPr>
                <w:rFonts w:ascii="Times New Roman" w:hAnsi="Times New Roman" w:cs="Times New Roman"/>
                <w:spacing w:val="-2"/>
              </w:rPr>
            </w:pPr>
          </w:p>
          <w:p w14:paraId="3FB29F56" w14:textId="77777777" w:rsidR="00F42204" w:rsidRPr="002A6668" w:rsidRDefault="00F42204" w:rsidP="00F42204">
            <w:pPr>
              <w:widowControl w:val="0"/>
              <w:suppressAutoHyphens/>
              <w:jc w:val="both"/>
              <w:rPr>
                <w:rFonts w:ascii="Times New Roman" w:hAnsi="Times New Roman" w:cs="Times New Roman"/>
                <w:b/>
                <w:spacing w:val="-2"/>
                <w:u w:val="single"/>
                <w:lang w:val="es-ES_tradnl"/>
              </w:rPr>
            </w:pPr>
            <w:r w:rsidRPr="002A6668">
              <w:rPr>
                <w:rFonts w:ascii="Times New Roman" w:hAnsi="Times New Roman"/>
                <w:b/>
                <w:bCs/>
                <w:spacing w:val="-2"/>
              </w:rPr>
              <w:t>/b/</w:t>
            </w:r>
            <w:r w:rsidRPr="002A6668">
              <w:rPr>
                <w:rFonts w:ascii="Times New Roman" w:hAnsi="Times New Roman"/>
                <w:spacing w:val="-2"/>
              </w:rPr>
              <w:t xml:space="preserve"> Se deja expresa constancia que la cesión de créditos caucionados con la Prenda sin Desplazamiento de que da cuenta este instrumento comprenderá el derecho real de prenda, manteniendo la prenda la preferencia de que gozaba en virtud del crédito cedido.</w:t>
            </w:r>
          </w:p>
        </w:tc>
        <w:tc>
          <w:tcPr>
            <w:tcW w:w="4414" w:type="dxa"/>
          </w:tcPr>
          <w:p w14:paraId="42978686"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t>TENTH</w:t>
            </w:r>
            <w:r w:rsidRPr="002A6668">
              <w:rPr>
                <w:rFonts w:ascii="Times New Roman" w:hAnsi="Times New Roman"/>
                <w:bCs/>
                <w:lang w:val="en-US"/>
              </w:rPr>
              <w:t>: /</w:t>
            </w:r>
            <w:r w:rsidRPr="002A6668">
              <w:rPr>
                <w:rFonts w:ascii="Times New Roman" w:hAnsi="Times New Roman"/>
                <w:b/>
                <w:lang w:val="en-US"/>
              </w:rPr>
              <w:t>a</w:t>
            </w:r>
            <w:r w:rsidRPr="002A6668">
              <w:rPr>
                <w:rFonts w:ascii="Times New Roman" w:hAnsi="Times New Roman"/>
                <w:bCs/>
                <w:lang w:val="en-US"/>
              </w:rPr>
              <w:t xml:space="preserve">/ This Nonpossessory Pledge and the Prohibition shall benefit the </w:t>
            </w:r>
            <w:r w:rsidRPr="002A6668">
              <w:rPr>
                <w:rFonts w:ascii="Times New Roman" w:hAnsi="Times New Roman"/>
                <w:lang w:val="en-US"/>
              </w:rPr>
              <w:t xml:space="preserve">Debenture Holders, </w:t>
            </w:r>
            <w:r w:rsidRPr="002A6668">
              <w:rPr>
                <w:rFonts w:ascii="Times New Roman" w:hAnsi="Times New Roman"/>
                <w:spacing w:val="-2"/>
                <w:lang w:val="en-US"/>
              </w:rPr>
              <w:t>represented by Holders’ Representative</w:t>
            </w:r>
            <w:r w:rsidRPr="002A6668">
              <w:rPr>
                <w:rFonts w:ascii="Times New Roman" w:hAnsi="Times New Roman"/>
                <w:bCs/>
                <w:lang w:val="en-US"/>
              </w:rPr>
              <w:t xml:space="preserve">, and the rights it grants may be exercised by the </w:t>
            </w:r>
            <w:r w:rsidRPr="002A6668">
              <w:rPr>
                <w:rFonts w:ascii="Times New Roman" w:hAnsi="Times New Roman"/>
                <w:lang w:val="en-US"/>
              </w:rPr>
              <w:t>Debenture Holders</w:t>
            </w:r>
            <w:r w:rsidRPr="002A6668">
              <w:rPr>
                <w:rFonts w:ascii="Times New Roman" w:hAnsi="Times New Roman"/>
                <w:bCs/>
                <w:lang w:val="en-US"/>
              </w:rPr>
              <w:t xml:space="preserve">, or by those who are successors or assignees, and those who are legally or conventionally subrogated to its rights. Such successors or assignees, and those who are legally or contractually subrogated in their rights, shall have against the Grantor the same rights and benefits that this Pledge Agreement grants to the </w:t>
            </w:r>
            <w:r w:rsidRPr="002A6668">
              <w:rPr>
                <w:rFonts w:ascii="Times New Roman" w:hAnsi="Times New Roman"/>
                <w:spacing w:val="-2"/>
                <w:lang w:val="en-US"/>
              </w:rPr>
              <w:t>Holders’ Representative</w:t>
            </w:r>
            <w:r w:rsidRPr="002A6668">
              <w:rPr>
                <w:rFonts w:ascii="Times New Roman" w:hAnsi="Times New Roman"/>
                <w:bCs/>
                <w:lang w:val="en-US"/>
              </w:rPr>
              <w:t xml:space="preserve">, </w:t>
            </w:r>
            <w:r w:rsidRPr="002A6668">
              <w:rPr>
                <w:rFonts w:ascii="Times New Roman" w:hAnsi="Times New Roman"/>
                <w:lang w:val="en-US"/>
              </w:rPr>
              <w:t>as instructed by the Debenture Holders,</w:t>
            </w:r>
            <w:r w:rsidRPr="002A6668">
              <w:rPr>
                <w:rFonts w:ascii="Times New Roman" w:hAnsi="Times New Roman"/>
                <w:bCs/>
                <w:lang w:val="en-US"/>
              </w:rPr>
              <w:t xml:space="preserve">, being considered as such for all legal and contractual purposes. </w:t>
            </w:r>
          </w:p>
          <w:p w14:paraId="4A10AC2E" w14:textId="77777777" w:rsidR="00F42204" w:rsidRPr="002A6668" w:rsidRDefault="00F42204" w:rsidP="00F42204">
            <w:pPr>
              <w:jc w:val="both"/>
              <w:rPr>
                <w:rFonts w:ascii="Times New Roman" w:hAnsi="Times New Roman" w:cs="Times New Roman"/>
                <w:bCs/>
                <w:lang w:val="en-US"/>
              </w:rPr>
            </w:pPr>
          </w:p>
          <w:p w14:paraId="7CAA30F5" w14:textId="77777777" w:rsidR="00F42204" w:rsidRPr="002A6668" w:rsidRDefault="00F42204" w:rsidP="00F42204">
            <w:pPr>
              <w:jc w:val="both"/>
              <w:rPr>
                <w:rFonts w:ascii="Times New Roman" w:hAnsi="Times New Roman" w:cs="Times New Roman"/>
                <w:bCs/>
                <w:lang w:val="en-US"/>
              </w:rPr>
            </w:pPr>
          </w:p>
          <w:p w14:paraId="28251573" w14:textId="77777777" w:rsidR="00F42204" w:rsidRPr="002A6668" w:rsidRDefault="00F42204" w:rsidP="00F42204">
            <w:pPr>
              <w:jc w:val="both"/>
              <w:rPr>
                <w:rFonts w:ascii="Times New Roman" w:hAnsi="Times New Roman" w:cs="Times New Roman"/>
                <w:bCs/>
                <w:lang w:val="en-US"/>
              </w:rPr>
            </w:pPr>
          </w:p>
          <w:p w14:paraId="31B4ACBA" w14:textId="77777777" w:rsidR="00F42204" w:rsidRPr="002A6668" w:rsidRDefault="00F42204" w:rsidP="00F42204">
            <w:pPr>
              <w:jc w:val="both"/>
              <w:rPr>
                <w:rFonts w:ascii="Times New Roman" w:hAnsi="Times New Roman" w:cs="Times New Roman"/>
                <w:b/>
                <w:u w:val="single"/>
                <w:lang w:val="en-US"/>
              </w:rPr>
            </w:pPr>
            <w:r w:rsidRPr="002A6668">
              <w:rPr>
                <w:rFonts w:ascii="Times New Roman" w:hAnsi="Times New Roman"/>
                <w:bCs/>
                <w:lang w:val="en-US"/>
              </w:rPr>
              <w:t>/</w:t>
            </w:r>
            <w:r w:rsidRPr="002A6668">
              <w:rPr>
                <w:rFonts w:ascii="Times New Roman" w:hAnsi="Times New Roman"/>
                <w:b/>
                <w:lang w:val="en-US"/>
              </w:rPr>
              <w:t>b</w:t>
            </w:r>
            <w:r w:rsidRPr="002A6668">
              <w:rPr>
                <w:rFonts w:ascii="Times New Roman" w:hAnsi="Times New Roman"/>
                <w:bCs/>
                <w:lang w:val="en-US"/>
              </w:rPr>
              <w:t>/ It is expressly stated for the record that the assignment of credits secured by the Nonpossessory Pledge referred to herein shall include the right of pledge, and the pledge shall maintain the preference it enjoyed by virtue of the assigned credit.</w:t>
            </w:r>
          </w:p>
        </w:tc>
      </w:tr>
      <w:tr w:rsidR="00F42204" w:rsidRPr="003568CD" w14:paraId="722ACADA" w14:textId="77777777" w:rsidTr="00F42204">
        <w:tc>
          <w:tcPr>
            <w:tcW w:w="4414" w:type="dxa"/>
          </w:tcPr>
          <w:p w14:paraId="411DFB5C"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3640E1FF"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21AC77D5" w14:textId="77777777" w:rsidTr="00F42204">
        <w:tc>
          <w:tcPr>
            <w:tcW w:w="4414" w:type="dxa"/>
          </w:tcPr>
          <w:p w14:paraId="6EB4F784" w14:textId="77777777" w:rsidR="00F42204" w:rsidRPr="002A6668" w:rsidRDefault="00F42204" w:rsidP="00F42204">
            <w:pPr>
              <w:widowControl w:val="0"/>
              <w:suppressAutoHyphens/>
              <w:jc w:val="both"/>
              <w:rPr>
                <w:rFonts w:ascii="Times New Roman" w:hAnsi="Times New Roman" w:cs="Times New Roman"/>
              </w:rPr>
            </w:pPr>
            <w:r w:rsidRPr="002A6668">
              <w:rPr>
                <w:rFonts w:ascii="Times New Roman" w:hAnsi="Times New Roman"/>
                <w:b/>
                <w:u w:val="single"/>
              </w:rPr>
              <w:t>DÉCIMO PRIMERO</w:t>
            </w:r>
            <w:r w:rsidRPr="002A6668">
              <w:rPr>
                <w:rFonts w:ascii="Times New Roman" w:hAnsi="Times New Roman"/>
                <w:b/>
              </w:rPr>
              <w:t>:</w:t>
            </w:r>
            <w:r w:rsidRPr="002A6668">
              <w:rPr>
                <w:rFonts w:ascii="Times New Roman" w:hAnsi="Times New Roman"/>
              </w:rPr>
              <w:t xml:space="preserve"> </w:t>
            </w:r>
            <w:r w:rsidRPr="002A6668">
              <w:rPr>
                <w:rFonts w:ascii="Times New Roman" w:hAnsi="Times New Roman"/>
                <w:lang w:val="es-ES_tradnl"/>
              </w:rPr>
              <w:t xml:space="preserve">Una vez que el Deudor haya dado fiel, íntegro y oportuno cumplimiento a la Obligación Garantizada, el Acreedor, </w:t>
            </w:r>
            <w:r w:rsidRPr="002A6668">
              <w:rPr>
                <w:rFonts w:ascii="Times New Roman" w:hAnsi="Times New Roman"/>
                <w:spacing w:val="-2"/>
                <w:lang w:val="es-ES_tradnl"/>
              </w:rPr>
              <w:t>actuando en representación y beneficio de los Tenedores de los Debentures</w:t>
            </w:r>
            <w:r w:rsidRPr="002A6668">
              <w:rPr>
                <w:rFonts w:ascii="Times New Roman" w:hAnsi="Times New Roman"/>
                <w:lang w:val="es-ES_tradnl"/>
              </w:rPr>
              <w:t>, a mero requerimiento de la Constituyente y/o del Deudor, procederá inmediatamente al otorgamiento de una escritura de alzamiento de la presente Prenda sin Desplazamiento, obligándose desde y a realizar todos los actos y ejecutar todos los contratos para efectos de que el alzamiento de la Prenda sin Desplazamiento produzca todos sus efectos de conformidad a la Ley de Prenda sin Desplazamiento y su Reglamento, sin perjuicio alguno para el Constituyente y/o el Deudor</w:t>
            </w:r>
            <w:r w:rsidRPr="002A6668">
              <w:rPr>
                <w:rFonts w:ascii="Times New Roman" w:hAnsi="Times New Roman"/>
              </w:rPr>
              <w:t xml:space="preserve">. </w:t>
            </w:r>
          </w:p>
        </w:tc>
        <w:tc>
          <w:tcPr>
            <w:tcW w:w="4414" w:type="dxa"/>
          </w:tcPr>
          <w:p w14:paraId="2F887991"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t>ELEVENTH</w:t>
            </w:r>
            <w:r w:rsidRPr="002A6668">
              <w:rPr>
                <w:rFonts w:ascii="Times New Roman" w:hAnsi="Times New Roman"/>
                <w:bCs/>
                <w:lang w:val="en-US"/>
              </w:rPr>
              <w:t xml:space="preserve">: Once the Debtor has faithfully, fully and timely complied with the Secured Obligation, the </w:t>
            </w:r>
            <w:r w:rsidRPr="002A6668">
              <w:rPr>
                <w:rFonts w:ascii="Times New Roman" w:hAnsi="Times New Roman"/>
                <w:spacing w:val="-2"/>
                <w:lang w:val="en-US"/>
              </w:rPr>
              <w:t>Holders’ Representative</w:t>
            </w:r>
            <w:r w:rsidRPr="002A6668">
              <w:rPr>
                <w:rFonts w:ascii="Times New Roman" w:hAnsi="Times New Roman"/>
                <w:bCs/>
                <w:lang w:val="en-US"/>
              </w:rPr>
              <w:t>, at the mere request of the Grantor and/or the Debtor, shall immediately execute a deed of release of this Nonpossessory Pledge, and carry out all the acts and execute all the contracts for the purpose of making the release of the Nonpossessory Pledge produce all its effects in accordance with the Nonpossessory Pledge Act and its Regulations, without any prejudice whatsoever for the Grantor and/or the Debtor.</w:t>
            </w:r>
          </w:p>
        </w:tc>
      </w:tr>
      <w:tr w:rsidR="00F42204" w:rsidRPr="003568CD" w14:paraId="476D1B66" w14:textId="77777777" w:rsidTr="00F42204">
        <w:tc>
          <w:tcPr>
            <w:tcW w:w="4414" w:type="dxa"/>
          </w:tcPr>
          <w:p w14:paraId="707DFD25" w14:textId="77777777" w:rsidR="00F42204" w:rsidRPr="002A6668" w:rsidRDefault="00F42204" w:rsidP="00F42204">
            <w:pPr>
              <w:widowControl w:val="0"/>
              <w:suppressAutoHyphens/>
              <w:jc w:val="both"/>
              <w:rPr>
                <w:rFonts w:ascii="Times New Roman" w:hAnsi="Times New Roman" w:cs="Times New Roman"/>
                <w:b/>
                <w:u w:val="single"/>
                <w:lang w:val="en-US"/>
              </w:rPr>
            </w:pPr>
          </w:p>
        </w:tc>
        <w:tc>
          <w:tcPr>
            <w:tcW w:w="4414" w:type="dxa"/>
          </w:tcPr>
          <w:p w14:paraId="2C655B52" w14:textId="77777777" w:rsidR="00F42204" w:rsidRPr="002A6668" w:rsidRDefault="00F42204" w:rsidP="00F42204">
            <w:pPr>
              <w:jc w:val="both"/>
              <w:rPr>
                <w:rFonts w:ascii="Times New Roman" w:hAnsi="Times New Roman" w:cs="Times New Roman"/>
                <w:b/>
                <w:u w:val="single"/>
                <w:lang w:val="en-US"/>
              </w:rPr>
            </w:pPr>
          </w:p>
        </w:tc>
      </w:tr>
      <w:tr w:rsidR="00F42204" w:rsidRPr="003568CD" w14:paraId="5326E1E3" w14:textId="77777777" w:rsidTr="00F42204">
        <w:tc>
          <w:tcPr>
            <w:tcW w:w="4414" w:type="dxa"/>
          </w:tcPr>
          <w:p w14:paraId="3FC10440" w14:textId="77777777" w:rsidR="00F42204" w:rsidRPr="002A6668" w:rsidRDefault="00F42204" w:rsidP="00F42204">
            <w:pPr>
              <w:widowControl w:val="0"/>
              <w:suppressAutoHyphens/>
              <w:jc w:val="both"/>
              <w:rPr>
                <w:rFonts w:ascii="Times New Roman" w:hAnsi="Times New Roman" w:cs="Times New Roman"/>
                <w:b/>
                <w:u w:val="single"/>
              </w:rPr>
            </w:pPr>
            <w:r w:rsidRPr="002A6668">
              <w:rPr>
                <w:rFonts w:ascii="Times New Roman" w:hAnsi="Times New Roman"/>
                <w:b/>
                <w:u w:val="single"/>
              </w:rPr>
              <w:t>DÉCIMO SEGUNDO</w:t>
            </w:r>
            <w:r w:rsidRPr="002A6668">
              <w:rPr>
                <w:rFonts w:ascii="Times New Roman" w:hAnsi="Times New Roman"/>
                <w:b/>
              </w:rPr>
              <w:t>:</w:t>
            </w:r>
            <w:r w:rsidRPr="002A6668">
              <w:rPr>
                <w:rFonts w:ascii="Times New Roman" w:hAnsi="Times New Roman"/>
              </w:rPr>
              <w:t xml:space="preserve"> Todos los gastos derechos e impuestos que se generen con ocasión de este Contrato y su perfeccionamiento, y los derivados de las escrituras públicas complementarias que pueda ser necesario otorgar para clarificar, rectificar o introducir adiciones a este Contrato, serán de cargo del </w:t>
            </w:r>
            <w:r w:rsidRPr="002A6668">
              <w:rPr>
                <w:rFonts w:ascii="Times New Roman" w:hAnsi="Times New Roman"/>
                <w:b/>
              </w:rPr>
              <w:t>BICICLETAS PÚBLICAS DE SANTIAGO SpA</w:t>
            </w:r>
            <w:r w:rsidRPr="002A6668">
              <w:rPr>
                <w:rFonts w:ascii="Times New Roman" w:hAnsi="Times New Roman"/>
              </w:rPr>
              <w:t>.</w:t>
            </w:r>
          </w:p>
        </w:tc>
        <w:tc>
          <w:tcPr>
            <w:tcW w:w="4414" w:type="dxa"/>
          </w:tcPr>
          <w:p w14:paraId="6ACCF02D" w14:textId="77777777" w:rsidR="00F42204" w:rsidRPr="002A6668" w:rsidRDefault="00F42204" w:rsidP="00F42204">
            <w:pPr>
              <w:jc w:val="both"/>
              <w:rPr>
                <w:rFonts w:ascii="Times New Roman" w:hAnsi="Times New Roman" w:cs="Times New Roman"/>
                <w:b/>
                <w:u w:val="single"/>
                <w:lang w:val="en-US"/>
              </w:rPr>
            </w:pPr>
            <w:r w:rsidRPr="002A6668">
              <w:rPr>
                <w:rFonts w:ascii="Times New Roman" w:hAnsi="Times New Roman"/>
                <w:b/>
                <w:u w:val="single"/>
                <w:lang w:val="en-US"/>
              </w:rPr>
              <w:t>TWELFTH</w:t>
            </w:r>
            <w:r w:rsidRPr="002A6668">
              <w:rPr>
                <w:rFonts w:ascii="Times New Roman" w:hAnsi="Times New Roman"/>
                <w:bCs/>
                <w:lang w:val="en-US"/>
              </w:rPr>
              <w:t xml:space="preserve">: All expenses, rights and taxes arising out on the occasion of this Agreement and its execution, and those derived from the supplementary public deeds that may be necessary to clarify, rectify or introduce additions to this Agreement, shall be borne by </w:t>
            </w:r>
            <w:r w:rsidRPr="002A6668">
              <w:rPr>
                <w:rFonts w:ascii="Times New Roman" w:hAnsi="Times New Roman"/>
                <w:b/>
                <w:lang w:val="en-US"/>
              </w:rPr>
              <w:t>BICICLETAS PÚBLICAS DE SANTIAGO SpA.</w:t>
            </w:r>
          </w:p>
        </w:tc>
      </w:tr>
      <w:tr w:rsidR="00F42204" w:rsidRPr="003568CD" w14:paraId="49B0EDDE" w14:textId="77777777" w:rsidTr="00F42204">
        <w:tc>
          <w:tcPr>
            <w:tcW w:w="4414" w:type="dxa"/>
          </w:tcPr>
          <w:p w14:paraId="15B49EE7"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4D40CAC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07CD8FBA" w14:textId="77777777" w:rsidTr="00F42204">
        <w:tc>
          <w:tcPr>
            <w:tcW w:w="4414" w:type="dxa"/>
          </w:tcPr>
          <w:p w14:paraId="23A23DDC"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u w:val="single"/>
              </w:rPr>
              <w:t>DÉCIMO TERCERO</w:t>
            </w:r>
            <w:r w:rsidRPr="002A6668">
              <w:rPr>
                <w:rFonts w:ascii="Times New Roman" w:hAnsi="Times New Roman"/>
                <w:b/>
              </w:rPr>
              <w:t>:</w:t>
            </w:r>
            <w:r w:rsidRPr="002A6668">
              <w:rPr>
                <w:rFonts w:ascii="Times New Roman" w:hAnsi="Times New Roman"/>
              </w:rPr>
              <w:t xml:space="preserve"> El Constituyente otorga poder especial e irrevocable al </w:t>
            </w:r>
            <w:r w:rsidRPr="002A6668">
              <w:rPr>
                <w:rFonts w:ascii="Times New Roman" w:hAnsi="Times New Roman"/>
                <w:b/>
                <w:bCs/>
              </w:rPr>
              <w:t>Acreedor</w:t>
            </w:r>
            <w:r w:rsidRPr="002A6668">
              <w:rPr>
                <w:rFonts w:ascii="Times New Roman" w:hAnsi="Times New Roman"/>
              </w:rPr>
              <w:t xml:space="preserve">, a don </w:t>
            </w:r>
            <w:r w:rsidRPr="002A6668">
              <w:rPr>
                <w:rFonts w:ascii="Times New Roman" w:hAnsi="Times New Roman"/>
                <w:b/>
                <w:bCs/>
              </w:rPr>
              <w:t>Gonzalo Delaveau Swett</w:t>
            </w:r>
            <w:r w:rsidRPr="002A6668">
              <w:rPr>
                <w:rFonts w:ascii="Times New Roman" w:hAnsi="Times New Roman"/>
              </w:rPr>
              <w:t xml:space="preserve">, cédula de identidad número 8.238.377-8, a don </w:t>
            </w:r>
            <w:r w:rsidRPr="002A6668">
              <w:rPr>
                <w:rFonts w:ascii="Times New Roman" w:hAnsi="Times New Roman"/>
                <w:b/>
                <w:bCs/>
              </w:rPr>
              <w:t>Matias Langevin Correa</w:t>
            </w:r>
            <w:r w:rsidRPr="002A6668">
              <w:rPr>
                <w:rFonts w:ascii="Times New Roman" w:hAnsi="Times New Roman"/>
              </w:rPr>
              <w:t xml:space="preserve">, cédula nacional de identidad número  13.881.958-2 y a don </w:t>
            </w:r>
            <w:r w:rsidRPr="002A6668">
              <w:rPr>
                <w:rFonts w:ascii="Times New Roman" w:hAnsi="Times New Roman"/>
                <w:b/>
                <w:bCs/>
              </w:rPr>
              <w:t>Juan Andrés Larrondo Holmgren</w:t>
            </w:r>
            <w:r w:rsidRPr="002A6668">
              <w:rPr>
                <w:rFonts w:ascii="Times New Roman" w:hAnsi="Times New Roman"/>
              </w:rPr>
              <w:t>, cédula de identidad número 15.642.509-8, para que el Acreedor necesariamente con don Gonzalo Delaveau Swett, don Juan Andrés Larrondo Holmgren  o Matias Langevin Correa, puedan rectificar, ratificar, enmendar, complementar y/o aclarar la presente escritura, para subsanar cualquier error u omisión existente y, en general, para redactar cualquier texto necesario para corregir esta escritura pública y lograr la plena eficacia de las estipulaciones y acuerdos contenidas en el presente Contrato. Los mandatarios quedan especialmente facultados para suscribir toda clase de solicitudes, declaraciones, minutas, instrumentos públicos y privados, necesarios para el cumplimiento de su cometido, y solicitar su inscripción cuando ello sea procedente.</w:t>
            </w:r>
          </w:p>
        </w:tc>
        <w:tc>
          <w:tcPr>
            <w:tcW w:w="4414" w:type="dxa"/>
          </w:tcPr>
          <w:p w14:paraId="222BDD17"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THIRTEENTH</w:t>
            </w:r>
            <w:r w:rsidRPr="002A6668">
              <w:rPr>
                <w:rFonts w:ascii="Times New Roman" w:hAnsi="Times New Roman"/>
                <w:bCs/>
                <w:lang w:val="en-US"/>
              </w:rPr>
              <w:t xml:space="preserve">: The Grantor hereby grants special and irrevocable power of attorney to the </w:t>
            </w:r>
            <w:r w:rsidRPr="002A6668">
              <w:rPr>
                <w:rFonts w:ascii="Times New Roman" w:hAnsi="Times New Roman"/>
                <w:b/>
                <w:lang w:val="en-US"/>
              </w:rPr>
              <w:t>Creditor</w:t>
            </w:r>
            <w:r w:rsidRPr="002A6668">
              <w:rPr>
                <w:rFonts w:ascii="Times New Roman" w:hAnsi="Times New Roman"/>
                <w:bCs/>
                <w:lang w:val="en-US"/>
              </w:rPr>
              <w:t xml:space="preserve">, Mr. </w:t>
            </w:r>
            <w:r w:rsidRPr="002A6668">
              <w:rPr>
                <w:rFonts w:ascii="Times New Roman" w:hAnsi="Times New Roman"/>
                <w:b/>
                <w:lang w:val="en-US"/>
              </w:rPr>
              <w:t>Gonzalo Delaveau Swett</w:t>
            </w:r>
            <w:r w:rsidRPr="002A6668">
              <w:rPr>
                <w:rFonts w:ascii="Times New Roman" w:hAnsi="Times New Roman"/>
                <w:bCs/>
                <w:lang w:val="en-US"/>
              </w:rPr>
              <w:t xml:space="preserve">, identity card number 8,238,377-8, Mr. </w:t>
            </w:r>
            <w:r w:rsidRPr="002A6668">
              <w:rPr>
                <w:rFonts w:ascii="Times New Roman" w:hAnsi="Times New Roman"/>
                <w:b/>
                <w:lang w:val="en-US"/>
              </w:rPr>
              <w:t>Matias Langevin Correa</w:t>
            </w:r>
            <w:r w:rsidRPr="002A6668">
              <w:rPr>
                <w:rFonts w:ascii="Times New Roman" w:hAnsi="Times New Roman"/>
                <w:bCs/>
                <w:lang w:val="en-US"/>
              </w:rPr>
              <w:t xml:space="preserve">, identity card number 13,881,958-2 and Mr. </w:t>
            </w:r>
            <w:r w:rsidRPr="002A6668">
              <w:rPr>
                <w:rFonts w:ascii="Times New Roman" w:hAnsi="Times New Roman"/>
                <w:b/>
                <w:lang w:val="en-US"/>
              </w:rPr>
              <w:t>Juan Andrés Larrondo Holmgren</w:t>
            </w:r>
            <w:r w:rsidRPr="002A6668">
              <w:rPr>
                <w:rFonts w:ascii="Times New Roman" w:hAnsi="Times New Roman"/>
                <w:bCs/>
                <w:lang w:val="en-US"/>
              </w:rPr>
              <w:t>, identity card number 15,642,509-5, so that the Creditor, necessarily acting jointly with Messrs. Gonzalo Delaveau Swett, Juan Andrés Larrondo Holmgren or Matias Langevin Correa, may rectify, ratify, amend, supplement and/or clarify the present deed, to correct any existing error or omission and, in general, to draft any wording necessary to correct this public deed and to achieve the full effectiveness of the provisions and agreements hereof. The attorneys-in-fact are especially empowered to execute all kinds of applications, statements, minutes, public and private deeds necessary for the performance of their duties, and to request their registration when appropriate.</w:t>
            </w:r>
            <w:r w:rsidRPr="002A6668">
              <w:rPr>
                <w:rFonts w:ascii="Times New Roman" w:hAnsi="Times New Roman"/>
                <w:lang w:val="en-US"/>
              </w:rPr>
              <w:t xml:space="preserve"> </w:t>
            </w:r>
          </w:p>
        </w:tc>
      </w:tr>
      <w:tr w:rsidR="00F42204" w:rsidRPr="003568CD" w14:paraId="793356C6" w14:textId="77777777" w:rsidTr="00F42204">
        <w:tc>
          <w:tcPr>
            <w:tcW w:w="4414" w:type="dxa"/>
          </w:tcPr>
          <w:p w14:paraId="740F9A46"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159E691E"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3A342E98" w14:textId="77777777" w:rsidTr="00F42204">
        <w:tc>
          <w:tcPr>
            <w:tcW w:w="4414" w:type="dxa"/>
          </w:tcPr>
          <w:p w14:paraId="4194D095" w14:textId="77777777" w:rsidR="00F42204" w:rsidRPr="002A6668" w:rsidRDefault="00F42204" w:rsidP="00F42204">
            <w:pPr>
              <w:widowControl w:val="0"/>
              <w:suppressAutoHyphens/>
              <w:jc w:val="both"/>
              <w:rPr>
                <w:rFonts w:ascii="Times New Roman" w:hAnsi="Times New Roman" w:cs="Times New Roman"/>
              </w:rPr>
            </w:pPr>
            <w:r w:rsidRPr="002A6668">
              <w:rPr>
                <w:rFonts w:ascii="Times New Roman" w:hAnsi="Times New Roman"/>
                <w:b/>
                <w:bCs/>
                <w:u w:val="single"/>
              </w:rPr>
              <w:t>DÉCIMO CUARTO</w:t>
            </w:r>
            <w:r w:rsidRPr="002A6668">
              <w:rPr>
                <w:rFonts w:ascii="Times New Roman" w:hAnsi="Times New Roman"/>
                <w:b/>
              </w:rPr>
              <w:t>:</w:t>
            </w:r>
            <w:r w:rsidRPr="002A6668">
              <w:rPr>
                <w:rFonts w:ascii="Times New Roman" w:hAnsi="Times New Roman"/>
              </w:rPr>
              <w:t xml:space="preserve"> Si por cualquier causa, una o más de las estipulaciones de este instrumento fueren declaradas nulas o ineficaces, total o parcialmente, dicha declaración no afectará la validez de las demás estipulaciones de este instrumento. </w:t>
            </w:r>
          </w:p>
        </w:tc>
        <w:tc>
          <w:tcPr>
            <w:tcW w:w="4414" w:type="dxa"/>
          </w:tcPr>
          <w:p w14:paraId="0512B847" w14:textId="77777777" w:rsidR="00F42204" w:rsidRPr="002A6668" w:rsidRDefault="00F42204" w:rsidP="00F42204">
            <w:pPr>
              <w:jc w:val="both"/>
              <w:rPr>
                <w:rFonts w:ascii="Times New Roman" w:hAnsi="Times New Roman" w:cs="Times New Roman"/>
                <w:bCs/>
                <w:lang w:val="en-US"/>
              </w:rPr>
            </w:pPr>
            <w:r w:rsidRPr="002A6668">
              <w:rPr>
                <w:rFonts w:ascii="Times New Roman" w:hAnsi="Times New Roman"/>
                <w:b/>
                <w:u w:val="single"/>
                <w:lang w:val="en-US"/>
              </w:rPr>
              <w:t>FOURTEENTH</w:t>
            </w:r>
            <w:r w:rsidRPr="002A6668">
              <w:rPr>
                <w:rFonts w:ascii="Times New Roman" w:hAnsi="Times New Roman"/>
                <w:bCs/>
                <w:lang w:val="en-US"/>
              </w:rPr>
              <w:t xml:space="preserve">: If for any reason, one or more of the provisions of this instrument should be declared null and void or ineffective, in whole or in part, such declaration shall not affect the validity of the remaining provisions hereof. </w:t>
            </w:r>
          </w:p>
        </w:tc>
      </w:tr>
      <w:tr w:rsidR="00F42204" w:rsidRPr="003568CD" w14:paraId="52503E1F" w14:textId="77777777" w:rsidTr="00F42204">
        <w:tc>
          <w:tcPr>
            <w:tcW w:w="4414" w:type="dxa"/>
          </w:tcPr>
          <w:p w14:paraId="7EEC5CE6" w14:textId="77777777" w:rsidR="00F42204" w:rsidRPr="002A6668" w:rsidRDefault="00F42204" w:rsidP="00F42204">
            <w:pPr>
              <w:widowControl w:val="0"/>
              <w:suppressAutoHyphens/>
              <w:jc w:val="both"/>
              <w:rPr>
                <w:rFonts w:ascii="Times New Roman" w:hAnsi="Times New Roman" w:cs="Times New Roman"/>
                <w:b/>
                <w:bCs/>
                <w:u w:val="single"/>
                <w:lang w:val="en-US"/>
              </w:rPr>
            </w:pPr>
          </w:p>
        </w:tc>
        <w:tc>
          <w:tcPr>
            <w:tcW w:w="4414" w:type="dxa"/>
          </w:tcPr>
          <w:p w14:paraId="4CB4E208" w14:textId="77777777" w:rsidR="00F42204" w:rsidRPr="002A6668" w:rsidRDefault="00F42204" w:rsidP="00F42204">
            <w:pPr>
              <w:jc w:val="both"/>
              <w:rPr>
                <w:rFonts w:ascii="Times New Roman" w:hAnsi="Times New Roman" w:cs="Times New Roman"/>
                <w:b/>
                <w:highlight w:val="yellow"/>
                <w:u w:val="single"/>
                <w:lang w:val="en-US"/>
              </w:rPr>
            </w:pPr>
          </w:p>
        </w:tc>
      </w:tr>
      <w:tr w:rsidR="00F42204" w:rsidRPr="003568CD" w14:paraId="7871F4AA" w14:textId="77777777" w:rsidTr="00F42204">
        <w:tc>
          <w:tcPr>
            <w:tcW w:w="4414" w:type="dxa"/>
          </w:tcPr>
          <w:p w14:paraId="6B6C16B5" w14:textId="77777777" w:rsidR="00F42204" w:rsidRPr="002A6668" w:rsidRDefault="00F42204" w:rsidP="00F42204">
            <w:pPr>
              <w:widowControl w:val="0"/>
              <w:suppressAutoHyphens/>
              <w:jc w:val="both"/>
              <w:rPr>
                <w:rFonts w:ascii="Times New Roman" w:hAnsi="Times New Roman" w:cs="Times New Roman"/>
                <w:b/>
                <w:bCs/>
                <w:u w:val="single"/>
              </w:rPr>
            </w:pPr>
            <w:r w:rsidRPr="002A6668">
              <w:rPr>
                <w:rFonts w:ascii="Times New Roman" w:hAnsi="Times New Roman"/>
                <w:b/>
                <w:bCs/>
                <w:u w:val="single"/>
              </w:rPr>
              <w:t>DÉCIMO QUINTO</w:t>
            </w:r>
            <w:r w:rsidRPr="002A6668">
              <w:rPr>
                <w:rFonts w:ascii="Times New Roman" w:hAnsi="Times New Roman"/>
              </w:rPr>
              <w:t>: Los títulos y encabezamientos contenidos en esta escritura se han establecido por razones de conveniencia y referencia solamente, y no modifican ni interpretan en modo alguno la intención de las Partes, ni afectan cualquiera de las estipulaciones de la misma.</w:t>
            </w:r>
          </w:p>
        </w:tc>
        <w:tc>
          <w:tcPr>
            <w:tcW w:w="4414" w:type="dxa"/>
          </w:tcPr>
          <w:p w14:paraId="2CB009BA" w14:textId="77777777" w:rsidR="00F42204" w:rsidRPr="002A6668" w:rsidRDefault="00F42204" w:rsidP="00F42204">
            <w:pPr>
              <w:jc w:val="both"/>
              <w:rPr>
                <w:rFonts w:ascii="Times New Roman" w:hAnsi="Times New Roman" w:cs="Times New Roman"/>
                <w:b/>
                <w:highlight w:val="yellow"/>
                <w:u w:val="single"/>
                <w:lang w:val="en-US"/>
              </w:rPr>
            </w:pPr>
            <w:r w:rsidRPr="002A6668">
              <w:rPr>
                <w:rFonts w:ascii="Times New Roman" w:hAnsi="Times New Roman"/>
                <w:b/>
                <w:u w:val="single"/>
                <w:lang w:val="en-US"/>
              </w:rPr>
              <w:t>FIFTEENTH</w:t>
            </w:r>
            <w:r w:rsidRPr="002A6668">
              <w:rPr>
                <w:rFonts w:ascii="Times New Roman" w:hAnsi="Times New Roman"/>
                <w:bCs/>
                <w:lang w:val="en-US"/>
              </w:rPr>
              <w:t>: The captions and headings contained herein are for convenience and reference purposes only, and do not amend or construe in any way the intent of the Parties, nor affect any of the provisions hereof.</w:t>
            </w:r>
          </w:p>
        </w:tc>
      </w:tr>
      <w:tr w:rsidR="00F42204" w:rsidRPr="003568CD" w14:paraId="2EF3814B" w14:textId="77777777" w:rsidTr="00F42204">
        <w:tc>
          <w:tcPr>
            <w:tcW w:w="4414" w:type="dxa"/>
          </w:tcPr>
          <w:p w14:paraId="46C424A1" w14:textId="77777777" w:rsidR="00F42204" w:rsidRPr="002A6668" w:rsidRDefault="00F42204" w:rsidP="00F42204">
            <w:pPr>
              <w:widowControl w:val="0"/>
              <w:suppressAutoHyphens/>
              <w:jc w:val="both"/>
              <w:rPr>
                <w:rFonts w:ascii="Times New Roman" w:hAnsi="Times New Roman" w:cs="Times New Roman"/>
                <w:bCs/>
                <w:u w:val="single"/>
                <w:lang w:val="en-US"/>
              </w:rPr>
            </w:pPr>
          </w:p>
        </w:tc>
        <w:tc>
          <w:tcPr>
            <w:tcW w:w="4414" w:type="dxa"/>
          </w:tcPr>
          <w:p w14:paraId="6DBE0C87"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423A7034" w14:textId="77777777" w:rsidTr="00F42204">
        <w:tc>
          <w:tcPr>
            <w:tcW w:w="4414" w:type="dxa"/>
          </w:tcPr>
          <w:p w14:paraId="4EB3E39A" w14:textId="77777777" w:rsidR="00F42204" w:rsidRPr="002A6668" w:rsidRDefault="00F42204" w:rsidP="00F42204">
            <w:pPr>
              <w:widowControl w:val="0"/>
              <w:suppressAutoHyphens/>
              <w:jc w:val="both"/>
              <w:rPr>
                <w:rFonts w:ascii="Times New Roman" w:hAnsi="Times New Roman" w:cs="Times New Roman"/>
                <w:bCs/>
                <w:u w:val="single"/>
              </w:rPr>
            </w:pPr>
            <w:r w:rsidRPr="002A6668">
              <w:rPr>
                <w:rFonts w:ascii="Times New Roman" w:hAnsi="Times New Roman"/>
                <w:b/>
                <w:bCs/>
                <w:u w:val="single"/>
              </w:rPr>
              <w:t>DÉCIMO SEXTO</w:t>
            </w:r>
            <w:r w:rsidRPr="002A6668">
              <w:rPr>
                <w:rFonts w:ascii="Times New Roman" w:hAnsi="Times New Roman"/>
              </w:rPr>
              <w:t>: Se faculta al portador de copia autorizada de la presente escritura pública, para requerir de un Notario Público las anotaciones que fueran procedentes y en especial solicitar la inscripción de la Prenda sin Desplazamiento en el Registro de Prendas sin Desplazamiento del Registro Civil e Identificación, ello de acuerdo a lo establecido en el artículo veintiocho de la Ley de Prenda sin Desplazamiento contenida en el artículo catorce de la ley veinte mil ciento noventa.</w:t>
            </w:r>
          </w:p>
        </w:tc>
        <w:tc>
          <w:tcPr>
            <w:tcW w:w="4414" w:type="dxa"/>
          </w:tcPr>
          <w:p w14:paraId="662F5E1D"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SIXTEENTH</w:t>
            </w:r>
            <w:r w:rsidRPr="002A6668">
              <w:rPr>
                <w:rFonts w:ascii="Times New Roman" w:hAnsi="Times New Roman"/>
                <w:bCs/>
                <w:lang w:val="en-US"/>
              </w:rPr>
              <w:t>: The bearer of an authorized copy of this public deed is hereby authorized to request from a Notary Public the appropriate annotations and, in particular, to request the registration of the Nonpossessory Pledge in the Registry of Nonpossessory Pledges of the Civil Registry and Identification Service, in accordance with the provisions of Article 28 of the Nonpossessory Pledge Act contained in Article 14 of Law 20,190.</w:t>
            </w:r>
          </w:p>
        </w:tc>
      </w:tr>
      <w:tr w:rsidR="00F42204" w:rsidRPr="003568CD" w14:paraId="264795F5" w14:textId="77777777" w:rsidTr="00F42204">
        <w:tc>
          <w:tcPr>
            <w:tcW w:w="4414" w:type="dxa"/>
          </w:tcPr>
          <w:p w14:paraId="56EF436C" w14:textId="77777777" w:rsidR="00F42204" w:rsidRPr="002A6668" w:rsidRDefault="00F42204" w:rsidP="00F42204">
            <w:pPr>
              <w:widowControl w:val="0"/>
              <w:suppressAutoHyphens/>
              <w:jc w:val="both"/>
              <w:rPr>
                <w:rFonts w:ascii="Times New Roman" w:hAnsi="Times New Roman" w:cs="Times New Roman"/>
                <w:b/>
                <w:bCs/>
                <w:u w:val="single"/>
                <w:lang w:val="en-US"/>
              </w:rPr>
            </w:pPr>
          </w:p>
        </w:tc>
        <w:tc>
          <w:tcPr>
            <w:tcW w:w="4414" w:type="dxa"/>
          </w:tcPr>
          <w:p w14:paraId="33FA597B"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58FA5ABD" w14:textId="77777777" w:rsidTr="00F42204">
        <w:tc>
          <w:tcPr>
            <w:tcW w:w="4414" w:type="dxa"/>
          </w:tcPr>
          <w:p w14:paraId="23509C6A" w14:textId="77777777" w:rsidR="00F42204" w:rsidRPr="002A6668" w:rsidRDefault="00F42204" w:rsidP="00F42204">
            <w:pPr>
              <w:widowControl w:val="0"/>
              <w:suppressAutoHyphens/>
              <w:jc w:val="both"/>
              <w:rPr>
                <w:rFonts w:ascii="Times New Roman" w:hAnsi="Times New Roman" w:cs="Times New Roman"/>
                <w:b/>
                <w:bCs/>
                <w:u w:val="single"/>
              </w:rPr>
            </w:pPr>
            <w:r w:rsidRPr="002A6668">
              <w:rPr>
                <w:rFonts w:ascii="Times New Roman" w:hAnsi="Times New Roman"/>
                <w:b/>
                <w:bCs/>
                <w:u w:val="single"/>
              </w:rPr>
              <w:t>DÉCIMO SÉPTIMO</w:t>
            </w:r>
            <w:r w:rsidRPr="002A6668">
              <w:rPr>
                <w:rFonts w:ascii="Times New Roman" w:hAnsi="Times New Roman"/>
              </w:rPr>
              <w:t>: Don [●]</w:t>
            </w:r>
            <w:r w:rsidRPr="002A6668">
              <w:rPr>
                <w:rFonts w:ascii="Times New Roman" w:hAnsi="Times New Roman"/>
                <w:spacing w:val="-2"/>
              </w:rPr>
              <w:t xml:space="preserve">, [nacionalidad], [estado civil], [profesión u oficio], cédula de identidad número [●] y don [●], [nacionalidad], [estado civil], [profesión u oficio], cédula nacional de identidad número [●], ambos en representación, según se acreditará </w:t>
            </w:r>
            <w:r w:rsidRPr="002A6668">
              <w:rPr>
                <w:rFonts w:ascii="Times New Roman" w:hAnsi="Times New Roman"/>
              </w:rPr>
              <w:t xml:space="preserve">de </w:t>
            </w:r>
            <w:r w:rsidRPr="002A6668">
              <w:rPr>
                <w:rFonts w:ascii="Times New Roman" w:hAnsi="Times New Roman"/>
                <w:b/>
                <w:bCs/>
              </w:rPr>
              <w:t>Itaú Corpbanca</w:t>
            </w:r>
            <w:r w:rsidRPr="002A6668">
              <w:rPr>
                <w:rFonts w:ascii="Times New Roman" w:hAnsi="Times New Roman"/>
              </w:rPr>
              <w:t xml:space="preserve">, como parte del Contrato de Branding, todos domiciliados en </w:t>
            </w:r>
            <w:r w:rsidRPr="002A6668">
              <w:rPr>
                <w:rFonts w:ascii="Times New Roman" w:hAnsi="Times New Roman"/>
                <w:spacing w:val="-2"/>
              </w:rPr>
              <w:t xml:space="preserve">Rosario Norte número seiscientos sesenta, comuna de Las Condes, Región Metropolitana, </w:t>
            </w:r>
            <w:r w:rsidRPr="002A6668">
              <w:rPr>
                <w:rFonts w:ascii="Times New Roman" w:hAnsi="Times New Roman"/>
              </w:rPr>
              <w:t xml:space="preserve">declaran que toman conocimiento y se notifican en este acto de la constitución de la Prenda sin Desplazamiento y la Prohibición, que da cuenta este contrato, y aceptan por su representada desde luego y sin reservas lo establecido en la presente escritura, incluyendo, sin limitación, las disposiciones contenidas en este instrumento. </w:t>
            </w:r>
          </w:p>
        </w:tc>
        <w:tc>
          <w:tcPr>
            <w:tcW w:w="4414" w:type="dxa"/>
          </w:tcPr>
          <w:p w14:paraId="668D6220"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SEVENTEENTH</w:t>
            </w:r>
            <w:r w:rsidRPr="002A6668">
              <w:rPr>
                <w:rFonts w:ascii="Times New Roman" w:hAnsi="Times New Roman"/>
                <w:bCs/>
                <w:lang w:val="en-US"/>
              </w:rPr>
              <w:t xml:space="preserve">: Mr. [●], [nationality], [marital status], [profession], identity card number [●] and Mr. [●], [nationality], [marital status], [profession], national identity card number [●], both on behalf, as shall be evidenced, of </w:t>
            </w:r>
            <w:r w:rsidRPr="002A6668">
              <w:rPr>
                <w:rFonts w:ascii="Times New Roman" w:hAnsi="Times New Roman"/>
                <w:b/>
                <w:lang w:val="en-US"/>
              </w:rPr>
              <w:t>Itaú Corpbanca</w:t>
            </w:r>
            <w:r w:rsidRPr="002A6668">
              <w:rPr>
                <w:rFonts w:ascii="Times New Roman" w:hAnsi="Times New Roman"/>
                <w:bCs/>
                <w:lang w:val="en-US"/>
              </w:rPr>
              <w:t>, as party to the Branding Agreement, all domiciled at 660 Rosario Norte, borough of Las Condes, Metropolitan Region, declare that they become aware and are notified hereby of the establishment of the Nonpossessory Pledge and the Prohibition, as evidenced herein, and hereby accept on behalf of the principal and without reservation what is set forth herein, including, without limitation, the provisions contained herein.</w:t>
            </w:r>
            <w:r w:rsidRPr="002A6668">
              <w:rPr>
                <w:rFonts w:ascii="Times New Roman" w:hAnsi="Times New Roman"/>
                <w:lang w:val="en-US"/>
              </w:rPr>
              <w:t xml:space="preserve"> </w:t>
            </w:r>
          </w:p>
        </w:tc>
      </w:tr>
      <w:tr w:rsidR="00F42204" w:rsidRPr="003568CD" w14:paraId="283C7ABC" w14:textId="77777777" w:rsidTr="00F42204">
        <w:tc>
          <w:tcPr>
            <w:tcW w:w="4414" w:type="dxa"/>
          </w:tcPr>
          <w:p w14:paraId="1777DAD5" w14:textId="77777777" w:rsidR="00F42204" w:rsidRPr="002A6668" w:rsidRDefault="00F42204" w:rsidP="00F42204">
            <w:pPr>
              <w:widowControl w:val="0"/>
              <w:suppressAutoHyphens/>
              <w:jc w:val="both"/>
              <w:rPr>
                <w:rFonts w:ascii="Times New Roman" w:hAnsi="Times New Roman" w:cs="Times New Roman"/>
                <w:b/>
                <w:bCs/>
                <w:u w:val="single"/>
                <w:lang w:val="en-US"/>
              </w:rPr>
            </w:pPr>
          </w:p>
        </w:tc>
        <w:tc>
          <w:tcPr>
            <w:tcW w:w="4414" w:type="dxa"/>
          </w:tcPr>
          <w:p w14:paraId="6C12CC82"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3568CD" w14:paraId="7E282316" w14:textId="77777777" w:rsidTr="00F42204">
        <w:tc>
          <w:tcPr>
            <w:tcW w:w="4414" w:type="dxa"/>
          </w:tcPr>
          <w:p w14:paraId="333D3A2A" w14:textId="77777777" w:rsidR="00F42204" w:rsidRPr="002A6668" w:rsidRDefault="00F42204" w:rsidP="00F42204">
            <w:pPr>
              <w:widowControl w:val="0"/>
              <w:suppressAutoHyphens/>
              <w:jc w:val="both"/>
              <w:rPr>
                <w:rFonts w:ascii="Times New Roman" w:hAnsi="Times New Roman" w:cs="Times New Roman"/>
                <w:b/>
                <w:u w:val="single"/>
              </w:rPr>
            </w:pPr>
            <w:r w:rsidRPr="002A6668">
              <w:rPr>
                <w:rFonts w:ascii="Times New Roman" w:hAnsi="Times New Roman"/>
                <w:b/>
                <w:u w:val="single"/>
              </w:rPr>
              <w:t>DÉCIMO OCTAVO</w:t>
            </w:r>
            <w:r w:rsidRPr="002A6668">
              <w:rPr>
                <w:rFonts w:ascii="Times New Roman" w:hAnsi="Times New Roman"/>
              </w:rPr>
              <w:t xml:space="preserve">: Para todos los efectos de este Contrato de Prenda, las Partes constituyen domicilio en la comuna y ciudad de Santiago, y se someten a la jurisdicción y competencia de sus Tribunales Ordinarios de Justicia. </w:t>
            </w:r>
          </w:p>
        </w:tc>
        <w:tc>
          <w:tcPr>
            <w:tcW w:w="4414" w:type="dxa"/>
          </w:tcPr>
          <w:p w14:paraId="4EED3C1E" w14:textId="77777777" w:rsidR="00F42204" w:rsidRPr="002A6668" w:rsidRDefault="00F42204" w:rsidP="00F42204">
            <w:pPr>
              <w:widowControl w:val="0"/>
              <w:suppressAutoHyphens/>
              <w:jc w:val="both"/>
              <w:rPr>
                <w:rFonts w:ascii="Times New Roman" w:hAnsi="Times New Roman" w:cs="Times New Roman"/>
                <w:bCs/>
                <w:u w:val="single"/>
                <w:lang w:val="en-US"/>
              </w:rPr>
            </w:pPr>
            <w:r w:rsidRPr="002A6668">
              <w:rPr>
                <w:rFonts w:ascii="Times New Roman" w:hAnsi="Times New Roman"/>
                <w:b/>
                <w:u w:val="single"/>
                <w:lang w:val="en-US"/>
              </w:rPr>
              <w:t>EIGHTEENTH</w:t>
            </w:r>
            <w:r w:rsidRPr="002A6668">
              <w:rPr>
                <w:rFonts w:ascii="Times New Roman" w:hAnsi="Times New Roman"/>
                <w:bCs/>
                <w:lang w:val="en-US"/>
              </w:rPr>
              <w:t>: For all purposes of this Pledge Agreement, the Parties set their domicile in the borough and city of Santiago, and submit to the jurisdiction and competence of its Ordinary Courts of Justice.</w:t>
            </w:r>
          </w:p>
        </w:tc>
      </w:tr>
      <w:tr w:rsidR="00F42204" w:rsidRPr="003568CD" w14:paraId="04E1B6D6" w14:textId="77777777" w:rsidTr="00F42204">
        <w:tc>
          <w:tcPr>
            <w:tcW w:w="4414" w:type="dxa"/>
          </w:tcPr>
          <w:p w14:paraId="64D6FB2D" w14:textId="77777777" w:rsidR="00F42204" w:rsidRPr="002A6668" w:rsidRDefault="00F42204" w:rsidP="00F42204">
            <w:pPr>
              <w:widowControl w:val="0"/>
              <w:suppressAutoHyphens/>
              <w:jc w:val="both"/>
              <w:rPr>
                <w:rFonts w:ascii="Times New Roman" w:hAnsi="Times New Roman" w:cs="Times New Roman"/>
                <w:b/>
                <w:bCs/>
                <w:u w:val="single"/>
                <w:lang w:val="en-US"/>
              </w:rPr>
            </w:pPr>
          </w:p>
        </w:tc>
        <w:tc>
          <w:tcPr>
            <w:tcW w:w="4414" w:type="dxa"/>
          </w:tcPr>
          <w:p w14:paraId="266ED4AD" w14:textId="77777777" w:rsidR="00F42204" w:rsidRPr="002A6668" w:rsidRDefault="00F42204" w:rsidP="00F42204">
            <w:pPr>
              <w:widowControl w:val="0"/>
              <w:suppressAutoHyphens/>
              <w:jc w:val="both"/>
              <w:rPr>
                <w:rFonts w:ascii="Times New Roman" w:hAnsi="Times New Roman" w:cs="Times New Roman"/>
                <w:bCs/>
                <w:u w:val="single"/>
                <w:lang w:val="en-US"/>
              </w:rPr>
            </w:pPr>
          </w:p>
        </w:tc>
      </w:tr>
      <w:tr w:rsidR="00F42204" w:rsidRPr="00F42204" w14:paraId="3A00AB4E" w14:textId="77777777" w:rsidTr="00F42204">
        <w:tc>
          <w:tcPr>
            <w:tcW w:w="4414" w:type="dxa"/>
          </w:tcPr>
          <w:p w14:paraId="622FD5E1" w14:textId="77777777" w:rsidR="00F42204" w:rsidRPr="002A6668" w:rsidRDefault="00F42204" w:rsidP="00F42204">
            <w:pPr>
              <w:widowControl w:val="0"/>
              <w:suppressAutoHyphens/>
              <w:jc w:val="both"/>
              <w:rPr>
                <w:rFonts w:ascii="Times New Roman" w:hAnsi="Times New Roman" w:cs="Times New Roman"/>
                <w:b/>
                <w:bCs/>
                <w:u w:val="single"/>
              </w:rPr>
            </w:pPr>
            <w:r w:rsidRPr="002A6668">
              <w:rPr>
                <w:rFonts w:ascii="Times New Roman" w:hAnsi="Times New Roman"/>
                <w:b/>
                <w:bCs/>
              </w:rPr>
              <w:t>Personerías.</w:t>
            </w:r>
          </w:p>
        </w:tc>
        <w:tc>
          <w:tcPr>
            <w:tcW w:w="4414" w:type="dxa"/>
          </w:tcPr>
          <w:p w14:paraId="602D0409" w14:textId="77777777" w:rsidR="00F42204" w:rsidRPr="002A6668" w:rsidRDefault="00F42204" w:rsidP="00F42204">
            <w:pPr>
              <w:jc w:val="both"/>
              <w:rPr>
                <w:rFonts w:ascii="Times New Roman" w:hAnsi="Times New Roman" w:cs="Times New Roman"/>
                <w:b/>
                <w:lang w:val="en-US"/>
              </w:rPr>
            </w:pPr>
            <w:r w:rsidRPr="002A6668">
              <w:rPr>
                <w:rFonts w:ascii="Times New Roman" w:hAnsi="Times New Roman"/>
                <w:b/>
                <w:lang w:val="en-US"/>
              </w:rPr>
              <w:t>Legal capacities.</w:t>
            </w:r>
          </w:p>
        </w:tc>
      </w:tr>
    </w:tbl>
    <w:p w14:paraId="4EA26751" w14:textId="67C3A34C" w:rsidR="00173AFF" w:rsidRDefault="00173AFF" w:rsidP="00EB0B3E">
      <w:pPr>
        <w:pStyle w:val="Body"/>
        <w:spacing w:after="0"/>
        <w:jc w:val="center"/>
      </w:pPr>
    </w:p>
    <w:p w14:paraId="5C06BD44" w14:textId="77777777" w:rsidR="00F42204" w:rsidRDefault="00F42204" w:rsidP="0011367D">
      <w:pPr>
        <w:rPr>
          <w:rFonts w:ascii="Times New Roman" w:hAnsi="Times New Roman"/>
          <w:sz w:val="24"/>
          <w:lang w:val="en-US"/>
        </w:rPr>
      </w:pPr>
    </w:p>
    <w:p w14:paraId="1D67DACE" w14:textId="77777777" w:rsidR="00F42204" w:rsidRDefault="00F42204">
      <w:pPr>
        <w:rPr>
          <w:rFonts w:ascii="Times New Roman" w:hAnsi="Times New Roman"/>
          <w:sz w:val="24"/>
          <w:lang w:val="en-US"/>
        </w:rPr>
      </w:pPr>
      <w:r>
        <w:rPr>
          <w:rFonts w:ascii="Times New Roman" w:hAnsi="Times New Roman"/>
          <w:sz w:val="24"/>
          <w:lang w:val="en-US"/>
        </w:rPr>
        <w:br w:type="page"/>
      </w:r>
    </w:p>
    <w:tbl>
      <w:tblPr>
        <w:tblStyle w:val="Tabelacomgrade"/>
        <w:tblW w:w="0" w:type="auto"/>
        <w:tblLook w:val="04A0" w:firstRow="1" w:lastRow="0" w:firstColumn="1" w:lastColumn="0" w:noHBand="0" w:noVBand="1"/>
      </w:tblPr>
      <w:tblGrid>
        <w:gridCol w:w="4675"/>
        <w:gridCol w:w="4675"/>
      </w:tblGrid>
      <w:tr w:rsidR="00F42204" w:rsidRPr="00F42204" w14:paraId="2ADA04B2" w14:textId="77777777" w:rsidTr="00F42204">
        <w:tc>
          <w:tcPr>
            <w:tcW w:w="4675" w:type="dxa"/>
          </w:tcPr>
          <w:p w14:paraId="71068612" w14:textId="77777777" w:rsidR="00F42204" w:rsidRPr="00F42204" w:rsidRDefault="00F42204" w:rsidP="00F42204">
            <w:pPr>
              <w:jc w:val="center"/>
              <w:rPr>
                <w:rFonts w:ascii="Times New Roman" w:hAnsi="Times New Roman"/>
                <w:b/>
                <w:bCs/>
                <w:sz w:val="24"/>
                <w:lang w:val="es-CL"/>
              </w:rPr>
            </w:pPr>
            <w:r w:rsidRPr="00F42204">
              <w:rPr>
                <w:rFonts w:ascii="Times New Roman" w:hAnsi="Times New Roman"/>
                <w:b/>
                <w:bCs/>
                <w:sz w:val="24"/>
                <w:lang w:val="es-CL"/>
              </w:rPr>
              <w:t>CONTRATO PARA LA APERTURA, MANTENCIÓN Y</w:t>
            </w:r>
          </w:p>
          <w:p w14:paraId="22524D43" w14:textId="77777777" w:rsidR="00F42204" w:rsidRPr="00F42204" w:rsidRDefault="00F42204" w:rsidP="00F42204">
            <w:pPr>
              <w:jc w:val="center"/>
              <w:rPr>
                <w:rFonts w:ascii="Times New Roman" w:hAnsi="Times New Roman"/>
                <w:b/>
                <w:bCs/>
                <w:sz w:val="24"/>
                <w:lang w:val="es-CL"/>
              </w:rPr>
            </w:pPr>
          </w:p>
          <w:p w14:paraId="4A6ACC65" w14:textId="77777777" w:rsidR="00F42204" w:rsidRPr="00F42204" w:rsidRDefault="00F42204" w:rsidP="00F42204">
            <w:pPr>
              <w:jc w:val="center"/>
              <w:rPr>
                <w:rFonts w:ascii="Times New Roman" w:hAnsi="Times New Roman"/>
                <w:b/>
                <w:bCs/>
                <w:sz w:val="24"/>
                <w:lang w:val="es-CL"/>
              </w:rPr>
            </w:pPr>
            <w:r w:rsidRPr="00F42204">
              <w:rPr>
                <w:rFonts w:ascii="Times New Roman" w:hAnsi="Times New Roman"/>
                <w:b/>
                <w:bCs/>
                <w:sz w:val="24"/>
                <w:lang w:val="es-CL"/>
              </w:rPr>
              <w:t xml:space="preserve">OPERACIÓN DE CUENTAS </w:t>
            </w:r>
          </w:p>
          <w:p w14:paraId="7E301C59" w14:textId="77777777" w:rsidR="00F42204" w:rsidRPr="00F42204" w:rsidRDefault="00F42204" w:rsidP="00F42204">
            <w:pPr>
              <w:jc w:val="center"/>
              <w:rPr>
                <w:rFonts w:ascii="Times New Roman" w:hAnsi="Times New Roman"/>
                <w:b/>
                <w:bCs/>
                <w:sz w:val="24"/>
                <w:lang w:val="es-CL"/>
              </w:rPr>
            </w:pPr>
          </w:p>
          <w:p w14:paraId="16BC847C" w14:textId="77777777" w:rsidR="00F42204" w:rsidRPr="00F42204" w:rsidRDefault="00F42204" w:rsidP="00F42204">
            <w:pPr>
              <w:jc w:val="center"/>
              <w:rPr>
                <w:rFonts w:ascii="Times New Roman" w:hAnsi="Times New Roman"/>
                <w:b/>
                <w:bCs/>
                <w:sz w:val="24"/>
                <w:lang w:val="es-CL"/>
              </w:rPr>
            </w:pPr>
            <w:r w:rsidRPr="00F42204">
              <w:rPr>
                <w:rFonts w:ascii="Times New Roman" w:hAnsi="Times New Roman"/>
                <w:b/>
                <w:bCs/>
                <w:sz w:val="24"/>
                <w:lang w:val="es-CL"/>
              </w:rPr>
              <w:t>BICICLETAS PÚBLICAS DE SANTIAGO SpA,</w:t>
            </w:r>
          </w:p>
          <w:p w14:paraId="59335027" w14:textId="77777777" w:rsidR="00F42204" w:rsidRPr="00F42204" w:rsidRDefault="00F42204" w:rsidP="00F42204">
            <w:pPr>
              <w:jc w:val="center"/>
              <w:rPr>
                <w:rFonts w:ascii="Times New Roman" w:hAnsi="Times New Roman"/>
                <w:b/>
                <w:bCs/>
                <w:spacing w:val="-2"/>
                <w:sz w:val="24"/>
                <w:lang w:val="es-ES" w:eastAsia="es-ES"/>
              </w:rPr>
            </w:pPr>
          </w:p>
          <w:p w14:paraId="2096D078" w14:textId="77777777" w:rsidR="00F42204" w:rsidRPr="00F42204" w:rsidRDefault="00F42204" w:rsidP="00F42204">
            <w:pPr>
              <w:jc w:val="center"/>
              <w:rPr>
                <w:rFonts w:ascii="Times New Roman" w:hAnsi="Times New Roman" w:cs="Tahoma"/>
                <w:b/>
                <w:sz w:val="24"/>
                <w:szCs w:val="20"/>
              </w:rPr>
            </w:pPr>
            <w:r w:rsidRPr="00F42204">
              <w:rPr>
                <w:rFonts w:ascii="Times New Roman" w:hAnsi="Times New Roman"/>
                <w:b/>
                <w:bCs/>
                <w:spacing w:val="-2"/>
                <w:sz w:val="24"/>
                <w:lang w:eastAsia="es-ES"/>
              </w:rPr>
              <w:t xml:space="preserve">OLIVEIRA TRUST </w:t>
            </w:r>
            <w:r w:rsidRPr="00F42204">
              <w:rPr>
                <w:rFonts w:ascii="Times New Roman" w:hAnsi="Times New Roman" w:cs="Tahoma"/>
                <w:b/>
                <w:sz w:val="24"/>
                <w:szCs w:val="20"/>
              </w:rPr>
              <w:t xml:space="preserve">DISTRIBUIDORA DE TÍTULOS E VALORES </w:t>
            </w:r>
          </w:p>
          <w:p w14:paraId="54C85F70" w14:textId="77777777" w:rsidR="00F42204" w:rsidRPr="00F42204" w:rsidRDefault="00F42204" w:rsidP="00F42204">
            <w:pPr>
              <w:jc w:val="center"/>
              <w:rPr>
                <w:rFonts w:ascii="Times New Roman" w:hAnsi="Times New Roman"/>
                <w:b/>
                <w:bCs/>
                <w:sz w:val="24"/>
              </w:rPr>
            </w:pPr>
            <w:r w:rsidRPr="00F42204">
              <w:rPr>
                <w:rFonts w:ascii="Times New Roman" w:hAnsi="Times New Roman" w:cs="Tahoma"/>
                <w:b/>
                <w:sz w:val="24"/>
                <w:szCs w:val="20"/>
              </w:rPr>
              <w:t>MOBILIÁRIOS S.A.</w:t>
            </w:r>
          </w:p>
          <w:p w14:paraId="26022F58" w14:textId="77777777" w:rsidR="00F42204" w:rsidRPr="00F42204" w:rsidRDefault="00F42204" w:rsidP="00F42204">
            <w:pPr>
              <w:jc w:val="center"/>
              <w:rPr>
                <w:rFonts w:ascii="Times New Roman" w:hAnsi="Times New Roman"/>
                <w:b/>
                <w:bCs/>
                <w:sz w:val="24"/>
              </w:rPr>
            </w:pPr>
          </w:p>
          <w:p w14:paraId="3CDF0CC6" w14:textId="77777777" w:rsidR="00F42204" w:rsidRPr="00F42204" w:rsidRDefault="00F42204" w:rsidP="00F42204">
            <w:pPr>
              <w:jc w:val="center"/>
              <w:rPr>
                <w:rFonts w:ascii="Times New Roman" w:hAnsi="Times New Roman"/>
                <w:b/>
                <w:bCs/>
                <w:sz w:val="24"/>
                <w:lang w:val="es-ES_tradnl"/>
              </w:rPr>
            </w:pPr>
            <w:r w:rsidRPr="00F42204">
              <w:rPr>
                <w:rFonts w:ascii="Times New Roman" w:hAnsi="Times New Roman"/>
                <w:b/>
                <w:bCs/>
                <w:sz w:val="24"/>
                <w:lang w:val="es-ES_tradnl"/>
              </w:rPr>
              <w:t>Y</w:t>
            </w:r>
          </w:p>
          <w:p w14:paraId="53F9DE8C" w14:textId="77777777" w:rsidR="00F42204" w:rsidRPr="00F42204" w:rsidRDefault="00F42204" w:rsidP="00F42204">
            <w:pPr>
              <w:jc w:val="center"/>
              <w:rPr>
                <w:rFonts w:ascii="Times New Roman" w:hAnsi="Times New Roman"/>
                <w:b/>
                <w:bCs/>
                <w:sz w:val="24"/>
                <w:lang w:val="es-ES_tradnl"/>
              </w:rPr>
            </w:pPr>
          </w:p>
          <w:p w14:paraId="33DB79CD" w14:textId="77777777" w:rsidR="00F42204" w:rsidRPr="00F42204" w:rsidRDefault="00F42204" w:rsidP="00F42204">
            <w:pPr>
              <w:jc w:val="center"/>
              <w:rPr>
                <w:rFonts w:ascii="Times New Roman" w:hAnsi="Times New Roman"/>
                <w:b/>
                <w:bCs/>
                <w:sz w:val="24"/>
                <w:lang w:val="es-CL"/>
              </w:rPr>
            </w:pPr>
            <w:r w:rsidRPr="00F42204">
              <w:rPr>
                <w:rFonts w:ascii="Times New Roman" w:hAnsi="Times New Roman"/>
                <w:b/>
                <w:bCs/>
                <w:sz w:val="24"/>
                <w:lang w:val="es-ES_tradnl"/>
              </w:rPr>
              <w:t>ITAÚ CORPBANCA</w:t>
            </w:r>
          </w:p>
        </w:tc>
        <w:tc>
          <w:tcPr>
            <w:tcW w:w="4675" w:type="dxa"/>
          </w:tcPr>
          <w:p w14:paraId="05DC7841" w14:textId="77777777" w:rsidR="00F42204" w:rsidRPr="00F42204" w:rsidRDefault="00F42204" w:rsidP="00F42204">
            <w:pPr>
              <w:jc w:val="center"/>
              <w:rPr>
                <w:rFonts w:ascii="Times New Roman" w:hAnsi="Times New Roman"/>
                <w:b/>
                <w:bCs/>
                <w:sz w:val="24"/>
                <w:lang w:val="en-US"/>
              </w:rPr>
            </w:pPr>
            <w:r w:rsidRPr="00F42204">
              <w:rPr>
                <w:rFonts w:ascii="Times New Roman" w:hAnsi="Times New Roman"/>
                <w:b/>
                <w:bCs/>
                <w:sz w:val="24"/>
                <w:lang w:val="en-US"/>
              </w:rPr>
              <w:t xml:space="preserve">CONTRACT FOR THE OPENING, MAINTENANCE AND </w:t>
            </w:r>
          </w:p>
          <w:p w14:paraId="75FE13BA" w14:textId="77777777" w:rsidR="00F42204" w:rsidRPr="00F42204" w:rsidRDefault="00F42204" w:rsidP="00F42204">
            <w:pPr>
              <w:rPr>
                <w:rFonts w:ascii="Times New Roman" w:hAnsi="Times New Roman"/>
                <w:b/>
                <w:bCs/>
                <w:sz w:val="24"/>
                <w:lang w:val="en-US"/>
              </w:rPr>
            </w:pPr>
          </w:p>
          <w:p w14:paraId="2F47B6AA" w14:textId="77777777" w:rsidR="00F42204" w:rsidRPr="00F42204" w:rsidRDefault="00F42204" w:rsidP="00F42204">
            <w:pPr>
              <w:jc w:val="center"/>
              <w:rPr>
                <w:rFonts w:ascii="Times New Roman" w:hAnsi="Times New Roman"/>
                <w:b/>
                <w:bCs/>
                <w:sz w:val="24"/>
              </w:rPr>
            </w:pPr>
            <w:r w:rsidRPr="00F42204">
              <w:rPr>
                <w:rFonts w:ascii="Times New Roman" w:hAnsi="Times New Roman"/>
                <w:b/>
                <w:bCs/>
                <w:sz w:val="24"/>
              </w:rPr>
              <w:t>OPERATION OF ACCOUNTS</w:t>
            </w:r>
          </w:p>
          <w:p w14:paraId="6D376767" w14:textId="77777777" w:rsidR="00F42204" w:rsidRPr="00F42204" w:rsidRDefault="00F42204" w:rsidP="00F42204">
            <w:pPr>
              <w:jc w:val="center"/>
              <w:rPr>
                <w:rFonts w:ascii="Times New Roman" w:hAnsi="Times New Roman"/>
                <w:b/>
                <w:bCs/>
                <w:sz w:val="24"/>
              </w:rPr>
            </w:pPr>
          </w:p>
          <w:p w14:paraId="0186DDD9" w14:textId="77777777" w:rsidR="00F42204" w:rsidRPr="00F42204" w:rsidRDefault="00F42204" w:rsidP="00F42204">
            <w:pPr>
              <w:jc w:val="center"/>
              <w:rPr>
                <w:rFonts w:ascii="Times New Roman" w:hAnsi="Times New Roman"/>
                <w:b/>
                <w:bCs/>
                <w:sz w:val="24"/>
              </w:rPr>
            </w:pPr>
            <w:r w:rsidRPr="00F42204">
              <w:rPr>
                <w:rFonts w:ascii="Times New Roman" w:hAnsi="Times New Roman"/>
                <w:b/>
                <w:bCs/>
                <w:sz w:val="24"/>
              </w:rPr>
              <w:t>BICICLETAS PÚBLICAS DE SANTIAGO SpA,</w:t>
            </w:r>
          </w:p>
          <w:p w14:paraId="2DF97206" w14:textId="77777777" w:rsidR="00F42204" w:rsidRPr="00F42204" w:rsidRDefault="00F42204" w:rsidP="00F42204">
            <w:pPr>
              <w:jc w:val="center"/>
              <w:rPr>
                <w:rFonts w:ascii="Times New Roman" w:hAnsi="Times New Roman"/>
                <w:b/>
                <w:bCs/>
                <w:spacing w:val="-2"/>
                <w:sz w:val="24"/>
                <w:lang w:eastAsia="es-ES"/>
              </w:rPr>
            </w:pPr>
          </w:p>
          <w:p w14:paraId="55981FC1" w14:textId="77777777" w:rsidR="00F42204" w:rsidRPr="00F42204" w:rsidRDefault="00F42204" w:rsidP="00F42204">
            <w:pPr>
              <w:jc w:val="center"/>
              <w:rPr>
                <w:rFonts w:ascii="Times New Roman" w:hAnsi="Times New Roman"/>
                <w:sz w:val="24"/>
              </w:rPr>
            </w:pPr>
            <w:r w:rsidRPr="00F42204">
              <w:rPr>
                <w:rFonts w:ascii="Times New Roman" w:hAnsi="Times New Roman"/>
                <w:b/>
                <w:bCs/>
                <w:spacing w:val="-2"/>
                <w:sz w:val="24"/>
                <w:lang w:eastAsia="es-ES"/>
              </w:rPr>
              <w:t>OLIVEIRA TRUST</w:t>
            </w:r>
            <w:r w:rsidRPr="00F42204">
              <w:rPr>
                <w:rFonts w:ascii="Times New Roman" w:hAnsi="Times New Roman" w:cs="Tahoma"/>
                <w:b/>
                <w:sz w:val="24"/>
                <w:szCs w:val="20"/>
              </w:rPr>
              <w:t xml:space="preserve"> DISTRIBUIDORA DE TÍTULOS E VALORES MOBILIÁRIOS S.A.</w:t>
            </w:r>
          </w:p>
          <w:p w14:paraId="480710B5" w14:textId="77777777" w:rsidR="00F42204" w:rsidRPr="00F42204" w:rsidRDefault="00F42204" w:rsidP="00F42204">
            <w:pPr>
              <w:jc w:val="center"/>
              <w:rPr>
                <w:rFonts w:ascii="Times New Roman" w:hAnsi="Times New Roman"/>
                <w:b/>
                <w:bCs/>
                <w:sz w:val="24"/>
              </w:rPr>
            </w:pPr>
          </w:p>
          <w:p w14:paraId="5218CCF7" w14:textId="77777777" w:rsidR="00F42204" w:rsidRPr="00F42204" w:rsidRDefault="00F42204" w:rsidP="00F42204">
            <w:pPr>
              <w:jc w:val="center"/>
              <w:rPr>
                <w:rFonts w:ascii="Times New Roman" w:hAnsi="Times New Roman"/>
                <w:b/>
                <w:bCs/>
                <w:sz w:val="24"/>
              </w:rPr>
            </w:pPr>
            <w:r w:rsidRPr="00F42204">
              <w:rPr>
                <w:rFonts w:ascii="Times New Roman" w:hAnsi="Times New Roman"/>
                <w:b/>
                <w:bCs/>
                <w:sz w:val="24"/>
              </w:rPr>
              <w:t>AND</w:t>
            </w:r>
          </w:p>
          <w:p w14:paraId="1C7BF813" w14:textId="77777777" w:rsidR="00F42204" w:rsidRPr="00F42204" w:rsidRDefault="00F42204" w:rsidP="00F42204">
            <w:pPr>
              <w:jc w:val="center"/>
              <w:rPr>
                <w:rFonts w:ascii="Times New Roman" w:hAnsi="Times New Roman"/>
                <w:b/>
                <w:bCs/>
                <w:sz w:val="24"/>
              </w:rPr>
            </w:pPr>
          </w:p>
          <w:p w14:paraId="5AE8AA4C" w14:textId="77777777" w:rsidR="00F42204" w:rsidRPr="00F42204" w:rsidRDefault="00F42204" w:rsidP="00F42204">
            <w:pPr>
              <w:jc w:val="center"/>
              <w:rPr>
                <w:rFonts w:ascii="Times New Roman" w:hAnsi="Times New Roman"/>
                <w:b/>
                <w:bCs/>
                <w:sz w:val="24"/>
              </w:rPr>
            </w:pPr>
            <w:r w:rsidRPr="00F42204">
              <w:rPr>
                <w:rFonts w:ascii="Times New Roman" w:hAnsi="Times New Roman"/>
                <w:b/>
                <w:bCs/>
                <w:sz w:val="24"/>
              </w:rPr>
              <w:t>ITAÚ CORPBANCA</w:t>
            </w:r>
          </w:p>
        </w:tc>
      </w:tr>
      <w:tr w:rsidR="00F42204" w:rsidRPr="00F42204" w14:paraId="52A7FF0A" w14:textId="77777777" w:rsidTr="00F42204">
        <w:tc>
          <w:tcPr>
            <w:tcW w:w="4675" w:type="dxa"/>
          </w:tcPr>
          <w:p w14:paraId="08F2E766" w14:textId="77777777" w:rsidR="00F42204" w:rsidRPr="00F42204" w:rsidRDefault="00F42204" w:rsidP="00F42204">
            <w:pPr>
              <w:jc w:val="both"/>
              <w:rPr>
                <w:rFonts w:ascii="Times New Roman" w:hAnsi="Times New Roman"/>
                <w:sz w:val="24"/>
                <w:lang w:val="es-CL"/>
              </w:rPr>
            </w:pPr>
          </w:p>
        </w:tc>
        <w:tc>
          <w:tcPr>
            <w:tcW w:w="4675" w:type="dxa"/>
          </w:tcPr>
          <w:p w14:paraId="69A3F983" w14:textId="77777777" w:rsidR="00F42204" w:rsidRPr="00F42204" w:rsidRDefault="00F42204" w:rsidP="00F42204">
            <w:pPr>
              <w:jc w:val="both"/>
              <w:rPr>
                <w:rFonts w:ascii="Times New Roman" w:hAnsi="Times New Roman"/>
                <w:b/>
                <w:bCs/>
                <w:sz w:val="24"/>
              </w:rPr>
            </w:pPr>
          </w:p>
        </w:tc>
      </w:tr>
      <w:tr w:rsidR="00F42204" w:rsidRPr="003568CD" w14:paraId="07A376EF" w14:textId="77777777" w:rsidTr="00F42204">
        <w:tc>
          <w:tcPr>
            <w:tcW w:w="4675" w:type="dxa"/>
          </w:tcPr>
          <w:p w14:paraId="11F0046B"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lang w:val="es-CL"/>
              </w:rPr>
              <w:t>EN SANTIAGO DE CHILE</w:t>
            </w:r>
            <w:r w:rsidRPr="00F42204">
              <w:rPr>
                <w:rFonts w:ascii="Times New Roman" w:hAnsi="Times New Roman"/>
                <w:sz w:val="24"/>
                <w:lang w:val="es-CL"/>
              </w:rPr>
              <w:t xml:space="preserve">, a [●] de [●] de [dos mil veintiuno], ante mí, [Individualización Notario], comparecen: </w:t>
            </w:r>
          </w:p>
          <w:p w14:paraId="3FE631EC" w14:textId="77777777" w:rsidR="00F42204" w:rsidRPr="00F42204" w:rsidRDefault="00F42204" w:rsidP="00F42204">
            <w:pPr>
              <w:jc w:val="both"/>
              <w:rPr>
                <w:rFonts w:ascii="Times New Roman" w:hAnsi="Times New Roman"/>
                <w:sz w:val="24"/>
                <w:lang w:val="es-CL"/>
              </w:rPr>
            </w:pPr>
          </w:p>
          <w:p w14:paraId="7D15F549" w14:textId="77777777" w:rsidR="00F42204" w:rsidRPr="00F42204" w:rsidRDefault="00F42204" w:rsidP="00F42204">
            <w:pPr>
              <w:jc w:val="both"/>
              <w:rPr>
                <w:rFonts w:ascii="Times New Roman" w:hAnsi="Times New Roman"/>
                <w:sz w:val="24"/>
                <w:lang w:val="es-CL"/>
              </w:rPr>
            </w:pPr>
            <w:r w:rsidRPr="00F42204">
              <w:rPr>
                <w:rFonts w:ascii="Times New Roman" w:hAnsi="Times New Roman"/>
                <w:sz w:val="24"/>
                <w:lang w:val="es-CL"/>
              </w:rPr>
              <w:t>/Uno/ don [●], [nacionalidad], [estado civil], [profesión u oficio], [pasaporte/cédula de identidad] número [_]</w:t>
            </w:r>
            <w:r w:rsidRPr="00F42204">
              <w:rPr>
                <w:rFonts w:ascii="Times New Roman" w:hAnsi="Times New Roman"/>
                <w:bCs/>
                <w:sz w:val="24"/>
                <w:lang w:val="es-CL"/>
              </w:rPr>
              <w:t>, en representación</w:t>
            </w:r>
            <w:r w:rsidRPr="00F42204">
              <w:rPr>
                <w:rFonts w:ascii="Times New Roman" w:hAnsi="Times New Roman"/>
                <w:sz w:val="24"/>
                <w:lang w:val="es-CL"/>
              </w:rPr>
              <w:t xml:space="preserve"> </w:t>
            </w:r>
            <w:r w:rsidRPr="00F42204">
              <w:rPr>
                <w:rFonts w:ascii="Times New Roman" w:hAnsi="Times New Roman"/>
                <w:spacing w:val="-2"/>
                <w:sz w:val="24"/>
                <w:lang w:val="es-CL" w:eastAsia="es-ES"/>
              </w:rPr>
              <w:t xml:space="preserve">[●], </w:t>
            </w:r>
            <w:r w:rsidRPr="00F42204">
              <w:rPr>
                <w:rFonts w:ascii="Times New Roman" w:hAnsi="Times New Roman"/>
                <w:sz w:val="24"/>
                <w:lang w:val="es-CL"/>
              </w:rPr>
              <w:t>en representación, según se acreditará de</w:t>
            </w:r>
            <w:r w:rsidRPr="00F42204">
              <w:rPr>
                <w:rFonts w:ascii="Times New Roman" w:hAnsi="Times New Roman"/>
                <w:b/>
                <w:sz w:val="24"/>
                <w:lang w:val="es-CL"/>
              </w:rPr>
              <w:t xml:space="preserve"> Bicicletas Públicas de Santiago SpA</w:t>
            </w:r>
            <w:r w:rsidRPr="00F42204">
              <w:rPr>
                <w:rFonts w:ascii="Times New Roman" w:hAnsi="Times New Roman"/>
                <w:sz w:val="24"/>
                <w:lang w:val="es-CL"/>
              </w:rPr>
              <w:t>, una sociedad por acciones constituida y existente de conformidad a las leyes de la República de Chile, Rol Único Tributario número 76.253.641-2 /en adelante e indistintamente “</w:t>
            </w:r>
            <w:r w:rsidRPr="00F42204">
              <w:rPr>
                <w:rFonts w:ascii="Times New Roman" w:hAnsi="Times New Roman"/>
                <w:b/>
                <w:bCs/>
                <w:sz w:val="24"/>
                <w:lang w:val="es-CL"/>
              </w:rPr>
              <w:t>Bike Santiago</w:t>
            </w:r>
            <w:r w:rsidRPr="00F42204">
              <w:rPr>
                <w:rFonts w:ascii="Times New Roman" w:hAnsi="Times New Roman"/>
                <w:sz w:val="24"/>
                <w:lang w:val="es-CL"/>
              </w:rPr>
              <w:t>” o el “</w:t>
            </w:r>
            <w:r w:rsidRPr="00F42204">
              <w:rPr>
                <w:rFonts w:ascii="Times New Roman" w:hAnsi="Times New Roman"/>
                <w:b/>
                <w:bCs/>
                <w:sz w:val="24"/>
                <w:lang w:val="es-CL"/>
              </w:rPr>
              <w:t>Garante</w:t>
            </w:r>
            <w:r w:rsidRPr="00F42204">
              <w:rPr>
                <w:rFonts w:ascii="Times New Roman" w:hAnsi="Times New Roman"/>
                <w:sz w:val="24"/>
                <w:lang w:val="es-CL"/>
              </w:rPr>
              <w:t>”/, ambos domiciliados para estos efectos en Camino El Cerro N° 5122, comuna de Huechuraba, Santiago;</w:t>
            </w:r>
          </w:p>
          <w:p w14:paraId="4E6FE775" w14:textId="77777777" w:rsidR="00F42204" w:rsidRPr="00F42204" w:rsidRDefault="00F42204" w:rsidP="00F42204">
            <w:pPr>
              <w:jc w:val="both"/>
              <w:rPr>
                <w:rFonts w:ascii="Times New Roman" w:hAnsi="Times New Roman"/>
                <w:sz w:val="24"/>
                <w:lang w:val="es-CL"/>
              </w:rPr>
            </w:pPr>
          </w:p>
          <w:p w14:paraId="360F49BF" w14:textId="77777777" w:rsidR="00F42204" w:rsidRPr="00F42204" w:rsidRDefault="00F42204" w:rsidP="00F42204">
            <w:pPr>
              <w:jc w:val="both"/>
              <w:rPr>
                <w:rFonts w:ascii="Times New Roman" w:hAnsi="Times New Roman"/>
                <w:sz w:val="24"/>
                <w:lang w:val="es-CL"/>
              </w:rPr>
            </w:pPr>
          </w:p>
          <w:p w14:paraId="038D00DA"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bCs/>
                <w:sz w:val="24"/>
                <w:lang w:val="es-CL"/>
              </w:rPr>
              <w:t>/Dos</w:t>
            </w:r>
            <w:r w:rsidRPr="00F42204">
              <w:rPr>
                <w:rFonts w:ascii="Times New Roman" w:hAnsi="Times New Roman"/>
                <w:b/>
                <w:sz w:val="24"/>
                <w:lang w:val="es-CL"/>
              </w:rPr>
              <w:t>/</w:t>
            </w:r>
            <w:r w:rsidRPr="00F42204">
              <w:rPr>
                <w:rFonts w:ascii="Times New Roman" w:hAnsi="Times New Roman"/>
                <w:bCs/>
                <w:sz w:val="24"/>
                <w:lang w:val="es-CL"/>
              </w:rPr>
              <w:t xml:space="preserve"> </w:t>
            </w:r>
            <w:r w:rsidRPr="00F42204">
              <w:rPr>
                <w:rFonts w:ascii="Times New Roman" w:hAnsi="Times New Roman"/>
                <w:sz w:val="24"/>
                <w:lang w:val="es-CL"/>
              </w:rPr>
              <w:t>don/doña [●], [nacionalidad], [estado civil], [profesión u oficio], cédula de identidad número [_]</w:t>
            </w:r>
            <w:r w:rsidRPr="00F42204">
              <w:rPr>
                <w:rFonts w:ascii="Times New Roman" w:hAnsi="Times New Roman"/>
                <w:bCs/>
                <w:sz w:val="24"/>
                <w:lang w:val="es-CL"/>
              </w:rPr>
              <w:t xml:space="preserve">, en representación, según se acreditara de </w:t>
            </w:r>
            <w:r w:rsidRPr="00F42204">
              <w:rPr>
                <w:rFonts w:ascii="Times New Roman" w:hAnsi="Times New Roman"/>
                <w:b/>
                <w:bCs/>
                <w:spacing w:val="-2"/>
                <w:sz w:val="24"/>
                <w:lang w:val="es-ES" w:eastAsia="es-ES"/>
              </w:rPr>
              <w:t xml:space="preserve">OLIVEIRA TRUST </w:t>
            </w:r>
            <w:r w:rsidRPr="00F42204">
              <w:rPr>
                <w:rFonts w:ascii="Times New Roman" w:hAnsi="Times New Roman" w:cs="Tahoma"/>
                <w:b/>
                <w:sz w:val="24"/>
                <w:szCs w:val="20"/>
                <w:lang w:val="es-CL"/>
              </w:rPr>
              <w:t>DISTRIBUIDORA DE TÍTULOS E VALORES MOBILIÁRIOS S.A.</w:t>
            </w:r>
            <w:r w:rsidRPr="00F42204">
              <w:rPr>
                <w:rFonts w:ascii="Times New Roman" w:hAnsi="Times New Roman"/>
                <w:bCs/>
                <w:sz w:val="24"/>
                <w:lang w:val="es-CL"/>
              </w:rPr>
              <w:t xml:space="preserve">, </w:t>
            </w:r>
            <w:r w:rsidRPr="00F42204">
              <w:rPr>
                <w:rFonts w:ascii="Times New Roman" w:hAnsi="Times New Roman"/>
                <w:spacing w:val="-2"/>
                <w:sz w:val="24"/>
                <w:lang w:val="es-CL"/>
              </w:rPr>
              <w:t>institución financiera extranjera, debidamente constituida de acuerdo con la ley de sociedades anónimas de Brasil  N° 6.404, de 15 de diciembre de 1976, y sus modificaciones,</w:t>
            </w:r>
            <w:r w:rsidRPr="00F42204">
              <w:rPr>
                <w:rFonts w:ascii="Times New Roman" w:hAnsi="Times New Roman"/>
                <w:bCs/>
                <w:sz w:val="24"/>
                <w:lang w:val="es-CL"/>
              </w:rPr>
              <w:t xml:space="preserve"> domiciliados para estos efectos en [●]. Sao Paulo, Brasil, como Representante de los Tenedores de los Debentures, en adelante indistintamente el “</w:t>
            </w:r>
            <w:r w:rsidRPr="00F42204">
              <w:rPr>
                <w:rFonts w:ascii="Times New Roman" w:hAnsi="Times New Roman"/>
                <w:b/>
                <w:sz w:val="24"/>
                <w:u w:val="single"/>
                <w:lang w:val="es-CL"/>
              </w:rPr>
              <w:t>Representante de los Tenedores</w:t>
            </w:r>
            <w:r w:rsidRPr="00F42204">
              <w:rPr>
                <w:rFonts w:ascii="Times New Roman" w:hAnsi="Times New Roman"/>
                <w:bCs/>
                <w:sz w:val="24"/>
                <w:lang w:val="es-CL"/>
              </w:rPr>
              <w:t>”, “</w:t>
            </w:r>
            <w:r w:rsidRPr="00F42204">
              <w:rPr>
                <w:rFonts w:ascii="Times New Roman" w:hAnsi="Times New Roman"/>
                <w:b/>
                <w:sz w:val="24"/>
                <w:u w:val="single"/>
                <w:lang w:val="es-CL"/>
              </w:rPr>
              <w:t>Oliveira Trust</w:t>
            </w:r>
            <w:r w:rsidRPr="00F42204">
              <w:rPr>
                <w:rFonts w:ascii="Times New Roman" w:hAnsi="Times New Roman"/>
                <w:bCs/>
                <w:sz w:val="24"/>
                <w:lang w:val="es-CL"/>
              </w:rPr>
              <w:t>” o el “</w:t>
            </w:r>
            <w:r w:rsidRPr="00F42204">
              <w:rPr>
                <w:rFonts w:ascii="Times New Roman" w:hAnsi="Times New Roman"/>
                <w:b/>
                <w:sz w:val="24"/>
                <w:u w:val="single"/>
                <w:lang w:val="es-CL"/>
              </w:rPr>
              <w:t>Mandante</w:t>
            </w:r>
            <w:r w:rsidRPr="00F42204">
              <w:rPr>
                <w:rFonts w:ascii="Times New Roman" w:hAnsi="Times New Roman"/>
                <w:bCs/>
                <w:sz w:val="24"/>
                <w:lang w:val="es-CL"/>
              </w:rPr>
              <w:t>”;</w:t>
            </w:r>
          </w:p>
          <w:p w14:paraId="53666437" w14:textId="77777777" w:rsidR="00F42204" w:rsidRPr="00F42204" w:rsidRDefault="00F42204" w:rsidP="00F42204">
            <w:pPr>
              <w:jc w:val="both"/>
              <w:rPr>
                <w:rFonts w:ascii="Times New Roman" w:hAnsi="Times New Roman"/>
                <w:b/>
                <w:bCs/>
                <w:sz w:val="24"/>
                <w:lang w:val="es-CL"/>
              </w:rPr>
            </w:pPr>
          </w:p>
          <w:p w14:paraId="1A1F7497" w14:textId="77777777" w:rsidR="00F42204" w:rsidRPr="00F42204" w:rsidRDefault="00F42204" w:rsidP="00F42204">
            <w:pPr>
              <w:jc w:val="both"/>
              <w:rPr>
                <w:rFonts w:ascii="Times New Roman" w:hAnsi="Times New Roman"/>
                <w:noProof/>
                <w:sz w:val="24"/>
                <w:lang w:val="es-ES_tradnl"/>
              </w:rPr>
            </w:pPr>
            <w:r w:rsidRPr="00F42204">
              <w:rPr>
                <w:rFonts w:ascii="Times New Roman" w:hAnsi="Times New Roman"/>
                <w:sz w:val="24"/>
                <w:lang w:val="es-CL"/>
              </w:rPr>
              <w:t>/</w:t>
            </w:r>
            <w:r w:rsidRPr="00F42204">
              <w:rPr>
                <w:rFonts w:ascii="Times New Roman" w:hAnsi="Times New Roman"/>
                <w:b/>
                <w:bCs/>
                <w:sz w:val="24"/>
                <w:lang w:val="es-CL"/>
              </w:rPr>
              <w:t>Tres</w:t>
            </w:r>
            <w:r w:rsidRPr="00F42204">
              <w:rPr>
                <w:rFonts w:ascii="Times New Roman" w:hAnsi="Times New Roman"/>
                <w:sz w:val="24"/>
                <w:lang w:val="es-CL"/>
              </w:rPr>
              <w:t xml:space="preserve">/ don Ismael Andrés Velasco Luco , cédula de identidad número 9.007.428-8  y don Daniel Carmona Miranda, cédula de identidad número 22.390.057-7, en representación, según se acreditará de </w:t>
            </w:r>
            <w:r w:rsidRPr="00F42204">
              <w:rPr>
                <w:rFonts w:ascii="Times New Roman" w:hAnsi="Times New Roman"/>
                <w:b/>
                <w:sz w:val="24"/>
                <w:lang w:val="es-CL"/>
              </w:rPr>
              <w:t>ITAÚ CORPBANCA,</w:t>
            </w:r>
            <w:r w:rsidRPr="00F42204">
              <w:rPr>
                <w:rFonts w:ascii="Times New Roman" w:hAnsi="Times New Roman"/>
                <w:noProof/>
                <w:sz w:val="24"/>
                <w:lang w:val="es-ES_tradnl"/>
              </w:rPr>
              <w:t xml:space="preserve"> sociedad anónima bancaria, rol único tributario número 97.023.000-9, todos domiciliados para estos efectos en Rosario Norte 660, Las Condes, Santiago actuando en su calidad de agente de cuentas, en adelante indistintamente el </w:t>
            </w:r>
            <w:r w:rsidRPr="00F42204">
              <w:rPr>
                <w:rFonts w:ascii="Times New Roman" w:hAnsi="Times New Roman"/>
                <w:bCs/>
                <w:sz w:val="24"/>
                <w:lang w:val="es-CL"/>
              </w:rPr>
              <w:t>el “</w:t>
            </w:r>
            <w:r w:rsidRPr="00F42204">
              <w:rPr>
                <w:rFonts w:ascii="Times New Roman" w:hAnsi="Times New Roman"/>
                <w:b/>
                <w:sz w:val="24"/>
                <w:lang w:val="es-CL"/>
              </w:rPr>
              <w:t>Agente de Cuentas</w:t>
            </w:r>
            <w:r w:rsidRPr="00F42204">
              <w:rPr>
                <w:rFonts w:ascii="Times New Roman" w:hAnsi="Times New Roman"/>
                <w:bCs/>
                <w:sz w:val="24"/>
                <w:lang w:val="es-CL"/>
              </w:rPr>
              <w:t xml:space="preserve">” </w:t>
            </w:r>
            <w:r w:rsidRPr="00F42204">
              <w:rPr>
                <w:rFonts w:ascii="Times New Roman" w:hAnsi="Times New Roman"/>
                <w:sz w:val="24"/>
                <w:lang w:val="es-CL"/>
              </w:rPr>
              <w:t>y conjuntamente con Bike Santiago, y el Mandante, las “</w:t>
            </w:r>
            <w:r w:rsidRPr="00F42204">
              <w:rPr>
                <w:rFonts w:ascii="Times New Roman" w:hAnsi="Times New Roman"/>
                <w:b/>
                <w:sz w:val="24"/>
                <w:lang w:val="es-CL"/>
              </w:rPr>
              <w:t>Partes</w:t>
            </w:r>
            <w:r w:rsidRPr="00F42204">
              <w:rPr>
                <w:rFonts w:ascii="Times New Roman" w:hAnsi="Times New Roman"/>
                <w:sz w:val="24"/>
                <w:lang w:val="es-CL"/>
              </w:rPr>
              <w:t>”, e individualmente cada una como la “</w:t>
            </w:r>
            <w:r w:rsidRPr="00F42204">
              <w:rPr>
                <w:rFonts w:ascii="Times New Roman" w:hAnsi="Times New Roman"/>
                <w:b/>
                <w:sz w:val="24"/>
                <w:lang w:val="es-CL"/>
              </w:rPr>
              <w:t>Parte</w:t>
            </w:r>
            <w:r w:rsidRPr="00F42204">
              <w:rPr>
                <w:rFonts w:ascii="Times New Roman" w:hAnsi="Times New Roman"/>
                <w:sz w:val="24"/>
                <w:lang w:val="es-CL"/>
              </w:rPr>
              <w:t>”, vienen en celebrar el siguiente contrato para la apertura, mantención y operación de cuentas y constitución de prendas /el “</w:t>
            </w:r>
            <w:r w:rsidRPr="00F42204">
              <w:rPr>
                <w:rFonts w:ascii="Times New Roman" w:hAnsi="Times New Roman"/>
                <w:b/>
                <w:sz w:val="24"/>
                <w:lang w:val="es-CL"/>
              </w:rPr>
              <w:t>Contrato</w:t>
            </w:r>
            <w:r w:rsidRPr="00F42204">
              <w:rPr>
                <w:rFonts w:ascii="Times New Roman" w:hAnsi="Times New Roman"/>
                <w:sz w:val="24"/>
                <w:lang w:val="es-CL"/>
              </w:rPr>
              <w:t>”/; los comparecientes mayores de edad quienes acreditan su identidad con las cédulas antes mencionadas y exponen:</w:t>
            </w:r>
          </w:p>
          <w:p w14:paraId="43C879D4" w14:textId="77777777" w:rsidR="00F42204" w:rsidRPr="00F42204" w:rsidRDefault="00F42204" w:rsidP="00F42204">
            <w:pPr>
              <w:jc w:val="both"/>
              <w:rPr>
                <w:rFonts w:ascii="Times New Roman" w:hAnsi="Times New Roman"/>
                <w:sz w:val="24"/>
                <w:lang w:val="es-CL"/>
              </w:rPr>
            </w:pPr>
          </w:p>
        </w:tc>
        <w:tc>
          <w:tcPr>
            <w:tcW w:w="4675" w:type="dxa"/>
          </w:tcPr>
          <w:p w14:paraId="7CF6A3F6"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lang w:val="en-US"/>
              </w:rPr>
              <w:t xml:space="preserve">IN SANTIAGO, REPUBLIC OF CHILE, </w:t>
            </w:r>
            <w:r w:rsidRPr="00F42204">
              <w:rPr>
                <w:rFonts w:ascii="Times New Roman" w:hAnsi="Times New Roman"/>
                <w:sz w:val="24"/>
                <w:lang w:val="en-US"/>
              </w:rPr>
              <w:t>on [●], [2021], before me, [●], [Notary Public’s individualization], appear:</w:t>
            </w:r>
          </w:p>
          <w:p w14:paraId="1CFD0E6E" w14:textId="77777777" w:rsidR="00F42204" w:rsidRPr="00F42204" w:rsidRDefault="00F42204" w:rsidP="00F42204">
            <w:pPr>
              <w:jc w:val="both"/>
              <w:rPr>
                <w:rFonts w:ascii="Times New Roman" w:hAnsi="Times New Roman"/>
                <w:b/>
                <w:bCs/>
                <w:sz w:val="24"/>
                <w:lang w:val="en-US"/>
              </w:rPr>
            </w:pPr>
          </w:p>
          <w:p w14:paraId="331F4164"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lang w:val="en-US"/>
              </w:rPr>
              <w:t xml:space="preserve">/One/ </w:t>
            </w:r>
            <w:r w:rsidRPr="00F42204">
              <w:rPr>
                <w:rFonts w:ascii="Times New Roman" w:hAnsi="Times New Roman"/>
                <w:sz w:val="24"/>
                <w:lang w:val="en-US"/>
              </w:rPr>
              <w:t>Mr./Ms. [●], [nationality], [marital status], [profession], [passport/identity card number] [_],</w:t>
            </w:r>
            <w:r w:rsidRPr="00F42204">
              <w:rPr>
                <w:rFonts w:ascii="Times New Roman" w:hAnsi="Times New Roman"/>
                <w:b/>
                <w:bCs/>
                <w:sz w:val="24"/>
                <w:lang w:val="en-US"/>
              </w:rPr>
              <w:t xml:space="preserve"> </w:t>
            </w:r>
            <w:r w:rsidRPr="00F42204">
              <w:rPr>
                <w:rFonts w:ascii="Times New Roman" w:hAnsi="Times New Roman"/>
                <w:sz w:val="24"/>
                <w:lang w:val="en-US"/>
              </w:rPr>
              <w:t>on behalf of, as shall be evidenced, Bicicletas Públicas de Santiago SpA, a company by shares incorporated and existing under the laws of the Republic of Chile, taxpayer identification number 76.253.641-2 /hereinafter and indistinctly referred to as “</w:t>
            </w:r>
            <w:r w:rsidRPr="00F42204">
              <w:rPr>
                <w:rFonts w:ascii="Times New Roman" w:hAnsi="Times New Roman"/>
                <w:b/>
                <w:bCs/>
                <w:sz w:val="24"/>
                <w:lang w:val="en-US"/>
              </w:rPr>
              <w:t>Bike Santiago</w:t>
            </w:r>
            <w:r w:rsidRPr="00F42204">
              <w:rPr>
                <w:rFonts w:ascii="Times New Roman" w:hAnsi="Times New Roman"/>
                <w:sz w:val="24"/>
                <w:lang w:val="en-US"/>
              </w:rPr>
              <w:t>” or the “</w:t>
            </w:r>
            <w:r w:rsidRPr="00F42204">
              <w:rPr>
                <w:rFonts w:ascii="Times New Roman" w:hAnsi="Times New Roman"/>
                <w:b/>
                <w:bCs/>
                <w:sz w:val="24"/>
                <w:lang w:val="en-US"/>
              </w:rPr>
              <w:t>Guarantor</w:t>
            </w:r>
            <w:r w:rsidRPr="00F42204">
              <w:rPr>
                <w:rFonts w:ascii="Times New Roman" w:hAnsi="Times New Roman"/>
                <w:sz w:val="24"/>
                <w:lang w:val="en-US"/>
              </w:rPr>
              <w:t>”/, both domiciled for these purposes at Camino El Cerro, 5122, borough of Huechuraba, Santiago;</w:t>
            </w:r>
          </w:p>
          <w:p w14:paraId="511C7258" w14:textId="77777777" w:rsidR="00F42204" w:rsidRPr="00F42204" w:rsidRDefault="00F42204" w:rsidP="00F42204">
            <w:pPr>
              <w:jc w:val="both"/>
              <w:rPr>
                <w:rFonts w:ascii="Times New Roman" w:hAnsi="Times New Roman"/>
                <w:b/>
                <w:bCs/>
                <w:sz w:val="24"/>
                <w:lang w:val="en-US"/>
              </w:rPr>
            </w:pPr>
          </w:p>
          <w:p w14:paraId="4B5B6BB7" w14:textId="77777777" w:rsidR="00F42204" w:rsidRPr="00F42204" w:rsidRDefault="00F42204" w:rsidP="00F42204">
            <w:pPr>
              <w:jc w:val="both"/>
              <w:rPr>
                <w:rFonts w:ascii="Times New Roman" w:hAnsi="Times New Roman"/>
                <w:b/>
                <w:bCs/>
                <w:sz w:val="24"/>
                <w:lang w:val="en-US"/>
              </w:rPr>
            </w:pPr>
          </w:p>
          <w:p w14:paraId="0D402BD7"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Two</w:t>
            </w:r>
            <w:r w:rsidRPr="00F42204">
              <w:rPr>
                <w:rFonts w:ascii="Times New Roman" w:hAnsi="Times New Roman"/>
                <w:sz w:val="24"/>
                <w:lang w:val="en-US"/>
              </w:rPr>
              <w:t xml:space="preserve">/ Mr./Ms. [●], [nationality], [marital status], [profession], identity card number [_], on behalf of, as shall be evidenced, </w:t>
            </w:r>
            <w:r w:rsidRPr="00F42204">
              <w:rPr>
                <w:rFonts w:ascii="Times New Roman" w:hAnsi="Times New Roman"/>
                <w:b/>
                <w:bCs/>
                <w:sz w:val="24"/>
                <w:lang w:val="en-US"/>
              </w:rPr>
              <w:t>OLIVEIRA TRUST</w:t>
            </w:r>
            <w:r w:rsidRPr="00F42204">
              <w:rPr>
                <w:rFonts w:ascii="Times New Roman" w:hAnsi="Times New Roman"/>
                <w:sz w:val="24"/>
                <w:lang w:val="en-US"/>
              </w:rPr>
              <w:t xml:space="preserve"> </w:t>
            </w:r>
            <w:r w:rsidRPr="00F42204">
              <w:rPr>
                <w:rFonts w:ascii="Times New Roman" w:hAnsi="Times New Roman" w:cs="Tahoma"/>
                <w:b/>
                <w:bCs/>
                <w:sz w:val="24"/>
                <w:szCs w:val="20"/>
                <w:lang w:val="en-US"/>
              </w:rPr>
              <w:t>DISTRIBUIDORA DE TÍTULOS E VALORES MOBILIÁRIOS S.A.</w:t>
            </w:r>
            <w:r w:rsidRPr="00F42204">
              <w:rPr>
                <w:rFonts w:ascii="Times New Roman" w:hAnsi="Times New Roman"/>
                <w:sz w:val="24"/>
                <w:lang w:val="en-US"/>
              </w:rPr>
              <w:t xml:space="preserve">, </w:t>
            </w:r>
            <w:r w:rsidRPr="00F42204">
              <w:rPr>
                <w:rFonts w:ascii="Times New Roman" w:hAnsi="Times New Roman"/>
                <w:spacing w:val="-2"/>
                <w:sz w:val="24"/>
                <w:lang w:val="en-US"/>
              </w:rPr>
              <w:t>a foreign financial institution, a company duly incorporated under the Brazilian corporations law N° 6.404, dated December 15, 1976, as amended</w:t>
            </w:r>
            <w:r w:rsidRPr="00F42204">
              <w:rPr>
                <w:rFonts w:ascii="Times New Roman" w:hAnsi="Times New Roman"/>
                <w:sz w:val="24"/>
                <w:lang w:val="en-US"/>
              </w:rPr>
              <w:t>, domiciled for these purposes at [●], São  Paulo, Brazil, as Representative of the Debenture Holders, hereinafter indistinctly referred to as the “</w:t>
            </w:r>
            <w:r w:rsidRPr="00F42204">
              <w:rPr>
                <w:rFonts w:ascii="Times New Roman" w:hAnsi="Times New Roman"/>
                <w:b/>
                <w:bCs/>
                <w:sz w:val="24"/>
                <w:u w:val="single"/>
                <w:lang w:val="en-US"/>
              </w:rPr>
              <w:t>Holders’ Representative</w:t>
            </w:r>
            <w:r w:rsidRPr="00F42204">
              <w:rPr>
                <w:rFonts w:ascii="Times New Roman" w:hAnsi="Times New Roman"/>
                <w:sz w:val="24"/>
                <w:lang w:val="en-US"/>
              </w:rPr>
              <w:t>”, “</w:t>
            </w:r>
            <w:r w:rsidRPr="00F42204">
              <w:rPr>
                <w:rFonts w:ascii="Times New Roman" w:hAnsi="Times New Roman"/>
                <w:b/>
                <w:bCs/>
                <w:sz w:val="24"/>
                <w:u w:val="single"/>
                <w:lang w:val="en-US"/>
              </w:rPr>
              <w:t>Oliveira Trust</w:t>
            </w:r>
            <w:r w:rsidRPr="00F42204">
              <w:rPr>
                <w:rFonts w:ascii="Times New Roman" w:hAnsi="Times New Roman"/>
                <w:sz w:val="24"/>
                <w:lang w:val="en-US"/>
              </w:rPr>
              <w:t>” or the “</w:t>
            </w:r>
            <w:r w:rsidRPr="00F42204">
              <w:rPr>
                <w:rFonts w:ascii="Times New Roman" w:hAnsi="Times New Roman"/>
                <w:b/>
                <w:bCs/>
                <w:sz w:val="24"/>
                <w:u w:val="single"/>
                <w:lang w:val="en-US"/>
              </w:rPr>
              <w:t>Principal</w:t>
            </w:r>
            <w:r w:rsidRPr="00F42204">
              <w:rPr>
                <w:rFonts w:ascii="Times New Roman" w:hAnsi="Times New Roman"/>
                <w:sz w:val="24"/>
                <w:lang w:val="en-US"/>
              </w:rPr>
              <w:t>”;</w:t>
            </w:r>
          </w:p>
          <w:p w14:paraId="71DEA135" w14:textId="77777777" w:rsidR="00F42204" w:rsidRPr="00F42204" w:rsidRDefault="00F42204" w:rsidP="00F42204">
            <w:pPr>
              <w:jc w:val="both"/>
              <w:rPr>
                <w:rFonts w:ascii="Times New Roman" w:hAnsi="Times New Roman"/>
                <w:sz w:val="24"/>
                <w:lang w:val="en-US"/>
              </w:rPr>
            </w:pPr>
          </w:p>
          <w:p w14:paraId="04DB60C0" w14:textId="77777777" w:rsidR="00F42204" w:rsidRPr="00F42204" w:rsidRDefault="00F42204" w:rsidP="00F42204">
            <w:pPr>
              <w:jc w:val="both"/>
              <w:rPr>
                <w:rFonts w:ascii="Times New Roman" w:hAnsi="Times New Roman"/>
                <w:sz w:val="24"/>
                <w:lang w:val="en-US"/>
              </w:rPr>
            </w:pPr>
          </w:p>
          <w:p w14:paraId="6F1B47D7" w14:textId="77777777" w:rsidR="00F42204" w:rsidRPr="00F42204" w:rsidRDefault="00F42204" w:rsidP="00F42204">
            <w:pPr>
              <w:jc w:val="both"/>
              <w:rPr>
                <w:rFonts w:ascii="Times New Roman" w:hAnsi="Times New Roman"/>
                <w:sz w:val="24"/>
                <w:lang w:val="en-US"/>
              </w:rPr>
            </w:pPr>
          </w:p>
          <w:p w14:paraId="049FF5C0"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Three</w:t>
            </w:r>
            <w:r w:rsidRPr="00F42204">
              <w:rPr>
                <w:rFonts w:ascii="Times New Roman" w:hAnsi="Times New Roman"/>
                <w:sz w:val="24"/>
                <w:lang w:val="en-US"/>
              </w:rPr>
              <w:t>/ Mr. Ismael Andrés Velasco Luco , identity number 9.007.428-8 y Mr. Daniel Carmona Miranda, identity number 22.390.057-7,</w:t>
            </w:r>
            <w:r w:rsidRPr="00F42204">
              <w:rPr>
                <w:rFonts w:ascii="Times New Roman" w:hAnsi="Times New Roman"/>
                <w:b/>
                <w:bCs/>
                <w:sz w:val="24"/>
                <w:lang w:val="en-US"/>
              </w:rPr>
              <w:t xml:space="preserve"> </w:t>
            </w:r>
            <w:r w:rsidRPr="00F42204">
              <w:rPr>
                <w:rFonts w:ascii="Times New Roman" w:hAnsi="Times New Roman"/>
                <w:sz w:val="24"/>
                <w:lang w:val="en-US"/>
              </w:rPr>
              <w:t xml:space="preserve">on behalf of, as shall be evidenced, </w:t>
            </w:r>
            <w:r w:rsidRPr="00F42204">
              <w:rPr>
                <w:rFonts w:ascii="Times New Roman" w:hAnsi="Times New Roman"/>
                <w:b/>
                <w:bCs/>
                <w:sz w:val="24"/>
                <w:lang w:val="en-US"/>
              </w:rPr>
              <w:t>ITAÚ CORPBANCA</w:t>
            </w:r>
            <w:r w:rsidRPr="00F42204">
              <w:rPr>
                <w:rFonts w:ascii="Times New Roman" w:hAnsi="Times New Roman"/>
                <w:sz w:val="24"/>
                <w:lang w:val="en-US"/>
              </w:rPr>
              <w:t>, banking corporation, taxpayer identification number 97.023.000-9, all domiciled for these purposes at 660 Rosario Norte, Las Condes, Santiago, acting in its capacity as account agentAccounts Agent, hereinafter indistinctly referred to as the “</w:t>
            </w:r>
            <w:r w:rsidRPr="00F42204">
              <w:rPr>
                <w:rFonts w:ascii="Times New Roman" w:hAnsi="Times New Roman"/>
                <w:b/>
                <w:bCs/>
                <w:sz w:val="24"/>
                <w:lang w:val="en-US"/>
              </w:rPr>
              <w:t>Accounts</w:t>
            </w:r>
            <w:r w:rsidRPr="00F42204">
              <w:rPr>
                <w:rFonts w:ascii="Times New Roman" w:hAnsi="Times New Roman"/>
                <w:sz w:val="24"/>
                <w:lang w:val="en-US"/>
              </w:rPr>
              <w:t xml:space="preserve"> </w:t>
            </w:r>
            <w:r w:rsidRPr="00F42204">
              <w:rPr>
                <w:rFonts w:ascii="Times New Roman" w:hAnsi="Times New Roman"/>
                <w:b/>
                <w:bCs/>
                <w:sz w:val="24"/>
                <w:lang w:val="en-US"/>
              </w:rPr>
              <w:t>Agent</w:t>
            </w:r>
            <w:r w:rsidRPr="00F42204">
              <w:rPr>
                <w:rFonts w:ascii="Times New Roman" w:hAnsi="Times New Roman"/>
                <w:sz w:val="24"/>
                <w:lang w:val="en-US"/>
              </w:rPr>
              <w:t>” and jointly with Bike Santiago, and the Principal, the “</w:t>
            </w:r>
            <w:r w:rsidRPr="00F42204">
              <w:rPr>
                <w:rFonts w:ascii="Times New Roman" w:hAnsi="Times New Roman"/>
                <w:b/>
                <w:bCs/>
                <w:sz w:val="24"/>
                <w:lang w:val="en-US"/>
              </w:rPr>
              <w:t>Parties</w:t>
            </w:r>
            <w:r w:rsidRPr="00F42204">
              <w:rPr>
                <w:rFonts w:ascii="Times New Roman" w:hAnsi="Times New Roman"/>
                <w:sz w:val="24"/>
                <w:lang w:val="en-US"/>
              </w:rPr>
              <w:t>”, and individually each one as the “</w:t>
            </w:r>
            <w:r w:rsidRPr="00F42204">
              <w:rPr>
                <w:rFonts w:ascii="Times New Roman" w:hAnsi="Times New Roman"/>
                <w:b/>
                <w:bCs/>
                <w:sz w:val="24"/>
                <w:lang w:val="en-US"/>
              </w:rPr>
              <w:t>Party</w:t>
            </w:r>
            <w:r w:rsidRPr="00F42204">
              <w:rPr>
                <w:rFonts w:ascii="Times New Roman" w:hAnsi="Times New Roman"/>
                <w:sz w:val="24"/>
                <w:lang w:val="en-US"/>
              </w:rPr>
              <w:t>”, hereby enter into the following agreement for the opening, maintenance and operation of accounts and granting of pledges /the “</w:t>
            </w:r>
            <w:r w:rsidRPr="00F42204">
              <w:rPr>
                <w:rFonts w:ascii="Times New Roman" w:hAnsi="Times New Roman"/>
                <w:b/>
                <w:bCs/>
                <w:sz w:val="24"/>
                <w:lang w:val="en-US"/>
              </w:rPr>
              <w:t>Agreement</w:t>
            </w:r>
            <w:r w:rsidRPr="00F42204">
              <w:rPr>
                <w:rFonts w:ascii="Times New Roman" w:hAnsi="Times New Roman"/>
                <w:sz w:val="24"/>
                <w:lang w:val="en-US"/>
              </w:rPr>
              <w:t>”/; the undersigned persons of legal age who prove their identity with the above mentioned identification cards and state:</w:t>
            </w:r>
          </w:p>
        </w:tc>
      </w:tr>
      <w:tr w:rsidR="00F42204" w:rsidRPr="003568CD" w14:paraId="188C25D0" w14:textId="77777777" w:rsidTr="00F42204">
        <w:tc>
          <w:tcPr>
            <w:tcW w:w="4675" w:type="dxa"/>
          </w:tcPr>
          <w:p w14:paraId="25165A6F" w14:textId="77777777" w:rsidR="00F42204" w:rsidRPr="00F42204" w:rsidRDefault="00F42204" w:rsidP="00F42204">
            <w:pPr>
              <w:jc w:val="both"/>
              <w:rPr>
                <w:rFonts w:ascii="Times New Roman" w:hAnsi="Times New Roman"/>
                <w:sz w:val="24"/>
                <w:lang w:val="en-US"/>
              </w:rPr>
            </w:pPr>
          </w:p>
        </w:tc>
        <w:tc>
          <w:tcPr>
            <w:tcW w:w="4675" w:type="dxa"/>
          </w:tcPr>
          <w:p w14:paraId="65982339" w14:textId="77777777" w:rsidR="00F42204" w:rsidRPr="00F42204" w:rsidRDefault="00F42204" w:rsidP="00F42204">
            <w:pPr>
              <w:jc w:val="both"/>
              <w:rPr>
                <w:rFonts w:ascii="Times New Roman" w:hAnsi="Times New Roman"/>
                <w:b/>
                <w:bCs/>
                <w:sz w:val="24"/>
                <w:lang w:val="en-US"/>
              </w:rPr>
            </w:pPr>
          </w:p>
        </w:tc>
      </w:tr>
      <w:tr w:rsidR="00F42204" w:rsidRPr="003568CD" w14:paraId="047876DF" w14:textId="77777777" w:rsidTr="00F42204">
        <w:tc>
          <w:tcPr>
            <w:tcW w:w="4675" w:type="dxa"/>
          </w:tcPr>
          <w:p w14:paraId="539369D0" w14:textId="77777777" w:rsidR="00F42204" w:rsidRPr="00F42204" w:rsidRDefault="00F42204" w:rsidP="00F42204">
            <w:pPr>
              <w:jc w:val="both"/>
              <w:rPr>
                <w:rFonts w:ascii="Times New Roman" w:hAnsi="Times New Roman"/>
                <w:b/>
                <w:caps/>
                <w:sz w:val="24"/>
                <w:lang w:val="es-CL"/>
              </w:rPr>
            </w:pPr>
            <w:r w:rsidRPr="00F42204">
              <w:rPr>
                <w:rFonts w:ascii="Times New Roman" w:hAnsi="Times New Roman"/>
                <w:b/>
                <w:caps/>
                <w:sz w:val="24"/>
                <w:u w:val="single"/>
                <w:lang w:val="es-CL"/>
              </w:rPr>
              <w:t>CLÁUSULA PRIMERA</w:t>
            </w:r>
            <w:r w:rsidRPr="00F42204">
              <w:rPr>
                <w:rFonts w:ascii="Times New Roman" w:hAnsi="Times New Roman"/>
                <w:b/>
                <w:caps/>
                <w:sz w:val="24"/>
                <w:lang w:val="es-CL"/>
              </w:rPr>
              <w:t xml:space="preserve">: </w:t>
            </w:r>
            <w:r w:rsidRPr="00F42204">
              <w:rPr>
                <w:rFonts w:ascii="Times New Roman" w:hAnsi="Times New Roman"/>
                <w:b/>
                <w:caps/>
                <w:sz w:val="24"/>
                <w:u w:val="single"/>
                <w:lang w:val="es-CL"/>
              </w:rPr>
              <w:t>Antecedentes</w:t>
            </w:r>
            <w:r w:rsidRPr="00F42204">
              <w:rPr>
                <w:rFonts w:ascii="Times New Roman" w:hAnsi="Times New Roman"/>
                <w:b/>
                <w:caps/>
                <w:sz w:val="24"/>
                <w:lang w:val="es-CL"/>
              </w:rPr>
              <w:t xml:space="preserve">. </w:t>
            </w:r>
          </w:p>
          <w:p w14:paraId="594F34D1" w14:textId="77777777" w:rsidR="00F42204" w:rsidRPr="00F42204" w:rsidRDefault="00F42204" w:rsidP="00F42204">
            <w:pPr>
              <w:jc w:val="both"/>
              <w:rPr>
                <w:rFonts w:ascii="Times New Roman" w:hAnsi="Times New Roman"/>
                <w:b/>
                <w:sz w:val="24"/>
                <w:lang w:val="es-CL"/>
              </w:rPr>
            </w:pPr>
          </w:p>
          <w:p w14:paraId="4EAA111D" w14:textId="77777777" w:rsidR="00F42204" w:rsidRPr="00F42204" w:rsidRDefault="00F42204" w:rsidP="00F42204">
            <w:pPr>
              <w:jc w:val="both"/>
              <w:rPr>
                <w:rFonts w:ascii="Times New Roman" w:hAnsi="Times New Roman"/>
                <w:bCs/>
                <w:spacing w:val="-2"/>
                <w:sz w:val="24"/>
                <w:lang w:val="es-CL"/>
              </w:rPr>
            </w:pPr>
            <w:r w:rsidRPr="00F42204">
              <w:rPr>
                <w:rFonts w:ascii="Times New Roman" w:hAnsi="Times New Roman"/>
                <w:b/>
                <w:sz w:val="24"/>
                <w:u w:val="single"/>
                <w:lang w:val="es-CL"/>
              </w:rPr>
              <w:t>Uno.Uno</w:t>
            </w:r>
            <w:r w:rsidRPr="00F42204">
              <w:rPr>
                <w:rFonts w:ascii="Times New Roman" w:hAnsi="Times New Roman"/>
                <w:b/>
                <w:sz w:val="24"/>
                <w:lang w:val="es-CL"/>
              </w:rPr>
              <w:t xml:space="preserve">. </w:t>
            </w:r>
            <w:r w:rsidRPr="00F42204">
              <w:rPr>
                <w:rFonts w:ascii="Times New Roman" w:hAnsi="Times New Roman"/>
                <w:b/>
                <w:spacing w:val="-2"/>
                <w:sz w:val="24"/>
                <w:lang w:val="es-CL"/>
              </w:rPr>
              <w:t>Emisión de Debentures</w:t>
            </w:r>
            <w:r w:rsidRPr="00F42204">
              <w:rPr>
                <w:rFonts w:ascii="Times New Roman" w:hAnsi="Times New Roman"/>
                <w:bCs/>
                <w:spacing w:val="-2"/>
                <w:sz w:val="24"/>
                <w:lang w:val="es-CL"/>
              </w:rPr>
              <w:t xml:space="preserve">. </w:t>
            </w:r>
          </w:p>
          <w:p w14:paraId="6D5F618B" w14:textId="77777777" w:rsidR="00F42204" w:rsidRPr="00F42204" w:rsidRDefault="00F42204" w:rsidP="00F42204">
            <w:pPr>
              <w:jc w:val="both"/>
              <w:rPr>
                <w:rFonts w:ascii="Times New Roman" w:hAnsi="Times New Roman"/>
                <w:bCs/>
                <w:spacing w:val="-2"/>
                <w:sz w:val="24"/>
                <w:lang w:val="es-CL"/>
              </w:rPr>
            </w:pPr>
          </w:p>
          <w:p w14:paraId="7F2E13CB"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pacing w:val="-2"/>
                <w:sz w:val="24"/>
                <w:lang w:val="es-CL"/>
              </w:rPr>
              <w:t xml:space="preserve">/a/ </w:t>
            </w:r>
            <w:r w:rsidRPr="00F42204">
              <w:rPr>
                <w:rFonts w:ascii="Times New Roman" w:hAnsi="Times New Roman"/>
                <w:spacing w:val="-2"/>
                <w:sz w:val="24"/>
                <w:u w:val="single"/>
                <w:lang w:val="es-CL"/>
              </w:rPr>
              <w:t>Debentures</w:t>
            </w:r>
            <w:r w:rsidRPr="00F42204">
              <w:rPr>
                <w:rFonts w:ascii="Times New Roman" w:hAnsi="Times New Roman"/>
                <w:spacing w:val="-2"/>
                <w:sz w:val="24"/>
                <w:lang w:val="es-CL"/>
              </w:rPr>
              <w:t>. Con esta fecha, Tembici Participações S.A., una sociedad debidamente constituida y existente en la República de Brasil, /“</w:t>
            </w:r>
            <w:r w:rsidRPr="00F42204">
              <w:rPr>
                <w:rFonts w:ascii="Times New Roman" w:hAnsi="Times New Roman"/>
                <w:b/>
                <w:bCs/>
                <w:spacing w:val="-2"/>
                <w:sz w:val="24"/>
                <w:lang w:val="es-CL"/>
              </w:rPr>
              <w:t>Tembici</w:t>
            </w:r>
            <w:r w:rsidRPr="00F42204">
              <w:rPr>
                <w:rFonts w:ascii="Times New Roman" w:hAnsi="Times New Roman"/>
                <w:spacing w:val="-2"/>
                <w:sz w:val="24"/>
                <w:lang w:val="es-CL"/>
              </w:rPr>
              <w:t>” o el “</w:t>
            </w:r>
            <w:r w:rsidRPr="00F42204">
              <w:rPr>
                <w:rFonts w:ascii="Times New Roman" w:hAnsi="Times New Roman"/>
                <w:b/>
                <w:bCs/>
                <w:spacing w:val="-2"/>
                <w:sz w:val="24"/>
                <w:lang w:val="es-CL"/>
              </w:rPr>
              <w:t>Deudor</w:t>
            </w:r>
            <w:r w:rsidRPr="00F42204">
              <w:rPr>
                <w:rFonts w:ascii="Times New Roman" w:hAnsi="Times New Roman"/>
                <w:spacing w:val="-2"/>
                <w:sz w:val="24"/>
                <w:lang w:val="es-CL"/>
              </w:rPr>
              <w:t>”/ ha emitido y colocado en el mercado local de Brasil, debentures denominados en reales, moneda de curso legal en Brasil /”</w:t>
            </w:r>
            <w:r w:rsidRPr="00F42204">
              <w:rPr>
                <w:rFonts w:ascii="Times New Roman" w:hAnsi="Times New Roman"/>
                <w:b/>
                <w:bCs/>
                <w:spacing w:val="-2"/>
                <w:sz w:val="24"/>
                <w:lang w:val="es-CL"/>
              </w:rPr>
              <w:t>Reales</w:t>
            </w:r>
            <w:r w:rsidRPr="00F42204">
              <w:rPr>
                <w:rFonts w:ascii="Times New Roman" w:hAnsi="Times New Roman"/>
                <w:spacing w:val="-2"/>
                <w:sz w:val="24"/>
                <w:lang w:val="es-CL"/>
              </w:rPr>
              <w:t>”/, por un monto total de capital de cincuenta millones de Reales /los “</w:t>
            </w:r>
            <w:r w:rsidRPr="00F42204">
              <w:rPr>
                <w:rFonts w:ascii="Times New Roman" w:hAnsi="Times New Roman"/>
                <w:b/>
                <w:bCs/>
                <w:spacing w:val="-2"/>
                <w:sz w:val="24"/>
                <w:lang w:val="es-CL"/>
              </w:rPr>
              <w:t>Debentures</w:t>
            </w:r>
            <w:r w:rsidRPr="00F42204">
              <w:rPr>
                <w:rFonts w:ascii="Times New Roman" w:hAnsi="Times New Roman"/>
                <w:spacing w:val="-2"/>
                <w:sz w:val="24"/>
                <w:lang w:val="es-CL"/>
              </w:rPr>
              <w:t xml:space="preserve">”/, con vencimiento en abril del año 2026. La referida emisión de Debentures por parte del Deudor, se efectuó bajo la Instrucción número cuatrocientos setenta y seis del dieciséis de enero de dos mil nueve de la </w:t>
            </w:r>
            <w:r w:rsidRPr="00F42204">
              <w:rPr>
                <w:rFonts w:ascii="Times New Roman" w:hAnsi="Times New Roman"/>
                <w:i/>
                <w:iCs/>
                <w:spacing w:val="-2"/>
                <w:sz w:val="24"/>
                <w:lang w:val="es-CL"/>
              </w:rPr>
              <w:t>Comissão de Valores Mobiliários</w:t>
            </w:r>
            <w:r w:rsidRPr="00F42204">
              <w:rPr>
                <w:rFonts w:ascii="Times New Roman" w:hAnsi="Times New Roman"/>
                <w:spacing w:val="-2"/>
                <w:sz w:val="24"/>
                <w:lang w:val="es-CL"/>
              </w:rPr>
              <w:t xml:space="preserve"> (Comisión de Valores Mobiliarios de Brasil).</w:t>
            </w:r>
          </w:p>
        </w:tc>
        <w:tc>
          <w:tcPr>
            <w:tcW w:w="4675" w:type="dxa"/>
          </w:tcPr>
          <w:p w14:paraId="25BA4E28"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CLAUSE ONE</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BACKGROUND</w:t>
            </w:r>
            <w:r w:rsidRPr="00F42204">
              <w:rPr>
                <w:rFonts w:ascii="Times New Roman" w:hAnsi="Times New Roman"/>
                <w:b/>
                <w:bCs/>
                <w:sz w:val="24"/>
                <w:lang w:val="en-US"/>
              </w:rPr>
              <w:t>.</w:t>
            </w:r>
          </w:p>
          <w:p w14:paraId="77550E4C" w14:textId="77777777" w:rsidR="00F42204" w:rsidRPr="00F42204" w:rsidRDefault="00F42204" w:rsidP="00F42204">
            <w:pPr>
              <w:jc w:val="both"/>
              <w:rPr>
                <w:rFonts w:ascii="Times New Roman" w:hAnsi="Times New Roman"/>
                <w:sz w:val="24"/>
                <w:u w:val="single"/>
                <w:lang w:val="en-US"/>
              </w:rPr>
            </w:pPr>
          </w:p>
          <w:p w14:paraId="15127B8A" w14:textId="77777777" w:rsidR="00F42204" w:rsidRPr="00F42204" w:rsidRDefault="00F42204" w:rsidP="00F42204">
            <w:pPr>
              <w:jc w:val="both"/>
              <w:rPr>
                <w:rFonts w:ascii="Times New Roman" w:hAnsi="Times New Roman"/>
                <w:sz w:val="24"/>
                <w:u w:val="single"/>
                <w:lang w:val="en-US"/>
              </w:rPr>
            </w:pPr>
          </w:p>
          <w:p w14:paraId="011A0F6A"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One.One</w:t>
            </w:r>
            <w:r w:rsidRPr="00F42204">
              <w:rPr>
                <w:rFonts w:ascii="Times New Roman" w:hAnsi="Times New Roman"/>
                <w:b/>
                <w:bCs/>
                <w:sz w:val="24"/>
                <w:lang w:val="en-US"/>
              </w:rPr>
              <w:t>. Issuance of Debentures</w:t>
            </w:r>
            <w:r w:rsidRPr="00F42204">
              <w:rPr>
                <w:rFonts w:ascii="Times New Roman" w:hAnsi="Times New Roman"/>
                <w:sz w:val="24"/>
                <w:lang w:val="en-US"/>
              </w:rPr>
              <w:t>.</w:t>
            </w:r>
          </w:p>
          <w:p w14:paraId="5FCE0469" w14:textId="77777777" w:rsidR="00F42204" w:rsidRPr="00F42204" w:rsidRDefault="00F42204" w:rsidP="00F42204">
            <w:pPr>
              <w:jc w:val="both"/>
              <w:rPr>
                <w:rFonts w:ascii="Times New Roman" w:hAnsi="Times New Roman"/>
                <w:sz w:val="24"/>
                <w:lang w:val="en-US"/>
              </w:rPr>
            </w:pPr>
          </w:p>
          <w:p w14:paraId="7D8C251B"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spacing w:val="-2"/>
                <w:sz w:val="24"/>
                <w:lang w:val="en-US"/>
              </w:rPr>
              <w:t>/</w:t>
            </w:r>
            <w:r w:rsidRPr="00F42204">
              <w:rPr>
                <w:rFonts w:ascii="Times New Roman" w:hAnsi="Times New Roman"/>
                <w:b/>
                <w:bCs/>
                <w:spacing w:val="-2"/>
                <w:sz w:val="24"/>
                <w:lang w:val="en-US"/>
              </w:rPr>
              <w:t>a</w:t>
            </w:r>
            <w:r w:rsidRPr="00F42204">
              <w:rPr>
                <w:rFonts w:ascii="Times New Roman" w:hAnsi="Times New Roman"/>
                <w:spacing w:val="-2"/>
                <w:sz w:val="24"/>
                <w:lang w:val="en-US"/>
              </w:rPr>
              <w:t xml:space="preserve">/ </w:t>
            </w:r>
            <w:r w:rsidRPr="00F42204">
              <w:rPr>
                <w:rFonts w:ascii="Times New Roman" w:hAnsi="Times New Roman"/>
                <w:spacing w:val="-2"/>
                <w:sz w:val="24"/>
                <w:u w:val="single"/>
                <w:lang w:val="en-US"/>
              </w:rPr>
              <w:t>Debentures</w:t>
            </w:r>
            <w:r w:rsidRPr="00F42204">
              <w:rPr>
                <w:rFonts w:ascii="Times New Roman" w:hAnsi="Times New Roman"/>
                <w:spacing w:val="-2"/>
                <w:sz w:val="24"/>
                <w:lang w:val="en-US"/>
              </w:rPr>
              <w:t>. In this date, Tembici Participações S.A., a company duly incorporated and existing in the Republic of Brazil, /“</w:t>
            </w:r>
            <w:r w:rsidRPr="00F42204">
              <w:rPr>
                <w:rFonts w:ascii="Times New Roman" w:hAnsi="Times New Roman"/>
                <w:b/>
                <w:spacing w:val="-2"/>
                <w:sz w:val="24"/>
                <w:lang w:val="en-US"/>
              </w:rPr>
              <w:t>Tembici</w:t>
            </w:r>
            <w:r w:rsidRPr="00F42204">
              <w:rPr>
                <w:rFonts w:ascii="Times New Roman" w:hAnsi="Times New Roman"/>
                <w:spacing w:val="-2"/>
                <w:sz w:val="24"/>
                <w:lang w:val="en-US"/>
              </w:rPr>
              <w:t>” or the “</w:t>
            </w:r>
            <w:r w:rsidRPr="00F42204">
              <w:rPr>
                <w:rFonts w:ascii="Times New Roman" w:hAnsi="Times New Roman"/>
                <w:b/>
                <w:spacing w:val="-2"/>
                <w:sz w:val="24"/>
                <w:lang w:val="en-US"/>
              </w:rPr>
              <w:t>Debtor</w:t>
            </w:r>
            <w:r w:rsidRPr="00F42204">
              <w:rPr>
                <w:rFonts w:ascii="Times New Roman" w:hAnsi="Times New Roman"/>
                <w:spacing w:val="-2"/>
                <w:sz w:val="24"/>
                <w:lang w:val="en-US"/>
              </w:rPr>
              <w:t>”/ has issued and placed in the local market of Brazil, debentures denominated in Reais, legal tender in Brazil /“</w:t>
            </w:r>
            <w:r w:rsidRPr="00F42204">
              <w:rPr>
                <w:rFonts w:ascii="Times New Roman" w:hAnsi="Times New Roman"/>
                <w:b/>
                <w:spacing w:val="-2"/>
                <w:sz w:val="24"/>
                <w:lang w:val="en-US"/>
              </w:rPr>
              <w:t>Reais</w:t>
            </w:r>
            <w:r w:rsidRPr="00F42204">
              <w:rPr>
                <w:rFonts w:ascii="Times New Roman" w:hAnsi="Times New Roman"/>
                <w:spacing w:val="-2"/>
                <w:sz w:val="24"/>
                <w:lang w:val="en-US"/>
              </w:rPr>
              <w:t>”/, for a total principal amount of up to fifty million Reais /the “</w:t>
            </w:r>
            <w:r w:rsidRPr="00F42204">
              <w:rPr>
                <w:rFonts w:ascii="Times New Roman" w:hAnsi="Times New Roman"/>
                <w:b/>
                <w:spacing w:val="-2"/>
                <w:sz w:val="24"/>
                <w:lang w:val="en-US"/>
              </w:rPr>
              <w:t>Debentures</w:t>
            </w:r>
            <w:r w:rsidRPr="00F42204">
              <w:rPr>
                <w:rFonts w:ascii="Times New Roman" w:hAnsi="Times New Roman"/>
                <w:spacing w:val="-2"/>
                <w:sz w:val="24"/>
                <w:lang w:val="en-US"/>
              </w:rPr>
              <w:t>”/, due to expire in April, 2026. The aforementioned issuance of Debentures by the Debtor was made under Instruction No. 476 dated January 16</w:t>
            </w:r>
            <w:r w:rsidRPr="00F42204">
              <w:rPr>
                <w:rFonts w:ascii="Times New Roman" w:hAnsi="Times New Roman"/>
                <w:spacing w:val="-2"/>
                <w:sz w:val="24"/>
                <w:vertAlign w:val="superscript"/>
                <w:lang w:val="en-US"/>
              </w:rPr>
              <w:t>th</w:t>
            </w:r>
            <w:r w:rsidRPr="00F42204">
              <w:rPr>
                <w:rFonts w:ascii="Times New Roman" w:hAnsi="Times New Roman"/>
                <w:spacing w:val="-2"/>
                <w:sz w:val="24"/>
                <w:lang w:val="en-US"/>
              </w:rPr>
              <w:t xml:space="preserve">, 2009 of the </w:t>
            </w:r>
            <w:r w:rsidRPr="00F42204">
              <w:rPr>
                <w:rFonts w:ascii="Times New Roman" w:hAnsi="Times New Roman"/>
                <w:i/>
                <w:iCs/>
                <w:spacing w:val="-2"/>
                <w:sz w:val="24"/>
                <w:lang w:val="en-US"/>
              </w:rPr>
              <w:t>Comissão de Valores Mobiliários</w:t>
            </w:r>
            <w:r w:rsidRPr="00F42204">
              <w:rPr>
                <w:rFonts w:ascii="Times New Roman" w:hAnsi="Times New Roman"/>
                <w:spacing w:val="-2"/>
                <w:sz w:val="24"/>
                <w:lang w:val="en-US"/>
              </w:rPr>
              <w:t xml:space="preserve"> (Brazilian Securities and Exchange Commission).</w:t>
            </w:r>
          </w:p>
        </w:tc>
      </w:tr>
      <w:tr w:rsidR="00F42204" w:rsidRPr="003568CD" w14:paraId="1B7FBDED" w14:textId="77777777" w:rsidTr="00F42204">
        <w:tc>
          <w:tcPr>
            <w:tcW w:w="4675" w:type="dxa"/>
          </w:tcPr>
          <w:p w14:paraId="1C74F872" w14:textId="77777777" w:rsidR="00F42204" w:rsidRPr="00F42204" w:rsidRDefault="00F42204" w:rsidP="00F42204">
            <w:pPr>
              <w:jc w:val="both"/>
              <w:rPr>
                <w:rFonts w:ascii="Times New Roman" w:hAnsi="Times New Roman"/>
                <w:sz w:val="24"/>
                <w:lang w:val="en-US"/>
              </w:rPr>
            </w:pPr>
          </w:p>
        </w:tc>
        <w:tc>
          <w:tcPr>
            <w:tcW w:w="4675" w:type="dxa"/>
          </w:tcPr>
          <w:p w14:paraId="4E6BE011" w14:textId="77777777" w:rsidR="00F42204" w:rsidRPr="00F42204" w:rsidRDefault="00F42204" w:rsidP="00F42204">
            <w:pPr>
              <w:jc w:val="both"/>
              <w:rPr>
                <w:rFonts w:ascii="Times New Roman" w:hAnsi="Times New Roman"/>
                <w:b/>
                <w:bCs/>
                <w:sz w:val="24"/>
                <w:lang w:val="en-US"/>
              </w:rPr>
            </w:pPr>
          </w:p>
        </w:tc>
      </w:tr>
      <w:tr w:rsidR="00F42204" w:rsidRPr="003568CD" w14:paraId="337963C8" w14:textId="77777777" w:rsidTr="00F42204">
        <w:tc>
          <w:tcPr>
            <w:tcW w:w="4675" w:type="dxa"/>
          </w:tcPr>
          <w:p w14:paraId="0EA5E718"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pacing w:val="-2"/>
                <w:sz w:val="24"/>
                <w:lang w:val="es-CL"/>
              </w:rPr>
              <w:t xml:space="preserve">/b/ </w:t>
            </w:r>
            <w:r w:rsidRPr="00F42204">
              <w:rPr>
                <w:rFonts w:ascii="Times New Roman" w:hAnsi="Times New Roman"/>
                <w:spacing w:val="-2"/>
                <w:sz w:val="24"/>
                <w:u w:val="single"/>
                <w:lang w:val="es-CL"/>
              </w:rPr>
              <w:t>Contrato de Emisión</w:t>
            </w:r>
            <w:r w:rsidRPr="00F42204">
              <w:rPr>
                <w:rFonts w:ascii="Times New Roman" w:hAnsi="Times New Roman"/>
                <w:spacing w:val="-2"/>
                <w:sz w:val="24"/>
                <w:lang w:val="es-CL"/>
              </w:rPr>
              <w:t xml:space="preserve">. Con motivo de la emisión y colocación de los Debentures, el Deudor ha efectuado y suscrito con esta misma fecha el contrato de emisión en idioma portugués denominado </w:t>
            </w:r>
            <w:r w:rsidRPr="00F42204">
              <w:rPr>
                <w:rFonts w:ascii="Times New Roman" w:hAnsi="Times New Roman"/>
                <w:i/>
                <w:iCs/>
                <w:spacing w:val="-2"/>
                <w:sz w:val="24"/>
                <w:lang w:val="es-CL"/>
              </w:rPr>
              <w:t>“Escritura Particular da 1ª (primeira) Emissão de Debêntures Simples, Não Conversíveis em Ações, da Espécie com Garantia Real, em Série Única, para Distribuição Pública, com Esforços Restritos de Distribuição da Tembici Participações S.A.</w:t>
            </w:r>
            <w:r w:rsidRPr="00F42204">
              <w:rPr>
                <w:rFonts w:ascii="Times New Roman" w:hAnsi="Times New Roman"/>
                <w:spacing w:val="-2"/>
                <w:sz w:val="24"/>
                <w:lang w:val="es-CL"/>
              </w:rPr>
              <w:t>” / el “</w:t>
            </w:r>
            <w:r w:rsidRPr="00F42204">
              <w:rPr>
                <w:rFonts w:ascii="Times New Roman" w:hAnsi="Times New Roman"/>
                <w:b/>
                <w:bCs/>
                <w:spacing w:val="-2"/>
                <w:sz w:val="24"/>
                <w:lang w:val="es-CL"/>
              </w:rPr>
              <w:t>Contrato de Emisión</w:t>
            </w:r>
            <w:r w:rsidRPr="00F42204">
              <w:rPr>
                <w:rFonts w:ascii="Times New Roman" w:hAnsi="Times New Roman"/>
                <w:spacing w:val="-2"/>
                <w:sz w:val="24"/>
                <w:lang w:val="es-CL"/>
              </w:rPr>
              <w:t>”/ con Oliveira Trust, el cual actuó como representante de los tenedores de Debentures /los ”</w:t>
            </w:r>
            <w:r w:rsidRPr="00F42204">
              <w:rPr>
                <w:rFonts w:ascii="Times New Roman" w:hAnsi="Times New Roman"/>
                <w:b/>
                <w:bCs/>
                <w:spacing w:val="-2"/>
                <w:sz w:val="24"/>
                <w:lang w:val="es-CL"/>
              </w:rPr>
              <w:t>Tenedores de Debentures</w:t>
            </w:r>
            <w:r w:rsidRPr="00F42204">
              <w:rPr>
                <w:rFonts w:ascii="Times New Roman" w:hAnsi="Times New Roman"/>
                <w:spacing w:val="-2"/>
                <w:sz w:val="24"/>
                <w:lang w:val="es-CL"/>
              </w:rPr>
              <w:t>”.</w:t>
            </w:r>
          </w:p>
        </w:tc>
        <w:tc>
          <w:tcPr>
            <w:tcW w:w="4675" w:type="dxa"/>
          </w:tcPr>
          <w:p w14:paraId="0D9F4DD4" w14:textId="77777777" w:rsidR="00F42204" w:rsidRPr="002A6668" w:rsidRDefault="00F42204" w:rsidP="00F42204">
            <w:pPr>
              <w:jc w:val="both"/>
              <w:rPr>
                <w:rFonts w:ascii="Times New Roman" w:hAnsi="Times New Roman"/>
                <w:bCs/>
                <w:spacing w:val="-2"/>
                <w:sz w:val="24"/>
                <w:lang w:val="es-CL"/>
              </w:rPr>
            </w:pPr>
            <w:r w:rsidRPr="002A6668">
              <w:rPr>
                <w:rFonts w:ascii="Times New Roman" w:hAnsi="Times New Roman"/>
                <w:bCs/>
                <w:spacing w:val="-2"/>
                <w:sz w:val="24"/>
                <w:lang w:val="es-CL"/>
              </w:rPr>
              <w:t>/</w:t>
            </w:r>
            <w:r w:rsidRPr="002A6668">
              <w:rPr>
                <w:rFonts w:ascii="Times New Roman" w:hAnsi="Times New Roman"/>
                <w:b/>
                <w:spacing w:val="-2"/>
                <w:sz w:val="24"/>
                <w:lang w:val="es-CL"/>
              </w:rPr>
              <w:t>b</w:t>
            </w:r>
            <w:r w:rsidRPr="002A6668">
              <w:rPr>
                <w:rFonts w:ascii="Times New Roman" w:hAnsi="Times New Roman"/>
                <w:bCs/>
                <w:spacing w:val="-2"/>
                <w:sz w:val="24"/>
                <w:lang w:val="es-CL"/>
              </w:rPr>
              <w:t xml:space="preserve">/ </w:t>
            </w:r>
            <w:r w:rsidRPr="002A6668">
              <w:rPr>
                <w:rFonts w:ascii="Times New Roman" w:hAnsi="Times New Roman"/>
                <w:bCs/>
                <w:spacing w:val="-2"/>
                <w:sz w:val="24"/>
                <w:u w:val="single"/>
                <w:lang w:val="es-CL"/>
              </w:rPr>
              <w:t>Indenture</w:t>
            </w:r>
            <w:r w:rsidRPr="002A6668">
              <w:rPr>
                <w:rFonts w:ascii="Times New Roman" w:hAnsi="Times New Roman"/>
                <w:bCs/>
                <w:spacing w:val="-2"/>
                <w:sz w:val="24"/>
                <w:lang w:val="es-CL"/>
              </w:rPr>
              <w:t xml:space="preserve">. In connection with the issuance and placement of the Debentures, the Debtor has entered into, on this same date, the indenture agreement in Portuguese denominated </w:t>
            </w:r>
            <w:r w:rsidRPr="002A6668">
              <w:rPr>
                <w:rFonts w:ascii="Times New Roman" w:hAnsi="Times New Roman"/>
                <w:spacing w:val="-2"/>
                <w:sz w:val="24"/>
                <w:lang w:val="es-CL"/>
              </w:rPr>
              <w:t>“</w:t>
            </w:r>
            <w:r w:rsidRPr="002A6668">
              <w:rPr>
                <w:rFonts w:ascii="Times New Roman" w:hAnsi="Times New Roman"/>
                <w:i/>
                <w:iCs/>
                <w:spacing w:val="-2"/>
                <w:sz w:val="24"/>
                <w:lang w:val="es-CL"/>
              </w:rPr>
              <w:t>Escritura Particular da 1ª (primeira) Emissão de Debêntures Simples, Não Conversíveis em Ações, da Espécie com Garantia Real, em Série Única, para Distribuição Pública, com Esforços Restritos de Distribuição da Tembici Participações S.A</w:t>
            </w:r>
            <w:r w:rsidRPr="002A6668">
              <w:rPr>
                <w:rFonts w:ascii="Times New Roman" w:hAnsi="Times New Roman"/>
                <w:spacing w:val="-2"/>
                <w:sz w:val="24"/>
                <w:lang w:val="es-CL"/>
              </w:rPr>
              <w:t>.”</w:t>
            </w:r>
            <w:r w:rsidRPr="002A6668">
              <w:rPr>
                <w:rFonts w:ascii="Times New Roman" w:hAnsi="Times New Roman"/>
                <w:bCs/>
                <w:spacing w:val="-2"/>
                <w:sz w:val="24"/>
                <w:lang w:val="es-CL"/>
              </w:rPr>
              <w:t xml:space="preserve"> /the “</w:t>
            </w:r>
            <w:r w:rsidRPr="002A6668">
              <w:rPr>
                <w:rFonts w:ascii="Times New Roman" w:hAnsi="Times New Roman"/>
                <w:b/>
                <w:spacing w:val="-2"/>
                <w:sz w:val="24"/>
                <w:lang w:val="es-CL"/>
              </w:rPr>
              <w:t>Indenture</w:t>
            </w:r>
            <w:r w:rsidRPr="002A6668">
              <w:rPr>
                <w:rFonts w:ascii="Times New Roman" w:hAnsi="Times New Roman"/>
                <w:bCs/>
                <w:spacing w:val="-2"/>
                <w:sz w:val="24"/>
                <w:lang w:val="es-CL"/>
              </w:rPr>
              <w:t>”/ with Oliveira Trust, which acted as representative of the Debenture holders /the “</w:t>
            </w:r>
            <w:r w:rsidRPr="002A6668">
              <w:rPr>
                <w:rFonts w:ascii="Times New Roman" w:hAnsi="Times New Roman"/>
                <w:b/>
                <w:spacing w:val="-2"/>
                <w:sz w:val="24"/>
                <w:lang w:val="es-CL"/>
              </w:rPr>
              <w:t>Debenture Holders</w:t>
            </w:r>
            <w:r w:rsidRPr="002A6668">
              <w:rPr>
                <w:rFonts w:ascii="Times New Roman" w:hAnsi="Times New Roman"/>
                <w:bCs/>
                <w:spacing w:val="-2"/>
                <w:sz w:val="24"/>
                <w:lang w:val="es-CL"/>
              </w:rPr>
              <w:t>”/.</w:t>
            </w:r>
          </w:p>
        </w:tc>
      </w:tr>
      <w:tr w:rsidR="00F42204" w:rsidRPr="003568CD" w14:paraId="4F838DF4" w14:textId="77777777" w:rsidTr="00F42204">
        <w:tc>
          <w:tcPr>
            <w:tcW w:w="4675" w:type="dxa"/>
          </w:tcPr>
          <w:p w14:paraId="52F5B81C" w14:textId="77777777" w:rsidR="00F42204" w:rsidRPr="002A6668" w:rsidRDefault="00F42204" w:rsidP="00F42204">
            <w:pPr>
              <w:jc w:val="both"/>
              <w:rPr>
                <w:rFonts w:ascii="Times New Roman" w:hAnsi="Times New Roman"/>
                <w:sz w:val="24"/>
                <w:lang w:val="es-CL"/>
              </w:rPr>
            </w:pPr>
          </w:p>
        </w:tc>
        <w:tc>
          <w:tcPr>
            <w:tcW w:w="4675" w:type="dxa"/>
          </w:tcPr>
          <w:p w14:paraId="37A4FCD0" w14:textId="77777777" w:rsidR="00F42204" w:rsidRPr="002A6668" w:rsidRDefault="00F42204" w:rsidP="00F42204">
            <w:pPr>
              <w:jc w:val="both"/>
              <w:rPr>
                <w:rFonts w:ascii="Times New Roman" w:hAnsi="Times New Roman"/>
                <w:b/>
                <w:bCs/>
                <w:sz w:val="24"/>
                <w:lang w:val="es-CL"/>
              </w:rPr>
            </w:pPr>
          </w:p>
        </w:tc>
      </w:tr>
      <w:tr w:rsidR="00F42204" w:rsidRPr="003568CD" w14:paraId="41862149" w14:textId="77777777" w:rsidTr="00F42204">
        <w:tc>
          <w:tcPr>
            <w:tcW w:w="4675" w:type="dxa"/>
          </w:tcPr>
          <w:p w14:paraId="04E9B40B" w14:textId="77777777" w:rsidR="00F42204" w:rsidRPr="00F42204" w:rsidRDefault="00F42204" w:rsidP="00F42204">
            <w:pPr>
              <w:widowControl w:val="0"/>
              <w:suppressAutoHyphens/>
              <w:jc w:val="both"/>
              <w:rPr>
                <w:rFonts w:ascii="Times New Roman" w:hAnsi="Times New Roman"/>
                <w:spacing w:val="-2"/>
                <w:sz w:val="24"/>
                <w:lang w:val="es-CL"/>
              </w:rPr>
            </w:pPr>
            <w:r w:rsidRPr="00F42204">
              <w:rPr>
                <w:rFonts w:ascii="Times New Roman" w:hAnsi="Times New Roman"/>
                <w:spacing w:val="-2"/>
                <w:sz w:val="24"/>
                <w:lang w:val="es-CL"/>
              </w:rPr>
              <w:t>/</w:t>
            </w:r>
            <w:r w:rsidRPr="00F42204">
              <w:rPr>
                <w:rFonts w:ascii="Times New Roman" w:hAnsi="Times New Roman"/>
                <w:b/>
                <w:bCs/>
                <w:spacing w:val="-2"/>
                <w:sz w:val="24"/>
                <w:lang w:val="es-CL"/>
              </w:rPr>
              <w:t>c</w:t>
            </w:r>
            <w:r w:rsidRPr="00F42204">
              <w:rPr>
                <w:rFonts w:ascii="Times New Roman" w:hAnsi="Times New Roman"/>
                <w:spacing w:val="-2"/>
                <w:sz w:val="24"/>
                <w:lang w:val="es-CL"/>
              </w:rPr>
              <w:t xml:space="preserve">/ </w:t>
            </w:r>
            <w:r w:rsidRPr="00F42204">
              <w:rPr>
                <w:rFonts w:ascii="Times New Roman" w:hAnsi="Times New Roman"/>
                <w:spacing w:val="-2"/>
                <w:sz w:val="24"/>
                <w:u w:val="single"/>
                <w:lang w:val="es-CL"/>
              </w:rPr>
              <w:t>Obligaciones Garantizadas</w:t>
            </w:r>
            <w:r w:rsidRPr="00F42204">
              <w:rPr>
                <w:rFonts w:ascii="Times New Roman" w:hAnsi="Times New Roman"/>
                <w:spacing w:val="-2"/>
                <w:sz w:val="24"/>
                <w:lang w:val="es-CL"/>
              </w:rPr>
              <w:t>. Cada una de las obligaciones del Deudor en favor del Representante de los Tenedores bajo el Contrato de Emisión  o de cualquier otro instrumento que el Deudor hubiere aceptado y es relacionado con las Debentures, o pudiere suscribir o aceptar en el futuro para documentar tales obligaciones, y todas y cualesquiera obligaciones que el Deudor pueda adeudar o contraer en el futuro, directa o indirectamente, a favor del Representante de los Tenedores en su calidad de representante de los Tenedores de Debentures con motivo del otorgamiento del Contrato de Emisión  de los Debentures, como asimismo de todas sus prórrogas, renovaciones, reprogramaciones, modificaciones, cambios en las tasas de interés, sustituciones de garantías, capitalizaciones de intereses, variaciones en el tiempo, modo y forma de pagar obligaciones que acuerden el Deudor y el Representante de los Tenedores en virtud de dicho instrumento, o sus cesionarios, como asimismo los créditos y documentos que sustituyan o reemplacen en todo o parte dichas obligaciones, sea mediante novación, reprogramación o cualquier otro modo o a cualquier otro título se denominarán en adelante, conjuntamente, como las “</w:t>
            </w:r>
            <w:r w:rsidRPr="00F42204">
              <w:rPr>
                <w:rFonts w:ascii="Times New Roman" w:hAnsi="Times New Roman"/>
                <w:b/>
                <w:bCs/>
                <w:spacing w:val="-2"/>
                <w:sz w:val="24"/>
                <w:lang w:val="es-CL"/>
              </w:rPr>
              <w:t>Obligaciones Garantizadas</w:t>
            </w:r>
            <w:r w:rsidRPr="00F42204">
              <w:rPr>
                <w:rFonts w:ascii="Times New Roman" w:hAnsi="Times New Roman"/>
                <w:spacing w:val="-2"/>
                <w:sz w:val="24"/>
                <w:lang w:val="es-CL"/>
              </w:rPr>
              <w:t>”.</w:t>
            </w:r>
          </w:p>
        </w:tc>
        <w:tc>
          <w:tcPr>
            <w:tcW w:w="4675" w:type="dxa"/>
          </w:tcPr>
          <w:p w14:paraId="14ACBAC7"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pacing w:val="-2"/>
                <w:sz w:val="24"/>
                <w:lang w:val="en-US"/>
              </w:rPr>
              <w:t>/c/</w:t>
            </w:r>
            <w:r w:rsidRPr="00F42204">
              <w:rPr>
                <w:rFonts w:ascii="Times New Roman" w:hAnsi="Times New Roman"/>
                <w:spacing w:val="-2"/>
                <w:sz w:val="24"/>
                <w:lang w:val="en-US"/>
              </w:rPr>
              <w:t xml:space="preserve"> </w:t>
            </w:r>
            <w:r w:rsidRPr="00F42204">
              <w:rPr>
                <w:rFonts w:ascii="Times New Roman" w:hAnsi="Times New Roman"/>
                <w:spacing w:val="-2"/>
                <w:sz w:val="24"/>
                <w:u w:val="single"/>
                <w:lang w:val="en-US"/>
              </w:rPr>
              <w:t>Secured Obligations</w:t>
            </w:r>
            <w:r w:rsidRPr="00F42204">
              <w:rPr>
                <w:rFonts w:ascii="Times New Roman" w:hAnsi="Times New Roman"/>
                <w:spacing w:val="-2"/>
                <w:sz w:val="24"/>
                <w:lang w:val="en-US"/>
              </w:rPr>
              <w:t>. Each of the obligations of the Debtor in favor of the Holders’ Representative under the Indenture or any other instrument that the Debtor has accepted related with the Debentures, or may execute or accept in the future to document such obligations, and any and all obligations that the Debtor may owe or incur in the future, directly or indirectly, in favor of the Debenture Holders, represented by the Holders on the occasion of the execution of the Indenture, as well as all its extensions, renewals, rescheduling, amendments, changes in interest rates, guarantees substitutions, interest capitalizations, variations in time, and the manner and form of payment of obligations agreed to by the Debtor and the Debenture Holders by virtue thereof, or its assignees, as well as the credits and documents that substitute or replace all or part of said obligations, whether by novation, rescheduling or any other manner or in any other capacity shall hereinafter be collectively referred to as the “</w:t>
            </w:r>
            <w:r w:rsidRPr="00F42204">
              <w:rPr>
                <w:rFonts w:ascii="Times New Roman" w:hAnsi="Times New Roman"/>
                <w:b/>
                <w:bCs/>
                <w:spacing w:val="-2"/>
                <w:sz w:val="24"/>
                <w:lang w:val="en-US"/>
              </w:rPr>
              <w:t>Secured Obligations</w:t>
            </w:r>
            <w:r w:rsidRPr="00F42204">
              <w:rPr>
                <w:rFonts w:ascii="Times New Roman" w:hAnsi="Times New Roman"/>
                <w:spacing w:val="-2"/>
                <w:sz w:val="24"/>
                <w:lang w:val="en-US"/>
              </w:rPr>
              <w:t>”.</w:t>
            </w:r>
          </w:p>
        </w:tc>
      </w:tr>
      <w:tr w:rsidR="00F42204" w:rsidRPr="003568CD" w14:paraId="56986433" w14:textId="77777777" w:rsidTr="00F42204">
        <w:tc>
          <w:tcPr>
            <w:tcW w:w="4675" w:type="dxa"/>
          </w:tcPr>
          <w:p w14:paraId="51B7C1D0" w14:textId="77777777" w:rsidR="00F42204" w:rsidRPr="00F42204" w:rsidRDefault="00F42204" w:rsidP="00F42204">
            <w:pPr>
              <w:jc w:val="both"/>
              <w:rPr>
                <w:rFonts w:ascii="Times New Roman" w:hAnsi="Times New Roman"/>
                <w:sz w:val="24"/>
                <w:lang w:val="en-US"/>
              </w:rPr>
            </w:pPr>
          </w:p>
        </w:tc>
        <w:tc>
          <w:tcPr>
            <w:tcW w:w="4675" w:type="dxa"/>
          </w:tcPr>
          <w:p w14:paraId="11932FAB" w14:textId="77777777" w:rsidR="00F42204" w:rsidRPr="00F42204" w:rsidRDefault="00F42204" w:rsidP="00F42204">
            <w:pPr>
              <w:jc w:val="both"/>
              <w:rPr>
                <w:rFonts w:ascii="Times New Roman" w:hAnsi="Times New Roman"/>
                <w:b/>
                <w:bCs/>
                <w:sz w:val="24"/>
                <w:lang w:val="en-US"/>
              </w:rPr>
            </w:pPr>
          </w:p>
        </w:tc>
      </w:tr>
      <w:tr w:rsidR="00F42204" w:rsidRPr="003568CD" w14:paraId="7458D76A" w14:textId="77777777" w:rsidTr="00F42204">
        <w:tc>
          <w:tcPr>
            <w:tcW w:w="4675" w:type="dxa"/>
          </w:tcPr>
          <w:p w14:paraId="2F48D165" w14:textId="77777777" w:rsidR="00F42204" w:rsidRPr="00F42204" w:rsidRDefault="00F42204" w:rsidP="00F42204">
            <w:pPr>
              <w:widowControl w:val="0"/>
              <w:suppressAutoHyphens/>
              <w:jc w:val="both"/>
              <w:rPr>
                <w:rFonts w:ascii="Times New Roman" w:hAnsi="Times New Roman"/>
                <w:b/>
                <w:spacing w:val="-2"/>
                <w:sz w:val="24"/>
                <w:lang w:val="es-ES_tradnl"/>
              </w:rPr>
            </w:pPr>
            <w:r w:rsidRPr="00F42204">
              <w:rPr>
                <w:rFonts w:ascii="Times New Roman" w:hAnsi="Times New Roman"/>
                <w:b/>
                <w:noProof/>
                <w:sz w:val="24"/>
                <w:u w:val="single"/>
                <w:lang w:val="es-ES_tradnl"/>
              </w:rPr>
              <w:t>Uno.Dos</w:t>
            </w:r>
            <w:r w:rsidRPr="00F42204">
              <w:rPr>
                <w:rFonts w:ascii="Times New Roman" w:hAnsi="Times New Roman"/>
                <w:b/>
                <w:noProof/>
                <w:sz w:val="24"/>
                <w:lang w:val="es-ES_tradnl"/>
              </w:rPr>
              <w:t xml:space="preserve">. </w:t>
            </w:r>
            <w:r w:rsidRPr="00F42204">
              <w:rPr>
                <w:rFonts w:ascii="Times New Roman" w:hAnsi="Times New Roman"/>
                <w:b/>
                <w:spacing w:val="-2"/>
                <w:sz w:val="24"/>
                <w:lang w:val="es-ES_tradnl"/>
              </w:rPr>
              <w:t xml:space="preserve"> Contrato de Branding. </w:t>
            </w:r>
          </w:p>
          <w:p w14:paraId="1795D381" w14:textId="77777777" w:rsidR="00F42204" w:rsidRPr="00F42204" w:rsidRDefault="00F42204" w:rsidP="00F42204">
            <w:pPr>
              <w:widowControl w:val="0"/>
              <w:suppressAutoHyphens/>
              <w:jc w:val="both"/>
              <w:rPr>
                <w:rFonts w:ascii="Times New Roman" w:hAnsi="Times New Roman"/>
                <w:bCs/>
                <w:spacing w:val="-2"/>
                <w:sz w:val="24"/>
                <w:lang w:val="es-ES_tradnl"/>
              </w:rPr>
            </w:pPr>
          </w:p>
          <w:p w14:paraId="69DFBE19" w14:textId="77777777" w:rsidR="00F42204" w:rsidRPr="00F42204" w:rsidRDefault="00F42204" w:rsidP="00F42204">
            <w:pPr>
              <w:jc w:val="both"/>
              <w:rPr>
                <w:rFonts w:ascii="Times New Roman" w:hAnsi="Times New Roman"/>
                <w:bCs/>
                <w:spacing w:val="-2"/>
                <w:sz w:val="24"/>
                <w:lang w:val="es-ES_tradnl"/>
              </w:rPr>
            </w:pPr>
            <w:r w:rsidRPr="00F42204">
              <w:rPr>
                <w:rFonts w:ascii="Times New Roman" w:hAnsi="Times New Roman"/>
                <w:b/>
                <w:bCs/>
                <w:spacing w:val="-2"/>
                <w:sz w:val="24"/>
                <w:lang w:val="es-CL"/>
              </w:rPr>
              <w:t xml:space="preserve">/a/ </w:t>
            </w:r>
            <w:r w:rsidRPr="00F42204">
              <w:rPr>
                <w:rFonts w:ascii="Times New Roman" w:hAnsi="Times New Roman"/>
                <w:bCs/>
                <w:spacing w:val="-2"/>
                <w:sz w:val="24"/>
                <w:lang w:val="es-CL"/>
              </w:rPr>
              <w:t>Mediante instrumento privado de fecha veinticinco de septiembre del año dos mil dieciocho, Bike Santiago e ITAÚ CORPBANCA suscribieron un contrato en virtud del cual la primera arrendó a Itaú Corpbanca, en los términos señalados en dicho instrumento, la totalidad de los espacios destinados a patrocinio o branding de un sistema público de arrendamiento de bicicletas, denominados Espacios Publicitarios, según se define en el Contrato de Branding, el que incluye estaciones de anclaje para bicicletas, bicicletas, tótems, paneles informativos, así como cualquier otro espacio que permita efectuar patrocinio o branding de acuerdo a lo allí establecido, o que Bike Santiago habilite en el futuro para tal fin, el cual se encuentra establecido en espacios público comunales donde esta última sociedad mantienen contratos de concesión vigentes con distintas Municipalidades para el desarrollo y explotación del sistema público de arrendamiento de bicicletas; en adelante, incluyendo todas sus modificaciones de tiempo en tiempo,  se denominará como el “</w:t>
            </w:r>
            <w:r w:rsidRPr="00F42204">
              <w:rPr>
                <w:rFonts w:ascii="Times New Roman" w:hAnsi="Times New Roman"/>
                <w:b/>
                <w:spacing w:val="-2"/>
                <w:sz w:val="24"/>
                <w:lang w:val="es-CL"/>
              </w:rPr>
              <w:t>Contrato de Branding</w:t>
            </w:r>
            <w:r w:rsidRPr="00F42204">
              <w:rPr>
                <w:rFonts w:ascii="Times New Roman" w:hAnsi="Times New Roman"/>
                <w:bCs/>
                <w:spacing w:val="-2"/>
                <w:sz w:val="24"/>
                <w:lang w:val="es-CL"/>
              </w:rPr>
              <w:t xml:space="preserve">”, todo ello, en los plazos, términos y condiciones establecidos en el referido contrato. En virtud del Contrato de Branding Itaú Corpbanca se obligó a pagar a </w:t>
            </w:r>
            <w:r w:rsidRPr="00F42204">
              <w:rPr>
                <w:rFonts w:ascii="Times New Roman" w:hAnsi="Times New Roman"/>
                <w:b/>
                <w:spacing w:val="-2"/>
                <w:sz w:val="24"/>
                <w:lang w:val="es-CL"/>
              </w:rPr>
              <w:t>Bike Santiago</w:t>
            </w:r>
            <w:r w:rsidRPr="00F42204">
              <w:rPr>
                <w:rFonts w:ascii="Times New Roman" w:hAnsi="Times New Roman"/>
                <w:bCs/>
                <w:spacing w:val="-2"/>
                <w:sz w:val="24"/>
                <w:lang w:val="es-CL"/>
              </w:rPr>
              <w:t xml:space="preserve">, a título de precio de arrendamiento, las sumas, en las fechas y por el periodo de vigencia indicado en el referido contrato. </w:t>
            </w:r>
          </w:p>
          <w:p w14:paraId="478CB4CD" w14:textId="77777777" w:rsidR="00F42204" w:rsidRPr="00F42204" w:rsidRDefault="00F42204" w:rsidP="00F42204">
            <w:pPr>
              <w:jc w:val="both"/>
              <w:rPr>
                <w:rFonts w:ascii="Times New Roman" w:hAnsi="Times New Roman"/>
                <w:bCs/>
                <w:spacing w:val="-2"/>
                <w:sz w:val="24"/>
                <w:lang w:val="es-ES_tradnl"/>
              </w:rPr>
            </w:pPr>
          </w:p>
          <w:p w14:paraId="7C00EFA4"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bCs/>
                <w:spacing w:val="-2"/>
                <w:sz w:val="24"/>
                <w:lang w:val="es-CL"/>
              </w:rPr>
              <w:t xml:space="preserve">/b/ </w:t>
            </w:r>
            <w:r w:rsidRPr="00F42204">
              <w:rPr>
                <w:rFonts w:ascii="Times New Roman" w:hAnsi="Times New Roman"/>
                <w:bCs/>
                <w:sz w:val="24"/>
                <w:lang w:val="es-CL"/>
              </w:rPr>
              <w:t>De conformidad con la Cláusula Octava del Contrato de Branding, Itaú Corpbanca tiene la prerrogativa de detener las renovaciones automáticas del plazo del Contrato de Branding mediante el envío de una notificación por escrito a Bike Santiago, tres (3) meses antes de la fecha de vencimiento del Contrato de Branding, actualmente programado para el 30 de septiembre de 2025 (“</w:t>
            </w:r>
            <w:r w:rsidRPr="00F42204">
              <w:rPr>
                <w:rFonts w:ascii="Times New Roman" w:hAnsi="Times New Roman"/>
                <w:b/>
                <w:sz w:val="24"/>
                <w:lang w:val="es-CL"/>
              </w:rPr>
              <w:t>Aviso de Terminación</w:t>
            </w:r>
            <w:r w:rsidRPr="00F42204">
              <w:rPr>
                <w:rFonts w:ascii="Times New Roman" w:hAnsi="Times New Roman"/>
                <w:b/>
                <w:bCs/>
                <w:sz w:val="24"/>
                <w:lang w:val="es-CL"/>
              </w:rPr>
              <w:t>”</w:t>
            </w:r>
            <w:r w:rsidRPr="00F42204">
              <w:rPr>
                <w:rFonts w:ascii="Times New Roman" w:hAnsi="Times New Roman"/>
                <w:bCs/>
                <w:sz w:val="24"/>
                <w:lang w:val="es-CL"/>
              </w:rPr>
              <w:t xml:space="preserve">). </w:t>
            </w:r>
          </w:p>
        </w:tc>
        <w:tc>
          <w:tcPr>
            <w:tcW w:w="4675" w:type="dxa"/>
          </w:tcPr>
          <w:p w14:paraId="4AF6583E" w14:textId="77777777" w:rsidR="00F42204" w:rsidRPr="00F42204" w:rsidRDefault="00F42204" w:rsidP="00F42204">
            <w:pPr>
              <w:widowControl w:val="0"/>
              <w:suppressAutoHyphens/>
              <w:jc w:val="both"/>
              <w:rPr>
                <w:rFonts w:ascii="Times New Roman" w:hAnsi="Times New Roman"/>
                <w:b/>
                <w:spacing w:val="-2"/>
                <w:sz w:val="24"/>
                <w:lang w:val="en-US"/>
              </w:rPr>
            </w:pPr>
            <w:r w:rsidRPr="00F42204">
              <w:rPr>
                <w:rFonts w:ascii="Times New Roman" w:hAnsi="Times New Roman"/>
                <w:b/>
                <w:sz w:val="24"/>
                <w:u w:val="single"/>
                <w:lang w:val="en-US"/>
              </w:rPr>
              <w:t>One.Two</w:t>
            </w:r>
            <w:r w:rsidRPr="00F42204">
              <w:rPr>
                <w:rFonts w:ascii="Times New Roman" w:hAnsi="Times New Roman"/>
                <w:b/>
                <w:sz w:val="24"/>
                <w:lang w:val="en-US"/>
              </w:rPr>
              <w:t xml:space="preserve">. </w:t>
            </w:r>
            <w:r w:rsidRPr="00F42204">
              <w:rPr>
                <w:rFonts w:ascii="Times New Roman" w:hAnsi="Times New Roman"/>
                <w:b/>
                <w:spacing w:val="-2"/>
                <w:sz w:val="24"/>
                <w:lang w:val="en-US"/>
              </w:rPr>
              <w:t xml:space="preserve">Branding Agreement. </w:t>
            </w:r>
          </w:p>
          <w:p w14:paraId="67A4317D" w14:textId="77777777" w:rsidR="00F42204" w:rsidRPr="00F42204" w:rsidRDefault="00F42204" w:rsidP="00F42204">
            <w:pPr>
              <w:jc w:val="both"/>
              <w:rPr>
                <w:rFonts w:ascii="Times New Roman" w:hAnsi="Times New Roman"/>
                <w:bCs/>
                <w:spacing w:val="-2"/>
                <w:sz w:val="24"/>
                <w:lang w:val="en-US"/>
              </w:rPr>
            </w:pPr>
          </w:p>
          <w:p w14:paraId="210B88FD" w14:textId="77777777" w:rsidR="00F42204" w:rsidRPr="00F42204" w:rsidRDefault="00F42204" w:rsidP="00F42204">
            <w:pPr>
              <w:jc w:val="both"/>
              <w:rPr>
                <w:rFonts w:ascii="Times New Roman" w:hAnsi="Times New Roman"/>
                <w:bCs/>
                <w:spacing w:val="-2"/>
                <w:sz w:val="24"/>
                <w:lang w:val="en-US"/>
              </w:rPr>
            </w:pPr>
            <w:r w:rsidRPr="00F42204">
              <w:rPr>
                <w:rFonts w:ascii="Times New Roman" w:hAnsi="Times New Roman"/>
                <w:b/>
                <w:bCs/>
                <w:spacing w:val="-2"/>
                <w:sz w:val="24"/>
                <w:lang w:val="en-US"/>
              </w:rPr>
              <w:t xml:space="preserve">/a/ </w:t>
            </w:r>
            <w:r w:rsidRPr="00F42204">
              <w:rPr>
                <w:rFonts w:ascii="Times New Roman" w:hAnsi="Times New Roman"/>
                <w:bCs/>
                <w:spacing w:val="-2"/>
                <w:sz w:val="24"/>
                <w:lang w:val="en-US"/>
              </w:rPr>
              <w:t>By private deed dated September 25th, 2018, Bike Santiago and Itaú Corpbanca entered into an agreement whereby the former leased to Itaú Corpbanca, under the terms set forth therein, all of the spaces for sponsorship or branding of a public bicycle rental system, called Advertising Spaces, as defined in the Branding Agreement, which includes bicycle docking stations, bicycles, totems, information panels, as well as any other space that allows sponsorship or branding in accordance with the terms set forth therein, or which Bike Santiago to be set up in the future for such purpose, which is established in public communal spaces where the latter company has concession contracts in force with different Municipalities for the development and operation of the public bicycle rental system; hereinafter, including all its amendments from time to time, referred to as the “</w:t>
            </w:r>
            <w:r w:rsidRPr="00F42204">
              <w:rPr>
                <w:rFonts w:ascii="Times New Roman" w:hAnsi="Times New Roman"/>
                <w:b/>
                <w:spacing w:val="-2"/>
                <w:sz w:val="24"/>
                <w:lang w:val="en-US"/>
              </w:rPr>
              <w:t>Branding Agreement</w:t>
            </w:r>
            <w:r w:rsidRPr="00F42204">
              <w:rPr>
                <w:rFonts w:ascii="Times New Roman" w:hAnsi="Times New Roman"/>
                <w:bCs/>
                <w:spacing w:val="-2"/>
                <w:sz w:val="24"/>
                <w:lang w:val="en-US"/>
              </w:rPr>
              <w:t xml:space="preserve">”, all of the foregoing, in the terms and conditions set forth in the referred agreement. By virtue of the Branding Agreement, Itaú Corpbanca undertook to pay to </w:t>
            </w:r>
            <w:r w:rsidRPr="00F42204">
              <w:rPr>
                <w:rFonts w:ascii="Times New Roman" w:hAnsi="Times New Roman"/>
                <w:b/>
                <w:spacing w:val="-2"/>
                <w:sz w:val="24"/>
                <w:lang w:val="en-US"/>
              </w:rPr>
              <w:t>Bike Santiago</w:t>
            </w:r>
            <w:r w:rsidRPr="00F42204">
              <w:rPr>
                <w:rFonts w:ascii="Times New Roman" w:hAnsi="Times New Roman"/>
                <w:bCs/>
                <w:spacing w:val="-2"/>
                <w:sz w:val="24"/>
                <w:lang w:val="en-US"/>
              </w:rPr>
              <w:t xml:space="preserve">, as a lease price, the amounts, on the dates and for the term indicated in the aforementioned agreement. </w:t>
            </w:r>
          </w:p>
          <w:p w14:paraId="5293200F" w14:textId="77777777" w:rsidR="00F42204" w:rsidRPr="00F42204" w:rsidRDefault="00F42204" w:rsidP="00F42204">
            <w:pPr>
              <w:jc w:val="both"/>
              <w:rPr>
                <w:rFonts w:ascii="Times New Roman" w:hAnsi="Times New Roman"/>
                <w:bCs/>
                <w:sz w:val="24"/>
                <w:lang w:val="en-US"/>
              </w:rPr>
            </w:pPr>
          </w:p>
          <w:p w14:paraId="7141CA98" w14:textId="77777777" w:rsidR="00F42204" w:rsidRPr="00F42204" w:rsidRDefault="00F42204" w:rsidP="00F42204">
            <w:pPr>
              <w:jc w:val="both"/>
              <w:rPr>
                <w:rFonts w:ascii="Times New Roman" w:hAnsi="Times New Roman"/>
                <w:b/>
                <w:bCs/>
                <w:spacing w:val="-2"/>
                <w:sz w:val="24"/>
                <w:lang w:val="en-US"/>
              </w:rPr>
            </w:pPr>
          </w:p>
          <w:p w14:paraId="04061FAF" w14:textId="77777777" w:rsidR="00F42204" w:rsidRPr="00F42204" w:rsidRDefault="00F42204" w:rsidP="00F42204">
            <w:pPr>
              <w:jc w:val="both"/>
              <w:rPr>
                <w:rFonts w:ascii="Times New Roman" w:hAnsi="Times New Roman"/>
                <w:b/>
                <w:bCs/>
                <w:spacing w:val="-2"/>
                <w:sz w:val="24"/>
                <w:lang w:val="en-US"/>
              </w:rPr>
            </w:pPr>
          </w:p>
          <w:p w14:paraId="79FA36CA" w14:textId="77777777" w:rsidR="00F42204" w:rsidRPr="00F42204" w:rsidRDefault="00F42204" w:rsidP="00F42204">
            <w:pPr>
              <w:jc w:val="both"/>
              <w:rPr>
                <w:rFonts w:ascii="Times New Roman" w:hAnsi="Times New Roman"/>
                <w:b/>
                <w:bCs/>
                <w:spacing w:val="-2"/>
                <w:sz w:val="24"/>
                <w:lang w:val="en-US"/>
              </w:rPr>
            </w:pPr>
          </w:p>
          <w:p w14:paraId="0F14E8C2" w14:textId="77777777" w:rsidR="00F42204" w:rsidRPr="00F42204" w:rsidRDefault="00F42204" w:rsidP="00F42204">
            <w:pPr>
              <w:jc w:val="both"/>
              <w:rPr>
                <w:rFonts w:ascii="Times New Roman" w:hAnsi="Times New Roman"/>
                <w:b/>
                <w:bCs/>
                <w:spacing w:val="-2"/>
                <w:sz w:val="24"/>
                <w:lang w:val="en-US"/>
              </w:rPr>
            </w:pPr>
          </w:p>
          <w:p w14:paraId="30321A3E" w14:textId="77777777" w:rsidR="00F42204" w:rsidRPr="00F42204" w:rsidRDefault="00F42204" w:rsidP="00F42204">
            <w:pPr>
              <w:jc w:val="both"/>
              <w:rPr>
                <w:rFonts w:ascii="Times New Roman" w:hAnsi="Times New Roman"/>
                <w:b/>
                <w:bCs/>
                <w:spacing w:val="-2"/>
                <w:sz w:val="24"/>
                <w:lang w:val="en-US"/>
              </w:rPr>
            </w:pPr>
          </w:p>
          <w:p w14:paraId="0D25861B" w14:textId="77777777" w:rsidR="00F42204" w:rsidRPr="00F42204" w:rsidRDefault="00F42204" w:rsidP="00F42204">
            <w:pPr>
              <w:jc w:val="both"/>
              <w:rPr>
                <w:rFonts w:ascii="Times New Roman" w:hAnsi="Times New Roman"/>
                <w:b/>
                <w:bCs/>
                <w:spacing w:val="-2"/>
                <w:sz w:val="24"/>
                <w:lang w:val="en-US"/>
              </w:rPr>
            </w:pPr>
          </w:p>
          <w:p w14:paraId="73967B85" w14:textId="77777777" w:rsidR="00F42204" w:rsidRPr="00F42204" w:rsidRDefault="00F42204" w:rsidP="00F42204">
            <w:pPr>
              <w:jc w:val="both"/>
              <w:rPr>
                <w:rFonts w:ascii="Times New Roman" w:hAnsi="Times New Roman"/>
                <w:b/>
                <w:bCs/>
                <w:spacing w:val="-2"/>
                <w:sz w:val="24"/>
                <w:lang w:val="en-US"/>
              </w:rPr>
            </w:pPr>
          </w:p>
          <w:p w14:paraId="6F0D829E" w14:textId="77777777" w:rsidR="00F42204" w:rsidRPr="00F42204" w:rsidRDefault="00F42204" w:rsidP="00F42204">
            <w:pPr>
              <w:jc w:val="both"/>
              <w:rPr>
                <w:rFonts w:ascii="Times New Roman" w:hAnsi="Times New Roman"/>
                <w:bCs/>
                <w:sz w:val="24"/>
                <w:lang w:val="en-US"/>
              </w:rPr>
            </w:pPr>
            <w:r w:rsidRPr="00F42204">
              <w:rPr>
                <w:rFonts w:ascii="Times New Roman" w:hAnsi="Times New Roman"/>
                <w:b/>
                <w:bCs/>
                <w:spacing w:val="-2"/>
                <w:sz w:val="24"/>
                <w:lang w:val="en-US"/>
              </w:rPr>
              <w:t xml:space="preserve">/b/ </w:t>
            </w:r>
            <w:r w:rsidRPr="00F42204">
              <w:rPr>
                <w:rFonts w:ascii="Times New Roman" w:hAnsi="Times New Roman"/>
                <w:bCs/>
                <w:sz w:val="24"/>
                <w:lang w:val="en-US"/>
              </w:rPr>
              <w:t>Pursuant to Clause Eight of the Branding Agreement, Itaú Corpbanca has the right to interrupt the automatic renewals of the Branding Agreement by sending a written notice to Bike Santiago, three (3) months before the date of expiration of the Branding Agreement, currently scheduled for September 30, 2025 (“</w:t>
            </w:r>
            <w:r w:rsidRPr="00F42204">
              <w:rPr>
                <w:rFonts w:ascii="Times New Roman" w:hAnsi="Times New Roman"/>
                <w:b/>
                <w:sz w:val="24"/>
                <w:lang w:val="en-US"/>
              </w:rPr>
              <w:t>Notice of Termination</w:t>
            </w:r>
            <w:r w:rsidRPr="00F42204">
              <w:rPr>
                <w:rFonts w:ascii="Times New Roman" w:hAnsi="Times New Roman"/>
                <w:bCs/>
                <w:sz w:val="24"/>
                <w:lang w:val="en-US"/>
              </w:rPr>
              <w:t xml:space="preserve">”). </w:t>
            </w:r>
          </w:p>
        </w:tc>
      </w:tr>
      <w:tr w:rsidR="00F42204" w:rsidRPr="003568CD" w14:paraId="52ADAF92" w14:textId="77777777" w:rsidTr="00F42204">
        <w:tc>
          <w:tcPr>
            <w:tcW w:w="4675" w:type="dxa"/>
          </w:tcPr>
          <w:p w14:paraId="0F4CECA1" w14:textId="77777777" w:rsidR="00F42204" w:rsidRPr="00F42204" w:rsidRDefault="00F42204" w:rsidP="00F42204">
            <w:pPr>
              <w:jc w:val="both"/>
              <w:rPr>
                <w:rFonts w:ascii="Times New Roman" w:hAnsi="Times New Roman"/>
                <w:sz w:val="24"/>
                <w:lang w:val="en-US"/>
              </w:rPr>
            </w:pPr>
          </w:p>
        </w:tc>
        <w:tc>
          <w:tcPr>
            <w:tcW w:w="4675" w:type="dxa"/>
          </w:tcPr>
          <w:p w14:paraId="151E9E5A" w14:textId="77777777" w:rsidR="00F42204" w:rsidRPr="00F42204" w:rsidRDefault="00F42204" w:rsidP="00F42204">
            <w:pPr>
              <w:jc w:val="both"/>
              <w:rPr>
                <w:rFonts w:ascii="Times New Roman" w:hAnsi="Times New Roman"/>
                <w:sz w:val="24"/>
                <w:lang w:val="en-US"/>
              </w:rPr>
            </w:pPr>
          </w:p>
        </w:tc>
      </w:tr>
      <w:tr w:rsidR="00F42204" w:rsidRPr="003568CD" w14:paraId="303BA390" w14:textId="77777777" w:rsidTr="00F42204">
        <w:tc>
          <w:tcPr>
            <w:tcW w:w="4675" w:type="dxa"/>
          </w:tcPr>
          <w:p w14:paraId="6C355BD0" w14:textId="77777777" w:rsidR="00F42204" w:rsidRPr="00F42204" w:rsidRDefault="00F42204" w:rsidP="00F42204">
            <w:pPr>
              <w:jc w:val="both"/>
              <w:rPr>
                <w:rFonts w:ascii="Times New Roman" w:hAnsi="Times New Roman"/>
                <w:caps/>
                <w:sz w:val="24"/>
                <w:lang w:val="es-ES"/>
              </w:rPr>
            </w:pPr>
            <w:r w:rsidRPr="00F42204">
              <w:rPr>
                <w:rFonts w:ascii="Times New Roman" w:hAnsi="Times New Roman"/>
                <w:b/>
                <w:caps/>
                <w:sz w:val="24"/>
                <w:u w:val="single"/>
                <w:lang w:val="es-ES"/>
              </w:rPr>
              <w:t>CLÁUSULA SEGUNDA</w:t>
            </w:r>
            <w:r w:rsidRPr="00F42204">
              <w:rPr>
                <w:rFonts w:ascii="Times New Roman" w:hAnsi="Times New Roman"/>
                <w:b/>
                <w:caps/>
                <w:sz w:val="24"/>
                <w:lang w:val="es-ES"/>
              </w:rPr>
              <w:t>:</w:t>
            </w:r>
            <w:r w:rsidRPr="00F42204">
              <w:rPr>
                <w:rFonts w:ascii="Times New Roman" w:hAnsi="Times New Roman"/>
                <w:caps/>
                <w:sz w:val="24"/>
                <w:lang w:val="es-ES"/>
              </w:rPr>
              <w:t xml:space="preserve"> </w:t>
            </w:r>
            <w:r w:rsidRPr="00F42204">
              <w:rPr>
                <w:rFonts w:ascii="Times New Roman" w:hAnsi="Times New Roman"/>
                <w:b/>
                <w:caps/>
                <w:sz w:val="24"/>
                <w:u w:val="single"/>
                <w:lang w:val="es-ES"/>
              </w:rPr>
              <w:t>Definiciones</w:t>
            </w:r>
            <w:r w:rsidRPr="00F42204">
              <w:rPr>
                <w:rFonts w:ascii="Times New Roman" w:hAnsi="Times New Roman"/>
                <w:caps/>
                <w:sz w:val="24"/>
                <w:lang w:val="es-ES"/>
              </w:rPr>
              <w:t xml:space="preserve">. </w:t>
            </w:r>
          </w:p>
          <w:p w14:paraId="56102A5B" w14:textId="77777777" w:rsidR="00F42204" w:rsidRPr="00F42204" w:rsidRDefault="00F42204" w:rsidP="00F42204">
            <w:pPr>
              <w:jc w:val="both"/>
              <w:rPr>
                <w:rFonts w:ascii="Times New Roman" w:hAnsi="Times New Roman"/>
                <w:sz w:val="24"/>
                <w:lang w:val="es-ES"/>
              </w:rPr>
            </w:pPr>
          </w:p>
          <w:p w14:paraId="4535BF33"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u w:val="single"/>
                <w:lang w:val="es-ES"/>
              </w:rPr>
              <w:t>Dos</w:t>
            </w:r>
            <w:r w:rsidRPr="00F42204">
              <w:rPr>
                <w:rFonts w:ascii="Times New Roman" w:hAnsi="Times New Roman"/>
                <w:b/>
                <w:bCs/>
                <w:sz w:val="24"/>
                <w:u w:val="single"/>
                <w:lang w:val="es-CL"/>
              </w:rPr>
              <w:t>.Uno</w:t>
            </w:r>
            <w:r w:rsidRPr="00F42204">
              <w:rPr>
                <w:rFonts w:ascii="Times New Roman" w:hAnsi="Times New Roman"/>
                <w:b/>
                <w:bCs/>
                <w:sz w:val="24"/>
                <w:lang w:val="es-CL"/>
              </w:rPr>
              <w:t>. Reglas Generales</w:t>
            </w:r>
            <w:r w:rsidRPr="00F42204">
              <w:rPr>
                <w:rFonts w:ascii="Times New Roman" w:hAnsi="Times New Roman"/>
                <w:sz w:val="24"/>
                <w:lang w:val="es-CL"/>
              </w:rPr>
              <w:t xml:space="preserve">. </w:t>
            </w:r>
            <w:r w:rsidRPr="00F42204">
              <w:rPr>
                <w:rFonts w:ascii="Times New Roman" w:hAnsi="Times New Roman"/>
                <w:b/>
                <w:bCs/>
                <w:sz w:val="24"/>
                <w:lang w:val="es-CL"/>
              </w:rPr>
              <w:t>/a</w:t>
            </w:r>
            <w:r w:rsidRPr="00F42204">
              <w:rPr>
                <w:rFonts w:ascii="Times New Roman" w:hAnsi="Times New Roman"/>
                <w:sz w:val="24"/>
                <w:lang w:val="es-CL"/>
              </w:rPr>
              <w:t xml:space="preserve">/ A menos que se hayan definido expresamente en este Contrato, los términos en mayúscula tendrán el significado que se les asigna en el Contrato de Branding y en la “Prenda Sin Desplazamiento y Mandato” </w:t>
            </w:r>
            <w:r w:rsidRPr="00F42204">
              <w:rPr>
                <w:rFonts w:ascii="Times New Roman" w:hAnsi="Times New Roman"/>
                <w:spacing w:val="-2"/>
                <w:sz w:val="24"/>
                <w:lang w:val="es-CL"/>
              </w:rPr>
              <w:t>efectuada y suscrito con esta misma fecha por Bike Santiago con Oliveira Trust (“</w:t>
            </w:r>
            <w:r w:rsidRPr="00F42204">
              <w:rPr>
                <w:rFonts w:ascii="Times New Roman" w:hAnsi="Times New Roman"/>
                <w:b/>
                <w:bCs/>
                <w:spacing w:val="-2"/>
                <w:sz w:val="24"/>
                <w:lang w:val="es-CL"/>
              </w:rPr>
              <w:t>Contrato de Prenda</w:t>
            </w:r>
            <w:r w:rsidRPr="00F42204">
              <w:rPr>
                <w:rFonts w:ascii="Times New Roman" w:hAnsi="Times New Roman"/>
                <w:spacing w:val="-2"/>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/b/</w:t>
            </w:r>
            <w:r w:rsidRPr="00F42204">
              <w:rPr>
                <w:rFonts w:ascii="Times New Roman" w:hAnsi="Times New Roman"/>
                <w:sz w:val="24"/>
                <w:lang w:val="es-CL"/>
              </w:rPr>
              <w:t xml:space="preserve"> Salvo que expresamente se estipule lo contrario, cada uno de dichos significados será igualmente aplicable a los singulares y plurales de los respectivos términos así definidos; y /c/ Los títulos de las Cláusulas de este Contrato son sólo referenciales y no afectarán su interpretación en ninguna forma.</w:t>
            </w:r>
          </w:p>
        </w:tc>
        <w:tc>
          <w:tcPr>
            <w:tcW w:w="4675" w:type="dxa"/>
          </w:tcPr>
          <w:p w14:paraId="39F4CEB6"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CLAUSE TWO</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DEFINITIONS</w:t>
            </w:r>
            <w:r w:rsidRPr="00F42204">
              <w:rPr>
                <w:rFonts w:ascii="Times New Roman" w:hAnsi="Times New Roman"/>
                <w:b/>
                <w:bCs/>
                <w:sz w:val="24"/>
                <w:lang w:val="en-US"/>
              </w:rPr>
              <w:t xml:space="preserve">. </w:t>
            </w:r>
          </w:p>
          <w:p w14:paraId="7FAAE505" w14:textId="77777777" w:rsidR="00F42204" w:rsidRPr="00F42204" w:rsidRDefault="00F42204" w:rsidP="00F42204">
            <w:pPr>
              <w:jc w:val="both"/>
              <w:rPr>
                <w:rFonts w:ascii="Times New Roman" w:hAnsi="Times New Roman"/>
                <w:sz w:val="24"/>
                <w:lang w:val="en-US"/>
              </w:rPr>
            </w:pPr>
          </w:p>
          <w:p w14:paraId="5A20E6E7"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Two.One</w:t>
            </w:r>
            <w:r w:rsidRPr="00F42204">
              <w:rPr>
                <w:rFonts w:ascii="Times New Roman" w:hAnsi="Times New Roman"/>
                <w:sz w:val="24"/>
                <w:lang w:val="en-US"/>
              </w:rPr>
              <w:t xml:space="preserve">. </w:t>
            </w:r>
            <w:r w:rsidRPr="00F42204">
              <w:rPr>
                <w:rFonts w:ascii="Times New Roman" w:hAnsi="Times New Roman"/>
                <w:b/>
                <w:bCs/>
                <w:sz w:val="24"/>
                <w:u w:val="single"/>
                <w:lang w:val="en-US"/>
              </w:rPr>
              <w:t>General Rules</w:t>
            </w:r>
            <w:r w:rsidRPr="00F42204">
              <w:rPr>
                <w:rFonts w:ascii="Times New Roman" w:hAnsi="Times New Roman"/>
                <w:sz w:val="24"/>
                <w:lang w:val="en-US"/>
              </w:rPr>
              <w:t>. /</w:t>
            </w:r>
            <w:r w:rsidRPr="00F42204">
              <w:rPr>
                <w:rFonts w:ascii="Times New Roman" w:hAnsi="Times New Roman"/>
                <w:b/>
                <w:bCs/>
                <w:sz w:val="24"/>
                <w:lang w:val="en-US"/>
              </w:rPr>
              <w:t>a</w:t>
            </w:r>
            <w:r w:rsidRPr="00F42204">
              <w:rPr>
                <w:rFonts w:ascii="Times New Roman" w:hAnsi="Times New Roman"/>
                <w:sz w:val="24"/>
                <w:lang w:val="en-US"/>
              </w:rPr>
              <w:t>/ Unless expressly defined in this Agreement, capitalized terms shall have the meanings assigned to them in the Branding Agreement and the “Prenda Sin Desplazamiento y Mandato” entered into on this date by Bike Santiago and Oliveira Trust (“</w:t>
            </w:r>
            <w:r w:rsidRPr="00F42204">
              <w:rPr>
                <w:rFonts w:ascii="Times New Roman" w:hAnsi="Times New Roman"/>
                <w:b/>
                <w:bCs/>
                <w:sz w:val="24"/>
                <w:lang w:val="en-US"/>
              </w:rPr>
              <w:t>Pledge Agreement</w:t>
            </w:r>
            <w:r w:rsidRPr="00F42204">
              <w:rPr>
                <w:rFonts w:ascii="Times New Roman" w:hAnsi="Times New Roman"/>
                <w:sz w:val="24"/>
                <w:lang w:val="en-US"/>
              </w:rPr>
              <w:t>”) /</w:t>
            </w:r>
            <w:r w:rsidRPr="00F42204">
              <w:rPr>
                <w:rFonts w:ascii="Times New Roman" w:hAnsi="Times New Roman"/>
                <w:b/>
                <w:bCs/>
                <w:sz w:val="24"/>
                <w:lang w:val="en-US"/>
              </w:rPr>
              <w:t>b</w:t>
            </w:r>
            <w:r w:rsidRPr="00F42204">
              <w:rPr>
                <w:rFonts w:ascii="Times New Roman" w:hAnsi="Times New Roman"/>
                <w:sz w:val="24"/>
                <w:lang w:val="en-US"/>
              </w:rPr>
              <w:t>/ Unless expressly provided otherwise, each such meaning shall be equally applicable to the singular and plural of the respective terms so defined; and /</w:t>
            </w:r>
            <w:r w:rsidRPr="00F42204">
              <w:rPr>
                <w:rFonts w:ascii="Times New Roman" w:hAnsi="Times New Roman"/>
                <w:b/>
                <w:bCs/>
                <w:sz w:val="24"/>
                <w:lang w:val="en-US"/>
              </w:rPr>
              <w:t>c</w:t>
            </w:r>
            <w:r w:rsidRPr="00F42204">
              <w:rPr>
                <w:rFonts w:ascii="Times New Roman" w:hAnsi="Times New Roman"/>
                <w:sz w:val="24"/>
                <w:lang w:val="en-US"/>
              </w:rPr>
              <w:t>/ The headings of Clauses hereof are for reference only and shall not affect their interpretation in any way.</w:t>
            </w:r>
          </w:p>
          <w:p w14:paraId="3B470FF3" w14:textId="77777777" w:rsidR="00F42204" w:rsidRPr="00F42204" w:rsidRDefault="00F42204" w:rsidP="00F42204">
            <w:pPr>
              <w:jc w:val="both"/>
              <w:rPr>
                <w:rFonts w:ascii="Times New Roman" w:hAnsi="Times New Roman"/>
                <w:sz w:val="24"/>
                <w:lang w:val="en-US"/>
              </w:rPr>
            </w:pPr>
          </w:p>
        </w:tc>
      </w:tr>
      <w:tr w:rsidR="00F42204" w:rsidRPr="003568CD" w14:paraId="67537A43" w14:textId="77777777" w:rsidTr="00F42204">
        <w:tc>
          <w:tcPr>
            <w:tcW w:w="4675" w:type="dxa"/>
          </w:tcPr>
          <w:p w14:paraId="7AFE8D52" w14:textId="77777777" w:rsidR="00F42204" w:rsidRPr="00F42204" w:rsidRDefault="00F42204" w:rsidP="00F42204">
            <w:pPr>
              <w:jc w:val="both"/>
              <w:rPr>
                <w:rFonts w:ascii="Times New Roman" w:hAnsi="Times New Roman"/>
                <w:sz w:val="24"/>
                <w:lang w:val="en-US"/>
              </w:rPr>
            </w:pPr>
          </w:p>
        </w:tc>
        <w:tc>
          <w:tcPr>
            <w:tcW w:w="4675" w:type="dxa"/>
          </w:tcPr>
          <w:p w14:paraId="128083F8" w14:textId="77777777" w:rsidR="00F42204" w:rsidRPr="00F42204" w:rsidRDefault="00F42204" w:rsidP="00F42204">
            <w:pPr>
              <w:jc w:val="both"/>
              <w:rPr>
                <w:rFonts w:ascii="Times New Roman" w:hAnsi="Times New Roman"/>
                <w:sz w:val="24"/>
                <w:lang w:val="en-US"/>
              </w:rPr>
            </w:pPr>
          </w:p>
        </w:tc>
      </w:tr>
      <w:tr w:rsidR="00F42204" w:rsidRPr="003568CD" w14:paraId="07196BD8" w14:textId="77777777" w:rsidTr="00F42204">
        <w:tc>
          <w:tcPr>
            <w:tcW w:w="4675" w:type="dxa"/>
          </w:tcPr>
          <w:p w14:paraId="08864CE3"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CL"/>
              </w:rPr>
              <w:t>Dos.Dos</w:t>
            </w:r>
            <w:r w:rsidRPr="00F42204">
              <w:rPr>
                <w:rFonts w:ascii="Times New Roman" w:hAnsi="Times New Roman"/>
                <w:b/>
                <w:sz w:val="24"/>
                <w:lang w:val="es-CL"/>
              </w:rPr>
              <w:t xml:space="preserve">. </w:t>
            </w:r>
            <w:r w:rsidRPr="00F42204">
              <w:rPr>
                <w:rFonts w:ascii="Times New Roman" w:hAnsi="Times New Roman"/>
                <w:b/>
                <w:bCs/>
                <w:sz w:val="24"/>
                <w:lang w:val="es-CL"/>
              </w:rPr>
              <w:t>Definiciones</w:t>
            </w:r>
            <w:r w:rsidRPr="00F42204">
              <w:rPr>
                <w:rFonts w:ascii="Times New Roman" w:hAnsi="Times New Roman"/>
                <w:sz w:val="24"/>
                <w:lang w:val="es-CL"/>
              </w:rPr>
              <w:t xml:space="preserve">. Para los efectos de este Contrato, los siguientes términos tendrán los significados que en cada caso se indica: </w:t>
            </w:r>
          </w:p>
          <w:p w14:paraId="23404D33" w14:textId="77777777" w:rsidR="00F42204" w:rsidRPr="00F42204" w:rsidRDefault="00F42204" w:rsidP="00F42204">
            <w:pPr>
              <w:jc w:val="both"/>
              <w:rPr>
                <w:rFonts w:ascii="Times New Roman" w:hAnsi="Times New Roman"/>
                <w:sz w:val="24"/>
                <w:lang w:val="es-CL"/>
              </w:rPr>
            </w:pPr>
          </w:p>
          <w:p w14:paraId="74DE61DC"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sz w:val="24"/>
                <w:lang w:val="es-CL"/>
              </w:rPr>
              <w:t>“Agente de Cuentas”</w:t>
            </w:r>
            <w:r w:rsidRPr="00F42204">
              <w:rPr>
                <w:rFonts w:ascii="Times New Roman" w:hAnsi="Times New Roman"/>
                <w:bCs/>
                <w:sz w:val="24"/>
                <w:lang w:val="es-CL"/>
              </w:rPr>
              <w:t>:</w:t>
            </w:r>
            <w:r w:rsidRPr="00F42204">
              <w:rPr>
                <w:rFonts w:ascii="Times New Roman" w:hAnsi="Times New Roman"/>
                <w:sz w:val="24"/>
                <w:lang w:val="es-CL"/>
              </w:rPr>
              <w:t xml:space="preserve"> significa </w:t>
            </w:r>
            <w:r w:rsidRPr="00F42204">
              <w:rPr>
                <w:rFonts w:ascii="Times New Roman" w:hAnsi="Times New Roman"/>
                <w:b/>
                <w:sz w:val="24"/>
                <w:lang w:val="es-CL"/>
              </w:rPr>
              <w:t>ITAÚ CORPBANCA</w:t>
            </w:r>
            <w:r w:rsidRPr="00F42204">
              <w:rPr>
                <w:rFonts w:ascii="Times New Roman" w:hAnsi="Times New Roman"/>
                <w:sz w:val="24"/>
                <w:lang w:val="es-CL"/>
              </w:rPr>
              <w:t xml:space="preserve"> en relación con el depósito en garantía de la remuneración mensual pagadera a Bike Santiago por Itaú Corpbanca en conformidad con lo señalado en la cláusula séptima del Contrato de Branding.</w:t>
            </w:r>
            <w:r w:rsidRPr="00F42204">
              <w:rPr>
                <w:rFonts w:ascii="Times New Roman" w:hAnsi="Times New Roman"/>
                <w:bCs/>
                <w:sz w:val="24"/>
                <w:lang w:val="es-CL"/>
              </w:rPr>
              <w:t xml:space="preserve"> </w:t>
            </w:r>
          </w:p>
          <w:p w14:paraId="125D27F1" w14:textId="77777777" w:rsidR="00F42204" w:rsidRPr="00F42204" w:rsidRDefault="00F42204" w:rsidP="00F42204">
            <w:pPr>
              <w:jc w:val="both"/>
              <w:rPr>
                <w:rFonts w:ascii="Times New Roman" w:hAnsi="Times New Roman"/>
                <w:bCs/>
                <w:sz w:val="24"/>
                <w:lang w:val="es-CL"/>
              </w:rPr>
            </w:pPr>
          </w:p>
          <w:p w14:paraId="1AD1F523"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sz w:val="24"/>
                <w:lang w:val="es-CL"/>
              </w:rPr>
              <w:t>“Cuenta de Libre Disposición”</w:t>
            </w:r>
            <w:r w:rsidRPr="00F42204">
              <w:rPr>
                <w:rFonts w:ascii="Times New Roman" w:hAnsi="Times New Roman"/>
                <w:bCs/>
                <w:sz w:val="24"/>
                <w:lang w:val="es-CL"/>
              </w:rPr>
              <w:t>:</w:t>
            </w:r>
            <w:r w:rsidRPr="00F42204">
              <w:rPr>
                <w:rFonts w:ascii="Times New Roman" w:hAnsi="Times New Roman"/>
                <w:b/>
                <w:sz w:val="24"/>
                <w:lang w:val="es-CL"/>
              </w:rPr>
              <w:t xml:space="preserve"> </w:t>
            </w:r>
            <w:r w:rsidRPr="00F42204">
              <w:rPr>
                <w:rFonts w:ascii="Times New Roman" w:hAnsi="Times New Roman"/>
                <w:bCs/>
                <w:sz w:val="24"/>
                <w:lang w:val="es-CL"/>
              </w:rPr>
              <w:t xml:space="preserve">significa la cuenta corriente denominada en dólares </w:t>
            </w:r>
            <w:r w:rsidRPr="00F42204">
              <w:rPr>
                <w:rFonts w:ascii="Times New Roman" w:hAnsi="Times New Roman"/>
                <w:sz w:val="24"/>
                <w:lang w:val="es-CL"/>
              </w:rPr>
              <w:t>de los Estados Unidos de América</w:t>
            </w:r>
            <w:r w:rsidRPr="00F42204">
              <w:rPr>
                <w:rFonts w:ascii="Times New Roman" w:hAnsi="Times New Roman"/>
                <w:bCs/>
                <w:sz w:val="24"/>
                <w:lang w:val="es-CL"/>
              </w:rPr>
              <w:t xml:space="preserve"> (“</w:t>
            </w:r>
            <w:r w:rsidRPr="00F42204">
              <w:rPr>
                <w:rFonts w:ascii="Times New Roman" w:hAnsi="Times New Roman"/>
                <w:b/>
                <w:sz w:val="24"/>
                <w:lang w:val="es-CL"/>
              </w:rPr>
              <w:t>Dólares</w:t>
            </w:r>
            <w:r w:rsidRPr="00F42204">
              <w:rPr>
                <w:rFonts w:ascii="Times New Roman" w:hAnsi="Times New Roman"/>
                <w:bCs/>
                <w:sz w:val="24"/>
                <w:lang w:val="es-CL"/>
              </w:rPr>
              <w:t xml:space="preserve">”), numero </w:t>
            </w:r>
            <w:r w:rsidRPr="00F42204">
              <w:rPr>
                <w:rFonts w:ascii="Times New Roman" w:hAnsi="Times New Roman"/>
                <w:bCs/>
                <w:sz w:val="24"/>
                <w:highlight w:val="yellow"/>
                <w:lang w:val="es-CL"/>
              </w:rPr>
              <w:t>[*]</w:t>
            </w:r>
            <w:r w:rsidRPr="00F42204">
              <w:rPr>
                <w:rFonts w:ascii="Times New Roman" w:hAnsi="Times New Roman"/>
                <w:bCs/>
                <w:sz w:val="24"/>
                <w:lang w:val="es-CL"/>
              </w:rPr>
              <w:t xml:space="preserve">, abierta a nombre de Bike Santiago en Itaú Corpbanca. </w:t>
            </w:r>
          </w:p>
          <w:p w14:paraId="03B5F61E" w14:textId="77777777" w:rsidR="00F42204" w:rsidRPr="00F42204" w:rsidRDefault="00F42204" w:rsidP="00F42204">
            <w:pPr>
              <w:jc w:val="both"/>
              <w:rPr>
                <w:rFonts w:ascii="Times New Roman" w:hAnsi="Times New Roman"/>
                <w:bCs/>
                <w:sz w:val="24"/>
                <w:lang w:val="es-CL"/>
              </w:rPr>
            </w:pPr>
          </w:p>
          <w:p w14:paraId="76AF8B6D"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lang w:val="es-CL"/>
              </w:rPr>
              <w:t>“Cuenta Restringida”</w:t>
            </w:r>
            <w:r w:rsidRPr="00F42204">
              <w:rPr>
                <w:rFonts w:ascii="Times New Roman" w:hAnsi="Times New Roman"/>
                <w:bCs/>
                <w:sz w:val="24"/>
                <w:lang w:val="es-CL"/>
              </w:rPr>
              <w:t>:</w:t>
            </w:r>
            <w:r w:rsidRPr="00F42204">
              <w:rPr>
                <w:rFonts w:ascii="Times New Roman" w:hAnsi="Times New Roman"/>
                <w:sz w:val="24"/>
                <w:lang w:val="es-CL"/>
              </w:rPr>
              <w:t xml:space="preserve"> significa la cuenta corriente denominada en Dólares, número </w:t>
            </w:r>
            <w:r w:rsidRPr="00F42204">
              <w:rPr>
                <w:rFonts w:ascii="Times New Roman" w:hAnsi="Times New Roman"/>
                <w:sz w:val="24"/>
                <w:highlight w:val="yellow"/>
                <w:lang w:val="es-CL"/>
              </w:rPr>
              <w:t>[*]</w:t>
            </w:r>
            <w:r w:rsidRPr="00F42204">
              <w:rPr>
                <w:rFonts w:ascii="Times New Roman" w:hAnsi="Times New Roman"/>
                <w:sz w:val="24"/>
                <w:lang w:val="es-CL"/>
              </w:rPr>
              <w:t>, abierta a nombre de Bike Santiago en Itaú Corpbanca y administrada en comisión de confianza por el Agente de Cuentas, con las facultades, en los términos y condiciones del presente Contrato y sólo de acuerdo con las instrucciones del Mandante.</w:t>
            </w:r>
          </w:p>
        </w:tc>
        <w:tc>
          <w:tcPr>
            <w:tcW w:w="4675" w:type="dxa"/>
          </w:tcPr>
          <w:p w14:paraId="4784CD15"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Two.Two</w:t>
            </w:r>
            <w:r w:rsidRPr="00F42204">
              <w:rPr>
                <w:rFonts w:ascii="Times New Roman" w:hAnsi="Times New Roman"/>
                <w:sz w:val="24"/>
                <w:lang w:val="en-US"/>
              </w:rPr>
              <w:t xml:space="preserve">. </w:t>
            </w:r>
            <w:r w:rsidRPr="00F42204">
              <w:rPr>
                <w:rFonts w:ascii="Times New Roman" w:hAnsi="Times New Roman"/>
                <w:b/>
                <w:bCs/>
                <w:sz w:val="24"/>
                <w:lang w:val="en-US"/>
              </w:rPr>
              <w:t>Definitions</w:t>
            </w:r>
            <w:r w:rsidRPr="00F42204">
              <w:rPr>
                <w:rFonts w:ascii="Times New Roman" w:hAnsi="Times New Roman"/>
                <w:sz w:val="24"/>
                <w:lang w:val="en-US"/>
              </w:rPr>
              <w:t>. For the purposes of this Agreement, the following terms shall have the meanings indicated in each case:</w:t>
            </w:r>
          </w:p>
          <w:p w14:paraId="4CBC7B77" w14:textId="77777777" w:rsidR="00F42204" w:rsidRPr="00F42204" w:rsidRDefault="00F42204" w:rsidP="00F42204">
            <w:pPr>
              <w:jc w:val="both"/>
              <w:rPr>
                <w:rFonts w:ascii="Times New Roman" w:hAnsi="Times New Roman"/>
                <w:sz w:val="24"/>
                <w:lang w:val="en-US"/>
              </w:rPr>
            </w:pPr>
          </w:p>
          <w:p w14:paraId="75D96017"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Account Agent</w:t>
            </w:r>
            <w:r w:rsidRPr="00F42204">
              <w:rPr>
                <w:rFonts w:ascii="Times New Roman" w:hAnsi="Times New Roman"/>
                <w:sz w:val="24"/>
                <w:lang w:val="en-US"/>
              </w:rPr>
              <w:t>”</w:t>
            </w:r>
            <w:r w:rsidRPr="00F42204">
              <w:rPr>
                <w:rFonts w:ascii="Times New Roman" w:hAnsi="Times New Roman"/>
                <w:bCs/>
                <w:sz w:val="24"/>
                <w:lang w:val="en-US"/>
              </w:rPr>
              <w:t>:</w:t>
            </w:r>
            <w:r w:rsidRPr="00F42204">
              <w:rPr>
                <w:rFonts w:ascii="Times New Roman" w:hAnsi="Times New Roman"/>
                <w:b/>
                <w:sz w:val="24"/>
                <w:lang w:val="en-US"/>
              </w:rPr>
              <w:t xml:space="preserve"> </w:t>
            </w:r>
            <w:r w:rsidRPr="00F42204">
              <w:rPr>
                <w:rFonts w:ascii="Times New Roman" w:hAnsi="Times New Roman"/>
                <w:sz w:val="24"/>
                <w:lang w:val="en-US"/>
              </w:rPr>
              <w:t xml:space="preserve"> means </w:t>
            </w:r>
            <w:r w:rsidRPr="00F42204">
              <w:rPr>
                <w:rFonts w:ascii="Times New Roman" w:hAnsi="Times New Roman"/>
                <w:b/>
                <w:bCs/>
                <w:sz w:val="24"/>
                <w:lang w:val="en-US"/>
              </w:rPr>
              <w:t>ITAÚ CORPBANCA</w:t>
            </w:r>
            <w:r w:rsidRPr="00F42204">
              <w:rPr>
                <w:rFonts w:ascii="Times New Roman" w:hAnsi="Times New Roman"/>
                <w:sz w:val="24"/>
                <w:lang w:val="en-US"/>
              </w:rPr>
              <w:t xml:space="preserve"> in connection with the deposit in escrow of the monthly fee payable to Bike Santiago by Itaú Corpbanca in accordance with the provisions of clause seven of the Branding Agreement.</w:t>
            </w:r>
          </w:p>
          <w:p w14:paraId="2F4846B8" w14:textId="77777777" w:rsidR="00F42204" w:rsidRPr="00F42204" w:rsidRDefault="00F42204" w:rsidP="00F42204">
            <w:pPr>
              <w:jc w:val="both"/>
              <w:rPr>
                <w:rFonts w:ascii="Times New Roman" w:hAnsi="Times New Roman"/>
                <w:sz w:val="24"/>
                <w:lang w:val="en-US"/>
              </w:rPr>
            </w:pPr>
          </w:p>
          <w:p w14:paraId="02CDDE22"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Unrestricted Account</w:t>
            </w:r>
            <w:r w:rsidRPr="00F42204">
              <w:rPr>
                <w:rFonts w:ascii="Times New Roman" w:hAnsi="Times New Roman"/>
                <w:sz w:val="24"/>
                <w:lang w:val="en-US"/>
              </w:rPr>
              <w:t>”</w:t>
            </w:r>
            <w:r w:rsidRPr="00F42204">
              <w:rPr>
                <w:rFonts w:ascii="Times New Roman" w:hAnsi="Times New Roman"/>
                <w:bCs/>
                <w:sz w:val="24"/>
                <w:lang w:val="en-US"/>
              </w:rPr>
              <w:t>:</w:t>
            </w:r>
            <w:r w:rsidRPr="00F42204">
              <w:rPr>
                <w:rFonts w:ascii="Times New Roman" w:hAnsi="Times New Roman"/>
                <w:sz w:val="24"/>
                <w:lang w:val="en-US"/>
              </w:rPr>
              <w:t xml:space="preserve"> means the current account denominated in dollars of the United States of America (“</w:t>
            </w:r>
            <w:r w:rsidRPr="00F42204">
              <w:rPr>
                <w:rFonts w:ascii="Times New Roman" w:hAnsi="Times New Roman"/>
                <w:b/>
                <w:bCs/>
                <w:sz w:val="24"/>
                <w:lang w:val="en-US"/>
              </w:rPr>
              <w:t>Dollars</w:t>
            </w:r>
            <w:r w:rsidRPr="00F42204">
              <w:rPr>
                <w:rFonts w:ascii="Times New Roman" w:hAnsi="Times New Roman"/>
                <w:sz w:val="24"/>
                <w:lang w:val="en-US"/>
              </w:rPr>
              <w:t xml:space="preserve">”), number </w:t>
            </w:r>
            <w:r w:rsidRPr="00F42204">
              <w:rPr>
                <w:rFonts w:ascii="Times New Roman" w:hAnsi="Times New Roman"/>
                <w:sz w:val="24"/>
                <w:highlight w:val="yellow"/>
                <w:lang w:val="en-US"/>
              </w:rPr>
              <w:t>[*]</w:t>
            </w:r>
            <w:r w:rsidRPr="00F42204">
              <w:rPr>
                <w:rFonts w:ascii="Times New Roman" w:hAnsi="Times New Roman"/>
                <w:sz w:val="24"/>
                <w:lang w:val="en-US"/>
              </w:rPr>
              <w:t xml:space="preserve">, in the name of Bike Santiago at Itaú Corpbanca. </w:t>
            </w:r>
          </w:p>
          <w:p w14:paraId="2ECF774C" w14:textId="77777777" w:rsidR="00F42204" w:rsidRPr="00F42204" w:rsidRDefault="00F42204" w:rsidP="00F42204">
            <w:pPr>
              <w:jc w:val="both"/>
              <w:rPr>
                <w:rFonts w:ascii="Times New Roman" w:hAnsi="Times New Roman"/>
                <w:sz w:val="24"/>
                <w:lang w:val="en-US"/>
              </w:rPr>
            </w:pPr>
          </w:p>
          <w:p w14:paraId="68207A3F" w14:textId="77777777" w:rsidR="00F42204" w:rsidRPr="00F42204" w:rsidRDefault="00F42204" w:rsidP="00F42204">
            <w:pPr>
              <w:jc w:val="both"/>
              <w:rPr>
                <w:rFonts w:ascii="Times New Roman" w:hAnsi="Times New Roman"/>
                <w:sz w:val="24"/>
                <w:lang w:val="en-US"/>
              </w:rPr>
            </w:pPr>
          </w:p>
          <w:p w14:paraId="40FEB959"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Restricted Account</w:t>
            </w:r>
            <w:r w:rsidRPr="00F42204">
              <w:rPr>
                <w:rFonts w:ascii="Times New Roman" w:hAnsi="Times New Roman"/>
                <w:sz w:val="24"/>
                <w:lang w:val="en-US"/>
              </w:rPr>
              <w:t>”</w:t>
            </w:r>
            <w:r w:rsidRPr="00F42204">
              <w:rPr>
                <w:rFonts w:ascii="Times New Roman" w:hAnsi="Times New Roman"/>
                <w:bCs/>
                <w:sz w:val="24"/>
                <w:lang w:val="en-US"/>
              </w:rPr>
              <w:t>:</w:t>
            </w:r>
            <w:r w:rsidRPr="00F42204">
              <w:rPr>
                <w:rFonts w:ascii="Times New Roman" w:hAnsi="Times New Roman"/>
                <w:sz w:val="24"/>
                <w:lang w:val="en-US"/>
              </w:rPr>
              <w:t xml:space="preserve"> means the current account denominated in Dollars, number </w:t>
            </w:r>
            <w:r w:rsidRPr="00F42204">
              <w:rPr>
                <w:rFonts w:ascii="Times New Roman" w:hAnsi="Times New Roman"/>
                <w:sz w:val="24"/>
                <w:highlight w:val="yellow"/>
                <w:lang w:val="en-US"/>
              </w:rPr>
              <w:t>[*]</w:t>
            </w:r>
            <w:r w:rsidRPr="00F42204">
              <w:rPr>
                <w:rFonts w:ascii="Times New Roman" w:hAnsi="Times New Roman"/>
                <w:sz w:val="24"/>
                <w:lang w:val="en-US"/>
              </w:rPr>
              <w:t>, in the name of Bike Santiago with Itaú Corpbanca and managed in trust commission by the Accounts Agent, with the powers, in the terms and conditions under this Agreement and only in accordance with the Principal’s instructions.</w:t>
            </w:r>
          </w:p>
        </w:tc>
      </w:tr>
      <w:tr w:rsidR="00F42204" w:rsidRPr="003568CD" w14:paraId="698277A7" w14:textId="77777777" w:rsidTr="00F42204">
        <w:tc>
          <w:tcPr>
            <w:tcW w:w="4675" w:type="dxa"/>
          </w:tcPr>
          <w:p w14:paraId="754AEF25" w14:textId="77777777" w:rsidR="00F42204" w:rsidRPr="00F42204" w:rsidRDefault="00F42204" w:rsidP="00F42204">
            <w:pPr>
              <w:jc w:val="both"/>
              <w:rPr>
                <w:rFonts w:ascii="Times New Roman" w:hAnsi="Times New Roman"/>
                <w:sz w:val="24"/>
                <w:lang w:val="en-US"/>
              </w:rPr>
            </w:pPr>
          </w:p>
        </w:tc>
        <w:tc>
          <w:tcPr>
            <w:tcW w:w="4675" w:type="dxa"/>
          </w:tcPr>
          <w:p w14:paraId="56C548B0" w14:textId="77777777" w:rsidR="00F42204" w:rsidRPr="00F42204" w:rsidRDefault="00F42204" w:rsidP="00F42204">
            <w:pPr>
              <w:jc w:val="both"/>
              <w:rPr>
                <w:rFonts w:ascii="Times New Roman" w:hAnsi="Times New Roman"/>
                <w:sz w:val="24"/>
                <w:lang w:val="en-US"/>
              </w:rPr>
            </w:pPr>
          </w:p>
        </w:tc>
      </w:tr>
      <w:tr w:rsidR="00F42204" w:rsidRPr="003568CD" w14:paraId="52C42C29" w14:textId="77777777" w:rsidTr="00F42204">
        <w:tc>
          <w:tcPr>
            <w:tcW w:w="4675" w:type="dxa"/>
          </w:tcPr>
          <w:p w14:paraId="4D353B34"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lang w:val="es-CL"/>
              </w:rPr>
              <w:t>“Día Hábil Bancario”</w:t>
            </w:r>
            <w:r w:rsidRPr="00F42204">
              <w:rPr>
                <w:rFonts w:ascii="Times New Roman" w:hAnsi="Times New Roman"/>
                <w:bCs/>
                <w:sz w:val="24"/>
                <w:lang w:val="es-CL"/>
              </w:rPr>
              <w:t>:</w:t>
            </w:r>
            <w:r w:rsidRPr="00F42204">
              <w:rPr>
                <w:rFonts w:ascii="Times New Roman" w:hAnsi="Times New Roman"/>
                <w:b/>
                <w:sz w:val="24"/>
                <w:lang w:val="es-CL"/>
              </w:rPr>
              <w:t xml:space="preserve"> </w:t>
            </w:r>
            <w:r w:rsidRPr="00F42204">
              <w:rPr>
                <w:rFonts w:ascii="Times New Roman" w:hAnsi="Times New Roman"/>
                <w:sz w:val="24"/>
                <w:lang w:val="es-CL"/>
              </w:rPr>
              <w:t xml:space="preserve">significa los días Lunes a Viernes de cada semana, ambos incluidos, excepto los días feriados o festivos en la República de Chile y aquellos en que los bancos comerciales en Chile deben permanecer cerrados por disposición legal o reglamentaria. </w:t>
            </w:r>
          </w:p>
          <w:p w14:paraId="0E2D0532" w14:textId="77777777" w:rsidR="00F42204" w:rsidRPr="00F42204" w:rsidRDefault="00F42204" w:rsidP="00F42204">
            <w:pPr>
              <w:jc w:val="both"/>
              <w:rPr>
                <w:rFonts w:ascii="Times New Roman" w:hAnsi="Times New Roman"/>
                <w:sz w:val="24"/>
                <w:lang w:val="es-CL"/>
              </w:rPr>
            </w:pPr>
          </w:p>
          <w:p w14:paraId="702D17B1" w14:textId="77777777" w:rsidR="00F42204" w:rsidRPr="00F42204" w:rsidRDefault="00F42204" w:rsidP="00F42204">
            <w:pPr>
              <w:jc w:val="both"/>
              <w:rPr>
                <w:rFonts w:ascii="Times New Roman" w:hAnsi="Times New Roman"/>
                <w:sz w:val="24"/>
                <w:lang w:val="es-CL"/>
              </w:rPr>
            </w:pPr>
          </w:p>
          <w:p w14:paraId="0CF2DAEA" w14:textId="77777777" w:rsidR="00F42204" w:rsidRPr="00F42204" w:rsidRDefault="00F42204" w:rsidP="00F42204">
            <w:pPr>
              <w:jc w:val="both"/>
              <w:rPr>
                <w:rFonts w:ascii="Times New Roman" w:hAnsi="Times New Roman"/>
                <w:sz w:val="24"/>
                <w:lang w:val="es-CL"/>
              </w:rPr>
            </w:pPr>
            <w:r w:rsidRPr="00F42204">
              <w:rPr>
                <w:rFonts w:ascii="Times New Roman" w:hAnsi="Times New Roman"/>
                <w:sz w:val="24"/>
                <w:lang w:val="es-CL"/>
              </w:rPr>
              <w:t>“</w:t>
            </w:r>
            <w:r w:rsidRPr="00F42204">
              <w:rPr>
                <w:rFonts w:ascii="Times New Roman" w:hAnsi="Times New Roman"/>
                <w:b/>
                <w:bCs/>
                <w:sz w:val="24"/>
                <w:lang w:val="es-CL"/>
              </w:rPr>
              <w:t>Contrato de Cuenta de Garantía Bloqueada</w:t>
            </w:r>
            <w:r w:rsidRPr="00F42204">
              <w:rPr>
                <w:rFonts w:ascii="Times New Roman" w:hAnsi="Times New Roman"/>
                <w:sz w:val="24"/>
                <w:lang w:val="es-CL"/>
              </w:rPr>
              <w:t>”: significa el contrato bajo las leyes de Brasil, celebrado en esta fecha por Tembici y Oliveira Trust, mediante el cual Tembici ha cedido fiduciariamente una cuenta de depósito en garantía, para asegurar el cumplimiento de las Obligaciones Garantizadas, a la que se transferirán los derechos de crédito derivados del Contrato de Branding.</w:t>
            </w:r>
          </w:p>
          <w:p w14:paraId="5BC4EEFD" w14:textId="77777777" w:rsidR="00F42204" w:rsidRPr="00F42204" w:rsidRDefault="00F42204" w:rsidP="00F42204">
            <w:pPr>
              <w:jc w:val="both"/>
              <w:rPr>
                <w:rFonts w:ascii="Times New Roman" w:hAnsi="Times New Roman"/>
                <w:b/>
                <w:bCs/>
                <w:sz w:val="24"/>
                <w:lang w:val="es-CL"/>
              </w:rPr>
            </w:pPr>
          </w:p>
          <w:p w14:paraId="2D1151A7" w14:textId="77777777" w:rsidR="00F42204" w:rsidRPr="00F42204" w:rsidRDefault="00F42204" w:rsidP="00F42204">
            <w:pPr>
              <w:jc w:val="both"/>
              <w:rPr>
                <w:rFonts w:ascii="Times New Roman" w:hAnsi="Times New Roman"/>
                <w:b/>
                <w:bCs/>
                <w:sz w:val="24"/>
                <w:lang w:val="es-CL"/>
              </w:rPr>
            </w:pPr>
            <w:r w:rsidRPr="00F42204">
              <w:rPr>
                <w:rFonts w:ascii="Times New Roman" w:hAnsi="Times New Roman"/>
                <w:b/>
                <w:bCs/>
                <w:sz w:val="24"/>
                <w:lang w:val="es-CL"/>
              </w:rPr>
              <w:t>“Evento de Incumplimiento”</w:t>
            </w:r>
            <w:r w:rsidRPr="00F42204">
              <w:rPr>
                <w:rFonts w:ascii="Times New Roman" w:hAnsi="Times New Roman"/>
                <w:sz w:val="24"/>
                <w:lang w:val="es-CL"/>
              </w:rPr>
              <w:t>: significa (i) la aceleración o simple retraso en el pago total y oportuno de cualquiera de las Obligaciones Garantizadas a los Tenedores de Debentures bajo el Contrato de Emisión de conformidad con los términos establecidos en el mismo; o (ii) la Cuenta Restringida no se encuentra debidamente dotada con la cantidad acordada, según lo dispuesto en las Cláusulas 4.7 y 4.8 del Contrato de Cuenta de Garantía Bloqueada.</w:t>
            </w:r>
          </w:p>
          <w:p w14:paraId="0C76432C" w14:textId="77777777" w:rsidR="00F42204" w:rsidRPr="00F42204" w:rsidRDefault="00F42204" w:rsidP="00F42204">
            <w:pPr>
              <w:jc w:val="both"/>
              <w:rPr>
                <w:rFonts w:ascii="Times New Roman" w:hAnsi="Times New Roman"/>
                <w:b/>
                <w:bCs/>
                <w:sz w:val="24"/>
                <w:lang w:val="es-CL"/>
              </w:rPr>
            </w:pPr>
          </w:p>
          <w:p w14:paraId="2FFB97BF" w14:textId="77777777" w:rsidR="00F42204" w:rsidRPr="00F42204" w:rsidRDefault="00F42204" w:rsidP="00F42204">
            <w:pPr>
              <w:jc w:val="both"/>
              <w:rPr>
                <w:rFonts w:ascii="Times New Roman" w:hAnsi="Times New Roman"/>
                <w:b/>
                <w:bCs/>
                <w:sz w:val="24"/>
                <w:lang w:val="es-CL"/>
              </w:rPr>
            </w:pPr>
          </w:p>
          <w:p w14:paraId="61F94D08" w14:textId="77777777" w:rsidR="00F42204" w:rsidRPr="00F42204" w:rsidRDefault="00F42204" w:rsidP="00F42204">
            <w:pPr>
              <w:jc w:val="both"/>
              <w:rPr>
                <w:rFonts w:ascii="Times New Roman" w:hAnsi="Times New Roman"/>
                <w:sz w:val="24"/>
                <w:lang w:val="es-CO"/>
              </w:rPr>
            </w:pPr>
            <w:r w:rsidRPr="00F42204">
              <w:rPr>
                <w:rFonts w:ascii="Times New Roman" w:hAnsi="Times New Roman"/>
                <w:b/>
                <w:bCs/>
                <w:sz w:val="24"/>
                <w:lang w:val="es-CL"/>
              </w:rPr>
              <w:t xml:space="preserve">“Notificación de Incumplimiento de las Obligaciones Garantizadas”: </w:t>
            </w:r>
            <w:r w:rsidRPr="00F42204">
              <w:rPr>
                <w:rFonts w:ascii="Times New Roman" w:hAnsi="Times New Roman"/>
                <w:bCs/>
                <w:sz w:val="24"/>
                <w:lang w:val="es-CL"/>
              </w:rPr>
              <w:t xml:space="preserve">significa </w:t>
            </w:r>
            <w:r w:rsidRPr="00F42204">
              <w:rPr>
                <w:rFonts w:ascii="Times New Roman" w:hAnsi="Times New Roman"/>
                <w:sz w:val="24"/>
                <w:lang w:val="es-CO"/>
              </w:rPr>
              <w:t xml:space="preserve">una notificación del Mandante, con copia a Bike Santiago, mediante la cual se declara y comunica al Agente de Cuentas que ha ocurrido un Evento de Incumplimiento. Esta notificación deberá ser emitida en términos sustancialmente idénticos al modelo de Notificación de Incumplimiento de las Obligaciones Garantizadas, contenido en el </w:t>
            </w:r>
            <w:r w:rsidRPr="00F42204">
              <w:rPr>
                <w:rFonts w:ascii="Times New Roman" w:hAnsi="Times New Roman"/>
                <w:b/>
                <w:bCs/>
                <w:sz w:val="24"/>
                <w:lang w:val="es-CO"/>
              </w:rPr>
              <w:t>Anexo N°2</w:t>
            </w:r>
            <w:r w:rsidRPr="00F42204">
              <w:rPr>
                <w:rFonts w:ascii="Times New Roman" w:hAnsi="Times New Roman"/>
                <w:sz w:val="24"/>
                <w:lang w:val="es-CO"/>
              </w:rPr>
              <w:t xml:space="preserve"> del presente Contrato. </w:t>
            </w:r>
          </w:p>
          <w:p w14:paraId="340D1329" w14:textId="77777777" w:rsidR="00F42204" w:rsidRPr="00F42204" w:rsidRDefault="00F42204" w:rsidP="00F42204">
            <w:pPr>
              <w:jc w:val="both"/>
              <w:rPr>
                <w:rFonts w:ascii="Times New Roman" w:hAnsi="Times New Roman"/>
                <w:b/>
                <w:sz w:val="24"/>
                <w:lang w:val="es-CO"/>
              </w:rPr>
            </w:pPr>
          </w:p>
          <w:p w14:paraId="74A4CAE8" w14:textId="77777777" w:rsidR="00F42204" w:rsidRPr="00F42204" w:rsidRDefault="00F42204" w:rsidP="00F42204">
            <w:pPr>
              <w:jc w:val="both"/>
              <w:rPr>
                <w:rFonts w:ascii="Times New Roman" w:hAnsi="Times New Roman"/>
                <w:b/>
                <w:sz w:val="24"/>
                <w:lang w:val="es-CL"/>
              </w:rPr>
            </w:pPr>
          </w:p>
        </w:tc>
        <w:tc>
          <w:tcPr>
            <w:tcW w:w="4675" w:type="dxa"/>
          </w:tcPr>
          <w:p w14:paraId="71091D44"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Banking Business Day</w:t>
            </w:r>
            <w:r w:rsidRPr="00F42204">
              <w:rPr>
                <w:rFonts w:ascii="Times New Roman" w:hAnsi="Times New Roman"/>
                <w:sz w:val="24"/>
                <w:lang w:val="en-US"/>
              </w:rPr>
              <w:t>”</w:t>
            </w:r>
            <w:r w:rsidRPr="00F42204">
              <w:rPr>
                <w:rFonts w:ascii="Times New Roman" w:hAnsi="Times New Roman"/>
                <w:bCs/>
                <w:sz w:val="24"/>
                <w:lang w:val="en-US"/>
              </w:rPr>
              <w:t>:</w:t>
            </w:r>
            <w:r w:rsidRPr="00F42204">
              <w:rPr>
                <w:rFonts w:ascii="Times New Roman" w:hAnsi="Times New Roman"/>
                <w:sz w:val="24"/>
                <w:lang w:val="en-US"/>
              </w:rPr>
              <w:t xml:space="preserve"> means Monday through Friday of each week, both inclusive, except for holidays or public holidays in the Republic of Chile and those days on which commercial banks in Chile must be closed by legal or regulatory provision. </w:t>
            </w:r>
          </w:p>
          <w:p w14:paraId="05B4A4A1" w14:textId="77777777" w:rsidR="00F42204" w:rsidRPr="00F42204" w:rsidRDefault="00F42204" w:rsidP="00F42204">
            <w:pPr>
              <w:jc w:val="both"/>
              <w:rPr>
                <w:rFonts w:ascii="Times New Roman" w:hAnsi="Times New Roman"/>
                <w:sz w:val="24"/>
                <w:lang w:val="en-US"/>
              </w:rPr>
            </w:pPr>
          </w:p>
          <w:p w14:paraId="7E1C6FC1" w14:textId="77777777" w:rsidR="00F42204" w:rsidRPr="00F42204" w:rsidRDefault="00F42204" w:rsidP="00F42204">
            <w:pPr>
              <w:jc w:val="both"/>
              <w:rPr>
                <w:rFonts w:ascii="Times New Roman" w:hAnsi="Times New Roman"/>
                <w:sz w:val="24"/>
                <w:lang w:val="en-US"/>
              </w:rPr>
            </w:pPr>
          </w:p>
          <w:p w14:paraId="23F832F4" w14:textId="77777777" w:rsidR="00F42204" w:rsidRPr="00F42204" w:rsidRDefault="00F42204" w:rsidP="00F42204">
            <w:pPr>
              <w:jc w:val="both"/>
              <w:rPr>
                <w:rFonts w:ascii="Times New Roman" w:hAnsi="Times New Roman"/>
                <w:sz w:val="24"/>
                <w:lang w:val="en-US"/>
              </w:rPr>
            </w:pPr>
          </w:p>
          <w:p w14:paraId="03C78D97"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Escrow Account Pledge Agreement</w:t>
            </w:r>
            <w:r w:rsidRPr="00F42204">
              <w:rPr>
                <w:rFonts w:ascii="Times New Roman" w:hAnsi="Times New Roman"/>
                <w:sz w:val="24"/>
                <w:lang w:val="en-US"/>
              </w:rPr>
              <w:t>”: means the agreement under Brazilian law, entered into on this date by Tembici and Oliveira Trust, by means of which Tembici has fiduciary assigned an escrow account,</w:t>
            </w:r>
            <w:r w:rsidRPr="00F42204">
              <w:rPr>
                <w:rFonts w:ascii="Times New Roman" w:hAnsi="Times New Roman"/>
                <w:b/>
                <w:bCs/>
                <w:sz w:val="24"/>
                <w:lang w:val="en-US"/>
              </w:rPr>
              <w:t xml:space="preserve"> </w:t>
            </w:r>
            <w:r w:rsidRPr="00F42204">
              <w:rPr>
                <w:rFonts w:ascii="Times New Roman" w:hAnsi="Times New Roman"/>
                <w:sz w:val="24"/>
                <w:lang w:val="en-US"/>
              </w:rPr>
              <w:t>to ensure compliance of the Secured Obligations, to which the credit rights arising from the Branding Agreement will be transferred to.</w:t>
            </w:r>
          </w:p>
          <w:p w14:paraId="198F9042" w14:textId="77777777" w:rsidR="00F42204" w:rsidRPr="00F42204" w:rsidRDefault="00F42204" w:rsidP="00F42204">
            <w:pPr>
              <w:jc w:val="both"/>
              <w:rPr>
                <w:rFonts w:ascii="Times New Roman" w:hAnsi="Times New Roman"/>
                <w:sz w:val="24"/>
                <w:lang w:val="en-US"/>
              </w:rPr>
            </w:pPr>
          </w:p>
          <w:p w14:paraId="339DE282" w14:textId="77777777" w:rsidR="00F42204" w:rsidRPr="00F42204" w:rsidRDefault="00F42204" w:rsidP="00F42204">
            <w:pPr>
              <w:jc w:val="both"/>
              <w:rPr>
                <w:rFonts w:ascii="Times New Roman" w:hAnsi="Times New Roman"/>
                <w:sz w:val="24"/>
                <w:lang w:val="en-US"/>
              </w:rPr>
            </w:pPr>
          </w:p>
          <w:p w14:paraId="4B076759"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lang w:val="en-US"/>
              </w:rPr>
              <w:t>“Event of Default”</w:t>
            </w:r>
            <w:r w:rsidRPr="00F42204">
              <w:rPr>
                <w:rFonts w:ascii="Times New Roman" w:hAnsi="Times New Roman"/>
                <w:sz w:val="24"/>
                <w:lang w:val="en-US"/>
              </w:rPr>
              <w:t>: means (i) the acceleration or simple delay in the full and timely payment of any of the Secured Obligations to Debenture Holders under the Indenture, in accordance with the terms established in the same; or (ii) the Restricted Account is not duly endowed with the agreed amount, as provided in Clauses 4.7 and 4.8 of the Escrow Account Pledge Agreement.</w:t>
            </w:r>
          </w:p>
          <w:p w14:paraId="76149E2A" w14:textId="77777777" w:rsidR="00F42204" w:rsidRPr="00F42204" w:rsidRDefault="00F42204" w:rsidP="00F42204">
            <w:pPr>
              <w:jc w:val="both"/>
              <w:rPr>
                <w:rFonts w:ascii="Times New Roman" w:hAnsi="Times New Roman"/>
                <w:sz w:val="24"/>
                <w:lang w:val="en-US"/>
              </w:rPr>
            </w:pPr>
          </w:p>
          <w:p w14:paraId="1004B37D" w14:textId="77777777" w:rsidR="00F42204" w:rsidRPr="00F42204" w:rsidRDefault="00F42204" w:rsidP="00F42204">
            <w:pPr>
              <w:jc w:val="both"/>
              <w:rPr>
                <w:rFonts w:ascii="Times New Roman" w:hAnsi="Times New Roman"/>
                <w:sz w:val="24"/>
                <w:lang w:val="en-US"/>
              </w:rPr>
            </w:pPr>
          </w:p>
          <w:p w14:paraId="1F666A33" w14:textId="77777777" w:rsidR="00F42204" w:rsidRPr="00F42204" w:rsidRDefault="00F42204" w:rsidP="00F42204">
            <w:pPr>
              <w:jc w:val="both"/>
              <w:rPr>
                <w:rFonts w:ascii="Times New Roman" w:hAnsi="Times New Roman"/>
                <w:sz w:val="24"/>
                <w:lang w:val="en-US"/>
              </w:rPr>
            </w:pPr>
          </w:p>
          <w:p w14:paraId="3704EB50"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Notice of Default of Secured Obligations</w:t>
            </w:r>
            <w:r w:rsidRPr="00F42204">
              <w:rPr>
                <w:rFonts w:ascii="Times New Roman" w:hAnsi="Times New Roman"/>
                <w:sz w:val="24"/>
                <w:lang w:val="en-US"/>
              </w:rPr>
              <w:t xml:space="preserve">” means a notice from the Principal, with copy to Bike Santiago, by means of which it declares and communicates to the Accounts Agent that an Event of Default. This notice must be issued in terms substantially identical to the format of Notice of Default of Secured Obligations, contained in </w:t>
            </w:r>
            <w:r w:rsidRPr="00F42204">
              <w:rPr>
                <w:rFonts w:ascii="Times New Roman" w:hAnsi="Times New Roman"/>
                <w:b/>
                <w:bCs/>
                <w:sz w:val="24"/>
                <w:lang w:val="en-US"/>
              </w:rPr>
              <w:t>Exhibit N° 2</w:t>
            </w:r>
            <w:r w:rsidRPr="00F42204">
              <w:rPr>
                <w:rFonts w:ascii="Times New Roman" w:hAnsi="Times New Roman"/>
                <w:sz w:val="24"/>
                <w:lang w:val="en-US"/>
              </w:rPr>
              <w:t xml:space="preserve"> of this Agreement. </w:t>
            </w:r>
          </w:p>
        </w:tc>
      </w:tr>
      <w:tr w:rsidR="00F42204" w:rsidRPr="003568CD" w14:paraId="52C306C0" w14:textId="77777777" w:rsidTr="00F42204">
        <w:tc>
          <w:tcPr>
            <w:tcW w:w="4675" w:type="dxa"/>
          </w:tcPr>
          <w:p w14:paraId="4ADF0167" w14:textId="77777777" w:rsidR="00F42204" w:rsidRPr="00F42204" w:rsidRDefault="00F42204" w:rsidP="00F42204">
            <w:pPr>
              <w:jc w:val="both"/>
              <w:rPr>
                <w:rFonts w:ascii="Times New Roman" w:hAnsi="Times New Roman"/>
                <w:sz w:val="24"/>
                <w:lang w:val="es-CO"/>
              </w:rPr>
            </w:pPr>
            <w:r w:rsidRPr="00F42204">
              <w:rPr>
                <w:rFonts w:ascii="Times New Roman" w:hAnsi="Times New Roman"/>
                <w:b/>
                <w:bCs/>
                <w:sz w:val="24"/>
                <w:lang w:val="es-CL"/>
              </w:rPr>
              <w:t>“Notificación de Subsanación del Evento de Incumplimiento”</w:t>
            </w:r>
            <w:r w:rsidRPr="00F42204">
              <w:rPr>
                <w:rFonts w:ascii="Times New Roman" w:hAnsi="Times New Roman"/>
                <w:sz w:val="24"/>
                <w:lang w:val="es-CL"/>
              </w:rPr>
              <w:t>:</w:t>
            </w:r>
            <w:r w:rsidRPr="00F42204">
              <w:rPr>
                <w:rFonts w:ascii="Times New Roman" w:hAnsi="Times New Roman"/>
                <w:b/>
                <w:bCs/>
                <w:sz w:val="24"/>
                <w:lang w:val="es-CL"/>
              </w:rPr>
              <w:t xml:space="preserve"> </w:t>
            </w:r>
            <w:r w:rsidRPr="00F42204">
              <w:rPr>
                <w:rFonts w:ascii="Times New Roman" w:hAnsi="Times New Roman"/>
                <w:bCs/>
                <w:sz w:val="24"/>
                <w:lang w:val="es-CL"/>
              </w:rPr>
              <w:t xml:space="preserve">significa </w:t>
            </w:r>
            <w:r w:rsidRPr="00F42204">
              <w:rPr>
                <w:rFonts w:ascii="Times New Roman" w:hAnsi="Times New Roman"/>
                <w:sz w:val="24"/>
                <w:lang w:val="es-CO"/>
              </w:rPr>
              <w:t xml:space="preserve">una notificación del Mandante, con copia a Bike Santiago, mediante la cual se declara y comunica al Agente de Cuentas que Bike Santiago ha subsanado el Evento de Incumplimiento. Esta notificación deberá ser emitida en términos sustancialmente idénticos al modelo contenido en el </w:t>
            </w:r>
            <w:r w:rsidRPr="00F42204">
              <w:rPr>
                <w:rFonts w:ascii="Times New Roman" w:hAnsi="Times New Roman"/>
                <w:b/>
                <w:bCs/>
                <w:sz w:val="24"/>
                <w:lang w:val="es-CO"/>
              </w:rPr>
              <w:t>Anexo N°3</w:t>
            </w:r>
            <w:r w:rsidRPr="00F42204">
              <w:rPr>
                <w:rFonts w:ascii="Times New Roman" w:hAnsi="Times New Roman"/>
                <w:sz w:val="24"/>
                <w:lang w:val="es-CO"/>
              </w:rPr>
              <w:t xml:space="preserve"> del presente Contrato. </w:t>
            </w:r>
          </w:p>
        </w:tc>
        <w:tc>
          <w:tcPr>
            <w:tcW w:w="4675" w:type="dxa"/>
          </w:tcPr>
          <w:p w14:paraId="6845A475"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lang w:val="en-US"/>
              </w:rPr>
              <w:t>“Notice of Remedy of the Event of Default”:</w:t>
            </w:r>
            <w:r w:rsidRPr="00F42204">
              <w:rPr>
                <w:rFonts w:ascii="Times New Roman" w:hAnsi="Times New Roman"/>
                <w:sz w:val="24"/>
                <w:lang w:val="en-US"/>
              </w:rPr>
              <w:t xml:space="preserve"> means a notice from the Principal, with a copy to Bike Santiago, by means it declares and communicated to the tAccounts Agent that Bike Santiago has remedied the Event of Default. This notification must be issued in substantially identical terms to the model contained in </w:t>
            </w:r>
            <w:r w:rsidRPr="00F42204">
              <w:rPr>
                <w:rFonts w:ascii="Times New Roman" w:hAnsi="Times New Roman"/>
                <w:b/>
                <w:bCs/>
                <w:sz w:val="24"/>
                <w:lang w:val="en-US"/>
              </w:rPr>
              <w:t>Exhibit N ° 3</w:t>
            </w:r>
            <w:r w:rsidRPr="00F42204">
              <w:rPr>
                <w:rFonts w:ascii="Times New Roman" w:hAnsi="Times New Roman"/>
                <w:sz w:val="24"/>
                <w:lang w:val="en-US"/>
              </w:rPr>
              <w:t xml:space="preserve"> of this Contract.</w:t>
            </w:r>
          </w:p>
        </w:tc>
      </w:tr>
      <w:tr w:rsidR="00F42204" w:rsidRPr="003568CD" w14:paraId="414167BA" w14:textId="77777777" w:rsidTr="00F42204">
        <w:tc>
          <w:tcPr>
            <w:tcW w:w="4675" w:type="dxa"/>
          </w:tcPr>
          <w:p w14:paraId="1EE6E352" w14:textId="77777777" w:rsidR="00F42204" w:rsidRPr="00F42204" w:rsidRDefault="00F42204" w:rsidP="00F42204">
            <w:pPr>
              <w:jc w:val="both"/>
              <w:rPr>
                <w:rFonts w:ascii="Times New Roman" w:hAnsi="Times New Roman"/>
                <w:sz w:val="24"/>
                <w:lang w:val="en-US"/>
              </w:rPr>
            </w:pPr>
          </w:p>
        </w:tc>
        <w:tc>
          <w:tcPr>
            <w:tcW w:w="4675" w:type="dxa"/>
          </w:tcPr>
          <w:p w14:paraId="1AAB8607" w14:textId="77777777" w:rsidR="00F42204" w:rsidRPr="00F42204" w:rsidRDefault="00F42204" w:rsidP="00F42204">
            <w:pPr>
              <w:jc w:val="both"/>
              <w:rPr>
                <w:rFonts w:ascii="Times New Roman" w:hAnsi="Times New Roman"/>
                <w:sz w:val="24"/>
                <w:lang w:val="en-US"/>
              </w:rPr>
            </w:pPr>
          </w:p>
        </w:tc>
      </w:tr>
      <w:tr w:rsidR="00F42204" w:rsidRPr="003568CD" w14:paraId="42C6D8D7" w14:textId="77777777" w:rsidTr="00F42204">
        <w:tc>
          <w:tcPr>
            <w:tcW w:w="4675" w:type="dxa"/>
          </w:tcPr>
          <w:p w14:paraId="0535125B" w14:textId="77777777" w:rsidR="00F42204" w:rsidRPr="00F42204" w:rsidRDefault="00F42204" w:rsidP="00F42204">
            <w:pPr>
              <w:jc w:val="both"/>
              <w:rPr>
                <w:rFonts w:ascii="Times New Roman" w:hAnsi="Times New Roman"/>
                <w:b/>
                <w:bCs/>
                <w:caps/>
                <w:sz w:val="24"/>
                <w:lang w:val="es-CL"/>
              </w:rPr>
            </w:pPr>
            <w:r w:rsidRPr="00F42204">
              <w:rPr>
                <w:rFonts w:ascii="Times New Roman" w:hAnsi="Times New Roman"/>
                <w:b/>
                <w:caps/>
                <w:sz w:val="24"/>
                <w:u w:val="single"/>
                <w:lang w:val="es-ES"/>
              </w:rPr>
              <w:t>CLÁUSULA TERCERA</w:t>
            </w:r>
            <w:r w:rsidRPr="00F42204">
              <w:rPr>
                <w:rFonts w:ascii="Times New Roman" w:hAnsi="Times New Roman"/>
                <w:b/>
                <w:caps/>
                <w:sz w:val="24"/>
                <w:lang w:val="es-ES"/>
              </w:rPr>
              <w:t>:</w:t>
            </w:r>
            <w:r w:rsidRPr="00F42204">
              <w:rPr>
                <w:rFonts w:ascii="Times New Roman" w:hAnsi="Times New Roman"/>
                <w:b/>
                <w:caps/>
                <w:sz w:val="24"/>
                <w:lang w:val="es-CL"/>
              </w:rPr>
              <w:t xml:space="preserve"> </w:t>
            </w:r>
            <w:r w:rsidRPr="00F42204">
              <w:rPr>
                <w:rFonts w:ascii="Times New Roman" w:hAnsi="Times New Roman"/>
                <w:b/>
                <w:caps/>
                <w:sz w:val="24"/>
                <w:u w:val="single"/>
                <w:lang w:val="es-CL"/>
              </w:rPr>
              <w:t>Cuentas</w:t>
            </w:r>
            <w:r w:rsidRPr="00F42204">
              <w:rPr>
                <w:rFonts w:ascii="Times New Roman" w:hAnsi="Times New Roman"/>
                <w:b/>
                <w:bCs/>
                <w:caps/>
                <w:sz w:val="24"/>
                <w:lang w:val="es-CL"/>
              </w:rPr>
              <w:t xml:space="preserve">. </w:t>
            </w:r>
          </w:p>
          <w:p w14:paraId="600DE0FB" w14:textId="77777777" w:rsidR="00F42204" w:rsidRPr="00F42204" w:rsidRDefault="00F42204" w:rsidP="00F42204">
            <w:pPr>
              <w:jc w:val="both"/>
              <w:rPr>
                <w:rFonts w:ascii="Times New Roman" w:hAnsi="Times New Roman"/>
                <w:b/>
                <w:bCs/>
                <w:sz w:val="24"/>
                <w:lang w:val="es-CL"/>
              </w:rPr>
            </w:pPr>
          </w:p>
          <w:p w14:paraId="0F7CF8AB"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u w:val="single"/>
                <w:lang w:val="es-CL"/>
              </w:rPr>
              <w:t>Tres.Uno</w:t>
            </w:r>
            <w:r w:rsidRPr="00F42204">
              <w:rPr>
                <w:rFonts w:ascii="Times New Roman" w:hAnsi="Times New Roman"/>
                <w:b/>
                <w:bCs/>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Apertura y Mantención de Cuentas</w:t>
            </w:r>
            <w:r w:rsidRPr="00F42204">
              <w:rPr>
                <w:rFonts w:ascii="Times New Roman" w:hAnsi="Times New Roman"/>
                <w:sz w:val="24"/>
                <w:lang w:val="es-CL"/>
              </w:rPr>
              <w:t>. Conforme a lo convenido en el Contrato de Emisión, Bike Santiago en su calidad de Garante de las Obligaciones Garantizadas, en este acto acuerda abrir y mantener con el Agente de Cuentas, durante toda la vigencia del referido Contrato de Emisión y hasta el completo y entero pago de las Obligaciones Garantizadas, las siguientes cuentas: /</w:t>
            </w:r>
            <w:r w:rsidRPr="00F42204">
              <w:rPr>
                <w:rFonts w:ascii="Times New Roman" w:hAnsi="Times New Roman"/>
                <w:b/>
                <w:bCs/>
                <w:sz w:val="24"/>
                <w:lang w:val="es-CL"/>
              </w:rPr>
              <w:t>a</w:t>
            </w:r>
            <w:r w:rsidRPr="00F42204">
              <w:rPr>
                <w:rFonts w:ascii="Times New Roman" w:hAnsi="Times New Roman"/>
                <w:sz w:val="24"/>
                <w:lang w:val="es-CL"/>
              </w:rPr>
              <w:t xml:space="preserve">/ Cuenta Restringida y </w:t>
            </w:r>
            <w:r w:rsidRPr="00F42204">
              <w:rPr>
                <w:rFonts w:ascii="Times New Roman" w:hAnsi="Times New Roman"/>
                <w:b/>
                <w:bCs/>
                <w:sz w:val="24"/>
                <w:lang w:val="es-CL"/>
              </w:rPr>
              <w:t>/b/</w:t>
            </w:r>
            <w:r w:rsidRPr="00F42204">
              <w:rPr>
                <w:rFonts w:ascii="Times New Roman" w:hAnsi="Times New Roman"/>
                <w:sz w:val="24"/>
                <w:lang w:val="es-CL"/>
              </w:rPr>
              <w:t xml:space="preserve"> Cuenta de Libre Disposición.</w:t>
            </w:r>
          </w:p>
          <w:p w14:paraId="485C78C9" w14:textId="77777777" w:rsidR="00F42204" w:rsidRPr="00F42204" w:rsidRDefault="00F42204" w:rsidP="00F42204">
            <w:pPr>
              <w:jc w:val="both"/>
              <w:rPr>
                <w:rFonts w:ascii="Times New Roman" w:hAnsi="Times New Roman"/>
                <w:sz w:val="24"/>
                <w:lang w:val="es-CL"/>
              </w:rPr>
            </w:pPr>
          </w:p>
          <w:p w14:paraId="1E92877F"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Tres.Dos</w:t>
            </w:r>
            <w:r w:rsidRPr="00F42204">
              <w:rPr>
                <w:rFonts w:ascii="Times New Roman" w:hAnsi="Times New Roman"/>
                <w:b/>
                <w:sz w:val="24"/>
                <w:lang w:val="es-ES_tradnl"/>
              </w:rPr>
              <w:t xml:space="preserve">. </w:t>
            </w:r>
            <w:r w:rsidRPr="00F42204">
              <w:rPr>
                <w:rFonts w:ascii="Times New Roman" w:hAnsi="Times New Roman"/>
                <w:b/>
                <w:bCs/>
                <w:sz w:val="24"/>
                <w:lang w:val="es-ES_tradnl"/>
              </w:rPr>
              <w:t>Aceptación del Agente de Cuentas</w:t>
            </w:r>
            <w:r w:rsidRPr="00F42204">
              <w:rPr>
                <w:rFonts w:ascii="Times New Roman" w:hAnsi="Times New Roman"/>
                <w:sz w:val="24"/>
                <w:lang w:val="es-ES_tradnl"/>
              </w:rPr>
              <w:t>.</w:t>
            </w:r>
            <w:r w:rsidRPr="00F42204">
              <w:rPr>
                <w:rFonts w:ascii="Times New Roman" w:hAnsi="Times New Roman"/>
                <w:b/>
                <w:sz w:val="24"/>
                <w:lang w:val="es-ES_tradnl"/>
              </w:rPr>
              <w:t xml:space="preserve"> </w:t>
            </w:r>
            <w:r w:rsidRPr="00F42204">
              <w:rPr>
                <w:rFonts w:ascii="Times New Roman" w:hAnsi="Times New Roman"/>
                <w:sz w:val="24"/>
                <w:lang w:val="es-ES_tradnl"/>
              </w:rPr>
              <w:t>Por el presente acto, Itaú Corpbanca en su calidad de Agente de Cuentas acepta abrir y mantener a nombre del Garante, la Cuenta Restringida y la</w:t>
            </w:r>
            <w:r w:rsidRPr="00F42204">
              <w:rPr>
                <w:rFonts w:ascii="Times New Roman" w:hAnsi="Times New Roman"/>
                <w:sz w:val="24"/>
                <w:lang w:val="es-CL"/>
              </w:rPr>
              <w:t xml:space="preserve"> Cuenta de Libre Disposición</w:t>
            </w:r>
            <w:r w:rsidRPr="00F42204">
              <w:rPr>
                <w:rFonts w:ascii="Times New Roman" w:hAnsi="Times New Roman"/>
                <w:sz w:val="24"/>
                <w:lang w:val="es-ES_tradnl"/>
              </w:rPr>
              <w:t xml:space="preserve">, sujeto a los términos y condiciones de este Contrato. </w:t>
            </w:r>
          </w:p>
          <w:p w14:paraId="7664C9C2" w14:textId="77777777" w:rsidR="00F42204" w:rsidRPr="00F42204" w:rsidRDefault="00F42204" w:rsidP="00F42204">
            <w:pPr>
              <w:jc w:val="both"/>
              <w:rPr>
                <w:rFonts w:ascii="Times New Roman" w:hAnsi="Times New Roman"/>
                <w:sz w:val="24"/>
                <w:lang w:val="es-ES_tradnl"/>
              </w:rPr>
            </w:pPr>
          </w:p>
          <w:p w14:paraId="139D0147" w14:textId="77777777" w:rsidR="00F42204" w:rsidRPr="00F42204" w:rsidRDefault="00F42204" w:rsidP="00F42204">
            <w:pPr>
              <w:jc w:val="both"/>
              <w:rPr>
                <w:rFonts w:ascii="Times New Roman" w:hAnsi="Times New Roman"/>
                <w:sz w:val="24"/>
                <w:lang w:val="es-ES_tradnl"/>
              </w:rPr>
            </w:pPr>
          </w:p>
          <w:p w14:paraId="0946C68E"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ES_tradnl"/>
              </w:rPr>
              <w:t>Tres.Tres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Titularidad de los Fondos</w:t>
            </w:r>
            <w:r w:rsidRPr="00F42204">
              <w:rPr>
                <w:rFonts w:ascii="Times New Roman" w:hAnsi="Times New Roman"/>
                <w:sz w:val="24"/>
                <w:lang w:val="es-ES_tradnl"/>
              </w:rPr>
              <w:t xml:space="preserve">. Sin perjuicio de lo establecido en este Contrato, </w:t>
            </w:r>
            <w:r w:rsidRPr="00F42204">
              <w:rPr>
                <w:rFonts w:ascii="Times New Roman" w:hAnsi="Times New Roman"/>
                <w:sz w:val="24"/>
                <w:lang w:val="es-CL"/>
              </w:rPr>
              <w:t xml:space="preserve">se deja presente que Bike Santiago es y será titular de todos los fondos depositados en la Cuenta Restringida y en la Cuenta de Libre Disposición. </w:t>
            </w:r>
          </w:p>
          <w:p w14:paraId="7B3BED2E" w14:textId="77777777" w:rsidR="00F42204" w:rsidRPr="00F42204" w:rsidRDefault="00F42204" w:rsidP="00F42204">
            <w:pPr>
              <w:jc w:val="both"/>
              <w:rPr>
                <w:rFonts w:ascii="Times New Roman" w:hAnsi="Times New Roman"/>
                <w:sz w:val="24"/>
                <w:lang w:val="es-CL"/>
              </w:rPr>
            </w:pPr>
          </w:p>
          <w:p w14:paraId="4506F55F"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CL"/>
              </w:rPr>
              <w:t>Tres.Cuatro</w:t>
            </w:r>
            <w:r w:rsidRPr="00F42204">
              <w:rPr>
                <w:rFonts w:ascii="Times New Roman" w:hAnsi="Times New Roman"/>
                <w:b/>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Objeto</w:t>
            </w:r>
            <w:r w:rsidRPr="00F42204">
              <w:rPr>
                <w:rFonts w:ascii="Times New Roman" w:hAnsi="Times New Roman"/>
                <w:sz w:val="24"/>
                <w:lang w:val="es-CL"/>
              </w:rPr>
              <w:t>. En la Cuenta Restringida sólo se efectuarán los cargos, abonos, traspasos y pagos contemplados en este Contrato. Cualquier otro cargo, abono, traspaso o pago será efectuado con autorización previa y escrita del Representante de los Tenedores.</w:t>
            </w:r>
          </w:p>
        </w:tc>
        <w:tc>
          <w:tcPr>
            <w:tcW w:w="4675" w:type="dxa"/>
          </w:tcPr>
          <w:p w14:paraId="37001A80"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CLAUSE THREE</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ACCOUNTS</w:t>
            </w:r>
            <w:r w:rsidRPr="00F42204">
              <w:rPr>
                <w:rFonts w:ascii="Times New Roman" w:hAnsi="Times New Roman"/>
                <w:b/>
                <w:bCs/>
                <w:sz w:val="24"/>
                <w:lang w:val="en-US"/>
              </w:rPr>
              <w:t xml:space="preserve">. </w:t>
            </w:r>
          </w:p>
          <w:p w14:paraId="1A0563F0" w14:textId="77777777" w:rsidR="00F42204" w:rsidRPr="00F42204" w:rsidRDefault="00F42204" w:rsidP="00F42204">
            <w:pPr>
              <w:jc w:val="both"/>
              <w:rPr>
                <w:rFonts w:ascii="Times New Roman" w:hAnsi="Times New Roman"/>
                <w:sz w:val="24"/>
                <w:lang w:val="en-US"/>
              </w:rPr>
            </w:pPr>
          </w:p>
          <w:p w14:paraId="5BD7B3F2"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Three.One</w:t>
            </w:r>
            <w:r w:rsidRPr="00F42204">
              <w:rPr>
                <w:rFonts w:ascii="Times New Roman" w:hAnsi="Times New Roman"/>
                <w:sz w:val="24"/>
                <w:lang w:val="en-US"/>
              </w:rPr>
              <w:t xml:space="preserve">. </w:t>
            </w:r>
            <w:r w:rsidRPr="00F42204">
              <w:rPr>
                <w:rFonts w:ascii="Times New Roman" w:hAnsi="Times New Roman"/>
                <w:b/>
                <w:bCs/>
                <w:sz w:val="24"/>
                <w:lang w:val="en-US"/>
              </w:rPr>
              <w:t>Opening and Maintenance of Accounts</w:t>
            </w:r>
            <w:r w:rsidRPr="00F42204">
              <w:rPr>
                <w:rFonts w:ascii="Times New Roman" w:hAnsi="Times New Roman"/>
                <w:sz w:val="24"/>
                <w:lang w:val="en-US"/>
              </w:rPr>
              <w:t>. Pursuant to the provisions of the Indenture, Bike Santiago in its capacity as Guarantor of the Secured Obligations, hereby agrees to open and maintain with the Accounts Agent, during the entire term of the Indenture and until the full payment of all the Secured Obligations, the following accounts: /</w:t>
            </w:r>
            <w:r w:rsidRPr="00F42204">
              <w:rPr>
                <w:rFonts w:ascii="Times New Roman" w:hAnsi="Times New Roman"/>
                <w:b/>
                <w:bCs/>
                <w:sz w:val="24"/>
                <w:lang w:val="en-US"/>
              </w:rPr>
              <w:t>a</w:t>
            </w:r>
            <w:r w:rsidRPr="00F42204">
              <w:rPr>
                <w:rFonts w:ascii="Times New Roman" w:hAnsi="Times New Roman"/>
                <w:sz w:val="24"/>
                <w:lang w:val="en-US"/>
              </w:rPr>
              <w:t>/ Restricted Account and /</w:t>
            </w:r>
            <w:r w:rsidRPr="00F42204">
              <w:rPr>
                <w:rFonts w:ascii="Times New Roman" w:hAnsi="Times New Roman"/>
                <w:b/>
                <w:bCs/>
                <w:sz w:val="24"/>
                <w:lang w:val="en-US"/>
              </w:rPr>
              <w:t>b</w:t>
            </w:r>
            <w:r w:rsidRPr="00F42204">
              <w:rPr>
                <w:rFonts w:ascii="Times New Roman" w:hAnsi="Times New Roman"/>
                <w:sz w:val="24"/>
                <w:lang w:val="en-US"/>
              </w:rPr>
              <w:t>/ Unrestricted Account.</w:t>
            </w:r>
          </w:p>
          <w:p w14:paraId="7D1F28DF" w14:textId="77777777" w:rsidR="00F42204" w:rsidRPr="00F42204" w:rsidRDefault="00F42204" w:rsidP="00F42204">
            <w:pPr>
              <w:jc w:val="both"/>
              <w:rPr>
                <w:rFonts w:ascii="Times New Roman" w:hAnsi="Times New Roman"/>
                <w:sz w:val="24"/>
                <w:lang w:val="en-US"/>
              </w:rPr>
            </w:pPr>
          </w:p>
          <w:p w14:paraId="2F6FEAAC" w14:textId="77777777" w:rsidR="00F42204" w:rsidRPr="00F42204" w:rsidRDefault="00F42204" w:rsidP="00F42204">
            <w:pPr>
              <w:jc w:val="both"/>
              <w:rPr>
                <w:rFonts w:ascii="Times New Roman" w:hAnsi="Times New Roman"/>
                <w:sz w:val="24"/>
                <w:lang w:val="en-US"/>
              </w:rPr>
            </w:pPr>
          </w:p>
          <w:p w14:paraId="738AA578"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Three.Two</w:t>
            </w:r>
            <w:r w:rsidRPr="00F42204">
              <w:rPr>
                <w:rFonts w:ascii="Times New Roman" w:hAnsi="Times New Roman"/>
                <w:b/>
                <w:bCs/>
                <w:sz w:val="24"/>
                <w:lang w:val="en-US"/>
              </w:rPr>
              <w:t xml:space="preserve">. Acceptance by the Accounts Agent. </w:t>
            </w:r>
            <w:r w:rsidRPr="00F42204">
              <w:rPr>
                <w:rFonts w:ascii="Times New Roman" w:hAnsi="Times New Roman"/>
                <w:sz w:val="24"/>
                <w:lang w:val="en-US"/>
              </w:rPr>
              <w:t>Itaú Corpbanca, in its capacity as Accounts Agent, hereby agrees to open and maintain in the name of the Guarantor, the Restricted Account and the Unrestricted Account, subject to the terms and conditions of this Agreement.</w:t>
            </w:r>
          </w:p>
          <w:p w14:paraId="28FAD665" w14:textId="77777777" w:rsidR="00F42204" w:rsidRPr="00F42204" w:rsidRDefault="00F42204" w:rsidP="00F42204">
            <w:pPr>
              <w:jc w:val="both"/>
              <w:rPr>
                <w:rFonts w:ascii="Times New Roman" w:hAnsi="Times New Roman"/>
                <w:sz w:val="24"/>
                <w:lang w:val="en-US"/>
              </w:rPr>
            </w:pPr>
          </w:p>
          <w:p w14:paraId="39FFA673" w14:textId="77777777" w:rsidR="00F42204" w:rsidRPr="00F42204" w:rsidRDefault="00F42204" w:rsidP="00F42204">
            <w:pPr>
              <w:jc w:val="both"/>
              <w:rPr>
                <w:rFonts w:ascii="Times New Roman" w:hAnsi="Times New Roman"/>
                <w:sz w:val="24"/>
                <w:lang w:val="en-US"/>
              </w:rPr>
            </w:pPr>
          </w:p>
          <w:p w14:paraId="1FA167BD"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Three.Three</w:t>
            </w:r>
            <w:r w:rsidRPr="00F42204">
              <w:rPr>
                <w:rFonts w:ascii="Times New Roman" w:hAnsi="Times New Roman"/>
                <w:b/>
                <w:bCs/>
                <w:sz w:val="24"/>
                <w:lang w:val="en-US"/>
              </w:rPr>
              <w:t>. Ownership of Funds</w:t>
            </w:r>
            <w:r w:rsidRPr="00F42204">
              <w:rPr>
                <w:rFonts w:ascii="Times New Roman" w:hAnsi="Times New Roman"/>
                <w:sz w:val="24"/>
                <w:lang w:val="en-US"/>
              </w:rPr>
              <w:t xml:space="preserve">. Notwithstanding the provisions of this Agreement, it is expressly stated that Bike Santiago is and shall be the owner of all funds deposited in the Restricted Account and the Unrestricted Account. </w:t>
            </w:r>
          </w:p>
          <w:p w14:paraId="0E158EF6" w14:textId="77777777" w:rsidR="00F42204" w:rsidRPr="00F42204" w:rsidRDefault="00F42204" w:rsidP="00F42204">
            <w:pPr>
              <w:jc w:val="both"/>
              <w:rPr>
                <w:rFonts w:ascii="Times New Roman" w:hAnsi="Times New Roman"/>
                <w:sz w:val="24"/>
                <w:lang w:val="en-US"/>
              </w:rPr>
            </w:pPr>
          </w:p>
          <w:p w14:paraId="6C1A29EA"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Three.Four</w:t>
            </w:r>
            <w:r w:rsidRPr="00F42204">
              <w:rPr>
                <w:rFonts w:ascii="Times New Roman" w:hAnsi="Times New Roman"/>
                <w:b/>
                <w:bCs/>
                <w:sz w:val="24"/>
                <w:lang w:val="en-US"/>
              </w:rPr>
              <w:t>. Purpose</w:t>
            </w:r>
            <w:r w:rsidRPr="00F42204">
              <w:rPr>
                <w:rFonts w:ascii="Times New Roman" w:hAnsi="Times New Roman"/>
                <w:sz w:val="24"/>
                <w:lang w:val="en-US"/>
              </w:rPr>
              <w:t>. The Restricted Account shall be used only for the debits, credits, transfers and payments provided for herein. Any other debit, credit, transfer or payment shall be made with the prior written authorization of the Holders’ Representative.</w:t>
            </w:r>
          </w:p>
        </w:tc>
      </w:tr>
      <w:tr w:rsidR="00F42204" w:rsidRPr="003568CD" w14:paraId="6C57D50F" w14:textId="77777777" w:rsidTr="00F42204">
        <w:tc>
          <w:tcPr>
            <w:tcW w:w="4675" w:type="dxa"/>
          </w:tcPr>
          <w:p w14:paraId="61797A0F" w14:textId="77777777" w:rsidR="00F42204" w:rsidRPr="00F42204" w:rsidRDefault="00F42204" w:rsidP="00F42204">
            <w:pPr>
              <w:jc w:val="both"/>
              <w:rPr>
                <w:rFonts w:ascii="Times New Roman" w:hAnsi="Times New Roman"/>
                <w:sz w:val="24"/>
                <w:lang w:val="en-US"/>
              </w:rPr>
            </w:pPr>
          </w:p>
        </w:tc>
        <w:tc>
          <w:tcPr>
            <w:tcW w:w="4675" w:type="dxa"/>
          </w:tcPr>
          <w:p w14:paraId="0C4C7602" w14:textId="77777777" w:rsidR="00F42204" w:rsidRPr="00F42204" w:rsidRDefault="00F42204" w:rsidP="00F42204">
            <w:pPr>
              <w:jc w:val="both"/>
              <w:rPr>
                <w:rFonts w:ascii="Times New Roman" w:hAnsi="Times New Roman"/>
                <w:sz w:val="24"/>
                <w:lang w:val="en-US"/>
              </w:rPr>
            </w:pPr>
          </w:p>
        </w:tc>
      </w:tr>
      <w:tr w:rsidR="00F42204" w:rsidRPr="003568CD" w14:paraId="1BFAF9E2" w14:textId="77777777" w:rsidTr="00F42204">
        <w:tc>
          <w:tcPr>
            <w:tcW w:w="4675" w:type="dxa"/>
          </w:tcPr>
          <w:p w14:paraId="00959258" w14:textId="77777777" w:rsidR="00F42204" w:rsidRPr="00F42204" w:rsidRDefault="00F42204" w:rsidP="00F42204">
            <w:pPr>
              <w:jc w:val="both"/>
              <w:rPr>
                <w:rFonts w:ascii="Times New Roman" w:hAnsi="Times New Roman"/>
                <w:sz w:val="24"/>
                <w:lang w:val="es-ES"/>
              </w:rPr>
            </w:pPr>
            <w:r w:rsidRPr="00F42204">
              <w:rPr>
                <w:rFonts w:ascii="Times New Roman" w:hAnsi="Times New Roman"/>
                <w:b/>
                <w:sz w:val="24"/>
                <w:u w:val="single"/>
                <w:lang w:val="es-CL"/>
              </w:rPr>
              <w:t>Tres.Cinco</w:t>
            </w:r>
            <w:r w:rsidRPr="00F42204">
              <w:rPr>
                <w:rFonts w:ascii="Times New Roman" w:hAnsi="Times New Roman"/>
                <w:b/>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Mandato de Administración</w:t>
            </w:r>
            <w:r w:rsidRPr="00F42204">
              <w:rPr>
                <w:rFonts w:ascii="Times New Roman" w:hAnsi="Times New Roman"/>
                <w:sz w:val="24"/>
                <w:lang w:val="es-CL"/>
              </w:rPr>
              <w:t>. /</w:t>
            </w:r>
            <w:r w:rsidRPr="00F42204">
              <w:rPr>
                <w:rFonts w:ascii="Times New Roman" w:hAnsi="Times New Roman"/>
                <w:b/>
                <w:bCs/>
                <w:sz w:val="24"/>
                <w:lang w:val="es-CL"/>
              </w:rPr>
              <w:t>a</w:t>
            </w:r>
            <w:r w:rsidRPr="00F42204">
              <w:rPr>
                <w:rFonts w:ascii="Times New Roman" w:hAnsi="Times New Roman"/>
                <w:sz w:val="24"/>
                <w:lang w:val="es-CL"/>
              </w:rPr>
              <w:t>/ Bike Santiago</w:t>
            </w:r>
            <w:r w:rsidRPr="00F42204">
              <w:rPr>
                <w:rFonts w:ascii="Times New Roman" w:hAnsi="Times New Roman"/>
                <w:sz w:val="24"/>
                <w:lang w:val="es-ES"/>
              </w:rPr>
              <w:t xml:space="preserve">, confiere mandato especial e irrevocable al Agente de Cuentas, en los términos del artículo doscientos cuarenta y uno del Código de Comercio, respecto de la Cuenta Restringida, </w:t>
            </w:r>
            <w:r w:rsidRPr="00F42204">
              <w:rPr>
                <w:rFonts w:ascii="Times New Roman" w:hAnsi="Times New Roman"/>
                <w:sz w:val="24"/>
                <w:lang w:val="es-CL"/>
              </w:rPr>
              <w:t>incluyendo, sin limitación la facultad de:</w:t>
            </w:r>
            <w:r w:rsidRPr="00F42204">
              <w:rPr>
                <w:rFonts w:ascii="Times New Roman" w:hAnsi="Times New Roman"/>
                <w:sz w:val="24"/>
                <w:lang w:val="es-ES"/>
              </w:rPr>
              <w:t xml:space="preserve"> </w:t>
            </w:r>
            <w:r w:rsidRPr="00F42204">
              <w:rPr>
                <w:rFonts w:ascii="Times New Roman" w:hAnsi="Times New Roman"/>
                <w:b/>
                <w:sz w:val="24"/>
                <w:lang w:val="es-ES"/>
              </w:rPr>
              <w:t>/i/</w:t>
            </w:r>
            <w:r w:rsidRPr="00F42204">
              <w:rPr>
                <w:rFonts w:ascii="Times New Roman" w:hAnsi="Times New Roman"/>
                <w:sz w:val="24"/>
                <w:lang w:val="es-ES"/>
              </w:rPr>
              <w:t xml:space="preserve"> realizar </w:t>
            </w:r>
            <w:r w:rsidRPr="00F42204">
              <w:rPr>
                <w:rFonts w:ascii="Times New Roman" w:hAnsi="Times New Roman"/>
                <w:sz w:val="24"/>
                <w:lang w:val="es-CL"/>
              </w:rPr>
              <w:t>traspasos a otras cuentas</w:t>
            </w:r>
            <w:r w:rsidRPr="00F42204">
              <w:rPr>
                <w:rFonts w:ascii="Times New Roman" w:hAnsi="Times New Roman"/>
                <w:sz w:val="24"/>
                <w:lang w:val="es-ES"/>
              </w:rPr>
              <w:t xml:space="preserve">; </w:t>
            </w:r>
            <w:r w:rsidRPr="00F42204">
              <w:rPr>
                <w:rFonts w:ascii="Times New Roman" w:hAnsi="Times New Roman"/>
                <w:b/>
                <w:sz w:val="24"/>
                <w:lang w:val="es-ES"/>
              </w:rPr>
              <w:t>/ii/</w:t>
            </w:r>
            <w:r w:rsidRPr="00F42204">
              <w:rPr>
                <w:rFonts w:ascii="Times New Roman" w:hAnsi="Times New Roman"/>
                <w:sz w:val="24"/>
                <w:lang w:val="es-ES"/>
              </w:rPr>
              <w:t xml:space="preserve"> efectuar giros y cargos; </w:t>
            </w:r>
            <w:r w:rsidRPr="00F42204">
              <w:rPr>
                <w:rFonts w:ascii="Times New Roman" w:hAnsi="Times New Roman"/>
                <w:b/>
                <w:sz w:val="24"/>
                <w:lang w:val="es-ES"/>
              </w:rPr>
              <w:t>/iii/</w:t>
            </w:r>
            <w:r w:rsidRPr="00F42204">
              <w:rPr>
                <w:rFonts w:ascii="Times New Roman" w:hAnsi="Times New Roman"/>
                <w:sz w:val="24"/>
                <w:lang w:val="es-ES"/>
              </w:rPr>
              <w:t xml:space="preserve"> </w:t>
            </w:r>
            <w:r w:rsidRPr="00F42204">
              <w:rPr>
                <w:rFonts w:ascii="Times New Roman" w:hAnsi="Times New Roman"/>
                <w:sz w:val="24"/>
                <w:lang w:val="es-CL"/>
              </w:rPr>
              <w:t>percibir los fondos</w:t>
            </w:r>
            <w:r w:rsidRPr="00F42204">
              <w:rPr>
                <w:rFonts w:ascii="Times New Roman" w:hAnsi="Times New Roman"/>
                <w:sz w:val="24"/>
                <w:lang w:val="es-ES"/>
              </w:rPr>
              <w:t xml:space="preserve">; </w:t>
            </w:r>
            <w:r w:rsidRPr="00F42204">
              <w:rPr>
                <w:rFonts w:ascii="Times New Roman" w:hAnsi="Times New Roman"/>
                <w:b/>
                <w:sz w:val="24"/>
                <w:lang w:val="es-ES"/>
              </w:rPr>
              <w:t>/iv/</w:t>
            </w:r>
            <w:r w:rsidRPr="00F42204">
              <w:rPr>
                <w:rFonts w:ascii="Times New Roman" w:hAnsi="Times New Roman"/>
                <w:sz w:val="24"/>
                <w:lang w:val="es-ES"/>
              </w:rPr>
              <w:t xml:space="preserve"> efectuar depósitos; </w:t>
            </w:r>
            <w:r w:rsidRPr="00F42204">
              <w:rPr>
                <w:rFonts w:ascii="Times New Roman" w:hAnsi="Times New Roman"/>
                <w:b/>
                <w:sz w:val="24"/>
                <w:lang w:val="es-ES"/>
              </w:rPr>
              <w:t>/v/</w:t>
            </w:r>
            <w:r w:rsidRPr="00F42204">
              <w:rPr>
                <w:rFonts w:ascii="Times New Roman" w:hAnsi="Times New Roman"/>
                <w:sz w:val="24"/>
                <w:lang w:val="es-ES"/>
              </w:rPr>
              <w:t xml:space="preserve"> celebrar operaciones de cambios internacionales, e informar debidamente al Banco Central de Chile de acuerdo con el Compendio de Normas de Cambios Internacionales </w:t>
            </w:r>
            <w:r w:rsidRPr="00F42204">
              <w:rPr>
                <w:rFonts w:ascii="Times New Roman" w:hAnsi="Times New Roman"/>
                <w:b/>
                <w:sz w:val="24"/>
                <w:lang w:val="es-ES"/>
              </w:rPr>
              <w:t xml:space="preserve">/vi/ </w:t>
            </w:r>
            <w:r w:rsidRPr="00F42204">
              <w:rPr>
                <w:rFonts w:ascii="Times New Roman" w:hAnsi="Times New Roman"/>
                <w:sz w:val="24"/>
                <w:lang w:val="es-ES"/>
              </w:rPr>
              <w:t xml:space="preserve">autorizar y/o firmar remesas al exterior </w:t>
            </w:r>
            <w:r w:rsidRPr="00F42204">
              <w:rPr>
                <w:rFonts w:ascii="Times New Roman" w:hAnsi="Times New Roman"/>
                <w:b/>
                <w:sz w:val="24"/>
                <w:lang w:val="es-ES"/>
              </w:rPr>
              <w:t xml:space="preserve">/vii/ </w:t>
            </w:r>
            <w:r w:rsidRPr="00F42204">
              <w:rPr>
                <w:rFonts w:ascii="Times New Roman" w:hAnsi="Times New Roman"/>
                <w:sz w:val="24"/>
                <w:lang w:val="es-ES"/>
              </w:rPr>
              <w:t>realizar cualquier otra actuación que estime necesaria o conveniente para asegurar la ejecución del presente Contrato y /</w:t>
            </w:r>
            <w:r w:rsidRPr="00F42204">
              <w:rPr>
                <w:rFonts w:ascii="Times New Roman" w:hAnsi="Times New Roman"/>
                <w:b/>
                <w:sz w:val="24"/>
                <w:lang w:val="es-ES"/>
              </w:rPr>
              <w:t>viii</w:t>
            </w:r>
            <w:r w:rsidRPr="00F42204">
              <w:rPr>
                <w:rFonts w:ascii="Times New Roman" w:hAnsi="Times New Roman"/>
                <w:sz w:val="24"/>
                <w:lang w:val="es-ES"/>
              </w:rPr>
              <w:t xml:space="preserve">/ autocontratar. </w:t>
            </w:r>
            <w:r w:rsidRPr="00F42204">
              <w:rPr>
                <w:rFonts w:ascii="Times New Roman" w:hAnsi="Times New Roman"/>
                <w:sz w:val="24"/>
                <w:lang w:val="es-CL"/>
              </w:rPr>
              <w:t>Para los efectos de las operaciones que digan relación con la Cuenta Restringida, se entenderá que el Agente de Cuentas actúa como mandatario a nombre propio de</w:t>
            </w:r>
            <w:r w:rsidRPr="00F42204">
              <w:rPr>
                <w:rFonts w:ascii="Times New Roman" w:hAnsi="Times New Roman"/>
                <w:sz w:val="24"/>
                <w:lang w:val="es-ES"/>
              </w:rPr>
              <w:t xml:space="preserve"> Bike Santiago</w:t>
            </w:r>
            <w:r w:rsidRPr="00F42204">
              <w:rPr>
                <w:rFonts w:ascii="Times New Roman" w:hAnsi="Times New Roman"/>
                <w:sz w:val="24"/>
                <w:lang w:val="es-CL"/>
              </w:rPr>
              <w:t xml:space="preserve">. </w:t>
            </w:r>
            <w:r w:rsidRPr="00F42204">
              <w:rPr>
                <w:rFonts w:ascii="Times New Roman" w:hAnsi="Times New Roman"/>
                <w:sz w:val="24"/>
                <w:lang w:val="es-ES"/>
              </w:rPr>
              <w:t>El Agente de Cuentas acepta el mandato conferido, /en adelante, el “</w:t>
            </w:r>
            <w:r w:rsidRPr="00F42204">
              <w:rPr>
                <w:rFonts w:ascii="Times New Roman" w:hAnsi="Times New Roman"/>
                <w:b/>
                <w:bCs/>
                <w:sz w:val="24"/>
                <w:u w:val="single"/>
                <w:lang w:val="es-ES"/>
              </w:rPr>
              <w:t>Mandato</w:t>
            </w:r>
            <w:r w:rsidRPr="00F42204">
              <w:rPr>
                <w:rFonts w:ascii="Times New Roman" w:hAnsi="Times New Roman"/>
                <w:sz w:val="24"/>
                <w:lang w:val="es-ES"/>
              </w:rPr>
              <w:t xml:space="preserve">”/. </w:t>
            </w:r>
          </w:p>
        </w:tc>
        <w:tc>
          <w:tcPr>
            <w:tcW w:w="4675" w:type="dxa"/>
          </w:tcPr>
          <w:p w14:paraId="051BF10C"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Three.Five</w:t>
            </w:r>
            <w:r w:rsidRPr="00F42204">
              <w:rPr>
                <w:rFonts w:ascii="Times New Roman" w:hAnsi="Times New Roman"/>
                <w:b/>
                <w:bCs/>
                <w:sz w:val="24"/>
                <w:lang w:val="en-US"/>
              </w:rPr>
              <w:t>. Administration Mandate.</w:t>
            </w:r>
            <w:r w:rsidRPr="00F42204">
              <w:rPr>
                <w:rFonts w:ascii="Times New Roman" w:hAnsi="Times New Roman"/>
                <w:sz w:val="24"/>
                <w:lang w:val="en-US"/>
              </w:rPr>
              <w:t xml:space="preserve"> /</w:t>
            </w:r>
            <w:r w:rsidRPr="00F42204">
              <w:rPr>
                <w:rFonts w:ascii="Times New Roman" w:hAnsi="Times New Roman"/>
                <w:b/>
                <w:bCs/>
                <w:sz w:val="24"/>
                <w:lang w:val="en-US"/>
              </w:rPr>
              <w:t>a</w:t>
            </w:r>
            <w:r w:rsidRPr="00F42204">
              <w:rPr>
                <w:rFonts w:ascii="Times New Roman" w:hAnsi="Times New Roman"/>
                <w:sz w:val="24"/>
                <w:lang w:val="en-US"/>
              </w:rPr>
              <w:t>/ Bike Santiago, hereby grants a special and irrevocable mandate to the Accounts Agent, under the terms of article 241 of the Commercial Code, with respect to the Restricted Account, including, without limitation, the power to: /</w:t>
            </w:r>
            <w:r w:rsidRPr="00F42204">
              <w:rPr>
                <w:rFonts w:ascii="Times New Roman" w:hAnsi="Times New Roman"/>
                <w:b/>
                <w:bCs/>
                <w:sz w:val="24"/>
                <w:lang w:val="en-US"/>
              </w:rPr>
              <w:t>i</w:t>
            </w:r>
            <w:r w:rsidRPr="00F42204">
              <w:rPr>
                <w:rFonts w:ascii="Times New Roman" w:hAnsi="Times New Roman"/>
                <w:sz w:val="24"/>
                <w:lang w:val="en-US"/>
              </w:rPr>
              <w:t>/ make transfers to other accounts; /</w:t>
            </w:r>
            <w:r w:rsidRPr="00F42204">
              <w:rPr>
                <w:rFonts w:ascii="Times New Roman" w:hAnsi="Times New Roman"/>
                <w:b/>
                <w:bCs/>
                <w:sz w:val="24"/>
                <w:lang w:val="en-US"/>
              </w:rPr>
              <w:t>ii</w:t>
            </w:r>
            <w:r w:rsidRPr="00F42204">
              <w:rPr>
                <w:rFonts w:ascii="Times New Roman" w:hAnsi="Times New Roman"/>
                <w:sz w:val="24"/>
                <w:lang w:val="en-US"/>
              </w:rPr>
              <w:t>/ make drafts and debits; /</w:t>
            </w:r>
            <w:r w:rsidRPr="00F42204">
              <w:rPr>
                <w:rFonts w:ascii="Times New Roman" w:hAnsi="Times New Roman"/>
                <w:b/>
                <w:bCs/>
                <w:sz w:val="24"/>
                <w:lang w:val="en-US"/>
              </w:rPr>
              <w:t>iii</w:t>
            </w:r>
            <w:r w:rsidRPr="00F42204">
              <w:rPr>
                <w:rFonts w:ascii="Times New Roman" w:hAnsi="Times New Roman"/>
                <w:sz w:val="24"/>
                <w:lang w:val="en-US"/>
              </w:rPr>
              <w:t>/ collect funds; /</w:t>
            </w:r>
            <w:r w:rsidRPr="00F42204">
              <w:rPr>
                <w:rFonts w:ascii="Times New Roman" w:hAnsi="Times New Roman"/>
                <w:b/>
                <w:bCs/>
                <w:sz w:val="24"/>
                <w:lang w:val="en-US"/>
              </w:rPr>
              <w:t>iv</w:t>
            </w:r>
            <w:r w:rsidRPr="00F42204">
              <w:rPr>
                <w:rFonts w:ascii="Times New Roman" w:hAnsi="Times New Roman"/>
                <w:sz w:val="24"/>
                <w:lang w:val="en-US"/>
              </w:rPr>
              <w:t>/ make deposits; /</w:t>
            </w:r>
            <w:r w:rsidRPr="00F42204">
              <w:rPr>
                <w:rFonts w:ascii="Times New Roman" w:hAnsi="Times New Roman"/>
                <w:b/>
                <w:bCs/>
                <w:sz w:val="24"/>
                <w:lang w:val="en-US"/>
              </w:rPr>
              <w:t>v</w:t>
            </w:r>
            <w:r w:rsidRPr="00F42204">
              <w:rPr>
                <w:rFonts w:ascii="Times New Roman" w:hAnsi="Times New Roman"/>
                <w:sz w:val="24"/>
                <w:lang w:val="en-US"/>
              </w:rPr>
              <w:t>/ enter into international exchange transactions,</w:t>
            </w:r>
            <w:r w:rsidRPr="00F42204">
              <w:rPr>
                <w:rFonts w:ascii="Times New Roman" w:hAnsi="Times New Roman"/>
                <w:b/>
                <w:bCs/>
                <w:sz w:val="24"/>
                <w:lang w:val="en-US"/>
              </w:rPr>
              <w:t xml:space="preserve"> </w:t>
            </w:r>
            <w:r w:rsidRPr="00F42204">
              <w:rPr>
                <w:rFonts w:ascii="Times New Roman" w:hAnsi="Times New Roman"/>
                <w:sz w:val="24"/>
                <w:lang w:val="en-US"/>
              </w:rPr>
              <w:t>and duly inform to the Central Bank of Chile in accordance with the Compendium of International Exchange Standards /</w:t>
            </w:r>
            <w:r w:rsidRPr="00F42204">
              <w:rPr>
                <w:rFonts w:ascii="Times New Roman" w:hAnsi="Times New Roman"/>
                <w:b/>
                <w:bCs/>
                <w:sz w:val="24"/>
                <w:lang w:val="en-US"/>
              </w:rPr>
              <w:t>vi</w:t>
            </w:r>
            <w:r w:rsidRPr="00F42204">
              <w:rPr>
                <w:rFonts w:ascii="Times New Roman" w:hAnsi="Times New Roman"/>
                <w:sz w:val="24"/>
                <w:lang w:val="en-US"/>
              </w:rPr>
              <w:t>/ authorize and/or sign remittances abroad /</w:t>
            </w:r>
            <w:r w:rsidRPr="00F42204">
              <w:rPr>
                <w:rFonts w:ascii="Times New Roman" w:hAnsi="Times New Roman"/>
                <w:b/>
                <w:bCs/>
                <w:sz w:val="24"/>
                <w:lang w:val="en-US"/>
              </w:rPr>
              <w:t>vii</w:t>
            </w:r>
            <w:r w:rsidRPr="00F42204">
              <w:rPr>
                <w:rFonts w:ascii="Times New Roman" w:hAnsi="Times New Roman"/>
                <w:sz w:val="24"/>
                <w:lang w:val="en-US"/>
              </w:rPr>
              <w:t>/ take any other action it deems necessary or convenient to ensure the execution of this Agreement and /</w:t>
            </w:r>
            <w:r w:rsidRPr="00F42204">
              <w:rPr>
                <w:rFonts w:ascii="Times New Roman" w:hAnsi="Times New Roman"/>
                <w:b/>
                <w:bCs/>
                <w:sz w:val="24"/>
                <w:lang w:val="en-US"/>
              </w:rPr>
              <w:t>viii</w:t>
            </w:r>
            <w:r w:rsidRPr="00F42204">
              <w:rPr>
                <w:rFonts w:ascii="Times New Roman" w:hAnsi="Times New Roman"/>
                <w:sz w:val="24"/>
                <w:lang w:val="en-US"/>
              </w:rPr>
              <w:t>/ self-contract. For the purposes of the operations related to the Restricted Account, it shall be understood that the Accounts Agent acts as agent on behalf of Bike Santiago. The Accounts Agent accepts the mandate conferred, /hereinafter, the “</w:t>
            </w:r>
            <w:r w:rsidRPr="00F42204">
              <w:rPr>
                <w:rFonts w:ascii="Times New Roman" w:hAnsi="Times New Roman"/>
                <w:b/>
                <w:bCs/>
                <w:sz w:val="24"/>
                <w:u w:val="single"/>
                <w:lang w:val="en-US"/>
              </w:rPr>
              <w:t>Mandate</w:t>
            </w:r>
            <w:r w:rsidRPr="00F42204">
              <w:rPr>
                <w:rFonts w:ascii="Times New Roman" w:hAnsi="Times New Roman"/>
                <w:sz w:val="24"/>
                <w:lang w:val="en-US"/>
              </w:rPr>
              <w:t>”/.</w:t>
            </w:r>
          </w:p>
        </w:tc>
      </w:tr>
      <w:tr w:rsidR="00F42204" w:rsidRPr="003568CD" w14:paraId="7665F61A" w14:textId="77777777" w:rsidTr="00F42204">
        <w:tc>
          <w:tcPr>
            <w:tcW w:w="4675" w:type="dxa"/>
          </w:tcPr>
          <w:p w14:paraId="06510BA2" w14:textId="77777777" w:rsidR="00F42204" w:rsidRPr="00F42204" w:rsidRDefault="00F42204" w:rsidP="00F42204">
            <w:pPr>
              <w:jc w:val="both"/>
              <w:rPr>
                <w:rFonts w:ascii="Times New Roman" w:hAnsi="Times New Roman"/>
                <w:sz w:val="24"/>
                <w:lang w:val="en-US"/>
              </w:rPr>
            </w:pPr>
          </w:p>
        </w:tc>
        <w:tc>
          <w:tcPr>
            <w:tcW w:w="4675" w:type="dxa"/>
          </w:tcPr>
          <w:p w14:paraId="6E3806B3" w14:textId="77777777" w:rsidR="00F42204" w:rsidRPr="00F42204" w:rsidRDefault="00F42204" w:rsidP="00F42204">
            <w:pPr>
              <w:jc w:val="both"/>
              <w:rPr>
                <w:rFonts w:ascii="Times New Roman" w:hAnsi="Times New Roman"/>
                <w:sz w:val="24"/>
                <w:lang w:val="en-US"/>
              </w:rPr>
            </w:pPr>
          </w:p>
        </w:tc>
      </w:tr>
      <w:tr w:rsidR="00F42204" w:rsidRPr="003568CD" w14:paraId="1A6A525A" w14:textId="77777777" w:rsidTr="00F42204">
        <w:tc>
          <w:tcPr>
            <w:tcW w:w="4675" w:type="dxa"/>
          </w:tcPr>
          <w:p w14:paraId="409F296C" w14:textId="77777777" w:rsidR="00F42204" w:rsidRPr="00F42204" w:rsidRDefault="00F42204" w:rsidP="00F42204">
            <w:pPr>
              <w:jc w:val="both"/>
              <w:rPr>
                <w:rFonts w:ascii="Times New Roman" w:hAnsi="Times New Roman"/>
                <w:sz w:val="24"/>
                <w:lang w:val="es-ES"/>
              </w:rPr>
            </w:pPr>
            <w:r w:rsidRPr="00F42204">
              <w:rPr>
                <w:rFonts w:ascii="Times New Roman" w:hAnsi="Times New Roman"/>
                <w:sz w:val="24"/>
                <w:lang w:val="es-ES"/>
              </w:rPr>
              <w:t>/</w:t>
            </w:r>
            <w:r w:rsidRPr="00F42204">
              <w:rPr>
                <w:rFonts w:ascii="Times New Roman" w:hAnsi="Times New Roman"/>
                <w:b/>
                <w:bCs/>
                <w:sz w:val="24"/>
                <w:lang w:val="es-ES"/>
              </w:rPr>
              <w:t>b</w:t>
            </w:r>
            <w:r w:rsidRPr="00F42204">
              <w:rPr>
                <w:rFonts w:ascii="Times New Roman" w:hAnsi="Times New Roman"/>
                <w:sz w:val="24"/>
                <w:lang w:val="es-ES"/>
              </w:rPr>
              <w:t>/ Las facultades de este mandato serán ejercidas por el Agente de Cuentas única y exclusivamente en caso de que Bike Santiago lo requiera o de recibir el Agente de Cuentas una instrucción previa y por escrito por parte del Mandante /”</w:t>
            </w:r>
            <w:r w:rsidRPr="00F42204">
              <w:rPr>
                <w:rFonts w:ascii="Times New Roman" w:hAnsi="Times New Roman"/>
                <w:b/>
                <w:bCs/>
                <w:sz w:val="24"/>
                <w:lang w:val="es-ES"/>
              </w:rPr>
              <w:t>Instrucción</w:t>
            </w:r>
            <w:r w:rsidRPr="00F42204">
              <w:rPr>
                <w:rFonts w:ascii="Times New Roman" w:hAnsi="Times New Roman"/>
                <w:sz w:val="24"/>
                <w:lang w:val="es-ES"/>
              </w:rPr>
              <w:t>”/, que observará las reglas previstas en el Contrato de Cuenta de Garantía Bloqueada y deberá ser emitida en los términos del</w:t>
            </w:r>
            <w:r w:rsidRPr="00F42204">
              <w:rPr>
                <w:rFonts w:ascii="Times New Roman" w:hAnsi="Times New Roman"/>
                <w:b/>
                <w:bCs/>
                <w:sz w:val="24"/>
                <w:lang w:val="es-ES"/>
              </w:rPr>
              <w:t xml:space="preserve"> Anexo N° 4.</w:t>
            </w:r>
          </w:p>
        </w:tc>
        <w:tc>
          <w:tcPr>
            <w:tcW w:w="4675" w:type="dxa"/>
          </w:tcPr>
          <w:p w14:paraId="3504F651"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The powers of this mandate shall be exercised by the Accounts Agent only and exclusively in the event that Bike Santiago so requires or if the Accounts Agent receives a prior written instruction from the Principal /“</w:t>
            </w:r>
            <w:r w:rsidRPr="00F42204">
              <w:rPr>
                <w:rFonts w:ascii="Times New Roman" w:hAnsi="Times New Roman"/>
                <w:b/>
                <w:bCs/>
                <w:sz w:val="24"/>
                <w:lang w:val="en-US"/>
              </w:rPr>
              <w:t>Instruction</w:t>
            </w:r>
            <w:r w:rsidRPr="00F42204">
              <w:rPr>
                <w:rFonts w:ascii="Times New Roman" w:hAnsi="Times New Roman"/>
                <w:sz w:val="24"/>
                <w:lang w:val="en-US"/>
              </w:rPr>
              <w:t xml:space="preserve">”/, which will follow the terms and conditions set forth in the Escrow Acccount Pledge Agreement and shall be issue under the terms set forth in </w:t>
            </w:r>
            <w:r w:rsidRPr="00F42204">
              <w:rPr>
                <w:rFonts w:ascii="Times New Roman" w:hAnsi="Times New Roman"/>
                <w:b/>
                <w:bCs/>
                <w:sz w:val="24"/>
                <w:lang w:val="en-US"/>
              </w:rPr>
              <w:t>Exhibit N°4</w:t>
            </w:r>
            <w:r w:rsidRPr="00F42204">
              <w:rPr>
                <w:rFonts w:ascii="Times New Roman" w:hAnsi="Times New Roman"/>
                <w:sz w:val="24"/>
                <w:lang w:val="en-US"/>
              </w:rPr>
              <w:t>..</w:t>
            </w:r>
          </w:p>
        </w:tc>
      </w:tr>
      <w:tr w:rsidR="00F42204" w:rsidRPr="003568CD" w14:paraId="5220DBF3" w14:textId="77777777" w:rsidTr="00F42204">
        <w:tc>
          <w:tcPr>
            <w:tcW w:w="4675" w:type="dxa"/>
          </w:tcPr>
          <w:p w14:paraId="7BE600C3" w14:textId="77777777" w:rsidR="00F42204" w:rsidRPr="00F42204" w:rsidRDefault="00F42204" w:rsidP="00F42204">
            <w:pPr>
              <w:jc w:val="both"/>
              <w:rPr>
                <w:rFonts w:ascii="Times New Roman" w:hAnsi="Times New Roman"/>
                <w:sz w:val="24"/>
                <w:lang w:val="en-US"/>
              </w:rPr>
            </w:pPr>
          </w:p>
        </w:tc>
        <w:tc>
          <w:tcPr>
            <w:tcW w:w="4675" w:type="dxa"/>
          </w:tcPr>
          <w:p w14:paraId="41B83047" w14:textId="77777777" w:rsidR="00F42204" w:rsidRPr="00F42204" w:rsidRDefault="00F42204" w:rsidP="00F42204">
            <w:pPr>
              <w:jc w:val="both"/>
              <w:rPr>
                <w:rFonts w:ascii="Times New Roman" w:hAnsi="Times New Roman"/>
                <w:sz w:val="24"/>
                <w:lang w:val="en-US"/>
              </w:rPr>
            </w:pPr>
          </w:p>
        </w:tc>
      </w:tr>
      <w:tr w:rsidR="00F42204" w:rsidRPr="003568CD" w14:paraId="712C768D" w14:textId="77777777" w:rsidTr="00F42204">
        <w:trPr>
          <w:trHeight w:val="5459"/>
        </w:trPr>
        <w:tc>
          <w:tcPr>
            <w:tcW w:w="4675" w:type="dxa"/>
          </w:tcPr>
          <w:p w14:paraId="51A2D00B"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Tres. Seis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Dotación Cuenta Restringida</w:t>
            </w:r>
            <w:r w:rsidRPr="00F42204">
              <w:rPr>
                <w:rFonts w:ascii="Times New Roman" w:hAnsi="Times New Roman"/>
                <w:sz w:val="24"/>
                <w:lang w:val="es-ES_tradnl"/>
              </w:rPr>
              <w:t xml:space="preserve">. </w:t>
            </w:r>
          </w:p>
          <w:p w14:paraId="6E141CDF" w14:textId="77777777" w:rsidR="00F42204" w:rsidRPr="00F42204" w:rsidRDefault="00F42204" w:rsidP="00F42204">
            <w:pPr>
              <w:jc w:val="both"/>
              <w:rPr>
                <w:rFonts w:ascii="Times New Roman" w:hAnsi="Times New Roman"/>
                <w:sz w:val="24"/>
                <w:lang w:val="es-ES_tradnl"/>
              </w:rPr>
            </w:pPr>
          </w:p>
          <w:p w14:paraId="14A47FEA"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bCs/>
                <w:sz w:val="24"/>
                <w:lang w:val="es-ES_tradnl"/>
              </w:rPr>
              <w:t>/a/</w:t>
            </w:r>
            <w:r w:rsidRPr="00F42204">
              <w:rPr>
                <w:rFonts w:ascii="Times New Roman" w:hAnsi="Times New Roman"/>
                <w:sz w:val="24"/>
                <w:lang w:val="es-ES_tradnl"/>
              </w:rPr>
              <w:t xml:space="preserve"> </w:t>
            </w:r>
            <w:r w:rsidRPr="00F42204">
              <w:rPr>
                <w:rFonts w:ascii="Times New Roman" w:hAnsi="Times New Roman"/>
                <w:sz w:val="24"/>
                <w:u w:val="single"/>
                <w:lang w:val="es-ES_tradnl"/>
              </w:rPr>
              <w:t>Fondos a depositarse en la Cuenta Restringida</w:t>
            </w:r>
            <w:r w:rsidRPr="00F42204">
              <w:rPr>
                <w:rFonts w:ascii="Times New Roman" w:hAnsi="Times New Roman"/>
                <w:sz w:val="24"/>
                <w:lang w:val="es-ES_tradnl"/>
              </w:rPr>
              <w:t>. En la Cuenta Restringida se deberán depositar mensualmente los fondos provenientes del precio correspondiente a Bike Santiago, por la ejecución de las actividades de publicidad y marketing y el arrendamiento de por cada bicicleta Operativa, conforme lo establecido en el Contrato de Branding, especialmente en su Cláusula Séptima.</w:t>
            </w:r>
          </w:p>
          <w:p w14:paraId="05CBF2E0"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sz w:val="24"/>
                <w:lang w:val="es-ES_tradnl"/>
              </w:rPr>
              <w:t xml:space="preserve"> </w:t>
            </w:r>
          </w:p>
          <w:p w14:paraId="7C313E0F"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sz w:val="24"/>
                <w:lang w:val="es-ES"/>
              </w:rPr>
              <w:t>/b/</w:t>
            </w:r>
            <w:r w:rsidRPr="00F42204">
              <w:rPr>
                <w:rFonts w:ascii="Times New Roman" w:hAnsi="Times New Roman"/>
                <w:b/>
                <w:bCs/>
                <w:sz w:val="24"/>
                <w:lang w:val="es-CL"/>
              </w:rPr>
              <w:t xml:space="preserve"> </w:t>
            </w:r>
            <w:r w:rsidRPr="00F42204">
              <w:rPr>
                <w:rFonts w:ascii="Times New Roman" w:hAnsi="Times New Roman"/>
                <w:bCs/>
                <w:sz w:val="24"/>
                <w:u w:val="single"/>
                <w:lang w:val="es-CL"/>
              </w:rPr>
              <w:t>Uso de los fondos que ingresan a la Cuenta Restringida</w:t>
            </w:r>
            <w:r w:rsidRPr="00F42204">
              <w:rPr>
                <w:rFonts w:ascii="Times New Roman" w:hAnsi="Times New Roman"/>
                <w:bCs/>
                <w:sz w:val="24"/>
                <w:lang w:val="es-CL"/>
              </w:rPr>
              <w:t xml:space="preserve">. </w:t>
            </w:r>
            <w:r w:rsidRPr="00F42204">
              <w:rPr>
                <w:rFonts w:ascii="Times New Roman" w:hAnsi="Times New Roman"/>
                <w:b/>
                <w:bCs/>
                <w:sz w:val="24"/>
                <w:lang w:val="es-CL"/>
              </w:rPr>
              <w:t xml:space="preserve">/i/ </w:t>
            </w:r>
            <w:r w:rsidRPr="00F42204">
              <w:rPr>
                <w:rFonts w:ascii="Times New Roman" w:hAnsi="Times New Roman"/>
                <w:bCs/>
                <w:sz w:val="24"/>
                <w:lang w:val="es-CL"/>
              </w:rPr>
              <w:t xml:space="preserve">Los fondos que ingresen a la Cuenta Restringida se mantendrán en ella hasta las quince horas de cada día. Si con anterioridad a las quince horas de cada día el Agente de Cuentas no ha recibido una Notificación de Incumplimiento de las Obligaciones Garantizadas del Representante de los Tenedores, el Agente de Cuentas transferirá el monto de los fondos por el Agente de Cuentas a la Cuenta de Libre Disposición. </w:t>
            </w:r>
          </w:p>
          <w:p w14:paraId="0826B89E" w14:textId="77777777" w:rsidR="00F42204" w:rsidRPr="00F42204" w:rsidRDefault="00F42204" w:rsidP="00F42204">
            <w:pPr>
              <w:jc w:val="both"/>
              <w:rPr>
                <w:rFonts w:ascii="Times New Roman" w:hAnsi="Times New Roman"/>
                <w:bCs/>
                <w:sz w:val="24"/>
                <w:lang w:val="es-CL"/>
              </w:rPr>
            </w:pPr>
          </w:p>
          <w:p w14:paraId="50853FEB" w14:textId="77777777" w:rsidR="00F42204" w:rsidRPr="00F42204" w:rsidRDefault="00F42204" w:rsidP="00F42204">
            <w:pPr>
              <w:jc w:val="both"/>
              <w:rPr>
                <w:rFonts w:ascii="Times New Roman" w:hAnsi="Times New Roman"/>
                <w:b/>
                <w:sz w:val="24"/>
                <w:lang w:val="es-CL"/>
              </w:rPr>
            </w:pPr>
          </w:p>
        </w:tc>
        <w:tc>
          <w:tcPr>
            <w:tcW w:w="4675" w:type="dxa"/>
          </w:tcPr>
          <w:p w14:paraId="22F1EEE4"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 Six</w:t>
            </w:r>
            <w:r w:rsidRPr="00F42204">
              <w:rPr>
                <w:rFonts w:ascii="Times New Roman" w:hAnsi="Times New Roman"/>
                <w:b/>
                <w:bCs/>
                <w:sz w:val="24"/>
                <w:lang w:val="en-US"/>
              </w:rPr>
              <w:t>. Restricted Account Endowment</w:t>
            </w:r>
            <w:r w:rsidRPr="00F42204">
              <w:rPr>
                <w:rFonts w:ascii="Times New Roman" w:hAnsi="Times New Roman"/>
                <w:sz w:val="24"/>
                <w:lang w:val="en-US"/>
              </w:rPr>
              <w:t xml:space="preserve">. </w:t>
            </w:r>
          </w:p>
          <w:p w14:paraId="36667679" w14:textId="77777777" w:rsidR="00F42204" w:rsidRPr="00F42204" w:rsidRDefault="00F42204" w:rsidP="00F42204">
            <w:pPr>
              <w:jc w:val="both"/>
              <w:rPr>
                <w:rFonts w:ascii="Times New Roman" w:hAnsi="Times New Roman"/>
                <w:sz w:val="24"/>
                <w:lang w:val="en-US"/>
              </w:rPr>
            </w:pPr>
          </w:p>
          <w:p w14:paraId="13DBCB0A" w14:textId="77777777" w:rsidR="00F42204" w:rsidRPr="00F42204" w:rsidRDefault="00F42204" w:rsidP="00F42204">
            <w:pPr>
              <w:jc w:val="both"/>
              <w:rPr>
                <w:rFonts w:ascii="Times New Roman" w:hAnsi="Times New Roman"/>
                <w:spacing w:val="-2"/>
                <w:sz w:val="24"/>
                <w:lang w:val="en-US" w:eastAsia="es-ES"/>
              </w:rPr>
            </w:pPr>
            <w:r w:rsidRPr="00F42204">
              <w:rPr>
                <w:rFonts w:ascii="Times New Roman" w:hAnsi="Times New Roman"/>
                <w:b/>
                <w:bCs/>
                <w:sz w:val="24"/>
                <w:lang w:val="en-US"/>
              </w:rPr>
              <w:t>/a/</w:t>
            </w:r>
            <w:r w:rsidRPr="00F42204">
              <w:rPr>
                <w:rFonts w:ascii="Times New Roman" w:hAnsi="Times New Roman"/>
                <w:sz w:val="24"/>
                <w:lang w:val="en-US"/>
              </w:rPr>
              <w:t xml:space="preserve"> </w:t>
            </w:r>
            <w:r w:rsidRPr="00F42204">
              <w:rPr>
                <w:rFonts w:ascii="Times New Roman" w:hAnsi="Times New Roman"/>
                <w:sz w:val="24"/>
                <w:u w:val="single"/>
                <w:lang w:val="en-US"/>
              </w:rPr>
              <w:t>Funds to be deposited in the Restricted Account</w:t>
            </w:r>
            <w:r w:rsidRPr="00F42204">
              <w:rPr>
                <w:rFonts w:ascii="Times New Roman" w:hAnsi="Times New Roman"/>
                <w:sz w:val="24"/>
                <w:lang w:val="en-US"/>
              </w:rPr>
              <w:t>. In the Restricted Account shall be deposited monthly the funds coming from the price corresponding to Bike Santiago, for the execution of the advertising and marketing activities and the lease of each Operative bicycle, as established in the Branding Agreement, especially in its clause seven.</w:t>
            </w:r>
            <w:r w:rsidRPr="00F42204">
              <w:rPr>
                <w:rFonts w:ascii="Times New Roman" w:hAnsi="Times New Roman"/>
                <w:spacing w:val="-2"/>
                <w:sz w:val="24"/>
                <w:highlight w:val="yellow"/>
                <w:lang w:val="en-US"/>
              </w:rPr>
              <w:t xml:space="preserve"> </w:t>
            </w:r>
          </w:p>
          <w:p w14:paraId="7208F241" w14:textId="77777777" w:rsidR="00F42204" w:rsidRPr="00F42204" w:rsidRDefault="00F42204" w:rsidP="00F42204">
            <w:pPr>
              <w:jc w:val="both"/>
              <w:rPr>
                <w:rFonts w:ascii="Times New Roman" w:hAnsi="Times New Roman"/>
                <w:sz w:val="24"/>
                <w:lang w:val="en-US"/>
              </w:rPr>
            </w:pPr>
          </w:p>
          <w:p w14:paraId="5C42AD95" w14:textId="77777777" w:rsidR="00F42204" w:rsidRPr="00F42204" w:rsidRDefault="00F42204" w:rsidP="00F42204">
            <w:pPr>
              <w:jc w:val="both"/>
              <w:rPr>
                <w:rFonts w:ascii="Times New Roman" w:hAnsi="Times New Roman"/>
                <w:sz w:val="24"/>
                <w:lang w:val="en-US"/>
              </w:rPr>
            </w:pPr>
          </w:p>
          <w:p w14:paraId="050A24A5"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xml:space="preserve">/ </w:t>
            </w:r>
            <w:r w:rsidRPr="00F42204">
              <w:rPr>
                <w:rFonts w:ascii="Times New Roman" w:hAnsi="Times New Roman"/>
                <w:sz w:val="24"/>
                <w:u w:val="single"/>
                <w:lang w:val="en-US"/>
              </w:rPr>
              <w:t>Use of Restricted Account’s funds</w:t>
            </w:r>
            <w:r w:rsidRPr="00F42204">
              <w:rPr>
                <w:rFonts w:ascii="Times New Roman" w:hAnsi="Times New Roman"/>
                <w:sz w:val="24"/>
                <w:lang w:val="en-US"/>
              </w:rPr>
              <w:t>. /</w:t>
            </w:r>
            <w:r w:rsidRPr="00F42204">
              <w:rPr>
                <w:rFonts w:ascii="Times New Roman" w:hAnsi="Times New Roman"/>
                <w:b/>
                <w:bCs/>
                <w:sz w:val="24"/>
                <w:lang w:val="en-US"/>
              </w:rPr>
              <w:t>i</w:t>
            </w:r>
            <w:r w:rsidRPr="00F42204">
              <w:rPr>
                <w:rFonts w:ascii="Times New Roman" w:hAnsi="Times New Roman"/>
                <w:sz w:val="24"/>
                <w:lang w:val="en-US"/>
              </w:rPr>
              <w:t>/ The funds that enter to the Restricted Account shall be kept therein until 15:00 o’clock of each day. If prior to 15:00 o’clock of each day the Accounts Agent do not receive a Notice of Default of Secured Obligations from the Holders’ Representative, the funds will automatically transferred, by the Accounts Agent, to the Unrestricted Account.</w:t>
            </w:r>
            <w:r w:rsidRPr="00F42204">
              <w:rPr>
                <w:rFonts w:ascii="Times New Roman" w:hAnsi="Times New Roman"/>
                <w:spacing w:val="-2"/>
                <w:sz w:val="24"/>
                <w:lang w:val="en-US"/>
              </w:rPr>
              <w:t xml:space="preserve"> </w:t>
            </w:r>
          </w:p>
        </w:tc>
      </w:tr>
      <w:tr w:rsidR="00F42204" w:rsidRPr="003568CD" w14:paraId="2221CD29" w14:textId="77777777" w:rsidTr="00F42204">
        <w:tc>
          <w:tcPr>
            <w:tcW w:w="4675" w:type="dxa"/>
          </w:tcPr>
          <w:p w14:paraId="51CCEA4B" w14:textId="77777777" w:rsidR="00F42204" w:rsidRPr="00F42204" w:rsidRDefault="00F42204" w:rsidP="00F42204">
            <w:pPr>
              <w:jc w:val="both"/>
              <w:rPr>
                <w:rFonts w:ascii="Times New Roman" w:hAnsi="Times New Roman"/>
                <w:sz w:val="24"/>
                <w:lang w:val="en-US"/>
              </w:rPr>
            </w:pPr>
          </w:p>
        </w:tc>
        <w:tc>
          <w:tcPr>
            <w:tcW w:w="4675" w:type="dxa"/>
          </w:tcPr>
          <w:p w14:paraId="3D452ED1" w14:textId="77777777" w:rsidR="00F42204" w:rsidRPr="00F42204" w:rsidRDefault="00F42204" w:rsidP="00F42204">
            <w:pPr>
              <w:jc w:val="both"/>
              <w:rPr>
                <w:rFonts w:ascii="Times New Roman" w:hAnsi="Times New Roman"/>
                <w:sz w:val="24"/>
                <w:lang w:val="en-US"/>
              </w:rPr>
            </w:pPr>
          </w:p>
        </w:tc>
      </w:tr>
      <w:tr w:rsidR="00F42204" w:rsidRPr="003568CD" w14:paraId="7FFD363E" w14:textId="77777777" w:rsidTr="00F42204">
        <w:tc>
          <w:tcPr>
            <w:tcW w:w="4675" w:type="dxa"/>
          </w:tcPr>
          <w:p w14:paraId="05C87172"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bCs/>
                <w:sz w:val="24"/>
                <w:lang w:val="es-CL"/>
              </w:rPr>
              <w:t>/ii/</w:t>
            </w:r>
            <w:r w:rsidRPr="00F42204">
              <w:rPr>
                <w:rFonts w:ascii="Times New Roman" w:hAnsi="Times New Roman"/>
                <w:bCs/>
                <w:sz w:val="24"/>
                <w:lang w:val="es-CL"/>
              </w:rPr>
              <w:t xml:space="preserve"> En el evento en que el Agente de Cuentas haya recibido una Notificación de Incumplimiento de las Obligaciones Garantizadas con anterioridad a las quince horas de cada día, los dineros depositados en la Cuenta Restringida deberán ser retenidos por el Agente de Cuentas en dicha cuenta hasta que el Agente de Cuentas haya recibido la respectiva Notificación de Subsanación del Evento de Incumplimiento (“</w:t>
            </w:r>
            <w:r w:rsidRPr="00F42204">
              <w:rPr>
                <w:rFonts w:ascii="Times New Roman" w:hAnsi="Times New Roman"/>
                <w:b/>
                <w:sz w:val="24"/>
                <w:lang w:val="es-CL"/>
              </w:rPr>
              <w:t>Periodo de Bloqueo</w:t>
            </w:r>
            <w:r w:rsidRPr="00F42204">
              <w:rPr>
                <w:rFonts w:ascii="Times New Roman" w:hAnsi="Times New Roman"/>
                <w:bCs/>
                <w:sz w:val="24"/>
                <w:lang w:val="es-CL"/>
              </w:rPr>
              <w:t xml:space="preserve">”). En caso que el Deudor haya subsanado el Evento de Incumplimiento durante el Período de Bloqueo, el Representante de los Tenedores tendrá un plazo máximo de 2 días para realizar y enviar la respectiva Notificación de Subsanación del Evento de Incumplimiento al Agente de Cuentas, debiendo el Agente de Cuentas transferir los dineros retenidos al día hábil siguiente. </w:t>
            </w:r>
          </w:p>
          <w:p w14:paraId="75B4C3D4" w14:textId="77777777" w:rsidR="00F42204" w:rsidRPr="00F42204" w:rsidRDefault="00F42204" w:rsidP="00F42204">
            <w:pPr>
              <w:jc w:val="both"/>
              <w:rPr>
                <w:rFonts w:ascii="Times New Roman" w:hAnsi="Times New Roman"/>
                <w:bCs/>
                <w:sz w:val="24"/>
                <w:lang w:val="es-CL"/>
              </w:rPr>
            </w:pPr>
          </w:p>
          <w:p w14:paraId="32C99CAB"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Cs/>
                <w:sz w:val="24"/>
                <w:lang w:val="es-CL"/>
              </w:rPr>
              <w:t>/</w:t>
            </w:r>
            <w:r w:rsidRPr="00F42204">
              <w:rPr>
                <w:rFonts w:ascii="Times New Roman" w:hAnsi="Times New Roman"/>
                <w:b/>
                <w:sz w:val="24"/>
                <w:lang w:val="es-CL"/>
              </w:rPr>
              <w:t>iii</w:t>
            </w:r>
            <w:r w:rsidRPr="00F42204">
              <w:rPr>
                <w:rFonts w:ascii="Times New Roman" w:hAnsi="Times New Roman"/>
                <w:bCs/>
                <w:sz w:val="24"/>
                <w:lang w:val="es-CL"/>
              </w:rPr>
              <w:t xml:space="preserve">/ Durante el Período de Bloqueo, el Representante de los Tenedores  podrá instruir al Agente de Cuentas a: </w:t>
            </w:r>
            <w:r w:rsidRPr="00F42204">
              <w:rPr>
                <w:rFonts w:ascii="Times New Roman" w:hAnsi="Times New Roman"/>
                <w:bCs/>
                <w:i/>
                <w:iCs/>
                <w:sz w:val="24"/>
                <w:lang w:val="es-CL"/>
              </w:rPr>
              <w:t>(x)</w:t>
            </w:r>
            <w:r w:rsidRPr="00F42204">
              <w:rPr>
                <w:rFonts w:ascii="Times New Roman" w:hAnsi="Times New Roman"/>
                <w:bCs/>
                <w:sz w:val="24"/>
                <w:lang w:val="es-CL"/>
              </w:rPr>
              <w:t xml:space="preserve"> transferir los fondos a la Cuenta de Libre Disposición; o </w:t>
            </w:r>
            <w:r w:rsidRPr="00F42204">
              <w:rPr>
                <w:rFonts w:ascii="Times New Roman" w:hAnsi="Times New Roman"/>
                <w:bCs/>
                <w:i/>
                <w:iCs/>
                <w:sz w:val="24"/>
                <w:lang w:val="es-CL"/>
              </w:rPr>
              <w:t>(y)</w:t>
            </w:r>
            <w:r w:rsidRPr="00F42204">
              <w:rPr>
                <w:rFonts w:ascii="Times New Roman" w:hAnsi="Times New Roman"/>
                <w:bCs/>
                <w:sz w:val="24"/>
                <w:lang w:val="es-CL"/>
              </w:rPr>
              <w:t xml:space="preserve"> transferir los fondos a la cuenta [●]</w:t>
            </w:r>
            <w:r w:rsidRPr="00F42204">
              <w:rPr>
                <w:rFonts w:ascii="Times New Roman" w:hAnsi="Times New Roman"/>
                <w:bCs/>
                <w:sz w:val="24"/>
                <w:lang w:val="es-ES"/>
              </w:rPr>
              <w:t>, con el objeto de que éstos se apliquen al pago de las Obligaciones Garantizadas</w:t>
            </w:r>
            <w:r w:rsidRPr="00F42204">
              <w:rPr>
                <w:rFonts w:ascii="Times New Roman" w:hAnsi="Times New Roman"/>
                <w:bCs/>
                <w:sz w:val="24"/>
                <w:lang w:val="es-CL"/>
              </w:rPr>
              <w:t xml:space="preserve">. Para tales efectos, el Representante de los Tenedores deberá determinar e informar oportunamente al Agente de Cuentas, el destinatario, así como la cuenta a la cual debe realizarse dicha transferencia. </w:t>
            </w:r>
          </w:p>
          <w:p w14:paraId="7B8C2150" w14:textId="77777777" w:rsidR="00F42204" w:rsidRPr="00F42204" w:rsidRDefault="00F42204" w:rsidP="00F42204">
            <w:pPr>
              <w:jc w:val="both"/>
              <w:rPr>
                <w:rFonts w:ascii="Times New Roman" w:hAnsi="Times New Roman"/>
                <w:bCs/>
                <w:sz w:val="24"/>
                <w:lang w:val="es-CL"/>
              </w:rPr>
            </w:pPr>
          </w:p>
          <w:p w14:paraId="49E6E80F"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sz w:val="24"/>
                <w:lang w:val="es-CL"/>
              </w:rPr>
              <w:t xml:space="preserve">/iv/ </w:t>
            </w:r>
            <w:r w:rsidRPr="00F42204">
              <w:rPr>
                <w:rFonts w:ascii="Times New Roman" w:hAnsi="Times New Roman"/>
                <w:bCs/>
                <w:sz w:val="24"/>
                <w:lang w:val="es-CL"/>
              </w:rPr>
              <w:t>La Instrucción que el Representante de los Tenedores emita deberá indicar el monto de los fondos que deben ser transferidos desde la Cuenta Restringida a la cuenta individualizada en el numeral “iii” anterior, en razón del incumplimiento por el Deudor de su obligación de pago del o los Debentures bajo el Contrato de Emisión, dando cuenta de este último.</w:t>
            </w:r>
          </w:p>
        </w:tc>
        <w:tc>
          <w:tcPr>
            <w:tcW w:w="4675" w:type="dxa"/>
          </w:tcPr>
          <w:p w14:paraId="3A6153CD"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ii</w:t>
            </w:r>
            <w:r w:rsidRPr="00F42204">
              <w:rPr>
                <w:rFonts w:ascii="Times New Roman" w:hAnsi="Times New Roman"/>
                <w:sz w:val="24"/>
                <w:lang w:val="en-US"/>
              </w:rPr>
              <w:t>/ In the event that the Accounts Agent has received a Notice of Default of Secured Obligations prior to 15:00 o’clock of each day, the funds deposited in the Restricted Account shall be retained, by the Accounts Agent in said account until, the Accounts Agent has received the respective Notice of Remedy of the Event of Default (“</w:t>
            </w:r>
            <w:r w:rsidRPr="00F42204">
              <w:rPr>
                <w:rFonts w:ascii="Times New Roman" w:hAnsi="Times New Roman"/>
                <w:b/>
                <w:bCs/>
                <w:sz w:val="24"/>
                <w:lang w:val="en-US"/>
              </w:rPr>
              <w:t>Blocking Period</w:t>
            </w:r>
            <w:r w:rsidRPr="00F42204">
              <w:rPr>
                <w:rFonts w:ascii="Times New Roman" w:hAnsi="Times New Roman"/>
                <w:sz w:val="24"/>
                <w:lang w:val="en-US"/>
              </w:rPr>
              <w:t>”). In the event that the Debtor has remedied the Event of Default during the Blocking Period, the Representative of the Holders will have a maximum period of 2 days to make and send the respective Notice of Remedy of the Event of Default to the Accounts Agent, who in</w:t>
            </w:r>
          </w:p>
          <w:p w14:paraId="42D8BCD5"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turn will have one Business Day to transfer</w:t>
            </w:r>
          </w:p>
          <w:p w14:paraId="0FD11DA9"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the retained funds.</w:t>
            </w:r>
          </w:p>
          <w:p w14:paraId="646B8D8C" w14:textId="77777777" w:rsidR="00F42204" w:rsidRPr="00F42204" w:rsidRDefault="00F42204" w:rsidP="00F42204">
            <w:pPr>
              <w:jc w:val="both"/>
              <w:rPr>
                <w:rFonts w:ascii="Times New Roman" w:hAnsi="Times New Roman"/>
                <w:sz w:val="24"/>
                <w:lang w:val="en-US"/>
              </w:rPr>
            </w:pPr>
          </w:p>
          <w:p w14:paraId="0D2213B2" w14:textId="77777777" w:rsidR="00F42204" w:rsidRPr="00F42204" w:rsidRDefault="00F42204" w:rsidP="00F42204">
            <w:pPr>
              <w:jc w:val="both"/>
              <w:rPr>
                <w:rFonts w:ascii="Times New Roman" w:hAnsi="Times New Roman"/>
                <w:sz w:val="24"/>
                <w:lang w:val="en-US"/>
              </w:rPr>
            </w:pPr>
          </w:p>
          <w:p w14:paraId="6F5A535A" w14:textId="77777777" w:rsidR="00F42204" w:rsidRPr="00F42204" w:rsidRDefault="00F42204" w:rsidP="00F42204">
            <w:pPr>
              <w:jc w:val="both"/>
              <w:rPr>
                <w:rFonts w:ascii="Times New Roman" w:hAnsi="Times New Roman"/>
                <w:sz w:val="24"/>
                <w:lang w:val="en-US"/>
              </w:rPr>
            </w:pPr>
          </w:p>
          <w:p w14:paraId="773C8CAB" w14:textId="77777777" w:rsidR="00F42204" w:rsidRPr="00F42204" w:rsidRDefault="00F42204" w:rsidP="00F42204">
            <w:pPr>
              <w:jc w:val="both"/>
              <w:rPr>
                <w:rFonts w:ascii="Times New Roman" w:hAnsi="Times New Roman"/>
                <w:sz w:val="24"/>
                <w:lang w:val="en-US"/>
              </w:rPr>
            </w:pPr>
          </w:p>
          <w:p w14:paraId="68ED6864" w14:textId="77777777" w:rsidR="00F42204" w:rsidRPr="00F42204" w:rsidRDefault="00F42204" w:rsidP="00F42204">
            <w:pPr>
              <w:jc w:val="both"/>
              <w:rPr>
                <w:rFonts w:ascii="Times New Roman" w:hAnsi="Times New Roman"/>
                <w:sz w:val="24"/>
                <w:lang w:val="en-US"/>
              </w:rPr>
            </w:pPr>
          </w:p>
          <w:p w14:paraId="76CAB04C"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iii</w:t>
            </w:r>
            <w:r w:rsidRPr="00F42204">
              <w:rPr>
                <w:rFonts w:ascii="Times New Roman" w:hAnsi="Times New Roman"/>
                <w:sz w:val="24"/>
                <w:lang w:val="en-US"/>
              </w:rPr>
              <w:t xml:space="preserve">/ During the Blocking Period, the Holder’s Representative may instruct to  the Accounts Agent to: </w:t>
            </w:r>
            <w:r w:rsidRPr="00F42204">
              <w:rPr>
                <w:rFonts w:ascii="Times New Roman" w:hAnsi="Times New Roman"/>
                <w:i/>
                <w:iCs/>
                <w:sz w:val="24"/>
                <w:lang w:val="en-US"/>
              </w:rPr>
              <w:t>(x)</w:t>
            </w:r>
            <w:r w:rsidRPr="00F42204">
              <w:rPr>
                <w:rFonts w:ascii="Times New Roman" w:hAnsi="Times New Roman"/>
                <w:sz w:val="24"/>
                <w:lang w:val="en-US"/>
              </w:rPr>
              <w:t xml:space="preserve"> transfer the funds to the Unrestricted Account; or </w:t>
            </w:r>
            <w:r w:rsidRPr="00F42204">
              <w:rPr>
                <w:rFonts w:ascii="Times New Roman" w:hAnsi="Times New Roman"/>
                <w:i/>
                <w:iCs/>
                <w:sz w:val="24"/>
                <w:lang w:val="en-US"/>
              </w:rPr>
              <w:t>(y)</w:t>
            </w:r>
            <w:r w:rsidRPr="00F42204">
              <w:rPr>
                <w:rFonts w:ascii="Times New Roman" w:hAnsi="Times New Roman"/>
                <w:sz w:val="24"/>
                <w:lang w:val="en-US"/>
              </w:rPr>
              <w:t xml:space="preserve"> transfer the funds to the account </w:t>
            </w:r>
            <w:r w:rsidRPr="00F42204">
              <w:rPr>
                <w:rFonts w:ascii="Times New Roman" w:hAnsi="Times New Roman"/>
                <w:b/>
                <w:sz w:val="24"/>
                <w:lang w:val="en-US"/>
              </w:rPr>
              <w:t>[●]</w:t>
            </w:r>
            <w:r w:rsidRPr="00F42204">
              <w:rPr>
                <w:rFonts w:ascii="Times New Roman" w:hAnsi="Times New Roman"/>
                <w:sz w:val="24"/>
                <w:lang w:val="en-US"/>
              </w:rPr>
              <w:t xml:space="preserve">, with the purpose of these being applied to the payment of the Secured Obligations. For such purposes, the Holders’ Representative shall timely determine and inform the Accounts Agent, the addressee, as well as the account to which such transfer shall be made. </w:t>
            </w:r>
          </w:p>
          <w:p w14:paraId="58DA49FF" w14:textId="77777777" w:rsidR="00F42204" w:rsidRPr="00F42204" w:rsidRDefault="00F42204" w:rsidP="00F42204">
            <w:pPr>
              <w:jc w:val="both"/>
              <w:rPr>
                <w:rFonts w:ascii="Times New Roman" w:hAnsi="Times New Roman"/>
                <w:sz w:val="24"/>
                <w:lang w:val="en-US"/>
              </w:rPr>
            </w:pPr>
          </w:p>
          <w:p w14:paraId="4955952D" w14:textId="77777777" w:rsidR="00F42204" w:rsidRPr="00F42204" w:rsidRDefault="00F42204" w:rsidP="00F42204">
            <w:pPr>
              <w:jc w:val="both"/>
              <w:rPr>
                <w:rFonts w:ascii="Times New Roman" w:hAnsi="Times New Roman"/>
                <w:sz w:val="24"/>
                <w:lang w:val="en-US"/>
              </w:rPr>
            </w:pPr>
          </w:p>
          <w:p w14:paraId="7348BB82" w14:textId="77777777" w:rsidR="00F42204" w:rsidRPr="00F42204" w:rsidRDefault="00F42204" w:rsidP="00F42204">
            <w:pPr>
              <w:jc w:val="both"/>
              <w:rPr>
                <w:rFonts w:ascii="Times New Roman" w:hAnsi="Times New Roman"/>
                <w:sz w:val="24"/>
                <w:lang w:val="en-US"/>
              </w:rPr>
            </w:pPr>
          </w:p>
          <w:p w14:paraId="484E541A"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iv</w:t>
            </w:r>
            <w:r w:rsidRPr="00F42204">
              <w:rPr>
                <w:rFonts w:ascii="Times New Roman" w:hAnsi="Times New Roman"/>
                <w:sz w:val="24"/>
                <w:lang w:val="en-US"/>
              </w:rPr>
              <w:t xml:space="preserve">/ The Instruction issued by the Holder’s Representative shall indicate the amount of the funds to be transferred from the Restricted Account to the account set forth in the item “iii” above, due to the default by the Debtor of its obligation to pay the Debenture or Debentures under the Indenture, giving an account of the latter. </w:t>
            </w:r>
          </w:p>
        </w:tc>
      </w:tr>
      <w:tr w:rsidR="00F42204" w:rsidRPr="003568CD" w14:paraId="55FD10BE" w14:textId="77777777" w:rsidTr="00F42204">
        <w:tc>
          <w:tcPr>
            <w:tcW w:w="4675" w:type="dxa"/>
          </w:tcPr>
          <w:p w14:paraId="3016EFB2" w14:textId="77777777" w:rsidR="00F42204" w:rsidRPr="00F42204" w:rsidRDefault="00F42204" w:rsidP="00F42204">
            <w:pPr>
              <w:jc w:val="both"/>
              <w:rPr>
                <w:rFonts w:ascii="Times New Roman" w:hAnsi="Times New Roman"/>
                <w:sz w:val="24"/>
                <w:lang w:val="en-US"/>
              </w:rPr>
            </w:pPr>
          </w:p>
        </w:tc>
        <w:tc>
          <w:tcPr>
            <w:tcW w:w="4675" w:type="dxa"/>
          </w:tcPr>
          <w:p w14:paraId="7AF64D36" w14:textId="77777777" w:rsidR="00F42204" w:rsidRPr="00F42204" w:rsidRDefault="00F42204" w:rsidP="00F42204">
            <w:pPr>
              <w:jc w:val="both"/>
              <w:rPr>
                <w:rFonts w:ascii="Times New Roman" w:hAnsi="Times New Roman"/>
                <w:sz w:val="24"/>
                <w:lang w:val="en-US"/>
              </w:rPr>
            </w:pPr>
          </w:p>
        </w:tc>
      </w:tr>
      <w:tr w:rsidR="00F42204" w:rsidRPr="003568CD" w14:paraId="7AF38F47" w14:textId="77777777" w:rsidTr="00F42204">
        <w:tc>
          <w:tcPr>
            <w:tcW w:w="4675" w:type="dxa"/>
          </w:tcPr>
          <w:p w14:paraId="68783A3D" w14:textId="77777777" w:rsidR="00F42204" w:rsidRPr="00F42204" w:rsidRDefault="00F42204" w:rsidP="00F42204">
            <w:pPr>
              <w:jc w:val="both"/>
              <w:rPr>
                <w:rFonts w:ascii="Times New Roman" w:hAnsi="Times New Roman"/>
                <w:bCs/>
                <w:sz w:val="24"/>
                <w:lang w:val="es-CL"/>
              </w:rPr>
            </w:pPr>
            <w:r w:rsidRPr="00F42204">
              <w:rPr>
                <w:rFonts w:ascii="Times New Roman" w:hAnsi="Times New Roman"/>
                <w:b/>
                <w:bCs/>
                <w:sz w:val="24"/>
                <w:u w:val="single"/>
                <w:lang w:val="es-CL"/>
              </w:rPr>
              <w:t>Tres.Siete</w:t>
            </w:r>
            <w:r w:rsidRPr="00F42204">
              <w:rPr>
                <w:rFonts w:ascii="Times New Roman" w:hAnsi="Times New Roman"/>
                <w:b/>
                <w:bCs/>
                <w:sz w:val="24"/>
                <w:lang w:val="es-CL"/>
              </w:rPr>
              <w:t>. Dotación Cuenta de Libre Disposición</w:t>
            </w:r>
            <w:r w:rsidRPr="00F42204">
              <w:rPr>
                <w:rFonts w:ascii="Times New Roman" w:hAnsi="Times New Roman"/>
                <w:bCs/>
                <w:sz w:val="24"/>
                <w:lang w:val="es-CL"/>
              </w:rPr>
              <w:t xml:space="preserve">. </w:t>
            </w:r>
          </w:p>
          <w:p w14:paraId="675F219B" w14:textId="77777777" w:rsidR="00F42204" w:rsidRPr="00F42204" w:rsidRDefault="00F42204" w:rsidP="00F42204">
            <w:pPr>
              <w:jc w:val="both"/>
              <w:rPr>
                <w:rFonts w:ascii="Times New Roman" w:hAnsi="Times New Roman"/>
                <w:bCs/>
                <w:sz w:val="24"/>
                <w:lang w:val="es-CL"/>
              </w:rPr>
            </w:pPr>
          </w:p>
          <w:p w14:paraId="47992348" w14:textId="77777777" w:rsidR="00F42204" w:rsidRPr="00F42204" w:rsidRDefault="00F42204" w:rsidP="00F42204">
            <w:pPr>
              <w:jc w:val="both"/>
              <w:rPr>
                <w:rFonts w:ascii="Times New Roman" w:eastAsia="Arial Unicode MS" w:hAnsi="Times New Roman"/>
                <w:bCs/>
                <w:sz w:val="24"/>
                <w:lang w:val="es-CL" w:eastAsia="es-ES"/>
              </w:rPr>
            </w:pPr>
            <w:r w:rsidRPr="00F42204">
              <w:rPr>
                <w:rFonts w:ascii="Times New Roman" w:hAnsi="Times New Roman"/>
                <w:bCs/>
                <w:sz w:val="24"/>
                <w:lang w:val="es-CL"/>
              </w:rPr>
              <w:t>/</w:t>
            </w:r>
            <w:r w:rsidRPr="00F42204">
              <w:rPr>
                <w:rFonts w:ascii="Times New Roman" w:hAnsi="Times New Roman"/>
                <w:b/>
                <w:sz w:val="24"/>
                <w:lang w:val="es-CL"/>
              </w:rPr>
              <w:t>a</w:t>
            </w:r>
            <w:r w:rsidRPr="00F42204">
              <w:rPr>
                <w:rFonts w:ascii="Times New Roman" w:hAnsi="Times New Roman"/>
                <w:bCs/>
                <w:sz w:val="24"/>
                <w:lang w:val="es-CL"/>
              </w:rPr>
              <w:t xml:space="preserve">/ </w:t>
            </w:r>
            <w:r w:rsidRPr="00F42204">
              <w:rPr>
                <w:rFonts w:ascii="Times New Roman" w:hAnsi="Times New Roman"/>
                <w:bCs/>
                <w:sz w:val="24"/>
                <w:u w:val="single"/>
                <w:lang w:val="es-CL"/>
              </w:rPr>
              <w:t>Fondos</w:t>
            </w:r>
            <w:r w:rsidRPr="00F42204">
              <w:rPr>
                <w:rFonts w:ascii="Times New Roman" w:hAnsi="Times New Roman"/>
                <w:bCs/>
                <w:sz w:val="24"/>
                <w:lang w:val="es-CL"/>
              </w:rPr>
              <w:t>. Esta cuenta se deberá dotar con fondos depositados en ella provenientes de la Cuenta Restringida de acuerdo con lo establecido en la Cláusula Tres.Seis anterior.</w:t>
            </w:r>
            <w:r w:rsidRPr="00F42204">
              <w:rPr>
                <w:rFonts w:ascii="Times New Roman" w:eastAsia="Arial Unicode MS" w:hAnsi="Times New Roman"/>
                <w:bCs/>
                <w:sz w:val="24"/>
                <w:lang w:val="es-CL" w:eastAsia="es-ES"/>
              </w:rPr>
              <w:t xml:space="preserve"> </w:t>
            </w:r>
          </w:p>
          <w:p w14:paraId="58EB512E" w14:textId="77777777" w:rsidR="00F42204" w:rsidRPr="00F42204" w:rsidRDefault="00F42204" w:rsidP="00F42204">
            <w:pPr>
              <w:jc w:val="both"/>
              <w:rPr>
                <w:rFonts w:ascii="Times New Roman" w:eastAsia="Arial Unicode MS" w:hAnsi="Times New Roman"/>
                <w:bCs/>
                <w:sz w:val="24"/>
                <w:lang w:val="es-CL" w:eastAsia="es-ES"/>
              </w:rPr>
            </w:pPr>
          </w:p>
          <w:p w14:paraId="56962B40" w14:textId="77777777" w:rsidR="00F42204" w:rsidRPr="00F42204" w:rsidRDefault="00F42204" w:rsidP="00F42204">
            <w:pPr>
              <w:jc w:val="both"/>
              <w:rPr>
                <w:rFonts w:ascii="Times New Roman" w:hAnsi="Times New Roman"/>
                <w:b/>
                <w:bCs/>
                <w:sz w:val="24"/>
                <w:lang w:val="es-CL"/>
              </w:rPr>
            </w:pPr>
            <w:r w:rsidRPr="00F42204">
              <w:rPr>
                <w:rFonts w:ascii="Times New Roman" w:hAnsi="Times New Roman"/>
                <w:bCs/>
                <w:sz w:val="24"/>
                <w:lang w:val="es-CL"/>
              </w:rPr>
              <w:t>/</w:t>
            </w:r>
            <w:r w:rsidRPr="00F42204">
              <w:rPr>
                <w:rFonts w:ascii="Times New Roman" w:hAnsi="Times New Roman"/>
                <w:b/>
                <w:sz w:val="24"/>
                <w:lang w:val="es-CL"/>
              </w:rPr>
              <w:t>b</w:t>
            </w:r>
            <w:r w:rsidRPr="00F42204">
              <w:rPr>
                <w:rFonts w:ascii="Times New Roman" w:hAnsi="Times New Roman"/>
                <w:bCs/>
                <w:sz w:val="24"/>
                <w:lang w:val="es-CL"/>
              </w:rPr>
              <w:t xml:space="preserve">/ </w:t>
            </w:r>
            <w:r w:rsidRPr="00F42204">
              <w:rPr>
                <w:rFonts w:ascii="Times New Roman" w:hAnsi="Times New Roman"/>
                <w:sz w:val="24"/>
                <w:u w:val="single"/>
                <w:lang w:val="es-CL"/>
              </w:rPr>
              <w:t xml:space="preserve">Uso de </w:t>
            </w:r>
            <w:r w:rsidRPr="00F42204">
              <w:rPr>
                <w:rFonts w:ascii="Times New Roman" w:hAnsi="Times New Roman"/>
                <w:bCs/>
                <w:sz w:val="24"/>
                <w:u w:val="single"/>
                <w:lang w:val="es-CL"/>
              </w:rPr>
              <w:t xml:space="preserve">los </w:t>
            </w:r>
            <w:r w:rsidRPr="00F42204">
              <w:rPr>
                <w:rFonts w:ascii="Times New Roman" w:hAnsi="Times New Roman"/>
                <w:sz w:val="24"/>
                <w:u w:val="single"/>
                <w:lang w:val="es-CL"/>
              </w:rPr>
              <w:t>Fondos</w:t>
            </w:r>
            <w:r w:rsidRPr="00F42204">
              <w:rPr>
                <w:rFonts w:ascii="Times New Roman" w:hAnsi="Times New Roman"/>
                <w:bCs/>
                <w:sz w:val="24"/>
                <w:u w:val="single"/>
                <w:lang w:val="es-CL"/>
              </w:rPr>
              <w:t>.</w:t>
            </w:r>
            <w:r w:rsidRPr="00F42204">
              <w:rPr>
                <w:rFonts w:ascii="Times New Roman" w:hAnsi="Times New Roman"/>
                <w:bCs/>
                <w:sz w:val="24"/>
                <w:lang w:val="es-CL"/>
              </w:rPr>
              <w:t xml:space="preserve"> Los fondos acumulados en la Cuenta de Libre Disposición podrán ser libremente utilizados por parte de Bike Santiago.</w:t>
            </w:r>
            <w:r w:rsidRPr="00F42204">
              <w:rPr>
                <w:rFonts w:ascii="Times New Roman" w:hAnsi="Times New Roman"/>
                <w:b/>
                <w:bCs/>
                <w:sz w:val="24"/>
                <w:lang w:val="es-CL"/>
              </w:rPr>
              <w:t xml:space="preserve"> </w:t>
            </w:r>
          </w:p>
        </w:tc>
        <w:tc>
          <w:tcPr>
            <w:tcW w:w="4675" w:type="dxa"/>
          </w:tcPr>
          <w:p w14:paraId="5A061269"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Three.Seven</w:t>
            </w:r>
            <w:r w:rsidRPr="00F42204">
              <w:rPr>
                <w:rFonts w:ascii="Times New Roman" w:hAnsi="Times New Roman"/>
                <w:b/>
                <w:bCs/>
                <w:sz w:val="24"/>
                <w:lang w:val="en-US"/>
              </w:rPr>
              <w:t xml:space="preserve">. Unrestricted Account Endowment. </w:t>
            </w:r>
          </w:p>
          <w:p w14:paraId="35FD3005" w14:textId="77777777" w:rsidR="00F42204" w:rsidRPr="00F42204" w:rsidRDefault="00F42204" w:rsidP="00F42204">
            <w:pPr>
              <w:jc w:val="both"/>
              <w:rPr>
                <w:rFonts w:ascii="Times New Roman" w:hAnsi="Times New Roman"/>
                <w:sz w:val="24"/>
                <w:lang w:val="en-US"/>
              </w:rPr>
            </w:pPr>
          </w:p>
          <w:p w14:paraId="4D27FC8B"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a</w:t>
            </w:r>
            <w:r w:rsidRPr="00F42204">
              <w:rPr>
                <w:rFonts w:ascii="Times New Roman" w:hAnsi="Times New Roman"/>
                <w:sz w:val="24"/>
                <w:lang w:val="en-US"/>
              </w:rPr>
              <w:t xml:space="preserve">/ </w:t>
            </w:r>
            <w:r w:rsidRPr="00F42204">
              <w:rPr>
                <w:rFonts w:ascii="Times New Roman" w:hAnsi="Times New Roman"/>
                <w:sz w:val="24"/>
                <w:u w:val="single"/>
                <w:lang w:val="en-US"/>
              </w:rPr>
              <w:t>Funds</w:t>
            </w:r>
            <w:r w:rsidRPr="00F42204">
              <w:rPr>
                <w:rFonts w:ascii="Times New Roman" w:hAnsi="Times New Roman"/>
                <w:sz w:val="24"/>
                <w:lang w:val="en-US"/>
              </w:rPr>
              <w:t xml:space="preserve">. The Unrestricted Account shall be endowed with funds deposited therein from the Restricted Account in accordance with the provisions of clause Three.Six above. </w:t>
            </w:r>
          </w:p>
          <w:p w14:paraId="12103A57" w14:textId="77777777" w:rsidR="00F42204" w:rsidRPr="00F42204" w:rsidRDefault="00F42204" w:rsidP="00F42204">
            <w:pPr>
              <w:jc w:val="both"/>
              <w:rPr>
                <w:rFonts w:ascii="Times New Roman" w:hAnsi="Times New Roman"/>
                <w:sz w:val="24"/>
                <w:lang w:val="en-US"/>
              </w:rPr>
            </w:pPr>
          </w:p>
          <w:p w14:paraId="139AC6EB"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xml:space="preserve">/ </w:t>
            </w:r>
            <w:r w:rsidRPr="00F42204">
              <w:rPr>
                <w:rFonts w:ascii="Times New Roman" w:hAnsi="Times New Roman"/>
                <w:sz w:val="24"/>
                <w:u w:val="single"/>
                <w:lang w:val="en-US"/>
              </w:rPr>
              <w:t>Use of Funds</w:t>
            </w:r>
            <w:r w:rsidRPr="00F42204">
              <w:rPr>
                <w:rFonts w:ascii="Times New Roman" w:hAnsi="Times New Roman"/>
                <w:sz w:val="24"/>
                <w:lang w:val="en-US"/>
              </w:rPr>
              <w:t xml:space="preserve">. Funds held in the Unrestricted Account may be freely used by Bike Santiago. </w:t>
            </w:r>
          </w:p>
          <w:p w14:paraId="33CDD866" w14:textId="77777777" w:rsidR="00F42204" w:rsidRPr="00F42204" w:rsidRDefault="00F42204" w:rsidP="00F42204">
            <w:pPr>
              <w:jc w:val="both"/>
              <w:rPr>
                <w:rFonts w:ascii="Times New Roman" w:hAnsi="Times New Roman"/>
                <w:sz w:val="24"/>
                <w:lang w:val="en-US"/>
              </w:rPr>
            </w:pPr>
          </w:p>
        </w:tc>
      </w:tr>
      <w:tr w:rsidR="00F42204" w:rsidRPr="003568CD" w14:paraId="757F7A96" w14:textId="77777777" w:rsidTr="00F42204">
        <w:tc>
          <w:tcPr>
            <w:tcW w:w="4675" w:type="dxa"/>
          </w:tcPr>
          <w:p w14:paraId="6CCC88E8" w14:textId="77777777" w:rsidR="00F42204" w:rsidRPr="00F42204" w:rsidRDefault="00F42204" w:rsidP="00F42204">
            <w:pPr>
              <w:jc w:val="both"/>
              <w:rPr>
                <w:rFonts w:ascii="Times New Roman" w:hAnsi="Times New Roman"/>
                <w:sz w:val="24"/>
                <w:lang w:val="en-US"/>
              </w:rPr>
            </w:pPr>
          </w:p>
        </w:tc>
        <w:tc>
          <w:tcPr>
            <w:tcW w:w="4675" w:type="dxa"/>
          </w:tcPr>
          <w:p w14:paraId="7DAD1EB1" w14:textId="77777777" w:rsidR="00F42204" w:rsidRPr="00F42204" w:rsidRDefault="00F42204" w:rsidP="00F42204">
            <w:pPr>
              <w:jc w:val="both"/>
              <w:rPr>
                <w:rFonts w:ascii="Times New Roman" w:hAnsi="Times New Roman"/>
                <w:sz w:val="24"/>
                <w:lang w:val="en-US"/>
              </w:rPr>
            </w:pPr>
          </w:p>
        </w:tc>
      </w:tr>
      <w:tr w:rsidR="00F42204" w:rsidRPr="003568CD" w14:paraId="03165201" w14:textId="77777777" w:rsidTr="00F42204">
        <w:tc>
          <w:tcPr>
            <w:tcW w:w="4675" w:type="dxa"/>
          </w:tcPr>
          <w:p w14:paraId="368ECA4C" w14:textId="77777777" w:rsidR="00F42204" w:rsidRPr="00F42204" w:rsidRDefault="00F42204" w:rsidP="00F42204">
            <w:pPr>
              <w:jc w:val="both"/>
              <w:rPr>
                <w:rFonts w:ascii="Times New Roman" w:hAnsi="Times New Roman"/>
                <w:bCs/>
                <w:sz w:val="24"/>
                <w:lang w:val="es-ES"/>
              </w:rPr>
            </w:pPr>
            <w:r w:rsidRPr="00F42204">
              <w:rPr>
                <w:rFonts w:ascii="Times New Roman" w:hAnsi="Times New Roman"/>
                <w:b/>
                <w:sz w:val="24"/>
                <w:u w:val="single"/>
                <w:lang w:val="es-CL"/>
              </w:rPr>
              <w:t>Tres.Ocho</w:t>
            </w:r>
            <w:r w:rsidRPr="00F42204">
              <w:rPr>
                <w:rFonts w:ascii="Times New Roman" w:hAnsi="Times New Roman"/>
                <w:b/>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Día Hábil Bancario</w:t>
            </w:r>
            <w:r w:rsidRPr="00F42204">
              <w:rPr>
                <w:rFonts w:ascii="Times New Roman" w:hAnsi="Times New Roman"/>
                <w:sz w:val="24"/>
                <w:lang w:val="es-CL"/>
              </w:rPr>
              <w:t xml:space="preserve">. </w:t>
            </w:r>
            <w:r w:rsidRPr="00F42204">
              <w:rPr>
                <w:rFonts w:ascii="Times New Roman" w:hAnsi="Times New Roman"/>
                <w:bCs/>
                <w:sz w:val="24"/>
                <w:lang w:val="es-ES"/>
              </w:rPr>
              <w:t>Todo cumplimiento de cualquier obligación derivada del presente Contrato que deba efectuarse en un día que no sea un Día Hábil Bancario deberá realizarse en el primer Día Hábil Bancario siguiente, sin que por esta circunstancia se causen intereses, mora o recargo alguno.</w:t>
            </w:r>
          </w:p>
        </w:tc>
        <w:tc>
          <w:tcPr>
            <w:tcW w:w="4675" w:type="dxa"/>
          </w:tcPr>
          <w:p w14:paraId="1EF39E8D"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Three.Eight</w:t>
            </w:r>
            <w:r w:rsidRPr="00F42204">
              <w:rPr>
                <w:rFonts w:ascii="Times New Roman" w:hAnsi="Times New Roman"/>
                <w:b/>
                <w:bCs/>
                <w:sz w:val="24"/>
                <w:lang w:val="en-US"/>
              </w:rPr>
              <w:t>. Banking Business Day.</w:t>
            </w:r>
            <w:r w:rsidRPr="00F42204">
              <w:rPr>
                <w:rFonts w:ascii="Times New Roman" w:hAnsi="Times New Roman"/>
                <w:sz w:val="24"/>
                <w:lang w:val="en-US"/>
              </w:rPr>
              <w:t xml:space="preserve"> Any performance of any obligation under this Agreement that must be made on a day that is not a Banking Business Day shall be made on the first following Banking Business Day, without any interest, late payment or surcharge being caused by this circumstance.</w:t>
            </w:r>
          </w:p>
        </w:tc>
      </w:tr>
      <w:tr w:rsidR="00F42204" w:rsidRPr="003568CD" w14:paraId="0AB6BF27" w14:textId="77777777" w:rsidTr="00F42204">
        <w:tc>
          <w:tcPr>
            <w:tcW w:w="4675" w:type="dxa"/>
          </w:tcPr>
          <w:p w14:paraId="0A54AE7C" w14:textId="77777777" w:rsidR="00F42204" w:rsidRPr="00F42204" w:rsidRDefault="00F42204" w:rsidP="00F42204">
            <w:pPr>
              <w:jc w:val="both"/>
              <w:rPr>
                <w:rFonts w:ascii="Times New Roman" w:hAnsi="Times New Roman"/>
                <w:sz w:val="24"/>
                <w:lang w:val="en-US"/>
              </w:rPr>
            </w:pPr>
          </w:p>
        </w:tc>
        <w:tc>
          <w:tcPr>
            <w:tcW w:w="4675" w:type="dxa"/>
          </w:tcPr>
          <w:p w14:paraId="6DB66E6A" w14:textId="77777777" w:rsidR="00F42204" w:rsidRPr="00F42204" w:rsidRDefault="00F42204" w:rsidP="00F42204">
            <w:pPr>
              <w:jc w:val="both"/>
              <w:rPr>
                <w:rFonts w:ascii="Times New Roman" w:hAnsi="Times New Roman"/>
                <w:sz w:val="24"/>
                <w:lang w:val="en-US"/>
              </w:rPr>
            </w:pPr>
          </w:p>
        </w:tc>
      </w:tr>
      <w:tr w:rsidR="00F42204" w:rsidRPr="003568CD" w14:paraId="67B8534A" w14:textId="77777777" w:rsidTr="00F42204">
        <w:tc>
          <w:tcPr>
            <w:tcW w:w="4675" w:type="dxa"/>
          </w:tcPr>
          <w:p w14:paraId="1FD00008" w14:textId="77777777" w:rsidR="00F42204" w:rsidRPr="00F42204" w:rsidRDefault="00F42204" w:rsidP="00F42204">
            <w:pPr>
              <w:jc w:val="both"/>
              <w:rPr>
                <w:rFonts w:ascii="Times New Roman" w:hAnsi="Times New Roman"/>
                <w:b/>
                <w:bCs/>
                <w:caps/>
                <w:sz w:val="24"/>
                <w:lang w:val="es-ES_tradnl"/>
              </w:rPr>
            </w:pPr>
            <w:r w:rsidRPr="00F42204">
              <w:rPr>
                <w:rFonts w:ascii="Times New Roman" w:hAnsi="Times New Roman"/>
                <w:b/>
                <w:bCs/>
                <w:caps/>
                <w:sz w:val="24"/>
                <w:u w:val="single"/>
                <w:lang w:val="es-ES_tradnl"/>
              </w:rPr>
              <w:t>CLÁUSULA CUARTA</w:t>
            </w:r>
            <w:r w:rsidRPr="00F42204">
              <w:rPr>
                <w:rFonts w:ascii="Times New Roman" w:hAnsi="Times New Roman"/>
                <w:b/>
                <w:bCs/>
                <w:caps/>
                <w:sz w:val="24"/>
                <w:lang w:val="es-ES_tradnl"/>
              </w:rPr>
              <w:t xml:space="preserve">: </w:t>
            </w:r>
            <w:r w:rsidRPr="00F42204">
              <w:rPr>
                <w:rFonts w:ascii="Times New Roman" w:hAnsi="Times New Roman"/>
                <w:b/>
                <w:bCs/>
                <w:caps/>
                <w:sz w:val="24"/>
                <w:u w:val="single"/>
                <w:lang w:val="es-ES_tradnl"/>
              </w:rPr>
              <w:t>Agente de Cuentas</w:t>
            </w:r>
            <w:r w:rsidRPr="00F42204">
              <w:rPr>
                <w:rFonts w:ascii="Times New Roman" w:hAnsi="Times New Roman"/>
                <w:b/>
                <w:bCs/>
                <w:caps/>
                <w:sz w:val="24"/>
                <w:lang w:val="es-ES_tradnl"/>
              </w:rPr>
              <w:t xml:space="preserve">. </w:t>
            </w:r>
          </w:p>
          <w:p w14:paraId="099DE39D" w14:textId="77777777" w:rsidR="00F42204" w:rsidRPr="00F42204" w:rsidRDefault="00F42204" w:rsidP="00F42204">
            <w:pPr>
              <w:jc w:val="both"/>
              <w:rPr>
                <w:rFonts w:ascii="Times New Roman" w:hAnsi="Times New Roman"/>
                <w:b/>
                <w:sz w:val="24"/>
                <w:lang w:val="es-ES_tradnl"/>
              </w:rPr>
            </w:pPr>
          </w:p>
          <w:p w14:paraId="0931B410"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Cuatro.Uno</w:t>
            </w:r>
            <w:r w:rsidRPr="00F42204">
              <w:rPr>
                <w:rFonts w:ascii="Times New Roman" w:hAnsi="Times New Roman"/>
                <w:b/>
                <w:sz w:val="24"/>
                <w:lang w:val="es-ES_tradnl"/>
              </w:rPr>
              <w:t>.</w:t>
            </w:r>
            <w:r w:rsidRPr="00F42204">
              <w:rPr>
                <w:rFonts w:ascii="Times New Roman" w:hAnsi="Times New Roman"/>
                <w:b/>
                <w:bCs/>
                <w:sz w:val="24"/>
                <w:lang w:val="es-ES_tradnl"/>
              </w:rPr>
              <w:t xml:space="preserve"> Designación</w:t>
            </w:r>
            <w:r w:rsidRPr="00F42204">
              <w:rPr>
                <w:rFonts w:ascii="Times New Roman" w:hAnsi="Times New Roman"/>
                <w:sz w:val="24"/>
                <w:lang w:val="es-ES_tradnl"/>
              </w:rPr>
              <w:t xml:space="preserve">. En virtud de lo establecido en el Contrato de Emisión, Bike Santiago y el Representante de los Tenedores, designan en este acto a </w:t>
            </w:r>
            <w:r w:rsidRPr="00F42204">
              <w:rPr>
                <w:rFonts w:ascii="Times New Roman" w:hAnsi="Times New Roman"/>
                <w:b/>
                <w:sz w:val="24"/>
                <w:lang w:val="es-ES_tradnl"/>
              </w:rPr>
              <w:t>ITAÚ CORPBANCA</w:t>
            </w:r>
            <w:r w:rsidRPr="00F42204">
              <w:rPr>
                <w:rFonts w:ascii="Times New Roman" w:hAnsi="Times New Roman"/>
                <w:b/>
                <w:bCs/>
                <w:sz w:val="24"/>
                <w:lang w:val="es-ES_tradnl"/>
              </w:rPr>
              <w:t xml:space="preserve"> </w:t>
            </w:r>
            <w:r w:rsidRPr="00F42204">
              <w:rPr>
                <w:rFonts w:ascii="Times New Roman" w:hAnsi="Times New Roman"/>
                <w:sz w:val="24"/>
                <w:lang w:val="es-ES_tradnl"/>
              </w:rPr>
              <w:t>como Agente de Cuentas y/o Agente de Cuentas, quien en este acto acepta dicha designación en los términos y bajo las condiciones que se establecen en el presente instrumento.</w:t>
            </w:r>
          </w:p>
        </w:tc>
        <w:tc>
          <w:tcPr>
            <w:tcW w:w="4675" w:type="dxa"/>
          </w:tcPr>
          <w:p w14:paraId="52D57BDD"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CLAUSE FOUR</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ACCOUNTS AGENT</w:t>
            </w:r>
            <w:r w:rsidRPr="00F42204">
              <w:rPr>
                <w:rFonts w:ascii="Times New Roman" w:hAnsi="Times New Roman"/>
                <w:b/>
                <w:bCs/>
                <w:sz w:val="24"/>
                <w:lang w:val="en-US"/>
              </w:rPr>
              <w:t xml:space="preserve">. </w:t>
            </w:r>
          </w:p>
          <w:p w14:paraId="62FDB403" w14:textId="77777777" w:rsidR="00F42204" w:rsidRPr="00F42204" w:rsidRDefault="00F42204" w:rsidP="00F42204">
            <w:pPr>
              <w:jc w:val="both"/>
              <w:rPr>
                <w:rFonts w:ascii="Times New Roman" w:hAnsi="Times New Roman"/>
                <w:sz w:val="24"/>
                <w:lang w:val="en-US"/>
              </w:rPr>
            </w:pPr>
          </w:p>
          <w:p w14:paraId="39EFB20E" w14:textId="77777777" w:rsidR="00F42204" w:rsidRPr="00F42204" w:rsidRDefault="00F42204" w:rsidP="00F42204">
            <w:pPr>
              <w:jc w:val="both"/>
              <w:rPr>
                <w:rFonts w:ascii="Times New Roman" w:hAnsi="Times New Roman"/>
                <w:sz w:val="24"/>
                <w:lang w:val="en-US"/>
              </w:rPr>
            </w:pPr>
          </w:p>
          <w:p w14:paraId="3B8E8A32"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Four.One</w:t>
            </w:r>
            <w:r w:rsidRPr="00F42204">
              <w:rPr>
                <w:rFonts w:ascii="Times New Roman" w:hAnsi="Times New Roman"/>
                <w:b/>
                <w:bCs/>
                <w:sz w:val="24"/>
                <w:lang w:val="en-US"/>
              </w:rPr>
              <w:t>. Appointment.</w:t>
            </w:r>
            <w:r w:rsidRPr="00F42204">
              <w:rPr>
                <w:rFonts w:ascii="Times New Roman" w:hAnsi="Times New Roman"/>
                <w:sz w:val="24"/>
                <w:lang w:val="en-US"/>
              </w:rPr>
              <w:t xml:space="preserve"> Pursuant to the provisions of the Indenture, Bike Santiago  and the Holders’ Representative hereby appoint </w:t>
            </w:r>
            <w:r w:rsidRPr="00F42204">
              <w:rPr>
                <w:rFonts w:ascii="Times New Roman" w:hAnsi="Times New Roman"/>
                <w:b/>
                <w:bCs/>
                <w:sz w:val="24"/>
                <w:lang w:val="en-US"/>
              </w:rPr>
              <w:t>ITAÚ CORPBANCA</w:t>
            </w:r>
            <w:r w:rsidRPr="00F42204">
              <w:rPr>
                <w:rFonts w:ascii="Times New Roman" w:hAnsi="Times New Roman"/>
                <w:sz w:val="24"/>
                <w:lang w:val="en-US"/>
              </w:rPr>
              <w:t xml:space="preserve"> as Accounts Agent and/or Accounts Agent, who hereby accepts such appointment on the terms and subject to the conditions set forth herein.</w:t>
            </w:r>
          </w:p>
          <w:p w14:paraId="66586219" w14:textId="77777777" w:rsidR="00F42204" w:rsidRPr="00F42204" w:rsidRDefault="00F42204" w:rsidP="00F42204">
            <w:pPr>
              <w:jc w:val="both"/>
              <w:rPr>
                <w:rFonts w:ascii="Times New Roman" w:hAnsi="Times New Roman"/>
                <w:sz w:val="24"/>
                <w:lang w:val="en-US"/>
              </w:rPr>
            </w:pPr>
          </w:p>
        </w:tc>
      </w:tr>
      <w:tr w:rsidR="00F42204" w:rsidRPr="003568CD" w14:paraId="5DD9F1CE" w14:textId="77777777" w:rsidTr="00F42204">
        <w:tc>
          <w:tcPr>
            <w:tcW w:w="4675" w:type="dxa"/>
          </w:tcPr>
          <w:p w14:paraId="2560218A" w14:textId="77777777" w:rsidR="00F42204" w:rsidRPr="00F42204" w:rsidRDefault="00F42204" w:rsidP="00F42204">
            <w:pPr>
              <w:jc w:val="both"/>
              <w:rPr>
                <w:rFonts w:ascii="Times New Roman" w:hAnsi="Times New Roman"/>
                <w:sz w:val="24"/>
                <w:lang w:val="en-US"/>
              </w:rPr>
            </w:pPr>
          </w:p>
        </w:tc>
        <w:tc>
          <w:tcPr>
            <w:tcW w:w="4675" w:type="dxa"/>
          </w:tcPr>
          <w:p w14:paraId="73F374EF" w14:textId="77777777" w:rsidR="00F42204" w:rsidRPr="00F42204" w:rsidRDefault="00F42204" w:rsidP="00F42204">
            <w:pPr>
              <w:jc w:val="both"/>
              <w:rPr>
                <w:rFonts w:ascii="Times New Roman" w:hAnsi="Times New Roman"/>
                <w:sz w:val="24"/>
                <w:lang w:val="en-US"/>
              </w:rPr>
            </w:pPr>
          </w:p>
        </w:tc>
      </w:tr>
      <w:tr w:rsidR="00F42204" w:rsidRPr="003568CD" w14:paraId="565FA25C" w14:textId="77777777" w:rsidTr="00F42204">
        <w:tc>
          <w:tcPr>
            <w:tcW w:w="4675" w:type="dxa"/>
          </w:tcPr>
          <w:p w14:paraId="0D1E44C7"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Cuatro.Dos</w:t>
            </w:r>
            <w:r w:rsidRPr="00F42204">
              <w:rPr>
                <w:rFonts w:ascii="Times New Roman" w:hAnsi="Times New Roman"/>
                <w:b/>
                <w:sz w:val="24"/>
                <w:lang w:val="es-ES_tradnl"/>
              </w:rPr>
              <w:t xml:space="preserve">. </w:t>
            </w:r>
            <w:r w:rsidRPr="00F42204">
              <w:rPr>
                <w:rFonts w:ascii="Times New Roman" w:hAnsi="Times New Roman"/>
                <w:b/>
                <w:bCs/>
                <w:sz w:val="24"/>
                <w:lang w:val="es-ES_tradnl"/>
              </w:rPr>
              <w:t>Fundamentación</w:t>
            </w:r>
            <w:r w:rsidRPr="00F42204">
              <w:rPr>
                <w:rFonts w:ascii="Times New Roman" w:hAnsi="Times New Roman"/>
                <w:sz w:val="24"/>
                <w:lang w:val="es-ES_tradnl"/>
              </w:rPr>
              <w:t xml:space="preserve">. </w:t>
            </w:r>
            <w:r w:rsidRPr="00F42204">
              <w:rPr>
                <w:rFonts w:ascii="Times New Roman" w:hAnsi="Times New Roman"/>
                <w:b/>
                <w:sz w:val="24"/>
                <w:lang w:val="es-ES_tradnl"/>
              </w:rPr>
              <w:t>/a/</w:t>
            </w:r>
            <w:r w:rsidRPr="00F42204">
              <w:rPr>
                <w:rFonts w:ascii="Times New Roman" w:hAnsi="Times New Roman"/>
                <w:sz w:val="24"/>
                <w:lang w:val="es-ES_tradnl"/>
              </w:rPr>
              <w:t xml:space="preserve"> El Agente de Cuentas estará obligado para ejercer las facultades otorgadas en virtud del Mandato, en base de cualquier aviso enviado por el Mandante por correo electrónico proporcionado en conformidad con el presente instrumento /en lo sucesivo “</w:t>
            </w:r>
            <w:r w:rsidRPr="00F42204">
              <w:rPr>
                <w:rFonts w:ascii="Times New Roman" w:hAnsi="Times New Roman"/>
                <w:b/>
                <w:bCs/>
                <w:sz w:val="24"/>
                <w:lang w:val="es-ES_tradnl"/>
              </w:rPr>
              <w:t>Notificaciones</w:t>
            </w:r>
            <w:r w:rsidRPr="00F42204">
              <w:rPr>
                <w:rFonts w:ascii="Times New Roman" w:hAnsi="Times New Roman"/>
                <w:sz w:val="24"/>
                <w:lang w:val="es-ES_tradnl"/>
              </w:rPr>
              <w:t xml:space="preserve">”/, y considerará que dichas Notificaciones se encuentran debidamente suscritas, y son válidas y efectivas, como también lo son las disposiciones contenidas en ellas. El Agente de Cuentas y/o Agente de Cuentas no tendrá responsabilidad alguna de efectuar una investigación respecto de los hechos o materias contenidos en dichas Notificaciones. </w:t>
            </w:r>
          </w:p>
          <w:p w14:paraId="5D415112" w14:textId="77777777" w:rsidR="00F42204" w:rsidRPr="00F42204" w:rsidRDefault="00F42204" w:rsidP="00F42204">
            <w:pPr>
              <w:jc w:val="both"/>
              <w:rPr>
                <w:rFonts w:ascii="Times New Roman" w:hAnsi="Times New Roman"/>
                <w:sz w:val="24"/>
                <w:lang w:val="es-ES_tradnl"/>
              </w:rPr>
            </w:pPr>
          </w:p>
          <w:p w14:paraId="2DD00405"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lang w:val="es-ES_tradnl"/>
              </w:rPr>
              <w:t xml:space="preserve">/b/ </w:t>
            </w:r>
            <w:r w:rsidRPr="00F42204">
              <w:rPr>
                <w:rFonts w:ascii="Times New Roman" w:hAnsi="Times New Roman"/>
                <w:bCs/>
                <w:sz w:val="24"/>
                <w:lang w:val="es-ES_tradnl"/>
              </w:rPr>
              <w:t>El</w:t>
            </w:r>
            <w:r w:rsidRPr="00F42204">
              <w:rPr>
                <w:rFonts w:ascii="Times New Roman" w:hAnsi="Times New Roman"/>
                <w:b/>
                <w:sz w:val="24"/>
                <w:lang w:val="es-ES_tradnl"/>
              </w:rPr>
              <w:t xml:space="preserve"> </w:t>
            </w:r>
            <w:r w:rsidRPr="00F42204">
              <w:rPr>
                <w:rFonts w:ascii="Times New Roman" w:hAnsi="Times New Roman"/>
                <w:sz w:val="24"/>
                <w:lang w:val="es-ES_tradnl"/>
              </w:rPr>
              <w:t xml:space="preserve">Representante de los Tenedores deberán entregar al Agente de Cuentas y/o Agente de Cuentas un certificado de acuerdo al </w:t>
            </w:r>
            <w:r w:rsidRPr="00F42204">
              <w:rPr>
                <w:rFonts w:ascii="Times New Roman" w:hAnsi="Times New Roman"/>
                <w:b/>
                <w:sz w:val="24"/>
                <w:lang w:val="es-ES_tradnl"/>
              </w:rPr>
              <w:t>Anexo Uno</w:t>
            </w:r>
            <w:r w:rsidRPr="00F42204">
              <w:rPr>
                <w:rFonts w:ascii="Times New Roman" w:hAnsi="Times New Roman"/>
                <w:sz w:val="24"/>
                <w:lang w:val="es-ES_tradnl"/>
              </w:rPr>
              <w:t xml:space="preserve">, señalando los nombres, facsímiles de firmas y correos electrónicos de las personas facultadas para dar instrucciones, especialmente aquellas definidas en la Sección Tres.Seis precedente, u órdenes al Agente de Cuentas a la fecha de este instrumento y deberán proporcionar con prontitud cualquier cambio que se produzca en el futuro. El Agente de Cuentas estará facultado para fundarse en forma concluyente en dichos certificados hasta que reciba un certificado que expresamente señale que constituye un certificado de reemplazo. </w:t>
            </w:r>
          </w:p>
        </w:tc>
        <w:tc>
          <w:tcPr>
            <w:tcW w:w="4675" w:type="dxa"/>
          </w:tcPr>
          <w:p w14:paraId="2036FD8C"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Four.Two</w:t>
            </w:r>
            <w:r w:rsidRPr="00F42204">
              <w:rPr>
                <w:rFonts w:ascii="Times New Roman" w:hAnsi="Times New Roman"/>
                <w:b/>
                <w:bCs/>
                <w:sz w:val="24"/>
                <w:lang w:val="en-US"/>
              </w:rPr>
              <w:t>. Basis. /a/</w:t>
            </w:r>
            <w:r w:rsidRPr="00F42204">
              <w:rPr>
                <w:rFonts w:ascii="Times New Roman" w:hAnsi="Times New Roman"/>
                <w:sz w:val="24"/>
                <w:lang w:val="en-US"/>
              </w:rPr>
              <w:t xml:space="preserve"> The Accounts Agent shall be bound to exercise the powers granted under the Mandate on the basis of any notice sent by e-mail by the Principal provided hereunder /hereinafter referred to as “</w:t>
            </w:r>
            <w:r w:rsidRPr="00F42204">
              <w:rPr>
                <w:rFonts w:ascii="Times New Roman" w:hAnsi="Times New Roman"/>
                <w:b/>
                <w:bCs/>
                <w:sz w:val="24"/>
                <w:lang w:val="en-US"/>
              </w:rPr>
              <w:t>Notices</w:t>
            </w:r>
            <w:r w:rsidRPr="00F42204">
              <w:rPr>
                <w:rFonts w:ascii="Times New Roman" w:hAnsi="Times New Roman"/>
                <w:sz w:val="24"/>
                <w:lang w:val="en-US"/>
              </w:rPr>
              <w:t xml:space="preserve">”/, and shall consider such Notices to be duly executed, valid and effective, as are the provisions contained therein. The Accounts Agent and/or Accounts Agent shall have no responsibility to make any investigation with respect to the facts or matters contained in such Notices. </w:t>
            </w:r>
          </w:p>
          <w:p w14:paraId="78A9B381" w14:textId="77777777" w:rsidR="00F42204" w:rsidRPr="00F42204" w:rsidRDefault="00F42204" w:rsidP="00F42204">
            <w:pPr>
              <w:jc w:val="both"/>
              <w:rPr>
                <w:rFonts w:ascii="Times New Roman" w:hAnsi="Times New Roman"/>
                <w:sz w:val="24"/>
                <w:lang w:val="en-US"/>
              </w:rPr>
            </w:pPr>
          </w:p>
          <w:p w14:paraId="21585F4A" w14:textId="77777777" w:rsidR="00F42204" w:rsidRPr="00F42204" w:rsidRDefault="00F42204" w:rsidP="00F42204">
            <w:pPr>
              <w:jc w:val="both"/>
              <w:rPr>
                <w:rFonts w:ascii="Times New Roman" w:hAnsi="Times New Roman"/>
                <w:sz w:val="24"/>
                <w:lang w:val="en-US"/>
              </w:rPr>
            </w:pPr>
          </w:p>
          <w:p w14:paraId="564C646F" w14:textId="77777777" w:rsidR="00F42204" w:rsidRPr="00F42204" w:rsidRDefault="00F42204" w:rsidP="00F42204">
            <w:pPr>
              <w:jc w:val="both"/>
              <w:rPr>
                <w:rFonts w:ascii="Times New Roman" w:hAnsi="Times New Roman"/>
                <w:sz w:val="24"/>
                <w:lang w:val="en-US"/>
              </w:rPr>
            </w:pPr>
          </w:p>
          <w:p w14:paraId="4BB5EC43" w14:textId="77777777" w:rsidR="00F42204" w:rsidRPr="00F42204" w:rsidRDefault="00F42204" w:rsidP="00F42204">
            <w:pPr>
              <w:jc w:val="both"/>
              <w:rPr>
                <w:rFonts w:ascii="Times New Roman" w:hAnsi="Times New Roman"/>
                <w:sz w:val="24"/>
                <w:lang w:val="en-US"/>
              </w:rPr>
            </w:pPr>
          </w:p>
          <w:p w14:paraId="1D359C6F" w14:textId="77777777" w:rsidR="00F42204" w:rsidRPr="00F42204" w:rsidRDefault="00F42204" w:rsidP="00F42204">
            <w:pPr>
              <w:jc w:val="both"/>
              <w:rPr>
                <w:rFonts w:ascii="Times New Roman" w:hAnsi="Times New Roman"/>
                <w:sz w:val="24"/>
                <w:lang w:val="en-US"/>
              </w:rPr>
            </w:pPr>
          </w:p>
          <w:p w14:paraId="2CBF1CDA"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xml:space="preserve">/ The Holders’ Representative shall deliver to the Accounts Agent and/or the Accounts Agent a certificate in accordance with </w:t>
            </w:r>
            <w:r w:rsidRPr="00F42204">
              <w:rPr>
                <w:rFonts w:ascii="Times New Roman" w:hAnsi="Times New Roman"/>
                <w:b/>
                <w:bCs/>
                <w:sz w:val="24"/>
                <w:lang w:val="en-US"/>
              </w:rPr>
              <w:t>Exhibit nº 1</w:t>
            </w:r>
            <w:r w:rsidRPr="00F42204">
              <w:rPr>
                <w:rFonts w:ascii="Times New Roman" w:hAnsi="Times New Roman"/>
                <w:sz w:val="24"/>
                <w:lang w:val="en-US"/>
              </w:rPr>
              <w:t xml:space="preserve">, stating the names, facsimile signatures and e-mail addresses of the persons empowered to give instructions, especially those defined in Section Three.Six above, or orders to the Accounts Agent as of the date hereof and shall promptly provide any changes that may occur in the future. The Accounts Agent shall be entitled to conclusively rely on such certificates until it receives a certificate expressly stating that it constitutes a replacement certificate. </w:t>
            </w:r>
          </w:p>
          <w:p w14:paraId="3AC29875" w14:textId="77777777" w:rsidR="00F42204" w:rsidRPr="00F42204" w:rsidRDefault="00F42204" w:rsidP="00F42204">
            <w:pPr>
              <w:jc w:val="both"/>
              <w:rPr>
                <w:rFonts w:ascii="Times New Roman" w:hAnsi="Times New Roman"/>
                <w:sz w:val="24"/>
                <w:lang w:val="en-US"/>
              </w:rPr>
            </w:pPr>
          </w:p>
        </w:tc>
      </w:tr>
      <w:tr w:rsidR="00F42204" w:rsidRPr="003568CD" w14:paraId="6E0D8503" w14:textId="77777777" w:rsidTr="00F42204">
        <w:tc>
          <w:tcPr>
            <w:tcW w:w="4675" w:type="dxa"/>
          </w:tcPr>
          <w:p w14:paraId="2DE485CE" w14:textId="77777777" w:rsidR="00F42204" w:rsidRPr="00F42204" w:rsidRDefault="00F42204" w:rsidP="00F42204">
            <w:pPr>
              <w:jc w:val="both"/>
              <w:rPr>
                <w:rFonts w:ascii="Times New Roman" w:hAnsi="Times New Roman"/>
                <w:sz w:val="24"/>
                <w:lang w:val="en-US"/>
              </w:rPr>
            </w:pPr>
          </w:p>
        </w:tc>
        <w:tc>
          <w:tcPr>
            <w:tcW w:w="4675" w:type="dxa"/>
          </w:tcPr>
          <w:p w14:paraId="32EDF645" w14:textId="77777777" w:rsidR="00F42204" w:rsidRPr="00F42204" w:rsidRDefault="00F42204" w:rsidP="00F42204">
            <w:pPr>
              <w:jc w:val="both"/>
              <w:rPr>
                <w:rFonts w:ascii="Times New Roman" w:hAnsi="Times New Roman"/>
                <w:sz w:val="24"/>
                <w:lang w:val="en-US"/>
              </w:rPr>
            </w:pPr>
          </w:p>
        </w:tc>
      </w:tr>
      <w:tr w:rsidR="00F42204" w:rsidRPr="003568CD" w14:paraId="09FAAB1C" w14:textId="77777777" w:rsidTr="00F42204">
        <w:tc>
          <w:tcPr>
            <w:tcW w:w="4675" w:type="dxa"/>
          </w:tcPr>
          <w:p w14:paraId="17B4BD07"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Cuatro.Tres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Responsabilidad</w:t>
            </w:r>
            <w:r w:rsidRPr="00F42204">
              <w:rPr>
                <w:rFonts w:ascii="Times New Roman" w:hAnsi="Times New Roman"/>
                <w:sz w:val="24"/>
                <w:lang w:val="es-ES_tradnl"/>
              </w:rPr>
              <w:t xml:space="preserve">. El Agente de Cuentas será responsable única y exclusivamente del oportuno y fiel cumplimiento de las obligaciones que asume de manera expresa en virtud de este instrumento, respondiendo hasta por culpa grave en la ejecución y cumplimiento de éstas. </w:t>
            </w:r>
            <w:r w:rsidRPr="00F42204">
              <w:rPr>
                <w:rFonts w:ascii="Times New Roman" w:hAnsi="Times New Roman"/>
                <w:sz w:val="24"/>
                <w:lang w:val="es-CR"/>
              </w:rPr>
              <w:t xml:space="preserve">El </w:t>
            </w:r>
            <w:r w:rsidRPr="00F42204">
              <w:rPr>
                <w:rFonts w:ascii="Times New Roman" w:hAnsi="Times New Roman"/>
                <w:sz w:val="24"/>
                <w:lang w:val="es-ES_tradnl"/>
              </w:rPr>
              <w:t xml:space="preserve">Agente de Cuentas </w:t>
            </w:r>
            <w:r w:rsidRPr="00F42204">
              <w:rPr>
                <w:rFonts w:ascii="Times New Roman" w:hAnsi="Times New Roman"/>
                <w:sz w:val="24"/>
                <w:lang w:val="es-CR"/>
              </w:rPr>
              <w:t xml:space="preserve">no tendrá obligación de actuar de oficio ni tampoco de incurrir en otorgamiento de créditos ni en alguna responsabilidad financiera en el cumplimiento de sus funciones o en el ejercicio de sus derechos o facultades, excepto en la medida que se acuerde lo contrario en este u otro documento suscrito por las partes. El </w:t>
            </w:r>
            <w:r w:rsidRPr="00F42204">
              <w:rPr>
                <w:rFonts w:ascii="Times New Roman" w:hAnsi="Times New Roman"/>
                <w:sz w:val="24"/>
                <w:lang w:val="es-ES_tradnl"/>
              </w:rPr>
              <w:t xml:space="preserve">Agente de Cuentas </w:t>
            </w:r>
            <w:r w:rsidRPr="00F42204">
              <w:rPr>
                <w:rFonts w:ascii="Times New Roman" w:hAnsi="Times New Roman"/>
                <w:sz w:val="24"/>
                <w:lang w:val="es-CR"/>
              </w:rPr>
              <w:t xml:space="preserve">podrá ejecutar cualquiera de las facultades o cumplir con sus obligaciones bajo este instrumento a través de cualquiera de sus apoderados o representantes legales que generalmente lo representan. Bike Santiago </w:t>
            </w:r>
            <w:r w:rsidRPr="00F42204">
              <w:rPr>
                <w:rFonts w:ascii="Times New Roman" w:hAnsi="Times New Roman"/>
                <w:sz w:val="24"/>
                <w:lang w:val="es-ES_tradnl"/>
              </w:rPr>
              <w:t>y el Representante de los Tenedores, liberan en este acto de toda responsabilidad en que pudiese incurrir el Agente de Cuentas en razón de considerar vigentes y dar cumplimiento estricto al Mandato irrevocable conferido en virtud del presente instrumento, así como en razón de dar cumplimiento a cualesquiera las Notificaciones que se efectúen en virtud de este Contrato, salvo en caso de culpa grave o dolo del Agente de Cuentas.</w:t>
            </w:r>
          </w:p>
        </w:tc>
        <w:tc>
          <w:tcPr>
            <w:tcW w:w="4675" w:type="dxa"/>
          </w:tcPr>
          <w:p w14:paraId="0BC46F9E"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Four.Three</w:t>
            </w:r>
            <w:r w:rsidRPr="00F42204">
              <w:rPr>
                <w:rFonts w:ascii="Times New Roman" w:hAnsi="Times New Roman"/>
                <w:b/>
                <w:bCs/>
                <w:sz w:val="24"/>
                <w:lang w:val="en-US"/>
              </w:rPr>
              <w:t>. Liability.</w:t>
            </w:r>
            <w:r w:rsidRPr="00F42204">
              <w:rPr>
                <w:rFonts w:ascii="Times New Roman" w:hAnsi="Times New Roman"/>
                <w:sz w:val="24"/>
                <w:lang w:val="en-US"/>
              </w:rPr>
              <w:t xml:space="preserve"> The Accounts Agent shall be solely and exclusively responsible for the timely and faithful performance of the obligations it expressly undertakes hereunder, and shall be liable even for gross negligence in the execution and performance thereof. The Accounts Agent shall have no obligation to act </w:t>
            </w:r>
            <w:r w:rsidRPr="00F42204">
              <w:rPr>
                <w:rFonts w:ascii="Times New Roman" w:hAnsi="Times New Roman"/>
                <w:i/>
                <w:iCs/>
                <w:sz w:val="24"/>
                <w:lang w:val="en-US"/>
              </w:rPr>
              <w:t>ex officio</w:t>
            </w:r>
            <w:r w:rsidRPr="00F42204">
              <w:rPr>
                <w:rFonts w:ascii="Times New Roman" w:hAnsi="Times New Roman"/>
                <w:sz w:val="24"/>
                <w:lang w:val="en-US"/>
              </w:rPr>
              <w:t xml:space="preserve"> nor shall it incur any credit or financial liability in the performance of its duties or in the exercise of its rights or powers, except to the extent otherwise agreed in this or any other document executed by the parties hereto. The Accounts Agent may execute any of the powers or perform its obligations hereunder through any of its attorneys-in-fact or legal representatives generally representing it. Bike Santiago and the Holders’ Representative hereby release the Accounts Agent and/or the Accounts Agent from any liability that may be incurred by the Accounts Agent in connection with the enforcement and strict performance of the irrevocable Mandate granted hereunder, as well as in connection with the performance of any Notices to be given under this Agreement, except in case of gross negligence or willful misconduct of the Accounts Agent.</w:t>
            </w:r>
          </w:p>
        </w:tc>
      </w:tr>
      <w:tr w:rsidR="00F42204" w:rsidRPr="003568CD" w14:paraId="24591741" w14:textId="77777777" w:rsidTr="00F42204">
        <w:tc>
          <w:tcPr>
            <w:tcW w:w="4675" w:type="dxa"/>
          </w:tcPr>
          <w:p w14:paraId="7083192D" w14:textId="77777777" w:rsidR="00F42204" w:rsidRPr="00F42204" w:rsidRDefault="00F42204" w:rsidP="00F42204">
            <w:pPr>
              <w:jc w:val="both"/>
              <w:rPr>
                <w:rFonts w:ascii="Times New Roman" w:hAnsi="Times New Roman"/>
                <w:sz w:val="24"/>
                <w:lang w:val="en-US"/>
              </w:rPr>
            </w:pPr>
          </w:p>
        </w:tc>
        <w:tc>
          <w:tcPr>
            <w:tcW w:w="4675" w:type="dxa"/>
          </w:tcPr>
          <w:p w14:paraId="7069C28A" w14:textId="77777777" w:rsidR="00F42204" w:rsidRPr="00F42204" w:rsidRDefault="00F42204" w:rsidP="00F42204">
            <w:pPr>
              <w:jc w:val="both"/>
              <w:rPr>
                <w:rFonts w:ascii="Times New Roman" w:hAnsi="Times New Roman"/>
                <w:sz w:val="24"/>
                <w:lang w:val="en-US"/>
              </w:rPr>
            </w:pPr>
          </w:p>
        </w:tc>
      </w:tr>
      <w:tr w:rsidR="00F42204" w:rsidRPr="003568CD" w14:paraId="789F30F0" w14:textId="77777777" w:rsidTr="00F42204">
        <w:tc>
          <w:tcPr>
            <w:tcW w:w="4675" w:type="dxa"/>
          </w:tcPr>
          <w:p w14:paraId="08DDDA7B"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Cuatro.Cuatro</w:t>
            </w:r>
            <w:r w:rsidRPr="00F42204">
              <w:rPr>
                <w:rFonts w:ascii="Times New Roman" w:hAnsi="Times New Roman"/>
                <w:b/>
                <w:sz w:val="24"/>
                <w:lang w:val="es-ES_tradnl"/>
              </w:rPr>
              <w:t xml:space="preserve">. </w:t>
            </w:r>
            <w:r w:rsidRPr="00F42204">
              <w:rPr>
                <w:rFonts w:ascii="Times New Roman" w:hAnsi="Times New Roman"/>
                <w:b/>
                <w:bCs/>
                <w:sz w:val="24"/>
                <w:lang w:val="es-ES_tradnl"/>
              </w:rPr>
              <w:t>Deberes</w:t>
            </w:r>
            <w:r w:rsidRPr="00F42204">
              <w:rPr>
                <w:rFonts w:ascii="Times New Roman" w:hAnsi="Times New Roman"/>
                <w:sz w:val="24"/>
                <w:lang w:val="es-ES_tradnl"/>
              </w:rPr>
              <w:t>. El Agente de Cuentas no tendrá otros deberes y facultades que no sean aquellos específicamente establecidos o previstos de manera expresa en el presente Contrato. El Agente de Cuentas deberá, luego de la debida recepción de una Notificación, dar cumplimiento a sus obligaciones en conformid</w:t>
            </w:r>
            <w:r w:rsidRPr="00F42204">
              <w:rPr>
                <w:rFonts w:ascii="Times New Roman" w:hAnsi="Times New Roman"/>
                <w:sz w:val="24"/>
                <w:lang w:val="es-CR"/>
              </w:rPr>
              <w:t xml:space="preserve">ad con el presente Contrato. </w:t>
            </w:r>
            <w:r w:rsidRPr="00F42204">
              <w:rPr>
                <w:rFonts w:ascii="Times New Roman" w:hAnsi="Times New Roman"/>
                <w:sz w:val="24"/>
                <w:lang w:val="es-ES_tradnl"/>
              </w:rPr>
              <w:t xml:space="preserve">El  Agente de Cuentas no tendrá que ejercer facultades discrecionales al actuar en conformidad con este Contrato y en especial, solo actuará de conformidad con lo dispuesto en este Contrato. En especial, el Agente de Cuentas no tendrá obligación alguna de controlar el cumplimiento de las obligaciones asumidas por Bike Santiago en virtud de este Contrato, del Contrato de Emisión, o del Contrato de Branding. </w:t>
            </w:r>
          </w:p>
        </w:tc>
        <w:tc>
          <w:tcPr>
            <w:tcW w:w="4675" w:type="dxa"/>
          </w:tcPr>
          <w:p w14:paraId="42134732"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Four.Four</w:t>
            </w:r>
            <w:r w:rsidRPr="00F42204">
              <w:rPr>
                <w:rFonts w:ascii="Times New Roman" w:hAnsi="Times New Roman"/>
                <w:b/>
                <w:bCs/>
                <w:sz w:val="24"/>
                <w:lang w:val="en-US"/>
              </w:rPr>
              <w:t>. Duties.</w:t>
            </w:r>
            <w:r w:rsidRPr="00F42204">
              <w:rPr>
                <w:rFonts w:ascii="Times New Roman" w:hAnsi="Times New Roman"/>
                <w:sz w:val="24"/>
                <w:lang w:val="en-US"/>
              </w:rPr>
              <w:t xml:space="preserve"> The Accounts Agent shall have no duties and powers other than those specifically set forth or expressly provided for in this Agreement. The  Accounts Agent shall, after due receipt of a Notice, perform its obligations under this Agreement. The A the Accounts Agent shall exercise no discretion in acting pursuant to this Agreement and, in particular, shall act only in accordance with the provisions of this Agreement. In particular, the Accounts Agent shall have no obligation whatsoever to monitor the performance of Bike Santiago’s obligations under this Agreement, the Indenture, or the Branding Agreement.</w:t>
            </w:r>
          </w:p>
        </w:tc>
      </w:tr>
      <w:tr w:rsidR="00F42204" w:rsidRPr="003568CD" w14:paraId="4FE6F855" w14:textId="77777777" w:rsidTr="00F42204">
        <w:tc>
          <w:tcPr>
            <w:tcW w:w="4675" w:type="dxa"/>
          </w:tcPr>
          <w:p w14:paraId="0E2556FC" w14:textId="77777777" w:rsidR="00F42204" w:rsidRPr="00F42204" w:rsidRDefault="00F42204" w:rsidP="00F42204">
            <w:pPr>
              <w:jc w:val="both"/>
              <w:rPr>
                <w:rFonts w:ascii="Times New Roman" w:hAnsi="Times New Roman"/>
                <w:sz w:val="24"/>
                <w:lang w:val="en-US"/>
              </w:rPr>
            </w:pPr>
          </w:p>
        </w:tc>
        <w:tc>
          <w:tcPr>
            <w:tcW w:w="4675" w:type="dxa"/>
          </w:tcPr>
          <w:p w14:paraId="4986B552" w14:textId="77777777" w:rsidR="00F42204" w:rsidRPr="00F42204" w:rsidRDefault="00F42204" w:rsidP="00F42204">
            <w:pPr>
              <w:jc w:val="both"/>
              <w:rPr>
                <w:rFonts w:ascii="Times New Roman" w:hAnsi="Times New Roman"/>
                <w:sz w:val="24"/>
                <w:lang w:val="en-US"/>
              </w:rPr>
            </w:pPr>
          </w:p>
        </w:tc>
      </w:tr>
      <w:tr w:rsidR="00F42204" w:rsidRPr="003568CD" w14:paraId="01917A83" w14:textId="77777777" w:rsidTr="00F42204">
        <w:tc>
          <w:tcPr>
            <w:tcW w:w="4675" w:type="dxa"/>
          </w:tcPr>
          <w:p w14:paraId="6AD1C425"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bCs/>
                <w:sz w:val="24"/>
                <w:u w:val="single"/>
                <w:lang w:val="es-ES_tradnl"/>
              </w:rPr>
              <w:t>Cuatro. Cinco</w:t>
            </w:r>
            <w:r w:rsidRPr="00F42204">
              <w:rPr>
                <w:rFonts w:ascii="Times New Roman" w:hAnsi="Times New Roman"/>
                <w:b/>
                <w:bCs/>
                <w:sz w:val="24"/>
                <w:lang w:val="es-ES_tradnl"/>
              </w:rPr>
              <w:t>. Informes y Certificaciones</w:t>
            </w:r>
            <w:r w:rsidRPr="00F42204">
              <w:rPr>
                <w:rFonts w:ascii="Times New Roman" w:hAnsi="Times New Roman"/>
                <w:sz w:val="24"/>
                <w:lang w:val="es-ES_tradnl"/>
              </w:rPr>
              <w:t xml:space="preserve">. A más tardar el día diez de cada mes calendario, el Agente de Cuentas deberá entregar a Bike Santiago, y al Representante de los Tenedores, copia del estado de cuenta de la Cuenta Restringida. Adicionalmente, el Agente de Cuentas deberá otorgar acceso al representante del Representante de los Tenedores designado en el </w:t>
            </w:r>
            <w:r w:rsidRPr="00F42204">
              <w:rPr>
                <w:rFonts w:ascii="Times New Roman" w:hAnsi="Times New Roman"/>
                <w:b/>
                <w:bCs/>
                <w:sz w:val="24"/>
                <w:lang w:val="es-ES_tradnl"/>
              </w:rPr>
              <w:t>Anexo N° 1</w:t>
            </w:r>
            <w:r w:rsidRPr="00F42204">
              <w:rPr>
                <w:rFonts w:ascii="Times New Roman" w:hAnsi="Times New Roman"/>
                <w:sz w:val="24"/>
                <w:lang w:val="es-ES_tradnl"/>
              </w:rPr>
              <w:t xml:space="preserve"> al sistema en línea bancaria, para que realice la verificación en línea del extracto bancario de la Cuenta Restringida.</w:t>
            </w:r>
          </w:p>
          <w:p w14:paraId="0C5EB588" w14:textId="77777777" w:rsidR="00F42204" w:rsidRPr="00F42204" w:rsidRDefault="00F42204" w:rsidP="00F42204">
            <w:pPr>
              <w:jc w:val="both"/>
              <w:rPr>
                <w:rFonts w:ascii="Times New Roman" w:hAnsi="Times New Roman"/>
                <w:sz w:val="24"/>
                <w:lang w:val="es-ES_tradnl"/>
              </w:rPr>
            </w:pPr>
          </w:p>
          <w:p w14:paraId="2866E013"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ES_tradnl"/>
              </w:rPr>
              <w:t>Cuatro.Seis</w:t>
            </w:r>
            <w:r w:rsidRPr="00F42204">
              <w:rPr>
                <w:rFonts w:ascii="Times New Roman" w:hAnsi="Times New Roman"/>
                <w:b/>
                <w:sz w:val="24"/>
                <w:lang w:val="es-ES_tradnl"/>
              </w:rPr>
              <w:t xml:space="preserve">. </w:t>
            </w:r>
            <w:r w:rsidRPr="00F42204">
              <w:rPr>
                <w:rFonts w:ascii="Times New Roman" w:hAnsi="Times New Roman"/>
                <w:b/>
                <w:sz w:val="24"/>
                <w:lang w:val="es-CL"/>
              </w:rPr>
              <w:t>Remuneración.</w:t>
            </w:r>
            <w:r w:rsidRPr="00F42204">
              <w:rPr>
                <w:rFonts w:ascii="Times New Roman" w:hAnsi="Times New Roman"/>
                <w:bCs/>
                <w:sz w:val="24"/>
                <w:lang w:val="es-CL"/>
              </w:rPr>
              <w:t xml:space="preserve"> </w:t>
            </w:r>
            <w:r w:rsidRPr="00F42204">
              <w:rPr>
                <w:rFonts w:ascii="Times New Roman" w:hAnsi="Times New Roman"/>
                <w:sz w:val="24"/>
                <w:lang w:val="es-CL"/>
              </w:rPr>
              <w:t xml:space="preserve">Por los servicios prestados de acuerdo con el presente Contrato, Bike Santiago pagará al Agente de Cuentas una remuneración anual de USD $12,000. - (doce mil Dólares de los Estados Unidos de América), incrementada por el Impuesto al Valor Agregado correspondiente, pagadera en la fecha de suscripción de este contrato, y en sus sucesivos aniversarios.  Esta remuneración dejará de pagarse al momento </w:t>
            </w:r>
            <w:r w:rsidRPr="00F42204">
              <w:rPr>
                <w:rFonts w:ascii="Times New Roman" w:hAnsi="Times New Roman"/>
                <w:sz w:val="24"/>
                <w:lang w:val="es-ES_tradnl"/>
              </w:rPr>
              <w:t>que se hayan pagado íntegramente los Debentures emitidos bajo el Contrato de Emisión, para lo cual el Representante de los Tenedores deberá informar al Agente de Cuentas tal circunstancia a más tardar dentro de los cinco Días Hábiles Bancarios siguientes a dicha extinción</w:t>
            </w:r>
            <w:r w:rsidRPr="00F42204">
              <w:rPr>
                <w:rFonts w:ascii="Times New Roman" w:hAnsi="Times New Roman"/>
                <w:sz w:val="24"/>
                <w:lang w:val="es-CL"/>
              </w:rPr>
              <w:t>.  Será de cargo de Bike Santiago el pago de cualquier impuesto o retención que grave el pago de la remuneración, salvo los impuestos que se devenguen para el Agente de Cuentas conforme a la ley sobre impuestos a la renta.</w:t>
            </w:r>
          </w:p>
        </w:tc>
        <w:tc>
          <w:tcPr>
            <w:tcW w:w="4675" w:type="dxa"/>
          </w:tcPr>
          <w:p w14:paraId="0DAEFF30"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Four.Five</w:t>
            </w:r>
            <w:r w:rsidRPr="00F42204">
              <w:rPr>
                <w:rFonts w:ascii="Times New Roman" w:hAnsi="Times New Roman"/>
                <w:b/>
                <w:bCs/>
                <w:sz w:val="24"/>
                <w:lang w:val="en-US"/>
              </w:rPr>
              <w:t>. Reports and Certifications.</w:t>
            </w:r>
            <w:r w:rsidRPr="00F42204">
              <w:rPr>
                <w:rFonts w:ascii="Times New Roman" w:hAnsi="Times New Roman"/>
                <w:sz w:val="24"/>
                <w:lang w:val="en-US"/>
              </w:rPr>
              <w:t xml:space="preserve"> No later than the 10</w:t>
            </w:r>
            <w:r w:rsidRPr="00F42204">
              <w:rPr>
                <w:rFonts w:ascii="Times New Roman" w:hAnsi="Times New Roman"/>
                <w:sz w:val="24"/>
                <w:vertAlign w:val="superscript"/>
                <w:lang w:val="en-US"/>
              </w:rPr>
              <w:t>th</w:t>
            </w:r>
            <w:r w:rsidRPr="00F42204">
              <w:rPr>
                <w:rFonts w:ascii="Times New Roman" w:hAnsi="Times New Roman"/>
                <w:sz w:val="24"/>
                <w:lang w:val="en-US"/>
              </w:rPr>
              <w:t xml:space="preserve"> day of each calendar month, the Accounts Agent shall deliver to Bike Santiago and to the Holders’ Representative, copies of the bank statement of the Restricted Account. Additionally, the Accounts Agent should grant access to one representative of the Holder’s Representative appointed in </w:t>
            </w:r>
            <w:r w:rsidRPr="00F42204">
              <w:rPr>
                <w:rFonts w:ascii="Times New Roman" w:hAnsi="Times New Roman"/>
                <w:b/>
                <w:bCs/>
                <w:sz w:val="24"/>
                <w:lang w:val="en-US"/>
              </w:rPr>
              <w:t>Exhibit Nº 1</w:t>
            </w:r>
            <w:r w:rsidRPr="00F42204">
              <w:rPr>
                <w:rFonts w:ascii="Times New Roman" w:hAnsi="Times New Roman"/>
                <w:sz w:val="24"/>
                <w:lang w:val="en-US"/>
              </w:rPr>
              <w:t xml:space="preserve"> to the bankline system, in order to do the online verification of the bank statement of the Restricted Account.</w:t>
            </w:r>
          </w:p>
          <w:p w14:paraId="0D809674" w14:textId="77777777" w:rsidR="00F42204" w:rsidRPr="00F42204" w:rsidRDefault="00F42204" w:rsidP="00F42204">
            <w:pPr>
              <w:jc w:val="both"/>
              <w:rPr>
                <w:rFonts w:ascii="Times New Roman" w:hAnsi="Times New Roman"/>
                <w:sz w:val="24"/>
                <w:lang w:val="en-US"/>
              </w:rPr>
            </w:pPr>
          </w:p>
          <w:p w14:paraId="19189498"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Four.Six</w:t>
            </w:r>
            <w:r w:rsidRPr="00F42204">
              <w:rPr>
                <w:rFonts w:ascii="Times New Roman" w:hAnsi="Times New Roman"/>
                <w:b/>
                <w:bCs/>
                <w:sz w:val="24"/>
                <w:lang w:val="en-US"/>
              </w:rPr>
              <w:t>. Fee.</w:t>
            </w:r>
            <w:r w:rsidRPr="00F42204">
              <w:rPr>
                <w:rFonts w:ascii="Times New Roman" w:hAnsi="Times New Roman"/>
                <w:sz w:val="24"/>
                <w:lang w:val="en-US"/>
              </w:rPr>
              <w:t xml:space="preserve"> For the services rendered pursuant to this Agreement, Bike Santiago shall pay to the Accounts Agent an annual fee of USD $12,000 - (twelve thousand United States Dollars), increased by the corresponding Value Added Tax, payable on the date of this Agreement, and yearly thereafter. This fee shall cease to be paid when the Debentures issued under the Indenture have been paid in full, for which purpose the Holders’ Representative shall inform the Accounts Agent of such circumstance at the latest within five Banking Business Days following such extinction. Bike Santiago shall be responsible for the payment of any taxes or withholdings levied on the payment of the remuneration, except for the taxes accruing to the Accounts Agent pursuant to the Income Tax Law.</w:t>
            </w:r>
          </w:p>
          <w:p w14:paraId="5F094463" w14:textId="77777777" w:rsidR="00F42204" w:rsidRPr="00F42204" w:rsidRDefault="00F42204" w:rsidP="00F42204">
            <w:pPr>
              <w:jc w:val="both"/>
              <w:rPr>
                <w:rFonts w:ascii="Times New Roman" w:hAnsi="Times New Roman"/>
                <w:sz w:val="24"/>
                <w:lang w:val="en-US"/>
              </w:rPr>
            </w:pPr>
          </w:p>
        </w:tc>
      </w:tr>
      <w:tr w:rsidR="00F42204" w:rsidRPr="003568CD" w14:paraId="461A1787" w14:textId="77777777" w:rsidTr="00F42204">
        <w:tc>
          <w:tcPr>
            <w:tcW w:w="4675" w:type="dxa"/>
          </w:tcPr>
          <w:p w14:paraId="4515A052" w14:textId="77777777" w:rsidR="00F42204" w:rsidRPr="00F42204" w:rsidRDefault="00F42204" w:rsidP="00F42204">
            <w:pPr>
              <w:jc w:val="both"/>
              <w:rPr>
                <w:rFonts w:ascii="Times New Roman" w:hAnsi="Times New Roman"/>
                <w:sz w:val="24"/>
                <w:lang w:val="en-US"/>
              </w:rPr>
            </w:pPr>
          </w:p>
        </w:tc>
        <w:tc>
          <w:tcPr>
            <w:tcW w:w="4675" w:type="dxa"/>
          </w:tcPr>
          <w:p w14:paraId="69B4547C" w14:textId="77777777" w:rsidR="00F42204" w:rsidRPr="00F42204" w:rsidRDefault="00F42204" w:rsidP="00F42204">
            <w:pPr>
              <w:jc w:val="both"/>
              <w:rPr>
                <w:rFonts w:ascii="Times New Roman" w:hAnsi="Times New Roman"/>
                <w:sz w:val="24"/>
                <w:lang w:val="en-US"/>
              </w:rPr>
            </w:pPr>
          </w:p>
        </w:tc>
      </w:tr>
      <w:tr w:rsidR="00F42204" w:rsidRPr="003568CD" w14:paraId="32ED2630" w14:textId="77777777" w:rsidTr="00F42204">
        <w:tc>
          <w:tcPr>
            <w:tcW w:w="4675" w:type="dxa"/>
          </w:tcPr>
          <w:p w14:paraId="720560E5"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Cuatro.Siete.</w:t>
            </w:r>
            <w:r w:rsidRPr="00F42204">
              <w:rPr>
                <w:rFonts w:ascii="Times New Roman" w:hAnsi="Times New Roman"/>
                <w:b/>
                <w:bCs/>
                <w:sz w:val="24"/>
                <w:lang w:val="es-ES_tradnl"/>
              </w:rPr>
              <w:t xml:space="preserve"> Renuncia, Reemplazo y Sucesor del Agente de Cuentas.</w:t>
            </w:r>
            <w:r w:rsidRPr="00F42204">
              <w:rPr>
                <w:rFonts w:ascii="Times New Roman" w:hAnsi="Times New Roman"/>
                <w:sz w:val="24"/>
                <w:lang w:val="es-ES_tradnl"/>
              </w:rPr>
              <w:t xml:space="preserve"> El Agente de Cuentas se obliga a mantener abiertas la Cuenta Restringida y la Cuenta de Libre Disponibilidad, y en caso de renuncia a su cargo, a comunicarlo al Bike Santiago y al Representante de los Tenedores por escrito con no menos de dos meses de anticipación a la fecha en que se haga efectiva dicha renuncia.  Bike Santiago</w:t>
            </w:r>
            <w:r w:rsidRPr="00F42204">
              <w:rPr>
                <w:rFonts w:ascii="Times New Roman" w:hAnsi="Times New Roman"/>
                <w:sz w:val="24"/>
                <w:lang w:val="es-ES"/>
              </w:rPr>
              <w:t xml:space="preserve">, con el consentimiento previo y escrito del Representante de los Tenedores, el cual no podrá ser denegado sin causa justificada, puede, en cualquier momento, poner término a las funciones del </w:t>
            </w:r>
            <w:r w:rsidRPr="00F42204">
              <w:rPr>
                <w:rFonts w:ascii="Times New Roman" w:hAnsi="Times New Roman"/>
                <w:sz w:val="24"/>
                <w:lang w:val="es-ES_tradnl"/>
              </w:rPr>
              <w:t xml:space="preserve">Agente de Cuentas </w:t>
            </w:r>
            <w:r w:rsidRPr="00F42204">
              <w:rPr>
                <w:rFonts w:ascii="Times New Roman" w:hAnsi="Times New Roman"/>
                <w:sz w:val="24"/>
                <w:lang w:val="es-ES"/>
              </w:rPr>
              <w:t xml:space="preserve">comunicándoselo por escrito. En cualquiera de estos casos, el aviso correspondiente deberá remitirse al Agente de Cuentas con una anticipación de a lo menos sesenta días a la fecha de término de sus funciones. </w:t>
            </w:r>
            <w:r w:rsidRPr="00F42204">
              <w:rPr>
                <w:rFonts w:ascii="Times New Roman" w:hAnsi="Times New Roman"/>
                <w:sz w:val="24"/>
                <w:lang w:val="es-ES_tradnl"/>
              </w:rPr>
              <w:t>En caso de renuncia o remoción, un nuevo banco deberá ser designado por Bike Santiago con el consentimiento del Representante de los Tenedores,</w:t>
            </w:r>
            <w:r w:rsidRPr="00F42204">
              <w:rPr>
                <w:rFonts w:ascii="Times New Roman" w:hAnsi="Times New Roman"/>
                <w:sz w:val="24"/>
                <w:lang w:val="es-ES"/>
              </w:rPr>
              <w:t xml:space="preserve"> </w:t>
            </w:r>
            <w:r w:rsidRPr="00F42204">
              <w:rPr>
                <w:rFonts w:ascii="Times New Roman" w:hAnsi="Times New Roman"/>
                <w:sz w:val="24"/>
                <w:lang w:val="es-ES_tradnl"/>
              </w:rPr>
              <w:t xml:space="preserve">el que deberá otorgarse a más tardar dentro de veinte Días Hábiles Bancarios desde el requerimiento efectuado por Bike Santiago al Representante de los Tenedores y no podrá denegarse sin causa justificada. </w:t>
            </w:r>
            <w:r w:rsidRPr="00F42204">
              <w:rPr>
                <w:rFonts w:ascii="Times New Roman" w:hAnsi="Times New Roman"/>
                <w:sz w:val="24"/>
                <w:lang w:val="es-CR"/>
              </w:rPr>
              <w:t xml:space="preserve">Ni la remoción, ni la renuncia del Agente de Cuentas podrán llevarse a efecto mientras el nuevo depositario no haya aceptado ejercer el cargo. </w:t>
            </w:r>
            <w:r w:rsidRPr="00F42204">
              <w:rPr>
                <w:rFonts w:ascii="Times New Roman" w:hAnsi="Times New Roman"/>
                <w:sz w:val="24"/>
                <w:lang w:val="es-CL"/>
              </w:rPr>
              <w:t xml:space="preserve">En caso que </w:t>
            </w:r>
            <w:r w:rsidRPr="00F42204">
              <w:rPr>
                <w:rFonts w:ascii="Times New Roman" w:hAnsi="Times New Roman"/>
                <w:b/>
                <w:bCs/>
                <w:sz w:val="24"/>
                <w:lang w:val="es-CL"/>
              </w:rPr>
              <w:t>/a/</w:t>
            </w:r>
            <w:r w:rsidRPr="00F42204">
              <w:rPr>
                <w:rFonts w:ascii="Times New Roman" w:hAnsi="Times New Roman"/>
                <w:sz w:val="24"/>
                <w:lang w:val="es-CL"/>
              </w:rPr>
              <w:t xml:space="preserve"> Bike Santiago no hubiere designado ningún sucesor dentro del plazo de veinte días de ocurrida dicha renuncia o remoción, o </w:t>
            </w:r>
            <w:r w:rsidRPr="00F42204">
              <w:rPr>
                <w:rFonts w:ascii="Times New Roman" w:hAnsi="Times New Roman"/>
                <w:b/>
                <w:bCs/>
                <w:sz w:val="24"/>
                <w:lang w:val="es-CL"/>
              </w:rPr>
              <w:t>/b/</w:t>
            </w:r>
            <w:r w:rsidRPr="00F42204">
              <w:rPr>
                <w:rFonts w:ascii="Times New Roman" w:hAnsi="Times New Roman"/>
                <w:sz w:val="24"/>
                <w:lang w:val="es-CL"/>
              </w:rPr>
              <w:t xml:space="preserve"> , el Representante de los Tenedores no hubiere prestado su consentimiento de la forma prevsita en esta Sección; o </w:t>
            </w:r>
            <w:r w:rsidRPr="00F42204">
              <w:rPr>
                <w:rFonts w:ascii="Times New Roman" w:hAnsi="Times New Roman"/>
                <w:b/>
                <w:bCs/>
                <w:sz w:val="24"/>
                <w:lang w:val="es-CL"/>
              </w:rPr>
              <w:t>/c/</w:t>
            </w:r>
            <w:r w:rsidRPr="00F42204">
              <w:rPr>
                <w:rFonts w:ascii="Times New Roman" w:hAnsi="Times New Roman"/>
                <w:sz w:val="24"/>
                <w:lang w:val="es-CL"/>
              </w:rPr>
              <w:t xml:space="preserve">  el sucesor designado no hubiere aceptado el cargo dentro del plazo de cuarenta y cinco días de ocurrida su designación, entonces el Representante de los Tenedores deberá designar a un sucesor del Agente de Cuentas dentro de un plazo de veinticinco días contado desde la fecha de cualquiera de dichos eventos. Si lo anterior no ocurriere, entonces el Agente de Cuentas saliente podrá, en representación de Bike Santiago, designar un Agente de Cuentas sucesor, que será un banco comercial constituido en Chile de prestigio reconocido, razonablemente aceptable para el Bike Santiago y constituido de acuerdo a las leyes de Chile. </w:t>
            </w:r>
          </w:p>
          <w:p w14:paraId="53631CA3" w14:textId="77777777" w:rsidR="00F42204" w:rsidRPr="00F42204" w:rsidRDefault="00F42204" w:rsidP="00F42204">
            <w:pPr>
              <w:jc w:val="both"/>
              <w:rPr>
                <w:rFonts w:ascii="Times New Roman" w:hAnsi="Times New Roman"/>
                <w:sz w:val="24"/>
                <w:lang w:val="es-CL"/>
              </w:rPr>
            </w:pPr>
          </w:p>
          <w:p w14:paraId="1C4E8557" w14:textId="77777777" w:rsidR="00F42204" w:rsidRPr="00F42204" w:rsidRDefault="00F42204" w:rsidP="00F42204">
            <w:pPr>
              <w:jc w:val="both"/>
              <w:rPr>
                <w:rFonts w:ascii="Times New Roman" w:hAnsi="Times New Roman"/>
                <w:sz w:val="24"/>
                <w:lang w:val="es-ES_tradnl"/>
              </w:rPr>
            </w:pPr>
          </w:p>
        </w:tc>
        <w:tc>
          <w:tcPr>
            <w:tcW w:w="4675" w:type="dxa"/>
          </w:tcPr>
          <w:p w14:paraId="0B5E1235"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Four.Seven</w:t>
            </w:r>
            <w:r w:rsidRPr="00F42204">
              <w:rPr>
                <w:rFonts w:ascii="Times New Roman" w:hAnsi="Times New Roman"/>
                <w:b/>
                <w:bCs/>
                <w:sz w:val="24"/>
                <w:lang w:val="en-US"/>
              </w:rPr>
              <w:t>. Resignation, Replacement and Successor of the Accounts Agent.</w:t>
            </w:r>
            <w:r w:rsidRPr="00F42204">
              <w:rPr>
                <w:rFonts w:ascii="Times New Roman" w:hAnsi="Times New Roman"/>
                <w:sz w:val="24"/>
                <w:lang w:val="en-US"/>
              </w:rPr>
              <w:t xml:space="preserve"> The  Accounts Agent undertakes to keep the Restricted Account and the Unrestricted Account open, and in the event of resignation, to notify Bike Santiago and the Holders’ Representative in writing not less than two  months prior to the date on which such resignation becomes effective.  Bike Santiago, with the prior written consent of the Holders’ Representative, which may not be unreasonably withheld, may, at any time, terminate the duties of the Accounts Agent by giving such written notice to the Accounts Agent. In any of these cases, the corresponding notice shall be sent to the Accounts Agent at least 60 days prior to the date of termination of its functions. In case of resignation or removal, a new bank must be appointed by Bike Santiago with the consent of the Holders’ Representative, which must be given no later than twenty Banking Business Days from the request made by Bike Santiago to the Holders’ Representative and may not be denied without cause. Neither the removal nor the resignation of the Accounts Agent may take effect as long as the new depositary has not accepted to exercise the position. In the </w:t>
            </w:r>
            <w:r w:rsidRPr="00F42204">
              <w:rPr>
                <w:rFonts w:ascii="Times New Roman" w:hAnsi="Times New Roman"/>
                <w:sz w:val="24"/>
                <w:u w:val="single"/>
                <w:lang w:val="en-US"/>
              </w:rPr>
              <w:t>event</w:t>
            </w:r>
            <w:r w:rsidRPr="00F42204">
              <w:rPr>
                <w:rFonts w:ascii="Times New Roman" w:hAnsi="Times New Roman"/>
                <w:sz w:val="24"/>
                <w:lang w:val="en-US"/>
              </w:rPr>
              <w:t xml:space="preserve"> that </w:t>
            </w:r>
            <w:r w:rsidRPr="00F42204">
              <w:rPr>
                <w:rFonts w:ascii="Times New Roman" w:hAnsi="Times New Roman"/>
                <w:b/>
                <w:bCs/>
                <w:sz w:val="24"/>
                <w:lang w:val="en-US"/>
              </w:rPr>
              <w:t>/a/</w:t>
            </w:r>
            <w:r w:rsidRPr="00F42204">
              <w:rPr>
                <w:rFonts w:ascii="Times New Roman" w:hAnsi="Times New Roman"/>
                <w:sz w:val="24"/>
                <w:lang w:val="en-US"/>
              </w:rPr>
              <w:t xml:space="preserve"> Bike Santiago has not appointed any successor within twenty days of said resignation or removal; or</w:t>
            </w:r>
            <w:r w:rsidRPr="00F42204">
              <w:rPr>
                <w:rFonts w:ascii="Times New Roman" w:hAnsi="Times New Roman"/>
                <w:b/>
                <w:bCs/>
                <w:sz w:val="24"/>
                <w:lang w:val="en-US"/>
              </w:rPr>
              <w:t>/b/</w:t>
            </w:r>
            <w:r w:rsidRPr="00F42204">
              <w:rPr>
                <w:rFonts w:ascii="Times New Roman" w:hAnsi="Times New Roman"/>
                <w:sz w:val="24"/>
                <w:lang w:val="en-US"/>
              </w:rPr>
              <w:t xml:space="preserve"> the Holder´s Representative has not given his consent to Bike Santiago as provided herein; or /</w:t>
            </w:r>
            <w:r w:rsidRPr="00F42204">
              <w:rPr>
                <w:rFonts w:ascii="Times New Roman" w:hAnsi="Times New Roman"/>
                <w:b/>
                <w:bCs/>
                <w:sz w:val="24"/>
                <w:lang w:val="en-US"/>
              </w:rPr>
              <w:t>c</w:t>
            </w:r>
            <w:r w:rsidRPr="00F42204">
              <w:rPr>
                <w:rFonts w:ascii="Times New Roman" w:hAnsi="Times New Roman"/>
                <w:sz w:val="24"/>
                <w:lang w:val="en-US"/>
              </w:rPr>
              <w:t xml:space="preserve">/ the designated successor has not accepted the position within fourty five days of his appointment, the Holder’s Representative must appoint an approval successor in twenty five days from such event. If that does not occur the outgoing Accounts Agent may, on behalf of Bike Santiago, designate a successor Accounts Agent, which will be a commercial bank incorporated in Chile of reasonably acceptable to Bike Santiago and constituted in accordance with the laws of Chile. </w:t>
            </w:r>
          </w:p>
        </w:tc>
      </w:tr>
      <w:tr w:rsidR="00F42204" w:rsidRPr="003568CD" w14:paraId="71768622" w14:textId="77777777" w:rsidTr="00F42204">
        <w:tc>
          <w:tcPr>
            <w:tcW w:w="4675" w:type="dxa"/>
          </w:tcPr>
          <w:p w14:paraId="4EDEDC59" w14:textId="77777777" w:rsidR="00F42204" w:rsidRPr="00F42204" w:rsidRDefault="00F42204" w:rsidP="00F42204">
            <w:pPr>
              <w:jc w:val="both"/>
              <w:rPr>
                <w:rFonts w:ascii="Times New Roman" w:hAnsi="Times New Roman"/>
                <w:sz w:val="24"/>
                <w:lang w:val="en-US"/>
              </w:rPr>
            </w:pPr>
          </w:p>
        </w:tc>
        <w:tc>
          <w:tcPr>
            <w:tcW w:w="4675" w:type="dxa"/>
          </w:tcPr>
          <w:p w14:paraId="56B82529" w14:textId="77777777" w:rsidR="00F42204" w:rsidRPr="00F42204" w:rsidRDefault="00F42204" w:rsidP="00F42204">
            <w:pPr>
              <w:jc w:val="both"/>
              <w:rPr>
                <w:rFonts w:ascii="Times New Roman" w:hAnsi="Times New Roman"/>
                <w:sz w:val="24"/>
                <w:lang w:val="en-US"/>
              </w:rPr>
            </w:pPr>
          </w:p>
        </w:tc>
      </w:tr>
      <w:tr w:rsidR="00F42204" w:rsidRPr="003568CD" w14:paraId="29786E1D" w14:textId="77777777" w:rsidTr="00F42204">
        <w:tc>
          <w:tcPr>
            <w:tcW w:w="4675" w:type="dxa"/>
          </w:tcPr>
          <w:p w14:paraId="6B04CA4C" w14:textId="77777777" w:rsidR="00F42204" w:rsidRPr="00F42204" w:rsidRDefault="00F42204" w:rsidP="00F42204">
            <w:pPr>
              <w:jc w:val="both"/>
              <w:rPr>
                <w:rFonts w:ascii="Times New Roman" w:hAnsi="Times New Roman"/>
                <w:b/>
                <w:bCs/>
                <w:caps/>
                <w:sz w:val="24"/>
                <w:lang w:val="es-ES_tradnl"/>
              </w:rPr>
            </w:pPr>
            <w:r w:rsidRPr="00F42204">
              <w:rPr>
                <w:rFonts w:ascii="Times New Roman" w:hAnsi="Times New Roman"/>
                <w:b/>
                <w:caps/>
                <w:sz w:val="24"/>
                <w:u w:val="single"/>
                <w:lang w:val="es-ES_tradnl"/>
              </w:rPr>
              <w:t>CLÁUSULA QUINTA</w:t>
            </w:r>
            <w:r w:rsidRPr="00F42204">
              <w:rPr>
                <w:rFonts w:ascii="Times New Roman" w:hAnsi="Times New Roman"/>
                <w:b/>
                <w:bCs/>
                <w:caps/>
                <w:sz w:val="24"/>
                <w:lang w:val="es-ES_tradnl"/>
              </w:rPr>
              <w:t xml:space="preserve">: </w:t>
            </w:r>
            <w:r w:rsidRPr="00F42204">
              <w:rPr>
                <w:rFonts w:ascii="Times New Roman" w:hAnsi="Times New Roman"/>
                <w:b/>
                <w:bCs/>
                <w:caps/>
                <w:sz w:val="24"/>
                <w:u w:val="single"/>
                <w:lang w:val="es-ES_tradnl"/>
              </w:rPr>
              <w:t>Misceláneos</w:t>
            </w:r>
            <w:r w:rsidRPr="00F42204">
              <w:rPr>
                <w:rFonts w:ascii="Times New Roman" w:hAnsi="Times New Roman"/>
                <w:b/>
                <w:bCs/>
                <w:caps/>
                <w:sz w:val="24"/>
                <w:lang w:val="es-ES_tradnl"/>
              </w:rPr>
              <w:t>.</w:t>
            </w:r>
          </w:p>
          <w:p w14:paraId="31D1C0DE" w14:textId="77777777" w:rsidR="00F42204" w:rsidRPr="00F42204" w:rsidRDefault="00F42204" w:rsidP="00F42204">
            <w:pPr>
              <w:jc w:val="both"/>
              <w:rPr>
                <w:rFonts w:ascii="Times New Roman" w:hAnsi="Times New Roman"/>
                <w:b/>
                <w:bCs/>
                <w:sz w:val="24"/>
                <w:lang w:val="es-ES_tradnl"/>
              </w:rPr>
            </w:pPr>
            <w:r w:rsidRPr="00F42204">
              <w:rPr>
                <w:rFonts w:ascii="Times New Roman" w:hAnsi="Times New Roman"/>
                <w:b/>
                <w:bCs/>
                <w:sz w:val="24"/>
                <w:lang w:val="es-ES_tradnl"/>
              </w:rPr>
              <w:t xml:space="preserve"> </w:t>
            </w:r>
          </w:p>
          <w:p w14:paraId="56E0D6D8"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bCs/>
                <w:sz w:val="24"/>
                <w:u w:val="single"/>
                <w:lang w:val="es-ES_tradnl"/>
              </w:rPr>
              <w:t>Cinco.Uno</w:t>
            </w:r>
            <w:r w:rsidRPr="00F42204">
              <w:rPr>
                <w:rFonts w:ascii="Times New Roman" w:hAnsi="Times New Roman"/>
                <w:b/>
                <w:bCs/>
                <w:sz w:val="24"/>
                <w:lang w:val="es-ES_tradnl"/>
              </w:rPr>
              <w:t>. Duración del Contrato</w:t>
            </w:r>
            <w:r w:rsidRPr="00F42204">
              <w:rPr>
                <w:rFonts w:ascii="Times New Roman" w:hAnsi="Times New Roman"/>
                <w:sz w:val="24"/>
                <w:lang w:val="es-ES_tradnl"/>
              </w:rPr>
              <w:t xml:space="preserve">. Salvo lo expresado en otras disposiciones de este instrumento, el presente Contrato durará hasta que se hayan pagado íntegramente los Debentures emitidos bajo el Contrato de Emisión. Una vez pagados en su totalidad, de acuerdo a lo informado por el Representante de los Tenedores por escrito, información que deberá ser entregada dentro de los cinco Días Hábiles Bancarios siguientes, el Agente de Cuentas dejará de ejercer las funciones indicadas en el presente Contrato. </w:t>
            </w:r>
          </w:p>
        </w:tc>
        <w:tc>
          <w:tcPr>
            <w:tcW w:w="4675" w:type="dxa"/>
          </w:tcPr>
          <w:p w14:paraId="0A9F0047"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CLAUSE FIVE</w:t>
            </w:r>
            <w:r w:rsidRPr="00F42204">
              <w:rPr>
                <w:rFonts w:ascii="Times New Roman" w:hAnsi="Times New Roman"/>
                <w:b/>
                <w:bCs/>
                <w:sz w:val="24"/>
                <w:lang w:val="en-US"/>
              </w:rPr>
              <w:t xml:space="preserve">: </w:t>
            </w:r>
            <w:r w:rsidRPr="00F42204">
              <w:rPr>
                <w:rFonts w:ascii="Times New Roman" w:hAnsi="Times New Roman"/>
                <w:b/>
                <w:bCs/>
                <w:sz w:val="24"/>
                <w:u w:val="single"/>
                <w:lang w:val="en-US"/>
              </w:rPr>
              <w:t>MISCELLANEOUS</w:t>
            </w:r>
            <w:r w:rsidRPr="00F42204">
              <w:rPr>
                <w:rFonts w:ascii="Times New Roman" w:hAnsi="Times New Roman"/>
                <w:b/>
                <w:bCs/>
                <w:sz w:val="24"/>
                <w:lang w:val="en-US"/>
              </w:rPr>
              <w:t>.</w:t>
            </w:r>
          </w:p>
          <w:p w14:paraId="10DA552D"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 xml:space="preserve"> </w:t>
            </w:r>
          </w:p>
          <w:p w14:paraId="2302475D"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Five.One</w:t>
            </w:r>
            <w:r w:rsidRPr="00F42204">
              <w:rPr>
                <w:rFonts w:ascii="Times New Roman" w:hAnsi="Times New Roman"/>
                <w:b/>
                <w:bCs/>
                <w:sz w:val="24"/>
                <w:lang w:val="en-US"/>
              </w:rPr>
              <w:t>. Contract Term.</w:t>
            </w:r>
            <w:r w:rsidRPr="00F42204">
              <w:rPr>
                <w:rFonts w:ascii="Times New Roman" w:hAnsi="Times New Roman"/>
                <w:sz w:val="24"/>
                <w:lang w:val="en-US"/>
              </w:rPr>
              <w:t xml:space="preserve"> Except as set forth in other provisions hereof, this Agreement will last until the Debentures issued under the Indenture have been paid in full. Once paid in full, as informed by the Holders’ Representative in writing, which information shall be delivered within the following five Banking Business Days, the Accounts Agent shall cease to perform the functions indicated in this Agreement. </w:t>
            </w:r>
          </w:p>
        </w:tc>
      </w:tr>
      <w:tr w:rsidR="00F42204" w:rsidRPr="003568CD" w14:paraId="3A4C1A81" w14:textId="77777777" w:rsidTr="00F42204">
        <w:tc>
          <w:tcPr>
            <w:tcW w:w="4675" w:type="dxa"/>
          </w:tcPr>
          <w:p w14:paraId="0C251246" w14:textId="77777777" w:rsidR="00F42204" w:rsidRPr="00F42204" w:rsidRDefault="00F42204" w:rsidP="00F42204">
            <w:pPr>
              <w:jc w:val="both"/>
              <w:rPr>
                <w:rFonts w:ascii="Times New Roman" w:hAnsi="Times New Roman"/>
                <w:sz w:val="24"/>
                <w:lang w:val="en-US"/>
              </w:rPr>
            </w:pPr>
          </w:p>
        </w:tc>
        <w:tc>
          <w:tcPr>
            <w:tcW w:w="4675" w:type="dxa"/>
          </w:tcPr>
          <w:p w14:paraId="053AC2B4" w14:textId="77777777" w:rsidR="00F42204" w:rsidRPr="00F42204" w:rsidRDefault="00F42204" w:rsidP="00F42204">
            <w:pPr>
              <w:jc w:val="both"/>
              <w:rPr>
                <w:rFonts w:ascii="Times New Roman" w:hAnsi="Times New Roman"/>
                <w:sz w:val="24"/>
                <w:lang w:val="en-US"/>
              </w:rPr>
            </w:pPr>
          </w:p>
        </w:tc>
      </w:tr>
      <w:tr w:rsidR="00F42204" w:rsidRPr="003568CD" w14:paraId="2EEF5E99" w14:textId="77777777" w:rsidTr="00F42204">
        <w:tc>
          <w:tcPr>
            <w:tcW w:w="4675" w:type="dxa"/>
          </w:tcPr>
          <w:p w14:paraId="14A199A9"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CL"/>
              </w:rPr>
              <w:t>Cinco.Dos</w:t>
            </w:r>
            <w:r w:rsidRPr="00F42204">
              <w:rPr>
                <w:rFonts w:ascii="Times New Roman" w:hAnsi="Times New Roman"/>
                <w:bCs/>
                <w:sz w:val="24"/>
                <w:lang w:val="es-CL"/>
              </w:rPr>
              <w:t>.</w:t>
            </w:r>
            <w:r w:rsidRPr="00F42204">
              <w:rPr>
                <w:rFonts w:ascii="Times New Roman" w:hAnsi="Times New Roman"/>
                <w:b/>
                <w:bCs/>
                <w:sz w:val="24"/>
                <w:lang w:val="es-CL"/>
              </w:rPr>
              <w:t xml:space="preserve"> Notificaciones. </w:t>
            </w:r>
            <w:r w:rsidRPr="00F42204">
              <w:rPr>
                <w:rFonts w:ascii="Times New Roman" w:hAnsi="Times New Roman"/>
                <w:bCs/>
                <w:sz w:val="24"/>
                <w:lang w:val="es-CL"/>
              </w:rPr>
              <w:t>/</w:t>
            </w:r>
            <w:r w:rsidRPr="00F42204">
              <w:rPr>
                <w:rFonts w:ascii="Times New Roman" w:hAnsi="Times New Roman"/>
                <w:b/>
                <w:sz w:val="24"/>
                <w:lang w:val="es-CL"/>
              </w:rPr>
              <w:t>a</w:t>
            </w:r>
            <w:r w:rsidRPr="00F42204">
              <w:rPr>
                <w:rFonts w:ascii="Times New Roman" w:hAnsi="Times New Roman"/>
                <w:bCs/>
                <w:sz w:val="24"/>
                <w:lang w:val="es-CL"/>
              </w:rPr>
              <w:t xml:space="preserve">/ </w:t>
            </w:r>
            <w:r w:rsidRPr="00F42204">
              <w:rPr>
                <w:rFonts w:ascii="Times New Roman" w:hAnsi="Times New Roman"/>
                <w:sz w:val="24"/>
                <w:lang w:val="es-CL"/>
              </w:rPr>
              <w:t>Todas las comunicaciones, avisos y Notificaciones que se dirijan entre las partes serán en forma escrita, enviadas a las personas que para cada caso se indican a continuación:</w:t>
            </w:r>
            <w:r w:rsidRPr="00F42204">
              <w:rPr>
                <w:rFonts w:ascii="Times New Roman" w:hAnsi="Times New Roman"/>
                <w:b/>
                <w:bCs/>
                <w:sz w:val="24"/>
                <w:lang w:val="es-CL"/>
              </w:rPr>
              <w:t xml:space="preserve"> </w:t>
            </w:r>
            <w:r w:rsidRPr="00F42204">
              <w:rPr>
                <w:rFonts w:ascii="Times New Roman" w:hAnsi="Times New Roman"/>
                <w:bCs/>
                <w:sz w:val="24"/>
                <w:lang w:val="es-CL"/>
              </w:rPr>
              <w:t xml:space="preserve">/i/ </w:t>
            </w:r>
            <w:r w:rsidRPr="00F42204">
              <w:rPr>
                <w:rFonts w:ascii="Times New Roman" w:hAnsi="Times New Roman"/>
                <w:b/>
                <w:bCs/>
                <w:sz w:val="24"/>
                <w:lang w:val="es-CL"/>
              </w:rPr>
              <w:t xml:space="preserve">Bike </w:t>
            </w:r>
            <w:r w:rsidRPr="002A6668">
              <w:rPr>
                <w:rFonts w:ascii="Times New Roman" w:hAnsi="Times New Roman"/>
                <w:sz w:val="24"/>
                <w:lang w:val="es-CL"/>
              </w:rPr>
              <w:t xml:space="preserve">Santiago: Atención: </w:t>
            </w:r>
            <w:r w:rsidRPr="00AB6C31">
              <w:rPr>
                <w:rFonts w:ascii="Times New Roman" w:hAnsi="Times New Roman"/>
                <w:sz w:val="24"/>
                <w:lang w:val="es-CL"/>
              </w:rPr>
              <w:t>Alex Ferreira</w:t>
            </w:r>
            <w:r w:rsidRPr="002A6668">
              <w:rPr>
                <w:rFonts w:ascii="Times New Roman" w:hAnsi="Times New Roman"/>
                <w:sz w:val="24"/>
                <w:lang w:val="es-CL"/>
              </w:rPr>
              <w:t xml:space="preserve"> y </w:t>
            </w:r>
            <w:r w:rsidRPr="00AB6C31">
              <w:rPr>
                <w:rFonts w:ascii="Times New Roman" w:hAnsi="Times New Roman"/>
                <w:sz w:val="24"/>
                <w:lang w:val="es-CL"/>
              </w:rPr>
              <w:t>Bruno Andaur</w:t>
            </w:r>
            <w:r w:rsidRPr="002A6668">
              <w:rPr>
                <w:rFonts w:ascii="Times New Roman" w:hAnsi="Times New Roman"/>
                <w:sz w:val="24"/>
                <w:lang w:val="es-CL"/>
              </w:rPr>
              <w:t xml:space="preserve">; correos electrónicos: </w:t>
            </w:r>
            <w:hyperlink r:id="rId17" w:history="1">
              <w:r w:rsidRPr="002A6668">
                <w:rPr>
                  <w:rFonts w:ascii="Times New Roman" w:hAnsi="Times New Roman"/>
                  <w:color w:val="0000FF"/>
                  <w:sz w:val="24"/>
                  <w:u w:val="single"/>
                  <w:lang w:val="es-CL"/>
                </w:rPr>
                <w:t>alex.ferreira@tembici.com</w:t>
              </w:r>
            </w:hyperlink>
            <w:r w:rsidRPr="002A6668">
              <w:rPr>
                <w:rFonts w:ascii="Times New Roman" w:hAnsi="Times New Roman"/>
                <w:sz w:val="24"/>
                <w:lang w:val="es-CL"/>
              </w:rPr>
              <w:t xml:space="preserve"> , </w:t>
            </w:r>
            <w:hyperlink r:id="rId18" w:history="1">
              <w:r w:rsidRPr="002A6668">
                <w:rPr>
                  <w:rFonts w:ascii="Times New Roman" w:hAnsi="Times New Roman"/>
                  <w:color w:val="0000FF"/>
                  <w:sz w:val="24"/>
                  <w:u w:val="single"/>
                  <w:lang w:val="es-CL"/>
                </w:rPr>
                <w:t>bruno.andaur@tembici.com</w:t>
              </w:r>
            </w:hyperlink>
            <w:r w:rsidRPr="002A6668">
              <w:rPr>
                <w:rFonts w:ascii="Times New Roman" w:hAnsi="Times New Roman"/>
                <w:sz w:val="24"/>
                <w:lang w:val="es-CL"/>
              </w:rPr>
              <w:t xml:space="preserve"> y </w:t>
            </w:r>
            <w:hyperlink r:id="rId19" w:history="1">
              <w:r w:rsidRPr="002A6668">
                <w:rPr>
                  <w:rFonts w:ascii="Times New Roman" w:hAnsi="Times New Roman"/>
                  <w:color w:val="0000FF"/>
                  <w:sz w:val="24"/>
                  <w:u w:val="single"/>
                  <w:lang w:val="es-CL"/>
                </w:rPr>
                <w:t>juridico@tembici.com.br</w:t>
              </w:r>
            </w:hyperlink>
            <w:r w:rsidRPr="002A6668">
              <w:rPr>
                <w:rFonts w:ascii="Times New Roman" w:hAnsi="Times New Roman"/>
                <w:sz w:val="24"/>
                <w:lang w:val="es-CL"/>
              </w:rPr>
              <w:t xml:space="preserve"> ; Domicilio:</w:t>
            </w:r>
            <w:r w:rsidRPr="002A6668">
              <w:rPr>
                <w:rFonts w:ascii="Times New Roman" w:hAnsi="Times New Roman"/>
                <w:sz w:val="24"/>
                <w:lang w:val="es-CL" w:eastAsia="es-ES"/>
              </w:rPr>
              <w:t xml:space="preserve"> </w:t>
            </w:r>
            <w:r w:rsidRPr="002A6668">
              <w:rPr>
                <w:rFonts w:ascii="Times New Roman" w:hAnsi="Times New Roman"/>
                <w:sz w:val="24"/>
                <w:lang w:val="es-CL"/>
              </w:rPr>
              <w:t>Camino El Cerro N° 5122, comuna de Huechuraba, Santiago, Chile</w:t>
            </w:r>
            <w:r w:rsidRPr="00AB6C31">
              <w:rPr>
                <w:rFonts w:ascii="Times New Roman" w:hAnsi="Times New Roman"/>
                <w:sz w:val="24"/>
                <w:lang w:val="es-CL"/>
              </w:rPr>
              <w:t>/</w:t>
            </w:r>
            <w:r w:rsidRPr="002A6668">
              <w:rPr>
                <w:rFonts w:ascii="Times New Roman" w:hAnsi="Times New Roman"/>
                <w:b/>
                <w:bCs/>
                <w:sz w:val="24"/>
                <w:lang w:val="es-CL"/>
              </w:rPr>
              <w:t>ii</w:t>
            </w:r>
            <w:r w:rsidRPr="00AB6C31">
              <w:rPr>
                <w:rFonts w:ascii="Times New Roman" w:hAnsi="Times New Roman"/>
                <w:sz w:val="24"/>
                <w:lang w:val="es-CL"/>
              </w:rPr>
              <w:t>/</w:t>
            </w:r>
            <w:r w:rsidRPr="002A6668">
              <w:rPr>
                <w:rFonts w:ascii="Times New Roman" w:hAnsi="Times New Roman"/>
                <w:sz w:val="24"/>
                <w:lang w:val="es-CL"/>
              </w:rPr>
              <w:t xml:space="preserve"> Agente de Cuentas: Atención: Rodrigo Valenzuela y Susana Guindulain; correo electrónico: </w:t>
            </w:r>
            <w:hyperlink r:id="rId20" w:history="1">
              <w:r w:rsidRPr="002A6668">
                <w:rPr>
                  <w:rFonts w:ascii="Times New Roman" w:hAnsi="Times New Roman"/>
                  <w:color w:val="0000FF"/>
                  <w:sz w:val="24"/>
                  <w:u w:val="single"/>
                  <w:lang w:val="es-CL"/>
                </w:rPr>
                <w:t>rodrigo.valenzuela_hernandez@itau.cl</w:t>
              </w:r>
            </w:hyperlink>
            <w:r w:rsidRPr="002A6668">
              <w:rPr>
                <w:rFonts w:ascii="Times New Roman" w:hAnsi="Times New Roman"/>
                <w:sz w:val="24"/>
                <w:lang w:val="es-CL"/>
              </w:rPr>
              <w:t xml:space="preserve">  y </w:t>
            </w:r>
            <w:hyperlink r:id="rId21" w:history="1">
              <w:r w:rsidRPr="002A6668">
                <w:rPr>
                  <w:rFonts w:ascii="Times New Roman" w:hAnsi="Times New Roman"/>
                  <w:color w:val="0000FF"/>
                  <w:sz w:val="24"/>
                  <w:u w:val="single"/>
                  <w:lang w:val="es-CL"/>
                </w:rPr>
                <w:t>susana.guindulain@itau.cl</w:t>
              </w:r>
            </w:hyperlink>
            <w:r w:rsidRPr="002A6668">
              <w:rPr>
                <w:rFonts w:ascii="Times New Roman" w:hAnsi="Times New Roman"/>
                <w:sz w:val="24"/>
                <w:lang w:val="es-CL"/>
              </w:rPr>
              <w:t>;</w:t>
            </w:r>
            <w:r w:rsidRPr="00F42204">
              <w:rPr>
                <w:rFonts w:ascii="Times New Roman" w:hAnsi="Times New Roman"/>
                <w:b/>
                <w:bCs/>
                <w:sz w:val="24"/>
                <w:lang w:val="es-CL"/>
              </w:rPr>
              <w:t xml:space="preserve"> </w:t>
            </w:r>
            <w:r w:rsidRPr="002A6668">
              <w:rPr>
                <w:rFonts w:ascii="Times New Roman" w:hAnsi="Times New Roman"/>
                <w:sz w:val="24"/>
                <w:lang w:val="es-CL"/>
              </w:rPr>
              <w:t>Domicilio:</w:t>
            </w:r>
            <w:r w:rsidRPr="002A6668">
              <w:rPr>
                <w:rFonts w:ascii="Times New Roman" w:hAnsi="Times New Roman"/>
                <w:sz w:val="24"/>
                <w:lang w:val="es-CL" w:eastAsia="es-ES"/>
              </w:rPr>
              <w:t xml:space="preserve"> </w:t>
            </w:r>
            <w:r w:rsidRPr="002A6668">
              <w:rPr>
                <w:rFonts w:ascii="Times New Roman" w:hAnsi="Times New Roman"/>
                <w:noProof/>
                <w:sz w:val="24"/>
                <w:lang w:val="es-CL"/>
              </w:rPr>
              <w:t>Rosario Norte 660, La Condes, Santiago, Chile</w:t>
            </w:r>
            <w:r w:rsidRPr="002A6668">
              <w:rPr>
                <w:rFonts w:ascii="Times New Roman" w:hAnsi="Times New Roman"/>
                <w:sz w:val="24"/>
                <w:lang w:val="es-CL"/>
              </w:rPr>
              <w:t xml:space="preserve">; </w:t>
            </w:r>
            <w:r w:rsidRPr="00AB6C31">
              <w:rPr>
                <w:rFonts w:ascii="Times New Roman" w:hAnsi="Times New Roman"/>
                <w:sz w:val="24"/>
                <w:lang w:val="es-CL"/>
              </w:rPr>
              <w:t>/</w:t>
            </w:r>
            <w:r w:rsidRPr="002A6668">
              <w:rPr>
                <w:rFonts w:ascii="Times New Roman" w:hAnsi="Times New Roman"/>
                <w:b/>
                <w:bCs/>
                <w:sz w:val="24"/>
                <w:lang w:val="es-CL"/>
              </w:rPr>
              <w:t>iii</w:t>
            </w:r>
            <w:r w:rsidRPr="00AB6C31">
              <w:rPr>
                <w:rFonts w:ascii="Times New Roman" w:hAnsi="Times New Roman"/>
                <w:sz w:val="24"/>
                <w:lang w:val="es-CL"/>
              </w:rPr>
              <w:t>/</w:t>
            </w:r>
            <w:r w:rsidRPr="002A6668">
              <w:rPr>
                <w:rFonts w:ascii="Times New Roman" w:hAnsi="Times New Roman"/>
                <w:sz w:val="24"/>
                <w:lang w:val="es-CL"/>
              </w:rPr>
              <w:t xml:space="preserve"> Representante de los Tenedores</w:t>
            </w:r>
            <w:r w:rsidRPr="00F42204">
              <w:rPr>
                <w:rFonts w:ascii="Times New Roman" w:hAnsi="Times New Roman"/>
                <w:b/>
                <w:bCs/>
                <w:sz w:val="24"/>
                <w:lang w:val="es-CL"/>
              </w:rPr>
              <w:t xml:space="preserve">: </w:t>
            </w:r>
            <w:r w:rsidRPr="00F42204">
              <w:rPr>
                <w:rFonts w:ascii="Times New Roman" w:hAnsi="Times New Roman"/>
                <w:sz w:val="24"/>
                <w:lang w:val="es-CL"/>
              </w:rPr>
              <w:t>Maria Carolina Abrantes; correo eletrónico: ger2.agente@oliveiratrust.com.br; Domicilio: Avenida das Américas, nº 3.434, Bloco 7, Sala 201, Zip Code: 22640-102, Barra da Tijuca, Rio de Janeiro - RJ, Brasil.</w:t>
            </w:r>
          </w:p>
          <w:p w14:paraId="1690B739" w14:textId="77777777" w:rsidR="00F42204" w:rsidRPr="00F42204" w:rsidRDefault="00F42204" w:rsidP="00F42204">
            <w:pPr>
              <w:jc w:val="both"/>
              <w:rPr>
                <w:rFonts w:ascii="Times New Roman" w:hAnsi="Times New Roman"/>
                <w:b/>
                <w:sz w:val="24"/>
                <w:lang w:val="es-CL" w:eastAsia="es-ES"/>
              </w:rPr>
            </w:pPr>
            <w:r w:rsidRPr="00F42204">
              <w:rPr>
                <w:rFonts w:ascii="Times New Roman" w:hAnsi="Times New Roman"/>
                <w:sz w:val="24"/>
                <w:lang w:val="es-CL"/>
              </w:rPr>
              <w:br/>
            </w:r>
          </w:p>
          <w:p w14:paraId="48D1BC7B"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lang w:val="es-ES" w:eastAsia="es-ES"/>
              </w:rPr>
              <w:t>/b/</w:t>
            </w:r>
            <w:r w:rsidRPr="00F42204">
              <w:rPr>
                <w:rFonts w:ascii="Times New Roman" w:hAnsi="Times New Roman"/>
                <w:sz w:val="24"/>
                <w:lang w:val="es-ES" w:eastAsia="es-ES"/>
              </w:rPr>
              <w:t xml:space="preserve"> Para que surta efecto cualquier variación relacionada con los datos de las Partes antes indicados, ésta deberá ser expresa y comunicada por escrito al Agente de Cuentas, con una anticipación de por lo menos diez Días Hábiles Bancarios.</w:t>
            </w:r>
          </w:p>
        </w:tc>
        <w:tc>
          <w:tcPr>
            <w:tcW w:w="4675" w:type="dxa"/>
          </w:tcPr>
          <w:p w14:paraId="31388C0F"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Five.Two</w:t>
            </w:r>
            <w:r w:rsidRPr="00F42204">
              <w:rPr>
                <w:rFonts w:ascii="Times New Roman" w:hAnsi="Times New Roman"/>
                <w:b/>
                <w:bCs/>
                <w:sz w:val="24"/>
                <w:lang w:val="en-US"/>
              </w:rPr>
              <w:t>. Notices.</w:t>
            </w:r>
            <w:r w:rsidRPr="00F42204">
              <w:rPr>
                <w:rFonts w:ascii="Times New Roman" w:hAnsi="Times New Roman"/>
                <w:sz w:val="24"/>
                <w:lang w:val="en-US"/>
              </w:rPr>
              <w:t xml:space="preserve"> /</w:t>
            </w:r>
            <w:r w:rsidRPr="00F42204">
              <w:rPr>
                <w:rFonts w:ascii="Times New Roman" w:hAnsi="Times New Roman"/>
                <w:b/>
                <w:bCs/>
                <w:sz w:val="24"/>
                <w:lang w:val="en-US"/>
              </w:rPr>
              <w:t>a</w:t>
            </w:r>
            <w:r w:rsidRPr="00F42204">
              <w:rPr>
                <w:rFonts w:ascii="Times New Roman" w:hAnsi="Times New Roman"/>
                <w:sz w:val="24"/>
                <w:lang w:val="en-US"/>
              </w:rPr>
              <w:t>/ All communications, notifications and Notices to be addressed between the parties shall be in written form, sent to the persons indicated below for each case: /</w:t>
            </w:r>
            <w:r w:rsidRPr="00F42204">
              <w:rPr>
                <w:rFonts w:ascii="Times New Roman" w:hAnsi="Times New Roman"/>
                <w:b/>
                <w:bCs/>
                <w:sz w:val="24"/>
                <w:lang w:val="en-US"/>
              </w:rPr>
              <w:t>i</w:t>
            </w:r>
            <w:r w:rsidRPr="00F42204">
              <w:rPr>
                <w:rFonts w:ascii="Times New Roman" w:hAnsi="Times New Roman"/>
                <w:sz w:val="24"/>
                <w:lang w:val="en-US"/>
              </w:rPr>
              <w:t xml:space="preserve">/ Bike Santiago: Attention: </w:t>
            </w:r>
            <w:r w:rsidRPr="00F42204">
              <w:rPr>
                <w:rFonts w:ascii="Times New Roman" w:hAnsi="Times New Roman"/>
                <w:b/>
                <w:bCs/>
                <w:sz w:val="24"/>
                <w:lang w:val="en-US"/>
              </w:rPr>
              <w:t>Alex Ferreira y Bruno Andaur</w:t>
            </w:r>
            <w:r w:rsidRPr="00F42204">
              <w:rPr>
                <w:rFonts w:ascii="Times New Roman" w:hAnsi="Times New Roman"/>
                <w:sz w:val="24"/>
                <w:lang w:val="en-US"/>
              </w:rPr>
              <w:t xml:space="preserve">; Emails: </w:t>
            </w:r>
            <w:hyperlink r:id="rId22" w:history="1">
              <w:r w:rsidRPr="00F42204">
                <w:rPr>
                  <w:rFonts w:ascii="Times New Roman" w:hAnsi="Times New Roman"/>
                  <w:color w:val="0000FF"/>
                  <w:sz w:val="24"/>
                  <w:u w:val="single"/>
                  <w:lang w:val="en-US"/>
                </w:rPr>
                <w:t>alex.ferreira@tembici.com</w:t>
              </w:r>
            </w:hyperlink>
            <w:r w:rsidRPr="00F42204">
              <w:rPr>
                <w:rFonts w:ascii="Times New Roman" w:hAnsi="Times New Roman"/>
                <w:sz w:val="24"/>
                <w:lang w:val="en-US"/>
              </w:rPr>
              <w:t xml:space="preserve">, </w:t>
            </w:r>
            <w:hyperlink r:id="rId23" w:history="1">
              <w:r w:rsidRPr="00F42204">
                <w:rPr>
                  <w:rFonts w:ascii="Times New Roman" w:hAnsi="Times New Roman"/>
                  <w:color w:val="0000FF"/>
                  <w:sz w:val="24"/>
                  <w:u w:val="single"/>
                  <w:lang w:val="en-US"/>
                </w:rPr>
                <w:t>bruno.andaur@tembici.com</w:t>
              </w:r>
            </w:hyperlink>
            <w:r w:rsidRPr="00F42204">
              <w:rPr>
                <w:rFonts w:ascii="Times New Roman" w:hAnsi="Times New Roman"/>
                <w:sz w:val="24"/>
                <w:lang w:val="en-US"/>
              </w:rPr>
              <w:t xml:space="preserve"> and </w:t>
            </w:r>
            <w:hyperlink r:id="rId24" w:history="1">
              <w:r w:rsidRPr="00F42204">
                <w:rPr>
                  <w:rFonts w:ascii="Times New Roman" w:hAnsi="Times New Roman"/>
                  <w:color w:val="0000FF"/>
                  <w:sz w:val="24"/>
                  <w:u w:val="single"/>
                  <w:lang w:val="en-US"/>
                </w:rPr>
                <w:t>juridico@tembici.com.br</w:t>
              </w:r>
            </w:hyperlink>
            <w:r w:rsidRPr="00F42204">
              <w:rPr>
                <w:rFonts w:ascii="Times New Roman" w:hAnsi="Times New Roman"/>
                <w:sz w:val="24"/>
                <w:lang w:val="en-US"/>
              </w:rPr>
              <w:t xml:space="preserve"> ; Address: Camino El Cerro N° 5122, Borough of Huechuraba, Santiago, Chile/</w:t>
            </w:r>
            <w:r w:rsidRPr="00F42204">
              <w:rPr>
                <w:rFonts w:ascii="Times New Roman" w:hAnsi="Times New Roman"/>
                <w:b/>
                <w:bCs/>
                <w:sz w:val="24"/>
                <w:lang w:val="en-US"/>
              </w:rPr>
              <w:t>ii</w:t>
            </w:r>
            <w:r w:rsidRPr="00F42204">
              <w:rPr>
                <w:rFonts w:ascii="Times New Roman" w:hAnsi="Times New Roman"/>
                <w:sz w:val="24"/>
                <w:lang w:val="en-US"/>
              </w:rPr>
              <w:t xml:space="preserve">/ Accounts Agent: Attention: Rodrigo Valenzuela y Susana Guindulain; e-mails: </w:t>
            </w:r>
            <w:hyperlink r:id="rId25" w:history="1">
              <w:r w:rsidRPr="00F42204">
                <w:rPr>
                  <w:rFonts w:ascii="Times New Roman" w:hAnsi="Times New Roman"/>
                  <w:color w:val="0000FF"/>
                  <w:sz w:val="24"/>
                  <w:u w:val="single"/>
                  <w:lang w:val="en-US"/>
                </w:rPr>
                <w:t>rodrigo.valenzuela_hernandez@itau.cl</w:t>
              </w:r>
            </w:hyperlink>
            <w:r w:rsidRPr="00F42204">
              <w:rPr>
                <w:rFonts w:ascii="Times New Roman" w:hAnsi="Times New Roman"/>
                <w:sz w:val="24"/>
                <w:lang w:val="en-US"/>
              </w:rPr>
              <w:t xml:space="preserve">  and </w:t>
            </w:r>
            <w:hyperlink r:id="rId26" w:history="1">
              <w:r w:rsidRPr="00F42204">
                <w:rPr>
                  <w:rFonts w:ascii="Times New Roman" w:hAnsi="Times New Roman"/>
                  <w:color w:val="0000FF"/>
                  <w:sz w:val="24"/>
                  <w:u w:val="single"/>
                  <w:lang w:val="en-US"/>
                </w:rPr>
                <w:t>susana.guindulain@itau.cl</w:t>
              </w:r>
            </w:hyperlink>
            <w:r w:rsidRPr="00F42204">
              <w:rPr>
                <w:rFonts w:ascii="Times New Roman" w:hAnsi="Times New Roman"/>
                <w:sz w:val="24"/>
                <w:lang w:val="en-US"/>
              </w:rPr>
              <w:t xml:space="preserve">; Address: </w:t>
            </w:r>
            <w:r w:rsidRPr="00F42204">
              <w:rPr>
                <w:rFonts w:ascii="Times New Roman" w:hAnsi="Times New Roman"/>
                <w:noProof/>
                <w:sz w:val="24"/>
                <w:lang w:val="en-US"/>
              </w:rPr>
              <w:t>Rosario Norte 660, La Condes, Santiago, Chile</w:t>
            </w:r>
            <w:r w:rsidRPr="00F42204">
              <w:rPr>
                <w:rFonts w:ascii="Times New Roman" w:hAnsi="Times New Roman"/>
                <w:sz w:val="24"/>
                <w:lang w:val="en-US"/>
              </w:rPr>
              <w:t>; /</w:t>
            </w:r>
            <w:r w:rsidRPr="00F42204">
              <w:rPr>
                <w:rFonts w:ascii="Times New Roman" w:hAnsi="Times New Roman"/>
                <w:b/>
                <w:bCs/>
                <w:sz w:val="24"/>
                <w:lang w:val="en-US"/>
              </w:rPr>
              <w:t>iii</w:t>
            </w:r>
            <w:r w:rsidRPr="00F42204">
              <w:rPr>
                <w:rFonts w:ascii="Times New Roman" w:hAnsi="Times New Roman"/>
                <w:sz w:val="24"/>
                <w:lang w:val="en-US"/>
              </w:rPr>
              <w:t>/ Holder Representative: Maria Carolina Abrantes; e-mail: ger2.agente@oliveiratrust.com.br; Address: Avenida das Américas, nº 3.434, Bloco 7, Sala 201, Zip Code: 22640-102, Barra da Tijuca, Rio de Janeiro - RJ, Brasil.</w:t>
            </w:r>
          </w:p>
          <w:p w14:paraId="6161D8F7" w14:textId="77777777" w:rsidR="00F42204" w:rsidRPr="00F42204" w:rsidRDefault="00F42204" w:rsidP="00F42204">
            <w:pPr>
              <w:jc w:val="both"/>
              <w:rPr>
                <w:rFonts w:ascii="Times New Roman" w:hAnsi="Times New Roman"/>
                <w:sz w:val="24"/>
                <w:lang w:val="en-US"/>
              </w:rPr>
            </w:pPr>
          </w:p>
          <w:p w14:paraId="01CD5A72" w14:textId="77777777" w:rsidR="00F42204" w:rsidRPr="00F42204" w:rsidRDefault="00F42204" w:rsidP="00F42204">
            <w:pPr>
              <w:jc w:val="both"/>
              <w:rPr>
                <w:rFonts w:ascii="Times New Roman" w:hAnsi="Times New Roman"/>
                <w:sz w:val="24"/>
                <w:lang w:val="en-US"/>
              </w:rPr>
            </w:pPr>
          </w:p>
          <w:p w14:paraId="3E136B4E" w14:textId="77777777" w:rsidR="00F42204" w:rsidRPr="00F42204" w:rsidRDefault="00F42204" w:rsidP="00F42204">
            <w:pPr>
              <w:jc w:val="both"/>
              <w:rPr>
                <w:rFonts w:ascii="Times New Roman" w:hAnsi="Times New Roman"/>
                <w:sz w:val="24"/>
                <w:lang w:val="en-US"/>
              </w:rPr>
            </w:pPr>
          </w:p>
          <w:p w14:paraId="0A086968" w14:textId="77777777" w:rsidR="00F42204" w:rsidRPr="00F42204" w:rsidRDefault="00F42204" w:rsidP="00F42204">
            <w:pPr>
              <w:jc w:val="both"/>
              <w:rPr>
                <w:rFonts w:ascii="Times New Roman" w:hAnsi="Times New Roman"/>
                <w:sz w:val="24"/>
                <w:lang w:val="en-US"/>
              </w:rPr>
            </w:pPr>
          </w:p>
          <w:p w14:paraId="7FC06BA2" w14:textId="77777777" w:rsidR="00F42204" w:rsidRPr="00F42204" w:rsidRDefault="00F42204" w:rsidP="00F42204">
            <w:pPr>
              <w:jc w:val="both"/>
              <w:rPr>
                <w:rFonts w:ascii="Times New Roman" w:hAnsi="Times New Roman"/>
                <w:sz w:val="24"/>
                <w:lang w:val="en-US"/>
              </w:rPr>
            </w:pPr>
            <w:r w:rsidRPr="00F42204">
              <w:rPr>
                <w:rFonts w:ascii="Times New Roman" w:hAnsi="Times New Roman"/>
                <w:sz w:val="24"/>
                <w:lang w:val="en-US"/>
              </w:rPr>
              <w:t>/</w:t>
            </w:r>
            <w:r w:rsidRPr="00F42204">
              <w:rPr>
                <w:rFonts w:ascii="Times New Roman" w:hAnsi="Times New Roman"/>
                <w:b/>
                <w:bCs/>
                <w:sz w:val="24"/>
                <w:lang w:val="en-US"/>
              </w:rPr>
              <w:t>b</w:t>
            </w:r>
            <w:r w:rsidRPr="00F42204">
              <w:rPr>
                <w:rFonts w:ascii="Times New Roman" w:hAnsi="Times New Roman"/>
                <w:sz w:val="24"/>
                <w:lang w:val="en-US"/>
              </w:rPr>
              <w:t>/ In order for any variation related to the data of the Parties indicated above to take effect, it must be expressly communicated in writing to the Accounts Agent, at least ten Banking Business Days in advance.</w:t>
            </w:r>
          </w:p>
          <w:p w14:paraId="13EE102E" w14:textId="77777777" w:rsidR="00F42204" w:rsidRPr="00F42204" w:rsidRDefault="00F42204" w:rsidP="00F42204">
            <w:pPr>
              <w:jc w:val="both"/>
              <w:rPr>
                <w:rFonts w:ascii="Times New Roman" w:hAnsi="Times New Roman"/>
                <w:sz w:val="24"/>
                <w:lang w:val="en-US"/>
              </w:rPr>
            </w:pPr>
          </w:p>
        </w:tc>
      </w:tr>
      <w:tr w:rsidR="00F42204" w:rsidRPr="003568CD" w14:paraId="43A7AA95" w14:textId="77777777" w:rsidTr="00F42204">
        <w:tc>
          <w:tcPr>
            <w:tcW w:w="4675" w:type="dxa"/>
          </w:tcPr>
          <w:p w14:paraId="300CDBAA" w14:textId="77777777" w:rsidR="00F42204" w:rsidRPr="00F42204" w:rsidRDefault="00F42204" w:rsidP="00F42204">
            <w:pPr>
              <w:jc w:val="both"/>
              <w:rPr>
                <w:rFonts w:ascii="Times New Roman" w:hAnsi="Times New Roman"/>
                <w:sz w:val="24"/>
                <w:lang w:val="en-US"/>
              </w:rPr>
            </w:pPr>
          </w:p>
        </w:tc>
        <w:tc>
          <w:tcPr>
            <w:tcW w:w="4675" w:type="dxa"/>
          </w:tcPr>
          <w:p w14:paraId="7853D88E" w14:textId="77777777" w:rsidR="00F42204" w:rsidRPr="00F42204" w:rsidRDefault="00F42204" w:rsidP="00F42204">
            <w:pPr>
              <w:jc w:val="both"/>
              <w:rPr>
                <w:rFonts w:ascii="Times New Roman" w:hAnsi="Times New Roman"/>
                <w:sz w:val="24"/>
                <w:lang w:val="en-US"/>
              </w:rPr>
            </w:pPr>
          </w:p>
        </w:tc>
      </w:tr>
      <w:tr w:rsidR="00F42204" w:rsidRPr="003568CD" w14:paraId="1C6B212A" w14:textId="77777777" w:rsidTr="00F42204">
        <w:tc>
          <w:tcPr>
            <w:tcW w:w="4675" w:type="dxa"/>
          </w:tcPr>
          <w:p w14:paraId="1247FEA8"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Cinco</w:t>
            </w:r>
            <w:r w:rsidRPr="00F42204">
              <w:rPr>
                <w:rFonts w:ascii="Times New Roman" w:hAnsi="Times New Roman"/>
                <w:b/>
                <w:sz w:val="24"/>
                <w:u w:val="single"/>
                <w:lang w:val="es-ES"/>
              </w:rPr>
              <w:t>.Tres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Sucesores y Cesionarios</w:t>
            </w:r>
            <w:r w:rsidRPr="00F42204">
              <w:rPr>
                <w:rFonts w:ascii="Times New Roman" w:hAnsi="Times New Roman"/>
                <w:sz w:val="24"/>
                <w:lang w:val="es-ES_tradnl"/>
              </w:rPr>
              <w:t>. El presente Contrato obligará a las partes del mismo y a sus respectivos sucesores y cesionarios. Bike Santiago y/o el Agente de Cuentas no podrán ceder o transferir, total o parcialmente, cualquiera de sus derechos u obligaciones en virtud de este Contrato, sin autorización previa y por escrito del Representante de los Tenedores,</w:t>
            </w:r>
            <w:r w:rsidRPr="00F42204">
              <w:rPr>
                <w:rFonts w:ascii="Times New Roman" w:hAnsi="Times New Roman"/>
                <w:sz w:val="24"/>
                <w:lang w:val="es-ES"/>
              </w:rPr>
              <w:t xml:space="preserve"> según las instrucciones de los Tenedores de Debentures</w:t>
            </w:r>
            <w:r w:rsidRPr="00F42204">
              <w:rPr>
                <w:rFonts w:ascii="Times New Roman" w:hAnsi="Times New Roman"/>
                <w:sz w:val="24"/>
                <w:lang w:val="es-ES_tradnl"/>
              </w:rPr>
              <w:t xml:space="preserve">. </w:t>
            </w:r>
          </w:p>
        </w:tc>
        <w:tc>
          <w:tcPr>
            <w:tcW w:w="4675" w:type="dxa"/>
          </w:tcPr>
          <w:p w14:paraId="6F01356A"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Five.Three</w:t>
            </w:r>
            <w:r w:rsidRPr="00F42204">
              <w:rPr>
                <w:rFonts w:ascii="Times New Roman" w:hAnsi="Times New Roman"/>
                <w:b/>
                <w:bCs/>
                <w:sz w:val="24"/>
                <w:lang w:val="en-US"/>
              </w:rPr>
              <w:t>. Successors and Assignees.</w:t>
            </w:r>
            <w:r w:rsidRPr="00F42204">
              <w:rPr>
                <w:rFonts w:ascii="Times New Roman" w:hAnsi="Times New Roman"/>
                <w:sz w:val="24"/>
                <w:lang w:val="en-US"/>
              </w:rPr>
              <w:t xml:space="preserve"> This Agreement shall bind the parties hereto and their respective successors and assignees. Bike Santiago and/or the Accounts Agent may not assign or transfer, in whole or in part, any of its rights or obligations hereunder without the prior written consent of the Holders’ Representative, as instructed by the Debentures Holders.</w:t>
            </w:r>
          </w:p>
        </w:tc>
      </w:tr>
      <w:tr w:rsidR="00F42204" w:rsidRPr="003568CD" w14:paraId="0D50E128" w14:textId="77777777" w:rsidTr="00F42204">
        <w:tc>
          <w:tcPr>
            <w:tcW w:w="4675" w:type="dxa"/>
          </w:tcPr>
          <w:p w14:paraId="54E41343" w14:textId="77777777" w:rsidR="00F42204" w:rsidRPr="00F42204" w:rsidRDefault="00F42204" w:rsidP="00F42204">
            <w:pPr>
              <w:jc w:val="both"/>
              <w:rPr>
                <w:rFonts w:ascii="Times New Roman" w:hAnsi="Times New Roman"/>
                <w:sz w:val="24"/>
                <w:lang w:val="en-US"/>
              </w:rPr>
            </w:pPr>
          </w:p>
        </w:tc>
        <w:tc>
          <w:tcPr>
            <w:tcW w:w="4675" w:type="dxa"/>
          </w:tcPr>
          <w:p w14:paraId="4CC3C45C" w14:textId="77777777" w:rsidR="00F42204" w:rsidRPr="00F42204" w:rsidRDefault="00F42204" w:rsidP="00F42204">
            <w:pPr>
              <w:jc w:val="both"/>
              <w:rPr>
                <w:rFonts w:ascii="Times New Roman" w:hAnsi="Times New Roman"/>
                <w:sz w:val="24"/>
                <w:lang w:val="en-US"/>
              </w:rPr>
            </w:pPr>
          </w:p>
        </w:tc>
      </w:tr>
      <w:tr w:rsidR="00F42204" w:rsidRPr="003568CD" w14:paraId="048022C1" w14:textId="77777777" w:rsidTr="00F42204">
        <w:tc>
          <w:tcPr>
            <w:tcW w:w="4675" w:type="dxa"/>
          </w:tcPr>
          <w:p w14:paraId="72DA65F0" w14:textId="77777777" w:rsidR="00F42204" w:rsidRPr="00F42204" w:rsidRDefault="00F42204" w:rsidP="00F42204">
            <w:pPr>
              <w:jc w:val="both"/>
              <w:rPr>
                <w:rFonts w:ascii="Times New Roman" w:hAnsi="Times New Roman"/>
                <w:bCs/>
                <w:spacing w:val="5"/>
                <w:sz w:val="24"/>
                <w:lang w:val="es-ES"/>
              </w:rPr>
            </w:pPr>
            <w:r w:rsidRPr="00F42204">
              <w:rPr>
                <w:rFonts w:ascii="Times New Roman" w:hAnsi="Times New Roman"/>
                <w:b/>
                <w:sz w:val="24"/>
                <w:u w:val="single"/>
                <w:lang w:val="es-CL"/>
              </w:rPr>
              <w:t>Cinco.Cuatro</w:t>
            </w:r>
            <w:r w:rsidRPr="00F42204">
              <w:rPr>
                <w:rFonts w:ascii="Times New Roman" w:hAnsi="Times New Roman"/>
                <w:b/>
                <w:sz w:val="24"/>
                <w:lang w:val="es-CL"/>
              </w:rPr>
              <w:t>.</w:t>
            </w:r>
            <w:r w:rsidRPr="00F42204">
              <w:rPr>
                <w:rFonts w:ascii="Times New Roman" w:hAnsi="Times New Roman"/>
                <w:sz w:val="24"/>
                <w:lang w:val="es-CL"/>
              </w:rPr>
              <w:t xml:space="preserve"> </w:t>
            </w:r>
            <w:r w:rsidRPr="00F42204">
              <w:rPr>
                <w:rFonts w:ascii="Times New Roman" w:hAnsi="Times New Roman"/>
                <w:b/>
                <w:bCs/>
                <w:sz w:val="24"/>
                <w:lang w:val="es-CL"/>
              </w:rPr>
              <w:t>Reglas aplicables al Contrato</w:t>
            </w:r>
            <w:r w:rsidRPr="00F42204">
              <w:rPr>
                <w:rFonts w:ascii="Times New Roman" w:hAnsi="Times New Roman"/>
                <w:sz w:val="24"/>
                <w:lang w:val="es-CL"/>
              </w:rPr>
              <w:t xml:space="preserve">. </w:t>
            </w:r>
            <w:r w:rsidRPr="00F42204">
              <w:rPr>
                <w:rFonts w:ascii="Times New Roman" w:hAnsi="Times New Roman"/>
                <w:bCs/>
                <w:sz w:val="24"/>
                <w:lang w:val="es-ES"/>
              </w:rPr>
              <w:t>Todo cumplimiento de cualquier obligación derivada del presente Contrato que deba efectuarse en un día que no sea un Día Hábil Bancario deberá realizarse en el primer Día Hábil Bancario siguiente, sin que por esta circunstancia se causen intereses, mora o recargo alguno.</w:t>
            </w:r>
          </w:p>
        </w:tc>
        <w:tc>
          <w:tcPr>
            <w:tcW w:w="4675" w:type="dxa"/>
          </w:tcPr>
          <w:p w14:paraId="3F85A10C"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Five.Four</w:t>
            </w:r>
            <w:r w:rsidRPr="00F42204">
              <w:rPr>
                <w:rFonts w:ascii="Times New Roman" w:hAnsi="Times New Roman"/>
                <w:b/>
                <w:bCs/>
                <w:sz w:val="24"/>
                <w:lang w:val="en-US"/>
              </w:rPr>
              <w:t>. Rules applicable to the Agreement</w:t>
            </w:r>
            <w:r w:rsidRPr="00F42204">
              <w:rPr>
                <w:rFonts w:ascii="Times New Roman" w:hAnsi="Times New Roman"/>
                <w:sz w:val="24"/>
                <w:lang w:val="en-US"/>
              </w:rPr>
              <w:t>. Any performance of any obligation arising from this Agreement that must be made on a day that is not a Banking Business Day shall be made on the first following Banking Business Day, without any interest, late payment or surcharge being caused by this circumstance.</w:t>
            </w:r>
          </w:p>
        </w:tc>
      </w:tr>
      <w:tr w:rsidR="00F42204" w:rsidRPr="003568CD" w14:paraId="5B6CE261" w14:textId="77777777" w:rsidTr="00F42204">
        <w:tc>
          <w:tcPr>
            <w:tcW w:w="4675" w:type="dxa"/>
          </w:tcPr>
          <w:p w14:paraId="42C1EDFA" w14:textId="77777777" w:rsidR="00F42204" w:rsidRPr="00F42204" w:rsidRDefault="00F42204" w:rsidP="00F42204">
            <w:pPr>
              <w:jc w:val="both"/>
              <w:rPr>
                <w:rFonts w:ascii="Times New Roman" w:hAnsi="Times New Roman"/>
                <w:b/>
                <w:sz w:val="24"/>
                <w:u w:val="single"/>
                <w:lang w:val="en-US"/>
              </w:rPr>
            </w:pPr>
          </w:p>
        </w:tc>
        <w:tc>
          <w:tcPr>
            <w:tcW w:w="4675" w:type="dxa"/>
          </w:tcPr>
          <w:p w14:paraId="24D35B93" w14:textId="77777777" w:rsidR="00F42204" w:rsidRPr="00F42204" w:rsidRDefault="00F42204" w:rsidP="00F42204">
            <w:pPr>
              <w:jc w:val="both"/>
              <w:rPr>
                <w:rFonts w:ascii="Times New Roman" w:hAnsi="Times New Roman"/>
                <w:sz w:val="24"/>
                <w:lang w:val="en-US"/>
              </w:rPr>
            </w:pPr>
          </w:p>
        </w:tc>
      </w:tr>
      <w:tr w:rsidR="00F42204" w:rsidRPr="003568CD" w14:paraId="43F2674D" w14:textId="77777777" w:rsidTr="00F42204">
        <w:tc>
          <w:tcPr>
            <w:tcW w:w="4675" w:type="dxa"/>
          </w:tcPr>
          <w:p w14:paraId="7B35841E" w14:textId="77777777" w:rsidR="00F42204" w:rsidRPr="00F42204" w:rsidRDefault="00F42204" w:rsidP="00F42204">
            <w:pPr>
              <w:jc w:val="both"/>
              <w:rPr>
                <w:rFonts w:ascii="Times New Roman" w:hAnsi="Times New Roman"/>
                <w:b/>
                <w:sz w:val="24"/>
                <w:u w:val="single"/>
                <w:lang w:val="es-CL"/>
              </w:rPr>
            </w:pPr>
            <w:r w:rsidRPr="00F42204">
              <w:rPr>
                <w:rFonts w:ascii="Times New Roman" w:hAnsi="Times New Roman"/>
                <w:b/>
                <w:sz w:val="24"/>
                <w:u w:val="single"/>
                <w:lang w:val="es-ES_tradnl"/>
              </w:rPr>
              <w:t>Cinco.Cinco</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Modificaciones y Renuncias</w:t>
            </w:r>
            <w:r w:rsidRPr="00F42204">
              <w:rPr>
                <w:rFonts w:ascii="Times New Roman" w:hAnsi="Times New Roman"/>
                <w:sz w:val="24"/>
                <w:lang w:val="es-ES_tradnl"/>
              </w:rPr>
              <w:t>. Este Contrato sólo podrá ser modificado mediante instrumento escrito firmado por Bike Santiago, el Agente de Cuentas y el Representante de los Tenedores. La renuncia de cualquier parte a cualquier derecho otorgado por este Contrato no afectará cualquier ejercicio futuro del mismo o el ejercicio de cualquier otro derecho.</w:t>
            </w:r>
          </w:p>
        </w:tc>
        <w:tc>
          <w:tcPr>
            <w:tcW w:w="4675" w:type="dxa"/>
          </w:tcPr>
          <w:p w14:paraId="4F1A6DC8"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Five.Five</w:t>
            </w:r>
            <w:r w:rsidRPr="00F42204">
              <w:rPr>
                <w:rFonts w:ascii="Times New Roman" w:hAnsi="Times New Roman"/>
                <w:b/>
                <w:bCs/>
                <w:sz w:val="24"/>
                <w:lang w:val="en-US"/>
              </w:rPr>
              <w:t>. Amendments and Waivers.</w:t>
            </w:r>
            <w:r w:rsidRPr="00F42204">
              <w:rPr>
                <w:rFonts w:ascii="Times New Roman" w:hAnsi="Times New Roman"/>
                <w:sz w:val="24"/>
                <w:lang w:val="en-US"/>
              </w:rPr>
              <w:t xml:space="preserve"> This Agreement may be amended only by an instrument in writing signed by Bike Santiago, the Accounts Agent and the Holders’ Representative. The waiver by any party of any right granted by this Agreement shall not affect any future exercise of this Agreement or the exercise of any other right.</w:t>
            </w:r>
          </w:p>
        </w:tc>
      </w:tr>
      <w:tr w:rsidR="00F42204" w:rsidRPr="003568CD" w14:paraId="62E001B9" w14:textId="77777777" w:rsidTr="00F42204">
        <w:tc>
          <w:tcPr>
            <w:tcW w:w="4675" w:type="dxa"/>
          </w:tcPr>
          <w:p w14:paraId="4571C00D" w14:textId="77777777" w:rsidR="00F42204" w:rsidRPr="00F42204" w:rsidRDefault="00F42204" w:rsidP="00F42204">
            <w:pPr>
              <w:jc w:val="both"/>
              <w:rPr>
                <w:rFonts w:ascii="Times New Roman" w:hAnsi="Times New Roman"/>
                <w:sz w:val="24"/>
                <w:lang w:val="en-US"/>
              </w:rPr>
            </w:pPr>
          </w:p>
        </w:tc>
        <w:tc>
          <w:tcPr>
            <w:tcW w:w="4675" w:type="dxa"/>
          </w:tcPr>
          <w:p w14:paraId="37E18CB6" w14:textId="77777777" w:rsidR="00F42204" w:rsidRPr="00F42204" w:rsidRDefault="00F42204" w:rsidP="00F42204">
            <w:pPr>
              <w:jc w:val="both"/>
              <w:rPr>
                <w:rFonts w:ascii="Times New Roman" w:hAnsi="Times New Roman"/>
                <w:sz w:val="24"/>
                <w:lang w:val="en-US"/>
              </w:rPr>
            </w:pPr>
          </w:p>
        </w:tc>
      </w:tr>
      <w:tr w:rsidR="00F42204" w:rsidRPr="003568CD" w14:paraId="60477695" w14:textId="77777777" w:rsidTr="00F42204">
        <w:tc>
          <w:tcPr>
            <w:tcW w:w="4675" w:type="dxa"/>
          </w:tcPr>
          <w:p w14:paraId="46AF0DB8"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Cinco.Seis</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Ley Aplicable</w:t>
            </w:r>
            <w:r w:rsidRPr="00F42204">
              <w:rPr>
                <w:rFonts w:ascii="Times New Roman" w:hAnsi="Times New Roman"/>
                <w:sz w:val="24"/>
                <w:lang w:val="es-ES_tradnl"/>
              </w:rPr>
              <w:t xml:space="preserve">. El presente Contrato se sujetará y será interpretado de acuerdo con las leyes de la República de Chile. </w:t>
            </w:r>
          </w:p>
          <w:p w14:paraId="44AE1AD1" w14:textId="77777777" w:rsidR="00F42204" w:rsidRPr="00F42204" w:rsidRDefault="00F42204" w:rsidP="00F42204">
            <w:pPr>
              <w:jc w:val="both"/>
              <w:rPr>
                <w:rFonts w:ascii="Times New Roman" w:hAnsi="Times New Roman"/>
                <w:sz w:val="24"/>
                <w:highlight w:val="cyan"/>
                <w:lang w:val="es-ES_tradnl"/>
              </w:rPr>
            </w:pPr>
          </w:p>
          <w:p w14:paraId="6647AEFF"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sz w:val="24"/>
                <w:u w:val="single"/>
                <w:lang w:val="es-ES_tradnl"/>
              </w:rPr>
              <w:t>Cinco.Siete</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Jurisdicción Aplicable</w:t>
            </w:r>
            <w:r w:rsidRPr="00F42204">
              <w:rPr>
                <w:rFonts w:ascii="Times New Roman" w:hAnsi="Times New Roman"/>
                <w:sz w:val="24"/>
                <w:lang w:val="es-ES_tradnl"/>
              </w:rPr>
              <w:t xml:space="preserve">. Para efectos de este Contrato, las Partes fijan su domicilio en la ciudad y comuna de Santiago de Chile, y se someten a la competencia de los Tribunales Ordinarios de Justicia con asiento en dicha ciudad y comuna. </w:t>
            </w:r>
          </w:p>
        </w:tc>
        <w:tc>
          <w:tcPr>
            <w:tcW w:w="4675" w:type="dxa"/>
          </w:tcPr>
          <w:p w14:paraId="67115C21"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Five.Six</w:t>
            </w:r>
            <w:r w:rsidRPr="00F42204">
              <w:rPr>
                <w:rFonts w:ascii="Times New Roman" w:hAnsi="Times New Roman"/>
                <w:b/>
                <w:bCs/>
                <w:sz w:val="24"/>
                <w:lang w:val="en-US"/>
              </w:rPr>
              <w:t>. Governing Law.</w:t>
            </w:r>
            <w:r w:rsidRPr="00F42204">
              <w:rPr>
                <w:rFonts w:ascii="Times New Roman" w:hAnsi="Times New Roman"/>
                <w:sz w:val="24"/>
                <w:lang w:val="en-US"/>
              </w:rPr>
              <w:t xml:space="preserve"> This Agreement shall be subject to and construed in accordance with the laws of the Republic of Chile. </w:t>
            </w:r>
          </w:p>
          <w:p w14:paraId="2008429F" w14:textId="77777777" w:rsidR="00F42204" w:rsidRPr="00F42204" w:rsidRDefault="00F42204" w:rsidP="00F42204">
            <w:pPr>
              <w:jc w:val="both"/>
              <w:rPr>
                <w:rFonts w:ascii="Times New Roman" w:hAnsi="Times New Roman"/>
                <w:sz w:val="24"/>
                <w:lang w:val="en-US"/>
              </w:rPr>
            </w:pPr>
          </w:p>
          <w:p w14:paraId="77F07F10"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Five.Seven</w:t>
            </w:r>
            <w:r w:rsidRPr="00F42204">
              <w:rPr>
                <w:rFonts w:ascii="Times New Roman" w:hAnsi="Times New Roman"/>
                <w:b/>
                <w:bCs/>
                <w:sz w:val="24"/>
                <w:lang w:val="en-US"/>
              </w:rPr>
              <w:t>. Applicable Jurisdiction.</w:t>
            </w:r>
            <w:r w:rsidRPr="00F42204">
              <w:rPr>
                <w:rFonts w:ascii="Times New Roman" w:hAnsi="Times New Roman"/>
                <w:sz w:val="24"/>
                <w:lang w:val="en-US"/>
              </w:rPr>
              <w:t xml:space="preserve"> For the purposes of this Agreement, the Parties set their domicile in the city and borough of Santiago de Chile, and submit to the jurisdiction of the Ordinary Courts of Justice located in said city and borough. </w:t>
            </w:r>
            <w:r w:rsidRPr="00F42204">
              <w:rPr>
                <w:rFonts w:ascii="Times New Roman" w:hAnsi="Times New Roman"/>
                <w:sz w:val="24"/>
                <w:lang w:val="en-US"/>
              </w:rPr>
              <w:tab/>
            </w:r>
          </w:p>
        </w:tc>
      </w:tr>
      <w:tr w:rsidR="00F42204" w:rsidRPr="003568CD" w14:paraId="7BDB60AF" w14:textId="77777777" w:rsidTr="00F42204">
        <w:tc>
          <w:tcPr>
            <w:tcW w:w="4675" w:type="dxa"/>
          </w:tcPr>
          <w:p w14:paraId="309D1004" w14:textId="77777777" w:rsidR="00F42204" w:rsidRPr="00F42204" w:rsidRDefault="00F42204" w:rsidP="00F42204">
            <w:pPr>
              <w:jc w:val="both"/>
              <w:rPr>
                <w:rFonts w:ascii="Times New Roman" w:hAnsi="Times New Roman"/>
                <w:sz w:val="24"/>
                <w:lang w:val="en-US"/>
              </w:rPr>
            </w:pPr>
          </w:p>
        </w:tc>
        <w:tc>
          <w:tcPr>
            <w:tcW w:w="4675" w:type="dxa"/>
          </w:tcPr>
          <w:p w14:paraId="147C33C9" w14:textId="77777777" w:rsidR="00F42204" w:rsidRPr="00F42204" w:rsidRDefault="00F42204" w:rsidP="00F42204">
            <w:pPr>
              <w:jc w:val="both"/>
              <w:rPr>
                <w:rFonts w:ascii="Times New Roman" w:hAnsi="Times New Roman"/>
                <w:sz w:val="24"/>
                <w:lang w:val="en-US"/>
              </w:rPr>
            </w:pPr>
          </w:p>
        </w:tc>
      </w:tr>
      <w:tr w:rsidR="00F42204" w:rsidRPr="003568CD" w14:paraId="13B2064A" w14:textId="77777777" w:rsidTr="00F42204">
        <w:tc>
          <w:tcPr>
            <w:tcW w:w="4675" w:type="dxa"/>
          </w:tcPr>
          <w:p w14:paraId="2A192265"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u w:val="single"/>
                <w:lang w:val="es-ES_tradnl"/>
              </w:rPr>
              <w:t>Cinco.Ocho</w:t>
            </w:r>
            <w:r w:rsidRPr="00F42204">
              <w:rPr>
                <w:rFonts w:ascii="Times New Roman" w:hAnsi="Times New Roman"/>
                <w:b/>
                <w:bCs/>
                <w:sz w:val="24"/>
                <w:lang w:val="es-ES_tradnl"/>
              </w:rPr>
              <w:t>. Gastos.</w:t>
            </w:r>
            <w:r w:rsidRPr="00F42204">
              <w:rPr>
                <w:rFonts w:ascii="Times New Roman" w:hAnsi="Times New Roman"/>
                <w:sz w:val="24"/>
                <w:lang w:val="es-ES_tradnl"/>
              </w:rPr>
              <w:t xml:space="preserve"> Cualquier gasto que se devengue con ocasión de este Contrato, ya sea por: la suscripción del mismo, la apertura de la Cuenta Restringida, los giros o transferencias que se efectúen, la constitución y alzamiento de las garantías, y cualquier gasto que se incurra por el Agente de Cuentas, con ocasión de este Contrato, incluyendo sin limitación los gastos de abogados y asesores y cualquier otro gasto que se incurra con motivo de la ejecución forzada de los derechos por parte del Agente de Cuentas, serán de cargo de Bike Santiago.</w:t>
            </w:r>
          </w:p>
        </w:tc>
        <w:tc>
          <w:tcPr>
            <w:tcW w:w="4675" w:type="dxa"/>
          </w:tcPr>
          <w:p w14:paraId="21494A3F"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Five.Eight</w:t>
            </w:r>
            <w:r w:rsidRPr="00F42204">
              <w:rPr>
                <w:rFonts w:ascii="Times New Roman" w:hAnsi="Times New Roman"/>
                <w:b/>
                <w:bCs/>
                <w:sz w:val="24"/>
                <w:lang w:val="en-US"/>
              </w:rPr>
              <w:t>. Expenses.</w:t>
            </w:r>
            <w:r w:rsidRPr="00F42204">
              <w:rPr>
                <w:rFonts w:ascii="Times New Roman" w:hAnsi="Times New Roman"/>
                <w:sz w:val="24"/>
                <w:lang w:val="en-US"/>
              </w:rPr>
              <w:t xml:space="preserve"> Any expenses incurred in connection with this Agreement, whether for: the execution of this Agreement, the opening of the Restricted Account, the drafts or transfers to be made, the establishment and release of collateral, and any expenses incurred by the Accounts Agent in connection with this Agreement, including without limitation attorneys’ and advisors’ fees and any other expenses incurred in connection with the enforcement of the rights by the Accounts Agent, shall be borne by Bike Santiago.</w:t>
            </w:r>
          </w:p>
        </w:tc>
      </w:tr>
      <w:tr w:rsidR="00F42204" w:rsidRPr="003568CD" w14:paraId="64FAB336" w14:textId="77777777" w:rsidTr="00F42204">
        <w:tc>
          <w:tcPr>
            <w:tcW w:w="4675" w:type="dxa"/>
          </w:tcPr>
          <w:p w14:paraId="2FA80F96" w14:textId="77777777" w:rsidR="00F42204" w:rsidRPr="00F42204" w:rsidRDefault="00F42204" w:rsidP="00F42204">
            <w:pPr>
              <w:jc w:val="both"/>
              <w:rPr>
                <w:rFonts w:ascii="Times New Roman" w:hAnsi="Times New Roman"/>
                <w:sz w:val="24"/>
                <w:lang w:val="en-US"/>
              </w:rPr>
            </w:pPr>
          </w:p>
        </w:tc>
        <w:tc>
          <w:tcPr>
            <w:tcW w:w="4675" w:type="dxa"/>
          </w:tcPr>
          <w:p w14:paraId="5D6ACB00" w14:textId="77777777" w:rsidR="00F42204" w:rsidRPr="00F42204" w:rsidRDefault="00F42204" w:rsidP="00F42204">
            <w:pPr>
              <w:jc w:val="both"/>
              <w:rPr>
                <w:rFonts w:ascii="Times New Roman" w:hAnsi="Times New Roman"/>
                <w:sz w:val="24"/>
                <w:lang w:val="en-US"/>
              </w:rPr>
            </w:pPr>
          </w:p>
        </w:tc>
      </w:tr>
      <w:tr w:rsidR="00F42204" w:rsidRPr="003568CD" w14:paraId="039F1434" w14:textId="77777777" w:rsidTr="00F42204">
        <w:tc>
          <w:tcPr>
            <w:tcW w:w="4675" w:type="dxa"/>
          </w:tcPr>
          <w:p w14:paraId="00BA1442" w14:textId="77777777" w:rsidR="00F42204" w:rsidRPr="00F42204" w:rsidRDefault="00F42204" w:rsidP="00F42204">
            <w:pPr>
              <w:jc w:val="both"/>
              <w:rPr>
                <w:rFonts w:ascii="Times New Roman" w:hAnsi="Times New Roman"/>
                <w:sz w:val="24"/>
                <w:lang w:val="es-MX"/>
              </w:rPr>
            </w:pPr>
            <w:r w:rsidRPr="00F42204">
              <w:rPr>
                <w:rFonts w:ascii="Times New Roman" w:hAnsi="Times New Roman"/>
                <w:b/>
                <w:sz w:val="24"/>
                <w:u w:val="single"/>
                <w:lang w:val="es-ES_tradnl"/>
              </w:rPr>
              <w:t>Cinco.Nueve</w:t>
            </w:r>
            <w:r w:rsidRPr="00F42204">
              <w:rPr>
                <w:rFonts w:ascii="Times New Roman" w:hAnsi="Times New Roman"/>
                <w:b/>
                <w:sz w:val="24"/>
                <w:lang w:val="es-ES_tradnl"/>
              </w:rPr>
              <w:t>.</w:t>
            </w:r>
            <w:r w:rsidRPr="00F42204">
              <w:rPr>
                <w:rFonts w:ascii="Times New Roman" w:hAnsi="Times New Roman"/>
                <w:sz w:val="24"/>
                <w:lang w:val="es-ES_tradnl"/>
              </w:rPr>
              <w:t xml:space="preserve"> </w:t>
            </w:r>
            <w:r w:rsidRPr="00F42204">
              <w:rPr>
                <w:rFonts w:ascii="Times New Roman" w:hAnsi="Times New Roman"/>
                <w:b/>
                <w:bCs/>
                <w:sz w:val="24"/>
                <w:lang w:val="es-ES_tradnl"/>
              </w:rPr>
              <w:t>Divisibilidad</w:t>
            </w:r>
            <w:r w:rsidRPr="00F42204">
              <w:rPr>
                <w:rFonts w:ascii="Times New Roman" w:hAnsi="Times New Roman"/>
                <w:sz w:val="24"/>
                <w:lang w:val="es-ES_tradnl"/>
              </w:rPr>
              <w:t xml:space="preserve">. Si cualquier disposición del presente Contrato vulnera en cualquier forma las leyes de la República de Chile o las de cualquier autoridad competente que pudiera ser aplicable a este Contrato, o es considerada por cualquier tribunal competente no válida o nula, entonces la falta de validez o nulidad de esa disposición no afectará las otras disposiciones del presente Contrato, las cuales continuarán en pleno vigor y vigencia. </w:t>
            </w:r>
            <w:r w:rsidRPr="00F42204">
              <w:rPr>
                <w:rFonts w:ascii="Times New Roman" w:hAnsi="Times New Roman"/>
                <w:sz w:val="24"/>
                <w:lang w:val="es-MX"/>
              </w:rPr>
              <w:t xml:space="preserve">Con todo, las Partes convienen en procurar reemplazar la disposición nula o ineficaz por otra disposición que sea válida y oponible que logre, en la medida de lo posible, los mismo o similares efectos económicos, comerciales u otros que perseguía la disposición declarada nula o ineficaz. </w:t>
            </w:r>
          </w:p>
          <w:p w14:paraId="7DA7E231" w14:textId="77777777" w:rsidR="00F42204" w:rsidRPr="00F42204" w:rsidRDefault="00F42204" w:rsidP="00F42204">
            <w:pPr>
              <w:jc w:val="both"/>
              <w:rPr>
                <w:rFonts w:ascii="Times New Roman" w:hAnsi="Times New Roman"/>
                <w:sz w:val="24"/>
                <w:lang w:val="es-MX"/>
              </w:rPr>
            </w:pPr>
          </w:p>
          <w:p w14:paraId="2C9D772D" w14:textId="77777777" w:rsidR="00F42204" w:rsidRPr="00F42204" w:rsidRDefault="00F42204" w:rsidP="00F42204">
            <w:pPr>
              <w:jc w:val="both"/>
              <w:rPr>
                <w:rFonts w:ascii="Times New Roman" w:hAnsi="Times New Roman"/>
                <w:sz w:val="24"/>
                <w:lang w:val="es-ES_tradnl"/>
              </w:rPr>
            </w:pPr>
            <w:r w:rsidRPr="00F42204">
              <w:rPr>
                <w:rFonts w:ascii="Times New Roman" w:hAnsi="Times New Roman"/>
                <w:b/>
                <w:sz w:val="24"/>
                <w:u w:val="single"/>
                <w:lang w:val="es-ES_tradnl"/>
              </w:rPr>
              <w:t>Cinco.Diez</w:t>
            </w:r>
            <w:r w:rsidRPr="00F42204">
              <w:rPr>
                <w:rFonts w:ascii="Times New Roman" w:hAnsi="Times New Roman"/>
                <w:b/>
                <w:sz w:val="24"/>
                <w:lang w:val="es-MX"/>
              </w:rPr>
              <w:t xml:space="preserve">. </w:t>
            </w:r>
            <w:r w:rsidRPr="00F42204">
              <w:rPr>
                <w:rFonts w:ascii="Times New Roman" w:hAnsi="Times New Roman"/>
                <w:b/>
                <w:bCs/>
                <w:sz w:val="24"/>
                <w:lang w:val="es-ES_tradnl"/>
              </w:rPr>
              <w:t>No ejercicio</w:t>
            </w:r>
            <w:r w:rsidRPr="00F42204">
              <w:rPr>
                <w:rFonts w:ascii="Times New Roman" w:hAnsi="Times New Roman"/>
                <w:sz w:val="24"/>
                <w:lang w:val="es-ES_tradnl"/>
              </w:rPr>
              <w:t xml:space="preserve">. El no ejercicio o el atraso en el ejercicio de cualquier derecho, facultad o recurso de acuerdo con este Contrato no será considerado una renuncia a tales derechos, facultados o recursos. Tampoco el ejercicio parcial o único de un determinado derecho, facultad o recurso precluirá el ejercicio completo de ese mismo derecho, facultad o recurso. </w:t>
            </w:r>
          </w:p>
        </w:tc>
        <w:tc>
          <w:tcPr>
            <w:tcW w:w="4675" w:type="dxa"/>
          </w:tcPr>
          <w:p w14:paraId="2FF1C4A7"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Five.Nine</w:t>
            </w:r>
            <w:r w:rsidRPr="00F42204">
              <w:rPr>
                <w:rFonts w:ascii="Times New Roman" w:hAnsi="Times New Roman"/>
                <w:b/>
                <w:bCs/>
                <w:sz w:val="24"/>
                <w:lang w:val="en-US"/>
              </w:rPr>
              <w:t>. Severability.</w:t>
            </w:r>
            <w:r w:rsidRPr="00F42204">
              <w:rPr>
                <w:rFonts w:ascii="Times New Roman" w:hAnsi="Times New Roman"/>
                <w:sz w:val="24"/>
                <w:lang w:val="en-US"/>
              </w:rPr>
              <w:t xml:space="preserve"> If any provision of this Agreement violates in any way the laws of the Republic of Chile or those of any competent authority that may be applicable to this Agreement, or is deemed by any competent court to be invalid or void, then the invalidity or voidability of such provision shall not affect the other provisions of this Agreement, which shall continue in full force and effect. However, the Parties agree to endeavor to replace the invalid or ineffective provision with another provision that is valid and enforceable and that achieves, to the extent possible, the same or similar economic, commercial or other effects that were intended by the provision declared invalid or ineffective. </w:t>
            </w:r>
          </w:p>
          <w:p w14:paraId="69120332" w14:textId="77777777" w:rsidR="00F42204" w:rsidRPr="00F42204" w:rsidRDefault="00F42204" w:rsidP="00F42204">
            <w:pPr>
              <w:jc w:val="both"/>
              <w:rPr>
                <w:rFonts w:ascii="Times New Roman" w:hAnsi="Times New Roman"/>
                <w:sz w:val="24"/>
                <w:lang w:val="en-US"/>
              </w:rPr>
            </w:pPr>
          </w:p>
          <w:p w14:paraId="73118EC5"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Five.Ten</w:t>
            </w:r>
            <w:r w:rsidRPr="00F42204">
              <w:rPr>
                <w:rFonts w:ascii="Times New Roman" w:hAnsi="Times New Roman"/>
                <w:b/>
                <w:bCs/>
                <w:sz w:val="24"/>
                <w:lang w:val="en-US"/>
              </w:rPr>
              <w:t>. Non-exercise.</w:t>
            </w:r>
            <w:r w:rsidRPr="00F42204">
              <w:rPr>
                <w:rFonts w:ascii="Times New Roman" w:hAnsi="Times New Roman"/>
                <w:sz w:val="24"/>
                <w:lang w:val="en-US"/>
              </w:rPr>
              <w:t xml:space="preserve"> Failure to exercise or delay in exercising any right, power or remedy under this Agreement shall not be deemed a waiver of such right, power or remedy. Nor shall the partial or sole exercise of any right, power or remedy preclude the full exercise of such right, power or remedy. </w:t>
            </w:r>
          </w:p>
        </w:tc>
      </w:tr>
      <w:tr w:rsidR="00F42204" w:rsidRPr="003568CD" w14:paraId="64CADDBF" w14:textId="77777777" w:rsidTr="00F42204">
        <w:tc>
          <w:tcPr>
            <w:tcW w:w="4675" w:type="dxa"/>
          </w:tcPr>
          <w:p w14:paraId="08D6D374" w14:textId="77777777" w:rsidR="00F42204" w:rsidRPr="00F42204" w:rsidRDefault="00F42204" w:rsidP="00F42204">
            <w:pPr>
              <w:jc w:val="both"/>
              <w:rPr>
                <w:rFonts w:ascii="Times New Roman" w:hAnsi="Times New Roman"/>
                <w:sz w:val="24"/>
                <w:lang w:val="en-US"/>
              </w:rPr>
            </w:pPr>
          </w:p>
        </w:tc>
        <w:tc>
          <w:tcPr>
            <w:tcW w:w="4675" w:type="dxa"/>
          </w:tcPr>
          <w:p w14:paraId="347AC456" w14:textId="77777777" w:rsidR="00F42204" w:rsidRPr="00F42204" w:rsidRDefault="00F42204" w:rsidP="00F42204">
            <w:pPr>
              <w:jc w:val="both"/>
              <w:rPr>
                <w:rFonts w:ascii="Times New Roman" w:hAnsi="Times New Roman"/>
                <w:sz w:val="24"/>
                <w:lang w:val="en-US"/>
              </w:rPr>
            </w:pPr>
          </w:p>
        </w:tc>
      </w:tr>
      <w:tr w:rsidR="00F42204" w:rsidRPr="003568CD" w14:paraId="37E284B3" w14:textId="77777777" w:rsidTr="00F42204">
        <w:tc>
          <w:tcPr>
            <w:tcW w:w="4675" w:type="dxa"/>
          </w:tcPr>
          <w:p w14:paraId="55A9E5AA" w14:textId="77777777" w:rsidR="00F42204" w:rsidRPr="00F42204" w:rsidRDefault="00F42204" w:rsidP="00F42204">
            <w:pPr>
              <w:jc w:val="both"/>
              <w:rPr>
                <w:rFonts w:ascii="Times New Roman" w:hAnsi="Times New Roman"/>
                <w:sz w:val="24"/>
                <w:lang w:val="es-CL"/>
              </w:rPr>
            </w:pPr>
            <w:r w:rsidRPr="00F42204">
              <w:rPr>
                <w:rFonts w:ascii="Times New Roman" w:hAnsi="Times New Roman"/>
                <w:b/>
                <w:bCs/>
                <w:sz w:val="24"/>
                <w:u w:val="single"/>
                <w:lang w:val="es-ES_tradnl"/>
              </w:rPr>
              <w:t>Cinco.Once</w:t>
            </w:r>
            <w:r w:rsidRPr="00F42204">
              <w:rPr>
                <w:rFonts w:ascii="Times New Roman" w:hAnsi="Times New Roman"/>
                <w:b/>
                <w:bCs/>
                <w:sz w:val="24"/>
                <w:lang w:val="es-ES_tradnl"/>
              </w:rPr>
              <w:t xml:space="preserve">. Acuerdo Final. </w:t>
            </w:r>
            <w:r w:rsidRPr="00F42204">
              <w:rPr>
                <w:rFonts w:ascii="Times New Roman" w:hAnsi="Times New Roman"/>
                <w:sz w:val="24"/>
                <w:lang w:val="es-ES_tradnl"/>
              </w:rPr>
              <w:t>Este Contrato constituye el acuerdo total entre las Partes respecto a los términos y condiciones tratados en este instrumento y substituye a cualquier otro entendimiento previo, oral o escrito, que haya existido entre las Partes.</w:t>
            </w:r>
          </w:p>
        </w:tc>
        <w:tc>
          <w:tcPr>
            <w:tcW w:w="4675" w:type="dxa"/>
          </w:tcPr>
          <w:p w14:paraId="71DC9F91"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Five.Eleven</w:t>
            </w:r>
            <w:r w:rsidRPr="00F42204">
              <w:rPr>
                <w:rFonts w:ascii="Times New Roman" w:hAnsi="Times New Roman"/>
                <w:b/>
                <w:bCs/>
                <w:sz w:val="24"/>
                <w:lang w:val="en-US"/>
              </w:rPr>
              <w:t>. Entire Agreement</w:t>
            </w:r>
            <w:r w:rsidRPr="00F42204">
              <w:rPr>
                <w:rFonts w:ascii="Times New Roman" w:hAnsi="Times New Roman"/>
                <w:sz w:val="24"/>
                <w:lang w:val="en-US"/>
              </w:rPr>
              <w:t>. This Agreement constitutes the entire agreement between the Parties with respect to the terms and conditions addressed in this instrument and supersedes any prior understandings, oral or written, that may have existed between the Parties.</w:t>
            </w:r>
          </w:p>
        </w:tc>
      </w:tr>
      <w:tr w:rsidR="00F42204" w:rsidRPr="003568CD" w14:paraId="3511CF3B" w14:textId="77777777" w:rsidTr="00F42204">
        <w:tc>
          <w:tcPr>
            <w:tcW w:w="4675" w:type="dxa"/>
          </w:tcPr>
          <w:p w14:paraId="080986CC" w14:textId="77777777" w:rsidR="00F42204" w:rsidRPr="00F42204" w:rsidRDefault="00F42204" w:rsidP="00F42204">
            <w:pPr>
              <w:jc w:val="both"/>
              <w:rPr>
                <w:rFonts w:ascii="Times New Roman" w:hAnsi="Times New Roman"/>
                <w:sz w:val="24"/>
                <w:lang w:val="en-US"/>
              </w:rPr>
            </w:pPr>
          </w:p>
        </w:tc>
        <w:tc>
          <w:tcPr>
            <w:tcW w:w="4675" w:type="dxa"/>
          </w:tcPr>
          <w:p w14:paraId="7084E353" w14:textId="77777777" w:rsidR="00F42204" w:rsidRPr="00F42204" w:rsidRDefault="00F42204" w:rsidP="00F42204">
            <w:pPr>
              <w:jc w:val="both"/>
              <w:rPr>
                <w:rFonts w:ascii="Times New Roman" w:hAnsi="Times New Roman"/>
                <w:sz w:val="24"/>
                <w:lang w:val="en-US"/>
              </w:rPr>
            </w:pPr>
          </w:p>
        </w:tc>
      </w:tr>
      <w:tr w:rsidR="00F42204" w:rsidRPr="003568CD" w14:paraId="189060FB" w14:textId="77777777" w:rsidTr="00F42204">
        <w:tc>
          <w:tcPr>
            <w:tcW w:w="4675" w:type="dxa"/>
          </w:tcPr>
          <w:p w14:paraId="0747C974" w14:textId="77777777" w:rsidR="00F42204" w:rsidRPr="00F42204" w:rsidRDefault="00F42204" w:rsidP="00F42204">
            <w:pPr>
              <w:jc w:val="both"/>
              <w:rPr>
                <w:rFonts w:ascii="Times New Roman" w:hAnsi="Times New Roman"/>
                <w:sz w:val="24"/>
                <w:lang w:val="es-ES"/>
              </w:rPr>
            </w:pPr>
            <w:r w:rsidRPr="00F42204">
              <w:rPr>
                <w:rFonts w:ascii="Times New Roman" w:hAnsi="Times New Roman"/>
                <w:b/>
                <w:sz w:val="24"/>
                <w:u w:val="single"/>
                <w:lang w:val="es-CL"/>
              </w:rPr>
              <w:t>Cinco.Doce</w:t>
            </w:r>
            <w:r w:rsidRPr="00F42204">
              <w:rPr>
                <w:rFonts w:ascii="Times New Roman" w:hAnsi="Times New Roman"/>
                <w:b/>
                <w:sz w:val="24"/>
                <w:lang w:val="es-CL"/>
              </w:rPr>
              <w:t xml:space="preserve">. Terminación de Contrato de Branding. </w:t>
            </w:r>
            <w:r w:rsidRPr="00F42204">
              <w:rPr>
                <w:rFonts w:ascii="Times New Roman" w:hAnsi="Times New Roman"/>
                <w:bCs/>
                <w:sz w:val="24"/>
                <w:lang w:val="es-CL"/>
              </w:rPr>
              <w:t>Bike Santiago se compromete a notificar a Oliveira Trust dentro de 1 (un) Día Hábil desde la fecha de recepción del Aviso de Terminación.</w:t>
            </w:r>
          </w:p>
        </w:tc>
        <w:tc>
          <w:tcPr>
            <w:tcW w:w="4675" w:type="dxa"/>
          </w:tcPr>
          <w:p w14:paraId="68081166" w14:textId="77777777" w:rsidR="00F42204" w:rsidRPr="00F42204" w:rsidRDefault="00F42204" w:rsidP="00F42204">
            <w:pPr>
              <w:jc w:val="both"/>
              <w:rPr>
                <w:rFonts w:ascii="Times New Roman" w:hAnsi="Times New Roman"/>
                <w:sz w:val="24"/>
                <w:lang w:val="en-US"/>
              </w:rPr>
            </w:pPr>
            <w:r w:rsidRPr="00F42204">
              <w:rPr>
                <w:rFonts w:ascii="Times New Roman" w:hAnsi="Times New Roman"/>
                <w:b/>
                <w:bCs/>
                <w:sz w:val="24"/>
                <w:u w:val="single"/>
                <w:lang w:val="en-US"/>
              </w:rPr>
              <w:t>Five.Twelve</w:t>
            </w:r>
            <w:r w:rsidRPr="00F42204">
              <w:rPr>
                <w:rFonts w:ascii="Times New Roman" w:hAnsi="Times New Roman"/>
                <w:b/>
                <w:bCs/>
                <w:sz w:val="24"/>
                <w:lang w:val="en-US"/>
              </w:rPr>
              <w:t>. Termination of Branding Agreement</w:t>
            </w:r>
            <w:r w:rsidRPr="00F42204">
              <w:rPr>
                <w:rFonts w:ascii="Times New Roman" w:hAnsi="Times New Roman"/>
                <w:sz w:val="24"/>
                <w:lang w:val="en-US"/>
              </w:rPr>
              <w:t xml:space="preserve">. </w:t>
            </w:r>
            <w:r w:rsidRPr="00F42204">
              <w:rPr>
                <w:rFonts w:ascii="Times New Roman" w:hAnsi="Times New Roman"/>
                <w:bCs/>
                <w:sz w:val="24"/>
                <w:lang w:val="en-US"/>
              </w:rPr>
              <w:t>Bike Santiago undertakes to notify Oliveira Trust within 1 (one) Business Day from the date of receipt of a Notice of Termination.</w:t>
            </w:r>
          </w:p>
        </w:tc>
      </w:tr>
      <w:tr w:rsidR="00F42204" w:rsidRPr="003568CD" w14:paraId="15202162" w14:textId="77777777" w:rsidTr="00F42204">
        <w:tc>
          <w:tcPr>
            <w:tcW w:w="4675" w:type="dxa"/>
          </w:tcPr>
          <w:p w14:paraId="75E53860" w14:textId="77777777" w:rsidR="00F42204" w:rsidRPr="00F42204" w:rsidRDefault="00F42204" w:rsidP="00F42204">
            <w:pPr>
              <w:jc w:val="both"/>
              <w:rPr>
                <w:rFonts w:ascii="Times New Roman" w:hAnsi="Times New Roman"/>
                <w:sz w:val="24"/>
                <w:lang w:val="en-US"/>
              </w:rPr>
            </w:pPr>
          </w:p>
        </w:tc>
        <w:tc>
          <w:tcPr>
            <w:tcW w:w="4675" w:type="dxa"/>
          </w:tcPr>
          <w:p w14:paraId="75B0A7BE" w14:textId="77777777" w:rsidR="00F42204" w:rsidRPr="00F42204" w:rsidRDefault="00F42204" w:rsidP="00F42204">
            <w:pPr>
              <w:jc w:val="both"/>
              <w:rPr>
                <w:rFonts w:ascii="Times New Roman" w:hAnsi="Times New Roman"/>
                <w:sz w:val="24"/>
                <w:lang w:val="en-US"/>
              </w:rPr>
            </w:pPr>
          </w:p>
        </w:tc>
      </w:tr>
      <w:tr w:rsidR="00F42204" w:rsidRPr="00F42204" w14:paraId="2799DF7F" w14:textId="77777777" w:rsidTr="00F42204">
        <w:tc>
          <w:tcPr>
            <w:tcW w:w="4675" w:type="dxa"/>
          </w:tcPr>
          <w:p w14:paraId="0CAD5BBC" w14:textId="77777777" w:rsidR="00F42204" w:rsidRPr="00F42204" w:rsidRDefault="00F42204" w:rsidP="00F42204">
            <w:pPr>
              <w:jc w:val="both"/>
              <w:rPr>
                <w:rFonts w:ascii="Times New Roman" w:hAnsi="Times New Roman"/>
                <w:b/>
                <w:sz w:val="24"/>
                <w:u w:val="single"/>
                <w:lang w:val="es-ES_tradnl"/>
              </w:rPr>
            </w:pPr>
            <w:r w:rsidRPr="00F42204">
              <w:rPr>
                <w:rFonts w:ascii="Times New Roman" w:hAnsi="Times New Roman"/>
                <w:b/>
                <w:sz w:val="24"/>
                <w:u w:val="single"/>
                <w:lang w:val="es-ES_tradnl"/>
              </w:rPr>
              <w:t xml:space="preserve">Personerías. </w:t>
            </w:r>
          </w:p>
          <w:p w14:paraId="71A4F870" w14:textId="77777777" w:rsidR="00F42204" w:rsidRPr="00F42204" w:rsidRDefault="00F42204" w:rsidP="00F42204">
            <w:pPr>
              <w:jc w:val="both"/>
              <w:rPr>
                <w:rFonts w:ascii="Times New Roman" w:hAnsi="Times New Roman"/>
                <w:b/>
                <w:bCs/>
                <w:sz w:val="24"/>
                <w:u w:val="single"/>
                <w:lang w:val="es-ES_tradnl"/>
              </w:rPr>
            </w:pPr>
          </w:p>
          <w:p w14:paraId="60DBC2EB" w14:textId="77777777" w:rsidR="00F42204" w:rsidRPr="00F42204" w:rsidRDefault="00F42204" w:rsidP="00F42204">
            <w:pPr>
              <w:jc w:val="both"/>
              <w:rPr>
                <w:rFonts w:ascii="Times New Roman" w:hAnsi="Times New Roman"/>
                <w:b/>
                <w:sz w:val="24"/>
                <w:u w:val="single"/>
                <w:lang w:val="es-ES_tradnl"/>
              </w:rPr>
            </w:pPr>
            <w:r w:rsidRPr="00F42204">
              <w:rPr>
                <w:rFonts w:ascii="Times New Roman" w:hAnsi="Times New Roman"/>
                <w:bCs/>
                <w:sz w:val="24"/>
                <w:u w:val="single"/>
                <w:lang w:val="es-ES_tradnl"/>
              </w:rPr>
              <w:t xml:space="preserve">La personería de los representantes de Itaú Corpbanca constan de escrituras públicas de fecha 14 de mayo de 2020, y 11 de junio de 2020, ambas otorgadas en la Notaria de Santiago, de don Rene Benavente Cash.   </w:t>
            </w:r>
          </w:p>
        </w:tc>
        <w:tc>
          <w:tcPr>
            <w:tcW w:w="4675" w:type="dxa"/>
          </w:tcPr>
          <w:p w14:paraId="69D1904E" w14:textId="77777777" w:rsidR="00F42204" w:rsidRPr="00F42204" w:rsidRDefault="00F42204" w:rsidP="00F42204">
            <w:pPr>
              <w:jc w:val="both"/>
              <w:rPr>
                <w:rFonts w:ascii="Times New Roman" w:hAnsi="Times New Roman"/>
                <w:b/>
                <w:bCs/>
                <w:sz w:val="24"/>
                <w:lang w:val="en-US"/>
              </w:rPr>
            </w:pPr>
            <w:r w:rsidRPr="00F42204">
              <w:rPr>
                <w:rFonts w:ascii="Times New Roman" w:hAnsi="Times New Roman"/>
                <w:b/>
                <w:bCs/>
                <w:sz w:val="24"/>
                <w:u w:val="single"/>
                <w:lang w:val="en-US"/>
              </w:rPr>
              <w:t>Legal capacities</w:t>
            </w:r>
            <w:r w:rsidRPr="00F42204">
              <w:rPr>
                <w:rFonts w:ascii="Times New Roman" w:hAnsi="Times New Roman"/>
                <w:b/>
                <w:bCs/>
                <w:sz w:val="24"/>
                <w:lang w:val="en-US"/>
              </w:rPr>
              <w:t>.</w:t>
            </w:r>
          </w:p>
        </w:tc>
      </w:tr>
    </w:tbl>
    <w:p w14:paraId="1B353219" w14:textId="77777777" w:rsidR="00F42204" w:rsidRDefault="00F42204" w:rsidP="0011367D">
      <w:pPr>
        <w:rPr>
          <w:rFonts w:ascii="Times New Roman" w:hAnsi="Times New Roman"/>
          <w:sz w:val="24"/>
          <w:lang w:val="en-US"/>
        </w:rPr>
      </w:pPr>
    </w:p>
    <w:p w14:paraId="552E23A9" w14:textId="77777777" w:rsidR="00F42204" w:rsidRDefault="00F42204">
      <w:pPr>
        <w:rPr>
          <w:rFonts w:ascii="Times New Roman" w:hAnsi="Times New Roman"/>
          <w:sz w:val="24"/>
          <w:lang w:val="en-US"/>
        </w:rPr>
      </w:pPr>
      <w:r>
        <w:rPr>
          <w:rFonts w:ascii="Times New Roman" w:hAnsi="Times New Roman"/>
          <w:sz w:val="24"/>
          <w:lang w:val="en-US"/>
        </w:rPr>
        <w:br w:type="page"/>
      </w:r>
    </w:p>
    <w:p w14:paraId="661ADC5D" w14:textId="77777777" w:rsidR="00F42204" w:rsidRPr="005C394F" w:rsidRDefault="00F42204" w:rsidP="00F42204">
      <w:pPr>
        <w:pStyle w:val="Body"/>
        <w:rPr>
          <w:rFonts w:asciiTheme="majorBidi" w:hAnsiTheme="majorBidi" w:cstheme="majorBidi"/>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01"/>
        <w:gridCol w:w="4402"/>
      </w:tblGrid>
      <w:tr w:rsidR="00F42204" w:rsidRPr="003568CD" w14:paraId="7448AD62" w14:textId="77777777" w:rsidTr="00F42204">
        <w:trPr>
          <w:trHeight w:val="6096"/>
        </w:trPr>
        <w:tc>
          <w:tcPr>
            <w:tcW w:w="4401" w:type="dxa"/>
          </w:tcPr>
          <w:p w14:paraId="2F84D10D" w14:textId="77777777" w:rsidR="00F42204" w:rsidRPr="002A6668" w:rsidRDefault="00F42204" w:rsidP="00F42204">
            <w:pPr>
              <w:jc w:val="center"/>
              <w:outlineLvl w:val="0"/>
              <w:rPr>
                <w:rFonts w:ascii="Times New Roman" w:hAnsi="Times New Roman"/>
                <w:sz w:val="24"/>
                <w:lang w:val="es-CL"/>
              </w:rPr>
            </w:pPr>
            <w:r w:rsidRPr="002A6668">
              <w:rPr>
                <w:rFonts w:ascii="Times New Roman" w:hAnsi="Times New Roman"/>
                <w:sz w:val="24"/>
                <w:u w:val="single"/>
                <w:lang w:val="es-CL"/>
              </w:rPr>
              <w:t>Anexo 1</w:t>
            </w:r>
          </w:p>
          <w:p w14:paraId="15549D77" w14:textId="77777777" w:rsidR="00F42204" w:rsidRPr="002A6668" w:rsidRDefault="00F42204" w:rsidP="00F42204">
            <w:pPr>
              <w:pStyle w:val="Corpodetexto2"/>
              <w:rPr>
                <w:rFonts w:ascii="Times New Roman" w:hAnsi="Times New Roman"/>
                <w:bCs/>
                <w:lang w:val="es-ES"/>
              </w:rPr>
            </w:pPr>
          </w:p>
          <w:p w14:paraId="6A29AB7B" w14:textId="77777777" w:rsidR="00F42204" w:rsidRPr="002A6668" w:rsidRDefault="00F42204" w:rsidP="002A6668">
            <w:pPr>
              <w:pStyle w:val="Corpodetexto2"/>
              <w:jc w:val="both"/>
              <w:rPr>
                <w:rFonts w:ascii="Times New Roman" w:hAnsi="Times New Roman"/>
                <w:b w:val="0"/>
              </w:rPr>
            </w:pPr>
            <w:r w:rsidRPr="002A6668">
              <w:rPr>
                <w:rFonts w:ascii="Times New Roman" w:hAnsi="Times New Roman"/>
                <w:b w:val="0"/>
              </w:rPr>
              <w:t xml:space="preserve">Las firmas de muestra que se muestran a continuación son las firmas de muestra de las personas que han sido designadas como representantes autorizados de </w:t>
            </w:r>
            <w:r w:rsidRPr="002A6668">
              <w:rPr>
                <w:rFonts w:ascii="Times New Roman" w:hAnsi="Times New Roman"/>
                <w:bCs/>
              </w:rPr>
              <w:t>OLIVEIRA TRUST DISTRIBUIDORA DE TÍTULOS E VALORES MOBILIÁRIOS S.A.</w:t>
            </w:r>
            <w:r w:rsidRPr="002A6668">
              <w:rPr>
                <w:rFonts w:ascii="Times New Roman" w:hAnsi="Times New Roman"/>
                <w:b w:val="0"/>
              </w:rPr>
              <w:t xml:space="preserve"> y están autorizadas para notificar al Agente de Cuentas, de la falta de pago del o los Debentures, según los términos del Contrato de Emisión, e instruir la transferencia de los fondos de la Cuenta Restringida a la cuenta [_] según los términos de este Contrato. Las personas enumeradas a continuación (deben enumerar al menos dos personas) también han sido designadas como personas autorizadas para devolver la llamada y serán notificadas por Itaú Corpbanca una vez que se transfieran los fondos. </w:t>
            </w:r>
          </w:p>
        </w:tc>
        <w:tc>
          <w:tcPr>
            <w:tcW w:w="4402" w:type="dxa"/>
          </w:tcPr>
          <w:p w14:paraId="5BA471F0" w14:textId="77777777" w:rsidR="00F42204" w:rsidRPr="002A6668" w:rsidRDefault="00F42204" w:rsidP="00F42204">
            <w:pPr>
              <w:jc w:val="center"/>
              <w:outlineLvl w:val="0"/>
              <w:rPr>
                <w:rFonts w:ascii="Times New Roman" w:hAnsi="Times New Roman"/>
                <w:sz w:val="24"/>
                <w:u w:val="single"/>
              </w:rPr>
            </w:pPr>
            <w:r w:rsidRPr="002A6668">
              <w:rPr>
                <w:rFonts w:ascii="Times New Roman" w:hAnsi="Times New Roman"/>
                <w:sz w:val="24"/>
                <w:u w:val="single"/>
              </w:rPr>
              <w:t>Exhibit 1</w:t>
            </w:r>
          </w:p>
          <w:p w14:paraId="4EB3DF60" w14:textId="77777777" w:rsidR="00F42204" w:rsidRPr="002A6668" w:rsidRDefault="00F42204" w:rsidP="00F42204">
            <w:pPr>
              <w:jc w:val="both"/>
              <w:outlineLvl w:val="0"/>
              <w:rPr>
                <w:rFonts w:ascii="Times New Roman" w:hAnsi="Times New Roman"/>
                <w:sz w:val="24"/>
              </w:rPr>
            </w:pPr>
          </w:p>
          <w:p w14:paraId="658D41E3" w14:textId="77777777" w:rsidR="00F42204" w:rsidRPr="002A6668" w:rsidRDefault="00F42204" w:rsidP="00F42204">
            <w:pPr>
              <w:jc w:val="both"/>
              <w:outlineLvl w:val="0"/>
              <w:rPr>
                <w:rFonts w:ascii="Times New Roman" w:hAnsi="Times New Roman"/>
                <w:sz w:val="24"/>
                <w:lang w:val="en-US"/>
              </w:rPr>
            </w:pPr>
            <w:r w:rsidRPr="002A6668">
              <w:rPr>
                <w:rFonts w:ascii="Times New Roman" w:hAnsi="Times New Roman"/>
                <w:sz w:val="24"/>
                <w:lang w:val="en-US"/>
              </w:rPr>
              <w:t xml:space="preserve">The sample signatures shown below are the sample signatures of the persons who have been appointed as authorized representatives of </w:t>
            </w:r>
            <w:r w:rsidRPr="002A6668">
              <w:rPr>
                <w:rFonts w:ascii="Times New Roman" w:hAnsi="Times New Roman"/>
                <w:b/>
                <w:bCs/>
                <w:sz w:val="24"/>
                <w:lang w:val="en-US"/>
              </w:rPr>
              <w:t>OLIVEIRA TRUST</w:t>
            </w:r>
            <w:r w:rsidRPr="002A6668">
              <w:rPr>
                <w:rFonts w:ascii="Times New Roman" w:hAnsi="Times New Roman"/>
                <w:sz w:val="24"/>
                <w:lang w:val="en-US"/>
              </w:rPr>
              <w:t xml:space="preserve"> </w:t>
            </w:r>
            <w:r w:rsidRPr="002A6668">
              <w:rPr>
                <w:rFonts w:ascii="Times New Roman" w:hAnsi="Times New Roman"/>
                <w:b/>
                <w:sz w:val="24"/>
                <w:lang w:val="en-US"/>
              </w:rPr>
              <w:t xml:space="preserve">DISTRIBUIDORA DE TÍTULOS E VALORES MOBILIÁRIOS S.A. </w:t>
            </w:r>
            <w:r w:rsidRPr="002A6668">
              <w:rPr>
                <w:rFonts w:ascii="Times New Roman" w:hAnsi="Times New Roman"/>
                <w:sz w:val="24"/>
                <w:lang w:val="en-US"/>
              </w:rPr>
              <w:t xml:space="preserve">and are authorized to inform the Accounts Agent of the non-payment of the Debenture(s), pursuant to the terms of the Indenture, and to instruct the transfer of the funds from the Restricted Account to the [_] account pursuant to the terms of this Indenture. The persons listed below (must list at least two persons) have also been appointed as authorized callback persons and will be notified by Itaú Corpbanca once the funds are transferred. </w:t>
            </w:r>
          </w:p>
          <w:p w14:paraId="77257D66" w14:textId="77777777" w:rsidR="00F42204" w:rsidRPr="002A6668" w:rsidRDefault="00F42204" w:rsidP="00F42204">
            <w:pPr>
              <w:jc w:val="both"/>
              <w:outlineLvl w:val="0"/>
              <w:rPr>
                <w:rFonts w:ascii="Times New Roman" w:hAnsi="Times New Roman"/>
                <w:b/>
                <w:bCs/>
                <w:sz w:val="24"/>
                <w:lang w:val="en-US"/>
              </w:rPr>
            </w:pPr>
          </w:p>
        </w:tc>
      </w:tr>
    </w:tbl>
    <w:p w14:paraId="23308835" w14:textId="77777777" w:rsidR="00F42204" w:rsidRPr="002A6668" w:rsidRDefault="00F42204" w:rsidP="00F42204">
      <w:pPr>
        <w:pStyle w:val="Body"/>
        <w:rPr>
          <w:rFonts w:asciiTheme="majorBidi" w:hAnsiTheme="majorBidi" w:cstheme="majorBidi"/>
          <w:sz w:val="24"/>
          <w:lang w:val="en-US"/>
        </w:rPr>
      </w:pPr>
    </w:p>
    <w:p w14:paraId="17E6199F" w14:textId="77777777" w:rsidR="00F42204" w:rsidRPr="002A6668" w:rsidRDefault="00F42204" w:rsidP="00F42204">
      <w:pPr>
        <w:pStyle w:val="Body"/>
        <w:rPr>
          <w:rFonts w:asciiTheme="majorBidi" w:hAnsiTheme="majorBidi" w:cstheme="majorBidi"/>
          <w:sz w:val="24"/>
          <w:lang w:val="en-US"/>
        </w:rPr>
      </w:pPr>
    </w:p>
    <w:tbl>
      <w:tblPr>
        <w:tblW w:w="0" w:type="auto"/>
        <w:jc w:val="center"/>
        <w:tblLayout w:type="fixed"/>
        <w:tblCellMar>
          <w:left w:w="135" w:type="dxa"/>
          <w:right w:w="135" w:type="dxa"/>
        </w:tblCellMar>
        <w:tblLook w:val="0000" w:firstRow="0" w:lastRow="0" w:firstColumn="0" w:lastColumn="0" w:noHBand="0" w:noVBand="0"/>
      </w:tblPr>
      <w:tblGrid>
        <w:gridCol w:w="4590"/>
        <w:gridCol w:w="4401"/>
      </w:tblGrid>
      <w:tr w:rsidR="00F42204" w:rsidRPr="00FF69FD" w14:paraId="23C46FED" w14:textId="77777777" w:rsidTr="00F42204">
        <w:trPr>
          <w:trHeight w:val="1818"/>
          <w:jc w:val="center"/>
        </w:trPr>
        <w:tc>
          <w:tcPr>
            <w:tcW w:w="4590" w:type="dxa"/>
            <w:tcMar>
              <w:left w:w="135" w:type="dxa"/>
              <w:right w:w="135" w:type="dxa"/>
            </w:tcMar>
            <w:vAlign w:val="center"/>
          </w:tcPr>
          <w:p w14:paraId="71719D5C" w14:textId="77777777" w:rsidR="00F42204" w:rsidRDefault="00F42204" w:rsidP="00F42204">
            <w:pPr>
              <w:jc w:val="center"/>
              <w:rPr>
                <w:rFonts w:asciiTheme="majorBidi" w:hAnsiTheme="majorBidi" w:cstheme="majorBidi"/>
                <w:u w:val="single"/>
                <w:lang w:val="es-CL"/>
              </w:rPr>
            </w:pPr>
            <w:r w:rsidRPr="00C51269">
              <w:rPr>
                <w:rFonts w:asciiTheme="majorBidi" w:hAnsiTheme="majorBidi" w:cstheme="majorBidi"/>
                <w:u w:val="single"/>
                <w:lang w:val="es-CL"/>
              </w:rPr>
              <w:t xml:space="preserve">Nombre / Titulo /Teléfono # / </w:t>
            </w:r>
          </w:p>
          <w:p w14:paraId="2EAEBFE5" w14:textId="77777777" w:rsidR="00F42204" w:rsidRPr="00C51269" w:rsidRDefault="00F42204" w:rsidP="00F42204">
            <w:pPr>
              <w:jc w:val="center"/>
              <w:rPr>
                <w:rFonts w:asciiTheme="majorBidi" w:hAnsiTheme="majorBidi" w:cstheme="majorBidi"/>
                <w:u w:val="single"/>
                <w:lang w:val="es-CL"/>
              </w:rPr>
            </w:pPr>
            <w:r w:rsidRPr="00C51269">
              <w:rPr>
                <w:rFonts w:asciiTheme="majorBidi" w:hAnsiTheme="majorBidi" w:cstheme="majorBidi"/>
                <w:u w:val="single"/>
                <w:lang w:val="es-CL"/>
              </w:rPr>
              <w:t>Name/T</w:t>
            </w:r>
            <w:r>
              <w:rPr>
                <w:rFonts w:asciiTheme="majorBidi" w:hAnsiTheme="majorBidi" w:cstheme="majorBidi"/>
                <w:u w:val="single"/>
                <w:lang w:val="es-CL"/>
              </w:rPr>
              <w:t>itle/Telephone</w:t>
            </w:r>
          </w:p>
        </w:tc>
        <w:tc>
          <w:tcPr>
            <w:tcW w:w="4401" w:type="dxa"/>
            <w:tcMar>
              <w:left w:w="135" w:type="dxa"/>
              <w:right w:w="135" w:type="dxa"/>
            </w:tcMar>
            <w:vAlign w:val="center"/>
          </w:tcPr>
          <w:p w14:paraId="01047635" w14:textId="77777777" w:rsidR="00F42204" w:rsidRDefault="00F42204" w:rsidP="00F42204">
            <w:pPr>
              <w:pStyle w:val="Ttulo2"/>
              <w:spacing w:line="240" w:lineRule="auto"/>
              <w:rPr>
                <w:rStyle w:val="Forte"/>
                <w:rFonts w:asciiTheme="majorBidi" w:hAnsiTheme="majorBidi" w:cstheme="majorBidi"/>
                <w:u w:val="single"/>
              </w:rPr>
            </w:pPr>
            <w:r w:rsidRPr="0036608F">
              <w:rPr>
                <w:rStyle w:val="Forte"/>
                <w:rFonts w:asciiTheme="majorBidi" w:hAnsiTheme="majorBidi" w:cstheme="majorBidi"/>
                <w:u w:val="single"/>
              </w:rPr>
              <w:t>Firma de Muestra</w:t>
            </w:r>
            <w:r>
              <w:rPr>
                <w:rStyle w:val="Forte"/>
                <w:rFonts w:asciiTheme="majorBidi" w:hAnsiTheme="majorBidi" w:cstheme="majorBidi"/>
                <w:u w:val="single"/>
              </w:rPr>
              <w:t>/</w:t>
            </w:r>
          </w:p>
          <w:p w14:paraId="233783B5" w14:textId="77777777" w:rsidR="00F42204" w:rsidRPr="0036608F" w:rsidRDefault="00F42204" w:rsidP="00F42204">
            <w:pPr>
              <w:pStyle w:val="Ttulo2"/>
              <w:spacing w:line="240" w:lineRule="auto"/>
              <w:rPr>
                <w:rStyle w:val="Forte"/>
                <w:rFonts w:asciiTheme="majorBidi" w:hAnsiTheme="majorBidi" w:cstheme="majorBidi"/>
                <w:b/>
                <w:bCs w:val="0"/>
                <w:u w:val="single"/>
              </w:rPr>
            </w:pPr>
            <w:r w:rsidRPr="00C51269">
              <w:rPr>
                <w:rStyle w:val="Forte"/>
                <w:rFonts w:asciiTheme="majorBidi" w:hAnsiTheme="majorBidi" w:cstheme="majorBidi"/>
                <w:u w:val="single"/>
              </w:rPr>
              <w:t>Sample Signature</w:t>
            </w:r>
          </w:p>
        </w:tc>
      </w:tr>
      <w:tr w:rsidR="00F42204" w14:paraId="02223BF2" w14:textId="77777777" w:rsidTr="00F42204">
        <w:trPr>
          <w:jc w:val="center"/>
        </w:trPr>
        <w:tc>
          <w:tcPr>
            <w:tcW w:w="4590" w:type="dxa"/>
            <w:tcMar>
              <w:left w:w="135" w:type="dxa"/>
              <w:right w:w="135" w:type="dxa"/>
            </w:tcMar>
            <w:vAlign w:val="center"/>
          </w:tcPr>
          <w:p w14:paraId="4206ACC7" w14:textId="77777777" w:rsidR="00F42204" w:rsidRPr="006104DB" w:rsidRDefault="00F42204" w:rsidP="00F42204">
            <w:pPr>
              <w:jc w:val="center"/>
              <w:rPr>
                <w:rFonts w:asciiTheme="majorBidi" w:hAnsiTheme="majorBidi" w:cstheme="majorBidi"/>
                <w:u w:val="single"/>
              </w:rPr>
            </w:pPr>
            <w:r>
              <w:rPr>
                <w:rFonts w:asciiTheme="majorBidi" w:hAnsiTheme="majorBidi" w:cstheme="majorBidi"/>
              </w:rPr>
              <w:t>[]</w:t>
            </w:r>
            <w:r w:rsidRPr="006104DB">
              <w:rPr>
                <w:rFonts w:asciiTheme="majorBidi" w:hAnsiTheme="majorBidi" w:cstheme="majorBidi"/>
                <w:u w:val="single"/>
              </w:rPr>
              <w:br/>
            </w:r>
            <w:r w:rsidRPr="006104DB">
              <w:rPr>
                <w:rFonts w:asciiTheme="majorBidi" w:hAnsiTheme="majorBidi" w:cstheme="majorBidi"/>
                <w:b/>
                <w:bCs/>
              </w:rPr>
              <w:t>Name</w:t>
            </w:r>
          </w:p>
          <w:p w14:paraId="151F300A" w14:textId="77777777" w:rsidR="00F42204" w:rsidRPr="006104DB" w:rsidRDefault="00F42204" w:rsidP="00F42204">
            <w:pPr>
              <w:jc w:val="center"/>
              <w:rPr>
                <w:rFonts w:asciiTheme="majorBidi" w:hAnsiTheme="majorBidi" w:cstheme="majorBidi"/>
                <w:u w:val="single"/>
              </w:rPr>
            </w:pPr>
          </w:p>
          <w:p w14:paraId="6882B46A" w14:textId="77777777" w:rsidR="00F42204" w:rsidRPr="006104DB" w:rsidRDefault="00F42204" w:rsidP="00F42204">
            <w:pPr>
              <w:jc w:val="center"/>
              <w:rPr>
                <w:rFonts w:asciiTheme="majorBidi" w:hAnsiTheme="majorBidi" w:cstheme="majorBidi"/>
              </w:rPr>
            </w:pPr>
            <w:r>
              <w:rPr>
                <w:rFonts w:asciiTheme="majorBidi" w:hAnsiTheme="majorBidi" w:cstheme="majorBidi"/>
              </w:rPr>
              <w:t>[]</w:t>
            </w:r>
            <w:r w:rsidRPr="006104DB">
              <w:rPr>
                <w:rFonts w:asciiTheme="majorBidi" w:hAnsiTheme="majorBidi" w:cstheme="majorBidi"/>
              </w:rPr>
              <w:t xml:space="preserve"> </w:t>
            </w:r>
            <w:r w:rsidRPr="006104DB">
              <w:rPr>
                <w:rFonts w:asciiTheme="majorBidi" w:hAnsiTheme="majorBidi" w:cstheme="majorBidi"/>
              </w:rPr>
              <w:br/>
            </w:r>
            <w:r w:rsidRPr="006104DB">
              <w:rPr>
                <w:rFonts w:asciiTheme="majorBidi" w:hAnsiTheme="majorBidi" w:cstheme="majorBidi"/>
                <w:b/>
                <w:bCs/>
              </w:rPr>
              <w:t>Title</w:t>
            </w:r>
          </w:p>
          <w:p w14:paraId="79503CF7" w14:textId="77777777" w:rsidR="00F42204" w:rsidRPr="006104DB" w:rsidRDefault="00F42204" w:rsidP="00F42204">
            <w:pPr>
              <w:jc w:val="center"/>
              <w:rPr>
                <w:rFonts w:asciiTheme="majorBidi" w:hAnsiTheme="majorBidi" w:cstheme="majorBidi"/>
                <w:u w:val="single"/>
              </w:rPr>
            </w:pPr>
          </w:p>
          <w:p w14:paraId="163FD69B" w14:textId="77777777" w:rsidR="00F42204" w:rsidRDefault="00F42204" w:rsidP="00F42204">
            <w:pPr>
              <w:jc w:val="center"/>
              <w:rPr>
                <w:rFonts w:asciiTheme="majorBidi" w:hAnsiTheme="majorBidi" w:cstheme="majorBidi"/>
                <w:b/>
                <w:bCs/>
              </w:rPr>
            </w:pPr>
            <w:r>
              <w:rPr>
                <w:rFonts w:asciiTheme="majorBidi" w:hAnsiTheme="majorBidi" w:cstheme="majorBidi"/>
              </w:rPr>
              <w:t>[]</w:t>
            </w:r>
            <w:r w:rsidRPr="006104DB">
              <w:rPr>
                <w:rFonts w:asciiTheme="majorBidi" w:hAnsiTheme="majorBidi" w:cstheme="majorBidi"/>
              </w:rPr>
              <w:br/>
            </w:r>
            <w:r w:rsidRPr="006104DB">
              <w:rPr>
                <w:rFonts w:asciiTheme="majorBidi" w:hAnsiTheme="majorBidi" w:cstheme="majorBidi"/>
                <w:b/>
                <w:bCs/>
              </w:rPr>
              <w:t>Telephone</w:t>
            </w:r>
            <w:r w:rsidRPr="006104DB">
              <w:rPr>
                <w:rFonts w:asciiTheme="majorBidi" w:hAnsiTheme="majorBidi" w:cstheme="majorBidi"/>
              </w:rPr>
              <w:t xml:space="preserve"> </w:t>
            </w:r>
            <w:r w:rsidRPr="006104DB">
              <w:rPr>
                <w:rFonts w:asciiTheme="majorBidi" w:hAnsiTheme="majorBidi" w:cstheme="majorBidi"/>
                <w:b/>
                <w:bCs/>
              </w:rPr>
              <w:t>#</w:t>
            </w:r>
          </w:p>
          <w:p w14:paraId="2A18A9FD" w14:textId="77777777" w:rsidR="00F42204" w:rsidRPr="006104DB" w:rsidRDefault="00F42204" w:rsidP="00F42204">
            <w:pPr>
              <w:jc w:val="center"/>
              <w:rPr>
                <w:rFonts w:asciiTheme="majorBidi" w:hAnsiTheme="majorBidi" w:cstheme="majorBidi"/>
              </w:rPr>
            </w:pPr>
          </w:p>
          <w:p w14:paraId="0F3E12CC" w14:textId="77777777" w:rsidR="00F42204" w:rsidRPr="006104DB" w:rsidRDefault="00F42204" w:rsidP="00F42204">
            <w:pPr>
              <w:jc w:val="center"/>
              <w:rPr>
                <w:rFonts w:asciiTheme="majorBidi" w:hAnsiTheme="majorBidi" w:cstheme="majorBidi"/>
                <w:u w:val="single"/>
              </w:rPr>
            </w:pPr>
            <w:r>
              <w:rPr>
                <w:rFonts w:asciiTheme="majorBidi" w:hAnsiTheme="majorBidi" w:cstheme="majorBidi"/>
              </w:rPr>
              <w:t>[]</w:t>
            </w:r>
            <w:r w:rsidRPr="006104DB">
              <w:rPr>
                <w:rFonts w:asciiTheme="majorBidi" w:hAnsiTheme="majorBidi" w:cstheme="majorBidi"/>
                <w:u w:val="single"/>
              </w:rPr>
              <w:br/>
            </w:r>
            <w:r w:rsidRPr="006104DB">
              <w:rPr>
                <w:rFonts w:asciiTheme="majorBidi" w:hAnsiTheme="majorBidi" w:cstheme="majorBidi"/>
                <w:b/>
                <w:bCs/>
              </w:rPr>
              <w:t>E</w:t>
            </w:r>
            <w:r>
              <w:rPr>
                <w:rFonts w:asciiTheme="majorBidi" w:hAnsiTheme="majorBidi" w:cstheme="majorBidi"/>
                <w:b/>
                <w:bCs/>
              </w:rPr>
              <w:t>-</w:t>
            </w:r>
            <w:r w:rsidRPr="006104DB">
              <w:rPr>
                <w:rFonts w:asciiTheme="majorBidi" w:hAnsiTheme="majorBidi" w:cstheme="majorBidi"/>
                <w:b/>
                <w:bCs/>
              </w:rPr>
              <w:t>mail</w:t>
            </w:r>
          </w:p>
          <w:p w14:paraId="5B63E550" w14:textId="77777777" w:rsidR="00F42204" w:rsidRPr="006104DB" w:rsidRDefault="00F42204" w:rsidP="00F42204">
            <w:pPr>
              <w:jc w:val="center"/>
              <w:rPr>
                <w:rFonts w:asciiTheme="majorBidi" w:hAnsiTheme="majorBidi" w:cstheme="majorBidi"/>
                <w:u w:val="single"/>
              </w:rPr>
            </w:pPr>
          </w:p>
        </w:tc>
        <w:tc>
          <w:tcPr>
            <w:tcW w:w="4401" w:type="dxa"/>
            <w:tcMar>
              <w:left w:w="135" w:type="dxa"/>
              <w:right w:w="135" w:type="dxa"/>
            </w:tcMar>
          </w:tcPr>
          <w:p w14:paraId="226119A9" w14:textId="77777777" w:rsidR="00F42204" w:rsidRPr="0036608F" w:rsidRDefault="00F42204" w:rsidP="00F42204">
            <w:pPr>
              <w:jc w:val="center"/>
              <w:rPr>
                <w:rFonts w:asciiTheme="majorBidi" w:hAnsiTheme="majorBidi" w:cstheme="majorBidi"/>
              </w:rPr>
            </w:pPr>
            <w:r w:rsidRPr="0036608F">
              <w:rPr>
                <w:rFonts w:asciiTheme="majorBidi" w:hAnsiTheme="majorBidi" w:cstheme="majorBidi"/>
              </w:rPr>
              <w:t>_____________________________</w:t>
            </w:r>
            <w:r w:rsidRPr="0036608F">
              <w:rPr>
                <w:rFonts w:asciiTheme="majorBidi" w:hAnsiTheme="majorBidi" w:cstheme="majorBidi"/>
              </w:rPr>
              <w:br/>
              <w:t>Firma</w:t>
            </w:r>
            <w:r>
              <w:rPr>
                <w:rFonts w:asciiTheme="majorBidi" w:hAnsiTheme="majorBidi" w:cstheme="majorBidi"/>
              </w:rPr>
              <w:t>/Signature</w:t>
            </w:r>
          </w:p>
        </w:tc>
      </w:tr>
      <w:tr w:rsidR="00F42204" w14:paraId="77012CBD" w14:textId="77777777" w:rsidTr="00F42204">
        <w:trPr>
          <w:jc w:val="center"/>
        </w:trPr>
        <w:tc>
          <w:tcPr>
            <w:tcW w:w="4590" w:type="dxa"/>
            <w:tcMar>
              <w:left w:w="135" w:type="dxa"/>
              <w:right w:w="135" w:type="dxa"/>
            </w:tcMar>
            <w:vAlign w:val="center"/>
          </w:tcPr>
          <w:p w14:paraId="76625454" w14:textId="77777777" w:rsidR="00F42204" w:rsidRPr="006104DB" w:rsidRDefault="00F42204" w:rsidP="00F42204">
            <w:pPr>
              <w:rPr>
                <w:rFonts w:asciiTheme="majorBidi" w:hAnsiTheme="majorBidi" w:cstheme="majorBidi"/>
                <w:u w:val="single"/>
              </w:rPr>
            </w:pPr>
          </w:p>
        </w:tc>
        <w:tc>
          <w:tcPr>
            <w:tcW w:w="4401" w:type="dxa"/>
            <w:tcMar>
              <w:left w:w="135" w:type="dxa"/>
              <w:right w:w="135" w:type="dxa"/>
            </w:tcMar>
          </w:tcPr>
          <w:p w14:paraId="354A1B2C" w14:textId="77777777" w:rsidR="00F42204" w:rsidRPr="0036608F" w:rsidRDefault="00F42204" w:rsidP="00F42204">
            <w:pPr>
              <w:rPr>
                <w:rFonts w:asciiTheme="majorBidi" w:hAnsiTheme="majorBidi" w:cstheme="majorBidi"/>
              </w:rPr>
            </w:pPr>
          </w:p>
        </w:tc>
      </w:tr>
    </w:tbl>
    <w:p w14:paraId="031E52FD" w14:textId="77777777" w:rsidR="00F42204" w:rsidRDefault="00F42204" w:rsidP="00F42204">
      <w:r>
        <w:br w:type="page"/>
      </w:r>
    </w:p>
    <w:tbl>
      <w:tblPr>
        <w:tblW w:w="0" w:type="auto"/>
        <w:jc w:val="center"/>
        <w:tblLayout w:type="fixed"/>
        <w:tblCellMar>
          <w:left w:w="135" w:type="dxa"/>
          <w:right w:w="135" w:type="dxa"/>
        </w:tblCellMar>
        <w:tblLook w:val="0000" w:firstRow="0" w:lastRow="0" w:firstColumn="0" w:lastColumn="0" w:noHBand="0" w:noVBand="0"/>
      </w:tblPr>
      <w:tblGrid>
        <w:gridCol w:w="4590"/>
        <w:gridCol w:w="4401"/>
      </w:tblGrid>
      <w:tr w:rsidR="00F42204" w14:paraId="5A5B48DE" w14:textId="77777777" w:rsidTr="00F42204">
        <w:trPr>
          <w:jc w:val="center"/>
        </w:trPr>
        <w:tc>
          <w:tcPr>
            <w:tcW w:w="4590" w:type="dxa"/>
            <w:tcMar>
              <w:left w:w="135" w:type="dxa"/>
              <w:right w:w="135" w:type="dxa"/>
            </w:tcMar>
            <w:vAlign w:val="center"/>
          </w:tcPr>
          <w:p w14:paraId="3D625EFF" w14:textId="77777777" w:rsidR="00F42204" w:rsidRDefault="00F42204" w:rsidP="00F42204">
            <w:pPr>
              <w:jc w:val="center"/>
              <w:rPr>
                <w:rFonts w:asciiTheme="majorBidi" w:hAnsiTheme="majorBidi" w:cstheme="majorBidi"/>
                <w:lang w:val="es-CL"/>
              </w:rPr>
            </w:pPr>
          </w:p>
          <w:p w14:paraId="01E32121" w14:textId="77777777" w:rsidR="00F42204" w:rsidRPr="006104DB" w:rsidRDefault="00F42204" w:rsidP="00F42204">
            <w:pPr>
              <w:jc w:val="center"/>
              <w:rPr>
                <w:rFonts w:asciiTheme="majorBidi" w:hAnsiTheme="majorBidi" w:cstheme="majorBidi"/>
                <w:lang w:val="es-CL"/>
              </w:rPr>
            </w:pPr>
            <w:r>
              <w:rPr>
                <w:rFonts w:asciiTheme="majorBidi" w:hAnsiTheme="majorBidi" w:cstheme="majorBidi"/>
                <w:lang w:val="es-CL"/>
              </w:rPr>
              <w:t>[]</w:t>
            </w:r>
            <w:r w:rsidRPr="006104DB">
              <w:rPr>
                <w:rFonts w:asciiTheme="majorBidi" w:hAnsiTheme="majorBidi" w:cstheme="majorBidi"/>
                <w:lang w:val="es-CL"/>
              </w:rPr>
              <w:br/>
            </w:r>
            <w:r w:rsidRPr="006104DB">
              <w:rPr>
                <w:rFonts w:asciiTheme="majorBidi" w:hAnsiTheme="majorBidi" w:cstheme="majorBidi"/>
                <w:b/>
                <w:bCs/>
                <w:lang w:val="es-CL"/>
              </w:rPr>
              <w:t>Nombre</w:t>
            </w:r>
          </w:p>
          <w:p w14:paraId="017A93DB" w14:textId="77777777" w:rsidR="00F42204" w:rsidRPr="006104DB" w:rsidRDefault="00F42204" w:rsidP="00F42204">
            <w:pPr>
              <w:jc w:val="center"/>
              <w:rPr>
                <w:rFonts w:asciiTheme="majorBidi" w:hAnsiTheme="majorBidi" w:cstheme="majorBidi"/>
                <w:lang w:val="es-CL"/>
              </w:rPr>
            </w:pPr>
          </w:p>
          <w:p w14:paraId="5686FA1F" w14:textId="77777777" w:rsidR="00F42204" w:rsidRPr="006104DB" w:rsidRDefault="00F42204" w:rsidP="00F42204">
            <w:pPr>
              <w:jc w:val="center"/>
              <w:rPr>
                <w:rFonts w:asciiTheme="majorBidi" w:hAnsiTheme="majorBidi" w:cstheme="majorBidi"/>
                <w:lang w:val="es-CL"/>
              </w:rPr>
            </w:pPr>
            <w:r>
              <w:rPr>
                <w:rFonts w:asciiTheme="majorBidi" w:hAnsiTheme="majorBidi" w:cstheme="majorBidi"/>
              </w:rPr>
              <w:t>[]</w:t>
            </w:r>
            <w:r w:rsidRPr="006104DB">
              <w:rPr>
                <w:rFonts w:asciiTheme="majorBidi" w:hAnsiTheme="majorBidi" w:cstheme="majorBidi"/>
                <w:lang w:val="es-CL"/>
              </w:rPr>
              <w:br/>
            </w:r>
            <w:r w:rsidRPr="006104DB">
              <w:rPr>
                <w:rFonts w:asciiTheme="majorBidi" w:hAnsiTheme="majorBidi" w:cstheme="majorBidi"/>
                <w:b/>
                <w:bCs/>
                <w:lang w:val="es-CL"/>
              </w:rPr>
              <w:t>Titulo</w:t>
            </w:r>
          </w:p>
          <w:p w14:paraId="133665A1" w14:textId="77777777" w:rsidR="00F42204" w:rsidRPr="0036608F" w:rsidRDefault="00F42204" w:rsidP="00F42204">
            <w:pPr>
              <w:jc w:val="center"/>
              <w:rPr>
                <w:rFonts w:asciiTheme="majorBidi" w:hAnsiTheme="majorBidi" w:cstheme="majorBidi"/>
                <w:lang w:val="es-CL"/>
              </w:rPr>
            </w:pPr>
          </w:p>
          <w:p w14:paraId="28E58737" w14:textId="77777777" w:rsidR="00F42204" w:rsidRPr="0036608F" w:rsidRDefault="00F42204" w:rsidP="00F42204">
            <w:pPr>
              <w:jc w:val="center"/>
              <w:rPr>
                <w:rFonts w:asciiTheme="majorBidi" w:hAnsiTheme="majorBidi" w:cstheme="majorBidi"/>
                <w:lang w:val="es-CL"/>
              </w:rPr>
            </w:pPr>
            <w:r>
              <w:rPr>
                <w:rFonts w:asciiTheme="majorBidi" w:hAnsiTheme="majorBidi" w:cstheme="majorBidi"/>
              </w:rPr>
              <w:t>[]</w:t>
            </w:r>
            <w:r w:rsidRPr="0036608F">
              <w:rPr>
                <w:rFonts w:asciiTheme="majorBidi" w:hAnsiTheme="majorBidi" w:cstheme="majorBidi"/>
                <w:lang w:val="es-CL"/>
              </w:rPr>
              <w:br/>
            </w:r>
            <w:r w:rsidRPr="006104DB">
              <w:rPr>
                <w:rFonts w:asciiTheme="majorBidi" w:hAnsiTheme="majorBidi" w:cstheme="majorBidi"/>
                <w:b/>
                <w:bCs/>
                <w:lang w:val="es-CL"/>
              </w:rPr>
              <w:t>Teléfono #</w:t>
            </w:r>
          </w:p>
          <w:p w14:paraId="08810587" w14:textId="77777777" w:rsidR="00F42204" w:rsidRPr="0036608F" w:rsidRDefault="00F42204" w:rsidP="00F42204">
            <w:pPr>
              <w:jc w:val="center"/>
              <w:rPr>
                <w:rFonts w:asciiTheme="majorBidi" w:hAnsiTheme="majorBidi" w:cstheme="majorBidi"/>
                <w:lang w:val="es-CL"/>
              </w:rPr>
            </w:pPr>
          </w:p>
          <w:p w14:paraId="58BDB687" w14:textId="77777777" w:rsidR="00F42204" w:rsidRPr="0036608F" w:rsidRDefault="00F42204" w:rsidP="00F42204">
            <w:pPr>
              <w:jc w:val="center"/>
              <w:rPr>
                <w:rFonts w:asciiTheme="majorBidi" w:hAnsiTheme="majorBidi" w:cstheme="majorBidi"/>
                <w:lang w:val="es-CL"/>
              </w:rPr>
            </w:pPr>
            <w:r>
              <w:rPr>
                <w:rFonts w:asciiTheme="majorBidi" w:hAnsiTheme="majorBidi" w:cstheme="majorBidi"/>
              </w:rPr>
              <w:t>[]</w:t>
            </w:r>
            <w:r>
              <w:rPr>
                <w:rFonts w:asciiTheme="majorBidi" w:hAnsiTheme="majorBidi" w:cstheme="majorBidi"/>
                <w:u w:val="thick"/>
              </w:rPr>
              <w:t xml:space="preserve"> </w:t>
            </w:r>
            <w:r w:rsidRPr="0036608F">
              <w:rPr>
                <w:rFonts w:asciiTheme="majorBidi" w:hAnsiTheme="majorBidi" w:cstheme="majorBidi"/>
                <w:lang w:val="es-CL"/>
              </w:rPr>
              <w:br/>
            </w:r>
            <w:r w:rsidRPr="006104DB">
              <w:rPr>
                <w:rFonts w:asciiTheme="majorBidi" w:hAnsiTheme="majorBidi" w:cstheme="majorBidi"/>
                <w:b/>
                <w:bCs/>
                <w:lang w:val="es-CL"/>
              </w:rPr>
              <w:t>E</w:t>
            </w:r>
            <w:r>
              <w:rPr>
                <w:rFonts w:asciiTheme="majorBidi" w:hAnsiTheme="majorBidi" w:cstheme="majorBidi"/>
                <w:b/>
                <w:bCs/>
                <w:lang w:val="es-CL"/>
              </w:rPr>
              <w:t>-</w:t>
            </w:r>
            <w:r w:rsidRPr="006104DB">
              <w:rPr>
                <w:rFonts w:asciiTheme="majorBidi" w:hAnsiTheme="majorBidi" w:cstheme="majorBidi"/>
                <w:b/>
                <w:bCs/>
                <w:lang w:val="es-CL"/>
              </w:rPr>
              <w:t>mail</w:t>
            </w:r>
          </w:p>
          <w:p w14:paraId="01103283" w14:textId="77777777" w:rsidR="00F42204" w:rsidRPr="0036608F" w:rsidRDefault="00F42204" w:rsidP="00F42204">
            <w:pPr>
              <w:jc w:val="center"/>
              <w:rPr>
                <w:rFonts w:asciiTheme="majorBidi" w:hAnsiTheme="majorBidi" w:cstheme="majorBidi"/>
                <w:lang w:val="es-CL"/>
              </w:rPr>
            </w:pPr>
          </w:p>
        </w:tc>
        <w:tc>
          <w:tcPr>
            <w:tcW w:w="4401" w:type="dxa"/>
            <w:tcMar>
              <w:left w:w="135" w:type="dxa"/>
              <w:right w:w="135" w:type="dxa"/>
            </w:tcMar>
          </w:tcPr>
          <w:p w14:paraId="656E7A6B" w14:textId="77777777" w:rsidR="00F42204" w:rsidRPr="0036608F" w:rsidRDefault="00F42204" w:rsidP="00F42204">
            <w:pPr>
              <w:jc w:val="center"/>
              <w:rPr>
                <w:rFonts w:asciiTheme="majorBidi" w:hAnsiTheme="majorBidi" w:cstheme="majorBidi"/>
              </w:rPr>
            </w:pPr>
            <w:r w:rsidRPr="0036608F">
              <w:rPr>
                <w:rFonts w:asciiTheme="majorBidi" w:hAnsiTheme="majorBidi" w:cstheme="majorBidi"/>
              </w:rPr>
              <w:t>_____________________________</w:t>
            </w:r>
            <w:r w:rsidRPr="0036608F">
              <w:rPr>
                <w:rFonts w:asciiTheme="majorBidi" w:hAnsiTheme="majorBidi" w:cstheme="majorBidi"/>
              </w:rPr>
              <w:br/>
              <w:t>Firma</w:t>
            </w:r>
            <w:r>
              <w:rPr>
                <w:rFonts w:asciiTheme="majorBidi" w:hAnsiTheme="majorBidi" w:cstheme="majorBidi"/>
              </w:rPr>
              <w:t>/Signature</w:t>
            </w:r>
          </w:p>
        </w:tc>
      </w:tr>
    </w:tbl>
    <w:p w14:paraId="7B074476" w14:textId="77777777" w:rsidR="00F42204" w:rsidRPr="0036608F" w:rsidRDefault="00F42204" w:rsidP="00F42204">
      <w:pPr>
        <w:pStyle w:val="Corpodetexto2"/>
        <w:jc w:val="center"/>
        <w:rPr>
          <w:rFonts w:asciiTheme="majorBidi" w:hAnsiTheme="majorBidi" w:cstheme="majorBidi"/>
          <w:b w:val="0"/>
          <w:lang w:val="es-ES"/>
        </w:rPr>
      </w:pPr>
    </w:p>
    <w:p w14:paraId="60DA5E92" w14:textId="77777777" w:rsidR="00F42204" w:rsidRPr="0036608F" w:rsidRDefault="00F42204" w:rsidP="00F42204">
      <w:pPr>
        <w:pStyle w:val="Corpodetexto2"/>
        <w:jc w:val="center"/>
        <w:rPr>
          <w:rFonts w:asciiTheme="majorBidi" w:hAnsiTheme="majorBidi" w:cstheme="majorBidi"/>
          <w:b w:val="0"/>
          <w:lang w:val="es-ES"/>
        </w:rPr>
      </w:pPr>
    </w:p>
    <w:p w14:paraId="346B030C" w14:textId="77777777" w:rsidR="00F42204" w:rsidRPr="0036608F" w:rsidRDefault="00F42204" w:rsidP="00F42204">
      <w:pPr>
        <w:pStyle w:val="Corpodetexto2"/>
        <w:rPr>
          <w:rFonts w:asciiTheme="majorBidi" w:hAnsiTheme="majorBidi" w:cstheme="majorBidi"/>
          <w:b w:val="0"/>
          <w:lang w:val="es-ES"/>
        </w:rPr>
      </w:pPr>
    </w:p>
    <w:p w14:paraId="0860AE71" w14:textId="77777777" w:rsidR="00F42204" w:rsidRPr="0036608F" w:rsidRDefault="00F42204" w:rsidP="00F42204">
      <w:pPr>
        <w:pStyle w:val="Corpodetexto2"/>
        <w:jc w:val="center"/>
        <w:rPr>
          <w:rFonts w:asciiTheme="majorBidi" w:hAnsiTheme="majorBidi" w:cstheme="majorBidi"/>
          <w:b w:val="0"/>
          <w:lang w:val="es-ES"/>
        </w:rPr>
      </w:pPr>
    </w:p>
    <w:p w14:paraId="0010D8AE" w14:textId="77777777" w:rsidR="00F42204" w:rsidRPr="0036608F" w:rsidRDefault="00F42204" w:rsidP="00F42204">
      <w:pPr>
        <w:pStyle w:val="Corpodetexto2"/>
        <w:jc w:val="center"/>
        <w:rPr>
          <w:rFonts w:asciiTheme="majorBidi" w:hAnsiTheme="majorBidi" w:cstheme="majorBidi"/>
          <w:b w:val="0"/>
          <w:lang w:val="es-ES"/>
        </w:rPr>
      </w:pPr>
    </w:p>
    <w:p w14:paraId="21554475" w14:textId="77777777" w:rsidR="00F42204" w:rsidRPr="0036608F" w:rsidRDefault="00F42204" w:rsidP="00F42204">
      <w:pPr>
        <w:pStyle w:val="Corpodetexto2"/>
        <w:jc w:val="center"/>
        <w:rPr>
          <w:rFonts w:asciiTheme="majorBidi" w:hAnsiTheme="majorBidi" w:cstheme="majorBidi"/>
          <w:b w:val="0"/>
          <w:lang w:val="es-ES"/>
        </w:rPr>
      </w:pPr>
    </w:p>
    <w:p w14:paraId="5F300DA7" w14:textId="77777777" w:rsidR="00F42204" w:rsidRPr="0036608F" w:rsidRDefault="00F42204" w:rsidP="00F42204">
      <w:pPr>
        <w:pStyle w:val="Corpodetexto2"/>
        <w:jc w:val="center"/>
        <w:rPr>
          <w:rFonts w:asciiTheme="majorBidi" w:hAnsiTheme="majorBidi" w:cstheme="majorBidi"/>
          <w:b w:val="0"/>
          <w:lang w:val="es-ES"/>
        </w:rPr>
      </w:pPr>
    </w:p>
    <w:p w14:paraId="51889C47" w14:textId="77777777" w:rsidR="00F42204" w:rsidRPr="0036608F" w:rsidRDefault="00F42204" w:rsidP="00F42204">
      <w:pPr>
        <w:pStyle w:val="Corpodetexto2"/>
        <w:jc w:val="center"/>
        <w:rPr>
          <w:rFonts w:asciiTheme="majorBidi" w:hAnsiTheme="majorBidi" w:cstheme="majorBidi"/>
          <w:b w:val="0"/>
          <w:lang w:val="es-ES"/>
        </w:rPr>
      </w:pPr>
    </w:p>
    <w:p w14:paraId="00E03D1E" w14:textId="77777777" w:rsidR="00F42204" w:rsidRPr="0036608F" w:rsidRDefault="00F42204" w:rsidP="00F42204">
      <w:pPr>
        <w:pStyle w:val="Corpodetexto2"/>
        <w:jc w:val="center"/>
        <w:rPr>
          <w:rFonts w:asciiTheme="majorBidi" w:hAnsiTheme="majorBidi" w:cstheme="majorBidi"/>
          <w:b w:val="0"/>
          <w:lang w:val="es-ES"/>
        </w:rPr>
      </w:pPr>
    </w:p>
    <w:p w14:paraId="35955BE6" w14:textId="77777777" w:rsidR="00F42204" w:rsidRPr="0036608F" w:rsidRDefault="00F42204" w:rsidP="00F42204">
      <w:pPr>
        <w:pStyle w:val="Corpodetexto2"/>
        <w:jc w:val="center"/>
        <w:rPr>
          <w:rFonts w:asciiTheme="majorBidi" w:hAnsiTheme="majorBidi" w:cstheme="majorBidi"/>
          <w:b w:val="0"/>
          <w:lang w:val="es-ES"/>
        </w:rPr>
      </w:pPr>
    </w:p>
    <w:p w14:paraId="3DF362A5" w14:textId="77777777" w:rsidR="00F42204" w:rsidRPr="0036608F" w:rsidRDefault="00F42204" w:rsidP="00F42204">
      <w:pPr>
        <w:pStyle w:val="Corpodetexto2"/>
        <w:jc w:val="center"/>
        <w:rPr>
          <w:rFonts w:asciiTheme="majorBidi" w:hAnsiTheme="majorBidi" w:cstheme="majorBidi"/>
          <w:b w:val="0"/>
          <w:lang w:val="es-ES"/>
        </w:rPr>
      </w:pPr>
    </w:p>
    <w:p w14:paraId="3D1C1BF3" w14:textId="77777777" w:rsidR="00F42204" w:rsidRPr="0036608F" w:rsidRDefault="00F42204" w:rsidP="00F42204">
      <w:pPr>
        <w:pStyle w:val="Corpodetexto2"/>
        <w:jc w:val="center"/>
        <w:rPr>
          <w:rFonts w:asciiTheme="majorBidi" w:hAnsiTheme="majorBidi" w:cstheme="majorBidi"/>
          <w:b w:val="0"/>
          <w:lang w:val="es-ES"/>
        </w:rPr>
      </w:pPr>
    </w:p>
    <w:p w14:paraId="7A69021B" w14:textId="77777777" w:rsidR="00F42204" w:rsidRPr="0036608F" w:rsidRDefault="00F42204" w:rsidP="00F42204">
      <w:pPr>
        <w:pStyle w:val="Corpodetexto2"/>
        <w:jc w:val="center"/>
        <w:rPr>
          <w:rFonts w:asciiTheme="majorBidi" w:hAnsiTheme="majorBidi" w:cstheme="majorBidi"/>
          <w:b w:val="0"/>
          <w:lang w:val="es-ES"/>
        </w:rPr>
      </w:pPr>
    </w:p>
    <w:p w14:paraId="2982B4EE" w14:textId="77777777" w:rsidR="00F42204" w:rsidRDefault="00F42204" w:rsidP="00F42204">
      <w:pPr>
        <w:pStyle w:val="Corpodetexto2"/>
        <w:jc w:val="center"/>
        <w:rPr>
          <w:rFonts w:asciiTheme="majorBidi" w:hAnsiTheme="majorBidi" w:cstheme="majorBidi"/>
          <w:b w:val="0"/>
          <w:lang w:val="es-ES"/>
        </w:rPr>
      </w:pPr>
    </w:p>
    <w:p w14:paraId="1663D053" w14:textId="77777777" w:rsidR="00F42204" w:rsidRDefault="00F42204" w:rsidP="00F42204">
      <w:pPr>
        <w:pStyle w:val="Corpodetexto2"/>
        <w:jc w:val="center"/>
        <w:rPr>
          <w:rFonts w:asciiTheme="majorBidi" w:hAnsiTheme="majorBidi" w:cstheme="majorBidi"/>
          <w:b w:val="0"/>
          <w:lang w:val="es-ES"/>
        </w:rPr>
      </w:pPr>
    </w:p>
    <w:p w14:paraId="0E3BCD08" w14:textId="77777777" w:rsidR="00F42204" w:rsidRDefault="00F42204" w:rsidP="00F42204">
      <w:pPr>
        <w:pStyle w:val="Corpodetexto2"/>
        <w:jc w:val="center"/>
        <w:rPr>
          <w:rFonts w:asciiTheme="majorBidi" w:hAnsiTheme="majorBidi" w:cstheme="majorBidi"/>
          <w:b w:val="0"/>
          <w:lang w:val="es-ES"/>
        </w:rPr>
      </w:pPr>
    </w:p>
    <w:p w14:paraId="27356D52" w14:textId="77777777" w:rsidR="00F42204" w:rsidRDefault="00F42204" w:rsidP="00F42204">
      <w:pPr>
        <w:pStyle w:val="Corpodetexto2"/>
        <w:jc w:val="center"/>
        <w:rPr>
          <w:rFonts w:asciiTheme="majorBidi" w:hAnsiTheme="majorBidi" w:cstheme="majorBidi"/>
          <w:b w:val="0"/>
          <w:lang w:val="es-ES"/>
        </w:rPr>
      </w:pPr>
    </w:p>
    <w:p w14:paraId="47AFAC38" w14:textId="77777777" w:rsidR="00F42204" w:rsidRDefault="00F42204" w:rsidP="00F42204">
      <w:pPr>
        <w:pStyle w:val="Corpodetexto2"/>
        <w:jc w:val="center"/>
        <w:rPr>
          <w:rFonts w:asciiTheme="majorBidi" w:hAnsiTheme="majorBidi" w:cstheme="majorBidi"/>
          <w:b w:val="0"/>
          <w:lang w:val="es-ES"/>
        </w:rPr>
      </w:pPr>
    </w:p>
    <w:p w14:paraId="396EBA7C" w14:textId="77777777" w:rsidR="00F42204" w:rsidRDefault="00F42204" w:rsidP="00F42204">
      <w:pPr>
        <w:pStyle w:val="Corpodetexto2"/>
        <w:jc w:val="center"/>
        <w:rPr>
          <w:rFonts w:asciiTheme="majorBidi" w:hAnsiTheme="majorBidi" w:cstheme="majorBidi"/>
          <w:b w:val="0"/>
          <w:lang w:val="es-ES"/>
        </w:rPr>
      </w:pPr>
    </w:p>
    <w:p w14:paraId="67F4EE3A" w14:textId="77777777" w:rsidR="00F42204" w:rsidRDefault="00F42204" w:rsidP="00F42204">
      <w:pPr>
        <w:pStyle w:val="Corpodetexto2"/>
        <w:jc w:val="center"/>
        <w:rPr>
          <w:rFonts w:asciiTheme="majorBidi" w:hAnsiTheme="majorBidi" w:cstheme="majorBidi"/>
          <w:b w:val="0"/>
          <w:lang w:val="es-ES"/>
        </w:rPr>
      </w:pPr>
    </w:p>
    <w:p w14:paraId="3A641657" w14:textId="77777777" w:rsidR="00F42204" w:rsidRDefault="00F42204" w:rsidP="00F42204">
      <w:pPr>
        <w:pStyle w:val="Corpodetexto2"/>
        <w:jc w:val="center"/>
        <w:rPr>
          <w:rFonts w:asciiTheme="majorBidi" w:hAnsiTheme="majorBidi" w:cstheme="majorBidi"/>
          <w:b w:val="0"/>
          <w:lang w:val="es-ES"/>
        </w:rPr>
      </w:pPr>
    </w:p>
    <w:p w14:paraId="2CB9D755" w14:textId="77777777" w:rsidR="00F42204" w:rsidRDefault="00F42204" w:rsidP="00F42204">
      <w:pPr>
        <w:pStyle w:val="Corpodetexto2"/>
        <w:jc w:val="center"/>
        <w:rPr>
          <w:rFonts w:asciiTheme="majorBidi" w:hAnsiTheme="majorBidi" w:cstheme="majorBidi"/>
          <w:b w:val="0"/>
          <w:lang w:val="es-ES"/>
        </w:rPr>
      </w:pPr>
    </w:p>
    <w:p w14:paraId="7086958B" w14:textId="77777777" w:rsidR="00F42204" w:rsidRDefault="00F42204" w:rsidP="00F42204">
      <w:pPr>
        <w:pStyle w:val="Corpodetexto2"/>
        <w:jc w:val="center"/>
        <w:rPr>
          <w:rFonts w:asciiTheme="majorBidi" w:hAnsiTheme="majorBidi" w:cstheme="majorBidi"/>
          <w:b w:val="0"/>
          <w:lang w:val="es-ES"/>
        </w:rPr>
      </w:pPr>
    </w:p>
    <w:p w14:paraId="7623E224" w14:textId="77777777" w:rsidR="00F42204" w:rsidRDefault="00F42204" w:rsidP="00F42204">
      <w:pPr>
        <w:pStyle w:val="Corpodetexto2"/>
        <w:jc w:val="center"/>
        <w:rPr>
          <w:rFonts w:asciiTheme="majorBidi" w:hAnsiTheme="majorBidi" w:cstheme="majorBidi"/>
          <w:b w:val="0"/>
          <w:lang w:val="es-ES"/>
        </w:rPr>
      </w:pPr>
    </w:p>
    <w:p w14:paraId="59A7679A" w14:textId="77777777" w:rsidR="00F42204" w:rsidRDefault="00F42204" w:rsidP="00F42204">
      <w:pPr>
        <w:pStyle w:val="Corpodetexto2"/>
        <w:jc w:val="center"/>
        <w:rPr>
          <w:rFonts w:asciiTheme="majorBidi" w:hAnsiTheme="majorBidi" w:cstheme="majorBidi"/>
          <w:b w:val="0"/>
          <w:lang w:val="es-ES"/>
        </w:rPr>
      </w:pPr>
    </w:p>
    <w:p w14:paraId="063E67C6" w14:textId="77777777" w:rsidR="00F42204" w:rsidRPr="0036608F" w:rsidRDefault="00F42204" w:rsidP="00F42204">
      <w:pPr>
        <w:pStyle w:val="Corpodetexto2"/>
        <w:jc w:val="center"/>
        <w:rPr>
          <w:rFonts w:asciiTheme="majorBidi" w:hAnsiTheme="majorBidi" w:cstheme="majorBidi"/>
          <w:b w:val="0"/>
          <w:lang w:val="es-ES"/>
        </w:rPr>
      </w:pPr>
    </w:p>
    <w:p w14:paraId="231FCED4" w14:textId="77777777" w:rsidR="00F42204" w:rsidRPr="0036608F" w:rsidRDefault="00F42204" w:rsidP="00F42204">
      <w:pPr>
        <w:pStyle w:val="Corpodetexto2"/>
        <w:jc w:val="center"/>
        <w:rPr>
          <w:rFonts w:asciiTheme="majorBidi" w:hAnsiTheme="majorBidi" w:cstheme="majorBidi"/>
          <w:b w:val="0"/>
          <w:lang w:val="es-ES"/>
        </w:rPr>
      </w:pPr>
    </w:p>
    <w:p w14:paraId="164E61D3" w14:textId="77777777" w:rsidR="00F42204" w:rsidRPr="0036608F" w:rsidRDefault="00F42204" w:rsidP="00F42204">
      <w:pPr>
        <w:pStyle w:val="Corpodetexto2"/>
        <w:jc w:val="center"/>
        <w:rPr>
          <w:rFonts w:asciiTheme="majorBidi" w:hAnsiTheme="majorBidi" w:cstheme="majorBidi"/>
          <w:b w:val="0"/>
          <w:lang w:val="es-ES"/>
        </w:rPr>
      </w:pPr>
    </w:p>
    <w:p w14:paraId="580BA814" w14:textId="77777777" w:rsidR="00F42204" w:rsidRPr="0036608F" w:rsidRDefault="00F42204" w:rsidP="00F42204">
      <w:pPr>
        <w:pStyle w:val="Corpodetexto2"/>
        <w:jc w:val="center"/>
        <w:rPr>
          <w:rFonts w:asciiTheme="majorBidi" w:hAnsiTheme="majorBidi" w:cstheme="majorBidi"/>
          <w:b w:val="0"/>
          <w:lang w:val="es-ES"/>
        </w:rPr>
      </w:pPr>
    </w:p>
    <w:p w14:paraId="523BEB98" w14:textId="77777777" w:rsidR="00F42204" w:rsidRPr="0036608F" w:rsidRDefault="00F42204" w:rsidP="00F42204">
      <w:pPr>
        <w:pStyle w:val="Corpodetexto2"/>
        <w:jc w:val="center"/>
        <w:rPr>
          <w:rFonts w:asciiTheme="majorBidi" w:hAnsiTheme="majorBidi" w:cstheme="majorBidi"/>
          <w:b w:val="0"/>
          <w:lang w:val="es-ES"/>
        </w:rPr>
      </w:pPr>
    </w:p>
    <w:p w14:paraId="5FCA0860" w14:textId="77777777" w:rsidR="00F42204" w:rsidRPr="0036608F" w:rsidRDefault="00F42204" w:rsidP="00F42204">
      <w:pPr>
        <w:pStyle w:val="Corpodetexto2"/>
        <w:jc w:val="center"/>
        <w:rPr>
          <w:rFonts w:asciiTheme="majorBidi" w:hAnsiTheme="majorBidi" w:cstheme="majorBidi"/>
          <w:b w:val="0"/>
          <w:lang w:val="es-ES"/>
        </w:rPr>
      </w:pPr>
    </w:p>
    <w:p w14:paraId="64B022C4" w14:textId="77777777" w:rsidR="00F42204" w:rsidRDefault="00F42204" w:rsidP="00F42204">
      <w:pPr>
        <w:rPr>
          <w:rFonts w:asciiTheme="majorBidi" w:hAnsiTheme="majorBidi" w:cstheme="majorBidi"/>
          <w:b/>
          <w:lang w:val="es-ES"/>
        </w:rPr>
      </w:pPr>
      <w:r>
        <w:rPr>
          <w:rFonts w:asciiTheme="majorBidi" w:hAnsiTheme="majorBidi" w:cstheme="majorBidi"/>
          <w:b/>
          <w:lang w:val="es-ES"/>
        </w:rPr>
        <w:br w:type="page"/>
      </w:r>
    </w:p>
    <w:p w14:paraId="54329584" w14:textId="77777777" w:rsidR="00F42204" w:rsidRPr="0096750D" w:rsidRDefault="00F42204" w:rsidP="00F42204">
      <w:pPr>
        <w:pStyle w:val="Corpodetexto2"/>
        <w:jc w:val="center"/>
        <w:rPr>
          <w:rFonts w:asciiTheme="majorBidi" w:hAnsiTheme="majorBidi" w:cstheme="majorBidi"/>
          <w:b w:val="0"/>
          <w:lang w:val="es-ES"/>
        </w:rPr>
      </w:pPr>
      <w:r w:rsidRPr="0096750D">
        <w:rPr>
          <w:rFonts w:asciiTheme="majorBidi" w:hAnsiTheme="majorBidi" w:cstheme="majorBidi"/>
          <w:lang w:val="es-ES"/>
        </w:rPr>
        <w:t xml:space="preserve">Anexo </w:t>
      </w:r>
      <w:r>
        <w:rPr>
          <w:rFonts w:asciiTheme="majorBidi" w:hAnsiTheme="majorBidi" w:cstheme="majorBidi"/>
          <w:lang w:val="es-ES"/>
        </w:rPr>
        <w:t>N° 2</w:t>
      </w:r>
    </w:p>
    <w:p w14:paraId="339EBA67" w14:textId="77777777" w:rsidR="00F42204" w:rsidRDefault="00F42204" w:rsidP="00F42204">
      <w:pPr>
        <w:pStyle w:val="Corpodetexto2"/>
        <w:jc w:val="center"/>
        <w:rPr>
          <w:rFonts w:asciiTheme="majorBidi" w:hAnsiTheme="majorBidi" w:cstheme="majorBidi"/>
          <w:b w:val="0"/>
          <w:bCs/>
        </w:rPr>
      </w:pPr>
      <w:r w:rsidRPr="00B70112">
        <w:rPr>
          <w:rFonts w:asciiTheme="majorBidi" w:hAnsiTheme="majorBidi" w:cstheme="majorBidi"/>
          <w:bCs/>
        </w:rPr>
        <w:t>Notificación de Incumplimiento de las Obligaciones Garantizadas</w:t>
      </w:r>
    </w:p>
    <w:p w14:paraId="6B61C5E6" w14:textId="77777777" w:rsidR="00F42204" w:rsidRPr="0096750D" w:rsidRDefault="00F42204" w:rsidP="00F42204">
      <w:pPr>
        <w:pStyle w:val="Corpodetexto2"/>
        <w:jc w:val="center"/>
        <w:rPr>
          <w:rFonts w:asciiTheme="majorBidi" w:hAnsiTheme="majorBidi" w:cstheme="majorBidi"/>
          <w:b w:val="0"/>
          <w:lang w:val="es-ES"/>
        </w:rPr>
      </w:pPr>
    </w:p>
    <w:p w14:paraId="20F20982" w14:textId="77777777" w:rsidR="00F42204" w:rsidRPr="0096750D" w:rsidRDefault="00F42204" w:rsidP="00F42204">
      <w:pPr>
        <w:pStyle w:val="Corpodetexto2"/>
        <w:jc w:val="center"/>
        <w:rPr>
          <w:rFonts w:asciiTheme="majorBidi" w:hAnsiTheme="majorBidi" w:cstheme="majorBidi"/>
          <w:b w:val="0"/>
          <w:lang w:val="es-ES"/>
        </w:rPr>
      </w:pPr>
    </w:p>
    <w:p w14:paraId="00638AEF" w14:textId="77777777" w:rsidR="00F42204" w:rsidRPr="0096750D" w:rsidRDefault="00F42204" w:rsidP="00F42204">
      <w:pPr>
        <w:jc w:val="right"/>
        <w:rPr>
          <w:rFonts w:asciiTheme="majorBidi" w:hAnsiTheme="majorBidi" w:cstheme="majorBidi"/>
          <w:lang w:val="es-CL"/>
        </w:rPr>
      </w:pPr>
      <w:r w:rsidRPr="0096750D">
        <w:rPr>
          <w:rFonts w:asciiTheme="majorBidi" w:hAnsiTheme="majorBidi" w:cstheme="majorBidi"/>
          <w:lang w:val="es-CL"/>
        </w:rPr>
        <w:t>Santiago, [</w:t>
      </w:r>
      <w:r>
        <w:rPr>
          <w:rFonts w:asciiTheme="majorBidi" w:hAnsiTheme="majorBidi" w:cstheme="majorBidi"/>
          <w:lang w:val="es-CL"/>
        </w:rPr>
        <w:t>●</w:t>
      </w:r>
      <w:r w:rsidRPr="0096750D">
        <w:rPr>
          <w:rFonts w:asciiTheme="majorBidi" w:hAnsiTheme="majorBidi" w:cstheme="majorBidi"/>
          <w:lang w:val="es-CL"/>
        </w:rPr>
        <w:t xml:space="preserve">] de </w:t>
      </w:r>
      <w:r w:rsidRPr="0036608F">
        <w:rPr>
          <w:rFonts w:asciiTheme="majorBidi" w:hAnsiTheme="majorBidi" w:cstheme="majorBidi"/>
          <w:lang w:val="es-CL"/>
        </w:rPr>
        <w:t>[●]</w:t>
      </w:r>
      <w:r w:rsidRPr="0096750D">
        <w:rPr>
          <w:rFonts w:asciiTheme="majorBidi" w:hAnsiTheme="majorBidi" w:cstheme="majorBidi"/>
          <w:lang w:val="es-CL"/>
        </w:rPr>
        <w:t xml:space="preserve">  de </w:t>
      </w:r>
      <w:r w:rsidRPr="0036608F">
        <w:rPr>
          <w:rFonts w:asciiTheme="majorBidi" w:hAnsiTheme="majorBidi" w:cstheme="majorBidi"/>
          <w:lang w:val="es-CL"/>
        </w:rPr>
        <w:t>[●]</w:t>
      </w:r>
    </w:p>
    <w:p w14:paraId="05D5A9FA" w14:textId="77777777" w:rsidR="00F42204" w:rsidRPr="0096750D" w:rsidRDefault="00F42204" w:rsidP="00F42204">
      <w:pPr>
        <w:rPr>
          <w:rFonts w:asciiTheme="majorBidi" w:hAnsiTheme="majorBidi" w:cstheme="majorBidi"/>
          <w:lang w:val="es-CL"/>
        </w:rPr>
      </w:pPr>
    </w:p>
    <w:p w14:paraId="70E6834E" w14:textId="77777777" w:rsidR="00F42204" w:rsidRPr="0096750D" w:rsidRDefault="00F42204" w:rsidP="00F42204">
      <w:pPr>
        <w:rPr>
          <w:rFonts w:asciiTheme="majorBidi" w:hAnsiTheme="majorBidi" w:cstheme="majorBidi"/>
          <w:lang w:val="es-CL"/>
        </w:rPr>
      </w:pPr>
    </w:p>
    <w:p w14:paraId="56484B58"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Señores</w:t>
      </w:r>
    </w:p>
    <w:p w14:paraId="2E7F5A58"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Itaú Corpbanca</w:t>
      </w:r>
    </w:p>
    <w:p w14:paraId="66B9A09B" w14:textId="77777777" w:rsidR="00F42204" w:rsidRDefault="00F42204" w:rsidP="00F42204">
      <w:pPr>
        <w:rPr>
          <w:rFonts w:asciiTheme="majorBidi" w:hAnsiTheme="majorBidi" w:cstheme="majorBidi"/>
          <w:lang w:val="es-CL"/>
        </w:rPr>
      </w:pPr>
      <w:r w:rsidRPr="0096750D">
        <w:rPr>
          <w:rFonts w:asciiTheme="majorBidi" w:hAnsiTheme="majorBidi" w:cstheme="majorBidi"/>
          <w:lang w:val="es-CL"/>
        </w:rPr>
        <w:t>Banco Agente</w:t>
      </w:r>
    </w:p>
    <w:p w14:paraId="7A5354D0" w14:textId="77777777" w:rsidR="00F42204" w:rsidRDefault="00F42204" w:rsidP="00F42204">
      <w:pPr>
        <w:rPr>
          <w:rFonts w:asciiTheme="majorBidi" w:hAnsiTheme="majorBidi" w:cstheme="majorBidi"/>
          <w:noProof/>
          <w:lang w:val="es-ES_tradnl"/>
        </w:rPr>
      </w:pPr>
      <w:r>
        <w:rPr>
          <w:rFonts w:asciiTheme="majorBidi" w:hAnsiTheme="majorBidi" w:cstheme="majorBidi"/>
          <w:noProof/>
          <w:lang w:val="es-ES_tradnl"/>
        </w:rPr>
        <w:t xml:space="preserve">Rosario Norte 660, Las Condes, </w:t>
      </w:r>
    </w:p>
    <w:p w14:paraId="69E9AF17" w14:textId="77777777" w:rsidR="00F42204" w:rsidRDefault="00F42204" w:rsidP="00F42204">
      <w:pPr>
        <w:rPr>
          <w:rFonts w:asciiTheme="majorBidi" w:hAnsiTheme="majorBidi" w:cstheme="majorBidi"/>
          <w:lang w:val="es-CL"/>
        </w:rPr>
      </w:pPr>
      <w:r>
        <w:rPr>
          <w:rFonts w:asciiTheme="majorBidi" w:hAnsiTheme="majorBidi" w:cstheme="majorBidi"/>
          <w:noProof/>
          <w:lang w:val="es-ES_tradnl"/>
        </w:rPr>
        <w:t xml:space="preserve">Santiago </w:t>
      </w:r>
    </w:p>
    <w:p w14:paraId="44EEE530"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Attn: Susana Guindulain</w:t>
      </w:r>
    </w:p>
    <w:p w14:paraId="1BDB487E" w14:textId="77777777" w:rsidR="00F42204" w:rsidRPr="0096750D" w:rsidRDefault="00F42204" w:rsidP="00F42204">
      <w:pPr>
        <w:rPr>
          <w:rFonts w:asciiTheme="majorBidi" w:hAnsiTheme="majorBidi" w:cstheme="majorBidi"/>
          <w:lang w:val="es-CL"/>
        </w:rPr>
      </w:pPr>
    </w:p>
    <w:p w14:paraId="4678CC62" w14:textId="77777777" w:rsidR="00F42204" w:rsidRPr="0096750D" w:rsidRDefault="00F42204" w:rsidP="00F42204">
      <w:pPr>
        <w:rPr>
          <w:rFonts w:asciiTheme="majorBidi" w:hAnsiTheme="majorBidi" w:cstheme="majorBidi"/>
          <w:lang w:val="es-CL"/>
        </w:rPr>
      </w:pPr>
    </w:p>
    <w:p w14:paraId="2345B7CD" w14:textId="77777777" w:rsidR="00F42204" w:rsidRPr="0096750D" w:rsidRDefault="00F42204" w:rsidP="00F42204">
      <w:pPr>
        <w:jc w:val="right"/>
        <w:rPr>
          <w:rFonts w:asciiTheme="majorBidi" w:hAnsiTheme="majorBidi" w:cstheme="majorBidi"/>
          <w:u w:val="single"/>
          <w:lang w:val="es-CL"/>
        </w:rPr>
      </w:pP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u w:val="single"/>
          <w:lang w:val="es-CL"/>
        </w:rPr>
        <w:t xml:space="preserve">Asunto: </w:t>
      </w:r>
      <w:r w:rsidRPr="00B70112">
        <w:rPr>
          <w:rFonts w:asciiTheme="majorBidi" w:hAnsiTheme="majorBidi" w:cstheme="majorBidi"/>
          <w:u w:val="single"/>
          <w:lang w:val="es-CL"/>
        </w:rPr>
        <w:t>Notificación de Incumplimiento de las Obligaciones Garantizadas</w:t>
      </w:r>
    </w:p>
    <w:p w14:paraId="44A8F20A" w14:textId="77777777" w:rsidR="00F42204" w:rsidRPr="0096750D" w:rsidRDefault="00F42204" w:rsidP="00F42204">
      <w:pPr>
        <w:rPr>
          <w:rFonts w:asciiTheme="majorBidi" w:hAnsiTheme="majorBidi" w:cstheme="majorBidi"/>
          <w:lang w:val="es-CL"/>
        </w:rPr>
      </w:pPr>
    </w:p>
    <w:p w14:paraId="205A36D0" w14:textId="77777777" w:rsidR="00F42204" w:rsidRPr="0096750D" w:rsidRDefault="00F42204" w:rsidP="00F42204">
      <w:pPr>
        <w:rPr>
          <w:rFonts w:asciiTheme="majorBidi" w:hAnsiTheme="majorBidi" w:cstheme="majorBidi"/>
          <w:lang w:val="es-CL"/>
        </w:rPr>
      </w:pPr>
    </w:p>
    <w:p w14:paraId="3FF5807C"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De conformidad a </w:t>
      </w:r>
      <w:r w:rsidRPr="0096750D">
        <w:rPr>
          <w:rFonts w:asciiTheme="majorBidi" w:hAnsiTheme="majorBidi" w:cstheme="majorBidi"/>
          <w:lang w:val="es-CL"/>
        </w:rPr>
        <w:t xml:space="preserve">lo dispuesto en la Cláusula Tres.Seis del Contrato de Apertura, Mantención y Operación de Cuentas celebrado </w:t>
      </w:r>
      <w:r>
        <w:rPr>
          <w:rFonts w:asciiTheme="majorBidi" w:hAnsiTheme="majorBidi" w:cstheme="majorBidi"/>
          <w:lang w:val="es-CL"/>
        </w:rPr>
        <w:t xml:space="preserve">de </w:t>
      </w:r>
      <w:r w:rsidRPr="0096750D">
        <w:rPr>
          <w:rFonts w:asciiTheme="majorBidi" w:hAnsiTheme="majorBidi" w:cstheme="majorBidi"/>
          <w:lang w:val="es-CL"/>
        </w:rPr>
        <w:t xml:space="preserve">fecha </w:t>
      </w:r>
      <w:r w:rsidRPr="0036608F">
        <w:rPr>
          <w:rFonts w:asciiTheme="majorBidi" w:hAnsiTheme="majorBidi" w:cstheme="majorBidi"/>
          <w:lang w:val="es-CL"/>
        </w:rPr>
        <w:t>[●]</w:t>
      </w:r>
      <w:r w:rsidRPr="0096750D">
        <w:rPr>
          <w:rFonts w:asciiTheme="majorBidi" w:hAnsiTheme="majorBidi" w:cstheme="majorBidi"/>
          <w:lang w:val="es-CL"/>
        </w:rPr>
        <w:t xml:space="preserve">, entre Bicicletas </w:t>
      </w:r>
      <w:r>
        <w:rPr>
          <w:rFonts w:asciiTheme="majorBidi" w:hAnsiTheme="majorBidi" w:cstheme="majorBidi"/>
          <w:lang w:val="es-CL"/>
        </w:rPr>
        <w:t>Públicas</w:t>
      </w:r>
      <w:r w:rsidRPr="0096750D">
        <w:rPr>
          <w:rFonts w:asciiTheme="majorBidi" w:hAnsiTheme="majorBidi" w:cstheme="majorBidi"/>
          <w:lang w:val="es-CL"/>
        </w:rPr>
        <w:t xml:space="preserve"> de Santiago SpA e Itaú Corpbanca (el “</w:t>
      </w:r>
      <w:r w:rsidRPr="0005163E">
        <w:rPr>
          <w:rFonts w:asciiTheme="majorBidi" w:hAnsiTheme="majorBidi" w:cstheme="majorBidi"/>
          <w:b/>
          <w:bCs/>
          <w:lang w:val="es-CL"/>
        </w:rPr>
        <w:t>Contrato</w:t>
      </w:r>
      <w:r w:rsidRPr="0096750D">
        <w:rPr>
          <w:rFonts w:asciiTheme="majorBidi" w:hAnsiTheme="majorBidi" w:cstheme="majorBidi"/>
          <w:lang w:val="es-CL"/>
        </w:rPr>
        <w:t xml:space="preserve">”) </w:t>
      </w:r>
      <w:r>
        <w:rPr>
          <w:rFonts w:asciiTheme="majorBidi" w:hAnsiTheme="majorBidi" w:cstheme="majorBidi"/>
          <w:lang w:val="es-CL"/>
        </w:rPr>
        <w:t>les informamos que ha ocurrido un Evento de Incumplimiento y por tanto, en cumplimiento del Contrato, requerimos que durante el Período de Bloqueo se mantengan los dineros depositados en la Cuenta Restringida.</w:t>
      </w:r>
    </w:p>
    <w:p w14:paraId="484EF45B" w14:textId="77777777" w:rsidR="00F42204" w:rsidRDefault="00F42204" w:rsidP="00F42204">
      <w:pPr>
        <w:ind w:firstLine="708"/>
        <w:jc w:val="both"/>
        <w:rPr>
          <w:rFonts w:asciiTheme="majorBidi" w:hAnsiTheme="majorBidi" w:cstheme="majorBidi"/>
          <w:lang w:val="es-CL"/>
        </w:rPr>
      </w:pPr>
    </w:p>
    <w:p w14:paraId="180122B3"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Los términos en mayúscula que no se encuentren expresamente definidos en la presente carta tendrán el significado que se les asigna en el Contrato. </w:t>
      </w:r>
    </w:p>
    <w:p w14:paraId="7E9CE61F" w14:textId="77777777" w:rsidR="00F42204" w:rsidRDefault="00F42204" w:rsidP="00F42204">
      <w:pPr>
        <w:ind w:firstLine="708"/>
        <w:jc w:val="both"/>
        <w:rPr>
          <w:rFonts w:asciiTheme="majorBidi" w:hAnsiTheme="majorBidi" w:cstheme="majorBidi"/>
          <w:lang w:val="es-CL"/>
        </w:rPr>
      </w:pPr>
    </w:p>
    <w:p w14:paraId="64351CD5" w14:textId="77777777" w:rsidR="00F42204" w:rsidRDefault="00F42204" w:rsidP="00F42204">
      <w:pPr>
        <w:ind w:firstLine="708"/>
        <w:jc w:val="both"/>
        <w:rPr>
          <w:rFonts w:asciiTheme="majorBidi" w:hAnsiTheme="majorBidi" w:cstheme="majorBidi"/>
          <w:lang w:val="es-CL"/>
        </w:rPr>
      </w:pPr>
    </w:p>
    <w:p w14:paraId="64A01508" w14:textId="77777777" w:rsidR="00F42204" w:rsidRPr="0096750D" w:rsidRDefault="00F42204" w:rsidP="00F42204">
      <w:pPr>
        <w:ind w:firstLine="708"/>
        <w:jc w:val="both"/>
        <w:rPr>
          <w:rFonts w:asciiTheme="majorBidi" w:hAnsiTheme="majorBidi" w:cstheme="majorBidi"/>
          <w:lang w:val="es-CL"/>
        </w:rPr>
      </w:pPr>
      <w:r w:rsidRPr="0096750D">
        <w:rPr>
          <w:rFonts w:asciiTheme="majorBidi" w:hAnsiTheme="majorBidi" w:cstheme="majorBidi"/>
          <w:lang w:val="es-CL"/>
        </w:rPr>
        <w:t xml:space="preserve">, </w:t>
      </w:r>
    </w:p>
    <w:p w14:paraId="6C53C532" w14:textId="77777777" w:rsidR="00F42204" w:rsidRPr="0096750D" w:rsidRDefault="00F42204" w:rsidP="00F42204">
      <w:pPr>
        <w:ind w:firstLine="708"/>
        <w:jc w:val="both"/>
        <w:rPr>
          <w:rFonts w:asciiTheme="majorBidi" w:hAnsiTheme="majorBidi" w:cstheme="majorBidi"/>
          <w:lang w:val="es-CL"/>
        </w:rPr>
      </w:pPr>
    </w:p>
    <w:p w14:paraId="64C10194" w14:textId="77777777" w:rsidR="00F42204" w:rsidRPr="0096750D" w:rsidRDefault="00F42204" w:rsidP="00F42204">
      <w:pPr>
        <w:rPr>
          <w:rFonts w:asciiTheme="majorBidi" w:hAnsiTheme="majorBidi" w:cstheme="majorBidi"/>
          <w:lang w:val="es-CL"/>
        </w:rPr>
      </w:pPr>
    </w:p>
    <w:p w14:paraId="5B6672B1" w14:textId="77777777" w:rsidR="00F42204" w:rsidRPr="0096750D" w:rsidRDefault="00F42204" w:rsidP="00F42204">
      <w:pPr>
        <w:rPr>
          <w:rFonts w:asciiTheme="majorBidi" w:hAnsiTheme="majorBidi" w:cstheme="majorBidi"/>
          <w:lang w:val="es-CL"/>
        </w:rPr>
      </w:pPr>
    </w:p>
    <w:p w14:paraId="044AC7AC" w14:textId="77777777" w:rsidR="00F42204" w:rsidRPr="0096750D" w:rsidRDefault="00F42204" w:rsidP="00F42204">
      <w:pPr>
        <w:ind w:firstLine="708"/>
        <w:rPr>
          <w:rFonts w:asciiTheme="majorBidi" w:hAnsiTheme="majorBidi" w:cstheme="majorBidi"/>
          <w:lang w:val="es-CL"/>
        </w:rPr>
      </w:pPr>
      <w:r w:rsidRPr="0096750D">
        <w:rPr>
          <w:rFonts w:asciiTheme="majorBidi" w:hAnsiTheme="majorBidi" w:cstheme="majorBidi"/>
          <w:lang w:val="es-CL"/>
        </w:rPr>
        <w:t>Sin otro particular, se despide atentamente de usted,</w:t>
      </w:r>
    </w:p>
    <w:p w14:paraId="43DABD05" w14:textId="77777777" w:rsidR="00F42204" w:rsidRPr="0096750D" w:rsidRDefault="00F42204" w:rsidP="00F42204">
      <w:pPr>
        <w:rPr>
          <w:rFonts w:asciiTheme="majorBidi" w:hAnsiTheme="majorBidi" w:cstheme="majorBidi"/>
          <w:lang w:val="es-CL"/>
        </w:rPr>
      </w:pPr>
    </w:p>
    <w:p w14:paraId="399230C0" w14:textId="77777777" w:rsidR="00F42204" w:rsidRPr="0096750D" w:rsidRDefault="00F42204" w:rsidP="00F42204">
      <w:pPr>
        <w:rPr>
          <w:rFonts w:asciiTheme="majorBidi" w:hAnsiTheme="majorBidi" w:cstheme="majorBidi"/>
          <w:lang w:val="es-CL"/>
        </w:rPr>
      </w:pPr>
    </w:p>
    <w:p w14:paraId="3864F79D" w14:textId="77777777" w:rsidR="00F42204" w:rsidRPr="0096750D" w:rsidRDefault="00F42204" w:rsidP="00F42204">
      <w:pPr>
        <w:rPr>
          <w:rFonts w:asciiTheme="majorBidi" w:hAnsiTheme="majorBidi" w:cstheme="majorBidi"/>
          <w:lang w:val="es-CL"/>
        </w:rPr>
      </w:pPr>
    </w:p>
    <w:p w14:paraId="147C0EEA" w14:textId="77777777" w:rsidR="00F42204" w:rsidRPr="0096750D" w:rsidRDefault="00F42204" w:rsidP="00F42204">
      <w:pPr>
        <w:rPr>
          <w:rFonts w:asciiTheme="majorBidi" w:hAnsiTheme="majorBidi" w:cstheme="majorBidi"/>
          <w:lang w:val="es-CL"/>
        </w:rPr>
      </w:pPr>
    </w:p>
    <w:p w14:paraId="7654E86B" w14:textId="77777777" w:rsidR="00F42204" w:rsidRPr="0096750D" w:rsidRDefault="00F42204" w:rsidP="00F42204">
      <w:pPr>
        <w:rPr>
          <w:rFonts w:asciiTheme="majorBidi" w:hAnsiTheme="majorBidi" w:cstheme="majorBidi"/>
          <w:lang w:val="es-CL"/>
        </w:rPr>
      </w:pPr>
    </w:p>
    <w:p w14:paraId="326540AA"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 xml:space="preserve">_________________________________________________                                               </w:t>
      </w:r>
    </w:p>
    <w:p w14:paraId="716E93E5"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pp.</w:t>
      </w:r>
      <w:r w:rsidRPr="001F0728">
        <w:t xml:space="preserve"> </w:t>
      </w:r>
      <w:r w:rsidRPr="00A300F2">
        <w:rPr>
          <w:rFonts w:asciiTheme="majorBidi" w:hAnsiTheme="majorBidi" w:cstheme="majorBidi"/>
          <w:b/>
          <w:bCs/>
        </w:rPr>
        <w:t>Oliveira Trust Distribuidora de Títulos e Valores Mobiliários S.A</w:t>
      </w:r>
    </w:p>
    <w:p w14:paraId="3A2CA5BD" w14:textId="77777777" w:rsidR="00F42204" w:rsidRPr="00A300F2" w:rsidRDefault="00F42204" w:rsidP="00F42204">
      <w:pPr>
        <w:rPr>
          <w:rFonts w:asciiTheme="majorBidi" w:hAnsiTheme="majorBidi" w:cstheme="majorBidi"/>
        </w:rPr>
      </w:pPr>
    </w:p>
    <w:p w14:paraId="5DDF0CB7" w14:textId="77777777" w:rsidR="00F42204" w:rsidRPr="00A300F2" w:rsidRDefault="00F42204" w:rsidP="00F42204">
      <w:pPr>
        <w:pStyle w:val="Corpodetexto2"/>
        <w:jc w:val="center"/>
        <w:rPr>
          <w:rFonts w:asciiTheme="majorBidi" w:hAnsiTheme="majorBidi" w:cstheme="majorBidi"/>
          <w:b w:val="0"/>
        </w:rPr>
      </w:pPr>
    </w:p>
    <w:p w14:paraId="50F7A624" w14:textId="77777777" w:rsidR="00F42204" w:rsidRPr="0096750D" w:rsidRDefault="00F42204" w:rsidP="00F42204">
      <w:pPr>
        <w:pStyle w:val="Corpodetexto2"/>
        <w:pageBreakBefore/>
        <w:jc w:val="center"/>
        <w:rPr>
          <w:rFonts w:asciiTheme="majorBidi" w:hAnsiTheme="majorBidi" w:cstheme="majorBidi"/>
          <w:b w:val="0"/>
          <w:lang w:val="es-ES"/>
        </w:rPr>
      </w:pPr>
      <w:r w:rsidRPr="0096750D">
        <w:rPr>
          <w:rFonts w:asciiTheme="majorBidi" w:hAnsiTheme="majorBidi" w:cstheme="majorBidi"/>
          <w:lang w:val="es-ES"/>
        </w:rPr>
        <w:t xml:space="preserve">Anexo </w:t>
      </w:r>
      <w:r>
        <w:rPr>
          <w:rFonts w:asciiTheme="majorBidi" w:hAnsiTheme="majorBidi" w:cstheme="majorBidi"/>
          <w:lang w:val="es-ES"/>
        </w:rPr>
        <w:t>N° 3</w:t>
      </w:r>
    </w:p>
    <w:p w14:paraId="47AD8EDD" w14:textId="77777777" w:rsidR="00F42204" w:rsidRPr="0096750D" w:rsidRDefault="00F42204" w:rsidP="00F42204">
      <w:pPr>
        <w:pStyle w:val="Corpodetexto2"/>
        <w:jc w:val="center"/>
        <w:rPr>
          <w:rFonts w:asciiTheme="majorBidi" w:hAnsiTheme="majorBidi" w:cstheme="majorBidi"/>
          <w:b w:val="0"/>
          <w:lang w:val="es-ES"/>
        </w:rPr>
      </w:pPr>
      <w:r w:rsidRPr="0036608F">
        <w:rPr>
          <w:rFonts w:asciiTheme="majorBidi" w:hAnsiTheme="majorBidi" w:cstheme="majorBidi"/>
          <w:bCs/>
        </w:rPr>
        <w:t>Notificación de</w:t>
      </w:r>
      <w:r>
        <w:rPr>
          <w:rFonts w:asciiTheme="majorBidi" w:hAnsiTheme="majorBidi" w:cstheme="majorBidi"/>
          <w:bCs/>
        </w:rPr>
        <w:t xml:space="preserve"> Subsanación del Evento de Incumplimiento</w:t>
      </w:r>
    </w:p>
    <w:p w14:paraId="684EA1AE" w14:textId="77777777" w:rsidR="00F42204" w:rsidRPr="0096750D" w:rsidRDefault="00F42204" w:rsidP="00F42204">
      <w:pPr>
        <w:pStyle w:val="Corpodetexto2"/>
        <w:jc w:val="center"/>
        <w:rPr>
          <w:rFonts w:asciiTheme="majorBidi" w:hAnsiTheme="majorBidi" w:cstheme="majorBidi"/>
          <w:b w:val="0"/>
          <w:lang w:val="es-ES"/>
        </w:rPr>
      </w:pPr>
    </w:p>
    <w:p w14:paraId="2B9D718B" w14:textId="77777777" w:rsidR="00F42204" w:rsidRPr="0096750D" w:rsidRDefault="00F42204" w:rsidP="00F42204">
      <w:pPr>
        <w:jc w:val="right"/>
        <w:rPr>
          <w:rFonts w:asciiTheme="majorBidi" w:hAnsiTheme="majorBidi" w:cstheme="majorBidi"/>
          <w:lang w:val="es-CL"/>
        </w:rPr>
      </w:pPr>
      <w:r w:rsidRPr="0096750D">
        <w:rPr>
          <w:rFonts w:asciiTheme="majorBidi" w:hAnsiTheme="majorBidi" w:cstheme="majorBidi"/>
          <w:lang w:val="es-CL"/>
        </w:rPr>
        <w:t xml:space="preserve">Santiago, </w:t>
      </w:r>
      <w:r w:rsidRPr="0036608F">
        <w:rPr>
          <w:rFonts w:asciiTheme="majorBidi" w:hAnsiTheme="majorBidi" w:cstheme="majorBidi"/>
          <w:lang w:val="es-CL"/>
        </w:rPr>
        <w:t>[●]</w:t>
      </w:r>
      <w:r w:rsidRPr="0096750D">
        <w:rPr>
          <w:rFonts w:asciiTheme="majorBidi" w:hAnsiTheme="majorBidi" w:cstheme="majorBidi"/>
          <w:lang w:val="es-CL"/>
        </w:rPr>
        <w:t xml:space="preserve">  de </w:t>
      </w:r>
      <w:r w:rsidRPr="0036608F">
        <w:rPr>
          <w:rFonts w:asciiTheme="majorBidi" w:hAnsiTheme="majorBidi" w:cstheme="majorBidi"/>
          <w:lang w:val="es-CL"/>
        </w:rPr>
        <w:t>[●]</w:t>
      </w:r>
      <w:r w:rsidRPr="0096750D">
        <w:rPr>
          <w:rFonts w:asciiTheme="majorBidi" w:hAnsiTheme="majorBidi" w:cstheme="majorBidi"/>
          <w:lang w:val="es-CL"/>
        </w:rPr>
        <w:t xml:space="preserve">  de </w:t>
      </w:r>
      <w:r w:rsidRPr="0036608F">
        <w:rPr>
          <w:rFonts w:asciiTheme="majorBidi" w:hAnsiTheme="majorBidi" w:cstheme="majorBidi"/>
          <w:lang w:val="es-CL"/>
        </w:rPr>
        <w:t>[●]</w:t>
      </w:r>
      <w:r>
        <w:rPr>
          <w:rFonts w:asciiTheme="majorBidi" w:hAnsiTheme="majorBidi" w:cstheme="majorBidi"/>
          <w:lang w:val="es-CL"/>
        </w:rPr>
        <w:t xml:space="preserve"> </w:t>
      </w:r>
    </w:p>
    <w:p w14:paraId="5219B976" w14:textId="77777777" w:rsidR="00F42204" w:rsidRPr="0096750D" w:rsidRDefault="00F42204" w:rsidP="00F42204">
      <w:pPr>
        <w:rPr>
          <w:rFonts w:asciiTheme="majorBidi" w:hAnsiTheme="majorBidi" w:cstheme="majorBidi"/>
          <w:lang w:val="es-CL"/>
        </w:rPr>
      </w:pPr>
    </w:p>
    <w:p w14:paraId="3FECC726" w14:textId="77777777" w:rsidR="00F42204" w:rsidRPr="0096750D" w:rsidRDefault="00F42204" w:rsidP="00F42204">
      <w:pPr>
        <w:rPr>
          <w:rFonts w:asciiTheme="majorBidi" w:hAnsiTheme="majorBidi" w:cstheme="majorBidi"/>
          <w:lang w:val="es-CL"/>
        </w:rPr>
      </w:pPr>
    </w:p>
    <w:p w14:paraId="79A0CA21"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Señores</w:t>
      </w:r>
    </w:p>
    <w:p w14:paraId="28773F36"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Itaú Corpbanca</w:t>
      </w:r>
    </w:p>
    <w:p w14:paraId="01C0D1C3" w14:textId="77777777" w:rsidR="00F42204" w:rsidRDefault="00F42204" w:rsidP="00F42204">
      <w:pPr>
        <w:rPr>
          <w:rFonts w:asciiTheme="majorBidi" w:hAnsiTheme="majorBidi" w:cstheme="majorBidi"/>
          <w:lang w:val="es-CL"/>
        </w:rPr>
      </w:pPr>
      <w:r w:rsidRPr="0096750D">
        <w:rPr>
          <w:rFonts w:asciiTheme="majorBidi" w:hAnsiTheme="majorBidi" w:cstheme="majorBidi"/>
          <w:lang w:val="es-CL"/>
        </w:rPr>
        <w:t>Banco Agente</w:t>
      </w:r>
    </w:p>
    <w:p w14:paraId="5D3BE2D4" w14:textId="77777777" w:rsidR="00F42204" w:rsidRDefault="00F42204" w:rsidP="00F42204">
      <w:pPr>
        <w:rPr>
          <w:rFonts w:asciiTheme="majorBidi" w:hAnsiTheme="majorBidi" w:cstheme="majorBidi"/>
          <w:noProof/>
          <w:lang w:val="es-ES_tradnl"/>
        </w:rPr>
      </w:pPr>
      <w:r>
        <w:rPr>
          <w:rFonts w:asciiTheme="majorBidi" w:hAnsiTheme="majorBidi" w:cstheme="majorBidi"/>
          <w:noProof/>
          <w:lang w:val="es-ES_tradnl"/>
        </w:rPr>
        <w:t xml:space="preserve">Rosario Norte 660, Las Condes, </w:t>
      </w:r>
    </w:p>
    <w:p w14:paraId="5D79D9AD" w14:textId="77777777" w:rsidR="00F42204" w:rsidRDefault="00F42204" w:rsidP="00F42204">
      <w:pPr>
        <w:rPr>
          <w:rFonts w:asciiTheme="majorBidi" w:hAnsiTheme="majorBidi" w:cstheme="majorBidi"/>
          <w:noProof/>
          <w:lang w:val="es-ES_tradnl"/>
        </w:rPr>
      </w:pPr>
      <w:r>
        <w:rPr>
          <w:rFonts w:asciiTheme="majorBidi" w:hAnsiTheme="majorBidi" w:cstheme="majorBidi"/>
          <w:noProof/>
          <w:lang w:val="es-ES_tradnl"/>
        </w:rPr>
        <w:t>Santiago</w:t>
      </w:r>
    </w:p>
    <w:p w14:paraId="26A09997" w14:textId="77777777" w:rsidR="00F42204" w:rsidRPr="0096750D" w:rsidRDefault="00F42204" w:rsidP="00F42204">
      <w:pPr>
        <w:rPr>
          <w:rFonts w:asciiTheme="majorBidi" w:hAnsiTheme="majorBidi" w:cstheme="majorBidi"/>
          <w:lang w:val="es-CL"/>
        </w:rPr>
      </w:pPr>
    </w:p>
    <w:p w14:paraId="7A31043A" w14:textId="77777777" w:rsidR="00F42204" w:rsidRPr="0096750D" w:rsidRDefault="00F42204" w:rsidP="00F42204">
      <w:pPr>
        <w:rPr>
          <w:rFonts w:asciiTheme="majorBidi" w:hAnsiTheme="majorBidi" w:cstheme="majorBidi"/>
          <w:lang w:val="es-CL"/>
        </w:rPr>
      </w:pPr>
      <w:r w:rsidRPr="0096750D">
        <w:rPr>
          <w:rFonts w:asciiTheme="majorBidi" w:hAnsiTheme="majorBidi" w:cstheme="majorBidi"/>
          <w:lang w:val="es-CL"/>
        </w:rPr>
        <w:t>Attn: Susana Guindulain</w:t>
      </w:r>
    </w:p>
    <w:p w14:paraId="457C251F" w14:textId="77777777" w:rsidR="00F42204" w:rsidRPr="0096750D" w:rsidRDefault="00F42204" w:rsidP="00F42204">
      <w:pPr>
        <w:rPr>
          <w:rFonts w:asciiTheme="majorBidi" w:hAnsiTheme="majorBidi" w:cstheme="majorBidi"/>
          <w:lang w:val="es-CL"/>
        </w:rPr>
      </w:pPr>
    </w:p>
    <w:p w14:paraId="46A9006F" w14:textId="77777777" w:rsidR="00F42204" w:rsidRPr="0096750D" w:rsidRDefault="00F42204" w:rsidP="00F42204">
      <w:pPr>
        <w:rPr>
          <w:rFonts w:asciiTheme="majorBidi" w:hAnsiTheme="majorBidi" w:cstheme="majorBidi"/>
          <w:lang w:val="es-CL"/>
        </w:rPr>
      </w:pPr>
    </w:p>
    <w:p w14:paraId="5C828AEC" w14:textId="77777777" w:rsidR="00F42204" w:rsidRPr="00D06998" w:rsidRDefault="00F42204" w:rsidP="00F42204">
      <w:pPr>
        <w:jc w:val="right"/>
        <w:rPr>
          <w:rFonts w:asciiTheme="majorBidi" w:hAnsiTheme="majorBidi" w:cstheme="majorBidi"/>
          <w:u w:val="single"/>
          <w:lang w:val="es-CL"/>
        </w:rPr>
      </w:pP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lang w:val="es-CL"/>
        </w:rPr>
        <w:tab/>
      </w:r>
      <w:r w:rsidRPr="0096750D">
        <w:rPr>
          <w:rFonts w:asciiTheme="majorBidi" w:hAnsiTheme="majorBidi" w:cstheme="majorBidi"/>
          <w:u w:val="single"/>
          <w:lang w:val="es-CL"/>
        </w:rPr>
        <w:t xml:space="preserve">Asunto: </w:t>
      </w:r>
      <w:r w:rsidRPr="00D06998">
        <w:rPr>
          <w:rFonts w:asciiTheme="majorBidi" w:hAnsiTheme="majorBidi" w:cstheme="majorBidi"/>
          <w:u w:val="single"/>
          <w:lang w:val="es-CL"/>
        </w:rPr>
        <w:t>Notificación de Subsanación del Evento de Incumplimiento</w:t>
      </w:r>
    </w:p>
    <w:p w14:paraId="17186F75" w14:textId="77777777" w:rsidR="00F42204" w:rsidRPr="0096750D" w:rsidRDefault="00F42204" w:rsidP="00F42204">
      <w:pPr>
        <w:rPr>
          <w:rFonts w:asciiTheme="majorBidi" w:hAnsiTheme="majorBidi" w:cstheme="majorBidi"/>
          <w:lang w:val="es-CL"/>
        </w:rPr>
      </w:pPr>
    </w:p>
    <w:p w14:paraId="1F788850"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De conformidad a </w:t>
      </w:r>
      <w:r w:rsidRPr="00666C73">
        <w:rPr>
          <w:rFonts w:asciiTheme="majorBidi" w:hAnsiTheme="majorBidi" w:cstheme="majorBidi"/>
          <w:lang w:val="es-CL"/>
        </w:rPr>
        <w:t xml:space="preserve">lo dispuesto en la Cláusula Tres.Seis del Contrato de Apertura, Mantención y Operación de Cuentas celebrado </w:t>
      </w:r>
      <w:r>
        <w:rPr>
          <w:rFonts w:asciiTheme="majorBidi" w:hAnsiTheme="majorBidi" w:cstheme="majorBidi"/>
          <w:lang w:val="es-CL"/>
        </w:rPr>
        <w:t>de</w:t>
      </w:r>
      <w:r w:rsidRPr="00666C73">
        <w:rPr>
          <w:rFonts w:asciiTheme="majorBidi" w:hAnsiTheme="majorBidi" w:cstheme="majorBidi"/>
          <w:lang w:val="es-CL"/>
        </w:rPr>
        <w:t xml:space="preserve"> fecha </w:t>
      </w:r>
      <w:r w:rsidRPr="0036608F">
        <w:rPr>
          <w:rFonts w:asciiTheme="majorBidi" w:hAnsiTheme="majorBidi" w:cstheme="majorBidi"/>
          <w:lang w:val="es-CL"/>
        </w:rPr>
        <w:t>[●]</w:t>
      </w:r>
      <w:r w:rsidRPr="00666C73">
        <w:rPr>
          <w:rFonts w:asciiTheme="majorBidi" w:hAnsiTheme="majorBidi" w:cstheme="majorBidi"/>
          <w:lang w:val="es-CL"/>
        </w:rPr>
        <w:t xml:space="preserve"> , entre Bicicletas Públicas de Santiago SpA e Itaú Corpbanca (el “</w:t>
      </w:r>
      <w:r w:rsidRPr="00666C73">
        <w:rPr>
          <w:rFonts w:asciiTheme="majorBidi" w:hAnsiTheme="majorBidi" w:cstheme="majorBidi"/>
          <w:b/>
          <w:bCs/>
          <w:lang w:val="es-CL"/>
        </w:rPr>
        <w:t>Contrato</w:t>
      </w:r>
      <w:r w:rsidRPr="00666C73">
        <w:rPr>
          <w:rFonts w:asciiTheme="majorBidi" w:hAnsiTheme="majorBidi" w:cstheme="majorBidi"/>
          <w:lang w:val="es-CL"/>
        </w:rPr>
        <w:t>”)</w:t>
      </w:r>
      <w:r>
        <w:rPr>
          <w:rFonts w:asciiTheme="majorBidi" w:hAnsiTheme="majorBidi" w:cstheme="majorBidi"/>
          <w:lang w:val="es-CL"/>
        </w:rPr>
        <w:t xml:space="preserve">, le informamos a Ud. con fecha </w:t>
      </w:r>
      <w:r w:rsidRPr="0036608F">
        <w:rPr>
          <w:rFonts w:asciiTheme="majorBidi" w:hAnsiTheme="majorBidi" w:cstheme="majorBidi"/>
          <w:lang w:val="es-CL"/>
        </w:rPr>
        <w:t>[●]</w:t>
      </w:r>
      <w:r>
        <w:rPr>
          <w:rFonts w:asciiTheme="majorBidi" w:hAnsiTheme="majorBidi" w:cstheme="majorBidi"/>
          <w:lang w:val="es-CL"/>
        </w:rPr>
        <w:t xml:space="preserve"> se ha subsanado el Evento de Incumplimiento informado a Ud. mediante carta de fecha </w:t>
      </w:r>
      <w:r w:rsidRPr="0036608F">
        <w:rPr>
          <w:rFonts w:asciiTheme="majorBidi" w:hAnsiTheme="majorBidi" w:cstheme="majorBidi"/>
          <w:lang w:val="es-CL"/>
        </w:rPr>
        <w:t>[●]</w:t>
      </w:r>
      <w:r>
        <w:rPr>
          <w:rFonts w:asciiTheme="majorBidi" w:hAnsiTheme="majorBidi" w:cstheme="majorBidi"/>
          <w:lang w:val="es-CL"/>
        </w:rPr>
        <w:t xml:space="preserve">, y en consecuencia le instruimos terminar con el Período de Bloqueo y transferir los fondos existentes en la Cuenta Restringida a la Cuenta de Libre Disposición de acuerdo a los términos del Contrato. </w:t>
      </w:r>
    </w:p>
    <w:p w14:paraId="6E12305D" w14:textId="77777777" w:rsidR="00F42204" w:rsidRDefault="00F42204" w:rsidP="00F42204">
      <w:pPr>
        <w:ind w:firstLine="708"/>
        <w:jc w:val="both"/>
        <w:rPr>
          <w:rFonts w:asciiTheme="majorBidi" w:hAnsiTheme="majorBidi" w:cstheme="majorBidi"/>
          <w:lang w:val="es-CL"/>
        </w:rPr>
      </w:pPr>
    </w:p>
    <w:p w14:paraId="4AD64EAE"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Los términos en mayúscula que no se encuentren expresamente definidos en la presente carta tendrán el significado que se les asigna en el Contrato. </w:t>
      </w:r>
    </w:p>
    <w:p w14:paraId="1A953C75" w14:textId="77777777" w:rsidR="00F42204" w:rsidRPr="0096750D" w:rsidRDefault="00F42204" w:rsidP="00F42204">
      <w:pPr>
        <w:ind w:firstLine="708"/>
        <w:jc w:val="both"/>
        <w:rPr>
          <w:rFonts w:asciiTheme="majorBidi" w:hAnsiTheme="majorBidi" w:cstheme="majorBidi"/>
          <w:lang w:val="es-CL"/>
        </w:rPr>
      </w:pPr>
    </w:p>
    <w:p w14:paraId="6A3D26C6" w14:textId="77777777" w:rsidR="00F42204" w:rsidRPr="0096750D" w:rsidRDefault="00F42204" w:rsidP="00F42204">
      <w:pPr>
        <w:ind w:firstLine="708"/>
        <w:jc w:val="both"/>
        <w:rPr>
          <w:rFonts w:asciiTheme="majorBidi" w:hAnsiTheme="majorBidi" w:cstheme="majorBidi"/>
          <w:lang w:val="es-CL"/>
        </w:rPr>
      </w:pPr>
    </w:p>
    <w:p w14:paraId="470564B4" w14:textId="77777777" w:rsidR="00F42204" w:rsidRPr="0096750D" w:rsidRDefault="00F42204" w:rsidP="00F42204">
      <w:pPr>
        <w:rPr>
          <w:rFonts w:asciiTheme="majorBidi" w:hAnsiTheme="majorBidi" w:cstheme="majorBidi"/>
          <w:lang w:val="es-CL"/>
        </w:rPr>
      </w:pPr>
    </w:p>
    <w:p w14:paraId="34F52103" w14:textId="77777777" w:rsidR="00F42204" w:rsidRPr="0096750D" w:rsidRDefault="00F42204" w:rsidP="00F42204">
      <w:pPr>
        <w:rPr>
          <w:rFonts w:asciiTheme="majorBidi" w:hAnsiTheme="majorBidi" w:cstheme="majorBidi"/>
          <w:lang w:val="es-CL"/>
        </w:rPr>
      </w:pPr>
    </w:p>
    <w:p w14:paraId="3B003ED7" w14:textId="77777777" w:rsidR="00F42204" w:rsidRPr="0096750D" w:rsidRDefault="00F42204" w:rsidP="00F42204">
      <w:pPr>
        <w:ind w:firstLine="708"/>
        <w:rPr>
          <w:rFonts w:asciiTheme="majorBidi" w:hAnsiTheme="majorBidi" w:cstheme="majorBidi"/>
          <w:lang w:val="es-CL"/>
        </w:rPr>
      </w:pPr>
      <w:r w:rsidRPr="0096750D">
        <w:rPr>
          <w:rFonts w:asciiTheme="majorBidi" w:hAnsiTheme="majorBidi" w:cstheme="majorBidi"/>
          <w:lang w:val="es-CL"/>
        </w:rPr>
        <w:t>Sin otro particular, se despide atentamente de usted,</w:t>
      </w:r>
    </w:p>
    <w:p w14:paraId="13779447" w14:textId="77777777" w:rsidR="00F42204" w:rsidRPr="0096750D" w:rsidRDefault="00F42204" w:rsidP="00F42204">
      <w:pPr>
        <w:rPr>
          <w:rFonts w:asciiTheme="majorBidi" w:hAnsiTheme="majorBidi" w:cstheme="majorBidi"/>
          <w:lang w:val="es-CL"/>
        </w:rPr>
      </w:pPr>
    </w:p>
    <w:p w14:paraId="6D8016EC" w14:textId="77777777" w:rsidR="00F42204" w:rsidRPr="0096750D" w:rsidRDefault="00F42204" w:rsidP="00F42204">
      <w:pPr>
        <w:rPr>
          <w:rFonts w:asciiTheme="majorBidi" w:hAnsiTheme="majorBidi" w:cstheme="majorBidi"/>
          <w:lang w:val="es-CL"/>
        </w:rPr>
      </w:pPr>
    </w:p>
    <w:p w14:paraId="65FC3F3D" w14:textId="77777777" w:rsidR="00F42204" w:rsidRPr="0096750D" w:rsidRDefault="00F42204" w:rsidP="00F42204">
      <w:pPr>
        <w:rPr>
          <w:rFonts w:asciiTheme="majorBidi" w:hAnsiTheme="majorBidi" w:cstheme="majorBidi"/>
          <w:lang w:val="es-CL"/>
        </w:rPr>
      </w:pPr>
    </w:p>
    <w:p w14:paraId="1912E965" w14:textId="77777777" w:rsidR="00F42204" w:rsidRPr="0096750D" w:rsidRDefault="00F42204" w:rsidP="00F42204">
      <w:pPr>
        <w:rPr>
          <w:rFonts w:asciiTheme="majorBidi" w:hAnsiTheme="majorBidi" w:cstheme="majorBidi"/>
          <w:lang w:val="es-CL"/>
        </w:rPr>
      </w:pPr>
    </w:p>
    <w:p w14:paraId="05908031" w14:textId="77777777" w:rsidR="00F42204" w:rsidRPr="0096750D" w:rsidRDefault="00F42204" w:rsidP="00F42204">
      <w:pPr>
        <w:rPr>
          <w:rFonts w:asciiTheme="majorBidi" w:hAnsiTheme="majorBidi" w:cstheme="majorBidi"/>
          <w:lang w:val="es-CL"/>
        </w:rPr>
      </w:pPr>
    </w:p>
    <w:p w14:paraId="139289A2"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 xml:space="preserve">_________________________________________________                                               </w:t>
      </w:r>
    </w:p>
    <w:p w14:paraId="77B6B74F"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pp.</w:t>
      </w:r>
      <w:r w:rsidRPr="001F0728">
        <w:t xml:space="preserve"> </w:t>
      </w:r>
      <w:r w:rsidRPr="00A300F2">
        <w:rPr>
          <w:rFonts w:asciiTheme="majorBidi" w:hAnsiTheme="majorBidi" w:cstheme="majorBidi"/>
          <w:b/>
          <w:bCs/>
        </w:rPr>
        <w:t>Oliveira Trust Distribuidora de Títulos e Valores Mobiliários S.A</w:t>
      </w:r>
    </w:p>
    <w:p w14:paraId="37A33907" w14:textId="77777777" w:rsidR="00F42204" w:rsidRPr="00A300F2" w:rsidRDefault="00F42204" w:rsidP="00F42204">
      <w:pPr>
        <w:rPr>
          <w:rFonts w:asciiTheme="majorBidi" w:hAnsiTheme="majorBidi" w:cstheme="majorBidi"/>
          <w:b/>
        </w:rPr>
      </w:pPr>
      <w:r w:rsidRPr="00A300F2">
        <w:rPr>
          <w:rFonts w:asciiTheme="majorBidi" w:hAnsiTheme="majorBidi" w:cstheme="majorBidi"/>
          <w:b/>
        </w:rPr>
        <w:br w:type="page"/>
      </w:r>
    </w:p>
    <w:p w14:paraId="0BCF879B" w14:textId="77777777" w:rsidR="00F42204" w:rsidRPr="00A300F2" w:rsidRDefault="00F42204" w:rsidP="00F42204">
      <w:pPr>
        <w:pStyle w:val="Corpodetexto2"/>
        <w:rPr>
          <w:rFonts w:asciiTheme="majorBidi" w:hAnsiTheme="majorBidi" w:cstheme="majorBidi"/>
          <w:b w:val="0"/>
        </w:rPr>
      </w:pPr>
    </w:p>
    <w:p w14:paraId="3391F26B" w14:textId="77777777" w:rsidR="00F42204" w:rsidRPr="00A300F2" w:rsidRDefault="00F42204" w:rsidP="00F42204">
      <w:pPr>
        <w:pStyle w:val="Corpodetexto2"/>
        <w:jc w:val="center"/>
        <w:rPr>
          <w:rFonts w:asciiTheme="majorBidi" w:hAnsiTheme="majorBidi" w:cstheme="majorBidi"/>
          <w:b w:val="0"/>
        </w:rPr>
      </w:pPr>
    </w:p>
    <w:p w14:paraId="010DB3B0" w14:textId="77777777" w:rsidR="00F42204" w:rsidRPr="00A300F2" w:rsidRDefault="00F42204" w:rsidP="00F42204">
      <w:pPr>
        <w:pStyle w:val="Corpodetexto2"/>
        <w:jc w:val="center"/>
        <w:rPr>
          <w:rFonts w:asciiTheme="majorBidi" w:hAnsiTheme="majorBidi" w:cstheme="majorBidi"/>
          <w:b w:val="0"/>
        </w:rPr>
      </w:pPr>
      <w:r w:rsidRPr="00A300F2">
        <w:rPr>
          <w:rFonts w:asciiTheme="majorBidi" w:hAnsiTheme="majorBidi" w:cstheme="majorBidi"/>
        </w:rPr>
        <w:t xml:space="preserve">Anexo N° 4 </w:t>
      </w:r>
    </w:p>
    <w:p w14:paraId="05B31EFD" w14:textId="77777777" w:rsidR="00F42204" w:rsidRPr="00A300F2" w:rsidRDefault="00F42204" w:rsidP="00F42204">
      <w:pPr>
        <w:pStyle w:val="Corpodetexto2"/>
        <w:jc w:val="center"/>
        <w:rPr>
          <w:rFonts w:asciiTheme="majorBidi" w:hAnsiTheme="majorBidi" w:cstheme="majorBidi"/>
          <w:b w:val="0"/>
        </w:rPr>
      </w:pPr>
      <w:r w:rsidRPr="00A300F2">
        <w:rPr>
          <w:rFonts w:asciiTheme="majorBidi" w:hAnsiTheme="majorBidi" w:cstheme="majorBidi"/>
        </w:rPr>
        <w:t xml:space="preserve">Instrucción de Transferencia </w:t>
      </w:r>
    </w:p>
    <w:p w14:paraId="43B87E4B" w14:textId="77777777" w:rsidR="00F42204" w:rsidRPr="00A300F2" w:rsidRDefault="00F42204" w:rsidP="00F42204">
      <w:pPr>
        <w:pStyle w:val="Corpodetexto2"/>
        <w:jc w:val="center"/>
        <w:rPr>
          <w:rFonts w:asciiTheme="majorBidi" w:hAnsiTheme="majorBidi" w:cstheme="majorBidi"/>
          <w:b w:val="0"/>
        </w:rPr>
      </w:pPr>
    </w:p>
    <w:p w14:paraId="17D1D2EE" w14:textId="77777777" w:rsidR="00F42204" w:rsidRPr="00A300F2" w:rsidRDefault="00F42204" w:rsidP="00F42204">
      <w:pPr>
        <w:pStyle w:val="Corpodetexto2"/>
        <w:jc w:val="center"/>
        <w:rPr>
          <w:rFonts w:asciiTheme="majorBidi" w:hAnsiTheme="majorBidi" w:cstheme="majorBidi"/>
          <w:b w:val="0"/>
        </w:rPr>
      </w:pPr>
    </w:p>
    <w:p w14:paraId="6795BA38" w14:textId="77777777" w:rsidR="00F42204" w:rsidRPr="00A300F2" w:rsidRDefault="00F42204" w:rsidP="00F42204">
      <w:pPr>
        <w:jc w:val="right"/>
        <w:rPr>
          <w:rFonts w:asciiTheme="majorBidi" w:hAnsiTheme="majorBidi" w:cstheme="majorBidi"/>
        </w:rPr>
      </w:pPr>
      <w:r w:rsidRPr="00A300F2">
        <w:rPr>
          <w:rFonts w:asciiTheme="majorBidi" w:hAnsiTheme="majorBidi" w:cstheme="majorBidi"/>
        </w:rPr>
        <w:t>Santiago, [●] de [●] de 2021</w:t>
      </w:r>
    </w:p>
    <w:p w14:paraId="7615D44D" w14:textId="77777777" w:rsidR="00F42204" w:rsidRPr="00A300F2" w:rsidRDefault="00F42204" w:rsidP="00F42204">
      <w:pPr>
        <w:rPr>
          <w:rFonts w:asciiTheme="majorBidi" w:hAnsiTheme="majorBidi" w:cstheme="majorBidi"/>
        </w:rPr>
      </w:pPr>
    </w:p>
    <w:p w14:paraId="3E7E85A2" w14:textId="77777777" w:rsidR="00F42204" w:rsidRPr="00A300F2" w:rsidRDefault="00F42204" w:rsidP="00F42204">
      <w:pPr>
        <w:rPr>
          <w:rFonts w:asciiTheme="majorBidi" w:hAnsiTheme="majorBidi" w:cstheme="majorBidi"/>
        </w:rPr>
      </w:pPr>
    </w:p>
    <w:p w14:paraId="16D974D7" w14:textId="77777777" w:rsidR="00F42204" w:rsidRPr="00A300F2" w:rsidRDefault="00F42204" w:rsidP="00F42204">
      <w:pPr>
        <w:rPr>
          <w:rFonts w:asciiTheme="majorBidi" w:hAnsiTheme="majorBidi" w:cstheme="majorBidi"/>
        </w:rPr>
      </w:pPr>
      <w:r w:rsidRPr="00A300F2">
        <w:rPr>
          <w:rFonts w:asciiTheme="majorBidi" w:hAnsiTheme="majorBidi" w:cstheme="majorBidi"/>
        </w:rPr>
        <w:t>Señores</w:t>
      </w:r>
    </w:p>
    <w:p w14:paraId="2F641F8B" w14:textId="77777777" w:rsidR="00F42204" w:rsidRPr="00A300F2" w:rsidRDefault="00F42204" w:rsidP="00F42204">
      <w:pPr>
        <w:rPr>
          <w:rFonts w:asciiTheme="majorBidi" w:hAnsiTheme="majorBidi" w:cstheme="majorBidi"/>
        </w:rPr>
      </w:pPr>
      <w:r w:rsidRPr="00A300F2">
        <w:rPr>
          <w:rFonts w:asciiTheme="majorBidi" w:hAnsiTheme="majorBidi" w:cstheme="majorBidi"/>
        </w:rPr>
        <w:t>Itaú Corpbanca</w:t>
      </w:r>
    </w:p>
    <w:p w14:paraId="2F1ADD41" w14:textId="77777777" w:rsidR="00F42204" w:rsidRPr="00A300F2" w:rsidRDefault="00F42204" w:rsidP="00F42204">
      <w:pPr>
        <w:rPr>
          <w:rFonts w:asciiTheme="majorBidi" w:hAnsiTheme="majorBidi" w:cstheme="majorBidi"/>
        </w:rPr>
      </w:pPr>
      <w:r w:rsidRPr="00A300F2">
        <w:rPr>
          <w:rFonts w:asciiTheme="majorBidi" w:hAnsiTheme="majorBidi" w:cstheme="majorBidi"/>
        </w:rPr>
        <w:t>Banco Agente</w:t>
      </w:r>
    </w:p>
    <w:p w14:paraId="34A6E493" w14:textId="77777777" w:rsidR="00F42204" w:rsidRPr="00A300F2" w:rsidRDefault="00F42204" w:rsidP="00F42204">
      <w:pPr>
        <w:rPr>
          <w:rFonts w:asciiTheme="majorBidi" w:hAnsiTheme="majorBidi" w:cstheme="majorBidi"/>
          <w:noProof/>
        </w:rPr>
      </w:pPr>
      <w:r w:rsidRPr="00A300F2">
        <w:rPr>
          <w:rFonts w:asciiTheme="majorBidi" w:hAnsiTheme="majorBidi" w:cstheme="majorBidi"/>
          <w:noProof/>
        </w:rPr>
        <w:t xml:space="preserve">Rosario Norte 660, Las Condes, </w:t>
      </w:r>
    </w:p>
    <w:p w14:paraId="019BACB4" w14:textId="77777777" w:rsidR="00F42204" w:rsidRPr="00A300F2" w:rsidRDefault="00F42204" w:rsidP="00F42204">
      <w:pPr>
        <w:rPr>
          <w:rFonts w:asciiTheme="majorBidi" w:hAnsiTheme="majorBidi" w:cstheme="majorBidi"/>
          <w:noProof/>
        </w:rPr>
      </w:pPr>
      <w:r w:rsidRPr="00A300F2">
        <w:rPr>
          <w:rFonts w:asciiTheme="majorBidi" w:hAnsiTheme="majorBidi" w:cstheme="majorBidi"/>
          <w:noProof/>
        </w:rPr>
        <w:t>Santiago</w:t>
      </w:r>
    </w:p>
    <w:p w14:paraId="4C3D2BF0" w14:textId="77777777" w:rsidR="00F42204" w:rsidRPr="00A300F2" w:rsidRDefault="00F42204" w:rsidP="00F42204">
      <w:pPr>
        <w:rPr>
          <w:rFonts w:asciiTheme="majorBidi" w:hAnsiTheme="majorBidi" w:cstheme="majorBidi"/>
        </w:rPr>
      </w:pPr>
    </w:p>
    <w:p w14:paraId="61CB7904" w14:textId="77777777" w:rsidR="00F42204" w:rsidRPr="00A300F2" w:rsidRDefault="00F42204" w:rsidP="00F42204">
      <w:pPr>
        <w:rPr>
          <w:rFonts w:asciiTheme="majorBidi" w:hAnsiTheme="majorBidi" w:cstheme="majorBidi"/>
        </w:rPr>
      </w:pPr>
      <w:r w:rsidRPr="00A300F2">
        <w:rPr>
          <w:rFonts w:asciiTheme="majorBidi" w:hAnsiTheme="majorBidi" w:cstheme="majorBidi"/>
        </w:rPr>
        <w:t>Attn: Susana Guindulain</w:t>
      </w:r>
    </w:p>
    <w:p w14:paraId="55EE8A29" w14:textId="77777777" w:rsidR="00F42204" w:rsidRPr="00A300F2" w:rsidRDefault="00F42204" w:rsidP="00F42204">
      <w:pPr>
        <w:rPr>
          <w:rFonts w:asciiTheme="majorBidi" w:hAnsiTheme="majorBidi" w:cstheme="majorBidi"/>
        </w:rPr>
      </w:pPr>
    </w:p>
    <w:p w14:paraId="3B371C77" w14:textId="77777777" w:rsidR="00F42204" w:rsidRPr="00A300F2" w:rsidRDefault="00F42204" w:rsidP="00F42204">
      <w:pPr>
        <w:rPr>
          <w:rFonts w:asciiTheme="majorBidi" w:hAnsiTheme="majorBidi" w:cstheme="majorBidi"/>
        </w:rPr>
      </w:pPr>
    </w:p>
    <w:p w14:paraId="4C4BC557" w14:textId="77777777" w:rsidR="00F42204" w:rsidRDefault="00F42204" w:rsidP="00F42204">
      <w:pPr>
        <w:jc w:val="right"/>
        <w:rPr>
          <w:rFonts w:asciiTheme="majorBidi" w:hAnsiTheme="majorBidi" w:cstheme="majorBidi"/>
          <w:u w:val="single"/>
          <w:lang w:val="es-CL"/>
        </w:rPr>
      </w:pPr>
      <w:r w:rsidRPr="00A300F2">
        <w:rPr>
          <w:rFonts w:asciiTheme="majorBidi" w:hAnsiTheme="majorBidi" w:cstheme="majorBidi"/>
        </w:rPr>
        <w:tab/>
      </w:r>
      <w:r w:rsidRPr="00A300F2">
        <w:rPr>
          <w:rFonts w:asciiTheme="majorBidi" w:hAnsiTheme="majorBidi" w:cstheme="majorBidi"/>
        </w:rPr>
        <w:tab/>
      </w:r>
      <w:r w:rsidRPr="00A300F2">
        <w:rPr>
          <w:rFonts w:asciiTheme="majorBidi" w:hAnsiTheme="majorBidi" w:cstheme="majorBidi"/>
        </w:rPr>
        <w:tab/>
      </w:r>
      <w:r w:rsidRPr="00A300F2">
        <w:rPr>
          <w:rFonts w:asciiTheme="majorBidi" w:hAnsiTheme="majorBidi" w:cstheme="majorBidi"/>
        </w:rPr>
        <w:tab/>
      </w:r>
      <w:r>
        <w:rPr>
          <w:rFonts w:asciiTheme="majorBidi" w:hAnsiTheme="majorBidi" w:cstheme="majorBidi"/>
          <w:u w:val="single"/>
          <w:lang w:val="es-CL"/>
        </w:rPr>
        <w:t>Asunto</w:t>
      </w:r>
      <w:r>
        <w:rPr>
          <w:rFonts w:asciiTheme="majorBidi" w:hAnsiTheme="majorBidi" w:cstheme="majorBidi"/>
          <w:lang w:val="es-CL"/>
        </w:rPr>
        <w:t xml:space="preserve">: Instrucción que Indica </w:t>
      </w:r>
    </w:p>
    <w:p w14:paraId="11DE78B8" w14:textId="77777777" w:rsidR="00F42204" w:rsidRDefault="00F42204" w:rsidP="00F42204">
      <w:pPr>
        <w:rPr>
          <w:rFonts w:asciiTheme="majorBidi" w:hAnsiTheme="majorBidi" w:cstheme="majorBidi"/>
          <w:lang w:val="es-CL"/>
        </w:rPr>
      </w:pPr>
    </w:p>
    <w:p w14:paraId="1EC9E3B7" w14:textId="77777777" w:rsidR="00F42204" w:rsidRDefault="00F42204" w:rsidP="00F42204">
      <w:pPr>
        <w:rPr>
          <w:rFonts w:asciiTheme="majorBidi" w:hAnsiTheme="majorBidi" w:cstheme="majorBidi"/>
          <w:lang w:val="es-CL"/>
        </w:rPr>
      </w:pPr>
    </w:p>
    <w:p w14:paraId="4231B826"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Por la presente y de conformidad a lo dispuesto en la Cláusula Tres.Seis del Contrato de Apertura, Mantención y Operación de Cuentas celebrado con fecha </w:t>
      </w:r>
      <w:r w:rsidRPr="0036608F">
        <w:rPr>
          <w:rFonts w:asciiTheme="majorBidi" w:hAnsiTheme="majorBidi" w:cstheme="majorBidi"/>
          <w:lang w:val="es-CL"/>
        </w:rPr>
        <w:t>[●]</w:t>
      </w:r>
      <w:r>
        <w:rPr>
          <w:rFonts w:asciiTheme="majorBidi" w:hAnsiTheme="majorBidi" w:cstheme="majorBidi"/>
          <w:lang w:val="es-CL"/>
        </w:rPr>
        <w:t xml:space="preserve"> de </w:t>
      </w:r>
      <w:r w:rsidRPr="0036608F">
        <w:rPr>
          <w:rFonts w:asciiTheme="majorBidi" w:hAnsiTheme="majorBidi" w:cstheme="majorBidi"/>
          <w:lang w:val="es-CL"/>
        </w:rPr>
        <w:t>[●]</w:t>
      </w:r>
      <w:r>
        <w:rPr>
          <w:rFonts w:asciiTheme="majorBidi" w:hAnsiTheme="majorBidi" w:cstheme="majorBidi"/>
          <w:lang w:val="es-CL"/>
        </w:rPr>
        <w:t xml:space="preserve"> de 2021 , entre Bicicletas Públicas de Santiago SpA e Itaú Corpbanca (el “</w:t>
      </w:r>
      <w:r w:rsidRPr="009D1243">
        <w:rPr>
          <w:rFonts w:asciiTheme="majorBidi" w:hAnsiTheme="majorBidi" w:cstheme="majorBidi"/>
          <w:b/>
          <w:bCs/>
          <w:lang w:val="es-CL"/>
        </w:rPr>
        <w:t>Contrato</w:t>
      </w:r>
      <w:r>
        <w:rPr>
          <w:rFonts w:asciiTheme="majorBidi" w:hAnsiTheme="majorBidi" w:cstheme="majorBidi"/>
          <w:lang w:val="es-CL"/>
        </w:rPr>
        <w:t xml:space="preserve">”) y habiéndose verificado un Evento de Incumplimiento, el cual fue notificado a través del Notificado el Incumplimiento de las Obligaciones Garantizadas, de fecha </w:t>
      </w:r>
      <w:r w:rsidRPr="0036608F">
        <w:rPr>
          <w:rFonts w:asciiTheme="majorBidi" w:hAnsiTheme="majorBidi" w:cstheme="majorBidi"/>
          <w:lang w:val="es-CL"/>
        </w:rPr>
        <w:t>[●]</w:t>
      </w:r>
      <w:r>
        <w:rPr>
          <w:rFonts w:asciiTheme="majorBidi" w:hAnsiTheme="majorBidi" w:cstheme="majorBidi"/>
          <w:lang w:val="es-CL"/>
        </w:rPr>
        <w:t>, venimos en instruir a usted transferir</w:t>
      </w:r>
      <w:r>
        <w:rPr>
          <w:rFonts w:asciiTheme="majorBidi" w:hAnsiTheme="majorBidi" w:cstheme="majorBidi"/>
          <w:lang w:val="es-CO"/>
        </w:rPr>
        <w:t xml:space="preserve"> la cantidad de </w:t>
      </w:r>
      <w:r w:rsidRPr="0036608F">
        <w:rPr>
          <w:rFonts w:asciiTheme="majorBidi" w:hAnsiTheme="majorBidi" w:cstheme="majorBidi"/>
          <w:lang w:val="es-CL"/>
        </w:rPr>
        <w:t>[●]</w:t>
      </w:r>
      <w:r>
        <w:rPr>
          <w:rFonts w:asciiTheme="majorBidi" w:hAnsiTheme="majorBidi" w:cstheme="majorBidi"/>
          <w:lang w:val="es-CL"/>
        </w:rPr>
        <w:t xml:space="preserve"> Dólares</w:t>
      </w:r>
      <w:r>
        <w:rPr>
          <w:rFonts w:asciiTheme="majorBidi" w:hAnsiTheme="majorBidi" w:cstheme="majorBidi"/>
          <w:lang w:val="es-CO"/>
        </w:rPr>
        <w:t xml:space="preserve">, monto equivalente a las obligaciones garantizadas que fueron incumplidas, desde </w:t>
      </w:r>
      <w:r>
        <w:rPr>
          <w:rFonts w:asciiTheme="majorBidi" w:hAnsiTheme="majorBidi" w:cstheme="majorBidi"/>
          <w:lang w:val="es-CL"/>
        </w:rPr>
        <w:t xml:space="preserve">la Cuenta Restringida N° </w:t>
      </w:r>
      <w:r w:rsidRPr="0036608F">
        <w:rPr>
          <w:rFonts w:asciiTheme="majorBidi" w:hAnsiTheme="majorBidi" w:cstheme="majorBidi"/>
          <w:lang w:val="es-CL"/>
        </w:rPr>
        <w:t>[●]</w:t>
      </w:r>
      <w:r>
        <w:rPr>
          <w:rFonts w:asciiTheme="majorBidi" w:hAnsiTheme="majorBidi" w:cstheme="majorBidi"/>
          <w:lang w:val="es-CL"/>
        </w:rPr>
        <w:t xml:space="preserve">, a la Cuenta Corriente N° </w:t>
      </w:r>
      <w:r w:rsidRPr="0036608F">
        <w:rPr>
          <w:rFonts w:asciiTheme="majorBidi" w:hAnsiTheme="majorBidi" w:cstheme="majorBidi"/>
          <w:lang w:val="es-CL"/>
        </w:rPr>
        <w:t>[●]</w:t>
      </w:r>
      <w:r>
        <w:rPr>
          <w:rFonts w:asciiTheme="majorBidi" w:hAnsiTheme="majorBidi" w:cstheme="majorBidi"/>
          <w:lang w:val="es-CL"/>
        </w:rPr>
        <w:t xml:space="preserve">, del Banco </w:t>
      </w:r>
      <w:r w:rsidRPr="0036608F">
        <w:rPr>
          <w:rFonts w:asciiTheme="majorBidi" w:hAnsiTheme="majorBidi" w:cstheme="majorBidi"/>
          <w:lang w:val="es-CL"/>
        </w:rPr>
        <w:t>[●]</w:t>
      </w:r>
      <w:r>
        <w:rPr>
          <w:rFonts w:asciiTheme="majorBidi" w:hAnsiTheme="majorBidi" w:cstheme="majorBidi"/>
          <w:lang w:val="es-CL"/>
        </w:rPr>
        <w:t xml:space="preserve">, a nombre de </w:t>
      </w:r>
      <w:r w:rsidRPr="0036608F">
        <w:rPr>
          <w:rFonts w:asciiTheme="majorBidi" w:hAnsiTheme="majorBidi" w:cstheme="majorBidi"/>
          <w:lang w:val="es-CL"/>
        </w:rPr>
        <w:t>[●]</w:t>
      </w:r>
      <w:r>
        <w:rPr>
          <w:rFonts w:asciiTheme="majorBidi" w:hAnsiTheme="majorBidi" w:cstheme="majorBidi"/>
          <w:lang w:val="es-CL"/>
        </w:rPr>
        <w:t xml:space="preserve">.  </w:t>
      </w:r>
    </w:p>
    <w:p w14:paraId="08726D63" w14:textId="77777777" w:rsidR="00F42204" w:rsidRDefault="00F42204" w:rsidP="00F42204">
      <w:pPr>
        <w:ind w:firstLine="708"/>
        <w:jc w:val="both"/>
        <w:rPr>
          <w:rFonts w:asciiTheme="majorBidi" w:hAnsiTheme="majorBidi" w:cstheme="majorBidi"/>
          <w:lang w:val="es-CL"/>
        </w:rPr>
      </w:pPr>
    </w:p>
    <w:p w14:paraId="28DB31CD" w14:textId="77777777" w:rsidR="00F42204" w:rsidRDefault="00F42204" w:rsidP="00F42204">
      <w:pPr>
        <w:ind w:firstLine="708"/>
        <w:jc w:val="both"/>
        <w:rPr>
          <w:rFonts w:asciiTheme="majorBidi" w:hAnsiTheme="majorBidi" w:cstheme="majorBidi"/>
          <w:lang w:val="es-CL"/>
        </w:rPr>
      </w:pPr>
      <w:r>
        <w:rPr>
          <w:rFonts w:asciiTheme="majorBidi" w:hAnsiTheme="majorBidi" w:cstheme="majorBidi"/>
          <w:lang w:val="es-CL"/>
        </w:rPr>
        <w:t xml:space="preserve">Los términos en mayúscula que no se encuentren expresamente definidos en la presente carta tendrán el significado que se les asigna en el Contrato. </w:t>
      </w:r>
    </w:p>
    <w:p w14:paraId="7C126035" w14:textId="77777777" w:rsidR="00F42204" w:rsidRDefault="00F42204" w:rsidP="00F42204">
      <w:pPr>
        <w:ind w:firstLine="708"/>
        <w:jc w:val="both"/>
        <w:rPr>
          <w:rFonts w:asciiTheme="majorBidi" w:hAnsiTheme="majorBidi" w:cstheme="majorBidi"/>
          <w:lang w:val="es-CL"/>
        </w:rPr>
      </w:pPr>
    </w:p>
    <w:p w14:paraId="6801D02E" w14:textId="77777777" w:rsidR="00F42204" w:rsidRDefault="00F42204" w:rsidP="00F42204">
      <w:pPr>
        <w:ind w:firstLine="708"/>
        <w:jc w:val="both"/>
        <w:rPr>
          <w:rFonts w:asciiTheme="majorBidi" w:hAnsiTheme="majorBidi" w:cstheme="majorBidi"/>
          <w:lang w:val="es-CL"/>
        </w:rPr>
      </w:pPr>
    </w:p>
    <w:p w14:paraId="289C6987" w14:textId="77777777" w:rsidR="00F42204" w:rsidRDefault="00F42204" w:rsidP="00F42204">
      <w:pPr>
        <w:ind w:firstLine="708"/>
        <w:jc w:val="both"/>
        <w:rPr>
          <w:rFonts w:asciiTheme="majorBidi" w:hAnsiTheme="majorBidi" w:cstheme="majorBidi"/>
          <w:lang w:val="es-CL"/>
        </w:rPr>
      </w:pPr>
    </w:p>
    <w:p w14:paraId="13891A57" w14:textId="77777777" w:rsidR="00F42204" w:rsidRDefault="00F42204" w:rsidP="00F42204">
      <w:pPr>
        <w:rPr>
          <w:rFonts w:asciiTheme="majorBidi" w:hAnsiTheme="majorBidi" w:cstheme="majorBidi"/>
          <w:lang w:val="es-CL"/>
        </w:rPr>
      </w:pPr>
    </w:p>
    <w:p w14:paraId="0DC43B39" w14:textId="77777777" w:rsidR="00F42204" w:rsidRDefault="00F42204" w:rsidP="00F42204">
      <w:pPr>
        <w:rPr>
          <w:rFonts w:asciiTheme="majorBidi" w:hAnsiTheme="majorBidi" w:cstheme="majorBidi"/>
          <w:lang w:val="es-CL"/>
        </w:rPr>
      </w:pPr>
    </w:p>
    <w:p w14:paraId="3C20B55A" w14:textId="77777777" w:rsidR="00F42204" w:rsidRDefault="00F42204" w:rsidP="00F42204">
      <w:pPr>
        <w:ind w:firstLine="708"/>
        <w:rPr>
          <w:rFonts w:asciiTheme="majorBidi" w:hAnsiTheme="majorBidi" w:cstheme="majorBidi"/>
          <w:lang w:val="es-CL"/>
        </w:rPr>
      </w:pPr>
      <w:r>
        <w:rPr>
          <w:rFonts w:asciiTheme="majorBidi" w:hAnsiTheme="majorBidi" w:cstheme="majorBidi"/>
          <w:lang w:val="es-CL"/>
        </w:rPr>
        <w:t>Sin otro particular, se despide atentamente de usted,</w:t>
      </w:r>
    </w:p>
    <w:p w14:paraId="4DDA07A6" w14:textId="77777777" w:rsidR="00F42204" w:rsidRDefault="00F42204" w:rsidP="00F42204">
      <w:pPr>
        <w:rPr>
          <w:rFonts w:asciiTheme="majorBidi" w:hAnsiTheme="majorBidi" w:cstheme="majorBidi"/>
          <w:lang w:val="es-CL"/>
        </w:rPr>
      </w:pPr>
    </w:p>
    <w:p w14:paraId="40644FDC" w14:textId="77777777" w:rsidR="00F42204" w:rsidRDefault="00F42204" w:rsidP="00F42204">
      <w:pPr>
        <w:rPr>
          <w:rFonts w:asciiTheme="majorBidi" w:hAnsiTheme="majorBidi" w:cstheme="majorBidi"/>
          <w:lang w:val="es-CL"/>
        </w:rPr>
      </w:pPr>
    </w:p>
    <w:p w14:paraId="63587B9E" w14:textId="77777777" w:rsidR="00F42204" w:rsidRDefault="00F42204" w:rsidP="00F42204">
      <w:pPr>
        <w:rPr>
          <w:rFonts w:asciiTheme="majorBidi" w:hAnsiTheme="majorBidi" w:cstheme="majorBidi"/>
          <w:lang w:val="es-CL"/>
        </w:rPr>
      </w:pPr>
    </w:p>
    <w:p w14:paraId="548B4E4A" w14:textId="77777777" w:rsidR="00F42204" w:rsidRDefault="00F42204" w:rsidP="00F42204">
      <w:pPr>
        <w:rPr>
          <w:rFonts w:asciiTheme="majorBidi" w:hAnsiTheme="majorBidi" w:cstheme="majorBidi"/>
          <w:lang w:val="es-CL"/>
        </w:rPr>
      </w:pPr>
    </w:p>
    <w:p w14:paraId="7F474A51"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______________________________________</w:t>
      </w:r>
    </w:p>
    <w:p w14:paraId="6CFAF2AB"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pp.</w:t>
      </w:r>
      <w:r w:rsidRPr="00014C71">
        <w:t xml:space="preserve"> </w:t>
      </w:r>
      <w:r w:rsidRPr="00A300F2">
        <w:rPr>
          <w:rFonts w:asciiTheme="majorBidi" w:hAnsiTheme="majorBidi" w:cstheme="majorBidi"/>
        </w:rPr>
        <w:t xml:space="preserve">Oliveira Trust Distribuidora de </w:t>
      </w:r>
    </w:p>
    <w:p w14:paraId="723C8407" w14:textId="77777777" w:rsidR="00F42204" w:rsidRPr="00A300F2" w:rsidRDefault="00F42204" w:rsidP="00F42204">
      <w:pPr>
        <w:jc w:val="center"/>
        <w:rPr>
          <w:rFonts w:asciiTheme="majorBidi" w:hAnsiTheme="majorBidi" w:cstheme="majorBidi"/>
        </w:rPr>
      </w:pPr>
      <w:r w:rsidRPr="00A300F2">
        <w:rPr>
          <w:rFonts w:asciiTheme="majorBidi" w:hAnsiTheme="majorBidi" w:cstheme="majorBidi"/>
        </w:rPr>
        <w:t>Títulos e Valores Mobiliários S.A</w:t>
      </w:r>
    </w:p>
    <w:p w14:paraId="16A1EEC4" w14:textId="30C534F2" w:rsidR="00F42204" w:rsidRPr="00A300F2" w:rsidRDefault="00F42204" w:rsidP="00F42204">
      <w:pPr>
        <w:rPr>
          <w:rFonts w:asciiTheme="majorBidi" w:hAnsiTheme="majorBidi" w:cstheme="majorBidi"/>
        </w:rPr>
      </w:pPr>
    </w:p>
    <w:p w14:paraId="3871C63B" w14:textId="2D3E4964" w:rsidR="0011367D" w:rsidRPr="002A6668" w:rsidRDefault="0011367D" w:rsidP="0011367D">
      <w:pPr>
        <w:rPr>
          <w:rFonts w:ascii="Times New Roman" w:hAnsi="Times New Roman"/>
          <w:sz w:val="24"/>
        </w:rPr>
      </w:pPr>
    </w:p>
    <w:p w14:paraId="575C7C51" w14:textId="77777777" w:rsidR="0011367D" w:rsidRPr="00842585" w:rsidRDefault="0011367D" w:rsidP="002A6668">
      <w:pPr>
        <w:jc w:val="center"/>
      </w:pPr>
    </w:p>
    <w:sectPr w:rsidR="0011367D" w:rsidRPr="00842585" w:rsidSect="00EB0B3E">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702"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F2AC" w14:textId="77777777" w:rsidR="0083731E" w:rsidRDefault="0083731E">
      <w:r>
        <w:separator/>
      </w:r>
    </w:p>
  </w:endnote>
  <w:endnote w:type="continuationSeparator" w:id="0">
    <w:p w14:paraId="059F9ECD" w14:textId="77777777" w:rsidR="0083731E" w:rsidRDefault="0083731E">
      <w:r>
        <w:continuationSeparator/>
      </w:r>
    </w:p>
  </w:endnote>
  <w:endnote w:type="continuationNotice" w:id="1">
    <w:p w14:paraId="11D1D1EF" w14:textId="77777777" w:rsidR="0083731E" w:rsidRDefault="008373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wiss">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F7D2" w14:textId="022A4693" w:rsidR="0083731E" w:rsidRDefault="0083731E">
    <w:fldSimple w:instr="DOCPROPERTY iManageFooter \* MERGEFORMAT">
      <w:ins w:id="137" w:author="Vitória Vidal Serrano" w:date="2021-05-14T11:14:00Z">
        <w:r w:rsidR="000B22F9">
          <w:t>5573702v2</w:t>
        </w:r>
      </w:ins>
      <w:del w:id="138" w:author="Vitória Vidal Serrano" w:date="2021-05-14T11:14:00Z">
        <w:r w:rsidDel="000B22F9">
          <w:delText>5458356v15</w:delText>
        </w:r>
      </w:del>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CB66" w14:textId="2E2D7574" w:rsidR="0083731E" w:rsidRDefault="008373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9ECE" w14:textId="69306F4A" w:rsidR="0083731E" w:rsidRDefault="0083731E">
    <w:fldSimple w:instr="DOCPROPERTY iManageFooter \* MERGEFORMAT">
      <w:ins w:id="139" w:author="Vitória Vidal Serrano" w:date="2021-05-14T11:14:00Z">
        <w:r w:rsidR="000B22F9">
          <w:t>5573702v2</w:t>
        </w:r>
      </w:ins>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7E9A" w14:textId="77777777" w:rsidR="0083731E" w:rsidRDefault="0083731E">
      <w:r>
        <w:separator/>
      </w:r>
    </w:p>
  </w:footnote>
  <w:footnote w:type="continuationSeparator" w:id="0">
    <w:p w14:paraId="648BEA2F" w14:textId="77777777" w:rsidR="0083731E" w:rsidRDefault="0083731E">
      <w:r>
        <w:continuationSeparator/>
      </w:r>
    </w:p>
  </w:footnote>
  <w:footnote w:type="continuationNotice" w:id="1">
    <w:p w14:paraId="3AE3D967" w14:textId="77777777" w:rsidR="0083731E" w:rsidRDefault="008373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CFAF" w14:textId="77777777" w:rsidR="0083731E" w:rsidRDefault="0083731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0959" w14:textId="77777777" w:rsidR="0083731E" w:rsidRDefault="0083731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4572" w14:textId="77777777" w:rsidR="0083731E" w:rsidRPr="00741B61" w:rsidRDefault="0083731E">
    <w:pPr>
      <w:pStyle w:val="Cabealho"/>
      <w:rPr>
        <w:b/>
        <w:bCs/>
        <w:i/>
        <w:iCs/>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CDE482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multilevel"/>
    <w:tmpl w:val="A2367BBA"/>
    <w:name w:val="WWNum9"/>
    <w:lvl w:ilvl="0">
      <w:start w:val="1"/>
      <w:numFmt w:val="lowerLetter"/>
      <w:lvlText w:val="(%1)"/>
      <w:lvlJc w:val="left"/>
      <w:pPr>
        <w:tabs>
          <w:tab w:val="num" w:pos="1080"/>
        </w:tabs>
        <w:ind w:left="1080" w:hanging="360"/>
      </w:pPr>
      <w:rPr>
        <w:b w:val="0"/>
        <w:bCs w:val="0"/>
        <w:sz w:val="22"/>
        <w:szCs w:val="26"/>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15:restartNumberingAfterBreak="0">
    <w:nsid w:val="00000007"/>
    <w:multiLevelType w:val="multilevel"/>
    <w:tmpl w:val="00000007"/>
    <w:name w:val="WWNum14"/>
    <w:lvl w:ilvl="0">
      <w:start w:val="1"/>
      <w:numFmt w:val="lowerLetter"/>
      <w:lvlText w:val="(%1)"/>
      <w:lvlJc w:val="left"/>
      <w:pPr>
        <w:tabs>
          <w:tab w:val="num" w:pos="0"/>
        </w:tabs>
        <w:ind w:left="720" w:hanging="360"/>
      </w:pPr>
      <w:rPr>
        <w:b w:val="0"/>
        <w:bCs w:val="0"/>
        <w:i w:val="0"/>
        <w:iCs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8"/>
    <w:multiLevelType w:val="multilevel"/>
    <w:tmpl w:val="00000008"/>
    <w:name w:val="WWNum15"/>
    <w:lvl w:ilvl="0">
      <w:start w:val="1"/>
      <w:numFmt w:val="lowerLetter"/>
      <w:lvlText w:val="(%1)"/>
      <w:lvlJc w:val="left"/>
      <w:pPr>
        <w:tabs>
          <w:tab w:val="num" w:pos="0"/>
        </w:tabs>
        <w:ind w:left="720" w:hanging="360"/>
      </w:pPr>
      <w:rPr>
        <w:b w:val="0"/>
        <w:bCs w:val="0"/>
        <w:i w:val="0"/>
        <w:iCs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9"/>
    <w:multiLevelType w:val="multilevel"/>
    <w:tmpl w:val="5EE2871E"/>
    <w:name w:val="WWNum24"/>
    <w:lvl w:ilvl="0">
      <w:start w:val="1"/>
      <w:numFmt w:val="lowerLetter"/>
      <w:lvlText w:val="(%1)"/>
      <w:lvlJc w:val="left"/>
      <w:pPr>
        <w:tabs>
          <w:tab w:val="num" w:pos="0"/>
        </w:tabs>
        <w:ind w:left="360" w:hanging="360"/>
      </w:pPr>
      <w:rPr>
        <w:b w:val="0"/>
        <w:bCs w:val="0"/>
        <w:i w:val="0"/>
        <w:iCs w:val="0"/>
        <w:sz w:val="22"/>
        <w:szCs w:val="26"/>
      </w:rPr>
    </w:lvl>
    <w:lvl w:ilvl="1">
      <w:start w:val="1"/>
      <w:numFmt w:val="lowerLetter"/>
      <w:lvlText w:val="%2."/>
      <w:lvlJc w:val="left"/>
      <w:pPr>
        <w:tabs>
          <w:tab w:val="num" w:pos="0"/>
        </w:tabs>
        <w:ind w:left="1440" w:hanging="360"/>
      </w:pPr>
      <w:rPr>
        <w:i w:val="0"/>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A"/>
    <w:multiLevelType w:val="multilevel"/>
    <w:tmpl w:val="70EEC95E"/>
    <w:name w:val="WWNum26"/>
    <w:lvl w:ilvl="0">
      <w:start w:val="1"/>
      <w:numFmt w:val="lowerLetter"/>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0000000D"/>
    <w:multiLevelType w:val="multilevel"/>
    <w:tmpl w:val="E4927000"/>
    <w:name w:val="WWNum34"/>
    <w:lvl w:ilvl="0">
      <w:start w:val="2"/>
      <w:numFmt w:val="decimal"/>
      <w:lvlText w:val="%1."/>
      <w:lvlJc w:val="left"/>
      <w:pPr>
        <w:tabs>
          <w:tab w:val="num" w:pos="0"/>
        </w:tabs>
        <w:ind w:left="450" w:hanging="450"/>
      </w:pPr>
    </w:lvl>
    <w:lvl w:ilvl="1">
      <w:start w:val="1"/>
      <w:numFmt w:val="decimal"/>
      <w:lvlText w:val="%1.%2."/>
      <w:lvlJc w:val="left"/>
      <w:pPr>
        <w:tabs>
          <w:tab w:val="num" w:pos="0"/>
        </w:tabs>
        <w:ind w:left="2160" w:hanging="720"/>
      </w:pPr>
      <w:rPr>
        <w:b/>
        <w:bCs/>
      </w:rPr>
    </w:lvl>
    <w:lvl w:ilvl="2">
      <w:start w:val="1"/>
      <w:numFmt w:val="decimal"/>
      <w:lvlText w:val="%1.%2.%3."/>
      <w:lvlJc w:val="left"/>
      <w:pPr>
        <w:tabs>
          <w:tab w:val="num" w:pos="0"/>
        </w:tabs>
        <w:ind w:left="3960" w:hanging="1080"/>
      </w:pPr>
      <w:rPr>
        <w:b w:val="0"/>
        <w:bCs w:val="0"/>
        <w:i w:val="0"/>
      </w:rPr>
    </w:lvl>
    <w:lvl w:ilvl="3">
      <w:start w:val="1"/>
      <w:numFmt w:val="decimal"/>
      <w:lvlText w:val="%1.%2.%3.%4."/>
      <w:lvlJc w:val="left"/>
      <w:pPr>
        <w:tabs>
          <w:tab w:val="num" w:pos="0"/>
        </w:tabs>
        <w:ind w:left="5400" w:hanging="1080"/>
      </w:pPr>
    </w:lvl>
    <w:lvl w:ilvl="4">
      <w:start w:val="1"/>
      <w:numFmt w:val="decimal"/>
      <w:lvlText w:val="%1.%2.%3.%4.%5."/>
      <w:lvlJc w:val="left"/>
      <w:pPr>
        <w:tabs>
          <w:tab w:val="num" w:pos="0"/>
        </w:tabs>
        <w:ind w:left="7200" w:hanging="1440"/>
      </w:pPr>
    </w:lvl>
    <w:lvl w:ilvl="5">
      <w:start w:val="1"/>
      <w:numFmt w:val="decimal"/>
      <w:lvlText w:val="%1.%2.%3.%4.%5.%6."/>
      <w:lvlJc w:val="left"/>
      <w:pPr>
        <w:tabs>
          <w:tab w:val="num" w:pos="0"/>
        </w:tabs>
        <w:ind w:left="9000" w:hanging="1800"/>
      </w:pPr>
    </w:lvl>
    <w:lvl w:ilvl="6">
      <w:start w:val="1"/>
      <w:numFmt w:val="decimal"/>
      <w:lvlText w:val="%1.%2.%3.%4.%5.%6.%7."/>
      <w:lvlJc w:val="left"/>
      <w:pPr>
        <w:tabs>
          <w:tab w:val="num" w:pos="0"/>
        </w:tabs>
        <w:ind w:left="10440" w:hanging="1800"/>
      </w:pPr>
    </w:lvl>
    <w:lvl w:ilvl="7">
      <w:start w:val="1"/>
      <w:numFmt w:val="decimal"/>
      <w:lvlText w:val="%1.%2.%3.%4.%5.%6.%7.%8."/>
      <w:lvlJc w:val="left"/>
      <w:pPr>
        <w:tabs>
          <w:tab w:val="num" w:pos="0"/>
        </w:tabs>
        <w:ind w:left="12240" w:hanging="2160"/>
      </w:pPr>
    </w:lvl>
    <w:lvl w:ilvl="8">
      <w:start w:val="1"/>
      <w:numFmt w:val="decimal"/>
      <w:lvlText w:val="%1.%2.%3.%4.%5.%6.%7.%8.%9."/>
      <w:lvlJc w:val="left"/>
      <w:pPr>
        <w:tabs>
          <w:tab w:val="num" w:pos="0"/>
        </w:tabs>
        <w:ind w:left="14040" w:hanging="2520"/>
      </w:pPr>
    </w:lvl>
  </w:abstractNum>
  <w:abstractNum w:abstractNumId="7" w15:restartNumberingAfterBreak="0">
    <w:nsid w:val="0000000F"/>
    <w:multiLevelType w:val="multilevel"/>
    <w:tmpl w:val="39FC03A8"/>
    <w:name w:val="WWNum37"/>
    <w:lvl w:ilvl="0">
      <w:start w:val="5"/>
      <w:numFmt w:val="decimal"/>
      <w:lvlText w:val="%1."/>
      <w:lvlJc w:val="left"/>
      <w:pPr>
        <w:tabs>
          <w:tab w:val="num" w:pos="0"/>
        </w:tabs>
        <w:ind w:left="450" w:hanging="450"/>
      </w:pPr>
    </w:lvl>
    <w:lvl w:ilvl="1">
      <w:start w:val="1"/>
      <w:numFmt w:val="decimal"/>
      <w:lvlText w:val="%1.%2."/>
      <w:lvlJc w:val="left"/>
      <w:pPr>
        <w:tabs>
          <w:tab w:val="num" w:pos="0"/>
        </w:tabs>
        <w:ind w:left="1110" w:hanging="720"/>
      </w:pPr>
      <w:rPr>
        <w:b/>
        <w:bCs/>
      </w:rPr>
    </w:lvl>
    <w:lvl w:ilvl="2">
      <w:start w:val="1"/>
      <w:numFmt w:val="decimal"/>
      <w:lvlText w:val="%1.%2.%3."/>
      <w:lvlJc w:val="left"/>
      <w:pPr>
        <w:tabs>
          <w:tab w:val="num" w:pos="0"/>
        </w:tabs>
        <w:ind w:left="1860" w:hanging="1080"/>
      </w:pPr>
      <w:rPr>
        <w:b w:val="0"/>
        <w:bCs w:val="0"/>
        <w:i w:val="0"/>
        <w:iCs w:val="0"/>
      </w:rPr>
    </w:lvl>
    <w:lvl w:ilvl="3">
      <w:start w:val="1"/>
      <w:numFmt w:val="decimal"/>
      <w:lvlText w:val="%1.%2.%3.%4."/>
      <w:lvlJc w:val="left"/>
      <w:pPr>
        <w:tabs>
          <w:tab w:val="num" w:pos="0"/>
        </w:tabs>
        <w:ind w:left="2250" w:hanging="1080"/>
      </w:pPr>
      <w:rPr>
        <w:b w:val="0"/>
        <w:bCs w:val="0"/>
      </w:rPr>
    </w:lvl>
    <w:lvl w:ilvl="4">
      <w:start w:val="1"/>
      <w:numFmt w:val="decimal"/>
      <w:lvlText w:val="%1.%2.%3.%4.%5."/>
      <w:lvlJc w:val="left"/>
      <w:pPr>
        <w:tabs>
          <w:tab w:val="num" w:pos="0"/>
        </w:tabs>
        <w:ind w:left="3000" w:hanging="1440"/>
      </w:pPr>
    </w:lvl>
    <w:lvl w:ilvl="5">
      <w:start w:val="1"/>
      <w:numFmt w:val="decimal"/>
      <w:lvlText w:val="%1.%2.%3.%4.%5.%6."/>
      <w:lvlJc w:val="left"/>
      <w:pPr>
        <w:tabs>
          <w:tab w:val="num" w:pos="0"/>
        </w:tabs>
        <w:ind w:left="3750" w:hanging="1800"/>
      </w:pPr>
    </w:lvl>
    <w:lvl w:ilvl="6">
      <w:start w:val="1"/>
      <w:numFmt w:val="decimal"/>
      <w:lvlText w:val="%1.%2.%3.%4.%5.%6.%7."/>
      <w:lvlJc w:val="left"/>
      <w:pPr>
        <w:tabs>
          <w:tab w:val="num" w:pos="0"/>
        </w:tabs>
        <w:ind w:left="4140" w:hanging="1800"/>
      </w:pPr>
    </w:lvl>
    <w:lvl w:ilvl="7">
      <w:start w:val="1"/>
      <w:numFmt w:val="decimal"/>
      <w:lvlText w:val="%1.%2.%3.%4.%5.%6.%7.%8."/>
      <w:lvlJc w:val="left"/>
      <w:pPr>
        <w:tabs>
          <w:tab w:val="num" w:pos="0"/>
        </w:tabs>
        <w:ind w:left="4890" w:hanging="2160"/>
      </w:pPr>
    </w:lvl>
    <w:lvl w:ilvl="8">
      <w:start w:val="1"/>
      <w:numFmt w:val="decimal"/>
      <w:lvlText w:val="%1.%2.%3.%4.%5.%6.%7.%8.%9."/>
      <w:lvlJc w:val="left"/>
      <w:pPr>
        <w:tabs>
          <w:tab w:val="num" w:pos="0"/>
        </w:tabs>
        <w:ind w:left="5640" w:hanging="2520"/>
      </w:pPr>
    </w:lvl>
  </w:abstractNum>
  <w:abstractNum w:abstractNumId="8" w15:restartNumberingAfterBreak="0">
    <w:nsid w:val="00000014"/>
    <w:multiLevelType w:val="multilevel"/>
    <w:tmpl w:val="37983878"/>
    <w:name w:val="WWNum45"/>
    <w:lvl w:ilvl="0">
      <w:start w:val="9"/>
      <w:numFmt w:val="decimal"/>
      <w:lvlText w:val="%1."/>
      <w:lvlJc w:val="left"/>
      <w:pPr>
        <w:tabs>
          <w:tab w:val="num" w:pos="0"/>
        </w:tabs>
        <w:ind w:left="390" w:hanging="390"/>
      </w:pPr>
    </w:lvl>
    <w:lvl w:ilvl="1">
      <w:start w:val="1"/>
      <w:numFmt w:val="decimal"/>
      <w:lvlText w:val="%1.%2."/>
      <w:lvlJc w:val="left"/>
      <w:pPr>
        <w:tabs>
          <w:tab w:val="num" w:pos="0"/>
        </w:tabs>
        <w:ind w:left="1305" w:hanging="720"/>
      </w:pPr>
      <w:rPr>
        <w:b/>
      </w:rPr>
    </w:lvl>
    <w:lvl w:ilvl="2">
      <w:start w:val="1"/>
      <w:numFmt w:val="decimal"/>
      <w:lvlText w:val="%1.%2.%3."/>
      <w:lvlJc w:val="left"/>
      <w:pPr>
        <w:tabs>
          <w:tab w:val="num" w:pos="0"/>
        </w:tabs>
        <w:ind w:left="1890" w:hanging="720"/>
      </w:pPr>
    </w:lvl>
    <w:lvl w:ilvl="3">
      <w:start w:val="1"/>
      <w:numFmt w:val="decimal"/>
      <w:lvlText w:val="%1.%2.%3.%4."/>
      <w:lvlJc w:val="left"/>
      <w:pPr>
        <w:tabs>
          <w:tab w:val="num" w:pos="0"/>
        </w:tabs>
        <w:ind w:left="2835" w:hanging="1080"/>
      </w:pPr>
    </w:lvl>
    <w:lvl w:ilvl="4">
      <w:start w:val="1"/>
      <w:numFmt w:val="decimal"/>
      <w:lvlText w:val="%1.%2.%3.%4.%5."/>
      <w:lvlJc w:val="left"/>
      <w:pPr>
        <w:tabs>
          <w:tab w:val="num" w:pos="0"/>
        </w:tabs>
        <w:ind w:left="3780" w:hanging="1440"/>
      </w:pPr>
    </w:lvl>
    <w:lvl w:ilvl="5">
      <w:start w:val="1"/>
      <w:numFmt w:val="decimal"/>
      <w:lvlText w:val="%1.%2.%3.%4.%5.%6."/>
      <w:lvlJc w:val="left"/>
      <w:pPr>
        <w:tabs>
          <w:tab w:val="num" w:pos="0"/>
        </w:tabs>
        <w:ind w:left="4365" w:hanging="1440"/>
      </w:pPr>
    </w:lvl>
    <w:lvl w:ilvl="6">
      <w:start w:val="1"/>
      <w:numFmt w:val="decimal"/>
      <w:lvlText w:val="%1.%2.%3.%4.%5.%6.%7."/>
      <w:lvlJc w:val="left"/>
      <w:pPr>
        <w:tabs>
          <w:tab w:val="num" w:pos="0"/>
        </w:tabs>
        <w:ind w:left="5310" w:hanging="1800"/>
      </w:pPr>
    </w:lvl>
    <w:lvl w:ilvl="7">
      <w:start w:val="1"/>
      <w:numFmt w:val="decimal"/>
      <w:lvlText w:val="%1.%2.%3.%4.%5.%6.%7.%8."/>
      <w:lvlJc w:val="left"/>
      <w:pPr>
        <w:tabs>
          <w:tab w:val="num" w:pos="0"/>
        </w:tabs>
        <w:ind w:left="6255" w:hanging="2160"/>
      </w:pPr>
    </w:lvl>
    <w:lvl w:ilvl="8">
      <w:start w:val="1"/>
      <w:numFmt w:val="decimal"/>
      <w:lvlText w:val="%1.%2.%3.%4.%5.%6.%7.%8.%9."/>
      <w:lvlJc w:val="left"/>
      <w:pPr>
        <w:tabs>
          <w:tab w:val="num" w:pos="0"/>
        </w:tabs>
        <w:ind w:left="6840" w:hanging="2160"/>
      </w:pPr>
    </w:lvl>
  </w:abstractNum>
  <w:abstractNum w:abstractNumId="9" w15:restartNumberingAfterBreak="0">
    <w:nsid w:val="00000015"/>
    <w:multiLevelType w:val="multilevel"/>
    <w:tmpl w:val="A43E7F04"/>
    <w:name w:val="WWNum46"/>
    <w:lvl w:ilvl="0">
      <w:start w:val="10"/>
      <w:numFmt w:val="decimal"/>
      <w:lvlText w:val="%1."/>
      <w:lvlJc w:val="left"/>
      <w:pPr>
        <w:tabs>
          <w:tab w:val="num" w:pos="0"/>
        </w:tabs>
        <w:ind w:left="510" w:hanging="510"/>
      </w:pPr>
    </w:lvl>
    <w:lvl w:ilvl="1">
      <w:start w:val="1"/>
      <w:numFmt w:val="decimal"/>
      <w:lvlText w:val="%1.%2."/>
      <w:lvlJc w:val="left"/>
      <w:pPr>
        <w:tabs>
          <w:tab w:val="num" w:pos="0"/>
        </w:tabs>
        <w:ind w:left="1110" w:hanging="720"/>
      </w:pPr>
      <w:rPr>
        <w:b/>
      </w:rPr>
    </w:lvl>
    <w:lvl w:ilvl="2">
      <w:start w:val="1"/>
      <w:numFmt w:val="decimal"/>
      <w:lvlText w:val="%1.%2.%3."/>
      <w:lvlJc w:val="left"/>
      <w:pPr>
        <w:tabs>
          <w:tab w:val="num" w:pos="0"/>
        </w:tabs>
        <w:ind w:left="1500" w:hanging="720"/>
      </w:pPr>
    </w:lvl>
    <w:lvl w:ilvl="3">
      <w:start w:val="1"/>
      <w:numFmt w:val="decimal"/>
      <w:lvlText w:val="%1.%2.%3.%4."/>
      <w:lvlJc w:val="left"/>
      <w:pPr>
        <w:tabs>
          <w:tab w:val="num" w:pos="0"/>
        </w:tabs>
        <w:ind w:left="2250" w:hanging="1080"/>
      </w:pPr>
    </w:lvl>
    <w:lvl w:ilvl="4">
      <w:start w:val="1"/>
      <w:numFmt w:val="decimal"/>
      <w:lvlText w:val="%1.%2.%3.%4.%5."/>
      <w:lvlJc w:val="left"/>
      <w:pPr>
        <w:tabs>
          <w:tab w:val="num" w:pos="0"/>
        </w:tabs>
        <w:ind w:left="3000" w:hanging="1440"/>
      </w:pPr>
    </w:lvl>
    <w:lvl w:ilvl="5">
      <w:start w:val="1"/>
      <w:numFmt w:val="decimal"/>
      <w:lvlText w:val="%1.%2.%3.%4.%5.%6."/>
      <w:lvlJc w:val="left"/>
      <w:pPr>
        <w:tabs>
          <w:tab w:val="num" w:pos="0"/>
        </w:tabs>
        <w:ind w:left="3390" w:hanging="1440"/>
      </w:pPr>
    </w:lvl>
    <w:lvl w:ilvl="6">
      <w:start w:val="1"/>
      <w:numFmt w:val="decimal"/>
      <w:lvlText w:val="%1.%2.%3.%4.%5.%6.%7."/>
      <w:lvlJc w:val="left"/>
      <w:pPr>
        <w:tabs>
          <w:tab w:val="num" w:pos="0"/>
        </w:tabs>
        <w:ind w:left="4140" w:hanging="1800"/>
      </w:pPr>
    </w:lvl>
    <w:lvl w:ilvl="7">
      <w:start w:val="1"/>
      <w:numFmt w:val="decimal"/>
      <w:lvlText w:val="%1.%2.%3.%4.%5.%6.%7.%8."/>
      <w:lvlJc w:val="left"/>
      <w:pPr>
        <w:tabs>
          <w:tab w:val="num" w:pos="0"/>
        </w:tabs>
        <w:ind w:left="4890" w:hanging="2160"/>
      </w:pPr>
    </w:lvl>
    <w:lvl w:ilvl="8">
      <w:start w:val="1"/>
      <w:numFmt w:val="decimal"/>
      <w:lvlText w:val="%1.%2.%3.%4.%5.%6.%7.%8.%9."/>
      <w:lvlJc w:val="left"/>
      <w:pPr>
        <w:tabs>
          <w:tab w:val="num" w:pos="0"/>
        </w:tabs>
        <w:ind w:left="5280" w:hanging="2160"/>
      </w:pPr>
    </w:lvl>
  </w:abstractNum>
  <w:abstractNum w:abstractNumId="10" w15:restartNumberingAfterBreak="0">
    <w:nsid w:val="02BE66A1"/>
    <w:multiLevelType w:val="hybridMultilevel"/>
    <w:tmpl w:val="4650C824"/>
    <w:lvl w:ilvl="0" w:tplc="265E4010">
      <w:start w:val="1"/>
      <w:numFmt w:val="upperLetter"/>
      <w:pStyle w:val="UCAlpha1"/>
      <w:lvlText w:val="%1."/>
      <w:lvlJc w:val="left"/>
      <w:pPr>
        <w:tabs>
          <w:tab w:val="num" w:pos="567"/>
        </w:tabs>
        <w:ind w:left="0" w:firstLine="0"/>
      </w:pPr>
      <w:rPr>
        <w:rFonts w:ascii="Tahoma" w:hAnsi="Tahoma" w:hint="default"/>
        <w:b/>
        <w:i w:val="0"/>
        <w:sz w:val="20"/>
      </w:rPr>
    </w:lvl>
    <w:lvl w:ilvl="1" w:tplc="F0A8DC4E" w:tentative="1">
      <w:start w:val="1"/>
      <w:numFmt w:val="lowerLetter"/>
      <w:lvlText w:val="%2."/>
      <w:lvlJc w:val="left"/>
      <w:pPr>
        <w:tabs>
          <w:tab w:val="num" w:pos="1440"/>
        </w:tabs>
        <w:ind w:left="1440" w:hanging="360"/>
      </w:pPr>
    </w:lvl>
    <w:lvl w:ilvl="2" w:tplc="2E70C7AA" w:tentative="1">
      <w:start w:val="1"/>
      <w:numFmt w:val="lowerRoman"/>
      <w:lvlText w:val="%3."/>
      <w:lvlJc w:val="right"/>
      <w:pPr>
        <w:tabs>
          <w:tab w:val="num" w:pos="2160"/>
        </w:tabs>
        <w:ind w:left="2160" w:hanging="180"/>
      </w:pPr>
    </w:lvl>
    <w:lvl w:ilvl="3" w:tplc="63C638C6" w:tentative="1">
      <w:start w:val="1"/>
      <w:numFmt w:val="decimal"/>
      <w:lvlText w:val="%4."/>
      <w:lvlJc w:val="left"/>
      <w:pPr>
        <w:tabs>
          <w:tab w:val="num" w:pos="2880"/>
        </w:tabs>
        <w:ind w:left="2880" w:hanging="360"/>
      </w:pPr>
    </w:lvl>
    <w:lvl w:ilvl="4" w:tplc="6F300E80" w:tentative="1">
      <w:start w:val="1"/>
      <w:numFmt w:val="lowerLetter"/>
      <w:lvlText w:val="%5."/>
      <w:lvlJc w:val="left"/>
      <w:pPr>
        <w:tabs>
          <w:tab w:val="num" w:pos="3600"/>
        </w:tabs>
        <w:ind w:left="3600" w:hanging="360"/>
      </w:pPr>
    </w:lvl>
    <w:lvl w:ilvl="5" w:tplc="9B5A5686" w:tentative="1">
      <w:start w:val="1"/>
      <w:numFmt w:val="lowerRoman"/>
      <w:lvlText w:val="%6."/>
      <w:lvlJc w:val="right"/>
      <w:pPr>
        <w:tabs>
          <w:tab w:val="num" w:pos="4320"/>
        </w:tabs>
        <w:ind w:left="4320" w:hanging="180"/>
      </w:pPr>
    </w:lvl>
    <w:lvl w:ilvl="6" w:tplc="AC0616EC" w:tentative="1">
      <w:start w:val="1"/>
      <w:numFmt w:val="decimal"/>
      <w:lvlText w:val="%7."/>
      <w:lvlJc w:val="left"/>
      <w:pPr>
        <w:tabs>
          <w:tab w:val="num" w:pos="5040"/>
        </w:tabs>
        <w:ind w:left="5040" w:hanging="360"/>
      </w:pPr>
    </w:lvl>
    <w:lvl w:ilvl="7" w:tplc="C58C13B2" w:tentative="1">
      <w:start w:val="1"/>
      <w:numFmt w:val="lowerLetter"/>
      <w:lvlText w:val="%8."/>
      <w:lvlJc w:val="left"/>
      <w:pPr>
        <w:tabs>
          <w:tab w:val="num" w:pos="5760"/>
        </w:tabs>
        <w:ind w:left="5760" w:hanging="360"/>
      </w:pPr>
    </w:lvl>
    <w:lvl w:ilvl="8" w:tplc="19423F50" w:tentative="1">
      <w:start w:val="1"/>
      <w:numFmt w:val="lowerRoman"/>
      <w:lvlText w:val="%9."/>
      <w:lvlJc w:val="right"/>
      <w:pPr>
        <w:tabs>
          <w:tab w:val="num" w:pos="6480"/>
        </w:tabs>
        <w:ind w:left="6480" w:hanging="180"/>
      </w:pPr>
    </w:lvl>
  </w:abstractNum>
  <w:abstractNum w:abstractNumId="11" w15:restartNumberingAfterBreak="0">
    <w:nsid w:val="030E5733"/>
    <w:multiLevelType w:val="hybridMultilevel"/>
    <w:tmpl w:val="4F0CD800"/>
    <w:lvl w:ilvl="0" w:tplc="005C1146">
      <w:start w:val="1"/>
      <w:numFmt w:val="lowerRoman"/>
      <w:lvlText w:val="(%1)"/>
      <w:lvlJc w:val="left"/>
      <w:pPr>
        <w:ind w:left="1440" w:hanging="720"/>
      </w:pPr>
      <w:rPr>
        <w:rFonts w:hint="default"/>
      </w:rPr>
    </w:lvl>
    <w:lvl w:ilvl="1" w:tplc="EF2E400C" w:tentative="1">
      <w:start w:val="1"/>
      <w:numFmt w:val="lowerLetter"/>
      <w:lvlText w:val="%2."/>
      <w:lvlJc w:val="left"/>
      <w:pPr>
        <w:ind w:left="1800" w:hanging="360"/>
      </w:pPr>
    </w:lvl>
    <w:lvl w:ilvl="2" w:tplc="6534E380" w:tentative="1">
      <w:start w:val="1"/>
      <w:numFmt w:val="lowerRoman"/>
      <w:lvlText w:val="%3."/>
      <w:lvlJc w:val="right"/>
      <w:pPr>
        <w:ind w:left="2520" w:hanging="180"/>
      </w:pPr>
    </w:lvl>
    <w:lvl w:ilvl="3" w:tplc="28280066" w:tentative="1">
      <w:start w:val="1"/>
      <w:numFmt w:val="decimal"/>
      <w:lvlText w:val="%4."/>
      <w:lvlJc w:val="left"/>
      <w:pPr>
        <w:ind w:left="3240" w:hanging="360"/>
      </w:pPr>
    </w:lvl>
    <w:lvl w:ilvl="4" w:tplc="BD561CEC" w:tentative="1">
      <w:start w:val="1"/>
      <w:numFmt w:val="lowerLetter"/>
      <w:lvlText w:val="%5."/>
      <w:lvlJc w:val="left"/>
      <w:pPr>
        <w:ind w:left="3960" w:hanging="360"/>
      </w:pPr>
    </w:lvl>
    <w:lvl w:ilvl="5" w:tplc="D348F72E" w:tentative="1">
      <w:start w:val="1"/>
      <w:numFmt w:val="lowerRoman"/>
      <w:lvlText w:val="%6."/>
      <w:lvlJc w:val="right"/>
      <w:pPr>
        <w:ind w:left="4680" w:hanging="180"/>
      </w:pPr>
    </w:lvl>
    <w:lvl w:ilvl="6" w:tplc="4418CBB0" w:tentative="1">
      <w:start w:val="1"/>
      <w:numFmt w:val="decimal"/>
      <w:lvlText w:val="%7."/>
      <w:lvlJc w:val="left"/>
      <w:pPr>
        <w:ind w:left="5400" w:hanging="360"/>
      </w:pPr>
    </w:lvl>
    <w:lvl w:ilvl="7" w:tplc="B0FEB7B6" w:tentative="1">
      <w:start w:val="1"/>
      <w:numFmt w:val="lowerLetter"/>
      <w:lvlText w:val="%8."/>
      <w:lvlJc w:val="left"/>
      <w:pPr>
        <w:ind w:left="6120" w:hanging="360"/>
      </w:pPr>
    </w:lvl>
    <w:lvl w:ilvl="8" w:tplc="3976C1E0" w:tentative="1">
      <w:start w:val="1"/>
      <w:numFmt w:val="lowerRoman"/>
      <w:lvlText w:val="%9."/>
      <w:lvlJc w:val="right"/>
      <w:pPr>
        <w:ind w:left="6840" w:hanging="180"/>
      </w:pPr>
    </w:lvl>
  </w:abstractNum>
  <w:abstractNum w:abstractNumId="12" w15:restartNumberingAfterBreak="0">
    <w:nsid w:val="04C941C0"/>
    <w:multiLevelType w:val="hybridMultilevel"/>
    <w:tmpl w:val="D13ED156"/>
    <w:lvl w:ilvl="0" w:tplc="AFB2AADE">
      <w:start w:val="1"/>
      <w:numFmt w:val="lowerLetter"/>
      <w:lvlText w:val="%1)"/>
      <w:lvlJc w:val="left"/>
      <w:pPr>
        <w:ind w:left="1080" w:hanging="360"/>
      </w:pPr>
      <w:rPr>
        <w:rFonts w:hint="default"/>
      </w:rPr>
    </w:lvl>
    <w:lvl w:ilvl="1" w:tplc="8CA62A0C" w:tentative="1">
      <w:start w:val="1"/>
      <w:numFmt w:val="lowerLetter"/>
      <w:lvlText w:val="%2."/>
      <w:lvlJc w:val="left"/>
      <w:pPr>
        <w:ind w:left="1800" w:hanging="360"/>
      </w:pPr>
    </w:lvl>
    <w:lvl w:ilvl="2" w:tplc="7C9E40E2" w:tentative="1">
      <w:start w:val="1"/>
      <w:numFmt w:val="lowerRoman"/>
      <w:lvlText w:val="%3."/>
      <w:lvlJc w:val="right"/>
      <w:pPr>
        <w:ind w:left="2520" w:hanging="180"/>
      </w:pPr>
    </w:lvl>
    <w:lvl w:ilvl="3" w:tplc="B0786272" w:tentative="1">
      <w:start w:val="1"/>
      <w:numFmt w:val="decimal"/>
      <w:lvlText w:val="%4."/>
      <w:lvlJc w:val="left"/>
      <w:pPr>
        <w:ind w:left="3240" w:hanging="360"/>
      </w:pPr>
    </w:lvl>
    <w:lvl w:ilvl="4" w:tplc="2116C9C6" w:tentative="1">
      <w:start w:val="1"/>
      <w:numFmt w:val="lowerLetter"/>
      <w:lvlText w:val="%5."/>
      <w:lvlJc w:val="left"/>
      <w:pPr>
        <w:ind w:left="3960" w:hanging="360"/>
      </w:pPr>
    </w:lvl>
    <w:lvl w:ilvl="5" w:tplc="61486940" w:tentative="1">
      <w:start w:val="1"/>
      <w:numFmt w:val="lowerRoman"/>
      <w:lvlText w:val="%6."/>
      <w:lvlJc w:val="right"/>
      <w:pPr>
        <w:ind w:left="4680" w:hanging="180"/>
      </w:pPr>
    </w:lvl>
    <w:lvl w:ilvl="6" w:tplc="5BB8F79E" w:tentative="1">
      <w:start w:val="1"/>
      <w:numFmt w:val="decimal"/>
      <w:lvlText w:val="%7."/>
      <w:lvlJc w:val="left"/>
      <w:pPr>
        <w:ind w:left="5400" w:hanging="360"/>
      </w:pPr>
    </w:lvl>
    <w:lvl w:ilvl="7" w:tplc="006EC34E" w:tentative="1">
      <w:start w:val="1"/>
      <w:numFmt w:val="lowerLetter"/>
      <w:lvlText w:val="%8."/>
      <w:lvlJc w:val="left"/>
      <w:pPr>
        <w:ind w:left="6120" w:hanging="360"/>
      </w:pPr>
    </w:lvl>
    <w:lvl w:ilvl="8" w:tplc="30741BB8" w:tentative="1">
      <w:start w:val="1"/>
      <w:numFmt w:val="lowerRoman"/>
      <w:lvlText w:val="%9."/>
      <w:lvlJc w:val="right"/>
      <w:pPr>
        <w:ind w:left="6840" w:hanging="180"/>
      </w:pPr>
    </w:lvl>
  </w:abstractNum>
  <w:abstractNum w:abstractNumId="13" w15:restartNumberingAfterBreak="0">
    <w:nsid w:val="09D43DD8"/>
    <w:multiLevelType w:val="hybridMultilevel"/>
    <w:tmpl w:val="150CD37C"/>
    <w:lvl w:ilvl="0" w:tplc="249CC3C2">
      <w:start w:val="1"/>
      <w:numFmt w:val="lowerRoman"/>
      <w:lvlText w:val="(%1)"/>
      <w:lvlJc w:val="left"/>
      <w:pPr>
        <w:tabs>
          <w:tab w:val="num" w:pos="1080"/>
        </w:tabs>
        <w:ind w:left="1080" w:hanging="720"/>
      </w:pPr>
      <w:rPr>
        <w:rFonts w:hint="default"/>
      </w:rPr>
    </w:lvl>
    <w:lvl w:ilvl="1" w:tplc="8CE8302C">
      <w:start w:val="1"/>
      <w:numFmt w:val="lowerLetter"/>
      <w:lvlText w:val="%2)"/>
      <w:lvlJc w:val="left"/>
      <w:pPr>
        <w:tabs>
          <w:tab w:val="num" w:pos="1440"/>
        </w:tabs>
        <w:ind w:left="1440" w:hanging="360"/>
      </w:pPr>
      <w:rPr>
        <w:rFonts w:hint="default"/>
      </w:rPr>
    </w:lvl>
    <w:lvl w:ilvl="2" w:tplc="5BF89B6A" w:tentative="1">
      <w:start w:val="1"/>
      <w:numFmt w:val="lowerRoman"/>
      <w:lvlText w:val="%3."/>
      <w:lvlJc w:val="right"/>
      <w:pPr>
        <w:tabs>
          <w:tab w:val="num" w:pos="2160"/>
        </w:tabs>
        <w:ind w:left="2160" w:hanging="180"/>
      </w:pPr>
    </w:lvl>
    <w:lvl w:ilvl="3" w:tplc="A5D2056A" w:tentative="1">
      <w:start w:val="1"/>
      <w:numFmt w:val="decimal"/>
      <w:lvlText w:val="%4."/>
      <w:lvlJc w:val="left"/>
      <w:pPr>
        <w:tabs>
          <w:tab w:val="num" w:pos="2880"/>
        </w:tabs>
        <w:ind w:left="2880" w:hanging="360"/>
      </w:pPr>
    </w:lvl>
    <w:lvl w:ilvl="4" w:tplc="F0AA60D6" w:tentative="1">
      <w:start w:val="1"/>
      <w:numFmt w:val="lowerLetter"/>
      <w:lvlText w:val="%5."/>
      <w:lvlJc w:val="left"/>
      <w:pPr>
        <w:tabs>
          <w:tab w:val="num" w:pos="3600"/>
        </w:tabs>
        <w:ind w:left="3600" w:hanging="360"/>
      </w:pPr>
    </w:lvl>
    <w:lvl w:ilvl="5" w:tplc="625A80F2" w:tentative="1">
      <w:start w:val="1"/>
      <w:numFmt w:val="lowerRoman"/>
      <w:lvlText w:val="%6."/>
      <w:lvlJc w:val="right"/>
      <w:pPr>
        <w:tabs>
          <w:tab w:val="num" w:pos="4320"/>
        </w:tabs>
        <w:ind w:left="4320" w:hanging="180"/>
      </w:pPr>
    </w:lvl>
    <w:lvl w:ilvl="6" w:tplc="6A14ECEC" w:tentative="1">
      <w:start w:val="1"/>
      <w:numFmt w:val="decimal"/>
      <w:lvlText w:val="%7."/>
      <w:lvlJc w:val="left"/>
      <w:pPr>
        <w:tabs>
          <w:tab w:val="num" w:pos="5040"/>
        </w:tabs>
        <w:ind w:left="5040" w:hanging="360"/>
      </w:pPr>
    </w:lvl>
    <w:lvl w:ilvl="7" w:tplc="C17686FA" w:tentative="1">
      <w:start w:val="1"/>
      <w:numFmt w:val="lowerLetter"/>
      <w:lvlText w:val="%8."/>
      <w:lvlJc w:val="left"/>
      <w:pPr>
        <w:tabs>
          <w:tab w:val="num" w:pos="5760"/>
        </w:tabs>
        <w:ind w:left="5760" w:hanging="360"/>
      </w:pPr>
    </w:lvl>
    <w:lvl w:ilvl="8" w:tplc="BA70FBB6" w:tentative="1">
      <w:start w:val="1"/>
      <w:numFmt w:val="lowerRoman"/>
      <w:lvlText w:val="%9."/>
      <w:lvlJc w:val="right"/>
      <w:pPr>
        <w:tabs>
          <w:tab w:val="num" w:pos="6480"/>
        </w:tabs>
        <w:ind w:left="6480" w:hanging="180"/>
      </w:pPr>
    </w:lvl>
  </w:abstractNum>
  <w:abstractNum w:abstractNumId="14" w15:restartNumberingAfterBreak="0">
    <w:nsid w:val="0C48645C"/>
    <w:multiLevelType w:val="hybridMultilevel"/>
    <w:tmpl w:val="1D024862"/>
    <w:lvl w:ilvl="0" w:tplc="66E2555E">
      <w:start w:val="1"/>
      <w:numFmt w:val="lowerRoman"/>
      <w:pStyle w:val="Parties"/>
      <w:lvlText w:val="(%1)"/>
      <w:lvlJc w:val="left"/>
      <w:pPr>
        <w:tabs>
          <w:tab w:val="num" w:pos="567"/>
        </w:tabs>
        <w:ind w:left="0" w:firstLine="0"/>
      </w:pPr>
      <w:rPr>
        <w:rFonts w:ascii="Trebuchet MS" w:eastAsia="Times New Roman" w:hAnsi="Trebuchet MS" w:cs="Tahoma" w:hint="default"/>
        <w:b/>
        <w:i w:val="0"/>
        <w:sz w:val="22"/>
        <w:szCs w:val="22"/>
      </w:rPr>
    </w:lvl>
    <w:lvl w:ilvl="1" w:tplc="0C4C06BE" w:tentative="1">
      <w:start w:val="1"/>
      <w:numFmt w:val="lowerLetter"/>
      <w:lvlText w:val="%2."/>
      <w:lvlJc w:val="left"/>
      <w:pPr>
        <w:tabs>
          <w:tab w:val="num" w:pos="1440"/>
        </w:tabs>
        <w:ind w:left="1440" w:hanging="360"/>
      </w:pPr>
    </w:lvl>
    <w:lvl w:ilvl="2" w:tplc="E9DE8BA2" w:tentative="1">
      <w:start w:val="1"/>
      <w:numFmt w:val="lowerRoman"/>
      <w:lvlText w:val="%3."/>
      <w:lvlJc w:val="right"/>
      <w:pPr>
        <w:tabs>
          <w:tab w:val="num" w:pos="2160"/>
        </w:tabs>
        <w:ind w:left="2160" w:hanging="180"/>
      </w:pPr>
    </w:lvl>
    <w:lvl w:ilvl="3" w:tplc="6C268928" w:tentative="1">
      <w:start w:val="1"/>
      <w:numFmt w:val="decimal"/>
      <w:lvlText w:val="%4."/>
      <w:lvlJc w:val="left"/>
      <w:pPr>
        <w:tabs>
          <w:tab w:val="num" w:pos="2880"/>
        </w:tabs>
        <w:ind w:left="2880" w:hanging="360"/>
      </w:pPr>
    </w:lvl>
    <w:lvl w:ilvl="4" w:tplc="5E9E5B56" w:tentative="1">
      <w:start w:val="1"/>
      <w:numFmt w:val="lowerLetter"/>
      <w:lvlText w:val="%5."/>
      <w:lvlJc w:val="left"/>
      <w:pPr>
        <w:tabs>
          <w:tab w:val="num" w:pos="3600"/>
        </w:tabs>
        <w:ind w:left="3600" w:hanging="360"/>
      </w:pPr>
    </w:lvl>
    <w:lvl w:ilvl="5" w:tplc="8C90EDF0" w:tentative="1">
      <w:start w:val="1"/>
      <w:numFmt w:val="lowerRoman"/>
      <w:lvlText w:val="%6."/>
      <w:lvlJc w:val="right"/>
      <w:pPr>
        <w:tabs>
          <w:tab w:val="num" w:pos="4320"/>
        </w:tabs>
        <w:ind w:left="4320" w:hanging="180"/>
      </w:pPr>
    </w:lvl>
    <w:lvl w:ilvl="6" w:tplc="B472EACA" w:tentative="1">
      <w:start w:val="1"/>
      <w:numFmt w:val="decimal"/>
      <w:lvlText w:val="%7."/>
      <w:lvlJc w:val="left"/>
      <w:pPr>
        <w:tabs>
          <w:tab w:val="num" w:pos="5040"/>
        </w:tabs>
        <w:ind w:left="5040" w:hanging="360"/>
      </w:pPr>
    </w:lvl>
    <w:lvl w:ilvl="7" w:tplc="C9DEF434" w:tentative="1">
      <w:start w:val="1"/>
      <w:numFmt w:val="lowerLetter"/>
      <w:lvlText w:val="%8."/>
      <w:lvlJc w:val="left"/>
      <w:pPr>
        <w:tabs>
          <w:tab w:val="num" w:pos="5760"/>
        </w:tabs>
        <w:ind w:left="5760" w:hanging="360"/>
      </w:pPr>
    </w:lvl>
    <w:lvl w:ilvl="8" w:tplc="09A41B26" w:tentative="1">
      <w:start w:val="1"/>
      <w:numFmt w:val="lowerRoman"/>
      <w:lvlText w:val="%9."/>
      <w:lvlJc w:val="right"/>
      <w:pPr>
        <w:tabs>
          <w:tab w:val="num" w:pos="6480"/>
        </w:tabs>
        <w:ind w:left="6480" w:hanging="180"/>
      </w:pPr>
    </w:lvl>
  </w:abstractNum>
  <w:abstractNum w:abstractNumId="15" w15:restartNumberingAfterBreak="0">
    <w:nsid w:val="116B7A43"/>
    <w:multiLevelType w:val="multilevel"/>
    <w:tmpl w:val="6C568B88"/>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6" w15:restartNumberingAfterBreak="0">
    <w:nsid w:val="12673F3C"/>
    <w:multiLevelType w:val="multilevel"/>
    <w:tmpl w:val="D5CEF55E"/>
    <w:lvl w:ilvl="0">
      <w:start w:val="1"/>
      <w:numFmt w:val="decimal"/>
      <w:pStyle w:val="Level1"/>
      <w:lvlText w:val="%1."/>
      <w:lvlJc w:val="left"/>
      <w:pPr>
        <w:tabs>
          <w:tab w:val="num" w:pos="567"/>
        </w:tabs>
        <w:ind w:left="0" w:firstLine="0"/>
      </w:pPr>
      <w:rPr>
        <w:rFonts w:ascii="Trebuchet MS" w:hAnsi="Trebuchet MS" w:hint="default"/>
        <w:b/>
        <w:i w:val="0"/>
        <w:sz w:val="22"/>
        <w:szCs w:val="22"/>
      </w:rPr>
    </w:lvl>
    <w:lvl w:ilvl="1">
      <w:start w:val="1"/>
      <w:numFmt w:val="decimal"/>
      <w:pStyle w:val="Level2"/>
      <w:lvlText w:val="%1.%2."/>
      <w:lvlJc w:val="left"/>
      <w:pPr>
        <w:tabs>
          <w:tab w:val="num" w:pos="1247"/>
        </w:tabs>
        <w:ind w:left="567" w:firstLine="0"/>
      </w:pPr>
      <w:rPr>
        <w:rFonts w:ascii="Trebuchet MS" w:hAnsi="Trebuchet MS" w:cs="Tahoma" w:hint="default"/>
        <w:b/>
        <w:i w:val="0"/>
        <w:sz w:val="22"/>
        <w:szCs w:val="22"/>
      </w:rPr>
    </w:lvl>
    <w:lvl w:ilvl="2">
      <w:start w:val="1"/>
      <w:numFmt w:val="decimal"/>
      <w:pStyle w:val="Level3"/>
      <w:lvlText w:val="%1.%2.%3."/>
      <w:lvlJc w:val="left"/>
      <w:pPr>
        <w:tabs>
          <w:tab w:val="num" w:pos="2041"/>
        </w:tabs>
        <w:ind w:left="1247" w:firstLine="0"/>
      </w:pPr>
      <w:rPr>
        <w:rFonts w:ascii="Trebuchet MS" w:hAnsi="Trebuchet MS" w:cs="Tahoma" w:hint="default"/>
        <w:b/>
        <w:i w:val="0"/>
        <w:sz w:val="22"/>
        <w:szCs w:val="22"/>
      </w:rPr>
    </w:lvl>
    <w:lvl w:ilvl="3">
      <w:start w:val="1"/>
      <w:numFmt w:val="decimal"/>
      <w:pStyle w:val="Level4"/>
      <w:lvlText w:val="%1.%2.%3.%4."/>
      <w:lvlJc w:val="left"/>
      <w:pPr>
        <w:tabs>
          <w:tab w:val="num" w:pos="2722"/>
        </w:tabs>
        <w:ind w:left="2041" w:firstLine="0"/>
      </w:pPr>
      <w:rPr>
        <w:rFonts w:ascii="Trebuchet MS" w:hAnsi="Trebuchet MS" w:hint="default"/>
        <w:b/>
        <w:i w:val="0"/>
        <w:sz w:val="22"/>
        <w:szCs w:val="22"/>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7" w15:restartNumberingAfterBreak="0">
    <w:nsid w:val="13805605"/>
    <w:multiLevelType w:val="hybridMultilevel"/>
    <w:tmpl w:val="6CE4C9B8"/>
    <w:lvl w:ilvl="0" w:tplc="536E2F3E">
      <w:start w:val="1"/>
      <w:numFmt w:val="lowerRoman"/>
      <w:lvlText w:val="(%1)"/>
      <w:lvlJc w:val="left"/>
      <w:pPr>
        <w:ind w:left="1440" w:hanging="720"/>
      </w:pPr>
      <w:rPr>
        <w:rFonts w:hint="default"/>
        <w:b/>
      </w:rPr>
    </w:lvl>
    <w:lvl w:ilvl="1" w:tplc="A1E8B79A" w:tentative="1">
      <w:start w:val="1"/>
      <w:numFmt w:val="lowerLetter"/>
      <w:lvlText w:val="%2."/>
      <w:lvlJc w:val="left"/>
      <w:pPr>
        <w:ind w:left="1800" w:hanging="360"/>
      </w:pPr>
    </w:lvl>
    <w:lvl w:ilvl="2" w:tplc="45729958" w:tentative="1">
      <w:start w:val="1"/>
      <w:numFmt w:val="lowerRoman"/>
      <w:lvlText w:val="%3."/>
      <w:lvlJc w:val="right"/>
      <w:pPr>
        <w:ind w:left="2520" w:hanging="180"/>
      </w:pPr>
    </w:lvl>
    <w:lvl w:ilvl="3" w:tplc="3F121718" w:tentative="1">
      <w:start w:val="1"/>
      <w:numFmt w:val="decimal"/>
      <w:lvlText w:val="%4."/>
      <w:lvlJc w:val="left"/>
      <w:pPr>
        <w:ind w:left="3240" w:hanging="360"/>
      </w:pPr>
    </w:lvl>
    <w:lvl w:ilvl="4" w:tplc="74CAC6E2" w:tentative="1">
      <w:start w:val="1"/>
      <w:numFmt w:val="lowerLetter"/>
      <w:lvlText w:val="%5."/>
      <w:lvlJc w:val="left"/>
      <w:pPr>
        <w:ind w:left="3960" w:hanging="360"/>
      </w:pPr>
    </w:lvl>
    <w:lvl w:ilvl="5" w:tplc="4B1E2FB2" w:tentative="1">
      <w:start w:val="1"/>
      <w:numFmt w:val="lowerRoman"/>
      <w:lvlText w:val="%6."/>
      <w:lvlJc w:val="right"/>
      <w:pPr>
        <w:ind w:left="4680" w:hanging="180"/>
      </w:pPr>
    </w:lvl>
    <w:lvl w:ilvl="6" w:tplc="505675B0" w:tentative="1">
      <w:start w:val="1"/>
      <w:numFmt w:val="decimal"/>
      <w:lvlText w:val="%7."/>
      <w:lvlJc w:val="left"/>
      <w:pPr>
        <w:ind w:left="5400" w:hanging="360"/>
      </w:pPr>
    </w:lvl>
    <w:lvl w:ilvl="7" w:tplc="54EC7B24" w:tentative="1">
      <w:start w:val="1"/>
      <w:numFmt w:val="lowerLetter"/>
      <w:lvlText w:val="%8."/>
      <w:lvlJc w:val="left"/>
      <w:pPr>
        <w:ind w:left="6120" w:hanging="360"/>
      </w:pPr>
    </w:lvl>
    <w:lvl w:ilvl="8" w:tplc="8ED63948" w:tentative="1">
      <w:start w:val="1"/>
      <w:numFmt w:val="lowerRoman"/>
      <w:lvlText w:val="%9."/>
      <w:lvlJc w:val="right"/>
      <w:pPr>
        <w:ind w:left="6840" w:hanging="180"/>
      </w:pPr>
    </w:lvl>
  </w:abstractNum>
  <w:abstractNum w:abstractNumId="18" w15:restartNumberingAfterBreak="0">
    <w:nsid w:val="14FC4D1C"/>
    <w:multiLevelType w:val="hybridMultilevel"/>
    <w:tmpl w:val="01E40998"/>
    <w:lvl w:ilvl="0" w:tplc="906E79C8">
      <w:start w:val="1"/>
      <w:numFmt w:val="upperLetter"/>
      <w:lvlText w:val="%1."/>
      <w:lvlJc w:val="left"/>
      <w:pPr>
        <w:tabs>
          <w:tab w:val="num" w:pos="900"/>
        </w:tabs>
        <w:ind w:left="900" w:hanging="360"/>
      </w:pPr>
      <w:rPr>
        <w:rFonts w:hint="default"/>
        <w:b/>
      </w:rPr>
    </w:lvl>
    <w:lvl w:ilvl="1" w:tplc="7744F4CE">
      <w:start w:val="1"/>
      <w:numFmt w:val="lowerLetter"/>
      <w:lvlText w:val="%2."/>
      <w:lvlJc w:val="left"/>
      <w:pPr>
        <w:tabs>
          <w:tab w:val="num" w:pos="1800"/>
        </w:tabs>
        <w:ind w:left="1800" w:hanging="360"/>
      </w:pPr>
      <w:rPr>
        <w:rFonts w:hint="default"/>
      </w:rPr>
    </w:lvl>
    <w:lvl w:ilvl="2" w:tplc="3BDE321C">
      <w:start w:val="1"/>
      <w:numFmt w:val="lowerRoman"/>
      <w:lvlText w:val="%3."/>
      <w:lvlJc w:val="right"/>
      <w:pPr>
        <w:tabs>
          <w:tab w:val="num" w:pos="2340"/>
        </w:tabs>
        <w:ind w:left="2340" w:hanging="180"/>
      </w:pPr>
      <w:rPr>
        <w:rFonts w:hint="default"/>
      </w:rPr>
    </w:lvl>
    <w:lvl w:ilvl="3" w:tplc="D7AA0E9E">
      <w:start w:val="1"/>
      <w:numFmt w:val="decimal"/>
      <w:lvlText w:val="%4."/>
      <w:lvlJc w:val="left"/>
      <w:pPr>
        <w:tabs>
          <w:tab w:val="num" w:pos="3240"/>
        </w:tabs>
        <w:ind w:left="3240" w:hanging="360"/>
      </w:pPr>
    </w:lvl>
    <w:lvl w:ilvl="4" w:tplc="19F67AFA" w:tentative="1">
      <w:start w:val="1"/>
      <w:numFmt w:val="lowerLetter"/>
      <w:lvlText w:val="%5."/>
      <w:lvlJc w:val="left"/>
      <w:pPr>
        <w:tabs>
          <w:tab w:val="num" w:pos="3960"/>
        </w:tabs>
        <w:ind w:left="3960" w:hanging="360"/>
      </w:pPr>
    </w:lvl>
    <w:lvl w:ilvl="5" w:tplc="24FE78AA" w:tentative="1">
      <w:start w:val="1"/>
      <w:numFmt w:val="lowerRoman"/>
      <w:lvlText w:val="%6."/>
      <w:lvlJc w:val="right"/>
      <w:pPr>
        <w:tabs>
          <w:tab w:val="num" w:pos="4680"/>
        </w:tabs>
        <w:ind w:left="4680" w:hanging="180"/>
      </w:pPr>
    </w:lvl>
    <w:lvl w:ilvl="6" w:tplc="A08E1544" w:tentative="1">
      <w:start w:val="1"/>
      <w:numFmt w:val="decimal"/>
      <w:lvlText w:val="%7."/>
      <w:lvlJc w:val="left"/>
      <w:pPr>
        <w:tabs>
          <w:tab w:val="num" w:pos="5400"/>
        </w:tabs>
        <w:ind w:left="5400" w:hanging="360"/>
      </w:pPr>
    </w:lvl>
    <w:lvl w:ilvl="7" w:tplc="2A2C66CE" w:tentative="1">
      <w:start w:val="1"/>
      <w:numFmt w:val="lowerLetter"/>
      <w:lvlText w:val="%8."/>
      <w:lvlJc w:val="left"/>
      <w:pPr>
        <w:tabs>
          <w:tab w:val="num" w:pos="6120"/>
        </w:tabs>
        <w:ind w:left="6120" w:hanging="360"/>
      </w:pPr>
    </w:lvl>
    <w:lvl w:ilvl="8" w:tplc="49F6B066" w:tentative="1">
      <w:start w:val="1"/>
      <w:numFmt w:val="lowerRoman"/>
      <w:lvlText w:val="%9."/>
      <w:lvlJc w:val="right"/>
      <w:pPr>
        <w:tabs>
          <w:tab w:val="num" w:pos="6840"/>
        </w:tabs>
        <w:ind w:left="6840" w:hanging="180"/>
      </w:pPr>
    </w:lvl>
  </w:abstractNum>
  <w:abstractNum w:abstractNumId="19" w15:restartNumberingAfterBreak="0">
    <w:nsid w:val="167B127B"/>
    <w:multiLevelType w:val="hybridMultilevel"/>
    <w:tmpl w:val="3F2CE1DA"/>
    <w:lvl w:ilvl="0" w:tplc="9D043690">
      <w:start w:val="1"/>
      <w:numFmt w:val="bullet"/>
      <w:pStyle w:val="bullet6"/>
      <w:lvlText w:val=""/>
      <w:lvlJc w:val="left"/>
      <w:pPr>
        <w:tabs>
          <w:tab w:val="num" w:pos="3969"/>
        </w:tabs>
        <w:ind w:left="3969" w:hanging="680"/>
      </w:pPr>
      <w:rPr>
        <w:rFonts w:ascii="Symbol" w:hAnsi="Symbol" w:hint="default"/>
      </w:rPr>
    </w:lvl>
    <w:lvl w:ilvl="1" w:tplc="B794562E" w:tentative="1">
      <w:start w:val="1"/>
      <w:numFmt w:val="bullet"/>
      <w:lvlText w:val="o"/>
      <w:lvlJc w:val="left"/>
      <w:pPr>
        <w:tabs>
          <w:tab w:val="num" w:pos="1440"/>
        </w:tabs>
        <w:ind w:left="1440" w:hanging="360"/>
      </w:pPr>
      <w:rPr>
        <w:rFonts w:ascii="Courier New" w:hAnsi="Courier New" w:hint="default"/>
      </w:rPr>
    </w:lvl>
    <w:lvl w:ilvl="2" w:tplc="B26ED49A" w:tentative="1">
      <w:start w:val="1"/>
      <w:numFmt w:val="bullet"/>
      <w:lvlText w:val=""/>
      <w:lvlJc w:val="left"/>
      <w:pPr>
        <w:tabs>
          <w:tab w:val="num" w:pos="2160"/>
        </w:tabs>
        <w:ind w:left="2160" w:hanging="360"/>
      </w:pPr>
      <w:rPr>
        <w:rFonts w:ascii="Wingdings" w:hAnsi="Wingdings" w:hint="default"/>
      </w:rPr>
    </w:lvl>
    <w:lvl w:ilvl="3" w:tplc="C1CC6BA2" w:tentative="1">
      <w:start w:val="1"/>
      <w:numFmt w:val="bullet"/>
      <w:lvlText w:val=""/>
      <w:lvlJc w:val="left"/>
      <w:pPr>
        <w:tabs>
          <w:tab w:val="num" w:pos="2880"/>
        </w:tabs>
        <w:ind w:left="2880" w:hanging="360"/>
      </w:pPr>
      <w:rPr>
        <w:rFonts w:ascii="Symbol" w:hAnsi="Symbol" w:hint="default"/>
      </w:rPr>
    </w:lvl>
    <w:lvl w:ilvl="4" w:tplc="81B8FF26" w:tentative="1">
      <w:start w:val="1"/>
      <w:numFmt w:val="bullet"/>
      <w:lvlText w:val="o"/>
      <w:lvlJc w:val="left"/>
      <w:pPr>
        <w:tabs>
          <w:tab w:val="num" w:pos="3600"/>
        </w:tabs>
        <w:ind w:left="3600" w:hanging="360"/>
      </w:pPr>
      <w:rPr>
        <w:rFonts w:ascii="Courier New" w:hAnsi="Courier New" w:hint="default"/>
      </w:rPr>
    </w:lvl>
    <w:lvl w:ilvl="5" w:tplc="E2B870B4" w:tentative="1">
      <w:start w:val="1"/>
      <w:numFmt w:val="bullet"/>
      <w:lvlText w:val=""/>
      <w:lvlJc w:val="left"/>
      <w:pPr>
        <w:tabs>
          <w:tab w:val="num" w:pos="4320"/>
        </w:tabs>
        <w:ind w:left="4320" w:hanging="360"/>
      </w:pPr>
      <w:rPr>
        <w:rFonts w:ascii="Wingdings" w:hAnsi="Wingdings" w:hint="default"/>
      </w:rPr>
    </w:lvl>
    <w:lvl w:ilvl="6" w:tplc="2B329E12" w:tentative="1">
      <w:start w:val="1"/>
      <w:numFmt w:val="bullet"/>
      <w:lvlText w:val=""/>
      <w:lvlJc w:val="left"/>
      <w:pPr>
        <w:tabs>
          <w:tab w:val="num" w:pos="5040"/>
        </w:tabs>
        <w:ind w:left="5040" w:hanging="360"/>
      </w:pPr>
      <w:rPr>
        <w:rFonts w:ascii="Symbol" w:hAnsi="Symbol" w:hint="default"/>
      </w:rPr>
    </w:lvl>
    <w:lvl w:ilvl="7" w:tplc="8AE4E114" w:tentative="1">
      <w:start w:val="1"/>
      <w:numFmt w:val="bullet"/>
      <w:lvlText w:val="o"/>
      <w:lvlJc w:val="left"/>
      <w:pPr>
        <w:tabs>
          <w:tab w:val="num" w:pos="5760"/>
        </w:tabs>
        <w:ind w:left="5760" w:hanging="360"/>
      </w:pPr>
      <w:rPr>
        <w:rFonts w:ascii="Courier New" w:hAnsi="Courier New" w:hint="default"/>
      </w:rPr>
    </w:lvl>
    <w:lvl w:ilvl="8" w:tplc="4836B5F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73574CD"/>
    <w:multiLevelType w:val="singleLevel"/>
    <w:tmpl w:val="21760EE4"/>
    <w:lvl w:ilvl="0">
      <w:start w:val="1"/>
      <w:numFmt w:val="lowerRoman"/>
      <w:pStyle w:val="alpha4"/>
      <w:lvlText w:val="(%1)"/>
      <w:lvlJc w:val="left"/>
      <w:pPr>
        <w:tabs>
          <w:tab w:val="num" w:pos="2722"/>
        </w:tabs>
        <w:ind w:left="2041" w:firstLine="0"/>
      </w:pPr>
      <w:rPr>
        <w:rFonts w:ascii="Trebuchet MS" w:eastAsia="Times New Roman" w:hAnsi="Trebuchet MS" w:cs="Times New Roman" w:hint="default"/>
        <w:b/>
        <w:bCs/>
        <w:i w:val="0"/>
        <w:sz w:val="22"/>
        <w:szCs w:val="22"/>
      </w:rPr>
    </w:lvl>
  </w:abstractNum>
  <w:abstractNum w:abstractNumId="21" w15:restartNumberingAfterBreak="0">
    <w:nsid w:val="18C736F5"/>
    <w:multiLevelType w:val="hybridMultilevel"/>
    <w:tmpl w:val="2F6838D8"/>
    <w:lvl w:ilvl="0" w:tplc="2CAE7CEA">
      <w:start w:val="1"/>
      <w:numFmt w:val="lowerLetter"/>
      <w:lvlText w:val="%1)"/>
      <w:lvlJc w:val="left"/>
      <w:pPr>
        <w:ind w:left="1080" w:hanging="360"/>
      </w:pPr>
      <w:rPr>
        <w:rFonts w:hint="default"/>
        <w:b/>
      </w:rPr>
    </w:lvl>
    <w:lvl w:ilvl="1" w:tplc="A9ACB86A" w:tentative="1">
      <w:start w:val="1"/>
      <w:numFmt w:val="lowerLetter"/>
      <w:lvlText w:val="%2."/>
      <w:lvlJc w:val="left"/>
      <w:pPr>
        <w:ind w:left="1800" w:hanging="360"/>
      </w:pPr>
    </w:lvl>
    <w:lvl w:ilvl="2" w:tplc="4768E938" w:tentative="1">
      <w:start w:val="1"/>
      <w:numFmt w:val="lowerRoman"/>
      <w:lvlText w:val="%3."/>
      <w:lvlJc w:val="right"/>
      <w:pPr>
        <w:ind w:left="2520" w:hanging="180"/>
      </w:pPr>
    </w:lvl>
    <w:lvl w:ilvl="3" w:tplc="9BB4D68A" w:tentative="1">
      <w:start w:val="1"/>
      <w:numFmt w:val="decimal"/>
      <w:lvlText w:val="%4."/>
      <w:lvlJc w:val="left"/>
      <w:pPr>
        <w:ind w:left="3240" w:hanging="360"/>
      </w:pPr>
    </w:lvl>
    <w:lvl w:ilvl="4" w:tplc="0A166230" w:tentative="1">
      <w:start w:val="1"/>
      <w:numFmt w:val="lowerLetter"/>
      <w:lvlText w:val="%5."/>
      <w:lvlJc w:val="left"/>
      <w:pPr>
        <w:ind w:left="3960" w:hanging="360"/>
      </w:pPr>
    </w:lvl>
    <w:lvl w:ilvl="5" w:tplc="3628E362" w:tentative="1">
      <w:start w:val="1"/>
      <w:numFmt w:val="lowerRoman"/>
      <w:lvlText w:val="%6."/>
      <w:lvlJc w:val="right"/>
      <w:pPr>
        <w:ind w:left="4680" w:hanging="180"/>
      </w:pPr>
    </w:lvl>
    <w:lvl w:ilvl="6" w:tplc="BF16610A" w:tentative="1">
      <w:start w:val="1"/>
      <w:numFmt w:val="decimal"/>
      <w:lvlText w:val="%7."/>
      <w:lvlJc w:val="left"/>
      <w:pPr>
        <w:ind w:left="5400" w:hanging="360"/>
      </w:pPr>
    </w:lvl>
    <w:lvl w:ilvl="7" w:tplc="2B8C1678" w:tentative="1">
      <w:start w:val="1"/>
      <w:numFmt w:val="lowerLetter"/>
      <w:lvlText w:val="%8."/>
      <w:lvlJc w:val="left"/>
      <w:pPr>
        <w:ind w:left="6120" w:hanging="360"/>
      </w:pPr>
    </w:lvl>
    <w:lvl w:ilvl="8" w:tplc="6674CE62" w:tentative="1">
      <w:start w:val="1"/>
      <w:numFmt w:val="lowerRoman"/>
      <w:lvlText w:val="%9."/>
      <w:lvlJc w:val="right"/>
      <w:pPr>
        <w:ind w:left="6840" w:hanging="180"/>
      </w:pPr>
    </w:lvl>
  </w:abstractNum>
  <w:abstractNum w:abstractNumId="22" w15:restartNumberingAfterBreak="0">
    <w:nsid w:val="1BD62213"/>
    <w:multiLevelType w:val="hybridMultilevel"/>
    <w:tmpl w:val="DFAC6A0C"/>
    <w:lvl w:ilvl="0" w:tplc="E96C525C">
      <w:start w:val="1"/>
      <w:numFmt w:val="lowerLetter"/>
      <w:lvlText w:val="%1)"/>
      <w:lvlJc w:val="left"/>
      <w:pPr>
        <w:ind w:left="720" w:hanging="360"/>
      </w:pPr>
      <w:rPr>
        <w:rFonts w:hint="default"/>
        <w:b/>
      </w:rPr>
    </w:lvl>
    <w:lvl w:ilvl="1" w:tplc="E80E0860" w:tentative="1">
      <w:start w:val="1"/>
      <w:numFmt w:val="lowerLetter"/>
      <w:lvlText w:val="%2."/>
      <w:lvlJc w:val="left"/>
      <w:pPr>
        <w:ind w:left="1440" w:hanging="360"/>
      </w:pPr>
    </w:lvl>
    <w:lvl w:ilvl="2" w:tplc="C43E2816" w:tentative="1">
      <w:start w:val="1"/>
      <w:numFmt w:val="lowerRoman"/>
      <w:lvlText w:val="%3."/>
      <w:lvlJc w:val="right"/>
      <w:pPr>
        <w:ind w:left="2160" w:hanging="180"/>
      </w:pPr>
    </w:lvl>
    <w:lvl w:ilvl="3" w:tplc="3F78656C" w:tentative="1">
      <w:start w:val="1"/>
      <w:numFmt w:val="decimal"/>
      <w:lvlText w:val="%4."/>
      <w:lvlJc w:val="left"/>
      <w:pPr>
        <w:ind w:left="2880" w:hanging="360"/>
      </w:pPr>
    </w:lvl>
    <w:lvl w:ilvl="4" w:tplc="66A4223A" w:tentative="1">
      <w:start w:val="1"/>
      <w:numFmt w:val="lowerLetter"/>
      <w:lvlText w:val="%5."/>
      <w:lvlJc w:val="left"/>
      <w:pPr>
        <w:ind w:left="3600" w:hanging="360"/>
      </w:pPr>
    </w:lvl>
    <w:lvl w:ilvl="5" w:tplc="62281F12" w:tentative="1">
      <w:start w:val="1"/>
      <w:numFmt w:val="lowerRoman"/>
      <w:lvlText w:val="%6."/>
      <w:lvlJc w:val="right"/>
      <w:pPr>
        <w:ind w:left="4320" w:hanging="180"/>
      </w:pPr>
    </w:lvl>
    <w:lvl w:ilvl="6" w:tplc="4A6A1CF6" w:tentative="1">
      <w:start w:val="1"/>
      <w:numFmt w:val="decimal"/>
      <w:lvlText w:val="%7."/>
      <w:lvlJc w:val="left"/>
      <w:pPr>
        <w:ind w:left="5040" w:hanging="360"/>
      </w:pPr>
    </w:lvl>
    <w:lvl w:ilvl="7" w:tplc="70E817A6" w:tentative="1">
      <w:start w:val="1"/>
      <w:numFmt w:val="lowerLetter"/>
      <w:lvlText w:val="%8."/>
      <w:lvlJc w:val="left"/>
      <w:pPr>
        <w:ind w:left="5760" w:hanging="360"/>
      </w:pPr>
    </w:lvl>
    <w:lvl w:ilvl="8" w:tplc="88EA0A4A" w:tentative="1">
      <w:start w:val="1"/>
      <w:numFmt w:val="lowerRoman"/>
      <w:lvlText w:val="%9."/>
      <w:lvlJc w:val="right"/>
      <w:pPr>
        <w:ind w:left="6480" w:hanging="180"/>
      </w:pPr>
    </w:lvl>
  </w:abstractNum>
  <w:abstractNum w:abstractNumId="23" w15:restartNumberingAfterBreak="0">
    <w:nsid w:val="1EF42800"/>
    <w:multiLevelType w:val="hybridMultilevel"/>
    <w:tmpl w:val="88BAC410"/>
    <w:lvl w:ilvl="0" w:tplc="D4380CEE">
      <w:start w:val="1"/>
      <w:numFmt w:val="bullet"/>
      <w:pStyle w:val="bullet2"/>
      <w:lvlText w:val=""/>
      <w:lvlJc w:val="left"/>
      <w:pPr>
        <w:tabs>
          <w:tab w:val="num" w:pos="1247"/>
        </w:tabs>
        <w:ind w:left="1247" w:hanging="680"/>
      </w:pPr>
      <w:rPr>
        <w:rFonts w:ascii="Symbol" w:hAnsi="Symbol" w:hint="default"/>
      </w:rPr>
    </w:lvl>
    <w:lvl w:ilvl="1" w:tplc="846EF080" w:tentative="1">
      <w:start w:val="1"/>
      <w:numFmt w:val="bullet"/>
      <w:lvlText w:val="o"/>
      <w:lvlJc w:val="left"/>
      <w:pPr>
        <w:tabs>
          <w:tab w:val="num" w:pos="1440"/>
        </w:tabs>
        <w:ind w:left="1440" w:hanging="360"/>
      </w:pPr>
      <w:rPr>
        <w:rFonts w:ascii="Courier New" w:hAnsi="Courier New" w:hint="default"/>
      </w:rPr>
    </w:lvl>
    <w:lvl w:ilvl="2" w:tplc="EB78E704" w:tentative="1">
      <w:start w:val="1"/>
      <w:numFmt w:val="bullet"/>
      <w:lvlText w:val=""/>
      <w:lvlJc w:val="left"/>
      <w:pPr>
        <w:tabs>
          <w:tab w:val="num" w:pos="2160"/>
        </w:tabs>
        <w:ind w:left="2160" w:hanging="360"/>
      </w:pPr>
      <w:rPr>
        <w:rFonts w:ascii="Wingdings" w:hAnsi="Wingdings" w:hint="default"/>
      </w:rPr>
    </w:lvl>
    <w:lvl w:ilvl="3" w:tplc="3D485B22" w:tentative="1">
      <w:start w:val="1"/>
      <w:numFmt w:val="bullet"/>
      <w:lvlText w:val=""/>
      <w:lvlJc w:val="left"/>
      <w:pPr>
        <w:tabs>
          <w:tab w:val="num" w:pos="2880"/>
        </w:tabs>
        <w:ind w:left="2880" w:hanging="360"/>
      </w:pPr>
      <w:rPr>
        <w:rFonts w:ascii="Symbol" w:hAnsi="Symbol" w:hint="default"/>
      </w:rPr>
    </w:lvl>
    <w:lvl w:ilvl="4" w:tplc="7D06B708" w:tentative="1">
      <w:start w:val="1"/>
      <w:numFmt w:val="bullet"/>
      <w:lvlText w:val="o"/>
      <w:lvlJc w:val="left"/>
      <w:pPr>
        <w:tabs>
          <w:tab w:val="num" w:pos="3600"/>
        </w:tabs>
        <w:ind w:left="3600" w:hanging="360"/>
      </w:pPr>
      <w:rPr>
        <w:rFonts w:ascii="Courier New" w:hAnsi="Courier New" w:hint="default"/>
      </w:rPr>
    </w:lvl>
    <w:lvl w:ilvl="5" w:tplc="26E0A662" w:tentative="1">
      <w:start w:val="1"/>
      <w:numFmt w:val="bullet"/>
      <w:lvlText w:val=""/>
      <w:lvlJc w:val="left"/>
      <w:pPr>
        <w:tabs>
          <w:tab w:val="num" w:pos="4320"/>
        </w:tabs>
        <w:ind w:left="4320" w:hanging="360"/>
      </w:pPr>
      <w:rPr>
        <w:rFonts w:ascii="Wingdings" w:hAnsi="Wingdings" w:hint="default"/>
      </w:rPr>
    </w:lvl>
    <w:lvl w:ilvl="6" w:tplc="9878CCD2" w:tentative="1">
      <w:start w:val="1"/>
      <w:numFmt w:val="bullet"/>
      <w:lvlText w:val=""/>
      <w:lvlJc w:val="left"/>
      <w:pPr>
        <w:tabs>
          <w:tab w:val="num" w:pos="5040"/>
        </w:tabs>
        <w:ind w:left="5040" w:hanging="360"/>
      </w:pPr>
      <w:rPr>
        <w:rFonts w:ascii="Symbol" w:hAnsi="Symbol" w:hint="default"/>
      </w:rPr>
    </w:lvl>
    <w:lvl w:ilvl="7" w:tplc="20560620" w:tentative="1">
      <w:start w:val="1"/>
      <w:numFmt w:val="bullet"/>
      <w:lvlText w:val="o"/>
      <w:lvlJc w:val="left"/>
      <w:pPr>
        <w:tabs>
          <w:tab w:val="num" w:pos="5760"/>
        </w:tabs>
        <w:ind w:left="5760" w:hanging="360"/>
      </w:pPr>
      <w:rPr>
        <w:rFonts w:ascii="Courier New" w:hAnsi="Courier New" w:hint="default"/>
      </w:rPr>
    </w:lvl>
    <w:lvl w:ilvl="8" w:tplc="5CB0503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441A72"/>
    <w:multiLevelType w:val="hybridMultilevel"/>
    <w:tmpl w:val="EE745B88"/>
    <w:lvl w:ilvl="0" w:tplc="8BB8A952">
      <w:start w:val="1"/>
      <w:numFmt w:val="lowerRoman"/>
      <w:lvlText w:val="(%1)"/>
      <w:lvlJc w:val="left"/>
      <w:pPr>
        <w:ind w:left="1428" w:hanging="720"/>
      </w:pPr>
      <w:rPr>
        <w:rFonts w:cs="Arial" w:hint="default"/>
      </w:rPr>
    </w:lvl>
    <w:lvl w:ilvl="1" w:tplc="510462E6" w:tentative="1">
      <w:start w:val="1"/>
      <w:numFmt w:val="lowerLetter"/>
      <w:lvlText w:val="%2."/>
      <w:lvlJc w:val="left"/>
      <w:pPr>
        <w:ind w:left="1788" w:hanging="360"/>
      </w:pPr>
    </w:lvl>
    <w:lvl w:ilvl="2" w:tplc="A5A2C924" w:tentative="1">
      <w:start w:val="1"/>
      <w:numFmt w:val="lowerRoman"/>
      <w:lvlText w:val="%3."/>
      <w:lvlJc w:val="right"/>
      <w:pPr>
        <w:ind w:left="2508" w:hanging="180"/>
      </w:pPr>
    </w:lvl>
    <w:lvl w:ilvl="3" w:tplc="1826D744" w:tentative="1">
      <w:start w:val="1"/>
      <w:numFmt w:val="decimal"/>
      <w:lvlText w:val="%4."/>
      <w:lvlJc w:val="left"/>
      <w:pPr>
        <w:ind w:left="3228" w:hanging="360"/>
      </w:pPr>
    </w:lvl>
    <w:lvl w:ilvl="4" w:tplc="06C88A4C" w:tentative="1">
      <w:start w:val="1"/>
      <w:numFmt w:val="lowerLetter"/>
      <w:lvlText w:val="%5."/>
      <w:lvlJc w:val="left"/>
      <w:pPr>
        <w:ind w:left="3948" w:hanging="360"/>
      </w:pPr>
    </w:lvl>
    <w:lvl w:ilvl="5" w:tplc="027A4752" w:tentative="1">
      <w:start w:val="1"/>
      <w:numFmt w:val="lowerRoman"/>
      <w:lvlText w:val="%6."/>
      <w:lvlJc w:val="right"/>
      <w:pPr>
        <w:ind w:left="4668" w:hanging="180"/>
      </w:pPr>
    </w:lvl>
    <w:lvl w:ilvl="6" w:tplc="8B1A096C" w:tentative="1">
      <w:start w:val="1"/>
      <w:numFmt w:val="decimal"/>
      <w:lvlText w:val="%7."/>
      <w:lvlJc w:val="left"/>
      <w:pPr>
        <w:ind w:left="5388" w:hanging="360"/>
      </w:pPr>
    </w:lvl>
    <w:lvl w:ilvl="7" w:tplc="D7100AD2" w:tentative="1">
      <w:start w:val="1"/>
      <w:numFmt w:val="lowerLetter"/>
      <w:lvlText w:val="%8."/>
      <w:lvlJc w:val="left"/>
      <w:pPr>
        <w:ind w:left="6108" w:hanging="360"/>
      </w:pPr>
    </w:lvl>
    <w:lvl w:ilvl="8" w:tplc="9F2E494A" w:tentative="1">
      <w:start w:val="1"/>
      <w:numFmt w:val="lowerRoman"/>
      <w:lvlText w:val="%9."/>
      <w:lvlJc w:val="right"/>
      <w:pPr>
        <w:ind w:left="6828" w:hanging="180"/>
      </w:pPr>
    </w:lvl>
  </w:abstractNum>
  <w:abstractNum w:abstractNumId="25" w15:restartNumberingAfterBreak="0">
    <w:nsid w:val="217A0E56"/>
    <w:multiLevelType w:val="hybridMultilevel"/>
    <w:tmpl w:val="FB324A0E"/>
    <w:lvl w:ilvl="0" w:tplc="1A929516">
      <w:start w:val="1"/>
      <w:numFmt w:val="lowerLetter"/>
      <w:lvlText w:val="(%1)"/>
      <w:lvlJc w:val="left"/>
      <w:pPr>
        <w:tabs>
          <w:tab w:val="num" w:pos="735"/>
        </w:tabs>
        <w:ind w:left="735" w:hanging="375"/>
      </w:pPr>
      <w:rPr>
        <w:rFonts w:hint="default"/>
      </w:rPr>
    </w:lvl>
    <w:lvl w:ilvl="1" w:tplc="D17AB046" w:tentative="1">
      <w:start w:val="1"/>
      <w:numFmt w:val="lowerLetter"/>
      <w:lvlText w:val="%2."/>
      <w:lvlJc w:val="left"/>
      <w:pPr>
        <w:tabs>
          <w:tab w:val="num" w:pos="1440"/>
        </w:tabs>
        <w:ind w:left="1440" w:hanging="360"/>
      </w:pPr>
    </w:lvl>
    <w:lvl w:ilvl="2" w:tplc="098C88D8" w:tentative="1">
      <w:start w:val="1"/>
      <w:numFmt w:val="lowerRoman"/>
      <w:lvlText w:val="%3."/>
      <w:lvlJc w:val="right"/>
      <w:pPr>
        <w:tabs>
          <w:tab w:val="num" w:pos="2160"/>
        </w:tabs>
        <w:ind w:left="2160" w:hanging="180"/>
      </w:pPr>
    </w:lvl>
    <w:lvl w:ilvl="3" w:tplc="674A200C" w:tentative="1">
      <w:start w:val="1"/>
      <w:numFmt w:val="decimal"/>
      <w:lvlText w:val="%4."/>
      <w:lvlJc w:val="left"/>
      <w:pPr>
        <w:tabs>
          <w:tab w:val="num" w:pos="2880"/>
        </w:tabs>
        <w:ind w:left="2880" w:hanging="360"/>
      </w:pPr>
    </w:lvl>
    <w:lvl w:ilvl="4" w:tplc="AFF28DA6" w:tentative="1">
      <w:start w:val="1"/>
      <w:numFmt w:val="lowerLetter"/>
      <w:lvlText w:val="%5."/>
      <w:lvlJc w:val="left"/>
      <w:pPr>
        <w:tabs>
          <w:tab w:val="num" w:pos="3600"/>
        </w:tabs>
        <w:ind w:left="3600" w:hanging="360"/>
      </w:pPr>
    </w:lvl>
    <w:lvl w:ilvl="5" w:tplc="BAE690BA" w:tentative="1">
      <w:start w:val="1"/>
      <w:numFmt w:val="lowerRoman"/>
      <w:lvlText w:val="%6."/>
      <w:lvlJc w:val="right"/>
      <w:pPr>
        <w:tabs>
          <w:tab w:val="num" w:pos="4320"/>
        </w:tabs>
        <w:ind w:left="4320" w:hanging="180"/>
      </w:pPr>
    </w:lvl>
    <w:lvl w:ilvl="6" w:tplc="CAE64D96" w:tentative="1">
      <w:start w:val="1"/>
      <w:numFmt w:val="decimal"/>
      <w:lvlText w:val="%7."/>
      <w:lvlJc w:val="left"/>
      <w:pPr>
        <w:tabs>
          <w:tab w:val="num" w:pos="5040"/>
        </w:tabs>
        <w:ind w:left="5040" w:hanging="360"/>
      </w:pPr>
    </w:lvl>
    <w:lvl w:ilvl="7" w:tplc="E3000B94" w:tentative="1">
      <w:start w:val="1"/>
      <w:numFmt w:val="lowerLetter"/>
      <w:lvlText w:val="%8."/>
      <w:lvlJc w:val="left"/>
      <w:pPr>
        <w:tabs>
          <w:tab w:val="num" w:pos="5760"/>
        </w:tabs>
        <w:ind w:left="5760" w:hanging="360"/>
      </w:pPr>
    </w:lvl>
    <w:lvl w:ilvl="8" w:tplc="A5E84CBA" w:tentative="1">
      <w:start w:val="1"/>
      <w:numFmt w:val="lowerRoman"/>
      <w:lvlText w:val="%9."/>
      <w:lvlJc w:val="right"/>
      <w:pPr>
        <w:tabs>
          <w:tab w:val="num" w:pos="6480"/>
        </w:tabs>
        <w:ind w:left="6480" w:hanging="180"/>
      </w:pPr>
    </w:lvl>
  </w:abstractNum>
  <w:abstractNum w:abstractNumId="26" w15:restartNumberingAfterBreak="0">
    <w:nsid w:val="220317A3"/>
    <w:multiLevelType w:val="hybridMultilevel"/>
    <w:tmpl w:val="30CED78A"/>
    <w:lvl w:ilvl="0" w:tplc="0144F818">
      <w:start w:val="1"/>
      <w:numFmt w:val="lowerLetter"/>
      <w:lvlText w:val="%1)"/>
      <w:lvlJc w:val="left"/>
      <w:pPr>
        <w:ind w:left="1080" w:hanging="360"/>
      </w:pPr>
      <w:rPr>
        <w:rFonts w:hint="default"/>
        <w:b/>
      </w:rPr>
    </w:lvl>
    <w:lvl w:ilvl="1" w:tplc="502C1A04" w:tentative="1">
      <w:start w:val="1"/>
      <w:numFmt w:val="lowerLetter"/>
      <w:lvlText w:val="%2."/>
      <w:lvlJc w:val="left"/>
      <w:pPr>
        <w:ind w:left="1800" w:hanging="360"/>
      </w:pPr>
    </w:lvl>
    <w:lvl w:ilvl="2" w:tplc="8F482D1E" w:tentative="1">
      <w:start w:val="1"/>
      <w:numFmt w:val="lowerRoman"/>
      <w:lvlText w:val="%3."/>
      <w:lvlJc w:val="right"/>
      <w:pPr>
        <w:ind w:left="2520" w:hanging="180"/>
      </w:pPr>
    </w:lvl>
    <w:lvl w:ilvl="3" w:tplc="5B648684" w:tentative="1">
      <w:start w:val="1"/>
      <w:numFmt w:val="decimal"/>
      <w:lvlText w:val="%4."/>
      <w:lvlJc w:val="left"/>
      <w:pPr>
        <w:ind w:left="3240" w:hanging="360"/>
      </w:pPr>
    </w:lvl>
    <w:lvl w:ilvl="4" w:tplc="E3980512" w:tentative="1">
      <w:start w:val="1"/>
      <w:numFmt w:val="lowerLetter"/>
      <w:lvlText w:val="%5."/>
      <w:lvlJc w:val="left"/>
      <w:pPr>
        <w:ind w:left="3960" w:hanging="360"/>
      </w:pPr>
    </w:lvl>
    <w:lvl w:ilvl="5" w:tplc="D6DC3606" w:tentative="1">
      <w:start w:val="1"/>
      <w:numFmt w:val="lowerRoman"/>
      <w:lvlText w:val="%6."/>
      <w:lvlJc w:val="right"/>
      <w:pPr>
        <w:ind w:left="4680" w:hanging="180"/>
      </w:pPr>
    </w:lvl>
    <w:lvl w:ilvl="6" w:tplc="DEC4B850" w:tentative="1">
      <w:start w:val="1"/>
      <w:numFmt w:val="decimal"/>
      <w:lvlText w:val="%7."/>
      <w:lvlJc w:val="left"/>
      <w:pPr>
        <w:ind w:left="5400" w:hanging="360"/>
      </w:pPr>
    </w:lvl>
    <w:lvl w:ilvl="7" w:tplc="76C2801A" w:tentative="1">
      <w:start w:val="1"/>
      <w:numFmt w:val="lowerLetter"/>
      <w:lvlText w:val="%8."/>
      <w:lvlJc w:val="left"/>
      <w:pPr>
        <w:ind w:left="6120" w:hanging="360"/>
      </w:pPr>
    </w:lvl>
    <w:lvl w:ilvl="8" w:tplc="D096A942" w:tentative="1">
      <w:start w:val="1"/>
      <w:numFmt w:val="lowerRoman"/>
      <w:lvlText w:val="%9."/>
      <w:lvlJc w:val="right"/>
      <w:pPr>
        <w:ind w:left="6840" w:hanging="180"/>
      </w:pPr>
    </w:lvl>
  </w:abstractNum>
  <w:abstractNum w:abstractNumId="27" w15:restartNumberingAfterBreak="0">
    <w:nsid w:val="224865A4"/>
    <w:multiLevelType w:val="hybridMultilevel"/>
    <w:tmpl w:val="5544ABCE"/>
    <w:lvl w:ilvl="0" w:tplc="49464F0A">
      <w:start w:val="1"/>
      <w:numFmt w:val="lowerLetter"/>
      <w:lvlText w:val="%1)"/>
      <w:lvlJc w:val="left"/>
      <w:pPr>
        <w:ind w:left="1080" w:hanging="360"/>
      </w:pPr>
      <w:rPr>
        <w:rFonts w:hint="default"/>
        <w:b/>
      </w:rPr>
    </w:lvl>
    <w:lvl w:ilvl="1" w:tplc="92B8423E" w:tentative="1">
      <w:start w:val="1"/>
      <w:numFmt w:val="lowerLetter"/>
      <w:lvlText w:val="%2."/>
      <w:lvlJc w:val="left"/>
      <w:pPr>
        <w:ind w:left="1800" w:hanging="360"/>
      </w:pPr>
    </w:lvl>
    <w:lvl w:ilvl="2" w:tplc="CFCC5E5E" w:tentative="1">
      <w:start w:val="1"/>
      <w:numFmt w:val="lowerRoman"/>
      <w:lvlText w:val="%3."/>
      <w:lvlJc w:val="right"/>
      <w:pPr>
        <w:ind w:left="2520" w:hanging="180"/>
      </w:pPr>
    </w:lvl>
    <w:lvl w:ilvl="3" w:tplc="B206FD90" w:tentative="1">
      <w:start w:val="1"/>
      <w:numFmt w:val="decimal"/>
      <w:lvlText w:val="%4."/>
      <w:lvlJc w:val="left"/>
      <w:pPr>
        <w:ind w:left="3240" w:hanging="360"/>
      </w:pPr>
    </w:lvl>
    <w:lvl w:ilvl="4" w:tplc="0576C916" w:tentative="1">
      <w:start w:val="1"/>
      <w:numFmt w:val="lowerLetter"/>
      <w:lvlText w:val="%5."/>
      <w:lvlJc w:val="left"/>
      <w:pPr>
        <w:ind w:left="3960" w:hanging="360"/>
      </w:pPr>
    </w:lvl>
    <w:lvl w:ilvl="5" w:tplc="FC7A8DBA" w:tentative="1">
      <w:start w:val="1"/>
      <w:numFmt w:val="lowerRoman"/>
      <w:lvlText w:val="%6."/>
      <w:lvlJc w:val="right"/>
      <w:pPr>
        <w:ind w:left="4680" w:hanging="180"/>
      </w:pPr>
    </w:lvl>
    <w:lvl w:ilvl="6" w:tplc="C5226742" w:tentative="1">
      <w:start w:val="1"/>
      <w:numFmt w:val="decimal"/>
      <w:lvlText w:val="%7."/>
      <w:lvlJc w:val="left"/>
      <w:pPr>
        <w:ind w:left="5400" w:hanging="360"/>
      </w:pPr>
    </w:lvl>
    <w:lvl w:ilvl="7" w:tplc="C1BE3742" w:tentative="1">
      <w:start w:val="1"/>
      <w:numFmt w:val="lowerLetter"/>
      <w:lvlText w:val="%8."/>
      <w:lvlJc w:val="left"/>
      <w:pPr>
        <w:ind w:left="6120" w:hanging="360"/>
      </w:pPr>
    </w:lvl>
    <w:lvl w:ilvl="8" w:tplc="6966F230" w:tentative="1">
      <w:start w:val="1"/>
      <w:numFmt w:val="lowerRoman"/>
      <w:lvlText w:val="%9."/>
      <w:lvlJc w:val="right"/>
      <w:pPr>
        <w:ind w:left="6840" w:hanging="180"/>
      </w:pPr>
    </w:lvl>
  </w:abstractNum>
  <w:abstractNum w:abstractNumId="28" w15:restartNumberingAfterBreak="0">
    <w:nsid w:val="22F708B8"/>
    <w:multiLevelType w:val="hybridMultilevel"/>
    <w:tmpl w:val="69FC445E"/>
    <w:lvl w:ilvl="0" w:tplc="5DFAA024">
      <w:start w:val="1"/>
      <w:numFmt w:val="upperRoman"/>
      <w:pStyle w:val="UCRoman1"/>
      <w:lvlText w:val="%1."/>
      <w:lvlJc w:val="left"/>
      <w:pPr>
        <w:tabs>
          <w:tab w:val="num" w:pos="567"/>
        </w:tabs>
        <w:ind w:left="0" w:firstLine="0"/>
      </w:pPr>
      <w:rPr>
        <w:rFonts w:ascii="Tahoma" w:hAnsi="Tahoma" w:hint="default"/>
        <w:b/>
        <w:i w:val="0"/>
        <w:sz w:val="20"/>
      </w:rPr>
    </w:lvl>
    <w:lvl w:ilvl="1" w:tplc="110AF808" w:tentative="1">
      <w:start w:val="1"/>
      <w:numFmt w:val="lowerLetter"/>
      <w:lvlText w:val="%2."/>
      <w:lvlJc w:val="left"/>
      <w:pPr>
        <w:tabs>
          <w:tab w:val="num" w:pos="1440"/>
        </w:tabs>
        <w:ind w:left="1440" w:hanging="360"/>
      </w:pPr>
    </w:lvl>
    <w:lvl w:ilvl="2" w:tplc="EFDECEAE" w:tentative="1">
      <w:start w:val="1"/>
      <w:numFmt w:val="lowerRoman"/>
      <w:lvlText w:val="%3."/>
      <w:lvlJc w:val="right"/>
      <w:pPr>
        <w:tabs>
          <w:tab w:val="num" w:pos="2160"/>
        </w:tabs>
        <w:ind w:left="2160" w:hanging="180"/>
      </w:pPr>
    </w:lvl>
    <w:lvl w:ilvl="3" w:tplc="993ACA68" w:tentative="1">
      <w:start w:val="1"/>
      <w:numFmt w:val="decimal"/>
      <w:lvlText w:val="%4."/>
      <w:lvlJc w:val="left"/>
      <w:pPr>
        <w:tabs>
          <w:tab w:val="num" w:pos="2880"/>
        </w:tabs>
        <w:ind w:left="2880" w:hanging="360"/>
      </w:pPr>
    </w:lvl>
    <w:lvl w:ilvl="4" w:tplc="9CCE2A74" w:tentative="1">
      <w:start w:val="1"/>
      <w:numFmt w:val="lowerLetter"/>
      <w:lvlText w:val="%5."/>
      <w:lvlJc w:val="left"/>
      <w:pPr>
        <w:tabs>
          <w:tab w:val="num" w:pos="3600"/>
        </w:tabs>
        <w:ind w:left="3600" w:hanging="360"/>
      </w:pPr>
    </w:lvl>
    <w:lvl w:ilvl="5" w:tplc="2B62B43E" w:tentative="1">
      <w:start w:val="1"/>
      <w:numFmt w:val="lowerRoman"/>
      <w:lvlText w:val="%6."/>
      <w:lvlJc w:val="right"/>
      <w:pPr>
        <w:tabs>
          <w:tab w:val="num" w:pos="4320"/>
        </w:tabs>
        <w:ind w:left="4320" w:hanging="180"/>
      </w:pPr>
    </w:lvl>
    <w:lvl w:ilvl="6" w:tplc="5FD4CD80" w:tentative="1">
      <w:start w:val="1"/>
      <w:numFmt w:val="decimal"/>
      <w:lvlText w:val="%7."/>
      <w:lvlJc w:val="left"/>
      <w:pPr>
        <w:tabs>
          <w:tab w:val="num" w:pos="5040"/>
        </w:tabs>
        <w:ind w:left="5040" w:hanging="360"/>
      </w:pPr>
    </w:lvl>
    <w:lvl w:ilvl="7" w:tplc="212E5B42" w:tentative="1">
      <w:start w:val="1"/>
      <w:numFmt w:val="lowerLetter"/>
      <w:lvlText w:val="%8."/>
      <w:lvlJc w:val="left"/>
      <w:pPr>
        <w:tabs>
          <w:tab w:val="num" w:pos="5760"/>
        </w:tabs>
        <w:ind w:left="5760" w:hanging="360"/>
      </w:pPr>
    </w:lvl>
    <w:lvl w:ilvl="8" w:tplc="74BA74A0" w:tentative="1">
      <w:start w:val="1"/>
      <w:numFmt w:val="lowerRoman"/>
      <w:lvlText w:val="%9."/>
      <w:lvlJc w:val="right"/>
      <w:pPr>
        <w:tabs>
          <w:tab w:val="num" w:pos="6480"/>
        </w:tabs>
        <w:ind w:left="6480" w:hanging="180"/>
      </w:pPr>
    </w:lvl>
  </w:abstractNum>
  <w:abstractNum w:abstractNumId="29" w15:restartNumberingAfterBreak="0">
    <w:nsid w:val="23971282"/>
    <w:multiLevelType w:val="hybridMultilevel"/>
    <w:tmpl w:val="78E2D77E"/>
    <w:lvl w:ilvl="0" w:tplc="B25846E0">
      <w:start w:val="1"/>
      <w:numFmt w:val="upperLetter"/>
      <w:pStyle w:val="UCAlpha4"/>
      <w:lvlText w:val="%1."/>
      <w:lvlJc w:val="left"/>
      <w:pPr>
        <w:tabs>
          <w:tab w:val="num" w:pos="2722"/>
        </w:tabs>
        <w:ind w:left="2041" w:firstLine="0"/>
      </w:pPr>
      <w:rPr>
        <w:rFonts w:ascii="Tahoma" w:hAnsi="Tahoma" w:hint="default"/>
        <w:b/>
        <w:i w:val="0"/>
        <w:sz w:val="20"/>
      </w:rPr>
    </w:lvl>
    <w:lvl w:ilvl="1" w:tplc="8D02281E" w:tentative="1">
      <w:start w:val="1"/>
      <w:numFmt w:val="lowerLetter"/>
      <w:lvlText w:val="%2."/>
      <w:lvlJc w:val="left"/>
      <w:pPr>
        <w:tabs>
          <w:tab w:val="num" w:pos="1440"/>
        </w:tabs>
        <w:ind w:left="1440" w:hanging="360"/>
      </w:pPr>
    </w:lvl>
    <w:lvl w:ilvl="2" w:tplc="80248AE6" w:tentative="1">
      <w:start w:val="1"/>
      <w:numFmt w:val="lowerRoman"/>
      <w:lvlText w:val="%3."/>
      <w:lvlJc w:val="right"/>
      <w:pPr>
        <w:tabs>
          <w:tab w:val="num" w:pos="2160"/>
        </w:tabs>
        <w:ind w:left="2160" w:hanging="180"/>
      </w:pPr>
    </w:lvl>
    <w:lvl w:ilvl="3" w:tplc="3ABEEED4" w:tentative="1">
      <w:start w:val="1"/>
      <w:numFmt w:val="decimal"/>
      <w:lvlText w:val="%4."/>
      <w:lvlJc w:val="left"/>
      <w:pPr>
        <w:tabs>
          <w:tab w:val="num" w:pos="2880"/>
        </w:tabs>
        <w:ind w:left="2880" w:hanging="360"/>
      </w:pPr>
    </w:lvl>
    <w:lvl w:ilvl="4" w:tplc="ED267D92" w:tentative="1">
      <w:start w:val="1"/>
      <w:numFmt w:val="lowerLetter"/>
      <w:lvlText w:val="%5."/>
      <w:lvlJc w:val="left"/>
      <w:pPr>
        <w:tabs>
          <w:tab w:val="num" w:pos="3600"/>
        </w:tabs>
        <w:ind w:left="3600" w:hanging="360"/>
      </w:pPr>
    </w:lvl>
    <w:lvl w:ilvl="5" w:tplc="C5BAE724" w:tentative="1">
      <w:start w:val="1"/>
      <w:numFmt w:val="lowerRoman"/>
      <w:lvlText w:val="%6."/>
      <w:lvlJc w:val="right"/>
      <w:pPr>
        <w:tabs>
          <w:tab w:val="num" w:pos="4320"/>
        </w:tabs>
        <w:ind w:left="4320" w:hanging="180"/>
      </w:pPr>
    </w:lvl>
    <w:lvl w:ilvl="6" w:tplc="0A4EA376" w:tentative="1">
      <w:start w:val="1"/>
      <w:numFmt w:val="decimal"/>
      <w:lvlText w:val="%7."/>
      <w:lvlJc w:val="left"/>
      <w:pPr>
        <w:tabs>
          <w:tab w:val="num" w:pos="5040"/>
        </w:tabs>
        <w:ind w:left="5040" w:hanging="360"/>
      </w:pPr>
    </w:lvl>
    <w:lvl w:ilvl="7" w:tplc="536477FC" w:tentative="1">
      <w:start w:val="1"/>
      <w:numFmt w:val="lowerLetter"/>
      <w:lvlText w:val="%8."/>
      <w:lvlJc w:val="left"/>
      <w:pPr>
        <w:tabs>
          <w:tab w:val="num" w:pos="5760"/>
        </w:tabs>
        <w:ind w:left="5760" w:hanging="360"/>
      </w:pPr>
    </w:lvl>
    <w:lvl w:ilvl="8" w:tplc="61E2AF5E" w:tentative="1">
      <w:start w:val="1"/>
      <w:numFmt w:val="lowerRoman"/>
      <w:lvlText w:val="%9."/>
      <w:lvlJc w:val="right"/>
      <w:pPr>
        <w:tabs>
          <w:tab w:val="num" w:pos="6480"/>
        </w:tabs>
        <w:ind w:left="6480" w:hanging="180"/>
      </w:pPr>
    </w:lvl>
  </w:abstractNum>
  <w:abstractNum w:abstractNumId="30" w15:restartNumberingAfterBreak="0">
    <w:nsid w:val="25E6172F"/>
    <w:multiLevelType w:val="singleLevel"/>
    <w:tmpl w:val="706EC89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31" w15:restartNumberingAfterBreak="0">
    <w:nsid w:val="27411F2A"/>
    <w:multiLevelType w:val="hybridMultilevel"/>
    <w:tmpl w:val="82822DCA"/>
    <w:lvl w:ilvl="0" w:tplc="1AB27988">
      <w:start w:val="1"/>
      <w:numFmt w:val="lowerRoman"/>
      <w:lvlText w:val="(%1)"/>
      <w:lvlJc w:val="left"/>
      <w:pPr>
        <w:ind w:left="1967" w:hanging="360"/>
      </w:pPr>
      <w:rPr>
        <w:rFonts w:ascii="Trebuchet MS" w:eastAsia="Times New Roman" w:hAnsi="Trebuchet MS" w:cs="Tahoma"/>
        <w:b/>
        <w:bCs/>
      </w:rPr>
    </w:lvl>
    <w:lvl w:ilvl="1" w:tplc="91A03D7C" w:tentative="1">
      <w:start w:val="1"/>
      <w:numFmt w:val="lowerLetter"/>
      <w:lvlText w:val="%2."/>
      <w:lvlJc w:val="left"/>
      <w:pPr>
        <w:ind w:left="2687" w:hanging="360"/>
      </w:pPr>
    </w:lvl>
    <w:lvl w:ilvl="2" w:tplc="27D69644" w:tentative="1">
      <w:start w:val="1"/>
      <w:numFmt w:val="lowerRoman"/>
      <w:lvlText w:val="%3."/>
      <w:lvlJc w:val="right"/>
      <w:pPr>
        <w:ind w:left="3407" w:hanging="180"/>
      </w:pPr>
    </w:lvl>
    <w:lvl w:ilvl="3" w:tplc="45286E7C" w:tentative="1">
      <w:start w:val="1"/>
      <w:numFmt w:val="decimal"/>
      <w:lvlText w:val="%4."/>
      <w:lvlJc w:val="left"/>
      <w:pPr>
        <w:ind w:left="4127" w:hanging="360"/>
      </w:pPr>
    </w:lvl>
    <w:lvl w:ilvl="4" w:tplc="2A240530" w:tentative="1">
      <w:start w:val="1"/>
      <w:numFmt w:val="lowerLetter"/>
      <w:lvlText w:val="%5."/>
      <w:lvlJc w:val="left"/>
      <w:pPr>
        <w:ind w:left="4847" w:hanging="360"/>
      </w:pPr>
    </w:lvl>
    <w:lvl w:ilvl="5" w:tplc="46DE1FDE" w:tentative="1">
      <w:start w:val="1"/>
      <w:numFmt w:val="lowerRoman"/>
      <w:lvlText w:val="%6."/>
      <w:lvlJc w:val="right"/>
      <w:pPr>
        <w:ind w:left="5567" w:hanging="180"/>
      </w:pPr>
    </w:lvl>
    <w:lvl w:ilvl="6" w:tplc="F90268CE" w:tentative="1">
      <w:start w:val="1"/>
      <w:numFmt w:val="decimal"/>
      <w:lvlText w:val="%7."/>
      <w:lvlJc w:val="left"/>
      <w:pPr>
        <w:ind w:left="6287" w:hanging="360"/>
      </w:pPr>
    </w:lvl>
    <w:lvl w:ilvl="7" w:tplc="0E901A32" w:tentative="1">
      <w:start w:val="1"/>
      <w:numFmt w:val="lowerLetter"/>
      <w:lvlText w:val="%8."/>
      <w:lvlJc w:val="left"/>
      <w:pPr>
        <w:ind w:left="7007" w:hanging="360"/>
      </w:pPr>
    </w:lvl>
    <w:lvl w:ilvl="8" w:tplc="62EE9A26" w:tentative="1">
      <w:start w:val="1"/>
      <w:numFmt w:val="lowerRoman"/>
      <w:lvlText w:val="%9."/>
      <w:lvlJc w:val="right"/>
      <w:pPr>
        <w:ind w:left="7727" w:hanging="180"/>
      </w:pPr>
    </w:lvl>
  </w:abstractNum>
  <w:abstractNum w:abstractNumId="32" w15:restartNumberingAfterBreak="0">
    <w:nsid w:val="28C07EB7"/>
    <w:multiLevelType w:val="hybridMultilevel"/>
    <w:tmpl w:val="B024FC28"/>
    <w:lvl w:ilvl="0" w:tplc="6CD24F70">
      <w:start w:val="1"/>
      <w:numFmt w:val="lowerLetter"/>
      <w:lvlText w:val="%1)"/>
      <w:lvlJc w:val="left"/>
      <w:pPr>
        <w:ind w:left="720" w:hanging="360"/>
      </w:pPr>
      <w:rPr>
        <w:rFonts w:hint="default"/>
        <w:b/>
      </w:rPr>
    </w:lvl>
    <w:lvl w:ilvl="1" w:tplc="E716D7C2" w:tentative="1">
      <w:start w:val="1"/>
      <w:numFmt w:val="lowerLetter"/>
      <w:lvlText w:val="%2."/>
      <w:lvlJc w:val="left"/>
      <w:pPr>
        <w:ind w:left="1440" w:hanging="360"/>
      </w:pPr>
    </w:lvl>
    <w:lvl w:ilvl="2" w:tplc="B7D4E5A4" w:tentative="1">
      <w:start w:val="1"/>
      <w:numFmt w:val="lowerRoman"/>
      <w:lvlText w:val="%3."/>
      <w:lvlJc w:val="right"/>
      <w:pPr>
        <w:ind w:left="2160" w:hanging="180"/>
      </w:pPr>
    </w:lvl>
    <w:lvl w:ilvl="3" w:tplc="585644F6" w:tentative="1">
      <w:start w:val="1"/>
      <w:numFmt w:val="decimal"/>
      <w:lvlText w:val="%4."/>
      <w:lvlJc w:val="left"/>
      <w:pPr>
        <w:ind w:left="2880" w:hanging="360"/>
      </w:pPr>
    </w:lvl>
    <w:lvl w:ilvl="4" w:tplc="F5183DF0" w:tentative="1">
      <w:start w:val="1"/>
      <w:numFmt w:val="lowerLetter"/>
      <w:lvlText w:val="%5."/>
      <w:lvlJc w:val="left"/>
      <w:pPr>
        <w:ind w:left="3600" w:hanging="360"/>
      </w:pPr>
    </w:lvl>
    <w:lvl w:ilvl="5" w:tplc="78A8561E" w:tentative="1">
      <w:start w:val="1"/>
      <w:numFmt w:val="lowerRoman"/>
      <w:lvlText w:val="%6."/>
      <w:lvlJc w:val="right"/>
      <w:pPr>
        <w:ind w:left="4320" w:hanging="180"/>
      </w:pPr>
    </w:lvl>
    <w:lvl w:ilvl="6" w:tplc="25D6FE18" w:tentative="1">
      <w:start w:val="1"/>
      <w:numFmt w:val="decimal"/>
      <w:lvlText w:val="%7."/>
      <w:lvlJc w:val="left"/>
      <w:pPr>
        <w:ind w:left="5040" w:hanging="360"/>
      </w:pPr>
    </w:lvl>
    <w:lvl w:ilvl="7" w:tplc="8828E344" w:tentative="1">
      <w:start w:val="1"/>
      <w:numFmt w:val="lowerLetter"/>
      <w:lvlText w:val="%8."/>
      <w:lvlJc w:val="left"/>
      <w:pPr>
        <w:ind w:left="5760" w:hanging="360"/>
      </w:pPr>
    </w:lvl>
    <w:lvl w:ilvl="8" w:tplc="499C78E8" w:tentative="1">
      <w:start w:val="1"/>
      <w:numFmt w:val="lowerRoman"/>
      <w:lvlText w:val="%9."/>
      <w:lvlJc w:val="right"/>
      <w:pPr>
        <w:ind w:left="6480" w:hanging="180"/>
      </w:pPr>
    </w:lvl>
  </w:abstractNum>
  <w:abstractNum w:abstractNumId="33" w15:restartNumberingAfterBreak="0">
    <w:nsid w:val="301146CC"/>
    <w:multiLevelType w:val="hybridMultilevel"/>
    <w:tmpl w:val="1D209C1C"/>
    <w:lvl w:ilvl="0" w:tplc="ED488438">
      <w:start w:val="1"/>
      <w:numFmt w:val="lowerRoman"/>
      <w:lvlText w:val="(%1)"/>
      <w:lvlJc w:val="left"/>
      <w:pPr>
        <w:ind w:left="2160" w:hanging="720"/>
      </w:pPr>
      <w:rPr>
        <w:rFonts w:ascii="Arial" w:eastAsia="Times New Roman" w:hAnsi="Arial" w:cs="Arial"/>
      </w:rPr>
    </w:lvl>
    <w:lvl w:ilvl="1" w:tplc="C2A83080" w:tentative="1">
      <w:start w:val="1"/>
      <w:numFmt w:val="lowerLetter"/>
      <w:lvlText w:val="%2."/>
      <w:lvlJc w:val="left"/>
      <w:pPr>
        <w:ind w:left="2520" w:hanging="360"/>
      </w:pPr>
    </w:lvl>
    <w:lvl w:ilvl="2" w:tplc="074A11A4" w:tentative="1">
      <w:start w:val="1"/>
      <w:numFmt w:val="lowerRoman"/>
      <w:lvlText w:val="%3."/>
      <w:lvlJc w:val="right"/>
      <w:pPr>
        <w:ind w:left="3240" w:hanging="180"/>
      </w:pPr>
    </w:lvl>
    <w:lvl w:ilvl="3" w:tplc="2180A8E0" w:tentative="1">
      <w:start w:val="1"/>
      <w:numFmt w:val="decimal"/>
      <w:lvlText w:val="%4."/>
      <w:lvlJc w:val="left"/>
      <w:pPr>
        <w:ind w:left="3960" w:hanging="360"/>
      </w:pPr>
    </w:lvl>
    <w:lvl w:ilvl="4" w:tplc="2244DD32" w:tentative="1">
      <w:start w:val="1"/>
      <w:numFmt w:val="lowerLetter"/>
      <w:lvlText w:val="%5."/>
      <w:lvlJc w:val="left"/>
      <w:pPr>
        <w:ind w:left="4680" w:hanging="360"/>
      </w:pPr>
    </w:lvl>
    <w:lvl w:ilvl="5" w:tplc="78248FC0" w:tentative="1">
      <w:start w:val="1"/>
      <w:numFmt w:val="lowerRoman"/>
      <w:lvlText w:val="%6."/>
      <w:lvlJc w:val="right"/>
      <w:pPr>
        <w:ind w:left="5400" w:hanging="180"/>
      </w:pPr>
    </w:lvl>
    <w:lvl w:ilvl="6" w:tplc="2E3E8C6A" w:tentative="1">
      <w:start w:val="1"/>
      <w:numFmt w:val="decimal"/>
      <w:lvlText w:val="%7."/>
      <w:lvlJc w:val="left"/>
      <w:pPr>
        <w:ind w:left="6120" w:hanging="360"/>
      </w:pPr>
    </w:lvl>
    <w:lvl w:ilvl="7" w:tplc="346EE480" w:tentative="1">
      <w:start w:val="1"/>
      <w:numFmt w:val="lowerLetter"/>
      <w:lvlText w:val="%8."/>
      <w:lvlJc w:val="left"/>
      <w:pPr>
        <w:ind w:left="6840" w:hanging="360"/>
      </w:pPr>
    </w:lvl>
    <w:lvl w:ilvl="8" w:tplc="C408FB9E" w:tentative="1">
      <w:start w:val="1"/>
      <w:numFmt w:val="lowerRoman"/>
      <w:lvlText w:val="%9."/>
      <w:lvlJc w:val="right"/>
      <w:pPr>
        <w:ind w:left="7560" w:hanging="180"/>
      </w:pPr>
    </w:lvl>
  </w:abstractNum>
  <w:abstractNum w:abstractNumId="34" w15:restartNumberingAfterBreak="0">
    <w:nsid w:val="31BB0D50"/>
    <w:multiLevelType w:val="hybridMultilevel"/>
    <w:tmpl w:val="FA982EFA"/>
    <w:lvl w:ilvl="0" w:tplc="C728CA82">
      <w:start w:val="1"/>
      <w:numFmt w:val="lowerLetter"/>
      <w:lvlText w:val="%1)"/>
      <w:lvlJc w:val="left"/>
      <w:pPr>
        <w:ind w:left="1800" w:hanging="360"/>
      </w:pPr>
      <w:rPr>
        <w:rFonts w:hint="default"/>
      </w:rPr>
    </w:lvl>
    <w:lvl w:ilvl="1" w:tplc="52447E20" w:tentative="1">
      <w:start w:val="1"/>
      <w:numFmt w:val="lowerLetter"/>
      <w:lvlText w:val="%2."/>
      <w:lvlJc w:val="left"/>
      <w:pPr>
        <w:ind w:left="2520" w:hanging="360"/>
      </w:pPr>
    </w:lvl>
    <w:lvl w:ilvl="2" w:tplc="F81041D2" w:tentative="1">
      <w:start w:val="1"/>
      <w:numFmt w:val="lowerRoman"/>
      <w:lvlText w:val="%3."/>
      <w:lvlJc w:val="right"/>
      <w:pPr>
        <w:ind w:left="3240" w:hanging="180"/>
      </w:pPr>
    </w:lvl>
    <w:lvl w:ilvl="3" w:tplc="89B8FFA2" w:tentative="1">
      <w:start w:val="1"/>
      <w:numFmt w:val="decimal"/>
      <w:lvlText w:val="%4."/>
      <w:lvlJc w:val="left"/>
      <w:pPr>
        <w:ind w:left="3960" w:hanging="360"/>
      </w:pPr>
    </w:lvl>
    <w:lvl w:ilvl="4" w:tplc="AB2AFA4A" w:tentative="1">
      <w:start w:val="1"/>
      <w:numFmt w:val="lowerLetter"/>
      <w:lvlText w:val="%5."/>
      <w:lvlJc w:val="left"/>
      <w:pPr>
        <w:ind w:left="4680" w:hanging="360"/>
      </w:pPr>
    </w:lvl>
    <w:lvl w:ilvl="5" w:tplc="9828B5E2" w:tentative="1">
      <w:start w:val="1"/>
      <w:numFmt w:val="lowerRoman"/>
      <w:lvlText w:val="%6."/>
      <w:lvlJc w:val="right"/>
      <w:pPr>
        <w:ind w:left="5400" w:hanging="180"/>
      </w:pPr>
    </w:lvl>
    <w:lvl w:ilvl="6" w:tplc="40DA5B88" w:tentative="1">
      <w:start w:val="1"/>
      <w:numFmt w:val="decimal"/>
      <w:lvlText w:val="%7."/>
      <w:lvlJc w:val="left"/>
      <w:pPr>
        <w:ind w:left="6120" w:hanging="360"/>
      </w:pPr>
    </w:lvl>
    <w:lvl w:ilvl="7" w:tplc="EE7CC19C" w:tentative="1">
      <w:start w:val="1"/>
      <w:numFmt w:val="lowerLetter"/>
      <w:lvlText w:val="%8."/>
      <w:lvlJc w:val="left"/>
      <w:pPr>
        <w:ind w:left="6840" w:hanging="360"/>
      </w:pPr>
    </w:lvl>
    <w:lvl w:ilvl="8" w:tplc="00BC7C8C" w:tentative="1">
      <w:start w:val="1"/>
      <w:numFmt w:val="lowerRoman"/>
      <w:lvlText w:val="%9."/>
      <w:lvlJc w:val="right"/>
      <w:pPr>
        <w:ind w:left="7560" w:hanging="180"/>
      </w:pPr>
    </w:lvl>
  </w:abstractNum>
  <w:abstractNum w:abstractNumId="35" w15:restartNumberingAfterBreak="0">
    <w:nsid w:val="31D74F5C"/>
    <w:multiLevelType w:val="hybridMultilevel"/>
    <w:tmpl w:val="80DE508C"/>
    <w:lvl w:ilvl="0" w:tplc="0EF0898A">
      <w:start w:val="1"/>
      <w:numFmt w:val="lowerRoman"/>
      <w:lvlText w:val="%1)"/>
      <w:lvlJc w:val="left"/>
      <w:pPr>
        <w:ind w:left="1080" w:hanging="720"/>
      </w:pPr>
      <w:rPr>
        <w:rFonts w:hint="default"/>
      </w:rPr>
    </w:lvl>
    <w:lvl w:ilvl="1" w:tplc="D9BEC6FE" w:tentative="1">
      <w:start w:val="1"/>
      <w:numFmt w:val="lowerLetter"/>
      <w:lvlText w:val="%2."/>
      <w:lvlJc w:val="left"/>
      <w:pPr>
        <w:ind w:left="1440" w:hanging="360"/>
      </w:pPr>
    </w:lvl>
    <w:lvl w:ilvl="2" w:tplc="A9A49C7A" w:tentative="1">
      <w:start w:val="1"/>
      <w:numFmt w:val="lowerRoman"/>
      <w:lvlText w:val="%3."/>
      <w:lvlJc w:val="right"/>
      <w:pPr>
        <w:ind w:left="2160" w:hanging="180"/>
      </w:pPr>
    </w:lvl>
    <w:lvl w:ilvl="3" w:tplc="605E5D0C" w:tentative="1">
      <w:start w:val="1"/>
      <w:numFmt w:val="decimal"/>
      <w:lvlText w:val="%4."/>
      <w:lvlJc w:val="left"/>
      <w:pPr>
        <w:ind w:left="2880" w:hanging="360"/>
      </w:pPr>
    </w:lvl>
    <w:lvl w:ilvl="4" w:tplc="198432E8" w:tentative="1">
      <w:start w:val="1"/>
      <w:numFmt w:val="lowerLetter"/>
      <w:lvlText w:val="%5."/>
      <w:lvlJc w:val="left"/>
      <w:pPr>
        <w:ind w:left="3600" w:hanging="360"/>
      </w:pPr>
    </w:lvl>
    <w:lvl w:ilvl="5" w:tplc="5C280838" w:tentative="1">
      <w:start w:val="1"/>
      <w:numFmt w:val="lowerRoman"/>
      <w:lvlText w:val="%6."/>
      <w:lvlJc w:val="right"/>
      <w:pPr>
        <w:ind w:left="4320" w:hanging="180"/>
      </w:pPr>
    </w:lvl>
    <w:lvl w:ilvl="6" w:tplc="A148F5DE" w:tentative="1">
      <w:start w:val="1"/>
      <w:numFmt w:val="decimal"/>
      <w:lvlText w:val="%7."/>
      <w:lvlJc w:val="left"/>
      <w:pPr>
        <w:ind w:left="5040" w:hanging="360"/>
      </w:pPr>
    </w:lvl>
    <w:lvl w:ilvl="7" w:tplc="D3ACF786" w:tentative="1">
      <w:start w:val="1"/>
      <w:numFmt w:val="lowerLetter"/>
      <w:lvlText w:val="%8."/>
      <w:lvlJc w:val="left"/>
      <w:pPr>
        <w:ind w:left="5760" w:hanging="360"/>
      </w:pPr>
    </w:lvl>
    <w:lvl w:ilvl="8" w:tplc="958234FA" w:tentative="1">
      <w:start w:val="1"/>
      <w:numFmt w:val="lowerRoman"/>
      <w:lvlText w:val="%9."/>
      <w:lvlJc w:val="right"/>
      <w:pPr>
        <w:ind w:left="6480" w:hanging="180"/>
      </w:pPr>
    </w:lvl>
  </w:abstractNum>
  <w:abstractNum w:abstractNumId="36" w15:restartNumberingAfterBreak="0">
    <w:nsid w:val="34705D16"/>
    <w:multiLevelType w:val="singleLevel"/>
    <w:tmpl w:val="7F1A6D60"/>
    <w:lvl w:ilvl="0">
      <w:start w:val="1"/>
      <w:numFmt w:val="lowerLetter"/>
      <w:pStyle w:val="alpha3"/>
      <w:lvlText w:val="(%1)"/>
      <w:lvlJc w:val="left"/>
      <w:pPr>
        <w:tabs>
          <w:tab w:val="num" w:pos="2041"/>
        </w:tabs>
        <w:ind w:left="1247" w:firstLine="0"/>
      </w:pPr>
      <w:rPr>
        <w:rFonts w:ascii="Trebuchet MS" w:hAnsi="Trebuchet MS" w:hint="default"/>
        <w:b/>
        <w:bCs/>
        <w:i w:val="0"/>
        <w:sz w:val="22"/>
        <w:szCs w:val="22"/>
      </w:rPr>
    </w:lvl>
  </w:abstractNum>
  <w:abstractNum w:abstractNumId="37" w15:restartNumberingAfterBreak="0">
    <w:nsid w:val="34A5631E"/>
    <w:multiLevelType w:val="hybridMultilevel"/>
    <w:tmpl w:val="93D4A018"/>
    <w:lvl w:ilvl="0" w:tplc="E9DA18F4">
      <w:start w:val="1"/>
      <w:numFmt w:val="upperLetter"/>
      <w:pStyle w:val="UCAlpha2"/>
      <w:lvlText w:val="%1."/>
      <w:lvlJc w:val="left"/>
      <w:pPr>
        <w:tabs>
          <w:tab w:val="num" w:pos="1247"/>
        </w:tabs>
        <w:ind w:left="567" w:firstLine="0"/>
      </w:pPr>
      <w:rPr>
        <w:rFonts w:ascii="Tahoma" w:hAnsi="Tahoma" w:hint="default"/>
        <w:b/>
        <w:i w:val="0"/>
        <w:sz w:val="20"/>
      </w:rPr>
    </w:lvl>
    <w:lvl w:ilvl="1" w:tplc="9E4EB75A" w:tentative="1">
      <w:start w:val="1"/>
      <w:numFmt w:val="lowerLetter"/>
      <w:lvlText w:val="%2."/>
      <w:lvlJc w:val="left"/>
      <w:pPr>
        <w:tabs>
          <w:tab w:val="num" w:pos="1440"/>
        </w:tabs>
        <w:ind w:left="1440" w:hanging="360"/>
      </w:pPr>
    </w:lvl>
    <w:lvl w:ilvl="2" w:tplc="88D4AB8A" w:tentative="1">
      <w:start w:val="1"/>
      <w:numFmt w:val="lowerRoman"/>
      <w:lvlText w:val="%3."/>
      <w:lvlJc w:val="right"/>
      <w:pPr>
        <w:tabs>
          <w:tab w:val="num" w:pos="2160"/>
        </w:tabs>
        <w:ind w:left="2160" w:hanging="180"/>
      </w:pPr>
    </w:lvl>
    <w:lvl w:ilvl="3" w:tplc="716A4E7A" w:tentative="1">
      <w:start w:val="1"/>
      <w:numFmt w:val="decimal"/>
      <w:lvlText w:val="%4."/>
      <w:lvlJc w:val="left"/>
      <w:pPr>
        <w:tabs>
          <w:tab w:val="num" w:pos="2880"/>
        </w:tabs>
        <w:ind w:left="2880" w:hanging="360"/>
      </w:pPr>
    </w:lvl>
    <w:lvl w:ilvl="4" w:tplc="F95CD286" w:tentative="1">
      <w:start w:val="1"/>
      <w:numFmt w:val="lowerLetter"/>
      <w:lvlText w:val="%5."/>
      <w:lvlJc w:val="left"/>
      <w:pPr>
        <w:tabs>
          <w:tab w:val="num" w:pos="3600"/>
        </w:tabs>
        <w:ind w:left="3600" w:hanging="360"/>
      </w:pPr>
    </w:lvl>
    <w:lvl w:ilvl="5" w:tplc="F4167FB6" w:tentative="1">
      <w:start w:val="1"/>
      <w:numFmt w:val="lowerRoman"/>
      <w:lvlText w:val="%6."/>
      <w:lvlJc w:val="right"/>
      <w:pPr>
        <w:tabs>
          <w:tab w:val="num" w:pos="4320"/>
        </w:tabs>
        <w:ind w:left="4320" w:hanging="180"/>
      </w:pPr>
    </w:lvl>
    <w:lvl w:ilvl="6" w:tplc="F9BC3BE4" w:tentative="1">
      <w:start w:val="1"/>
      <w:numFmt w:val="decimal"/>
      <w:lvlText w:val="%7."/>
      <w:lvlJc w:val="left"/>
      <w:pPr>
        <w:tabs>
          <w:tab w:val="num" w:pos="5040"/>
        </w:tabs>
        <w:ind w:left="5040" w:hanging="360"/>
      </w:pPr>
    </w:lvl>
    <w:lvl w:ilvl="7" w:tplc="F404E2B2" w:tentative="1">
      <w:start w:val="1"/>
      <w:numFmt w:val="lowerLetter"/>
      <w:lvlText w:val="%8."/>
      <w:lvlJc w:val="left"/>
      <w:pPr>
        <w:tabs>
          <w:tab w:val="num" w:pos="5760"/>
        </w:tabs>
        <w:ind w:left="5760" w:hanging="360"/>
      </w:pPr>
    </w:lvl>
    <w:lvl w:ilvl="8" w:tplc="8244FED8" w:tentative="1">
      <w:start w:val="1"/>
      <w:numFmt w:val="lowerRoman"/>
      <w:lvlText w:val="%9."/>
      <w:lvlJc w:val="right"/>
      <w:pPr>
        <w:tabs>
          <w:tab w:val="num" w:pos="6480"/>
        </w:tabs>
        <w:ind w:left="6480" w:hanging="180"/>
      </w:pPr>
    </w:lvl>
  </w:abstractNum>
  <w:abstractNum w:abstractNumId="38" w15:restartNumberingAfterBreak="0">
    <w:nsid w:val="34AF6B1A"/>
    <w:multiLevelType w:val="hybridMultilevel"/>
    <w:tmpl w:val="80DE508C"/>
    <w:lvl w:ilvl="0" w:tplc="1234ABE0">
      <w:start w:val="1"/>
      <w:numFmt w:val="lowerRoman"/>
      <w:lvlText w:val="%1)"/>
      <w:lvlJc w:val="left"/>
      <w:pPr>
        <w:ind w:left="1080" w:hanging="720"/>
      </w:pPr>
      <w:rPr>
        <w:rFonts w:hint="default"/>
      </w:rPr>
    </w:lvl>
    <w:lvl w:ilvl="1" w:tplc="5ACA8FD4" w:tentative="1">
      <w:start w:val="1"/>
      <w:numFmt w:val="lowerLetter"/>
      <w:lvlText w:val="%2."/>
      <w:lvlJc w:val="left"/>
      <w:pPr>
        <w:ind w:left="1440" w:hanging="360"/>
      </w:pPr>
    </w:lvl>
    <w:lvl w:ilvl="2" w:tplc="5A12EF6E" w:tentative="1">
      <w:start w:val="1"/>
      <w:numFmt w:val="lowerRoman"/>
      <w:lvlText w:val="%3."/>
      <w:lvlJc w:val="right"/>
      <w:pPr>
        <w:ind w:left="2160" w:hanging="180"/>
      </w:pPr>
    </w:lvl>
    <w:lvl w:ilvl="3" w:tplc="E708D506" w:tentative="1">
      <w:start w:val="1"/>
      <w:numFmt w:val="decimal"/>
      <w:lvlText w:val="%4."/>
      <w:lvlJc w:val="left"/>
      <w:pPr>
        <w:ind w:left="2880" w:hanging="360"/>
      </w:pPr>
    </w:lvl>
    <w:lvl w:ilvl="4" w:tplc="BEDC84AA" w:tentative="1">
      <w:start w:val="1"/>
      <w:numFmt w:val="lowerLetter"/>
      <w:lvlText w:val="%5."/>
      <w:lvlJc w:val="left"/>
      <w:pPr>
        <w:ind w:left="3600" w:hanging="360"/>
      </w:pPr>
    </w:lvl>
    <w:lvl w:ilvl="5" w:tplc="0722155E" w:tentative="1">
      <w:start w:val="1"/>
      <w:numFmt w:val="lowerRoman"/>
      <w:lvlText w:val="%6."/>
      <w:lvlJc w:val="right"/>
      <w:pPr>
        <w:ind w:left="4320" w:hanging="180"/>
      </w:pPr>
    </w:lvl>
    <w:lvl w:ilvl="6" w:tplc="03B212B0" w:tentative="1">
      <w:start w:val="1"/>
      <w:numFmt w:val="decimal"/>
      <w:lvlText w:val="%7."/>
      <w:lvlJc w:val="left"/>
      <w:pPr>
        <w:ind w:left="5040" w:hanging="360"/>
      </w:pPr>
    </w:lvl>
    <w:lvl w:ilvl="7" w:tplc="34923C6A" w:tentative="1">
      <w:start w:val="1"/>
      <w:numFmt w:val="lowerLetter"/>
      <w:lvlText w:val="%8."/>
      <w:lvlJc w:val="left"/>
      <w:pPr>
        <w:ind w:left="5760" w:hanging="360"/>
      </w:pPr>
    </w:lvl>
    <w:lvl w:ilvl="8" w:tplc="369685B6" w:tentative="1">
      <w:start w:val="1"/>
      <w:numFmt w:val="lowerRoman"/>
      <w:lvlText w:val="%9."/>
      <w:lvlJc w:val="right"/>
      <w:pPr>
        <w:ind w:left="6480" w:hanging="180"/>
      </w:pPr>
    </w:lvl>
  </w:abstractNum>
  <w:abstractNum w:abstractNumId="39" w15:restartNumberingAfterBreak="0">
    <w:nsid w:val="36936C03"/>
    <w:multiLevelType w:val="hybridMultilevel"/>
    <w:tmpl w:val="11100F7C"/>
    <w:lvl w:ilvl="0" w:tplc="B0CAB102">
      <w:start w:val="1"/>
      <w:numFmt w:val="lowerRoman"/>
      <w:lvlText w:val="(%1)"/>
      <w:lvlJc w:val="left"/>
      <w:pPr>
        <w:ind w:left="1440" w:hanging="720"/>
      </w:pPr>
      <w:rPr>
        <w:rFonts w:hint="default"/>
        <w:b/>
      </w:rPr>
    </w:lvl>
    <w:lvl w:ilvl="1" w:tplc="13F05374" w:tentative="1">
      <w:start w:val="1"/>
      <w:numFmt w:val="lowerLetter"/>
      <w:lvlText w:val="%2."/>
      <w:lvlJc w:val="left"/>
      <w:pPr>
        <w:ind w:left="1800" w:hanging="360"/>
      </w:pPr>
    </w:lvl>
    <w:lvl w:ilvl="2" w:tplc="E2E4DBE0" w:tentative="1">
      <w:start w:val="1"/>
      <w:numFmt w:val="lowerRoman"/>
      <w:lvlText w:val="%3."/>
      <w:lvlJc w:val="right"/>
      <w:pPr>
        <w:ind w:left="2520" w:hanging="180"/>
      </w:pPr>
    </w:lvl>
    <w:lvl w:ilvl="3" w:tplc="A0880016" w:tentative="1">
      <w:start w:val="1"/>
      <w:numFmt w:val="decimal"/>
      <w:lvlText w:val="%4."/>
      <w:lvlJc w:val="left"/>
      <w:pPr>
        <w:ind w:left="3240" w:hanging="360"/>
      </w:pPr>
    </w:lvl>
    <w:lvl w:ilvl="4" w:tplc="96DE50E6" w:tentative="1">
      <w:start w:val="1"/>
      <w:numFmt w:val="lowerLetter"/>
      <w:lvlText w:val="%5."/>
      <w:lvlJc w:val="left"/>
      <w:pPr>
        <w:ind w:left="3960" w:hanging="360"/>
      </w:pPr>
    </w:lvl>
    <w:lvl w:ilvl="5" w:tplc="D73A49F4" w:tentative="1">
      <w:start w:val="1"/>
      <w:numFmt w:val="lowerRoman"/>
      <w:lvlText w:val="%6."/>
      <w:lvlJc w:val="right"/>
      <w:pPr>
        <w:ind w:left="4680" w:hanging="180"/>
      </w:pPr>
    </w:lvl>
    <w:lvl w:ilvl="6" w:tplc="93E2B836" w:tentative="1">
      <w:start w:val="1"/>
      <w:numFmt w:val="decimal"/>
      <w:lvlText w:val="%7."/>
      <w:lvlJc w:val="left"/>
      <w:pPr>
        <w:ind w:left="5400" w:hanging="360"/>
      </w:pPr>
    </w:lvl>
    <w:lvl w:ilvl="7" w:tplc="7DEAE64C" w:tentative="1">
      <w:start w:val="1"/>
      <w:numFmt w:val="lowerLetter"/>
      <w:lvlText w:val="%8."/>
      <w:lvlJc w:val="left"/>
      <w:pPr>
        <w:ind w:left="6120" w:hanging="360"/>
      </w:pPr>
    </w:lvl>
    <w:lvl w:ilvl="8" w:tplc="7E9A7236" w:tentative="1">
      <w:start w:val="1"/>
      <w:numFmt w:val="lowerRoman"/>
      <w:lvlText w:val="%9."/>
      <w:lvlJc w:val="right"/>
      <w:pPr>
        <w:ind w:left="6840" w:hanging="180"/>
      </w:pPr>
    </w:lvl>
  </w:abstractNum>
  <w:abstractNum w:abstractNumId="40" w15:restartNumberingAfterBreak="0">
    <w:nsid w:val="36EC4588"/>
    <w:multiLevelType w:val="hybridMultilevel"/>
    <w:tmpl w:val="2CB482DE"/>
    <w:lvl w:ilvl="0" w:tplc="16FE53FE">
      <w:start w:val="1"/>
      <w:numFmt w:val="lowerRoman"/>
      <w:lvlText w:val="(%1)"/>
      <w:lvlJc w:val="left"/>
      <w:pPr>
        <w:ind w:left="1440" w:hanging="720"/>
      </w:pPr>
      <w:rPr>
        <w:rFonts w:hint="default"/>
      </w:rPr>
    </w:lvl>
    <w:lvl w:ilvl="1" w:tplc="9AA68198" w:tentative="1">
      <w:start w:val="1"/>
      <w:numFmt w:val="lowerLetter"/>
      <w:lvlText w:val="%2."/>
      <w:lvlJc w:val="left"/>
      <w:pPr>
        <w:ind w:left="1800" w:hanging="360"/>
      </w:pPr>
    </w:lvl>
    <w:lvl w:ilvl="2" w:tplc="09CA05F6" w:tentative="1">
      <w:start w:val="1"/>
      <w:numFmt w:val="lowerRoman"/>
      <w:lvlText w:val="%3."/>
      <w:lvlJc w:val="right"/>
      <w:pPr>
        <w:ind w:left="2520" w:hanging="180"/>
      </w:pPr>
    </w:lvl>
    <w:lvl w:ilvl="3" w:tplc="0CEE4A16" w:tentative="1">
      <w:start w:val="1"/>
      <w:numFmt w:val="decimal"/>
      <w:lvlText w:val="%4."/>
      <w:lvlJc w:val="left"/>
      <w:pPr>
        <w:ind w:left="3240" w:hanging="360"/>
      </w:pPr>
    </w:lvl>
    <w:lvl w:ilvl="4" w:tplc="9DECF930" w:tentative="1">
      <w:start w:val="1"/>
      <w:numFmt w:val="lowerLetter"/>
      <w:lvlText w:val="%5."/>
      <w:lvlJc w:val="left"/>
      <w:pPr>
        <w:ind w:left="3960" w:hanging="360"/>
      </w:pPr>
    </w:lvl>
    <w:lvl w:ilvl="5" w:tplc="3196CBF6" w:tentative="1">
      <w:start w:val="1"/>
      <w:numFmt w:val="lowerRoman"/>
      <w:lvlText w:val="%6."/>
      <w:lvlJc w:val="right"/>
      <w:pPr>
        <w:ind w:left="4680" w:hanging="180"/>
      </w:pPr>
    </w:lvl>
    <w:lvl w:ilvl="6" w:tplc="5BD20F04" w:tentative="1">
      <w:start w:val="1"/>
      <w:numFmt w:val="decimal"/>
      <w:lvlText w:val="%7."/>
      <w:lvlJc w:val="left"/>
      <w:pPr>
        <w:ind w:left="5400" w:hanging="360"/>
      </w:pPr>
    </w:lvl>
    <w:lvl w:ilvl="7" w:tplc="7690F4A6" w:tentative="1">
      <w:start w:val="1"/>
      <w:numFmt w:val="lowerLetter"/>
      <w:lvlText w:val="%8."/>
      <w:lvlJc w:val="left"/>
      <w:pPr>
        <w:ind w:left="6120" w:hanging="360"/>
      </w:pPr>
    </w:lvl>
    <w:lvl w:ilvl="8" w:tplc="1FD469C4" w:tentative="1">
      <w:start w:val="1"/>
      <w:numFmt w:val="lowerRoman"/>
      <w:lvlText w:val="%9."/>
      <w:lvlJc w:val="right"/>
      <w:pPr>
        <w:ind w:left="6840" w:hanging="180"/>
      </w:pPr>
    </w:lvl>
  </w:abstractNum>
  <w:abstractNum w:abstractNumId="41" w15:restartNumberingAfterBreak="0">
    <w:nsid w:val="384B61B3"/>
    <w:multiLevelType w:val="hybridMultilevel"/>
    <w:tmpl w:val="BCB86DEE"/>
    <w:lvl w:ilvl="0" w:tplc="73E2FE6C">
      <w:start w:val="1"/>
      <w:numFmt w:val="lowerRoman"/>
      <w:lvlText w:val="(%1)"/>
      <w:lvlJc w:val="left"/>
      <w:pPr>
        <w:ind w:left="2160" w:hanging="720"/>
      </w:pPr>
      <w:rPr>
        <w:rFonts w:hint="default"/>
      </w:rPr>
    </w:lvl>
    <w:lvl w:ilvl="1" w:tplc="2EDE69AE" w:tentative="1">
      <w:start w:val="1"/>
      <w:numFmt w:val="lowerLetter"/>
      <w:lvlText w:val="%2."/>
      <w:lvlJc w:val="left"/>
      <w:pPr>
        <w:ind w:left="2520" w:hanging="360"/>
      </w:pPr>
    </w:lvl>
    <w:lvl w:ilvl="2" w:tplc="92C6360A" w:tentative="1">
      <w:start w:val="1"/>
      <w:numFmt w:val="lowerRoman"/>
      <w:lvlText w:val="%3."/>
      <w:lvlJc w:val="right"/>
      <w:pPr>
        <w:ind w:left="3240" w:hanging="180"/>
      </w:pPr>
    </w:lvl>
    <w:lvl w:ilvl="3" w:tplc="9528A538" w:tentative="1">
      <w:start w:val="1"/>
      <w:numFmt w:val="decimal"/>
      <w:lvlText w:val="%4."/>
      <w:lvlJc w:val="left"/>
      <w:pPr>
        <w:ind w:left="3960" w:hanging="360"/>
      </w:pPr>
    </w:lvl>
    <w:lvl w:ilvl="4" w:tplc="E878043C" w:tentative="1">
      <w:start w:val="1"/>
      <w:numFmt w:val="lowerLetter"/>
      <w:lvlText w:val="%5."/>
      <w:lvlJc w:val="left"/>
      <w:pPr>
        <w:ind w:left="4680" w:hanging="360"/>
      </w:pPr>
    </w:lvl>
    <w:lvl w:ilvl="5" w:tplc="DD3836F6" w:tentative="1">
      <w:start w:val="1"/>
      <w:numFmt w:val="lowerRoman"/>
      <w:lvlText w:val="%6."/>
      <w:lvlJc w:val="right"/>
      <w:pPr>
        <w:ind w:left="5400" w:hanging="180"/>
      </w:pPr>
    </w:lvl>
    <w:lvl w:ilvl="6" w:tplc="0340256E" w:tentative="1">
      <w:start w:val="1"/>
      <w:numFmt w:val="decimal"/>
      <w:lvlText w:val="%7."/>
      <w:lvlJc w:val="left"/>
      <w:pPr>
        <w:ind w:left="6120" w:hanging="360"/>
      </w:pPr>
    </w:lvl>
    <w:lvl w:ilvl="7" w:tplc="6A662E94" w:tentative="1">
      <w:start w:val="1"/>
      <w:numFmt w:val="lowerLetter"/>
      <w:lvlText w:val="%8."/>
      <w:lvlJc w:val="left"/>
      <w:pPr>
        <w:ind w:left="6840" w:hanging="360"/>
      </w:pPr>
    </w:lvl>
    <w:lvl w:ilvl="8" w:tplc="58FC13B0" w:tentative="1">
      <w:start w:val="1"/>
      <w:numFmt w:val="lowerRoman"/>
      <w:lvlText w:val="%9."/>
      <w:lvlJc w:val="right"/>
      <w:pPr>
        <w:ind w:left="7560" w:hanging="180"/>
      </w:pPr>
    </w:lvl>
  </w:abstractNum>
  <w:abstractNum w:abstractNumId="42" w15:restartNumberingAfterBreak="0">
    <w:nsid w:val="386006ED"/>
    <w:multiLevelType w:val="singleLevel"/>
    <w:tmpl w:val="CCF46330"/>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43" w15:restartNumberingAfterBreak="0">
    <w:nsid w:val="3AB56F7C"/>
    <w:multiLevelType w:val="hybridMultilevel"/>
    <w:tmpl w:val="392802E6"/>
    <w:lvl w:ilvl="0" w:tplc="D652C5EE">
      <w:start w:val="1"/>
      <w:numFmt w:val="lowerRoman"/>
      <w:lvlText w:val="(%1)"/>
      <w:lvlJc w:val="left"/>
      <w:pPr>
        <w:ind w:left="1440" w:hanging="720"/>
      </w:pPr>
      <w:rPr>
        <w:rFonts w:hint="default"/>
        <w:b/>
      </w:rPr>
    </w:lvl>
    <w:lvl w:ilvl="1" w:tplc="DD967A36" w:tentative="1">
      <w:start w:val="1"/>
      <w:numFmt w:val="lowerLetter"/>
      <w:lvlText w:val="%2."/>
      <w:lvlJc w:val="left"/>
      <w:pPr>
        <w:ind w:left="1800" w:hanging="360"/>
      </w:pPr>
    </w:lvl>
    <w:lvl w:ilvl="2" w:tplc="F6940C82" w:tentative="1">
      <w:start w:val="1"/>
      <w:numFmt w:val="lowerRoman"/>
      <w:lvlText w:val="%3."/>
      <w:lvlJc w:val="right"/>
      <w:pPr>
        <w:ind w:left="2520" w:hanging="180"/>
      </w:pPr>
    </w:lvl>
    <w:lvl w:ilvl="3" w:tplc="4C109182" w:tentative="1">
      <w:start w:val="1"/>
      <w:numFmt w:val="decimal"/>
      <w:lvlText w:val="%4."/>
      <w:lvlJc w:val="left"/>
      <w:pPr>
        <w:ind w:left="3240" w:hanging="360"/>
      </w:pPr>
    </w:lvl>
    <w:lvl w:ilvl="4" w:tplc="9FEA5A84" w:tentative="1">
      <w:start w:val="1"/>
      <w:numFmt w:val="lowerLetter"/>
      <w:lvlText w:val="%5."/>
      <w:lvlJc w:val="left"/>
      <w:pPr>
        <w:ind w:left="3960" w:hanging="360"/>
      </w:pPr>
    </w:lvl>
    <w:lvl w:ilvl="5" w:tplc="EF369D3E" w:tentative="1">
      <w:start w:val="1"/>
      <w:numFmt w:val="lowerRoman"/>
      <w:lvlText w:val="%6."/>
      <w:lvlJc w:val="right"/>
      <w:pPr>
        <w:ind w:left="4680" w:hanging="180"/>
      </w:pPr>
    </w:lvl>
    <w:lvl w:ilvl="6" w:tplc="F25EBBF2" w:tentative="1">
      <w:start w:val="1"/>
      <w:numFmt w:val="decimal"/>
      <w:lvlText w:val="%7."/>
      <w:lvlJc w:val="left"/>
      <w:pPr>
        <w:ind w:left="5400" w:hanging="360"/>
      </w:pPr>
    </w:lvl>
    <w:lvl w:ilvl="7" w:tplc="C400C8C0" w:tentative="1">
      <w:start w:val="1"/>
      <w:numFmt w:val="lowerLetter"/>
      <w:lvlText w:val="%8."/>
      <w:lvlJc w:val="left"/>
      <w:pPr>
        <w:ind w:left="6120" w:hanging="360"/>
      </w:pPr>
    </w:lvl>
    <w:lvl w:ilvl="8" w:tplc="F3CC82C0" w:tentative="1">
      <w:start w:val="1"/>
      <w:numFmt w:val="lowerRoman"/>
      <w:lvlText w:val="%9."/>
      <w:lvlJc w:val="right"/>
      <w:pPr>
        <w:ind w:left="6840" w:hanging="180"/>
      </w:pPr>
    </w:lvl>
  </w:abstractNum>
  <w:abstractNum w:abstractNumId="44" w15:restartNumberingAfterBreak="0">
    <w:nsid w:val="3B8C1804"/>
    <w:multiLevelType w:val="hybridMultilevel"/>
    <w:tmpl w:val="F5208B48"/>
    <w:lvl w:ilvl="0" w:tplc="FDB4AA04">
      <w:start w:val="1"/>
      <w:numFmt w:val="lowerLetter"/>
      <w:lvlText w:val="%1)"/>
      <w:lvlJc w:val="left"/>
      <w:pPr>
        <w:ind w:left="1080" w:hanging="360"/>
      </w:pPr>
      <w:rPr>
        <w:rFonts w:hint="default"/>
        <w:b/>
      </w:rPr>
    </w:lvl>
    <w:lvl w:ilvl="1" w:tplc="0854C40C" w:tentative="1">
      <w:start w:val="1"/>
      <w:numFmt w:val="lowerLetter"/>
      <w:lvlText w:val="%2."/>
      <w:lvlJc w:val="left"/>
      <w:pPr>
        <w:ind w:left="1800" w:hanging="360"/>
      </w:pPr>
    </w:lvl>
    <w:lvl w:ilvl="2" w:tplc="A66050CE" w:tentative="1">
      <w:start w:val="1"/>
      <w:numFmt w:val="lowerRoman"/>
      <w:lvlText w:val="%3."/>
      <w:lvlJc w:val="right"/>
      <w:pPr>
        <w:ind w:left="2520" w:hanging="180"/>
      </w:pPr>
    </w:lvl>
    <w:lvl w:ilvl="3" w:tplc="52E81A64" w:tentative="1">
      <w:start w:val="1"/>
      <w:numFmt w:val="decimal"/>
      <w:lvlText w:val="%4."/>
      <w:lvlJc w:val="left"/>
      <w:pPr>
        <w:ind w:left="3240" w:hanging="360"/>
      </w:pPr>
    </w:lvl>
    <w:lvl w:ilvl="4" w:tplc="EB20BA1A" w:tentative="1">
      <w:start w:val="1"/>
      <w:numFmt w:val="lowerLetter"/>
      <w:lvlText w:val="%5."/>
      <w:lvlJc w:val="left"/>
      <w:pPr>
        <w:ind w:left="3960" w:hanging="360"/>
      </w:pPr>
    </w:lvl>
    <w:lvl w:ilvl="5" w:tplc="EC807B86" w:tentative="1">
      <w:start w:val="1"/>
      <w:numFmt w:val="lowerRoman"/>
      <w:lvlText w:val="%6."/>
      <w:lvlJc w:val="right"/>
      <w:pPr>
        <w:ind w:left="4680" w:hanging="180"/>
      </w:pPr>
    </w:lvl>
    <w:lvl w:ilvl="6" w:tplc="4648B212" w:tentative="1">
      <w:start w:val="1"/>
      <w:numFmt w:val="decimal"/>
      <w:lvlText w:val="%7."/>
      <w:lvlJc w:val="left"/>
      <w:pPr>
        <w:ind w:left="5400" w:hanging="360"/>
      </w:pPr>
    </w:lvl>
    <w:lvl w:ilvl="7" w:tplc="EA2E99CC" w:tentative="1">
      <w:start w:val="1"/>
      <w:numFmt w:val="lowerLetter"/>
      <w:lvlText w:val="%8."/>
      <w:lvlJc w:val="left"/>
      <w:pPr>
        <w:ind w:left="6120" w:hanging="360"/>
      </w:pPr>
    </w:lvl>
    <w:lvl w:ilvl="8" w:tplc="98905CE8" w:tentative="1">
      <w:start w:val="1"/>
      <w:numFmt w:val="lowerRoman"/>
      <w:lvlText w:val="%9."/>
      <w:lvlJc w:val="right"/>
      <w:pPr>
        <w:ind w:left="6840" w:hanging="180"/>
      </w:pPr>
    </w:lvl>
  </w:abstractNum>
  <w:abstractNum w:abstractNumId="45" w15:restartNumberingAfterBreak="0">
    <w:nsid w:val="3BE741D8"/>
    <w:multiLevelType w:val="hybridMultilevel"/>
    <w:tmpl w:val="9F3E9C7C"/>
    <w:lvl w:ilvl="0" w:tplc="48A69578">
      <w:start w:val="1"/>
      <w:numFmt w:val="lowerRoman"/>
      <w:lvlText w:val="(%1)"/>
      <w:lvlJc w:val="left"/>
      <w:pPr>
        <w:ind w:left="1080" w:hanging="720"/>
      </w:pPr>
      <w:rPr>
        <w:rFonts w:hint="default"/>
      </w:rPr>
    </w:lvl>
    <w:lvl w:ilvl="1" w:tplc="984AE2FC" w:tentative="1">
      <w:start w:val="1"/>
      <w:numFmt w:val="lowerLetter"/>
      <w:lvlText w:val="%2."/>
      <w:lvlJc w:val="left"/>
      <w:pPr>
        <w:ind w:left="1440" w:hanging="360"/>
      </w:pPr>
    </w:lvl>
    <w:lvl w:ilvl="2" w:tplc="7EA2886A" w:tentative="1">
      <w:start w:val="1"/>
      <w:numFmt w:val="lowerRoman"/>
      <w:lvlText w:val="%3."/>
      <w:lvlJc w:val="right"/>
      <w:pPr>
        <w:ind w:left="2160" w:hanging="180"/>
      </w:pPr>
    </w:lvl>
    <w:lvl w:ilvl="3" w:tplc="E216F024" w:tentative="1">
      <w:start w:val="1"/>
      <w:numFmt w:val="decimal"/>
      <w:lvlText w:val="%4."/>
      <w:lvlJc w:val="left"/>
      <w:pPr>
        <w:ind w:left="2880" w:hanging="360"/>
      </w:pPr>
    </w:lvl>
    <w:lvl w:ilvl="4" w:tplc="46326292" w:tentative="1">
      <w:start w:val="1"/>
      <w:numFmt w:val="lowerLetter"/>
      <w:lvlText w:val="%5."/>
      <w:lvlJc w:val="left"/>
      <w:pPr>
        <w:ind w:left="3600" w:hanging="360"/>
      </w:pPr>
    </w:lvl>
    <w:lvl w:ilvl="5" w:tplc="CF628CEC" w:tentative="1">
      <w:start w:val="1"/>
      <w:numFmt w:val="lowerRoman"/>
      <w:lvlText w:val="%6."/>
      <w:lvlJc w:val="right"/>
      <w:pPr>
        <w:ind w:left="4320" w:hanging="180"/>
      </w:pPr>
    </w:lvl>
    <w:lvl w:ilvl="6" w:tplc="E6665CE4" w:tentative="1">
      <w:start w:val="1"/>
      <w:numFmt w:val="decimal"/>
      <w:lvlText w:val="%7."/>
      <w:lvlJc w:val="left"/>
      <w:pPr>
        <w:ind w:left="5040" w:hanging="360"/>
      </w:pPr>
    </w:lvl>
    <w:lvl w:ilvl="7" w:tplc="05A4C71C" w:tentative="1">
      <w:start w:val="1"/>
      <w:numFmt w:val="lowerLetter"/>
      <w:lvlText w:val="%8."/>
      <w:lvlJc w:val="left"/>
      <w:pPr>
        <w:ind w:left="5760" w:hanging="360"/>
      </w:pPr>
    </w:lvl>
    <w:lvl w:ilvl="8" w:tplc="F580C676" w:tentative="1">
      <w:start w:val="1"/>
      <w:numFmt w:val="lowerRoman"/>
      <w:lvlText w:val="%9."/>
      <w:lvlJc w:val="right"/>
      <w:pPr>
        <w:ind w:left="6480" w:hanging="180"/>
      </w:pPr>
    </w:lvl>
  </w:abstractNum>
  <w:abstractNum w:abstractNumId="46" w15:restartNumberingAfterBreak="0">
    <w:nsid w:val="3C5B2AC6"/>
    <w:multiLevelType w:val="hybridMultilevel"/>
    <w:tmpl w:val="658C348A"/>
    <w:lvl w:ilvl="0" w:tplc="1B387F40">
      <w:start w:val="1"/>
      <w:numFmt w:val="lowerLetter"/>
      <w:lvlText w:val="%1)"/>
      <w:lvlJc w:val="left"/>
      <w:pPr>
        <w:ind w:left="1080" w:hanging="360"/>
      </w:pPr>
      <w:rPr>
        <w:rFonts w:hint="default"/>
        <w:b/>
      </w:rPr>
    </w:lvl>
    <w:lvl w:ilvl="1" w:tplc="1DF0D988" w:tentative="1">
      <w:start w:val="1"/>
      <w:numFmt w:val="lowerLetter"/>
      <w:lvlText w:val="%2."/>
      <w:lvlJc w:val="left"/>
      <w:pPr>
        <w:ind w:left="1800" w:hanging="360"/>
      </w:pPr>
    </w:lvl>
    <w:lvl w:ilvl="2" w:tplc="B0949FF0" w:tentative="1">
      <w:start w:val="1"/>
      <w:numFmt w:val="lowerRoman"/>
      <w:lvlText w:val="%3."/>
      <w:lvlJc w:val="right"/>
      <w:pPr>
        <w:ind w:left="2520" w:hanging="180"/>
      </w:pPr>
    </w:lvl>
    <w:lvl w:ilvl="3" w:tplc="54605DCC" w:tentative="1">
      <w:start w:val="1"/>
      <w:numFmt w:val="decimal"/>
      <w:lvlText w:val="%4."/>
      <w:lvlJc w:val="left"/>
      <w:pPr>
        <w:ind w:left="3240" w:hanging="360"/>
      </w:pPr>
    </w:lvl>
    <w:lvl w:ilvl="4" w:tplc="BBAE9DE8" w:tentative="1">
      <w:start w:val="1"/>
      <w:numFmt w:val="lowerLetter"/>
      <w:lvlText w:val="%5."/>
      <w:lvlJc w:val="left"/>
      <w:pPr>
        <w:ind w:left="3960" w:hanging="360"/>
      </w:pPr>
    </w:lvl>
    <w:lvl w:ilvl="5" w:tplc="38766922" w:tentative="1">
      <w:start w:val="1"/>
      <w:numFmt w:val="lowerRoman"/>
      <w:lvlText w:val="%6."/>
      <w:lvlJc w:val="right"/>
      <w:pPr>
        <w:ind w:left="4680" w:hanging="180"/>
      </w:pPr>
    </w:lvl>
    <w:lvl w:ilvl="6" w:tplc="B34A9720" w:tentative="1">
      <w:start w:val="1"/>
      <w:numFmt w:val="decimal"/>
      <w:lvlText w:val="%7."/>
      <w:lvlJc w:val="left"/>
      <w:pPr>
        <w:ind w:left="5400" w:hanging="360"/>
      </w:pPr>
    </w:lvl>
    <w:lvl w:ilvl="7" w:tplc="45CE4FC4" w:tentative="1">
      <w:start w:val="1"/>
      <w:numFmt w:val="lowerLetter"/>
      <w:lvlText w:val="%8."/>
      <w:lvlJc w:val="left"/>
      <w:pPr>
        <w:ind w:left="6120" w:hanging="360"/>
      </w:pPr>
    </w:lvl>
    <w:lvl w:ilvl="8" w:tplc="A148C0F0" w:tentative="1">
      <w:start w:val="1"/>
      <w:numFmt w:val="lowerRoman"/>
      <w:lvlText w:val="%9."/>
      <w:lvlJc w:val="right"/>
      <w:pPr>
        <w:ind w:left="6840" w:hanging="180"/>
      </w:pPr>
    </w:lvl>
  </w:abstractNum>
  <w:abstractNum w:abstractNumId="47" w15:restartNumberingAfterBreak="0">
    <w:nsid w:val="3D5F29C8"/>
    <w:multiLevelType w:val="hybridMultilevel"/>
    <w:tmpl w:val="BEEAC3E0"/>
    <w:lvl w:ilvl="0" w:tplc="1D00E4D0">
      <w:start w:val="1"/>
      <w:numFmt w:val="lowerLetter"/>
      <w:lvlText w:val="(%1)"/>
      <w:lvlJc w:val="left"/>
      <w:pPr>
        <w:tabs>
          <w:tab w:val="num" w:pos="735"/>
        </w:tabs>
        <w:ind w:left="735" w:hanging="375"/>
      </w:pPr>
      <w:rPr>
        <w:rFonts w:hint="default"/>
      </w:rPr>
    </w:lvl>
    <w:lvl w:ilvl="1" w:tplc="7C5EAFEC" w:tentative="1">
      <w:start w:val="1"/>
      <w:numFmt w:val="lowerLetter"/>
      <w:lvlText w:val="%2."/>
      <w:lvlJc w:val="left"/>
      <w:pPr>
        <w:tabs>
          <w:tab w:val="num" w:pos="1440"/>
        </w:tabs>
        <w:ind w:left="1440" w:hanging="360"/>
      </w:pPr>
    </w:lvl>
    <w:lvl w:ilvl="2" w:tplc="9A9000B2" w:tentative="1">
      <w:start w:val="1"/>
      <w:numFmt w:val="lowerRoman"/>
      <w:lvlText w:val="%3."/>
      <w:lvlJc w:val="right"/>
      <w:pPr>
        <w:tabs>
          <w:tab w:val="num" w:pos="2160"/>
        </w:tabs>
        <w:ind w:left="2160" w:hanging="180"/>
      </w:pPr>
    </w:lvl>
    <w:lvl w:ilvl="3" w:tplc="0BAC0E46" w:tentative="1">
      <w:start w:val="1"/>
      <w:numFmt w:val="decimal"/>
      <w:lvlText w:val="%4."/>
      <w:lvlJc w:val="left"/>
      <w:pPr>
        <w:tabs>
          <w:tab w:val="num" w:pos="2880"/>
        </w:tabs>
        <w:ind w:left="2880" w:hanging="360"/>
      </w:pPr>
    </w:lvl>
    <w:lvl w:ilvl="4" w:tplc="DD2A2250" w:tentative="1">
      <w:start w:val="1"/>
      <w:numFmt w:val="lowerLetter"/>
      <w:lvlText w:val="%5."/>
      <w:lvlJc w:val="left"/>
      <w:pPr>
        <w:tabs>
          <w:tab w:val="num" w:pos="3600"/>
        </w:tabs>
        <w:ind w:left="3600" w:hanging="360"/>
      </w:pPr>
    </w:lvl>
    <w:lvl w:ilvl="5" w:tplc="CA12919A" w:tentative="1">
      <w:start w:val="1"/>
      <w:numFmt w:val="lowerRoman"/>
      <w:lvlText w:val="%6."/>
      <w:lvlJc w:val="right"/>
      <w:pPr>
        <w:tabs>
          <w:tab w:val="num" w:pos="4320"/>
        </w:tabs>
        <w:ind w:left="4320" w:hanging="180"/>
      </w:pPr>
    </w:lvl>
    <w:lvl w:ilvl="6" w:tplc="62FCD468" w:tentative="1">
      <w:start w:val="1"/>
      <w:numFmt w:val="decimal"/>
      <w:lvlText w:val="%7."/>
      <w:lvlJc w:val="left"/>
      <w:pPr>
        <w:tabs>
          <w:tab w:val="num" w:pos="5040"/>
        </w:tabs>
        <w:ind w:left="5040" w:hanging="360"/>
      </w:pPr>
    </w:lvl>
    <w:lvl w:ilvl="7" w:tplc="5A54E60A" w:tentative="1">
      <w:start w:val="1"/>
      <w:numFmt w:val="lowerLetter"/>
      <w:lvlText w:val="%8."/>
      <w:lvlJc w:val="left"/>
      <w:pPr>
        <w:tabs>
          <w:tab w:val="num" w:pos="5760"/>
        </w:tabs>
        <w:ind w:left="5760" w:hanging="360"/>
      </w:pPr>
    </w:lvl>
    <w:lvl w:ilvl="8" w:tplc="C4186C40" w:tentative="1">
      <w:start w:val="1"/>
      <w:numFmt w:val="lowerRoman"/>
      <w:lvlText w:val="%9."/>
      <w:lvlJc w:val="right"/>
      <w:pPr>
        <w:tabs>
          <w:tab w:val="num" w:pos="6480"/>
        </w:tabs>
        <w:ind w:left="6480" w:hanging="180"/>
      </w:pPr>
    </w:lvl>
  </w:abstractNum>
  <w:abstractNum w:abstractNumId="48" w15:restartNumberingAfterBreak="0">
    <w:nsid w:val="3FBC403A"/>
    <w:multiLevelType w:val="hybridMultilevel"/>
    <w:tmpl w:val="BBFE8506"/>
    <w:lvl w:ilvl="0" w:tplc="F80C7946">
      <w:start w:val="1"/>
      <w:numFmt w:val="upperLetter"/>
      <w:pStyle w:val="UCAlpha5"/>
      <w:lvlText w:val="%1."/>
      <w:lvlJc w:val="left"/>
      <w:pPr>
        <w:tabs>
          <w:tab w:val="num" w:pos="3289"/>
        </w:tabs>
        <w:ind w:left="2722" w:firstLine="0"/>
      </w:pPr>
      <w:rPr>
        <w:rFonts w:ascii="Tahoma" w:hAnsi="Tahoma" w:hint="default"/>
        <w:b/>
        <w:i w:val="0"/>
        <w:sz w:val="20"/>
      </w:rPr>
    </w:lvl>
    <w:lvl w:ilvl="1" w:tplc="F2286D78" w:tentative="1">
      <w:start w:val="1"/>
      <w:numFmt w:val="lowerLetter"/>
      <w:lvlText w:val="%2."/>
      <w:lvlJc w:val="left"/>
      <w:pPr>
        <w:tabs>
          <w:tab w:val="num" w:pos="1440"/>
        </w:tabs>
        <w:ind w:left="1440" w:hanging="360"/>
      </w:pPr>
    </w:lvl>
    <w:lvl w:ilvl="2" w:tplc="2F2857AE" w:tentative="1">
      <w:start w:val="1"/>
      <w:numFmt w:val="lowerRoman"/>
      <w:lvlText w:val="%3."/>
      <w:lvlJc w:val="right"/>
      <w:pPr>
        <w:tabs>
          <w:tab w:val="num" w:pos="2160"/>
        </w:tabs>
        <w:ind w:left="2160" w:hanging="180"/>
      </w:pPr>
    </w:lvl>
    <w:lvl w:ilvl="3" w:tplc="1854C79C" w:tentative="1">
      <w:start w:val="1"/>
      <w:numFmt w:val="decimal"/>
      <w:lvlText w:val="%4."/>
      <w:lvlJc w:val="left"/>
      <w:pPr>
        <w:tabs>
          <w:tab w:val="num" w:pos="2880"/>
        </w:tabs>
        <w:ind w:left="2880" w:hanging="360"/>
      </w:pPr>
    </w:lvl>
    <w:lvl w:ilvl="4" w:tplc="3C389020" w:tentative="1">
      <w:start w:val="1"/>
      <w:numFmt w:val="lowerLetter"/>
      <w:lvlText w:val="%5."/>
      <w:lvlJc w:val="left"/>
      <w:pPr>
        <w:tabs>
          <w:tab w:val="num" w:pos="3600"/>
        </w:tabs>
        <w:ind w:left="3600" w:hanging="360"/>
      </w:pPr>
    </w:lvl>
    <w:lvl w:ilvl="5" w:tplc="B78E5982" w:tentative="1">
      <w:start w:val="1"/>
      <w:numFmt w:val="lowerRoman"/>
      <w:lvlText w:val="%6."/>
      <w:lvlJc w:val="right"/>
      <w:pPr>
        <w:tabs>
          <w:tab w:val="num" w:pos="4320"/>
        </w:tabs>
        <w:ind w:left="4320" w:hanging="180"/>
      </w:pPr>
    </w:lvl>
    <w:lvl w:ilvl="6" w:tplc="57CA34D0" w:tentative="1">
      <w:start w:val="1"/>
      <w:numFmt w:val="decimal"/>
      <w:lvlText w:val="%7."/>
      <w:lvlJc w:val="left"/>
      <w:pPr>
        <w:tabs>
          <w:tab w:val="num" w:pos="5040"/>
        </w:tabs>
        <w:ind w:left="5040" w:hanging="360"/>
      </w:pPr>
    </w:lvl>
    <w:lvl w:ilvl="7" w:tplc="90A4789A" w:tentative="1">
      <w:start w:val="1"/>
      <w:numFmt w:val="lowerLetter"/>
      <w:lvlText w:val="%8."/>
      <w:lvlJc w:val="left"/>
      <w:pPr>
        <w:tabs>
          <w:tab w:val="num" w:pos="5760"/>
        </w:tabs>
        <w:ind w:left="5760" w:hanging="360"/>
      </w:pPr>
    </w:lvl>
    <w:lvl w:ilvl="8" w:tplc="234A37EC" w:tentative="1">
      <w:start w:val="1"/>
      <w:numFmt w:val="lowerRoman"/>
      <w:lvlText w:val="%9."/>
      <w:lvlJc w:val="right"/>
      <w:pPr>
        <w:tabs>
          <w:tab w:val="num" w:pos="6480"/>
        </w:tabs>
        <w:ind w:left="6480" w:hanging="180"/>
      </w:pPr>
    </w:lvl>
  </w:abstractNum>
  <w:abstractNum w:abstractNumId="49" w15:restartNumberingAfterBreak="0">
    <w:nsid w:val="40C17494"/>
    <w:multiLevelType w:val="hybridMultilevel"/>
    <w:tmpl w:val="523E95A8"/>
    <w:lvl w:ilvl="0" w:tplc="1AB27988">
      <w:start w:val="1"/>
      <w:numFmt w:val="lowerRoman"/>
      <w:lvlText w:val="(%1)"/>
      <w:lvlJc w:val="left"/>
      <w:pPr>
        <w:ind w:left="1967" w:hanging="360"/>
      </w:pPr>
      <w:rPr>
        <w:rFonts w:ascii="Trebuchet MS" w:eastAsia="Times New Roman" w:hAnsi="Trebuchet MS" w:cs="Tahoma"/>
        <w:b/>
      </w:rPr>
    </w:lvl>
    <w:lvl w:ilvl="1" w:tplc="04160019" w:tentative="1">
      <w:start w:val="1"/>
      <w:numFmt w:val="lowerLetter"/>
      <w:lvlText w:val="%2."/>
      <w:lvlJc w:val="left"/>
      <w:pPr>
        <w:ind w:left="2687" w:hanging="360"/>
      </w:pPr>
    </w:lvl>
    <w:lvl w:ilvl="2" w:tplc="0416001B" w:tentative="1">
      <w:start w:val="1"/>
      <w:numFmt w:val="lowerRoman"/>
      <w:lvlText w:val="%3."/>
      <w:lvlJc w:val="right"/>
      <w:pPr>
        <w:ind w:left="3407" w:hanging="180"/>
      </w:pPr>
    </w:lvl>
    <w:lvl w:ilvl="3" w:tplc="0416000F" w:tentative="1">
      <w:start w:val="1"/>
      <w:numFmt w:val="decimal"/>
      <w:lvlText w:val="%4."/>
      <w:lvlJc w:val="left"/>
      <w:pPr>
        <w:ind w:left="4127" w:hanging="360"/>
      </w:pPr>
    </w:lvl>
    <w:lvl w:ilvl="4" w:tplc="04160019" w:tentative="1">
      <w:start w:val="1"/>
      <w:numFmt w:val="lowerLetter"/>
      <w:lvlText w:val="%5."/>
      <w:lvlJc w:val="left"/>
      <w:pPr>
        <w:ind w:left="4847" w:hanging="360"/>
      </w:pPr>
    </w:lvl>
    <w:lvl w:ilvl="5" w:tplc="0416001B" w:tentative="1">
      <w:start w:val="1"/>
      <w:numFmt w:val="lowerRoman"/>
      <w:lvlText w:val="%6."/>
      <w:lvlJc w:val="right"/>
      <w:pPr>
        <w:ind w:left="5567" w:hanging="180"/>
      </w:pPr>
    </w:lvl>
    <w:lvl w:ilvl="6" w:tplc="0416000F" w:tentative="1">
      <w:start w:val="1"/>
      <w:numFmt w:val="decimal"/>
      <w:lvlText w:val="%7."/>
      <w:lvlJc w:val="left"/>
      <w:pPr>
        <w:ind w:left="6287" w:hanging="360"/>
      </w:pPr>
    </w:lvl>
    <w:lvl w:ilvl="7" w:tplc="04160019" w:tentative="1">
      <w:start w:val="1"/>
      <w:numFmt w:val="lowerLetter"/>
      <w:lvlText w:val="%8."/>
      <w:lvlJc w:val="left"/>
      <w:pPr>
        <w:ind w:left="7007" w:hanging="360"/>
      </w:pPr>
    </w:lvl>
    <w:lvl w:ilvl="8" w:tplc="0416001B" w:tentative="1">
      <w:start w:val="1"/>
      <w:numFmt w:val="lowerRoman"/>
      <w:lvlText w:val="%9."/>
      <w:lvlJc w:val="right"/>
      <w:pPr>
        <w:ind w:left="7727" w:hanging="180"/>
      </w:pPr>
    </w:lvl>
  </w:abstractNum>
  <w:abstractNum w:abstractNumId="50" w15:restartNumberingAfterBreak="0">
    <w:nsid w:val="40CD3E2C"/>
    <w:multiLevelType w:val="hybridMultilevel"/>
    <w:tmpl w:val="06788A60"/>
    <w:lvl w:ilvl="0" w:tplc="3DB6D30C">
      <w:start w:val="1"/>
      <w:numFmt w:val="bullet"/>
      <w:pStyle w:val="dashbullet4"/>
      <w:lvlText w:val=""/>
      <w:lvlJc w:val="left"/>
      <w:pPr>
        <w:tabs>
          <w:tab w:val="num" w:pos="2722"/>
        </w:tabs>
        <w:ind w:left="2722" w:hanging="681"/>
      </w:pPr>
      <w:rPr>
        <w:rFonts w:ascii="Symbol" w:hAnsi="Symbol" w:hint="default"/>
        <w:color w:val="000058"/>
      </w:rPr>
    </w:lvl>
    <w:lvl w:ilvl="1" w:tplc="33B4D834" w:tentative="1">
      <w:start w:val="1"/>
      <w:numFmt w:val="bullet"/>
      <w:lvlText w:val="o"/>
      <w:lvlJc w:val="left"/>
      <w:pPr>
        <w:tabs>
          <w:tab w:val="num" w:pos="1440"/>
        </w:tabs>
        <w:ind w:left="1440" w:hanging="360"/>
      </w:pPr>
      <w:rPr>
        <w:rFonts w:ascii="Courier New" w:hAnsi="Courier New" w:hint="default"/>
      </w:rPr>
    </w:lvl>
    <w:lvl w:ilvl="2" w:tplc="CEB4701E" w:tentative="1">
      <w:start w:val="1"/>
      <w:numFmt w:val="bullet"/>
      <w:lvlText w:val=""/>
      <w:lvlJc w:val="left"/>
      <w:pPr>
        <w:tabs>
          <w:tab w:val="num" w:pos="2160"/>
        </w:tabs>
        <w:ind w:left="2160" w:hanging="360"/>
      </w:pPr>
      <w:rPr>
        <w:rFonts w:ascii="Wingdings" w:hAnsi="Wingdings" w:hint="default"/>
      </w:rPr>
    </w:lvl>
    <w:lvl w:ilvl="3" w:tplc="A3E62316" w:tentative="1">
      <w:start w:val="1"/>
      <w:numFmt w:val="bullet"/>
      <w:lvlText w:val=""/>
      <w:lvlJc w:val="left"/>
      <w:pPr>
        <w:tabs>
          <w:tab w:val="num" w:pos="2880"/>
        </w:tabs>
        <w:ind w:left="2880" w:hanging="360"/>
      </w:pPr>
      <w:rPr>
        <w:rFonts w:ascii="Symbol" w:hAnsi="Symbol" w:hint="default"/>
      </w:rPr>
    </w:lvl>
    <w:lvl w:ilvl="4" w:tplc="79ECFA0E" w:tentative="1">
      <w:start w:val="1"/>
      <w:numFmt w:val="bullet"/>
      <w:lvlText w:val="o"/>
      <w:lvlJc w:val="left"/>
      <w:pPr>
        <w:tabs>
          <w:tab w:val="num" w:pos="3600"/>
        </w:tabs>
        <w:ind w:left="3600" w:hanging="360"/>
      </w:pPr>
      <w:rPr>
        <w:rFonts w:ascii="Courier New" w:hAnsi="Courier New" w:hint="default"/>
      </w:rPr>
    </w:lvl>
    <w:lvl w:ilvl="5" w:tplc="78026A46" w:tentative="1">
      <w:start w:val="1"/>
      <w:numFmt w:val="bullet"/>
      <w:lvlText w:val=""/>
      <w:lvlJc w:val="left"/>
      <w:pPr>
        <w:tabs>
          <w:tab w:val="num" w:pos="4320"/>
        </w:tabs>
        <w:ind w:left="4320" w:hanging="360"/>
      </w:pPr>
      <w:rPr>
        <w:rFonts w:ascii="Wingdings" w:hAnsi="Wingdings" w:hint="default"/>
      </w:rPr>
    </w:lvl>
    <w:lvl w:ilvl="6" w:tplc="7F94EAA6" w:tentative="1">
      <w:start w:val="1"/>
      <w:numFmt w:val="bullet"/>
      <w:lvlText w:val=""/>
      <w:lvlJc w:val="left"/>
      <w:pPr>
        <w:tabs>
          <w:tab w:val="num" w:pos="5040"/>
        </w:tabs>
        <w:ind w:left="5040" w:hanging="360"/>
      </w:pPr>
      <w:rPr>
        <w:rFonts w:ascii="Symbol" w:hAnsi="Symbol" w:hint="default"/>
      </w:rPr>
    </w:lvl>
    <w:lvl w:ilvl="7" w:tplc="65DAEF00" w:tentative="1">
      <w:start w:val="1"/>
      <w:numFmt w:val="bullet"/>
      <w:lvlText w:val="o"/>
      <w:lvlJc w:val="left"/>
      <w:pPr>
        <w:tabs>
          <w:tab w:val="num" w:pos="5760"/>
        </w:tabs>
        <w:ind w:left="5760" w:hanging="360"/>
      </w:pPr>
      <w:rPr>
        <w:rFonts w:ascii="Courier New" w:hAnsi="Courier New" w:hint="default"/>
      </w:rPr>
    </w:lvl>
    <w:lvl w:ilvl="8" w:tplc="5E52CEF4"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3637847"/>
    <w:multiLevelType w:val="hybridMultilevel"/>
    <w:tmpl w:val="E3CC89EA"/>
    <w:lvl w:ilvl="0" w:tplc="F2962FD4">
      <w:start w:val="1"/>
      <w:numFmt w:val="lowerLetter"/>
      <w:lvlText w:val="%1)"/>
      <w:lvlJc w:val="left"/>
      <w:pPr>
        <w:ind w:left="1080" w:hanging="360"/>
      </w:pPr>
      <w:rPr>
        <w:rFonts w:hint="default"/>
        <w:b/>
      </w:rPr>
    </w:lvl>
    <w:lvl w:ilvl="1" w:tplc="65AABB78" w:tentative="1">
      <w:start w:val="1"/>
      <w:numFmt w:val="lowerLetter"/>
      <w:lvlText w:val="%2."/>
      <w:lvlJc w:val="left"/>
      <w:pPr>
        <w:ind w:left="1800" w:hanging="360"/>
      </w:pPr>
    </w:lvl>
    <w:lvl w:ilvl="2" w:tplc="72DAAEB6" w:tentative="1">
      <w:start w:val="1"/>
      <w:numFmt w:val="lowerRoman"/>
      <w:lvlText w:val="%3."/>
      <w:lvlJc w:val="right"/>
      <w:pPr>
        <w:ind w:left="2520" w:hanging="180"/>
      </w:pPr>
    </w:lvl>
    <w:lvl w:ilvl="3" w:tplc="29DEACEA" w:tentative="1">
      <w:start w:val="1"/>
      <w:numFmt w:val="decimal"/>
      <w:lvlText w:val="%4."/>
      <w:lvlJc w:val="left"/>
      <w:pPr>
        <w:ind w:left="3240" w:hanging="360"/>
      </w:pPr>
    </w:lvl>
    <w:lvl w:ilvl="4" w:tplc="FD4E5772" w:tentative="1">
      <w:start w:val="1"/>
      <w:numFmt w:val="lowerLetter"/>
      <w:lvlText w:val="%5."/>
      <w:lvlJc w:val="left"/>
      <w:pPr>
        <w:ind w:left="3960" w:hanging="360"/>
      </w:pPr>
    </w:lvl>
    <w:lvl w:ilvl="5" w:tplc="28CEF4B4" w:tentative="1">
      <w:start w:val="1"/>
      <w:numFmt w:val="lowerRoman"/>
      <w:lvlText w:val="%6."/>
      <w:lvlJc w:val="right"/>
      <w:pPr>
        <w:ind w:left="4680" w:hanging="180"/>
      </w:pPr>
    </w:lvl>
    <w:lvl w:ilvl="6" w:tplc="4BCC3CEC" w:tentative="1">
      <w:start w:val="1"/>
      <w:numFmt w:val="decimal"/>
      <w:lvlText w:val="%7."/>
      <w:lvlJc w:val="left"/>
      <w:pPr>
        <w:ind w:left="5400" w:hanging="360"/>
      </w:pPr>
    </w:lvl>
    <w:lvl w:ilvl="7" w:tplc="8A427110" w:tentative="1">
      <w:start w:val="1"/>
      <w:numFmt w:val="lowerLetter"/>
      <w:lvlText w:val="%8."/>
      <w:lvlJc w:val="left"/>
      <w:pPr>
        <w:ind w:left="6120" w:hanging="360"/>
      </w:pPr>
    </w:lvl>
    <w:lvl w:ilvl="8" w:tplc="00787A08" w:tentative="1">
      <w:start w:val="1"/>
      <w:numFmt w:val="lowerRoman"/>
      <w:lvlText w:val="%9."/>
      <w:lvlJc w:val="right"/>
      <w:pPr>
        <w:ind w:left="6840" w:hanging="180"/>
      </w:pPr>
    </w:lvl>
  </w:abstractNum>
  <w:abstractNum w:abstractNumId="52" w15:restartNumberingAfterBreak="0">
    <w:nsid w:val="44D734D6"/>
    <w:multiLevelType w:val="hybridMultilevel"/>
    <w:tmpl w:val="22382750"/>
    <w:lvl w:ilvl="0" w:tplc="6D9684F8">
      <w:start w:val="1"/>
      <w:numFmt w:val="lowerLetter"/>
      <w:lvlText w:val="%1)"/>
      <w:lvlJc w:val="left"/>
      <w:pPr>
        <w:ind w:left="1080" w:hanging="360"/>
      </w:pPr>
      <w:rPr>
        <w:rFonts w:hint="default"/>
        <w:b/>
      </w:rPr>
    </w:lvl>
    <w:lvl w:ilvl="1" w:tplc="C5AE6038" w:tentative="1">
      <w:start w:val="1"/>
      <w:numFmt w:val="lowerLetter"/>
      <w:lvlText w:val="%2."/>
      <w:lvlJc w:val="left"/>
      <w:pPr>
        <w:ind w:left="1800" w:hanging="360"/>
      </w:pPr>
    </w:lvl>
    <w:lvl w:ilvl="2" w:tplc="ADA88142" w:tentative="1">
      <w:start w:val="1"/>
      <w:numFmt w:val="lowerRoman"/>
      <w:lvlText w:val="%3."/>
      <w:lvlJc w:val="right"/>
      <w:pPr>
        <w:ind w:left="2520" w:hanging="180"/>
      </w:pPr>
    </w:lvl>
    <w:lvl w:ilvl="3" w:tplc="33300D8A" w:tentative="1">
      <w:start w:val="1"/>
      <w:numFmt w:val="decimal"/>
      <w:lvlText w:val="%4."/>
      <w:lvlJc w:val="left"/>
      <w:pPr>
        <w:ind w:left="3240" w:hanging="360"/>
      </w:pPr>
    </w:lvl>
    <w:lvl w:ilvl="4" w:tplc="C23E7010" w:tentative="1">
      <w:start w:val="1"/>
      <w:numFmt w:val="lowerLetter"/>
      <w:lvlText w:val="%5."/>
      <w:lvlJc w:val="left"/>
      <w:pPr>
        <w:ind w:left="3960" w:hanging="360"/>
      </w:pPr>
    </w:lvl>
    <w:lvl w:ilvl="5" w:tplc="9CF01CB0" w:tentative="1">
      <w:start w:val="1"/>
      <w:numFmt w:val="lowerRoman"/>
      <w:lvlText w:val="%6."/>
      <w:lvlJc w:val="right"/>
      <w:pPr>
        <w:ind w:left="4680" w:hanging="180"/>
      </w:pPr>
    </w:lvl>
    <w:lvl w:ilvl="6" w:tplc="F5C2AC5E" w:tentative="1">
      <w:start w:val="1"/>
      <w:numFmt w:val="decimal"/>
      <w:lvlText w:val="%7."/>
      <w:lvlJc w:val="left"/>
      <w:pPr>
        <w:ind w:left="5400" w:hanging="360"/>
      </w:pPr>
    </w:lvl>
    <w:lvl w:ilvl="7" w:tplc="0F546A12" w:tentative="1">
      <w:start w:val="1"/>
      <w:numFmt w:val="lowerLetter"/>
      <w:lvlText w:val="%8."/>
      <w:lvlJc w:val="left"/>
      <w:pPr>
        <w:ind w:left="6120" w:hanging="360"/>
      </w:pPr>
    </w:lvl>
    <w:lvl w:ilvl="8" w:tplc="A8320C66" w:tentative="1">
      <w:start w:val="1"/>
      <w:numFmt w:val="lowerRoman"/>
      <w:lvlText w:val="%9."/>
      <w:lvlJc w:val="right"/>
      <w:pPr>
        <w:ind w:left="6840" w:hanging="180"/>
      </w:pPr>
    </w:lvl>
  </w:abstractNum>
  <w:abstractNum w:abstractNumId="53" w15:restartNumberingAfterBreak="0">
    <w:nsid w:val="47AC57AA"/>
    <w:multiLevelType w:val="hybridMultilevel"/>
    <w:tmpl w:val="B9FEC952"/>
    <w:lvl w:ilvl="0" w:tplc="09F2E92E">
      <w:start w:val="1"/>
      <w:numFmt w:val="lowerLetter"/>
      <w:lvlText w:val="%1)"/>
      <w:lvlJc w:val="left"/>
      <w:pPr>
        <w:tabs>
          <w:tab w:val="num" w:pos="720"/>
        </w:tabs>
        <w:ind w:left="720" w:hanging="360"/>
      </w:pPr>
      <w:rPr>
        <w:rFonts w:hint="default"/>
      </w:rPr>
    </w:lvl>
    <w:lvl w:ilvl="1" w:tplc="27262384" w:tentative="1">
      <w:start w:val="1"/>
      <w:numFmt w:val="lowerLetter"/>
      <w:lvlText w:val="%2."/>
      <w:lvlJc w:val="left"/>
      <w:pPr>
        <w:tabs>
          <w:tab w:val="num" w:pos="1440"/>
        </w:tabs>
        <w:ind w:left="1440" w:hanging="360"/>
      </w:pPr>
    </w:lvl>
    <w:lvl w:ilvl="2" w:tplc="EE8AD540" w:tentative="1">
      <w:start w:val="1"/>
      <w:numFmt w:val="lowerRoman"/>
      <w:lvlText w:val="%3."/>
      <w:lvlJc w:val="right"/>
      <w:pPr>
        <w:tabs>
          <w:tab w:val="num" w:pos="2160"/>
        </w:tabs>
        <w:ind w:left="2160" w:hanging="180"/>
      </w:pPr>
    </w:lvl>
    <w:lvl w:ilvl="3" w:tplc="95AECB76" w:tentative="1">
      <w:start w:val="1"/>
      <w:numFmt w:val="decimal"/>
      <w:lvlText w:val="%4."/>
      <w:lvlJc w:val="left"/>
      <w:pPr>
        <w:tabs>
          <w:tab w:val="num" w:pos="2880"/>
        </w:tabs>
        <w:ind w:left="2880" w:hanging="360"/>
      </w:pPr>
    </w:lvl>
    <w:lvl w:ilvl="4" w:tplc="106452C0" w:tentative="1">
      <w:start w:val="1"/>
      <w:numFmt w:val="lowerLetter"/>
      <w:lvlText w:val="%5."/>
      <w:lvlJc w:val="left"/>
      <w:pPr>
        <w:tabs>
          <w:tab w:val="num" w:pos="3600"/>
        </w:tabs>
        <w:ind w:left="3600" w:hanging="360"/>
      </w:pPr>
    </w:lvl>
    <w:lvl w:ilvl="5" w:tplc="215E93C2" w:tentative="1">
      <w:start w:val="1"/>
      <w:numFmt w:val="lowerRoman"/>
      <w:lvlText w:val="%6."/>
      <w:lvlJc w:val="right"/>
      <w:pPr>
        <w:tabs>
          <w:tab w:val="num" w:pos="4320"/>
        </w:tabs>
        <w:ind w:left="4320" w:hanging="180"/>
      </w:pPr>
    </w:lvl>
    <w:lvl w:ilvl="6" w:tplc="0614AE22" w:tentative="1">
      <w:start w:val="1"/>
      <w:numFmt w:val="decimal"/>
      <w:lvlText w:val="%7."/>
      <w:lvlJc w:val="left"/>
      <w:pPr>
        <w:tabs>
          <w:tab w:val="num" w:pos="5040"/>
        </w:tabs>
        <w:ind w:left="5040" w:hanging="360"/>
      </w:pPr>
    </w:lvl>
    <w:lvl w:ilvl="7" w:tplc="CE285B8A" w:tentative="1">
      <w:start w:val="1"/>
      <w:numFmt w:val="lowerLetter"/>
      <w:lvlText w:val="%8."/>
      <w:lvlJc w:val="left"/>
      <w:pPr>
        <w:tabs>
          <w:tab w:val="num" w:pos="5760"/>
        </w:tabs>
        <w:ind w:left="5760" w:hanging="360"/>
      </w:pPr>
    </w:lvl>
    <w:lvl w:ilvl="8" w:tplc="33E434B6" w:tentative="1">
      <w:start w:val="1"/>
      <w:numFmt w:val="lowerRoman"/>
      <w:lvlText w:val="%9."/>
      <w:lvlJc w:val="right"/>
      <w:pPr>
        <w:tabs>
          <w:tab w:val="num" w:pos="6480"/>
        </w:tabs>
        <w:ind w:left="6480" w:hanging="180"/>
      </w:pPr>
    </w:lvl>
  </w:abstractNum>
  <w:abstractNum w:abstractNumId="54" w15:restartNumberingAfterBreak="0">
    <w:nsid w:val="4B8F02B4"/>
    <w:multiLevelType w:val="hybridMultilevel"/>
    <w:tmpl w:val="88BE44DC"/>
    <w:lvl w:ilvl="0" w:tplc="157A2762">
      <w:start w:val="1"/>
      <w:numFmt w:val="lowerRoman"/>
      <w:lvlText w:val="(%1)"/>
      <w:lvlJc w:val="left"/>
      <w:pPr>
        <w:ind w:left="1607" w:hanging="360"/>
      </w:pPr>
      <w:rPr>
        <w:rFonts w:ascii="Trebuchet MS" w:eastAsia="Times New Roman" w:hAnsi="Trebuchet MS" w:cs="Tahoma"/>
        <w:b/>
        <w:i w:val="0"/>
        <w:iCs w:val="0"/>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55" w15:restartNumberingAfterBreak="0">
    <w:nsid w:val="4BE37AA4"/>
    <w:multiLevelType w:val="hybridMultilevel"/>
    <w:tmpl w:val="A2E80F8A"/>
    <w:lvl w:ilvl="0" w:tplc="993C11A8">
      <w:start w:val="1"/>
      <w:numFmt w:val="lowerRoman"/>
      <w:lvlText w:val="(%1)"/>
      <w:lvlJc w:val="left"/>
      <w:pPr>
        <w:ind w:left="1440" w:hanging="720"/>
      </w:pPr>
      <w:rPr>
        <w:rFonts w:hint="default"/>
        <w:b/>
      </w:rPr>
    </w:lvl>
    <w:lvl w:ilvl="1" w:tplc="ADC281A0" w:tentative="1">
      <w:start w:val="1"/>
      <w:numFmt w:val="lowerLetter"/>
      <w:lvlText w:val="%2."/>
      <w:lvlJc w:val="left"/>
      <w:pPr>
        <w:ind w:left="1800" w:hanging="360"/>
      </w:pPr>
    </w:lvl>
    <w:lvl w:ilvl="2" w:tplc="3B7C5B94" w:tentative="1">
      <w:start w:val="1"/>
      <w:numFmt w:val="lowerRoman"/>
      <w:lvlText w:val="%3."/>
      <w:lvlJc w:val="right"/>
      <w:pPr>
        <w:ind w:left="2520" w:hanging="180"/>
      </w:pPr>
    </w:lvl>
    <w:lvl w:ilvl="3" w:tplc="C898FD90" w:tentative="1">
      <w:start w:val="1"/>
      <w:numFmt w:val="decimal"/>
      <w:lvlText w:val="%4."/>
      <w:lvlJc w:val="left"/>
      <w:pPr>
        <w:ind w:left="3240" w:hanging="360"/>
      </w:pPr>
    </w:lvl>
    <w:lvl w:ilvl="4" w:tplc="45A4240A" w:tentative="1">
      <w:start w:val="1"/>
      <w:numFmt w:val="lowerLetter"/>
      <w:lvlText w:val="%5."/>
      <w:lvlJc w:val="left"/>
      <w:pPr>
        <w:ind w:left="3960" w:hanging="360"/>
      </w:pPr>
    </w:lvl>
    <w:lvl w:ilvl="5" w:tplc="0D7EF6A8" w:tentative="1">
      <w:start w:val="1"/>
      <w:numFmt w:val="lowerRoman"/>
      <w:lvlText w:val="%6."/>
      <w:lvlJc w:val="right"/>
      <w:pPr>
        <w:ind w:left="4680" w:hanging="180"/>
      </w:pPr>
    </w:lvl>
    <w:lvl w:ilvl="6" w:tplc="27345E1C" w:tentative="1">
      <w:start w:val="1"/>
      <w:numFmt w:val="decimal"/>
      <w:lvlText w:val="%7."/>
      <w:lvlJc w:val="left"/>
      <w:pPr>
        <w:ind w:left="5400" w:hanging="360"/>
      </w:pPr>
    </w:lvl>
    <w:lvl w:ilvl="7" w:tplc="ECC01606" w:tentative="1">
      <w:start w:val="1"/>
      <w:numFmt w:val="lowerLetter"/>
      <w:lvlText w:val="%8."/>
      <w:lvlJc w:val="left"/>
      <w:pPr>
        <w:ind w:left="6120" w:hanging="360"/>
      </w:pPr>
    </w:lvl>
    <w:lvl w:ilvl="8" w:tplc="4CC23770" w:tentative="1">
      <w:start w:val="1"/>
      <w:numFmt w:val="lowerRoman"/>
      <w:lvlText w:val="%9."/>
      <w:lvlJc w:val="right"/>
      <w:pPr>
        <w:ind w:left="6840" w:hanging="180"/>
      </w:pPr>
    </w:lvl>
  </w:abstractNum>
  <w:abstractNum w:abstractNumId="56" w15:restartNumberingAfterBreak="0">
    <w:nsid w:val="4BF837B3"/>
    <w:multiLevelType w:val="hybridMultilevel"/>
    <w:tmpl w:val="A9080D70"/>
    <w:lvl w:ilvl="0" w:tplc="34E46532">
      <w:start w:val="1"/>
      <w:numFmt w:val="lowerLetter"/>
      <w:lvlText w:val="%1)"/>
      <w:lvlJc w:val="left"/>
      <w:pPr>
        <w:tabs>
          <w:tab w:val="num" w:pos="720"/>
        </w:tabs>
        <w:ind w:left="720" w:hanging="360"/>
      </w:pPr>
      <w:rPr>
        <w:rFonts w:hint="default"/>
      </w:rPr>
    </w:lvl>
    <w:lvl w:ilvl="1" w:tplc="8D5A19DC" w:tentative="1">
      <w:start w:val="1"/>
      <w:numFmt w:val="lowerLetter"/>
      <w:lvlText w:val="%2."/>
      <w:lvlJc w:val="left"/>
      <w:pPr>
        <w:tabs>
          <w:tab w:val="num" w:pos="1440"/>
        </w:tabs>
        <w:ind w:left="1440" w:hanging="360"/>
      </w:pPr>
    </w:lvl>
    <w:lvl w:ilvl="2" w:tplc="5F628F8E" w:tentative="1">
      <w:start w:val="1"/>
      <w:numFmt w:val="lowerRoman"/>
      <w:lvlText w:val="%3."/>
      <w:lvlJc w:val="right"/>
      <w:pPr>
        <w:tabs>
          <w:tab w:val="num" w:pos="2160"/>
        </w:tabs>
        <w:ind w:left="2160" w:hanging="180"/>
      </w:pPr>
    </w:lvl>
    <w:lvl w:ilvl="3" w:tplc="BD76EEB4" w:tentative="1">
      <w:start w:val="1"/>
      <w:numFmt w:val="decimal"/>
      <w:lvlText w:val="%4."/>
      <w:lvlJc w:val="left"/>
      <w:pPr>
        <w:tabs>
          <w:tab w:val="num" w:pos="2880"/>
        </w:tabs>
        <w:ind w:left="2880" w:hanging="360"/>
      </w:pPr>
    </w:lvl>
    <w:lvl w:ilvl="4" w:tplc="152C8822" w:tentative="1">
      <w:start w:val="1"/>
      <w:numFmt w:val="lowerLetter"/>
      <w:lvlText w:val="%5."/>
      <w:lvlJc w:val="left"/>
      <w:pPr>
        <w:tabs>
          <w:tab w:val="num" w:pos="3600"/>
        </w:tabs>
        <w:ind w:left="3600" w:hanging="360"/>
      </w:pPr>
    </w:lvl>
    <w:lvl w:ilvl="5" w:tplc="08B08F10" w:tentative="1">
      <w:start w:val="1"/>
      <w:numFmt w:val="lowerRoman"/>
      <w:lvlText w:val="%6."/>
      <w:lvlJc w:val="right"/>
      <w:pPr>
        <w:tabs>
          <w:tab w:val="num" w:pos="4320"/>
        </w:tabs>
        <w:ind w:left="4320" w:hanging="180"/>
      </w:pPr>
    </w:lvl>
    <w:lvl w:ilvl="6" w:tplc="DDC8F5F0" w:tentative="1">
      <w:start w:val="1"/>
      <w:numFmt w:val="decimal"/>
      <w:lvlText w:val="%7."/>
      <w:lvlJc w:val="left"/>
      <w:pPr>
        <w:tabs>
          <w:tab w:val="num" w:pos="5040"/>
        </w:tabs>
        <w:ind w:left="5040" w:hanging="360"/>
      </w:pPr>
    </w:lvl>
    <w:lvl w:ilvl="7" w:tplc="8C6230A4" w:tentative="1">
      <w:start w:val="1"/>
      <w:numFmt w:val="lowerLetter"/>
      <w:lvlText w:val="%8."/>
      <w:lvlJc w:val="left"/>
      <w:pPr>
        <w:tabs>
          <w:tab w:val="num" w:pos="5760"/>
        </w:tabs>
        <w:ind w:left="5760" w:hanging="360"/>
      </w:pPr>
    </w:lvl>
    <w:lvl w:ilvl="8" w:tplc="4B52EB92" w:tentative="1">
      <w:start w:val="1"/>
      <w:numFmt w:val="lowerRoman"/>
      <w:lvlText w:val="%9."/>
      <w:lvlJc w:val="right"/>
      <w:pPr>
        <w:tabs>
          <w:tab w:val="num" w:pos="6480"/>
        </w:tabs>
        <w:ind w:left="6480" w:hanging="180"/>
      </w:pPr>
    </w:lvl>
  </w:abstractNum>
  <w:abstractNum w:abstractNumId="57" w15:restartNumberingAfterBreak="0">
    <w:nsid w:val="4C1A40AD"/>
    <w:multiLevelType w:val="hybridMultilevel"/>
    <w:tmpl w:val="30DCC128"/>
    <w:lvl w:ilvl="0" w:tplc="7BC0FA14">
      <w:start w:val="1"/>
      <w:numFmt w:val="lowerRoman"/>
      <w:lvlText w:val="(%1)"/>
      <w:lvlJc w:val="left"/>
      <w:pPr>
        <w:ind w:left="2160" w:hanging="720"/>
      </w:pPr>
      <w:rPr>
        <w:rFonts w:hint="default"/>
      </w:rPr>
    </w:lvl>
    <w:lvl w:ilvl="1" w:tplc="7BA2699E" w:tentative="1">
      <w:start w:val="1"/>
      <w:numFmt w:val="lowerLetter"/>
      <w:lvlText w:val="%2."/>
      <w:lvlJc w:val="left"/>
      <w:pPr>
        <w:ind w:left="2520" w:hanging="360"/>
      </w:pPr>
    </w:lvl>
    <w:lvl w:ilvl="2" w:tplc="659A46CC" w:tentative="1">
      <w:start w:val="1"/>
      <w:numFmt w:val="lowerRoman"/>
      <w:lvlText w:val="%3."/>
      <w:lvlJc w:val="right"/>
      <w:pPr>
        <w:ind w:left="3240" w:hanging="180"/>
      </w:pPr>
    </w:lvl>
    <w:lvl w:ilvl="3" w:tplc="640EE2EE" w:tentative="1">
      <w:start w:val="1"/>
      <w:numFmt w:val="decimal"/>
      <w:lvlText w:val="%4."/>
      <w:lvlJc w:val="left"/>
      <w:pPr>
        <w:ind w:left="3960" w:hanging="360"/>
      </w:pPr>
    </w:lvl>
    <w:lvl w:ilvl="4" w:tplc="53D0ABE6" w:tentative="1">
      <w:start w:val="1"/>
      <w:numFmt w:val="lowerLetter"/>
      <w:lvlText w:val="%5."/>
      <w:lvlJc w:val="left"/>
      <w:pPr>
        <w:ind w:left="4680" w:hanging="360"/>
      </w:pPr>
    </w:lvl>
    <w:lvl w:ilvl="5" w:tplc="13982004" w:tentative="1">
      <w:start w:val="1"/>
      <w:numFmt w:val="lowerRoman"/>
      <w:lvlText w:val="%6."/>
      <w:lvlJc w:val="right"/>
      <w:pPr>
        <w:ind w:left="5400" w:hanging="180"/>
      </w:pPr>
    </w:lvl>
    <w:lvl w:ilvl="6" w:tplc="B15490C0" w:tentative="1">
      <w:start w:val="1"/>
      <w:numFmt w:val="decimal"/>
      <w:lvlText w:val="%7."/>
      <w:lvlJc w:val="left"/>
      <w:pPr>
        <w:ind w:left="6120" w:hanging="360"/>
      </w:pPr>
    </w:lvl>
    <w:lvl w:ilvl="7" w:tplc="A45280D4" w:tentative="1">
      <w:start w:val="1"/>
      <w:numFmt w:val="lowerLetter"/>
      <w:lvlText w:val="%8."/>
      <w:lvlJc w:val="left"/>
      <w:pPr>
        <w:ind w:left="6840" w:hanging="360"/>
      </w:pPr>
    </w:lvl>
    <w:lvl w:ilvl="8" w:tplc="D0BEBE4E" w:tentative="1">
      <w:start w:val="1"/>
      <w:numFmt w:val="lowerRoman"/>
      <w:lvlText w:val="%9."/>
      <w:lvlJc w:val="right"/>
      <w:pPr>
        <w:ind w:left="7560" w:hanging="180"/>
      </w:pPr>
    </w:lvl>
  </w:abstractNum>
  <w:abstractNum w:abstractNumId="58" w15:restartNumberingAfterBreak="0">
    <w:nsid w:val="4C7449AE"/>
    <w:multiLevelType w:val="multilevel"/>
    <w:tmpl w:val="B2ECB9AC"/>
    <w:lvl w:ilvl="0">
      <w:start w:val="1"/>
      <w:numFmt w:val="decimal"/>
      <w:lvlText w:val="%1"/>
      <w:lvlJc w:val="left"/>
      <w:pPr>
        <w:tabs>
          <w:tab w:val="num" w:pos="360"/>
        </w:tabs>
        <w:ind w:left="360" w:hanging="360"/>
      </w:pPr>
      <w:rPr>
        <w:rFonts w:hint="default"/>
        <w:u w:val="single"/>
      </w:rPr>
    </w:lvl>
    <w:lvl w:ilvl="1">
      <w:start w:val="1"/>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800"/>
        </w:tabs>
        <w:ind w:left="1800" w:hanging="1800"/>
      </w:pPr>
      <w:rPr>
        <w:rFonts w:hint="default"/>
        <w:u w:val="single"/>
      </w:rPr>
    </w:lvl>
  </w:abstractNum>
  <w:abstractNum w:abstractNumId="59" w15:restartNumberingAfterBreak="0">
    <w:nsid w:val="4DAE3FBA"/>
    <w:multiLevelType w:val="hybridMultilevel"/>
    <w:tmpl w:val="2D6E515C"/>
    <w:lvl w:ilvl="0" w:tplc="2FE82A8C">
      <w:start w:val="1"/>
      <w:numFmt w:val="bullet"/>
      <w:pStyle w:val="bullet3"/>
      <w:lvlText w:val=""/>
      <w:lvlJc w:val="left"/>
      <w:pPr>
        <w:tabs>
          <w:tab w:val="num" w:pos="2041"/>
        </w:tabs>
        <w:ind w:left="2041" w:hanging="794"/>
      </w:pPr>
      <w:rPr>
        <w:rFonts w:ascii="Symbol" w:hAnsi="Symbol" w:hint="default"/>
      </w:rPr>
    </w:lvl>
    <w:lvl w:ilvl="1" w:tplc="C0C24992" w:tentative="1">
      <w:start w:val="1"/>
      <w:numFmt w:val="bullet"/>
      <w:lvlText w:val="o"/>
      <w:lvlJc w:val="left"/>
      <w:pPr>
        <w:tabs>
          <w:tab w:val="num" w:pos="1440"/>
        </w:tabs>
        <w:ind w:left="1440" w:hanging="360"/>
      </w:pPr>
      <w:rPr>
        <w:rFonts w:ascii="Courier New" w:hAnsi="Courier New" w:hint="default"/>
      </w:rPr>
    </w:lvl>
    <w:lvl w:ilvl="2" w:tplc="E434399E" w:tentative="1">
      <w:start w:val="1"/>
      <w:numFmt w:val="bullet"/>
      <w:lvlText w:val=""/>
      <w:lvlJc w:val="left"/>
      <w:pPr>
        <w:tabs>
          <w:tab w:val="num" w:pos="2160"/>
        </w:tabs>
        <w:ind w:left="2160" w:hanging="360"/>
      </w:pPr>
      <w:rPr>
        <w:rFonts w:ascii="Wingdings" w:hAnsi="Wingdings" w:hint="default"/>
      </w:rPr>
    </w:lvl>
    <w:lvl w:ilvl="3" w:tplc="D3724658" w:tentative="1">
      <w:start w:val="1"/>
      <w:numFmt w:val="bullet"/>
      <w:lvlText w:val=""/>
      <w:lvlJc w:val="left"/>
      <w:pPr>
        <w:tabs>
          <w:tab w:val="num" w:pos="2880"/>
        </w:tabs>
        <w:ind w:left="2880" w:hanging="360"/>
      </w:pPr>
      <w:rPr>
        <w:rFonts w:ascii="Symbol" w:hAnsi="Symbol" w:hint="default"/>
      </w:rPr>
    </w:lvl>
    <w:lvl w:ilvl="4" w:tplc="01849754" w:tentative="1">
      <w:start w:val="1"/>
      <w:numFmt w:val="bullet"/>
      <w:lvlText w:val="o"/>
      <w:lvlJc w:val="left"/>
      <w:pPr>
        <w:tabs>
          <w:tab w:val="num" w:pos="3600"/>
        </w:tabs>
        <w:ind w:left="3600" w:hanging="360"/>
      </w:pPr>
      <w:rPr>
        <w:rFonts w:ascii="Courier New" w:hAnsi="Courier New" w:hint="default"/>
      </w:rPr>
    </w:lvl>
    <w:lvl w:ilvl="5" w:tplc="126AF1BC" w:tentative="1">
      <w:start w:val="1"/>
      <w:numFmt w:val="bullet"/>
      <w:lvlText w:val=""/>
      <w:lvlJc w:val="left"/>
      <w:pPr>
        <w:tabs>
          <w:tab w:val="num" w:pos="4320"/>
        </w:tabs>
        <w:ind w:left="4320" w:hanging="360"/>
      </w:pPr>
      <w:rPr>
        <w:rFonts w:ascii="Wingdings" w:hAnsi="Wingdings" w:hint="default"/>
      </w:rPr>
    </w:lvl>
    <w:lvl w:ilvl="6" w:tplc="6422D0F6" w:tentative="1">
      <w:start w:val="1"/>
      <w:numFmt w:val="bullet"/>
      <w:lvlText w:val=""/>
      <w:lvlJc w:val="left"/>
      <w:pPr>
        <w:tabs>
          <w:tab w:val="num" w:pos="5040"/>
        </w:tabs>
        <w:ind w:left="5040" w:hanging="360"/>
      </w:pPr>
      <w:rPr>
        <w:rFonts w:ascii="Symbol" w:hAnsi="Symbol" w:hint="default"/>
      </w:rPr>
    </w:lvl>
    <w:lvl w:ilvl="7" w:tplc="E6388930" w:tentative="1">
      <w:start w:val="1"/>
      <w:numFmt w:val="bullet"/>
      <w:lvlText w:val="o"/>
      <w:lvlJc w:val="left"/>
      <w:pPr>
        <w:tabs>
          <w:tab w:val="num" w:pos="5760"/>
        </w:tabs>
        <w:ind w:left="5760" w:hanging="360"/>
      </w:pPr>
      <w:rPr>
        <w:rFonts w:ascii="Courier New" w:hAnsi="Courier New" w:hint="default"/>
      </w:rPr>
    </w:lvl>
    <w:lvl w:ilvl="8" w:tplc="8556D31A"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E6D7BFA"/>
    <w:multiLevelType w:val="singleLevel"/>
    <w:tmpl w:val="3CB458B0"/>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61" w15:restartNumberingAfterBreak="0">
    <w:nsid w:val="4FCB61CB"/>
    <w:multiLevelType w:val="hybridMultilevel"/>
    <w:tmpl w:val="26284AC0"/>
    <w:lvl w:ilvl="0" w:tplc="4062666E">
      <w:start w:val="1"/>
      <w:numFmt w:val="bullet"/>
      <w:pStyle w:val="bullet5"/>
      <w:lvlText w:val=""/>
      <w:lvlJc w:val="left"/>
      <w:pPr>
        <w:tabs>
          <w:tab w:val="num" w:pos="3289"/>
        </w:tabs>
        <w:ind w:left="3289" w:hanging="567"/>
      </w:pPr>
      <w:rPr>
        <w:rFonts w:ascii="Symbol" w:hAnsi="Symbol" w:hint="default"/>
      </w:rPr>
    </w:lvl>
    <w:lvl w:ilvl="1" w:tplc="077EAD36" w:tentative="1">
      <w:start w:val="1"/>
      <w:numFmt w:val="bullet"/>
      <w:lvlText w:val="o"/>
      <w:lvlJc w:val="left"/>
      <w:pPr>
        <w:tabs>
          <w:tab w:val="num" w:pos="1440"/>
        </w:tabs>
        <w:ind w:left="1440" w:hanging="360"/>
      </w:pPr>
      <w:rPr>
        <w:rFonts w:ascii="Courier New" w:hAnsi="Courier New" w:hint="default"/>
      </w:rPr>
    </w:lvl>
    <w:lvl w:ilvl="2" w:tplc="85160C7E" w:tentative="1">
      <w:start w:val="1"/>
      <w:numFmt w:val="bullet"/>
      <w:lvlText w:val=""/>
      <w:lvlJc w:val="left"/>
      <w:pPr>
        <w:tabs>
          <w:tab w:val="num" w:pos="2160"/>
        </w:tabs>
        <w:ind w:left="2160" w:hanging="360"/>
      </w:pPr>
      <w:rPr>
        <w:rFonts w:ascii="Wingdings" w:hAnsi="Wingdings" w:hint="default"/>
      </w:rPr>
    </w:lvl>
    <w:lvl w:ilvl="3" w:tplc="927E97BE" w:tentative="1">
      <w:start w:val="1"/>
      <w:numFmt w:val="bullet"/>
      <w:lvlText w:val=""/>
      <w:lvlJc w:val="left"/>
      <w:pPr>
        <w:tabs>
          <w:tab w:val="num" w:pos="2880"/>
        </w:tabs>
        <w:ind w:left="2880" w:hanging="360"/>
      </w:pPr>
      <w:rPr>
        <w:rFonts w:ascii="Symbol" w:hAnsi="Symbol" w:hint="default"/>
      </w:rPr>
    </w:lvl>
    <w:lvl w:ilvl="4" w:tplc="CFFC88B4" w:tentative="1">
      <w:start w:val="1"/>
      <w:numFmt w:val="bullet"/>
      <w:lvlText w:val="o"/>
      <w:lvlJc w:val="left"/>
      <w:pPr>
        <w:tabs>
          <w:tab w:val="num" w:pos="3600"/>
        </w:tabs>
        <w:ind w:left="3600" w:hanging="360"/>
      </w:pPr>
      <w:rPr>
        <w:rFonts w:ascii="Courier New" w:hAnsi="Courier New" w:hint="default"/>
      </w:rPr>
    </w:lvl>
    <w:lvl w:ilvl="5" w:tplc="C2FA856A" w:tentative="1">
      <w:start w:val="1"/>
      <w:numFmt w:val="bullet"/>
      <w:lvlText w:val=""/>
      <w:lvlJc w:val="left"/>
      <w:pPr>
        <w:tabs>
          <w:tab w:val="num" w:pos="4320"/>
        </w:tabs>
        <w:ind w:left="4320" w:hanging="360"/>
      </w:pPr>
      <w:rPr>
        <w:rFonts w:ascii="Wingdings" w:hAnsi="Wingdings" w:hint="default"/>
      </w:rPr>
    </w:lvl>
    <w:lvl w:ilvl="6" w:tplc="C75EFE12" w:tentative="1">
      <w:start w:val="1"/>
      <w:numFmt w:val="bullet"/>
      <w:lvlText w:val=""/>
      <w:lvlJc w:val="left"/>
      <w:pPr>
        <w:tabs>
          <w:tab w:val="num" w:pos="5040"/>
        </w:tabs>
        <w:ind w:left="5040" w:hanging="360"/>
      </w:pPr>
      <w:rPr>
        <w:rFonts w:ascii="Symbol" w:hAnsi="Symbol" w:hint="default"/>
      </w:rPr>
    </w:lvl>
    <w:lvl w:ilvl="7" w:tplc="7BBE88A0" w:tentative="1">
      <w:start w:val="1"/>
      <w:numFmt w:val="bullet"/>
      <w:lvlText w:val="o"/>
      <w:lvlJc w:val="left"/>
      <w:pPr>
        <w:tabs>
          <w:tab w:val="num" w:pos="5760"/>
        </w:tabs>
        <w:ind w:left="5760" w:hanging="360"/>
      </w:pPr>
      <w:rPr>
        <w:rFonts w:ascii="Courier New" w:hAnsi="Courier New" w:hint="default"/>
      </w:rPr>
    </w:lvl>
    <w:lvl w:ilvl="8" w:tplc="DFEAC3C0"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12A7C3C"/>
    <w:multiLevelType w:val="singleLevel"/>
    <w:tmpl w:val="FBF824DA"/>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63" w15:restartNumberingAfterBreak="0">
    <w:nsid w:val="55A9058A"/>
    <w:multiLevelType w:val="hybridMultilevel"/>
    <w:tmpl w:val="9BE41C96"/>
    <w:lvl w:ilvl="0" w:tplc="18D4CE9C">
      <w:start w:val="1"/>
      <w:numFmt w:val="bullet"/>
      <w:pStyle w:val="bullet4"/>
      <w:lvlText w:val=""/>
      <w:lvlJc w:val="left"/>
      <w:pPr>
        <w:tabs>
          <w:tab w:val="num" w:pos="2722"/>
        </w:tabs>
        <w:ind w:left="2722" w:hanging="681"/>
      </w:pPr>
      <w:rPr>
        <w:rFonts w:ascii="Symbol" w:hAnsi="Symbol" w:hint="default"/>
      </w:rPr>
    </w:lvl>
    <w:lvl w:ilvl="1" w:tplc="B520F904" w:tentative="1">
      <w:start w:val="1"/>
      <w:numFmt w:val="bullet"/>
      <w:lvlText w:val="o"/>
      <w:lvlJc w:val="left"/>
      <w:pPr>
        <w:tabs>
          <w:tab w:val="num" w:pos="1440"/>
        </w:tabs>
        <w:ind w:left="1440" w:hanging="360"/>
      </w:pPr>
      <w:rPr>
        <w:rFonts w:ascii="Courier New" w:hAnsi="Courier New" w:hint="default"/>
      </w:rPr>
    </w:lvl>
    <w:lvl w:ilvl="2" w:tplc="96F0FD3A" w:tentative="1">
      <w:start w:val="1"/>
      <w:numFmt w:val="bullet"/>
      <w:lvlText w:val=""/>
      <w:lvlJc w:val="left"/>
      <w:pPr>
        <w:tabs>
          <w:tab w:val="num" w:pos="2160"/>
        </w:tabs>
        <w:ind w:left="2160" w:hanging="360"/>
      </w:pPr>
      <w:rPr>
        <w:rFonts w:ascii="Wingdings" w:hAnsi="Wingdings" w:hint="default"/>
      </w:rPr>
    </w:lvl>
    <w:lvl w:ilvl="3" w:tplc="1EBA2A3A" w:tentative="1">
      <w:start w:val="1"/>
      <w:numFmt w:val="bullet"/>
      <w:lvlText w:val=""/>
      <w:lvlJc w:val="left"/>
      <w:pPr>
        <w:tabs>
          <w:tab w:val="num" w:pos="2880"/>
        </w:tabs>
        <w:ind w:left="2880" w:hanging="360"/>
      </w:pPr>
      <w:rPr>
        <w:rFonts w:ascii="Symbol" w:hAnsi="Symbol" w:hint="default"/>
      </w:rPr>
    </w:lvl>
    <w:lvl w:ilvl="4" w:tplc="40D20B24" w:tentative="1">
      <w:start w:val="1"/>
      <w:numFmt w:val="bullet"/>
      <w:lvlText w:val="o"/>
      <w:lvlJc w:val="left"/>
      <w:pPr>
        <w:tabs>
          <w:tab w:val="num" w:pos="3600"/>
        </w:tabs>
        <w:ind w:left="3600" w:hanging="360"/>
      </w:pPr>
      <w:rPr>
        <w:rFonts w:ascii="Courier New" w:hAnsi="Courier New" w:hint="default"/>
      </w:rPr>
    </w:lvl>
    <w:lvl w:ilvl="5" w:tplc="C0C854EA" w:tentative="1">
      <w:start w:val="1"/>
      <w:numFmt w:val="bullet"/>
      <w:lvlText w:val=""/>
      <w:lvlJc w:val="left"/>
      <w:pPr>
        <w:tabs>
          <w:tab w:val="num" w:pos="4320"/>
        </w:tabs>
        <w:ind w:left="4320" w:hanging="360"/>
      </w:pPr>
      <w:rPr>
        <w:rFonts w:ascii="Wingdings" w:hAnsi="Wingdings" w:hint="default"/>
      </w:rPr>
    </w:lvl>
    <w:lvl w:ilvl="6" w:tplc="1B6C6960" w:tentative="1">
      <w:start w:val="1"/>
      <w:numFmt w:val="bullet"/>
      <w:lvlText w:val=""/>
      <w:lvlJc w:val="left"/>
      <w:pPr>
        <w:tabs>
          <w:tab w:val="num" w:pos="5040"/>
        </w:tabs>
        <w:ind w:left="5040" w:hanging="360"/>
      </w:pPr>
      <w:rPr>
        <w:rFonts w:ascii="Symbol" w:hAnsi="Symbol" w:hint="default"/>
      </w:rPr>
    </w:lvl>
    <w:lvl w:ilvl="7" w:tplc="FC54B2FC" w:tentative="1">
      <w:start w:val="1"/>
      <w:numFmt w:val="bullet"/>
      <w:lvlText w:val="o"/>
      <w:lvlJc w:val="left"/>
      <w:pPr>
        <w:tabs>
          <w:tab w:val="num" w:pos="5760"/>
        </w:tabs>
        <w:ind w:left="5760" w:hanging="360"/>
      </w:pPr>
      <w:rPr>
        <w:rFonts w:ascii="Courier New" w:hAnsi="Courier New" w:hint="default"/>
      </w:rPr>
    </w:lvl>
    <w:lvl w:ilvl="8" w:tplc="DFF8BCD2"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5F728E2"/>
    <w:multiLevelType w:val="hybridMultilevel"/>
    <w:tmpl w:val="35B26188"/>
    <w:lvl w:ilvl="0" w:tplc="18745D7E">
      <w:start w:val="1"/>
      <w:numFmt w:val="upperRoman"/>
      <w:pStyle w:val="UCRoman2"/>
      <w:lvlText w:val="%1."/>
      <w:lvlJc w:val="left"/>
      <w:pPr>
        <w:tabs>
          <w:tab w:val="num" w:pos="1247"/>
        </w:tabs>
        <w:ind w:left="567" w:firstLine="0"/>
      </w:pPr>
      <w:rPr>
        <w:rFonts w:ascii="Tahoma" w:hAnsi="Tahoma" w:hint="default"/>
        <w:b/>
        <w:i w:val="0"/>
        <w:sz w:val="20"/>
      </w:rPr>
    </w:lvl>
    <w:lvl w:ilvl="1" w:tplc="2E84D6D2" w:tentative="1">
      <w:start w:val="1"/>
      <w:numFmt w:val="lowerLetter"/>
      <w:lvlText w:val="%2."/>
      <w:lvlJc w:val="left"/>
      <w:pPr>
        <w:tabs>
          <w:tab w:val="num" w:pos="1440"/>
        </w:tabs>
        <w:ind w:left="1440" w:hanging="360"/>
      </w:pPr>
    </w:lvl>
    <w:lvl w:ilvl="2" w:tplc="B09CD554" w:tentative="1">
      <w:start w:val="1"/>
      <w:numFmt w:val="lowerRoman"/>
      <w:lvlText w:val="%3."/>
      <w:lvlJc w:val="right"/>
      <w:pPr>
        <w:tabs>
          <w:tab w:val="num" w:pos="2160"/>
        </w:tabs>
        <w:ind w:left="2160" w:hanging="180"/>
      </w:pPr>
    </w:lvl>
    <w:lvl w:ilvl="3" w:tplc="8A0C698E" w:tentative="1">
      <w:start w:val="1"/>
      <w:numFmt w:val="decimal"/>
      <w:lvlText w:val="%4."/>
      <w:lvlJc w:val="left"/>
      <w:pPr>
        <w:tabs>
          <w:tab w:val="num" w:pos="2880"/>
        </w:tabs>
        <w:ind w:left="2880" w:hanging="360"/>
      </w:pPr>
    </w:lvl>
    <w:lvl w:ilvl="4" w:tplc="D712887E" w:tentative="1">
      <w:start w:val="1"/>
      <w:numFmt w:val="lowerLetter"/>
      <w:lvlText w:val="%5."/>
      <w:lvlJc w:val="left"/>
      <w:pPr>
        <w:tabs>
          <w:tab w:val="num" w:pos="3600"/>
        </w:tabs>
        <w:ind w:left="3600" w:hanging="360"/>
      </w:pPr>
    </w:lvl>
    <w:lvl w:ilvl="5" w:tplc="EF286C16" w:tentative="1">
      <w:start w:val="1"/>
      <w:numFmt w:val="lowerRoman"/>
      <w:lvlText w:val="%6."/>
      <w:lvlJc w:val="right"/>
      <w:pPr>
        <w:tabs>
          <w:tab w:val="num" w:pos="4320"/>
        </w:tabs>
        <w:ind w:left="4320" w:hanging="180"/>
      </w:pPr>
    </w:lvl>
    <w:lvl w:ilvl="6" w:tplc="E66C7844" w:tentative="1">
      <w:start w:val="1"/>
      <w:numFmt w:val="decimal"/>
      <w:lvlText w:val="%7."/>
      <w:lvlJc w:val="left"/>
      <w:pPr>
        <w:tabs>
          <w:tab w:val="num" w:pos="5040"/>
        </w:tabs>
        <w:ind w:left="5040" w:hanging="360"/>
      </w:pPr>
    </w:lvl>
    <w:lvl w:ilvl="7" w:tplc="4E2EA21A" w:tentative="1">
      <w:start w:val="1"/>
      <w:numFmt w:val="lowerLetter"/>
      <w:lvlText w:val="%8."/>
      <w:lvlJc w:val="left"/>
      <w:pPr>
        <w:tabs>
          <w:tab w:val="num" w:pos="5760"/>
        </w:tabs>
        <w:ind w:left="5760" w:hanging="360"/>
      </w:pPr>
    </w:lvl>
    <w:lvl w:ilvl="8" w:tplc="39F273A6" w:tentative="1">
      <w:start w:val="1"/>
      <w:numFmt w:val="lowerRoman"/>
      <w:lvlText w:val="%9."/>
      <w:lvlJc w:val="right"/>
      <w:pPr>
        <w:tabs>
          <w:tab w:val="num" w:pos="6480"/>
        </w:tabs>
        <w:ind w:left="6480" w:hanging="180"/>
      </w:pPr>
    </w:lvl>
  </w:abstractNum>
  <w:abstractNum w:abstractNumId="65" w15:restartNumberingAfterBreak="0">
    <w:nsid w:val="56E26FEF"/>
    <w:multiLevelType w:val="singleLevel"/>
    <w:tmpl w:val="1A76A118"/>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66" w15:restartNumberingAfterBreak="0">
    <w:nsid w:val="58B26712"/>
    <w:multiLevelType w:val="hybridMultilevel"/>
    <w:tmpl w:val="D30AD076"/>
    <w:lvl w:ilvl="0" w:tplc="1AB27988">
      <w:start w:val="1"/>
      <w:numFmt w:val="lowerRoman"/>
      <w:lvlText w:val="(%1)"/>
      <w:lvlJc w:val="left"/>
      <w:pPr>
        <w:ind w:left="1967" w:hanging="360"/>
      </w:pPr>
      <w:rPr>
        <w:rFonts w:ascii="Trebuchet MS" w:eastAsia="Times New Roman" w:hAnsi="Trebuchet MS" w:cs="Tahoma"/>
        <w:b/>
        <w:bCs/>
      </w:rPr>
    </w:lvl>
    <w:lvl w:ilvl="1" w:tplc="AB56B1AC" w:tentative="1">
      <w:start w:val="1"/>
      <w:numFmt w:val="lowerLetter"/>
      <w:lvlText w:val="%2."/>
      <w:lvlJc w:val="left"/>
      <w:pPr>
        <w:ind w:left="2687" w:hanging="360"/>
      </w:pPr>
    </w:lvl>
    <w:lvl w:ilvl="2" w:tplc="988A8FA6" w:tentative="1">
      <w:start w:val="1"/>
      <w:numFmt w:val="lowerRoman"/>
      <w:lvlText w:val="%3."/>
      <w:lvlJc w:val="right"/>
      <w:pPr>
        <w:ind w:left="3407" w:hanging="180"/>
      </w:pPr>
    </w:lvl>
    <w:lvl w:ilvl="3" w:tplc="380A38B2" w:tentative="1">
      <w:start w:val="1"/>
      <w:numFmt w:val="decimal"/>
      <w:lvlText w:val="%4."/>
      <w:lvlJc w:val="left"/>
      <w:pPr>
        <w:ind w:left="4127" w:hanging="360"/>
      </w:pPr>
    </w:lvl>
    <w:lvl w:ilvl="4" w:tplc="5BC863E0" w:tentative="1">
      <w:start w:val="1"/>
      <w:numFmt w:val="lowerLetter"/>
      <w:lvlText w:val="%5."/>
      <w:lvlJc w:val="left"/>
      <w:pPr>
        <w:ind w:left="4847" w:hanging="360"/>
      </w:pPr>
    </w:lvl>
    <w:lvl w:ilvl="5" w:tplc="F41A5154" w:tentative="1">
      <w:start w:val="1"/>
      <w:numFmt w:val="lowerRoman"/>
      <w:lvlText w:val="%6."/>
      <w:lvlJc w:val="right"/>
      <w:pPr>
        <w:ind w:left="5567" w:hanging="180"/>
      </w:pPr>
    </w:lvl>
    <w:lvl w:ilvl="6" w:tplc="7AF0EE32" w:tentative="1">
      <w:start w:val="1"/>
      <w:numFmt w:val="decimal"/>
      <w:lvlText w:val="%7."/>
      <w:lvlJc w:val="left"/>
      <w:pPr>
        <w:ind w:left="6287" w:hanging="360"/>
      </w:pPr>
    </w:lvl>
    <w:lvl w:ilvl="7" w:tplc="A2CA92A0" w:tentative="1">
      <w:start w:val="1"/>
      <w:numFmt w:val="lowerLetter"/>
      <w:lvlText w:val="%8."/>
      <w:lvlJc w:val="left"/>
      <w:pPr>
        <w:ind w:left="7007" w:hanging="360"/>
      </w:pPr>
    </w:lvl>
    <w:lvl w:ilvl="8" w:tplc="B1BE4B84" w:tentative="1">
      <w:start w:val="1"/>
      <w:numFmt w:val="lowerRoman"/>
      <w:lvlText w:val="%9."/>
      <w:lvlJc w:val="right"/>
      <w:pPr>
        <w:ind w:left="7727" w:hanging="180"/>
      </w:pPr>
    </w:lvl>
  </w:abstractNum>
  <w:abstractNum w:abstractNumId="67" w15:restartNumberingAfterBreak="0">
    <w:nsid w:val="5AF711EC"/>
    <w:multiLevelType w:val="singleLevel"/>
    <w:tmpl w:val="8550DF70"/>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68" w15:restartNumberingAfterBreak="0">
    <w:nsid w:val="5BBC0B7A"/>
    <w:multiLevelType w:val="hybridMultilevel"/>
    <w:tmpl w:val="A5F05986"/>
    <w:lvl w:ilvl="0" w:tplc="0EA8BCA0">
      <w:start w:val="1"/>
      <w:numFmt w:val="bullet"/>
      <w:pStyle w:val="dashbullet3"/>
      <w:lvlText w:val=""/>
      <w:lvlJc w:val="left"/>
      <w:pPr>
        <w:tabs>
          <w:tab w:val="num" w:pos="2041"/>
        </w:tabs>
        <w:ind w:left="2041" w:hanging="794"/>
      </w:pPr>
      <w:rPr>
        <w:rFonts w:ascii="Symbol" w:hAnsi="Symbol" w:hint="default"/>
        <w:color w:val="000058"/>
      </w:rPr>
    </w:lvl>
    <w:lvl w:ilvl="1" w:tplc="EFE004F0">
      <w:start w:val="1"/>
      <w:numFmt w:val="bullet"/>
      <w:lvlText w:val="o"/>
      <w:lvlJc w:val="left"/>
      <w:pPr>
        <w:tabs>
          <w:tab w:val="num" w:pos="1440"/>
        </w:tabs>
        <w:ind w:left="1440" w:hanging="360"/>
      </w:pPr>
      <w:rPr>
        <w:rFonts w:ascii="Courier New" w:hAnsi="Courier New" w:hint="default"/>
      </w:rPr>
    </w:lvl>
    <w:lvl w:ilvl="2" w:tplc="AF6C5118" w:tentative="1">
      <w:start w:val="1"/>
      <w:numFmt w:val="bullet"/>
      <w:lvlText w:val=""/>
      <w:lvlJc w:val="left"/>
      <w:pPr>
        <w:tabs>
          <w:tab w:val="num" w:pos="2160"/>
        </w:tabs>
        <w:ind w:left="2160" w:hanging="360"/>
      </w:pPr>
      <w:rPr>
        <w:rFonts w:ascii="Wingdings" w:hAnsi="Wingdings" w:hint="default"/>
      </w:rPr>
    </w:lvl>
    <w:lvl w:ilvl="3" w:tplc="78783770" w:tentative="1">
      <w:start w:val="1"/>
      <w:numFmt w:val="bullet"/>
      <w:lvlText w:val=""/>
      <w:lvlJc w:val="left"/>
      <w:pPr>
        <w:tabs>
          <w:tab w:val="num" w:pos="2880"/>
        </w:tabs>
        <w:ind w:left="2880" w:hanging="360"/>
      </w:pPr>
      <w:rPr>
        <w:rFonts w:ascii="Symbol" w:hAnsi="Symbol" w:hint="default"/>
      </w:rPr>
    </w:lvl>
    <w:lvl w:ilvl="4" w:tplc="4F84E13C" w:tentative="1">
      <w:start w:val="1"/>
      <w:numFmt w:val="bullet"/>
      <w:lvlText w:val="o"/>
      <w:lvlJc w:val="left"/>
      <w:pPr>
        <w:tabs>
          <w:tab w:val="num" w:pos="3600"/>
        </w:tabs>
        <w:ind w:left="3600" w:hanging="360"/>
      </w:pPr>
      <w:rPr>
        <w:rFonts w:ascii="Courier New" w:hAnsi="Courier New" w:hint="default"/>
      </w:rPr>
    </w:lvl>
    <w:lvl w:ilvl="5" w:tplc="7B8C2F08" w:tentative="1">
      <w:start w:val="1"/>
      <w:numFmt w:val="bullet"/>
      <w:lvlText w:val=""/>
      <w:lvlJc w:val="left"/>
      <w:pPr>
        <w:tabs>
          <w:tab w:val="num" w:pos="4320"/>
        </w:tabs>
        <w:ind w:left="4320" w:hanging="360"/>
      </w:pPr>
      <w:rPr>
        <w:rFonts w:ascii="Wingdings" w:hAnsi="Wingdings" w:hint="default"/>
      </w:rPr>
    </w:lvl>
    <w:lvl w:ilvl="6" w:tplc="C66E1DE0" w:tentative="1">
      <w:start w:val="1"/>
      <w:numFmt w:val="bullet"/>
      <w:lvlText w:val=""/>
      <w:lvlJc w:val="left"/>
      <w:pPr>
        <w:tabs>
          <w:tab w:val="num" w:pos="5040"/>
        </w:tabs>
        <w:ind w:left="5040" w:hanging="360"/>
      </w:pPr>
      <w:rPr>
        <w:rFonts w:ascii="Symbol" w:hAnsi="Symbol" w:hint="default"/>
      </w:rPr>
    </w:lvl>
    <w:lvl w:ilvl="7" w:tplc="A3081900" w:tentative="1">
      <w:start w:val="1"/>
      <w:numFmt w:val="bullet"/>
      <w:lvlText w:val="o"/>
      <w:lvlJc w:val="left"/>
      <w:pPr>
        <w:tabs>
          <w:tab w:val="num" w:pos="5760"/>
        </w:tabs>
        <w:ind w:left="5760" w:hanging="360"/>
      </w:pPr>
      <w:rPr>
        <w:rFonts w:ascii="Courier New" w:hAnsi="Courier New" w:hint="default"/>
      </w:rPr>
    </w:lvl>
    <w:lvl w:ilvl="8" w:tplc="586A4FD0"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EB45B6C"/>
    <w:multiLevelType w:val="hybridMultilevel"/>
    <w:tmpl w:val="5B1A5E24"/>
    <w:lvl w:ilvl="0" w:tplc="321A6452">
      <w:start w:val="1"/>
      <w:numFmt w:val="lowerRoman"/>
      <w:lvlText w:val="(%1)"/>
      <w:lvlJc w:val="left"/>
      <w:pPr>
        <w:ind w:left="1440" w:hanging="720"/>
      </w:pPr>
      <w:rPr>
        <w:rFonts w:hint="default"/>
        <w:b/>
      </w:rPr>
    </w:lvl>
    <w:lvl w:ilvl="1" w:tplc="3BFEF4B2" w:tentative="1">
      <w:start w:val="1"/>
      <w:numFmt w:val="lowerLetter"/>
      <w:lvlText w:val="%2."/>
      <w:lvlJc w:val="left"/>
      <w:pPr>
        <w:ind w:left="1800" w:hanging="360"/>
      </w:pPr>
    </w:lvl>
    <w:lvl w:ilvl="2" w:tplc="E0F6DE3C" w:tentative="1">
      <w:start w:val="1"/>
      <w:numFmt w:val="lowerRoman"/>
      <w:lvlText w:val="%3."/>
      <w:lvlJc w:val="right"/>
      <w:pPr>
        <w:ind w:left="2520" w:hanging="180"/>
      </w:pPr>
    </w:lvl>
    <w:lvl w:ilvl="3" w:tplc="378C567E" w:tentative="1">
      <w:start w:val="1"/>
      <w:numFmt w:val="decimal"/>
      <w:lvlText w:val="%4."/>
      <w:lvlJc w:val="left"/>
      <w:pPr>
        <w:ind w:left="3240" w:hanging="360"/>
      </w:pPr>
    </w:lvl>
    <w:lvl w:ilvl="4" w:tplc="AE22C282" w:tentative="1">
      <w:start w:val="1"/>
      <w:numFmt w:val="lowerLetter"/>
      <w:lvlText w:val="%5."/>
      <w:lvlJc w:val="left"/>
      <w:pPr>
        <w:ind w:left="3960" w:hanging="360"/>
      </w:pPr>
    </w:lvl>
    <w:lvl w:ilvl="5" w:tplc="669CED88" w:tentative="1">
      <w:start w:val="1"/>
      <w:numFmt w:val="lowerRoman"/>
      <w:lvlText w:val="%6."/>
      <w:lvlJc w:val="right"/>
      <w:pPr>
        <w:ind w:left="4680" w:hanging="180"/>
      </w:pPr>
    </w:lvl>
    <w:lvl w:ilvl="6" w:tplc="FD1CD352" w:tentative="1">
      <w:start w:val="1"/>
      <w:numFmt w:val="decimal"/>
      <w:lvlText w:val="%7."/>
      <w:lvlJc w:val="left"/>
      <w:pPr>
        <w:ind w:left="5400" w:hanging="360"/>
      </w:pPr>
    </w:lvl>
    <w:lvl w:ilvl="7" w:tplc="6E260B54" w:tentative="1">
      <w:start w:val="1"/>
      <w:numFmt w:val="lowerLetter"/>
      <w:lvlText w:val="%8."/>
      <w:lvlJc w:val="left"/>
      <w:pPr>
        <w:ind w:left="6120" w:hanging="360"/>
      </w:pPr>
    </w:lvl>
    <w:lvl w:ilvl="8" w:tplc="080C32B2" w:tentative="1">
      <w:start w:val="1"/>
      <w:numFmt w:val="lowerRoman"/>
      <w:lvlText w:val="%9."/>
      <w:lvlJc w:val="right"/>
      <w:pPr>
        <w:ind w:left="6840" w:hanging="180"/>
      </w:pPr>
    </w:lvl>
  </w:abstractNum>
  <w:abstractNum w:abstractNumId="70" w15:restartNumberingAfterBreak="0">
    <w:nsid w:val="5EE24751"/>
    <w:multiLevelType w:val="hybridMultilevel"/>
    <w:tmpl w:val="A36CD17E"/>
    <w:lvl w:ilvl="0" w:tplc="40DCC2C8">
      <w:start w:val="1"/>
      <w:numFmt w:val="bullet"/>
      <w:pStyle w:val="Tablebullet"/>
      <w:lvlText w:val=""/>
      <w:lvlJc w:val="left"/>
      <w:pPr>
        <w:tabs>
          <w:tab w:val="num" w:pos="567"/>
        </w:tabs>
        <w:ind w:left="0" w:firstLine="0"/>
      </w:pPr>
      <w:rPr>
        <w:rFonts w:ascii="Symbol" w:hAnsi="Symbol" w:hint="default"/>
      </w:rPr>
    </w:lvl>
    <w:lvl w:ilvl="1" w:tplc="1F50B91C" w:tentative="1">
      <w:start w:val="1"/>
      <w:numFmt w:val="bullet"/>
      <w:lvlText w:val="o"/>
      <w:lvlJc w:val="left"/>
      <w:pPr>
        <w:tabs>
          <w:tab w:val="num" w:pos="1440"/>
        </w:tabs>
        <w:ind w:left="1440" w:hanging="360"/>
      </w:pPr>
      <w:rPr>
        <w:rFonts w:ascii="Courier New" w:hAnsi="Courier New" w:hint="default"/>
      </w:rPr>
    </w:lvl>
    <w:lvl w:ilvl="2" w:tplc="EA348F40" w:tentative="1">
      <w:start w:val="1"/>
      <w:numFmt w:val="bullet"/>
      <w:lvlText w:val=""/>
      <w:lvlJc w:val="left"/>
      <w:pPr>
        <w:tabs>
          <w:tab w:val="num" w:pos="2160"/>
        </w:tabs>
        <w:ind w:left="2160" w:hanging="360"/>
      </w:pPr>
      <w:rPr>
        <w:rFonts w:ascii="Wingdings" w:hAnsi="Wingdings" w:hint="default"/>
      </w:rPr>
    </w:lvl>
    <w:lvl w:ilvl="3" w:tplc="1CEE31E4" w:tentative="1">
      <w:start w:val="1"/>
      <w:numFmt w:val="bullet"/>
      <w:lvlText w:val=""/>
      <w:lvlJc w:val="left"/>
      <w:pPr>
        <w:tabs>
          <w:tab w:val="num" w:pos="2880"/>
        </w:tabs>
        <w:ind w:left="2880" w:hanging="360"/>
      </w:pPr>
      <w:rPr>
        <w:rFonts w:ascii="Symbol" w:hAnsi="Symbol" w:hint="default"/>
      </w:rPr>
    </w:lvl>
    <w:lvl w:ilvl="4" w:tplc="79007750" w:tentative="1">
      <w:start w:val="1"/>
      <w:numFmt w:val="bullet"/>
      <w:lvlText w:val="o"/>
      <w:lvlJc w:val="left"/>
      <w:pPr>
        <w:tabs>
          <w:tab w:val="num" w:pos="3600"/>
        </w:tabs>
        <w:ind w:left="3600" w:hanging="360"/>
      </w:pPr>
      <w:rPr>
        <w:rFonts w:ascii="Courier New" w:hAnsi="Courier New" w:hint="default"/>
      </w:rPr>
    </w:lvl>
    <w:lvl w:ilvl="5" w:tplc="AC42D020" w:tentative="1">
      <w:start w:val="1"/>
      <w:numFmt w:val="bullet"/>
      <w:lvlText w:val=""/>
      <w:lvlJc w:val="left"/>
      <w:pPr>
        <w:tabs>
          <w:tab w:val="num" w:pos="4320"/>
        </w:tabs>
        <w:ind w:left="4320" w:hanging="360"/>
      </w:pPr>
      <w:rPr>
        <w:rFonts w:ascii="Wingdings" w:hAnsi="Wingdings" w:hint="default"/>
      </w:rPr>
    </w:lvl>
    <w:lvl w:ilvl="6" w:tplc="D2A47DB8" w:tentative="1">
      <w:start w:val="1"/>
      <w:numFmt w:val="bullet"/>
      <w:lvlText w:val=""/>
      <w:lvlJc w:val="left"/>
      <w:pPr>
        <w:tabs>
          <w:tab w:val="num" w:pos="5040"/>
        </w:tabs>
        <w:ind w:left="5040" w:hanging="360"/>
      </w:pPr>
      <w:rPr>
        <w:rFonts w:ascii="Symbol" w:hAnsi="Symbol" w:hint="default"/>
      </w:rPr>
    </w:lvl>
    <w:lvl w:ilvl="7" w:tplc="9FD2D78C" w:tentative="1">
      <w:start w:val="1"/>
      <w:numFmt w:val="bullet"/>
      <w:lvlText w:val="o"/>
      <w:lvlJc w:val="left"/>
      <w:pPr>
        <w:tabs>
          <w:tab w:val="num" w:pos="5760"/>
        </w:tabs>
        <w:ind w:left="5760" w:hanging="360"/>
      </w:pPr>
      <w:rPr>
        <w:rFonts w:ascii="Courier New" w:hAnsi="Courier New" w:hint="default"/>
      </w:rPr>
    </w:lvl>
    <w:lvl w:ilvl="8" w:tplc="A574F190"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FA8024E"/>
    <w:multiLevelType w:val="multilevel"/>
    <w:tmpl w:val="36B045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2" w15:restartNumberingAfterBreak="0">
    <w:nsid w:val="5FCB4379"/>
    <w:multiLevelType w:val="hybridMultilevel"/>
    <w:tmpl w:val="5FF6EB04"/>
    <w:lvl w:ilvl="0" w:tplc="25582D48">
      <w:start w:val="1"/>
      <w:numFmt w:val="upperLetter"/>
      <w:pStyle w:val="Recitals"/>
      <w:lvlText w:val="(%1)"/>
      <w:lvlJc w:val="left"/>
      <w:pPr>
        <w:tabs>
          <w:tab w:val="num" w:pos="567"/>
        </w:tabs>
        <w:ind w:left="0" w:firstLine="0"/>
      </w:pPr>
      <w:rPr>
        <w:rFonts w:hint="default"/>
      </w:rPr>
    </w:lvl>
    <w:lvl w:ilvl="1" w:tplc="A440C66C" w:tentative="1">
      <w:start w:val="1"/>
      <w:numFmt w:val="lowerLetter"/>
      <w:lvlText w:val="%2."/>
      <w:lvlJc w:val="left"/>
      <w:pPr>
        <w:tabs>
          <w:tab w:val="num" w:pos="1440"/>
        </w:tabs>
        <w:ind w:left="1440" w:hanging="360"/>
      </w:pPr>
    </w:lvl>
    <w:lvl w:ilvl="2" w:tplc="973C7912" w:tentative="1">
      <w:start w:val="1"/>
      <w:numFmt w:val="lowerRoman"/>
      <w:lvlText w:val="%3."/>
      <w:lvlJc w:val="right"/>
      <w:pPr>
        <w:tabs>
          <w:tab w:val="num" w:pos="2160"/>
        </w:tabs>
        <w:ind w:left="2160" w:hanging="180"/>
      </w:pPr>
    </w:lvl>
    <w:lvl w:ilvl="3" w:tplc="15326F18" w:tentative="1">
      <w:start w:val="1"/>
      <w:numFmt w:val="decimal"/>
      <w:lvlText w:val="%4."/>
      <w:lvlJc w:val="left"/>
      <w:pPr>
        <w:tabs>
          <w:tab w:val="num" w:pos="2880"/>
        </w:tabs>
        <w:ind w:left="2880" w:hanging="360"/>
      </w:pPr>
    </w:lvl>
    <w:lvl w:ilvl="4" w:tplc="89B2FEE0" w:tentative="1">
      <w:start w:val="1"/>
      <w:numFmt w:val="lowerLetter"/>
      <w:lvlText w:val="%5."/>
      <w:lvlJc w:val="left"/>
      <w:pPr>
        <w:tabs>
          <w:tab w:val="num" w:pos="3600"/>
        </w:tabs>
        <w:ind w:left="3600" w:hanging="360"/>
      </w:pPr>
    </w:lvl>
    <w:lvl w:ilvl="5" w:tplc="7C4AA768" w:tentative="1">
      <w:start w:val="1"/>
      <w:numFmt w:val="lowerRoman"/>
      <w:lvlText w:val="%6."/>
      <w:lvlJc w:val="right"/>
      <w:pPr>
        <w:tabs>
          <w:tab w:val="num" w:pos="4320"/>
        </w:tabs>
        <w:ind w:left="4320" w:hanging="180"/>
      </w:pPr>
    </w:lvl>
    <w:lvl w:ilvl="6" w:tplc="AD0C4348" w:tentative="1">
      <w:start w:val="1"/>
      <w:numFmt w:val="decimal"/>
      <w:lvlText w:val="%7."/>
      <w:lvlJc w:val="left"/>
      <w:pPr>
        <w:tabs>
          <w:tab w:val="num" w:pos="5040"/>
        </w:tabs>
        <w:ind w:left="5040" w:hanging="360"/>
      </w:pPr>
    </w:lvl>
    <w:lvl w:ilvl="7" w:tplc="A9DCF322" w:tentative="1">
      <w:start w:val="1"/>
      <w:numFmt w:val="lowerLetter"/>
      <w:lvlText w:val="%8."/>
      <w:lvlJc w:val="left"/>
      <w:pPr>
        <w:tabs>
          <w:tab w:val="num" w:pos="5760"/>
        </w:tabs>
        <w:ind w:left="5760" w:hanging="360"/>
      </w:pPr>
    </w:lvl>
    <w:lvl w:ilvl="8" w:tplc="FF1C5B2E" w:tentative="1">
      <w:start w:val="1"/>
      <w:numFmt w:val="lowerRoman"/>
      <w:lvlText w:val="%9."/>
      <w:lvlJc w:val="right"/>
      <w:pPr>
        <w:tabs>
          <w:tab w:val="num" w:pos="6480"/>
        </w:tabs>
        <w:ind w:left="6480" w:hanging="180"/>
      </w:pPr>
    </w:lvl>
  </w:abstractNum>
  <w:abstractNum w:abstractNumId="73" w15:restartNumberingAfterBreak="0">
    <w:nsid w:val="62215270"/>
    <w:multiLevelType w:val="singleLevel"/>
    <w:tmpl w:val="A64AF470"/>
    <w:lvl w:ilvl="0">
      <w:start w:val="1"/>
      <w:numFmt w:val="lowerRoman"/>
      <w:pStyle w:val="roman3"/>
      <w:lvlText w:val="(%1)"/>
      <w:lvlJc w:val="left"/>
      <w:pPr>
        <w:tabs>
          <w:tab w:val="num" w:pos="2041"/>
        </w:tabs>
        <w:ind w:left="1247" w:firstLine="0"/>
      </w:pPr>
      <w:rPr>
        <w:rFonts w:ascii="Trebuchet MS" w:hAnsi="Trebuchet MS" w:hint="default"/>
        <w:b/>
        <w:i w:val="0"/>
        <w:sz w:val="22"/>
        <w:szCs w:val="22"/>
      </w:rPr>
    </w:lvl>
  </w:abstractNum>
  <w:abstractNum w:abstractNumId="74" w15:restartNumberingAfterBreak="0">
    <w:nsid w:val="639F089F"/>
    <w:multiLevelType w:val="hybridMultilevel"/>
    <w:tmpl w:val="2CCC06CA"/>
    <w:lvl w:ilvl="0" w:tplc="13FC1384">
      <w:start w:val="1"/>
      <w:numFmt w:val="lowerLetter"/>
      <w:lvlText w:val="(%1)"/>
      <w:lvlJc w:val="left"/>
      <w:pPr>
        <w:tabs>
          <w:tab w:val="num" w:pos="735"/>
        </w:tabs>
        <w:ind w:left="735" w:hanging="375"/>
      </w:pPr>
      <w:rPr>
        <w:rFonts w:hint="default"/>
      </w:rPr>
    </w:lvl>
    <w:lvl w:ilvl="1" w:tplc="F0348020" w:tentative="1">
      <w:start w:val="1"/>
      <w:numFmt w:val="lowerLetter"/>
      <w:lvlText w:val="%2."/>
      <w:lvlJc w:val="left"/>
      <w:pPr>
        <w:tabs>
          <w:tab w:val="num" w:pos="1440"/>
        </w:tabs>
        <w:ind w:left="1440" w:hanging="360"/>
      </w:pPr>
    </w:lvl>
    <w:lvl w:ilvl="2" w:tplc="AEC8CDAE" w:tentative="1">
      <w:start w:val="1"/>
      <w:numFmt w:val="lowerRoman"/>
      <w:lvlText w:val="%3."/>
      <w:lvlJc w:val="right"/>
      <w:pPr>
        <w:tabs>
          <w:tab w:val="num" w:pos="2160"/>
        </w:tabs>
        <w:ind w:left="2160" w:hanging="180"/>
      </w:pPr>
    </w:lvl>
    <w:lvl w:ilvl="3" w:tplc="0A3C22D4" w:tentative="1">
      <w:start w:val="1"/>
      <w:numFmt w:val="decimal"/>
      <w:lvlText w:val="%4."/>
      <w:lvlJc w:val="left"/>
      <w:pPr>
        <w:tabs>
          <w:tab w:val="num" w:pos="2880"/>
        </w:tabs>
        <w:ind w:left="2880" w:hanging="360"/>
      </w:pPr>
    </w:lvl>
    <w:lvl w:ilvl="4" w:tplc="84A29A9C" w:tentative="1">
      <w:start w:val="1"/>
      <w:numFmt w:val="lowerLetter"/>
      <w:lvlText w:val="%5."/>
      <w:lvlJc w:val="left"/>
      <w:pPr>
        <w:tabs>
          <w:tab w:val="num" w:pos="3600"/>
        </w:tabs>
        <w:ind w:left="3600" w:hanging="360"/>
      </w:pPr>
    </w:lvl>
    <w:lvl w:ilvl="5" w:tplc="E2B2596E" w:tentative="1">
      <w:start w:val="1"/>
      <w:numFmt w:val="lowerRoman"/>
      <w:lvlText w:val="%6."/>
      <w:lvlJc w:val="right"/>
      <w:pPr>
        <w:tabs>
          <w:tab w:val="num" w:pos="4320"/>
        </w:tabs>
        <w:ind w:left="4320" w:hanging="180"/>
      </w:pPr>
    </w:lvl>
    <w:lvl w:ilvl="6" w:tplc="5950DD18" w:tentative="1">
      <w:start w:val="1"/>
      <w:numFmt w:val="decimal"/>
      <w:lvlText w:val="%7."/>
      <w:lvlJc w:val="left"/>
      <w:pPr>
        <w:tabs>
          <w:tab w:val="num" w:pos="5040"/>
        </w:tabs>
        <w:ind w:left="5040" w:hanging="360"/>
      </w:pPr>
    </w:lvl>
    <w:lvl w:ilvl="7" w:tplc="5EAC63B4" w:tentative="1">
      <w:start w:val="1"/>
      <w:numFmt w:val="lowerLetter"/>
      <w:lvlText w:val="%8."/>
      <w:lvlJc w:val="left"/>
      <w:pPr>
        <w:tabs>
          <w:tab w:val="num" w:pos="5760"/>
        </w:tabs>
        <w:ind w:left="5760" w:hanging="360"/>
      </w:pPr>
    </w:lvl>
    <w:lvl w:ilvl="8" w:tplc="8DCE9082" w:tentative="1">
      <w:start w:val="1"/>
      <w:numFmt w:val="lowerRoman"/>
      <w:lvlText w:val="%9."/>
      <w:lvlJc w:val="right"/>
      <w:pPr>
        <w:tabs>
          <w:tab w:val="num" w:pos="6480"/>
        </w:tabs>
        <w:ind w:left="6480" w:hanging="180"/>
      </w:pPr>
    </w:lvl>
  </w:abstractNum>
  <w:abstractNum w:abstractNumId="75" w15:restartNumberingAfterBreak="0">
    <w:nsid w:val="64C47EA1"/>
    <w:multiLevelType w:val="singleLevel"/>
    <w:tmpl w:val="74CAF97A"/>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76" w15:restartNumberingAfterBreak="0">
    <w:nsid w:val="68C226A7"/>
    <w:multiLevelType w:val="multilevel"/>
    <w:tmpl w:val="05A03212"/>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7" w15:restartNumberingAfterBreak="0">
    <w:nsid w:val="69437B08"/>
    <w:multiLevelType w:val="hybridMultilevel"/>
    <w:tmpl w:val="A0BA67DC"/>
    <w:lvl w:ilvl="0" w:tplc="6F12777C">
      <w:start w:val="1"/>
      <w:numFmt w:val="lowerRoman"/>
      <w:lvlText w:val="(%1)"/>
      <w:lvlJc w:val="left"/>
      <w:pPr>
        <w:ind w:left="1440" w:hanging="720"/>
      </w:pPr>
      <w:rPr>
        <w:rFonts w:hint="default"/>
        <w:b/>
      </w:rPr>
    </w:lvl>
    <w:lvl w:ilvl="1" w:tplc="712C1ADA" w:tentative="1">
      <w:start w:val="1"/>
      <w:numFmt w:val="lowerLetter"/>
      <w:lvlText w:val="%2."/>
      <w:lvlJc w:val="left"/>
      <w:pPr>
        <w:ind w:left="1800" w:hanging="360"/>
      </w:pPr>
    </w:lvl>
    <w:lvl w:ilvl="2" w:tplc="5E4E6F82" w:tentative="1">
      <w:start w:val="1"/>
      <w:numFmt w:val="lowerRoman"/>
      <w:lvlText w:val="%3."/>
      <w:lvlJc w:val="right"/>
      <w:pPr>
        <w:ind w:left="2520" w:hanging="180"/>
      </w:pPr>
    </w:lvl>
    <w:lvl w:ilvl="3" w:tplc="30F6AAC2" w:tentative="1">
      <w:start w:val="1"/>
      <w:numFmt w:val="decimal"/>
      <w:lvlText w:val="%4."/>
      <w:lvlJc w:val="left"/>
      <w:pPr>
        <w:ind w:left="3240" w:hanging="360"/>
      </w:pPr>
    </w:lvl>
    <w:lvl w:ilvl="4" w:tplc="56BCE312" w:tentative="1">
      <w:start w:val="1"/>
      <w:numFmt w:val="lowerLetter"/>
      <w:lvlText w:val="%5."/>
      <w:lvlJc w:val="left"/>
      <w:pPr>
        <w:ind w:left="3960" w:hanging="360"/>
      </w:pPr>
    </w:lvl>
    <w:lvl w:ilvl="5" w:tplc="E4C886FE" w:tentative="1">
      <w:start w:val="1"/>
      <w:numFmt w:val="lowerRoman"/>
      <w:lvlText w:val="%6."/>
      <w:lvlJc w:val="right"/>
      <w:pPr>
        <w:ind w:left="4680" w:hanging="180"/>
      </w:pPr>
    </w:lvl>
    <w:lvl w:ilvl="6" w:tplc="227A1BE0" w:tentative="1">
      <w:start w:val="1"/>
      <w:numFmt w:val="decimal"/>
      <w:lvlText w:val="%7."/>
      <w:lvlJc w:val="left"/>
      <w:pPr>
        <w:ind w:left="5400" w:hanging="360"/>
      </w:pPr>
    </w:lvl>
    <w:lvl w:ilvl="7" w:tplc="E2F68F2E" w:tentative="1">
      <w:start w:val="1"/>
      <w:numFmt w:val="lowerLetter"/>
      <w:lvlText w:val="%8."/>
      <w:lvlJc w:val="left"/>
      <w:pPr>
        <w:ind w:left="6120" w:hanging="360"/>
      </w:pPr>
    </w:lvl>
    <w:lvl w:ilvl="8" w:tplc="4142F4FE" w:tentative="1">
      <w:start w:val="1"/>
      <w:numFmt w:val="lowerRoman"/>
      <w:lvlText w:val="%9."/>
      <w:lvlJc w:val="right"/>
      <w:pPr>
        <w:ind w:left="6840" w:hanging="180"/>
      </w:pPr>
    </w:lvl>
  </w:abstractNum>
  <w:abstractNum w:abstractNumId="78" w15:restartNumberingAfterBreak="0">
    <w:nsid w:val="6A7F67AA"/>
    <w:multiLevelType w:val="hybridMultilevel"/>
    <w:tmpl w:val="59C2CE64"/>
    <w:lvl w:ilvl="0" w:tplc="8FD8D5C8">
      <w:start w:val="1"/>
      <w:numFmt w:val="upperLetter"/>
      <w:pStyle w:val="UCAlpha3"/>
      <w:lvlText w:val="%1."/>
      <w:lvlJc w:val="left"/>
      <w:pPr>
        <w:tabs>
          <w:tab w:val="num" w:pos="2041"/>
        </w:tabs>
        <w:ind w:left="1247" w:firstLine="0"/>
      </w:pPr>
      <w:rPr>
        <w:rFonts w:ascii="Tahoma" w:hAnsi="Tahoma" w:hint="default"/>
        <w:b/>
        <w:i w:val="0"/>
        <w:sz w:val="20"/>
      </w:rPr>
    </w:lvl>
    <w:lvl w:ilvl="1" w:tplc="D2DCF7B0" w:tentative="1">
      <w:start w:val="1"/>
      <w:numFmt w:val="lowerLetter"/>
      <w:lvlText w:val="%2."/>
      <w:lvlJc w:val="left"/>
      <w:pPr>
        <w:tabs>
          <w:tab w:val="num" w:pos="1440"/>
        </w:tabs>
        <w:ind w:left="1440" w:hanging="360"/>
      </w:pPr>
    </w:lvl>
    <w:lvl w:ilvl="2" w:tplc="B436F62C" w:tentative="1">
      <w:start w:val="1"/>
      <w:numFmt w:val="lowerRoman"/>
      <w:lvlText w:val="%3."/>
      <w:lvlJc w:val="right"/>
      <w:pPr>
        <w:tabs>
          <w:tab w:val="num" w:pos="2160"/>
        </w:tabs>
        <w:ind w:left="2160" w:hanging="180"/>
      </w:pPr>
    </w:lvl>
    <w:lvl w:ilvl="3" w:tplc="BEE87E1E" w:tentative="1">
      <w:start w:val="1"/>
      <w:numFmt w:val="decimal"/>
      <w:lvlText w:val="%4."/>
      <w:lvlJc w:val="left"/>
      <w:pPr>
        <w:tabs>
          <w:tab w:val="num" w:pos="2880"/>
        </w:tabs>
        <w:ind w:left="2880" w:hanging="360"/>
      </w:pPr>
    </w:lvl>
    <w:lvl w:ilvl="4" w:tplc="DD300F50" w:tentative="1">
      <w:start w:val="1"/>
      <w:numFmt w:val="lowerLetter"/>
      <w:lvlText w:val="%5."/>
      <w:lvlJc w:val="left"/>
      <w:pPr>
        <w:tabs>
          <w:tab w:val="num" w:pos="3600"/>
        </w:tabs>
        <w:ind w:left="3600" w:hanging="360"/>
      </w:pPr>
    </w:lvl>
    <w:lvl w:ilvl="5" w:tplc="E348BF4C" w:tentative="1">
      <w:start w:val="1"/>
      <w:numFmt w:val="lowerRoman"/>
      <w:lvlText w:val="%6."/>
      <w:lvlJc w:val="right"/>
      <w:pPr>
        <w:tabs>
          <w:tab w:val="num" w:pos="4320"/>
        </w:tabs>
        <w:ind w:left="4320" w:hanging="180"/>
      </w:pPr>
    </w:lvl>
    <w:lvl w:ilvl="6" w:tplc="389E7410" w:tentative="1">
      <w:start w:val="1"/>
      <w:numFmt w:val="decimal"/>
      <w:lvlText w:val="%7."/>
      <w:lvlJc w:val="left"/>
      <w:pPr>
        <w:tabs>
          <w:tab w:val="num" w:pos="5040"/>
        </w:tabs>
        <w:ind w:left="5040" w:hanging="360"/>
      </w:pPr>
    </w:lvl>
    <w:lvl w:ilvl="7" w:tplc="2BF493DE" w:tentative="1">
      <w:start w:val="1"/>
      <w:numFmt w:val="lowerLetter"/>
      <w:lvlText w:val="%8."/>
      <w:lvlJc w:val="left"/>
      <w:pPr>
        <w:tabs>
          <w:tab w:val="num" w:pos="5760"/>
        </w:tabs>
        <w:ind w:left="5760" w:hanging="360"/>
      </w:pPr>
    </w:lvl>
    <w:lvl w:ilvl="8" w:tplc="57945040" w:tentative="1">
      <w:start w:val="1"/>
      <w:numFmt w:val="lowerRoman"/>
      <w:lvlText w:val="%9."/>
      <w:lvlJc w:val="right"/>
      <w:pPr>
        <w:tabs>
          <w:tab w:val="num" w:pos="6480"/>
        </w:tabs>
        <w:ind w:left="6480" w:hanging="180"/>
      </w:pPr>
    </w:lvl>
  </w:abstractNum>
  <w:abstractNum w:abstractNumId="79" w15:restartNumberingAfterBreak="0">
    <w:nsid w:val="6B502D22"/>
    <w:multiLevelType w:val="hybridMultilevel"/>
    <w:tmpl w:val="FD8452FE"/>
    <w:lvl w:ilvl="0" w:tplc="3DE293B2">
      <w:start w:val="27"/>
      <w:numFmt w:val="lowerLetter"/>
      <w:pStyle w:val="doublealpha"/>
      <w:lvlText w:val="(%1)"/>
      <w:lvlJc w:val="left"/>
      <w:pPr>
        <w:tabs>
          <w:tab w:val="num" w:pos="567"/>
        </w:tabs>
        <w:ind w:left="0" w:firstLine="0"/>
      </w:pPr>
      <w:rPr>
        <w:rFonts w:ascii="Tahoma" w:hAnsi="Tahoma" w:hint="default"/>
        <w:b w:val="0"/>
        <w:i w:val="0"/>
        <w:sz w:val="20"/>
      </w:rPr>
    </w:lvl>
    <w:lvl w:ilvl="1" w:tplc="80B86FE0" w:tentative="1">
      <w:start w:val="1"/>
      <w:numFmt w:val="lowerLetter"/>
      <w:lvlText w:val="%2."/>
      <w:lvlJc w:val="left"/>
      <w:pPr>
        <w:tabs>
          <w:tab w:val="num" w:pos="1440"/>
        </w:tabs>
        <w:ind w:left="1440" w:hanging="360"/>
      </w:pPr>
    </w:lvl>
    <w:lvl w:ilvl="2" w:tplc="5A9C8E9E" w:tentative="1">
      <w:start w:val="1"/>
      <w:numFmt w:val="lowerRoman"/>
      <w:lvlText w:val="%3."/>
      <w:lvlJc w:val="right"/>
      <w:pPr>
        <w:tabs>
          <w:tab w:val="num" w:pos="2160"/>
        </w:tabs>
        <w:ind w:left="2160" w:hanging="180"/>
      </w:pPr>
    </w:lvl>
    <w:lvl w:ilvl="3" w:tplc="BA68A15C" w:tentative="1">
      <w:start w:val="1"/>
      <w:numFmt w:val="decimal"/>
      <w:lvlText w:val="%4."/>
      <w:lvlJc w:val="left"/>
      <w:pPr>
        <w:tabs>
          <w:tab w:val="num" w:pos="2880"/>
        </w:tabs>
        <w:ind w:left="2880" w:hanging="360"/>
      </w:pPr>
    </w:lvl>
    <w:lvl w:ilvl="4" w:tplc="B80AC588" w:tentative="1">
      <w:start w:val="1"/>
      <w:numFmt w:val="lowerLetter"/>
      <w:lvlText w:val="%5."/>
      <w:lvlJc w:val="left"/>
      <w:pPr>
        <w:tabs>
          <w:tab w:val="num" w:pos="3600"/>
        </w:tabs>
        <w:ind w:left="3600" w:hanging="360"/>
      </w:pPr>
    </w:lvl>
    <w:lvl w:ilvl="5" w:tplc="ACDC063C" w:tentative="1">
      <w:start w:val="1"/>
      <w:numFmt w:val="lowerRoman"/>
      <w:lvlText w:val="%6."/>
      <w:lvlJc w:val="right"/>
      <w:pPr>
        <w:tabs>
          <w:tab w:val="num" w:pos="4320"/>
        </w:tabs>
        <w:ind w:left="4320" w:hanging="180"/>
      </w:pPr>
    </w:lvl>
    <w:lvl w:ilvl="6" w:tplc="716229B0" w:tentative="1">
      <w:start w:val="1"/>
      <w:numFmt w:val="decimal"/>
      <w:lvlText w:val="%7."/>
      <w:lvlJc w:val="left"/>
      <w:pPr>
        <w:tabs>
          <w:tab w:val="num" w:pos="5040"/>
        </w:tabs>
        <w:ind w:left="5040" w:hanging="360"/>
      </w:pPr>
    </w:lvl>
    <w:lvl w:ilvl="7" w:tplc="C428E582" w:tentative="1">
      <w:start w:val="1"/>
      <w:numFmt w:val="lowerLetter"/>
      <w:lvlText w:val="%8."/>
      <w:lvlJc w:val="left"/>
      <w:pPr>
        <w:tabs>
          <w:tab w:val="num" w:pos="5760"/>
        </w:tabs>
        <w:ind w:left="5760" w:hanging="360"/>
      </w:pPr>
    </w:lvl>
    <w:lvl w:ilvl="8" w:tplc="35D6A974" w:tentative="1">
      <w:start w:val="1"/>
      <w:numFmt w:val="lowerRoman"/>
      <w:lvlText w:val="%9."/>
      <w:lvlJc w:val="right"/>
      <w:pPr>
        <w:tabs>
          <w:tab w:val="num" w:pos="6480"/>
        </w:tabs>
        <w:ind w:left="6480" w:hanging="180"/>
      </w:pPr>
    </w:lvl>
  </w:abstractNum>
  <w:abstractNum w:abstractNumId="80" w15:restartNumberingAfterBreak="0">
    <w:nsid w:val="6BEA4D3C"/>
    <w:multiLevelType w:val="hybridMultilevel"/>
    <w:tmpl w:val="A6FED128"/>
    <w:lvl w:ilvl="0" w:tplc="044E8D86">
      <w:start w:val="1"/>
      <w:numFmt w:val="upperLetter"/>
      <w:pStyle w:val="UCAlpha6"/>
      <w:lvlText w:val="%1."/>
      <w:lvlJc w:val="left"/>
      <w:pPr>
        <w:tabs>
          <w:tab w:val="num" w:pos="3969"/>
        </w:tabs>
        <w:ind w:left="3289" w:firstLine="0"/>
      </w:pPr>
      <w:rPr>
        <w:rFonts w:ascii="Tahoma" w:hAnsi="Tahoma" w:hint="default"/>
        <w:b/>
        <w:i w:val="0"/>
        <w:sz w:val="20"/>
      </w:rPr>
    </w:lvl>
    <w:lvl w:ilvl="1" w:tplc="B4082C72" w:tentative="1">
      <w:start w:val="1"/>
      <w:numFmt w:val="lowerLetter"/>
      <w:lvlText w:val="%2."/>
      <w:lvlJc w:val="left"/>
      <w:pPr>
        <w:tabs>
          <w:tab w:val="num" w:pos="1440"/>
        </w:tabs>
        <w:ind w:left="1440" w:hanging="360"/>
      </w:pPr>
    </w:lvl>
    <w:lvl w:ilvl="2" w:tplc="68CA6858" w:tentative="1">
      <w:start w:val="1"/>
      <w:numFmt w:val="lowerRoman"/>
      <w:lvlText w:val="%3."/>
      <w:lvlJc w:val="right"/>
      <w:pPr>
        <w:tabs>
          <w:tab w:val="num" w:pos="2160"/>
        </w:tabs>
        <w:ind w:left="2160" w:hanging="180"/>
      </w:pPr>
    </w:lvl>
    <w:lvl w:ilvl="3" w:tplc="8F763BC8" w:tentative="1">
      <w:start w:val="1"/>
      <w:numFmt w:val="decimal"/>
      <w:lvlText w:val="%4."/>
      <w:lvlJc w:val="left"/>
      <w:pPr>
        <w:tabs>
          <w:tab w:val="num" w:pos="2880"/>
        </w:tabs>
        <w:ind w:left="2880" w:hanging="360"/>
      </w:pPr>
    </w:lvl>
    <w:lvl w:ilvl="4" w:tplc="B95CAB7C" w:tentative="1">
      <w:start w:val="1"/>
      <w:numFmt w:val="lowerLetter"/>
      <w:lvlText w:val="%5."/>
      <w:lvlJc w:val="left"/>
      <w:pPr>
        <w:tabs>
          <w:tab w:val="num" w:pos="3600"/>
        </w:tabs>
        <w:ind w:left="3600" w:hanging="360"/>
      </w:pPr>
    </w:lvl>
    <w:lvl w:ilvl="5" w:tplc="36803F2C" w:tentative="1">
      <w:start w:val="1"/>
      <w:numFmt w:val="lowerRoman"/>
      <w:lvlText w:val="%6."/>
      <w:lvlJc w:val="right"/>
      <w:pPr>
        <w:tabs>
          <w:tab w:val="num" w:pos="4320"/>
        </w:tabs>
        <w:ind w:left="4320" w:hanging="180"/>
      </w:pPr>
    </w:lvl>
    <w:lvl w:ilvl="6" w:tplc="F222C8E4" w:tentative="1">
      <w:start w:val="1"/>
      <w:numFmt w:val="decimal"/>
      <w:lvlText w:val="%7."/>
      <w:lvlJc w:val="left"/>
      <w:pPr>
        <w:tabs>
          <w:tab w:val="num" w:pos="5040"/>
        </w:tabs>
        <w:ind w:left="5040" w:hanging="360"/>
      </w:pPr>
    </w:lvl>
    <w:lvl w:ilvl="7" w:tplc="6708F43C" w:tentative="1">
      <w:start w:val="1"/>
      <w:numFmt w:val="lowerLetter"/>
      <w:lvlText w:val="%8."/>
      <w:lvlJc w:val="left"/>
      <w:pPr>
        <w:tabs>
          <w:tab w:val="num" w:pos="5760"/>
        </w:tabs>
        <w:ind w:left="5760" w:hanging="360"/>
      </w:pPr>
    </w:lvl>
    <w:lvl w:ilvl="8" w:tplc="39A82FC4" w:tentative="1">
      <w:start w:val="1"/>
      <w:numFmt w:val="lowerRoman"/>
      <w:lvlText w:val="%9."/>
      <w:lvlJc w:val="right"/>
      <w:pPr>
        <w:tabs>
          <w:tab w:val="num" w:pos="6480"/>
        </w:tabs>
        <w:ind w:left="6480" w:hanging="180"/>
      </w:pPr>
    </w:lvl>
  </w:abstractNum>
  <w:abstractNum w:abstractNumId="81" w15:restartNumberingAfterBreak="0">
    <w:nsid w:val="6C5255B9"/>
    <w:multiLevelType w:val="singleLevel"/>
    <w:tmpl w:val="F6EE9936"/>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82" w15:restartNumberingAfterBreak="0">
    <w:nsid w:val="6CE313F7"/>
    <w:multiLevelType w:val="hybridMultilevel"/>
    <w:tmpl w:val="437411A4"/>
    <w:lvl w:ilvl="0" w:tplc="F8D23190">
      <w:start w:val="1"/>
      <w:numFmt w:val="lowerLetter"/>
      <w:lvlText w:val="%1)"/>
      <w:lvlJc w:val="left"/>
      <w:pPr>
        <w:ind w:left="1080" w:hanging="360"/>
      </w:pPr>
      <w:rPr>
        <w:rFonts w:hint="default"/>
        <w:b/>
      </w:rPr>
    </w:lvl>
    <w:lvl w:ilvl="1" w:tplc="D20A79C0" w:tentative="1">
      <w:start w:val="1"/>
      <w:numFmt w:val="lowerLetter"/>
      <w:lvlText w:val="%2."/>
      <w:lvlJc w:val="left"/>
      <w:pPr>
        <w:ind w:left="1800" w:hanging="360"/>
      </w:pPr>
    </w:lvl>
    <w:lvl w:ilvl="2" w:tplc="3D80D414" w:tentative="1">
      <w:start w:val="1"/>
      <w:numFmt w:val="lowerRoman"/>
      <w:lvlText w:val="%3."/>
      <w:lvlJc w:val="right"/>
      <w:pPr>
        <w:ind w:left="2520" w:hanging="180"/>
      </w:pPr>
    </w:lvl>
    <w:lvl w:ilvl="3" w:tplc="88F22E44" w:tentative="1">
      <w:start w:val="1"/>
      <w:numFmt w:val="decimal"/>
      <w:lvlText w:val="%4."/>
      <w:lvlJc w:val="left"/>
      <w:pPr>
        <w:ind w:left="3240" w:hanging="360"/>
      </w:pPr>
    </w:lvl>
    <w:lvl w:ilvl="4" w:tplc="3C34E552" w:tentative="1">
      <w:start w:val="1"/>
      <w:numFmt w:val="lowerLetter"/>
      <w:lvlText w:val="%5."/>
      <w:lvlJc w:val="left"/>
      <w:pPr>
        <w:ind w:left="3960" w:hanging="360"/>
      </w:pPr>
    </w:lvl>
    <w:lvl w:ilvl="5" w:tplc="270ECD0E" w:tentative="1">
      <w:start w:val="1"/>
      <w:numFmt w:val="lowerRoman"/>
      <w:lvlText w:val="%6."/>
      <w:lvlJc w:val="right"/>
      <w:pPr>
        <w:ind w:left="4680" w:hanging="180"/>
      </w:pPr>
    </w:lvl>
    <w:lvl w:ilvl="6" w:tplc="1A42BCBC" w:tentative="1">
      <w:start w:val="1"/>
      <w:numFmt w:val="decimal"/>
      <w:lvlText w:val="%7."/>
      <w:lvlJc w:val="left"/>
      <w:pPr>
        <w:ind w:left="5400" w:hanging="360"/>
      </w:pPr>
    </w:lvl>
    <w:lvl w:ilvl="7" w:tplc="FFE6C612" w:tentative="1">
      <w:start w:val="1"/>
      <w:numFmt w:val="lowerLetter"/>
      <w:lvlText w:val="%8."/>
      <w:lvlJc w:val="left"/>
      <w:pPr>
        <w:ind w:left="6120" w:hanging="360"/>
      </w:pPr>
    </w:lvl>
    <w:lvl w:ilvl="8" w:tplc="3790E7DE" w:tentative="1">
      <w:start w:val="1"/>
      <w:numFmt w:val="lowerRoman"/>
      <w:lvlText w:val="%9."/>
      <w:lvlJc w:val="right"/>
      <w:pPr>
        <w:ind w:left="6840" w:hanging="180"/>
      </w:pPr>
    </w:lvl>
  </w:abstractNum>
  <w:abstractNum w:abstractNumId="83" w15:restartNumberingAfterBreak="0">
    <w:nsid w:val="6F9B4DD5"/>
    <w:multiLevelType w:val="hybridMultilevel"/>
    <w:tmpl w:val="AE00C7F8"/>
    <w:lvl w:ilvl="0" w:tplc="091CCD0C">
      <w:start w:val="1"/>
      <w:numFmt w:val="bullet"/>
      <w:pStyle w:val="dashbullet6"/>
      <w:lvlText w:val=""/>
      <w:lvlJc w:val="left"/>
      <w:pPr>
        <w:tabs>
          <w:tab w:val="num" w:pos="3969"/>
        </w:tabs>
        <w:ind w:left="3969" w:hanging="680"/>
      </w:pPr>
      <w:rPr>
        <w:rFonts w:ascii="Symbol" w:hAnsi="Symbol" w:hint="default"/>
        <w:color w:val="000058"/>
      </w:rPr>
    </w:lvl>
    <w:lvl w:ilvl="1" w:tplc="EF0AE02C" w:tentative="1">
      <w:start w:val="1"/>
      <w:numFmt w:val="bullet"/>
      <w:lvlText w:val="o"/>
      <w:lvlJc w:val="left"/>
      <w:pPr>
        <w:tabs>
          <w:tab w:val="num" w:pos="1440"/>
        </w:tabs>
        <w:ind w:left="1440" w:hanging="360"/>
      </w:pPr>
      <w:rPr>
        <w:rFonts w:ascii="Courier New" w:hAnsi="Courier New" w:hint="default"/>
      </w:rPr>
    </w:lvl>
    <w:lvl w:ilvl="2" w:tplc="AC5E0FCE" w:tentative="1">
      <w:start w:val="1"/>
      <w:numFmt w:val="bullet"/>
      <w:lvlText w:val=""/>
      <w:lvlJc w:val="left"/>
      <w:pPr>
        <w:tabs>
          <w:tab w:val="num" w:pos="2160"/>
        </w:tabs>
        <w:ind w:left="2160" w:hanging="360"/>
      </w:pPr>
      <w:rPr>
        <w:rFonts w:ascii="Wingdings" w:hAnsi="Wingdings" w:hint="default"/>
      </w:rPr>
    </w:lvl>
    <w:lvl w:ilvl="3" w:tplc="D5D00D12" w:tentative="1">
      <w:start w:val="1"/>
      <w:numFmt w:val="bullet"/>
      <w:lvlText w:val=""/>
      <w:lvlJc w:val="left"/>
      <w:pPr>
        <w:tabs>
          <w:tab w:val="num" w:pos="2880"/>
        </w:tabs>
        <w:ind w:left="2880" w:hanging="360"/>
      </w:pPr>
      <w:rPr>
        <w:rFonts w:ascii="Symbol" w:hAnsi="Symbol" w:hint="default"/>
      </w:rPr>
    </w:lvl>
    <w:lvl w:ilvl="4" w:tplc="BBEE1404" w:tentative="1">
      <w:start w:val="1"/>
      <w:numFmt w:val="bullet"/>
      <w:lvlText w:val="o"/>
      <w:lvlJc w:val="left"/>
      <w:pPr>
        <w:tabs>
          <w:tab w:val="num" w:pos="3600"/>
        </w:tabs>
        <w:ind w:left="3600" w:hanging="360"/>
      </w:pPr>
      <w:rPr>
        <w:rFonts w:ascii="Courier New" w:hAnsi="Courier New" w:hint="default"/>
      </w:rPr>
    </w:lvl>
    <w:lvl w:ilvl="5" w:tplc="54AA4EE0" w:tentative="1">
      <w:start w:val="1"/>
      <w:numFmt w:val="bullet"/>
      <w:lvlText w:val=""/>
      <w:lvlJc w:val="left"/>
      <w:pPr>
        <w:tabs>
          <w:tab w:val="num" w:pos="4320"/>
        </w:tabs>
        <w:ind w:left="4320" w:hanging="360"/>
      </w:pPr>
      <w:rPr>
        <w:rFonts w:ascii="Wingdings" w:hAnsi="Wingdings" w:hint="default"/>
      </w:rPr>
    </w:lvl>
    <w:lvl w:ilvl="6" w:tplc="6ECC2AE4" w:tentative="1">
      <w:start w:val="1"/>
      <w:numFmt w:val="bullet"/>
      <w:lvlText w:val=""/>
      <w:lvlJc w:val="left"/>
      <w:pPr>
        <w:tabs>
          <w:tab w:val="num" w:pos="5040"/>
        </w:tabs>
        <w:ind w:left="5040" w:hanging="360"/>
      </w:pPr>
      <w:rPr>
        <w:rFonts w:ascii="Symbol" w:hAnsi="Symbol" w:hint="default"/>
      </w:rPr>
    </w:lvl>
    <w:lvl w:ilvl="7" w:tplc="CBCCE6EA" w:tentative="1">
      <w:start w:val="1"/>
      <w:numFmt w:val="bullet"/>
      <w:lvlText w:val="o"/>
      <w:lvlJc w:val="left"/>
      <w:pPr>
        <w:tabs>
          <w:tab w:val="num" w:pos="5760"/>
        </w:tabs>
        <w:ind w:left="5760" w:hanging="360"/>
      </w:pPr>
      <w:rPr>
        <w:rFonts w:ascii="Courier New" w:hAnsi="Courier New" w:hint="default"/>
      </w:rPr>
    </w:lvl>
    <w:lvl w:ilvl="8" w:tplc="5D8AE4F0"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FFA23F4"/>
    <w:multiLevelType w:val="hybridMultilevel"/>
    <w:tmpl w:val="E846782E"/>
    <w:lvl w:ilvl="0" w:tplc="7ABE6F4E">
      <w:start w:val="1"/>
      <w:numFmt w:val="lowerRoman"/>
      <w:lvlText w:val="(%1)"/>
      <w:lvlJc w:val="left"/>
      <w:pPr>
        <w:ind w:left="1440" w:hanging="720"/>
      </w:pPr>
      <w:rPr>
        <w:rFonts w:hint="default"/>
        <w:b/>
      </w:rPr>
    </w:lvl>
    <w:lvl w:ilvl="1" w:tplc="970E5D94" w:tentative="1">
      <w:start w:val="1"/>
      <w:numFmt w:val="lowerLetter"/>
      <w:lvlText w:val="%2."/>
      <w:lvlJc w:val="left"/>
      <w:pPr>
        <w:ind w:left="1800" w:hanging="360"/>
      </w:pPr>
    </w:lvl>
    <w:lvl w:ilvl="2" w:tplc="6E729AEA" w:tentative="1">
      <w:start w:val="1"/>
      <w:numFmt w:val="lowerRoman"/>
      <w:lvlText w:val="%3."/>
      <w:lvlJc w:val="right"/>
      <w:pPr>
        <w:ind w:left="2520" w:hanging="180"/>
      </w:pPr>
    </w:lvl>
    <w:lvl w:ilvl="3" w:tplc="A072BFCE" w:tentative="1">
      <w:start w:val="1"/>
      <w:numFmt w:val="decimal"/>
      <w:lvlText w:val="%4."/>
      <w:lvlJc w:val="left"/>
      <w:pPr>
        <w:ind w:left="3240" w:hanging="360"/>
      </w:pPr>
    </w:lvl>
    <w:lvl w:ilvl="4" w:tplc="E9366020" w:tentative="1">
      <w:start w:val="1"/>
      <w:numFmt w:val="lowerLetter"/>
      <w:lvlText w:val="%5."/>
      <w:lvlJc w:val="left"/>
      <w:pPr>
        <w:ind w:left="3960" w:hanging="360"/>
      </w:pPr>
    </w:lvl>
    <w:lvl w:ilvl="5" w:tplc="3D72A17A" w:tentative="1">
      <w:start w:val="1"/>
      <w:numFmt w:val="lowerRoman"/>
      <w:lvlText w:val="%6."/>
      <w:lvlJc w:val="right"/>
      <w:pPr>
        <w:ind w:left="4680" w:hanging="180"/>
      </w:pPr>
    </w:lvl>
    <w:lvl w:ilvl="6" w:tplc="68143256" w:tentative="1">
      <w:start w:val="1"/>
      <w:numFmt w:val="decimal"/>
      <w:lvlText w:val="%7."/>
      <w:lvlJc w:val="left"/>
      <w:pPr>
        <w:ind w:left="5400" w:hanging="360"/>
      </w:pPr>
    </w:lvl>
    <w:lvl w:ilvl="7" w:tplc="923C87EA" w:tentative="1">
      <w:start w:val="1"/>
      <w:numFmt w:val="lowerLetter"/>
      <w:lvlText w:val="%8."/>
      <w:lvlJc w:val="left"/>
      <w:pPr>
        <w:ind w:left="6120" w:hanging="360"/>
      </w:pPr>
    </w:lvl>
    <w:lvl w:ilvl="8" w:tplc="B972E6D0" w:tentative="1">
      <w:start w:val="1"/>
      <w:numFmt w:val="lowerRoman"/>
      <w:lvlText w:val="%9."/>
      <w:lvlJc w:val="right"/>
      <w:pPr>
        <w:ind w:left="6840" w:hanging="180"/>
      </w:pPr>
    </w:lvl>
  </w:abstractNum>
  <w:abstractNum w:abstractNumId="85" w15:restartNumberingAfterBreak="0">
    <w:nsid w:val="7169173D"/>
    <w:multiLevelType w:val="singleLevel"/>
    <w:tmpl w:val="36908D22"/>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86" w15:restartNumberingAfterBreak="0">
    <w:nsid w:val="73455C00"/>
    <w:multiLevelType w:val="singleLevel"/>
    <w:tmpl w:val="89420DFE"/>
    <w:lvl w:ilvl="0">
      <w:start w:val="1"/>
      <w:numFmt w:val="lowerRoman"/>
      <w:pStyle w:val="roman5"/>
      <w:lvlText w:val="(%1)"/>
      <w:lvlJc w:val="left"/>
      <w:pPr>
        <w:tabs>
          <w:tab w:val="num" w:pos="3442"/>
        </w:tabs>
        <w:ind w:left="2722" w:firstLine="0"/>
      </w:pPr>
      <w:rPr>
        <w:rFonts w:ascii="Trebuchet MS" w:hAnsi="Trebuchet MS" w:hint="default"/>
        <w:b/>
        <w:bCs/>
        <w:i w:val="0"/>
        <w:sz w:val="22"/>
        <w:szCs w:val="22"/>
      </w:rPr>
    </w:lvl>
  </w:abstractNum>
  <w:abstractNum w:abstractNumId="87" w15:restartNumberingAfterBreak="0">
    <w:nsid w:val="75A623FA"/>
    <w:multiLevelType w:val="hybridMultilevel"/>
    <w:tmpl w:val="27C87EC0"/>
    <w:lvl w:ilvl="0" w:tplc="1A966378">
      <w:start w:val="1"/>
      <w:numFmt w:val="bullet"/>
      <w:pStyle w:val="dashbullet1"/>
      <w:lvlText w:val=""/>
      <w:lvlJc w:val="left"/>
      <w:pPr>
        <w:tabs>
          <w:tab w:val="num" w:pos="567"/>
        </w:tabs>
        <w:ind w:left="567" w:hanging="567"/>
      </w:pPr>
      <w:rPr>
        <w:rFonts w:ascii="Symbol" w:hAnsi="Symbol" w:hint="default"/>
        <w:color w:val="000058"/>
      </w:rPr>
    </w:lvl>
    <w:lvl w:ilvl="1" w:tplc="8C06422E" w:tentative="1">
      <w:start w:val="1"/>
      <w:numFmt w:val="bullet"/>
      <w:lvlText w:val="o"/>
      <w:lvlJc w:val="left"/>
      <w:pPr>
        <w:tabs>
          <w:tab w:val="num" w:pos="1440"/>
        </w:tabs>
        <w:ind w:left="1440" w:hanging="360"/>
      </w:pPr>
      <w:rPr>
        <w:rFonts w:ascii="Courier New" w:hAnsi="Courier New" w:hint="default"/>
      </w:rPr>
    </w:lvl>
    <w:lvl w:ilvl="2" w:tplc="3CC822F6" w:tentative="1">
      <w:start w:val="1"/>
      <w:numFmt w:val="bullet"/>
      <w:lvlText w:val=""/>
      <w:lvlJc w:val="left"/>
      <w:pPr>
        <w:tabs>
          <w:tab w:val="num" w:pos="2160"/>
        </w:tabs>
        <w:ind w:left="2160" w:hanging="360"/>
      </w:pPr>
      <w:rPr>
        <w:rFonts w:ascii="Wingdings" w:hAnsi="Wingdings" w:hint="default"/>
      </w:rPr>
    </w:lvl>
    <w:lvl w:ilvl="3" w:tplc="78502328" w:tentative="1">
      <w:start w:val="1"/>
      <w:numFmt w:val="bullet"/>
      <w:lvlText w:val=""/>
      <w:lvlJc w:val="left"/>
      <w:pPr>
        <w:tabs>
          <w:tab w:val="num" w:pos="2880"/>
        </w:tabs>
        <w:ind w:left="2880" w:hanging="360"/>
      </w:pPr>
      <w:rPr>
        <w:rFonts w:ascii="Symbol" w:hAnsi="Symbol" w:hint="default"/>
      </w:rPr>
    </w:lvl>
    <w:lvl w:ilvl="4" w:tplc="04B6231E" w:tentative="1">
      <w:start w:val="1"/>
      <w:numFmt w:val="bullet"/>
      <w:lvlText w:val="o"/>
      <w:lvlJc w:val="left"/>
      <w:pPr>
        <w:tabs>
          <w:tab w:val="num" w:pos="3600"/>
        </w:tabs>
        <w:ind w:left="3600" w:hanging="360"/>
      </w:pPr>
      <w:rPr>
        <w:rFonts w:ascii="Courier New" w:hAnsi="Courier New" w:hint="default"/>
      </w:rPr>
    </w:lvl>
    <w:lvl w:ilvl="5" w:tplc="7758DA76" w:tentative="1">
      <w:start w:val="1"/>
      <w:numFmt w:val="bullet"/>
      <w:lvlText w:val=""/>
      <w:lvlJc w:val="left"/>
      <w:pPr>
        <w:tabs>
          <w:tab w:val="num" w:pos="4320"/>
        </w:tabs>
        <w:ind w:left="4320" w:hanging="360"/>
      </w:pPr>
      <w:rPr>
        <w:rFonts w:ascii="Wingdings" w:hAnsi="Wingdings" w:hint="default"/>
      </w:rPr>
    </w:lvl>
    <w:lvl w:ilvl="6" w:tplc="6E88E262" w:tentative="1">
      <w:start w:val="1"/>
      <w:numFmt w:val="bullet"/>
      <w:lvlText w:val=""/>
      <w:lvlJc w:val="left"/>
      <w:pPr>
        <w:tabs>
          <w:tab w:val="num" w:pos="5040"/>
        </w:tabs>
        <w:ind w:left="5040" w:hanging="360"/>
      </w:pPr>
      <w:rPr>
        <w:rFonts w:ascii="Symbol" w:hAnsi="Symbol" w:hint="default"/>
      </w:rPr>
    </w:lvl>
    <w:lvl w:ilvl="7" w:tplc="72A48550" w:tentative="1">
      <w:start w:val="1"/>
      <w:numFmt w:val="bullet"/>
      <w:lvlText w:val="o"/>
      <w:lvlJc w:val="left"/>
      <w:pPr>
        <w:tabs>
          <w:tab w:val="num" w:pos="5760"/>
        </w:tabs>
        <w:ind w:left="5760" w:hanging="360"/>
      </w:pPr>
      <w:rPr>
        <w:rFonts w:ascii="Courier New" w:hAnsi="Courier New" w:hint="default"/>
      </w:rPr>
    </w:lvl>
    <w:lvl w:ilvl="8" w:tplc="C22CAB44"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60F7386"/>
    <w:multiLevelType w:val="hybridMultilevel"/>
    <w:tmpl w:val="5D4CA920"/>
    <w:lvl w:ilvl="0" w:tplc="2E3C43C4">
      <w:start w:val="1"/>
      <w:numFmt w:val="lowerLetter"/>
      <w:lvlText w:val="%1)"/>
      <w:lvlJc w:val="left"/>
      <w:pPr>
        <w:ind w:left="1800" w:hanging="360"/>
      </w:pPr>
      <w:rPr>
        <w:rFonts w:hint="default"/>
      </w:rPr>
    </w:lvl>
    <w:lvl w:ilvl="1" w:tplc="0DB09AD0" w:tentative="1">
      <w:start w:val="1"/>
      <w:numFmt w:val="lowerLetter"/>
      <w:lvlText w:val="%2."/>
      <w:lvlJc w:val="left"/>
      <w:pPr>
        <w:ind w:left="2520" w:hanging="360"/>
      </w:pPr>
    </w:lvl>
    <w:lvl w:ilvl="2" w:tplc="82186042" w:tentative="1">
      <w:start w:val="1"/>
      <w:numFmt w:val="lowerRoman"/>
      <w:lvlText w:val="%3."/>
      <w:lvlJc w:val="right"/>
      <w:pPr>
        <w:ind w:left="3240" w:hanging="180"/>
      </w:pPr>
    </w:lvl>
    <w:lvl w:ilvl="3" w:tplc="2E4C90CE" w:tentative="1">
      <w:start w:val="1"/>
      <w:numFmt w:val="decimal"/>
      <w:lvlText w:val="%4."/>
      <w:lvlJc w:val="left"/>
      <w:pPr>
        <w:ind w:left="3960" w:hanging="360"/>
      </w:pPr>
    </w:lvl>
    <w:lvl w:ilvl="4" w:tplc="AF68CDB4" w:tentative="1">
      <w:start w:val="1"/>
      <w:numFmt w:val="lowerLetter"/>
      <w:lvlText w:val="%5."/>
      <w:lvlJc w:val="left"/>
      <w:pPr>
        <w:ind w:left="4680" w:hanging="360"/>
      </w:pPr>
    </w:lvl>
    <w:lvl w:ilvl="5" w:tplc="F99C956E" w:tentative="1">
      <w:start w:val="1"/>
      <w:numFmt w:val="lowerRoman"/>
      <w:lvlText w:val="%6."/>
      <w:lvlJc w:val="right"/>
      <w:pPr>
        <w:ind w:left="5400" w:hanging="180"/>
      </w:pPr>
    </w:lvl>
    <w:lvl w:ilvl="6" w:tplc="3D10204A" w:tentative="1">
      <w:start w:val="1"/>
      <w:numFmt w:val="decimal"/>
      <w:lvlText w:val="%7."/>
      <w:lvlJc w:val="left"/>
      <w:pPr>
        <w:ind w:left="6120" w:hanging="360"/>
      </w:pPr>
    </w:lvl>
    <w:lvl w:ilvl="7" w:tplc="26BE8C42" w:tentative="1">
      <w:start w:val="1"/>
      <w:numFmt w:val="lowerLetter"/>
      <w:lvlText w:val="%8."/>
      <w:lvlJc w:val="left"/>
      <w:pPr>
        <w:ind w:left="6840" w:hanging="360"/>
      </w:pPr>
    </w:lvl>
    <w:lvl w:ilvl="8" w:tplc="552036DE" w:tentative="1">
      <w:start w:val="1"/>
      <w:numFmt w:val="lowerRoman"/>
      <w:lvlText w:val="%9."/>
      <w:lvlJc w:val="right"/>
      <w:pPr>
        <w:ind w:left="7560" w:hanging="180"/>
      </w:pPr>
    </w:lvl>
  </w:abstractNum>
  <w:abstractNum w:abstractNumId="89" w15:restartNumberingAfterBreak="0">
    <w:nsid w:val="768231CC"/>
    <w:multiLevelType w:val="multilevel"/>
    <w:tmpl w:val="D7067B12"/>
    <w:lvl w:ilvl="0">
      <w:start w:val="7"/>
      <w:numFmt w:val="decimal"/>
      <w:lvlText w:val="%1."/>
      <w:lvlJc w:val="left"/>
      <w:pPr>
        <w:ind w:left="450" w:hanging="450"/>
      </w:pPr>
      <w:rPr>
        <w:rFonts w:hint="default"/>
        <w:color w:val="FFFFFF" w:themeColor="background1"/>
      </w:rPr>
    </w:lvl>
    <w:lvl w:ilvl="1">
      <w:start w:val="1"/>
      <w:numFmt w:val="decimal"/>
      <w:lvlText w:val="%1.%2."/>
      <w:lvlJc w:val="left"/>
      <w:pPr>
        <w:tabs>
          <w:tab w:val="num" w:pos="1134"/>
        </w:tabs>
        <w:ind w:left="720" w:hanging="720"/>
      </w:pPr>
      <w:rPr>
        <w:rFonts w:hint="default"/>
      </w:rPr>
    </w:lvl>
    <w:lvl w:ilvl="2">
      <w:start w:val="1"/>
      <w:numFmt w:val="decimal"/>
      <w:lvlText w:val="%1.%2.%3."/>
      <w:lvlJc w:val="left"/>
      <w:pPr>
        <w:tabs>
          <w:tab w:val="num" w:pos="1134"/>
        </w:tabs>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0" w15:restartNumberingAfterBreak="0">
    <w:nsid w:val="78257A82"/>
    <w:multiLevelType w:val="hybridMultilevel"/>
    <w:tmpl w:val="2D186F18"/>
    <w:lvl w:ilvl="0" w:tplc="461AB378">
      <w:start w:val="1"/>
      <w:numFmt w:val="bullet"/>
      <w:pStyle w:val="bullet1"/>
      <w:lvlText w:val=""/>
      <w:lvlJc w:val="left"/>
      <w:pPr>
        <w:tabs>
          <w:tab w:val="num" w:pos="567"/>
        </w:tabs>
        <w:ind w:left="567" w:hanging="567"/>
      </w:pPr>
      <w:rPr>
        <w:rFonts w:ascii="Symbol" w:hAnsi="Symbol" w:hint="default"/>
      </w:rPr>
    </w:lvl>
    <w:lvl w:ilvl="1" w:tplc="ADB6CB54" w:tentative="1">
      <w:start w:val="1"/>
      <w:numFmt w:val="bullet"/>
      <w:lvlText w:val="o"/>
      <w:lvlJc w:val="left"/>
      <w:pPr>
        <w:tabs>
          <w:tab w:val="num" w:pos="1440"/>
        </w:tabs>
        <w:ind w:left="1440" w:hanging="360"/>
      </w:pPr>
      <w:rPr>
        <w:rFonts w:ascii="Courier New" w:hAnsi="Courier New" w:hint="default"/>
      </w:rPr>
    </w:lvl>
    <w:lvl w:ilvl="2" w:tplc="CE96FA5C" w:tentative="1">
      <w:start w:val="1"/>
      <w:numFmt w:val="bullet"/>
      <w:lvlText w:val=""/>
      <w:lvlJc w:val="left"/>
      <w:pPr>
        <w:tabs>
          <w:tab w:val="num" w:pos="2160"/>
        </w:tabs>
        <w:ind w:left="2160" w:hanging="360"/>
      </w:pPr>
      <w:rPr>
        <w:rFonts w:ascii="Wingdings" w:hAnsi="Wingdings" w:hint="default"/>
      </w:rPr>
    </w:lvl>
    <w:lvl w:ilvl="3" w:tplc="3D0ED00A" w:tentative="1">
      <w:start w:val="1"/>
      <w:numFmt w:val="bullet"/>
      <w:lvlText w:val=""/>
      <w:lvlJc w:val="left"/>
      <w:pPr>
        <w:tabs>
          <w:tab w:val="num" w:pos="2880"/>
        </w:tabs>
        <w:ind w:left="2880" w:hanging="360"/>
      </w:pPr>
      <w:rPr>
        <w:rFonts w:ascii="Symbol" w:hAnsi="Symbol" w:hint="default"/>
      </w:rPr>
    </w:lvl>
    <w:lvl w:ilvl="4" w:tplc="B20E3B12" w:tentative="1">
      <w:start w:val="1"/>
      <w:numFmt w:val="bullet"/>
      <w:lvlText w:val="o"/>
      <w:lvlJc w:val="left"/>
      <w:pPr>
        <w:tabs>
          <w:tab w:val="num" w:pos="3600"/>
        </w:tabs>
        <w:ind w:left="3600" w:hanging="360"/>
      </w:pPr>
      <w:rPr>
        <w:rFonts w:ascii="Courier New" w:hAnsi="Courier New" w:hint="default"/>
      </w:rPr>
    </w:lvl>
    <w:lvl w:ilvl="5" w:tplc="7102DA84" w:tentative="1">
      <w:start w:val="1"/>
      <w:numFmt w:val="bullet"/>
      <w:lvlText w:val=""/>
      <w:lvlJc w:val="left"/>
      <w:pPr>
        <w:tabs>
          <w:tab w:val="num" w:pos="4320"/>
        </w:tabs>
        <w:ind w:left="4320" w:hanging="360"/>
      </w:pPr>
      <w:rPr>
        <w:rFonts w:ascii="Wingdings" w:hAnsi="Wingdings" w:hint="default"/>
      </w:rPr>
    </w:lvl>
    <w:lvl w:ilvl="6" w:tplc="A3301232" w:tentative="1">
      <w:start w:val="1"/>
      <w:numFmt w:val="bullet"/>
      <w:lvlText w:val=""/>
      <w:lvlJc w:val="left"/>
      <w:pPr>
        <w:tabs>
          <w:tab w:val="num" w:pos="5040"/>
        </w:tabs>
        <w:ind w:left="5040" w:hanging="360"/>
      </w:pPr>
      <w:rPr>
        <w:rFonts w:ascii="Symbol" w:hAnsi="Symbol" w:hint="default"/>
      </w:rPr>
    </w:lvl>
    <w:lvl w:ilvl="7" w:tplc="6FA48594" w:tentative="1">
      <w:start w:val="1"/>
      <w:numFmt w:val="bullet"/>
      <w:lvlText w:val="o"/>
      <w:lvlJc w:val="left"/>
      <w:pPr>
        <w:tabs>
          <w:tab w:val="num" w:pos="5760"/>
        </w:tabs>
        <w:ind w:left="5760" w:hanging="360"/>
      </w:pPr>
      <w:rPr>
        <w:rFonts w:ascii="Courier New" w:hAnsi="Courier New" w:hint="default"/>
      </w:rPr>
    </w:lvl>
    <w:lvl w:ilvl="8" w:tplc="08501EBC"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85A5B88"/>
    <w:multiLevelType w:val="singleLevel"/>
    <w:tmpl w:val="623032B6"/>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92" w15:restartNumberingAfterBreak="0">
    <w:nsid w:val="7BDB446A"/>
    <w:multiLevelType w:val="multilevel"/>
    <w:tmpl w:val="5B0087B2"/>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93" w15:restartNumberingAfterBreak="0">
    <w:nsid w:val="7D075381"/>
    <w:multiLevelType w:val="hybridMultilevel"/>
    <w:tmpl w:val="3244CA0C"/>
    <w:lvl w:ilvl="0" w:tplc="8DA4545A">
      <w:start w:val="1"/>
      <w:numFmt w:val="bullet"/>
      <w:pStyle w:val="dashbullet2"/>
      <w:lvlText w:val=""/>
      <w:lvlJc w:val="left"/>
      <w:pPr>
        <w:tabs>
          <w:tab w:val="num" w:pos="1247"/>
        </w:tabs>
        <w:ind w:left="1247" w:hanging="680"/>
      </w:pPr>
      <w:rPr>
        <w:rFonts w:ascii="Symbol" w:hAnsi="Symbol" w:hint="default"/>
        <w:color w:val="000058"/>
      </w:rPr>
    </w:lvl>
    <w:lvl w:ilvl="1" w:tplc="81342B66" w:tentative="1">
      <w:start w:val="1"/>
      <w:numFmt w:val="bullet"/>
      <w:lvlText w:val="o"/>
      <w:lvlJc w:val="left"/>
      <w:pPr>
        <w:tabs>
          <w:tab w:val="num" w:pos="1440"/>
        </w:tabs>
        <w:ind w:left="1440" w:hanging="360"/>
      </w:pPr>
      <w:rPr>
        <w:rFonts w:ascii="Courier New" w:hAnsi="Courier New" w:hint="default"/>
      </w:rPr>
    </w:lvl>
    <w:lvl w:ilvl="2" w:tplc="30BCF1B8" w:tentative="1">
      <w:start w:val="1"/>
      <w:numFmt w:val="bullet"/>
      <w:lvlText w:val=""/>
      <w:lvlJc w:val="left"/>
      <w:pPr>
        <w:tabs>
          <w:tab w:val="num" w:pos="2160"/>
        </w:tabs>
        <w:ind w:left="2160" w:hanging="360"/>
      </w:pPr>
      <w:rPr>
        <w:rFonts w:ascii="Wingdings" w:hAnsi="Wingdings" w:hint="default"/>
      </w:rPr>
    </w:lvl>
    <w:lvl w:ilvl="3" w:tplc="A1FE375C" w:tentative="1">
      <w:start w:val="1"/>
      <w:numFmt w:val="bullet"/>
      <w:lvlText w:val=""/>
      <w:lvlJc w:val="left"/>
      <w:pPr>
        <w:tabs>
          <w:tab w:val="num" w:pos="2880"/>
        </w:tabs>
        <w:ind w:left="2880" w:hanging="360"/>
      </w:pPr>
      <w:rPr>
        <w:rFonts w:ascii="Symbol" w:hAnsi="Symbol" w:hint="default"/>
      </w:rPr>
    </w:lvl>
    <w:lvl w:ilvl="4" w:tplc="1A6865B4" w:tentative="1">
      <w:start w:val="1"/>
      <w:numFmt w:val="bullet"/>
      <w:lvlText w:val="o"/>
      <w:lvlJc w:val="left"/>
      <w:pPr>
        <w:tabs>
          <w:tab w:val="num" w:pos="3600"/>
        </w:tabs>
        <w:ind w:left="3600" w:hanging="360"/>
      </w:pPr>
      <w:rPr>
        <w:rFonts w:ascii="Courier New" w:hAnsi="Courier New" w:hint="default"/>
      </w:rPr>
    </w:lvl>
    <w:lvl w:ilvl="5" w:tplc="449EBAF6" w:tentative="1">
      <w:start w:val="1"/>
      <w:numFmt w:val="bullet"/>
      <w:lvlText w:val=""/>
      <w:lvlJc w:val="left"/>
      <w:pPr>
        <w:tabs>
          <w:tab w:val="num" w:pos="4320"/>
        </w:tabs>
        <w:ind w:left="4320" w:hanging="360"/>
      </w:pPr>
      <w:rPr>
        <w:rFonts w:ascii="Wingdings" w:hAnsi="Wingdings" w:hint="default"/>
      </w:rPr>
    </w:lvl>
    <w:lvl w:ilvl="6" w:tplc="1EFE6C88" w:tentative="1">
      <w:start w:val="1"/>
      <w:numFmt w:val="bullet"/>
      <w:lvlText w:val=""/>
      <w:lvlJc w:val="left"/>
      <w:pPr>
        <w:tabs>
          <w:tab w:val="num" w:pos="5040"/>
        </w:tabs>
        <w:ind w:left="5040" w:hanging="360"/>
      </w:pPr>
      <w:rPr>
        <w:rFonts w:ascii="Symbol" w:hAnsi="Symbol" w:hint="default"/>
      </w:rPr>
    </w:lvl>
    <w:lvl w:ilvl="7" w:tplc="2E9A34FC" w:tentative="1">
      <w:start w:val="1"/>
      <w:numFmt w:val="bullet"/>
      <w:lvlText w:val="o"/>
      <w:lvlJc w:val="left"/>
      <w:pPr>
        <w:tabs>
          <w:tab w:val="num" w:pos="5760"/>
        </w:tabs>
        <w:ind w:left="5760" w:hanging="360"/>
      </w:pPr>
      <w:rPr>
        <w:rFonts w:ascii="Courier New" w:hAnsi="Courier New" w:hint="default"/>
      </w:rPr>
    </w:lvl>
    <w:lvl w:ilvl="8" w:tplc="25E2A366"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D667A9B"/>
    <w:multiLevelType w:val="hybridMultilevel"/>
    <w:tmpl w:val="E4CE3A36"/>
    <w:lvl w:ilvl="0" w:tplc="FB34C0B0">
      <w:start w:val="1"/>
      <w:numFmt w:val="bullet"/>
      <w:pStyle w:val="dashbullet5"/>
      <w:lvlText w:val=""/>
      <w:lvlJc w:val="left"/>
      <w:pPr>
        <w:tabs>
          <w:tab w:val="num" w:pos="3289"/>
        </w:tabs>
        <w:ind w:left="3289" w:hanging="567"/>
      </w:pPr>
      <w:rPr>
        <w:rFonts w:ascii="Symbol" w:hAnsi="Symbol" w:hint="default"/>
        <w:color w:val="000058"/>
      </w:rPr>
    </w:lvl>
    <w:lvl w:ilvl="1" w:tplc="D510476A" w:tentative="1">
      <w:start w:val="1"/>
      <w:numFmt w:val="bullet"/>
      <w:lvlText w:val="o"/>
      <w:lvlJc w:val="left"/>
      <w:pPr>
        <w:tabs>
          <w:tab w:val="num" w:pos="1440"/>
        </w:tabs>
        <w:ind w:left="1440" w:hanging="360"/>
      </w:pPr>
      <w:rPr>
        <w:rFonts w:ascii="Courier New" w:hAnsi="Courier New" w:hint="default"/>
      </w:rPr>
    </w:lvl>
    <w:lvl w:ilvl="2" w:tplc="085C266A" w:tentative="1">
      <w:start w:val="1"/>
      <w:numFmt w:val="bullet"/>
      <w:lvlText w:val=""/>
      <w:lvlJc w:val="left"/>
      <w:pPr>
        <w:tabs>
          <w:tab w:val="num" w:pos="2160"/>
        </w:tabs>
        <w:ind w:left="2160" w:hanging="360"/>
      </w:pPr>
      <w:rPr>
        <w:rFonts w:ascii="Wingdings" w:hAnsi="Wingdings" w:hint="default"/>
      </w:rPr>
    </w:lvl>
    <w:lvl w:ilvl="3" w:tplc="02B2CA4E" w:tentative="1">
      <w:start w:val="1"/>
      <w:numFmt w:val="bullet"/>
      <w:lvlText w:val=""/>
      <w:lvlJc w:val="left"/>
      <w:pPr>
        <w:tabs>
          <w:tab w:val="num" w:pos="2880"/>
        </w:tabs>
        <w:ind w:left="2880" w:hanging="360"/>
      </w:pPr>
      <w:rPr>
        <w:rFonts w:ascii="Symbol" w:hAnsi="Symbol" w:hint="default"/>
      </w:rPr>
    </w:lvl>
    <w:lvl w:ilvl="4" w:tplc="C5E0D266" w:tentative="1">
      <w:start w:val="1"/>
      <w:numFmt w:val="bullet"/>
      <w:lvlText w:val="o"/>
      <w:lvlJc w:val="left"/>
      <w:pPr>
        <w:tabs>
          <w:tab w:val="num" w:pos="3600"/>
        </w:tabs>
        <w:ind w:left="3600" w:hanging="360"/>
      </w:pPr>
      <w:rPr>
        <w:rFonts w:ascii="Courier New" w:hAnsi="Courier New" w:hint="default"/>
      </w:rPr>
    </w:lvl>
    <w:lvl w:ilvl="5" w:tplc="1C5200FA" w:tentative="1">
      <w:start w:val="1"/>
      <w:numFmt w:val="bullet"/>
      <w:lvlText w:val=""/>
      <w:lvlJc w:val="left"/>
      <w:pPr>
        <w:tabs>
          <w:tab w:val="num" w:pos="4320"/>
        </w:tabs>
        <w:ind w:left="4320" w:hanging="360"/>
      </w:pPr>
      <w:rPr>
        <w:rFonts w:ascii="Wingdings" w:hAnsi="Wingdings" w:hint="default"/>
      </w:rPr>
    </w:lvl>
    <w:lvl w:ilvl="6" w:tplc="C80C0592" w:tentative="1">
      <w:start w:val="1"/>
      <w:numFmt w:val="bullet"/>
      <w:lvlText w:val=""/>
      <w:lvlJc w:val="left"/>
      <w:pPr>
        <w:tabs>
          <w:tab w:val="num" w:pos="5040"/>
        </w:tabs>
        <w:ind w:left="5040" w:hanging="360"/>
      </w:pPr>
      <w:rPr>
        <w:rFonts w:ascii="Symbol" w:hAnsi="Symbol" w:hint="default"/>
      </w:rPr>
    </w:lvl>
    <w:lvl w:ilvl="7" w:tplc="10FE5DD0" w:tentative="1">
      <w:start w:val="1"/>
      <w:numFmt w:val="bullet"/>
      <w:lvlText w:val="o"/>
      <w:lvlJc w:val="left"/>
      <w:pPr>
        <w:tabs>
          <w:tab w:val="num" w:pos="5760"/>
        </w:tabs>
        <w:ind w:left="5760" w:hanging="360"/>
      </w:pPr>
      <w:rPr>
        <w:rFonts w:ascii="Courier New" w:hAnsi="Courier New" w:hint="default"/>
      </w:rPr>
    </w:lvl>
    <w:lvl w:ilvl="8" w:tplc="79648B9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73"/>
  </w:num>
  <w:num w:numId="4">
    <w:abstractNumId w:val="86"/>
  </w:num>
  <w:num w:numId="5">
    <w:abstractNumId w:val="73"/>
    <w:lvlOverride w:ilvl="0">
      <w:startOverride w:val="1"/>
    </w:lvlOverride>
  </w:num>
  <w:num w:numId="6">
    <w:abstractNumId w:val="62"/>
  </w:num>
  <w:num w:numId="7">
    <w:abstractNumId w:val="85"/>
  </w:num>
  <w:num w:numId="8">
    <w:abstractNumId w:val="36"/>
  </w:num>
  <w:num w:numId="9">
    <w:abstractNumId w:val="20"/>
  </w:num>
  <w:num w:numId="10">
    <w:abstractNumId w:val="60"/>
  </w:num>
  <w:num w:numId="11">
    <w:abstractNumId w:val="42"/>
  </w:num>
  <w:num w:numId="12">
    <w:abstractNumId w:val="92"/>
  </w:num>
  <w:num w:numId="13">
    <w:abstractNumId w:val="90"/>
  </w:num>
  <w:num w:numId="14">
    <w:abstractNumId w:val="23"/>
  </w:num>
  <w:num w:numId="15">
    <w:abstractNumId w:val="59"/>
  </w:num>
  <w:num w:numId="16">
    <w:abstractNumId w:val="63"/>
  </w:num>
  <w:num w:numId="17">
    <w:abstractNumId w:val="61"/>
  </w:num>
  <w:num w:numId="18">
    <w:abstractNumId w:val="19"/>
  </w:num>
  <w:num w:numId="19">
    <w:abstractNumId w:val="87"/>
  </w:num>
  <w:num w:numId="20">
    <w:abstractNumId w:val="93"/>
  </w:num>
  <w:num w:numId="21">
    <w:abstractNumId w:val="68"/>
  </w:num>
  <w:num w:numId="22">
    <w:abstractNumId w:val="50"/>
  </w:num>
  <w:num w:numId="23">
    <w:abstractNumId w:val="94"/>
  </w:num>
  <w:num w:numId="24">
    <w:abstractNumId w:val="83"/>
  </w:num>
  <w:num w:numId="25">
    <w:abstractNumId w:val="79"/>
  </w:num>
  <w:num w:numId="26">
    <w:abstractNumId w:val="16"/>
  </w:num>
  <w:num w:numId="27">
    <w:abstractNumId w:val="14"/>
  </w:num>
  <w:num w:numId="28">
    <w:abstractNumId w:val="72"/>
  </w:num>
  <w:num w:numId="29">
    <w:abstractNumId w:val="67"/>
  </w:num>
  <w:num w:numId="30">
    <w:abstractNumId w:val="91"/>
  </w:num>
  <w:num w:numId="31">
    <w:abstractNumId w:val="73"/>
  </w:num>
  <w:num w:numId="32">
    <w:abstractNumId w:val="65"/>
  </w:num>
  <w:num w:numId="33">
    <w:abstractNumId w:val="86"/>
  </w:num>
  <w:num w:numId="34">
    <w:abstractNumId w:val="81"/>
  </w:num>
  <w:num w:numId="35">
    <w:abstractNumId w:val="15"/>
  </w:num>
  <w:num w:numId="36">
    <w:abstractNumId w:val="30"/>
  </w:num>
  <w:num w:numId="37">
    <w:abstractNumId w:val="70"/>
  </w:num>
  <w:num w:numId="38">
    <w:abstractNumId w:val="75"/>
  </w:num>
  <w:num w:numId="39">
    <w:abstractNumId w:val="10"/>
  </w:num>
  <w:num w:numId="40">
    <w:abstractNumId w:val="37"/>
  </w:num>
  <w:num w:numId="41">
    <w:abstractNumId w:val="78"/>
  </w:num>
  <w:num w:numId="42">
    <w:abstractNumId w:val="29"/>
  </w:num>
  <w:num w:numId="43">
    <w:abstractNumId w:val="48"/>
  </w:num>
  <w:num w:numId="44">
    <w:abstractNumId w:val="80"/>
  </w:num>
  <w:num w:numId="45">
    <w:abstractNumId w:val="28"/>
  </w:num>
  <w:num w:numId="46">
    <w:abstractNumId w:val="64"/>
  </w:num>
  <w:num w:numId="47">
    <w:abstractNumId w:val="20"/>
    <w:lvlOverride w:ilvl="0">
      <w:startOverride w:val="1"/>
    </w:lvlOverride>
  </w:num>
  <w:num w:numId="48">
    <w:abstractNumId w:val="20"/>
    <w:lvlOverride w:ilvl="0">
      <w:startOverride w:val="1"/>
    </w:lvlOverride>
  </w:num>
  <w:num w:numId="49">
    <w:abstractNumId w:val="31"/>
  </w:num>
  <w:num w:numId="50">
    <w:abstractNumId w:val="54"/>
  </w:num>
  <w:num w:numId="51">
    <w:abstractNumId w:val="66"/>
  </w:num>
  <w:num w:numId="52">
    <w:abstractNumId w:val="49"/>
  </w:num>
  <w:num w:numId="53">
    <w:abstractNumId w:val="0"/>
  </w:num>
  <w:num w:numId="54">
    <w:abstractNumId w:val="16"/>
  </w:num>
  <w:num w:numId="55">
    <w:abstractNumId w:val="16"/>
  </w:num>
  <w:num w:numId="56">
    <w:abstractNumId w:val="74"/>
  </w:num>
  <w:num w:numId="57">
    <w:abstractNumId w:val="71"/>
  </w:num>
  <w:num w:numId="58">
    <w:abstractNumId w:val="25"/>
  </w:num>
  <w:num w:numId="59">
    <w:abstractNumId w:val="47"/>
  </w:num>
  <w:num w:numId="60">
    <w:abstractNumId w:val="13"/>
  </w:num>
  <w:num w:numId="61">
    <w:abstractNumId w:val="58"/>
  </w:num>
  <w:num w:numId="62">
    <w:abstractNumId w:val="56"/>
  </w:num>
  <w:num w:numId="63">
    <w:abstractNumId w:val="53"/>
  </w:num>
  <w:num w:numId="64">
    <w:abstractNumId w:val="76"/>
  </w:num>
  <w:num w:numId="65">
    <w:abstractNumId w:val="18"/>
  </w:num>
  <w:num w:numId="66">
    <w:abstractNumId w:val="38"/>
  </w:num>
  <w:num w:numId="67">
    <w:abstractNumId w:val="35"/>
  </w:num>
  <w:num w:numId="68">
    <w:abstractNumId w:val="33"/>
  </w:num>
  <w:num w:numId="69">
    <w:abstractNumId w:val="51"/>
  </w:num>
  <w:num w:numId="70">
    <w:abstractNumId w:val="12"/>
  </w:num>
  <w:num w:numId="71">
    <w:abstractNumId w:val="57"/>
  </w:num>
  <w:num w:numId="72">
    <w:abstractNumId w:val="41"/>
  </w:num>
  <w:num w:numId="73">
    <w:abstractNumId w:val="40"/>
  </w:num>
  <w:num w:numId="74">
    <w:abstractNumId w:val="34"/>
  </w:num>
  <w:num w:numId="75">
    <w:abstractNumId w:val="88"/>
  </w:num>
  <w:num w:numId="76">
    <w:abstractNumId w:val="44"/>
  </w:num>
  <w:num w:numId="77">
    <w:abstractNumId w:val="21"/>
  </w:num>
  <w:num w:numId="78">
    <w:abstractNumId w:val="84"/>
  </w:num>
  <w:num w:numId="79">
    <w:abstractNumId w:val="17"/>
  </w:num>
  <w:num w:numId="80">
    <w:abstractNumId w:val="22"/>
  </w:num>
  <w:num w:numId="81">
    <w:abstractNumId w:val="77"/>
  </w:num>
  <w:num w:numId="82">
    <w:abstractNumId w:val="43"/>
  </w:num>
  <w:num w:numId="83">
    <w:abstractNumId w:val="55"/>
  </w:num>
  <w:num w:numId="84">
    <w:abstractNumId w:val="82"/>
  </w:num>
  <w:num w:numId="85">
    <w:abstractNumId w:val="26"/>
  </w:num>
  <w:num w:numId="86">
    <w:abstractNumId w:val="27"/>
  </w:num>
  <w:num w:numId="87">
    <w:abstractNumId w:val="46"/>
  </w:num>
  <w:num w:numId="88">
    <w:abstractNumId w:val="52"/>
  </w:num>
  <w:num w:numId="89">
    <w:abstractNumId w:val="69"/>
  </w:num>
  <w:num w:numId="90">
    <w:abstractNumId w:val="39"/>
  </w:num>
  <w:num w:numId="91">
    <w:abstractNumId w:val="11"/>
  </w:num>
  <w:num w:numId="92">
    <w:abstractNumId w:val="32"/>
  </w:num>
  <w:num w:numId="93">
    <w:abstractNumId w:val="24"/>
  </w:num>
  <w:num w:numId="94">
    <w:abstractNumId w:val="45"/>
  </w:num>
  <w:num w:numId="95">
    <w:abstractNumId w:val="89"/>
  </w:num>
  <w:num w:numId="96">
    <w:abstractNumId w:val="16"/>
  </w:num>
  <w:num w:numId="97">
    <w:abstractNumId w:val="16"/>
  </w:num>
  <w:numIdMacAtCleanup w:val="9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ória Vidal Serrano">
    <w15:presenceInfo w15:providerId="AD" w15:userId="S::vitoria.serrano@ldr.com.br::c225f6aa-f154-477f-83df-8663efe0b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s-CL" w:vendorID="64" w:dllVersion="0" w:nlCheck="1" w:checkStyle="0"/>
  <w:activeWritingStyle w:appName="MSWord" w:lang="es-ES_tradnl" w:vendorID="64" w:dllVersion="0" w:nlCheck="1" w:checkStyle="0"/>
  <w:activeWritingStyle w:appName="MSWord" w:lang="es-CL"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6" w:nlCheck="1" w:checkStyle="0"/>
  <w:activeWritingStyle w:appName="MSWord" w:lang="es-CO" w:vendorID="64" w:dllVersion="6" w:nlCheck="1" w:checkStyle="0"/>
  <w:activeWritingStyle w:appName="MSWord" w:lang="es-CR" w:vendorID="64" w:dllVersion="6" w:nlCheck="1" w:checkStyle="0"/>
  <w:activeWritingStyle w:appName="MSWord" w:lang="es-MX" w:vendorID="64" w:dllVersion="6" w:nlCheck="1" w:checkStyle="0"/>
  <w:activeWritingStyle w:appName="MSWord" w:lang="es-ES" w:vendorID="64" w:dllVersion="0" w:nlCheck="1" w:checkStyle="0"/>
  <w:activeWritingStyle w:appName="MSWord" w:lang="es-CO" w:vendorID="64" w:dllVersion="0" w:nlCheck="1" w:checkStyle="0"/>
  <w:activeWritingStyle w:appName="MSWord" w:lang="es-CR" w:vendorID="64" w:dllVersion="0" w:nlCheck="1" w:checkStyle="0"/>
  <w:activeWritingStyle w:appName="MSWord" w:lang="es-MX"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1208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21E"/>
    <w:rsid w:val="00001FD8"/>
    <w:rsid w:val="0000765E"/>
    <w:rsid w:val="00007C46"/>
    <w:rsid w:val="00007E92"/>
    <w:rsid w:val="0001290C"/>
    <w:rsid w:val="00014186"/>
    <w:rsid w:val="000164CF"/>
    <w:rsid w:val="00020785"/>
    <w:rsid w:val="00021E03"/>
    <w:rsid w:val="000252A8"/>
    <w:rsid w:val="000268F8"/>
    <w:rsid w:val="00027B8A"/>
    <w:rsid w:val="0003036C"/>
    <w:rsid w:val="000321D1"/>
    <w:rsid w:val="0003529A"/>
    <w:rsid w:val="00037A3F"/>
    <w:rsid w:val="00042157"/>
    <w:rsid w:val="00042C08"/>
    <w:rsid w:val="000437C8"/>
    <w:rsid w:val="0004682D"/>
    <w:rsid w:val="00051274"/>
    <w:rsid w:val="00054CC6"/>
    <w:rsid w:val="00061E30"/>
    <w:rsid w:val="0006539A"/>
    <w:rsid w:val="00066673"/>
    <w:rsid w:val="00070116"/>
    <w:rsid w:val="00073C8E"/>
    <w:rsid w:val="0007400E"/>
    <w:rsid w:val="00075E63"/>
    <w:rsid w:val="00077A63"/>
    <w:rsid w:val="000834C2"/>
    <w:rsid w:val="00084C86"/>
    <w:rsid w:val="0008663C"/>
    <w:rsid w:val="000866ED"/>
    <w:rsid w:val="00086EC7"/>
    <w:rsid w:val="00090E3C"/>
    <w:rsid w:val="00091E5F"/>
    <w:rsid w:val="000926A3"/>
    <w:rsid w:val="00093F03"/>
    <w:rsid w:val="00095B23"/>
    <w:rsid w:val="00097BBF"/>
    <w:rsid w:val="000A18DF"/>
    <w:rsid w:val="000A2743"/>
    <w:rsid w:val="000A54D1"/>
    <w:rsid w:val="000A5EEE"/>
    <w:rsid w:val="000A783D"/>
    <w:rsid w:val="000B22F9"/>
    <w:rsid w:val="000B2B87"/>
    <w:rsid w:val="000B2D48"/>
    <w:rsid w:val="000B2DB5"/>
    <w:rsid w:val="000B37C2"/>
    <w:rsid w:val="000B4FD1"/>
    <w:rsid w:val="000C1B4C"/>
    <w:rsid w:val="000C3686"/>
    <w:rsid w:val="000C77BE"/>
    <w:rsid w:val="000C7D4D"/>
    <w:rsid w:val="000D0ED5"/>
    <w:rsid w:val="000D2FB1"/>
    <w:rsid w:val="000D38DB"/>
    <w:rsid w:val="000D6747"/>
    <w:rsid w:val="000D69C7"/>
    <w:rsid w:val="000D7518"/>
    <w:rsid w:val="000E11C5"/>
    <w:rsid w:val="000E1F0C"/>
    <w:rsid w:val="000E3202"/>
    <w:rsid w:val="000E70D1"/>
    <w:rsid w:val="000E75C0"/>
    <w:rsid w:val="000F00FF"/>
    <w:rsid w:val="000F1DF1"/>
    <w:rsid w:val="000F689F"/>
    <w:rsid w:val="001013CB"/>
    <w:rsid w:val="00101A5F"/>
    <w:rsid w:val="00101C75"/>
    <w:rsid w:val="00105E7F"/>
    <w:rsid w:val="0011367D"/>
    <w:rsid w:val="00114026"/>
    <w:rsid w:val="00115B74"/>
    <w:rsid w:val="00120638"/>
    <w:rsid w:val="001249F1"/>
    <w:rsid w:val="00125CB4"/>
    <w:rsid w:val="00136D33"/>
    <w:rsid w:val="00137F14"/>
    <w:rsid w:val="00141D9E"/>
    <w:rsid w:val="00145759"/>
    <w:rsid w:val="00147E0C"/>
    <w:rsid w:val="001525AA"/>
    <w:rsid w:val="0015490E"/>
    <w:rsid w:val="00154CD3"/>
    <w:rsid w:val="0015560B"/>
    <w:rsid w:val="0015580C"/>
    <w:rsid w:val="00155E44"/>
    <w:rsid w:val="00156361"/>
    <w:rsid w:val="001576AC"/>
    <w:rsid w:val="00160FEE"/>
    <w:rsid w:val="00163E4C"/>
    <w:rsid w:val="001660B1"/>
    <w:rsid w:val="00166360"/>
    <w:rsid w:val="00167976"/>
    <w:rsid w:val="001705AF"/>
    <w:rsid w:val="00171F76"/>
    <w:rsid w:val="00173AFF"/>
    <w:rsid w:val="00183650"/>
    <w:rsid w:val="0018376E"/>
    <w:rsid w:val="00192B7D"/>
    <w:rsid w:val="00193F12"/>
    <w:rsid w:val="001A3364"/>
    <w:rsid w:val="001A3487"/>
    <w:rsid w:val="001A3FE4"/>
    <w:rsid w:val="001A6E2E"/>
    <w:rsid w:val="001B0E88"/>
    <w:rsid w:val="001B3F80"/>
    <w:rsid w:val="001B51BE"/>
    <w:rsid w:val="001B51EB"/>
    <w:rsid w:val="001C5FD4"/>
    <w:rsid w:val="001D2426"/>
    <w:rsid w:val="001D2A06"/>
    <w:rsid w:val="001D2BB1"/>
    <w:rsid w:val="001D3C82"/>
    <w:rsid w:val="001D48B6"/>
    <w:rsid w:val="001D7150"/>
    <w:rsid w:val="001D7D75"/>
    <w:rsid w:val="001E205F"/>
    <w:rsid w:val="001E250B"/>
    <w:rsid w:val="001E4E2C"/>
    <w:rsid w:val="001E54FE"/>
    <w:rsid w:val="001F453A"/>
    <w:rsid w:val="001F5BE0"/>
    <w:rsid w:val="001F687E"/>
    <w:rsid w:val="001F71AA"/>
    <w:rsid w:val="00200CA5"/>
    <w:rsid w:val="002015EC"/>
    <w:rsid w:val="00204562"/>
    <w:rsid w:val="00204904"/>
    <w:rsid w:val="00210330"/>
    <w:rsid w:val="00211435"/>
    <w:rsid w:val="00214C96"/>
    <w:rsid w:val="0021516D"/>
    <w:rsid w:val="00215EDB"/>
    <w:rsid w:val="0021696F"/>
    <w:rsid w:val="00217C8F"/>
    <w:rsid w:val="00223548"/>
    <w:rsid w:val="002272D1"/>
    <w:rsid w:val="00232646"/>
    <w:rsid w:val="00232C73"/>
    <w:rsid w:val="0023470E"/>
    <w:rsid w:val="0024140A"/>
    <w:rsid w:val="00247BC8"/>
    <w:rsid w:val="002566A6"/>
    <w:rsid w:val="00262BCC"/>
    <w:rsid w:val="002653CD"/>
    <w:rsid w:val="00266BBD"/>
    <w:rsid w:val="002670A7"/>
    <w:rsid w:val="00267B84"/>
    <w:rsid w:val="0027042E"/>
    <w:rsid w:val="00282B7C"/>
    <w:rsid w:val="00285DAC"/>
    <w:rsid w:val="0028702D"/>
    <w:rsid w:val="00287CB4"/>
    <w:rsid w:val="00290025"/>
    <w:rsid w:val="00294BB5"/>
    <w:rsid w:val="00295355"/>
    <w:rsid w:val="002978C4"/>
    <w:rsid w:val="002A05AA"/>
    <w:rsid w:val="002A0AEB"/>
    <w:rsid w:val="002A6668"/>
    <w:rsid w:val="002C4174"/>
    <w:rsid w:val="002C43F4"/>
    <w:rsid w:val="002C4DEC"/>
    <w:rsid w:val="002C5DEE"/>
    <w:rsid w:val="002D0DA6"/>
    <w:rsid w:val="002D1197"/>
    <w:rsid w:val="002D1848"/>
    <w:rsid w:val="002D4BDE"/>
    <w:rsid w:val="002D632A"/>
    <w:rsid w:val="002D6F79"/>
    <w:rsid w:val="002D71F1"/>
    <w:rsid w:val="002E2343"/>
    <w:rsid w:val="002E5C2B"/>
    <w:rsid w:val="002E62FE"/>
    <w:rsid w:val="002E66FC"/>
    <w:rsid w:val="002E77B7"/>
    <w:rsid w:val="002F08CA"/>
    <w:rsid w:val="002F12B3"/>
    <w:rsid w:val="002F20F7"/>
    <w:rsid w:val="002F3598"/>
    <w:rsid w:val="002F3CFA"/>
    <w:rsid w:val="00301193"/>
    <w:rsid w:val="00301A97"/>
    <w:rsid w:val="003040C9"/>
    <w:rsid w:val="00304A02"/>
    <w:rsid w:val="0031080F"/>
    <w:rsid w:val="00310B00"/>
    <w:rsid w:val="0032052F"/>
    <w:rsid w:val="00322F56"/>
    <w:rsid w:val="00327300"/>
    <w:rsid w:val="00327DF2"/>
    <w:rsid w:val="00330F33"/>
    <w:rsid w:val="00332A54"/>
    <w:rsid w:val="003332FA"/>
    <w:rsid w:val="00333353"/>
    <w:rsid w:val="0033355D"/>
    <w:rsid w:val="003340D3"/>
    <w:rsid w:val="00335034"/>
    <w:rsid w:val="0033602E"/>
    <w:rsid w:val="00341C98"/>
    <w:rsid w:val="00350C24"/>
    <w:rsid w:val="00351510"/>
    <w:rsid w:val="00352AB1"/>
    <w:rsid w:val="00355DB7"/>
    <w:rsid w:val="003568CD"/>
    <w:rsid w:val="003576C3"/>
    <w:rsid w:val="00360AF7"/>
    <w:rsid w:val="00360FCD"/>
    <w:rsid w:val="00366BF3"/>
    <w:rsid w:val="00370488"/>
    <w:rsid w:val="003735BB"/>
    <w:rsid w:val="00374327"/>
    <w:rsid w:val="00375331"/>
    <w:rsid w:val="003753BA"/>
    <w:rsid w:val="00376DA4"/>
    <w:rsid w:val="0038195B"/>
    <w:rsid w:val="00381F65"/>
    <w:rsid w:val="00385841"/>
    <w:rsid w:val="00391BFC"/>
    <w:rsid w:val="003930D0"/>
    <w:rsid w:val="003947D9"/>
    <w:rsid w:val="00394F4D"/>
    <w:rsid w:val="00395E52"/>
    <w:rsid w:val="003A075C"/>
    <w:rsid w:val="003A2BBC"/>
    <w:rsid w:val="003A3E4A"/>
    <w:rsid w:val="003A5F68"/>
    <w:rsid w:val="003A6571"/>
    <w:rsid w:val="003A70B9"/>
    <w:rsid w:val="003A77CC"/>
    <w:rsid w:val="003B124C"/>
    <w:rsid w:val="003B1962"/>
    <w:rsid w:val="003B6F96"/>
    <w:rsid w:val="003C4F43"/>
    <w:rsid w:val="003C5CF4"/>
    <w:rsid w:val="003D0C9D"/>
    <w:rsid w:val="003D23CA"/>
    <w:rsid w:val="003D30E5"/>
    <w:rsid w:val="003D3F69"/>
    <w:rsid w:val="003D4C25"/>
    <w:rsid w:val="003D4EC6"/>
    <w:rsid w:val="003D54BC"/>
    <w:rsid w:val="003D6BB0"/>
    <w:rsid w:val="003E0AFF"/>
    <w:rsid w:val="003E2C0C"/>
    <w:rsid w:val="003E4935"/>
    <w:rsid w:val="003E4AFF"/>
    <w:rsid w:val="003E5B36"/>
    <w:rsid w:val="003E5DC1"/>
    <w:rsid w:val="003E63B2"/>
    <w:rsid w:val="003F0659"/>
    <w:rsid w:val="003F3FFC"/>
    <w:rsid w:val="003F6445"/>
    <w:rsid w:val="003F7090"/>
    <w:rsid w:val="004031D5"/>
    <w:rsid w:val="004060A9"/>
    <w:rsid w:val="00407C18"/>
    <w:rsid w:val="00410848"/>
    <w:rsid w:val="00413C7C"/>
    <w:rsid w:val="00415310"/>
    <w:rsid w:val="0041697F"/>
    <w:rsid w:val="0042091C"/>
    <w:rsid w:val="0042135A"/>
    <w:rsid w:val="00421E9A"/>
    <w:rsid w:val="00422D0D"/>
    <w:rsid w:val="0042341D"/>
    <w:rsid w:val="00425512"/>
    <w:rsid w:val="00425C24"/>
    <w:rsid w:val="0043028A"/>
    <w:rsid w:val="00435975"/>
    <w:rsid w:val="004416C7"/>
    <w:rsid w:val="00441A80"/>
    <w:rsid w:val="004456B1"/>
    <w:rsid w:val="00446BB0"/>
    <w:rsid w:val="00447C87"/>
    <w:rsid w:val="004516A5"/>
    <w:rsid w:val="004541F3"/>
    <w:rsid w:val="00461A1B"/>
    <w:rsid w:val="00462F42"/>
    <w:rsid w:val="00463C9B"/>
    <w:rsid w:val="00464708"/>
    <w:rsid w:val="00467A87"/>
    <w:rsid w:val="00471CEF"/>
    <w:rsid w:val="00472A89"/>
    <w:rsid w:val="00476160"/>
    <w:rsid w:val="00477BB5"/>
    <w:rsid w:val="00477C42"/>
    <w:rsid w:val="00484C40"/>
    <w:rsid w:val="004852A2"/>
    <w:rsid w:val="00494815"/>
    <w:rsid w:val="0049492D"/>
    <w:rsid w:val="00495075"/>
    <w:rsid w:val="004A4575"/>
    <w:rsid w:val="004B13C6"/>
    <w:rsid w:val="004B14C9"/>
    <w:rsid w:val="004B1CE9"/>
    <w:rsid w:val="004B3370"/>
    <w:rsid w:val="004C0C2B"/>
    <w:rsid w:val="004C0FA6"/>
    <w:rsid w:val="004C777C"/>
    <w:rsid w:val="004D1186"/>
    <w:rsid w:val="004D21B3"/>
    <w:rsid w:val="004D3515"/>
    <w:rsid w:val="004D3BDF"/>
    <w:rsid w:val="004D5567"/>
    <w:rsid w:val="004D5D4B"/>
    <w:rsid w:val="004D6BAC"/>
    <w:rsid w:val="004E17A3"/>
    <w:rsid w:val="004E591E"/>
    <w:rsid w:val="004E6D83"/>
    <w:rsid w:val="004E7D28"/>
    <w:rsid w:val="00500ED6"/>
    <w:rsid w:val="0050210E"/>
    <w:rsid w:val="005114E1"/>
    <w:rsid w:val="00512274"/>
    <w:rsid w:val="005138AF"/>
    <w:rsid w:val="00514140"/>
    <w:rsid w:val="00514A12"/>
    <w:rsid w:val="0051577A"/>
    <w:rsid w:val="0052333E"/>
    <w:rsid w:val="005240FF"/>
    <w:rsid w:val="005253E6"/>
    <w:rsid w:val="005257C2"/>
    <w:rsid w:val="0052682A"/>
    <w:rsid w:val="005276C2"/>
    <w:rsid w:val="00527FB7"/>
    <w:rsid w:val="00534996"/>
    <w:rsid w:val="00535ABE"/>
    <w:rsid w:val="00536040"/>
    <w:rsid w:val="00536CA9"/>
    <w:rsid w:val="00537169"/>
    <w:rsid w:val="0053788D"/>
    <w:rsid w:val="00537EB2"/>
    <w:rsid w:val="0054043F"/>
    <w:rsid w:val="00540692"/>
    <w:rsid w:val="00542EF4"/>
    <w:rsid w:val="005505A9"/>
    <w:rsid w:val="00550901"/>
    <w:rsid w:val="00550B9C"/>
    <w:rsid w:val="005543CB"/>
    <w:rsid w:val="00554B7D"/>
    <w:rsid w:val="00555B9A"/>
    <w:rsid w:val="00555FA7"/>
    <w:rsid w:val="00556695"/>
    <w:rsid w:val="00557C72"/>
    <w:rsid w:val="00560501"/>
    <w:rsid w:val="00561FF8"/>
    <w:rsid w:val="00563F90"/>
    <w:rsid w:val="00567545"/>
    <w:rsid w:val="00571AC3"/>
    <w:rsid w:val="00572EAE"/>
    <w:rsid w:val="005732AA"/>
    <w:rsid w:val="00580175"/>
    <w:rsid w:val="00580F08"/>
    <w:rsid w:val="00582FBF"/>
    <w:rsid w:val="00583220"/>
    <w:rsid w:val="0058456E"/>
    <w:rsid w:val="0059030D"/>
    <w:rsid w:val="00591AC8"/>
    <w:rsid w:val="005935FE"/>
    <w:rsid w:val="00595118"/>
    <w:rsid w:val="005A1BEF"/>
    <w:rsid w:val="005A56C6"/>
    <w:rsid w:val="005A6A0B"/>
    <w:rsid w:val="005A733C"/>
    <w:rsid w:val="005B1335"/>
    <w:rsid w:val="005B5F91"/>
    <w:rsid w:val="005C0588"/>
    <w:rsid w:val="005C063E"/>
    <w:rsid w:val="005C53AA"/>
    <w:rsid w:val="005C7DB0"/>
    <w:rsid w:val="005D007C"/>
    <w:rsid w:val="005D0A72"/>
    <w:rsid w:val="005D1598"/>
    <w:rsid w:val="005D2924"/>
    <w:rsid w:val="005D3B1A"/>
    <w:rsid w:val="005D3D51"/>
    <w:rsid w:val="005D6404"/>
    <w:rsid w:val="005D769F"/>
    <w:rsid w:val="005D7D1C"/>
    <w:rsid w:val="005E34A2"/>
    <w:rsid w:val="005E4981"/>
    <w:rsid w:val="005E5532"/>
    <w:rsid w:val="005E5642"/>
    <w:rsid w:val="005E69D9"/>
    <w:rsid w:val="005E7A84"/>
    <w:rsid w:val="005E7CEE"/>
    <w:rsid w:val="005F4AD6"/>
    <w:rsid w:val="005F656B"/>
    <w:rsid w:val="005F7210"/>
    <w:rsid w:val="00601E32"/>
    <w:rsid w:val="00605CAD"/>
    <w:rsid w:val="00607888"/>
    <w:rsid w:val="006113C4"/>
    <w:rsid w:val="00611E9E"/>
    <w:rsid w:val="00614B94"/>
    <w:rsid w:val="0061585C"/>
    <w:rsid w:val="00616B3C"/>
    <w:rsid w:val="00620700"/>
    <w:rsid w:val="00623F41"/>
    <w:rsid w:val="00630179"/>
    <w:rsid w:val="00631A46"/>
    <w:rsid w:val="00632F06"/>
    <w:rsid w:val="00634BE4"/>
    <w:rsid w:val="00636343"/>
    <w:rsid w:val="006367FA"/>
    <w:rsid w:val="00637B85"/>
    <w:rsid w:val="006447C2"/>
    <w:rsid w:val="006464C2"/>
    <w:rsid w:val="0064765E"/>
    <w:rsid w:val="00651798"/>
    <w:rsid w:val="00651ECF"/>
    <w:rsid w:val="00652D8F"/>
    <w:rsid w:val="00653947"/>
    <w:rsid w:val="0065497E"/>
    <w:rsid w:val="00657BEC"/>
    <w:rsid w:val="00661710"/>
    <w:rsid w:val="00663FE7"/>
    <w:rsid w:val="00665460"/>
    <w:rsid w:val="006656E3"/>
    <w:rsid w:val="00665AF2"/>
    <w:rsid w:val="0066635B"/>
    <w:rsid w:val="00666AFF"/>
    <w:rsid w:val="00670B7F"/>
    <w:rsid w:val="0067244D"/>
    <w:rsid w:val="006725CA"/>
    <w:rsid w:val="00673AD0"/>
    <w:rsid w:val="00675F98"/>
    <w:rsid w:val="006804A9"/>
    <w:rsid w:val="00680A51"/>
    <w:rsid w:val="006866F2"/>
    <w:rsid w:val="00690147"/>
    <w:rsid w:val="00691BDF"/>
    <w:rsid w:val="00696809"/>
    <w:rsid w:val="006972DB"/>
    <w:rsid w:val="006A1E3F"/>
    <w:rsid w:val="006A213E"/>
    <w:rsid w:val="006A3365"/>
    <w:rsid w:val="006A4460"/>
    <w:rsid w:val="006A55EE"/>
    <w:rsid w:val="006B1475"/>
    <w:rsid w:val="006C3728"/>
    <w:rsid w:val="006C632C"/>
    <w:rsid w:val="006C6815"/>
    <w:rsid w:val="006D279F"/>
    <w:rsid w:val="006D39E8"/>
    <w:rsid w:val="006D4541"/>
    <w:rsid w:val="006D66B9"/>
    <w:rsid w:val="006E1232"/>
    <w:rsid w:val="006E1908"/>
    <w:rsid w:val="006E2A62"/>
    <w:rsid w:val="006E2D93"/>
    <w:rsid w:val="006E315F"/>
    <w:rsid w:val="006E3B81"/>
    <w:rsid w:val="006E5327"/>
    <w:rsid w:val="006E5514"/>
    <w:rsid w:val="006E5B81"/>
    <w:rsid w:val="006F1417"/>
    <w:rsid w:val="006F30FA"/>
    <w:rsid w:val="006F4864"/>
    <w:rsid w:val="006F6A20"/>
    <w:rsid w:val="006F6B29"/>
    <w:rsid w:val="007007D9"/>
    <w:rsid w:val="00700A24"/>
    <w:rsid w:val="00701729"/>
    <w:rsid w:val="00703C09"/>
    <w:rsid w:val="007046E5"/>
    <w:rsid w:val="007068D1"/>
    <w:rsid w:val="0070743E"/>
    <w:rsid w:val="00714A94"/>
    <w:rsid w:val="00717068"/>
    <w:rsid w:val="007173B0"/>
    <w:rsid w:val="00717A98"/>
    <w:rsid w:val="007203CD"/>
    <w:rsid w:val="00721B0D"/>
    <w:rsid w:val="00721FF6"/>
    <w:rsid w:val="00723083"/>
    <w:rsid w:val="00723F62"/>
    <w:rsid w:val="00726C94"/>
    <w:rsid w:val="00727208"/>
    <w:rsid w:val="007274FF"/>
    <w:rsid w:val="00730E0E"/>
    <w:rsid w:val="0073126A"/>
    <w:rsid w:val="007318DA"/>
    <w:rsid w:val="00740681"/>
    <w:rsid w:val="007425B1"/>
    <w:rsid w:val="00745157"/>
    <w:rsid w:val="00747B8D"/>
    <w:rsid w:val="0075384D"/>
    <w:rsid w:val="00756536"/>
    <w:rsid w:val="0075778E"/>
    <w:rsid w:val="00763835"/>
    <w:rsid w:val="007664ED"/>
    <w:rsid w:val="007728C8"/>
    <w:rsid w:val="00773919"/>
    <w:rsid w:val="00784F32"/>
    <w:rsid w:val="007868A8"/>
    <w:rsid w:val="00787D01"/>
    <w:rsid w:val="007912FB"/>
    <w:rsid w:val="00795E72"/>
    <w:rsid w:val="0079609A"/>
    <w:rsid w:val="007A0F21"/>
    <w:rsid w:val="007A4B57"/>
    <w:rsid w:val="007A4FFA"/>
    <w:rsid w:val="007A6D90"/>
    <w:rsid w:val="007B2483"/>
    <w:rsid w:val="007B6A3F"/>
    <w:rsid w:val="007B6B42"/>
    <w:rsid w:val="007B7491"/>
    <w:rsid w:val="007B75DE"/>
    <w:rsid w:val="007C16BD"/>
    <w:rsid w:val="007C4918"/>
    <w:rsid w:val="007C5FF3"/>
    <w:rsid w:val="007C6664"/>
    <w:rsid w:val="007D0610"/>
    <w:rsid w:val="007D3425"/>
    <w:rsid w:val="007D3B9B"/>
    <w:rsid w:val="007D3F3D"/>
    <w:rsid w:val="007D4249"/>
    <w:rsid w:val="007D4300"/>
    <w:rsid w:val="007D44BF"/>
    <w:rsid w:val="007E2511"/>
    <w:rsid w:val="007E2DB4"/>
    <w:rsid w:val="007E3090"/>
    <w:rsid w:val="007E3B42"/>
    <w:rsid w:val="007E3F68"/>
    <w:rsid w:val="007E4B33"/>
    <w:rsid w:val="007E5213"/>
    <w:rsid w:val="007E7828"/>
    <w:rsid w:val="007F50EB"/>
    <w:rsid w:val="007F5A79"/>
    <w:rsid w:val="00801F32"/>
    <w:rsid w:val="00803225"/>
    <w:rsid w:val="00804197"/>
    <w:rsid w:val="008062A4"/>
    <w:rsid w:val="008129F2"/>
    <w:rsid w:val="008168A1"/>
    <w:rsid w:val="00817C4A"/>
    <w:rsid w:val="008208D6"/>
    <w:rsid w:val="00820DBF"/>
    <w:rsid w:val="0082373F"/>
    <w:rsid w:val="00823DFC"/>
    <w:rsid w:val="00826CC6"/>
    <w:rsid w:val="008308CA"/>
    <w:rsid w:val="00831614"/>
    <w:rsid w:val="00835014"/>
    <w:rsid w:val="00836A93"/>
    <w:rsid w:val="00836B8B"/>
    <w:rsid w:val="0083731E"/>
    <w:rsid w:val="00840A27"/>
    <w:rsid w:val="008420DD"/>
    <w:rsid w:val="00842585"/>
    <w:rsid w:val="00844582"/>
    <w:rsid w:val="00845FFB"/>
    <w:rsid w:val="00846D62"/>
    <w:rsid w:val="00851A4C"/>
    <w:rsid w:val="00856230"/>
    <w:rsid w:val="008573D2"/>
    <w:rsid w:val="00860805"/>
    <w:rsid w:val="0086304E"/>
    <w:rsid w:val="008636E1"/>
    <w:rsid w:val="00863B50"/>
    <w:rsid w:val="00863C0F"/>
    <w:rsid w:val="00863EDE"/>
    <w:rsid w:val="00864020"/>
    <w:rsid w:val="008664B1"/>
    <w:rsid w:val="008672D9"/>
    <w:rsid w:val="00867B2E"/>
    <w:rsid w:val="00872922"/>
    <w:rsid w:val="00875E28"/>
    <w:rsid w:val="00881754"/>
    <w:rsid w:val="0088282B"/>
    <w:rsid w:val="00882C50"/>
    <w:rsid w:val="00882F80"/>
    <w:rsid w:val="00884B92"/>
    <w:rsid w:val="00891245"/>
    <w:rsid w:val="00892AC5"/>
    <w:rsid w:val="0089369D"/>
    <w:rsid w:val="0089581B"/>
    <w:rsid w:val="00896CEB"/>
    <w:rsid w:val="00897491"/>
    <w:rsid w:val="008A1A97"/>
    <w:rsid w:val="008A1BB4"/>
    <w:rsid w:val="008A2F43"/>
    <w:rsid w:val="008A6150"/>
    <w:rsid w:val="008A76EB"/>
    <w:rsid w:val="008B2D78"/>
    <w:rsid w:val="008B341A"/>
    <w:rsid w:val="008B4595"/>
    <w:rsid w:val="008B729F"/>
    <w:rsid w:val="008C41F3"/>
    <w:rsid w:val="008C434F"/>
    <w:rsid w:val="008D3EFC"/>
    <w:rsid w:val="008D78B6"/>
    <w:rsid w:val="008E0330"/>
    <w:rsid w:val="008E309A"/>
    <w:rsid w:val="008E4ADA"/>
    <w:rsid w:val="008F08E5"/>
    <w:rsid w:val="008F58ED"/>
    <w:rsid w:val="00902104"/>
    <w:rsid w:val="0090216B"/>
    <w:rsid w:val="00902BD6"/>
    <w:rsid w:val="00903122"/>
    <w:rsid w:val="00903C41"/>
    <w:rsid w:val="00903C70"/>
    <w:rsid w:val="00904443"/>
    <w:rsid w:val="00911A82"/>
    <w:rsid w:val="00914795"/>
    <w:rsid w:val="00914D25"/>
    <w:rsid w:val="00914DBF"/>
    <w:rsid w:val="00917DF3"/>
    <w:rsid w:val="00921CFA"/>
    <w:rsid w:val="0093110C"/>
    <w:rsid w:val="00931E29"/>
    <w:rsid w:val="00934E6C"/>
    <w:rsid w:val="009354AB"/>
    <w:rsid w:val="00935637"/>
    <w:rsid w:val="009417CF"/>
    <w:rsid w:val="00942100"/>
    <w:rsid w:val="009459FA"/>
    <w:rsid w:val="009469E0"/>
    <w:rsid w:val="00947B02"/>
    <w:rsid w:val="00947C01"/>
    <w:rsid w:val="009505D3"/>
    <w:rsid w:val="00955931"/>
    <w:rsid w:val="009609E1"/>
    <w:rsid w:val="00963101"/>
    <w:rsid w:val="009639ED"/>
    <w:rsid w:val="00966D54"/>
    <w:rsid w:val="00970BB2"/>
    <w:rsid w:val="00971EA3"/>
    <w:rsid w:val="009744FE"/>
    <w:rsid w:val="0098139E"/>
    <w:rsid w:val="00986673"/>
    <w:rsid w:val="009873E4"/>
    <w:rsid w:val="00991BAF"/>
    <w:rsid w:val="0099311C"/>
    <w:rsid w:val="009948F8"/>
    <w:rsid w:val="009A0D66"/>
    <w:rsid w:val="009A27C8"/>
    <w:rsid w:val="009A5CF8"/>
    <w:rsid w:val="009A796B"/>
    <w:rsid w:val="009B2BE0"/>
    <w:rsid w:val="009B31F6"/>
    <w:rsid w:val="009B3EE9"/>
    <w:rsid w:val="009B5EA5"/>
    <w:rsid w:val="009B5EA8"/>
    <w:rsid w:val="009B6DA1"/>
    <w:rsid w:val="009C14A3"/>
    <w:rsid w:val="009C3494"/>
    <w:rsid w:val="009C3C7E"/>
    <w:rsid w:val="009C72CB"/>
    <w:rsid w:val="009C7CE5"/>
    <w:rsid w:val="009D00D1"/>
    <w:rsid w:val="009D23C0"/>
    <w:rsid w:val="009D2A87"/>
    <w:rsid w:val="009D48E1"/>
    <w:rsid w:val="009D7011"/>
    <w:rsid w:val="009E197A"/>
    <w:rsid w:val="009E5184"/>
    <w:rsid w:val="009E57BD"/>
    <w:rsid w:val="009E5FE3"/>
    <w:rsid w:val="009E6823"/>
    <w:rsid w:val="009F2D1A"/>
    <w:rsid w:val="009F48ED"/>
    <w:rsid w:val="009F5E23"/>
    <w:rsid w:val="00A00216"/>
    <w:rsid w:val="00A0227B"/>
    <w:rsid w:val="00A031A0"/>
    <w:rsid w:val="00A0551E"/>
    <w:rsid w:val="00A06804"/>
    <w:rsid w:val="00A07002"/>
    <w:rsid w:val="00A07247"/>
    <w:rsid w:val="00A10AB2"/>
    <w:rsid w:val="00A13C03"/>
    <w:rsid w:val="00A15904"/>
    <w:rsid w:val="00A15EE4"/>
    <w:rsid w:val="00A16932"/>
    <w:rsid w:val="00A16BD9"/>
    <w:rsid w:val="00A206D1"/>
    <w:rsid w:val="00A20F8F"/>
    <w:rsid w:val="00A23A36"/>
    <w:rsid w:val="00A243A9"/>
    <w:rsid w:val="00A31E87"/>
    <w:rsid w:val="00A41D17"/>
    <w:rsid w:val="00A476CB"/>
    <w:rsid w:val="00A50058"/>
    <w:rsid w:val="00A507F2"/>
    <w:rsid w:val="00A52009"/>
    <w:rsid w:val="00A5407F"/>
    <w:rsid w:val="00A5701B"/>
    <w:rsid w:val="00A617F0"/>
    <w:rsid w:val="00A65173"/>
    <w:rsid w:val="00A66438"/>
    <w:rsid w:val="00A66889"/>
    <w:rsid w:val="00A67E8C"/>
    <w:rsid w:val="00A70213"/>
    <w:rsid w:val="00A7077B"/>
    <w:rsid w:val="00A7358D"/>
    <w:rsid w:val="00A74FBC"/>
    <w:rsid w:val="00A751EE"/>
    <w:rsid w:val="00A75AC4"/>
    <w:rsid w:val="00A772FD"/>
    <w:rsid w:val="00A8033A"/>
    <w:rsid w:val="00A82EA1"/>
    <w:rsid w:val="00A85722"/>
    <w:rsid w:val="00A86930"/>
    <w:rsid w:val="00A91EC7"/>
    <w:rsid w:val="00A92B2C"/>
    <w:rsid w:val="00A92B8A"/>
    <w:rsid w:val="00A9338A"/>
    <w:rsid w:val="00A94A48"/>
    <w:rsid w:val="00AA1594"/>
    <w:rsid w:val="00AA2273"/>
    <w:rsid w:val="00AA239E"/>
    <w:rsid w:val="00AA299B"/>
    <w:rsid w:val="00AA5325"/>
    <w:rsid w:val="00AA5A9F"/>
    <w:rsid w:val="00AA724F"/>
    <w:rsid w:val="00AB1003"/>
    <w:rsid w:val="00AB10BD"/>
    <w:rsid w:val="00AB19D3"/>
    <w:rsid w:val="00AB4264"/>
    <w:rsid w:val="00AB4EDA"/>
    <w:rsid w:val="00AB6C31"/>
    <w:rsid w:val="00AB7AA2"/>
    <w:rsid w:val="00AC5A20"/>
    <w:rsid w:val="00AC5B1E"/>
    <w:rsid w:val="00AD1F70"/>
    <w:rsid w:val="00AD21F7"/>
    <w:rsid w:val="00AD55EE"/>
    <w:rsid w:val="00AD621E"/>
    <w:rsid w:val="00AE05E1"/>
    <w:rsid w:val="00AE076B"/>
    <w:rsid w:val="00AE1876"/>
    <w:rsid w:val="00AE3D2E"/>
    <w:rsid w:val="00AE3DED"/>
    <w:rsid w:val="00AE5B98"/>
    <w:rsid w:val="00AF1461"/>
    <w:rsid w:val="00AF4DFA"/>
    <w:rsid w:val="00AF6B69"/>
    <w:rsid w:val="00AF6CF9"/>
    <w:rsid w:val="00AF766B"/>
    <w:rsid w:val="00B007B1"/>
    <w:rsid w:val="00B00A26"/>
    <w:rsid w:val="00B015A1"/>
    <w:rsid w:val="00B109CF"/>
    <w:rsid w:val="00B13BF6"/>
    <w:rsid w:val="00B2137A"/>
    <w:rsid w:val="00B22248"/>
    <w:rsid w:val="00B2335C"/>
    <w:rsid w:val="00B24B74"/>
    <w:rsid w:val="00B253F7"/>
    <w:rsid w:val="00B262AB"/>
    <w:rsid w:val="00B26A60"/>
    <w:rsid w:val="00B316BE"/>
    <w:rsid w:val="00B36F8C"/>
    <w:rsid w:val="00B46DFA"/>
    <w:rsid w:val="00B53E5D"/>
    <w:rsid w:val="00B572CD"/>
    <w:rsid w:val="00B57520"/>
    <w:rsid w:val="00B60DF2"/>
    <w:rsid w:val="00B63B39"/>
    <w:rsid w:val="00B65475"/>
    <w:rsid w:val="00B67BF1"/>
    <w:rsid w:val="00B71030"/>
    <w:rsid w:val="00B724F4"/>
    <w:rsid w:val="00B72CB0"/>
    <w:rsid w:val="00B80605"/>
    <w:rsid w:val="00B80E1E"/>
    <w:rsid w:val="00B82750"/>
    <w:rsid w:val="00B8545A"/>
    <w:rsid w:val="00B92C60"/>
    <w:rsid w:val="00B97514"/>
    <w:rsid w:val="00B97D34"/>
    <w:rsid w:val="00BA54DC"/>
    <w:rsid w:val="00BA6D43"/>
    <w:rsid w:val="00BB1573"/>
    <w:rsid w:val="00BB185D"/>
    <w:rsid w:val="00BC0CF1"/>
    <w:rsid w:val="00BC56F6"/>
    <w:rsid w:val="00BC5D00"/>
    <w:rsid w:val="00BD04E3"/>
    <w:rsid w:val="00BD0ADA"/>
    <w:rsid w:val="00BD19A7"/>
    <w:rsid w:val="00BD2896"/>
    <w:rsid w:val="00BD33EE"/>
    <w:rsid w:val="00BD6050"/>
    <w:rsid w:val="00BE0979"/>
    <w:rsid w:val="00BE2A1D"/>
    <w:rsid w:val="00BE2A55"/>
    <w:rsid w:val="00BE3106"/>
    <w:rsid w:val="00BE3E94"/>
    <w:rsid w:val="00BE48B3"/>
    <w:rsid w:val="00BE495D"/>
    <w:rsid w:val="00BE5C92"/>
    <w:rsid w:val="00BE63CF"/>
    <w:rsid w:val="00BF0880"/>
    <w:rsid w:val="00BF1894"/>
    <w:rsid w:val="00BF1B1C"/>
    <w:rsid w:val="00BF2284"/>
    <w:rsid w:val="00BF4E4B"/>
    <w:rsid w:val="00BF5C2F"/>
    <w:rsid w:val="00BF724B"/>
    <w:rsid w:val="00C05D0B"/>
    <w:rsid w:val="00C07189"/>
    <w:rsid w:val="00C12E99"/>
    <w:rsid w:val="00C1437D"/>
    <w:rsid w:val="00C15346"/>
    <w:rsid w:val="00C15962"/>
    <w:rsid w:val="00C16042"/>
    <w:rsid w:val="00C16814"/>
    <w:rsid w:val="00C226D0"/>
    <w:rsid w:val="00C23762"/>
    <w:rsid w:val="00C24286"/>
    <w:rsid w:val="00C24AB8"/>
    <w:rsid w:val="00C25086"/>
    <w:rsid w:val="00C26F18"/>
    <w:rsid w:val="00C27DAC"/>
    <w:rsid w:val="00C34700"/>
    <w:rsid w:val="00C37052"/>
    <w:rsid w:val="00C41A97"/>
    <w:rsid w:val="00C45A36"/>
    <w:rsid w:val="00C475FB"/>
    <w:rsid w:val="00C506A4"/>
    <w:rsid w:val="00C5148D"/>
    <w:rsid w:val="00C52128"/>
    <w:rsid w:val="00C521CC"/>
    <w:rsid w:val="00C57BBE"/>
    <w:rsid w:val="00C6058D"/>
    <w:rsid w:val="00C61195"/>
    <w:rsid w:val="00C61725"/>
    <w:rsid w:val="00C629B6"/>
    <w:rsid w:val="00C70007"/>
    <w:rsid w:val="00C7293B"/>
    <w:rsid w:val="00C75D42"/>
    <w:rsid w:val="00C76EE1"/>
    <w:rsid w:val="00C7799C"/>
    <w:rsid w:val="00C8187A"/>
    <w:rsid w:val="00C82563"/>
    <w:rsid w:val="00C86E77"/>
    <w:rsid w:val="00C91485"/>
    <w:rsid w:val="00C92356"/>
    <w:rsid w:val="00C93FD6"/>
    <w:rsid w:val="00C941D4"/>
    <w:rsid w:val="00C96847"/>
    <w:rsid w:val="00CA1EAF"/>
    <w:rsid w:val="00CA3A36"/>
    <w:rsid w:val="00CA5C18"/>
    <w:rsid w:val="00CA6449"/>
    <w:rsid w:val="00CB0BFF"/>
    <w:rsid w:val="00CB3394"/>
    <w:rsid w:val="00CB40E8"/>
    <w:rsid w:val="00CB72B0"/>
    <w:rsid w:val="00CB7F53"/>
    <w:rsid w:val="00CC3C64"/>
    <w:rsid w:val="00CC504D"/>
    <w:rsid w:val="00CD052E"/>
    <w:rsid w:val="00CD0FAB"/>
    <w:rsid w:val="00CE1054"/>
    <w:rsid w:val="00CE2216"/>
    <w:rsid w:val="00CE7501"/>
    <w:rsid w:val="00CE75AE"/>
    <w:rsid w:val="00CF100E"/>
    <w:rsid w:val="00CF1229"/>
    <w:rsid w:val="00CF15FF"/>
    <w:rsid w:val="00CF53B8"/>
    <w:rsid w:val="00D04AEB"/>
    <w:rsid w:val="00D0783C"/>
    <w:rsid w:val="00D11B27"/>
    <w:rsid w:val="00D124EF"/>
    <w:rsid w:val="00D150B6"/>
    <w:rsid w:val="00D1672D"/>
    <w:rsid w:val="00D16859"/>
    <w:rsid w:val="00D176A8"/>
    <w:rsid w:val="00D17E9D"/>
    <w:rsid w:val="00D202DB"/>
    <w:rsid w:val="00D2245E"/>
    <w:rsid w:val="00D31E74"/>
    <w:rsid w:val="00D34357"/>
    <w:rsid w:val="00D35CC8"/>
    <w:rsid w:val="00D516B8"/>
    <w:rsid w:val="00D51BCE"/>
    <w:rsid w:val="00D54E2E"/>
    <w:rsid w:val="00D55B0D"/>
    <w:rsid w:val="00D57DE8"/>
    <w:rsid w:val="00D60315"/>
    <w:rsid w:val="00D61597"/>
    <w:rsid w:val="00D65083"/>
    <w:rsid w:val="00D67F42"/>
    <w:rsid w:val="00D7168E"/>
    <w:rsid w:val="00D71C70"/>
    <w:rsid w:val="00D72929"/>
    <w:rsid w:val="00D75457"/>
    <w:rsid w:val="00D75A7F"/>
    <w:rsid w:val="00D76B4E"/>
    <w:rsid w:val="00D77D67"/>
    <w:rsid w:val="00D80147"/>
    <w:rsid w:val="00D80E4D"/>
    <w:rsid w:val="00D8578D"/>
    <w:rsid w:val="00D90303"/>
    <w:rsid w:val="00D90690"/>
    <w:rsid w:val="00D91D18"/>
    <w:rsid w:val="00D93F3C"/>
    <w:rsid w:val="00D946BE"/>
    <w:rsid w:val="00D95B36"/>
    <w:rsid w:val="00D96B8D"/>
    <w:rsid w:val="00DA1D70"/>
    <w:rsid w:val="00DA2285"/>
    <w:rsid w:val="00DA6D04"/>
    <w:rsid w:val="00DA6F5D"/>
    <w:rsid w:val="00DB099E"/>
    <w:rsid w:val="00DB1467"/>
    <w:rsid w:val="00DB2FC0"/>
    <w:rsid w:val="00DB362E"/>
    <w:rsid w:val="00DB58FD"/>
    <w:rsid w:val="00DB5C27"/>
    <w:rsid w:val="00DB7833"/>
    <w:rsid w:val="00DC0222"/>
    <w:rsid w:val="00DC70C6"/>
    <w:rsid w:val="00DD511F"/>
    <w:rsid w:val="00DE1160"/>
    <w:rsid w:val="00DE47E3"/>
    <w:rsid w:val="00DE5286"/>
    <w:rsid w:val="00DE7372"/>
    <w:rsid w:val="00DF0419"/>
    <w:rsid w:val="00DF278C"/>
    <w:rsid w:val="00DF3FA7"/>
    <w:rsid w:val="00DF46C2"/>
    <w:rsid w:val="00DF7565"/>
    <w:rsid w:val="00E00D9B"/>
    <w:rsid w:val="00E01355"/>
    <w:rsid w:val="00E01FAB"/>
    <w:rsid w:val="00E04655"/>
    <w:rsid w:val="00E04D86"/>
    <w:rsid w:val="00E06B70"/>
    <w:rsid w:val="00E07D81"/>
    <w:rsid w:val="00E10755"/>
    <w:rsid w:val="00E1312A"/>
    <w:rsid w:val="00E1314D"/>
    <w:rsid w:val="00E14943"/>
    <w:rsid w:val="00E151E1"/>
    <w:rsid w:val="00E159FB"/>
    <w:rsid w:val="00E1737B"/>
    <w:rsid w:val="00E22521"/>
    <w:rsid w:val="00E23247"/>
    <w:rsid w:val="00E23E51"/>
    <w:rsid w:val="00E24C7F"/>
    <w:rsid w:val="00E254FA"/>
    <w:rsid w:val="00E2565E"/>
    <w:rsid w:val="00E25FE3"/>
    <w:rsid w:val="00E30BEF"/>
    <w:rsid w:val="00E32E25"/>
    <w:rsid w:val="00E32F88"/>
    <w:rsid w:val="00E3456A"/>
    <w:rsid w:val="00E34E9B"/>
    <w:rsid w:val="00E37969"/>
    <w:rsid w:val="00E414A8"/>
    <w:rsid w:val="00E43043"/>
    <w:rsid w:val="00E43EE6"/>
    <w:rsid w:val="00E44018"/>
    <w:rsid w:val="00E444C3"/>
    <w:rsid w:val="00E46EFA"/>
    <w:rsid w:val="00E472FC"/>
    <w:rsid w:val="00E51BDF"/>
    <w:rsid w:val="00E54741"/>
    <w:rsid w:val="00E552EF"/>
    <w:rsid w:val="00E563CF"/>
    <w:rsid w:val="00E62022"/>
    <w:rsid w:val="00E65D81"/>
    <w:rsid w:val="00E67EB9"/>
    <w:rsid w:val="00E67FE0"/>
    <w:rsid w:val="00E71BDC"/>
    <w:rsid w:val="00E7419F"/>
    <w:rsid w:val="00E75D7B"/>
    <w:rsid w:val="00E80ACF"/>
    <w:rsid w:val="00E829BB"/>
    <w:rsid w:val="00E82C0C"/>
    <w:rsid w:val="00E83452"/>
    <w:rsid w:val="00E8393A"/>
    <w:rsid w:val="00E86571"/>
    <w:rsid w:val="00E87211"/>
    <w:rsid w:val="00E90266"/>
    <w:rsid w:val="00E90922"/>
    <w:rsid w:val="00E9172C"/>
    <w:rsid w:val="00E9329B"/>
    <w:rsid w:val="00EA08C9"/>
    <w:rsid w:val="00EA35ED"/>
    <w:rsid w:val="00EA4F5C"/>
    <w:rsid w:val="00EA7B24"/>
    <w:rsid w:val="00EB0B3E"/>
    <w:rsid w:val="00EB2911"/>
    <w:rsid w:val="00EB5218"/>
    <w:rsid w:val="00EB59AF"/>
    <w:rsid w:val="00EB5FBD"/>
    <w:rsid w:val="00EC3556"/>
    <w:rsid w:val="00EC3CB0"/>
    <w:rsid w:val="00EC7F88"/>
    <w:rsid w:val="00ED2C78"/>
    <w:rsid w:val="00ED4F38"/>
    <w:rsid w:val="00EE1BB9"/>
    <w:rsid w:val="00EE2D99"/>
    <w:rsid w:val="00EE3BED"/>
    <w:rsid w:val="00EE6FF1"/>
    <w:rsid w:val="00EE7FDE"/>
    <w:rsid w:val="00EF1AA2"/>
    <w:rsid w:val="00EF3F39"/>
    <w:rsid w:val="00EF4BED"/>
    <w:rsid w:val="00EF5F42"/>
    <w:rsid w:val="00EF6C43"/>
    <w:rsid w:val="00F03811"/>
    <w:rsid w:val="00F0493B"/>
    <w:rsid w:val="00F05B63"/>
    <w:rsid w:val="00F115A9"/>
    <w:rsid w:val="00F149DE"/>
    <w:rsid w:val="00F15834"/>
    <w:rsid w:val="00F16029"/>
    <w:rsid w:val="00F21D93"/>
    <w:rsid w:val="00F21EA2"/>
    <w:rsid w:val="00F27C81"/>
    <w:rsid w:val="00F30198"/>
    <w:rsid w:val="00F311EC"/>
    <w:rsid w:val="00F33BA7"/>
    <w:rsid w:val="00F34852"/>
    <w:rsid w:val="00F372EB"/>
    <w:rsid w:val="00F37479"/>
    <w:rsid w:val="00F416F6"/>
    <w:rsid w:val="00F42204"/>
    <w:rsid w:val="00F43D0A"/>
    <w:rsid w:val="00F44B99"/>
    <w:rsid w:val="00F4591D"/>
    <w:rsid w:val="00F50508"/>
    <w:rsid w:val="00F52B0B"/>
    <w:rsid w:val="00F571E3"/>
    <w:rsid w:val="00F654BC"/>
    <w:rsid w:val="00F65885"/>
    <w:rsid w:val="00F70007"/>
    <w:rsid w:val="00F7112E"/>
    <w:rsid w:val="00F735FB"/>
    <w:rsid w:val="00F8104D"/>
    <w:rsid w:val="00F81564"/>
    <w:rsid w:val="00F816F0"/>
    <w:rsid w:val="00F83E82"/>
    <w:rsid w:val="00F83FBE"/>
    <w:rsid w:val="00F85151"/>
    <w:rsid w:val="00F9203C"/>
    <w:rsid w:val="00F9210E"/>
    <w:rsid w:val="00F925F5"/>
    <w:rsid w:val="00F94124"/>
    <w:rsid w:val="00FA0607"/>
    <w:rsid w:val="00FA22F4"/>
    <w:rsid w:val="00FA29AF"/>
    <w:rsid w:val="00FA430F"/>
    <w:rsid w:val="00FA57E0"/>
    <w:rsid w:val="00FA592F"/>
    <w:rsid w:val="00FB0B08"/>
    <w:rsid w:val="00FB2579"/>
    <w:rsid w:val="00FB2B3F"/>
    <w:rsid w:val="00FB4853"/>
    <w:rsid w:val="00FB5DB8"/>
    <w:rsid w:val="00FC01D2"/>
    <w:rsid w:val="00FC0E0D"/>
    <w:rsid w:val="00FC1D40"/>
    <w:rsid w:val="00FC39A1"/>
    <w:rsid w:val="00FC3E9E"/>
    <w:rsid w:val="00FC52CE"/>
    <w:rsid w:val="00FC6CB0"/>
    <w:rsid w:val="00FC798F"/>
    <w:rsid w:val="00FD32EA"/>
    <w:rsid w:val="00FE5C9F"/>
    <w:rsid w:val="00FE5E56"/>
    <w:rsid w:val="00FE60D0"/>
    <w:rsid w:val="00FE7FCB"/>
    <w:rsid w:val="00FF092F"/>
    <w:rsid w:val="00FF2AE2"/>
    <w:rsid w:val="270E90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3"/>
    <o:shapelayout v:ext="edit">
      <o:idmap v:ext="edit" data="1"/>
    </o:shapelayout>
  </w:shapeDefaults>
  <w:decimalSymbol w:val=","/>
  <w:listSeparator w:val=";"/>
  <w14:docId w14:val="52D69068"/>
  <w15:docId w15:val="{BC112F60-3123-4716-BF0F-FE17F594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7E92"/>
    <w:rPr>
      <w:rFonts w:ascii="Tahoma" w:hAnsi="Tahoma"/>
      <w:szCs w:val="24"/>
      <w:lang w:eastAsia="en-US"/>
    </w:rPr>
  </w:style>
  <w:style w:type="paragraph" w:styleId="Ttulo1">
    <w:name w:val="heading 1"/>
    <w:basedOn w:val="Head1"/>
    <w:next w:val="Normal"/>
    <w:link w:val="Ttulo1Char"/>
    <w:qFormat/>
    <w:rsid w:val="00007E92"/>
    <w:rPr>
      <w:rFonts w:cs="Arial"/>
      <w:bCs/>
      <w:sz w:val="21"/>
      <w:szCs w:val="32"/>
    </w:rPr>
  </w:style>
  <w:style w:type="paragraph" w:styleId="Ttulo2">
    <w:name w:val="heading 2"/>
    <w:basedOn w:val="Head2"/>
    <w:next w:val="Normal"/>
    <w:link w:val="Ttulo2Char"/>
    <w:qFormat/>
    <w:rsid w:val="00007E92"/>
    <w:rPr>
      <w:rFonts w:cs="Arial"/>
      <w:bCs/>
      <w:iCs/>
      <w:szCs w:val="28"/>
    </w:rPr>
  </w:style>
  <w:style w:type="paragraph" w:styleId="Ttulo3">
    <w:name w:val="heading 3"/>
    <w:basedOn w:val="Head3"/>
    <w:next w:val="Normal"/>
    <w:link w:val="Ttulo3Char"/>
    <w:qFormat/>
    <w:rsid w:val="00007E92"/>
    <w:rPr>
      <w:rFonts w:cs="Arial"/>
      <w:bCs/>
      <w:szCs w:val="26"/>
    </w:rPr>
  </w:style>
  <w:style w:type="paragraph" w:styleId="Ttulo4">
    <w:name w:val="heading 4"/>
    <w:basedOn w:val="Normal"/>
    <w:next w:val="Normal"/>
    <w:link w:val="Ttulo4Char"/>
    <w:qFormat/>
    <w:rsid w:val="00007E92"/>
    <w:pPr>
      <w:outlineLvl w:val="3"/>
    </w:pPr>
    <w:rPr>
      <w:bCs/>
      <w:szCs w:val="28"/>
    </w:rPr>
  </w:style>
  <w:style w:type="paragraph" w:styleId="Ttulo5">
    <w:name w:val="heading 5"/>
    <w:basedOn w:val="Normal"/>
    <w:next w:val="Normal"/>
    <w:link w:val="Ttulo5Char"/>
    <w:qFormat/>
    <w:rsid w:val="00007E92"/>
    <w:pPr>
      <w:outlineLvl w:val="4"/>
    </w:pPr>
    <w:rPr>
      <w:bCs/>
      <w:iCs/>
      <w:szCs w:val="26"/>
    </w:rPr>
  </w:style>
  <w:style w:type="paragraph" w:styleId="Ttulo6">
    <w:name w:val="heading 6"/>
    <w:basedOn w:val="Normal"/>
    <w:next w:val="Normal"/>
    <w:link w:val="Ttulo6Char"/>
    <w:qFormat/>
    <w:rsid w:val="00007E92"/>
    <w:pPr>
      <w:outlineLvl w:val="5"/>
    </w:pPr>
    <w:rPr>
      <w:bCs/>
      <w:szCs w:val="22"/>
    </w:rPr>
  </w:style>
  <w:style w:type="paragraph" w:styleId="Ttulo7">
    <w:name w:val="heading 7"/>
    <w:basedOn w:val="Normal"/>
    <w:next w:val="Normal"/>
    <w:link w:val="Ttulo7Char"/>
    <w:qFormat/>
    <w:rsid w:val="00007E92"/>
    <w:pPr>
      <w:outlineLvl w:val="6"/>
    </w:pPr>
  </w:style>
  <w:style w:type="paragraph" w:styleId="Ttulo8">
    <w:name w:val="heading 8"/>
    <w:basedOn w:val="Normal"/>
    <w:next w:val="Normal"/>
    <w:link w:val="Ttulo8Char"/>
    <w:qFormat/>
    <w:rsid w:val="00007E92"/>
    <w:pPr>
      <w:outlineLvl w:val="7"/>
    </w:pPr>
    <w:rPr>
      <w:iCs/>
    </w:rPr>
  </w:style>
  <w:style w:type="paragraph" w:styleId="Ttulo9">
    <w:name w:val="heading 9"/>
    <w:basedOn w:val="Normal"/>
    <w:next w:val="Normal"/>
    <w:link w:val="Ttulo9Char"/>
    <w:qFormat/>
    <w:rsid w:val="00007E92"/>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ssin">
    <w:name w:val="Assin"/>
    <w:basedOn w:val="Normal"/>
    <w:rsid w:val="00007E92"/>
    <w:pPr>
      <w:tabs>
        <w:tab w:val="left" w:pos="1247"/>
      </w:tabs>
      <w:spacing w:after="240" w:line="290" w:lineRule="auto"/>
      <w:ind w:left="2041"/>
    </w:pPr>
    <w:rPr>
      <w:kern w:val="20"/>
      <w:sz w:val="22"/>
      <w:szCs w:val="20"/>
    </w:rPr>
  </w:style>
  <w:style w:type="paragraph" w:styleId="Cabealho">
    <w:name w:val="header"/>
    <w:basedOn w:val="Normal"/>
    <w:link w:val="CabealhoChar"/>
    <w:rsid w:val="00007E92"/>
    <w:pPr>
      <w:tabs>
        <w:tab w:val="center" w:pos="4366"/>
        <w:tab w:val="right" w:pos="8732"/>
      </w:tabs>
    </w:pPr>
    <w:rPr>
      <w:kern w:val="20"/>
    </w:rPr>
  </w:style>
  <w:style w:type="paragraph" w:styleId="Rodap">
    <w:name w:val="footer"/>
    <w:basedOn w:val="Normal"/>
    <w:link w:val="RodapChar"/>
    <w:uiPriority w:val="99"/>
    <w:rsid w:val="00007E92"/>
    <w:pPr>
      <w:jc w:val="both"/>
    </w:pPr>
    <w:rPr>
      <w:kern w:val="16"/>
      <w:sz w:val="16"/>
    </w:rPr>
  </w:style>
  <w:style w:type="paragraph" w:customStyle="1" w:styleId="Rodap2">
    <w:name w:val="Rodapé2"/>
    <w:basedOn w:val="Rodap"/>
    <w:rsid w:val="00007E92"/>
  </w:style>
  <w:style w:type="paragraph" w:customStyle="1" w:styleId="alpha1">
    <w:name w:val="alpha 1"/>
    <w:basedOn w:val="Normal"/>
    <w:rsid w:val="00007E92"/>
    <w:pPr>
      <w:numPr>
        <w:numId w:val="6"/>
      </w:numPr>
      <w:spacing w:after="140" w:line="290" w:lineRule="auto"/>
      <w:jc w:val="both"/>
    </w:pPr>
    <w:rPr>
      <w:kern w:val="20"/>
      <w:szCs w:val="20"/>
    </w:rPr>
  </w:style>
  <w:style w:type="paragraph" w:customStyle="1" w:styleId="alpha2">
    <w:name w:val="alpha 2"/>
    <w:basedOn w:val="Normal"/>
    <w:rsid w:val="00007E92"/>
    <w:pPr>
      <w:numPr>
        <w:numId w:val="7"/>
      </w:numPr>
      <w:spacing w:after="140" w:line="290" w:lineRule="auto"/>
      <w:jc w:val="both"/>
    </w:pPr>
    <w:rPr>
      <w:kern w:val="20"/>
      <w:szCs w:val="20"/>
    </w:rPr>
  </w:style>
  <w:style w:type="paragraph" w:customStyle="1" w:styleId="alpha3">
    <w:name w:val="alpha 3"/>
    <w:basedOn w:val="Normal"/>
    <w:rsid w:val="00007E92"/>
    <w:pPr>
      <w:numPr>
        <w:numId w:val="8"/>
      </w:numPr>
      <w:spacing w:after="140" w:line="290" w:lineRule="auto"/>
      <w:jc w:val="both"/>
    </w:pPr>
    <w:rPr>
      <w:kern w:val="20"/>
      <w:szCs w:val="20"/>
    </w:rPr>
  </w:style>
  <w:style w:type="paragraph" w:customStyle="1" w:styleId="alpha4">
    <w:name w:val="alpha 4"/>
    <w:basedOn w:val="Normal"/>
    <w:rsid w:val="00007E92"/>
    <w:pPr>
      <w:numPr>
        <w:numId w:val="9"/>
      </w:numPr>
      <w:spacing w:after="140" w:line="290" w:lineRule="auto"/>
      <w:jc w:val="both"/>
    </w:pPr>
    <w:rPr>
      <w:kern w:val="20"/>
      <w:szCs w:val="20"/>
    </w:rPr>
  </w:style>
  <w:style w:type="paragraph" w:customStyle="1" w:styleId="alpha5">
    <w:name w:val="alpha 5"/>
    <w:basedOn w:val="Normal"/>
    <w:rsid w:val="00007E92"/>
    <w:pPr>
      <w:numPr>
        <w:numId w:val="10"/>
      </w:numPr>
      <w:spacing w:after="140" w:line="290" w:lineRule="auto"/>
      <w:jc w:val="both"/>
    </w:pPr>
    <w:rPr>
      <w:kern w:val="20"/>
      <w:szCs w:val="20"/>
    </w:rPr>
  </w:style>
  <w:style w:type="paragraph" w:customStyle="1" w:styleId="alpha6">
    <w:name w:val="alpha 6"/>
    <w:basedOn w:val="Normal"/>
    <w:rsid w:val="00007E92"/>
    <w:pPr>
      <w:numPr>
        <w:numId w:val="11"/>
      </w:numPr>
      <w:spacing w:after="140" w:line="290" w:lineRule="auto"/>
      <w:jc w:val="both"/>
    </w:pPr>
    <w:rPr>
      <w:kern w:val="20"/>
      <w:szCs w:val="20"/>
    </w:rPr>
  </w:style>
  <w:style w:type="paragraph" w:customStyle="1" w:styleId="Anexo1">
    <w:name w:val="Anexo 1"/>
    <w:basedOn w:val="Normal"/>
    <w:rsid w:val="00007E92"/>
    <w:pPr>
      <w:numPr>
        <w:numId w:val="12"/>
      </w:numPr>
      <w:spacing w:after="140" w:line="290" w:lineRule="auto"/>
      <w:jc w:val="both"/>
    </w:pPr>
    <w:rPr>
      <w:kern w:val="20"/>
      <w:lang w:val="en-US"/>
    </w:rPr>
  </w:style>
  <w:style w:type="paragraph" w:customStyle="1" w:styleId="Anexo2">
    <w:name w:val="Anexo 2"/>
    <w:basedOn w:val="Normal"/>
    <w:rsid w:val="00007E92"/>
    <w:pPr>
      <w:numPr>
        <w:ilvl w:val="1"/>
        <w:numId w:val="12"/>
      </w:numPr>
      <w:spacing w:after="140" w:line="290" w:lineRule="auto"/>
      <w:jc w:val="both"/>
    </w:pPr>
    <w:rPr>
      <w:kern w:val="20"/>
      <w:lang w:val="en-US"/>
    </w:rPr>
  </w:style>
  <w:style w:type="paragraph" w:customStyle="1" w:styleId="Anexo3">
    <w:name w:val="Anexo 3"/>
    <w:basedOn w:val="Normal"/>
    <w:rsid w:val="00007E92"/>
    <w:pPr>
      <w:numPr>
        <w:ilvl w:val="2"/>
        <w:numId w:val="12"/>
      </w:numPr>
      <w:tabs>
        <w:tab w:val="clear" w:pos="2041"/>
      </w:tabs>
      <w:spacing w:after="140" w:line="290" w:lineRule="auto"/>
      <w:ind w:left="2160" w:hanging="180"/>
      <w:jc w:val="both"/>
    </w:pPr>
    <w:rPr>
      <w:kern w:val="20"/>
      <w:lang w:val="en-US"/>
    </w:rPr>
  </w:style>
  <w:style w:type="paragraph" w:customStyle="1" w:styleId="Anexo4">
    <w:name w:val="Anexo 4"/>
    <w:basedOn w:val="Normal"/>
    <w:rsid w:val="00007E92"/>
    <w:pPr>
      <w:numPr>
        <w:ilvl w:val="3"/>
        <w:numId w:val="12"/>
      </w:numPr>
      <w:spacing w:after="140" w:line="290" w:lineRule="auto"/>
      <w:jc w:val="both"/>
    </w:pPr>
    <w:rPr>
      <w:kern w:val="20"/>
      <w:lang w:val="en-US"/>
    </w:rPr>
  </w:style>
  <w:style w:type="paragraph" w:customStyle="1" w:styleId="Anexo5">
    <w:name w:val="Anexo 5"/>
    <w:basedOn w:val="Normal"/>
    <w:rsid w:val="00007E92"/>
    <w:pPr>
      <w:numPr>
        <w:ilvl w:val="4"/>
        <w:numId w:val="12"/>
      </w:numPr>
      <w:spacing w:after="140" w:line="290" w:lineRule="auto"/>
      <w:jc w:val="both"/>
    </w:pPr>
    <w:rPr>
      <w:kern w:val="20"/>
      <w:lang w:val="en-US"/>
    </w:rPr>
  </w:style>
  <w:style w:type="paragraph" w:customStyle="1" w:styleId="Anexo6">
    <w:name w:val="Anexo 6"/>
    <w:basedOn w:val="Normal"/>
    <w:rsid w:val="00007E92"/>
    <w:pPr>
      <w:numPr>
        <w:ilvl w:val="5"/>
        <w:numId w:val="12"/>
      </w:numPr>
      <w:spacing w:after="140" w:line="290" w:lineRule="auto"/>
      <w:jc w:val="both"/>
    </w:pPr>
    <w:rPr>
      <w:kern w:val="20"/>
      <w:lang w:val="en-US"/>
    </w:rPr>
  </w:style>
  <w:style w:type="paragraph" w:customStyle="1" w:styleId="Body">
    <w:name w:val="Body"/>
    <w:basedOn w:val="Normal"/>
    <w:link w:val="BodyCharChar"/>
    <w:rsid w:val="00007E92"/>
    <w:pPr>
      <w:spacing w:after="140" w:line="290" w:lineRule="auto"/>
      <w:jc w:val="both"/>
    </w:pPr>
    <w:rPr>
      <w:kern w:val="20"/>
    </w:rPr>
  </w:style>
  <w:style w:type="paragraph" w:customStyle="1" w:styleId="Body1">
    <w:name w:val="Body 1"/>
    <w:basedOn w:val="Normal"/>
    <w:rsid w:val="00007E92"/>
    <w:pPr>
      <w:spacing w:after="140" w:line="290" w:lineRule="auto"/>
      <w:ind w:left="567"/>
      <w:jc w:val="both"/>
    </w:pPr>
    <w:rPr>
      <w:kern w:val="20"/>
    </w:rPr>
  </w:style>
  <w:style w:type="paragraph" w:customStyle="1" w:styleId="Body2">
    <w:name w:val="Body 2"/>
    <w:basedOn w:val="Normal"/>
    <w:rsid w:val="00007E92"/>
    <w:pPr>
      <w:spacing w:after="140" w:line="290" w:lineRule="auto"/>
      <w:ind w:left="1247"/>
      <w:jc w:val="both"/>
    </w:pPr>
    <w:rPr>
      <w:kern w:val="20"/>
    </w:rPr>
  </w:style>
  <w:style w:type="paragraph" w:customStyle="1" w:styleId="Body3">
    <w:name w:val="Body 3"/>
    <w:basedOn w:val="Normal"/>
    <w:rsid w:val="00007E92"/>
    <w:pPr>
      <w:spacing w:after="140" w:line="290" w:lineRule="auto"/>
      <w:ind w:left="2041"/>
      <w:jc w:val="both"/>
    </w:pPr>
    <w:rPr>
      <w:kern w:val="20"/>
    </w:rPr>
  </w:style>
  <w:style w:type="paragraph" w:customStyle="1" w:styleId="Body4">
    <w:name w:val="Body 4"/>
    <w:basedOn w:val="Normal"/>
    <w:rsid w:val="00007E92"/>
    <w:pPr>
      <w:spacing w:after="140" w:line="290" w:lineRule="auto"/>
      <w:ind w:left="2722"/>
      <w:jc w:val="both"/>
    </w:pPr>
    <w:rPr>
      <w:kern w:val="20"/>
    </w:rPr>
  </w:style>
  <w:style w:type="paragraph" w:customStyle="1" w:styleId="Body5">
    <w:name w:val="Body 5"/>
    <w:basedOn w:val="Normal"/>
    <w:rsid w:val="00007E92"/>
    <w:pPr>
      <w:spacing w:after="140" w:line="290" w:lineRule="auto"/>
      <w:ind w:left="3289"/>
      <w:jc w:val="both"/>
    </w:pPr>
    <w:rPr>
      <w:kern w:val="20"/>
    </w:rPr>
  </w:style>
  <w:style w:type="paragraph" w:customStyle="1" w:styleId="Body6">
    <w:name w:val="Body 6"/>
    <w:basedOn w:val="Normal"/>
    <w:rsid w:val="00007E92"/>
    <w:pPr>
      <w:spacing w:after="140" w:line="290" w:lineRule="auto"/>
      <w:ind w:left="3969"/>
      <w:jc w:val="both"/>
    </w:pPr>
    <w:rPr>
      <w:kern w:val="20"/>
    </w:rPr>
  </w:style>
  <w:style w:type="paragraph" w:customStyle="1" w:styleId="bullet1">
    <w:name w:val="bullet 1"/>
    <w:basedOn w:val="Normal"/>
    <w:rsid w:val="00007E92"/>
    <w:pPr>
      <w:numPr>
        <w:numId w:val="13"/>
      </w:numPr>
      <w:spacing w:after="140" w:line="290" w:lineRule="auto"/>
      <w:jc w:val="both"/>
    </w:pPr>
    <w:rPr>
      <w:kern w:val="20"/>
    </w:rPr>
  </w:style>
  <w:style w:type="paragraph" w:customStyle="1" w:styleId="bullet2">
    <w:name w:val="bullet 2"/>
    <w:basedOn w:val="Normal"/>
    <w:rsid w:val="00007E92"/>
    <w:pPr>
      <w:numPr>
        <w:numId w:val="14"/>
      </w:numPr>
      <w:spacing w:after="140" w:line="290" w:lineRule="auto"/>
      <w:jc w:val="both"/>
    </w:pPr>
    <w:rPr>
      <w:kern w:val="20"/>
    </w:rPr>
  </w:style>
  <w:style w:type="paragraph" w:customStyle="1" w:styleId="bullet3">
    <w:name w:val="bullet 3"/>
    <w:basedOn w:val="Normal"/>
    <w:rsid w:val="00007E92"/>
    <w:pPr>
      <w:numPr>
        <w:numId w:val="15"/>
      </w:numPr>
      <w:spacing w:after="140" w:line="290" w:lineRule="auto"/>
      <w:jc w:val="both"/>
    </w:pPr>
    <w:rPr>
      <w:kern w:val="20"/>
    </w:rPr>
  </w:style>
  <w:style w:type="paragraph" w:customStyle="1" w:styleId="bullet4">
    <w:name w:val="bullet 4"/>
    <w:basedOn w:val="Normal"/>
    <w:rsid w:val="00007E92"/>
    <w:pPr>
      <w:numPr>
        <w:numId w:val="16"/>
      </w:numPr>
      <w:spacing w:after="140" w:line="290" w:lineRule="auto"/>
      <w:jc w:val="both"/>
    </w:pPr>
    <w:rPr>
      <w:kern w:val="20"/>
    </w:rPr>
  </w:style>
  <w:style w:type="paragraph" w:customStyle="1" w:styleId="bullet5">
    <w:name w:val="bullet 5"/>
    <w:basedOn w:val="Normal"/>
    <w:rsid w:val="00007E92"/>
    <w:pPr>
      <w:numPr>
        <w:numId w:val="17"/>
      </w:numPr>
      <w:spacing w:after="140" w:line="290" w:lineRule="auto"/>
      <w:jc w:val="both"/>
    </w:pPr>
    <w:rPr>
      <w:kern w:val="20"/>
    </w:rPr>
  </w:style>
  <w:style w:type="paragraph" w:customStyle="1" w:styleId="bullet6">
    <w:name w:val="bullet 6"/>
    <w:basedOn w:val="Normal"/>
    <w:rsid w:val="00007E92"/>
    <w:pPr>
      <w:numPr>
        <w:numId w:val="18"/>
      </w:numPr>
      <w:spacing w:after="140" w:line="290" w:lineRule="auto"/>
      <w:jc w:val="both"/>
    </w:pPr>
    <w:rPr>
      <w:kern w:val="20"/>
    </w:rPr>
  </w:style>
  <w:style w:type="paragraph" w:customStyle="1" w:styleId="CellBody">
    <w:name w:val="CellBody"/>
    <w:basedOn w:val="Normal"/>
    <w:rsid w:val="00007E92"/>
    <w:pPr>
      <w:spacing w:before="60" w:after="60" w:line="290" w:lineRule="auto"/>
    </w:pPr>
    <w:rPr>
      <w:kern w:val="20"/>
      <w:szCs w:val="20"/>
    </w:rPr>
  </w:style>
  <w:style w:type="paragraph" w:customStyle="1" w:styleId="CellHead">
    <w:name w:val="CellHead"/>
    <w:basedOn w:val="Normal"/>
    <w:rsid w:val="00007E92"/>
    <w:pPr>
      <w:keepNext/>
      <w:spacing w:before="60" w:after="60" w:line="290" w:lineRule="auto"/>
    </w:pPr>
    <w:rPr>
      <w:b/>
      <w:kern w:val="20"/>
    </w:rPr>
  </w:style>
  <w:style w:type="paragraph" w:customStyle="1" w:styleId="dashbullet1">
    <w:name w:val="dash bullet 1"/>
    <w:basedOn w:val="Normal"/>
    <w:rsid w:val="00007E92"/>
    <w:pPr>
      <w:numPr>
        <w:numId w:val="19"/>
      </w:numPr>
      <w:spacing w:after="140" w:line="290" w:lineRule="auto"/>
      <w:jc w:val="both"/>
    </w:pPr>
    <w:rPr>
      <w:kern w:val="20"/>
    </w:rPr>
  </w:style>
  <w:style w:type="paragraph" w:customStyle="1" w:styleId="dashbullet2">
    <w:name w:val="dash bullet 2"/>
    <w:basedOn w:val="Normal"/>
    <w:rsid w:val="00007E92"/>
    <w:pPr>
      <w:numPr>
        <w:numId w:val="20"/>
      </w:numPr>
      <w:spacing w:after="140" w:line="290" w:lineRule="auto"/>
      <w:jc w:val="both"/>
    </w:pPr>
    <w:rPr>
      <w:kern w:val="20"/>
    </w:rPr>
  </w:style>
  <w:style w:type="paragraph" w:customStyle="1" w:styleId="dashbullet3">
    <w:name w:val="dash bullet 3"/>
    <w:basedOn w:val="Normal"/>
    <w:rsid w:val="00007E92"/>
    <w:pPr>
      <w:numPr>
        <w:numId w:val="21"/>
      </w:numPr>
      <w:spacing w:after="140" w:line="290" w:lineRule="auto"/>
      <w:jc w:val="both"/>
    </w:pPr>
    <w:rPr>
      <w:kern w:val="20"/>
    </w:rPr>
  </w:style>
  <w:style w:type="paragraph" w:customStyle="1" w:styleId="dashbullet4">
    <w:name w:val="dash bullet 4"/>
    <w:basedOn w:val="Normal"/>
    <w:rsid w:val="00007E92"/>
    <w:pPr>
      <w:numPr>
        <w:numId w:val="22"/>
      </w:numPr>
      <w:spacing w:after="140" w:line="290" w:lineRule="auto"/>
      <w:jc w:val="both"/>
    </w:pPr>
    <w:rPr>
      <w:kern w:val="20"/>
    </w:rPr>
  </w:style>
  <w:style w:type="paragraph" w:customStyle="1" w:styleId="dashbullet5">
    <w:name w:val="dash bullet 5"/>
    <w:basedOn w:val="Normal"/>
    <w:rsid w:val="00007E92"/>
    <w:pPr>
      <w:numPr>
        <w:numId w:val="23"/>
      </w:numPr>
      <w:spacing w:after="140" w:line="290" w:lineRule="auto"/>
      <w:jc w:val="both"/>
    </w:pPr>
    <w:rPr>
      <w:kern w:val="20"/>
    </w:rPr>
  </w:style>
  <w:style w:type="paragraph" w:customStyle="1" w:styleId="dashbullet6">
    <w:name w:val="dash bullet 6"/>
    <w:basedOn w:val="Normal"/>
    <w:rsid w:val="00007E92"/>
    <w:pPr>
      <w:numPr>
        <w:numId w:val="24"/>
      </w:numPr>
      <w:spacing w:after="140" w:line="290" w:lineRule="auto"/>
      <w:jc w:val="both"/>
    </w:pPr>
    <w:rPr>
      <w:kern w:val="20"/>
    </w:rPr>
  </w:style>
  <w:style w:type="paragraph" w:customStyle="1" w:styleId="doublealpha">
    <w:name w:val="double alpha"/>
    <w:basedOn w:val="Normal"/>
    <w:rsid w:val="00007E92"/>
    <w:pPr>
      <w:numPr>
        <w:numId w:val="25"/>
      </w:numPr>
      <w:spacing w:after="140" w:line="290" w:lineRule="auto"/>
      <w:jc w:val="both"/>
    </w:pPr>
    <w:rPr>
      <w:kern w:val="20"/>
    </w:rPr>
  </w:style>
  <w:style w:type="paragraph" w:customStyle="1" w:styleId="Head">
    <w:name w:val="Head"/>
    <w:basedOn w:val="Normal"/>
    <w:next w:val="Body"/>
    <w:rsid w:val="00007E92"/>
    <w:pPr>
      <w:keepNext/>
      <w:spacing w:before="280" w:after="140" w:line="290" w:lineRule="auto"/>
      <w:jc w:val="both"/>
      <w:outlineLvl w:val="0"/>
    </w:pPr>
    <w:rPr>
      <w:b/>
      <w:kern w:val="23"/>
      <w:sz w:val="23"/>
    </w:rPr>
  </w:style>
  <w:style w:type="paragraph" w:customStyle="1" w:styleId="Head1">
    <w:name w:val="Head 1"/>
    <w:basedOn w:val="Normal"/>
    <w:next w:val="Body1"/>
    <w:rsid w:val="00007E92"/>
    <w:pPr>
      <w:keepNext/>
      <w:spacing w:before="280" w:after="140" w:line="290" w:lineRule="auto"/>
      <w:ind w:left="567"/>
      <w:jc w:val="both"/>
      <w:outlineLvl w:val="0"/>
    </w:pPr>
    <w:rPr>
      <w:b/>
      <w:kern w:val="22"/>
      <w:sz w:val="22"/>
    </w:rPr>
  </w:style>
  <w:style w:type="paragraph" w:customStyle="1" w:styleId="Head2">
    <w:name w:val="Head 2"/>
    <w:basedOn w:val="Normal"/>
    <w:next w:val="Body2"/>
    <w:rsid w:val="00007E92"/>
    <w:pPr>
      <w:keepNext/>
      <w:spacing w:before="280" w:after="60" w:line="290" w:lineRule="auto"/>
      <w:ind w:left="1247"/>
      <w:jc w:val="both"/>
      <w:outlineLvl w:val="1"/>
    </w:pPr>
    <w:rPr>
      <w:b/>
      <w:kern w:val="21"/>
      <w:sz w:val="21"/>
    </w:rPr>
  </w:style>
  <w:style w:type="paragraph" w:customStyle="1" w:styleId="Head3">
    <w:name w:val="Head 3"/>
    <w:basedOn w:val="Normal"/>
    <w:next w:val="Body3"/>
    <w:rsid w:val="00007E92"/>
    <w:pPr>
      <w:keepNext/>
      <w:spacing w:before="280" w:after="40" w:line="290" w:lineRule="auto"/>
      <w:ind w:left="2041"/>
      <w:jc w:val="both"/>
      <w:outlineLvl w:val="2"/>
    </w:pPr>
    <w:rPr>
      <w:b/>
      <w:kern w:val="20"/>
    </w:rPr>
  </w:style>
  <w:style w:type="character" w:styleId="HiperlinkVisitado">
    <w:name w:val="FollowedHyperlink"/>
    <w:basedOn w:val="Fontepargpadro"/>
    <w:rsid w:val="00007E92"/>
    <w:rPr>
      <w:rFonts w:ascii="Tahoma" w:hAnsi="Tahoma"/>
      <w:color w:val="auto"/>
      <w:u w:val="none"/>
    </w:rPr>
  </w:style>
  <w:style w:type="character" w:styleId="Hyperlink">
    <w:name w:val="Hyperlink"/>
    <w:basedOn w:val="Fontepargpadro"/>
    <w:rsid w:val="00007E92"/>
    <w:rPr>
      <w:rFonts w:ascii="Tahoma" w:hAnsi="Tahoma"/>
      <w:color w:val="auto"/>
      <w:u w:val="none"/>
    </w:rPr>
  </w:style>
  <w:style w:type="paragraph" w:styleId="ndicedeautoridades">
    <w:name w:val="table of authorities"/>
    <w:basedOn w:val="Normal"/>
    <w:next w:val="Normal"/>
    <w:rsid w:val="00007E92"/>
    <w:pPr>
      <w:ind w:left="200" w:hanging="200"/>
    </w:pPr>
  </w:style>
  <w:style w:type="paragraph" w:customStyle="1" w:styleId="Level1">
    <w:name w:val="Level 1"/>
    <w:basedOn w:val="Normal"/>
    <w:uiPriority w:val="99"/>
    <w:qFormat/>
    <w:rsid w:val="00007E92"/>
    <w:pPr>
      <w:numPr>
        <w:numId w:val="26"/>
      </w:numPr>
      <w:spacing w:after="140" w:line="290" w:lineRule="auto"/>
      <w:jc w:val="both"/>
    </w:pPr>
    <w:rPr>
      <w:kern w:val="20"/>
      <w:szCs w:val="28"/>
    </w:rPr>
  </w:style>
  <w:style w:type="paragraph" w:customStyle="1" w:styleId="Level2">
    <w:name w:val="Level 2"/>
    <w:basedOn w:val="Normal"/>
    <w:link w:val="Level2Char"/>
    <w:uiPriority w:val="99"/>
    <w:qFormat/>
    <w:rsid w:val="00007E92"/>
    <w:pPr>
      <w:numPr>
        <w:ilvl w:val="1"/>
        <w:numId w:val="26"/>
      </w:numPr>
      <w:spacing w:after="140" w:line="290" w:lineRule="auto"/>
      <w:jc w:val="both"/>
    </w:pPr>
    <w:rPr>
      <w:kern w:val="20"/>
      <w:szCs w:val="28"/>
    </w:rPr>
  </w:style>
  <w:style w:type="paragraph" w:customStyle="1" w:styleId="Level3">
    <w:name w:val="Level 3"/>
    <w:basedOn w:val="Normal"/>
    <w:link w:val="Level3Char"/>
    <w:uiPriority w:val="99"/>
    <w:qFormat/>
    <w:rsid w:val="00007E92"/>
    <w:pPr>
      <w:numPr>
        <w:ilvl w:val="2"/>
        <w:numId w:val="26"/>
      </w:numPr>
      <w:spacing w:after="140" w:line="290" w:lineRule="auto"/>
      <w:jc w:val="both"/>
    </w:pPr>
    <w:rPr>
      <w:kern w:val="20"/>
      <w:szCs w:val="28"/>
    </w:rPr>
  </w:style>
  <w:style w:type="paragraph" w:customStyle="1" w:styleId="Level4">
    <w:name w:val="Level 4"/>
    <w:basedOn w:val="Normal"/>
    <w:uiPriority w:val="99"/>
    <w:qFormat/>
    <w:rsid w:val="00007E92"/>
    <w:pPr>
      <w:numPr>
        <w:ilvl w:val="3"/>
        <w:numId w:val="26"/>
      </w:numPr>
      <w:spacing w:after="140" w:line="290" w:lineRule="auto"/>
      <w:jc w:val="both"/>
    </w:pPr>
    <w:rPr>
      <w:kern w:val="20"/>
    </w:rPr>
  </w:style>
  <w:style w:type="paragraph" w:customStyle="1" w:styleId="Level5">
    <w:name w:val="Level 5"/>
    <w:basedOn w:val="Normal"/>
    <w:uiPriority w:val="99"/>
    <w:qFormat/>
    <w:rsid w:val="00007E92"/>
    <w:pPr>
      <w:numPr>
        <w:ilvl w:val="4"/>
        <w:numId w:val="26"/>
      </w:numPr>
      <w:spacing w:after="140" w:line="290" w:lineRule="auto"/>
      <w:jc w:val="both"/>
    </w:pPr>
    <w:rPr>
      <w:kern w:val="20"/>
    </w:rPr>
  </w:style>
  <w:style w:type="paragraph" w:customStyle="1" w:styleId="Level6">
    <w:name w:val="Level 6"/>
    <w:basedOn w:val="Normal"/>
    <w:uiPriority w:val="99"/>
    <w:qFormat/>
    <w:rsid w:val="00007E92"/>
    <w:pPr>
      <w:numPr>
        <w:ilvl w:val="5"/>
        <w:numId w:val="26"/>
      </w:numPr>
      <w:spacing w:after="140" w:line="290" w:lineRule="auto"/>
      <w:jc w:val="both"/>
    </w:pPr>
    <w:rPr>
      <w:kern w:val="20"/>
    </w:rPr>
  </w:style>
  <w:style w:type="character" w:styleId="Nmerodepgina">
    <w:name w:val="page number"/>
    <w:basedOn w:val="Fontepargpadro"/>
    <w:rsid w:val="00007E92"/>
    <w:rPr>
      <w:rFonts w:ascii="Tahoma" w:hAnsi="Tahoma"/>
      <w:sz w:val="20"/>
    </w:rPr>
  </w:style>
  <w:style w:type="paragraph" w:customStyle="1" w:styleId="Parties">
    <w:name w:val="Parties"/>
    <w:basedOn w:val="Normal"/>
    <w:rsid w:val="00007E92"/>
    <w:pPr>
      <w:numPr>
        <w:numId w:val="27"/>
      </w:numPr>
      <w:spacing w:after="140" w:line="290" w:lineRule="auto"/>
      <w:jc w:val="both"/>
    </w:pPr>
    <w:rPr>
      <w:kern w:val="20"/>
    </w:rPr>
  </w:style>
  <w:style w:type="paragraph" w:customStyle="1" w:styleId="Recitals">
    <w:name w:val="Recitals"/>
    <w:basedOn w:val="Normal"/>
    <w:rsid w:val="00007E92"/>
    <w:pPr>
      <w:numPr>
        <w:numId w:val="28"/>
      </w:numPr>
      <w:spacing w:after="140" w:line="290" w:lineRule="auto"/>
      <w:jc w:val="both"/>
    </w:pPr>
    <w:rPr>
      <w:kern w:val="20"/>
    </w:rPr>
  </w:style>
  <w:style w:type="character" w:styleId="Refdenotadefim">
    <w:name w:val="endnote reference"/>
    <w:basedOn w:val="Fontepargpadro"/>
    <w:rsid w:val="00007E92"/>
    <w:rPr>
      <w:rFonts w:ascii="Arial" w:hAnsi="Arial"/>
      <w:vertAlign w:val="superscript"/>
    </w:rPr>
  </w:style>
  <w:style w:type="character" w:styleId="Refdenotaderodap">
    <w:name w:val="footnote reference"/>
    <w:basedOn w:val="Fontepargpadro"/>
    <w:rsid w:val="00007E92"/>
    <w:rPr>
      <w:rFonts w:ascii="Tahoma" w:hAnsi="Tahoma"/>
      <w:kern w:val="2"/>
      <w:vertAlign w:val="superscript"/>
    </w:rPr>
  </w:style>
  <w:style w:type="paragraph" w:customStyle="1" w:styleId="Referncia">
    <w:name w:val="Referência"/>
    <w:basedOn w:val="Body"/>
    <w:rsid w:val="00007E92"/>
    <w:pPr>
      <w:spacing w:after="500"/>
    </w:pPr>
    <w:rPr>
      <w:b/>
      <w:sz w:val="21"/>
    </w:rPr>
  </w:style>
  <w:style w:type="paragraph" w:customStyle="1" w:styleId="roman1">
    <w:name w:val="roman 1"/>
    <w:basedOn w:val="Normal"/>
    <w:rsid w:val="00007E92"/>
    <w:pPr>
      <w:numPr>
        <w:numId w:val="29"/>
      </w:numPr>
      <w:tabs>
        <w:tab w:val="left" w:pos="567"/>
      </w:tabs>
      <w:spacing w:after="140" w:line="290" w:lineRule="auto"/>
      <w:jc w:val="both"/>
    </w:pPr>
    <w:rPr>
      <w:kern w:val="20"/>
      <w:szCs w:val="20"/>
    </w:rPr>
  </w:style>
  <w:style w:type="paragraph" w:customStyle="1" w:styleId="roman2">
    <w:name w:val="roman 2"/>
    <w:basedOn w:val="Normal"/>
    <w:rsid w:val="00007E92"/>
    <w:pPr>
      <w:numPr>
        <w:numId w:val="30"/>
      </w:numPr>
      <w:spacing w:after="140" w:line="290" w:lineRule="auto"/>
      <w:jc w:val="both"/>
    </w:pPr>
    <w:rPr>
      <w:kern w:val="20"/>
      <w:szCs w:val="20"/>
    </w:rPr>
  </w:style>
  <w:style w:type="paragraph" w:customStyle="1" w:styleId="roman3">
    <w:name w:val="roman 3"/>
    <w:basedOn w:val="Normal"/>
    <w:rsid w:val="00007E92"/>
    <w:pPr>
      <w:numPr>
        <w:numId w:val="31"/>
      </w:numPr>
      <w:spacing w:after="140" w:line="290" w:lineRule="auto"/>
      <w:jc w:val="both"/>
    </w:pPr>
    <w:rPr>
      <w:kern w:val="20"/>
      <w:szCs w:val="20"/>
    </w:rPr>
  </w:style>
  <w:style w:type="paragraph" w:customStyle="1" w:styleId="roman4">
    <w:name w:val="roman 4"/>
    <w:basedOn w:val="Normal"/>
    <w:rsid w:val="00007E92"/>
    <w:pPr>
      <w:numPr>
        <w:numId w:val="32"/>
      </w:numPr>
      <w:spacing w:after="140" w:line="290" w:lineRule="auto"/>
      <w:jc w:val="both"/>
    </w:pPr>
    <w:rPr>
      <w:kern w:val="20"/>
      <w:szCs w:val="20"/>
    </w:rPr>
  </w:style>
  <w:style w:type="paragraph" w:customStyle="1" w:styleId="roman5">
    <w:name w:val="roman 5"/>
    <w:basedOn w:val="Normal"/>
    <w:rsid w:val="00007E92"/>
    <w:pPr>
      <w:numPr>
        <w:numId w:val="33"/>
      </w:numPr>
      <w:tabs>
        <w:tab w:val="left" w:pos="3289"/>
      </w:tabs>
      <w:spacing w:after="140" w:line="290" w:lineRule="auto"/>
      <w:jc w:val="both"/>
    </w:pPr>
    <w:rPr>
      <w:kern w:val="20"/>
      <w:szCs w:val="20"/>
    </w:rPr>
  </w:style>
  <w:style w:type="paragraph" w:customStyle="1" w:styleId="roman6">
    <w:name w:val="roman 6"/>
    <w:basedOn w:val="Normal"/>
    <w:rsid w:val="00007E92"/>
    <w:pPr>
      <w:numPr>
        <w:numId w:val="34"/>
      </w:numPr>
      <w:spacing w:after="140" w:line="290" w:lineRule="auto"/>
      <w:jc w:val="both"/>
    </w:pPr>
    <w:rPr>
      <w:kern w:val="20"/>
      <w:szCs w:val="20"/>
    </w:rPr>
  </w:style>
  <w:style w:type="paragraph" w:customStyle="1" w:styleId="SubTtulo">
    <w:name w:val="SubTítulo"/>
    <w:basedOn w:val="Normal"/>
    <w:next w:val="Body"/>
    <w:rsid w:val="00007E92"/>
    <w:pPr>
      <w:keepNext/>
      <w:spacing w:before="140" w:after="140" w:line="290" w:lineRule="auto"/>
      <w:jc w:val="both"/>
      <w:outlineLvl w:val="0"/>
    </w:pPr>
    <w:rPr>
      <w:b/>
      <w:kern w:val="21"/>
      <w:sz w:val="21"/>
    </w:rPr>
  </w:style>
  <w:style w:type="paragraph" w:styleId="Sumrio1">
    <w:name w:val="toc 1"/>
    <w:basedOn w:val="Normal"/>
    <w:next w:val="Body"/>
    <w:rsid w:val="00007E92"/>
    <w:pPr>
      <w:spacing w:before="280" w:after="140" w:line="290" w:lineRule="auto"/>
      <w:ind w:left="567" w:hanging="567"/>
    </w:pPr>
    <w:rPr>
      <w:kern w:val="20"/>
    </w:rPr>
  </w:style>
  <w:style w:type="paragraph" w:styleId="Sumrio2">
    <w:name w:val="toc 2"/>
    <w:basedOn w:val="Normal"/>
    <w:next w:val="Body"/>
    <w:rsid w:val="00007E92"/>
    <w:pPr>
      <w:spacing w:before="280" w:after="140" w:line="290" w:lineRule="auto"/>
      <w:ind w:left="1247" w:hanging="680"/>
    </w:pPr>
    <w:rPr>
      <w:kern w:val="20"/>
    </w:rPr>
  </w:style>
  <w:style w:type="paragraph" w:styleId="Sumrio3">
    <w:name w:val="toc 3"/>
    <w:basedOn w:val="Normal"/>
    <w:next w:val="Body"/>
    <w:rsid w:val="00007E92"/>
    <w:pPr>
      <w:spacing w:before="280" w:after="140" w:line="290" w:lineRule="auto"/>
      <w:ind w:left="2041" w:hanging="794"/>
    </w:pPr>
    <w:rPr>
      <w:kern w:val="20"/>
    </w:rPr>
  </w:style>
  <w:style w:type="paragraph" w:styleId="Sumrio4">
    <w:name w:val="toc 4"/>
    <w:basedOn w:val="Normal"/>
    <w:next w:val="Body"/>
    <w:rsid w:val="00007E92"/>
    <w:pPr>
      <w:spacing w:before="280" w:after="140" w:line="290" w:lineRule="auto"/>
      <w:ind w:left="2041" w:hanging="794"/>
    </w:pPr>
    <w:rPr>
      <w:kern w:val="20"/>
    </w:rPr>
  </w:style>
  <w:style w:type="paragraph" w:styleId="Sumrio5">
    <w:name w:val="toc 5"/>
    <w:basedOn w:val="Normal"/>
    <w:next w:val="Body"/>
    <w:rsid w:val="00007E92"/>
  </w:style>
  <w:style w:type="paragraph" w:styleId="Sumrio6">
    <w:name w:val="toc 6"/>
    <w:basedOn w:val="Normal"/>
    <w:next w:val="Body"/>
    <w:rsid w:val="00007E92"/>
  </w:style>
  <w:style w:type="paragraph" w:styleId="Sumrio7">
    <w:name w:val="toc 7"/>
    <w:basedOn w:val="Normal"/>
    <w:next w:val="Body"/>
    <w:rsid w:val="00007E92"/>
  </w:style>
  <w:style w:type="paragraph" w:styleId="Sumrio8">
    <w:name w:val="toc 8"/>
    <w:basedOn w:val="Normal"/>
    <w:next w:val="Body"/>
    <w:rsid w:val="00007E92"/>
  </w:style>
  <w:style w:type="paragraph" w:styleId="Sumrio9">
    <w:name w:val="toc 9"/>
    <w:basedOn w:val="Normal"/>
    <w:next w:val="Body"/>
    <w:rsid w:val="00007E92"/>
  </w:style>
  <w:style w:type="table" w:styleId="Tabelacomgrade">
    <w:name w:val="Table Grid"/>
    <w:basedOn w:val="Tabelanormal"/>
    <w:uiPriority w:val="59"/>
    <w:rsid w:val="0000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1">
    <w:name w:val="Table 1"/>
    <w:basedOn w:val="Normal"/>
    <w:rsid w:val="00007E92"/>
    <w:pPr>
      <w:numPr>
        <w:numId w:val="35"/>
      </w:numPr>
      <w:spacing w:before="60" w:after="60" w:line="290" w:lineRule="auto"/>
      <w:outlineLvl w:val="0"/>
    </w:pPr>
    <w:rPr>
      <w:kern w:val="20"/>
    </w:rPr>
  </w:style>
  <w:style w:type="paragraph" w:customStyle="1" w:styleId="Table2">
    <w:name w:val="Table 2"/>
    <w:basedOn w:val="Normal"/>
    <w:rsid w:val="00007E92"/>
    <w:pPr>
      <w:numPr>
        <w:ilvl w:val="1"/>
        <w:numId w:val="35"/>
      </w:numPr>
      <w:spacing w:before="60" w:after="60" w:line="290" w:lineRule="auto"/>
      <w:outlineLvl w:val="1"/>
    </w:pPr>
    <w:rPr>
      <w:kern w:val="20"/>
    </w:rPr>
  </w:style>
  <w:style w:type="paragraph" w:customStyle="1" w:styleId="Table3">
    <w:name w:val="Table 3"/>
    <w:basedOn w:val="Normal"/>
    <w:rsid w:val="00007E92"/>
    <w:pPr>
      <w:numPr>
        <w:ilvl w:val="2"/>
        <w:numId w:val="35"/>
      </w:numPr>
      <w:spacing w:before="60" w:after="60" w:line="290" w:lineRule="auto"/>
      <w:outlineLvl w:val="2"/>
    </w:pPr>
    <w:rPr>
      <w:kern w:val="20"/>
    </w:rPr>
  </w:style>
  <w:style w:type="paragraph" w:customStyle="1" w:styleId="Table4">
    <w:name w:val="Table 4"/>
    <w:basedOn w:val="Normal"/>
    <w:rsid w:val="00007E92"/>
    <w:pPr>
      <w:numPr>
        <w:ilvl w:val="3"/>
        <w:numId w:val="35"/>
      </w:numPr>
      <w:spacing w:before="60" w:after="60" w:line="290" w:lineRule="auto"/>
      <w:outlineLvl w:val="3"/>
    </w:pPr>
    <w:rPr>
      <w:kern w:val="20"/>
    </w:rPr>
  </w:style>
  <w:style w:type="paragraph" w:customStyle="1" w:styleId="Table5">
    <w:name w:val="Table 5"/>
    <w:basedOn w:val="Normal"/>
    <w:rsid w:val="00007E92"/>
    <w:pPr>
      <w:numPr>
        <w:ilvl w:val="4"/>
        <w:numId w:val="35"/>
      </w:numPr>
      <w:spacing w:before="60" w:after="60" w:line="290" w:lineRule="auto"/>
      <w:outlineLvl w:val="4"/>
    </w:pPr>
    <w:rPr>
      <w:kern w:val="20"/>
    </w:rPr>
  </w:style>
  <w:style w:type="paragraph" w:customStyle="1" w:styleId="Table6">
    <w:name w:val="Table 6"/>
    <w:basedOn w:val="Normal"/>
    <w:rsid w:val="00007E92"/>
    <w:pPr>
      <w:numPr>
        <w:ilvl w:val="5"/>
        <w:numId w:val="35"/>
      </w:numPr>
      <w:spacing w:before="60" w:after="60" w:line="290" w:lineRule="auto"/>
      <w:outlineLvl w:val="5"/>
    </w:pPr>
    <w:rPr>
      <w:kern w:val="20"/>
    </w:rPr>
  </w:style>
  <w:style w:type="paragraph" w:customStyle="1" w:styleId="Tablealpha">
    <w:name w:val="Table alpha"/>
    <w:basedOn w:val="CellBody"/>
    <w:rsid w:val="00007E92"/>
    <w:pPr>
      <w:numPr>
        <w:numId w:val="36"/>
      </w:numPr>
    </w:pPr>
  </w:style>
  <w:style w:type="paragraph" w:customStyle="1" w:styleId="Tablebullet">
    <w:name w:val="Table bullet"/>
    <w:basedOn w:val="Normal"/>
    <w:rsid w:val="00007E92"/>
    <w:pPr>
      <w:numPr>
        <w:numId w:val="37"/>
      </w:numPr>
      <w:spacing w:before="60" w:after="60" w:line="290" w:lineRule="auto"/>
    </w:pPr>
    <w:rPr>
      <w:kern w:val="20"/>
    </w:rPr>
  </w:style>
  <w:style w:type="paragraph" w:customStyle="1" w:styleId="Tableroman">
    <w:name w:val="Table roman"/>
    <w:basedOn w:val="CellBody"/>
    <w:rsid w:val="00007E92"/>
    <w:pPr>
      <w:numPr>
        <w:numId w:val="38"/>
      </w:numPr>
    </w:pPr>
  </w:style>
  <w:style w:type="paragraph" w:styleId="Textodecomentrio">
    <w:name w:val="annotation text"/>
    <w:basedOn w:val="Normal"/>
    <w:link w:val="TextodecomentrioChar"/>
    <w:uiPriority w:val="99"/>
    <w:rsid w:val="00007E92"/>
    <w:rPr>
      <w:szCs w:val="20"/>
    </w:rPr>
  </w:style>
  <w:style w:type="character" w:customStyle="1" w:styleId="TextodecomentrioChar">
    <w:name w:val="Texto de comentário Char"/>
    <w:basedOn w:val="Fontepargpadro"/>
    <w:link w:val="Textodecomentrio"/>
    <w:uiPriority w:val="99"/>
    <w:rsid w:val="00007E92"/>
    <w:rPr>
      <w:rFonts w:ascii="Tahoma" w:hAnsi="Tahoma"/>
      <w:lang w:eastAsia="en-US"/>
    </w:rPr>
  </w:style>
  <w:style w:type="paragraph" w:styleId="Textodenotadefim">
    <w:name w:val="endnote text"/>
    <w:basedOn w:val="Normal"/>
    <w:link w:val="TextodenotadefimChar"/>
    <w:rsid w:val="00007E92"/>
    <w:rPr>
      <w:szCs w:val="20"/>
    </w:rPr>
  </w:style>
  <w:style w:type="character" w:customStyle="1" w:styleId="TextodenotadefimChar">
    <w:name w:val="Texto de nota de fim Char"/>
    <w:basedOn w:val="Fontepargpadro"/>
    <w:link w:val="Textodenotadefim"/>
    <w:rsid w:val="00007E92"/>
    <w:rPr>
      <w:rFonts w:ascii="Tahoma" w:hAnsi="Tahoma"/>
      <w:lang w:eastAsia="en-US"/>
    </w:rPr>
  </w:style>
  <w:style w:type="paragraph" w:styleId="Textodenotaderodap">
    <w:name w:val="footnote text"/>
    <w:aliases w:val="F"/>
    <w:basedOn w:val="Normal"/>
    <w:link w:val="TextodenotaderodapChar"/>
    <w:rsid w:val="00007E92"/>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aliases w:val="F Char"/>
    <w:basedOn w:val="Fontepargpadro"/>
    <w:link w:val="Textodenotaderodap"/>
    <w:rsid w:val="00007E92"/>
    <w:rPr>
      <w:rFonts w:ascii="Tahoma" w:hAnsi="Tahoma"/>
      <w:kern w:val="20"/>
      <w:sz w:val="16"/>
      <w:lang w:eastAsia="en-US"/>
    </w:rPr>
  </w:style>
  <w:style w:type="paragraph" w:styleId="Ttulo">
    <w:name w:val="Title"/>
    <w:aliases w:val="t"/>
    <w:basedOn w:val="Head"/>
    <w:next w:val="Body"/>
    <w:link w:val="TtuloChar"/>
    <w:uiPriority w:val="10"/>
    <w:qFormat/>
    <w:rsid w:val="00007E92"/>
    <w:pPr>
      <w:spacing w:after="240"/>
    </w:pPr>
    <w:rPr>
      <w:rFonts w:cs="Arial"/>
      <w:bCs/>
      <w:kern w:val="28"/>
      <w:sz w:val="22"/>
      <w:szCs w:val="32"/>
    </w:rPr>
  </w:style>
  <w:style w:type="character" w:customStyle="1" w:styleId="TtuloChar">
    <w:name w:val="Título Char"/>
    <w:aliases w:val="t Char"/>
    <w:basedOn w:val="Fontepargpadro"/>
    <w:link w:val="Ttulo"/>
    <w:uiPriority w:val="10"/>
    <w:rsid w:val="00007E92"/>
    <w:rPr>
      <w:rFonts w:ascii="Tahoma" w:hAnsi="Tahoma" w:cs="Arial"/>
      <w:b/>
      <w:bCs/>
      <w:kern w:val="28"/>
      <w:sz w:val="22"/>
      <w:szCs w:val="32"/>
      <w:lang w:eastAsia="en-US"/>
    </w:rPr>
  </w:style>
  <w:style w:type="character" w:customStyle="1" w:styleId="Ttulo1Char">
    <w:name w:val="Título 1 Char"/>
    <w:basedOn w:val="Fontepargpadro"/>
    <w:link w:val="Ttulo1"/>
    <w:rsid w:val="00007E92"/>
    <w:rPr>
      <w:rFonts w:ascii="Tahoma" w:hAnsi="Tahoma" w:cs="Arial"/>
      <w:b/>
      <w:bCs/>
      <w:kern w:val="22"/>
      <w:sz w:val="21"/>
      <w:szCs w:val="32"/>
      <w:lang w:eastAsia="en-US"/>
    </w:rPr>
  </w:style>
  <w:style w:type="character" w:customStyle="1" w:styleId="Ttulo2Char">
    <w:name w:val="Título 2 Char"/>
    <w:basedOn w:val="Fontepargpadro"/>
    <w:link w:val="Ttulo2"/>
    <w:rsid w:val="00007E92"/>
    <w:rPr>
      <w:rFonts w:ascii="Tahoma" w:hAnsi="Tahoma" w:cs="Arial"/>
      <w:b/>
      <w:bCs/>
      <w:iCs/>
      <w:kern w:val="21"/>
      <w:sz w:val="21"/>
      <w:szCs w:val="28"/>
      <w:lang w:eastAsia="en-US"/>
    </w:rPr>
  </w:style>
  <w:style w:type="character" w:customStyle="1" w:styleId="Ttulo3Char">
    <w:name w:val="Título 3 Char"/>
    <w:basedOn w:val="Fontepargpadro"/>
    <w:link w:val="Ttulo3"/>
    <w:rsid w:val="00007E92"/>
    <w:rPr>
      <w:rFonts w:ascii="Tahoma" w:hAnsi="Tahoma" w:cs="Arial"/>
      <w:b/>
      <w:bCs/>
      <w:kern w:val="20"/>
      <w:szCs w:val="26"/>
      <w:lang w:eastAsia="en-US"/>
    </w:rPr>
  </w:style>
  <w:style w:type="character" w:customStyle="1" w:styleId="Ttulo4Char">
    <w:name w:val="Título 4 Char"/>
    <w:basedOn w:val="Fontepargpadro"/>
    <w:link w:val="Ttulo4"/>
    <w:rsid w:val="00007E92"/>
    <w:rPr>
      <w:rFonts w:ascii="Tahoma" w:hAnsi="Tahoma"/>
      <w:bCs/>
      <w:szCs w:val="28"/>
      <w:lang w:eastAsia="en-US"/>
    </w:rPr>
  </w:style>
  <w:style w:type="character" w:customStyle="1" w:styleId="Ttulo5Char">
    <w:name w:val="Título 5 Char"/>
    <w:basedOn w:val="Fontepargpadro"/>
    <w:link w:val="Ttulo5"/>
    <w:rsid w:val="00007E92"/>
    <w:rPr>
      <w:rFonts w:ascii="Tahoma" w:hAnsi="Tahoma"/>
      <w:bCs/>
      <w:iCs/>
      <w:szCs w:val="26"/>
      <w:lang w:eastAsia="en-US"/>
    </w:rPr>
  </w:style>
  <w:style w:type="character" w:customStyle="1" w:styleId="Ttulo6Char">
    <w:name w:val="Título 6 Char"/>
    <w:basedOn w:val="Fontepargpadro"/>
    <w:link w:val="Ttulo6"/>
    <w:rsid w:val="00007E92"/>
    <w:rPr>
      <w:rFonts w:ascii="Tahoma" w:hAnsi="Tahoma"/>
      <w:bCs/>
      <w:szCs w:val="22"/>
      <w:lang w:eastAsia="en-US"/>
    </w:rPr>
  </w:style>
  <w:style w:type="character" w:customStyle="1" w:styleId="Ttulo7Char">
    <w:name w:val="Título 7 Char"/>
    <w:basedOn w:val="Fontepargpadro"/>
    <w:link w:val="Ttulo7"/>
    <w:rsid w:val="00007E92"/>
    <w:rPr>
      <w:rFonts w:ascii="Tahoma" w:hAnsi="Tahoma"/>
      <w:szCs w:val="24"/>
      <w:lang w:eastAsia="en-US"/>
    </w:rPr>
  </w:style>
  <w:style w:type="character" w:customStyle="1" w:styleId="Ttulo8Char">
    <w:name w:val="Título 8 Char"/>
    <w:basedOn w:val="Fontepargpadro"/>
    <w:link w:val="Ttulo8"/>
    <w:rsid w:val="00007E92"/>
    <w:rPr>
      <w:rFonts w:ascii="Tahoma" w:hAnsi="Tahoma"/>
      <w:iCs/>
      <w:szCs w:val="24"/>
      <w:lang w:eastAsia="en-US"/>
    </w:rPr>
  </w:style>
  <w:style w:type="character" w:customStyle="1" w:styleId="Ttulo9Char">
    <w:name w:val="Título 9 Char"/>
    <w:basedOn w:val="Fontepargpadro"/>
    <w:link w:val="Ttulo9"/>
    <w:rsid w:val="00007E92"/>
    <w:rPr>
      <w:rFonts w:ascii="Tahoma" w:hAnsi="Tahoma" w:cs="Arial"/>
      <w:szCs w:val="22"/>
      <w:lang w:eastAsia="en-US"/>
    </w:rPr>
  </w:style>
  <w:style w:type="paragraph" w:customStyle="1" w:styleId="TtuloAnexo">
    <w:name w:val="Título/Anexo"/>
    <w:basedOn w:val="Normal"/>
    <w:next w:val="Body"/>
    <w:rsid w:val="00007E92"/>
    <w:pPr>
      <w:keepNext/>
      <w:pageBreakBefore/>
      <w:spacing w:after="240" w:line="290" w:lineRule="auto"/>
      <w:jc w:val="center"/>
      <w:outlineLvl w:val="3"/>
    </w:pPr>
    <w:rPr>
      <w:b/>
      <w:kern w:val="23"/>
      <w:sz w:val="22"/>
    </w:rPr>
  </w:style>
  <w:style w:type="paragraph" w:customStyle="1" w:styleId="UCAlpha1">
    <w:name w:val="UCAlpha 1"/>
    <w:basedOn w:val="Normal"/>
    <w:rsid w:val="00007E92"/>
    <w:pPr>
      <w:numPr>
        <w:numId w:val="39"/>
      </w:numPr>
      <w:spacing w:after="140" w:line="290" w:lineRule="auto"/>
      <w:jc w:val="both"/>
    </w:pPr>
    <w:rPr>
      <w:kern w:val="20"/>
    </w:rPr>
  </w:style>
  <w:style w:type="paragraph" w:customStyle="1" w:styleId="UCAlpha2">
    <w:name w:val="UCAlpha 2"/>
    <w:basedOn w:val="Normal"/>
    <w:rsid w:val="00007E92"/>
    <w:pPr>
      <w:numPr>
        <w:numId w:val="40"/>
      </w:numPr>
      <w:spacing w:after="140" w:line="290" w:lineRule="auto"/>
      <w:jc w:val="both"/>
    </w:pPr>
    <w:rPr>
      <w:kern w:val="20"/>
    </w:rPr>
  </w:style>
  <w:style w:type="paragraph" w:customStyle="1" w:styleId="UCAlpha3">
    <w:name w:val="UCAlpha 3"/>
    <w:basedOn w:val="Normal"/>
    <w:rsid w:val="00007E92"/>
    <w:pPr>
      <w:numPr>
        <w:numId w:val="41"/>
      </w:numPr>
      <w:spacing w:after="140" w:line="290" w:lineRule="auto"/>
      <w:jc w:val="both"/>
    </w:pPr>
    <w:rPr>
      <w:kern w:val="20"/>
    </w:rPr>
  </w:style>
  <w:style w:type="paragraph" w:customStyle="1" w:styleId="UCAlpha4">
    <w:name w:val="UCAlpha 4"/>
    <w:basedOn w:val="Normal"/>
    <w:rsid w:val="00007E92"/>
    <w:pPr>
      <w:numPr>
        <w:numId w:val="42"/>
      </w:numPr>
      <w:spacing w:after="140" w:line="290" w:lineRule="auto"/>
      <w:jc w:val="both"/>
    </w:pPr>
    <w:rPr>
      <w:kern w:val="20"/>
    </w:rPr>
  </w:style>
  <w:style w:type="paragraph" w:customStyle="1" w:styleId="UCAlpha5">
    <w:name w:val="UCAlpha 5"/>
    <w:basedOn w:val="Normal"/>
    <w:rsid w:val="00007E92"/>
    <w:pPr>
      <w:numPr>
        <w:numId w:val="43"/>
      </w:numPr>
      <w:spacing w:after="140" w:line="290" w:lineRule="auto"/>
      <w:jc w:val="both"/>
    </w:pPr>
    <w:rPr>
      <w:kern w:val="20"/>
    </w:rPr>
  </w:style>
  <w:style w:type="paragraph" w:customStyle="1" w:styleId="UCAlpha6">
    <w:name w:val="UCAlpha 6"/>
    <w:basedOn w:val="Normal"/>
    <w:rsid w:val="00007E92"/>
    <w:pPr>
      <w:numPr>
        <w:numId w:val="44"/>
      </w:numPr>
      <w:spacing w:after="140" w:line="290" w:lineRule="auto"/>
      <w:jc w:val="both"/>
    </w:pPr>
    <w:rPr>
      <w:kern w:val="20"/>
    </w:rPr>
  </w:style>
  <w:style w:type="paragraph" w:customStyle="1" w:styleId="UCRoman1">
    <w:name w:val="UCRoman 1"/>
    <w:basedOn w:val="Normal"/>
    <w:rsid w:val="00007E92"/>
    <w:pPr>
      <w:numPr>
        <w:numId w:val="45"/>
      </w:numPr>
      <w:spacing w:after="140" w:line="290" w:lineRule="auto"/>
      <w:jc w:val="both"/>
    </w:pPr>
    <w:rPr>
      <w:kern w:val="20"/>
    </w:rPr>
  </w:style>
  <w:style w:type="paragraph" w:customStyle="1" w:styleId="UCRoman2">
    <w:name w:val="UCRoman 2"/>
    <w:basedOn w:val="Normal"/>
    <w:rsid w:val="00007E92"/>
    <w:pPr>
      <w:numPr>
        <w:numId w:val="46"/>
      </w:numPr>
      <w:spacing w:after="140" w:line="290" w:lineRule="auto"/>
      <w:jc w:val="both"/>
    </w:pPr>
    <w:rPr>
      <w:kern w:val="20"/>
    </w:rPr>
  </w:style>
  <w:style w:type="paragraph" w:customStyle="1" w:styleId="BodyText21">
    <w:name w:val="Body Text 21"/>
    <w:basedOn w:val="Normal"/>
    <w:pPr>
      <w:widowControl w:val="0"/>
    </w:pPr>
    <w:rPr>
      <w:rFonts w:ascii="Arial" w:hAnsi="Arial"/>
      <w:sz w:val="24"/>
    </w:rPr>
  </w:style>
  <w:style w:type="paragraph" w:styleId="Corpodetexto2">
    <w:name w:val="Body Text 2"/>
    <w:basedOn w:val="Normal"/>
    <w:link w:val="Corpodetexto2Char"/>
    <w:rPr>
      <w:rFonts w:ascii="Arial" w:hAnsi="Arial"/>
      <w:b/>
      <w:sz w:val="24"/>
    </w:rPr>
  </w:style>
  <w:style w:type="character" w:customStyle="1" w:styleId="Corpodetexto2Char">
    <w:name w:val="Corpo de texto 2 Char"/>
    <w:basedOn w:val="Fontepargpadro"/>
    <w:link w:val="Corpodetexto2"/>
    <w:rPr>
      <w:rFonts w:ascii="Arial" w:hAnsi="Arial"/>
      <w:b/>
      <w:sz w:val="24"/>
      <w:szCs w:val="24"/>
      <w:lang w:eastAsia="en-US"/>
    </w:rPr>
  </w:style>
  <w:style w:type="paragraph" w:styleId="Corpodetexto3">
    <w:name w:val="Body Text 3"/>
    <w:basedOn w:val="Normal"/>
    <w:link w:val="Corpodetexto3Char"/>
    <w:rPr>
      <w:rFonts w:ascii="Arial" w:hAnsi="Arial"/>
      <w:sz w:val="24"/>
    </w:rPr>
  </w:style>
  <w:style w:type="character" w:customStyle="1" w:styleId="Corpodetexto3Char">
    <w:name w:val="Corpo de texto 3 Char"/>
    <w:basedOn w:val="Fontepargpadro"/>
    <w:link w:val="Corpodetexto3"/>
    <w:rPr>
      <w:rFonts w:ascii="Arial" w:hAnsi="Arial"/>
      <w:sz w:val="24"/>
      <w:szCs w:val="24"/>
      <w:lang w:eastAsia="en-US"/>
    </w:rPr>
  </w:style>
  <w:style w:type="paragraph" w:styleId="Recuodecorpodetexto">
    <w:name w:val="Body Text Indent"/>
    <w:basedOn w:val="Normal"/>
    <w:link w:val="RecuodecorpodetextoChar"/>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color w:val="000000"/>
      <w:sz w:val="24"/>
    </w:rPr>
  </w:style>
  <w:style w:type="character" w:customStyle="1" w:styleId="RecuodecorpodetextoChar">
    <w:name w:val="Recuo de corpo de texto Char"/>
    <w:basedOn w:val="Fontepargpadro"/>
    <w:link w:val="Recuodecorpodetexto"/>
    <w:rPr>
      <w:rFonts w:ascii="Tahoma" w:hAnsi="Tahoma"/>
      <w:color w:val="000000"/>
      <w:sz w:val="24"/>
      <w:szCs w:val="24"/>
      <w:lang w:eastAsia="en-US"/>
    </w:rPr>
  </w:style>
  <w:style w:type="paragraph" w:styleId="NormalWeb">
    <w:name w:val="Normal (Web)"/>
    <w:basedOn w:val="Normal"/>
    <w:pPr>
      <w:spacing w:before="100" w:beforeAutospacing="1" w:after="100" w:afterAutospacing="1"/>
    </w:pPr>
    <w:rPr>
      <w:rFonts w:ascii="Verdana" w:eastAsia="Arial Unicode MS" w:hAnsi="Verdana" w:cs="Verdana"/>
      <w:sz w:val="24"/>
    </w:rPr>
  </w:style>
  <w:style w:type="paragraph" w:customStyle="1" w:styleId="p0">
    <w:name w:val="p0"/>
    <w:basedOn w:val="Normal"/>
    <w:uiPriority w:val="99"/>
    <w:pPr>
      <w:widowControl w:val="0"/>
      <w:tabs>
        <w:tab w:val="left" w:pos="720"/>
      </w:tabs>
      <w:spacing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link w:val="Recuodecorpodetexto2Char"/>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Pr>
      <w:rFonts w:ascii="Frutiger Light" w:hAnsi="Frutiger Light"/>
      <w:szCs w:val="26"/>
      <w:lang w:eastAsia="en-US"/>
    </w:rPr>
  </w:style>
  <w:style w:type="character" w:customStyle="1" w:styleId="DeltaViewInsertion">
    <w:name w:val="DeltaView Insertion"/>
    <w:rPr>
      <w:color w:val="0000FF"/>
      <w:spacing w:val="0"/>
      <w:u w:val="double"/>
    </w:rPr>
  </w:style>
  <w:style w:type="character" w:styleId="Refdecomentrio">
    <w:name w:val="annotation reference"/>
    <w:uiPriority w:val="99"/>
    <w:semiHidden/>
    <w:rPr>
      <w:sz w:val="16"/>
      <w:szCs w:val="16"/>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
    <w:name w:val="Assunto do comentário Char"/>
    <w:basedOn w:val="TextodecomentrioChar"/>
    <w:link w:val="Assuntodocomentrio"/>
    <w:semiHidden/>
    <w:rPr>
      <w:rFonts w:ascii="Tahoma" w:hAnsi="Tahoma"/>
      <w:b/>
      <w:bCs/>
      <w:lang w:eastAsia="en-US"/>
    </w:rPr>
  </w:style>
  <w:style w:type="paragraph" w:styleId="Textodebalo">
    <w:name w:val="Balloon Text"/>
    <w:basedOn w:val="Normal"/>
    <w:link w:val="TextodebaloChar"/>
    <w:semiHidden/>
    <w:rPr>
      <w:rFonts w:cs="Tahoma"/>
      <w:sz w:val="16"/>
      <w:szCs w:val="16"/>
    </w:rPr>
  </w:style>
  <w:style w:type="character" w:customStyle="1" w:styleId="TextodebaloChar">
    <w:name w:val="Texto de balão Char"/>
    <w:basedOn w:val="Fontepargpadro"/>
    <w:link w:val="Textodebalo"/>
    <w:semiHidden/>
    <w:rPr>
      <w:rFonts w:ascii="Tahoma" w:hAnsi="Tahoma" w:cs="Tahoma"/>
      <w:sz w:val="16"/>
      <w:szCs w:val="16"/>
      <w:lang w:eastAsia="en-US"/>
    </w:rPr>
  </w:style>
  <w:style w:type="character" w:customStyle="1" w:styleId="apple-style-span">
    <w:name w:val="apple-style-span"/>
    <w:basedOn w:val="Fontepargpadro"/>
  </w:style>
  <w:style w:type="paragraph" w:customStyle="1" w:styleId="CharChar1CharCharCharChar">
    <w:name w:val="Char Char1 Char Char Char Char"/>
    <w:basedOn w:val="Normal"/>
    <w:pPr>
      <w:widowControl w:val="0"/>
      <w:autoSpaceDE w:val="0"/>
      <w:autoSpaceDN w:val="0"/>
      <w:adjustRightInd w:val="0"/>
      <w:spacing w:after="160" w:line="240" w:lineRule="exact"/>
    </w:pPr>
    <w:rPr>
      <w:rFonts w:ascii="Verdana" w:hAnsi="Verdana"/>
      <w:lang w:val="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lang w:val="en-US"/>
    </w:rPr>
  </w:style>
  <w:style w:type="character" w:customStyle="1" w:styleId="EstiloDeEmail38">
    <w:name w:val="EstiloDeEmail38"/>
    <w:semiHidden/>
    <w:rPr>
      <w:rFonts w:ascii="Times New Roman" w:hAnsi="Times New Roman" w:cs="Times New Roman"/>
      <w:b w:val="0"/>
      <w:bCs w:val="0"/>
      <w:i w:val="0"/>
      <w:iCs w:val="0"/>
      <w:strike w:val="0"/>
      <w:color w:val="000000"/>
      <w:sz w:val="24"/>
      <w:szCs w:val="24"/>
      <w:u w:val="non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Reviso">
    <w:name w:val="Revision"/>
    <w:hidden/>
    <w:uiPriority w:val="99"/>
    <w:semiHidden/>
    <w:rPr>
      <w:sz w:val="26"/>
    </w:rPr>
  </w:style>
  <w:style w:type="paragraph" w:styleId="Corpodetexto">
    <w:name w:val="Body Text"/>
    <w:basedOn w:val="Normal"/>
    <w:link w:val="CorpodetextoChar"/>
    <w:unhideWhenUsed/>
  </w:style>
  <w:style w:type="character" w:customStyle="1" w:styleId="CorpodetextoChar">
    <w:name w:val="Corpo de texto Char"/>
    <w:basedOn w:val="Fontepargpadro"/>
    <w:link w:val="Corpodetexto"/>
    <w:rPr>
      <w:rFonts w:ascii="Tahoma" w:hAnsi="Tahoma"/>
      <w:szCs w:val="24"/>
      <w:lang w:eastAsia="en-US"/>
    </w:rPr>
  </w:style>
  <w:style w:type="paragraph" w:styleId="PargrafodaLista">
    <w:name w:val="List Paragraph"/>
    <w:aliases w:val="Meu,Normal numerado,Vitor Título,Vitor T’tulo"/>
    <w:basedOn w:val="Normal"/>
    <w:link w:val="PargrafodaListaChar"/>
    <w:uiPriority w:val="34"/>
    <w:qFormat/>
    <w:pPr>
      <w:ind w:left="720"/>
      <w:contextualSpacing/>
    </w:pPr>
  </w:style>
  <w:style w:type="paragraph" w:customStyle="1" w:styleId="p3">
    <w:name w:val="p3"/>
    <w:basedOn w:val="Normal"/>
    <w:pPr>
      <w:tabs>
        <w:tab w:val="left" w:pos="720"/>
      </w:tabs>
      <w:spacing w:line="240" w:lineRule="atLeast"/>
    </w:pPr>
    <w:rPr>
      <w:rFonts w:ascii="Times" w:eastAsia="MS Mincho" w:hAnsi="Times"/>
      <w:sz w:val="24"/>
    </w:rPr>
  </w:style>
  <w:style w:type="character" w:customStyle="1" w:styleId="CabealhoChar">
    <w:name w:val="Cabeçalho Char"/>
    <w:basedOn w:val="Fontepargpadro"/>
    <w:link w:val="Cabealho"/>
    <w:uiPriority w:val="99"/>
    <w:rPr>
      <w:rFonts w:ascii="Tahoma" w:hAnsi="Tahoma"/>
      <w:kern w:val="20"/>
      <w:szCs w:val="24"/>
      <w:lang w:eastAsia="en-US"/>
    </w:rPr>
  </w:style>
  <w:style w:type="paragraph" w:customStyle="1" w:styleId="BodyTextContinued">
    <w:name w:val="Body Text Continued"/>
    <w:basedOn w:val="Normal"/>
    <w:next w:val="Normal"/>
    <w:pPr>
      <w:spacing w:after="240"/>
    </w:pPr>
    <w:rPr>
      <w:sz w:val="24"/>
      <w:lang w:val="en-US"/>
    </w:rPr>
  </w:style>
  <w:style w:type="character" w:customStyle="1" w:styleId="PargrafodaListaChar">
    <w:name w:val="Parágrafo da Lista Char"/>
    <w:aliases w:val="Meu Char,Normal numerado Char,Vitor Título Char,Vitor T’tulo Char"/>
    <w:link w:val="PargrafodaLista"/>
    <w:uiPriority w:val="34"/>
    <w:qFormat/>
    <w:rPr>
      <w:rFonts w:ascii="Tahoma" w:hAnsi="Tahoma"/>
      <w:szCs w:val="24"/>
      <w:lang w:eastAsia="en-US"/>
    </w:rPr>
  </w:style>
  <w:style w:type="paragraph" w:styleId="Lista2">
    <w:name w:val="List 2"/>
    <w:basedOn w:val="Normal"/>
    <w:uiPriority w:val="99"/>
    <w:pPr>
      <w:autoSpaceDE w:val="0"/>
      <w:autoSpaceDN w:val="0"/>
      <w:adjustRightInd w:val="0"/>
      <w:ind w:left="566" w:hanging="283"/>
    </w:pPr>
    <w:rPr>
      <w:sz w:val="24"/>
    </w:rPr>
  </w:style>
  <w:style w:type="paragraph" w:customStyle="1" w:styleId="DeltaViewTableBody">
    <w:name w:val="DeltaView Table Body"/>
    <w:basedOn w:val="Normal"/>
    <w:pPr>
      <w:autoSpaceDE w:val="0"/>
      <w:autoSpaceDN w:val="0"/>
      <w:adjustRightInd w:val="0"/>
    </w:pPr>
    <w:rPr>
      <w:rFonts w:ascii="Arial" w:hAnsi="Arial" w:cs="Arial"/>
      <w:sz w:val="24"/>
      <w:lang w:val="en-US"/>
    </w:rPr>
  </w:style>
  <w:style w:type="character" w:customStyle="1" w:styleId="DeltaViewDeletion">
    <w:name w:val="DeltaView Deletion"/>
    <w:uiPriority w:val="99"/>
    <w:rPr>
      <w:dstrike/>
      <w:color w:val="FF0000"/>
    </w:rPr>
  </w:style>
  <w:style w:type="character" w:customStyle="1" w:styleId="DeltaViewMoveSource">
    <w:name w:val="DeltaView Move Source"/>
    <w:uiPriority w:val="99"/>
    <w:rPr>
      <w:dstrike/>
      <w:color w:val="00C000"/>
    </w:rPr>
  </w:style>
  <w:style w:type="character" w:customStyle="1" w:styleId="DeltaViewMoveDestination">
    <w:name w:val="DeltaView Move Destination"/>
    <w:uiPriority w:val="99"/>
    <w:rPr>
      <w:color w:val="00C000"/>
      <w:u w:val="double"/>
    </w:rPr>
  </w:style>
  <w:style w:type="character" w:customStyle="1" w:styleId="RodapChar">
    <w:name w:val="Rodapé Char"/>
    <w:basedOn w:val="Fontepargpadro"/>
    <w:link w:val="Rodap"/>
    <w:uiPriority w:val="99"/>
    <w:rPr>
      <w:rFonts w:ascii="Tahoma" w:hAnsi="Tahoma"/>
      <w:kern w:val="16"/>
      <w:sz w:val="16"/>
      <w:szCs w:val="24"/>
      <w:lang w:eastAsia="en-US"/>
    </w:rPr>
  </w:style>
  <w:style w:type="paragraph" w:customStyle="1" w:styleId="PargrafoComumNvel1">
    <w:name w:val="Parágrafo Comum Nível 1"/>
    <w:basedOn w:val="Level1"/>
    <w:qFormat/>
    <w:pPr>
      <w:numPr>
        <w:numId w:val="0"/>
      </w:numPr>
      <w:tabs>
        <w:tab w:val="left" w:pos="1134"/>
      </w:tabs>
      <w:spacing w:after="0" w:line="320" w:lineRule="exact"/>
      <w:ind w:left="720" w:hanging="360"/>
    </w:pPr>
    <w:rPr>
      <w:rFonts w:ascii="Verdana" w:eastAsia="MS Mincho" w:hAnsi="Verdana" w:cstheme="minorHAnsi"/>
      <w:szCs w:val="20"/>
    </w:rPr>
  </w:style>
  <w:style w:type="paragraph" w:customStyle="1" w:styleId="PargrafoComumNvel2">
    <w:name w:val="Parágrafo Comum Nível 2"/>
    <w:basedOn w:val="PargrafodaLista"/>
    <w:link w:val="PargrafoComumNvel2Char"/>
    <w:qFormat/>
    <w:pPr>
      <w:tabs>
        <w:tab w:val="left" w:pos="1701"/>
      </w:tabs>
      <w:autoSpaceDE w:val="0"/>
      <w:autoSpaceDN w:val="0"/>
      <w:adjustRightInd w:val="0"/>
      <w:spacing w:line="320" w:lineRule="exact"/>
      <w:ind w:left="0" w:firstLine="567"/>
      <w:contextualSpacing w:val="0"/>
      <w:jc w:val="both"/>
    </w:pPr>
    <w:rPr>
      <w:rFonts w:ascii="Verdana" w:eastAsia="MS Mincho" w:hAnsi="Verdana"/>
      <w:szCs w:val="20"/>
      <w:lang w:eastAsia="pt-BR"/>
    </w:rPr>
  </w:style>
  <w:style w:type="character" w:customStyle="1" w:styleId="PargrafoComumNvel2Char">
    <w:name w:val="Parágrafo Comum Nível 2 Char"/>
    <w:basedOn w:val="Fontepargpadro"/>
    <w:link w:val="PargrafoComumNvel2"/>
    <w:rPr>
      <w:rFonts w:ascii="Verdana" w:eastAsia="MS Mincho" w:hAnsi="Verdana"/>
    </w:rPr>
  </w:style>
  <w:style w:type="paragraph" w:customStyle="1" w:styleId="TextocomEspaamento">
    <w:name w:val="Texto com Espaçamento"/>
    <w:basedOn w:val="Normal"/>
    <w:link w:val="TextocomEspaamentoChar"/>
    <w:qFormat/>
    <w:pPr>
      <w:spacing w:before="100" w:after="100" w:line="220" w:lineRule="exact"/>
    </w:pPr>
    <w:rPr>
      <w:rFonts w:asciiTheme="majorHAnsi" w:eastAsiaTheme="minorHAnsi" w:hAnsiTheme="majorHAnsi" w:cstheme="majorHAnsi"/>
      <w:color w:val="C0504D" w:themeColor="accent2"/>
      <w:sz w:val="18"/>
      <w:szCs w:val="20"/>
    </w:rPr>
  </w:style>
  <w:style w:type="character" w:customStyle="1" w:styleId="TextocomEspaamentoChar">
    <w:name w:val="Texto com Espaçamento Char"/>
    <w:basedOn w:val="Fontepargpadro"/>
    <w:link w:val="TextocomEspaamento"/>
    <w:rPr>
      <w:rFonts w:asciiTheme="majorHAnsi" w:eastAsiaTheme="minorHAnsi" w:hAnsiTheme="majorHAnsi" w:cstheme="majorHAnsi"/>
      <w:color w:val="C0504D" w:themeColor="accent2"/>
      <w:sz w:val="18"/>
      <w:lang w:eastAsia="en-US"/>
    </w:rPr>
  </w:style>
  <w:style w:type="character" w:customStyle="1" w:styleId="Level3Char">
    <w:name w:val="Level 3 Char"/>
    <w:link w:val="Level3"/>
    <w:uiPriority w:val="99"/>
    <w:rsid w:val="00EE7FDE"/>
    <w:rPr>
      <w:rFonts w:ascii="Tahoma" w:hAnsi="Tahoma"/>
      <w:kern w:val="20"/>
      <w:szCs w:val="28"/>
      <w:lang w:eastAsia="en-US"/>
    </w:rPr>
  </w:style>
  <w:style w:type="character" w:customStyle="1" w:styleId="Level2Char">
    <w:name w:val="Level 2 Char"/>
    <w:link w:val="Level2"/>
    <w:uiPriority w:val="99"/>
    <w:rsid w:val="009C3C7E"/>
    <w:rPr>
      <w:rFonts w:ascii="Tahoma" w:hAnsi="Tahoma"/>
      <w:kern w:val="20"/>
      <w:szCs w:val="28"/>
      <w:lang w:eastAsia="en-US"/>
    </w:rPr>
  </w:style>
  <w:style w:type="character" w:customStyle="1" w:styleId="bodytext3char">
    <w:name w:val="bodytext3char"/>
    <w:basedOn w:val="Fontepargpadro"/>
    <w:rsid w:val="007274FF"/>
  </w:style>
  <w:style w:type="character" w:customStyle="1" w:styleId="BodyCharChar">
    <w:name w:val="Body Char Char"/>
    <w:basedOn w:val="Fontepargpadro"/>
    <w:link w:val="Body"/>
    <w:rsid w:val="008D3EFC"/>
    <w:rPr>
      <w:rFonts w:ascii="Tahoma" w:hAnsi="Tahoma"/>
      <w:kern w:val="20"/>
      <w:szCs w:val="24"/>
      <w:lang w:eastAsia="en-US"/>
    </w:rPr>
  </w:style>
  <w:style w:type="character" w:customStyle="1" w:styleId="NenhumA">
    <w:name w:val="Nenhum A"/>
    <w:rsid w:val="00335034"/>
  </w:style>
  <w:style w:type="paragraph" w:customStyle="1" w:styleId="PargrafodaLista1">
    <w:name w:val="Parágrafo da Lista1"/>
    <w:basedOn w:val="Normal"/>
    <w:rsid w:val="00BD19A7"/>
    <w:pPr>
      <w:suppressAutoHyphens/>
      <w:ind w:left="708"/>
      <w:jc w:val="both"/>
    </w:pPr>
    <w:rPr>
      <w:rFonts w:ascii="Times New Roman" w:hAnsi="Times New Roman"/>
      <w:sz w:val="26"/>
      <w:szCs w:val="26"/>
      <w:lang w:eastAsia="ar-SA"/>
    </w:rPr>
  </w:style>
  <w:style w:type="paragraph" w:customStyle="1" w:styleId="Recuodecorpodetexto22">
    <w:name w:val="Recuo de corpo de texto 22"/>
    <w:basedOn w:val="Normal"/>
    <w:uiPriority w:val="99"/>
    <w:rsid w:val="00425C24"/>
    <w:pPr>
      <w:widowControl w:val="0"/>
      <w:suppressAutoHyphens/>
      <w:ind w:left="709" w:hanging="709"/>
      <w:jc w:val="both"/>
    </w:pPr>
    <w:rPr>
      <w:rFonts w:ascii="Times New Roman" w:hAnsi="Times New Roman"/>
      <w:sz w:val="24"/>
      <w:lang w:val="en-AU" w:eastAsia="ar-SA"/>
    </w:rPr>
  </w:style>
  <w:style w:type="paragraph" w:customStyle="1" w:styleId="NormalWeb0">
    <w:name w:val="Normal(Web)"/>
    <w:basedOn w:val="Normal"/>
    <w:rsid w:val="00CE1054"/>
    <w:pPr>
      <w:spacing w:before="100" w:beforeAutospacing="1" w:after="100" w:afterAutospacing="1"/>
    </w:pPr>
    <w:rPr>
      <w:rFonts w:ascii="Arial Unicode MS" w:eastAsia="Arial Unicode MS" w:cs="Arial Unicode MS"/>
    </w:rPr>
  </w:style>
  <w:style w:type="character" w:customStyle="1" w:styleId="null1">
    <w:name w:val="null1"/>
    <w:basedOn w:val="Fontepargpadro"/>
    <w:rsid w:val="005C063E"/>
  </w:style>
  <w:style w:type="character" w:customStyle="1" w:styleId="MenoPendente1">
    <w:name w:val="Menção Pendente1"/>
    <w:basedOn w:val="Fontepargpadro"/>
    <w:uiPriority w:val="99"/>
    <w:semiHidden/>
    <w:unhideWhenUsed/>
    <w:rsid w:val="00721B0D"/>
    <w:rPr>
      <w:color w:val="605E5C"/>
      <w:shd w:val="clear" w:color="auto" w:fill="E1DFDD"/>
    </w:rPr>
  </w:style>
  <w:style w:type="paragraph" w:customStyle="1" w:styleId="BodyTextJ">
    <w:name w:val="Body Text J"/>
    <w:basedOn w:val="Corpodetexto"/>
    <w:rsid w:val="00021E03"/>
    <w:pPr>
      <w:spacing w:after="240"/>
      <w:ind w:firstLine="1440"/>
      <w:jc w:val="both"/>
    </w:pPr>
    <w:rPr>
      <w:rFonts w:ascii="Times New Roman" w:hAnsi="Times New Roman"/>
      <w:sz w:val="24"/>
      <w:szCs w:val="20"/>
      <w:lang w:val="es-CL" w:eastAsia="es-ES"/>
    </w:rPr>
  </w:style>
  <w:style w:type="paragraph" w:customStyle="1" w:styleId="Text">
    <w:name w:val="Text"/>
    <w:basedOn w:val="Normal"/>
    <w:rsid w:val="00021E03"/>
    <w:pPr>
      <w:widowControl w:val="0"/>
      <w:spacing w:after="240"/>
      <w:jc w:val="both"/>
    </w:pPr>
    <w:rPr>
      <w:rFonts w:ascii="Times New Roman" w:eastAsia="MS Mincho" w:hAnsi="Times New Roman"/>
      <w:sz w:val="22"/>
      <w:szCs w:val="22"/>
      <w:lang w:val="en-GB"/>
    </w:rPr>
  </w:style>
  <w:style w:type="character" w:customStyle="1" w:styleId="BookTitle11">
    <w:name w:val="Book Title11"/>
    <w:rsid w:val="00021E03"/>
    <w:rPr>
      <w:b/>
      <w:smallCaps/>
      <w:spacing w:val="5"/>
    </w:rPr>
  </w:style>
  <w:style w:type="paragraph" w:customStyle="1" w:styleId="Proceso">
    <w:name w:val="Proceso"/>
    <w:basedOn w:val="Normal"/>
    <w:rsid w:val="00021E03"/>
    <w:pPr>
      <w:spacing w:line="480" w:lineRule="auto"/>
    </w:pPr>
    <w:rPr>
      <w:rFonts w:ascii="Courier" w:hAnsi="Courier"/>
      <w:sz w:val="24"/>
      <w:lang w:val="es-ES" w:eastAsia="es-ES"/>
    </w:rPr>
  </w:style>
  <w:style w:type="paragraph" w:styleId="Commarcadores">
    <w:name w:val="List Bullet"/>
    <w:basedOn w:val="Normal"/>
    <w:unhideWhenUsed/>
    <w:rsid w:val="00021E03"/>
    <w:pPr>
      <w:numPr>
        <w:numId w:val="53"/>
      </w:numPr>
      <w:contextualSpacing/>
    </w:pPr>
    <w:rPr>
      <w:rFonts w:ascii="Times New Roman" w:hAnsi="Times New Roman"/>
      <w:sz w:val="24"/>
      <w:lang w:val="en-US"/>
    </w:rPr>
  </w:style>
  <w:style w:type="paragraph" w:customStyle="1" w:styleId="Btext">
    <w:name w:val="Btext"/>
    <w:basedOn w:val="Normal"/>
    <w:rsid w:val="00021E03"/>
    <w:pPr>
      <w:spacing w:after="240" w:line="360" w:lineRule="auto"/>
      <w:jc w:val="both"/>
    </w:pPr>
    <w:rPr>
      <w:rFonts w:ascii="Times New Roman" w:hAnsi="Times New Roman"/>
      <w:sz w:val="24"/>
      <w:lang w:val="es-ES"/>
    </w:rPr>
  </w:style>
  <w:style w:type="character" w:customStyle="1" w:styleId="Prompt">
    <w:name w:val="Prompt"/>
    <w:rsid w:val="00021E03"/>
    <w:rPr>
      <w:color w:val="0000FF"/>
    </w:rPr>
  </w:style>
  <w:style w:type="paragraph" w:customStyle="1" w:styleId="CenterSingle">
    <w:name w:val="Center Single"/>
    <w:basedOn w:val="Normal"/>
    <w:rsid w:val="00021E03"/>
    <w:pPr>
      <w:widowControl w:val="0"/>
      <w:autoSpaceDE w:val="0"/>
      <w:autoSpaceDN w:val="0"/>
      <w:adjustRightInd w:val="0"/>
      <w:spacing w:after="240"/>
      <w:jc w:val="center"/>
    </w:pPr>
    <w:rPr>
      <w:rFonts w:ascii="Times New Roman" w:eastAsiaTheme="minorEastAsia" w:hAnsi="Times New Roman"/>
      <w:sz w:val="24"/>
      <w:lang w:val="en-US"/>
    </w:rPr>
  </w:style>
  <w:style w:type="paragraph" w:customStyle="1" w:styleId="DocID">
    <w:name w:val="DocID"/>
    <w:basedOn w:val="Normal"/>
    <w:next w:val="Rodap"/>
    <w:rsid w:val="00021E03"/>
    <w:rPr>
      <w:rFonts w:ascii="Times New Roman" w:hAnsi="Times New Roman"/>
      <w:sz w:val="16"/>
      <w:szCs w:val="20"/>
      <w:lang w:val="en-US"/>
    </w:rPr>
  </w:style>
  <w:style w:type="character" w:styleId="Forte">
    <w:name w:val="Strong"/>
    <w:uiPriority w:val="22"/>
    <w:qFormat/>
    <w:rsid w:val="00021E03"/>
    <w:rPr>
      <w:b/>
    </w:rPr>
  </w:style>
  <w:style w:type="paragraph" w:customStyle="1" w:styleId="MacPacTrailer">
    <w:name w:val="MacPac Trailer"/>
    <w:rsid w:val="00021E03"/>
    <w:pPr>
      <w:widowControl w:val="0"/>
      <w:spacing w:line="200" w:lineRule="exact"/>
    </w:pPr>
    <w:rPr>
      <w:sz w:val="16"/>
      <w:szCs w:val="22"/>
      <w:lang w:val="en-US" w:eastAsia="en-US"/>
    </w:rPr>
  </w:style>
  <w:style w:type="paragraph" w:styleId="Pr-formataoHTML">
    <w:name w:val="HTML Preformatted"/>
    <w:basedOn w:val="Normal"/>
    <w:link w:val="Pr-formataoHTMLChar"/>
    <w:semiHidden/>
    <w:unhideWhenUsed/>
    <w:rsid w:val="00021E03"/>
    <w:rPr>
      <w:rFonts w:ascii="Consolas" w:hAnsi="Consolas"/>
      <w:szCs w:val="20"/>
      <w:lang w:val="en-US"/>
    </w:rPr>
  </w:style>
  <w:style w:type="character" w:customStyle="1" w:styleId="Pr-formataoHTMLChar">
    <w:name w:val="Pré-formatação HTML Char"/>
    <w:basedOn w:val="Fontepargpadro"/>
    <w:link w:val="Pr-formataoHTML"/>
    <w:semiHidden/>
    <w:rsid w:val="00021E03"/>
    <w:rPr>
      <w:rFonts w:ascii="Consolas" w:hAnsi="Consolas"/>
      <w:lang w:val="en-US" w:eastAsia="en-US"/>
    </w:rPr>
  </w:style>
  <w:style w:type="character" w:customStyle="1" w:styleId="Mencinsinresolver1">
    <w:name w:val="Mención sin resolver1"/>
    <w:basedOn w:val="Fontepargpadro"/>
    <w:uiPriority w:val="99"/>
    <w:semiHidden/>
    <w:unhideWhenUsed/>
    <w:rsid w:val="00021E03"/>
    <w:rPr>
      <w:color w:val="605E5C"/>
      <w:shd w:val="clear" w:color="auto" w:fill="E1DFDD"/>
    </w:rPr>
  </w:style>
  <w:style w:type="character" w:customStyle="1" w:styleId="UnresolvedMention1">
    <w:name w:val="Unresolved Mention1"/>
    <w:basedOn w:val="Fontepargpadro"/>
    <w:rsid w:val="00021E03"/>
    <w:rPr>
      <w:color w:val="605E5C"/>
      <w:shd w:val="clear" w:color="auto" w:fill="E1DFDD"/>
    </w:rPr>
  </w:style>
  <w:style w:type="paragraph" w:styleId="Textoembloco">
    <w:name w:val="Block Text"/>
    <w:basedOn w:val="Normal"/>
    <w:link w:val="TextoemblocoChar"/>
    <w:qFormat/>
    <w:rsid w:val="00021E03"/>
    <w:pPr>
      <w:adjustRightInd w:val="0"/>
      <w:spacing w:after="240" w:line="0" w:lineRule="atLeast"/>
    </w:pPr>
    <w:rPr>
      <w:rFonts w:ascii="Times New Roman" w:hAnsi="Times New Roman"/>
      <w:sz w:val="24"/>
      <w:szCs w:val="20"/>
      <w:lang w:val="en-US"/>
    </w:rPr>
  </w:style>
  <w:style w:type="character" w:customStyle="1" w:styleId="TextoemblocoChar">
    <w:name w:val="Texto em bloco Char"/>
    <w:basedOn w:val="Fontepargpadro"/>
    <w:link w:val="Textoembloco"/>
    <w:rsid w:val="00021E03"/>
    <w:rPr>
      <w:sz w:val="24"/>
      <w:lang w:val="en-US" w:eastAsia="en-US"/>
    </w:rPr>
  </w:style>
  <w:style w:type="character" w:styleId="MenoPendente">
    <w:name w:val="Unresolved Mention"/>
    <w:basedOn w:val="Fontepargpadro"/>
    <w:uiPriority w:val="99"/>
    <w:semiHidden/>
    <w:unhideWhenUsed/>
    <w:rsid w:val="00173AFF"/>
    <w:rPr>
      <w:color w:val="605E5C"/>
      <w:shd w:val="clear" w:color="auto" w:fill="E1DFDD"/>
    </w:rPr>
  </w:style>
  <w:style w:type="table" w:customStyle="1" w:styleId="Tabelacomgrade1">
    <w:name w:val="Tabela com grade1"/>
    <w:basedOn w:val="Tabelanormal"/>
    <w:next w:val="Tabelacomgrade"/>
    <w:uiPriority w:val="39"/>
    <w:rsid w:val="0011367D"/>
    <w:rPr>
      <w:rFonts w:ascii="Calibri" w:eastAsia="Calibri" w:hAnsi="Calibri"/>
      <w:sz w:val="24"/>
      <w:szCs w:val="24"/>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1">
    <w:name w:val="Sem lista1"/>
    <w:next w:val="Semlista"/>
    <w:uiPriority w:val="99"/>
    <w:semiHidden/>
    <w:unhideWhenUsed/>
    <w:rsid w:val="0011367D"/>
  </w:style>
  <w:style w:type="paragraph" w:customStyle="1" w:styleId="sub">
    <w:name w:val="sub"/>
    <w:rsid w:val="0011367D"/>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table" w:customStyle="1" w:styleId="Tabelacomgrade2">
    <w:name w:val="Tabela com grade2"/>
    <w:basedOn w:val="Tabelanormal"/>
    <w:next w:val="Tabelacomgrade"/>
    <w:uiPriority w:val="39"/>
    <w:rsid w:val="00F42204"/>
    <w:rPr>
      <w:rFonts w:asciiTheme="minorHAnsi" w:eastAsiaTheme="minorHAnsi" w:hAnsiTheme="minorHAnsi" w:cstheme="minorBidi"/>
      <w:sz w:val="24"/>
      <w:szCs w:val="24"/>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2">
    <w:name w:val="Sem lista2"/>
    <w:next w:val="Semlista"/>
    <w:uiPriority w:val="99"/>
    <w:semiHidden/>
    <w:unhideWhenUsed/>
    <w:rsid w:val="00F4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8118">
      <w:bodyDiv w:val="1"/>
      <w:marLeft w:val="0"/>
      <w:marRight w:val="0"/>
      <w:marTop w:val="0"/>
      <w:marBottom w:val="0"/>
      <w:divBdr>
        <w:top w:val="none" w:sz="0" w:space="0" w:color="auto"/>
        <w:left w:val="none" w:sz="0" w:space="0" w:color="auto"/>
        <w:bottom w:val="none" w:sz="0" w:space="0" w:color="auto"/>
        <w:right w:val="none" w:sz="0" w:space="0" w:color="auto"/>
      </w:divBdr>
      <w:divsChild>
        <w:div w:id="1858232378">
          <w:marLeft w:val="0"/>
          <w:marRight w:val="0"/>
          <w:marTop w:val="0"/>
          <w:marBottom w:val="0"/>
          <w:divBdr>
            <w:top w:val="none" w:sz="0" w:space="0" w:color="auto"/>
            <w:left w:val="none" w:sz="0" w:space="0" w:color="auto"/>
            <w:bottom w:val="none" w:sz="0" w:space="0" w:color="auto"/>
            <w:right w:val="none" w:sz="0" w:space="0" w:color="auto"/>
          </w:divBdr>
          <w:divsChild>
            <w:div w:id="472213381">
              <w:marLeft w:val="0"/>
              <w:marRight w:val="0"/>
              <w:marTop w:val="0"/>
              <w:marBottom w:val="0"/>
              <w:divBdr>
                <w:top w:val="none" w:sz="0" w:space="0" w:color="auto"/>
                <w:left w:val="none" w:sz="0" w:space="0" w:color="auto"/>
                <w:bottom w:val="none" w:sz="0" w:space="0" w:color="auto"/>
                <w:right w:val="none" w:sz="0" w:space="0" w:color="auto"/>
              </w:divBdr>
              <w:divsChild>
                <w:div w:id="730151871">
                  <w:marLeft w:val="0"/>
                  <w:marRight w:val="0"/>
                  <w:marTop w:val="0"/>
                  <w:marBottom w:val="0"/>
                  <w:divBdr>
                    <w:top w:val="none" w:sz="0" w:space="0" w:color="auto"/>
                    <w:left w:val="none" w:sz="0" w:space="0" w:color="auto"/>
                    <w:bottom w:val="none" w:sz="0" w:space="0" w:color="auto"/>
                    <w:right w:val="none" w:sz="0" w:space="0" w:color="auto"/>
                  </w:divBdr>
                  <w:divsChild>
                    <w:div w:id="394622822">
                      <w:marLeft w:val="0"/>
                      <w:marRight w:val="0"/>
                      <w:marTop w:val="0"/>
                      <w:marBottom w:val="0"/>
                      <w:divBdr>
                        <w:top w:val="none" w:sz="0" w:space="0" w:color="auto"/>
                        <w:left w:val="none" w:sz="0" w:space="0" w:color="auto"/>
                        <w:bottom w:val="none" w:sz="0" w:space="0" w:color="auto"/>
                        <w:right w:val="none" w:sz="0" w:space="0" w:color="auto"/>
                      </w:divBdr>
                      <w:divsChild>
                        <w:div w:id="1171022595">
                          <w:marLeft w:val="0"/>
                          <w:marRight w:val="0"/>
                          <w:marTop w:val="0"/>
                          <w:marBottom w:val="0"/>
                          <w:divBdr>
                            <w:top w:val="none" w:sz="0" w:space="0" w:color="auto"/>
                            <w:left w:val="none" w:sz="0" w:space="0" w:color="auto"/>
                            <w:bottom w:val="none" w:sz="0" w:space="0" w:color="auto"/>
                            <w:right w:val="none" w:sz="0" w:space="0" w:color="auto"/>
                          </w:divBdr>
                          <w:divsChild>
                            <w:div w:id="935091945">
                              <w:marLeft w:val="0"/>
                              <w:marRight w:val="0"/>
                              <w:marTop w:val="0"/>
                              <w:marBottom w:val="0"/>
                              <w:divBdr>
                                <w:top w:val="none" w:sz="0" w:space="0" w:color="auto"/>
                                <w:left w:val="none" w:sz="0" w:space="0" w:color="auto"/>
                                <w:bottom w:val="none" w:sz="0" w:space="0" w:color="auto"/>
                                <w:right w:val="none" w:sz="0" w:space="0" w:color="auto"/>
                              </w:divBdr>
                              <w:divsChild>
                                <w:div w:id="1128746414">
                                  <w:marLeft w:val="0"/>
                                  <w:marRight w:val="0"/>
                                  <w:marTop w:val="0"/>
                                  <w:marBottom w:val="0"/>
                                  <w:divBdr>
                                    <w:top w:val="none" w:sz="0" w:space="0" w:color="auto"/>
                                    <w:left w:val="none" w:sz="0" w:space="0" w:color="auto"/>
                                    <w:bottom w:val="none" w:sz="0" w:space="0" w:color="auto"/>
                                    <w:right w:val="none" w:sz="0" w:space="0" w:color="auto"/>
                                  </w:divBdr>
                                  <w:divsChild>
                                    <w:div w:id="652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874538">
      <w:bodyDiv w:val="1"/>
      <w:marLeft w:val="0"/>
      <w:marRight w:val="0"/>
      <w:marTop w:val="0"/>
      <w:marBottom w:val="0"/>
      <w:divBdr>
        <w:top w:val="none" w:sz="0" w:space="0" w:color="auto"/>
        <w:left w:val="none" w:sz="0" w:space="0" w:color="auto"/>
        <w:bottom w:val="none" w:sz="0" w:space="0" w:color="auto"/>
        <w:right w:val="none" w:sz="0" w:space="0" w:color="auto"/>
      </w:divBdr>
    </w:div>
    <w:div w:id="1036470604">
      <w:bodyDiv w:val="1"/>
      <w:marLeft w:val="0"/>
      <w:marRight w:val="0"/>
      <w:marTop w:val="0"/>
      <w:marBottom w:val="0"/>
      <w:divBdr>
        <w:top w:val="none" w:sz="0" w:space="0" w:color="auto"/>
        <w:left w:val="none" w:sz="0" w:space="0" w:color="auto"/>
        <w:bottom w:val="none" w:sz="0" w:space="0" w:color="auto"/>
        <w:right w:val="none" w:sz="0" w:space="0" w:color="auto"/>
      </w:divBdr>
    </w:div>
    <w:div w:id="1279027012">
      <w:bodyDiv w:val="1"/>
      <w:marLeft w:val="0"/>
      <w:marRight w:val="0"/>
      <w:marTop w:val="0"/>
      <w:marBottom w:val="0"/>
      <w:divBdr>
        <w:top w:val="none" w:sz="0" w:space="0" w:color="auto"/>
        <w:left w:val="none" w:sz="0" w:space="0" w:color="auto"/>
        <w:bottom w:val="none" w:sz="0" w:space="0" w:color="auto"/>
        <w:right w:val="none" w:sz="0" w:space="0" w:color="auto"/>
      </w:divBdr>
    </w:div>
    <w:div w:id="13420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bruno.andaur@tembici.com" TargetMode="External"/><Relationship Id="rId26" Type="http://schemas.openxmlformats.org/officeDocument/2006/relationships/hyperlink" Target="mailto:susana.guindulain@itau.cl" TargetMode="External"/><Relationship Id="rId3" Type="http://schemas.openxmlformats.org/officeDocument/2006/relationships/customXml" Target="../customXml/item3.xml"/><Relationship Id="rId21" Type="http://schemas.openxmlformats.org/officeDocument/2006/relationships/hyperlink" Target="mailto:susana.guindulain@itau.cl" TargetMode="External"/><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hyperlink" Target="mailto:alex.ferreira@tembici.com" TargetMode="External"/><Relationship Id="rId25" Type="http://schemas.openxmlformats.org/officeDocument/2006/relationships/hyperlink" Target="mailto:rodrigo.valenzuela_hernandez@itau.c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juridico@tembici.com.br%20/%20financeiro@tembici.com.br" TargetMode="External"/><Relationship Id="rId20" Type="http://schemas.openxmlformats.org/officeDocument/2006/relationships/hyperlink" Target="mailto:rodrigo.valenzuela_hernandez@itau.c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mailto:juridico@tembici.com.br" TargetMode="External"/><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b3.com.br/pt_br/market-data-e-indices/servicos-de-dados/market-data/consultas/mercado-de-derivativos/precos-referenciais/taxas-%20-referenciais-bm-fbovespa/" TargetMode="External"/><Relationship Id="rId23" Type="http://schemas.openxmlformats.org/officeDocument/2006/relationships/hyperlink" Target="mailto:bruno.andaur@tembici.com" TargetMode="External"/><Relationship Id="rId28"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hyperlink" Target="mailto:juridico@tembici.com.br" TargetMode="External"/><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3.com.br/pt_br/market-data-e-indices/servicos-de-dados/market-data/consultas/mercado-de-derivativos/precos-referenciais/taxas-%20-referenciais-bm-fbovespa/" TargetMode="External"/><Relationship Id="rId22" Type="http://schemas.openxmlformats.org/officeDocument/2006/relationships/hyperlink" Target="mailto:alex.ferreira@tembici.com"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 J U R _ S P ! 3 7 2 1 3 6 7 1 . 1 2 < / d o c u m e n t i d >  
     < s e n d e r i d > H S N < / s e n d e r i d >  
     < s e n d e r e m a i l > T A M B R O S A N O @ P N . C O M . B R < / s e n d e r e m a i l >  
     < l a s t m o d i f i e d > 2 0 2 0 - 0 8 - 1 5 T 0 1 : 2 6 : 0 0 . 0 0 0 0 0 0 0 - 0 3 : 0 0 < / l a s t m o d i f i e d >  
     < d a t a b a s e > J U R _ S P < / d a t a b a s e >  
 < / p r o p e r t i e s > 
</file>

<file path=customXml/item2.xml>��< ? x m l   v e r s i o n = " 1 . 0 "   e n c o d i n g = " u t f - 1 6 " ? > < p r o p e r t i e s   x m l n s = " h t t p : / / w w w . i m a n a g e . c o m / w o r k / x m l s c h e m a " >  
     < d o c u m e n t i d > V e i r a n o ! 7 5 7 5 2 9 6 . 3 3 < / d o c u m e n t i d >  
     < s e n d e r i d > R R P < / s e n d e r i d >  
     < s e n d e r e m a i l > R A I S A . R E G G I O R I @ V E I R A N O . C O M . B R < / s e n d e r e m a i l >  
     < l a s t m o d i f i e d > 2 0 2 1 - 0 4 - 2 0 T 1 2 : 2 2 : 0 0 . 0 0 0 0 0 0 0 - 0 3 : 0 0 < / l a s t m o d i f i e d >  
     < d a t a b a s e > V e i r a n o < / d a t a b a s e >  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D8557-348F-44A8-8257-7A585C53E198}">
  <ds:schemaRefs>
    <ds:schemaRef ds:uri="http://www.imanage.com/work/xmlschema"/>
  </ds:schemaRefs>
</ds:datastoreItem>
</file>

<file path=customXml/itemProps2.xml><?xml version="1.0" encoding="utf-8"?>
<ds:datastoreItem xmlns:ds="http://schemas.openxmlformats.org/officeDocument/2006/customXml" ds:itemID="{2E0EDB07-F4AF-455E-8745-195F0BC0E0CE}">
  <ds:schemaRefs>
    <ds:schemaRef ds:uri="http://www.imanage.com/work/xmlschema"/>
  </ds:schemaRefs>
</ds:datastoreItem>
</file>

<file path=customXml/itemProps3.xml><?xml version="1.0" encoding="utf-8"?>
<ds:datastoreItem xmlns:ds="http://schemas.openxmlformats.org/officeDocument/2006/customXml" ds:itemID="{47FA8306-33FE-43C1-A5B6-B13B6157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86</Pages>
  <Words>34541</Words>
  <Characters>197232</Characters>
  <Application>Microsoft Office Word</Application>
  <DocSecurity>0</DocSecurity>
  <Lines>4696</Lines>
  <Paragraphs>1430</Paragraphs>
  <ScaleCrop>false</ScaleCrop>
  <HeadingPairs>
    <vt:vector size="6" baseType="variant">
      <vt:variant>
        <vt:lpstr>Título</vt:lpstr>
      </vt:variant>
      <vt:variant>
        <vt:i4>1</vt:i4>
      </vt:variant>
      <vt:variant>
        <vt:lpstr>Title</vt:lpstr>
      </vt:variant>
      <vt:variant>
        <vt:i4>1</vt:i4>
      </vt:variant>
      <vt:variant>
        <vt:lpstr/>
      </vt:variant>
      <vt:variant>
        <vt:i4>1</vt:i4>
      </vt:variant>
    </vt:vector>
  </HeadingPairs>
  <TitlesOfParts>
    <vt:vector size="3" baseType="lpstr">
      <vt:lpstr/>
      <vt:lpstr/>
      <vt:lpstr/>
    </vt:vector>
  </TitlesOfParts>
  <Company/>
  <LinksUpToDate>false</LinksUpToDate>
  <CharactersWithSpaces>230343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Casemiro</dc:creator>
  <cp:lastModifiedBy>Vitória Vidal Serrano</cp:lastModifiedBy>
  <cp:revision>3</cp:revision>
  <dcterms:created xsi:type="dcterms:W3CDTF">2021-05-14T14:14:00Z</dcterms:created>
  <dcterms:modified xsi:type="dcterms:W3CDTF">2021-05-14T14:14:00Z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c996bf-6aee-415c-aa4c-e35ad0009c67_ActionId">
    <vt:lpwstr>c3ed21ef-87b0-4d75-8d7a-81570edeeaca</vt:lpwstr>
  </property>
  <property fmtid="{D5CDD505-2E9C-101B-9397-08002B2CF9AE}" pid="3" name="MSIP_Label_4fc996bf-6aee-415c-aa4c-e35ad0009c67_Application">
    <vt:lpwstr>Microsoft Azure Information Protection</vt:lpwstr>
  </property>
  <property fmtid="{D5CDD505-2E9C-101B-9397-08002B2CF9AE}" pid="4" name="MSIP_Label_4fc996bf-6aee-415c-aa4c-e35ad0009c67_Enabled">
    <vt:lpwstr>True</vt:lpwstr>
  </property>
  <property fmtid="{D5CDD505-2E9C-101B-9397-08002B2CF9AE}" pid="5" name="MSIP_Label_4fc996bf-6aee-415c-aa4c-e35ad0009c67_Extended_MSFT_Method">
    <vt:lpwstr>Automatic</vt:lpwstr>
  </property>
  <property fmtid="{D5CDD505-2E9C-101B-9397-08002B2CF9AE}" pid="6" name="MSIP_Label_4fc996bf-6aee-415c-aa4c-e35ad0009c67_Name">
    <vt:lpwstr>Compartilhamento Interno</vt:lpwstr>
  </property>
  <property fmtid="{D5CDD505-2E9C-101B-9397-08002B2CF9AE}" pid="7" name="MSIP_Label_4fc996bf-6aee-415c-aa4c-e35ad0009c67_Owner">
    <vt:lpwstr>nathalia.fraga@itaubba.com</vt:lpwstr>
  </property>
  <property fmtid="{D5CDD505-2E9C-101B-9397-08002B2CF9AE}" pid="8" name="MSIP_Label_4fc996bf-6aee-415c-aa4c-e35ad0009c67_Parent">
    <vt:lpwstr>7bc6e253-7033-4299-b83e-6575a0ec40c3</vt:lpwstr>
  </property>
  <property fmtid="{D5CDD505-2E9C-101B-9397-08002B2CF9AE}" pid="9" name="MSIP_Label_4fc996bf-6aee-415c-aa4c-e35ad0009c67_SetDate">
    <vt:lpwstr>2020-11-09T20:35:12.8646349Z</vt:lpwstr>
  </property>
  <property fmtid="{D5CDD505-2E9C-101B-9397-08002B2CF9AE}" pid="10" name="MSIP_Label_4fc996bf-6aee-415c-aa4c-e35ad0009c67_SiteId">
    <vt:lpwstr>591669a0-183f-49a5-98f4-9aa0d0b63d81</vt:lpwstr>
  </property>
  <property fmtid="{D5CDD505-2E9C-101B-9397-08002B2CF9AE}" pid="11" name="MSIP_Label_7bc6e253-7033-4299-b83e-6575a0ec40c3_ActionId">
    <vt:lpwstr>c3ed21ef-87b0-4d75-8d7a-81570edeeaca</vt:lpwstr>
  </property>
  <property fmtid="{D5CDD505-2E9C-101B-9397-08002B2CF9AE}" pid="12" name="MSIP_Label_7bc6e253-7033-4299-b83e-6575a0ec40c3_Application">
    <vt:lpwstr>Microsoft Azure Information Protection</vt:lpwstr>
  </property>
  <property fmtid="{D5CDD505-2E9C-101B-9397-08002B2CF9AE}" pid="13" name="MSIP_Label_7bc6e253-7033-4299-b83e-6575a0ec40c3_Enabled">
    <vt:lpwstr>True</vt:lpwstr>
  </property>
  <property fmtid="{D5CDD505-2E9C-101B-9397-08002B2CF9AE}" pid="14" name="MSIP_Label_7bc6e253-7033-4299-b83e-6575a0ec40c3_Extended_MSFT_Method">
    <vt:lpwstr>Automatic</vt:lpwstr>
  </property>
  <property fmtid="{D5CDD505-2E9C-101B-9397-08002B2CF9AE}" pid="15" name="MSIP_Label_7bc6e253-7033-4299-b83e-6575a0ec40c3_Name">
    <vt:lpwstr>Corporativo</vt:lpwstr>
  </property>
  <property fmtid="{D5CDD505-2E9C-101B-9397-08002B2CF9AE}" pid="16" name="MSIP_Label_7bc6e253-7033-4299-b83e-6575a0ec40c3_Owner">
    <vt:lpwstr>nathalia.fraga@itaubba.com</vt:lpwstr>
  </property>
  <property fmtid="{D5CDD505-2E9C-101B-9397-08002B2CF9AE}" pid="17" name="MSIP_Label_7bc6e253-7033-4299-b83e-6575a0ec40c3_SetDate">
    <vt:lpwstr>2020-11-09T20:35:12.8646349Z</vt:lpwstr>
  </property>
  <property fmtid="{D5CDD505-2E9C-101B-9397-08002B2CF9AE}" pid="18" name="MSIP_Label_7bc6e253-7033-4299-b83e-6575a0ec40c3_SiteId">
    <vt:lpwstr>591669a0-183f-49a5-98f4-9aa0d0b63d81</vt:lpwstr>
  </property>
  <property fmtid="{D5CDD505-2E9C-101B-9397-08002B2CF9AE}" pid="19" name="MSIP_Label_b710bd7e-5127-4e54-969c-4515b2527c83_ActionId">
    <vt:lpwstr>6ea84611-dc57-4cec-9827-cb3f31dee320</vt:lpwstr>
  </property>
  <property fmtid="{D5CDD505-2E9C-101B-9397-08002B2CF9AE}" pid="20" name="MSIP_Label_b710bd7e-5127-4e54-969c-4515b2527c83_Enabled">
    <vt:lpwstr>True</vt:lpwstr>
  </property>
  <property fmtid="{D5CDD505-2E9C-101B-9397-08002B2CF9AE}" pid="21" name="MSIP_Label_b710bd7e-5127-4e54-969c-4515b2527c83_Name">
    <vt:lpwstr>b710bd7e-5127-4e54-969c-4515b2527c83</vt:lpwstr>
  </property>
  <property fmtid="{D5CDD505-2E9C-101B-9397-08002B2CF9AE}" pid="22" name="MSIP_Label_b710bd7e-5127-4e54-969c-4515b2527c83_SetDate">
    <vt:lpwstr>2020-10-14T19:51:39Z</vt:lpwstr>
  </property>
  <property fmtid="{D5CDD505-2E9C-101B-9397-08002B2CF9AE}" pid="23" name="MSIP_Label_b710bd7e-5127-4e54-969c-4515b2527c83_SiteId">
    <vt:lpwstr>16e7cf3f-6af4-4e76-941e-aecafb9704e9</vt:lpwstr>
  </property>
  <property fmtid="{D5CDD505-2E9C-101B-9397-08002B2CF9AE}" pid="24" name="Sensitivity">
    <vt:lpwstr>Corporativo Compartilhamento Interno b710bd7e-5127-4e54-969c-4515b2527c83</vt:lpwstr>
  </property>
  <property fmtid="{D5CDD505-2E9C-101B-9397-08002B2CF9AE}" pid="25" name="iManageFooter">
    <vt:lpwstr>5573702v2</vt:lpwstr>
  </property>
</Properties>
</file>
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3052" w14:textId="77777777" w:rsidR="006810B2" w:rsidRDefault="00231F9F" w:rsidP="00C62727">
      <w:pPr>
        <w:pStyle w:val="Corpodetexto2"/>
        <w:tabs>
          <w:tab w:val="left" w:pos="0"/>
        </w:tabs>
        <w:spacing w:line="240" w:lineRule="auto"/>
        <w:jc w:val="both"/>
        <w:rPr>
          <w:noProof/>
          <w:sz w:val="22"/>
          <w:szCs w:val="22"/>
        </w:rPr>
      </w:pPr>
      <w:r w:rsidRPr="00C62727">
        <w:rPr>
          <w:sz w:val="22"/>
          <w:szCs w:val="22"/>
        </w:rPr>
        <w:t xml:space="preserve"> </w:t>
      </w:r>
    </w:p>
    <w:p w14:paraId="7B49A8D4" w14:textId="77777777" w:rsidR="00024CD3" w:rsidRPr="00C62727" w:rsidRDefault="00916670" w:rsidP="00C62727">
      <w:pPr>
        <w:pStyle w:val="Corpodetexto2"/>
        <w:tabs>
          <w:tab w:val="left" w:pos="0"/>
        </w:tabs>
        <w:spacing w:line="240" w:lineRule="auto"/>
        <w:rPr>
          <w:sz w:val="22"/>
          <w:szCs w:val="22"/>
        </w:rPr>
      </w:pPr>
      <w:r w:rsidRPr="00C62727">
        <w:rPr>
          <w:noProof/>
          <w:sz w:val="22"/>
          <w:szCs w:val="22"/>
        </w:rPr>
        <w:drawing>
          <wp:inline distT="0" distB="0" distL="0" distR="0" wp14:anchorId="5B10A3AD" wp14:editId="2863FD50">
            <wp:extent cx="3500195" cy="1047750"/>
            <wp:effectExtent l="0" t="0" r="5080" b="0"/>
            <wp:docPr id="1" name="Picture 1" descr="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oServQualificados - Anbima.JPG"/>
                    <pic:cNvPicPr>
                      <a:picLocks noChangeAspect="1" noChangeArrowheads="1"/>
                    </pic:cNvPicPr>
                  </pic:nvPicPr>
                  <pic:blipFill rotWithShape="1">
                    <a:blip r:embed="rId9">
                      <a:extLst>
                        <a:ext uri="{28A0092B-C50C-407E-A947-70E740481C1C}">
                          <a14:useLocalDpi xmlns:a14="http://schemas.microsoft.com/office/drawing/2010/main" val="0"/>
                        </a:ext>
                      </a:extLst>
                    </a:blip>
                    <a:srcRect r="2635"/>
                    <a:stretch/>
                  </pic:blipFill>
                  <pic:spPr bwMode="auto">
                    <a:xfrm>
                      <a:off x="0" y="0"/>
                      <a:ext cx="3729922" cy="1116517"/>
                    </a:xfrm>
                    <a:prstGeom prst="rect">
                      <a:avLst/>
                    </a:prstGeom>
                    <a:noFill/>
                    <a:ln>
                      <a:noFill/>
                    </a:ln>
                    <a:extLst>
                      <a:ext uri="{53640926-AAD7-44D8-BBD7-CCE9431645EC}">
                        <a14:shadowObscured xmlns:a14="http://schemas.microsoft.com/office/drawing/2010/main"/>
                      </a:ext>
                    </a:extLst>
                  </pic:spPr>
                </pic:pic>
              </a:graphicData>
            </a:graphic>
          </wp:inline>
        </w:drawing>
      </w:r>
    </w:p>
    <w:p w14:paraId="53DED48F" w14:textId="77777777" w:rsidR="00AD5394" w:rsidRPr="00C62727" w:rsidRDefault="00AD5394" w:rsidP="00C62727">
      <w:pPr>
        <w:pStyle w:val="Corpodetexto2"/>
        <w:tabs>
          <w:tab w:val="left" w:pos="0"/>
        </w:tabs>
        <w:spacing w:line="240" w:lineRule="auto"/>
        <w:jc w:val="both"/>
        <w:rPr>
          <w:sz w:val="22"/>
          <w:szCs w:val="22"/>
        </w:rPr>
      </w:pPr>
    </w:p>
    <w:p w14:paraId="268D626B" w14:textId="77777777" w:rsidR="00AD5394" w:rsidRPr="00C62727" w:rsidRDefault="00AD5394" w:rsidP="00C62727">
      <w:pPr>
        <w:pStyle w:val="Corpodetexto2"/>
        <w:tabs>
          <w:tab w:val="left" w:pos="0"/>
        </w:tabs>
        <w:spacing w:line="240" w:lineRule="auto"/>
        <w:jc w:val="both"/>
        <w:rPr>
          <w:sz w:val="22"/>
          <w:szCs w:val="22"/>
        </w:rPr>
      </w:pPr>
    </w:p>
    <w:p w14:paraId="19056F00" w14:textId="77777777" w:rsidR="00024CD3" w:rsidRPr="00C62727" w:rsidRDefault="00024CD3" w:rsidP="00C62727">
      <w:pPr>
        <w:pStyle w:val="Corpodetexto2"/>
        <w:tabs>
          <w:tab w:val="left" w:pos="0"/>
        </w:tabs>
        <w:spacing w:line="240" w:lineRule="auto"/>
        <w:jc w:val="both"/>
        <w:rPr>
          <w:sz w:val="22"/>
          <w:szCs w:val="22"/>
        </w:rPr>
      </w:pPr>
      <w:r w:rsidRPr="00C62727">
        <w:rPr>
          <w:sz w:val="22"/>
          <w:szCs w:val="22"/>
        </w:rPr>
        <w:t>CONTRATO DE PRESTAÇÃO DE SERV</w:t>
      </w:r>
      <w:r w:rsidR="007A6308" w:rsidRPr="00C62727">
        <w:rPr>
          <w:sz w:val="22"/>
          <w:szCs w:val="22"/>
        </w:rPr>
        <w:t xml:space="preserve">IÇOS DE </w:t>
      </w:r>
      <w:r w:rsidRPr="00C62727">
        <w:rPr>
          <w:sz w:val="22"/>
          <w:szCs w:val="22"/>
        </w:rPr>
        <w:t xml:space="preserve">ESCRITURAÇÃO DE </w:t>
      </w:r>
      <w:r w:rsidR="00C52B6C">
        <w:rPr>
          <w:sz w:val="22"/>
          <w:szCs w:val="22"/>
        </w:rPr>
        <w:t>QU</w:t>
      </w:r>
      <w:r w:rsidR="00C52B6C" w:rsidRPr="00C62727">
        <w:rPr>
          <w:sz w:val="22"/>
          <w:szCs w:val="22"/>
        </w:rPr>
        <w:t xml:space="preserve">OTAS </w:t>
      </w:r>
      <w:r w:rsidR="00BF5390" w:rsidRPr="00C62727">
        <w:rPr>
          <w:sz w:val="22"/>
          <w:szCs w:val="22"/>
        </w:rPr>
        <w:t>D</w:t>
      </w:r>
      <w:r w:rsidR="00BF5390">
        <w:rPr>
          <w:sz w:val="22"/>
          <w:szCs w:val="22"/>
        </w:rPr>
        <w:t>E</w:t>
      </w:r>
      <w:r w:rsidR="00BF5390" w:rsidRPr="00C62727">
        <w:rPr>
          <w:sz w:val="22"/>
          <w:szCs w:val="22"/>
        </w:rPr>
        <w:t xml:space="preserve"> </w:t>
      </w:r>
      <w:r w:rsidR="00992454" w:rsidRPr="00C62727">
        <w:rPr>
          <w:sz w:val="22"/>
          <w:szCs w:val="22"/>
        </w:rPr>
        <w:t xml:space="preserve">FUNDO DE INVESTIMENTO </w:t>
      </w:r>
      <w:r w:rsidR="004C05CB" w:rsidRPr="00C62727">
        <w:rPr>
          <w:sz w:val="22"/>
          <w:szCs w:val="22"/>
        </w:rPr>
        <w:t>E OUTRAS AVENÇAS</w:t>
      </w:r>
    </w:p>
    <w:p w14:paraId="00801B76" w14:textId="77777777" w:rsidR="00024CD3" w:rsidRPr="00C62727" w:rsidRDefault="00024CD3" w:rsidP="00C62727">
      <w:pPr>
        <w:tabs>
          <w:tab w:val="left" w:pos="0"/>
        </w:tabs>
        <w:jc w:val="both"/>
        <w:rPr>
          <w:sz w:val="22"/>
          <w:szCs w:val="22"/>
          <w:lang w:val="pt-BR"/>
        </w:rPr>
      </w:pPr>
    </w:p>
    <w:p w14:paraId="4DAA23C8" w14:textId="77777777" w:rsidR="00024CD3" w:rsidRPr="00C62727" w:rsidRDefault="00024CD3" w:rsidP="00C62727">
      <w:pPr>
        <w:tabs>
          <w:tab w:val="left" w:pos="0"/>
        </w:tabs>
        <w:jc w:val="both"/>
        <w:rPr>
          <w:sz w:val="22"/>
          <w:szCs w:val="22"/>
          <w:lang w:val="pt-BR"/>
        </w:rPr>
      </w:pPr>
      <w:r w:rsidRPr="00C62727">
        <w:rPr>
          <w:sz w:val="22"/>
          <w:szCs w:val="22"/>
          <w:lang w:val="pt-BR"/>
        </w:rPr>
        <w:t>Pelo presente Instrumento Particular, de um lado:</w:t>
      </w:r>
    </w:p>
    <w:p w14:paraId="132B860E" w14:textId="77777777" w:rsidR="00024CD3" w:rsidRPr="00C62727" w:rsidRDefault="00024CD3" w:rsidP="00C62727">
      <w:pPr>
        <w:widowControl w:val="0"/>
        <w:tabs>
          <w:tab w:val="left" w:pos="0"/>
        </w:tabs>
        <w:jc w:val="both"/>
        <w:rPr>
          <w:b/>
          <w:color w:val="333333"/>
          <w:sz w:val="22"/>
          <w:szCs w:val="22"/>
          <w:lang w:val="pt-BR"/>
        </w:rPr>
      </w:pPr>
    </w:p>
    <w:p w14:paraId="07C2703A" w14:textId="77777777" w:rsidR="00024CD3" w:rsidRPr="00C62727" w:rsidRDefault="002B6A76" w:rsidP="00C62727">
      <w:pPr>
        <w:widowControl w:val="0"/>
        <w:tabs>
          <w:tab w:val="left" w:pos="0"/>
        </w:tabs>
        <w:jc w:val="both"/>
        <w:rPr>
          <w:sz w:val="22"/>
          <w:szCs w:val="22"/>
          <w:lang w:val="pt-BR"/>
        </w:rPr>
      </w:pPr>
      <w:r w:rsidRPr="00C62727">
        <w:rPr>
          <w:b/>
          <w:sz w:val="22"/>
          <w:szCs w:val="22"/>
          <w:lang w:val="pt-BR"/>
        </w:rPr>
        <w:t xml:space="preserve">FUNDO DE INVESTIMENTO EM DIREITOS CREDITÓRIOS </w:t>
      </w:r>
      <w:r w:rsidRPr="00C62727">
        <w:rPr>
          <w:b/>
          <w:bCs/>
          <w:sz w:val="22"/>
          <w:szCs w:val="22"/>
          <w:lang w:val="pt-BR"/>
        </w:rPr>
        <w:t>DE TRANSMISSÃO INFINITY INFRA</w:t>
      </w:r>
      <w:r w:rsidR="00FD20F3" w:rsidRPr="00C62727">
        <w:rPr>
          <w:sz w:val="22"/>
          <w:szCs w:val="22"/>
          <w:lang w:val="pt-BR"/>
        </w:rPr>
        <w:t xml:space="preserve">, fundo de investimento em direitos creditórios, inscrito no CNPJ/MF sob o n.º </w:t>
      </w:r>
      <w:r w:rsidRPr="00C62727">
        <w:rPr>
          <w:sz w:val="22"/>
          <w:szCs w:val="22"/>
          <w:lang w:val="pt-BR"/>
        </w:rPr>
        <w:t>24.103.769/0001-01</w:t>
      </w:r>
      <w:r w:rsidR="00FD20F3" w:rsidRPr="00C62727">
        <w:rPr>
          <w:sz w:val="22"/>
          <w:szCs w:val="22"/>
          <w:lang w:val="pt-BR"/>
        </w:rPr>
        <w:t xml:space="preserve">, constituído sob a forma de condomínio fechado de acordo com o disposto na Resolução nº 2.907, emitida pelo Conselho Monetário Nacional em 29 de novembro de 2001, conforme alterada, e da </w:t>
      </w:r>
      <w:r w:rsidRPr="00C62727">
        <w:rPr>
          <w:sz w:val="22"/>
          <w:szCs w:val="22"/>
          <w:lang w:val="pt-BR"/>
        </w:rPr>
        <w:t>Instrução n.º 356, emitida pela Comissão de Valores Mobiliários (“</w:t>
      </w:r>
      <w:r w:rsidRPr="00C62727">
        <w:rPr>
          <w:sz w:val="22"/>
          <w:szCs w:val="22"/>
          <w:u w:val="single"/>
          <w:lang w:val="pt-BR"/>
        </w:rPr>
        <w:t>CVM</w:t>
      </w:r>
      <w:r w:rsidRPr="00C62727">
        <w:rPr>
          <w:sz w:val="22"/>
          <w:szCs w:val="22"/>
          <w:lang w:val="pt-BR"/>
        </w:rPr>
        <w:t>”) em 17 de dezembro de 2001, conforme alterada (“Instrução CVM 356”)</w:t>
      </w:r>
      <w:r w:rsidR="00FD20F3" w:rsidRPr="00C62727">
        <w:rPr>
          <w:sz w:val="22"/>
          <w:szCs w:val="22"/>
          <w:lang w:val="pt-BR"/>
        </w:rPr>
        <w:t>, bem como pelas demais disposições legais e regulamentares que lhe forem aplicáveis (“</w:t>
      </w:r>
      <w:r w:rsidR="00AD657E" w:rsidRPr="005770A7">
        <w:rPr>
          <w:sz w:val="22"/>
          <w:szCs w:val="22"/>
          <w:lang w:val="pt-BR"/>
        </w:rPr>
        <w:t>Fundo</w:t>
      </w:r>
      <w:r w:rsidR="00AD657E">
        <w:rPr>
          <w:sz w:val="22"/>
          <w:szCs w:val="22"/>
          <w:lang w:val="pt-BR"/>
        </w:rPr>
        <w:t>”</w:t>
      </w:r>
      <w:r w:rsidR="00260DBC" w:rsidRPr="00C62727">
        <w:rPr>
          <w:sz w:val="22"/>
          <w:szCs w:val="22"/>
          <w:lang w:val="pt-BR"/>
        </w:rPr>
        <w:t xml:space="preserve"> </w:t>
      </w:r>
      <w:r w:rsidR="00AD657E" w:rsidRPr="005770A7">
        <w:rPr>
          <w:sz w:val="22"/>
          <w:szCs w:val="22"/>
          <w:lang w:val="pt-BR"/>
        </w:rPr>
        <w:t>ou</w:t>
      </w:r>
      <w:r w:rsidR="00260DBC" w:rsidRPr="00C62727">
        <w:rPr>
          <w:sz w:val="22"/>
          <w:szCs w:val="22"/>
          <w:lang w:val="pt-BR"/>
        </w:rPr>
        <w:t xml:space="preserve"> </w:t>
      </w:r>
      <w:r w:rsidR="00AD657E">
        <w:rPr>
          <w:sz w:val="22"/>
          <w:szCs w:val="22"/>
          <w:lang w:val="pt-BR"/>
        </w:rPr>
        <w:t>“</w:t>
      </w:r>
      <w:r w:rsidR="00AD657E" w:rsidRPr="00C62727">
        <w:rPr>
          <w:sz w:val="22"/>
          <w:szCs w:val="22"/>
          <w:u w:val="single"/>
          <w:lang w:val="pt-BR"/>
        </w:rPr>
        <w:t>Contratante</w:t>
      </w:r>
      <w:r w:rsidR="00FD20F3" w:rsidRPr="00C62727">
        <w:rPr>
          <w:sz w:val="22"/>
          <w:szCs w:val="22"/>
          <w:lang w:val="pt-BR"/>
        </w:rPr>
        <w:t xml:space="preserve">”), neste ato representado por seu administrador </w:t>
      </w:r>
      <w:r w:rsidRPr="00C62727">
        <w:rPr>
          <w:b/>
          <w:sz w:val="22"/>
          <w:szCs w:val="22"/>
          <w:lang w:val="pt-BR"/>
        </w:rPr>
        <w:t>CAIXA ECONÔMICA FEDERAL</w:t>
      </w:r>
      <w:r w:rsidRPr="00C62727">
        <w:rPr>
          <w:sz w:val="22"/>
          <w:szCs w:val="22"/>
          <w:lang w:val="pt-BR"/>
        </w:rPr>
        <w:t xml:space="preserve">, instituição financeira constituída sob a forma de empresa pública, devidamente autorizada para a prestação dos serviços de administração de carteira de valores mobiliários, conforme Ato Declaratório CVM n.º 3.241, de 04 de janeiro de 1995, regendo-se pelo Estatuto aprovado pelo Decreto n.º 7.973, de 28 de março de 2013, com sede em Brasília, Distrito Federal, por meio da sua Vice-Presidência de Gestão de Ativos de Terceiros, localizada na Av. Paulista, 2.300 – </w:t>
      </w:r>
      <w:r w:rsidR="007813B1">
        <w:rPr>
          <w:sz w:val="22"/>
          <w:szCs w:val="22"/>
          <w:lang w:val="pt-BR"/>
        </w:rPr>
        <w:t>11</w:t>
      </w:r>
      <w:r w:rsidR="007813B1" w:rsidRPr="00C62727">
        <w:rPr>
          <w:sz w:val="22"/>
          <w:szCs w:val="22"/>
          <w:lang w:val="pt-BR"/>
        </w:rPr>
        <w:t xml:space="preserve">º </w:t>
      </w:r>
      <w:r w:rsidRPr="00C62727">
        <w:rPr>
          <w:sz w:val="22"/>
          <w:szCs w:val="22"/>
          <w:lang w:val="pt-BR"/>
        </w:rPr>
        <w:t>andar, no município de São Paulo, Estado de São Paulo, inscrita no CNPJ/MF sob o nº 00.360.305/0001-04, neste ato representado na forma de seu estatuto</w:t>
      </w:r>
      <w:r w:rsidRPr="00C62727" w:rsidDel="002B6A76">
        <w:rPr>
          <w:sz w:val="22"/>
          <w:szCs w:val="22"/>
          <w:lang w:val="pt-BR"/>
        </w:rPr>
        <w:t xml:space="preserve"> </w:t>
      </w:r>
      <w:r w:rsidR="00024CD3" w:rsidRPr="00C62727">
        <w:rPr>
          <w:sz w:val="22"/>
          <w:szCs w:val="22"/>
          <w:lang w:val="pt-BR"/>
        </w:rPr>
        <w:t>(“</w:t>
      </w:r>
      <w:r w:rsidR="00AD657E" w:rsidRPr="00C62727">
        <w:rPr>
          <w:sz w:val="22"/>
          <w:szCs w:val="22"/>
          <w:u w:val="single"/>
          <w:lang w:val="pt-BR"/>
        </w:rPr>
        <w:t>Administrador</w:t>
      </w:r>
      <w:r w:rsidR="00024CD3" w:rsidRPr="00C62727">
        <w:rPr>
          <w:sz w:val="22"/>
          <w:szCs w:val="22"/>
          <w:lang w:val="pt-BR"/>
        </w:rPr>
        <w:t xml:space="preserve">”); </w:t>
      </w:r>
    </w:p>
    <w:p w14:paraId="495809D5" w14:textId="77777777" w:rsidR="00024CD3" w:rsidRPr="00C62727" w:rsidRDefault="00024CD3" w:rsidP="00C62727">
      <w:pPr>
        <w:widowControl w:val="0"/>
        <w:tabs>
          <w:tab w:val="left" w:pos="0"/>
        </w:tabs>
        <w:jc w:val="both"/>
        <w:rPr>
          <w:b/>
          <w:color w:val="000000"/>
          <w:sz w:val="22"/>
          <w:szCs w:val="22"/>
          <w:lang w:val="pt-BR"/>
        </w:rPr>
      </w:pPr>
    </w:p>
    <w:p w14:paraId="517E0306" w14:textId="4DA6D445" w:rsidR="00024CD3" w:rsidRPr="00C62727" w:rsidRDefault="00024CD3" w:rsidP="00C62727">
      <w:pPr>
        <w:tabs>
          <w:tab w:val="left" w:pos="0"/>
        </w:tabs>
        <w:jc w:val="both"/>
        <w:rPr>
          <w:color w:val="333333"/>
          <w:sz w:val="22"/>
          <w:szCs w:val="22"/>
          <w:lang w:val="pt-BR"/>
        </w:rPr>
      </w:pPr>
      <w:r w:rsidRPr="00C62727">
        <w:rPr>
          <w:b/>
          <w:sz w:val="22"/>
          <w:szCs w:val="22"/>
          <w:lang w:val="pt-BR"/>
        </w:rPr>
        <w:t>OLIVEIRA TRUST DISTRIBUIDORA DE TÍTULOS E VALORES MOBILIÁRIOS S.A.</w:t>
      </w:r>
      <w:r w:rsidRPr="00C62727">
        <w:rPr>
          <w:sz w:val="22"/>
          <w:szCs w:val="22"/>
          <w:lang w:val="pt-BR"/>
        </w:rPr>
        <w:t>, com sede na Av. das Américas, nº 500, bloco 13, grupo 205, cidade do Rio de Janeiro, Estado do Rio de Janeiro, inscrito no CNPJ/MF sob o nº 36.113.876/0001</w:t>
      </w:r>
      <w:r w:rsidRPr="00C62727">
        <w:rPr>
          <w:sz w:val="22"/>
          <w:szCs w:val="22"/>
          <w:lang w:val="pt-BR"/>
        </w:rPr>
        <w:noBreakHyphen/>
        <w:t xml:space="preserve">91, </w:t>
      </w:r>
      <w:r w:rsidR="002B2828" w:rsidRPr="002B2828">
        <w:rPr>
          <w:sz w:val="22"/>
          <w:szCs w:val="22"/>
          <w:lang w:val="pt-BR"/>
        </w:rPr>
        <w:t xml:space="preserve">devidamente autorizada e habilitada pela CVM para o exercício profissional de escrituração por meio do Ato Declaratório n.º 11.485, de 27 de dezembro de 2010, </w:t>
      </w:r>
      <w:r w:rsidRPr="00C62727">
        <w:rPr>
          <w:sz w:val="22"/>
          <w:szCs w:val="22"/>
          <w:lang w:val="pt-BR"/>
        </w:rPr>
        <w:t xml:space="preserve">neste ato representado </w:t>
      </w:r>
      <w:r w:rsidRPr="00C62727">
        <w:rPr>
          <w:color w:val="333333"/>
          <w:sz w:val="22"/>
          <w:szCs w:val="22"/>
          <w:lang w:val="pt-BR"/>
        </w:rPr>
        <w:t>na forma de seu estatuto social, doravante denominado “</w:t>
      </w:r>
      <w:r w:rsidR="00AD657E" w:rsidRPr="00C62727">
        <w:rPr>
          <w:color w:val="333333"/>
          <w:sz w:val="22"/>
          <w:szCs w:val="22"/>
          <w:u w:val="single"/>
          <w:lang w:val="pt-BR"/>
        </w:rPr>
        <w:t>Escriturador</w:t>
      </w:r>
      <w:r w:rsidR="00AD657E">
        <w:rPr>
          <w:color w:val="333333"/>
          <w:sz w:val="22"/>
          <w:szCs w:val="22"/>
          <w:lang w:val="pt-BR"/>
        </w:rPr>
        <w:t>”</w:t>
      </w:r>
      <w:r w:rsidR="00260DBC" w:rsidRPr="00C62727">
        <w:rPr>
          <w:color w:val="333333"/>
          <w:sz w:val="22"/>
          <w:szCs w:val="22"/>
          <w:lang w:val="pt-BR"/>
        </w:rPr>
        <w:t xml:space="preserve"> </w:t>
      </w:r>
      <w:r w:rsidR="00AD657E" w:rsidRPr="005770A7">
        <w:rPr>
          <w:color w:val="333333"/>
          <w:sz w:val="22"/>
          <w:szCs w:val="22"/>
          <w:lang w:val="pt-BR"/>
        </w:rPr>
        <w:t>ou</w:t>
      </w:r>
      <w:r w:rsidR="00260DBC" w:rsidRPr="00C62727">
        <w:rPr>
          <w:color w:val="333333"/>
          <w:sz w:val="22"/>
          <w:szCs w:val="22"/>
          <w:lang w:val="pt-BR"/>
        </w:rPr>
        <w:t xml:space="preserve"> </w:t>
      </w:r>
      <w:r w:rsidR="00AD657E">
        <w:rPr>
          <w:color w:val="333333"/>
          <w:sz w:val="22"/>
          <w:szCs w:val="22"/>
          <w:lang w:val="pt-BR"/>
        </w:rPr>
        <w:t>“</w:t>
      </w:r>
      <w:r w:rsidR="00AD657E" w:rsidRPr="00C62727">
        <w:rPr>
          <w:color w:val="333333"/>
          <w:sz w:val="22"/>
          <w:szCs w:val="22"/>
          <w:u w:val="single"/>
          <w:lang w:val="pt-BR"/>
        </w:rPr>
        <w:t>Contratado</w:t>
      </w:r>
      <w:r w:rsidRPr="00C62727">
        <w:rPr>
          <w:color w:val="333333"/>
          <w:sz w:val="22"/>
          <w:szCs w:val="22"/>
          <w:lang w:val="pt-BR"/>
        </w:rPr>
        <w:t>”;</w:t>
      </w:r>
      <w:r w:rsidR="000A0500" w:rsidRPr="00C62727">
        <w:rPr>
          <w:color w:val="333333"/>
          <w:sz w:val="22"/>
          <w:szCs w:val="22"/>
          <w:lang w:val="pt-BR"/>
        </w:rPr>
        <w:t xml:space="preserve"> e</w:t>
      </w:r>
    </w:p>
    <w:p w14:paraId="6A46E46E" w14:textId="77777777" w:rsidR="00024CD3" w:rsidRPr="00C62727" w:rsidRDefault="00024CD3" w:rsidP="00C62727">
      <w:pPr>
        <w:tabs>
          <w:tab w:val="left" w:pos="0"/>
        </w:tabs>
        <w:jc w:val="both"/>
        <w:rPr>
          <w:color w:val="333333"/>
          <w:sz w:val="22"/>
          <w:szCs w:val="22"/>
          <w:lang w:val="pt-BR"/>
        </w:rPr>
      </w:pPr>
    </w:p>
    <w:p w14:paraId="3CB63557" w14:textId="77777777" w:rsidR="00024CD3" w:rsidRDefault="00024CD3" w:rsidP="00C62727">
      <w:pPr>
        <w:widowControl w:val="0"/>
        <w:tabs>
          <w:tab w:val="left" w:pos="0"/>
        </w:tabs>
        <w:jc w:val="both"/>
        <w:rPr>
          <w:sz w:val="22"/>
          <w:szCs w:val="22"/>
          <w:lang w:val="pt-BR"/>
        </w:rPr>
      </w:pPr>
      <w:proofErr w:type="gramStart"/>
      <w:r w:rsidRPr="00C62727">
        <w:rPr>
          <w:sz w:val="22"/>
          <w:szCs w:val="22"/>
          <w:lang w:val="pt-BR"/>
        </w:rPr>
        <w:t>doravante</w:t>
      </w:r>
      <w:proofErr w:type="gramEnd"/>
      <w:r w:rsidRPr="00C62727">
        <w:rPr>
          <w:sz w:val="22"/>
          <w:szCs w:val="22"/>
          <w:lang w:val="pt-BR"/>
        </w:rPr>
        <w:t xml:space="preserve"> denominados em conjunto “</w:t>
      </w:r>
      <w:r w:rsidR="00AD657E" w:rsidRPr="00C62727">
        <w:rPr>
          <w:sz w:val="22"/>
          <w:szCs w:val="22"/>
          <w:u w:val="single"/>
          <w:lang w:val="pt-BR"/>
        </w:rPr>
        <w:t>Partes</w:t>
      </w:r>
      <w:r w:rsidR="00AD657E">
        <w:rPr>
          <w:sz w:val="22"/>
          <w:szCs w:val="22"/>
          <w:lang w:val="pt-BR"/>
        </w:rPr>
        <w:t>”</w:t>
      </w:r>
      <w:r w:rsidR="00260DBC" w:rsidRPr="00C62727">
        <w:rPr>
          <w:sz w:val="22"/>
          <w:szCs w:val="22"/>
          <w:lang w:val="pt-BR"/>
        </w:rPr>
        <w:t xml:space="preserve"> </w:t>
      </w:r>
      <w:r w:rsidR="00AD657E" w:rsidRPr="005770A7">
        <w:rPr>
          <w:sz w:val="22"/>
          <w:szCs w:val="22"/>
          <w:lang w:val="pt-BR"/>
        </w:rPr>
        <w:t>ou</w:t>
      </w:r>
      <w:r w:rsidR="00260DBC" w:rsidRPr="00C62727">
        <w:rPr>
          <w:sz w:val="22"/>
          <w:szCs w:val="22"/>
          <w:lang w:val="pt-BR"/>
        </w:rPr>
        <w:t xml:space="preserve"> </w:t>
      </w:r>
      <w:r w:rsidR="00AD657E">
        <w:rPr>
          <w:sz w:val="22"/>
          <w:szCs w:val="22"/>
          <w:lang w:val="pt-BR"/>
        </w:rPr>
        <w:t>“</w:t>
      </w:r>
      <w:r w:rsidR="00AD657E" w:rsidRPr="00C62727">
        <w:rPr>
          <w:sz w:val="22"/>
          <w:szCs w:val="22"/>
          <w:u w:val="single"/>
          <w:lang w:val="pt-BR"/>
        </w:rPr>
        <w:t>Contratantes</w:t>
      </w:r>
      <w:r w:rsidRPr="00C62727">
        <w:rPr>
          <w:sz w:val="22"/>
          <w:szCs w:val="22"/>
          <w:lang w:val="pt-BR"/>
        </w:rPr>
        <w:t>” ou individualmente “</w:t>
      </w:r>
      <w:r w:rsidR="00AD657E" w:rsidRPr="005770A7">
        <w:rPr>
          <w:sz w:val="22"/>
          <w:szCs w:val="22"/>
          <w:u w:val="single"/>
          <w:lang w:val="pt-BR"/>
        </w:rPr>
        <w:t>Parte</w:t>
      </w:r>
      <w:r w:rsidRPr="00C62727">
        <w:rPr>
          <w:sz w:val="22"/>
          <w:szCs w:val="22"/>
          <w:lang w:val="pt-BR"/>
        </w:rPr>
        <w:t>”;</w:t>
      </w:r>
      <w:r w:rsidR="006810B2">
        <w:rPr>
          <w:sz w:val="22"/>
          <w:szCs w:val="22"/>
          <w:lang w:val="pt-BR"/>
        </w:rPr>
        <w:t xml:space="preserve"> e</w:t>
      </w:r>
    </w:p>
    <w:p w14:paraId="35291B3B" w14:textId="77777777" w:rsidR="006810B2" w:rsidRDefault="006810B2" w:rsidP="00C62727">
      <w:pPr>
        <w:widowControl w:val="0"/>
        <w:tabs>
          <w:tab w:val="left" w:pos="0"/>
        </w:tabs>
        <w:jc w:val="both"/>
        <w:rPr>
          <w:sz w:val="22"/>
          <w:szCs w:val="22"/>
          <w:lang w:val="pt-BR"/>
        </w:rPr>
      </w:pPr>
    </w:p>
    <w:p w14:paraId="05066AFF" w14:textId="77777777" w:rsidR="006810B2" w:rsidRPr="00C62727" w:rsidRDefault="006810B2" w:rsidP="00C62727">
      <w:pPr>
        <w:widowControl w:val="0"/>
        <w:tabs>
          <w:tab w:val="left" w:pos="0"/>
        </w:tabs>
        <w:jc w:val="both"/>
        <w:rPr>
          <w:sz w:val="22"/>
          <w:szCs w:val="22"/>
          <w:lang w:val="pt-BR"/>
        </w:rPr>
      </w:pPr>
      <w:r>
        <w:rPr>
          <w:b/>
          <w:sz w:val="22"/>
          <w:szCs w:val="22"/>
          <w:lang w:val="pt-BR"/>
        </w:rPr>
        <w:t>C</w:t>
      </w:r>
      <w:r w:rsidRPr="006810B2">
        <w:rPr>
          <w:b/>
          <w:sz w:val="22"/>
          <w:szCs w:val="22"/>
          <w:lang w:val="pt-BR"/>
        </w:rPr>
        <w:t>AIXA ECONÔMICA FEDERAL</w:t>
      </w:r>
      <w:r w:rsidRPr="002B2828">
        <w:rPr>
          <w:bCs/>
          <w:sz w:val="22"/>
          <w:szCs w:val="22"/>
          <w:lang w:val="pt-BR"/>
        </w:rPr>
        <w:t>,</w:t>
      </w:r>
      <w:r w:rsidRPr="006810B2">
        <w:rPr>
          <w:b/>
          <w:bCs/>
          <w:sz w:val="22"/>
          <w:szCs w:val="22"/>
          <w:lang w:val="pt-BR"/>
        </w:rPr>
        <w:t xml:space="preserve"> </w:t>
      </w:r>
      <w:r w:rsidRPr="006810B2">
        <w:rPr>
          <w:bCs/>
          <w:sz w:val="22"/>
          <w:szCs w:val="22"/>
          <w:lang w:val="pt-BR"/>
        </w:rPr>
        <w:t>acima qualificada, na qualidade de administrador do Fundo</w:t>
      </w:r>
      <w:r>
        <w:rPr>
          <w:bCs/>
          <w:sz w:val="22"/>
          <w:szCs w:val="22"/>
          <w:lang w:val="pt-BR"/>
        </w:rPr>
        <w:t xml:space="preserve"> e Interveniente-Anuente.</w:t>
      </w:r>
    </w:p>
    <w:p w14:paraId="624373D4" w14:textId="77777777" w:rsidR="00AD5394" w:rsidRPr="00C62727" w:rsidRDefault="00AD5394" w:rsidP="00C62727">
      <w:pPr>
        <w:tabs>
          <w:tab w:val="left" w:pos="0"/>
        </w:tabs>
        <w:jc w:val="both"/>
        <w:rPr>
          <w:sz w:val="22"/>
          <w:szCs w:val="22"/>
          <w:lang w:val="pt-BR"/>
        </w:rPr>
      </w:pPr>
    </w:p>
    <w:p w14:paraId="50BF78E3" w14:textId="77777777" w:rsidR="00024CD3" w:rsidRPr="00C62727" w:rsidRDefault="00024CD3" w:rsidP="00C62727">
      <w:pPr>
        <w:tabs>
          <w:tab w:val="left" w:pos="0"/>
        </w:tabs>
        <w:jc w:val="both"/>
        <w:rPr>
          <w:sz w:val="22"/>
          <w:szCs w:val="22"/>
          <w:lang w:val="pt-BR"/>
        </w:rPr>
      </w:pPr>
      <w:r w:rsidRPr="00C62727">
        <w:rPr>
          <w:sz w:val="22"/>
          <w:szCs w:val="22"/>
          <w:lang w:val="pt-BR"/>
        </w:rPr>
        <w:t>CONSIDERANDO QUE,</w:t>
      </w:r>
    </w:p>
    <w:p w14:paraId="5C8D7361" w14:textId="77777777" w:rsidR="00024CD3" w:rsidRPr="00C62727" w:rsidRDefault="00024CD3" w:rsidP="00C62727">
      <w:pPr>
        <w:tabs>
          <w:tab w:val="left" w:pos="0"/>
        </w:tabs>
        <w:jc w:val="both"/>
        <w:rPr>
          <w:sz w:val="22"/>
          <w:szCs w:val="22"/>
          <w:lang w:val="pt-BR"/>
        </w:rPr>
      </w:pPr>
    </w:p>
    <w:p w14:paraId="3990450D" w14:textId="77777777" w:rsidR="00024CD3" w:rsidRPr="00C62727" w:rsidRDefault="00024CD3" w:rsidP="00AD657E">
      <w:pPr>
        <w:widowControl w:val="0"/>
        <w:tabs>
          <w:tab w:val="left" w:pos="0"/>
          <w:tab w:val="left" w:pos="540"/>
          <w:tab w:val="left" w:pos="6804"/>
        </w:tabs>
        <w:jc w:val="both"/>
        <w:rPr>
          <w:sz w:val="22"/>
          <w:szCs w:val="22"/>
          <w:lang w:val="pt-BR"/>
        </w:rPr>
      </w:pPr>
      <w:r w:rsidRPr="00C62727">
        <w:rPr>
          <w:b/>
          <w:bCs/>
          <w:sz w:val="22"/>
          <w:szCs w:val="22"/>
          <w:lang w:val="pt-BR"/>
        </w:rPr>
        <w:t>(I)</w:t>
      </w:r>
      <w:r w:rsidRPr="00C62727">
        <w:rPr>
          <w:sz w:val="22"/>
          <w:szCs w:val="22"/>
          <w:lang w:val="pt-BR"/>
        </w:rPr>
        <w:tab/>
      </w:r>
      <w:r w:rsidR="00AD657E">
        <w:rPr>
          <w:sz w:val="22"/>
          <w:szCs w:val="22"/>
          <w:lang w:val="pt-BR"/>
        </w:rPr>
        <w:t>o</w:t>
      </w:r>
      <w:r w:rsidR="00AD657E" w:rsidRPr="00C62727">
        <w:rPr>
          <w:sz w:val="22"/>
          <w:szCs w:val="22"/>
          <w:lang w:val="pt-BR"/>
        </w:rPr>
        <w:t xml:space="preserve"> </w:t>
      </w:r>
      <w:r w:rsidR="00AD657E">
        <w:rPr>
          <w:sz w:val="22"/>
          <w:szCs w:val="22"/>
          <w:lang w:val="pt-BR"/>
        </w:rPr>
        <w:t>Escriturador é</w:t>
      </w:r>
      <w:r w:rsidRPr="00C62727">
        <w:rPr>
          <w:sz w:val="22"/>
          <w:szCs w:val="22"/>
          <w:lang w:val="pt-BR"/>
        </w:rPr>
        <w:t xml:space="preserve"> sociedade regularmente constituída e em funcionamento no País, devidamente autorizad</w:t>
      </w:r>
      <w:r w:rsidR="00574326" w:rsidRPr="00C62727">
        <w:rPr>
          <w:sz w:val="22"/>
          <w:szCs w:val="22"/>
          <w:lang w:val="pt-BR"/>
        </w:rPr>
        <w:t>o</w:t>
      </w:r>
      <w:r w:rsidRPr="00C62727">
        <w:rPr>
          <w:sz w:val="22"/>
          <w:szCs w:val="22"/>
          <w:lang w:val="pt-BR"/>
        </w:rPr>
        <w:t xml:space="preserve"> e habilitad</w:t>
      </w:r>
      <w:r w:rsidR="00574326" w:rsidRPr="00C62727">
        <w:rPr>
          <w:sz w:val="22"/>
          <w:szCs w:val="22"/>
          <w:lang w:val="pt-BR"/>
        </w:rPr>
        <w:t>o</w:t>
      </w:r>
      <w:r w:rsidRPr="00C62727">
        <w:rPr>
          <w:sz w:val="22"/>
          <w:szCs w:val="22"/>
          <w:lang w:val="pt-BR"/>
        </w:rPr>
        <w:t xml:space="preserve"> pelo Banco Central do Brasil (“BACEN”) e pela Comissão de Valores Mobiliários (“CVM</w:t>
      </w:r>
      <w:r w:rsidR="00E21088">
        <w:rPr>
          <w:sz w:val="22"/>
          <w:szCs w:val="22"/>
          <w:lang w:val="pt-BR"/>
        </w:rPr>
        <w:t>”)</w:t>
      </w:r>
      <w:r w:rsidRPr="00C62727">
        <w:rPr>
          <w:sz w:val="22"/>
          <w:szCs w:val="22"/>
          <w:lang w:val="pt-BR"/>
        </w:rPr>
        <w:t xml:space="preserve"> para prestar os serviços objeto do presente Contrato</w:t>
      </w:r>
      <w:r w:rsidR="006458AA" w:rsidRPr="00C62727">
        <w:rPr>
          <w:sz w:val="22"/>
          <w:szCs w:val="22"/>
          <w:lang w:val="pt-BR"/>
        </w:rPr>
        <w:t>;</w:t>
      </w:r>
    </w:p>
    <w:p w14:paraId="6EB5E461" w14:textId="77777777" w:rsidR="00024CD3" w:rsidRPr="00C62727" w:rsidRDefault="00024CD3" w:rsidP="00AD657E">
      <w:pPr>
        <w:widowControl w:val="0"/>
        <w:tabs>
          <w:tab w:val="left" w:pos="0"/>
          <w:tab w:val="left" w:pos="540"/>
          <w:tab w:val="left" w:pos="6804"/>
        </w:tabs>
        <w:jc w:val="both"/>
        <w:rPr>
          <w:sz w:val="22"/>
          <w:szCs w:val="22"/>
          <w:lang w:val="pt-BR"/>
        </w:rPr>
      </w:pPr>
    </w:p>
    <w:p w14:paraId="53074337" w14:textId="77777777" w:rsidR="00024CD3" w:rsidRPr="00C62727" w:rsidRDefault="00024CD3" w:rsidP="00AD657E">
      <w:pPr>
        <w:widowControl w:val="0"/>
        <w:tabs>
          <w:tab w:val="left" w:pos="0"/>
          <w:tab w:val="left" w:pos="540"/>
          <w:tab w:val="left" w:pos="6804"/>
        </w:tabs>
        <w:jc w:val="both"/>
        <w:rPr>
          <w:sz w:val="22"/>
          <w:szCs w:val="22"/>
          <w:lang w:val="pt-BR"/>
        </w:rPr>
      </w:pPr>
      <w:r w:rsidRPr="00C62727">
        <w:rPr>
          <w:b/>
          <w:bCs/>
          <w:sz w:val="22"/>
          <w:szCs w:val="22"/>
          <w:lang w:val="pt-BR"/>
        </w:rPr>
        <w:t>(II)</w:t>
      </w:r>
      <w:r w:rsidRPr="00C62727">
        <w:rPr>
          <w:sz w:val="22"/>
          <w:szCs w:val="22"/>
          <w:lang w:val="pt-BR"/>
        </w:rPr>
        <w:tab/>
        <w:t xml:space="preserve">o </w:t>
      </w:r>
      <w:r w:rsidR="003E0D4A" w:rsidRPr="003E0D4A">
        <w:rPr>
          <w:sz w:val="22"/>
          <w:szCs w:val="22"/>
          <w:lang w:val="pt-BR"/>
        </w:rPr>
        <w:t>Fundo</w:t>
      </w:r>
      <w:r w:rsidRPr="00C62727">
        <w:rPr>
          <w:sz w:val="22"/>
          <w:szCs w:val="22"/>
          <w:lang w:val="pt-BR"/>
        </w:rPr>
        <w:t xml:space="preserve"> é um fundo de investimento em direitos creditórios constituído sob a forma de condomínio fechado, sendo pela CVM regulado</w:t>
      </w:r>
      <w:r w:rsidR="00353AC6" w:rsidRPr="00C62727">
        <w:rPr>
          <w:sz w:val="22"/>
          <w:szCs w:val="22"/>
          <w:lang w:val="pt-BR"/>
        </w:rPr>
        <w:t xml:space="preserve">, na forma da </w:t>
      </w:r>
      <w:r w:rsidR="00C52B6C" w:rsidRPr="005D0E32">
        <w:rPr>
          <w:sz w:val="22"/>
          <w:szCs w:val="22"/>
          <w:lang w:val="pt-BR"/>
        </w:rPr>
        <w:t>Instrução CVM</w:t>
      </w:r>
      <w:r w:rsidR="00AD657E">
        <w:rPr>
          <w:sz w:val="22"/>
          <w:szCs w:val="22"/>
          <w:lang w:val="pt-BR"/>
        </w:rPr>
        <w:t xml:space="preserve"> 356</w:t>
      </w:r>
      <w:r w:rsidRPr="00C62727">
        <w:rPr>
          <w:sz w:val="22"/>
          <w:szCs w:val="22"/>
          <w:lang w:val="pt-BR"/>
        </w:rPr>
        <w:t>;</w:t>
      </w:r>
      <w:r w:rsidR="00992454" w:rsidRPr="00C62727">
        <w:rPr>
          <w:sz w:val="22"/>
          <w:szCs w:val="22"/>
          <w:lang w:val="pt-BR"/>
        </w:rPr>
        <w:t xml:space="preserve"> e</w:t>
      </w:r>
      <w:r w:rsidR="00383D92" w:rsidRPr="00C62727">
        <w:rPr>
          <w:sz w:val="22"/>
          <w:szCs w:val="22"/>
          <w:lang w:val="pt-BR"/>
        </w:rPr>
        <w:t xml:space="preserve"> </w:t>
      </w:r>
    </w:p>
    <w:p w14:paraId="58AA770F" w14:textId="77777777" w:rsidR="00AD5394" w:rsidRPr="00C62727" w:rsidRDefault="00AD5394">
      <w:pPr>
        <w:widowControl w:val="0"/>
        <w:tabs>
          <w:tab w:val="left" w:pos="0"/>
          <w:tab w:val="left" w:pos="540"/>
          <w:tab w:val="left" w:pos="6804"/>
        </w:tabs>
        <w:jc w:val="both"/>
        <w:rPr>
          <w:b/>
          <w:sz w:val="22"/>
          <w:szCs w:val="22"/>
          <w:lang w:val="pt-BR"/>
        </w:rPr>
      </w:pPr>
    </w:p>
    <w:p w14:paraId="1EA671BD" w14:textId="16A41099" w:rsidR="00353AC6" w:rsidRPr="00C62727" w:rsidRDefault="00024CD3" w:rsidP="00C62727">
      <w:pPr>
        <w:tabs>
          <w:tab w:val="left" w:pos="0"/>
        </w:tabs>
        <w:jc w:val="both"/>
        <w:rPr>
          <w:sz w:val="22"/>
          <w:szCs w:val="22"/>
          <w:lang w:val="pt-BR"/>
        </w:rPr>
      </w:pPr>
      <w:r w:rsidRPr="00C62727">
        <w:rPr>
          <w:b/>
          <w:sz w:val="22"/>
          <w:szCs w:val="22"/>
          <w:lang w:val="pt-BR"/>
        </w:rPr>
        <w:t>(III)</w:t>
      </w:r>
      <w:r w:rsidRPr="00C62727">
        <w:rPr>
          <w:sz w:val="22"/>
          <w:szCs w:val="22"/>
          <w:lang w:val="pt-BR"/>
        </w:rPr>
        <w:tab/>
      </w:r>
      <w:r w:rsidR="00353AC6" w:rsidRPr="00C62727">
        <w:rPr>
          <w:sz w:val="22"/>
          <w:szCs w:val="22"/>
          <w:lang w:val="pt-BR"/>
        </w:rPr>
        <w:t xml:space="preserve">o </w:t>
      </w:r>
      <w:r w:rsidR="003E0D4A" w:rsidRPr="003E0D4A">
        <w:rPr>
          <w:sz w:val="22"/>
          <w:szCs w:val="22"/>
          <w:lang w:val="pt-BR"/>
        </w:rPr>
        <w:t>Contratante</w:t>
      </w:r>
      <w:r w:rsidR="00353AC6" w:rsidRPr="00C62727">
        <w:rPr>
          <w:sz w:val="22"/>
          <w:szCs w:val="22"/>
          <w:lang w:val="pt-BR"/>
        </w:rPr>
        <w:t xml:space="preserve"> pretende, sem prejuízo da responsabilidade do seu representante legal – o </w:t>
      </w:r>
      <w:r w:rsidR="003E0D4A" w:rsidRPr="003E0D4A">
        <w:rPr>
          <w:sz w:val="22"/>
          <w:szCs w:val="22"/>
          <w:lang w:val="pt-BR"/>
        </w:rPr>
        <w:t>Administrador</w:t>
      </w:r>
      <w:r w:rsidR="00353AC6" w:rsidRPr="00C62727">
        <w:rPr>
          <w:sz w:val="22"/>
          <w:szCs w:val="22"/>
          <w:lang w:val="pt-BR"/>
        </w:rPr>
        <w:t xml:space="preserve"> </w:t>
      </w:r>
      <w:r w:rsidR="00E21088">
        <w:rPr>
          <w:sz w:val="22"/>
          <w:szCs w:val="22"/>
          <w:lang w:val="pt-BR"/>
        </w:rPr>
        <w:t xml:space="preserve">– </w:t>
      </w:r>
      <w:r w:rsidR="00353AC6" w:rsidRPr="00C62727">
        <w:rPr>
          <w:sz w:val="22"/>
          <w:szCs w:val="22"/>
          <w:lang w:val="pt-BR"/>
        </w:rPr>
        <w:t xml:space="preserve">e da responsabilidade do diretor ou sócio-gerente designado, contratar serviços </w:t>
      </w:r>
      <w:r w:rsidR="00353AC6" w:rsidRPr="00C62727">
        <w:rPr>
          <w:sz w:val="22"/>
          <w:szCs w:val="22"/>
          <w:lang w:val="pt-BR"/>
        </w:rPr>
        <w:lastRenderedPageBreak/>
        <w:t xml:space="preserve">de escrituração das </w:t>
      </w:r>
      <w:r w:rsidR="00AD657E">
        <w:rPr>
          <w:sz w:val="22"/>
          <w:szCs w:val="22"/>
          <w:lang w:val="pt-BR"/>
        </w:rPr>
        <w:t>qu</w:t>
      </w:r>
      <w:r w:rsidR="00AD657E" w:rsidRPr="00C62727">
        <w:rPr>
          <w:sz w:val="22"/>
          <w:szCs w:val="22"/>
          <w:lang w:val="pt-BR"/>
        </w:rPr>
        <w:t xml:space="preserve">otas </w:t>
      </w:r>
      <w:r w:rsidR="00353AC6" w:rsidRPr="00C62727">
        <w:rPr>
          <w:sz w:val="22"/>
          <w:szCs w:val="22"/>
          <w:lang w:val="pt-BR"/>
        </w:rPr>
        <w:t xml:space="preserve">do </w:t>
      </w:r>
      <w:r w:rsidR="00AD657E" w:rsidRPr="005770A7">
        <w:rPr>
          <w:sz w:val="22"/>
          <w:szCs w:val="22"/>
          <w:lang w:val="pt-BR"/>
        </w:rPr>
        <w:t>Fundo</w:t>
      </w:r>
      <w:r w:rsidR="00AD657E">
        <w:rPr>
          <w:sz w:val="22"/>
          <w:szCs w:val="22"/>
          <w:lang w:val="pt-BR"/>
        </w:rPr>
        <w:t xml:space="preserve"> (“</w:t>
      </w:r>
      <w:r w:rsidR="00AD657E" w:rsidRPr="00C62727">
        <w:rPr>
          <w:sz w:val="22"/>
          <w:szCs w:val="22"/>
          <w:u w:val="single"/>
          <w:lang w:val="pt-BR"/>
        </w:rPr>
        <w:t>Quotas</w:t>
      </w:r>
      <w:r w:rsidR="00AD657E">
        <w:rPr>
          <w:sz w:val="22"/>
          <w:szCs w:val="22"/>
          <w:lang w:val="pt-BR"/>
        </w:rPr>
        <w:t>”)</w:t>
      </w:r>
      <w:r w:rsidR="00353AC6" w:rsidRPr="00C62727">
        <w:rPr>
          <w:sz w:val="22"/>
          <w:szCs w:val="22"/>
          <w:lang w:val="pt-BR"/>
        </w:rPr>
        <w:t>, nos termos do que lhe faculta a legislação vigente;</w:t>
      </w:r>
    </w:p>
    <w:p w14:paraId="726619BA" w14:textId="77777777" w:rsidR="00564A84" w:rsidRPr="00C62727" w:rsidRDefault="00564A84" w:rsidP="00AD657E">
      <w:pPr>
        <w:widowControl w:val="0"/>
        <w:tabs>
          <w:tab w:val="left" w:pos="0"/>
          <w:tab w:val="left" w:pos="540"/>
          <w:tab w:val="left" w:pos="6804"/>
        </w:tabs>
        <w:jc w:val="both"/>
        <w:rPr>
          <w:sz w:val="22"/>
          <w:szCs w:val="22"/>
          <w:lang w:val="pt-BR"/>
        </w:rPr>
      </w:pPr>
    </w:p>
    <w:p w14:paraId="51F5EC01" w14:textId="77777777" w:rsidR="00024CD3" w:rsidRPr="00C62727" w:rsidRDefault="00024CD3" w:rsidP="00F734D3">
      <w:pPr>
        <w:widowControl w:val="0"/>
        <w:tabs>
          <w:tab w:val="left" w:pos="0"/>
          <w:tab w:val="left" w:pos="540"/>
          <w:tab w:val="left" w:pos="6804"/>
        </w:tabs>
        <w:ind w:right="-149"/>
        <w:jc w:val="both"/>
        <w:rPr>
          <w:sz w:val="22"/>
          <w:szCs w:val="22"/>
          <w:lang w:val="pt-BR"/>
        </w:rPr>
      </w:pPr>
      <w:r w:rsidRPr="00C62727">
        <w:rPr>
          <w:b/>
          <w:bCs/>
          <w:sz w:val="22"/>
          <w:szCs w:val="22"/>
          <w:lang w:val="pt-BR"/>
        </w:rPr>
        <w:t>RESOLVEM</w:t>
      </w:r>
      <w:r w:rsidRPr="00C62727">
        <w:rPr>
          <w:sz w:val="22"/>
          <w:szCs w:val="22"/>
          <w:lang w:val="pt-BR"/>
        </w:rPr>
        <w:t xml:space="preserve"> as PARTES, entre si e de comum acordo, celebrar o presente Contrato de Prestação de Serviços de Escrituração de </w:t>
      </w:r>
      <w:r w:rsidR="00AD657E">
        <w:rPr>
          <w:sz w:val="22"/>
          <w:szCs w:val="22"/>
          <w:lang w:val="pt-BR"/>
        </w:rPr>
        <w:t>Qu</w:t>
      </w:r>
      <w:r w:rsidR="00AD657E" w:rsidRPr="00C62727">
        <w:rPr>
          <w:sz w:val="22"/>
          <w:szCs w:val="22"/>
          <w:lang w:val="pt-BR"/>
        </w:rPr>
        <w:t xml:space="preserve">otas </w:t>
      </w:r>
      <w:r w:rsidRPr="00C62727">
        <w:rPr>
          <w:sz w:val="22"/>
          <w:szCs w:val="22"/>
          <w:lang w:val="pt-BR"/>
        </w:rPr>
        <w:t>de Fundos de Investimento e Outras Avenças, doravante denominado “</w:t>
      </w:r>
      <w:r w:rsidR="00AD657E" w:rsidRPr="00C62727">
        <w:rPr>
          <w:sz w:val="22"/>
          <w:szCs w:val="22"/>
          <w:u w:val="single"/>
          <w:lang w:val="pt-BR"/>
        </w:rPr>
        <w:t>Contrato</w:t>
      </w:r>
      <w:r w:rsidRPr="00C62727">
        <w:rPr>
          <w:sz w:val="22"/>
          <w:szCs w:val="22"/>
          <w:lang w:val="pt-BR"/>
        </w:rPr>
        <w:t>”, que se regerá pelas seguintes Cláusulas e condições:</w:t>
      </w:r>
    </w:p>
    <w:p w14:paraId="626BD0E1" w14:textId="77777777" w:rsidR="00024CD3" w:rsidRPr="00C62727" w:rsidRDefault="00024CD3" w:rsidP="00C62727">
      <w:pPr>
        <w:tabs>
          <w:tab w:val="left" w:pos="0"/>
        </w:tabs>
        <w:jc w:val="both"/>
        <w:rPr>
          <w:sz w:val="22"/>
          <w:szCs w:val="22"/>
          <w:lang w:val="pt-BR"/>
        </w:rPr>
      </w:pPr>
    </w:p>
    <w:p w14:paraId="5D3944DE" w14:textId="77777777" w:rsidR="00024CD3" w:rsidRPr="00C62727" w:rsidRDefault="00024CD3" w:rsidP="00C62727">
      <w:pPr>
        <w:numPr>
          <w:ilvl w:val="0"/>
          <w:numId w:val="2"/>
        </w:numPr>
        <w:tabs>
          <w:tab w:val="left" w:pos="0"/>
        </w:tabs>
        <w:ind w:left="0" w:firstLine="0"/>
        <w:jc w:val="both"/>
        <w:rPr>
          <w:sz w:val="22"/>
          <w:szCs w:val="22"/>
          <w:lang w:val="pt-BR"/>
        </w:rPr>
      </w:pPr>
      <w:r w:rsidRPr="00C62727">
        <w:rPr>
          <w:b/>
          <w:bCs/>
          <w:sz w:val="22"/>
          <w:szCs w:val="22"/>
          <w:lang w:val="pt-BR"/>
        </w:rPr>
        <w:t xml:space="preserve">DO OBJETO </w:t>
      </w:r>
    </w:p>
    <w:p w14:paraId="7913DF86" w14:textId="77777777" w:rsidR="00024CD3" w:rsidRPr="00C62727" w:rsidRDefault="00024CD3" w:rsidP="00C62727">
      <w:pPr>
        <w:tabs>
          <w:tab w:val="left" w:pos="0"/>
        </w:tabs>
        <w:jc w:val="both"/>
        <w:rPr>
          <w:color w:val="FFFFFF" w:themeColor="background1"/>
          <w:sz w:val="22"/>
          <w:szCs w:val="22"/>
          <w:lang w:val="pt-BR"/>
        </w:rPr>
      </w:pPr>
    </w:p>
    <w:p w14:paraId="0A730095" w14:textId="77777777" w:rsidR="00024CD3" w:rsidRPr="00C62727" w:rsidRDefault="00024CD3" w:rsidP="00AD657E">
      <w:pPr>
        <w:numPr>
          <w:ilvl w:val="1"/>
          <w:numId w:val="12"/>
        </w:numPr>
        <w:tabs>
          <w:tab w:val="left" w:pos="0"/>
        </w:tabs>
        <w:ind w:left="0" w:firstLine="0"/>
        <w:jc w:val="both"/>
        <w:rPr>
          <w:sz w:val="22"/>
          <w:szCs w:val="22"/>
          <w:lang w:val="pt-BR"/>
        </w:rPr>
      </w:pPr>
      <w:r w:rsidRPr="00C62727">
        <w:rPr>
          <w:sz w:val="22"/>
          <w:szCs w:val="22"/>
          <w:lang w:val="pt-BR"/>
        </w:rPr>
        <w:t xml:space="preserve">Pelo presente Contrato, o </w:t>
      </w:r>
      <w:r w:rsidR="003E0D4A" w:rsidRPr="003E0D4A">
        <w:rPr>
          <w:sz w:val="22"/>
          <w:szCs w:val="22"/>
          <w:lang w:val="pt-BR"/>
        </w:rPr>
        <w:t>Contratado</w:t>
      </w:r>
      <w:r w:rsidRPr="00C62727">
        <w:rPr>
          <w:sz w:val="22"/>
          <w:szCs w:val="22"/>
          <w:lang w:val="pt-BR"/>
        </w:rPr>
        <w:t xml:space="preserve"> prestará ao </w:t>
      </w:r>
      <w:r w:rsidR="003E0D4A" w:rsidRPr="003E0D4A">
        <w:rPr>
          <w:sz w:val="22"/>
          <w:szCs w:val="22"/>
          <w:lang w:val="pt-BR"/>
        </w:rPr>
        <w:t>Fundo</w:t>
      </w:r>
      <w:r w:rsidRPr="00C62727">
        <w:rPr>
          <w:sz w:val="22"/>
          <w:szCs w:val="22"/>
          <w:lang w:val="pt-BR"/>
        </w:rPr>
        <w:t>, nas condições previstas neste Contrato, no regulamento</w:t>
      </w:r>
      <w:r w:rsidR="00AD657E">
        <w:rPr>
          <w:sz w:val="22"/>
          <w:szCs w:val="22"/>
          <w:lang w:val="pt-BR"/>
        </w:rPr>
        <w:t xml:space="preserve"> do Fundo (“</w:t>
      </w:r>
      <w:r w:rsidR="00AD657E" w:rsidRPr="00C62727">
        <w:rPr>
          <w:sz w:val="22"/>
          <w:szCs w:val="22"/>
          <w:u w:val="single"/>
          <w:lang w:val="pt-BR"/>
        </w:rPr>
        <w:t>Regulamento</w:t>
      </w:r>
      <w:r w:rsidR="00AD657E">
        <w:rPr>
          <w:sz w:val="22"/>
          <w:szCs w:val="22"/>
          <w:lang w:val="pt-BR"/>
        </w:rPr>
        <w:t>”)</w:t>
      </w:r>
      <w:r w:rsidRPr="00C62727">
        <w:rPr>
          <w:sz w:val="22"/>
          <w:szCs w:val="22"/>
          <w:lang w:val="pt-BR"/>
        </w:rPr>
        <w:t xml:space="preserve"> e na legislação em vigor, o </w:t>
      </w:r>
      <w:r w:rsidR="00FD20F3" w:rsidRPr="00C62727">
        <w:rPr>
          <w:sz w:val="22"/>
          <w:szCs w:val="22"/>
          <w:lang w:val="pt-BR"/>
        </w:rPr>
        <w:t xml:space="preserve">serviço </w:t>
      </w:r>
      <w:r w:rsidR="00AD657E">
        <w:rPr>
          <w:sz w:val="22"/>
          <w:szCs w:val="22"/>
          <w:lang w:val="pt-BR"/>
        </w:rPr>
        <w:t>de</w:t>
      </w:r>
      <w:r w:rsidR="00FD20F3" w:rsidRPr="00C62727">
        <w:rPr>
          <w:sz w:val="22"/>
          <w:szCs w:val="22"/>
          <w:lang w:val="pt-BR"/>
        </w:rPr>
        <w:t xml:space="preserve"> </w:t>
      </w:r>
      <w:r w:rsidR="00BC1365" w:rsidRPr="00C62727">
        <w:rPr>
          <w:sz w:val="22"/>
          <w:szCs w:val="22"/>
          <w:lang w:val="pt-BR"/>
        </w:rPr>
        <w:t xml:space="preserve">escrituração de </w:t>
      </w:r>
      <w:r w:rsidR="00AD657E">
        <w:rPr>
          <w:sz w:val="22"/>
          <w:szCs w:val="22"/>
          <w:lang w:val="pt-BR"/>
        </w:rPr>
        <w:t>Qu</w:t>
      </w:r>
      <w:r w:rsidR="00AD657E" w:rsidRPr="00C62727">
        <w:rPr>
          <w:sz w:val="22"/>
          <w:szCs w:val="22"/>
          <w:lang w:val="pt-BR"/>
        </w:rPr>
        <w:t>otas</w:t>
      </w:r>
      <w:r w:rsidRPr="00C62727">
        <w:rPr>
          <w:sz w:val="22"/>
          <w:szCs w:val="22"/>
          <w:lang w:val="pt-BR"/>
        </w:rPr>
        <w:t xml:space="preserve">. </w:t>
      </w:r>
    </w:p>
    <w:p w14:paraId="78EA12FE" w14:textId="77777777" w:rsidR="00AD5394" w:rsidRPr="00C62727" w:rsidRDefault="00AD5394" w:rsidP="00C62727">
      <w:pPr>
        <w:tabs>
          <w:tab w:val="left" w:pos="0"/>
        </w:tabs>
        <w:jc w:val="both"/>
        <w:rPr>
          <w:b/>
          <w:bCs/>
          <w:sz w:val="22"/>
          <w:szCs w:val="22"/>
          <w:lang w:val="pt-BR"/>
        </w:rPr>
      </w:pPr>
      <w:bookmarkStart w:id="0" w:name="_DV_M36"/>
      <w:bookmarkStart w:id="1" w:name="_DV_M37"/>
      <w:bookmarkStart w:id="2" w:name="_DV_M38"/>
      <w:bookmarkEnd w:id="0"/>
      <w:bookmarkEnd w:id="1"/>
      <w:bookmarkEnd w:id="2"/>
    </w:p>
    <w:p w14:paraId="46E78353" w14:textId="77777777" w:rsidR="00024CD3" w:rsidRPr="00C62727" w:rsidRDefault="00C01C50" w:rsidP="00C62727">
      <w:pPr>
        <w:tabs>
          <w:tab w:val="left" w:pos="0"/>
        </w:tabs>
        <w:jc w:val="both"/>
        <w:rPr>
          <w:b/>
          <w:bCs/>
          <w:sz w:val="22"/>
          <w:szCs w:val="22"/>
          <w:lang w:val="pt-BR"/>
        </w:rPr>
      </w:pPr>
      <w:r w:rsidRPr="00C62727">
        <w:rPr>
          <w:b/>
          <w:bCs/>
          <w:sz w:val="22"/>
          <w:szCs w:val="22"/>
          <w:lang w:val="pt-BR"/>
        </w:rPr>
        <w:t>II</w:t>
      </w:r>
      <w:r w:rsidR="00024CD3" w:rsidRPr="00C62727">
        <w:rPr>
          <w:b/>
          <w:bCs/>
          <w:sz w:val="22"/>
          <w:szCs w:val="22"/>
          <w:lang w:val="pt-BR"/>
        </w:rPr>
        <w:t>.</w:t>
      </w:r>
      <w:r w:rsidR="006810B2">
        <w:rPr>
          <w:b/>
          <w:bCs/>
          <w:sz w:val="22"/>
          <w:szCs w:val="22"/>
          <w:lang w:val="pt-BR"/>
        </w:rPr>
        <w:tab/>
      </w:r>
      <w:r w:rsidR="00024CD3" w:rsidRPr="00C62727">
        <w:rPr>
          <w:b/>
          <w:bCs/>
          <w:sz w:val="22"/>
          <w:szCs w:val="22"/>
          <w:lang w:val="pt-BR"/>
        </w:rPr>
        <w:t>DOS SERVIÇOS DE ESCRITURAÇÃO</w:t>
      </w:r>
    </w:p>
    <w:p w14:paraId="3AA5D41B" w14:textId="77777777" w:rsidR="00024CD3" w:rsidRPr="00C62727" w:rsidRDefault="00024CD3" w:rsidP="00AD657E">
      <w:pPr>
        <w:tabs>
          <w:tab w:val="left" w:pos="0"/>
        </w:tabs>
        <w:autoSpaceDE w:val="0"/>
        <w:autoSpaceDN w:val="0"/>
        <w:adjustRightInd w:val="0"/>
        <w:jc w:val="both"/>
        <w:rPr>
          <w:color w:val="000000"/>
          <w:sz w:val="22"/>
          <w:szCs w:val="22"/>
          <w:lang w:val="pt-BR"/>
        </w:rPr>
      </w:pPr>
    </w:p>
    <w:p w14:paraId="06C6D831" w14:textId="77777777" w:rsidR="00024CD3" w:rsidRPr="00C62727" w:rsidRDefault="00024CD3" w:rsidP="00C62727">
      <w:pPr>
        <w:numPr>
          <w:ilvl w:val="1"/>
          <w:numId w:val="17"/>
        </w:numPr>
        <w:tabs>
          <w:tab w:val="left" w:pos="0"/>
        </w:tabs>
        <w:ind w:left="0" w:firstLine="0"/>
        <w:jc w:val="both"/>
        <w:rPr>
          <w:sz w:val="22"/>
          <w:szCs w:val="22"/>
          <w:lang w:val="pt-BR"/>
        </w:rPr>
      </w:pPr>
      <w:r w:rsidRPr="00C62727">
        <w:rPr>
          <w:bCs/>
          <w:sz w:val="22"/>
          <w:szCs w:val="22"/>
          <w:lang w:val="pt-BR"/>
        </w:rPr>
        <w:t xml:space="preserve">Os </w:t>
      </w:r>
      <w:r w:rsidR="00AD657E">
        <w:rPr>
          <w:bCs/>
          <w:sz w:val="22"/>
          <w:szCs w:val="22"/>
          <w:lang w:val="pt-BR"/>
        </w:rPr>
        <w:t>s</w:t>
      </w:r>
      <w:r w:rsidR="00AD657E" w:rsidRPr="00C62727">
        <w:rPr>
          <w:bCs/>
          <w:sz w:val="22"/>
          <w:szCs w:val="22"/>
          <w:lang w:val="pt-BR"/>
        </w:rPr>
        <w:t>e</w:t>
      </w:r>
      <w:r w:rsidR="00AD657E" w:rsidRPr="00C62727">
        <w:rPr>
          <w:sz w:val="22"/>
          <w:szCs w:val="22"/>
          <w:lang w:val="pt-BR"/>
        </w:rPr>
        <w:t xml:space="preserve">rviços </w:t>
      </w:r>
      <w:r w:rsidRPr="00C62727">
        <w:rPr>
          <w:sz w:val="22"/>
          <w:szCs w:val="22"/>
          <w:lang w:val="pt-BR"/>
        </w:rPr>
        <w:t xml:space="preserve">de </w:t>
      </w:r>
      <w:r w:rsidR="00AD657E">
        <w:rPr>
          <w:sz w:val="22"/>
          <w:szCs w:val="22"/>
          <w:lang w:val="pt-BR"/>
        </w:rPr>
        <w:t>e</w:t>
      </w:r>
      <w:r w:rsidR="00AD657E" w:rsidRPr="00C62727">
        <w:rPr>
          <w:sz w:val="22"/>
          <w:szCs w:val="22"/>
          <w:lang w:val="pt-BR"/>
        </w:rPr>
        <w:t xml:space="preserve">scrituração </w:t>
      </w:r>
      <w:r w:rsidRPr="00C62727">
        <w:rPr>
          <w:sz w:val="22"/>
          <w:szCs w:val="22"/>
          <w:lang w:val="pt-BR"/>
        </w:rPr>
        <w:t xml:space="preserve">de </w:t>
      </w:r>
      <w:r w:rsidR="00AD657E">
        <w:rPr>
          <w:sz w:val="22"/>
          <w:szCs w:val="22"/>
          <w:lang w:val="pt-BR"/>
        </w:rPr>
        <w:t>Qu</w:t>
      </w:r>
      <w:r w:rsidR="00AD657E" w:rsidRPr="005D0E32">
        <w:rPr>
          <w:sz w:val="22"/>
          <w:szCs w:val="22"/>
          <w:lang w:val="pt-BR"/>
        </w:rPr>
        <w:t>ota</w:t>
      </w:r>
      <w:r w:rsidRPr="00C62727">
        <w:rPr>
          <w:sz w:val="22"/>
          <w:szCs w:val="22"/>
          <w:lang w:val="pt-BR"/>
        </w:rPr>
        <w:t xml:space="preserve">s a serem prestados pelo </w:t>
      </w:r>
      <w:r w:rsidR="00AD657E" w:rsidRPr="005770A7">
        <w:rPr>
          <w:sz w:val="22"/>
          <w:szCs w:val="22"/>
          <w:lang w:val="pt-BR"/>
        </w:rPr>
        <w:t>Escriturador</w:t>
      </w:r>
      <w:r w:rsidR="0087051D" w:rsidRPr="00C62727">
        <w:rPr>
          <w:sz w:val="22"/>
          <w:szCs w:val="22"/>
          <w:lang w:val="pt-BR"/>
        </w:rPr>
        <w:t xml:space="preserve"> </w:t>
      </w:r>
      <w:r w:rsidRPr="00C62727">
        <w:rPr>
          <w:sz w:val="22"/>
          <w:szCs w:val="22"/>
          <w:lang w:val="pt-BR"/>
        </w:rPr>
        <w:t>compreendem:</w:t>
      </w:r>
    </w:p>
    <w:p w14:paraId="1560951D" w14:textId="77777777" w:rsidR="00024CD3" w:rsidRPr="00C62727" w:rsidRDefault="00024CD3" w:rsidP="00C62727">
      <w:pPr>
        <w:tabs>
          <w:tab w:val="left" w:pos="0"/>
        </w:tabs>
        <w:jc w:val="both"/>
        <w:rPr>
          <w:sz w:val="22"/>
          <w:szCs w:val="22"/>
          <w:lang w:val="pt-BR"/>
        </w:rPr>
      </w:pPr>
    </w:p>
    <w:p w14:paraId="35452DB0" w14:textId="77777777" w:rsidR="00AD657E" w:rsidRPr="00C62727" w:rsidRDefault="00AD657E" w:rsidP="00AD657E">
      <w:pPr>
        <w:pStyle w:val="PargrafodaLista"/>
        <w:numPr>
          <w:ilvl w:val="0"/>
          <w:numId w:val="11"/>
        </w:numPr>
        <w:tabs>
          <w:tab w:val="left" w:pos="0"/>
        </w:tabs>
        <w:autoSpaceDE w:val="0"/>
        <w:autoSpaceDN w:val="0"/>
        <w:adjustRightInd w:val="0"/>
        <w:ind w:left="0" w:firstLine="0"/>
        <w:jc w:val="both"/>
        <w:rPr>
          <w:color w:val="333333"/>
          <w:sz w:val="22"/>
          <w:szCs w:val="22"/>
          <w:lang w:val="pt-BR"/>
        </w:rPr>
      </w:pPr>
      <w:proofErr w:type="gramStart"/>
      <w:r w:rsidRPr="00AD657E">
        <w:rPr>
          <w:bCs/>
          <w:color w:val="000000"/>
          <w:sz w:val="22"/>
          <w:szCs w:val="22"/>
          <w:lang w:val="pt-BR"/>
        </w:rPr>
        <w:t>abertura</w:t>
      </w:r>
      <w:proofErr w:type="gramEnd"/>
      <w:r w:rsidRPr="00AD657E">
        <w:rPr>
          <w:bCs/>
          <w:color w:val="000000"/>
          <w:sz w:val="22"/>
          <w:szCs w:val="22"/>
          <w:lang w:val="pt-BR"/>
        </w:rPr>
        <w:t xml:space="preserve"> e manutenção, em sistemas informatizados, de livros de registro, conforme previsto na regulamentação em vigor;</w:t>
      </w:r>
    </w:p>
    <w:p w14:paraId="39F67C99" w14:textId="77777777" w:rsidR="00AD657E" w:rsidRPr="00C62727" w:rsidRDefault="00AD657E" w:rsidP="00C62727">
      <w:pPr>
        <w:pStyle w:val="PargrafodaLista"/>
        <w:tabs>
          <w:tab w:val="left" w:pos="0"/>
        </w:tabs>
        <w:autoSpaceDE w:val="0"/>
        <w:autoSpaceDN w:val="0"/>
        <w:adjustRightInd w:val="0"/>
        <w:ind w:left="0"/>
        <w:jc w:val="both"/>
        <w:rPr>
          <w:color w:val="333333"/>
          <w:sz w:val="22"/>
          <w:szCs w:val="22"/>
          <w:lang w:val="pt-BR"/>
        </w:rPr>
      </w:pPr>
    </w:p>
    <w:p w14:paraId="4016D43F" w14:textId="77777777" w:rsidR="00AD657E" w:rsidRPr="00AD657E" w:rsidRDefault="00AD657E" w:rsidP="00AD657E">
      <w:pPr>
        <w:pStyle w:val="PargrafodaLista"/>
        <w:numPr>
          <w:ilvl w:val="0"/>
          <w:numId w:val="11"/>
        </w:numPr>
        <w:tabs>
          <w:tab w:val="left" w:pos="0"/>
        </w:tabs>
        <w:autoSpaceDE w:val="0"/>
        <w:autoSpaceDN w:val="0"/>
        <w:adjustRightInd w:val="0"/>
        <w:ind w:left="0" w:firstLine="0"/>
        <w:jc w:val="both"/>
        <w:rPr>
          <w:color w:val="333333"/>
          <w:sz w:val="22"/>
          <w:szCs w:val="22"/>
          <w:lang w:val="pt-BR"/>
        </w:rPr>
      </w:pPr>
      <w:proofErr w:type="gramStart"/>
      <w:r w:rsidRPr="00AD657E">
        <w:rPr>
          <w:bCs/>
          <w:color w:val="333333"/>
          <w:sz w:val="22"/>
          <w:szCs w:val="22"/>
          <w:lang w:val="pt-BR"/>
        </w:rPr>
        <w:t>registro</w:t>
      </w:r>
      <w:proofErr w:type="gramEnd"/>
      <w:r w:rsidRPr="00AD657E">
        <w:rPr>
          <w:bCs/>
          <w:color w:val="333333"/>
          <w:sz w:val="22"/>
          <w:szCs w:val="22"/>
          <w:lang w:val="pt-BR"/>
        </w:rPr>
        <w:t xml:space="preserve"> das informações relativas à titularidade das Quotas, assim como de direitos reais de fruição ou de garantia e de outros gravames incidentes sobre as Quotas;</w:t>
      </w:r>
    </w:p>
    <w:p w14:paraId="46D9467C" w14:textId="77777777" w:rsidR="00AD657E" w:rsidRPr="00C62727" w:rsidRDefault="00AD657E" w:rsidP="00C62727">
      <w:pPr>
        <w:pStyle w:val="PargrafodaLista"/>
        <w:rPr>
          <w:color w:val="333333"/>
          <w:sz w:val="22"/>
          <w:szCs w:val="22"/>
          <w:lang w:val="pt-BR"/>
        </w:rPr>
      </w:pPr>
    </w:p>
    <w:p w14:paraId="1871D579" w14:textId="77777777" w:rsidR="00AD657E" w:rsidRPr="00AD657E" w:rsidRDefault="00AD657E" w:rsidP="00AD657E">
      <w:pPr>
        <w:pStyle w:val="PargrafodaLista"/>
        <w:numPr>
          <w:ilvl w:val="0"/>
          <w:numId w:val="11"/>
        </w:numPr>
        <w:tabs>
          <w:tab w:val="left" w:pos="0"/>
        </w:tabs>
        <w:autoSpaceDE w:val="0"/>
        <w:autoSpaceDN w:val="0"/>
        <w:adjustRightInd w:val="0"/>
        <w:ind w:left="0" w:firstLine="0"/>
        <w:jc w:val="both"/>
        <w:rPr>
          <w:color w:val="333333"/>
          <w:sz w:val="22"/>
          <w:szCs w:val="22"/>
          <w:lang w:val="pt-BR"/>
        </w:rPr>
      </w:pPr>
      <w:proofErr w:type="gramStart"/>
      <w:r w:rsidRPr="00AD657E">
        <w:rPr>
          <w:bCs/>
          <w:color w:val="333333"/>
          <w:sz w:val="22"/>
          <w:szCs w:val="22"/>
          <w:lang w:val="pt-BR"/>
        </w:rPr>
        <w:t>efetuar</w:t>
      </w:r>
      <w:proofErr w:type="gramEnd"/>
      <w:r w:rsidRPr="00AD657E">
        <w:rPr>
          <w:bCs/>
          <w:color w:val="333333"/>
          <w:sz w:val="22"/>
          <w:szCs w:val="22"/>
          <w:lang w:val="pt-BR"/>
        </w:rPr>
        <w:t xml:space="preserve"> o recolhimento dos impostos incidentes sobre a rentabilidade auferida pelos </w:t>
      </w:r>
      <w:r>
        <w:rPr>
          <w:bCs/>
          <w:color w:val="333333"/>
          <w:sz w:val="22"/>
          <w:szCs w:val="22"/>
          <w:lang w:val="pt-BR"/>
        </w:rPr>
        <w:t>q</w:t>
      </w:r>
      <w:r w:rsidRPr="00AD657E">
        <w:rPr>
          <w:bCs/>
          <w:color w:val="333333"/>
          <w:sz w:val="22"/>
          <w:szCs w:val="22"/>
          <w:lang w:val="pt-BR"/>
        </w:rPr>
        <w:t>uotistas</w:t>
      </w:r>
      <w:r>
        <w:rPr>
          <w:bCs/>
          <w:color w:val="333333"/>
          <w:sz w:val="22"/>
          <w:szCs w:val="22"/>
          <w:lang w:val="pt-BR"/>
        </w:rPr>
        <w:t xml:space="preserve"> do Fundo (“</w:t>
      </w:r>
      <w:r w:rsidRPr="00C62727">
        <w:rPr>
          <w:bCs/>
          <w:color w:val="333333"/>
          <w:sz w:val="22"/>
          <w:szCs w:val="22"/>
          <w:u w:val="single"/>
          <w:lang w:val="pt-BR"/>
        </w:rPr>
        <w:t>Quotistas</w:t>
      </w:r>
      <w:r>
        <w:rPr>
          <w:bCs/>
          <w:color w:val="333333"/>
          <w:sz w:val="22"/>
          <w:szCs w:val="22"/>
          <w:lang w:val="pt-BR"/>
        </w:rPr>
        <w:t>”)</w:t>
      </w:r>
      <w:r w:rsidRPr="00AD657E">
        <w:rPr>
          <w:bCs/>
          <w:color w:val="333333"/>
          <w:sz w:val="22"/>
          <w:szCs w:val="22"/>
          <w:lang w:val="pt-BR"/>
        </w:rPr>
        <w:t>, nos termos da legislação aplicável;</w:t>
      </w:r>
    </w:p>
    <w:p w14:paraId="62172EF0" w14:textId="77777777" w:rsidR="00AD657E" w:rsidRPr="00C62727" w:rsidRDefault="00AD657E" w:rsidP="00C62727">
      <w:pPr>
        <w:pStyle w:val="PargrafodaLista"/>
        <w:rPr>
          <w:color w:val="333333"/>
          <w:sz w:val="22"/>
          <w:szCs w:val="22"/>
          <w:lang w:val="pt-BR"/>
        </w:rPr>
      </w:pPr>
    </w:p>
    <w:p w14:paraId="2E709EEE" w14:textId="77777777" w:rsidR="00AD657E" w:rsidRPr="00C62727" w:rsidRDefault="00AD657E" w:rsidP="00AD657E">
      <w:pPr>
        <w:pStyle w:val="PargrafodaLista"/>
        <w:numPr>
          <w:ilvl w:val="0"/>
          <w:numId w:val="11"/>
        </w:numPr>
        <w:tabs>
          <w:tab w:val="left" w:pos="0"/>
        </w:tabs>
        <w:autoSpaceDE w:val="0"/>
        <w:autoSpaceDN w:val="0"/>
        <w:adjustRightInd w:val="0"/>
        <w:ind w:left="0" w:firstLine="0"/>
        <w:jc w:val="both"/>
        <w:rPr>
          <w:color w:val="333333"/>
          <w:sz w:val="22"/>
          <w:szCs w:val="22"/>
          <w:lang w:val="pt-BR"/>
        </w:rPr>
      </w:pPr>
      <w:proofErr w:type="gramStart"/>
      <w:r w:rsidRPr="00AD657E">
        <w:rPr>
          <w:bCs/>
          <w:color w:val="333333"/>
          <w:sz w:val="22"/>
          <w:szCs w:val="22"/>
          <w:lang w:val="pt-BR"/>
        </w:rPr>
        <w:t>tratamento</w:t>
      </w:r>
      <w:proofErr w:type="gramEnd"/>
      <w:r w:rsidRPr="00AD657E">
        <w:rPr>
          <w:bCs/>
          <w:color w:val="333333"/>
          <w:sz w:val="22"/>
          <w:szCs w:val="22"/>
          <w:lang w:val="pt-BR"/>
        </w:rPr>
        <w:t xml:space="preserve"> de eventos incidentes sobre as Quotas</w:t>
      </w:r>
      <w:r>
        <w:rPr>
          <w:bCs/>
          <w:color w:val="333333"/>
          <w:sz w:val="22"/>
          <w:szCs w:val="22"/>
          <w:lang w:val="pt-BR"/>
        </w:rPr>
        <w:t>;</w:t>
      </w:r>
    </w:p>
    <w:p w14:paraId="318DDFF6" w14:textId="77777777" w:rsidR="00AD657E" w:rsidRPr="00C62727" w:rsidRDefault="00AD657E" w:rsidP="00C62727">
      <w:pPr>
        <w:pStyle w:val="PargrafodaLista"/>
        <w:tabs>
          <w:tab w:val="left" w:pos="0"/>
        </w:tabs>
        <w:autoSpaceDE w:val="0"/>
        <w:autoSpaceDN w:val="0"/>
        <w:adjustRightInd w:val="0"/>
        <w:ind w:left="0"/>
        <w:jc w:val="both"/>
        <w:rPr>
          <w:color w:val="333333"/>
          <w:sz w:val="22"/>
          <w:szCs w:val="22"/>
          <w:lang w:val="pt-BR"/>
        </w:rPr>
      </w:pPr>
    </w:p>
    <w:p w14:paraId="2AD5AF7E" w14:textId="77777777" w:rsidR="003E0D4A" w:rsidRPr="00C62727" w:rsidRDefault="00024CD3" w:rsidP="00C62727">
      <w:pPr>
        <w:pStyle w:val="PargrafodaLista"/>
        <w:numPr>
          <w:ilvl w:val="0"/>
          <w:numId w:val="11"/>
        </w:numPr>
        <w:tabs>
          <w:tab w:val="left" w:pos="0"/>
        </w:tabs>
        <w:autoSpaceDE w:val="0"/>
        <w:autoSpaceDN w:val="0"/>
        <w:adjustRightInd w:val="0"/>
        <w:ind w:left="0" w:firstLine="0"/>
        <w:jc w:val="both"/>
        <w:rPr>
          <w:color w:val="333333"/>
          <w:sz w:val="22"/>
          <w:szCs w:val="22"/>
          <w:lang w:val="pt-BR"/>
        </w:rPr>
      </w:pPr>
      <w:proofErr w:type="gramStart"/>
      <w:r w:rsidRPr="00C62727">
        <w:rPr>
          <w:color w:val="000000"/>
          <w:sz w:val="22"/>
          <w:szCs w:val="22"/>
          <w:lang w:val="pt-BR"/>
        </w:rPr>
        <w:t>remeter</w:t>
      </w:r>
      <w:proofErr w:type="gramEnd"/>
      <w:r w:rsidRPr="00C62727">
        <w:rPr>
          <w:color w:val="000000"/>
          <w:sz w:val="22"/>
          <w:szCs w:val="22"/>
          <w:lang w:val="pt-BR"/>
        </w:rPr>
        <w:t xml:space="preserve"> ou disponibilizar ao </w:t>
      </w:r>
      <w:r w:rsidR="00AD657E" w:rsidRPr="005770A7">
        <w:rPr>
          <w:color w:val="000000"/>
          <w:sz w:val="22"/>
          <w:szCs w:val="22"/>
          <w:lang w:val="pt-BR"/>
        </w:rPr>
        <w:t>Administrador</w:t>
      </w:r>
      <w:r w:rsidR="00AD657E">
        <w:rPr>
          <w:color w:val="000000"/>
          <w:sz w:val="22"/>
          <w:szCs w:val="22"/>
          <w:lang w:val="pt-BR"/>
        </w:rPr>
        <w:t xml:space="preserve"> ou aos Quotistas</w:t>
      </w:r>
      <w:r w:rsidRPr="00C62727">
        <w:rPr>
          <w:color w:val="000000"/>
          <w:sz w:val="22"/>
          <w:szCs w:val="22"/>
          <w:lang w:val="pt-BR"/>
        </w:rPr>
        <w:t xml:space="preserve">, mensalmente, extrato de posição dos </w:t>
      </w:r>
      <w:r w:rsidR="005770A7">
        <w:rPr>
          <w:color w:val="000000"/>
          <w:sz w:val="22"/>
          <w:szCs w:val="22"/>
          <w:lang w:val="pt-BR"/>
        </w:rPr>
        <w:t>Quotis</w:t>
      </w:r>
      <w:r w:rsidR="005770A7" w:rsidRPr="00C62727">
        <w:rPr>
          <w:color w:val="000000"/>
          <w:sz w:val="22"/>
          <w:szCs w:val="22"/>
          <w:lang w:val="pt-BR"/>
        </w:rPr>
        <w:t>tas</w:t>
      </w:r>
      <w:r w:rsidRPr="00C62727">
        <w:rPr>
          <w:color w:val="000000"/>
          <w:sz w:val="22"/>
          <w:szCs w:val="22"/>
          <w:lang w:val="pt-BR"/>
        </w:rPr>
        <w:t>;</w:t>
      </w:r>
    </w:p>
    <w:p w14:paraId="62BA476B" w14:textId="77777777" w:rsidR="00024CD3" w:rsidRPr="00C62727" w:rsidRDefault="003E0D4A" w:rsidP="00C62727">
      <w:pPr>
        <w:pStyle w:val="PargrafodaLista"/>
        <w:tabs>
          <w:tab w:val="left" w:pos="0"/>
        </w:tabs>
        <w:autoSpaceDE w:val="0"/>
        <w:autoSpaceDN w:val="0"/>
        <w:adjustRightInd w:val="0"/>
        <w:ind w:left="0"/>
        <w:jc w:val="both"/>
        <w:rPr>
          <w:sz w:val="22"/>
          <w:szCs w:val="22"/>
          <w:lang w:val="pt-BR"/>
        </w:rPr>
      </w:pPr>
      <w:r w:rsidRPr="003E0D4A" w:rsidDel="003E0D4A">
        <w:rPr>
          <w:color w:val="333333"/>
          <w:sz w:val="22"/>
          <w:szCs w:val="22"/>
          <w:lang w:val="pt-BR"/>
        </w:rPr>
        <w:t xml:space="preserve"> </w:t>
      </w:r>
    </w:p>
    <w:p w14:paraId="1F52BB20" w14:textId="77777777" w:rsidR="00024CD3" w:rsidRPr="00C62727" w:rsidRDefault="00024CD3" w:rsidP="00F734D3">
      <w:pPr>
        <w:numPr>
          <w:ilvl w:val="0"/>
          <w:numId w:val="11"/>
        </w:numPr>
        <w:tabs>
          <w:tab w:val="left" w:pos="0"/>
        </w:tabs>
        <w:ind w:left="0" w:firstLine="0"/>
        <w:jc w:val="both"/>
        <w:rPr>
          <w:sz w:val="22"/>
          <w:szCs w:val="22"/>
          <w:lang w:val="pt-BR"/>
        </w:rPr>
      </w:pPr>
      <w:proofErr w:type="gramStart"/>
      <w:r w:rsidRPr="00C62727">
        <w:rPr>
          <w:sz w:val="22"/>
          <w:szCs w:val="22"/>
          <w:lang w:val="pt-BR"/>
        </w:rPr>
        <w:t>pagar</w:t>
      </w:r>
      <w:proofErr w:type="gramEnd"/>
      <w:r w:rsidRPr="00C62727">
        <w:rPr>
          <w:sz w:val="22"/>
          <w:szCs w:val="22"/>
          <w:lang w:val="pt-BR"/>
        </w:rPr>
        <w:t xml:space="preserve"> os valores referentes aos resgates/amortizações de </w:t>
      </w:r>
      <w:r w:rsidR="00AD657E">
        <w:rPr>
          <w:sz w:val="22"/>
          <w:szCs w:val="22"/>
          <w:lang w:val="pt-BR"/>
        </w:rPr>
        <w:t>Qu</w:t>
      </w:r>
      <w:r w:rsidR="00AD657E" w:rsidRPr="005D0E32">
        <w:rPr>
          <w:sz w:val="22"/>
          <w:szCs w:val="22"/>
          <w:lang w:val="pt-BR"/>
        </w:rPr>
        <w:t>ota</w:t>
      </w:r>
      <w:r w:rsidRPr="00C62727">
        <w:rPr>
          <w:sz w:val="22"/>
          <w:szCs w:val="22"/>
          <w:lang w:val="pt-BR"/>
        </w:rPr>
        <w:t xml:space="preserve">s dentro dos prazos estabelecidos pelo </w:t>
      </w:r>
      <w:r w:rsidR="005770A7" w:rsidRPr="005770A7">
        <w:rPr>
          <w:sz w:val="22"/>
          <w:szCs w:val="22"/>
          <w:lang w:val="pt-BR"/>
        </w:rPr>
        <w:t>R</w:t>
      </w:r>
      <w:r w:rsidRPr="00C62727">
        <w:rPr>
          <w:sz w:val="22"/>
          <w:szCs w:val="22"/>
          <w:lang w:val="pt-BR"/>
        </w:rPr>
        <w:t xml:space="preserve">egulamento do </w:t>
      </w:r>
      <w:r w:rsidR="005770A7" w:rsidRPr="005770A7">
        <w:rPr>
          <w:sz w:val="22"/>
          <w:szCs w:val="22"/>
          <w:lang w:val="pt-BR"/>
        </w:rPr>
        <w:t>Fundo</w:t>
      </w:r>
      <w:r w:rsidRPr="00C62727">
        <w:rPr>
          <w:sz w:val="22"/>
          <w:szCs w:val="22"/>
          <w:lang w:val="pt-BR"/>
        </w:rPr>
        <w:t xml:space="preserve">, conforme a orientação do </w:t>
      </w:r>
      <w:r w:rsidR="005770A7" w:rsidRPr="005770A7">
        <w:rPr>
          <w:sz w:val="22"/>
          <w:szCs w:val="22"/>
          <w:lang w:val="pt-BR"/>
        </w:rPr>
        <w:t>Administrador</w:t>
      </w:r>
      <w:r w:rsidRPr="00C62727">
        <w:rPr>
          <w:sz w:val="22"/>
          <w:szCs w:val="22"/>
          <w:lang w:val="pt-BR"/>
        </w:rPr>
        <w:t xml:space="preserve">, a favor dos </w:t>
      </w:r>
      <w:r w:rsidR="005770A7">
        <w:rPr>
          <w:color w:val="000000"/>
          <w:sz w:val="22"/>
          <w:szCs w:val="22"/>
          <w:lang w:val="pt-BR"/>
        </w:rPr>
        <w:t>Quotis</w:t>
      </w:r>
      <w:r w:rsidRPr="00C62727">
        <w:rPr>
          <w:sz w:val="22"/>
          <w:szCs w:val="22"/>
          <w:lang w:val="pt-BR"/>
        </w:rPr>
        <w:t xml:space="preserve">tas do </w:t>
      </w:r>
      <w:r w:rsidR="005770A7" w:rsidRPr="005770A7">
        <w:rPr>
          <w:sz w:val="22"/>
          <w:szCs w:val="22"/>
          <w:lang w:val="pt-BR"/>
        </w:rPr>
        <w:t>Fundo</w:t>
      </w:r>
      <w:r w:rsidRPr="00C62727">
        <w:rPr>
          <w:sz w:val="22"/>
          <w:szCs w:val="22"/>
          <w:lang w:val="pt-BR"/>
        </w:rPr>
        <w:t>;</w:t>
      </w:r>
    </w:p>
    <w:p w14:paraId="43E179A4" w14:textId="77777777" w:rsidR="00024CD3" w:rsidRPr="00C62727" w:rsidRDefault="00024CD3">
      <w:pPr>
        <w:pStyle w:val="PargrafodaLista"/>
        <w:tabs>
          <w:tab w:val="left" w:pos="0"/>
        </w:tabs>
        <w:ind w:left="0"/>
        <w:jc w:val="both"/>
        <w:rPr>
          <w:sz w:val="22"/>
          <w:szCs w:val="22"/>
          <w:lang w:val="pt-BR"/>
        </w:rPr>
      </w:pPr>
    </w:p>
    <w:p w14:paraId="3C045934" w14:textId="77777777" w:rsidR="00024CD3" w:rsidRPr="00C62727" w:rsidRDefault="00024CD3" w:rsidP="00C62727">
      <w:pPr>
        <w:numPr>
          <w:ilvl w:val="0"/>
          <w:numId w:val="11"/>
        </w:numPr>
        <w:tabs>
          <w:tab w:val="left" w:pos="0"/>
        </w:tabs>
        <w:ind w:left="0" w:firstLine="0"/>
        <w:jc w:val="both"/>
        <w:rPr>
          <w:sz w:val="22"/>
          <w:szCs w:val="22"/>
          <w:lang w:val="pt-BR"/>
        </w:rPr>
      </w:pPr>
      <w:proofErr w:type="gramStart"/>
      <w:r w:rsidRPr="00C62727">
        <w:rPr>
          <w:sz w:val="22"/>
          <w:szCs w:val="22"/>
          <w:lang w:val="pt-BR"/>
        </w:rPr>
        <w:t>efetuar</w:t>
      </w:r>
      <w:proofErr w:type="gramEnd"/>
      <w:r w:rsidRPr="00C62727">
        <w:rPr>
          <w:sz w:val="22"/>
          <w:szCs w:val="22"/>
          <w:lang w:val="pt-BR"/>
        </w:rPr>
        <w:t xml:space="preserve"> a liquidação dos eventos de emissão e resgate de </w:t>
      </w:r>
      <w:r w:rsidR="00AD657E">
        <w:rPr>
          <w:sz w:val="22"/>
          <w:szCs w:val="22"/>
          <w:lang w:val="pt-BR"/>
        </w:rPr>
        <w:t>Qu</w:t>
      </w:r>
      <w:r w:rsidR="00AD657E" w:rsidRPr="005D0E32">
        <w:rPr>
          <w:sz w:val="22"/>
          <w:szCs w:val="22"/>
          <w:lang w:val="pt-BR"/>
        </w:rPr>
        <w:t>ota</w:t>
      </w:r>
      <w:r w:rsidRPr="00C62727">
        <w:rPr>
          <w:sz w:val="22"/>
          <w:szCs w:val="22"/>
          <w:lang w:val="pt-BR"/>
        </w:rPr>
        <w:t xml:space="preserve">s previstos no </w:t>
      </w:r>
      <w:r w:rsidR="005770A7" w:rsidRPr="005770A7">
        <w:rPr>
          <w:sz w:val="22"/>
          <w:szCs w:val="22"/>
          <w:lang w:val="pt-BR"/>
        </w:rPr>
        <w:t>R</w:t>
      </w:r>
      <w:r w:rsidRPr="00C62727">
        <w:rPr>
          <w:sz w:val="22"/>
          <w:szCs w:val="22"/>
          <w:lang w:val="pt-BR"/>
        </w:rPr>
        <w:t>egulamento (“</w:t>
      </w:r>
      <w:r w:rsidRPr="00C62727">
        <w:rPr>
          <w:sz w:val="22"/>
          <w:szCs w:val="22"/>
          <w:u w:val="single"/>
          <w:lang w:val="pt-BR"/>
        </w:rPr>
        <w:t>Eventos Ordinários</w:t>
      </w:r>
      <w:r w:rsidRPr="00C62727">
        <w:rPr>
          <w:sz w:val="22"/>
          <w:szCs w:val="22"/>
          <w:lang w:val="pt-BR"/>
        </w:rPr>
        <w:t xml:space="preserve">”), bem como aqueles informados pelo </w:t>
      </w:r>
      <w:r w:rsidR="005770A7" w:rsidRPr="005770A7">
        <w:rPr>
          <w:sz w:val="22"/>
          <w:szCs w:val="22"/>
          <w:lang w:val="pt-BR"/>
        </w:rPr>
        <w:t>Administrador</w:t>
      </w:r>
      <w:r w:rsidRPr="00C62727">
        <w:rPr>
          <w:sz w:val="22"/>
          <w:szCs w:val="22"/>
          <w:lang w:val="pt-BR"/>
        </w:rPr>
        <w:t xml:space="preserve"> (“</w:t>
      </w:r>
      <w:r w:rsidRPr="00C62727">
        <w:rPr>
          <w:sz w:val="22"/>
          <w:szCs w:val="22"/>
          <w:u w:val="single"/>
          <w:lang w:val="pt-BR"/>
        </w:rPr>
        <w:t>Eventos Extraordinários</w:t>
      </w:r>
      <w:r w:rsidR="005770A7">
        <w:rPr>
          <w:sz w:val="22"/>
          <w:szCs w:val="22"/>
          <w:lang w:val="pt-BR"/>
        </w:rPr>
        <w:t>”</w:t>
      </w:r>
      <w:r w:rsidRPr="00C62727">
        <w:rPr>
          <w:sz w:val="22"/>
          <w:szCs w:val="22"/>
          <w:lang w:val="pt-BR"/>
        </w:rPr>
        <w:t>);</w:t>
      </w:r>
    </w:p>
    <w:p w14:paraId="0DDEE474" w14:textId="77777777" w:rsidR="00024CD3" w:rsidRPr="00C62727" w:rsidRDefault="00024CD3">
      <w:pPr>
        <w:tabs>
          <w:tab w:val="left" w:pos="0"/>
        </w:tabs>
        <w:jc w:val="both"/>
        <w:rPr>
          <w:sz w:val="22"/>
          <w:szCs w:val="22"/>
          <w:lang w:val="pt-BR"/>
        </w:rPr>
      </w:pPr>
    </w:p>
    <w:p w14:paraId="3AEEF156" w14:textId="77777777" w:rsidR="00024CD3" w:rsidRPr="00C62727" w:rsidRDefault="00024CD3" w:rsidP="00C62727">
      <w:pPr>
        <w:numPr>
          <w:ilvl w:val="0"/>
          <w:numId w:val="11"/>
        </w:numPr>
        <w:tabs>
          <w:tab w:val="left" w:pos="0"/>
        </w:tabs>
        <w:ind w:left="0" w:firstLine="0"/>
        <w:jc w:val="both"/>
        <w:rPr>
          <w:sz w:val="22"/>
          <w:szCs w:val="22"/>
          <w:lang w:val="pt-BR"/>
        </w:rPr>
      </w:pPr>
      <w:proofErr w:type="gramStart"/>
      <w:r w:rsidRPr="00C62727">
        <w:rPr>
          <w:sz w:val="22"/>
          <w:szCs w:val="22"/>
          <w:lang w:val="pt-BR"/>
        </w:rPr>
        <w:t>atualizar</w:t>
      </w:r>
      <w:proofErr w:type="gramEnd"/>
      <w:r w:rsidRPr="00C62727">
        <w:rPr>
          <w:sz w:val="22"/>
          <w:szCs w:val="22"/>
          <w:lang w:val="pt-BR"/>
        </w:rPr>
        <w:t xml:space="preserve"> o saldo dos </w:t>
      </w:r>
      <w:r w:rsidR="005770A7">
        <w:rPr>
          <w:color w:val="000000"/>
          <w:sz w:val="22"/>
          <w:szCs w:val="22"/>
          <w:lang w:val="pt-BR"/>
        </w:rPr>
        <w:t>Quotis</w:t>
      </w:r>
      <w:r w:rsidRPr="00C62727">
        <w:rPr>
          <w:sz w:val="22"/>
          <w:szCs w:val="22"/>
          <w:lang w:val="pt-BR"/>
        </w:rPr>
        <w:t>tas;</w:t>
      </w:r>
    </w:p>
    <w:p w14:paraId="7BAD36BF" w14:textId="77777777" w:rsidR="00024CD3" w:rsidRPr="00C62727" w:rsidRDefault="00024CD3">
      <w:pPr>
        <w:tabs>
          <w:tab w:val="left" w:pos="0"/>
        </w:tabs>
        <w:jc w:val="both"/>
        <w:rPr>
          <w:sz w:val="22"/>
          <w:szCs w:val="22"/>
          <w:lang w:val="pt-BR"/>
        </w:rPr>
      </w:pPr>
    </w:p>
    <w:p w14:paraId="3F1A3AAB" w14:textId="77777777" w:rsidR="00024CD3" w:rsidRPr="00C62727" w:rsidRDefault="00024CD3" w:rsidP="005770A7">
      <w:pPr>
        <w:numPr>
          <w:ilvl w:val="0"/>
          <w:numId w:val="11"/>
        </w:numPr>
        <w:tabs>
          <w:tab w:val="left" w:pos="0"/>
        </w:tabs>
        <w:ind w:left="0" w:firstLine="0"/>
        <w:jc w:val="both"/>
        <w:rPr>
          <w:sz w:val="22"/>
          <w:szCs w:val="22"/>
          <w:lang w:val="pt-BR"/>
        </w:rPr>
      </w:pPr>
      <w:proofErr w:type="gramStart"/>
      <w:r w:rsidRPr="00C62727">
        <w:rPr>
          <w:sz w:val="22"/>
          <w:szCs w:val="22"/>
          <w:lang w:val="pt-BR"/>
        </w:rPr>
        <w:t>utilizar</w:t>
      </w:r>
      <w:proofErr w:type="gramEnd"/>
      <w:r w:rsidRPr="00C62727">
        <w:rPr>
          <w:sz w:val="22"/>
          <w:szCs w:val="22"/>
          <w:lang w:val="pt-BR"/>
        </w:rPr>
        <w:t xml:space="preserve"> sistema que efetue o registro e a manutenção do cadastro dos </w:t>
      </w:r>
      <w:r w:rsidR="005770A7">
        <w:rPr>
          <w:color w:val="000000"/>
          <w:sz w:val="22"/>
          <w:szCs w:val="22"/>
          <w:lang w:val="pt-BR"/>
        </w:rPr>
        <w:t>Quotis</w:t>
      </w:r>
      <w:r w:rsidRPr="00C62727">
        <w:rPr>
          <w:sz w:val="22"/>
          <w:szCs w:val="22"/>
          <w:lang w:val="pt-BR"/>
        </w:rPr>
        <w:t xml:space="preserve">tas do </w:t>
      </w:r>
      <w:r w:rsidR="005770A7" w:rsidRPr="005770A7">
        <w:rPr>
          <w:sz w:val="22"/>
          <w:szCs w:val="22"/>
          <w:lang w:val="pt-BR"/>
        </w:rPr>
        <w:t>Fundo</w:t>
      </w:r>
      <w:r w:rsidRPr="00C62727">
        <w:rPr>
          <w:sz w:val="22"/>
          <w:szCs w:val="22"/>
          <w:lang w:val="pt-BR"/>
        </w:rPr>
        <w:t>, com base em informações fornecidas pelo A</w:t>
      </w:r>
      <w:r w:rsidR="005770A7" w:rsidRPr="005770A7">
        <w:rPr>
          <w:sz w:val="22"/>
          <w:szCs w:val="22"/>
          <w:lang w:val="pt-BR"/>
        </w:rPr>
        <w:t>dministrador</w:t>
      </w:r>
      <w:r w:rsidR="00172B44">
        <w:rPr>
          <w:sz w:val="22"/>
          <w:szCs w:val="22"/>
          <w:lang w:val="pt-BR"/>
        </w:rPr>
        <w:t>, devendo adotar, na identificação do titular, o nome do distribuidor acrescido do código de cliente fornecido pelo distribuidor e que identifica o Quotista do registro complementar</w:t>
      </w:r>
      <w:r w:rsidRPr="00C62727">
        <w:rPr>
          <w:sz w:val="22"/>
          <w:szCs w:val="22"/>
          <w:lang w:val="pt-BR"/>
        </w:rPr>
        <w:t xml:space="preserve">; </w:t>
      </w:r>
    </w:p>
    <w:p w14:paraId="6C498092" w14:textId="77777777" w:rsidR="00024CD3" w:rsidRPr="00C62727" w:rsidRDefault="00024CD3" w:rsidP="00F734D3">
      <w:pPr>
        <w:tabs>
          <w:tab w:val="left" w:pos="0"/>
        </w:tabs>
        <w:jc w:val="both"/>
        <w:rPr>
          <w:sz w:val="22"/>
          <w:szCs w:val="22"/>
          <w:lang w:val="pt-BR"/>
        </w:rPr>
      </w:pPr>
    </w:p>
    <w:p w14:paraId="5AD641B2" w14:textId="77777777" w:rsidR="00D706C2" w:rsidRDefault="00024CD3" w:rsidP="00F734D3">
      <w:pPr>
        <w:numPr>
          <w:ilvl w:val="0"/>
          <w:numId w:val="11"/>
        </w:numPr>
        <w:tabs>
          <w:tab w:val="left" w:pos="0"/>
        </w:tabs>
        <w:ind w:left="0" w:firstLine="0"/>
        <w:jc w:val="both"/>
        <w:rPr>
          <w:sz w:val="22"/>
          <w:szCs w:val="22"/>
          <w:lang w:val="pt-BR"/>
        </w:rPr>
      </w:pPr>
      <w:proofErr w:type="gramStart"/>
      <w:r w:rsidRPr="00C62727">
        <w:rPr>
          <w:sz w:val="22"/>
          <w:szCs w:val="22"/>
          <w:lang w:val="pt-BR"/>
        </w:rPr>
        <w:t>averbar</w:t>
      </w:r>
      <w:proofErr w:type="gramEnd"/>
      <w:r w:rsidRPr="00C62727">
        <w:rPr>
          <w:sz w:val="22"/>
          <w:szCs w:val="22"/>
          <w:lang w:val="pt-BR"/>
        </w:rPr>
        <w:t xml:space="preserve"> gravames que incidam sobre as </w:t>
      </w:r>
      <w:r w:rsidR="00AD657E">
        <w:rPr>
          <w:sz w:val="22"/>
          <w:szCs w:val="22"/>
          <w:lang w:val="pt-BR"/>
        </w:rPr>
        <w:t>Qu</w:t>
      </w:r>
      <w:r w:rsidR="00AD657E" w:rsidRPr="005D0E32">
        <w:rPr>
          <w:sz w:val="22"/>
          <w:szCs w:val="22"/>
          <w:lang w:val="pt-BR"/>
        </w:rPr>
        <w:t>ota</w:t>
      </w:r>
      <w:r w:rsidRPr="00C62727">
        <w:rPr>
          <w:sz w:val="22"/>
          <w:szCs w:val="22"/>
          <w:lang w:val="pt-BR"/>
        </w:rPr>
        <w:t>s, quando aplicáveis</w:t>
      </w:r>
      <w:r w:rsidR="00D706C2">
        <w:rPr>
          <w:sz w:val="22"/>
          <w:szCs w:val="22"/>
          <w:lang w:val="pt-BR"/>
        </w:rPr>
        <w:t>;</w:t>
      </w:r>
    </w:p>
    <w:p w14:paraId="68A32FCA" w14:textId="77777777" w:rsidR="00D706C2" w:rsidRPr="00786365" w:rsidRDefault="00D706C2" w:rsidP="00E94C90">
      <w:pPr>
        <w:pStyle w:val="PargrafodaLista"/>
        <w:rPr>
          <w:sz w:val="22"/>
          <w:szCs w:val="22"/>
          <w:lang w:val="pt-BR"/>
        </w:rPr>
      </w:pPr>
    </w:p>
    <w:p w14:paraId="576D4853" w14:textId="7ECA36DD" w:rsidR="00D706C2" w:rsidRPr="006E7DBB" w:rsidRDefault="00D706C2" w:rsidP="00D706C2">
      <w:pPr>
        <w:numPr>
          <w:ilvl w:val="0"/>
          <w:numId w:val="11"/>
        </w:numPr>
        <w:tabs>
          <w:tab w:val="left" w:pos="0"/>
        </w:tabs>
        <w:ind w:left="0" w:firstLine="0"/>
        <w:jc w:val="both"/>
        <w:rPr>
          <w:sz w:val="22"/>
          <w:szCs w:val="22"/>
          <w:lang w:val="pt-BR"/>
        </w:rPr>
      </w:pPr>
      <w:proofErr w:type="gramStart"/>
      <w:r w:rsidRPr="006E7DBB">
        <w:rPr>
          <w:sz w:val="22"/>
          <w:szCs w:val="22"/>
          <w:lang w:val="pt-BR"/>
        </w:rPr>
        <w:t>efetuar</w:t>
      </w:r>
      <w:proofErr w:type="gramEnd"/>
      <w:r w:rsidRPr="006E7DBB">
        <w:rPr>
          <w:sz w:val="22"/>
          <w:szCs w:val="22"/>
          <w:lang w:val="pt-BR"/>
        </w:rPr>
        <w:t xml:space="preserve"> a retenção e recolhimento dos tributos incidentes</w:t>
      </w:r>
      <w:r w:rsidR="007D7923">
        <w:rPr>
          <w:sz w:val="22"/>
          <w:szCs w:val="22"/>
          <w:lang w:val="pt-BR"/>
        </w:rPr>
        <w:t xml:space="preserve"> para os Quotistas que não tenham sido distribuídos na modalidade Conta e Ordem</w:t>
      </w:r>
      <w:r w:rsidRPr="006E7DBB">
        <w:rPr>
          <w:sz w:val="22"/>
          <w:szCs w:val="22"/>
          <w:lang w:val="pt-BR"/>
        </w:rPr>
        <w:t>; e</w:t>
      </w:r>
    </w:p>
    <w:p w14:paraId="167C803B" w14:textId="77777777" w:rsidR="00D706C2" w:rsidRPr="006E7DBB" w:rsidRDefault="00D706C2" w:rsidP="00E94C90">
      <w:pPr>
        <w:pStyle w:val="PargrafodaLista"/>
        <w:rPr>
          <w:sz w:val="22"/>
          <w:szCs w:val="22"/>
          <w:lang w:val="pt-BR"/>
        </w:rPr>
      </w:pPr>
    </w:p>
    <w:p w14:paraId="41501660" w14:textId="48C50263" w:rsidR="00D706C2" w:rsidRPr="006E7DBB" w:rsidRDefault="00D706C2" w:rsidP="00D706C2">
      <w:pPr>
        <w:numPr>
          <w:ilvl w:val="0"/>
          <w:numId w:val="11"/>
        </w:numPr>
        <w:tabs>
          <w:tab w:val="left" w:pos="0"/>
        </w:tabs>
        <w:ind w:left="0" w:firstLine="0"/>
        <w:jc w:val="both"/>
        <w:rPr>
          <w:sz w:val="22"/>
          <w:szCs w:val="22"/>
          <w:lang w:val="pt-BR"/>
        </w:rPr>
      </w:pPr>
      <w:r w:rsidRPr="006E7DBB">
        <w:rPr>
          <w:sz w:val="22"/>
          <w:szCs w:val="22"/>
          <w:lang w:val="pt-BR"/>
        </w:rPr>
        <w:t xml:space="preserve">disponibilizar ao Administrador: </w:t>
      </w:r>
      <w:r w:rsidRPr="006E7DBB">
        <w:rPr>
          <w:b/>
          <w:sz w:val="22"/>
          <w:szCs w:val="22"/>
          <w:lang w:val="pt-BR"/>
        </w:rPr>
        <w:t>(a)</w:t>
      </w:r>
      <w:r w:rsidRPr="006E7DBB">
        <w:rPr>
          <w:sz w:val="22"/>
          <w:szCs w:val="22"/>
          <w:lang w:val="pt-BR"/>
        </w:rPr>
        <w:t xml:space="preserve"> extratos periódicos mensais da movimentação e posição dos Cotistas; </w:t>
      </w:r>
      <w:r w:rsidRPr="006E7DBB">
        <w:rPr>
          <w:b/>
          <w:sz w:val="22"/>
          <w:szCs w:val="22"/>
          <w:lang w:val="pt-BR"/>
        </w:rPr>
        <w:t>(b)</w:t>
      </w:r>
      <w:r w:rsidRPr="006E7DBB">
        <w:rPr>
          <w:sz w:val="22"/>
          <w:szCs w:val="22"/>
          <w:lang w:val="pt-BR"/>
        </w:rPr>
        <w:t xml:space="preserve"> as informações anuais dos </w:t>
      </w:r>
      <w:r w:rsidR="007D7923">
        <w:rPr>
          <w:sz w:val="22"/>
          <w:szCs w:val="22"/>
          <w:lang w:val="pt-BR"/>
        </w:rPr>
        <w:t>Qu</w:t>
      </w:r>
      <w:r w:rsidR="007D7923" w:rsidRPr="006E7DBB">
        <w:rPr>
          <w:sz w:val="22"/>
          <w:szCs w:val="22"/>
          <w:lang w:val="pt-BR"/>
        </w:rPr>
        <w:t xml:space="preserve">otistas </w:t>
      </w:r>
      <w:r w:rsidRPr="006E7DBB">
        <w:rPr>
          <w:sz w:val="22"/>
          <w:szCs w:val="22"/>
          <w:lang w:val="pt-BR"/>
        </w:rPr>
        <w:t>(rendimento tributável e valor de Imposto de Renda (“</w:t>
      </w:r>
      <w:r w:rsidRPr="006E7DBB">
        <w:rPr>
          <w:sz w:val="22"/>
          <w:szCs w:val="22"/>
          <w:u w:val="single"/>
          <w:lang w:val="pt-BR"/>
        </w:rPr>
        <w:t>IR</w:t>
      </w:r>
      <w:r w:rsidRPr="006E7DBB">
        <w:rPr>
          <w:sz w:val="22"/>
          <w:szCs w:val="22"/>
          <w:lang w:val="pt-BR"/>
        </w:rPr>
        <w:t>”) recolhido no ano)</w:t>
      </w:r>
      <w:r w:rsidR="007D7923">
        <w:rPr>
          <w:sz w:val="22"/>
          <w:szCs w:val="22"/>
          <w:lang w:val="pt-BR"/>
        </w:rPr>
        <w:t xml:space="preserve"> que não tenham sido distribuídos por Conta e </w:t>
      </w:r>
      <w:r w:rsidR="007D7923">
        <w:rPr>
          <w:sz w:val="22"/>
          <w:szCs w:val="22"/>
          <w:lang w:val="pt-BR"/>
        </w:rPr>
        <w:lastRenderedPageBreak/>
        <w:t>Ordem</w:t>
      </w:r>
      <w:r w:rsidRPr="006E7DBB">
        <w:rPr>
          <w:sz w:val="22"/>
          <w:szCs w:val="22"/>
          <w:lang w:val="pt-BR"/>
        </w:rPr>
        <w:t xml:space="preserve"> para a emissão pelo </w:t>
      </w:r>
      <w:r w:rsidR="004F1FB1" w:rsidRPr="006E7DBB">
        <w:rPr>
          <w:sz w:val="22"/>
          <w:szCs w:val="22"/>
          <w:lang w:val="pt-BR"/>
        </w:rPr>
        <w:t>Administrador</w:t>
      </w:r>
      <w:r w:rsidRPr="006E7DBB">
        <w:rPr>
          <w:sz w:val="22"/>
          <w:szCs w:val="22"/>
          <w:lang w:val="pt-BR"/>
        </w:rPr>
        <w:t xml:space="preserve"> de declaração de IR na fonte (DIRF) e dos demais informes de rendimento (as informações serão enviadas ao </w:t>
      </w:r>
      <w:r w:rsidR="00A85104" w:rsidRPr="006E7DBB">
        <w:rPr>
          <w:sz w:val="22"/>
          <w:szCs w:val="22"/>
          <w:lang w:val="pt-BR"/>
        </w:rPr>
        <w:t>Administrador</w:t>
      </w:r>
      <w:r w:rsidRPr="006E7DBB">
        <w:rPr>
          <w:sz w:val="22"/>
          <w:szCs w:val="22"/>
          <w:lang w:val="pt-BR"/>
        </w:rPr>
        <w:t xml:space="preserve"> por meio de arquivo eletrônico com o mesmo layout definido pela Receita Federal para a emissão da DIRF); </w:t>
      </w:r>
      <w:r w:rsidRPr="006E7DBB">
        <w:rPr>
          <w:b/>
          <w:sz w:val="22"/>
          <w:szCs w:val="22"/>
          <w:lang w:val="pt-BR"/>
        </w:rPr>
        <w:t>(c)</w:t>
      </w:r>
      <w:r w:rsidRPr="006E7DBB">
        <w:rPr>
          <w:sz w:val="22"/>
          <w:szCs w:val="22"/>
          <w:lang w:val="pt-BR"/>
        </w:rPr>
        <w:t xml:space="preserve"> listagem de </w:t>
      </w:r>
      <w:r w:rsidR="007D7923">
        <w:rPr>
          <w:sz w:val="22"/>
          <w:szCs w:val="22"/>
          <w:lang w:val="pt-BR"/>
        </w:rPr>
        <w:t>Qu</w:t>
      </w:r>
      <w:r w:rsidR="007D7923" w:rsidRPr="006E7DBB">
        <w:rPr>
          <w:sz w:val="22"/>
          <w:szCs w:val="22"/>
          <w:lang w:val="pt-BR"/>
        </w:rPr>
        <w:t xml:space="preserve">otistas </w:t>
      </w:r>
      <w:r w:rsidRPr="006E7DBB">
        <w:rPr>
          <w:sz w:val="22"/>
          <w:szCs w:val="22"/>
          <w:lang w:val="pt-BR"/>
        </w:rPr>
        <w:t xml:space="preserve">com elementos para atender às exigências do BACEN, CVM, ou Bolsa de Valores, ou quando da realização de Assembleia Geral; </w:t>
      </w:r>
      <w:r w:rsidRPr="006E7DBB">
        <w:rPr>
          <w:b/>
          <w:sz w:val="22"/>
          <w:szCs w:val="22"/>
          <w:lang w:val="pt-BR"/>
        </w:rPr>
        <w:t>(d)</w:t>
      </w:r>
      <w:r w:rsidRPr="006E7DBB">
        <w:rPr>
          <w:sz w:val="22"/>
          <w:szCs w:val="22"/>
          <w:lang w:val="pt-BR"/>
        </w:rPr>
        <w:t xml:space="preserve"> em prazo negociado entre as Partes, informações sobre subscrições efetivadas; eventuais ônus sobre as </w:t>
      </w:r>
      <w:r w:rsidR="007D7923">
        <w:rPr>
          <w:sz w:val="22"/>
          <w:szCs w:val="22"/>
          <w:lang w:val="pt-BR"/>
        </w:rPr>
        <w:t>Qu</w:t>
      </w:r>
      <w:r w:rsidR="007D7923" w:rsidRPr="006E7DBB">
        <w:rPr>
          <w:sz w:val="22"/>
          <w:szCs w:val="22"/>
          <w:lang w:val="pt-BR"/>
        </w:rPr>
        <w:t>otas</w:t>
      </w:r>
      <w:r w:rsidRPr="006E7DBB">
        <w:rPr>
          <w:sz w:val="22"/>
          <w:szCs w:val="22"/>
          <w:lang w:val="pt-BR"/>
        </w:rPr>
        <w:t xml:space="preserve">; rendimentos e amortizações calculados para cada </w:t>
      </w:r>
      <w:r w:rsidR="007D7923">
        <w:rPr>
          <w:sz w:val="22"/>
          <w:szCs w:val="22"/>
          <w:lang w:val="pt-BR"/>
        </w:rPr>
        <w:t>Qu</w:t>
      </w:r>
      <w:r w:rsidR="007D7923" w:rsidRPr="006E7DBB">
        <w:rPr>
          <w:sz w:val="22"/>
          <w:szCs w:val="22"/>
          <w:lang w:val="pt-BR"/>
        </w:rPr>
        <w:t>otista</w:t>
      </w:r>
      <w:r w:rsidRPr="006E7DBB">
        <w:rPr>
          <w:sz w:val="22"/>
          <w:szCs w:val="22"/>
          <w:lang w:val="pt-BR"/>
        </w:rPr>
        <w:t xml:space="preserve">; rendimentos ou amortizações pagos e pendentes; </w:t>
      </w:r>
      <w:r w:rsidR="007D7923">
        <w:rPr>
          <w:sz w:val="22"/>
          <w:szCs w:val="22"/>
          <w:lang w:val="pt-BR"/>
        </w:rPr>
        <w:t>Qu</w:t>
      </w:r>
      <w:r w:rsidR="007D7923" w:rsidRPr="006E7DBB">
        <w:rPr>
          <w:sz w:val="22"/>
          <w:szCs w:val="22"/>
          <w:lang w:val="pt-BR"/>
        </w:rPr>
        <w:t xml:space="preserve">otistas </w:t>
      </w:r>
      <w:r w:rsidRPr="006E7DBB">
        <w:rPr>
          <w:sz w:val="22"/>
          <w:szCs w:val="22"/>
          <w:lang w:val="pt-BR"/>
        </w:rPr>
        <w:t xml:space="preserve">ativos, qualificação, endereço e quantidade de </w:t>
      </w:r>
      <w:r w:rsidR="007D7923">
        <w:rPr>
          <w:sz w:val="22"/>
          <w:szCs w:val="22"/>
          <w:lang w:val="pt-BR"/>
        </w:rPr>
        <w:t>Qu</w:t>
      </w:r>
      <w:r w:rsidR="007D7923" w:rsidRPr="006E7DBB">
        <w:rPr>
          <w:sz w:val="22"/>
          <w:szCs w:val="22"/>
          <w:lang w:val="pt-BR"/>
        </w:rPr>
        <w:t xml:space="preserve">otas </w:t>
      </w:r>
      <w:r w:rsidRPr="006E7DBB">
        <w:rPr>
          <w:sz w:val="22"/>
          <w:szCs w:val="22"/>
          <w:lang w:val="pt-BR"/>
        </w:rPr>
        <w:t xml:space="preserve">possuídas; </w:t>
      </w:r>
      <w:r w:rsidR="007D7923">
        <w:rPr>
          <w:sz w:val="22"/>
          <w:szCs w:val="22"/>
          <w:lang w:val="pt-BR"/>
        </w:rPr>
        <w:t>Qu</w:t>
      </w:r>
      <w:r w:rsidR="007D7923" w:rsidRPr="006E7DBB">
        <w:rPr>
          <w:sz w:val="22"/>
          <w:szCs w:val="22"/>
          <w:lang w:val="pt-BR"/>
        </w:rPr>
        <w:t xml:space="preserve">otas </w:t>
      </w:r>
      <w:r w:rsidRPr="006E7DBB">
        <w:rPr>
          <w:sz w:val="22"/>
          <w:szCs w:val="22"/>
          <w:lang w:val="pt-BR"/>
        </w:rPr>
        <w:t>vinculadas ou indisponíveis</w:t>
      </w:r>
      <w:r w:rsidR="00FB33D0" w:rsidRPr="006E7DBB">
        <w:rPr>
          <w:sz w:val="22"/>
          <w:szCs w:val="22"/>
          <w:lang w:val="pt-BR"/>
        </w:rPr>
        <w:t>.</w:t>
      </w:r>
    </w:p>
    <w:p w14:paraId="4EA76C16" w14:textId="77777777" w:rsidR="00024CD3" w:rsidRPr="00786365" w:rsidRDefault="00024CD3">
      <w:pPr>
        <w:tabs>
          <w:tab w:val="left" w:pos="0"/>
        </w:tabs>
        <w:jc w:val="both"/>
        <w:rPr>
          <w:sz w:val="22"/>
          <w:szCs w:val="22"/>
          <w:lang w:val="pt-BR"/>
        </w:rPr>
      </w:pPr>
    </w:p>
    <w:p w14:paraId="07EA692E" w14:textId="7B50DB6C" w:rsidR="00024CD3" w:rsidRPr="00C62727" w:rsidRDefault="00024CD3" w:rsidP="00C62727">
      <w:pPr>
        <w:pStyle w:val="PargrafodaLista"/>
        <w:numPr>
          <w:ilvl w:val="1"/>
          <w:numId w:val="17"/>
        </w:numPr>
        <w:tabs>
          <w:tab w:val="left" w:pos="0"/>
          <w:tab w:val="left" w:pos="709"/>
        </w:tabs>
        <w:ind w:left="0" w:firstLine="0"/>
        <w:jc w:val="both"/>
        <w:rPr>
          <w:sz w:val="22"/>
          <w:szCs w:val="22"/>
          <w:lang w:val="pt-BR"/>
        </w:rPr>
      </w:pPr>
      <w:r w:rsidRPr="00C62727">
        <w:rPr>
          <w:sz w:val="22"/>
          <w:szCs w:val="22"/>
          <w:lang w:val="pt-BR"/>
        </w:rPr>
        <w:t xml:space="preserve">O </w:t>
      </w:r>
      <w:r w:rsidR="005770A7" w:rsidRPr="005770A7">
        <w:rPr>
          <w:sz w:val="22"/>
          <w:szCs w:val="22"/>
          <w:lang w:val="pt-BR"/>
        </w:rPr>
        <w:t>Escriturador</w:t>
      </w:r>
      <w:r w:rsidR="0087051D" w:rsidRPr="00C62727">
        <w:rPr>
          <w:sz w:val="22"/>
          <w:szCs w:val="22"/>
          <w:lang w:val="pt-BR"/>
        </w:rPr>
        <w:t xml:space="preserve"> </w:t>
      </w:r>
      <w:r w:rsidRPr="00C62727">
        <w:rPr>
          <w:sz w:val="22"/>
          <w:szCs w:val="22"/>
          <w:lang w:val="pt-BR"/>
        </w:rPr>
        <w:t xml:space="preserve">enviará, anualmente, </w:t>
      </w:r>
      <w:r w:rsidR="00D706C2">
        <w:rPr>
          <w:sz w:val="22"/>
          <w:szCs w:val="22"/>
          <w:lang w:val="pt-BR"/>
        </w:rPr>
        <w:t xml:space="preserve">à Receita Federal do Brasil, dentro do prazo </w:t>
      </w:r>
      <w:r w:rsidRPr="00C62727">
        <w:rPr>
          <w:sz w:val="22"/>
          <w:szCs w:val="22"/>
          <w:lang w:val="pt-BR"/>
        </w:rPr>
        <w:t xml:space="preserve">disposto na legislação vigente, as informações anuais dos </w:t>
      </w:r>
      <w:r w:rsidR="005770A7">
        <w:rPr>
          <w:color w:val="000000"/>
          <w:sz w:val="22"/>
          <w:szCs w:val="22"/>
          <w:lang w:val="pt-BR"/>
        </w:rPr>
        <w:t>Quotis</w:t>
      </w:r>
      <w:r w:rsidRPr="00C62727">
        <w:rPr>
          <w:sz w:val="22"/>
          <w:szCs w:val="22"/>
          <w:lang w:val="pt-BR"/>
        </w:rPr>
        <w:t>tas (rendimento tributável e valor de Imposto de Renda recolhido no ano)</w:t>
      </w:r>
      <w:r w:rsidR="007D7923">
        <w:rPr>
          <w:sz w:val="22"/>
          <w:szCs w:val="22"/>
          <w:lang w:val="pt-BR"/>
        </w:rPr>
        <w:t xml:space="preserve"> que não tenham sido distribuídos por Conta e Ordem</w:t>
      </w:r>
      <w:r w:rsidRPr="00C62727">
        <w:rPr>
          <w:sz w:val="22"/>
          <w:szCs w:val="22"/>
          <w:lang w:val="pt-BR"/>
        </w:rPr>
        <w:t xml:space="preserve"> </w:t>
      </w:r>
      <w:r w:rsidR="00D706C2">
        <w:rPr>
          <w:sz w:val="22"/>
          <w:szCs w:val="22"/>
          <w:lang w:val="pt-BR"/>
        </w:rPr>
        <w:t>e emitirá a</w:t>
      </w:r>
      <w:r w:rsidRPr="00C62727">
        <w:rPr>
          <w:sz w:val="22"/>
          <w:szCs w:val="22"/>
          <w:lang w:val="pt-BR"/>
        </w:rPr>
        <w:t xml:space="preserve"> de Declaração de Imposto Retido de Fonte (DIRF) e os informes de rendimento dos </w:t>
      </w:r>
      <w:r w:rsidR="005770A7">
        <w:rPr>
          <w:color w:val="000000"/>
          <w:sz w:val="22"/>
          <w:szCs w:val="22"/>
          <w:lang w:val="pt-BR"/>
        </w:rPr>
        <w:t>Quotis</w:t>
      </w:r>
      <w:r w:rsidRPr="00C62727">
        <w:rPr>
          <w:sz w:val="22"/>
          <w:szCs w:val="22"/>
          <w:lang w:val="pt-BR"/>
        </w:rPr>
        <w:t xml:space="preserve">tas; </w:t>
      </w:r>
    </w:p>
    <w:p w14:paraId="46D1AD60" w14:textId="77777777" w:rsidR="00024CD3" w:rsidRPr="00C62727" w:rsidRDefault="00024CD3">
      <w:pPr>
        <w:pStyle w:val="PargrafodaLista"/>
        <w:tabs>
          <w:tab w:val="left" w:pos="0"/>
        </w:tabs>
        <w:ind w:left="0"/>
        <w:jc w:val="both"/>
        <w:rPr>
          <w:sz w:val="22"/>
          <w:szCs w:val="22"/>
          <w:lang w:val="pt-BR"/>
        </w:rPr>
      </w:pPr>
    </w:p>
    <w:p w14:paraId="74F52765" w14:textId="48F96083" w:rsidR="00024CD3" w:rsidRPr="00C62727" w:rsidRDefault="00024CD3" w:rsidP="00C62727">
      <w:pPr>
        <w:pStyle w:val="PargrafodaLista"/>
        <w:numPr>
          <w:ilvl w:val="1"/>
          <w:numId w:val="17"/>
        </w:numPr>
        <w:tabs>
          <w:tab w:val="left" w:pos="0"/>
        </w:tabs>
        <w:ind w:left="0" w:firstLine="0"/>
        <w:jc w:val="both"/>
        <w:rPr>
          <w:sz w:val="22"/>
          <w:szCs w:val="22"/>
          <w:lang w:val="pt-BR"/>
        </w:rPr>
      </w:pPr>
      <w:r w:rsidRPr="00C62727">
        <w:rPr>
          <w:sz w:val="22"/>
          <w:szCs w:val="22"/>
          <w:lang w:val="pt-BR"/>
        </w:rPr>
        <w:t xml:space="preserve">As informações mencionadas no item </w:t>
      </w:r>
      <w:r w:rsidR="00701BD6" w:rsidRPr="00C62727">
        <w:rPr>
          <w:sz w:val="22"/>
          <w:szCs w:val="22"/>
          <w:lang w:val="pt-BR"/>
        </w:rPr>
        <w:t>2.2</w:t>
      </w:r>
      <w:r w:rsidRPr="00C62727">
        <w:rPr>
          <w:sz w:val="22"/>
          <w:szCs w:val="22"/>
          <w:lang w:val="pt-BR"/>
        </w:rPr>
        <w:t xml:space="preserve"> acima serão enviadas ao </w:t>
      </w:r>
      <w:r w:rsidR="005770A7" w:rsidRPr="005770A7">
        <w:rPr>
          <w:sz w:val="22"/>
          <w:szCs w:val="22"/>
          <w:lang w:val="pt-BR"/>
        </w:rPr>
        <w:t>Administrador</w:t>
      </w:r>
      <w:r w:rsidRPr="00C62727">
        <w:rPr>
          <w:sz w:val="22"/>
          <w:szCs w:val="22"/>
          <w:lang w:val="pt-BR"/>
        </w:rPr>
        <w:t xml:space="preserve"> </w:t>
      </w:r>
      <w:r w:rsidR="004F1FB1">
        <w:rPr>
          <w:sz w:val="22"/>
          <w:szCs w:val="22"/>
          <w:lang w:val="pt-BR"/>
        </w:rPr>
        <w:t>por meio de</w:t>
      </w:r>
      <w:r w:rsidRPr="00C62727">
        <w:rPr>
          <w:sz w:val="22"/>
          <w:szCs w:val="22"/>
          <w:lang w:val="pt-BR"/>
        </w:rPr>
        <w:t xml:space="preserve"> arquivo eletrônico, com a mesma formatação e diagramação definida pela Receita Federal</w:t>
      </w:r>
      <w:r w:rsidR="00383D92" w:rsidRPr="00C62727">
        <w:rPr>
          <w:sz w:val="22"/>
          <w:szCs w:val="22"/>
          <w:lang w:val="pt-BR"/>
        </w:rPr>
        <w:t>;</w:t>
      </w:r>
    </w:p>
    <w:p w14:paraId="7BF540A1" w14:textId="77777777" w:rsidR="00024CD3" w:rsidRPr="00C62727" w:rsidRDefault="00024CD3">
      <w:pPr>
        <w:pStyle w:val="PargrafodaLista"/>
        <w:tabs>
          <w:tab w:val="left" w:pos="0"/>
        </w:tabs>
        <w:ind w:left="0"/>
        <w:jc w:val="both"/>
        <w:rPr>
          <w:sz w:val="22"/>
          <w:szCs w:val="22"/>
          <w:lang w:val="pt-BR"/>
        </w:rPr>
      </w:pPr>
    </w:p>
    <w:p w14:paraId="0ABD52E8" w14:textId="77777777" w:rsidR="00024CD3" w:rsidRPr="00C62727" w:rsidRDefault="00024CD3" w:rsidP="00C62727">
      <w:pPr>
        <w:pStyle w:val="PargrafodaLista"/>
        <w:numPr>
          <w:ilvl w:val="1"/>
          <w:numId w:val="17"/>
        </w:numPr>
        <w:tabs>
          <w:tab w:val="left" w:pos="0"/>
        </w:tabs>
        <w:ind w:left="0" w:firstLine="0"/>
        <w:jc w:val="both"/>
        <w:rPr>
          <w:sz w:val="22"/>
          <w:szCs w:val="22"/>
          <w:lang w:val="pt-BR"/>
        </w:rPr>
      </w:pPr>
      <w:r w:rsidRPr="00C62727">
        <w:rPr>
          <w:sz w:val="22"/>
          <w:szCs w:val="22"/>
          <w:lang w:val="pt-BR"/>
        </w:rPr>
        <w:t xml:space="preserve">O </w:t>
      </w:r>
      <w:r w:rsidR="005770A7" w:rsidRPr="005770A7">
        <w:rPr>
          <w:sz w:val="22"/>
          <w:szCs w:val="22"/>
          <w:lang w:val="pt-BR"/>
        </w:rPr>
        <w:t>Escriturador</w:t>
      </w:r>
      <w:r w:rsidR="0087051D" w:rsidRPr="00C62727">
        <w:rPr>
          <w:sz w:val="22"/>
          <w:szCs w:val="22"/>
          <w:lang w:val="pt-BR"/>
        </w:rPr>
        <w:t xml:space="preserve"> </w:t>
      </w:r>
      <w:r w:rsidRPr="00C62727">
        <w:rPr>
          <w:sz w:val="22"/>
          <w:szCs w:val="22"/>
          <w:lang w:val="pt-BR"/>
        </w:rPr>
        <w:t>enviará ao A</w:t>
      </w:r>
      <w:r w:rsidR="005770A7" w:rsidRPr="005770A7">
        <w:rPr>
          <w:sz w:val="22"/>
          <w:szCs w:val="22"/>
          <w:lang w:val="pt-BR"/>
        </w:rPr>
        <w:t>dministrador</w:t>
      </w:r>
      <w:r w:rsidRPr="00C62727">
        <w:rPr>
          <w:sz w:val="22"/>
          <w:szCs w:val="22"/>
          <w:lang w:val="pt-BR"/>
        </w:rPr>
        <w:t xml:space="preserve">, cópia dos </w:t>
      </w:r>
      <w:proofErr w:type="spellStart"/>
      <w:r w:rsidRPr="00C62727">
        <w:rPr>
          <w:sz w:val="22"/>
          <w:szCs w:val="22"/>
          <w:lang w:val="pt-BR"/>
        </w:rPr>
        <w:t>DARFs</w:t>
      </w:r>
      <w:proofErr w:type="spellEnd"/>
      <w:r w:rsidRPr="00C62727">
        <w:rPr>
          <w:sz w:val="22"/>
          <w:szCs w:val="22"/>
          <w:lang w:val="pt-BR"/>
        </w:rPr>
        <w:t xml:space="preserve"> – Documentos de Arrecadação de Receitas Federais, mensalmente, até o 30º dia do mês subsequente, ao período de apuração, para fins de informação na Declaração de Débitos e Créditos Tributários Federais – DCTF e conciliação com a Declaração de Imposto Retido na Fonte (DIRF)</w:t>
      </w:r>
      <w:r w:rsidR="00383D92" w:rsidRPr="00C62727">
        <w:rPr>
          <w:sz w:val="22"/>
          <w:szCs w:val="22"/>
          <w:lang w:val="pt-BR"/>
        </w:rPr>
        <w:t>;</w:t>
      </w:r>
    </w:p>
    <w:p w14:paraId="1C224FD9" w14:textId="77777777" w:rsidR="00024CD3" w:rsidRPr="00C62727" w:rsidRDefault="00024CD3" w:rsidP="00C62727">
      <w:pPr>
        <w:tabs>
          <w:tab w:val="left" w:pos="0"/>
        </w:tabs>
        <w:jc w:val="both"/>
        <w:rPr>
          <w:sz w:val="22"/>
          <w:szCs w:val="22"/>
          <w:lang w:val="pt-BR"/>
        </w:rPr>
      </w:pPr>
    </w:p>
    <w:p w14:paraId="6B5DE8D5" w14:textId="77777777" w:rsidR="003C52A1" w:rsidRPr="00C62727" w:rsidRDefault="00BE543E" w:rsidP="00AD657E">
      <w:pPr>
        <w:pStyle w:val="PargrafodaLista"/>
        <w:numPr>
          <w:ilvl w:val="1"/>
          <w:numId w:val="17"/>
        </w:numPr>
        <w:tabs>
          <w:tab w:val="left" w:pos="0"/>
        </w:tabs>
        <w:ind w:left="0" w:firstLine="0"/>
        <w:jc w:val="both"/>
        <w:rPr>
          <w:sz w:val="22"/>
          <w:szCs w:val="22"/>
          <w:lang w:val="pt-BR"/>
        </w:rPr>
      </w:pPr>
      <w:r w:rsidRPr="00C62727">
        <w:rPr>
          <w:sz w:val="22"/>
          <w:szCs w:val="22"/>
          <w:lang w:val="pt-BR"/>
        </w:rPr>
        <w:t>C</w:t>
      </w:r>
      <w:r w:rsidR="003C52A1" w:rsidRPr="00C62727">
        <w:rPr>
          <w:sz w:val="22"/>
          <w:szCs w:val="22"/>
          <w:lang w:val="pt-BR"/>
        </w:rPr>
        <w:t xml:space="preserve">om relação ao envio de informações à CVM, </w:t>
      </w:r>
      <w:r w:rsidR="005770A7">
        <w:rPr>
          <w:sz w:val="22"/>
          <w:szCs w:val="22"/>
          <w:lang w:val="pt-BR"/>
        </w:rPr>
        <w:t xml:space="preserve">ao </w:t>
      </w:r>
      <w:r w:rsidR="003C52A1" w:rsidRPr="00C62727">
        <w:rPr>
          <w:sz w:val="22"/>
          <w:szCs w:val="22"/>
          <w:u w:val="single"/>
          <w:lang w:val="pt-BR"/>
        </w:rPr>
        <w:t>BACEN</w:t>
      </w:r>
      <w:r w:rsidR="003C52A1" w:rsidRPr="00C62727">
        <w:rPr>
          <w:sz w:val="22"/>
          <w:szCs w:val="22"/>
          <w:lang w:val="pt-BR"/>
        </w:rPr>
        <w:t xml:space="preserve"> ou qualquer órgão regulador em conformidade com a legislação vigente, caso tais informações dependam de dados detidos pelo </w:t>
      </w:r>
      <w:r w:rsidR="005770A7" w:rsidRPr="005770A7">
        <w:rPr>
          <w:sz w:val="22"/>
          <w:szCs w:val="22"/>
          <w:lang w:val="pt-BR"/>
        </w:rPr>
        <w:t>Administrador</w:t>
      </w:r>
      <w:r w:rsidR="003C52A1" w:rsidRPr="00C62727">
        <w:rPr>
          <w:sz w:val="22"/>
          <w:szCs w:val="22"/>
          <w:lang w:val="pt-BR"/>
        </w:rPr>
        <w:t xml:space="preserve">, este se obriga a enviá-los ao </w:t>
      </w:r>
      <w:r w:rsidR="005770A7" w:rsidRPr="005770A7">
        <w:rPr>
          <w:sz w:val="22"/>
          <w:szCs w:val="22"/>
          <w:lang w:val="pt-BR"/>
        </w:rPr>
        <w:t>Contratado</w:t>
      </w:r>
      <w:r w:rsidR="003C52A1" w:rsidRPr="00C62727">
        <w:rPr>
          <w:sz w:val="22"/>
          <w:szCs w:val="22"/>
          <w:lang w:val="pt-BR"/>
        </w:rPr>
        <w:t xml:space="preserve"> com a antecedência requerida pelo </w:t>
      </w:r>
      <w:r w:rsidR="00701BD6" w:rsidRPr="00C62727">
        <w:rPr>
          <w:sz w:val="22"/>
          <w:szCs w:val="22"/>
          <w:lang w:val="pt-BR"/>
        </w:rPr>
        <w:t>E</w:t>
      </w:r>
      <w:r w:rsidR="005770A7" w:rsidRPr="005770A7">
        <w:rPr>
          <w:sz w:val="22"/>
          <w:szCs w:val="22"/>
          <w:lang w:val="pt-BR"/>
        </w:rPr>
        <w:t>scriturador</w:t>
      </w:r>
      <w:r w:rsidR="0087051D" w:rsidRPr="00C62727">
        <w:rPr>
          <w:sz w:val="22"/>
          <w:szCs w:val="22"/>
          <w:lang w:val="pt-BR"/>
        </w:rPr>
        <w:t xml:space="preserve"> </w:t>
      </w:r>
      <w:r w:rsidR="003C52A1" w:rsidRPr="00C62727">
        <w:rPr>
          <w:sz w:val="22"/>
          <w:szCs w:val="22"/>
          <w:lang w:val="pt-BR"/>
        </w:rPr>
        <w:t xml:space="preserve">para a elaboração das informações a serem encaminhadas à CVM, BACEN ou qualquer órgão regulador, sem qualquer responsabilidade do </w:t>
      </w:r>
      <w:r w:rsidR="00701BD6" w:rsidRPr="00C62727">
        <w:rPr>
          <w:sz w:val="22"/>
          <w:szCs w:val="22"/>
          <w:lang w:val="pt-BR"/>
        </w:rPr>
        <w:t>E</w:t>
      </w:r>
      <w:r w:rsidR="005770A7" w:rsidRPr="005770A7">
        <w:rPr>
          <w:sz w:val="22"/>
          <w:szCs w:val="22"/>
          <w:lang w:val="pt-BR"/>
        </w:rPr>
        <w:t>scriturador</w:t>
      </w:r>
      <w:r w:rsidR="0087051D" w:rsidRPr="00C62727">
        <w:rPr>
          <w:sz w:val="22"/>
          <w:szCs w:val="22"/>
          <w:lang w:val="pt-BR"/>
        </w:rPr>
        <w:t xml:space="preserve"> </w:t>
      </w:r>
      <w:r w:rsidR="003C52A1" w:rsidRPr="00C62727">
        <w:rPr>
          <w:sz w:val="22"/>
          <w:szCs w:val="22"/>
          <w:lang w:val="pt-BR"/>
        </w:rPr>
        <w:t>na hipótese em que não receber os dados do A</w:t>
      </w:r>
      <w:r w:rsidR="005770A7" w:rsidRPr="005770A7">
        <w:rPr>
          <w:sz w:val="22"/>
          <w:szCs w:val="22"/>
          <w:lang w:val="pt-BR"/>
        </w:rPr>
        <w:t>dministrador</w:t>
      </w:r>
      <w:r w:rsidR="003C52A1" w:rsidRPr="00C62727">
        <w:rPr>
          <w:sz w:val="22"/>
          <w:szCs w:val="22"/>
          <w:lang w:val="pt-BR"/>
        </w:rPr>
        <w:t xml:space="preserve"> em tempo hábil para a preparação dos documentos.</w:t>
      </w:r>
    </w:p>
    <w:p w14:paraId="0CBA2BA4" w14:textId="77777777" w:rsidR="00D01583" w:rsidRPr="00C62727" w:rsidRDefault="00D01583" w:rsidP="00C62727">
      <w:pPr>
        <w:tabs>
          <w:tab w:val="left" w:pos="0"/>
        </w:tabs>
        <w:jc w:val="both"/>
        <w:rPr>
          <w:sz w:val="22"/>
          <w:szCs w:val="22"/>
          <w:lang w:val="pt-BR"/>
        </w:rPr>
      </w:pPr>
    </w:p>
    <w:p w14:paraId="5D28FA95" w14:textId="77777777" w:rsidR="00D01583" w:rsidRPr="00C62727" w:rsidRDefault="00701BD6" w:rsidP="00C62727">
      <w:pPr>
        <w:tabs>
          <w:tab w:val="left" w:pos="0"/>
        </w:tabs>
        <w:ind w:left="360" w:right="-81" w:hanging="360"/>
        <w:jc w:val="both"/>
        <w:rPr>
          <w:b/>
          <w:sz w:val="22"/>
          <w:szCs w:val="22"/>
          <w:lang w:val="pt-BR"/>
        </w:rPr>
      </w:pPr>
      <w:r w:rsidRPr="00C62727">
        <w:rPr>
          <w:b/>
          <w:sz w:val="22"/>
          <w:szCs w:val="22"/>
          <w:lang w:val="pt-BR"/>
        </w:rPr>
        <w:t>III.</w:t>
      </w:r>
      <w:r w:rsidRPr="00C62727">
        <w:rPr>
          <w:b/>
          <w:sz w:val="22"/>
          <w:szCs w:val="22"/>
          <w:lang w:val="pt-BR"/>
        </w:rPr>
        <w:tab/>
      </w:r>
      <w:r w:rsidR="00D01583" w:rsidRPr="00C62727">
        <w:rPr>
          <w:b/>
          <w:sz w:val="22"/>
          <w:szCs w:val="22"/>
          <w:lang w:val="pt-BR"/>
        </w:rPr>
        <w:t xml:space="preserve">DAS OBRIGAÇÕES DO ADMINISTRADOR </w:t>
      </w:r>
    </w:p>
    <w:p w14:paraId="08221554" w14:textId="77777777" w:rsidR="00D01583" w:rsidRPr="00C62727" w:rsidRDefault="00D01583" w:rsidP="00C62727">
      <w:pPr>
        <w:pStyle w:val="PargrafodaLista"/>
        <w:tabs>
          <w:tab w:val="left" w:pos="0"/>
        </w:tabs>
        <w:ind w:left="0" w:right="-81"/>
        <w:jc w:val="both"/>
        <w:rPr>
          <w:b/>
          <w:sz w:val="22"/>
          <w:szCs w:val="22"/>
          <w:lang w:val="pt-BR"/>
        </w:rPr>
      </w:pPr>
    </w:p>
    <w:p w14:paraId="1E98D9E9" w14:textId="77777777" w:rsidR="00D01583" w:rsidRPr="00C62727" w:rsidRDefault="00701BD6" w:rsidP="00C62727">
      <w:pPr>
        <w:pStyle w:val="PargrafodaLista"/>
        <w:tabs>
          <w:tab w:val="left" w:pos="0"/>
        </w:tabs>
        <w:ind w:left="0" w:right="-81"/>
        <w:jc w:val="both"/>
        <w:rPr>
          <w:sz w:val="22"/>
          <w:szCs w:val="22"/>
          <w:lang w:val="pt-BR"/>
        </w:rPr>
      </w:pPr>
      <w:r w:rsidRPr="00C62727">
        <w:rPr>
          <w:sz w:val="22"/>
          <w:szCs w:val="22"/>
          <w:lang w:val="pt-BR"/>
        </w:rPr>
        <w:t>3</w:t>
      </w:r>
      <w:r w:rsidR="00D01583" w:rsidRPr="00C62727">
        <w:rPr>
          <w:sz w:val="22"/>
          <w:szCs w:val="22"/>
          <w:lang w:val="pt-BR"/>
        </w:rPr>
        <w:t xml:space="preserve">.1 </w:t>
      </w:r>
      <w:r w:rsidR="00AC4CC1" w:rsidRPr="00C62727">
        <w:rPr>
          <w:sz w:val="22"/>
          <w:szCs w:val="22"/>
          <w:lang w:val="pt-BR"/>
        </w:rPr>
        <w:tab/>
      </w:r>
      <w:r w:rsidR="00D01583" w:rsidRPr="00C62727">
        <w:rPr>
          <w:sz w:val="22"/>
          <w:szCs w:val="22"/>
          <w:lang w:val="pt-BR"/>
        </w:rPr>
        <w:t>O A</w:t>
      </w:r>
      <w:r w:rsidR="005770A7" w:rsidRPr="005770A7">
        <w:rPr>
          <w:sz w:val="22"/>
          <w:szCs w:val="22"/>
          <w:lang w:val="pt-BR"/>
        </w:rPr>
        <w:t>dministrador</w:t>
      </w:r>
      <w:r w:rsidR="00D01583" w:rsidRPr="00C62727">
        <w:rPr>
          <w:sz w:val="22"/>
          <w:szCs w:val="22"/>
          <w:lang w:val="pt-BR"/>
        </w:rPr>
        <w:t xml:space="preserve"> obriga-se a: </w:t>
      </w:r>
    </w:p>
    <w:p w14:paraId="68EC816E" w14:textId="77777777" w:rsidR="00D01583" w:rsidRPr="00C62727" w:rsidRDefault="00D01583" w:rsidP="00C62727">
      <w:pPr>
        <w:tabs>
          <w:tab w:val="left" w:pos="0"/>
        </w:tabs>
        <w:jc w:val="both"/>
        <w:rPr>
          <w:sz w:val="22"/>
          <w:szCs w:val="22"/>
          <w:lang w:val="pt-BR"/>
        </w:rPr>
      </w:pPr>
    </w:p>
    <w:p w14:paraId="542E453B" w14:textId="77777777" w:rsidR="00D01583" w:rsidRPr="00C62727" w:rsidRDefault="00D01583" w:rsidP="00C62727">
      <w:pPr>
        <w:pStyle w:val="Corpodetexto"/>
        <w:numPr>
          <w:ilvl w:val="0"/>
          <w:numId w:val="19"/>
        </w:numPr>
        <w:tabs>
          <w:tab w:val="clear" w:pos="14"/>
          <w:tab w:val="left" w:pos="0"/>
          <w:tab w:val="left" w:pos="426"/>
          <w:tab w:val="num" w:pos="927"/>
        </w:tabs>
        <w:spacing w:after="0"/>
        <w:ind w:left="0" w:right="-81" w:firstLine="0"/>
        <w:jc w:val="both"/>
        <w:rPr>
          <w:sz w:val="22"/>
          <w:szCs w:val="22"/>
          <w:lang w:val="pt-BR"/>
        </w:rPr>
      </w:pPr>
      <w:proofErr w:type="gramStart"/>
      <w:r w:rsidRPr="00C62727">
        <w:rPr>
          <w:sz w:val="22"/>
          <w:szCs w:val="22"/>
          <w:lang w:val="pt-BR"/>
        </w:rPr>
        <w:t>contratar</w:t>
      </w:r>
      <w:proofErr w:type="gramEnd"/>
      <w:r w:rsidRPr="00C62727">
        <w:rPr>
          <w:sz w:val="22"/>
          <w:szCs w:val="22"/>
          <w:lang w:val="pt-BR"/>
        </w:rPr>
        <w:t xml:space="preserve"> auditor independente para auditar as demonstrações financeiras e os relatórios de análise do </w:t>
      </w:r>
      <w:r w:rsidRPr="00C62727">
        <w:rPr>
          <w:bCs/>
          <w:sz w:val="22"/>
          <w:szCs w:val="22"/>
          <w:lang w:val="pt-BR"/>
        </w:rPr>
        <w:t>F</w:t>
      </w:r>
      <w:r w:rsidR="005770A7" w:rsidRPr="005770A7">
        <w:rPr>
          <w:bCs/>
          <w:sz w:val="22"/>
          <w:szCs w:val="22"/>
          <w:lang w:val="pt-BR"/>
        </w:rPr>
        <w:t>undo</w:t>
      </w:r>
      <w:r w:rsidRPr="00C62727">
        <w:rPr>
          <w:bCs/>
          <w:sz w:val="22"/>
          <w:szCs w:val="22"/>
          <w:lang w:val="pt-BR"/>
        </w:rPr>
        <w:t xml:space="preserve">, </w:t>
      </w:r>
      <w:r w:rsidRPr="00C62727">
        <w:rPr>
          <w:sz w:val="22"/>
          <w:szCs w:val="22"/>
          <w:lang w:val="pt-BR"/>
        </w:rPr>
        <w:t>a serem remetidos às autoridades fiscalizadoras, bem como para elaborar as demonstrações contábeis (movimentação da evolução do patrimônio líquido e composição e diversificação das aplicações) e notas explicativas do F</w:t>
      </w:r>
      <w:r w:rsidR="005770A7" w:rsidRPr="005770A7">
        <w:rPr>
          <w:sz w:val="22"/>
          <w:szCs w:val="22"/>
          <w:lang w:val="pt-BR"/>
        </w:rPr>
        <w:t>undo</w:t>
      </w:r>
      <w:r w:rsidRPr="00C62727">
        <w:rPr>
          <w:sz w:val="22"/>
          <w:szCs w:val="22"/>
          <w:lang w:val="pt-BR"/>
        </w:rPr>
        <w:t>;</w:t>
      </w:r>
    </w:p>
    <w:p w14:paraId="0E22D455" w14:textId="77777777" w:rsidR="00D01583" w:rsidRPr="00C62727" w:rsidRDefault="00D01583" w:rsidP="00C62727">
      <w:pPr>
        <w:pStyle w:val="Corpodetexto"/>
        <w:tabs>
          <w:tab w:val="left" w:pos="0"/>
          <w:tab w:val="left" w:pos="426"/>
        </w:tabs>
        <w:spacing w:after="0"/>
        <w:ind w:right="-81"/>
        <w:jc w:val="both"/>
        <w:rPr>
          <w:sz w:val="22"/>
          <w:szCs w:val="22"/>
          <w:lang w:val="pt-BR"/>
        </w:rPr>
      </w:pPr>
    </w:p>
    <w:p w14:paraId="693889EF" w14:textId="77777777" w:rsidR="00F734D3" w:rsidRDefault="00D01583" w:rsidP="00C62727">
      <w:pPr>
        <w:pStyle w:val="Corpodetexto"/>
        <w:numPr>
          <w:ilvl w:val="0"/>
          <w:numId w:val="19"/>
        </w:numPr>
        <w:tabs>
          <w:tab w:val="clear" w:pos="14"/>
          <w:tab w:val="left" w:pos="0"/>
          <w:tab w:val="left" w:pos="426"/>
          <w:tab w:val="num" w:pos="1418"/>
        </w:tabs>
        <w:spacing w:after="0"/>
        <w:ind w:left="0" w:right="-81" w:firstLine="0"/>
        <w:jc w:val="both"/>
        <w:rPr>
          <w:sz w:val="22"/>
          <w:szCs w:val="22"/>
          <w:lang w:val="pt-BR"/>
        </w:rPr>
      </w:pPr>
      <w:proofErr w:type="gramStart"/>
      <w:r w:rsidRPr="00C62727">
        <w:rPr>
          <w:sz w:val="22"/>
          <w:szCs w:val="22"/>
          <w:lang w:val="pt-BR"/>
        </w:rPr>
        <w:t>providenciar</w:t>
      </w:r>
      <w:proofErr w:type="gramEnd"/>
      <w:r w:rsidRPr="00C62727">
        <w:rPr>
          <w:sz w:val="22"/>
          <w:szCs w:val="22"/>
          <w:lang w:val="pt-BR"/>
        </w:rPr>
        <w:t xml:space="preserve"> as demonstrações financeiras do F</w:t>
      </w:r>
      <w:r w:rsidR="00F734D3" w:rsidRPr="00F734D3">
        <w:rPr>
          <w:sz w:val="22"/>
          <w:szCs w:val="22"/>
          <w:lang w:val="pt-BR"/>
        </w:rPr>
        <w:t>undo</w:t>
      </w:r>
      <w:r w:rsidRPr="00C62727">
        <w:rPr>
          <w:sz w:val="22"/>
          <w:szCs w:val="22"/>
          <w:lang w:val="pt-BR"/>
        </w:rPr>
        <w:t xml:space="preserve">, podendo contratar, </w:t>
      </w:r>
      <w:r w:rsidR="00AD657E" w:rsidRPr="00C62727">
        <w:rPr>
          <w:sz w:val="22"/>
          <w:szCs w:val="22"/>
          <w:lang w:val="pt-BR"/>
        </w:rPr>
        <w:t>sob</w:t>
      </w:r>
      <w:r w:rsidR="00AD657E">
        <w:rPr>
          <w:sz w:val="22"/>
          <w:szCs w:val="22"/>
          <w:lang w:val="pt-BR"/>
        </w:rPr>
        <w:t xml:space="preserve"> </w:t>
      </w:r>
      <w:r w:rsidRPr="00C62727">
        <w:rPr>
          <w:sz w:val="22"/>
          <w:szCs w:val="22"/>
          <w:lang w:val="pt-BR"/>
        </w:rPr>
        <w:t>sua responsabilidade, terceiros para elaborá-las;</w:t>
      </w:r>
    </w:p>
    <w:p w14:paraId="3910737C" w14:textId="77777777" w:rsidR="00D01583" w:rsidRPr="00C62727" w:rsidRDefault="00F734D3" w:rsidP="00C62727">
      <w:pPr>
        <w:pStyle w:val="Corpodetexto"/>
        <w:tabs>
          <w:tab w:val="left" w:pos="426"/>
        </w:tabs>
        <w:spacing w:after="0"/>
        <w:ind w:right="-81"/>
        <w:jc w:val="both"/>
        <w:rPr>
          <w:sz w:val="22"/>
          <w:szCs w:val="22"/>
          <w:lang w:val="pt-BR"/>
        </w:rPr>
      </w:pPr>
      <w:r w:rsidRPr="00F734D3" w:rsidDel="00F734D3">
        <w:rPr>
          <w:sz w:val="22"/>
          <w:szCs w:val="22"/>
          <w:lang w:val="pt-BR"/>
        </w:rPr>
        <w:t xml:space="preserve"> </w:t>
      </w:r>
    </w:p>
    <w:p w14:paraId="472B37D5" w14:textId="21F8658C" w:rsidR="00D01583" w:rsidRPr="00C62727" w:rsidRDefault="00D01583" w:rsidP="00C62727">
      <w:pPr>
        <w:pStyle w:val="Corpodetexto"/>
        <w:numPr>
          <w:ilvl w:val="0"/>
          <w:numId w:val="19"/>
        </w:numPr>
        <w:tabs>
          <w:tab w:val="clear" w:pos="14"/>
          <w:tab w:val="left" w:pos="0"/>
          <w:tab w:val="left" w:pos="426"/>
        </w:tabs>
        <w:spacing w:after="0"/>
        <w:ind w:left="0" w:right="-81" w:firstLine="0"/>
        <w:jc w:val="both"/>
        <w:rPr>
          <w:sz w:val="22"/>
          <w:szCs w:val="22"/>
          <w:lang w:val="pt-BR"/>
        </w:rPr>
      </w:pPr>
      <w:proofErr w:type="gramStart"/>
      <w:r w:rsidRPr="00C62727">
        <w:rPr>
          <w:sz w:val="22"/>
          <w:szCs w:val="22"/>
          <w:lang w:val="pt-BR"/>
        </w:rPr>
        <w:t>colocar</w:t>
      </w:r>
      <w:proofErr w:type="gramEnd"/>
      <w:r w:rsidRPr="00C62727">
        <w:rPr>
          <w:sz w:val="22"/>
          <w:szCs w:val="22"/>
          <w:lang w:val="pt-BR"/>
        </w:rPr>
        <w:t xml:space="preserve"> à disposição do C</w:t>
      </w:r>
      <w:r w:rsidR="00F734D3" w:rsidRPr="00F734D3">
        <w:rPr>
          <w:sz w:val="22"/>
          <w:szCs w:val="22"/>
          <w:lang w:val="pt-BR"/>
        </w:rPr>
        <w:t>ontratado</w:t>
      </w:r>
      <w:r w:rsidRPr="00C62727">
        <w:rPr>
          <w:sz w:val="22"/>
          <w:szCs w:val="22"/>
          <w:lang w:val="pt-BR"/>
        </w:rPr>
        <w:t xml:space="preserve"> todas as informações necessárias para a execução dos serviços ora contratados</w:t>
      </w:r>
      <w:r w:rsidR="00786365">
        <w:rPr>
          <w:sz w:val="22"/>
          <w:szCs w:val="22"/>
          <w:lang w:val="pt-BR"/>
        </w:rPr>
        <w:t>;</w:t>
      </w:r>
    </w:p>
    <w:p w14:paraId="6009D3C6" w14:textId="77777777" w:rsidR="00D01583" w:rsidRPr="00C62727" w:rsidRDefault="00D01583" w:rsidP="00AD657E">
      <w:pPr>
        <w:pStyle w:val="PargrafodaLista"/>
        <w:tabs>
          <w:tab w:val="left" w:pos="142"/>
          <w:tab w:val="left" w:pos="426"/>
        </w:tabs>
        <w:ind w:left="0"/>
        <w:jc w:val="both"/>
        <w:rPr>
          <w:sz w:val="22"/>
          <w:szCs w:val="22"/>
          <w:lang w:val="pt-BR"/>
        </w:rPr>
      </w:pPr>
    </w:p>
    <w:p w14:paraId="740E3442" w14:textId="77777777" w:rsidR="00172B44" w:rsidRDefault="00D01583" w:rsidP="00C62727">
      <w:pPr>
        <w:pStyle w:val="Corpodetexto"/>
        <w:numPr>
          <w:ilvl w:val="0"/>
          <w:numId w:val="19"/>
        </w:numPr>
        <w:tabs>
          <w:tab w:val="left" w:pos="426"/>
        </w:tabs>
        <w:spacing w:after="0"/>
        <w:ind w:right="-81" w:hanging="14"/>
        <w:jc w:val="both"/>
        <w:rPr>
          <w:sz w:val="22"/>
          <w:szCs w:val="22"/>
          <w:lang w:val="pt-BR"/>
        </w:rPr>
      </w:pPr>
      <w:proofErr w:type="gramStart"/>
      <w:r w:rsidRPr="00C62727">
        <w:rPr>
          <w:sz w:val="22"/>
          <w:szCs w:val="22"/>
          <w:lang w:val="pt-BR"/>
        </w:rPr>
        <w:t>quando</w:t>
      </w:r>
      <w:proofErr w:type="gramEnd"/>
      <w:r w:rsidRPr="00C62727">
        <w:rPr>
          <w:sz w:val="22"/>
          <w:szCs w:val="22"/>
          <w:lang w:val="pt-BR"/>
        </w:rPr>
        <w:t xml:space="preserve"> solicitado pelo C</w:t>
      </w:r>
      <w:r w:rsidR="00F734D3" w:rsidRPr="00F734D3">
        <w:rPr>
          <w:sz w:val="22"/>
          <w:szCs w:val="22"/>
          <w:lang w:val="pt-BR"/>
        </w:rPr>
        <w:t>ontratado</w:t>
      </w:r>
      <w:r w:rsidRPr="00C62727">
        <w:rPr>
          <w:sz w:val="22"/>
          <w:szCs w:val="22"/>
          <w:lang w:val="pt-BR"/>
        </w:rPr>
        <w:t>, enviar (i) o demonstrativo trimestral previsto no artigo 8º § 3º da Instrução CVM 356, na mesma data de envio à CVM, para que seja colocado à disposição da empresa de auditoria; (</w:t>
      </w:r>
      <w:proofErr w:type="spellStart"/>
      <w:r w:rsidRPr="00C62727">
        <w:rPr>
          <w:sz w:val="22"/>
          <w:szCs w:val="22"/>
          <w:lang w:val="pt-BR"/>
        </w:rPr>
        <w:t>ii</w:t>
      </w:r>
      <w:proofErr w:type="spellEnd"/>
      <w:r w:rsidRPr="00C62727">
        <w:rPr>
          <w:sz w:val="22"/>
          <w:szCs w:val="22"/>
          <w:lang w:val="pt-BR"/>
        </w:rPr>
        <w:t xml:space="preserve">) o relatório de atualização de classificação de risco do </w:t>
      </w:r>
      <w:r w:rsidR="00F734D3" w:rsidRPr="00F734D3">
        <w:rPr>
          <w:sz w:val="22"/>
          <w:szCs w:val="22"/>
          <w:lang w:val="pt-BR"/>
        </w:rPr>
        <w:t>Fundo</w:t>
      </w:r>
      <w:r w:rsidRPr="00C62727">
        <w:rPr>
          <w:sz w:val="22"/>
          <w:szCs w:val="22"/>
          <w:lang w:val="pt-BR"/>
        </w:rPr>
        <w:t xml:space="preserve">, dos Direitos Creditórios e dos demais </w:t>
      </w:r>
      <w:r w:rsidR="00F734D3" w:rsidRPr="00F734D3">
        <w:rPr>
          <w:sz w:val="22"/>
          <w:szCs w:val="22"/>
          <w:lang w:val="pt-BR"/>
        </w:rPr>
        <w:t>ativos</w:t>
      </w:r>
      <w:r w:rsidRPr="00C62727">
        <w:rPr>
          <w:sz w:val="22"/>
          <w:szCs w:val="22"/>
          <w:lang w:val="pt-BR"/>
        </w:rPr>
        <w:t xml:space="preserve"> integrantes da carteira do F</w:t>
      </w:r>
      <w:r w:rsidR="003E0D4A" w:rsidRPr="003E0D4A">
        <w:rPr>
          <w:sz w:val="22"/>
          <w:szCs w:val="22"/>
          <w:lang w:val="pt-BR"/>
        </w:rPr>
        <w:t>undo</w:t>
      </w:r>
      <w:r w:rsidRPr="00C62727">
        <w:rPr>
          <w:sz w:val="22"/>
          <w:szCs w:val="22"/>
          <w:lang w:val="pt-BR"/>
        </w:rPr>
        <w:t xml:space="preserve"> após a sua realização pela agência classificadora de risco;</w:t>
      </w:r>
    </w:p>
    <w:p w14:paraId="5FF7C64E" w14:textId="77777777" w:rsidR="00D01583" w:rsidRPr="00C62727" w:rsidRDefault="00F734D3" w:rsidP="00C62727">
      <w:pPr>
        <w:pStyle w:val="Corpodetexto"/>
        <w:tabs>
          <w:tab w:val="left" w:pos="426"/>
        </w:tabs>
        <w:spacing w:after="0"/>
        <w:ind w:right="-81"/>
        <w:jc w:val="both"/>
        <w:rPr>
          <w:sz w:val="22"/>
          <w:szCs w:val="22"/>
          <w:lang w:val="pt-BR"/>
        </w:rPr>
      </w:pPr>
      <w:r w:rsidRPr="00F734D3" w:rsidDel="00F734D3">
        <w:rPr>
          <w:sz w:val="22"/>
          <w:szCs w:val="22"/>
          <w:lang w:val="pt-BR"/>
        </w:rPr>
        <w:t xml:space="preserve"> </w:t>
      </w:r>
    </w:p>
    <w:p w14:paraId="3F7F81C4" w14:textId="3C71C851" w:rsidR="00D01583" w:rsidRPr="00C62727" w:rsidRDefault="00D01583" w:rsidP="00C62727">
      <w:pPr>
        <w:pStyle w:val="Corpodetexto"/>
        <w:numPr>
          <w:ilvl w:val="0"/>
          <w:numId w:val="19"/>
        </w:numPr>
        <w:tabs>
          <w:tab w:val="left" w:pos="284"/>
          <w:tab w:val="left" w:pos="426"/>
        </w:tabs>
        <w:spacing w:after="0"/>
        <w:ind w:right="-81" w:hanging="14"/>
        <w:jc w:val="both"/>
        <w:rPr>
          <w:sz w:val="22"/>
          <w:szCs w:val="22"/>
          <w:lang w:val="pt-BR"/>
        </w:rPr>
      </w:pPr>
      <w:proofErr w:type="gramStart"/>
      <w:r w:rsidRPr="00C62727">
        <w:rPr>
          <w:sz w:val="22"/>
          <w:szCs w:val="22"/>
          <w:lang w:val="pt-BR"/>
        </w:rPr>
        <w:lastRenderedPageBreak/>
        <w:t>efetuar</w:t>
      </w:r>
      <w:proofErr w:type="gramEnd"/>
      <w:r w:rsidRPr="00C62727">
        <w:rPr>
          <w:sz w:val="22"/>
          <w:szCs w:val="22"/>
          <w:lang w:val="pt-BR"/>
        </w:rPr>
        <w:t xml:space="preserve"> o cálculo do valor a ser amortizado em relação ao principal e juros </w:t>
      </w:r>
      <w:r w:rsidR="00786365">
        <w:rPr>
          <w:sz w:val="22"/>
          <w:szCs w:val="22"/>
          <w:lang w:val="pt-BR"/>
        </w:rPr>
        <w:t>das Quotas</w:t>
      </w:r>
      <w:r w:rsidRPr="00C62727">
        <w:rPr>
          <w:sz w:val="22"/>
          <w:szCs w:val="22"/>
          <w:lang w:val="pt-BR"/>
        </w:rPr>
        <w:t xml:space="preserve"> do </w:t>
      </w:r>
      <w:r w:rsidR="00F734D3" w:rsidRPr="00F734D3">
        <w:rPr>
          <w:sz w:val="22"/>
          <w:szCs w:val="22"/>
          <w:lang w:val="pt-BR"/>
        </w:rPr>
        <w:t>Fundo</w:t>
      </w:r>
      <w:r w:rsidRPr="00C62727">
        <w:rPr>
          <w:sz w:val="22"/>
          <w:szCs w:val="22"/>
          <w:lang w:val="pt-BR"/>
        </w:rPr>
        <w:t xml:space="preserve">, conforme a classe da </w:t>
      </w:r>
      <w:r w:rsidR="00AD657E">
        <w:rPr>
          <w:sz w:val="22"/>
          <w:szCs w:val="22"/>
          <w:lang w:val="pt-BR"/>
        </w:rPr>
        <w:t>Qu</w:t>
      </w:r>
      <w:r w:rsidR="00AD657E" w:rsidRPr="005D0E32">
        <w:rPr>
          <w:sz w:val="22"/>
          <w:szCs w:val="22"/>
          <w:lang w:val="pt-BR"/>
        </w:rPr>
        <w:t>ota</w:t>
      </w:r>
      <w:r w:rsidRPr="00C62727">
        <w:rPr>
          <w:sz w:val="22"/>
          <w:szCs w:val="22"/>
          <w:lang w:val="pt-BR"/>
        </w:rPr>
        <w:t xml:space="preserve">, e prestar ao </w:t>
      </w:r>
      <w:r w:rsidR="00F734D3" w:rsidRPr="00F734D3">
        <w:rPr>
          <w:sz w:val="22"/>
          <w:szCs w:val="22"/>
          <w:lang w:val="pt-BR"/>
        </w:rPr>
        <w:t>Contratado</w:t>
      </w:r>
      <w:r w:rsidR="000B6464" w:rsidRPr="00C62727">
        <w:rPr>
          <w:sz w:val="22"/>
          <w:szCs w:val="22"/>
          <w:lang w:val="pt-BR"/>
        </w:rPr>
        <w:t xml:space="preserve"> </w:t>
      </w:r>
      <w:r w:rsidRPr="00C62727">
        <w:rPr>
          <w:sz w:val="22"/>
          <w:szCs w:val="22"/>
          <w:lang w:val="pt-BR"/>
        </w:rPr>
        <w:t>as informações relativas aos valores decorrentes desse cálculo, nas respectivas datas de pagamento das amortizações</w:t>
      </w:r>
      <w:r w:rsidR="00786365">
        <w:rPr>
          <w:sz w:val="22"/>
          <w:szCs w:val="22"/>
          <w:lang w:val="pt-BR"/>
        </w:rPr>
        <w:t>;</w:t>
      </w:r>
    </w:p>
    <w:p w14:paraId="19A21778" w14:textId="77777777" w:rsidR="00D01583" w:rsidRPr="00C62727" w:rsidRDefault="00D01583" w:rsidP="00C62727">
      <w:pPr>
        <w:pStyle w:val="Corpodetexto"/>
        <w:tabs>
          <w:tab w:val="left" w:pos="0"/>
          <w:tab w:val="left" w:pos="284"/>
        </w:tabs>
        <w:spacing w:after="0"/>
        <w:ind w:right="-81"/>
        <w:jc w:val="both"/>
        <w:rPr>
          <w:sz w:val="22"/>
          <w:szCs w:val="22"/>
          <w:lang w:val="pt-BR"/>
        </w:rPr>
      </w:pPr>
    </w:p>
    <w:p w14:paraId="7A6B1335" w14:textId="77777777" w:rsidR="00172B44" w:rsidRDefault="00D01583" w:rsidP="00C62727">
      <w:pPr>
        <w:pStyle w:val="Corpodetexto"/>
        <w:numPr>
          <w:ilvl w:val="0"/>
          <w:numId w:val="19"/>
        </w:numPr>
        <w:tabs>
          <w:tab w:val="clear" w:pos="14"/>
          <w:tab w:val="left" w:pos="0"/>
          <w:tab w:val="left" w:pos="426"/>
        </w:tabs>
        <w:spacing w:after="0"/>
        <w:ind w:left="0" w:right="-81" w:firstLine="0"/>
        <w:jc w:val="both"/>
        <w:rPr>
          <w:sz w:val="22"/>
          <w:szCs w:val="22"/>
          <w:lang w:val="pt-BR"/>
        </w:rPr>
      </w:pPr>
      <w:proofErr w:type="gramStart"/>
      <w:r w:rsidRPr="00C62727">
        <w:rPr>
          <w:sz w:val="22"/>
          <w:szCs w:val="22"/>
          <w:lang w:val="pt-BR"/>
        </w:rPr>
        <w:t>manter</w:t>
      </w:r>
      <w:proofErr w:type="gramEnd"/>
      <w:r w:rsidRPr="00C62727">
        <w:rPr>
          <w:sz w:val="22"/>
          <w:szCs w:val="22"/>
          <w:lang w:val="pt-BR"/>
        </w:rPr>
        <w:t xml:space="preserve"> as </w:t>
      </w:r>
      <w:r w:rsidR="00AA154D" w:rsidRPr="00C62727">
        <w:rPr>
          <w:sz w:val="22"/>
          <w:szCs w:val="22"/>
          <w:lang w:val="pt-BR"/>
        </w:rPr>
        <w:t>contas correntes</w:t>
      </w:r>
      <w:r w:rsidRPr="00C62727">
        <w:rPr>
          <w:sz w:val="22"/>
          <w:szCs w:val="22"/>
          <w:lang w:val="pt-BR"/>
        </w:rPr>
        <w:t xml:space="preserve"> do F</w:t>
      </w:r>
      <w:r w:rsidR="00F734D3" w:rsidRPr="00F734D3">
        <w:rPr>
          <w:sz w:val="22"/>
          <w:szCs w:val="22"/>
          <w:lang w:val="pt-BR"/>
        </w:rPr>
        <w:t>undo</w:t>
      </w:r>
      <w:r w:rsidRPr="00C62727">
        <w:rPr>
          <w:sz w:val="22"/>
          <w:szCs w:val="22"/>
          <w:lang w:val="pt-BR"/>
        </w:rPr>
        <w:t xml:space="preserve"> com saldo disponível suficiente</w:t>
      </w:r>
      <w:r w:rsidR="00383D92" w:rsidRPr="00C62727">
        <w:rPr>
          <w:sz w:val="22"/>
          <w:szCs w:val="22"/>
          <w:lang w:val="pt-BR"/>
        </w:rPr>
        <w:t>,</w:t>
      </w:r>
      <w:r w:rsidR="0087051D" w:rsidRPr="00C62727">
        <w:rPr>
          <w:sz w:val="22"/>
          <w:szCs w:val="22"/>
          <w:lang w:val="pt-BR"/>
        </w:rPr>
        <w:t xml:space="preserve"> </w:t>
      </w:r>
      <w:r w:rsidR="00383D92" w:rsidRPr="00C62727">
        <w:rPr>
          <w:sz w:val="22"/>
          <w:szCs w:val="22"/>
          <w:lang w:val="pt-BR"/>
        </w:rPr>
        <w:t>com antecedência mínima de 1 (um) dia útil,</w:t>
      </w:r>
      <w:r w:rsidRPr="00C62727">
        <w:rPr>
          <w:sz w:val="22"/>
          <w:szCs w:val="22"/>
          <w:lang w:val="pt-BR"/>
        </w:rPr>
        <w:t xml:space="preserve"> para o </w:t>
      </w:r>
      <w:r w:rsidR="000B6464" w:rsidRPr="00C62727">
        <w:rPr>
          <w:sz w:val="22"/>
          <w:szCs w:val="22"/>
          <w:lang w:val="pt-BR"/>
        </w:rPr>
        <w:t>C</w:t>
      </w:r>
      <w:r w:rsidR="00F734D3" w:rsidRPr="00F734D3">
        <w:rPr>
          <w:sz w:val="22"/>
          <w:szCs w:val="22"/>
          <w:lang w:val="pt-BR"/>
        </w:rPr>
        <w:t>ontratado</w:t>
      </w:r>
      <w:r w:rsidR="000B6464" w:rsidRPr="00C62727">
        <w:rPr>
          <w:sz w:val="22"/>
          <w:szCs w:val="22"/>
          <w:lang w:val="pt-BR"/>
        </w:rPr>
        <w:t xml:space="preserve"> </w:t>
      </w:r>
      <w:r w:rsidRPr="00C62727">
        <w:rPr>
          <w:sz w:val="22"/>
          <w:szCs w:val="22"/>
          <w:lang w:val="pt-BR"/>
        </w:rPr>
        <w:t>realiz</w:t>
      </w:r>
      <w:r w:rsidR="00383D92" w:rsidRPr="00C62727">
        <w:rPr>
          <w:sz w:val="22"/>
          <w:szCs w:val="22"/>
          <w:lang w:val="pt-BR"/>
        </w:rPr>
        <w:t>ar</w:t>
      </w:r>
      <w:r w:rsidRPr="00C62727">
        <w:rPr>
          <w:sz w:val="22"/>
          <w:szCs w:val="22"/>
          <w:lang w:val="pt-BR"/>
        </w:rPr>
        <w:t>, em nome do F</w:t>
      </w:r>
      <w:r w:rsidR="00F734D3" w:rsidRPr="00F734D3">
        <w:rPr>
          <w:sz w:val="22"/>
          <w:szCs w:val="22"/>
          <w:lang w:val="pt-BR"/>
        </w:rPr>
        <w:t>undo</w:t>
      </w:r>
      <w:r w:rsidRPr="00C62727">
        <w:rPr>
          <w:sz w:val="22"/>
          <w:szCs w:val="22"/>
          <w:lang w:val="pt-BR"/>
        </w:rPr>
        <w:t>, os pagamentos determinados pelo A</w:t>
      </w:r>
      <w:r w:rsidR="00F734D3" w:rsidRPr="00F734D3">
        <w:rPr>
          <w:sz w:val="22"/>
          <w:szCs w:val="22"/>
          <w:lang w:val="pt-BR"/>
        </w:rPr>
        <w:t>dministrador</w:t>
      </w:r>
      <w:r w:rsidR="00383D92" w:rsidRPr="00C62727">
        <w:rPr>
          <w:sz w:val="22"/>
          <w:szCs w:val="22"/>
          <w:lang w:val="pt-BR"/>
        </w:rPr>
        <w:t>,</w:t>
      </w:r>
      <w:r w:rsidR="0087051D" w:rsidRPr="00C62727">
        <w:rPr>
          <w:sz w:val="22"/>
          <w:szCs w:val="22"/>
          <w:lang w:val="pt-BR"/>
        </w:rPr>
        <w:t xml:space="preserve"> </w:t>
      </w:r>
      <w:r w:rsidRPr="00C62727">
        <w:rPr>
          <w:sz w:val="22"/>
          <w:szCs w:val="22"/>
          <w:lang w:val="pt-BR"/>
        </w:rPr>
        <w:t xml:space="preserve">sob pena de não ocorrem, isentando-se o </w:t>
      </w:r>
      <w:r w:rsidR="000B6464" w:rsidRPr="00C62727">
        <w:rPr>
          <w:sz w:val="22"/>
          <w:szCs w:val="22"/>
          <w:lang w:val="pt-BR"/>
        </w:rPr>
        <w:t>C</w:t>
      </w:r>
      <w:r w:rsidR="00F734D3" w:rsidRPr="00F734D3">
        <w:rPr>
          <w:sz w:val="22"/>
          <w:szCs w:val="22"/>
          <w:lang w:val="pt-BR"/>
        </w:rPr>
        <w:t>ontratado</w:t>
      </w:r>
      <w:r w:rsidR="000B6464" w:rsidRPr="00C62727">
        <w:rPr>
          <w:sz w:val="22"/>
          <w:szCs w:val="22"/>
          <w:lang w:val="pt-BR"/>
        </w:rPr>
        <w:t xml:space="preserve"> </w:t>
      </w:r>
      <w:r w:rsidRPr="00C62727">
        <w:rPr>
          <w:sz w:val="22"/>
          <w:szCs w:val="22"/>
          <w:lang w:val="pt-BR"/>
        </w:rPr>
        <w:t>de qualquer responsabilidade nessa hipótese;</w:t>
      </w:r>
    </w:p>
    <w:p w14:paraId="78CCD66E" w14:textId="77777777" w:rsidR="00172B44" w:rsidRDefault="00172B44" w:rsidP="00C62727">
      <w:pPr>
        <w:pStyle w:val="PargrafodaLista"/>
        <w:rPr>
          <w:sz w:val="22"/>
          <w:szCs w:val="22"/>
          <w:lang w:val="pt-BR"/>
        </w:rPr>
      </w:pPr>
    </w:p>
    <w:p w14:paraId="654B35AA" w14:textId="77777777" w:rsidR="00D01583" w:rsidRPr="00C62727" w:rsidRDefault="00172B44" w:rsidP="00C62727">
      <w:pPr>
        <w:pStyle w:val="Corpodetexto"/>
        <w:numPr>
          <w:ilvl w:val="0"/>
          <w:numId w:val="19"/>
        </w:numPr>
        <w:tabs>
          <w:tab w:val="clear" w:pos="14"/>
          <w:tab w:val="left" w:pos="0"/>
          <w:tab w:val="left" w:pos="426"/>
        </w:tabs>
        <w:spacing w:after="0"/>
        <w:ind w:left="0" w:right="-81" w:firstLine="0"/>
        <w:jc w:val="both"/>
        <w:rPr>
          <w:sz w:val="22"/>
          <w:szCs w:val="22"/>
          <w:lang w:val="pt-BR"/>
        </w:rPr>
      </w:pPr>
      <w:proofErr w:type="gramStart"/>
      <w:r w:rsidRPr="0029529A">
        <w:rPr>
          <w:sz w:val="22"/>
          <w:szCs w:val="22"/>
          <w:lang w:val="pt-BR"/>
        </w:rPr>
        <w:t>atuar</w:t>
      </w:r>
      <w:proofErr w:type="gramEnd"/>
      <w:r w:rsidRPr="0029529A">
        <w:rPr>
          <w:sz w:val="22"/>
          <w:szCs w:val="22"/>
          <w:lang w:val="pt-BR"/>
        </w:rPr>
        <w:t xml:space="preserve"> de forma a verificar a origem e natureza dos recursos dos seus clientes e investidores do F</w:t>
      </w:r>
      <w:r w:rsidRPr="00F734D3">
        <w:rPr>
          <w:sz w:val="22"/>
          <w:szCs w:val="22"/>
          <w:lang w:val="pt-BR"/>
        </w:rPr>
        <w:t>undo</w:t>
      </w:r>
      <w:r w:rsidRPr="0029529A">
        <w:rPr>
          <w:sz w:val="22"/>
          <w:szCs w:val="22"/>
          <w:lang w:val="pt-BR"/>
        </w:rPr>
        <w:t xml:space="preserve">, observando-se a legislação relativa à prevenção dos crimes e práticas ilícitas de lavagem de dinheiro, incluindo a  verificação de todos os clientes e investidores dos </w:t>
      </w:r>
      <w:r w:rsidR="00A85104" w:rsidRPr="0029529A">
        <w:rPr>
          <w:sz w:val="22"/>
          <w:szCs w:val="22"/>
          <w:lang w:val="pt-BR"/>
        </w:rPr>
        <w:t>Fundos</w:t>
      </w:r>
      <w:r w:rsidRPr="0029529A">
        <w:rPr>
          <w:sz w:val="22"/>
          <w:szCs w:val="22"/>
          <w:lang w:val="pt-BR"/>
        </w:rPr>
        <w:t xml:space="preserve">, com as listas da US OFAC, UN </w:t>
      </w:r>
      <w:proofErr w:type="spellStart"/>
      <w:r w:rsidRPr="0029529A">
        <w:rPr>
          <w:sz w:val="22"/>
          <w:szCs w:val="22"/>
          <w:lang w:val="pt-BR"/>
        </w:rPr>
        <w:t>Sanctions</w:t>
      </w:r>
      <w:proofErr w:type="spellEnd"/>
      <w:r w:rsidRPr="0029529A">
        <w:rPr>
          <w:sz w:val="22"/>
          <w:szCs w:val="22"/>
          <w:lang w:val="pt-BR"/>
        </w:rPr>
        <w:t xml:space="preserve"> e EU </w:t>
      </w:r>
      <w:proofErr w:type="spellStart"/>
      <w:r w:rsidRPr="0029529A">
        <w:rPr>
          <w:sz w:val="22"/>
          <w:szCs w:val="22"/>
          <w:lang w:val="pt-BR"/>
        </w:rPr>
        <w:t>Sanctions</w:t>
      </w:r>
      <w:proofErr w:type="spellEnd"/>
      <w:r w:rsidRPr="0029529A">
        <w:rPr>
          <w:sz w:val="22"/>
          <w:szCs w:val="22"/>
          <w:lang w:val="pt-BR"/>
        </w:rPr>
        <w:t xml:space="preserve">. O </w:t>
      </w:r>
      <w:r w:rsidR="00A85104" w:rsidRPr="0029529A">
        <w:rPr>
          <w:sz w:val="22"/>
          <w:szCs w:val="22"/>
          <w:lang w:val="pt-BR"/>
        </w:rPr>
        <w:t>Contratado</w:t>
      </w:r>
      <w:r w:rsidRPr="0029529A">
        <w:rPr>
          <w:sz w:val="22"/>
          <w:szCs w:val="22"/>
          <w:lang w:val="pt-BR"/>
        </w:rPr>
        <w:t xml:space="preserve"> não será responsável pela origem ou natureza dos recursos dos clientes e/ou investidores do </w:t>
      </w:r>
      <w:r w:rsidR="00A85104" w:rsidRPr="0029529A">
        <w:rPr>
          <w:sz w:val="22"/>
          <w:szCs w:val="22"/>
          <w:lang w:val="pt-BR"/>
        </w:rPr>
        <w:t>Fundo</w:t>
      </w:r>
      <w:r w:rsidRPr="0029529A">
        <w:rPr>
          <w:sz w:val="22"/>
          <w:szCs w:val="22"/>
          <w:lang w:val="pt-BR"/>
        </w:rPr>
        <w:t>, podendo ser ressarcido dos prejuízos, inclusive perdas e danos, daí decorrentes; e</w:t>
      </w:r>
    </w:p>
    <w:p w14:paraId="1156B6C4" w14:textId="77777777" w:rsidR="00D01583" w:rsidRPr="00C62727" w:rsidRDefault="00D01583" w:rsidP="00C62727">
      <w:pPr>
        <w:pStyle w:val="Corpodetexto"/>
        <w:tabs>
          <w:tab w:val="left" w:pos="426"/>
        </w:tabs>
        <w:spacing w:after="0"/>
        <w:ind w:right="-81"/>
        <w:jc w:val="both"/>
        <w:rPr>
          <w:sz w:val="22"/>
          <w:szCs w:val="22"/>
          <w:lang w:val="pt-BR"/>
        </w:rPr>
      </w:pPr>
    </w:p>
    <w:p w14:paraId="46AE4848" w14:textId="77777777" w:rsidR="00D01583" w:rsidRPr="00C62727" w:rsidRDefault="00D01583" w:rsidP="00C62727">
      <w:pPr>
        <w:pStyle w:val="Corpodetexto"/>
        <w:numPr>
          <w:ilvl w:val="0"/>
          <w:numId w:val="19"/>
        </w:numPr>
        <w:tabs>
          <w:tab w:val="clear" w:pos="14"/>
          <w:tab w:val="left" w:pos="0"/>
          <w:tab w:val="num" w:pos="426"/>
        </w:tabs>
        <w:spacing w:after="0"/>
        <w:ind w:left="0" w:right="-81" w:firstLine="0"/>
        <w:jc w:val="both"/>
        <w:rPr>
          <w:sz w:val="22"/>
          <w:szCs w:val="22"/>
          <w:lang w:val="pt-BR"/>
        </w:rPr>
      </w:pPr>
      <w:proofErr w:type="gramStart"/>
      <w:r w:rsidRPr="00C62727">
        <w:rPr>
          <w:sz w:val="22"/>
          <w:szCs w:val="22"/>
          <w:lang w:val="pt-BR"/>
        </w:rPr>
        <w:t>assumir</w:t>
      </w:r>
      <w:proofErr w:type="gramEnd"/>
      <w:r w:rsidRPr="00C62727">
        <w:rPr>
          <w:sz w:val="22"/>
          <w:szCs w:val="22"/>
          <w:lang w:val="pt-BR"/>
        </w:rPr>
        <w:t xml:space="preserve"> integral responsabilidade pela obtenção, regularidade, atualização e guarda da documentação cadastral dos seus clientes, conforme legislação vigente. </w:t>
      </w:r>
    </w:p>
    <w:p w14:paraId="2717CC26" w14:textId="77777777" w:rsidR="00D01583" w:rsidRPr="00C62727" w:rsidRDefault="00D01583" w:rsidP="00C62727">
      <w:pPr>
        <w:tabs>
          <w:tab w:val="left" w:pos="0"/>
          <w:tab w:val="left" w:pos="284"/>
        </w:tabs>
        <w:ind w:right="-81"/>
        <w:jc w:val="both"/>
        <w:rPr>
          <w:b/>
          <w:sz w:val="22"/>
          <w:szCs w:val="22"/>
          <w:lang w:val="pt-BR"/>
        </w:rPr>
      </w:pPr>
    </w:p>
    <w:p w14:paraId="56FF870D" w14:textId="77777777" w:rsidR="00D01583" w:rsidRPr="00C62727" w:rsidRDefault="00701BD6" w:rsidP="00C62727">
      <w:pPr>
        <w:tabs>
          <w:tab w:val="left" w:pos="0"/>
        </w:tabs>
        <w:ind w:right="-81"/>
        <w:jc w:val="both"/>
        <w:rPr>
          <w:sz w:val="22"/>
          <w:szCs w:val="22"/>
          <w:lang w:val="pt-BR"/>
        </w:rPr>
      </w:pPr>
      <w:r w:rsidRPr="00C62727">
        <w:rPr>
          <w:sz w:val="22"/>
          <w:szCs w:val="22"/>
          <w:lang w:val="pt-BR"/>
        </w:rPr>
        <w:t>3</w:t>
      </w:r>
      <w:r w:rsidR="000B6464" w:rsidRPr="00C62727">
        <w:rPr>
          <w:sz w:val="22"/>
          <w:szCs w:val="22"/>
          <w:lang w:val="pt-BR"/>
        </w:rPr>
        <w:t xml:space="preserve">.2 </w:t>
      </w:r>
      <w:r w:rsidR="00383D92" w:rsidRPr="00C62727">
        <w:rPr>
          <w:sz w:val="22"/>
          <w:szCs w:val="22"/>
          <w:lang w:val="pt-BR"/>
        </w:rPr>
        <w:tab/>
      </w:r>
      <w:r w:rsidR="00D01583" w:rsidRPr="00C62727">
        <w:rPr>
          <w:sz w:val="22"/>
          <w:szCs w:val="22"/>
          <w:lang w:val="pt-BR"/>
        </w:rPr>
        <w:t>O A</w:t>
      </w:r>
      <w:r w:rsidR="00F734D3" w:rsidRPr="00F734D3">
        <w:rPr>
          <w:sz w:val="22"/>
          <w:szCs w:val="22"/>
          <w:lang w:val="pt-BR"/>
        </w:rPr>
        <w:t>dministrador</w:t>
      </w:r>
      <w:r w:rsidR="00D01583" w:rsidRPr="00C62727">
        <w:rPr>
          <w:sz w:val="22"/>
          <w:szCs w:val="22"/>
          <w:lang w:val="pt-BR"/>
        </w:rPr>
        <w:t xml:space="preserve"> deverá, eventualmente, para que os </w:t>
      </w:r>
      <w:r w:rsidR="000B6464" w:rsidRPr="00C62727">
        <w:rPr>
          <w:sz w:val="22"/>
          <w:szCs w:val="22"/>
          <w:lang w:val="pt-BR"/>
        </w:rPr>
        <w:t xml:space="preserve">serviços ora contratados </w:t>
      </w:r>
      <w:r w:rsidR="00D01583" w:rsidRPr="00C62727">
        <w:rPr>
          <w:sz w:val="22"/>
          <w:szCs w:val="22"/>
          <w:lang w:val="pt-BR"/>
        </w:rPr>
        <w:t xml:space="preserve">sejam prestados, fornecer documentos e informações complementares a este contrato ou atuar perante os detentores de tais documentos e informações para que o </w:t>
      </w:r>
      <w:r w:rsidR="000B6464" w:rsidRPr="00C62727">
        <w:rPr>
          <w:sz w:val="22"/>
          <w:szCs w:val="22"/>
          <w:lang w:val="pt-BR"/>
        </w:rPr>
        <w:t>C</w:t>
      </w:r>
      <w:r w:rsidR="00F734D3" w:rsidRPr="00F734D3">
        <w:rPr>
          <w:sz w:val="22"/>
          <w:szCs w:val="22"/>
          <w:lang w:val="pt-BR"/>
        </w:rPr>
        <w:t>ontratado</w:t>
      </w:r>
      <w:r w:rsidR="000B6464" w:rsidRPr="00C62727">
        <w:rPr>
          <w:sz w:val="22"/>
          <w:szCs w:val="22"/>
          <w:lang w:val="pt-BR"/>
        </w:rPr>
        <w:t xml:space="preserve"> </w:t>
      </w:r>
      <w:r w:rsidR="00D01583" w:rsidRPr="00C62727">
        <w:rPr>
          <w:sz w:val="22"/>
          <w:szCs w:val="22"/>
          <w:lang w:val="pt-BR"/>
        </w:rPr>
        <w:t>os receba</w:t>
      </w:r>
      <w:r w:rsidR="000B6464" w:rsidRPr="00C62727">
        <w:rPr>
          <w:sz w:val="22"/>
          <w:szCs w:val="22"/>
          <w:lang w:val="pt-BR"/>
        </w:rPr>
        <w:t xml:space="preserve"> tempestivamente</w:t>
      </w:r>
      <w:r w:rsidR="00D01583" w:rsidRPr="00C62727">
        <w:rPr>
          <w:sz w:val="22"/>
          <w:szCs w:val="22"/>
          <w:lang w:val="pt-BR"/>
        </w:rPr>
        <w:t>.</w:t>
      </w:r>
    </w:p>
    <w:p w14:paraId="23ECCEDF" w14:textId="77777777" w:rsidR="00D01583" w:rsidRPr="00C62727" w:rsidRDefault="00D01583" w:rsidP="00C62727">
      <w:pPr>
        <w:tabs>
          <w:tab w:val="left" w:pos="0"/>
        </w:tabs>
        <w:ind w:right="-81"/>
        <w:jc w:val="both"/>
        <w:rPr>
          <w:sz w:val="22"/>
          <w:szCs w:val="22"/>
          <w:lang w:val="pt-BR"/>
        </w:rPr>
      </w:pPr>
    </w:p>
    <w:p w14:paraId="4EC90FFC" w14:textId="77777777" w:rsidR="00D01583" w:rsidRPr="00C62727" w:rsidRDefault="00D01583" w:rsidP="00C62727">
      <w:pPr>
        <w:pStyle w:val="PargrafodaLista"/>
        <w:numPr>
          <w:ilvl w:val="1"/>
          <w:numId w:val="20"/>
        </w:numPr>
        <w:tabs>
          <w:tab w:val="left" w:pos="0"/>
        </w:tabs>
        <w:ind w:left="0" w:right="-81" w:firstLine="0"/>
        <w:jc w:val="both"/>
        <w:rPr>
          <w:sz w:val="22"/>
          <w:szCs w:val="22"/>
          <w:lang w:val="pt-BR"/>
        </w:rPr>
      </w:pPr>
      <w:r w:rsidRPr="00C62727">
        <w:rPr>
          <w:sz w:val="22"/>
          <w:szCs w:val="22"/>
          <w:lang w:val="pt-BR"/>
        </w:rPr>
        <w:t>O A</w:t>
      </w:r>
      <w:r w:rsidR="007B490D" w:rsidRPr="007B490D">
        <w:rPr>
          <w:sz w:val="22"/>
          <w:szCs w:val="22"/>
          <w:lang w:val="pt-BR"/>
        </w:rPr>
        <w:t>dministrador</w:t>
      </w:r>
      <w:r w:rsidRPr="00C62727">
        <w:rPr>
          <w:sz w:val="22"/>
          <w:szCs w:val="22"/>
          <w:lang w:val="pt-BR"/>
        </w:rPr>
        <w:t xml:space="preserve"> adotará, </w:t>
      </w:r>
      <w:r w:rsidR="00AA154D" w:rsidRPr="00C62727">
        <w:rPr>
          <w:sz w:val="22"/>
          <w:szCs w:val="22"/>
          <w:lang w:val="pt-BR"/>
        </w:rPr>
        <w:t>às</w:t>
      </w:r>
      <w:r w:rsidRPr="00C62727">
        <w:rPr>
          <w:sz w:val="22"/>
          <w:szCs w:val="22"/>
          <w:lang w:val="pt-BR"/>
        </w:rPr>
        <w:t xml:space="preserve"> expensas e em nome do F</w:t>
      </w:r>
      <w:r w:rsidR="007B490D" w:rsidRPr="007B490D">
        <w:rPr>
          <w:sz w:val="22"/>
          <w:szCs w:val="22"/>
          <w:lang w:val="pt-BR"/>
        </w:rPr>
        <w:t>undo</w:t>
      </w:r>
      <w:r w:rsidRPr="00C62727">
        <w:rPr>
          <w:sz w:val="22"/>
          <w:szCs w:val="22"/>
          <w:lang w:val="pt-BR"/>
        </w:rPr>
        <w:t xml:space="preserve">, as medidas judiciais e extrajudiciais necessárias à proteção dos </w:t>
      </w:r>
      <w:r w:rsidR="007B490D" w:rsidRPr="007B490D">
        <w:rPr>
          <w:sz w:val="22"/>
          <w:szCs w:val="22"/>
          <w:lang w:val="pt-BR"/>
        </w:rPr>
        <w:t>ativos</w:t>
      </w:r>
      <w:r w:rsidRPr="00C62727">
        <w:rPr>
          <w:sz w:val="22"/>
          <w:szCs w:val="22"/>
          <w:lang w:val="pt-BR"/>
        </w:rPr>
        <w:t xml:space="preserve"> e dos recursos financeiros do </w:t>
      </w:r>
      <w:r w:rsidR="007B490D" w:rsidRPr="007B490D">
        <w:rPr>
          <w:sz w:val="22"/>
          <w:szCs w:val="22"/>
          <w:lang w:val="pt-BR"/>
        </w:rPr>
        <w:t xml:space="preserve">Fundo </w:t>
      </w:r>
      <w:r w:rsidRPr="00C62727">
        <w:rPr>
          <w:sz w:val="22"/>
          <w:szCs w:val="22"/>
          <w:lang w:val="pt-BR"/>
        </w:rPr>
        <w:t>que venham a ser objeto de litígio ou reivindicação por terceiros.</w:t>
      </w:r>
    </w:p>
    <w:p w14:paraId="1277219F" w14:textId="77777777" w:rsidR="00D01583" w:rsidRPr="00C62727" w:rsidRDefault="00D01583" w:rsidP="00C62727">
      <w:pPr>
        <w:pStyle w:val="Ttulo2"/>
        <w:tabs>
          <w:tab w:val="left" w:pos="0"/>
        </w:tabs>
        <w:spacing w:before="0"/>
        <w:ind w:right="-81"/>
        <w:jc w:val="both"/>
        <w:rPr>
          <w:rFonts w:ascii="Times New Roman" w:hAnsi="Times New Roman" w:cs="Times New Roman"/>
          <w:sz w:val="22"/>
          <w:szCs w:val="22"/>
          <w:lang w:val="pt-BR"/>
        </w:rPr>
      </w:pPr>
    </w:p>
    <w:p w14:paraId="7F5199E3" w14:textId="77777777" w:rsidR="00024CD3" w:rsidRPr="00C62727" w:rsidRDefault="00AA154D" w:rsidP="00C62727">
      <w:pPr>
        <w:tabs>
          <w:tab w:val="left" w:pos="0"/>
        </w:tabs>
        <w:jc w:val="both"/>
        <w:rPr>
          <w:b/>
          <w:bCs/>
          <w:sz w:val="22"/>
          <w:szCs w:val="22"/>
          <w:lang w:val="pt-BR"/>
        </w:rPr>
      </w:pPr>
      <w:r w:rsidRPr="00C62727">
        <w:rPr>
          <w:b/>
          <w:bCs/>
          <w:sz w:val="22"/>
          <w:szCs w:val="22"/>
          <w:lang w:val="pt-BR"/>
        </w:rPr>
        <w:t>IV</w:t>
      </w:r>
      <w:r w:rsidR="00024CD3" w:rsidRPr="00C62727">
        <w:rPr>
          <w:b/>
          <w:bCs/>
          <w:sz w:val="22"/>
          <w:szCs w:val="22"/>
          <w:lang w:val="pt-BR"/>
        </w:rPr>
        <w:t>.</w:t>
      </w:r>
      <w:r w:rsidR="006810B2">
        <w:rPr>
          <w:b/>
          <w:bCs/>
          <w:sz w:val="22"/>
          <w:szCs w:val="22"/>
          <w:lang w:val="pt-BR"/>
        </w:rPr>
        <w:tab/>
      </w:r>
      <w:r w:rsidR="00024CD3" w:rsidRPr="00C62727">
        <w:rPr>
          <w:b/>
          <w:bCs/>
          <w:sz w:val="22"/>
          <w:szCs w:val="22"/>
          <w:lang w:val="pt-BR"/>
        </w:rPr>
        <w:t>DA REMUNERAÇÃO</w:t>
      </w:r>
    </w:p>
    <w:p w14:paraId="7889A474" w14:textId="77777777" w:rsidR="00024CD3" w:rsidRPr="00C62727" w:rsidRDefault="00024CD3" w:rsidP="00C62727">
      <w:pPr>
        <w:tabs>
          <w:tab w:val="left" w:pos="0"/>
        </w:tabs>
        <w:jc w:val="both"/>
        <w:rPr>
          <w:sz w:val="22"/>
          <w:szCs w:val="22"/>
          <w:lang w:val="pt-BR"/>
        </w:rPr>
      </w:pPr>
    </w:p>
    <w:p w14:paraId="5376F43E" w14:textId="77777777" w:rsidR="00024CD3" w:rsidRPr="00C62727" w:rsidRDefault="00024CD3" w:rsidP="00C62727">
      <w:pPr>
        <w:pStyle w:val="PargrafodaLista"/>
        <w:numPr>
          <w:ilvl w:val="1"/>
          <w:numId w:val="26"/>
        </w:numPr>
        <w:tabs>
          <w:tab w:val="left" w:pos="0"/>
        </w:tabs>
        <w:ind w:left="0" w:firstLine="0"/>
        <w:jc w:val="both"/>
        <w:rPr>
          <w:sz w:val="22"/>
          <w:szCs w:val="22"/>
          <w:lang w:val="pt-BR"/>
        </w:rPr>
      </w:pPr>
      <w:r w:rsidRPr="00C62727">
        <w:rPr>
          <w:sz w:val="22"/>
          <w:szCs w:val="22"/>
          <w:lang w:val="pt-BR"/>
        </w:rPr>
        <w:t>Pela prestação dos serviços ora contratados, o F</w:t>
      </w:r>
      <w:r w:rsidR="007B490D" w:rsidRPr="007B490D">
        <w:rPr>
          <w:sz w:val="22"/>
          <w:szCs w:val="22"/>
          <w:lang w:val="pt-BR"/>
        </w:rPr>
        <w:t>undo</w:t>
      </w:r>
      <w:r w:rsidRPr="00C62727">
        <w:rPr>
          <w:sz w:val="22"/>
          <w:szCs w:val="22"/>
          <w:lang w:val="pt-BR"/>
        </w:rPr>
        <w:t xml:space="preserve"> pagará ao C</w:t>
      </w:r>
      <w:r w:rsidR="007B490D" w:rsidRPr="007B490D">
        <w:rPr>
          <w:sz w:val="22"/>
          <w:szCs w:val="22"/>
          <w:lang w:val="pt-BR"/>
        </w:rPr>
        <w:t>ontratado</w:t>
      </w:r>
      <w:r w:rsidRPr="00C62727">
        <w:rPr>
          <w:sz w:val="22"/>
          <w:szCs w:val="22"/>
          <w:lang w:val="pt-BR"/>
        </w:rPr>
        <w:t xml:space="preserve"> a taxa definida no Anexo I deste Contrato, nas condições ali descritas.</w:t>
      </w:r>
    </w:p>
    <w:p w14:paraId="1584E357" w14:textId="77777777" w:rsidR="00024CD3" w:rsidRPr="00C62727" w:rsidRDefault="00024CD3" w:rsidP="00C62727">
      <w:pPr>
        <w:tabs>
          <w:tab w:val="left" w:pos="0"/>
        </w:tabs>
        <w:jc w:val="both"/>
        <w:rPr>
          <w:sz w:val="22"/>
          <w:szCs w:val="22"/>
          <w:lang w:val="pt-BR"/>
        </w:rPr>
      </w:pPr>
    </w:p>
    <w:p w14:paraId="26123AE7" w14:textId="741EAA35" w:rsidR="00024CD3" w:rsidRPr="00C62727" w:rsidRDefault="00024CD3" w:rsidP="00C62727">
      <w:pPr>
        <w:pStyle w:val="PargrafodaLista"/>
        <w:numPr>
          <w:ilvl w:val="1"/>
          <w:numId w:val="26"/>
        </w:numPr>
        <w:tabs>
          <w:tab w:val="left" w:pos="0"/>
        </w:tabs>
        <w:ind w:left="0" w:firstLine="0"/>
        <w:jc w:val="both"/>
        <w:rPr>
          <w:sz w:val="22"/>
          <w:szCs w:val="22"/>
          <w:lang w:val="pt-BR"/>
        </w:rPr>
      </w:pPr>
      <w:r w:rsidRPr="00C62727">
        <w:rPr>
          <w:sz w:val="22"/>
          <w:szCs w:val="22"/>
          <w:lang w:val="pt-BR"/>
        </w:rPr>
        <w:t>O não pagamento dos valores referentes à remuneração prevista no Anexo I deste contrato nas condições ali estabelecidas, sujeitará o F</w:t>
      </w:r>
      <w:r w:rsidR="003E0D4A" w:rsidRPr="003E0D4A">
        <w:rPr>
          <w:sz w:val="22"/>
          <w:szCs w:val="22"/>
          <w:lang w:val="pt-BR"/>
        </w:rPr>
        <w:t>undo</w:t>
      </w:r>
      <w:r w:rsidRPr="00C62727">
        <w:rPr>
          <w:sz w:val="22"/>
          <w:szCs w:val="22"/>
          <w:lang w:val="pt-BR"/>
        </w:rPr>
        <w:t xml:space="preserve"> ao pagamento do valor devido, acrescido cumulativamente do seguinte: (i) </w:t>
      </w:r>
      <w:r w:rsidR="00786365">
        <w:rPr>
          <w:sz w:val="22"/>
          <w:szCs w:val="22"/>
          <w:lang w:val="pt-BR"/>
        </w:rPr>
        <w:t>j</w:t>
      </w:r>
      <w:r w:rsidRPr="00C62727">
        <w:rPr>
          <w:sz w:val="22"/>
          <w:szCs w:val="22"/>
          <w:lang w:val="pt-BR"/>
        </w:rPr>
        <w:t>uros de mora sobre os valores vencidos, por dia de atraso, calculados à taxa de 12% (doze por cento) ao ano; (</w:t>
      </w:r>
      <w:proofErr w:type="spellStart"/>
      <w:r w:rsidRPr="00C62727">
        <w:rPr>
          <w:sz w:val="22"/>
          <w:szCs w:val="22"/>
          <w:lang w:val="pt-BR"/>
        </w:rPr>
        <w:t>ii</w:t>
      </w:r>
      <w:proofErr w:type="spellEnd"/>
      <w:r w:rsidRPr="00C62727">
        <w:rPr>
          <w:sz w:val="22"/>
          <w:szCs w:val="22"/>
          <w:lang w:val="pt-BR"/>
        </w:rPr>
        <w:t xml:space="preserve">) multa contratual de 2% (dois por cento) do valor devido, independentemente de qualquer aviso ou notificação judicial ou extrajudicial. </w:t>
      </w:r>
    </w:p>
    <w:p w14:paraId="246A6F89" w14:textId="77777777" w:rsidR="00024CD3" w:rsidRPr="00C62727" w:rsidRDefault="00024CD3" w:rsidP="00AD657E">
      <w:pPr>
        <w:pStyle w:val="PargrafodaLista"/>
        <w:tabs>
          <w:tab w:val="left" w:pos="0"/>
        </w:tabs>
        <w:ind w:left="0"/>
        <w:jc w:val="both"/>
        <w:rPr>
          <w:sz w:val="22"/>
          <w:szCs w:val="22"/>
          <w:lang w:val="pt-BR"/>
        </w:rPr>
      </w:pPr>
    </w:p>
    <w:p w14:paraId="2245966A" w14:textId="77777777" w:rsidR="00024CD3" w:rsidRPr="00C62727" w:rsidRDefault="00024CD3" w:rsidP="00C62727">
      <w:pPr>
        <w:pStyle w:val="PargrafodaLista"/>
        <w:numPr>
          <w:ilvl w:val="1"/>
          <w:numId w:val="26"/>
        </w:numPr>
        <w:tabs>
          <w:tab w:val="left" w:pos="0"/>
        </w:tabs>
        <w:ind w:left="0" w:firstLine="0"/>
        <w:jc w:val="both"/>
        <w:rPr>
          <w:sz w:val="22"/>
          <w:szCs w:val="22"/>
          <w:lang w:val="pt-BR"/>
        </w:rPr>
      </w:pPr>
      <w:r w:rsidRPr="00C62727">
        <w:rPr>
          <w:sz w:val="22"/>
          <w:szCs w:val="22"/>
          <w:lang w:val="pt-BR"/>
        </w:rPr>
        <w:t xml:space="preserve"> Na hipótese de extinção deste Contrato, a remuneração aqui prevista deverá ser apurada proporcionalmente até a data do efetivo encerramento da prestação deste serviço.</w:t>
      </w:r>
    </w:p>
    <w:p w14:paraId="62A82A76" w14:textId="77777777" w:rsidR="00024CD3" w:rsidRPr="00C62727" w:rsidRDefault="00024CD3" w:rsidP="00AD657E">
      <w:pPr>
        <w:pStyle w:val="PargrafodaLista"/>
        <w:tabs>
          <w:tab w:val="left" w:pos="0"/>
        </w:tabs>
        <w:ind w:left="0"/>
        <w:jc w:val="both"/>
        <w:rPr>
          <w:sz w:val="22"/>
          <w:szCs w:val="22"/>
          <w:lang w:val="pt-BR"/>
        </w:rPr>
      </w:pPr>
    </w:p>
    <w:p w14:paraId="6871D56B" w14:textId="105C646E" w:rsidR="00024CD3" w:rsidRPr="00C62727" w:rsidRDefault="00AA154D" w:rsidP="00C62727">
      <w:pPr>
        <w:tabs>
          <w:tab w:val="left" w:pos="0"/>
          <w:tab w:val="left" w:pos="540"/>
        </w:tabs>
        <w:jc w:val="both"/>
        <w:rPr>
          <w:b/>
          <w:bCs/>
          <w:sz w:val="22"/>
          <w:szCs w:val="22"/>
          <w:lang w:val="pt-BR"/>
        </w:rPr>
      </w:pPr>
      <w:r w:rsidRPr="00C62727">
        <w:rPr>
          <w:b/>
          <w:sz w:val="22"/>
          <w:szCs w:val="22"/>
          <w:lang w:val="pt-BR"/>
        </w:rPr>
        <w:t>V</w:t>
      </w:r>
      <w:r w:rsidR="00024CD3" w:rsidRPr="00C62727">
        <w:rPr>
          <w:b/>
          <w:sz w:val="22"/>
          <w:szCs w:val="22"/>
          <w:lang w:val="pt-BR"/>
        </w:rPr>
        <w:t>.</w:t>
      </w:r>
      <w:r w:rsidR="006810B2">
        <w:rPr>
          <w:b/>
          <w:bCs/>
          <w:sz w:val="22"/>
          <w:szCs w:val="22"/>
          <w:lang w:val="pt-BR"/>
        </w:rPr>
        <w:tab/>
      </w:r>
      <w:r w:rsidR="00024CD3" w:rsidRPr="00C62727">
        <w:rPr>
          <w:b/>
          <w:bCs/>
          <w:sz w:val="22"/>
          <w:szCs w:val="22"/>
          <w:lang w:val="pt-BR"/>
        </w:rPr>
        <w:t>DA TRANSMISSÃO DE INSTRUÇÕES</w:t>
      </w:r>
    </w:p>
    <w:p w14:paraId="721560EE" w14:textId="77777777" w:rsidR="00024CD3" w:rsidRPr="00C62727" w:rsidRDefault="00024CD3" w:rsidP="00C62727">
      <w:pPr>
        <w:tabs>
          <w:tab w:val="left" w:pos="0"/>
        </w:tabs>
        <w:jc w:val="both"/>
        <w:rPr>
          <w:sz w:val="22"/>
          <w:szCs w:val="22"/>
          <w:lang w:val="pt-BR"/>
        </w:rPr>
      </w:pPr>
    </w:p>
    <w:p w14:paraId="39347C5A" w14:textId="22776E9A" w:rsidR="00024CD3" w:rsidRPr="00C62727" w:rsidRDefault="00750FD8" w:rsidP="00C62727">
      <w:pPr>
        <w:pStyle w:val="PargrafodaLista"/>
        <w:tabs>
          <w:tab w:val="left" w:pos="0"/>
        </w:tabs>
        <w:ind w:left="0"/>
        <w:jc w:val="both"/>
        <w:rPr>
          <w:sz w:val="22"/>
          <w:szCs w:val="22"/>
          <w:lang w:val="pt-BR"/>
        </w:rPr>
      </w:pPr>
      <w:r>
        <w:rPr>
          <w:sz w:val="22"/>
          <w:szCs w:val="22"/>
          <w:lang w:val="pt-BR"/>
        </w:rPr>
        <w:t>5</w:t>
      </w:r>
      <w:r w:rsidR="00C648F9" w:rsidRPr="00C62727">
        <w:rPr>
          <w:sz w:val="22"/>
          <w:szCs w:val="22"/>
          <w:lang w:val="pt-BR"/>
        </w:rPr>
        <w:t>.1</w:t>
      </w:r>
      <w:r w:rsidR="00C648F9" w:rsidRPr="00C62727">
        <w:rPr>
          <w:sz w:val="22"/>
          <w:szCs w:val="22"/>
          <w:lang w:val="pt-BR"/>
        </w:rPr>
        <w:tab/>
      </w:r>
      <w:r w:rsidR="00024CD3" w:rsidRPr="00C62727">
        <w:rPr>
          <w:sz w:val="22"/>
          <w:szCs w:val="22"/>
          <w:lang w:val="pt-BR"/>
        </w:rPr>
        <w:t xml:space="preserve">As instruções, avisos, ordens e comunicações a serem trocadas entre o </w:t>
      </w:r>
      <w:r w:rsidR="00CB2527" w:rsidRPr="00CB2527">
        <w:rPr>
          <w:sz w:val="22"/>
          <w:szCs w:val="22"/>
          <w:lang w:val="pt-BR"/>
        </w:rPr>
        <w:t>Administrador</w:t>
      </w:r>
      <w:r w:rsidR="00A85569" w:rsidRPr="00C62727">
        <w:rPr>
          <w:sz w:val="22"/>
          <w:szCs w:val="22"/>
          <w:lang w:val="pt-BR"/>
        </w:rPr>
        <w:t xml:space="preserve"> </w:t>
      </w:r>
      <w:r w:rsidR="00024CD3" w:rsidRPr="00C62727">
        <w:rPr>
          <w:sz w:val="22"/>
          <w:szCs w:val="22"/>
          <w:lang w:val="pt-BR"/>
        </w:rPr>
        <w:t xml:space="preserve">e o </w:t>
      </w:r>
      <w:r w:rsidR="00CB2527" w:rsidRPr="00CB2527">
        <w:rPr>
          <w:sz w:val="22"/>
          <w:szCs w:val="22"/>
          <w:lang w:val="pt-BR"/>
        </w:rPr>
        <w:t>Contratado</w:t>
      </w:r>
      <w:r w:rsidR="00024CD3" w:rsidRPr="00C62727">
        <w:rPr>
          <w:sz w:val="22"/>
          <w:szCs w:val="22"/>
          <w:lang w:val="pt-BR"/>
        </w:rPr>
        <w:t xml:space="preserve"> referentes aos serviços prestados no âmbito deste Contrato (“Instruções”) deverão ser realizadas, observando-se o disposto nos capítulos abaixo.</w:t>
      </w:r>
    </w:p>
    <w:p w14:paraId="2D936622" w14:textId="77777777" w:rsidR="005B12CD" w:rsidRPr="00C62727" w:rsidRDefault="005B12CD" w:rsidP="00C62727">
      <w:pPr>
        <w:pStyle w:val="PargrafodaLista"/>
        <w:tabs>
          <w:tab w:val="left" w:pos="0"/>
        </w:tabs>
        <w:ind w:left="0"/>
        <w:jc w:val="both"/>
        <w:rPr>
          <w:sz w:val="22"/>
          <w:szCs w:val="22"/>
          <w:lang w:val="pt-BR"/>
        </w:rPr>
      </w:pPr>
    </w:p>
    <w:p w14:paraId="0AC1ED3D" w14:textId="5ADACD4E" w:rsidR="00024CD3" w:rsidRPr="00C62727" w:rsidRDefault="00750FD8" w:rsidP="00C62727">
      <w:pPr>
        <w:tabs>
          <w:tab w:val="left" w:pos="0"/>
        </w:tabs>
        <w:jc w:val="both"/>
        <w:rPr>
          <w:sz w:val="22"/>
          <w:szCs w:val="22"/>
          <w:lang w:val="pt-BR"/>
        </w:rPr>
      </w:pPr>
      <w:r>
        <w:rPr>
          <w:sz w:val="22"/>
          <w:szCs w:val="22"/>
          <w:lang w:val="pt-BR"/>
        </w:rPr>
        <w:t>5</w:t>
      </w:r>
      <w:r w:rsidR="00C648F9" w:rsidRPr="00C62727">
        <w:rPr>
          <w:sz w:val="22"/>
          <w:szCs w:val="22"/>
          <w:lang w:val="pt-BR"/>
        </w:rPr>
        <w:t>.2</w:t>
      </w:r>
      <w:r w:rsidR="00C648F9" w:rsidRPr="00C62727">
        <w:rPr>
          <w:sz w:val="22"/>
          <w:szCs w:val="22"/>
          <w:lang w:val="pt-BR"/>
        </w:rPr>
        <w:tab/>
      </w:r>
      <w:r w:rsidR="00024CD3" w:rsidRPr="00C62727">
        <w:rPr>
          <w:sz w:val="22"/>
          <w:szCs w:val="22"/>
          <w:lang w:val="pt-BR"/>
        </w:rPr>
        <w:t>Observados os horários descritos no Anexo II deste Contrato, o C</w:t>
      </w:r>
      <w:r w:rsidR="00CB2527" w:rsidRPr="00CB2527">
        <w:rPr>
          <w:sz w:val="22"/>
          <w:szCs w:val="22"/>
          <w:lang w:val="pt-BR"/>
        </w:rPr>
        <w:t>ontratado</w:t>
      </w:r>
      <w:r w:rsidR="00024CD3" w:rsidRPr="00C62727">
        <w:rPr>
          <w:sz w:val="22"/>
          <w:szCs w:val="22"/>
          <w:lang w:val="pt-BR"/>
        </w:rPr>
        <w:t xml:space="preserve"> dever</w:t>
      </w:r>
      <w:r w:rsidR="00FA3B31" w:rsidRPr="00C62727">
        <w:rPr>
          <w:sz w:val="22"/>
          <w:szCs w:val="22"/>
          <w:lang w:val="pt-BR"/>
        </w:rPr>
        <w:t>á</w:t>
      </w:r>
      <w:r w:rsidR="00024CD3" w:rsidRPr="00C62727">
        <w:rPr>
          <w:sz w:val="22"/>
          <w:szCs w:val="22"/>
          <w:lang w:val="pt-BR"/>
        </w:rPr>
        <w:t xml:space="preserve"> acatar todas e quaisquer Instruções transmitidas pelo A</w:t>
      </w:r>
      <w:r w:rsidR="00CB2527" w:rsidRPr="00CB2527">
        <w:rPr>
          <w:sz w:val="22"/>
          <w:szCs w:val="22"/>
          <w:lang w:val="pt-BR"/>
        </w:rPr>
        <w:t>dministrador</w:t>
      </w:r>
      <w:r w:rsidR="00A85569" w:rsidRPr="00C62727">
        <w:rPr>
          <w:sz w:val="22"/>
          <w:szCs w:val="22"/>
          <w:lang w:val="pt-BR"/>
        </w:rPr>
        <w:t xml:space="preserve"> </w:t>
      </w:r>
      <w:r w:rsidR="00024CD3" w:rsidRPr="00C62727">
        <w:rPr>
          <w:sz w:val="22"/>
          <w:szCs w:val="22"/>
          <w:lang w:val="pt-BR"/>
        </w:rPr>
        <w:t xml:space="preserve">no próprio dia útil ao do recebimento da respectiva solicitação. </w:t>
      </w:r>
    </w:p>
    <w:p w14:paraId="4CB6EA31" w14:textId="77777777" w:rsidR="005B12CD" w:rsidRPr="00C62727" w:rsidRDefault="005B12CD" w:rsidP="00C62727">
      <w:pPr>
        <w:tabs>
          <w:tab w:val="left" w:pos="0"/>
        </w:tabs>
        <w:jc w:val="both"/>
        <w:rPr>
          <w:sz w:val="22"/>
          <w:szCs w:val="22"/>
          <w:lang w:val="pt-BR"/>
        </w:rPr>
      </w:pPr>
    </w:p>
    <w:p w14:paraId="20433A03" w14:textId="17030E7E" w:rsidR="00024CD3" w:rsidRPr="00C62727" w:rsidRDefault="00750FD8" w:rsidP="00C62727">
      <w:pPr>
        <w:tabs>
          <w:tab w:val="left" w:pos="0"/>
        </w:tabs>
        <w:jc w:val="both"/>
        <w:rPr>
          <w:sz w:val="22"/>
          <w:szCs w:val="22"/>
          <w:lang w:val="pt-BR"/>
        </w:rPr>
      </w:pPr>
      <w:r>
        <w:rPr>
          <w:sz w:val="22"/>
          <w:szCs w:val="22"/>
          <w:lang w:val="pt-BR"/>
        </w:rPr>
        <w:t>5</w:t>
      </w:r>
      <w:r w:rsidR="00C648F9" w:rsidRPr="00C62727">
        <w:rPr>
          <w:sz w:val="22"/>
          <w:szCs w:val="22"/>
          <w:lang w:val="pt-BR"/>
        </w:rPr>
        <w:t>.3</w:t>
      </w:r>
      <w:r w:rsidR="00C648F9" w:rsidRPr="00C62727">
        <w:rPr>
          <w:sz w:val="22"/>
          <w:szCs w:val="22"/>
          <w:lang w:val="pt-BR"/>
        </w:rPr>
        <w:tab/>
      </w:r>
      <w:r w:rsidR="00024CD3" w:rsidRPr="00C62727">
        <w:rPr>
          <w:sz w:val="22"/>
          <w:szCs w:val="22"/>
          <w:lang w:val="pt-BR"/>
        </w:rPr>
        <w:t>As Instruções recebidas em desacordo com os horários definidos no Anexo II não serão processadas e uma nova Instrução deverá ser reenviada no dia útil subsequente.</w:t>
      </w:r>
    </w:p>
    <w:p w14:paraId="4E154142" w14:textId="77777777" w:rsidR="005B12CD" w:rsidRPr="00C62727" w:rsidRDefault="005B12CD" w:rsidP="00C62727">
      <w:pPr>
        <w:tabs>
          <w:tab w:val="left" w:pos="0"/>
        </w:tabs>
        <w:jc w:val="both"/>
        <w:rPr>
          <w:sz w:val="22"/>
          <w:szCs w:val="22"/>
          <w:lang w:val="pt-BR"/>
        </w:rPr>
      </w:pPr>
    </w:p>
    <w:p w14:paraId="20755559" w14:textId="6B4FB37D" w:rsidR="00024CD3" w:rsidRPr="00C62727" w:rsidRDefault="00750FD8" w:rsidP="00C62727">
      <w:pPr>
        <w:tabs>
          <w:tab w:val="left" w:pos="0"/>
        </w:tabs>
        <w:jc w:val="both"/>
        <w:rPr>
          <w:sz w:val="22"/>
          <w:szCs w:val="22"/>
          <w:lang w:val="pt-BR"/>
        </w:rPr>
      </w:pPr>
      <w:r>
        <w:rPr>
          <w:sz w:val="22"/>
          <w:szCs w:val="22"/>
          <w:lang w:val="pt-BR"/>
        </w:rPr>
        <w:t>5</w:t>
      </w:r>
      <w:r w:rsidR="00C648F9" w:rsidRPr="00C62727">
        <w:rPr>
          <w:sz w:val="22"/>
          <w:szCs w:val="22"/>
          <w:lang w:val="pt-BR"/>
        </w:rPr>
        <w:t>.4</w:t>
      </w:r>
      <w:r w:rsidR="00C648F9" w:rsidRPr="00C62727">
        <w:rPr>
          <w:sz w:val="22"/>
          <w:szCs w:val="22"/>
          <w:lang w:val="pt-BR"/>
        </w:rPr>
        <w:tab/>
      </w:r>
      <w:r w:rsidR="00024CD3" w:rsidRPr="00C62727">
        <w:rPr>
          <w:sz w:val="22"/>
          <w:szCs w:val="22"/>
          <w:lang w:val="pt-BR"/>
        </w:rPr>
        <w:t>Em caráter excepcional, o C</w:t>
      </w:r>
      <w:r w:rsidR="00CB2527" w:rsidRPr="00CB2527">
        <w:rPr>
          <w:sz w:val="22"/>
          <w:szCs w:val="22"/>
          <w:lang w:val="pt-BR"/>
        </w:rPr>
        <w:t>ontratado</w:t>
      </w:r>
      <w:r w:rsidR="00024CD3" w:rsidRPr="00C62727">
        <w:rPr>
          <w:sz w:val="22"/>
          <w:szCs w:val="22"/>
          <w:lang w:val="pt-BR"/>
        </w:rPr>
        <w:t xml:space="preserve"> poderá acatar, a seu exclusivo critério, determinada Instrução em desacordo com o horário definido no Anexo II, sendo certo que tal hipótese não implicará aceitação, por parte do C</w:t>
      </w:r>
      <w:r w:rsidR="00CB2527" w:rsidRPr="00CB2527">
        <w:rPr>
          <w:sz w:val="22"/>
          <w:szCs w:val="22"/>
          <w:lang w:val="pt-BR"/>
        </w:rPr>
        <w:t>ontratado</w:t>
      </w:r>
      <w:r w:rsidR="00024CD3" w:rsidRPr="00C62727">
        <w:rPr>
          <w:sz w:val="22"/>
          <w:szCs w:val="22"/>
          <w:lang w:val="pt-BR"/>
        </w:rPr>
        <w:t>, de outras Instruções enviadas em desacordo com os horários definidos no Anexo II.</w:t>
      </w:r>
    </w:p>
    <w:p w14:paraId="5057FF0A" w14:textId="77777777" w:rsidR="00C648F9" w:rsidRPr="00C62727" w:rsidRDefault="00C648F9" w:rsidP="00C62727">
      <w:pPr>
        <w:tabs>
          <w:tab w:val="left" w:pos="0"/>
        </w:tabs>
        <w:jc w:val="both"/>
        <w:rPr>
          <w:sz w:val="22"/>
          <w:szCs w:val="22"/>
          <w:lang w:val="pt-BR"/>
        </w:rPr>
      </w:pPr>
    </w:p>
    <w:p w14:paraId="5ADFF5F4" w14:textId="6BA5B9B2" w:rsidR="00024CD3" w:rsidRPr="00C62727" w:rsidRDefault="00750FD8" w:rsidP="00C62727">
      <w:pPr>
        <w:tabs>
          <w:tab w:val="left" w:pos="0"/>
        </w:tabs>
        <w:jc w:val="both"/>
        <w:rPr>
          <w:sz w:val="22"/>
          <w:szCs w:val="22"/>
          <w:lang w:val="pt-BR"/>
        </w:rPr>
      </w:pPr>
      <w:r>
        <w:rPr>
          <w:sz w:val="22"/>
          <w:szCs w:val="22"/>
          <w:lang w:val="pt-BR"/>
        </w:rPr>
        <w:t>5</w:t>
      </w:r>
      <w:r w:rsidR="00C648F9" w:rsidRPr="00C62727">
        <w:rPr>
          <w:sz w:val="22"/>
          <w:szCs w:val="22"/>
          <w:lang w:val="pt-BR"/>
        </w:rPr>
        <w:t>.5</w:t>
      </w:r>
      <w:r w:rsidR="00C648F9" w:rsidRPr="00C62727">
        <w:rPr>
          <w:sz w:val="22"/>
          <w:szCs w:val="22"/>
          <w:lang w:val="pt-BR"/>
        </w:rPr>
        <w:tab/>
      </w:r>
      <w:r w:rsidR="00024CD3" w:rsidRPr="00C62727">
        <w:rPr>
          <w:sz w:val="22"/>
          <w:szCs w:val="22"/>
          <w:lang w:val="pt-BR"/>
        </w:rPr>
        <w:t>O C</w:t>
      </w:r>
      <w:r w:rsidR="00CB2527" w:rsidRPr="00CB2527">
        <w:rPr>
          <w:sz w:val="22"/>
          <w:szCs w:val="22"/>
          <w:lang w:val="pt-BR"/>
        </w:rPr>
        <w:t>ontratado</w:t>
      </w:r>
      <w:r w:rsidR="00024CD3" w:rsidRPr="00C62727">
        <w:rPr>
          <w:sz w:val="22"/>
          <w:szCs w:val="22"/>
          <w:lang w:val="pt-BR"/>
        </w:rPr>
        <w:t xml:space="preserve"> observar</w:t>
      </w:r>
      <w:r w:rsidR="00FA3B31" w:rsidRPr="00C62727">
        <w:rPr>
          <w:sz w:val="22"/>
          <w:szCs w:val="22"/>
          <w:lang w:val="pt-BR"/>
        </w:rPr>
        <w:t>á</w:t>
      </w:r>
      <w:r w:rsidR="00024CD3" w:rsidRPr="00C62727">
        <w:rPr>
          <w:sz w:val="22"/>
          <w:szCs w:val="22"/>
          <w:lang w:val="pt-BR"/>
        </w:rPr>
        <w:t xml:space="preserve"> estritame</w:t>
      </w:r>
      <w:r w:rsidR="00FA3B31" w:rsidRPr="00C62727">
        <w:rPr>
          <w:sz w:val="22"/>
          <w:szCs w:val="22"/>
          <w:lang w:val="pt-BR"/>
        </w:rPr>
        <w:t>nte as i</w:t>
      </w:r>
      <w:r w:rsidR="00024CD3" w:rsidRPr="00C62727">
        <w:rPr>
          <w:sz w:val="22"/>
          <w:szCs w:val="22"/>
          <w:lang w:val="pt-BR"/>
        </w:rPr>
        <w:t>nstruções a ele transmitidas pelo A</w:t>
      </w:r>
      <w:r w:rsidR="00CB2527" w:rsidRPr="00CB2527">
        <w:rPr>
          <w:sz w:val="22"/>
          <w:szCs w:val="22"/>
          <w:lang w:val="pt-BR"/>
        </w:rPr>
        <w:t>dministrador</w:t>
      </w:r>
      <w:r w:rsidR="00024CD3" w:rsidRPr="00C62727">
        <w:rPr>
          <w:sz w:val="22"/>
          <w:szCs w:val="22"/>
          <w:lang w:val="pt-BR"/>
        </w:rPr>
        <w:t xml:space="preserve">, não sendo responsabilizado por qualquer ato decorrente do estrito cumprimento de tais </w:t>
      </w:r>
      <w:r w:rsidR="00FA3B31" w:rsidRPr="00C62727">
        <w:rPr>
          <w:sz w:val="22"/>
          <w:szCs w:val="22"/>
          <w:lang w:val="pt-BR"/>
        </w:rPr>
        <w:t>i</w:t>
      </w:r>
      <w:r w:rsidR="00024CD3" w:rsidRPr="00C62727">
        <w:rPr>
          <w:sz w:val="22"/>
          <w:szCs w:val="22"/>
          <w:lang w:val="pt-BR"/>
        </w:rPr>
        <w:t>nstruções, inclusive nos casos de eventual transmissão incorreta ou incompleta, ou ainda em desacordo com os horários operacionais estabelecidos no Anexo II.</w:t>
      </w:r>
    </w:p>
    <w:p w14:paraId="5CEB6AE1" w14:textId="77777777" w:rsidR="00024CD3" w:rsidRPr="00C62727" w:rsidRDefault="00024CD3" w:rsidP="00C62727">
      <w:pPr>
        <w:tabs>
          <w:tab w:val="left" w:pos="0"/>
        </w:tabs>
        <w:jc w:val="both"/>
        <w:rPr>
          <w:sz w:val="22"/>
          <w:szCs w:val="22"/>
          <w:lang w:val="pt-BR"/>
        </w:rPr>
      </w:pPr>
    </w:p>
    <w:p w14:paraId="4E702064" w14:textId="4FD1C219" w:rsidR="00024CD3" w:rsidRPr="00C62727" w:rsidRDefault="00750FD8" w:rsidP="00C62727">
      <w:pPr>
        <w:tabs>
          <w:tab w:val="left" w:pos="0"/>
        </w:tabs>
        <w:jc w:val="both"/>
        <w:rPr>
          <w:sz w:val="22"/>
          <w:szCs w:val="22"/>
          <w:lang w:val="pt-BR"/>
        </w:rPr>
      </w:pPr>
      <w:r>
        <w:rPr>
          <w:sz w:val="22"/>
          <w:szCs w:val="22"/>
          <w:lang w:val="pt-BR"/>
        </w:rPr>
        <w:t>5</w:t>
      </w:r>
      <w:r w:rsidR="00C648F9" w:rsidRPr="00C62727">
        <w:rPr>
          <w:sz w:val="22"/>
          <w:szCs w:val="22"/>
          <w:lang w:val="pt-BR"/>
        </w:rPr>
        <w:t>.6</w:t>
      </w:r>
      <w:r w:rsidR="00C648F9" w:rsidRPr="00C62727">
        <w:rPr>
          <w:sz w:val="22"/>
          <w:szCs w:val="22"/>
          <w:lang w:val="pt-BR"/>
        </w:rPr>
        <w:tab/>
      </w:r>
      <w:r w:rsidR="00024CD3" w:rsidRPr="00C62727">
        <w:rPr>
          <w:sz w:val="22"/>
          <w:szCs w:val="22"/>
          <w:lang w:val="pt-BR"/>
        </w:rPr>
        <w:t>O C</w:t>
      </w:r>
      <w:r w:rsidR="00CB2527" w:rsidRPr="00CB2527">
        <w:rPr>
          <w:sz w:val="22"/>
          <w:szCs w:val="22"/>
          <w:lang w:val="pt-BR"/>
        </w:rPr>
        <w:t>ontratado</w:t>
      </w:r>
      <w:r w:rsidR="00024CD3" w:rsidRPr="00C62727">
        <w:rPr>
          <w:sz w:val="22"/>
          <w:szCs w:val="22"/>
          <w:lang w:val="pt-BR"/>
        </w:rPr>
        <w:t xml:space="preserve"> </w:t>
      </w:r>
      <w:r w:rsidR="00FA3B31" w:rsidRPr="00C62727">
        <w:rPr>
          <w:sz w:val="22"/>
          <w:szCs w:val="22"/>
          <w:lang w:val="pt-BR"/>
        </w:rPr>
        <w:t>poderá</w:t>
      </w:r>
      <w:r w:rsidR="0087051D" w:rsidRPr="00C62727">
        <w:rPr>
          <w:sz w:val="22"/>
          <w:szCs w:val="22"/>
          <w:lang w:val="pt-BR"/>
        </w:rPr>
        <w:t xml:space="preserve"> </w:t>
      </w:r>
      <w:r w:rsidR="00024CD3" w:rsidRPr="00C62727">
        <w:rPr>
          <w:sz w:val="22"/>
          <w:szCs w:val="22"/>
          <w:lang w:val="pt-BR"/>
        </w:rPr>
        <w:t>solicitar confirmação de eventuais ordens incomuns ou atípicas, não estando, no entanto, obrigado a fazê-lo, desde que comunique o A</w:t>
      </w:r>
      <w:r w:rsidR="00CB2527" w:rsidRPr="00CB2527">
        <w:rPr>
          <w:sz w:val="22"/>
          <w:szCs w:val="22"/>
          <w:lang w:val="pt-BR"/>
        </w:rPr>
        <w:t>dministrador</w:t>
      </w:r>
      <w:r w:rsidR="00024CD3" w:rsidRPr="00C62727">
        <w:rPr>
          <w:sz w:val="22"/>
          <w:szCs w:val="22"/>
          <w:lang w:val="pt-BR"/>
        </w:rPr>
        <w:t xml:space="preserve"> imediatamente após o recebimento das referidas ordens.</w:t>
      </w:r>
    </w:p>
    <w:p w14:paraId="3E977053" w14:textId="77777777" w:rsidR="00024CD3" w:rsidRPr="00C62727" w:rsidRDefault="00024CD3" w:rsidP="00C62727">
      <w:pPr>
        <w:tabs>
          <w:tab w:val="left" w:pos="0"/>
        </w:tabs>
        <w:jc w:val="both"/>
        <w:rPr>
          <w:sz w:val="22"/>
          <w:szCs w:val="22"/>
          <w:lang w:val="pt-BR"/>
        </w:rPr>
      </w:pPr>
    </w:p>
    <w:p w14:paraId="52BCEB61" w14:textId="3D100A3B" w:rsidR="00024CD3" w:rsidRPr="00C62727" w:rsidRDefault="00750FD8" w:rsidP="00C62727">
      <w:pPr>
        <w:tabs>
          <w:tab w:val="left" w:pos="0"/>
        </w:tabs>
        <w:jc w:val="both"/>
        <w:rPr>
          <w:sz w:val="22"/>
          <w:szCs w:val="22"/>
          <w:lang w:val="pt-BR"/>
        </w:rPr>
      </w:pPr>
      <w:r>
        <w:rPr>
          <w:sz w:val="22"/>
          <w:szCs w:val="22"/>
          <w:lang w:val="pt-BR"/>
        </w:rPr>
        <w:t>5</w:t>
      </w:r>
      <w:r w:rsidR="00C648F9" w:rsidRPr="00C62727">
        <w:rPr>
          <w:sz w:val="22"/>
          <w:szCs w:val="22"/>
          <w:lang w:val="pt-BR"/>
        </w:rPr>
        <w:t>.7</w:t>
      </w:r>
      <w:r w:rsidR="00C648F9" w:rsidRPr="00C62727">
        <w:rPr>
          <w:sz w:val="22"/>
          <w:szCs w:val="22"/>
          <w:lang w:val="pt-BR"/>
        </w:rPr>
        <w:tab/>
      </w:r>
      <w:r w:rsidR="00024CD3" w:rsidRPr="00C62727">
        <w:rPr>
          <w:sz w:val="22"/>
          <w:szCs w:val="22"/>
          <w:lang w:val="pt-BR"/>
        </w:rPr>
        <w:t>Para o cumprimento dos serviços estabelecidos no presente Contrato, o A</w:t>
      </w:r>
      <w:r w:rsidR="00CB2527" w:rsidRPr="00CB2527">
        <w:rPr>
          <w:sz w:val="22"/>
          <w:szCs w:val="22"/>
          <w:lang w:val="pt-BR"/>
        </w:rPr>
        <w:t>dministrador</w:t>
      </w:r>
      <w:r w:rsidR="00A85569" w:rsidRPr="00C62727">
        <w:rPr>
          <w:sz w:val="22"/>
          <w:szCs w:val="22"/>
          <w:lang w:val="pt-BR"/>
        </w:rPr>
        <w:t xml:space="preserve"> </w:t>
      </w:r>
      <w:r w:rsidR="00FA3B31" w:rsidRPr="00C62727">
        <w:rPr>
          <w:sz w:val="22"/>
          <w:szCs w:val="22"/>
          <w:lang w:val="pt-BR"/>
        </w:rPr>
        <w:t>deverá enviar ou confirmar as i</w:t>
      </w:r>
      <w:r w:rsidR="00024CD3" w:rsidRPr="00C62727">
        <w:rPr>
          <w:sz w:val="22"/>
          <w:szCs w:val="22"/>
          <w:lang w:val="pt-BR"/>
        </w:rPr>
        <w:t>nstruções ao C</w:t>
      </w:r>
      <w:r w:rsidR="00CB2527" w:rsidRPr="00CB2527">
        <w:rPr>
          <w:sz w:val="22"/>
          <w:szCs w:val="22"/>
          <w:lang w:val="pt-BR"/>
        </w:rPr>
        <w:t>ontratado</w:t>
      </w:r>
      <w:r w:rsidR="00024CD3" w:rsidRPr="00C62727">
        <w:rPr>
          <w:sz w:val="22"/>
          <w:szCs w:val="22"/>
          <w:lang w:val="pt-BR"/>
        </w:rPr>
        <w:t xml:space="preserve">, obedecendo aos horários estabelecidos no Anexo II. </w:t>
      </w:r>
    </w:p>
    <w:p w14:paraId="349ED02A" w14:textId="77777777" w:rsidR="00024CD3" w:rsidRPr="00C62727" w:rsidRDefault="00024CD3" w:rsidP="00C62727">
      <w:pPr>
        <w:tabs>
          <w:tab w:val="left" w:pos="0"/>
        </w:tabs>
        <w:jc w:val="both"/>
        <w:rPr>
          <w:sz w:val="22"/>
          <w:szCs w:val="22"/>
          <w:lang w:val="pt-BR"/>
        </w:rPr>
      </w:pPr>
    </w:p>
    <w:p w14:paraId="4BA4B2A0" w14:textId="279AF27C" w:rsidR="00024CD3" w:rsidRPr="00C62727" w:rsidRDefault="00FA3B31" w:rsidP="00C62727">
      <w:pPr>
        <w:tabs>
          <w:tab w:val="left" w:pos="0"/>
        </w:tabs>
        <w:jc w:val="both"/>
        <w:rPr>
          <w:b/>
          <w:bCs/>
          <w:sz w:val="22"/>
          <w:szCs w:val="22"/>
          <w:lang w:val="pt-BR"/>
        </w:rPr>
      </w:pPr>
      <w:r w:rsidRPr="00C62727">
        <w:rPr>
          <w:b/>
          <w:bCs/>
          <w:sz w:val="22"/>
          <w:szCs w:val="22"/>
          <w:lang w:val="pt-BR"/>
        </w:rPr>
        <w:t>V</w:t>
      </w:r>
      <w:r w:rsidR="00750FD8">
        <w:rPr>
          <w:b/>
          <w:bCs/>
          <w:sz w:val="22"/>
          <w:szCs w:val="22"/>
          <w:lang w:val="pt-BR"/>
        </w:rPr>
        <w:t>I</w:t>
      </w:r>
      <w:r w:rsidR="00AD657E">
        <w:rPr>
          <w:b/>
          <w:bCs/>
          <w:sz w:val="22"/>
          <w:szCs w:val="22"/>
          <w:lang w:val="pt-BR"/>
        </w:rPr>
        <w:tab/>
      </w:r>
      <w:r w:rsidR="00024CD3" w:rsidRPr="00C62727">
        <w:rPr>
          <w:b/>
          <w:bCs/>
          <w:sz w:val="22"/>
          <w:szCs w:val="22"/>
          <w:lang w:val="pt-BR"/>
        </w:rPr>
        <w:t>DO PROCESSAMENTO DAS INSTRUÇÕES</w:t>
      </w:r>
    </w:p>
    <w:p w14:paraId="08657606" w14:textId="77777777" w:rsidR="00024CD3" w:rsidRDefault="00024CD3" w:rsidP="00C62727">
      <w:pPr>
        <w:pStyle w:val="PargrafodaLista"/>
        <w:tabs>
          <w:tab w:val="left" w:pos="0"/>
        </w:tabs>
        <w:ind w:left="1065"/>
        <w:jc w:val="both"/>
        <w:rPr>
          <w:sz w:val="22"/>
          <w:szCs w:val="22"/>
          <w:lang w:val="pt-BR"/>
        </w:rPr>
      </w:pPr>
    </w:p>
    <w:p w14:paraId="376D8C1D" w14:textId="77777777" w:rsidR="00006E8D" w:rsidRPr="00C62727" w:rsidRDefault="00006E8D" w:rsidP="00C62727">
      <w:pPr>
        <w:pStyle w:val="PargrafodaLista"/>
        <w:tabs>
          <w:tab w:val="left" w:pos="0"/>
        </w:tabs>
        <w:ind w:left="1065"/>
        <w:jc w:val="both"/>
        <w:rPr>
          <w:vanish/>
          <w:sz w:val="22"/>
          <w:szCs w:val="22"/>
          <w:lang w:val="pt-BR"/>
        </w:rPr>
      </w:pPr>
    </w:p>
    <w:p w14:paraId="00A4F667" w14:textId="2B654869" w:rsidR="00024CD3" w:rsidRPr="00C62727" w:rsidRDefault="00750FD8" w:rsidP="00C62727">
      <w:pPr>
        <w:tabs>
          <w:tab w:val="left" w:pos="0"/>
        </w:tabs>
        <w:jc w:val="both"/>
        <w:rPr>
          <w:sz w:val="22"/>
          <w:szCs w:val="22"/>
          <w:lang w:val="pt-BR"/>
        </w:rPr>
      </w:pPr>
      <w:r>
        <w:rPr>
          <w:sz w:val="22"/>
          <w:szCs w:val="22"/>
          <w:lang w:val="pt-BR"/>
        </w:rPr>
        <w:t>6</w:t>
      </w:r>
      <w:r w:rsidR="00D435FB" w:rsidRPr="00C62727">
        <w:rPr>
          <w:sz w:val="22"/>
          <w:szCs w:val="22"/>
          <w:lang w:val="pt-BR"/>
        </w:rPr>
        <w:t>.1</w:t>
      </w:r>
      <w:r w:rsidR="00D435FB" w:rsidRPr="00C62727">
        <w:rPr>
          <w:sz w:val="22"/>
          <w:szCs w:val="22"/>
          <w:lang w:val="pt-BR"/>
        </w:rPr>
        <w:tab/>
      </w:r>
      <w:r w:rsidR="00024CD3" w:rsidRPr="00C62727">
        <w:rPr>
          <w:sz w:val="22"/>
          <w:szCs w:val="22"/>
          <w:lang w:val="pt-BR"/>
        </w:rPr>
        <w:t>Para a transmissão das Instruções, as P</w:t>
      </w:r>
      <w:r w:rsidR="00CB2527" w:rsidRPr="004366DF">
        <w:rPr>
          <w:sz w:val="22"/>
          <w:szCs w:val="22"/>
          <w:lang w:val="pt-BR"/>
        </w:rPr>
        <w:t>artes</w:t>
      </w:r>
      <w:r w:rsidR="00024CD3" w:rsidRPr="00C62727">
        <w:rPr>
          <w:sz w:val="22"/>
          <w:szCs w:val="22"/>
          <w:lang w:val="pt-BR"/>
        </w:rPr>
        <w:t xml:space="preserve"> admitem a utilização de sistemas eletrônicos (Internet</w:t>
      </w:r>
      <w:r w:rsidR="00D435FB" w:rsidRPr="00C62727">
        <w:rPr>
          <w:sz w:val="22"/>
          <w:szCs w:val="22"/>
          <w:lang w:val="pt-BR"/>
        </w:rPr>
        <w:t xml:space="preserve"> ou correio eletrônico</w:t>
      </w:r>
      <w:r w:rsidR="00024CD3" w:rsidRPr="00C62727">
        <w:rPr>
          <w:sz w:val="22"/>
          <w:szCs w:val="22"/>
          <w:lang w:val="pt-BR"/>
        </w:rPr>
        <w:t xml:space="preserve"> </w:t>
      </w:r>
      <w:r w:rsidR="00D435FB" w:rsidRPr="00C62727">
        <w:rPr>
          <w:sz w:val="22"/>
          <w:szCs w:val="22"/>
          <w:lang w:val="pt-BR"/>
        </w:rPr>
        <w:t>(</w:t>
      </w:r>
      <w:r w:rsidR="00024CD3" w:rsidRPr="00C62727">
        <w:rPr>
          <w:sz w:val="22"/>
          <w:szCs w:val="22"/>
          <w:lang w:val="pt-BR"/>
        </w:rPr>
        <w:t>e-mail</w:t>
      </w:r>
      <w:r w:rsidR="00D435FB" w:rsidRPr="00C62727">
        <w:rPr>
          <w:sz w:val="22"/>
          <w:szCs w:val="22"/>
          <w:lang w:val="pt-BR"/>
        </w:rPr>
        <w:t>)</w:t>
      </w:r>
      <w:r w:rsidR="00024CD3" w:rsidRPr="00C62727">
        <w:rPr>
          <w:sz w:val="22"/>
          <w:szCs w:val="22"/>
          <w:lang w:val="pt-BR"/>
        </w:rPr>
        <w:t xml:space="preserve">) ajustados e aprovadas pelas </w:t>
      </w:r>
      <w:r w:rsidR="00C471AB">
        <w:rPr>
          <w:sz w:val="22"/>
          <w:szCs w:val="22"/>
          <w:lang w:val="pt-BR"/>
        </w:rPr>
        <w:t>P</w:t>
      </w:r>
      <w:r w:rsidR="00024CD3" w:rsidRPr="00C62727">
        <w:rPr>
          <w:sz w:val="22"/>
          <w:szCs w:val="22"/>
          <w:lang w:val="pt-BR"/>
        </w:rPr>
        <w:t xml:space="preserve">artes. </w:t>
      </w:r>
    </w:p>
    <w:p w14:paraId="538D73EE" w14:textId="77777777" w:rsidR="00024CD3" w:rsidRPr="00C62727" w:rsidRDefault="00024CD3" w:rsidP="00C62727">
      <w:pPr>
        <w:tabs>
          <w:tab w:val="left" w:pos="0"/>
        </w:tabs>
        <w:jc w:val="both"/>
        <w:rPr>
          <w:sz w:val="22"/>
          <w:szCs w:val="22"/>
          <w:lang w:val="pt-BR"/>
        </w:rPr>
      </w:pPr>
    </w:p>
    <w:p w14:paraId="74A5593C" w14:textId="6797A8DA" w:rsidR="00024CD3" w:rsidRPr="00C62727" w:rsidRDefault="00750FD8" w:rsidP="00C62727">
      <w:pPr>
        <w:tabs>
          <w:tab w:val="left" w:pos="0"/>
        </w:tabs>
        <w:jc w:val="both"/>
        <w:rPr>
          <w:sz w:val="22"/>
          <w:szCs w:val="22"/>
          <w:lang w:val="pt-BR"/>
        </w:rPr>
      </w:pPr>
      <w:r>
        <w:rPr>
          <w:sz w:val="22"/>
          <w:szCs w:val="22"/>
          <w:lang w:val="pt-BR"/>
        </w:rPr>
        <w:t>6</w:t>
      </w:r>
      <w:r w:rsidR="00D435FB" w:rsidRPr="00C62727">
        <w:rPr>
          <w:sz w:val="22"/>
          <w:szCs w:val="22"/>
          <w:lang w:val="pt-BR"/>
        </w:rPr>
        <w:t>.</w:t>
      </w:r>
      <w:r w:rsidR="00FA3B31" w:rsidRPr="00C62727">
        <w:rPr>
          <w:sz w:val="22"/>
          <w:szCs w:val="22"/>
          <w:lang w:val="pt-BR"/>
        </w:rPr>
        <w:t>2</w:t>
      </w:r>
      <w:r w:rsidR="00D435FB" w:rsidRPr="00C62727">
        <w:rPr>
          <w:sz w:val="22"/>
          <w:szCs w:val="22"/>
          <w:lang w:val="pt-BR"/>
        </w:rPr>
        <w:tab/>
      </w:r>
      <w:r w:rsidR="00024CD3" w:rsidRPr="00C62727">
        <w:rPr>
          <w:sz w:val="22"/>
          <w:szCs w:val="22"/>
          <w:lang w:val="pt-BR"/>
        </w:rPr>
        <w:t>As P</w:t>
      </w:r>
      <w:r w:rsidR="00CB2527" w:rsidRPr="004366DF">
        <w:rPr>
          <w:sz w:val="22"/>
          <w:szCs w:val="22"/>
          <w:lang w:val="pt-BR"/>
        </w:rPr>
        <w:t>artes</w:t>
      </w:r>
      <w:r w:rsidR="00024CD3" w:rsidRPr="00C62727">
        <w:rPr>
          <w:sz w:val="22"/>
          <w:szCs w:val="22"/>
          <w:lang w:val="pt-BR"/>
        </w:rPr>
        <w:t xml:space="preserve"> declaram estar cientes do risco da utilização d</w:t>
      </w:r>
      <w:r w:rsidR="00383D92" w:rsidRPr="00C62727">
        <w:rPr>
          <w:sz w:val="22"/>
          <w:szCs w:val="22"/>
          <w:lang w:val="pt-BR"/>
        </w:rPr>
        <w:t xml:space="preserve">o correio </w:t>
      </w:r>
      <w:r w:rsidR="00024CD3" w:rsidRPr="00C62727">
        <w:rPr>
          <w:sz w:val="22"/>
          <w:szCs w:val="22"/>
          <w:lang w:val="pt-BR"/>
        </w:rPr>
        <w:t>eletrônico, por não ser considerado meio de transmissão seguro, não sendo o</w:t>
      </w:r>
      <w:r w:rsidR="0087051D" w:rsidRPr="00C62727">
        <w:rPr>
          <w:sz w:val="22"/>
          <w:szCs w:val="22"/>
          <w:lang w:val="pt-BR"/>
        </w:rPr>
        <w:t xml:space="preserve"> </w:t>
      </w:r>
      <w:r w:rsidR="00CB2527" w:rsidRPr="004366DF">
        <w:rPr>
          <w:sz w:val="22"/>
          <w:szCs w:val="22"/>
          <w:lang w:val="pt-BR"/>
        </w:rPr>
        <w:t>Contratado</w:t>
      </w:r>
      <w:r w:rsidR="00024CD3" w:rsidRPr="00C62727">
        <w:rPr>
          <w:sz w:val="22"/>
          <w:szCs w:val="22"/>
          <w:lang w:val="pt-BR"/>
        </w:rPr>
        <w:t xml:space="preserve"> responsabilizado por qualquer erro, declarações falsas, intervenções não autorizadas por parte de terceiros</w:t>
      </w:r>
      <w:r w:rsidR="00383D92" w:rsidRPr="00C62727">
        <w:rPr>
          <w:sz w:val="22"/>
          <w:szCs w:val="22"/>
          <w:lang w:val="pt-BR"/>
        </w:rPr>
        <w:t xml:space="preserve"> e/ou</w:t>
      </w:r>
      <w:r w:rsidR="0087051D" w:rsidRPr="00C62727">
        <w:rPr>
          <w:sz w:val="22"/>
          <w:szCs w:val="22"/>
          <w:lang w:val="pt-BR"/>
        </w:rPr>
        <w:t xml:space="preserve"> </w:t>
      </w:r>
      <w:r w:rsidR="00024CD3" w:rsidRPr="00C62727">
        <w:rPr>
          <w:sz w:val="22"/>
          <w:szCs w:val="22"/>
          <w:lang w:val="pt-BR"/>
        </w:rPr>
        <w:t>uso fraudulento</w:t>
      </w:r>
      <w:r w:rsidR="00383D92" w:rsidRPr="00C62727">
        <w:rPr>
          <w:sz w:val="22"/>
          <w:szCs w:val="22"/>
          <w:lang w:val="pt-BR"/>
        </w:rPr>
        <w:t>.</w:t>
      </w:r>
    </w:p>
    <w:p w14:paraId="065D4E0F" w14:textId="77777777" w:rsidR="00024CD3" w:rsidRPr="00C62727" w:rsidRDefault="00024CD3" w:rsidP="00C62727">
      <w:pPr>
        <w:tabs>
          <w:tab w:val="left" w:pos="0"/>
        </w:tabs>
        <w:jc w:val="both"/>
        <w:rPr>
          <w:sz w:val="22"/>
          <w:szCs w:val="22"/>
          <w:lang w:val="pt-BR"/>
        </w:rPr>
      </w:pPr>
    </w:p>
    <w:p w14:paraId="44884148" w14:textId="4035A2B0" w:rsidR="00024CD3" w:rsidRPr="00C62727" w:rsidRDefault="00750FD8" w:rsidP="00C62727">
      <w:pPr>
        <w:tabs>
          <w:tab w:val="left" w:pos="0"/>
        </w:tabs>
        <w:jc w:val="both"/>
        <w:rPr>
          <w:sz w:val="22"/>
          <w:szCs w:val="22"/>
          <w:lang w:val="pt-BR"/>
        </w:rPr>
      </w:pPr>
      <w:r>
        <w:rPr>
          <w:sz w:val="22"/>
          <w:szCs w:val="22"/>
          <w:lang w:val="pt-BR"/>
        </w:rPr>
        <w:t>6</w:t>
      </w:r>
      <w:r w:rsidR="00D435FB" w:rsidRPr="00C62727">
        <w:rPr>
          <w:sz w:val="22"/>
          <w:szCs w:val="22"/>
          <w:lang w:val="pt-BR"/>
        </w:rPr>
        <w:t>.</w:t>
      </w:r>
      <w:r w:rsidR="00FA3B31" w:rsidRPr="00C62727">
        <w:rPr>
          <w:sz w:val="22"/>
          <w:szCs w:val="22"/>
          <w:lang w:val="pt-BR"/>
        </w:rPr>
        <w:t>3</w:t>
      </w:r>
      <w:r w:rsidR="00D435FB" w:rsidRPr="00C62727">
        <w:rPr>
          <w:sz w:val="22"/>
          <w:szCs w:val="22"/>
          <w:lang w:val="pt-BR"/>
        </w:rPr>
        <w:tab/>
      </w:r>
      <w:r w:rsidR="00024CD3" w:rsidRPr="00C62727">
        <w:rPr>
          <w:sz w:val="22"/>
          <w:szCs w:val="22"/>
          <w:lang w:val="pt-BR"/>
        </w:rPr>
        <w:t xml:space="preserve">Todas as Instruções fornecidas ou efetuadas por </w:t>
      </w:r>
      <w:r w:rsidR="00383D92" w:rsidRPr="00C62727">
        <w:rPr>
          <w:sz w:val="22"/>
          <w:szCs w:val="22"/>
          <w:lang w:val="pt-BR"/>
        </w:rPr>
        <w:t>correio</w:t>
      </w:r>
      <w:r w:rsidR="00024CD3" w:rsidRPr="00C62727">
        <w:rPr>
          <w:sz w:val="22"/>
          <w:szCs w:val="22"/>
          <w:lang w:val="pt-BR"/>
        </w:rPr>
        <w:t xml:space="preserve"> eletrônico, de acordo com o previamente exposto, inclusive em relação aos horários, devem conter todas as informações necessárias para o processamento da operação específica. As informações enviadas por </w:t>
      </w:r>
      <w:r w:rsidR="00383D92" w:rsidRPr="00C62727">
        <w:rPr>
          <w:sz w:val="22"/>
          <w:szCs w:val="22"/>
          <w:lang w:val="pt-BR"/>
        </w:rPr>
        <w:t xml:space="preserve">correio </w:t>
      </w:r>
      <w:r w:rsidR="00024CD3" w:rsidRPr="00C62727">
        <w:rPr>
          <w:sz w:val="22"/>
          <w:szCs w:val="22"/>
          <w:lang w:val="pt-BR"/>
        </w:rPr>
        <w:t xml:space="preserve">eletrônico deverão ser enviadas pelos </w:t>
      </w:r>
      <w:r w:rsidR="00CB2527" w:rsidRPr="004366DF">
        <w:rPr>
          <w:sz w:val="22"/>
          <w:szCs w:val="22"/>
          <w:lang w:val="pt-BR"/>
        </w:rPr>
        <w:t>u</w:t>
      </w:r>
      <w:r w:rsidR="00024CD3" w:rsidRPr="00C62727">
        <w:rPr>
          <w:sz w:val="22"/>
          <w:szCs w:val="22"/>
          <w:lang w:val="pt-BR"/>
        </w:rPr>
        <w:t xml:space="preserve">suários </w:t>
      </w:r>
      <w:r w:rsidR="00CB2527" w:rsidRPr="004366DF">
        <w:rPr>
          <w:sz w:val="22"/>
          <w:szCs w:val="22"/>
          <w:lang w:val="pt-BR"/>
        </w:rPr>
        <w:t>a</w:t>
      </w:r>
      <w:r w:rsidR="00024CD3" w:rsidRPr="00C62727">
        <w:rPr>
          <w:sz w:val="22"/>
          <w:szCs w:val="22"/>
          <w:lang w:val="pt-BR"/>
        </w:rPr>
        <w:t>utorizados do A</w:t>
      </w:r>
      <w:r w:rsidR="00CB2527" w:rsidRPr="004366DF">
        <w:rPr>
          <w:sz w:val="22"/>
          <w:szCs w:val="22"/>
          <w:lang w:val="pt-BR"/>
        </w:rPr>
        <w:t>dministrador</w:t>
      </w:r>
      <w:r w:rsidR="00024CD3" w:rsidRPr="00C62727">
        <w:rPr>
          <w:sz w:val="22"/>
          <w:szCs w:val="22"/>
          <w:lang w:val="pt-BR"/>
        </w:rPr>
        <w:t>.</w:t>
      </w:r>
    </w:p>
    <w:p w14:paraId="3A3D4AF6" w14:textId="77777777" w:rsidR="00D435FB" w:rsidRPr="00C62727" w:rsidRDefault="00D435FB" w:rsidP="00C62727">
      <w:pPr>
        <w:tabs>
          <w:tab w:val="left" w:pos="0"/>
        </w:tabs>
        <w:jc w:val="both"/>
        <w:rPr>
          <w:sz w:val="22"/>
          <w:szCs w:val="22"/>
          <w:lang w:val="pt-BR"/>
        </w:rPr>
      </w:pPr>
    </w:p>
    <w:p w14:paraId="5C71971B" w14:textId="64AF1E90" w:rsidR="00024CD3" w:rsidRPr="00C62727" w:rsidRDefault="00750FD8" w:rsidP="00C62727">
      <w:pPr>
        <w:tabs>
          <w:tab w:val="left" w:pos="0"/>
        </w:tabs>
        <w:jc w:val="both"/>
        <w:rPr>
          <w:sz w:val="22"/>
          <w:szCs w:val="22"/>
          <w:lang w:val="pt-BR"/>
        </w:rPr>
      </w:pPr>
      <w:r>
        <w:rPr>
          <w:sz w:val="22"/>
          <w:szCs w:val="22"/>
          <w:lang w:val="pt-BR"/>
        </w:rPr>
        <w:t>6</w:t>
      </w:r>
      <w:r w:rsidR="00D435FB" w:rsidRPr="00C62727">
        <w:rPr>
          <w:sz w:val="22"/>
          <w:szCs w:val="22"/>
          <w:lang w:val="pt-BR"/>
        </w:rPr>
        <w:t>.</w:t>
      </w:r>
      <w:r w:rsidR="00FA3B31" w:rsidRPr="00C62727">
        <w:rPr>
          <w:sz w:val="22"/>
          <w:szCs w:val="22"/>
          <w:lang w:val="pt-BR"/>
        </w:rPr>
        <w:t>4</w:t>
      </w:r>
      <w:r w:rsidR="00D435FB" w:rsidRPr="00C62727">
        <w:rPr>
          <w:sz w:val="22"/>
          <w:szCs w:val="22"/>
          <w:lang w:val="pt-BR"/>
        </w:rPr>
        <w:tab/>
      </w:r>
      <w:r w:rsidR="00024CD3" w:rsidRPr="00C62727">
        <w:rPr>
          <w:sz w:val="22"/>
          <w:szCs w:val="22"/>
          <w:lang w:val="pt-BR"/>
        </w:rPr>
        <w:t>Ao C</w:t>
      </w:r>
      <w:r w:rsidR="00CB2527" w:rsidRPr="004366DF">
        <w:rPr>
          <w:sz w:val="22"/>
          <w:szCs w:val="22"/>
          <w:lang w:val="pt-BR"/>
        </w:rPr>
        <w:t>ontratado</w:t>
      </w:r>
      <w:r w:rsidR="00024CD3" w:rsidRPr="00C62727">
        <w:rPr>
          <w:sz w:val="22"/>
          <w:szCs w:val="22"/>
          <w:lang w:val="pt-BR"/>
        </w:rPr>
        <w:t xml:space="preserve"> ser</w:t>
      </w:r>
      <w:r w:rsidR="00111AFE" w:rsidRPr="00C62727">
        <w:rPr>
          <w:sz w:val="22"/>
          <w:szCs w:val="22"/>
          <w:lang w:val="pt-BR"/>
        </w:rPr>
        <w:t>ão</w:t>
      </w:r>
      <w:r w:rsidR="00024CD3" w:rsidRPr="00C62727">
        <w:rPr>
          <w:sz w:val="22"/>
          <w:szCs w:val="22"/>
          <w:lang w:val="pt-BR"/>
        </w:rPr>
        <w:t xml:space="preserve"> reservado</w:t>
      </w:r>
      <w:r w:rsidR="00111AFE" w:rsidRPr="00C62727">
        <w:rPr>
          <w:sz w:val="22"/>
          <w:szCs w:val="22"/>
          <w:lang w:val="pt-BR"/>
        </w:rPr>
        <w:t>s</w:t>
      </w:r>
      <w:r w:rsidR="00024CD3" w:rsidRPr="00C62727">
        <w:rPr>
          <w:sz w:val="22"/>
          <w:szCs w:val="22"/>
          <w:lang w:val="pt-BR"/>
        </w:rPr>
        <w:t xml:space="preserve"> o</w:t>
      </w:r>
      <w:r w:rsidR="00111AFE" w:rsidRPr="00C62727">
        <w:rPr>
          <w:sz w:val="22"/>
          <w:szCs w:val="22"/>
          <w:lang w:val="pt-BR"/>
        </w:rPr>
        <w:t>s</w:t>
      </w:r>
      <w:r w:rsidR="00024CD3" w:rsidRPr="00C62727">
        <w:rPr>
          <w:sz w:val="22"/>
          <w:szCs w:val="22"/>
          <w:lang w:val="pt-BR"/>
        </w:rPr>
        <w:t xml:space="preserve"> direito</w:t>
      </w:r>
      <w:r w:rsidR="00111AFE" w:rsidRPr="00C62727">
        <w:rPr>
          <w:sz w:val="22"/>
          <w:szCs w:val="22"/>
          <w:lang w:val="pt-BR"/>
        </w:rPr>
        <w:t>s</w:t>
      </w:r>
      <w:r w:rsidR="00024CD3" w:rsidRPr="00C62727">
        <w:rPr>
          <w:sz w:val="22"/>
          <w:szCs w:val="22"/>
          <w:lang w:val="pt-BR"/>
        </w:rPr>
        <w:t>, desde que previamente comunicado ao A</w:t>
      </w:r>
      <w:r w:rsidR="00CB2527" w:rsidRPr="004366DF">
        <w:rPr>
          <w:sz w:val="22"/>
          <w:szCs w:val="22"/>
          <w:lang w:val="pt-BR"/>
        </w:rPr>
        <w:t>dministrador</w:t>
      </w:r>
      <w:r w:rsidR="00024CD3" w:rsidRPr="00C62727">
        <w:rPr>
          <w:sz w:val="22"/>
          <w:szCs w:val="22"/>
          <w:lang w:val="pt-BR"/>
        </w:rPr>
        <w:t xml:space="preserve"> e desde que razoavelmente justificado, de (i) recusar-se a acatar quaisquer Instruções fornecidas ou efetuadas pelo </w:t>
      </w:r>
      <w:r w:rsidR="00E5559E" w:rsidRPr="00C62727">
        <w:rPr>
          <w:sz w:val="22"/>
          <w:szCs w:val="22"/>
          <w:lang w:val="pt-BR"/>
        </w:rPr>
        <w:t>Sistema de Custódia</w:t>
      </w:r>
      <w:r w:rsidR="00024CD3" w:rsidRPr="00C62727">
        <w:rPr>
          <w:sz w:val="22"/>
          <w:szCs w:val="22"/>
          <w:lang w:val="pt-BR"/>
        </w:rPr>
        <w:t>, arquivo eletrônico (layout pré-definido), e-mail e (</w:t>
      </w:r>
      <w:proofErr w:type="spellStart"/>
      <w:r w:rsidR="00024CD3" w:rsidRPr="00C62727">
        <w:rPr>
          <w:sz w:val="22"/>
          <w:szCs w:val="22"/>
          <w:lang w:val="pt-BR"/>
        </w:rPr>
        <w:t>ii</w:t>
      </w:r>
      <w:proofErr w:type="spellEnd"/>
      <w:r w:rsidR="00024CD3" w:rsidRPr="00C62727">
        <w:rPr>
          <w:sz w:val="22"/>
          <w:szCs w:val="22"/>
          <w:lang w:val="pt-BR"/>
        </w:rPr>
        <w:t>) solicitar uma confirmação da Instrução devidamente assinada, acompanhada do documento no original pertinente. Nesses casos, o C</w:t>
      </w:r>
      <w:r w:rsidR="00CB2527" w:rsidRPr="004366DF">
        <w:rPr>
          <w:sz w:val="22"/>
          <w:szCs w:val="22"/>
          <w:lang w:val="pt-BR"/>
        </w:rPr>
        <w:t>ontratado</w:t>
      </w:r>
      <w:r w:rsidR="00024CD3" w:rsidRPr="00C62727">
        <w:rPr>
          <w:sz w:val="22"/>
          <w:szCs w:val="22"/>
          <w:lang w:val="pt-BR"/>
        </w:rPr>
        <w:t xml:space="preserve"> deverá comunicar o A</w:t>
      </w:r>
      <w:r w:rsidR="00CB2527" w:rsidRPr="004366DF">
        <w:rPr>
          <w:sz w:val="22"/>
          <w:szCs w:val="22"/>
          <w:lang w:val="pt-BR"/>
        </w:rPr>
        <w:t>dministrador</w:t>
      </w:r>
      <w:r w:rsidR="00024CD3" w:rsidRPr="00C62727">
        <w:rPr>
          <w:sz w:val="22"/>
          <w:szCs w:val="22"/>
          <w:lang w:val="pt-BR"/>
        </w:rPr>
        <w:t xml:space="preserve"> imediatamente sobre a recusa no cumprimento da Instrução ou da confirmação.</w:t>
      </w:r>
    </w:p>
    <w:p w14:paraId="0CBEDB8D" w14:textId="77777777" w:rsidR="005B12CD" w:rsidRPr="00C62727" w:rsidRDefault="005B12CD" w:rsidP="00AD657E">
      <w:pPr>
        <w:pStyle w:val="PargrafodaLista"/>
        <w:tabs>
          <w:tab w:val="left" w:pos="0"/>
        </w:tabs>
        <w:ind w:left="0"/>
        <w:jc w:val="both"/>
        <w:rPr>
          <w:sz w:val="22"/>
          <w:szCs w:val="22"/>
          <w:lang w:val="pt-BR"/>
        </w:rPr>
      </w:pPr>
    </w:p>
    <w:p w14:paraId="10F9638D" w14:textId="07DF1851" w:rsidR="00024CD3" w:rsidRPr="00C62727" w:rsidRDefault="00E11EFB" w:rsidP="00C62727">
      <w:pPr>
        <w:tabs>
          <w:tab w:val="left" w:pos="0"/>
        </w:tabs>
        <w:jc w:val="both"/>
        <w:rPr>
          <w:b/>
          <w:bCs/>
          <w:sz w:val="22"/>
          <w:szCs w:val="22"/>
          <w:lang w:val="pt-BR"/>
        </w:rPr>
      </w:pPr>
      <w:r w:rsidRPr="00C62727">
        <w:rPr>
          <w:b/>
          <w:bCs/>
          <w:sz w:val="22"/>
          <w:szCs w:val="22"/>
          <w:lang w:val="pt-BR"/>
        </w:rPr>
        <w:t>V</w:t>
      </w:r>
      <w:r w:rsidR="00AC4CC1" w:rsidRPr="00C62727">
        <w:rPr>
          <w:b/>
          <w:bCs/>
          <w:sz w:val="22"/>
          <w:szCs w:val="22"/>
          <w:lang w:val="pt-BR"/>
        </w:rPr>
        <w:t>I</w:t>
      </w:r>
      <w:r w:rsidR="00750FD8">
        <w:rPr>
          <w:b/>
          <w:bCs/>
          <w:sz w:val="22"/>
          <w:szCs w:val="22"/>
          <w:lang w:val="pt-BR"/>
        </w:rPr>
        <w:t>I</w:t>
      </w:r>
      <w:r w:rsidR="00AD657E">
        <w:rPr>
          <w:b/>
          <w:bCs/>
          <w:sz w:val="22"/>
          <w:szCs w:val="22"/>
          <w:lang w:val="pt-BR"/>
        </w:rPr>
        <w:t>.</w:t>
      </w:r>
      <w:r w:rsidR="006810B2">
        <w:rPr>
          <w:b/>
          <w:bCs/>
          <w:sz w:val="22"/>
          <w:szCs w:val="22"/>
          <w:lang w:val="pt-BR"/>
        </w:rPr>
        <w:tab/>
      </w:r>
      <w:r w:rsidR="00024CD3" w:rsidRPr="00C62727">
        <w:rPr>
          <w:b/>
          <w:bCs/>
          <w:sz w:val="22"/>
          <w:szCs w:val="22"/>
          <w:lang w:val="pt-BR"/>
        </w:rPr>
        <w:t>USUÁRIOS AUTORIZADOS</w:t>
      </w:r>
    </w:p>
    <w:p w14:paraId="4A6CDBF5" w14:textId="77777777" w:rsidR="00024CD3" w:rsidRPr="00C62727" w:rsidRDefault="00024CD3" w:rsidP="00C62727">
      <w:pPr>
        <w:tabs>
          <w:tab w:val="left" w:pos="0"/>
        </w:tabs>
        <w:jc w:val="both"/>
        <w:rPr>
          <w:sz w:val="22"/>
          <w:szCs w:val="22"/>
          <w:lang w:val="pt-BR"/>
        </w:rPr>
      </w:pPr>
    </w:p>
    <w:p w14:paraId="4D3F27A3" w14:textId="2D347858" w:rsidR="00024CD3" w:rsidRPr="00C62727" w:rsidRDefault="00750FD8" w:rsidP="00C62727">
      <w:pPr>
        <w:tabs>
          <w:tab w:val="left" w:pos="0"/>
        </w:tabs>
        <w:jc w:val="both"/>
        <w:rPr>
          <w:sz w:val="22"/>
          <w:szCs w:val="22"/>
          <w:lang w:val="pt-BR"/>
        </w:rPr>
      </w:pPr>
      <w:r>
        <w:rPr>
          <w:sz w:val="22"/>
          <w:szCs w:val="22"/>
          <w:lang w:val="pt-BR"/>
        </w:rPr>
        <w:t>7</w:t>
      </w:r>
      <w:r w:rsidR="00D435FB" w:rsidRPr="00C62727">
        <w:rPr>
          <w:sz w:val="22"/>
          <w:szCs w:val="22"/>
          <w:lang w:val="pt-BR"/>
        </w:rPr>
        <w:t>.</w:t>
      </w:r>
      <w:r w:rsidR="00E11EFB" w:rsidRPr="00C62727">
        <w:rPr>
          <w:sz w:val="22"/>
          <w:szCs w:val="22"/>
          <w:lang w:val="pt-BR"/>
        </w:rPr>
        <w:t>1</w:t>
      </w:r>
      <w:r w:rsidR="00D435FB" w:rsidRPr="00C62727">
        <w:rPr>
          <w:sz w:val="22"/>
          <w:szCs w:val="22"/>
          <w:lang w:val="pt-BR"/>
        </w:rPr>
        <w:tab/>
      </w:r>
      <w:r w:rsidR="00024CD3" w:rsidRPr="00C62727">
        <w:rPr>
          <w:sz w:val="22"/>
          <w:szCs w:val="22"/>
          <w:lang w:val="pt-BR"/>
        </w:rPr>
        <w:t>O C</w:t>
      </w:r>
      <w:r w:rsidR="00CB2527" w:rsidRPr="004366DF">
        <w:rPr>
          <w:sz w:val="22"/>
          <w:szCs w:val="22"/>
          <w:lang w:val="pt-BR"/>
        </w:rPr>
        <w:t>ontratado</w:t>
      </w:r>
      <w:r w:rsidR="00024CD3" w:rsidRPr="00C62727">
        <w:rPr>
          <w:sz w:val="22"/>
          <w:szCs w:val="22"/>
          <w:lang w:val="pt-BR"/>
        </w:rPr>
        <w:t xml:space="preserve"> somente processar</w:t>
      </w:r>
      <w:r w:rsidR="00E11EFB" w:rsidRPr="00C62727">
        <w:rPr>
          <w:sz w:val="22"/>
          <w:szCs w:val="22"/>
          <w:lang w:val="pt-BR"/>
        </w:rPr>
        <w:t>á</w:t>
      </w:r>
      <w:r w:rsidR="00024CD3" w:rsidRPr="00C62727">
        <w:rPr>
          <w:sz w:val="22"/>
          <w:szCs w:val="22"/>
          <w:lang w:val="pt-BR"/>
        </w:rPr>
        <w:t xml:space="preserve"> as Instruções recebidas dos </w:t>
      </w:r>
      <w:r w:rsidR="00CB2527" w:rsidRPr="004366DF">
        <w:rPr>
          <w:sz w:val="22"/>
          <w:szCs w:val="22"/>
          <w:lang w:val="pt-BR"/>
        </w:rPr>
        <w:t>u</w:t>
      </w:r>
      <w:r w:rsidR="00024CD3" w:rsidRPr="00C62727">
        <w:rPr>
          <w:sz w:val="22"/>
          <w:szCs w:val="22"/>
          <w:lang w:val="pt-BR"/>
        </w:rPr>
        <w:t xml:space="preserve">suários </w:t>
      </w:r>
      <w:r w:rsidR="00CB2527" w:rsidRPr="004366DF">
        <w:rPr>
          <w:sz w:val="22"/>
          <w:szCs w:val="22"/>
          <w:lang w:val="pt-BR"/>
        </w:rPr>
        <w:t>a</w:t>
      </w:r>
      <w:r w:rsidR="00024CD3" w:rsidRPr="00C62727">
        <w:rPr>
          <w:sz w:val="22"/>
          <w:szCs w:val="22"/>
          <w:lang w:val="pt-BR"/>
        </w:rPr>
        <w:t>utorizados</w:t>
      </w:r>
      <w:r w:rsidR="005143D0">
        <w:rPr>
          <w:sz w:val="22"/>
          <w:szCs w:val="22"/>
          <w:lang w:val="pt-BR"/>
        </w:rPr>
        <w:t xml:space="preserve"> indicados no Anexo III (“</w:t>
      </w:r>
      <w:r w:rsidR="005143D0">
        <w:rPr>
          <w:sz w:val="22"/>
          <w:szCs w:val="22"/>
          <w:u w:val="single"/>
          <w:lang w:val="pt-BR"/>
        </w:rPr>
        <w:t>Usuários Autorizados</w:t>
      </w:r>
      <w:r w:rsidR="005143D0" w:rsidRPr="00C62727">
        <w:rPr>
          <w:sz w:val="22"/>
          <w:szCs w:val="22"/>
          <w:lang w:val="pt-BR"/>
        </w:rPr>
        <w:t>”</w:t>
      </w:r>
      <w:r w:rsidR="005143D0">
        <w:rPr>
          <w:sz w:val="22"/>
          <w:szCs w:val="22"/>
          <w:lang w:val="pt-BR"/>
        </w:rPr>
        <w:t>)</w:t>
      </w:r>
      <w:r w:rsidR="00024CD3" w:rsidRPr="00C62727">
        <w:rPr>
          <w:sz w:val="22"/>
          <w:szCs w:val="22"/>
          <w:lang w:val="pt-BR"/>
        </w:rPr>
        <w:t xml:space="preserve">. </w:t>
      </w:r>
    </w:p>
    <w:p w14:paraId="0AE065B2" w14:textId="77777777" w:rsidR="00024CD3" w:rsidRPr="00C62727" w:rsidRDefault="00024CD3" w:rsidP="00C62727">
      <w:pPr>
        <w:tabs>
          <w:tab w:val="left" w:pos="0"/>
        </w:tabs>
        <w:jc w:val="both"/>
        <w:rPr>
          <w:sz w:val="22"/>
          <w:szCs w:val="22"/>
          <w:lang w:val="pt-BR"/>
        </w:rPr>
      </w:pPr>
    </w:p>
    <w:p w14:paraId="5DAA0A18" w14:textId="50F98F60" w:rsidR="00024CD3" w:rsidRPr="00C62727" w:rsidRDefault="00750FD8" w:rsidP="00C62727">
      <w:pPr>
        <w:tabs>
          <w:tab w:val="left" w:pos="0"/>
        </w:tabs>
        <w:jc w:val="both"/>
        <w:rPr>
          <w:sz w:val="22"/>
          <w:szCs w:val="22"/>
          <w:lang w:val="pt-BR"/>
        </w:rPr>
      </w:pPr>
      <w:r>
        <w:rPr>
          <w:sz w:val="22"/>
          <w:szCs w:val="22"/>
          <w:lang w:val="pt-BR"/>
        </w:rPr>
        <w:t>7</w:t>
      </w:r>
      <w:r w:rsidR="00D435FB" w:rsidRPr="00C62727">
        <w:rPr>
          <w:sz w:val="22"/>
          <w:szCs w:val="22"/>
          <w:lang w:val="pt-BR"/>
        </w:rPr>
        <w:t>.</w:t>
      </w:r>
      <w:r w:rsidR="001B02E1" w:rsidRPr="00C62727">
        <w:rPr>
          <w:sz w:val="22"/>
          <w:szCs w:val="22"/>
          <w:lang w:val="pt-BR"/>
        </w:rPr>
        <w:t>2</w:t>
      </w:r>
      <w:r w:rsidR="00D435FB" w:rsidRPr="00C62727">
        <w:rPr>
          <w:sz w:val="22"/>
          <w:szCs w:val="22"/>
          <w:lang w:val="pt-BR"/>
        </w:rPr>
        <w:tab/>
      </w:r>
      <w:r w:rsidR="00024CD3" w:rsidRPr="00C62727">
        <w:rPr>
          <w:sz w:val="22"/>
          <w:szCs w:val="22"/>
          <w:lang w:val="pt-BR"/>
        </w:rPr>
        <w:t>O A</w:t>
      </w:r>
      <w:r w:rsidR="00CB2527" w:rsidRPr="003E0D4A">
        <w:rPr>
          <w:sz w:val="22"/>
          <w:szCs w:val="22"/>
          <w:lang w:val="pt-BR"/>
        </w:rPr>
        <w:t>dministrador</w:t>
      </w:r>
      <w:r w:rsidR="00024CD3" w:rsidRPr="00C62727">
        <w:rPr>
          <w:sz w:val="22"/>
          <w:szCs w:val="22"/>
          <w:lang w:val="pt-BR"/>
        </w:rPr>
        <w:t xml:space="preserve"> reconhece que somente os Usuários Autorizados poderão enviar as Instruções ao C</w:t>
      </w:r>
      <w:r w:rsidR="00CB2527" w:rsidRPr="003E0D4A">
        <w:rPr>
          <w:sz w:val="22"/>
          <w:szCs w:val="22"/>
          <w:lang w:val="pt-BR"/>
        </w:rPr>
        <w:t>ontratado</w:t>
      </w:r>
      <w:r w:rsidR="00024CD3" w:rsidRPr="00C62727">
        <w:rPr>
          <w:sz w:val="22"/>
          <w:szCs w:val="22"/>
          <w:lang w:val="pt-BR"/>
        </w:rPr>
        <w:t xml:space="preserve"> e que tal autorização vigorará até a formalização da comunicação da revogação do mandato ou da ocorrência de qualquer situação de extinção deste Contrato, que se dará nos termos deste Contrato.</w:t>
      </w:r>
    </w:p>
    <w:p w14:paraId="5F522FE8" w14:textId="77777777" w:rsidR="00024CD3" w:rsidRPr="00C62727" w:rsidRDefault="00024CD3" w:rsidP="00C62727">
      <w:pPr>
        <w:tabs>
          <w:tab w:val="left" w:pos="0"/>
        </w:tabs>
        <w:jc w:val="both"/>
        <w:rPr>
          <w:sz w:val="22"/>
          <w:szCs w:val="22"/>
          <w:lang w:val="pt-BR"/>
        </w:rPr>
      </w:pPr>
    </w:p>
    <w:p w14:paraId="6F04B46A" w14:textId="10FE33B0" w:rsidR="00024CD3" w:rsidRPr="00C62727" w:rsidRDefault="00750FD8" w:rsidP="00C62727">
      <w:pPr>
        <w:tabs>
          <w:tab w:val="left" w:pos="0"/>
        </w:tabs>
        <w:jc w:val="both"/>
        <w:rPr>
          <w:sz w:val="22"/>
          <w:szCs w:val="22"/>
          <w:lang w:val="pt-BR"/>
        </w:rPr>
      </w:pPr>
      <w:r>
        <w:rPr>
          <w:sz w:val="22"/>
          <w:szCs w:val="22"/>
          <w:lang w:val="pt-BR"/>
        </w:rPr>
        <w:t>7</w:t>
      </w:r>
      <w:r w:rsidR="00D435FB" w:rsidRPr="00C62727">
        <w:rPr>
          <w:sz w:val="22"/>
          <w:szCs w:val="22"/>
          <w:lang w:val="pt-BR"/>
        </w:rPr>
        <w:t>.</w:t>
      </w:r>
      <w:r w:rsidR="001B02E1" w:rsidRPr="00C62727">
        <w:rPr>
          <w:sz w:val="22"/>
          <w:szCs w:val="22"/>
          <w:lang w:val="pt-BR"/>
        </w:rPr>
        <w:t>3</w:t>
      </w:r>
      <w:r w:rsidR="00D435FB" w:rsidRPr="00C62727">
        <w:rPr>
          <w:sz w:val="22"/>
          <w:szCs w:val="22"/>
          <w:lang w:val="pt-BR"/>
        </w:rPr>
        <w:tab/>
      </w:r>
      <w:r w:rsidR="00024CD3" w:rsidRPr="00C62727">
        <w:rPr>
          <w:sz w:val="22"/>
          <w:szCs w:val="22"/>
          <w:lang w:val="pt-BR"/>
        </w:rPr>
        <w:t>Toda e qualquer alteração do presente Contrato e seus Anexos somente terá validade se promovida de comum acordo entre as P</w:t>
      </w:r>
      <w:r w:rsidR="00CB2527" w:rsidRPr="004366DF">
        <w:rPr>
          <w:sz w:val="22"/>
          <w:szCs w:val="22"/>
          <w:lang w:val="pt-BR"/>
        </w:rPr>
        <w:t>artes</w:t>
      </w:r>
      <w:r w:rsidR="00024CD3" w:rsidRPr="00C62727">
        <w:rPr>
          <w:sz w:val="22"/>
          <w:szCs w:val="22"/>
          <w:lang w:val="pt-BR"/>
        </w:rPr>
        <w:t xml:space="preserve">, por meio de aditamento devidamente assinado </w:t>
      </w:r>
      <w:r w:rsidR="00024CD3" w:rsidRPr="00C62727">
        <w:rPr>
          <w:sz w:val="22"/>
          <w:szCs w:val="22"/>
          <w:lang w:val="pt-BR"/>
        </w:rPr>
        <w:lastRenderedPageBreak/>
        <w:t>pelas P</w:t>
      </w:r>
      <w:r w:rsidR="00CB2527" w:rsidRPr="004366DF">
        <w:rPr>
          <w:sz w:val="22"/>
          <w:szCs w:val="22"/>
          <w:lang w:val="pt-BR"/>
        </w:rPr>
        <w:t>artes</w:t>
      </w:r>
      <w:r w:rsidR="00024CD3" w:rsidRPr="00C62727">
        <w:rPr>
          <w:sz w:val="22"/>
          <w:szCs w:val="22"/>
          <w:lang w:val="pt-BR"/>
        </w:rPr>
        <w:t>, com exceção das inclusões e exclusões dos Usuários Autorizados, que serão admitidas como válidas mediante comunicação unilateral, por escrito, do A</w:t>
      </w:r>
      <w:r w:rsidR="00CB2527" w:rsidRPr="004366DF">
        <w:rPr>
          <w:sz w:val="22"/>
          <w:szCs w:val="22"/>
          <w:lang w:val="pt-BR"/>
        </w:rPr>
        <w:t>dministrador</w:t>
      </w:r>
      <w:r w:rsidR="00024CD3" w:rsidRPr="00C62727">
        <w:rPr>
          <w:sz w:val="22"/>
          <w:szCs w:val="22"/>
          <w:lang w:val="pt-BR"/>
        </w:rPr>
        <w:t>.</w:t>
      </w:r>
    </w:p>
    <w:p w14:paraId="228A3E3F" w14:textId="77777777" w:rsidR="00024CD3" w:rsidRPr="00C62727" w:rsidRDefault="00024CD3" w:rsidP="00C62727">
      <w:pPr>
        <w:tabs>
          <w:tab w:val="left" w:pos="0"/>
        </w:tabs>
        <w:jc w:val="both"/>
        <w:rPr>
          <w:sz w:val="22"/>
          <w:szCs w:val="22"/>
          <w:lang w:val="pt-BR"/>
        </w:rPr>
      </w:pPr>
    </w:p>
    <w:p w14:paraId="2C82B48E" w14:textId="0311AA4D" w:rsidR="00024CD3" w:rsidRDefault="00750FD8" w:rsidP="00C62727">
      <w:pPr>
        <w:tabs>
          <w:tab w:val="left" w:pos="0"/>
        </w:tabs>
        <w:jc w:val="both"/>
        <w:rPr>
          <w:ins w:id="3" w:author="Renan Dutra" w:date="2016-12-19T10:24:00Z"/>
          <w:sz w:val="22"/>
          <w:szCs w:val="22"/>
          <w:lang w:val="pt-BR"/>
        </w:rPr>
      </w:pPr>
      <w:r>
        <w:rPr>
          <w:sz w:val="22"/>
          <w:szCs w:val="22"/>
          <w:lang w:val="pt-BR"/>
        </w:rPr>
        <w:t>7</w:t>
      </w:r>
      <w:r w:rsidR="00D435FB" w:rsidRPr="00C62727">
        <w:rPr>
          <w:sz w:val="22"/>
          <w:szCs w:val="22"/>
          <w:lang w:val="pt-BR"/>
        </w:rPr>
        <w:t>.</w:t>
      </w:r>
      <w:r w:rsidR="001B02E1" w:rsidRPr="00C62727">
        <w:rPr>
          <w:sz w:val="22"/>
          <w:szCs w:val="22"/>
          <w:lang w:val="pt-BR"/>
        </w:rPr>
        <w:t>4</w:t>
      </w:r>
      <w:r w:rsidR="00D435FB" w:rsidRPr="00C62727">
        <w:rPr>
          <w:sz w:val="22"/>
          <w:szCs w:val="22"/>
          <w:lang w:val="pt-BR"/>
        </w:rPr>
        <w:tab/>
      </w:r>
      <w:r w:rsidR="00024CD3" w:rsidRPr="00C62727">
        <w:rPr>
          <w:sz w:val="22"/>
          <w:szCs w:val="22"/>
          <w:lang w:val="pt-BR"/>
        </w:rPr>
        <w:t xml:space="preserve">O </w:t>
      </w:r>
      <w:r w:rsidR="00CB2527" w:rsidRPr="004366DF">
        <w:rPr>
          <w:sz w:val="22"/>
          <w:szCs w:val="22"/>
          <w:lang w:val="pt-BR"/>
        </w:rPr>
        <w:t>Administrador</w:t>
      </w:r>
      <w:r w:rsidR="00582F02" w:rsidRPr="00C62727">
        <w:rPr>
          <w:sz w:val="22"/>
          <w:szCs w:val="22"/>
          <w:lang w:val="pt-BR"/>
        </w:rPr>
        <w:t xml:space="preserve"> </w:t>
      </w:r>
      <w:r w:rsidR="00024CD3" w:rsidRPr="00C62727">
        <w:rPr>
          <w:sz w:val="22"/>
          <w:szCs w:val="22"/>
          <w:lang w:val="pt-BR"/>
        </w:rPr>
        <w:t>declara-se</w:t>
      </w:r>
      <w:r w:rsidR="00582F02" w:rsidRPr="00C62727">
        <w:rPr>
          <w:sz w:val="22"/>
          <w:szCs w:val="22"/>
          <w:lang w:val="pt-BR"/>
        </w:rPr>
        <w:t>, respectivamente,</w:t>
      </w:r>
      <w:r w:rsidR="00024CD3" w:rsidRPr="00C62727">
        <w:rPr>
          <w:sz w:val="22"/>
          <w:szCs w:val="22"/>
          <w:lang w:val="pt-BR"/>
        </w:rPr>
        <w:t xml:space="preserve"> ciente de que são de sua inteira responsabilidade as Instruções enviadas </w:t>
      </w:r>
      <w:r w:rsidR="001B02E1" w:rsidRPr="00C62727">
        <w:rPr>
          <w:sz w:val="22"/>
          <w:szCs w:val="22"/>
          <w:lang w:val="pt-BR"/>
        </w:rPr>
        <w:t>pelos</w:t>
      </w:r>
      <w:r w:rsidR="00024CD3" w:rsidRPr="00C62727">
        <w:rPr>
          <w:sz w:val="22"/>
          <w:szCs w:val="22"/>
          <w:lang w:val="pt-BR"/>
        </w:rPr>
        <w:t xml:space="preserve"> Usuários Autorizados e que o </w:t>
      </w:r>
      <w:r w:rsidR="00CB2527" w:rsidRPr="004366DF">
        <w:rPr>
          <w:sz w:val="22"/>
          <w:szCs w:val="22"/>
          <w:lang w:val="pt-BR"/>
        </w:rPr>
        <w:t>Contratado</w:t>
      </w:r>
      <w:r w:rsidR="00024CD3" w:rsidRPr="00C62727">
        <w:rPr>
          <w:sz w:val="22"/>
          <w:szCs w:val="22"/>
          <w:lang w:val="pt-BR"/>
        </w:rPr>
        <w:t xml:space="preserve"> executar</w:t>
      </w:r>
      <w:r w:rsidR="001B02E1" w:rsidRPr="00C62727">
        <w:rPr>
          <w:sz w:val="22"/>
          <w:szCs w:val="22"/>
          <w:lang w:val="pt-BR"/>
        </w:rPr>
        <w:t>á</w:t>
      </w:r>
      <w:r w:rsidR="00024CD3" w:rsidRPr="00C62727">
        <w:rPr>
          <w:sz w:val="22"/>
          <w:szCs w:val="22"/>
          <w:lang w:val="pt-BR"/>
        </w:rPr>
        <w:t xml:space="preserve"> todos os processos e lançamentos a elas correspondentes nos termos previstos neste Contrato. O </w:t>
      </w:r>
      <w:r w:rsidR="00CB2527" w:rsidRPr="004366DF">
        <w:rPr>
          <w:sz w:val="22"/>
          <w:szCs w:val="22"/>
          <w:lang w:val="pt-BR"/>
        </w:rPr>
        <w:t>Administrador</w:t>
      </w:r>
      <w:r w:rsidR="00024CD3" w:rsidRPr="00C62727">
        <w:rPr>
          <w:sz w:val="22"/>
          <w:szCs w:val="22"/>
          <w:lang w:val="pt-BR"/>
        </w:rPr>
        <w:t xml:space="preserve"> declara e garante ao </w:t>
      </w:r>
      <w:r w:rsidR="00CB2527" w:rsidRPr="004366DF">
        <w:rPr>
          <w:sz w:val="22"/>
          <w:szCs w:val="22"/>
          <w:lang w:val="pt-BR"/>
        </w:rPr>
        <w:t>Contratado</w:t>
      </w:r>
      <w:r w:rsidR="00024CD3" w:rsidRPr="00C62727">
        <w:rPr>
          <w:sz w:val="22"/>
          <w:szCs w:val="22"/>
          <w:lang w:val="pt-BR"/>
        </w:rPr>
        <w:t xml:space="preserve"> que o envio de tais Informações pelos Usuários Autorizados está de acordo com </w:t>
      </w:r>
      <w:r w:rsidR="00582F02" w:rsidRPr="00C62727">
        <w:rPr>
          <w:sz w:val="22"/>
          <w:szCs w:val="22"/>
          <w:lang w:val="pt-BR"/>
        </w:rPr>
        <w:t>os respectivos</w:t>
      </w:r>
      <w:r w:rsidR="00024CD3" w:rsidRPr="00C62727">
        <w:rPr>
          <w:sz w:val="22"/>
          <w:szCs w:val="22"/>
          <w:lang w:val="pt-BR"/>
        </w:rPr>
        <w:t xml:space="preserve"> atos constitutivos, constituindo instruções válidas, legais e vinculativas do A</w:t>
      </w:r>
      <w:r w:rsidR="003E0D4A" w:rsidRPr="003E0D4A">
        <w:rPr>
          <w:sz w:val="22"/>
          <w:szCs w:val="22"/>
          <w:lang w:val="pt-BR"/>
        </w:rPr>
        <w:t>dministrador</w:t>
      </w:r>
      <w:r w:rsidR="00024CD3" w:rsidRPr="00C62727">
        <w:rPr>
          <w:sz w:val="22"/>
          <w:szCs w:val="22"/>
          <w:lang w:val="pt-BR"/>
        </w:rPr>
        <w:t>.</w:t>
      </w:r>
    </w:p>
    <w:p w14:paraId="41E85A2E" w14:textId="77777777" w:rsidR="0009111B" w:rsidRPr="00C62727" w:rsidRDefault="0009111B" w:rsidP="00C62727">
      <w:pPr>
        <w:tabs>
          <w:tab w:val="left" w:pos="0"/>
        </w:tabs>
        <w:jc w:val="both"/>
        <w:rPr>
          <w:sz w:val="22"/>
          <w:szCs w:val="22"/>
          <w:lang w:val="pt-BR"/>
        </w:rPr>
      </w:pPr>
      <w:bookmarkStart w:id="4" w:name="_GoBack"/>
      <w:bookmarkEnd w:id="4"/>
    </w:p>
    <w:p w14:paraId="41FE3A06" w14:textId="4AE0271C" w:rsidR="00024CD3" w:rsidRPr="00C62727" w:rsidRDefault="001B02E1" w:rsidP="00C62727">
      <w:pPr>
        <w:tabs>
          <w:tab w:val="left" w:pos="0"/>
        </w:tabs>
        <w:jc w:val="both"/>
        <w:rPr>
          <w:b/>
          <w:bCs/>
          <w:sz w:val="22"/>
          <w:szCs w:val="22"/>
          <w:lang w:val="pt-BR"/>
        </w:rPr>
      </w:pPr>
      <w:r w:rsidRPr="00C62727">
        <w:rPr>
          <w:b/>
          <w:bCs/>
          <w:sz w:val="22"/>
          <w:szCs w:val="22"/>
          <w:lang w:val="pt-BR"/>
        </w:rPr>
        <w:t>V</w:t>
      </w:r>
      <w:r w:rsidR="00AC4CC1" w:rsidRPr="00C62727">
        <w:rPr>
          <w:b/>
          <w:bCs/>
          <w:sz w:val="22"/>
          <w:szCs w:val="22"/>
          <w:lang w:val="pt-BR"/>
        </w:rPr>
        <w:t>II</w:t>
      </w:r>
      <w:r w:rsidR="00750FD8">
        <w:rPr>
          <w:b/>
          <w:bCs/>
          <w:sz w:val="22"/>
          <w:szCs w:val="22"/>
          <w:lang w:val="pt-BR"/>
        </w:rPr>
        <w:t>I</w:t>
      </w:r>
      <w:r w:rsidR="006810B2" w:rsidRPr="00C62727">
        <w:rPr>
          <w:b/>
          <w:bCs/>
          <w:sz w:val="22"/>
          <w:szCs w:val="22"/>
          <w:lang w:val="pt-BR"/>
        </w:rPr>
        <w:t>.</w:t>
      </w:r>
      <w:r w:rsidR="006810B2">
        <w:rPr>
          <w:b/>
          <w:bCs/>
          <w:sz w:val="22"/>
          <w:szCs w:val="22"/>
          <w:lang w:val="pt-BR"/>
        </w:rPr>
        <w:tab/>
      </w:r>
      <w:r w:rsidR="00024CD3" w:rsidRPr="00C62727">
        <w:rPr>
          <w:b/>
          <w:bCs/>
          <w:sz w:val="22"/>
          <w:szCs w:val="22"/>
          <w:lang w:val="pt-BR"/>
        </w:rPr>
        <w:t>CONFIDENCIALIDADE</w:t>
      </w:r>
    </w:p>
    <w:p w14:paraId="5104D2FE" w14:textId="77777777" w:rsidR="005B12CD" w:rsidRPr="00C62727" w:rsidRDefault="005B12CD" w:rsidP="00C62727">
      <w:pPr>
        <w:tabs>
          <w:tab w:val="left" w:pos="0"/>
        </w:tabs>
        <w:jc w:val="both"/>
        <w:rPr>
          <w:b/>
          <w:bCs/>
          <w:sz w:val="22"/>
          <w:szCs w:val="22"/>
          <w:lang w:val="pt-BR"/>
        </w:rPr>
      </w:pPr>
    </w:p>
    <w:p w14:paraId="411F39CF" w14:textId="57BF0AC3" w:rsidR="00024CD3" w:rsidRPr="00C62727" w:rsidRDefault="00750FD8" w:rsidP="00C62727">
      <w:pPr>
        <w:tabs>
          <w:tab w:val="left" w:pos="0"/>
        </w:tabs>
        <w:jc w:val="both"/>
        <w:rPr>
          <w:sz w:val="22"/>
          <w:szCs w:val="22"/>
          <w:lang w:val="pt-BR"/>
        </w:rPr>
      </w:pPr>
      <w:r>
        <w:rPr>
          <w:sz w:val="22"/>
          <w:szCs w:val="22"/>
          <w:lang w:val="pt-BR"/>
        </w:rPr>
        <w:t>8</w:t>
      </w:r>
      <w:r w:rsidR="00D435FB" w:rsidRPr="00C62727">
        <w:rPr>
          <w:sz w:val="22"/>
          <w:szCs w:val="22"/>
          <w:lang w:val="pt-BR"/>
        </w:rPr>
        <w:t>.1</w:t>
      </w:r>
      <w:r w:rsidR="00D435FB" w:rsidRPr="00C62727">
        <w:rPr>
          <w:sz w:val="22"/>
          <w:szCs w:val="22"/>
          <w:lang w:val="pt-BR"/>
        </w:rPr>
        <w:tab/>
      </w:r>
      <w:r w:rsidR="00024CD3" w:rsidRPr="00C62727">
        <w:rPr>
          <w:sz w:val="22"/>
          <w:szCs w:val="22"/>
          <w:lang w:val="pt-BR"/>
        </w:rPr>
        <w:t>As P</w:t>
      </w:r>
      <w:r w:rsidR="003E0D4A" w:rsidRPr="003E0D4A">
        <w:rPr>
          <w:sz w:val="22"/>
          <w:szCs w:val="22"/>
          <w:lang w:val="pt-BR"/>
        </w:rPr>
        <w:t>artes</w:t>
      </w:r>
      <w:r w:rsidR="00024CD3" w:rsidRPr="00C62727">
        <w:rPr>
          <w:sz w:val="22"/>
          <w:szCs w:val="22"/>
          <w:lang w:val="pt-BR"/>
        </w:rPr>
        <w:t xml:space="preserve"> obrigam-se a guardar sigilo com relação às informações confidenciais adquiridas por força do presente Contrato, durante e após sua vigência. São informações confidenciais todos os documentos e informações relativos ao </w:t>
      </w:r>
      <w:r w:rsidR="00A92EC5" w:rsidRPr="00C62727">
        <w:rPr>
          <w:sz w:val="22"/>
          <w:szCs w:val="22"/>
          <w:lang w:val="pt-BR"/>
        </w:rPr>
        <w:t>F</w:t>
      </w:r>
      <w:r w:rsidR="003E0D4A" w:rsidRPr="003E0D4A">
        <w:rPr>
          <w:sz w:val="22"/>
          <w:szCs w:val="22"/>
          <w:lang w:val="pt-BR"/>
        </w:rPr>
        <w:t>undo</w:t>
      </w:r>
      <w:r w:rsidR="00024CD3" w:rsidRPr="00C62727">
        <w:rPr>
          <w:sz w:val="22"/>
          <w:szCs w:val="22"/>
          <w:lang w:val="pt-BR"/>
        </w:rPr>
        <w:t xml:space="preserve">, aos </w:t>
      </w:r>
      <w:r w:rsidR="005770A7">
        <w:rPr>
          <w:color w:val="000000"/>
          <w:sz w:val="22"/>
          <w:szCs w:val="22"/>
          <w:lang w:val="pt-BR"/>
        </w:rPr>
        <w:t>Quotis</w:t>
      </w:r>
      <w:r w:rsidR="00024CD3" w:rsidRPr="00C62727">
        <w:rPr>
          <w:sz w:val="22"/>
          <w:szCs w:val="22"/>
          <w:lang w:val="pt-BR"/>
        </w:rPr>
        <w:t>tas deste, aos negócios das P</w:t>
      </w:r>
      <w:r w:rsidR="003E0D4A" w:rsidRPr="003E0D4A">
        <w:rPr>
          <w:sz w:val="22"/>
          <w:szCs w:val="22"/>
          <w:lang w:val="pt-BR"/>
        </w:rPr>
        <w:t>artes</w:t>
      </w:r>
      <w:r w:rsidR="00024CD3" w:rsidRPr="00C62727">
        <w:rPr>
          <w:sz w:val="22"/>
          <w:szCs w:val="22"/>
          <w:lang w:val="pt-BR"/>
        </w:rPr>
        <w:t xml:space="preserve"> que não sejam de conhecimento público, tais como, a título exemplificativo, custos, lucros, produtos, serviços, preços, lista de clientes, lista de fornecedores, know-how, técnicas de produção e estratégias de mercado e de gestão e administração do F</w:t>
      </w:r>
      <w:r w:rsidR="003E0D4A" w:rsidRPr="003E0D4A">
        <w:rPr>
          <w:sz w:val="22"/>
          <w:szCs w:val="22"/>
          <w:lang w:val="pt-BR"/>
        </w:rPr>
        <w:t>undo</w:t>
      </w:r>
      <w:r w:rsidR="00024CD3" w:rsidRPr="00C62727">
        <w:rPr>
          <w:sz w:val="22"/>
          <w:szCs w:val="22"/>
          <w:lang w:val="pt-BR"/>
        </w:rPr>
        <w:t>.</w:t>
      </w:r>
    </w:p>
    <w:p w14:paraId="65F98460" w14:textId="77777777" w:rsidR="00024CD3" w:rsidRPr="00C62727" w:rsidRDefault="00024CD3" w:rsidP="00C62727">
      <w:pPr>
        <w:tabs>
          <w:tab w:val="left" w:pos="0"/>
        </w:tabs>
        <w:jc w:val="both"/>
        <w:rPr>
          <w:sz w:val="22"/>
          <w:szCs w:val="22"/>
          <w:lang w:val="pt-BR"/>
        </w:rPr>
      </w:pPr>
    </w:p>
    <w:p w14:paraId="30585056" w14:textId="570CBCEC" w:rsidR="00024CD3" w:rsidRPr="00C62727" w:rsidRDefault="00750FD8" w:rsidP="00C62727">
      <w:pPr>
        <w:tabs>
          <w:tab w:val="left" w:pos="0"/>
        </w:tabs>
        <w:jc w:val="both"/>
        <w:rPr>
          <w:sz w:val="22"/>
          <w:szCs w:val="22"/>
          <w:lang w:val="pt-BR"/>
        </w:rPr>
      </w:pPr>
      <w:r>
        <w:rPr>
          <w:sz w:val="22"/>
          <w:szCs w:val="22"/>
          <w:lang w:val="pt-BR"/>
        </w:rPr>
        <w:t>8</w:t>
      </w:r>
      <w:r w:rsidR="00D435FB" w:rsidRPr="00C62727">
        <w:rPr>
          <w:sz w:val="22"/>
          <w:szCs w:val="22"/>
          <w:lang w:val="pt-BR"/>
        </w:rPr>
        <w:t>.2</w:t>
      </w:r>
      <w:r w:rsidR="00D435FB" w:rsidRPr="00C62727">
        <w:rPr>
          <w:sz w:val="22"/>
          <w:szCs w:val="22"/>
          <w:lang w:val="pt-BR"/>
        </w:rPr>
        <w:tab/>
      </w:r>
      <w:r w:rsidR="00024CD3" w:rsidRPr="00C62727">
        <w:rPr>
          <w:sz w:val="22"/>
          <w:szCs w:val="22"/>
          <w:lang w:val="pt-BR"/>
        </w:rPr>
        <w:t>Sem prejuízo do disposto acima, o C</w:t>
      </w:r>
      <w:r w:rsidR="003E0D4A" w:rsidRPr="003E0D4A">
        <w:rPr>
          <w:sz w:val="22"/>
          <w:szCs w:val="22"/>
          <w:lang w:val="pt-BR"/>
        </w:rPr>
        <w:t>ontratado</w:t>
      </w:r>
      <w:r w:rsidR="00024CD3" w:rsidRPr="00C62727">
        <w:rPr>
          <w:sz w:val="22"/>
          <w:szCs w:val="22"/>
          <w:lang w:val="pt-BR"/>
        </w:rPr>
        <w:t xml:space="preserve"> poder</w:t>
      </w:r>
      <w:r w:rsidR="001B02E1" w:rsidRPr="00C62727">
        <w:rPr>
          <w:sz w:val="22"/>
          <w:szCs w:val="22"/>
          <w:lang w:val="pt-BR"/>
        </w:rPr>
        <w:t>á</w:t>
      </w:r>
      <w:r w:rsidR="00024CD3" w:rsidRPr="00C62727">
        <w:rPr>
          <w:sz w:val="22"/>
          <w:szCs w:val="22"/>
          <w:lang w:val="pt-BR"/>
        </w:rPr>
        <w:t xml:space="preserve"> prestar informações aos órgãos reguladores e judiciais quando e se solicitadas por estes no âmbito de suas respectivas atribuições legais, devendo o C</w:t>
      </w:r>
      <w:r w:rsidR="003E0D4A" w:rsidRPr="003E0D4A">
        <w:rPr>
          <w:sz w:val="22"/>
          <w:szCs w:val="22"/>
          <w:lang w:val="pt-BR"/>
        </w:rPr>
        <w:t>ontratado</w:t>
      </w:r>
      <w:r w:rsidR="00024CD3" w:rsidRPr="00C62727">
        <w:rPr>
          <w:sz w:val="22"/>
          <w:szCs w:val="22"/>
          <w:lang w:val="pt-BR"/>
        </w:rPr>
        <w:t>, nesses casos, comunicar o A</w:t>
      </w:r>
      <w:r w:rsidR="003E0D4A" w:rsidRPr="003E0D4A">
        <w:rPr>
          <w:sz w:val="22"/>
          <w:szCs w:val="22"/>
          <w:lang w:val="pt-BR"/>
        </w:rPr>
        <w:t xml:space="preserve">dministrador </w:t>
      </w:r>
      <w:r w:rsidR="00024CD3" w:rsidRPr="00C62727">
        <w:rPr>
          <w:sz w:val="22"/>
          <w:szCs w:val="22"/>
          <w:lang w:val="pt-BR"/>
        </w:rPr>
        <w:t xml:space="preserve">sobre o envio destas informações confidenciais aos órgãos reguladores ou judiciais. </w:t>
      </w:r>
    </w:p>
    <w:p w14:paraId="470EB794" w14:textId="77777777" w:rsidR="00024CD3" w:rsidRPr="00C62727" w:rsidRDefault="00024CD3" w:rsidP="00C62727">
      <w:pPr>
        <w:tabs>
          <w:tab w:val="left" w:pos="0"/>
        </w:tabs>
        <w:jc w:val="both"/>
        <w:rPr>
          <w:sz w:val="22"/>
          <w:szCs w:val="22"/>
          <w:lang w:val="pt-BR"/>
        </w:rPr>
      </w:pPr>
    </w:p>
    <w:p w14:paraId="1AA5756B" w14:textId="1EB891AA" w:rsidR="00024CD3" w:rsidRPr="00C62727" w:rsidRDefault="00750FD8" w:rsidP="00C62727">
      <w:pPr>
        <w:tabs>
          <w:tab w:val="left" w:pos="0"/>
        </w:tabs>
        <w:jc w:val="both"/>
        <w:rPr>
          <w:sz w:val="22"/>
          <w:szCs w:val="22"/>
          <w:lang w:val="pt-BR"/>
        </w:rPr>
      </w:pPr>
      <w:r>
        <w:rPr>
          <w:sz w:val="22"/>
          <w:szCs w:val="22"/>
          <w:lang w:val="pt-BR"/>
        </w:rPr>
        <w:t>8</w:t>
      </w:r>
      <w:r w:rsidR="00D435FB" w:rsidRPr="00C62727">
        <w:rPr>
          <w:sz w:val="22"/>
          <w:szCs w:val="22"/>
          <w:lang w:val="pt-BR"/>
        </w:rPr>
        <w:t>.3</w:t>
      </w:r>
      <w:r w:rsidR="00D435FB" w:rsidRPr="00C62727">
        <w:rPr>
          <w:sz w:val="22"/>
          <w:szCs w:val="22"/>
          <w:lang w:val="pt-BR"/>
        </w:rPr>
        <w:tab/>
      </w:r>
      <w:r w:rsidR="00024CD3" w:rsidRPr="00C62727">
        <w:rPr>
          <w:sz w:val="22"/>
          <w:szCs w:val="22"/>
          <w:lang w:val="pt-BR"/>
        </w:rPr>
        <w:t>Todas as P</w:t>
      </w:r>
      <w:r w:rsidR="003E0D4A" w:rsidRPr="003E0D4A">
        <w:rPr>
          <w:sz w:val="22"/>
          <w:szCs w:val="22"/>
          <w:lang w:val="pt-BR"/>
        </w:rPr>
        <w:t>artes</w:t>
      </w:r>
      <w:r w:rsidR="00024CD3" w:rsidRPr="00C62727">
        <w:rPr>
          <w:sz w:val="22"/>
          <w:szCs w:val="22"/>
          <w:lang w:val="pt-BR"/>
        </w:rPr>
        <w:t xml:space="preserve"> se comprometem a não fazer qualquer tipo de publicidade envolvendo o nome das demais P</w:t>
      </w:r>
      <w:r w:rsidR="003E0D4A" w:rsidRPr="003E0D4A">
        <w:rPr>
          <w:sz w:val="22"/>
          <w:szCs w:val="22"/>
          <w:lang w:val="pt-BR"/>
        </w:rPr>
        <w:t>artes</w:t>
      </w:r>
      <w:r w:rsidR="00024CD3" w:rsidRPr="00C62727">
        <w:rPr>
          <w:sz w:val="22"/>
          <w:szCs w:val="22"/>
          <w:lang w:val="pt-BR"/>
        </w:rPr>
        <w:t xml:space="preserve"> sem prévia anuência por escrito destas, ficando autorizado o uso do nome e logo das P</w:t>
      </w:r>
      <w:r w:rsidR="003E0D4A" w:rsidRPr="003E0D4A">
        <w:rPr>
          <w:sz w:val="22"/>
          <w:szCs w:val="22"/>
          <w:lang w:val="pt-BR"/>
        </w:rPr>
        <w:t>artes</w:t>
      </w:r>
      <w:r w:rsidR="00024CD3" w:rsidRPr="00C62727">
        <w:rPr>
          <w:sz w:val="22"/>
          <w:szCs w:val="22"/>
          <w:lang w:val="pt-BR"/>
        </w:rPr>
        <w:t xml:space="preserve"> nos documentos do F</w:t>
      </w:r>
      <w:r w:rsidR="003E0D4A" w:rsidRPr="003E0D4A">
        <w:rPr>
          <w:sz w:val="22"/>
          <w:szCs w:val="22"/>
          <w:lang w:val="pt-BR"/>
        </w:rPr>
        <w:t>undo</w:t>
      </w:r>
      <w:r w:rsidR="00024CD3" w:rsidRPr="00C62727">
        <w:rPr>
          <w:sz w:val="22"/>
          <w:szCs w:val="22"/>
          <w:lang w:val="pt-BR"/>
        </w:rPr>
        <w:t>.</w:t>
      </w:r>
    </w:p>
    <w:p w14:paraId="58965CBE" w14:textId="77777777" w:rsidR="00AD5394" w:rsidRPr="00C62727" w:rsidRDefault="00AD5394" w:rsidP="00C62727">
      <w:pPr>
        <w:tabs>
          <w:tab w:val="left" w:pos="0"/>
          <w:tab w:val="left" w:pos="540"/>
        </w:tabs>
        <w:jc w:val="both"/>
        <w:rPr>
          <w:b/>
          <w:bCs/>
          <w:sz w:val="22"/>
          <w:szCs w:val="22"/>
          <w:lang w:val="pt-BR"/>
        </w:rPr>
      </w:pPr>
    </w:p>
    <w:p w14:paraId="1B70BAD2" w14:textId="47640929" w:rsidR="00024CD3" w:rsidRPr="00C62727" w:rsidRDefault="00750FD8" w:rsidP="00C62727">
      <w:pPr>
        <w:tabs>
          <w:tab w:val="left" w:pos="0"/>
          <w:tab w:val="left" w:pos="540"/>
        </w:tabs>
        <w:jc w:val="both"/>
        <w:rPr>
          <w:b/>
          <w:bCs/>
          <w:sz w:val="22"/>
          <w:szCs w:val="22"/>
          <w:lang w:val="pt-BR"/>
        </w:rPr>
      </w:pPr>
      <w:r>
        <w:rPr>
          <w:b/>
          <w:bCs/>
          <w:sz w:val="22"/>
          <w:szCs w:val="22"/>
          <w:lang w:val="pt-BR"/>
        </w:rPr>
        <w:t>I</w:t>
      </w:r>
      <w:r w:rsidR="00227C44">
        <w:rPr>
          <w:b/>
          <w:bCs/>
          <w:sz w:val="22"/>
          <w:szCs w:val="22"/>
          <w:lang w:val="pt-BR"/>
        </w:rPr>
        <w:t>X</w:t>
      </w:r>
      <w:r w:rsidRPr="00C62727">
        <w:rPr>
          <w:b/>
          <w:bCs/>
          <w:sz w:val="22"/>
          <w:szCs w:val="22"/>
          <w:lang w:val="pt-BR"/>
        </w:rPr>
        <w:t xml:space="preserve">. </w:t>
      </w:r>
      <w:r w:rsidRPr="00C62727">
        <w:rPr>
          <w:b/>
          <w:bCs/>
          <w:sz w:val="22"/>
          <w:szCs w:val="22"/>
          <w:lang w:val="pt-BR"/>
        </w:rPr>
        <w:tab/>
      </w:r>
      <w:r w:rsidR="00024CD3" w:rsidRPr="00C62727">
        <w:rPr>
          <w:b/>
          <w:bCs/>
          <w:sz w:val="22"/>
          <w:szCs w:val="22"/>
          <w:lang w:val="pt-BR"/>
        </w:rPr>
        <w:t xml:space="preserve">DAS INFRAÇÕES E PENALIDADES </w:t>
      </w:r>
    </w:p>
    <w:p w14:paraId="4EBBBCF1" w14:textId="77777777" w:rsidR="00024CD3" w:rsidRPr="00C62727" w:rsidRDefault="00024CD3" w:rsidP="00C62727">
      <w:pPr>
        <w:tabs>
          <w:tab w:val="left" w:pos="0"/>
        </w:tabs>
        <w:jc w:val="both"/>
        <w:rPr>
          <w:b/>
          <w:bCs/>
          <w:sz w:val="22"/>
          <w:szCs w:val="22"/>
          <w:lang w:val="pt-BR"/>
        </w:rPr>
      </w:pPr>
    </w:p>
    <w:p w14:paraId="134C3B4D" w14:textId="77777777" w:rsidR="00024CD3" w:rsidRPr="00C62727" w:rsidRDefault="00024CD3" w:rsidP="00C62727">
      <w:pPr>
        <w:pStyle w:val="PargrafodaLista"/>
        <w:tabs>
          <w:tab w:val="left" w:pos="0"/>
        </w:tabs>
        <w:ind w:left="1065"/>
        <w:jc w:val="both"/>
        <w:rPr>
          <w:vanish/>
          <w:sz w:val="22"/>
          <w:szCs w:val="22"/>
          <w:lang w:val="pt-BR"/>
        </w:rPr>
      </w:pPr>
    </w:p>
    <w:p w14:paraId="6E8BB2F7" w14:textId="53E60814" w:rsidR="00024CD3" w:rsidRPr="00C62727" w:rsidRDefault="00750FD8" w:rsidP="00C62727">
      <w:pPr>
        <w:tabs>
          <w:tab w:val="left" w:pos="0"/>
        </w:tabs>
        <w:jc w:val="both"/>
        <w:rPr>
          <w:sz w:val="22"/>
          <w:szCs w:val="22"/>
          <w:lang w:val="pt-BR"/>
        </w:rPr>
      </w:pPr>
      <w:r>
        <w:rPr>
          <w:sz w:val="22"/>
          <w:szCs w:val="22"/>
          <w:lang w:val="pt-BR"/>
        </w:rPr>
        <w:t>9</w:t>
      </w:r>
      <w:r w:rsidR="005D1F9F" w:rsidRPr="00C62727">
        <w:rPr>
          <w:sz w:val="22"/>
          <w:szCs w:val="22"/>
          <w:lang w:val="pt-BR"/>
        </w:rPr>
        <w:t>.1</w:t>
      </w:r>
      <w:r w:rsidR="005D1F9F" w:rsidRPr="00C62727">
        <w:rPr>
          <w:sz w:val="22"/>
          <w:szCs w:val="22"/>
          <w:lang w:val="pt-BR"/>
        </w:rPr>
        <w:tab/>
      </w:r>
      <w:r w:rsidR="00024CD3" w:rsidRPr="00C62727">
        <w:rPr>
          <w:sz w:val="22"/>
          <w:szCs w:val="22"/>
          <w:lang w:val="pt-BR"/>
        </w:rPr>
        <w:t>A infração de qualquer cláusula deste Contrato obriga a P</w:t>
      </w:r>
      <w:r w:rsidR="003E0D4A" w:rsidRPr="003E0D4A">
        <w:rPr>
          <w:sz w:val="22"/>
          <w:szCs w:val="22"/>
          <w:lang w:val="pt-BR"/>
        </w:rPr>
        <w:t>arte</w:t>
      </w:r>
      <w:r w:rsidR="00024CD3" w:rsidRPr="00C62727">
        <w:rPr>
          <w:sz w:val="22"/>
          <w:szCs w:val="22"/>
          <w:lang w:val="pt-BR"/>
        </w:rPr>
        <w:t xml:space="preserve"> inadimplente a indenizar a P</w:t>
      </w:r>
      <w:r w:rsidR="003E0D4A" w:rsidRPr="003E0D4A">
        <w:rPr>
          <w:sz w:val="22"/>
          <w:szCs w:val="22"/>
          <w:lang w:val="pt-BR"/>
        </w:rPr>
        <w:t>arte</w:t>
      </w:r>
      <w:r w:rsidR="00024CD3" w:rsidRPr="00C62727">
        <w:rPr>
          <w:sz w:val="22"/>
          <w:szCs w:val="22"/>
          <w:lang w:val="pt-BR"/>
        </w:rPr>
        <w:t xml:space="preserve"> prejudicada, no montante do prejuízo comprovadamente causado. </w:t>
      </w:r>
    </w:p>
    <w:p w14:paraId="005D9E34" w14:textId="77777777" w:rsidR="00024CD3" w:rsidRPr="00C62727" w:rsidRDefault="00024CD3" w:rsidP="00C62727">
      <w:pPr>
        <w:tabs>
          <w:tab w:val="left" w:pos="0"/>
        </w:tabs>
        <w:jc w:val="both"/>
        <w:rPr>
          <w:sz w:val="22"/>
          <w:szCs w:val="22"/>
          <w:lang w:val="pt-BR"/>
        </w:rPr>
      </w:pPr>
    </w:p>
    <w:p w14:paraId="228AD6BB" w14:textId="3AD0DA82" w:rsidR="00024CD3" w:rsidRPr="00C62727" w:rsidRDefault="00750FD8" w:rsidP="00C62727">
      <w:pPr>
        <w:tabs>
          <w:tab w:val="left" w:pos="0"/>
        </w:tabs>
        <w:jc w:val="both"/>
        <w:rPr>
          <w:sz w:val="22"/>
          <w:szCs w:val="22"/>
          <w:lang w:val="pt-BR"/>
        </w:rPr>
      </w:pPr>
      <w:r>
        <w:rPr>
          <w:sz w:val="22"/>
          <w:szCs w:val="22"/>
          <w:lang w:val="pt-BR"/>
        </w:rPr>
        <w:t>9</w:t>
      </w:r>
      <w:r w:rsidR="005D1F9F" w:rsidRPr="00C62727">
        <w:rPr>
          <w:sz w:val="22"/>
          <w:szCs w:val="22"/>
          <w:lang w:val="pt-BR"/>
        </w:rPr>
        <w:t>.2</w:t>
      </w:r>
      <w:r w:rsidR="005D1F9F" w:rsidRPr="00C62727">
        <w:rPr>
          <w:sz w:val="22"/>
          <w:szCs w:val="22"/>
          <w:lang w:val="pt-BR"/>
        </w:rPr>
        <w:tab/>
      </w:r>
      <w:r w:rsidR="00024CD3" w:rsidRPr="00C62727">
        <w:rPr>
          <w:sz w:val="22"/>
          <w:szCs w:val="22"/>
          <w:lang w:val="pt-BR"/>
        </w:rPr>
        <w:t>Sem prejuízo da indenização devida em caso de inadimplemento de qualquer uma das cláusulas do presente Contrato, a P</w:t>
      </w:r>
      <w:r w:rsidR="003E0D4A" w:rsidRPr="003E0D4A">
        <w:rPr>
          <w:sz w:val="22"/>
          <w:szCs w:val="22"/>
          <w:lang w:val="pt-BR"/>
        </w:rPr>
        <w:t>arte</w:t>
      </w:r>
      <w:r w:rsidR="00024CD3" w:rsidRPr="00C62727">
        <w:rPr>
          <w:sz w:val="22"/>
          <w:szCs w:val="22"/>
          <w:lang w:val="pt-BR"/>
        </w:rPr>
        <w:t xml:space="preserve"> prejudicada poderá exigir da P</w:t>
      </w:r>
      <w:r w:rsidR="003E0D4A" w:rsidRPr="003E0D4A">
        <w:rPr>
          <w:sz w:val="22"/>
          <w:szCs w:val="22"/>
          <w:lang w:val="pt-BR"/>
        </w:rPr>
        <w:t>arte</w:t>
      </w:r>
      <w:r w:rsidR="00024CD3" w:rsidRPr="00C62727">
        <w:rPr>
          <w:sz w:val="22"/>
          <w:szCs w:val="22"/>
          <w:lang w:val="pt-BR"/>
        </w:rPr>
        <w:t xml:space="preserve"> inadimplente a execução específica da obrigação devida.</w:t>
      </w:r>
    </w:p>
    <w:p w14:paraId="435C935C" w14:textId="77777777" w:rsidR="00024CD3" w:rsidRPr="00C62727" w:rsidRDefault="00024CD3" w:rsidP="00C62727">
      <w:pPr>
        <w:tabs>
          <w:tab w:val="left" w:pos="0"/>
        </w:tabs>
        <w:jc w:val="both"/>
        <w:rPr>
          <w:sz w:val="22"/>
          <w:szCs w:val="22"/>
          <w:lang w:val="pt-BR"/>
        </w:rPr>
      </w:pPr>
    </w:p>
    <w:p w14:paraId="518E06F7" w14:textId="795B6EA3" w:rsidR="00024CD3" w:rsidRPr="00C62727" w:rsidRDefault="00750FD8" w:rsidP="00C62727">
      <w:pPr>
        <w:tabs>
          <w:tab w:val="left" w:pos="0"/>
        </w:tabs>
        <w:jc w:val="both"/>
        <w:rPr>
          <w:b/>
          <w:bCs/>
          <w:sz w:val="22"/>
          <w:szCs w:val="22"/>
          <w:lang w:val="pt-BR"/>
        </w:rPr>
      </w:pPr>
      <w:r>
        <w:rPr>
          <w:sz w:val="22"/>
          <w:szCs w:val="22"/>
          <w:lang w:val="pt-BR"/>
        </w:rPr>
        <w:t>9</w:t>
      </w:r>
      <w:r w:rsidR="005D1F9F" w:rsidRPr="00C62727">
        <w:rPr>
          <w:sz w:val="22"/>
          <w:szCs w:val="22"/>
          <w:lang w:val="pt-BR"/>
        </w:rPr>
        <w:t>.3</w:t>
      </w:r>
      <w:r w:rsidR="005D1F9F" w:rsidRPr="00C62727">
        <w:rPr>
          <w:sz w:val="22"/>
          <w:szCs w:val="22"/>
          <w:lang w:val="pt-BR"/>
        </w:rPr>
        <w:tab/>
      </w:r>
      <w:r w:rsidR="00024CD3" w:rsidRPr="00C62727">
        <w:rPr>
          <w:sz w:val="22"/>
          <w:szCs w:val="22"/>
          <w:lang w:val="pt-BR"/>
        </w:rPr>
        <w:t>O dever de indenização previsto nesta cláusula, obriga</w:t>
      </w:r>
      <w:r w:rsidR="00A41B69" w:rsidRPr="00C62727">
        <w:rPr>
          <w:sz w:val="22"/>
          <w:szCs w:val="22"/>
          <w:lang w:val="pt-BR"/>
        </w:rPr>
        <w:t>,</w:t>
      </w:r>
      <w:r w:rsidR="00024CD3" w:rsidRPr="00C62727">
        <w:rPr>
          <w:sz w:val="22"/>
          <w:szCs w:val="22"/>
          <w:lang w:val="pt-BR"/>
        </w:rPr>
        <w:t xml:space="preserve"> além das P</w:t>
      </w:r>
      <w:r w:rsidR="003E0D4A" w:rsidRPr="003E0D4A">
        <w:rPr>
          <w:sz w:val="22"/>
          <w:szCs w:val="22"/>
          <w:lang w:val="pt-BR"/>
        </w:rPr>
        <w:t>artes</w:t>
      </w:r>
      <w:r w:rsidR="00024CD3" w:rsidRPr="00C62727">
        <w:rPr>
          <w:sz w:val="22"/>
          <w:szCs w:val="22"/>
          <w:lang w:val="pt-BR"/>
        </w:rPr>
        <w:t>, seus administradores e prepostos.</w:t>
      </w:r>
    </w:p>
    <w:p w14:paraId="50AE03B4" w14:textId="77777777" w:rsidR="00AD5394" w:rsidRPr="00C62727" w:rsidRDefault="00AD5394" w:rsidP="00C62727">
      <w:pPr>
        <w:tabs>
          <w:tab w:val="left" w:pos="0"/>
          <w:tab w:val="left" w:pos="540"/>
        </w:tabs>
        <w:jc w:val="both"/>
        <w:rPr>
          <w:b/>
          <w:bCs/>
          <w:sz w:val="22"/>
          <w:szCs w:val="22"/>
          <w:lang w:val="pt-BR"/>
        </w:rPr>
      </w:pPr>
    </w:p>
    <w:p w14:paraId="3ED0DF4A" w14:textId="43B05302" w:rsidR="00024CD3" w:rsidRPr="00C62727" w:rsidRDefault="00C324E1" w:rsidP="00C62727">
      <w:pPr>
        <w:tabs>
          <w:tab w:val="left" w:pos="0"/>
          <w:tab w:val="left" w:pos="540"/>
        </w:tabs>
        <w:jc w:val="both"/>
        <w:rPr>
          <w:b/>
          <w:bCs/>
          <w:sz w:val="22"/>
          <w:szCs w:val="22"/>
          <w:lang w:val="pt-BR"/>
        </w:rPr>
      </w:pPr>
      <w:r w:rsidRPr="00C62727">
        <w:rPr>
          <w:b/>
          <w:bCs/>
          <w:sz w:val="22"/>
          <w:szCs w:val="22"/>
          <w:lang w:val="pt-BR"/>
        </w:rPr>
        <w:t>X</w:t>
      </w:r>
      <w:r w:rsidR="006810B2" w:rsidRPr="00C62727">
        <w:rPr>
          <w:b/>
          <w:bCs/>
          <w:sz w:val="22"/>
          <w:szCs w:val="22"/>
          <w:lang w:val="pt-BR"/>
        </w:rPr>
        <w:t>.</w:t>
      </w:r>
      <w:r w:rsidR="006810B2">
        <w:rPr>
          <w:b/>
          <w:bCs/>
          <w:sz w:val="22"/>
          <w:szCs w:val="22"/>
          <w:lang w:val="pt-BR"/>
        </w:rPr>
        <w:tab/>
      </w:r>
      <w:r w:rsidR="00024CD3" w:rsidRPr="00C62727">
        <w:rPr>
          <w:b/>
          <w:bCs/>
          <w:sz w:val="22"/>
          <w:szCs w:val="22"/>
          <w:lang w:val="pt-BR"/>
        </w:rPr>
        <w:t>DO PRAZO E DA RESCISÃO</w:t>
      </w:r>
    </w:p>
    <w:p w14:paraId="6E12FDFC" w14:textId="77777777" w:rsidR="00024CD3" w:rsidRPr="00C62727" w:rsidRDefault="00024CD3" w:rsidP="00C62727">
      <w:pPr>
        <w:tabs>
          <w:tab w:val="left" w:pos="0"/>
        </w:tabs>
        <w:jc w:val="both"/>
        <w:rPr>
          <w:color w:val="000000"/>
          <w:spacing w:val="8"/>
          <w:sz w:val="22"/>
          <w:szCs w:val="22"/>
          <w:lang w:val="pt-BR"/>
        </w:rPr>
      </w:pPr>
    </w:p>
    <w:p w14:paraId="69A6A029" w14:textId="5E6D4DDD" w:rsidR="00024CD3" w:rsidRPr="00C62727" w:rsidRDefault="00750FD8" w:rsidP="00C62727">
      <w:pPr>
        <w:tabs>
          <w:tab w:val="left" w:pos="0"/>
        </w:tabs>
        <w:jc w:val="both"/>
        <w:rPr>
          <w:sz w:val="22"/>
          <w:szCs w:val="22"/>
          <w:lang w:val="pt-BR"/>
        </w:rPr>
      </w:pPr>
      <w:r>
        <w:rPr>
          <w:sz w:val="22"/>
          <w:szCs w:val="22"/>
          <w:lang w:val="pt-BR"/>
        </w:rPr>
        <w:t>10</w:t>
      </w:r>
      <w:r w:rsidR="00C324E1" w:rsidRPr="00C62727">
        <w:rPr>
          <w:sz w:val="22"/>
          <w:szCs w:val="22"/>
          <w:lang w:val="pt-BR"/>
        </w:rPr>
        <w:t>.</w:t>
      </w:r>
      <w:r w:rsidR="005D1F9F" w:rsidRPr="00C62727">
        <w:rPr>
          <w:sz w:val="22"/>
          <w:szCs w:val="22"/>
          <w:lang w:val="pt-BR"/>
        </w:rPr>
        <w:t>1</w:t>
      </w:r>
      <w:r w:rsidR="005D1F9F" w:rsidRPr="00C62727">
        <w:rPr>
          <w:sz w:val="22"/>
          <w:szCs w:val="22"/>
          <w:lang w:val="pt-BR"/>
        </w:rPr>
        <w:tab/>
      </w:r>
      <w:r w:rsidR="00024CD3" w:rsidRPr="00C62727">
        <w:rPr>
          <w:sz w:val="22"/>
          <w:szCs w:val="22"/>
          <w:lang w:val="pt-BR"/>
        </w:rPr>
        <w:t xml:space="preserve">O presente Contrato vigorará </w:t>
      </w:r>
      <w:r w:rsidR="00C13FDB">
        <w:rPr>
          <w:sz w:val="22"/>
          <w:szCs w:val="22"/>
          <w:lang w:val="pt-BR"/>
        </w:rPr>
        <w:t>durante a vigência do Fundo</w:t>
      </w:r>
      <w:r w:rsidR="00024CD3" w:rsidRPr="00C62727">
        <w:rPr>
          <w:sz w:val="22"/>
          <w:szCs w:val="22"/>
          <w:lang w:val="pt-BR"/>
        </w:rPr>
        <w:t xml:space="preserve">, sendo facultada sua resilição, por qualquer das </w:t>
      </w:r>
      <w:r w:rsidR="003E0D4A" w:rsidRPr="003E0D4A">
        <w:rPr>
          <w:sz w:val="22"/>
          <w:szCs w:val="22"/>
          <w:lang w:val="pt-BR"/>
        </w:rPr>
        <w:t>Partes,</w:t>
      </w:r>
      <w:r w:rsidR="00024CD3" w:rsidRPr="00C62727">
        <w:rPr>
          <w:sz w:val="22"/>
          <w:szCs w:val="22"/>
          <w:lang w:val="pt-BR"/>
        </w:rPr>
        <w:t xml:space="preserve"> mediante aviso prévio, por escrito, com antecedência mínima de </w:t>
      </w:r>
      <w:r w:rsidR="00355C4C" w:rsidRPr="00C62727">
        <w:rPr>
          <w:sz w:val="22"/>
          <w:szCs w:val="22"/>
          <w:lang w:val="pt-BR"/>
        </w:rPr>
        <w:t>9</w:t>
      </w:r>
      <w:r w:rsidR="00024CD3" w:rsidRPr="00C62727">
        <w:rPr>
          <w:sz w:val="22"/>
          <w:szCs w:val="22"/>
          <w:lang w:val="pt-BR"/>
        </w:rPr>
        <w:t>0 (</w:t>
      </w:r>
      <w:r w:rsidR="00355C4C" w:rsidRPr="00C62727">
        <w:rPr>
          <w:sz w:val="22"/>
          <w:szCs w:val="22"/>
          <w:lang w:val="pt-BR"/>
        </w:rPr>
        <w:t>noventa</w:t>
      </w:r>
      <w:r w:rsidR="00024CD3" w:rsidRPr="00C62727">
        <w:rPr>
          <w:sz w:val="22"/>
          <w:szCs w:val="22"/>
          <w:lang w:val="pt-BR"/>
        </w:rPr>
        <w:t xml:space="preserve">) dias. Findo o prazo, o </w:t>
      </w:r>
      <w:r w:rsidR="003E0D4A" w:rsidRPr="003E0D4A">
        <w:rPr>
          <w:sz w:val="22"/>
          <w:szCs w:val="22"/>
          <w:lang w:val="pt-BR"/>
        </w:rPr>
        <w:t>Contratado</w:t>
      </w:r>
      <w:r w:rsidR="00C324E1" w:rsidRPr="00C62727">
        <w:rPr>
          <w:sz w:val="22"/>
          <w:szCs w:val="22"/>
          <w:lang w:val="pt-BR"/>
        </w:rPr>
        <w:t xml:space="preserve"> deverá</w:t>
      </w:r>
      <w:r w:rsidR="00024CD3" w:rsidRPr="00C62727">
        <w:rPr>
          <w:sz w:val="22"/>
          <w:szCs w:val="22"/>
          <w:lang w:val="pt-BR"/>
        </w:rPr>
        <w:t xml:space="preserve"> </w:t>
      </w:r>
      <w:r w:rsidR="00C324E1" w:rsidRPr="00C62727">
        <w:rPr>
          <w:sz w:val="22"/>
          <w:szCs w:val="22"/>
          <w:lang w:val="pt-BR"/>
        </w:rPr>
        <w:t>disponibilizar</w:t>
      </w:r>
      <w:r w:rsidR="00024CD3" w:rsidRPr="00C62727">
        <w:rPr>
          <w:sz w:val="22"/>
          <w:szCs w:val="22"/>
          <w:lang w:val="pt-BR"/>
        </w:rPr>
        <w:t xml:space="preserve"> à nova instituição a ser indicada toda e qualquer informação necessária à correta transferência dos serviços objeto deste Contrato. O </w:t>
      </w:r>
      <w:r w:rsidR="003E0D4A" w:rsidRPr="003E0D4A">
        <w:rPr>
          <w:sz w:val="22"/>
          <w:szCs w:val="22"/>
          <w:lang w:val="pt-BR"/>
        </w:rPr>
        <w:t>Contratado</w:t>
      </w:r>
      <w:r w:rsidR="00024CD3" w:rsidRPr="00C62727">
        <w:rPr>
          <w:sz w:val="22"/>
          <w:szCs w:val="22"/>
          <w:lang w:val="pt-BR"/>
        </w:rPr>
        <w:t xml:space="preserve"> permanecer</w:t>
      </w:r>
      <w:r w:rsidR="00C324E1" w:rsidRPr="00C62727">
        <w:rPr>
          <w:sz w:val="22"/>
          <w:szCs w:val="22"/>
          <w:lang w:val="pt-BR"/>
        </w:rPr>
        <w:t>á</w:t>
      </w:r>
      <w:r w:rsidR="00024CD3" w:rsidRPr="00C62727">
        <w:rPr>
          <w:sz w:val="22"/>
          <w:szCs w:val="22"/>
          <w:lang w:val="pt-BR"/>
        </w:rPr>
        <w:t xml:space="preserve"> responsáve</w:t>
      </w:r>
      <w:r w:rsidR="00C324E1" w:rsidRPr="00C62727">
        <w:rPr>
          <w:sz w:val="22"/>
          <w:szCs w:val="22"/>
          <w:lang w:val="pt-BR"/>
        </w:rPr>
        <w:t>l</w:t>
      </w:r>
      <w:r w:rsidR="00024CD3" w:rsidRPr="00C62727">
        <w:rPr>
          <w:sz w:val="22"/>
          <w:szCs w:val="22"/>
          <w:lang w:val="pt-BR"/>
        </w:rPr>
        <w:t xml:space="preserve"> pelos serviços objeto deste Contrato até a efetiva transferência d</w:t>
      </w:r>
      <w:r w:rsidR="00C324E1" w:rsidRPr="00C62727">
        <w:rPr>
          <w:sz w:val="22"/>
          <w:szCs w:val="22"/>
          <w:lang w:val="pt-BR"/>
        </w:rPr>
        <w:t>a</w:t>
      </w:r>
      <w:r w:rsidR="00024CD3" w:rsidRPr="00C62727">
        <w:rPr>
          <w:sz w:val="22"/>
          <w:szCs w:val="22"/>
          <w:lang w:val="pt-BR"/>
        </w:rPr>
        <w:t xml:space="preserve">s </w:t>
      </w:r>
      <w:r w:rsidR="00C324E1" w:rsidRPr="00C62727">
        <w:rPr>
          <w:sz w:val="22"/>
          <w:szCs w:val="22"/>
          <w:lang w:val="pt-BR"/>
        </w:rPr>
        <w:t>informações necessárias</w:t>
      </w:r>
      <w:r w:rsidR="00024CD3" w:rsidRPr="00C62727">
        <w:rPr>
          <w:sz w:val="22"/>
          <w:szCs w:val="22"/>
          <w:lang w:val="pt-BR"/>
        </w:rPr>
        <w:t xml:space="preserve"> à nova instituição contratada pelo </w:t>
      </w:r>
      <w:r w:rsidR="003E0D4A" w:rsidRPr="003E0D4A">
        <w:rPr>
          <w:sz w:val="22"/>
          <w:szCs w:val="22"/>
          <w:lang w:val="pt-BR"/>
        </w:rPr>
        <w:t>Fundo</w:t>
      </w:r>
      <w:r w:rsidR="00024CD3" w:rsidRPr="00C62727">
        <w:rPr>
          <w:sz w:val="22"/>
          <w:szCs w:val="22"/>
          <w:lang w:val="pt-BR"/>
        </w:rPr>
        <w:t xml:space="preserve">, observado o prazo acima e sendo certo que, após decorrido o prazo acima, o </w:t>
      </w:r>
      <w:r w:rsidR="003E0D4A" w:rsidRPr="003E0D4A">
        <w:rPr>
          <w:sz w:val="22"/>
          <w:szCs w:val="22"/>
          <w:lang w:val="pt-BR"/>
        </w:rPr>
        <w:t>Contratado</w:t>
      </w:r>
      <w:r w:rsidR="00024CD3" w:rsidRPr="00C62727">
        <w:rPr>
          <w:sz w:val="22"/>
          <w:szCs w:val="22"/>
          <w:lang w:val="pt-BR"/>
        </w:rPr>
        <w:t xml:space="preserve"> estar</w:t>
      </w:r>
      <w:r w:rsidR="00C324E1" w:rsidRPr="00C62727">
        <w:rPr>
          <w:sz w:val="22"/>
          <w:szCs w:val="22"/>
          <w:lang w:val="pt-BR"/>
        </w:rPr>
        <w:t>á</w:t>
      </w:r>
      <w:r w:rsidR="00024CD3" w:rsidRPr="00C62727">
        <w:rPr>
          <w:sz w:val="22"/>
          <w:szCs w:val="22"/>
          <w:lang w:val="pt-BR"/>
        </w:rPr>
        <w:t xml:space="preserve"> desobrigado </w:t>
      </w:r>
      <w:r w:rsidR="00C324E1" w:rsidRPr="00C62727">
        <w:rPr>
          <w:sz w:val="22"/>
          <w:szCs w:val="22"/>
          <w:lang w:val="pt-BR"/>
        </w:rPr>
        <w:t>de</w:t>
      </w:r>
      <w:r w:rsidR="00024CD3" w:rsidRPr="00C62727">
        <w:rPr>
          <w:sz w:val="22"/>
          <w:szCs w:val="22"/>
          <w:lang w:val="pt-BR"/>
        </w:rPr>
        <w:t xml:space="preserve"> prestar os serviços objeto deste Contrato, hipótese em que o </w:t>
      </w:r>
      <w:r w:rsidR="003E0D4A" w:rsidRPr="003E0D4A">
        <w:rPr>
          <w:sz w:val="22"/>
          <w:szCs w:val="22"/>
          <w:lang w:val="pt-BR"/>
        </w:rPr>
        <w:t>Administrador</w:t>
      </w:r>
      <w:r w:rsidR="00024CD3" w:rsidRPr="00C62727">
        <w:rPr>
          <w:sz w:val="22"/>
          <w:szCs w:val="22"/>
          <w:lang w:val="pt-BR"/>
        </w:rPr>
        <w:t xml:space="preserve"> será responsável por quaisquer danos que possam ser causados a quaisquer terceiros (incluindo, mas não se limitando aos </w:t>
      </w:r>
      <w:r w:rsidR="005770A7">
        <w:rPr>
          <w:color w:val="000000"/>
          <w:sz w:val="22"/>
          <w:szCs w:val="22"/>
          <w:lang w:val="pt-BR"/>
        </w:rPr>
        <w:t>Quotis</w:t>
      </w:r>
      <w:r w:rsidR="00024CD3" w:rsidRPr="00C62727">
        <w:rPr>
          <w:sz w:val="22"/>
          <w:szCs w:val="22"/>
          <w:lang w:val="pt-BR"/>
        </w:rPr>
        <w:t xml:space="preserve">tas do </w:t>
      </w:r>
      <w:r w:rsidR="003E0D4A" w:rsidRPr="003E0D4A">
        <w:rPr>
          <w:sz w:val="22"/>
          <w:szCs w:val="22"/>
          <w:lang w:val="pt-BR"/>
        </w:rPr>
        <w:t>Fundo</w:t>
      </w:r>
      <w:r w:rsidR="00024CD3" w:rsidRPr="00C62727">
        <w:rPr>
          <w:sz w:val="22"/>
          <w:szCs w:val="22"/>
          <w:lang w:val="pt-BR"/>
        </w:rPr>
        <w:t xml:space="preserve">) em decorrência do encerramento da prestação dos serviços objeto deste Contrato. </w:t>
      </w:r>
    </w:p>
    <w:p w14:paraId="385B2939" w14:textId="77777777" w:rsidR="00024CD3" w:rsidRPr="00C62727" w:rsidRDefault="00024CD3" w:rsidP="00C62727">
      <w:pPr>
        <w:tabs>
          <w:tab w:val="left" w:pos="0"/>
        </w:tabs>
        <w:jc w:val="both"/>
        <w:rPr>
          <w:sz w:val="22"/>
          <w:szCs w:val="22"/>
          <w:lang w:val="pt-BR"/>
        </w:rPr>
      </w:pPr>
    </w:p>
    <w:p w14:paraId="1C4951DE" w14:textId="225104D5" w:rsidR="00024CD3" w:rsidRPr="00C62727" w:rsidRDefault="00750FD8" w:rsidP="00C62727">
      <w:pPr>
        <w:tabs>
          <w:tab w:val="left" w:pos="0"/>
        </w:tabs>
        <w:jc w:val="both"/>
        <w:rPr>
          <w:sz w:val="22"/>
          <w:szCs w:val="22"/>
          <w:lang w:val="pt-BR"/>
        </w:rPr>
      </w:pPr>
      <w:r>
        <w:rPr>
          <w:sz w:val="22"/>
          <w:szCs w:val="22"/>
          <w:lang w:val="pt-BR"/>
        </w:rPr>
        <w:lastRenderedPageBreak/>
        <w:t>10</w:t>
      </w:r>
      <w:r w:rsidR="005D1F9F" w:rsidRPr="00C62727">
        <w:rPr>
          <w:sz w:val="22"/>
          <w:szCs w:val="22"/>
          <w:lang w:val="pt-BR"/>
        </w:rPr>
        <w:t>.2</w:t>
      </w:r>
      <w:r w:rsidR="005D1F9F" w:rsidRPr="00C62727">
        <w:rPr>
          <w:sz w:val="22"/>
          <w:szCs w:val="22"/>
          <w:lang w:val="pt-BR"/>
        </w:rPr>
        <w:tab/>
      </w:r>
      <w:r w:rsidR="00024CD3" w:rsidRPr="00C62727">
        <w:rPr>
          <w:sz w:val="22"/>
          <w:szCs w:val="22"/>
          <w:lang w:val="pt-BR"/>
        </w:rPr>
        <w:t>Poderá ser rescindido o presente Contrato de imediato, independentemente de interpelação judicial ou extrajudicial em qualquer das seguintes hipóteses:</w:t>
      </w:r>
    </w:p>
    <w:p w14:paraId="43D6632D" w14:textId="77777777" w:rsidR="00024CD3" w:rsidRPr="00C62727" w:rsidRDefault="00024CD3" w:rsidP="00C62727">
      <w:pPr>
        <w:tabs>
          <w:tab w:val="left" w:pos="0"/>
        </w:tabs>
        <w:jc w:val="both"/>
        <w:rPr>
          <w:sz w:val="22"/>
          <w:szCs w:val="22"/>
          <w:lang w:val="pt-BR"/>
        </w:rPr>
      </w:pPr>
    </w:p>
    <w:p w14:paraId="12A791AA" w14:textId="77777777" w:rsidR="00024CD3" w:rsidRPr="00C62727" w:rsidRDefault="00024CD3" w:rsidP="00C62727">
      <w:pPr>
        <w:numPr>
          <w:ilvl w:val="1"/>
          <w:numId w:val="9"/>
        </w:numPr>
        <w:tabs>
          <w:tab w:val="left" w:pos="0"/>
        </w:tabs>
        <w:ind w:left="0" w:firstLine="0"/>
        <w:jc w:val="both"/>
        <w:rPr>
          <w:sz w:val="22"/>
          <w:szCs w:val="22"/>
          <w:lang w:val="pt-BR"/>
        </w:rPr>
      </w:pPr>
      <w:r w:rsidRPr="00C62727">
        <w:rPr>
          <w:sz w:val="22"/>
          <w:szCs w:val="22"/>
          <w:lang w:val="pt-BR"/>
        </w:rPr>
        <w:t xml:space="preserve">Se for requerida recuperação judicial, extrajudicial, intervenção, liquidação, regime de administração especial ou falência de qualquer das </w:t>
      </w:r>
      <w:r w:rsidR="003E0D4A" w:rsidRPr="003E0D4A">
        <w:rPr>
          <w:sz w:val="22"/>
          <w:szCs w:val="22"/>
          <w:lang w:val="pt-BR"/>
        </w:rPr>
        <w:t>Partes</w:t>
      </w:r>
      <w:r w:rsidRPr="00C62727">
        <w:rPr>
          <w:sz w:val="22"/>
          <w:szCs w:val="22"/>
          <w:lang w:val="pt-BR"/>
        </w:rPr>
        <w:t>;</w:t>
      </w:r>
    </w:p>
    <w:p w14:paraId="418BD1D8" w14:textId="77777777" w:rsidR="00024CD3" w:rsidRPr="00C62727" w:rsidRDefault="00024CD3" w:rsidP="00C62727">
      <w:pPr>
        <w:tabs>
          <w:tab w:val="left" w:pos="0"/>
        </w:tabs>
        <w:jc w:val="both"/>
        <w:rPr>
          <w:sz w:val="22"/>
          <w:szCs w:val="22"/>
          <w:lang w:val="pt-BR"/>
        </w:rPr>
      </w:pPr>
    </w:p>
    <w:p w14:paraId="2BFE0FF4" w14:textId="77777777" w:rsidR="00024CD3" w:rsidRPr="00C62727" w:rsidRDefault="00024CD3" w:rsidP="00C62727">
      <w:pPr>
        <w:numPr>
          <w:ilvl w:val="1"/>
          <w:numId w:val="9"/>
        </w:numPr>
        <w:tabs>
          <w:tab w:val="left" w:pos="0"/>
        </w:tabs>
        <w:ind w:left="0" w:firstLine="0"/>
        <w:jc w:val="both"/>
        <w:rPr>
          <w:sz w:val="22"/>
          <w:szCs w:val="22"/>
          <w:lang w:val="pt-BR"/>
        </w:rPr>
      </w:pPr>
      <w:r w:rsidRPr="00C62727">
        <w:rPr>
          <w:sz w:val="22"/>
          <w:szCs w:val="22"/>
          <w:lang w:val="pt-BR"/>
        </w:rPr>
        <w:t>Se qualquer declaração falsa for prestada ou qualquer documento falso for apresen</w:t>
      </w:r>
      <w:r w:rsidR="00A92EC5" w:rsidRPr="00C62727">
        <w:rPr>
          <w:sz w:val="22"/>
          <w:szCs w:val="22"/>
          <w:lang w:val="pt-BR"/>
        </w:rPr>
        <w:t>tado por qualquer das P</w:t>
      </w:r>
      <w:r w:rsidR="003E0D4A" w:rsidRPr="003E0D4A">
        <w:rPr>
          <w:sz w:val="22"/>
          <w:szCs w:val="22"/>
          <w:lang w:val="pt-BR"/>
        </w:rPr>
        <w:t>artes</w:t>
      </w:r>
      <w:r w:rsidR="00A92EC5" w:rsidRPr="00C62727">
        <w:rPr>
          <w:sz w:val="22"/>
          <w:szCs w:val="22"/>
          <w:lang w:val="pt-BR"/>
        </w:rPr>
        <w:t xml:space="preserve">; </w:t>
      </w:r>
    </w:p>
    <w:p w14:paraId="4CB6DE3A" w14:textId="77777777" w:rsidR="00024CD3" w:rsidRPr="00C62727" w:rsidRDefault="00024CD3" w:rsidP="00C62727">
      <w:pPr>
        <w:tabs>
          <w:tab w:val="left" w:pos="0"/>
        </w:tabs>
        <w:jc w:val="both"/>
        <w:rPr>
          <w:sz w:val="22"/>
          <w:szCs w:val="22"/>
          <w:lang w:val="pt-BR"/>
        </w:rPr>
      </w:pPr>
    </w:p>
    <w:p w14:paraId="1E784811" w14:textId="77777777" w:rsidR="00024CD3" w:rsidRPr="00C62727" w:rsidRDefault="00024CD3" w:rsidP="00C62727">
      <w:pPr>
        <w:numPr>
          <w:ilvl w:val="1"/>
          <w:numId w:val="9"/>
        </w:numPr>
        <w:tabs>
          <w:tab w:val="left" w:pos="0"/>
        </w:tabs>
        <w:ind w:left="0" w:firstLine="0"/>
        <w:jc w:val="both"/>
        <w:rPr>
          <w:sz w:val="22"/>
          <w:szCs w:val="22"/>
          <w:lang w:val="pt-BR"/>
        </w:rPr>
      </w:pPr>
      <w:r w:rsidRPr="00C62727">
        <w:rPr>
          <w:sz w:val="22"/>
          <w:szCs w:val="22"/>
          <w:lang w:val="pt-BR"/>
        </w:rPr>
        <w:t xml:space="preserve"> Não cumprimento por qualquer das P</w:t>
      </w:r>
      <w:r w:rsidR="003E0D4A" w:rsidRPr="003E0D4A">
        <w:rPr>
          <w:sz w:val="22"/>
          <w:szCs w:val="22"/>
          <w:lang w:val="pt-BR"/>
        </w:rPr>
        <w:t>artes</w:t>
      </w:r>
      <w:r w:rsidRPr="00C62727">
        <w:rPr>
          <w:sz w:val="22"/>
          <w:szCs w:val="22"/>
          <w:lang w:val="pt-BR"/>
        </w:rPr>
        <w:t xml:space="preserve"> de qualquer obrigação prevista neste Contrato, que não tenha sido sanada no prazo de </w:t>
      </w:r>
      <w:r w:rsidR="00C13FDB">
        <w:rPr>
          <w:sz w:val="22"/>
          <w:szCs w:val="22"/>
          <w:lang w:val="pt-BR"/>
        </w:rPr>
        <w:t>5</w:t>
      </w:r>
      <w:r w:rsidRPr="00C62727">
        <w:rPr>
          <w:sz w:val="22"/>
          <w:szCs w:val="22"/>
          <w:lang w:val="pt-BR"/>
        </w:rPr>
        <w:t xml:space="preserve"> (</w:t>
      </w:r>
      <w:r w:rsidR="00C13FDB">
        <w:rPr>
          <w:sz w:val="22"/>
          <w:szCs w:val="22"/>
          <w:lang w:val="pt-BR"/>
        </w:rPr>
        <w:t>cinco</w:t>
      </w:r>
      <w:r w:rsidRPr="00C62727">
        <w:rPr>
          <w:sz w:val="22"/>
          <w:szCs w:val="22"/>
          <w:lang w:val="pt-BR"/>
        </w:rPr>
        <w:t>) dias úteis, contados na notificação de descumprimento pela outra P</w:t>
      </w:r>
      <w:r w:rsidR="003E0D4A" w:rsidRPr="003E0D4A">
        <w:rPr>
          <w:sz w:val="22"/>
          <w:szCs w:val="22"/>
          <w:lang w:val="pt-BR"/>
        </w:rPr>
        <w:t>arte</w:t>
      </w:r>
      <w:r w:rsidR="00383D92" w:rsidRPr="00C62727">
        <w:rPr>
          <w:sz w:val="22"/>
          <w:szCs w:val="22"/>
          <w:lang w:val="pt-BR"/>
        </w:rPr>
        <w:t>;</w:t>
      </w:r>
    </w:p>
    <w:p w14:paraId="0771645C" w14:textId="77777777" w:rsidR="00A92EC5" w:rsidRPr="00C62727" w:rsidRDefault="00A92EC5" w:rsidP="00AD657E">
      <w:pPr>
        <w:pStyle w:val="PargrafodaLista"/>
        <w:tabs>
          <w:tab w:val="left" w:pos="0"/>
        </w:tabs>
        <w:ind w:left="0"/>
        <w:jc w:val="both"/>
        <w:rPr>
          <w:sz w:val="22"/>
          <w:szCs w:val="22"/>
          <w:lang w:val="pt-BR"/>
        </w:rPr>
      </w:pPr>
    </w:p>
    <w:p w14:paraId="2423C908" w14:textId="77777777" w:rsidR="00A92EC5" w:rsidRPr="00C62727" w:rsidRDefault="00A92EC5" w:rsidP="00C62727">
      <w:pPr>
        <w:numPr>
          <w:ilvl w:val="1"/>
          <w:numId w:val="9"/>
        </w:numPr>
        <w:tabs>
          <w:tab w:val="left" w:pos="0"/>
        </w:tabs>
        <w:ind w:left="0" w:firstLine="0"/>
        <w:jc w:val="both"/>
        <w:rPr>
          <w:sz w:val="22"/>
          <w:szCs w:val="22"/>
          <w:lang w:val="pt-BR"/>
        </w:rPr>
      </w:pPr>
      <w:proofErr w:type="gramStart"/>
      <w:r w:rsidRPr="00C62727">
        <w:rPr>
          <w:sz w:val="22"/>
          <w:szCs w:val="22"/>
          <w:lang w:val="pt-BR"/>
        </w:rPr>
        <w:t>superveniência</w:t>
      </w:r>
      <w:proofErr w:type="gramEnd"/>
      <w:r w:rsidRPr="00C62727">
        <w:rPr>
          <w:sz w:val="22"/>
          <w:szCs w:val="22"/>
          <w:lang w:val="pt-BR"/>
        </w:rPr>
        <w:t xml:space="preserve"> de lei, regulamentação e/ou instrução das autoridades competentes, notadamente CVM e </w:t>
      </w:r>
      <w:r w:rsidR="003E0D4A">
        <w:rPr>
          <w:sz w:val="22"/>
          <w:szCs w:val="22"/>
          <w:lang w:val="pt-BR"/>
        </w:rPr>
        <w:t>BACEN</w:t>
      </w:r>
      <w:r w:rsidRPr="00C62727">
        <w:rPr>
          <w:sz w:val="22"/>
          <w:szCs w:val="22"/>
          <w:lang w:val="pt-BR"/>
        </w:rPr>
        <w:t xml:space="preserve">, que impeçam ou modifiquem a natureza, termos ou condições deste contrato; </w:t>
      </w:r>
    </w:p>
    <w:p w14:paraId="0BE406CF" w14:textId="77777777" w:rsidR="00A92EC5" w:rsidRPr="00C62727" w:rsidRDefault="00A92EC5" w:rsidP="00C62727">
      <w:pPr>
        <w:tabs>
          <w:tab w:val="left" w:pos="0"/>
        </w:tabs>
        <w:jc w:val="both"/>
        <w:rPr>
          <w:sz w:val="22"/>
          <w:szCs w:val="22"/>
          <w:lang w:val="pt-BR"/>
        </w:rPr>
      </w:pPr>
    </w:p>
    <w:p w14:paraId="45E5F0F1" w14:textId="77777777" w:rsidR="00A92EC5" w:rsidRPr="00C62727" w:rsidRDefault="00A92EC5" w:rsidP="00C62727">
      <w:pPr>
        <w:numPr>
          <w:ilvl w:val="1"/>
          <w:numId w:val="9"/>
        </w:numPr>
        <w:tabs>
          <w:tab w:val="left" w:pos="0"/>
        </w:tabs>
        <w:ind w:left="0" w:firstLine="0"/>
        <w:jc w:val="both"/>
        <w:rPr>
          <w:sz w:val="22"/>
          <w:szCs w:val="22"/>
          <w:lang w:val="pt-BR"/>
        </w:rPr>
      </w:pPr>
      <w:proofErr w:type="gramStart"/>
      <w:r w:rsidRPr="00C62727">
        <w:rPr>
          <w:sz w:val="22"/>
          <w:szCs w:val="22"/>
          <w:lang w:val="pt-BR"/>
        </w:rPr>
        <w:t>descredenciamento</w:t>
      </w:r>
      <w:proofErr w:type="gramEnd"/>
      <w:r w:rsidRPr="00C62727">
        <w:rPr>
          <w:sz w:val="22"/>
          <w:szCs w:val="22"/>
          <w:lang w:val="pt-BR"/>
        </w:rPr>
        <w:t xml:space="preserve"> do </w:t>
      </w:r>
      <w:r w:rsidR="003E0D4A" w:rsidRPr="003E0D4A">
        <w:rPr>
          <w:sz w:val="22"/>
          <w:szCs w:val="22"/>
          <w:lang w:val="pt-BR"/>
        </w:rPr>
        <w:t>Administrador</w:t>
      </w:r>
      <w:r w:rsidRPr="00C62727">
        <w:rPr>
          <w:sz w:val="22"/>
          <w:szCs w:val="22"/>
          <w:lang w:val="pt-BR"/>
        </w:rPr>
        <w:t xml:space="preserve"> ou do C</w:t>
      </w:r>
      <w:r w:rsidR="003E0D4A" w:rsidRPr="003E0D4A">
        <w:rPr>
          <w:sz w:val="22"/>
          <w:szCs w:val="22"/>
          <w:lang w:val="pt-BR"/>
        </w:rPr>
        <w:t>ontratado</w:t>
      </w:r>
      <w:r w:rsidRPr="00C62727">
        <w:rPr>
          <w:sz w:val="22"/>
          <w:szCs w:val="22"/>
          <w:lang w:val="pt-BR"/>
        </w:rPr>
        <w:t xml:space="preserve"> para o exercício da atividade prevista neste contrato, por decisão da CVM</w:t>
      </w:r>
      <w:r w:rsidR="00383D92" w:rsidRPr="00C62727">
        <w:rPr>
          <w:sz w:val="22"/>
          <w:szCs w:val="22"/>
          <w:lang w:val="pt-BR"/>
        </w:rPr>
        <w:t>;</w:t>
      </w:r>
    </w:p>
    <w:p w14:paraId="21591ACE" w14:textId="77777777" w:rsidR="002255D8" w:rsidRPr="00C62727" w:rsidRDefault="002255D8" w:rsidP="00AD657E">
      <w:pPr>
        <w:pStyle w:val="PargrafodaLista"/>
        <w:tabs>
          <w:tab w:val="left" w:pos="0"/>
        </w:tabs>
        <w:ind w:left="0"/>
        <w:jc w:val="both"/>
        <w:rPr>
          <w:sz w:val="22"/>
          <w:szCs w:val="22"/>
          <w:lang w:val="pt-BR"/>
        </w:rPr>
      </w:pPr>
    </w:p>
    <w:p w14:paraId="72660EB9" w14:textId="77777777" w:rsidR="005421C8" w:rsidRPr="00C62727" w:rsidRDefault="005421C8" w:rsidP="00AD657E">
      <w:pPr>
        <w:pStyle w:val="PargrafodaLista"/>
        <w:numPr>
          <w:ilvl w:val="1"/>
          <w:numId w:val="9"/>
        </w:numPr>
        <w:shd w:val="clear" w:color="auto" w:fill="FFFFFF"/>
        <w:tabs>
          <w:tab w:val="left" w:pos="0"/>
        </w:tabs>
        <w:ind w:left="0" w:firstLine="0"/>
        <w:jc w:val="both"/>
        <w:rPr>
          <w:color w:val="500050"/>
          <w:sz w:val="22"/>
          <w:szCs w:val="22"/>
          <w:lang w:val="pt-BR"/>
        </w:rPr>
      </w:pPr>
      <w:r w:rsidRPr="00C62727">
        <w:rPr>
          <w:sz w:val="22"/>
          <w:szCs w:val="22"/>
          <w:lang w:val="pt-BR"/>
        </w:rPr>
        <w:t>O não fornecimento da documentação comprobatória dos direitos creditórios a serem adquiridos pelo F</w:t>
      </w:r>
      <w:r w:rsidR="003E0D4A" w:rsidRPr="003E0D4A">
        <w:rPr>
          <w:sz w:val="22"/>
          <w:szCs w:val="22"/>
          <w:lang w:val="pt-BR"/>
        </w:rPr>
        <w:t>undo</w:t>
      </w:r>
      <w:r w:rsidRPr="00C62727">
        <w:rPr>
          <w:sz w:val="22"/>
          <w:szCs w:val="22"/>
          <w:lang w:val="pt-BR"/>
        </w:rPr>
        <w:t xml:space="preserve">, na forma e prazos previstos no Regulamento. </w:t>
      </w:r>
    </w:p>
    <w:p w14:paraId="504FD0C2" w14:textId="77777777" w:rsidR="0073539C" w:rsidRPr="00C62727" w:rsidRDefault="0073539C" w:rsidP="00C62727">
      <w:pPr>
        <w:tabs>
          <w:tab w:val="left" w:pos="0"/>
          <w:tab w:val="left" w:pos="540"/>
        </w:tabs>
        <w:jc w:val="both"/>
        <w:rPr>
          <w:b/>
          <w:bCs/>
          <w:sz w:val="22"/>
          <w:szCs w:val="22"/>
          <w:lang w:val="pt-BR"/>
        </w:rPr>
      </w:pPr>
    </w:p>
    <w:p w14:paraId="21087E91" w14:textId="08D3D809" w:rsidR="00024CD3" w:rsidRPr="00C62727" w:rsidRDefault="00C324E1" w:rsidP="00C62727">
      <w:pPr>
        <w:tabs>
          <w:tab w:val="left" w:pos="0"/>
          <w:tab w:val="left" w:pos="540"/>
        </w:tabs>
        <w:jc w:val="both"/>
        <w:rPr>
          <w:b/>
          <w:bCs/>
          <w:sz w:val="22"/>
          <w:szCs w:val="22"/>
          <w:lang w:val="pt-BR"/>
        </w:rPr>
      </w:pPr>
      <w:r w:rsidRPr="00C62727">
        <w:rPr>
          <w:b/>
          <w:bCs/>
          <w:sz w:val="22"/>
          <w:szCs w:val="22"/>
          <w:lang w:val="pt-BR"/>
        </w:rPr>
        <w:t>X</w:t>
      </w:r>
      <w:r w:rsidR="00750FD8">
        <w:rPr>
          <w:b/>
          <w:bCs/>
          <w:sz w:val="22"/>
          <w:szCs w:val="22"/>
          <w:lang w:val="pt-BR"/>
        </w:rPr>
        <w:t>I</w:t>
      </w:r>
      <w:r w:rsidR="006810B2" w:rsidRPr="00C62727">
        <w:rPr>
          <w:b/>
          <w:bCs/>
          <w:sz w:val="22"/>
          <w:szCs w:val="22"/>
          <w:lang w:val="pt-BR"/>
        </w:rPr>
        <w:t>.</w:t>
      </w:r>
      <w:r w:rsidR="006810B2">
        <w:rPr>
          <w:b/>
          <w:bCs/>
          <w:sz w:val="22"/>
          <w:szCs w:val="22"/>
          <w:lang w:val="pt-BR"/>
        </w:rPr>
        <w:tab/>
      </w:r>
      <w:r w:rsidR="00024CD3" w:rsidRPr="00C62727">
        <w:rPr>
          <w:b/>
          <w:bCs/>
          <w:sz w:val="22"/>
          <w:szCs w:val="22"/>
          <w:lang w:val="pt-BR"/>
        </w:rPr>
        <w:t>DA PREVENÇÃO À LAVAGEM DE DINHEIRO</w:t>
      </w:r>
    </w:p>
    <w:p w14:paraId="5DEC3D37" w14:textId="77777777" w:rsidR="00024CD3" w:rsidRDefault="00024CD3" w:rsidP="00C62727">
      <w:pPr>
        <w:pStyle w:val="PargrafodaLista"/>
        <w:tabs>
          <w:tab w:val="left" w:pos="0"/>
        </w:tabs>
        <w:ind w:left="0"/>
        <w:jc w:val="both"/>
        <w:rPr>
          <w:sz w:val="22"/>
          <w:szCs w:val="22"/>
          <w:lang w:val="pt-BR"/>
        </w:rPr>
      </w:pPr>
    </w:p>
    <w:p w14:paraId="4AF55E31" w14:textId="77777777" w:rsidR="00973055" w:rsidRPr="00C62727" w:rsidRDefault="00973055" w:rsidP="00C62727">
      <w:pPr>
        <w:pStyle w:val="PargrafodaLista"/>
        <w:tabs>
          <w:tab w:val="left" w:pos="0"/>
        </w:tabs>
        <w:ind w:left="0"/>
        <w:jc w:val="both"/>
        <w:rPr>
          <w:vanish/>
          <w:sz w:val="22"/>
          <w:szCs w:val="22"/>
          <w:lang w:val="pt-BR"/>
        </w:rPr>
      </w:pPr>
    </w:p>
    <w:p w14:paraId="422B5744" w14:textId="19332849" w:rsidR="00024CD3" w:rsidRDefault="00C324E1" w:rsidP="00C62727">
      <w:pPr>
        <w:tabs>
          <w:tab w:val="left" w:pos="0"/>
        </w:tabs>
        <w:jc w:val="both"/>
        <w:rPr>
          <w:sz w:val="22"/>
          <w:szCs w:val="22"/>
          <w:lang w:val="pt-BR"/>
        </w:rPr>
      </w:pPr>
      <w:r w:rsidRPr="00C62727">
        <w:rPr>
          <w:sz w:val="22"/>
          <w:szCs w:val="22"/>
          <w:lang w:val="pt-BR"/>
        </w:rPr>
        <w:t>1</w:t>
      </w:r>
      <w:r w:rsidR="00750FD8">
        <w:rPr>
          <w:sz w:val="22"/>
          <w:szCs w:val="22"/>
          <w:lang w:val="pt-BR"/>
        </w:rPr>
        <w:t>1</w:t>
      </w:r>
      <w:r w:rsidR="005D1F9F" w:rsidRPr="00C62727">
        <w:rPr>
          <w:sz w:val="22"/>
          <w:szCs w:val="22"/>
          <w:lang w:val="pt-BR"/>
        </w:rPr>
        <w:t>.1</w:t>
      </w:r>
      <w:r w:rsidR="005D1F9F" w:rsidRPr="00C62727">
        <w:rPr>
          <w:sz w:val="22"/>
          <w:szCs w:val="22"/>
          <w:lang w:val="pt-BR"/>
        </w:rPr>
        <w:tab/>
      </w:r>
      <w:r w:rsidR="00C471AB">
        <w:rPr>
          <w:sz w:val="22"/>
          <w:szCs w:val="22"/>
          <w:lang w:val="pt-BR"/>
        </w:rPr>
        <w:t>As Partes</w:t>
      </w:r>
      <w:r w:rsidR="00D43414" w:rsidRPr="00C62727">
        <w:rPr>
          <w:sz w:val="22"/>
          <w:szCs w:val="22"/>
          <w:lang w:val="pt-BR"/>
        </w:rPr>
        <w:t xml:space="preserve"> </w:t>
      </w:r>
      <w:r w:rsidR="00024CD3" w:rsidRPr="00C62727">
        <w:rPr>
          <w:sz w:val="22"/>
          <w:szCs w:val="22"/>
          <w:lang w:val="pt-BR"/>
        </w:rPr>
        <w:t>dever</w:t>
      </w:r>
      <w:r w:rsidR="00C471AB">
        <w:rPr>
          <w:sz w:val="22"/>
          <w:szCs w:val="22"/>
          <w:lang w:val="pt-BR"/>
        </w:rPr>
        <w:t>ão</w:t>
      </w:r>
      <w:r w:rsidR="00024CD3" w:rsidRPr="00C62727">
        <w:rPr>
          <w:sz w:val="22"/>
          <w:szCs w:val="22"/>
          <w:lang w:val="pt-BR"/>
        </w:rPr>
        <w:t xml:space="preserve"> adotar os procedimentos descritos na legislação sobre prevenção e combate ao crime de lavagem de dinheiro, especialmente: Lei nº 9.613/98, na Resolução nº 2025/93 do Conselho Monetário Nacional, Circular nº 3461/09 do </w:t>
      </w:r>
      <w:r w:rsidR="003E0D4A">
        <w:rPr>
          <w:sz w:val="22"/>
          <w:szCs w:val="22"/>
          <w:lang w:val="pt-BR"/>
        </w:rPr>
        <w:t>BACEN</w:t>
      </w:r>
      <w:r w:rsidR="00024CD3" w:rsidRPr="00C62727">
        <w:rPr>
          <w:sz w:val="22"/>
          <w:szCs w:val="22"/>
          <w:lang w:val="pt-BR"/>
        </w:rPr>
        <w:t xml:space="preserve"> e na Instrução nº 301/99 da Comissão de Valores Mobiliários, para garantir que seus clientes não utilizem os serviços prestados pelo C</w:t>
      </w:r>
      <w:r w:rsidR="003E0D4A" w:rsidRPr="003E0D4A">
        <w:rPr>
          <w:sz w:val="22"/>
          <w:szCs w:val="22"/>
          <w:lang w:val="pt-BR"/>
        </w:rPr>
        <w:t xml:space="preserve">ontratado </w:t>
      </w:r>
      <w:r w:rsidR="00024CD3" w:rsidRPr="00C62727">
        <w:rPr>
          <w:sz w:val="22"/>
          <w:szCs w:val="22"/>
          <w:lang w:val="pt-BR"/>
        </w:rPr>
        <w:t xml:space="preserve">para cometer crimes de lavagem de dinheiro. Para tanto, </w:t>
      </w:r>
      <w:r w:rsidR="00C471AB">
        <w:rPr>
          <w:sz w:val="22"/>
          <w:szCs w:val="22"/>
          <w:lang w:val="pt-BR"/>
        </w:rPr>
        <w:t>as Partes</w:t>
      </w:r>
      <w:r w:rsidR="00024CD3" w:rsidRPr="00C62727">
        <w:rPr>
          <w:sz w:val="22"/>
          <w:szCs w:val="22"/>
          <w:lang w:val="pt-BR"/>
        </w:rPr>
        <w:t xml:space="preserve"> afirma</w:t>
      </w:r>
      <w:r w:rsidR="00C471AB">
        <w:rPr>
          <w:sz w:val="22"/>
          <w:szCs w:val="22"/>
          <w:lang w:val="pt-BR"/>
        </w:rPr>
        <w:t>m</w:t>
      </w:r>
      <w:r w:rsidR="00024CD3" w:rsidRPr="00C62727">
        <w:rPr>
          <w:sz w:val="22"/>
          <w:szCs w:val="22"/>
          <w:lang w:val="pt-BR"/>
        </w:rPr>
        <w:t xml:space="preserve"> e declara</w:t>
      </w:r>
      <w:r w:rsidR="00C471AB">
        <w:rPr>
          <w:sz w:val="22"/>
          <w:szCs w:val="22"/>
          <w:lang w:val="pt-BR"/>
        </w:rPr>
        <w:t>m</w:t>
      </w:r>
      <w:r w:rsidR="00024CD3" w:rsidRPr="00C62727">
        <w:rPr>
          <w:sz w:val="22"/>
          <w:szCs w:val="22"/>
          <w:lang w:val="pt-BR"/>
        </w:rPr>
        <w:t xml:space="preserve"> que adota procedimentos de prevenção relacionados à captação de clientes, incluindo a verificação da sua capacidade financeira e patrimonial e que monitora as transações realizadas, bem como mantêm sua documentação cadastral devidamente atualizada.</w:t>
      </w:r>
    </w:p>
    <w:p w14:paraId="13BFA0E6" w14:textId="77777777" w:rsidR="006461F8" w:rsidRDefault="006461F8" w:rsidP="00C62727">
      <w:pPr>
        <w:tabs>
          <w:tab w:val="left" w:pos="0"/>
        </w:tabs>
        <w:jc w:val="both"/>
        <w:rPr>
          <w:sz w:val="22"/>
          <w:szCs w:val="22"/>
          <w:lang w:val="pt-BR"/>
        </w:rPr>
      </w:pPr>
    </w:p>
    <w:p w14:paraId="398C5F30" w14:textId="5A9D483E" w:rsidR="006461F8" w:rsidRPr="00C62727" w:rsidRDefault="00BA07E0" w:rsidP="00C62727">
      <w:pPr>
        <w:tabs>
          <w:tab w:val="left" w:pos="0"/>
        </w:tabs>
        <w:jc w:val="both"/>
        <w:rPr>
          <w:sz w:val="22"/>
          <w:szCs w:val="22"/>
          <w:lang w:val="pt-BR"/>
        </w:rPr>
      </w:pPr>
      <w:r w:rsidRPr="00C62727">
        <w:rPr>
          <w:sz w:val="22"/>
          <w:szCs w:val="22"/>
          <w:lang w:val="pt-BR"/>
        </w:rPr>
        <w:t>1</w:t>
      </w:r>
      <w:r w:rsidR="00750FD8">
        <w:rPr>
          <w:sz w:val="22"/>
          <w:szCs w:val="22"/>
          <w:lang w:val="pt-BR"/>
        </w:rPr>
        <w:t>1</w:t>
      </w:r>
      <w:r w:rsidRPr="00C62727">
        <w:rPr>
          <w:sz w:val="22"/>
          <w:szCs w:val="22"/>
          <w:lang w:val="pt-BR"/>
        </w:rPr>
        <w:t>.</w:t>
      </w:r>
      <w:r>
        <w:rPr>
          <w:sz w:val="22"/>
          <w:szCs w:val="22"/>
          <w:lang w:val="pt-BR"/>
        </w:rPr>
        <w:t>2</w:t>
      </w:r>
      <w:r w:rsidRPr="00C62727">
        <w:rPr>
          <w:sz w:val="22"/>
          <w:szCs w:val="22"/>
          <w:lang w:val="pt-BR"/>
        </w:rPr>
        <w:tab/>
      </w:r>
      <w:r w:rsidR="006461F8" w:rsidRPr="00BA07E0">
        <w:rPr>
          <w:sz w:val="22"/>
          <w:szCs w:val="22"/>
          <w:lang w:val="pt-BR"/>
        </w:rPr>
        <w:t xml:space="preserve">As </w:t>
      </w:r>
      <w:r>
        <w:rPr>
          <w:sz w:val="22"/>
          <w:szCs w:val="22"/>
          <w:lang w:val="pt-BR"/>
        </w:rPr>
        <w:t>P</w:t>
      </w:r>
      <w:r w:rsidR="006461F8" w:rsidRPr="00BA07E0">
        <w:rPr>
          <w:sz w:val="22"/>
          <w:szCs w:val="22"/>
          <w:lang w:val="pt-BR"/>
        </w:rPr>
        <w:t>artes declaram ter conhecimento da Lei 12.846/13 (“Lei Anticorrupção”) e atesta</w:t>
      </w:r>
      <w:r w:rsidR="00D16EFA">
        <w:rPr>
          <w:sz w:val="22"/>
          <w:szCs w:val="22"/>
          <w:lang w:val="pt-BR"/>
        </w:rPr>
        <w:t>m</w:t>
      </w:r>
      <w:r w:rsidR="006461F8" w:rsidRPr="00BA07E0">
        <w:rPr>
          <w:sz w:val="22"/>
          <w:szCs w:val="22"/>
          <w:lang w:val="pt-BR"/>
        </w:rPr>
        <w:t xml:space="preserve"> que conduz</w:t>
      </w:r>
      <w:r w:rsidR="00D16EFA">
        <w:rPr>
          <w:sz w:val="22"/>
          <w:szCs w:val="22"/>
          <w:lang w:val="pt-BR"/>
        </w:rPr>
        <w:t>em</w:t>
      </w:r>
      <w:r w:rsidR="006461F8" w:rsidRPr="00BA07E0">
        <w:rPr>
          <w:sz w:val="22"/>
          <w:szCs w:val="22"/>
          <w:lang w:val="pt-BR"/>
        </w:rPr>
        <w:t xml:space="preserve"> seus negócios em contín</w:t>
      </w:r>
      <w:r w:rsidR="00D16EFA">
        <w:rPr>
          <w:sz w:val="22"/>
          <w:szCs w:val="22"/>
          <w:lang w:val="pt-BR"/>
        </w:rPr>
        <w:t>u</w:t>
      </w:r>
      <w:r w:rsidR="006461F8" w:rsidRPr="00BA07E0">
        <w:rPr>
          <w:sz w:val="22"/>
          <w:szCs w:val="22"/>
          <w:lang w:val="pt-BR"/>
        </w:rPr>
        <w:t>a e estrita conformidade com esta legislação e possu</w:t>
      </w:r>
      <w:r w:rsidR="00D16EFA">
        <w:rPr>
          <w:sz w:val="22"/>
          <w:szCs w:val="22"/>
          <w:lang w:val="pt-BR"/>
        </w:rPr>
        <w:t>em</w:t>
      </w:r>
      <w:r w:rsidR="006461F8" w:rsidRPr="00BA07E0">
        <w:rPr>
          <w:sz w:val="22"/>
          <w:szCs w:val="22"/>
          <w:lang w:val="pt-BR"/>
        </w:rPr>
        <w:t xml:space="preserve"> mecanismos e procedimentos internos de integridade, auditoria e incentivo à denúncia de irregularidades e à aplicação efetiva do código de ética e conduta da instituição</w:t>
      </w:r>
      <w:r>
        <w:rPr>
          <w:sz w:val="22"/>
          <w:szCs w:val="22"/>
          <w:lang w:val="pt-BR"/>
        </w:rPr>
        <w:t>.</w:t>
      </w:r>
    </w:p>
    <w:p w14:paraId="592C80CA" w14:textId="77777777" w:rsidR="00C16FBE" w:rsidRPr="00C62727" w:rsidRDefault="00C16FBE" w:rsidP="00C62727">
      <w:pPr>
        <w:tabs>
          <w:tab w:val="left" w:pos="0"/>
        </w:tabs>
        <w:jc w:val="both"/>
        <w:rPr>
          <w:sz w:val="22"/>
          <w:szCs w:val="22"/>
          <w:lang w:val="pt-BR"/>
        </w:rPr>
      </w:pPr>
    </w:p>
    <w:p w14:paraId="1B55A2BF" w14:textId="5EE9568D" w:rsidR="00024CD3" w:rsidRPr="00C62727" w:rsidRDefault="005D1F9F" w:rsidP="00C62727">
      <w:pPr>
        <w:tabs>
          <w:tab w:val="left" w:pos="0"/>
        </w:tabs>
        <w:jc w:val="both"/>
        <w:rPr>
          <w:sz w:val="22"/>
          <w:szCs w:val="22"/>
          <w:lang w:val="pt-BR"/>
        </w:rPr>
      </w:pPr>
      <w:r w:rsidRPr="00C62727">
        <w:rPr>
          <w:sz w:val="22"/>
          <w:szCs w:val="22"/>
          <w:lang w:val="pt-BR"/>
        </w:rPr>
        <w:t>1</w:t>
      </w:r>
      <w:r w:rsidR="00750FD8">
        <w:rPr>
          <w:sz w:val="22"/>
          <w:szCs w:val="22"/>
          <w:lang w:val="pt-BR"/>
        </w:rPr>
        <w:t>1</w:t>
      </w:r>
      <w:r w:rsidRPr="00C62727">
        <w:rPr>
          <w:sz w:val="22"/>
          <w:szCs w:val="22"/>
          <w:lang w:val="pt-BR"/>
        </w:rPr>
        <w:t>.</w:t>
      </w:r>
      <w:r w:rsidR="00BA07E0">
        <w:rPr>
          <w:sz w:val="22"/>
          <w:szCs w:val="22"/>
          <w:lang w:val="pt-BR"/>
        </w:rPr>
        <w:t>3</w:t>
      </w:r>
      <w:r w:rsidRPr="00C62727">
        <w:rPr>
          <w:sz w:val="22"/>
          <w:szCs w:val="22"/>
          <w:lang w:val="pt-BR"/>
        </w:rPr>
        <w:tab/>
      </w:r>
      <w:r w:rsidR="00BA07E0">
        <w:rPr>
          <w:sz w:val="22"/>
          <w:szCs w:val="22"/>
          <w:lang w:val="pt-BR"/>
        </w:rPr>
        <w:t>As Partes</w:t>
      </w:r>
      <w:r w:rsidR="003E0D4A" w:rsidRPr="003E0D4A">
        <w:rPr>
          <w:sz w:val="22"/>
          <w:szCs w:val="22"/>
          <w:lang w:val="pt-BR"/>
        </w:rPr>
        <w:t xml:space="preserve"> </w:t>
      </w:r>
      <w:r w:rsidR="00024CD3" w:rsidRPr="00C62727">
        <w:rPr>
          <w:sz w:val="22"/>
          <w:szCs w:val="22"/>
          <w:lang w:val="pt-BR"/>
        </w:rPr>
        <w:t>se responsabiliza</w:t>
      </w:r>
      <w:r w:rsidR="00BA07E0">
        <w:rPr>
          <w:sz w:val="22"/>
          <w:szCs w:val="22"/>
          <w:lang w:val="pt-BR"/>
        </w:rPr>
        <w:t>m</w:t>
      </w:r>
      <w:r w:rsidR="00024CD3" w:rsidRPr="00C62727">
        <w:rPr>
          <w:sz w:val="22"/>
          <w:szCs w:val="22"/>
          <w:lang w:val="pt-BR"/>
        </w:rPr>
        <w:t xml:space="preserve"> por quaisquer atos de seus clientes que tenham sido realizados em virtude do descumprimento pel</w:t>
      </w:r>
      <w:r w:rsidR="00BA07E0">
        <w:rPr>
          <w:sz w:val="22"/>
          <w:szCs w:val="22"/>
          <w:lang w:val="pt-BR"/>
        </w:rPr>
        <w:t>as respectiva parte</w:t>
      </w:r>
      <w:r w:rsidR="00024CD3" w:rsidRPr="00C62727">
        <w:rPr>
          <w:sz w:val="22"/>
          <w:szCs w:val="22"/>
          <w:lang w:val="pt-BR"/>
        </w:rPr>
        <w:t xml:space="preserve"> das normas sobre prevenção e combate ao crime de lavagem de dinheiro e que sejam interpretados pelas autoridades competentes como infração à legislação citada acima. </w:t>
      </w:r>
    </w:p>
    <w:p w14:paraId="3F51394D" w14:textId="77777777" w:rsidR="00AD5394" w:rsidRPr="00C62727" w:rsidRDefault="00AD5394" w:rsidP="00C62727">
      <w:pPr>
        <w:pStyle w:val="Ttulo1"/>
        <w:tabs>
          <w:tab w:val="left" w:pos="0"/>
        </w:tabs>
        <w:rPr>
          <w:rFonts w:ascii="Times New Roman" w:hAnsi="Times New Roman"/>
          <w:i w:val="0"/>
          <w:sz w:val="22"/>
          <w:szCs w:val="22"/>
          <w:lang w:eastAsia="en-US"/>
        </w:rPr>
      </w:pPr>
    </w:p>
    <w:p w14:paraId="2A10167E" w14:textId="59F434AD" w:rsidR="00355C4C" w:rsidRPr="00C62727" w:rsidRDefault="00D458CE" w:rsidP="00C62727">
      <w:pPr>
        <w:pStyle w:val="Ttulo1"/>
        <w:tabs>
          <w:tab w:val="left" w:pos="0"/>
        </w:tabs>
        <w:rPr>
          <w:rFonts w:ascii="Times New Roman" w:hAnsi="Times New Roman"/>
          <w:i w:val="0"/>
          <w:sz w:val="22"/>
          <w:szCs w:val="22"/>
        </w:rPr>
      </w:pPr>
      <w:r w:rsidRPr="00C62727">
        <w:rPr>
          <w:rFonts w:ascii="Times New Roman" w:hAnsi="Times New Roman"/>
          <w:i w:val="0"/>
          <w:sz w:val="22"/>
          <w:szCs w:val="22"/>
          <w:lang w:eastAsia="en-US"/>
        </w:rPr>
        <w:t>XI</w:t>
      </w:r>
      <w:r w:rsidR="00750FD8">
        <w:rPr>
          <w:rFonts w:ascii="Times New Roman" w:hAnsi="Times New Roman"/>
          <w:i w:val="0"/>
          <w:sz w:val="22"/>
          <w:szCs w:val="22"/>
          <w:lang w:eastAsia="en-US"/>
        </w:rPr>
        <w:t>I</w:t>
      </w:r>
      <w:r w:rsidR="006810B2">
        <w:rPr>
          <w:rFonts w:ascii="Times New Roman" w:hAnsi="Times New Roman"/>
          <w:i w:val="0"/>
          <w:sz w:val="22"/>
          <w:szCs w:val="22"/>
          <w:lang w:eastAsia="en-US"/>
        </w:rPr>
        <w:t>.</w:t>
      </w:r>
      <w:r w:rsidR="006810B2">
        <w:rPr>
          <w:rFonts w:ascii="Times New Roman" w:hAnsi="Times New Roman"/>
          <w:i w:val="0"/>
          <w:sz w:val="22"/>
          <w:szCs w:val="22"/>
          <w:lang w:eastAsia="en-US"/>
        </w:rPr>
        <w:tab/>
      </w:r>
      <w:r w:rsidR="00355C4C" w:rsidRPr="00C62727">
        <w:rPr>
          <w:rFonts w:ascii="Times New Roman" w:hAnsi="Times New Roman"/>
          <w:i w:val="0"/>
          <w:iCs/>
          <w:sz w:val="22"/>
          <w:szCs w:val="22"/>
          <w:lang w:eastAsia="en-US"/>
        </w:rPr>
        <w:t>OBRIGAÇÕES FATCA</w:t>
      </w:r>
    </w:p>
    <w:p w14:paraId="463B993E" w14:textId="77777777" w:rsidR="00355C4C" w:rsidRPr="00C62727" w:rsidRDefault="00D458CE" w:rsidP="00C62727">
      <w:pPr>
        <w:pStyle w:val="PargrafodaLista"/>
        <w:tabs>
          <w:tab w:val="left" w:pos="0"/>
        </w:tabs>
        <w:ind w:left="0" w:right="49"/>
        <w:jc w:val="both"/>
        <w:rPr>
          <w:iCs/>
          <w:color w:val="FFFFFF" w:themeColor="background1"/>
          <w:sz w:val="22"/>
          <w:szCs w:val="22"/>
          <w:lang w:val="pt-BR"/>
        </w:rPr>
      </w:pPr>
      <w:r w:rsidRPr="00C62727">
        <w:rPr>
          <w:iCs/>
          <w:color w:val="FFFFFF" w:themeColor="background1"/>
          <w:sz w:val="22"/>
          <w:szCs w:val="22"/>
          <w:lang w:val="pt-BR"/>
        </w:rPr>
        <w:t>17</w:t>
      </w:r>
    </w:p>
    <w:p w14:paraId="7772C593" w14:textId="38AA4BDF" w:rsidR="00355C4C" w:rsidRPr="00C62727" w:rsidRDefault="00C16FBE" w:rsidP="00AD657E">
      <w:pPr>
        <w:tabs>
          <w:tab w:val="left" w:pos="0"/>
        </w:tabs>
        <w:ind w:right="49"/>
        <w:jc w:val="both"/>
        <w:rPr>
          <w:iCs/>
          <w:sz w:val="22"/>
          <w:szCs w:val="22"/>
          <w:lang w:val="pt-BR"/>
        </w:rPr>
      </w:pPr>
      <w:r w:rsidRPr="00C62727">
        <w:rPr>
          <w:iCs/>
          <w:sz w:val="22"/>
          <w:szCs w:val="22"/>
          <w:lang w:val="pt-BR"/>
        </w:rPr>
        <w:t>1</w:t>
      </w:r>
      <w:r w:rsidR="00750FD8">
        <w:rPr>
          <w:iCs/>
          <w:sz w:val="22"/>
          <w:szCs w:val="22"/>
          <w:lang w:val="pt-BR"/>
        </w:rPr>
        <w:t>2</w:t>
      </w:r>
      <w:r w:rsidR="00383D92" w:rsidRPr="00C62727">
        <w:rPr>
          <w:iCs/>
          <w:sz w:val="22"/>
          <w:szCs w:val="22"/>
          <w:lang w:val="pt-BR"/>
        </w:rPr>
        <w:t>.</w:t>
      </w:r>
      <w:r w:rsidR="00355C4C" w:rsidRPr="00C62727">
        <w:rPr>
          <w:iCs/>
          <w:sz w:val="22"/>
          <w:szCs w:val="22"/>
          <w:lang w:val="pt-BR"/>
        </w:rPr>
        <w:t>1</w:t>
      </w:r>
      <w:r w:rsidR="00355C4C" w:rsidRPr="00C62727">
        <w:rPr>
          <w:iCs/>
          <w:sz w:val="22"/>
          <w:szCs w:val="22"/>
          <w:lang w:val="pt-BR"/>
        </w:rPr>
        <w:tab/>
        <w:t>Definições:</w:t>
      </w:r>
    </w:p>
    <w:p w14:paraId="09128161" w14:textId="77777777" w:rsidR="00355C4C" w:rsidRPr="00C62727" w:rsidRDefault="00355C4C" w:rsidP="00AD657E">
      <w:pPr>
        <w:tabs>
          <w:tab w:val="left" w:pos="0"/>
        </w:tabs>
        <w:ind w:right="49"/>
        <w:jc w:val="both"/>
        <w:rPr>
          <w:iCs/>
          <w:sz w:val="22"/>
          <w:szCs w:val="22"/>
          <w:lang w:val="pt-BR"/>
        </w:rPr>
      </w:pPr>
    </w:p>
    <w:p w14:paraId="25FA2C26" w14:textId="77777777" w:rsidR="00355C4C" w:rsidRPr="00C62727" w:rsidRDefault="00355C4C" w:rsidP="00AD657E">
      <w:pPr>
        <w:tabs>
          <w:tab w:val="left" w:pos="0"/>
        </w:tabs>
        <w:ind w:right="49"/>
        <w:jc w:val="both"/>
        <w:rPr>
          <w:iCs/>
          <w:sz w:val="22"/>
          <w:szCs w:val="22"/>
          <w:lang w:val="pt-BR"/>
        </w:rPr>
      </w:pPr>
      <w:r w:rsidRPr="00C62727">
        <w:rPr>
          <w:iCs/>
          <w:sz w:val="22"/>
          <w:szCs w:val="22"/>
          <w:lang w:val="pt-BR"/>
        </w:rPr>
        <w:t>(a)</w:t>
      </w:r>
      <w:r w:rsidRPr="00C62727">
        <w:rPr>
          <w:iCs/>
          <w:sz w:val="22"/>
          <w:szCs w:val="22"/>
          <w:lang w:val="pt-BR"/>
        </w:rPr>
        <w:tab/>
        <w:t xml:space="preserve">FATCA: </w:t>
      </w:r>
      <w:proofErr w:type="spellStart"/>
      <w:r w:rsidRPr="00C62727">
        <w:rPr>
          <w:i/>
          <w:iCs/>
          <w:sz w:val="22"/>
          <w:szCs w:val="22"/>
          <w:lang w:val="pt-BR"/>
        </w:rPr>
        <w:t>Foreign</w:t>
      </w:r>
      <w:proofErr w:type="spellEnd"/>
      <w:r w:rsidRPr="00C62727">
        <w:rPr>
          <w:i/>
          <w:iCs/>
          <w:sz w:val="22"/>
          <w:szCs w:val="22"/>
          <w:lang w:val="pt-BR"/>
        </w:rPr>
        <w:t xml:space="preserve"> </w:t>
      </w:r>
      <w:proofErr w:type="spellStart"/>
      <w:r w:rsidRPr="00C62727">
        <w:rPr>
          <w:i/>
          <w:iCs/>
          <w:sz w:val="22"/>
          <w:szCs w:val="22"/>
          <w:lang w:val="pt-BR"/>
        </w:rPr>
        <w:t>Account</w:t>
      </w:r>
      <w:proofErr w:type="spellEnd"/>
      <w:r w:rsidRPr="00C62727">
        <w:rPr>
          <w:i/>
          <w:iCs/>
          <w:sz w:val="22"/>
          <w:szCs w:val="22"/>
          <w:lang w:val="pt-BR"/>
        </w:rPr>
        <w:t xml:space="preserve"> </w:t>
      </w:r>
      <w:proofErr w:type="spellStart"/>
      <w:r w:rsidRPr="00C62727">
        <w:rPr>
          <w:i/>
          <w:iCs/>
          <w:sz w:val="22"/>
          <w:szCs w:val="22"/>
          <w:lang w:val="pt-BR"/>
        </w:rPr>
        <w:t>Tax</w:t>
      </w:r>
      <w:proofErr w:type="spellEnd"/>
      <w:r w:rsidRPr="00C62727">
        <w:rPr>
          <w:i/>
          <w:iCs/>
          <w:sz w:val="22"/>
          <w:szCs w:val="22"/>
          <w:lang w:val="pt-BR"/>
        </w:rPr>
        <w:t xml:space="preserve"> </w:t>
      </w:r>
      <w:proofErr w:type="spellStart"/>
      <w:r w:rsidRPr="00C62727">
        <w:rPr>
          <w:i/>
          <w:iCs/>
          <w:sz w:val="22"/>
          <w:szCs w:val="22"/>
          <w:lang w:val="pt-BR"/>
        </w:rPr>
        <w:t>Compliance</w:t>
      </w:r>
      <w:proofErr w:type="spellEnd"/>
      <w:r w:rsidRPr="00C62727">
        <w:rPr>
          <w:i/>
          <w:iCs/>
          <w:sz w:val="22"/>
          <w:szCs w:val="22"/>
          <w:lang w:val="pt-BR"/>
        </w:rPr>
        <w:t xml:space="preserve"> </w:t>
      </w:r>
      <w:proofErr w:type="spellStart"/>
      <w:r w:rsidRPr="00C62727">
        <w:rPr>
          <w:i/>
          <w:iCs/>
          <w:sz w:val="22"/>
          <w:szCs w:val="22"/>
          <w:lang w:val="pt-BR"/>
        </w:rPr>
        <w:t>Act</w:t>
      </w:r>
      <w:proofErr w:type="spellEnd"/>
      <w:r w:rsidRPr="00C62727">
        <w:rPr>
          <w:iCs/>
          <w:sz w:val="22"/>
          <w:szCs w:val="22"/>
          <w:lang w:val="pt-BR"/>
        </w:rPr>
        <w:t xml:space="preserve">, legislação dos E.U.A. objeto do Capítulo 4, do </w:t>
      </w:r>
      <w:proofErr w:type="spellStart"/>
      <w:r w:rsidRPr="00C62727">
        <w:rPr>
          <w:i/>
          <w:iCs/>
          <w:sz w:val="22"/>
          <w:szCs w:val="22"/>
          <w:lang w:val="pt-BR"/>
        </w:rPr>
        <w:t>Internal</w:t>
      </w:r>
      <w:proofErr w:type="spellEnd"/>
      <w:r w:rsidRPr="00C62727">
        <w:rPr>
          <w:i/>
          <w:iCs/>
          <w:sz w:val="22"/>
          <w:szCs w:val="22"/>
          <w:lang w:val="pt-BR"/>
        </w:rPr>
        <w:t xml:space="preserve"> </w:t>
      </w:r>
      <w:proofErr w:type="spellStart"/>
      <w:r w:rsidRPr="00C62727">
        <w:rPr>
          <w:i/>
          <w:iCs/>
          <w:sz w:val="22"/>
          <w:szCs w:val="22"/>
          <w:lang w:val="pt-BR"/>
        </w:rPr>
        <w:t>Revenue</w:t>
      </w:r>
      <w:proofErr w:type="spellEnd"/>
      <w:r w:rsidRPr="00C62727">
        <w:rPr>
          <w:i/>
          <w:iCs/>
          <w:sz w:val="22"/>
          <w:szCs w:val="22"/>
          <w:lang w:val="pt-BR"/>
        </w:rPr>
        <w:t xml:space="preserve"> </w:t>
      </w:r>
      <w:proofErr w:type="spellStart"/>
      <w:r w:rsidRPr="00C62727">
        <w:rPr>
          <w:i/>
          <w:iCs/>
          <w:sz w:val="22"/>
          <w:szCs w:val="22"/>
          <w:lang w:val="pt-BR"/>
        </w:rPr>
        <w:t>Code</w:t>
      </w:r>
      <w:proofErr w:type="spellEnd"/>
      <w:r w:rsidRPr="00C62727">
        <w:rPr>
          <w:iCs/>
          <w:sz w:val="22"/>
          <w:szCs w:val="22"/>
          <w:lang w:val="pt-BR"/>
        </w:rPr>
        <w:t xml:space="preserve"> e acordos internacionais ocasionalmente firmados pelo Brasil relativos ao reporte automático de informações sobre contas financeiras, bem como legislação correlata;</w:t>
      </w:r>
    </w:p>
    <w:p w14:paraId="097C7358" w14:textId="77777777" w:rsidR="00355C4C" w:rsidRPr="00C62727" w:rsidRDefault="00355C4C" w:rsidP="00F734D3">
      <w:pPr>
        <w:pStyle w:val="PargrafodaLista"/>
        <w:tabs>
          <w:tab w:val="left" w:pos="0"/>
        </w:tabs>
        <w:ind w:left="0" w:right="49"/>
        <w:jc w:val="both"/>
        <w:rPr>
          <w:iCs/>
          <w:sz w:val="22"/>
          <w:szCs w:val="22"/>
          <w:lang w:val="pt-BR"/>
        </w:rPr>
      </w:pPr>
    </w:p>
    <w:p w14:paraId="066199AA" w14:textId="77777777" w:rsidR="00355C4C" w:rsidRPr="00C62727" w:rsidRDefault="00355C4C" w:rsidP="00F734D3">
      <w:pPr>
        <w:tabs>
          <w:tab w:val="left" w:pos="0"/>
        </w:tabs>
        <w:ind w:right="49"/>
        <w:jc w:val="both"/>
        <w:rPr>
          <w:iCs/>
          <w:sz w:val="22"/>
          <w:szCs w:val="22"/>
          <w:lang w:val="pt-BR"/>
        </w:rPr>
      </w:pPr>
      <w:r w:rsidRPr="00C62727">
        <w:rPr>
          <w:iCs/>
          <w:sz w:val="22"/>
          <w:szCs w:val="22"/>
          <w:lang w:val="pt-BR"/>
        </w:rPr>
        <w:lastRenderedPageBreak/>
        <w:t>(b)</w:t>
      </w:r>
      <w:r w:rsidRPr="00C62727">
        <w:rPr>
          <w:iCs/>
          <w:sz w:val="22"/>
          <w:szCs w:val="22"/>
          <w:lang w:val="pt-BR"/>
        </w:rPr>
        <w:tab/>
        <w:t xml:space="preserve">GIIN: Número de Identificação de Intermediário Global, </w:t>
      </w:r>
      <w:r w:rsidRPr="00C62727">
        <w:rPr>
          <w:i/>
          <w:iCs/>
          <w:sz w:val="22"/>
          <w:szCs w:val="22"/>
          <w:lang w:val="pt-BR"/>
        </w:rPr>
        <w:t xml:space="preserve">Global </w:t>
      </w:r>
      <w:proofErr w:type="spellStart"/>
      <w:r w:rsidRPr="00C62727">
        <w:rPr>
          <w:i/>
          <w:iCs/>
          <w:sz w:val="22"/>
          <w:szCs w:val="22"/>
          <w:lang w:val="pt-BR"/>
        </w:rPr>
        <w:t>Intermediary</w:t>
      </w:r>
      <w:proofErr w:type="spellEnd"/>
      <w:r w:rsidRPr="00C62727">
        <w:rPr>
          <w:i/>
          <w:iCs/>
          <w:sz w:val="22"/>
          <w:szCs w:val="22"/>
          <w:lang w:val="pt-BR"/>
        </w:rPr>
        <w:t xml:space="preserve"> </w:t>
      </w:r>
      <w:proofErr w:type="spellStart"/>
      <w:r w:rsidRPr="00C62727">
        <w:rPr>
          <w:i/>
          <w:iCs/>
          <w:sz w:val="22"/>
          <w:szCs w:val="22"/>
          <w:lang w:val="pt-BR"/>
        </w:rPr>
        <w:t>Identification</w:t>
      </w:r>
      <w:proofErr w:type="spellEnd"/>
      <w:r w:rsidRPr="00C62727">
        <w:rPr>
          <w:i/>
          <w:iCs/>
          <w:sz w:val="22"/>
          <w:szCs w:val="22"/>
          <w:lang w:val="pt-BR"/>
        </w:rPr>
        <w:t xml:space="preserve"> </w:t>
      </w:r>
      <w:proofErr w:type="spellStart"/>
      <w:r w:rsidRPr="00C62727">
        <w:rPr>
          <w:i/>
          <w:iCs/>
          <w:sz w:val="22"/>
          <w:szCs w:val="22"/>
          <w:lang w:val="pt-BR"/>
        </w:rPr>
        <w:t>Number</w:t>
      </w:r>
      <w:proofErr w:type="spellEnd"/>
      <w:r w:rsidRPr="00C62727">
        <w:rPr>
          <w:iCs/>
          <w:sz w:val="22"/>
          <w:szCs w:val="22"/>
          <w:lang w:val="pt-BR"/>
        </w:rPr>
        <w:t>, fornecido pelas autoridades fiscais dos E.U.A. mediante registro no portal FATCA; e</w:t>
      </w:r>
    </w:p>
    <w:p w14:paraId="6950C60D" w14:textId="77777777" w:rsidR="00355C4C" w:rsidRPr="00C62727" w:rsidRDefault="00355C4C">
      <w:pPr>
        <w:pStyle w:val="PargrafodaLista"/>
        <w:tabs>
          <w:tab w:val="left" w:pos="0"/>
        </w:tabs>
        <w:ind w:left="0" w:right="49"/>
        <w:jc w:val="both"/>
        <w:rPr>
          <w:iCs/>
          <w:sz w:val="22"/>
          <w:szCs w:val="22"/>
          <w:lang w:val="pt-BR"/>
        </w:rPr>
      </w:pPr>
    </w:p>
    <w:p w14:paraId="5ACAE2DF" w14:textId="77777777" w:rsidR="00355C4C" w:rsidRPr="00C62727" w:rsidRDefault="00355C4C">
      <w:pPr>
        <w:tabs>
          <w:tab w:val="left" w:pos="0"/>
        </w:tabs>
        <w:ind w:right="49"/>
        <w:jc w:val="both"/>
        <w:rPr>
          <w:iCs/>
          <w:sz w:val="22"/>
          <w:szCs w:val="22"/>
          <w:lang w:val="pt-BR"/>
        </w:rPr>
      </w:pPr>
      <w:r w:rsidRPr="00C62727">
        <w:rPr>
          <w:iCs/>
          <w:sz w:val="22"/>
          <w:szCs w:val="22"/>
          <w:lang w:val="pt-BR"/>
        </w:rPr>
        <w:t>(c)</w:t>
      </w:r>
      <w:r w:rsidRPr="00C62727">
        <w:rPr>
          <w:iCs/>
          <w:sz w:val="22"/>
          <w:szCs w:val="22"/>
          <w:lang w:val="pt-BR"/>
        </w:rPr>
        <w:tab/>
        <w:t>Pessoa dos EUA: pessoa física ou jurídica residente para fins fiscais nos E.U.A., cidadã ou nacional dos E.U.A. bem como entidade com controladores ou titulares substanciais que são pessoa física residente para fins fiscais nos E.U.A., cidadã ou nacional dos E.U.A.</w:t>
      </w:r>
    </w:p>
    <w:p w14:paraId="346E7268" w14:textId="77777777" w:rsidR="00355C4C" w:rsidRPr="00C62727" w:rsidRDefault="00355C4C">
      <w:pPr>
        <w:pStyle w:val="PargrafodaLista"/>
        <w:tabs>
          <w:tab w:val="left" w:pos="0"/>
        </w:tabs>
        <w:ind w:left="0" w:right="49"/>
        <w:jc w:val="both"/>
        <w:rPr>
          <w:iCs/>
          <w:sz w:val="22"/>
          <w:szCs w:val="22"/>
          <w:lang w:val="pt-BR"/>
        </w:rPr>
      </w:pPr>
    </w:p>
    <w:p w14:paraId="0C27E11E" w14:textId="782D6C05" w:rsidR="001B4033" w:rsidRDefault="00C16FBE">
      <w:pPr>
        <w:pStyle w:val="PargrafodaLista"/>
        <w:tabs>
          <w:tab w:val="left" w:pos="0"/>
        </w:tabs>
        <w:ind w:left="0" w:right="49"/>
        <w:jc w:val="both"/>
        <w:rPr>
          <w:iCs/>
          <w:sz w:val="22"/>
          <w:szCs w:val="22"/>
          <w:lang w:val="pt-BR"/>
        </w:rPr>
      </w:pPr>
      <w:r w:rsidRPr="00C62727">
        <w:rPr>
          <w:iCs/>
          <w:sz w:val="22"/>
          <w:szCs w:val="22"/>
          <w:lang w:val="pt-BR"/>
        </w:rPr>
        <w:t>1</w:t>
      </w:r>
      <w:r w:rsidR="00750FD8">
        <w:rPr>
          <w:iCs/>
          <w:sz w:val="22"/>
          <w:szCs w:val="22"/>
          <w:lang w:val="pt-BR"/>
        </w:rPr>
        <w:t>2</w:t>
      </w:r>
      <w:r w:rsidR="00D458CE" w:rsidRPr="00C62727">
        <w:rPr>
          <w:iCs/>
          <w:sz w:val="22"/>
          <w:szCs w:val="22"/>
          <w:lang w:val="pt-BR"/>
        </w:rPr>
        <w:t xml:space="preserve">.2 </w:t>
      </w:r>
      <w:r w:rsidR="005B12CD" w:rsidRPr="00C62727">
        <w:rPr>
          <w:iCs/>
          <w:sz w:val="22"/>
          <w:szCs w:val="22"/>
          <w:lang w:val="pt-BR"/>
        </w:rPr>
        <w:tab/>
      </w:r>
      <w:r w:rsidR="001B4033">
        <w:rPr>
          <w:iCs/>
          <w:sz w:val="22"/>
          <w:szCs w:val="22"/>
          <w:lang w:val="pt-BR"/>
        </w:rPr>
        <w:t>Em relação ao FATCA as Partes declaram que c</w:t>
      </w:r>
      <w:r w:rsidR="001B4033" w:rsidRPr="001B4033">
        <w:rPr>
          <w:iCs/>
          <w:sz w:val="22"/>
          <w:szCs w:val="22"/>
          <w:lang w:val="pt-BR"/>
        </w:rPr>
        <w:t>onhecem a legislação pertinente bem como as orientações normativas emanadas dos órgãos fiscalizadores ou reguladores dos mercados financeiro e de capitais, bem como declaram que adotam, no que lhes cabe, os mecanismos e as práticas necessárias à sua implementação, à sua manutenção e ao seu integral cumprimento</w:t>
      </w:r>
      <w:r w:rsidR="003F016C">
        <w:rPr>
          <w:iCs/>
          <w:sz w:val="22"/>
          <w:szCs w:val="22"/>
          <w:lang w:val="pt-BR"/>
        </w:rPr>
        <w:t>.</w:t>
      </w:r>
    </w:p>
    <w:p w14:paraId="70F3ED80" w14:textId="77777777" w:rsidR="001B4033" w:rsidRDefault="001B4033">
      <w:pPr>
        <w:pStyle w:val="PargrafodaLista"/>
        <w:tabs>
          <w:tab w:val="left" w:pos="0"/>
        </w:tabs>
        <w:ind w:left="0" w:right="49"/>
        <w:jc w:val="both"/>
        <w:rPr>
          <w:iCs/>
          <w:sz w:val="22"/>
          <w:szCs w:val="22"/>
          <w:lang w:val="pt-BR"/>
        </w:rPr>
      </w:pPr>
    </w:p>
    <w:p w14:paraId="50D5080E" w14:textId="0195FCFF" w:rsidR="00355C4C" w:rsidRPr="00C62727" w:rsidRDefault="001B4033">
      <w:pPr>
        <w:pStyle w:val="PargrafodaLista"/>
        <w:tabs>
          <w:tab w:val="left" w:pos="0"/>
        </w:tabs>
        <w:ind w:left="0" w:right="49"/>
        <w:jc w:val="both"/>
        <w:rPr>
          <w:iCs/>
          <w:sz w:val="22"/>
          <w:szCs w:val="22"/>
          <w:lang w:val="pt-BR"/>
        </w:rPr>
      </w:pPr>
      <w:r>
        <w:rPr>
          <w:iCs/>
          <w:sz w:val="22"/>
          <w:szCs w:val="22"/>
          <w:lang w:val="pt-BR"/>
        </w:rPr>
        <w:t>1</w:t>
      </w:r>
      <w:r w:rsidR="00750FD8">
        <w:rPr>
          <w:iCs/>
          <w:sz w:val="22"/>
          <w:szCs w:val="22"/>
          <w:lang w:val="pt-BR"/>
        </w:rPr>
        <w:t>2</w:t>
      </w:r>
      <w:r>
        <w:rPr>
          <w:iCs/>
          <w:sz w:val="22"/>
          <w:szCs w:val="22"/>
          <w:lang w:val="pt-BR"/>
        </w:rPr>
        <w:t>.3</w:t>
      </w:r>
      <w:r>
        <w:rPr>
          <w:iCs/>
          <w:sz w:val="22"/>
          <w:szCs w:val="22"/>
          <w:lang w:val="pt-BR"/>
        </w:rPr>
        <w:tab/>
      </w:r>
      <w:r w:rsidR="00355C4C" w:rsidRPr="00C62727">
        <w:rPr>
          <w:iCs/>
          <w:sz w:val="22"/>
          <w:szCs w:val="22"/>
          <w:lang w:val="pt-BR"/>
        </w:rPr>
        <w:t>O A</w:t>
      </w:r>
      <w:r w:rsidR="003E0D4A" w:rsidRPr="003E0D4A">
        <w:rPr>
          <w:iCs/>
          <w:sz w:val="22"/>
          <w:szCs w:val="22"/>
          <w:lang w:val="pt-BR"/>
        </w:rPr>
        <w:t>dministrador</w:t>
      </w:r>
      <w:r w:rsidR="00355C4C" w:rsidRPr="00C62727">
        <w:rPr>
          <w:iCs/>
          <w:sz w:val="22"/>
          <w:szCs w:val="22"/>
          <w:lang w:val="pt-BR"/>
        </w:rPr>
        <w:t xml:space="preserve"> obriga-se a: </w:t>
      </w:r>
    </w:p>
    <w:p w14:paraId="17A2F348" w14:textId="77777777" w:rsidR="00355C4C" w:rsidRPr="00C62727" w:rsidRDefault="00355C4C">
      <w:pPr>
        <w:pStyle w:val="PargrafodaLista"/>
        <w:tabs>
          <w:tab w:val="left" w:pos="0"/>
        </w:tabs>
        <w:ind w:left="0" w:right="49"/>
        <w:jc w:val="both"/>
        <w:rPr>
          <w:iCs/>
          <w:sz w:val="22"/>
          <w:szCs w:val="22"/>
          <w:lang w:val="pt-BR"/>
        </w:rPr>
      </w:pPr>
    </w:p>
    <w:p w14:paraId="615BBDBD" w14:textId="77777777" w:rsidR="00355C4C" w:rsidRPr="00C62727" w:rsidRDefault="00355C4C">
      <w:pPr>
        <w:pStyle w:val="PargrafodaLista"/>
        <w:tabs>
          <w:tab w:val="left" w:pos="0"/>
        </w:tabs>
        <w:ind w:left="0" w:right="49"/>
        <w:jc w:val="both"/>
        <w:rPr>
          <w:iCs/>
          <w:sz w:val="22"/>
          <w:szCs w:val="22"/>
          <w:lang w:val="pt-BR"/>
        </w:rPr>
      </w:pPr>
      <w:r w:rsidRPr="00C62727">
        <w:rPr>
          <w:iCs/>
          <w:sz w:val="22"/>
          <w:szCs w:val="22"/>
          <w:lang w:val="pt-BR"/>
        </w:rPr>
        <w:t>(a)</w:t>
      </w:r>
      <w:r w:rsidRPr="00C62727">
        <w:rPr>
          <w:iCs/>
          <w:sz w:val="22"/>
          <w:szCs w:val="22"/>
          <w:lang w:val="pt-BR"/>
        </w:rPr>
        <w:tab/>
        <w:t xml:space="preserve">empregar toda a diligência necessária para identificar o(s) </w:t>
      </w:r>
      <w:r w:rsidR="005770A7">
        <w:rPr>
          <w:color w:val="000000"/>
          <w:sz w:val="22"/>
          <w:szCs w:val="22"/>
          <w:lang w:val="pt-BR"/>
        </w:rPr>
        <w:t>Quotis</w:t>
      </w:r>
      <w:r w:rsidRPr="00C62727">
        <w:rPr>
          <w:iCs/>
          <w:sz w:val="22"/>
          <w:szCs w:val="22"/>
          <w:lang w:val="pt-BR"/>
        </w:rPr>
        <w:t xml:space="preserve">ta(s) que seja(m) Pessoa(s) dos EUA ou venham a se tornar Pessoa dos EUA durante a vigência deste contrato, para atendimento da legislação brasileira aplicável bem como para identificação da qualificação FATCA dos </w:t>
      </w:r>
      <w:r w:rsidR="005770A7">
        <w:rPr>
          <w:color w:val="000000"/>
          <w:sz w:val="22"/>
          <w:szCs w:val="22"/>
          <w:lang w:val="pt-BR"/>
        </w:rPr>
        <w:t>Quotis</w:t>
      </w:r>
      <w:r w:rsidRPr="00C62727">
        <w:rPr>
          <w:iCs/>
          <w:sz w:val="22"/>
          <w:szCs w:val="22"/>
          <w:lang w:val="pt-BR"/>
        </w:rPr>
        <w:t>tas do F</w:t>
      </w:r>
      <w:r w:rsidR="003E0D4A" w:rsidRPr="003E0D4A">
        <w:rPr>
          <w:iCs/>
          <w:sz w:val="22"/>
          <w:szCs w:val="22"/>
          <w:lang w:val="pt-BR"/>
        </w:rPr>
        <w:t>undo</w:t>
      </w:r>
      <w:r w:rsidRPr="00C62727">
        <w:rPr>
          <w:iCs/>
          <w:sz w:val="22"/>
          <w:szCs w:val="22"/>
          <w:lang w:val="pt-BR"/>
        </w:rPr>
        <w:t>;</w:t>
      </w:r>
    </w:p>
    <w:p w14:paraId="178AD86D" w14:textId="77777777" w:rsidR="00355C4C" w:rsidRPr="00C62727" w:rsidRDefault="00355C4C">
      <w:pPr>
        <w:pStyle w:val="PargrafodaLista"/>
        <w:tabs>
          <w:tab w:val="left" w:pos="0"/>
        </w:tabs>
        <w:ind w:left="0" w:right="49"/>
        <w:jc w:val="both"/>
        <w:rPr>
          <w:iCs/>
          <w:sz w:val="22"/>
          <w:szCs w:val="22"/>
          <w:lang w:val="pt-BR"/>
        </w:rPr>
      </w:pPr>
    </w:p>
    <w:p w14:paraId="449D7C21" w14:textId="77777777" w:rsidR="00355C4C" w:rsidRPr="00C62727" w:rsidRDefault="00355C4C">
      <w:pPr>
        <w:pStyle w:val="PargrafodaLista"/>
        <w:tabs>
          <w:tab w:val="left" w:pos="0"/>
        </w:tabs>
        <w:ind w:left="0" w:right="49"/>
        <w:jc w:val="both"/>
        <w:rPr>
          <w:iCs/>
          <w:sz w:val="22"/>
          <w:szCs w:val="22"/>
          <w:lang w:val="pt-BR"/>
        </w:rPr>
      </w:pPr>
      <w:r w:rsidRPr="00C62727">
        <w:rPr>
          <w:iCs/>
          <w:sz w:val="22"/>
          <w:szCs w:val="22"/>
          <w:lang w:val="pt-BR"/>
        </w:rPr>
        <w:t>(b)</w:t>
      </w:r>
      <w:r w:rsidRPr="00C62727">
        <w:rPr>
          <w:iCs/>
          <w:sz w:val="22"/>
          <w:szCs w:val="22"/>
          <w:lang w:val="pt-BR"/>
        </w:rPr>
        <w:tab/>
        <w:t xml:space="preserve">caso o(s) </w:t>
      </w:r>
      <w:r w:rsidR="005770A7">
        <w:rPr>
          <w:color w:val="000000"/>
          <w:sz w:val="22"/>
          <w:szCs w:val="22"/>
          <w:lang w:val="pt-BR"/>
        </w:rPr>
        <w:t>Quotis</w:t>
      </w:r>
      <w:r w:rsidRPr="00C62727">
        <w:rPr>
          <w:iCs/>
          <w:sz w:val="22"/>
          <w:szCs w:val="22"/>
          <w:lang w:val="pt-BR"/>
        </w:rPr>
        <w:t xml:space="preserve">ta(s) seja(m) identificado(s) como Pessoa(s) dos EUA, fazer todos os reportes em relação o(s) </w:t>
      </w:r>
      <w:r w:rsidR="005770A7">
        <w:rPr>
          <w:color w:val="000000"/>
          <w:sz w:val="22"/>
          <w:szCs w:val="22"/>
          <w:lang w:val="pt-BR"/>
        </w:rPr>
        <w:t>Quotis</w:t>
      </w:r>
      <w:r w:rsidRPr="00C62727">
        <w:rPr>
          <w:iCs/>
          <w:sz w:val="22"/>
          <w:szCs w:val="22"/>
          <w:lang w:val="pt-BR"/>
        </w:rPr>
        <w:t>ta(s) exigidos pela FATCA aos órgãos e autoridades competentes americanos ou brasileiros, nos termos da referida regulamentação e dentro dos limites de eventuais acordos ou tratados internacionais a respeito do assunto, celebrados pelo Brasil;</w:t>
      </w:r>
    </w:p>
    <w:p w14:paraId="68AFD01C" w14:textId="77777777" w:rsidR="00355C4C" w:rsidRPr="00C62727" w:rsidRDefault="00355C4C">
      <w:pPr>
        <w:pStyle w:val="PargrafodaLista"/>
        <w:tabs>
          <w:tab w:val="left" w:pos="0"/>
        </w:tabs>
        <w:ind w:left="0" w:right="49"/>
        <w:jc w:val="both"/>
        <w:rPr>
          <w:iCs/>
          <w:sz w:val="22"/>
          <w:szCs w:val="22"/>
          <w:lang w:val="pt-BR"/>
        </w:rPr>
      </w:pPr>
    </w:p>
    <w:p w14:paraId="3BCF9F02" w14:textId="77777777" w:rsidR="00355C4C" w:rsidRPr="00C62727" w:rsidRDefault="00355C4C">
      <w:pPr>
        <w:pStyle w:val="PargrafodaLista"/>
        <w:tabs>
          <w:tab w:val="left" w:pos="0"/>
        </w:tabs>
        <w:ind w:left="0" w:right="49"/>
        <w:jc w:val="both"/>
        <w:rPr>
          <w:iCs/>
          <w:sz w:val="22"/>
          <w:szCs w:val="22"/>
          <w:lang w:val="pt-BR"/>
        </w:rPr>
      </w:pPr>
      <w:r w:rsidRPr="00C62727">
        <w:rPr>
          <w:iCs/>
          <w:sz w:val="22"/>
          <w:szCs w:val="22"/>
          <w:lang w:val="pt-BR"/>
        </w:rPr>
        <w:t>(c)</w:t>
      </w:r>
      <w:r w:rsidRPr="00C62727">
        <w:rPr>
          <w:iCs/>
          <w:sz w:val="22"/>
          <w:szCs w:val="22"/>
          <w:lang w:val="pt-BR"/>
        </w:rPr>
        <w:tab/>
        <w:t>encaminhar ao C</w:t>
      </w:r>
      <w:r w:rsidR="003E0D4A" w:rsidRPr="003E0D4A">
        <w:rPr>
          <w:iCs/>
          <w:sz w:val="22"/>
          <w:szCs w:val="22"/>
          <w:lang w:val="pt-BR"/>
        </w:rPr>
        <w:t>ontratado</w:t>
      </w:r>
      <w:r w:rsidRPr="00C62727">
        <w:rPr>
          <w:iCs/>
          <w:sz w:val="22"/>
          <w:szCs w:val="22"/>
          <w:lang w:val="pt-BR"/>
        </w:rPr>
        <w:t xml:space="preserve"> termo, declarando formalmente o cumprimento das obrigações de reporte às autoridades competentes previstas na alínea supra;</w:t>
      </w:r>
    </w:p>
    <w:p w14:paraId="2713EB97" w14:textId="77777777" w:rsidR="00355C4C" w:rsidRPr="00C62727" w:rsidRDefault="00355C4C">
      <w:pPr>
        <w:pStyle w:val="PargrafodaLista"/>
        <w:tabs>
          <w:tab w:val="left" w:pos="0"/>
        </w:tabs>
        <w:ind w:left="0" w:right="49"/>
        <w:jc w:val="both"/>
        <w:rPr>
          <w:iCs/>
          <w:sz w:val="22"/>
          <w:szCs w:val="22"/>
          <w:lang w:val="pt-BR"/>
        </w:rPr>
      </w:pPr>
    </w:p>
    <w:p w14:paraId="4241CDDB" w14:textId="77777777" w:rsidR="00355C4C" w:rsidRPr="00C62727" w:rsidRDefault="00355C4C">
      <w:pPr>
        <w:pStyle w:val="PargrafodaLista"/>
        <w:tabs>
          <w:tab w:val="left" w:pos="0"/>
        </w:tabs>
        <w:ind w:left="0" w:right="49"/>
        <w:jc w:val="both"/>
        <w:rPr>
          <w:iCs/>
          <w:sz w:val="22"/>
          <w:szCs w:val="22"/>
          <w:lang w:val="pt-BR"/>
        </w:rPr>
      </w:pPr>
      <w:r w:rsidRPr="00C62727">
        <w:rPr>
          <w:iCs/>
          <w:sz w:val="22"/>
          <w:szCs w:val="22"/>
          <w:lang w:val="pt-BR"/>
        </w:rPr>
        <w:t>(d)</w:t>
      </w:r>
      <w:r w:rsidRPr="00C62727">
        <w:rPr>
          <w:iCs/>
          <w:sz w:val="22"/>
          <w:szCs w:val="22"/>
          <w:lang w:val="pt-BR"/>
        </w:rPr>
        <w:tab/>
        <w:t xml:space="preserve">avisar previamente ao </w:t>
      </w:r>
      <w:r w:rsidR="003E0D4A" w:rsidRPr="003E0D4A">
        <w:rPr>
          <w:iCs/>
          <w:sz w:val="22"/>
          <w:szCs w:val="22"/>
          <w:lang w:val="pt-BR"/>
        </w:rPr>
        <w:t>Contratado,</w:t>
      </w:r>
      <w:r w:rsidRPr="00C62727">
        <w:rPr>
          <w:iCs/>
          <w:sz w:val="22"/>
          <w:szCs w:val="22"/>
          <w:lang w:val="pt-BR"/>
        </w:rPr>
        <w:t xml:space="preserve"> se, por qualquer motivo, tenha intenção de rescindir a adesão à FATCA; </w:t>
      </w:r>
    </w:p>
    <w:p w14:paraId="718327C4" w14:textId="77777777" w:rsidR="00355C4C" w:rsidRPr="00C62727" w:rsidRDefault="00355C4C">
      <w:pPr>
        <w:tabs>
          <w:tab w:val="left" w:pos="0"/>
        </w:tabs>
        <w:ind w:right="49"/>
        <w:jc w:val="both"/>
        <w:rPr>
          <w:iCs/>
          <w:sz w:val="22"/>
          <w:szCs w:val="22"/>
          <w:lang w:val="pt-BR"/>
        </w:rPr>
      </w:pPr>
    </w:p>
    <w:p w14:paraId="4F9988E8" w14:textId="77777777" w:rsidR="00355C4C" w:rsidRPr="00C62727" w:rsidRDefault="00355C4C">
      <w:pPr>
        <w:pStyle w:val="PargrafodaLista"/>
        <w:tabs>
          <w:tab w:val="left" w:pos="0"/>
        </w:tabs>
        <w:ind w:left="0" w:right="49"/>
        <w:jc w:val="both"/>
        <w:rPr>
          <w:iCs/>
          <w:sz w:val="22"/>
          <w:szCs w:val="22"/>
          <w:lang w:val="pt-BR"/>
        </w:rPr>
      </w:pPr>
      <w:r w:rsidRPr="00C62727">
        <w:rPr>
          <w:iCs/>
          <w:sz w:val="22"/>
          <w:szCs w:val="22"/>
          <w:lang w:val="pt-BR"/>
        </w:rPr>
        <w:t>(e)</w:t>
      </w:r>
      <w:r w:rsidRPr="00C62727">
        <w:rPr>
          <w:iCs/>
          <w:sz w:val="22"/>
          <w:szCs w:val="22"/>
          <w:lang w:val="pt-BR"/>
        </w:rPr>
        <w:tab/>
        <w:t>avisar imediatamente ao C</w:t>
      </w:r>
      <w:r w:rsidR="003E0D4A" w:rsidRPr="003E0D4A">
        <w:rPr>
          <w:iCs/>
          <w:sz w:val="22"/>
          <w:szCs w:val="22"/>
          <w:lang w:val="pt-BR"/>
        </w:rPr>
        <w:t>ontratado</w:t>
      </w:r>
      <w:r w:rsidRPr="00C62727">
        <w:rPr>
          <w:iCs/>
          <w:sz w:val="22"/>
          <w:szCs w:val="22"/>
          <w:lang w:val="pt-BR"/>
        </w:rPr>
        <w:t xml:space="preserve"> se, por qualquer motivo, tenha conhecimento de processo instaurado contra si por autoridade fiscalizadora competente que possa acarretar a rescisão da adesão à FATCA.</w:t>
      </w:r>
    </w:p>
    <w:p w14:paraId="50260C1D" w14:textId="77777777" w:rsidR="00355C4C" w:rsidRPr="00C62727" w:rsidRDefault="00355C4C">
      <w:pPr>
        <w:pStyle w:val="PargrafodaLista"/>
        <w:tabs>
          <w:tab w:val="left" w:pos="0"/>
        </w:tabs>
        <w:ind w:left="0" w:right="49"/>
        <w:jc w:val="both"/>
        <w:rPr>
          <w:iCs/>
          <w:sz w:val="22"/>
          <w:szCs w:val="22"/>
          <w:lang w:val="pt-BR"/>
        </w:rPr>
      </w:pPr>
    </w:p>
    <w:p w14:paraId="5EAB9A96" w14:textId="72177BCE" w:rsidR="00355C4C" w:rsidRPr="00C62727" w:rsidRDefault="00D458CE">
      <w:pPr>
        <w:tabs>
          <w:tab w:val="left" w:pos="0"/>
        </w:tabs>
        <w:ind w:right="49"/>
        <w:jc w:val="both"/>
        <w:rPr>
          <w:iCs/>
          <w:sz w:val="22"/>
          <w:szCs w:val="22"/>
          <w:lang w:val="pt-BR"/>
        </w:rPr>
      </w:pPr>
      <w:r w:rsidRPr="00C62727">
        <w:rPr>
          <w:iCs/>
          <w:sz w:val="22"/>
          <w:szCs w:val="22"/>
          <w:lang w:val="pt-BR"/>
        </w:rPr>
        <w:t>1</w:t>
      </w:r>
      <w:r w:rsidR="00750FD8">
        <w:rPr>
          <w:iCs/>
          <w:sz w:val="22"/>
          <w:szCs w:val="22"/>
          <w:lang w:val="pt-BR"/>
        </w:rPr>
        <w:t>2</w:t>
      </w:r>
      <w:r w:rsidRPr="00C62727">
        <w:rPr>
          <w:iCs/>
          <w:sz w:val="22"/>
          <w:szCs w:val="22"/>
          <w:lang w:val="pt-BR"/>
        </w:rPr>
        <w:t>.</w:t>
      </w:r>
      <w:r w:rsidR="001B4033">
        <w:rPr>
          <w:iCs/>
          <w:sz w:val="22"/>
          <w:szCs w:val="22"/>
          <w:lang w:val="pt-BR"/>
        </w:rPr>
        <w:t>4</w:t>
      </w:r>
      <w:r w:rsidR="005B12CD" w:rsidRPr="00C62727">
        <w:rPr>
          <w:iCs/>
          <w:sz w:val="22"/>
          <w:szCs w:val="22"/>
          <w:lang w:val="pt-BR"/>
        </w:rPr>
        <w:tab/>
      </w:r>
      <w:r w:rsidRPr="00C62727">
        <w:rPr>
          <w:iCs/>
          <w:sz w:val="22"/>
          <w:szCs w:val="22"/>
          <w:lang w:val="pt-BR"/>
        </w:rPr>
        <w:t xml:space="preserve"> </w:t>
      </w:r>
      <w:r w:rsidR="00355C4C" w:rsidRPr="00C62727">
        <w:rPr>
          <w:iCs/>
          <w:sz w:val="22"/>
          <w:szCs w:val="22"/>
          <w:lang w:val="pt-BR"/>
        </w:rPr>
        <w:t>O A</w:t>
      </w:r>
      <w:r w:rsidR="003E0D4A" w:rsidRPr="003E0D4A">
        <w:rPr>
          <w:iCs/>
          <w:sz w:val="22"/>
          <w:szCs w:val="22"/>
          <w:lang w:val="pt-BR"/>
        </w:rPr>
        <w:t>dministrador</w:t>
      </w:r>
      <w:r w:rsidR="00355C4C" w:rsidRPr="00C62727">
        <w:rPr>
          <w:iCs/>
          <w:sz w:val="22"/>
          <w:szCs w:val="22"/>
          <w:lang w:val="pt-BR"/>
        </w:rPr>
        <w:t xml:space="preserve"> declara para todos os fins legais no Brasil e no exterior, sob as penas da lei, que ele e nenhum de seus prepostos, corretores, ou agentes assessoraram quaisquer investidores a evitar a aplicação do FATCA ou a evitar a identificação de contas ou investimentos para fins de FATCA.</w:t>
      </w:r>
    </w:p>
    <w:p w14:paraId="78565577" w14:textId="77777777" w:rsidR="00AD5394" w:rsidRPr="00C62727" w:rsidRDefault="00AD5394">
      <w:pPr>
        <w:tabs>
          <w:tab w:val="left" w:pos="0"/>
        </w:tabs>
        <w:ind w:right="49"/>
        <w:jc w:val="both"/>
        <w:rPr>
          <w:iCs/>
          <w:sz w:val="22"/>
          <w:szCs w:val="22"/>
          <w:lang w:val="pt-BR"/>
        </w:rPr>
      </w:pPr>
    </w:p>
    <w:p w14:paraId="2319A26E" w14:textId="09F57E62" w:rsidR="00355C4C" w:rsidRPr="00C62727" w:rsidRDefault="00D458CE">
      <w:pPr>
        <w:tabs>
          <w:tab w:val="left" w:pos="0"/>
        </w:tabs>
        <w:ind w:right="49"/>
        <w:jc w:val="both"/>
        <w:rPr>
          <w:iCs/>
          <w:sz w:val="22"/>
          <w:szCs w:val="22"/>
          <w:lang w:val="pt-BR"/>
        </w:rPr>
      </w:pPr>
      <w:r w:rsidRPr="00C62727">
        <w:rPr>
          <w:iCs/>
          <w:sz w:val="22"/>
          <w:szCs w:val="22"/>
          <w:lang w:val="pt-BR"/>
        </w:rPr>
        <w:t>1</w:t>
      </w:r>
      <w:r w:rsidR="00750FD8">
        <w:rPr>
          <w:iCs/>
          <w:sz w:val="22"/>
          <w:szCs w:val="22"/>
          <w:lang w:val="pt-BR"/>
        </w:rPr>
        <w:t>2</w:t>
      </w:r>
      <w:r w:rsidRPr="00C62727">
        <w:rPr>
          <w:iCs/>
          <w:sz w:val="22"/>
          <w:szCs w:val="22"/>
          <w:lang w:val="pt-BR"/>
        </w:rPr>
        <w:t>.</w:t>
      </w:r>
      <w:r w:rsidR="001B4033">
        <w:rPr>
          <w:iCs/>
          <w:sz w:val="22"/>
          <w:szCs w:val="22"/>
          <w:lang w:val="pt-BR"/>
        </w:rPr>
        <w:t>5</w:t>
      </w:r>
      <w:r w:rsidRPr="00C62727">
        <w:rPr>
          <w:iCs/>
          <w:sz w:val="22"/>
          <w:szCs w:val="22"/>
          <w:lang w:val="pt-BR"/>
        </w:rPr>
        <w:t xml:space="preserve"> </w:t>
      </w:r>
      <w:r w:rsidR="005B12CD" w:rsidRPr="00C62727">
        <w:rPr>
          <w:iCs/>
          <w:sz w:val="22"/>
          <w:szCs w:val="22"/>
          <w:lang w:val="pt-BR"/>
        </w:rPr>
        <w:tab/>
      </w:r>
      <w:r w:rsidR="00355C4C" w:rsidRPr="00C62727">
        <w:rPr>
          <w:iCs/>
          <w:sz w:val="22"/>
          <w:szCs w:val="22"/>
          <w:lang w:val="pt-BR"/>
        </w:rPr>
        <w:t>O C</w:t>
      </w:r>
      <w:r w:rsidR="003E0D4A" w:rsidRPr="003E0D4A">
        <w:rPr>
          <w:iCs/>
          <w:sz w:val="22"/>
          <w:szCs w:val="22"/>
          <w:lang w:val="pt-BR"/>
        </w:rPr>
        <w:t>ontratado</w:t>
      </w:r>
      <w:r w:rsidR="00355C4C" w:rsidRPr="00C62727">
        <w:rPr>
          <w:iCs/>
          <w:sz w:val="22"/>
          <w:szCs w:val="22"/>
          <w:lang w:val="pt-BR"/>
        </w:rPr>
        <w:t xml:space="preserve"> obriga-se a:</w:t>
      </w:r>
    </w:p>
    <w:p w14:paraId="29791487" w14:textId="77777777" w:rsidR="00355C4C" w:rsidRPr="00C62727" w:rsidRDefault="00355C4C">
      <w:pPr>
        <w:tabs>
          <w:tab w:val="left" w:pos="0"/>
        </w:tabs>
        <w:ind w:right="49"/>
        <w:jc w:val="both"/>
        <w:rPr>
          <w:iCs/>
          <w:sz w:val="22"/>
          <w:szCs w:val="22"/>
          <w:lang w:val="pt-BR"/>
        </w:rPr>
      </w:pPr>
    </w:p>
    <w:p w14:paraId="25154C39" w14:textId="619A2418" w:rsidR="004911BC" w:rsidRDefault="00355C4C">
      <w:pPr>
        <w:tabs>
          <w:tab w:val="left" w:pos="0"/>
        </w:tabs>
        <w:ind w:right="49"/>
        <w:jc w:val="both"/>
        <w:rPr>
          <w:iCs/>
          <w:sz w:val="22"/>
          <w:szCs w:val="22"/>
          <w:lang w:val="pt-BR"/>
        </w:rPr>
      </w:pPr>
      <w:r w:rsidRPr="00C62727">
        <w:rPr>
          <w:iCs/>
          <w:sz w:val="22"/>
          <w:szCs w:val="22"/>
          <w:lang w:val="pt-BR"/>
        </w:rPr>
        <w:t>(a)</w:t>
      </w:r>
      <w:r w:rsidRPr="00C62727">
        <w:rPr>
          <w:iCs/>
          <w:sz w:val="22"/>
          <w:szCs w:val="22"/>
          <w:lang w:val="pt-BR"/>
        </w:rPr>
        <w:tab/>
      </w:r>
      <w:r w:rsidR="00C32C5C">
        <w:rPr>
          <w:iCs/>
          <w:sz w:val="22"/>
          <w:szCs w:val="22"/>
          <w:lang w:val="pt-BR"/>
        </w:rPr>
        <w:t xml:space="preserve">avisar imediatamente o Administrador caso </w:t>
      </w:r>
      <w:r w:rsidR="004911BC" w:rsidRPr="004911BC">
        <w:rPr>
          <w:iCs/>
          <w:sz w:val="22"/>
          <w:szCs w:val="22"/>
          <w:lang w:val="pt-BR"/>
        </w:rPr>
        <w:t>identifi</w:t>
      </w:r>
      <w:r w:rsidR="00C32C5C">
        <w:rPr>
          <w:iCs/>
          <w:sz w:val="22"/>
          <w:szCs w:val="22"/>
          <w:lang w:val="pt-BR"/>
        </w:rPr>
        <w:t>que</w:t>
      </w:r>
      <w:r w:rsidR="004911BC" w:rsidRPr="004911BC">
        <w:rPr>
          <w:iCs/>
          <w:sz w:val="22"/>
          <w:szCs w:val="22"/>
          <w:lang w:val="pt-BR"/>
        </w:rPr>
        <w:t xml:space="preserve"> Quotista(s) que seja(m) Pessoa(s) dos EUA ou venham a se tornar Pessoa dos EUA durante a vigência deste contrato, para atendimento da legislação brasileira aplicável bem como para identificação da qualificação FATCA dos Quotistas do Fundo</w:t>
      </w:r>
      <w:r w:rsidR="00C32C5C">
        <w:rPr>
          <w:iCs/>
          <w:sz w:val="22"/>
          <w:szCs w:val="22"/>
          <w:lang w:val="pt-BR"/>
        </w:rPr>
        <w:t>.</w:t>
      </w:r>
    </w:p>
    <w:p w14:paraId="3D19DDA1" w14:textId="77777777" w:rsidR="004911BC" w:rsidRDefault="004911BC">
      <w:pPr>
        <w:tabs>
          <w:tab w:val="left" w:pos="0"/>
        </w:tabs>
        <w:ind w:right="49"/>
        <w:jc w:val="both"/>
        <w:rPr>
          <w:iCs/>
          <w:sz w:val="22"/>
          <w:szCs w:val="22"/>
          <w:lang w:val="pt-BR"/>
        </w:rPr>
      </w:pPr>
    </w:p>
    <w:p w14:paraId="245848CD" w14:textId="77777777" w:rsidR="00355C4C" w:rsidRPr="00C62727" w:rsidRDefault="004911BC">
      <w:pPr>
        <w:tabs>
          <w:tab w:val="left" w:pos="0"/>
        </w:tabs>
        <w:ind w:right="49"/>
        <w:jc w:val="both"/>
        <w:rPr>
          <w:iCs/>
          <w:sz w:val="22"/>
          <w:szCs w:val="22"/>
          <w:lang w:val="pt-BR"/>
        </w:rPr>
      </w:pPr>
      <w:r>
        <w:rPr>
          <w:iCs/>
          <w:sz w:val="22"/>
          <w:szCs w:val="22"/>
          <w:lang w:val="pt-BR"/>
        </w:rPr>
        <w:t>(b)</w:t>
      </w:r>
      <w:r>
        <w:rPr>
          <w:iCs/>
          <w:sz w:val="22"/>
          <w:szCs w:val="22"/>
          <w:lang w:val="pt-BR"/>
        </w:rPr>
        <w:tab/>
      </w:r>
      <w:r w:rsidR="00355C4C" w:rsidRPr="00C62727">
        <w:rPr>
          <w:iCs/>
          <w:sz w:val="22"/>
          <w:szCs w:val="22"/>
          <w:lang w:val="pt-BR"/>
        </w:rPr>
        <w:t>avisar previamente o A</w:t>
      </w:r>
      <w:r w:rsidR="003E0D4A" w:rsidRPr="003E0D4A">
        <w:rPr>
          <w:iCs/>
          <w:sz w:val="22"/>
          <w:szCs w:val="22"/>
          <w:lang w:val="pt-BR"/>
        </w:rPr>
        <w:t>dministrador</w:t>
      </w:r>
      <w:r w:rsidR="00355C4C" w:rsidRPr="00C62727">
        <w:rPr>
          <w:iCs/>
          <w:sz w:val="22"/>
          <w:szCs w:val="22"/>
          <w:lang w:val="pt-BR"/>
        </w:rPr>
        <w:t>, se, por qualquer motivo, tenha intenção de rescindir a adesão à FATCA; e</w:t>
      </w:r>
    </w:p>
    <w:p w14:paraId="69ED95BF" w14:textId="77777777" w:rsidR="00355C4C" w:rsidRPr="00C62727" w:rsidRDefault="00355C4C">
      <w:pPr>
        <w:pStyle w:val="PargrafodaLista"/>
        <w:tabs>
          <w:tab w:val="left" w:pos="0"/>
        </w:tabs>
        <w:ind w:left="0" w:right="49"/>
        <w:jc w:val="both"/>
        <w:rPr>
          <w:iCs/>
          <w:sz w:val="22"/>
          <w:szCs w:val="22"/>
          <w:lang w:val="pt-BR"/>
        </w:rPr>
      </w:pPr>
    </w:p>
    <w:p w14:paraId="5A969FD8" w14:textId="7167911F" w:rsidR="00355C4C" w:rsidRPr="00C62727" w:rsidRDefault="00355C4C">
      <w:pPr>
        <w:tabs>
          <w:tab w:val="left" w:pos="0"/>
        </w:tabs>
        <w:jc w:val="both"/>
        <w:rPr>
          <w:iCs/>
          <w:sz w:val="22"/>
          <w:szCs w:val="22"/>
          <w:lang w:val="pt-BR"/>
        </w:rPr>
      </w:pPr>
      <w:r w:rsidRPr="00C62727">
        <w:rPr>
          <w:iCs/>
          <w:sz w:val="22"/>
          <w:szCs w:val="22"/>
          <w:lang w:val="pt-BR"/>
        </w:rPr>
        <w:t>(</w:t>
      </w:r>
      <w:r w:rsidR="004911BC">
        <w:rPr>
          <w:iCs/>
          <w:sz w:val="22"/>
          <w:szCs w:val="22"/>
          <w:lang w:val="pt-BR"/>
        </w:rPr>
        <w:t>c</w:t>
      </w:r>
      <w:r w:rsidRPr="00C62727">
        <w:rPr>
          <w:iCs/>
          <w:sz w:val="22"/>
          <w:szCs w:val="22"/>
          <w:lang w:val="pt-BR"/>
        </w:rPr>
        <w:t>)</w:t>
      </w:r>
      <w:r w:rsidRPr="00C62727">
        <w:rPr>
          <w:iCs/>
          <w:sz w:val="22"/>
          <w:szCs w:val="22"/>
          <w:lang w:val="pt-BR"/>
        </w:rPr>
        <w:tab/>
        <w:t xml:space="preserve"> avisar imediatamente o A</w:t>
      </w:r>
      <w:r w:rsidR="003E0D4A" w:rsidRPr="003E0D4A">
        <w:rPr>
          <w:iCs/>
          <w:sz w:val="22"/>
          <w:szCs w:val="22"/>
          <w:lang w:val="pt-BR"/>
        </w:rPr>
        <w:t>dministrador</w:t>
      </w:r>
      <w:r w:rsidRPr="00C62727">
        <w:rPr>
          <w:iCs/>
          <w:sz w:val="22"/>
          <w:szCs w:val="22"/>
          <w:lang w:val="pt-BR"/>
        </w:rPr>
        <w:t xml:space="preserve"> se, por qualquer motivo, tenha conhecimento de processo instaurado contra si por autoridade fiscalizadora competente que possa acarretar a rescisão da adesão à FATCA.</w:t>
      </w:r>
    </w:p>
    <w:p w14:paraId="5F7F0B0B" w14:textId="33EC2FB8" w:rsidR="00AD5394" w:rsidRPr="00C62727" w:rsidRDefault="00AD5394" w:rsidP="00C62727">
      <w:pPr>
        <w:tabs>
          <w:tab w:val="left" w:pos="0"/>
        </w:tabs>
        <w:jc w:val="both"/>
        <w:rPr>
          <w:b/>
          <w:bCs/>
          <w:sz w:val="22"/>
          <w:szCs w:val="22"/>
          <w:lang w:val="pt-BR"/>
        </w:rPr>
      </w:pPr>
    </w:p>
    <w:p w14:paraId="27D77C37" w14:textId="162AEB68" w:rsidR="00024CD3" w:rsidRPr="00C62727" w:rsidRDefault="00024CD3" w:rsidP="00C62727">
      <w:pPr>
        <w:tabs>
          <w:tab w:val="left" w:pos="0"/>
        </w:tabs>
        <w:jc w:val="both"/>
        <w:rPr>
          <w:b/>
          <w:bCs/>
          <w:sz w:val="22"/>
          <w:szCs w:val="22"/>
          <w:lang w:val="pt-BR"/>
        </w:rPr>
      </w:pPr>
      <w:r w:rsidRPr="00C62727">
        <w:rPr>
          <w:b/>
          <w:bCs/>
          <w:sz w:val="22"/>
          <w:szCs w:val="22"/>
          <w:lang w:val="pt-BR"/>
        </w:rPr>
        <w:t>X</w:t>
      </w:r>
      <w:r w:rsidR="008A6713" w:rsidRPr="00C62727">
        <w:rPr>
          <w:b/>
          <w:bCs/>
          <w:sz w:val="22"/>
          <w:szCs w:val="22"/>
          <w:lang w:val="pt-BR"/>
        </w:rPr>
        <w:t>II</w:t>
      </w:r>
      <w:r w:rsidR="00750FD8">
        <w:rPr>
          <w:b/>
          <w:bCs/>
          <w:sz w:val="22"/>
          <w:szCs w:val="22"/>
          <w:lang w:val="pt-BR"/>
        </w:rPr>
        <w:t>I</w:t>
      </w:r>
      <w:r w:rsidRPr="00C62727">
        <w:rPr>
          <w:b/>
          <w:bCs/>
          <w:sz w:val="22"/>
          <w:szCs w:val="22"/>
          <w:lang w:val="pt-BR"/>
        </w:rPr>
        <w:t>.</w:t>
      </w:r>
      <w:r w:rsidR="006810B2">
        <w:rPr>
          <w:b/>
          <w:bCs/>
          <w:sz w:val="22"/>
          <w:szCs w:val="22"/>
          <w:lang w:val="pt-BR"/>
        </w:rPr>
        <w:tab/>
      </w:r>
      <w:r w:rsidRPr="00C62727">
        <w:rPr>
          <w:b/>
          <w:bCs/>
          <w:sz w:val="22"/>
          <w:szCs w:val="22"/>
          <w:lang w:val="pt-BR"/>
        </w:rPr>
        <w:t>DAS DISPOSIÇÕES FINAIS</w:t>
      </w:r>
    </w:p>
    <w:p w14:paraId="10C50DF2" w14:textId="77777777" w:rsidR="00024CD3" w:rsidRPr="00C62727" w:rsidRDefault="00024CD3" w:rsidP="00C62727">
      <w:pPr>
        <w:tabs>
          <w:tab w:val="left" w:pos="0"/>
        </w:tabs>
        <w:jc w:val="both"/>
        <w:rPr>
          <w:color w:val="000000"/>
          <w:spacing w:val="8"/>
          <w:sz w:val="22"/>
          <w:szCs w:val="22"/>
          <w:lang w:val="pt-BR"/>
        </w:rPr>
      </w:pPr>
    </w:p>
    <w:p w14:paraId="72B4A6B9" w14:textId="29FE2DE0" w:rsidR="00024CD3" w:rsidRPr="00C62727" w:rsidRDefault="008A6713" w:rsidP="00C62727">
      <w:pPr>
        <w:tabs>
          <w:tab w:val="left" w:pos="0"/>
        </w:tabs>
        <w:jc w:val="both"/>
        <w:rPr>
          <w:sz w:val="22"/>
          <w:szCs w:val="22"/>
          <w:lang w:val="pt-BR"/>
        </w:rPr>
      </w:pPr>
      <w:r w:rsidRPr="00C62727">
        <w:rPr>
          <w:sz w:val="22"/>
          <w:szCs w:val="22"/>
          <w:lang w:val="pt-BR"/>
        </w:rPr>
        <w:t>1</w:t>
      </w:r>
      <w:r w:rsidR="00750FD8">
        <w:rPr>
          <w:sz w:val="22"/>
          <w:szCs w:val="22"/>
          <w:lang w:val="pt-BR"/>
        </w:rPr>
        <w:t>3</w:t>
      </w:r>
      <w:r w:rsidR="00355C4C" w:rsidRPr="00C62727">
        <w:rPr>
          <w:sz w:val="22"/>
          <w:szCs w:val="22"/>
          <w:lang w:val="pt-BR"/>
        </w:rPr>
        <w:t>.1</w:t>
      </w:r>
      <w:r w:rsidR="00024CD3" w:rsidRPr="00C62727">
        <w:rPr>
          <w:sz w:val="22"/>
          <w:szCs w:val="22"/>
          <w:lang w:val="pt-BR"/>
        </w:rPr>
        <w:tab/>
        <w:t>Qualquer tolerância ou concessão de uma das P</w:t>
      </w:r>
      <w:r w:rsidR="003E0D4A" w:rsidRPr="003E0D4A">
        <w:rPr>
          <w:sz w:val="22"/>
          <w:szCs w:val="22"/>
          <w:lang w:val="pt-BR"/>
        </w:rPr>
        <w:t>artes</w:t>
      </w:r>
      <w:r w:rsidR="00024CD3" w:rsidRPr="00C62727">
        <w:rPr>
          <w:sz w:val="22"/>
          <w:szCs w:val="22"/>
          <w:lang w:val="pt-BR"/>
        </w:rPr>
        <w:t xml:space="preserve"> na observância dos termos do presente Contrato é mera liberalidade, não constituindo, em hipótese alguma, novação ou precedente aplicável a este Contrato.</w:t>
      </w:r>
    </w:p>
    <w:p w14:paraId="176CEEB0" w14:textId="77777777" w:rsidR="00024CD3" w:rsidRPr="00C62727" w:rsidRDefault="00024CD3" w:rsidP="00C62727">
      <w:pPr>
        <w:tabs>
          <w:tab w:val="left" w:pos="0"/>
        </w:tabs>
        <w:jc w:val="both"/>
        <w:rPr>
          <w:sz w:val="22"/>
          <w:szCs w:val="22"/>
          <w:lang w:val="pt-BR"/>
        </w:rPr>
      </w:pPr>
    </w:p>
    <w:p w14:paraId="490D8392" w14:textId="1732ADAA" w:rsidR="00024CD3" w:rsidRPr="00C62727" w:rsidRDefault="008A6713" w:rsidP="00C62727">
      <w:pPr>
        <w:tabs>
          <w:tab w:val="left" w:pos="0"/>
        </w:tabs>
        <w:jc w:val="both"/>
        <w:rPr>
          <w:sz w:val="22"/>
          <w:szCs w:val="22"/>
          <w:lang w:val="pt-BR"/>
        </w:rPr>
      </w:pPr>
      <w:r w:rsidRPr="00C62727">
        <w:rPr>
          <w:sz w:val="22"/>
          <w:szCs w:val="22"/>
          <w:lang w:val="pt-BR"/>
        </w:rPr>
        <w:t>1</w:t>
      </w:r>
      <w:r w:rsidR="00750FD8">
        <w:rPr>
          <w:sz w:val="22"/>
          <w:szCs w:val="22"/>
          <w:lang w:val="pt-BR"/>
        </w:rPr>
        <w:t>3</w:t>
      </w:r>
      <w:r w:rsidR="00024CD3" w:rsidRPr="00C62727">
        <w:rPr>
          <w:sz w:val="22"/>
          <w:szCs w:val="22"/>
          <w:lang w:val="pt-BR"/>
        </w:rPr>
        <w:t>.2</w:t>
      </w:r>
      <w:r w:rsidR="00024CD3" w:rsidRPr="00C62727">
        <w:rPr>
          <w:sz w:val="22"/>
          <w:szCs w:val="22"/>
          <w:lang w:val="pt-BR"/>
        </w:rPr>
        <w:tab/>
        <w:t>Os direitos e obrigações relativos ao presente Contrato não poderão ser cedidos e transferidos por qualquer das P</w:t>
      </w:r>
      <w:r w:rsidR="003E0D4A" w:rsidRPr="003E0D4A">
        <w:rPr>
          <w:sz w:val="22"/>
          <w:szCs w:val="22"/>
          <w:lang w:val="pt-BR"/>
        </w:rPr>
        <w:t>artes</w:t>
      </w:r>
      <w:r w:rsidR="00024CD3" w:rsidRPr="00C62727">
        <w:rPr>
          <w:sz w:val="22"/>
          <w:szCs w:val="22"/>
          <w:lang w:val="pt-BR"/>
        </w:rPr>
        <w:t xml:space="preserve"> sem o consentimento da outra P</w:t>
      </w:r>
      <w:r w:rsidR="003E0D4A" w:rsidRPr="003E0D4A">
        <w:rPr>
          <w:sz w:val="22"/>
          <w:szCs w:val="22"/>
          <w:lang w:val="pt-BR"/>
        </w:rPr>
        <w:t>arte</w:t>
      </w:r>
      <w:r w:rsidR="00024CD3" w:rsidRPr="00C62727">
        <w:rPr>
          <w:sz w:val="22"/>
          <w:szCs w:val="22"/>
          <w:lang w:val="pt-BR"/>
        </w:rPr>
        <w:t xml:space="preserve">. </w:t>
      </w:r>
    </w:p>
    <w:p w14:paraId="267D4345" w14:textId="77777777" w:rsidR="00024CD3" w:rsidRPr="00C62727" w:rsidRDefault="00024CD3" w:rsidP="00AD657E">
      <w:pPr>
        <w:pStyle w:val="PargrafodaLista"/>
        <w:tabs>
          <w:tab w:val="left" w:pos="0"/>
        </w:tabs>
        <w:ind w:left="0"/>
        <w:jc w:val="both"/>
        <w:rPr>
          <w:sz w:val="22"/>
          <w:szCs w:val="22"/>
          <w:lang w:val="pt-BR"/>
        </w:rPr>
      </w:pPr>
    </w:p>
    <w:p w14:paraId="2E8A6FA1" w14:textId="0E3D0A95" w:rsidR="00024CD3" w:rsidRPr="00C62727" w:rsidRDefault="008A6713" w:rsidP="00C62727">
      <w:pPr>
        <w:tabs>
          <w:tab w:val="left" w:pos="0"/>
        </w:tabs>
        <w:jc w:val="both"/>
        <w:rPr>
          <w:sz w:val="22"/>
          <w:szCs w:val="22"/>
          <w:lang w:val="pt-BR"/>
        </w:rPr>
      </w:pPr>
      <w:r w:rsidRPr="00C62727">
        <w:rPr>
          <w:sz w:val="22"/>
          <w:szCs w:val="22"/>
          <w:lang w:val="pt-BR"/>
        </w:rPr>
        <w:t>1</w:t>
      </w:r>
      <w:r w:rsidR="00750FD8">
        <w:rPr>
          <w:sz w:val="22"/>
          <w:szCs w:val="22"/>
          <w:lang w:val="pt-BR"/>
        </w:rPr>
        <w:t>3</w:t>
      </w:r>
      <w:r w:rsidR="00024CD3" w:rsidRPr="00C62727">
        <w:rPr>
          <w:sz w:val="22"/>
          <w:szCs w:val="22"/>
          <w:lang w:val="pt-BR"/>
        </w:rPr>
        <w:t>.3</w:t>
      </w:r>
      <w:r w:rsidR="00024CD3" w:rsidRPr="00C62727">
        <w:rPr>
          <w:sz w:val="22"/>
          <w:szCs w:val="22"/>
          <w:lang w:val="pt-BR"/>
        </w:rPr>
        <w:tab/>
        <w:t>O C</w:t>
      </w:r>
      <w:r w:rsidR="003E0D4A" w:rsidRPr="003E0D4A">
        <w:rPr>
          <w:sz w:val="22"/>
          <w:szCs w:val="22"/>
          <w:lang w:val="pt-BR"/>
        </w:rPr>
        <w:t>ontratado</w:t>
      </w:r>
      <w:r w:rsidR="00024CD3" w:rsidRPr="00C62727">
        <w:rPr>
          <w:sz w:val="22"/>
          <w:szCs w:val="22"/>
          <w:lang w:val="pt-BR"/>
        </w:rPr>
        <w:t xml:space="preserve"> declara e garante que possu</w:t>
      </w:r>
      <w:r w:rsidRPr="00C62727">
        <w:rPr>
          <w:sz w:val="22"/>
          <w:szCs w:val="22"/>
          <w:lang w:val="pt-BR"/>
        </w:rPr>
        <w:t xml:space="preserve">i </w:t>
      </w:r>
      <w:r w:rsidR="00024CD3" w:rsidRPr="00C62727">
        <w:rPr>
          <w:sz w:val="22"/>
          <w:szCs w:val="22"/>
          <w:lang w:val="pt-BR"/>
        </w:rPr>
        <w:t>plano de continuidade de negócios em situações de contingência que assegure, (i) ambiente alternativo para processamento dos serviços objeto deste Contrato, com equipamentos adequados e (</w:t>
      </w:r>
      <w:proofErr w:type="spellStart"/>
      <w:r w:rsidR="00024CD3" w:rsidRPr="00C62727">
        <w:rPr>
          <w:sz w:val="22"/>
          <w:szCs w:val="22"/>
          <w:lang w:val="pt-BR"/>
        </w:rPr>
        <w:t>ii</w:t>
      </w:r>
      <w:proofErr w:type="spellEnd"/>
      <w:r w:rsidR="00024CD3" w:rsidRPr="00C62727">
        <w:rPr>
          <w:sz w:val="22"/>
          <w:szCs w:val="22"/>
          <w:lang w:val="pt-BR"/>
        </w:rPr>
        <w:t xml:space="preserve">) acesso a dados e informações que permitam a ativação e continuidade do processamento desses serviços. </w:t>
      </w:r>
    </w:p>
    <w:p w14:paraId="0FE94ADC" w14:textId="77777777" w:rsidR="00024CD3" w:rsidRPr="00C62727" w:rsidRDefault="00024CD3" w:rsidP="00C62727">
      <w:pPr>
        <w:tabs>
          <w:tab w:val="left" w:pos="0"/>
        </w:tabs>
        <w:jc w:val="both"/>
        <w:rPr>
          <w:sz w:val="22"/>
          <w:szCs w:val="22"/>
          <w:lang w:val="pt-BR"/>
        </w:rPr>
      </w:pPr>
    </w:p>
    <w:p w14:paraId="03E98576" w14:textId="56CBB5F7" w:rsidR="00024CD3" w:rsidRPr="00C62727" w:rsidRDefault="008A6713" w:rsidP="00C62727">
      <w:pPr>
        <w:tabs>
          <w:tab w:val="left" w:pos="0"/>
        </w:tabs>
        <w:jc w:val="both"/>
        <w:rPr>
          <w:sz w:val="22"/>
          <w:szCs w:val="22"/>
          <w:lang w:val="pt-BR"/>
        </w:rPr>
      </w:pPr>
      <w:r w:rsidRPr="00C62727">
        <w:rPr>
          <w:sz w:val="22"/>
          <w:szCs w:val="22"/>
          <w:lang w:val="pt-BR"/>
        </w:rPr>
        <w:t>1</w:t>
      </w:r>
      <w:r w:rsidR="00750FD8">
        <w:rPr>
          <w:sz w:val="22"/>
          <w:szCs w:val="22"/>
          <w:lang w:val="pt-BR"/>
        </w:rPr>
        <w:t>3</w:t>
      </w:r>
      <w:r w:rsidR="00024CD3" w:rsidRPr="00C62727">
        <w:rPr>
          <w:sz w:val="22"/>
          <w:szCs w:val="22"/>
          <w:lang w:val="pt-BR"/>
        </w:rPr>
        <w:t>.4</w:t>
      </w:r>
      <w:r w:rsidR="00024CD3" w:rsidRPr="00C62727">
        <w:rPr>
          <w:sz w:val="22"/>
          <w:szCs w:val="22"/>
          <w:lang w:val="pt-BR"/>
        </w:rPr>
        <w:tab/>
        <w:t>As P</w:t>
      </w:r>
      <w:r w:rsidR="003E0D4A" w:rsidRPr="003E0D4A">
        <w:rPr>
          <w:sz w:val="22"/>
          <w:szCs w:val="22"/>
          <w:lang w:val="pt-BR"/>
        </w:rPr>
        <w:t>artes</w:t>
      </w:r>
      <w:r w:rsidR="00024CD3" w:rsidRPr="00C62727">
        <w:rPr>
          <w:sz w:val="22"/>
          <w:szCs w:val="22"/>
          <w:lang w:val="pt-BR"/>
        </w:rPr>
        <w:t xml:space="preserve"> arcarão com os tributos e contribuições incidente sobre o objeto do presente Contrato na forma da legislação em vigor. </w:t>
      </w:r>
    </w:p>
    <w:p w14:paraId="30B1A170" w14:textId="77777777" w:rsidR="00024CD3" w:rsidRPr="00C62727" w:rsidRDefault="00024CD3" w:rsidP="00AD657E">
      <w:pPr>
        <w:pStyle w:val="PargrafodaLista"/>
        <w:tabs>
          <w:tab w:val="left" w:pos="0"/>
        </w:tabs>
        <w:ind w:left="0"/>
        <w:jc w:val="both"/>
        <w:rPr>
          <w:sz w:val="22"/>
          <w:szCs w:val="22"/>
          <w:lang w:val="pt-BR"/>
        </w:rPr>
      </w:pPr>
    </w:p>
    <w:p w14:paraId="298B078D" w14:textId="6010BBA4" w:rsidR="00C13FDB" w:rsidRDefault="008A6713" w:rsidP="00C62727">
      <w:pPr>
        <w:tabs>
          <w:tab w:val="left" w:pos="0"/>
        </w:tabs>
        <w:jc w:val="both"/>
        <w:rPr>
          <w:sz w:val="22"/>
          <w:szCs w:val="22"/>
          <w:lang w:val="pt-BR"/>
        </w:rPr>
      </w:pPr>
      <w:r w:rsidRPr="00C62727">
        <w:rPr>
          <w:sz w:val="22"/>
          <w:szCs w:val="22"/>
          <w:lang w:val="pt-BR"/>
        </w:rPr>
        <w:t>1</w:t>
      </w:r>
      <w:r w:rsidR="00750FD8">
        <w:rPr>
          <w:sz w:val="22"/>
          <w:szCs w:val="22"/>
          <w:lang w:val="pt-BR"/>
        </w:rPr>
        <w:t>3</w:t>
      </w:r>
      <w:r w:rsidR="00024CD3" w:rsidRPr="00C62727">
        <w:rPr>
          <w:sz w:val="22"/>
          <w:szCs w:val="22"/>
          <w:lang w:val="pt-BR"/>
        </w:rPr>
        <w:t>.5</w:t>
      </w:r>
      <w:r w:rsidR="00024CD3" w:rsidRPr="00C62727">
        <w:rPr>
          <w:sz w:val="22"/>
          <w:szCs w:val="22"/>
          <w:lang w:val="pt-BR"/>
        </w:rPr>
        <w:tab/>
      </w:r>
      <w:r w:rsidR="00C13FDB" w:rsidRPr="00C13FDB">
        <w:rPr>
          <w:sz w:val="22"/>
          <w:szCs w:val="22"/>
          <w:lang w:val="pt-BR"/>
        </w:rPr>
        <w:t>As P</w:t>
      </w:r>
      <w:r w:rsidR="00C13FDB">
        <w:rPr>
          <w:sz w:val="22"/>
          <w:szCs w:val="22"/>
          <w:lang w:val="pt-BR"/>
        </w:rPr>
        <w:t xml:space="preserve">artes </w:t>
      </w:r>
      <w:r w:rsidR="00C13FDB" w:rsidRPr="00C13FDB">
        <w:rPr>
          <w:sz w:val="22"/>
          <w:szCs w:val="22"/>
          <w:lang w:val="pt-BR"/>
        </w:rPr>
        <w:t>declaram que suas obrigações serão cumpridas em conformidade com esse Contrato e de acordo com o Código ANBIMA de Regulação e Melhores Práticas de Fundos de Investimento, com o Código ANBIMA de Regulação e Melhores Práticas para Serviços Qualificados ao Mercado de Capitais e demais dispositivos legais e regulamentares, no que couber.</w:t>
      </w:r>
    </w:p>
    <w:p w14:paraId="55AD7919" w14:textId="77777777" w:rsidR="00C13FDB" w:rsidRDefault="00C13FDB" w:rsidP="00C62727">
      <w:pPr>
        <w:tabs>
          <w:tab w:val="left" w:pos="0"/>
        </w:tabs>
        <w:jc w:val="both"/>
        <w:rPr>
          <w:sz w:val="22"/>
          <w:szCs w:val="22"/>
          <w:lang w:val="pt-BR"/>
        </w:rPr>
      </w:pPr>
    </w:p>
    <w:p w14:paraId="7B0B9BDB" w14:textId="7CFB6687" w:rsidR="00024CD3" w:rsidRPr="00C62727" w:rsidRDefault="00C13FDB" w:rsidP="00C62727">
      <w:pPr>
        <w:tabs>
          <w:tab w:val="left" w:pos="0"/>
        </w:tabs>
        <w:jc w:val="both"/>
        <w:rPr>
          <w:sz w:val="22"/>
          <w:szCs w:val="22"/>
          <w:lang w:val="pt-BR"/>
        </w:rPr>
      </w:pPr>
      <w:r>
        <w:rPr>
          <w:sz w:val="22"/>
          <w:szCs w:val="22"/>
          <w:lang w:val="pt-BR"/>
        </w:rPr>
        <w:t>1</w:t>
      </w:r>
      <w:r w:rsidR="00750FD8">
        <w:rPr>
          <w:sz w:val="22"/>
          <w:szCs w:val="22"/>
          <w:lang w:val="pt-BR"/>
        </w:rPr>
        <w:t>3</w:t>
      </w:r>
      <w:r>
        <w:rPr>
          <w:sz w:val="22"/>
          <w:szCs w:val="22"/>
          <w:lang w:val="pt-BR"/>
        </w:rPr>
        <w:t>.6</w:t>
      </w:r>
      <w:r>
        <w:rPr>
          <w:sz w:val="22"/>
          <w:szCs w:val="22"/>
          <w:lang w:val="pt-BR"/>
        </w:rPr>
        <w:tab/>
      </w:r>
      <w:r w:rsidR="00024CD3" w:rsidRPr="00C62727">
        <w:rPr>
          <w:sz w:val="22"/>
          <w:szCs w:val="22"/>
          <w:lang w:val="pt-BR"/>
        </w:rPr>
        <w:t>Qualquer alteração, aditivo ou modificação deste contrato deverá ser feita por escrito e assinada entre as partes.</w:t>
      </w:r>
    </w:p>
    <w:p w14:paraId="0767105B" w14:textId="77777777" w:rsidR="00024CD3" w:rsidRPr="00C62727" w:rsidRDefault="00024CD3" w:rsidP="00C62727">
      <w:pPr>
        <w:pStyle w:val="PargrafodaLista"/>
        <w:tabs>
          <w:tab w:val="left" w:pos="0"/>
        </w:tabs>
        <w:ind w:left="0"/>
        <w:jc w:val="both"/>
        <w:rPr>
          <w:sz w:val="22"/>
          <w:szCs w:val="22"/>
          <w:lang w:val="pt-BR"/>
        </w:rPr>
      </w:pPr>
    </w:p>
    <w:p w14:paraId="17EB26D6" w14:textId="53995515" w:rsidR="00024CD3" w:rsidRPr="00C62727" w:rsidRDefault="008A6713" w:rsidP="00C62727">
      <w:pPr>
        <w:tabs>
          <w:tab w:val="left" w:pos="0"/>
        </w:tabs>
        <w:jc w:val="both"/>
        <w:rPr>
          <w:sz w:val="22"/>
          <w:szCs w:val="22"/>
          <w:lang w:val="pt-BR"/>
        </w:rPr>
      </w:pPr>
      <w:r w:rsidRPr="00C62727">
        <w:rPr>
          <w:sz w:val="22"/>
          <w:szCs w:val="22"/>
          <w:lang w:val="pt-BR"/>
        </w:rPr>
        <w:t>1</w:t>
      </w:r>
      <w:r w:rsidR="00750FD8">
        <w:rPr>
          <w:sz w:val="22"/>
          <w:szCs w:val="22"/>
          <w:lang w:val="pt-BR"/>
        </w:rPr>
        <w:t>3</w:t>
      </w:r>
      <w:r w:rsidR="00024CD3" w:rsidRPr="00C62727">
        <w:rPr>
          <w:sz w:val="22"/>
          <w:szCs w:val="22"/>
          <w:lang w:val="pt-BR"/>
        </w:rPr>
        <w:t>.</w:t>
      </w:r>
      <w:r w:rsidR="00C13FDB">
        <w:rPr>
          <w:sz w:val="22"/>
          <w:szCs w:val="22"/>
          <w:lang w:val="pt-BR"/>
        </w:rPr>
        <w:t>7</w:t>
      </w:r>
      <w:r w:rsidR="00024CD3" w:rsidRPr="00C62727">
        <w:rPr>
          <w:sz w:val="22"/>
          <w:szCs w:val="22"/>
          <w:lang w:val="pt-BR"/>
        </w:rPr>
        <w:tab/>
        <w:t>Em função da assinatura deste contrato, ficam revogados, para todos os efeitos legais, quaisquer outros documentos ou instrumentos firmados com o mesmo objetivo.</w:t>
      </w:r>
    </w:p>
    <w:p w14:paraId="333DA6ED" w14:textId="77777777" w:rsidR="006810B2" w:rsidRPr="00C62727" w:rsidRDefault="006810B2" w:rsidP="00C62727">
      <w:pPr>
        <w:tabs>
          <w:tab w:val="left" w:pos="0"/>
        </w:tabs>
        <w:jc w:val="both"/>
        <w:rPr>
          <w:sz w:val="22"/>
          <w:szCs w:val="22"/>
          <w:lang w:val="pt-BR"/>
        </w:rPr>
      </w:pPr>
    </w:p>
    <w:p w14:paraId="5F399B00" w14:textId="77777777" w:rsidR="00024CD3" w:rsidRPr="00C62727" w:rsidRDefault="007B3453" w:rsidP="00C62727">
      <w:pPr>
        <w:tabs>
          <w:tab w:val="left" w:pos="0"/>
        </w:tabs>
        <w:jc w:val="both"/>
        <w:rPr>
          <w:color w:val="000000"/>
          <w:sz w:val="22"/>
          <w:szCs w:val="22"/>
          <w:lang w:val="pt-BR"/>
        </w:rPr>
      </w:pPr>
      <w:r w:rsidRPr="00C62727">
        <w:rPr>
          <w:color w:val="000000"/>
          <w:sz w:val="22"/>
          <w:szCs w:val="22"/>
          <w:lang w:val="pt-BR"/>
        </w:rPr>
        <w:t xml:space="preserve">Este </w:t>
      </w:r>
      <w:r w:rsidRPr="00C62727">
        <w:rPr>
          <w:sz w:val="22"/>
          <w:szCs w:val="22"/>
          <w:lang w:val="pt-BR"/>
        </w:rPr>
        <w:t xml:space="preserve">Contrato de Prestação de Serviços </w:t>
      </w:r>
      <w:r w:rsidRPr="00C62727">
        <w:rPr>
          <w:color w:val="000000"/>
          <w:sz w:val="22"/>
          <w:szCs w:val="22"/>
          <w:lang w:val="pt-BR"/>
        </w:rPr>
        <w:t xml:space="preserve">é celebrado em </w:t>
      </w:r>
      <w:r w:rsidR="00AD5394" w:rsidRPr="00C62727">
        <w:rPr>
          <w:color w:val="000000"/>
          <w:sz w:val="22"/>
          <w:szCs w:val="22"/>
          <w:lang w:val="pt-BR"/>
        </w:rPr>
        <w:t>2</w:t>
      </w:r>
      <w:r w:rsidRPr="00C62727">
        <w:rPr>
          <w:color w:val="000000"/>
          <w:sz w:val="22"/>
          <w:szCs w:val="22"/>
          <w:lang w:val="pt-BR"/>
        </w:rPr>
        <w:t xml:space="preserve"> (</w:t>
      </w:r>
      <w:r w:rsidR="00AD5394" w:rsidRPr="00C62727">
        <w:rPr>
          <w:color w:val="000000"/>
          <w:sz w:val="22"/>
          <w:szCs w:val="22"/>
          <w:lang w:val="pt-BR"/>
        </w:rPr>
        <w:t>duas</w:t>
      </w:r>
      <w:r w:rsidRPr="00C62727">
        <w:rPr>
          <w:color w:val="000000"/>
          <w:sz w:val="22"/>
          <w:szCs w:val="22"/>
          <w:lang w:val="pt-BR"/>
        </w:rPr>
        <w:t>) vias de igual teor e forma, na presença de 2 (duas) testemunhas adiante qualificadas, que também o assinam.</w:t>
      </w:r>
    </w:p>
    <w:p w14:paraId="3FFC4516" w14:textId="77777777" w:rsidR="007B3453" w:rsidRDefault="007B3453" w:rsidP="00C62727">
      <w:pPr>
        <w:tabs>
          <w:tab w:val="left" w:pos="0"/>
        </w:tabs>
        <w:jc w:val="both"/>
        <w:rPr>
          <w:color w:val="000000"/>
          <w:sz w:val="22"/>
          <w:szCs w:val="22"/>
          <w:lang w:val="pt-BR"/>
        </w:rPr>
      </w:pPr>
    </w:p>
    <w:p w14:paraId="4BF34105" w14:textId="77777777" w:rsidR="00024CD3" w:rsidRPr="00C62727" w:rsidRDefault="00024CD3" w:rsidP="00C62727">
      <w:pPr>
        <w:tabs>
          <w:tab w:val="left" w:pos="0"/>
        </w:tabs>
        <w:jc w:val="both"/>
        <w:rPr>
          <w:color w:val="000000"/>
          <w:sz w:val="22"/>
          <w:szCs w:val="22"/>
          <w:lang w:val="pt-BR"/>
        </w:rPr>
      </w:pPr>
      <w:r w:rsidRPr="00C62727">
        <w:rPr>
          <w:color w:val="000000"/>
          <w:sz w:val="22"/>
          <w:szCs w:val="22"/>
          <w:lang w:val="pt-BR"/>
        </w:rPr>
        <w:t xml:space="preserve">O presente Contrato é regido pelas leis da República Federativa do Brasil, ficando desde já eleito o foro da </w:t>
      </w:r>
      <w:r w:rsidR="00C13FDB">
        <w:rPr>
          <w:color w:val="000000"/>
          <w:sz w:val="22"/>
          <w:szCs w:val="22"/>
          <w:lang w:val="pt-BR"/>
        </w:rPr>
        <w:t>Seção Judiciária do Rio de Janeiro</w:t>
      </w:r>
      <w:r w:rsidRPr="00C62727">
        <w:rPr>
          <w:color w:val="000000"/>
          <w:sz w:val="22"/>
          <w:szCs w:val="22"/>
          <w:lang w:val="pt-BR"/>
        </w:rPr>
        <w:t>, co</w:t>
      </w:r>
      <w:r w:rsidRPr="00C62727">
        <w:rPr>
          <w:color w:val="000000"/>
          <w:spacing w:val="8"/>
          <w:sz w:val="22"/>
          <w:szCs w:val="22"/>
          <w:lang w:val="pt-BR"/>
        </w:rPr>
        <w:t>m</w:t>
      </w:r>
      <w:r w:rsidRPr="00C62727">
        <w:rPr>
          <w:color w:val="000000"/>
          <w:sz w:val="22"/>
          <w:szCs w:val="22"/>
          <w:lang w:val="pt-BR"/>
        </w:rPr>
        <w:t xml:space="preserve"> exclusão de qualquer outro, por mais privilegiado que seja, para dirimir quaisquer dúvidas e/ou controvérsias oriundas deste Contrato.</w:t>
      </w:r>
    </w:p>
    <w:p w14:paraId="4E124976" w14:textId="77777777" w:rsidR="00024CD3" w:rsidRDefault="00024CD3" w:rsidP="00C62727">
      <w:pPr>
        <w:tabs>
          <w:tab w:val="left" w:pos="0"/>
        </w:tabs>
        <w:jc w:val="both"/>
        <w:outlineLvl w:val="0"/>
        <w:rPr>
          <w:sz w:val="22"/>
          <w:szCs w:val="22"/>
          <w:lang w:val="pt-BR"/>
        </w:rPr>
      </w:pPr>
    </w:p>
    <w:p w14:paraId="2E991C3E" w14:textId="77777777" w:rsidR="00C13FDB" w:rsidRPr="00C62727" w:rsidRDefault="00C13FDB" w:rsidP="00C62727">
      <w:pPr>
        <w:tabs>
          <w:tab w:val="left" w:pos="0"/>
        </w:tabs>
        <w:jc w:val="both"/>
        <w:outlineLvl w:val="0"/>
        <w:rPr>
          <w:sz w:val="22"/>
          <w:szCs w:val="22"/>
          <w:lang w:val="pt-BR"/>
        </w:rPr>
      </w:pPr>
    </w:p>
    <w:p w14:paraId="42DD5156" w14:textId="56E2B0A2" w:rsidR="00024CD3" w:rsidRPr="00C62727" w:rsidRDefault="00024CD3" w:rsidP="00C62727">
      <w:pPr>
        <w:tabs>
          <w:tab w:val="left" w:pos="0"/>
        </w:tabs>
        <w:jc w:val="center"/>
        <w:outlineLvl w:val="0"/>
        <w:rPr>
          <w:sz w:val="22"/>
          <w:szCs w:val="22"/>
          <w:lang w:val="pt-BR"/>
        </w:rPr>
      </w:pPr>
      <w:r w:rsidRPr="00C62727">
        <w:rPr>
          <w:sz w:val="22"/>
          <w:szCs w:val="22"/>
          <w:lang w:val="pt-BR"/>
        </w:rPr>
        <w:t>Rio de Janeiro,</w:t>
      </w:r>
      <w:r w:rsidR="008A6713" w:rsidRPr="00C62727">
        <w:rPr>
          <w:i/>
          <w:sz w:val="22"/>
          <w:szCs w:val="22"/>
          <w:lang w:val="pt-BR"/>
        </w:rPr>
        <w:t xml:space="preserve"> </w:t>
      </w:r>
      <w:r w:rsidR="00750FD8">
        <w:rPr>
          <w:sz w:val="22"/>
          <w:szCs w:val="22"/>
          <w:lang w:val="pt-BR"/>
        </w:rPr>
        <w:t>16</w:t>
      </w:r>
      <w:r w:rsidR="00383D92" w:rsidRPr="00C62727">
        <w:rPr>
          <w:i/>
          <w:color w:val="000000"/>
          <w:sz w:val="22"/>
          <w:szCs w:val="22"/>
          <w:lang w:val="pt-BR"/>
        </w:rPr>
        <w:t xml:space="preserve"> </w:t>
      </w:r>
      <w:r w:rsidR="00383D92" w:rsidRPr="00C62727">
        <w:rPr>
          <w:color w:val="000000"/>
          <w:sz w:val="22"/>
          <w:szCs w:val="22"/>
          <w:lang w:val="pt-BR"/>
        </w:rPr>
        <w:t>de</w:t>
      </w:r>
      <w:r w:rsidR="0073539C" w:rsidRPr="00C62727">
        <w:rPr>
          <w:color w:val="000000"/>
          <w:sz w:val="22"/>
          <w:szCs w:val="22"/>
          <w:lang w:val="pt-BR"/>
        </w:rPr>
        <w:t xml:space="preserve"> </w:t>
      </w:r>
      <w:r w:rsidR="00750FD8">
        <w:rPr>
          <w:sz w:val="22"/>
          <w:szCs w:val="22"/>
          <w:lang w:val="pt-BR"/>
        </w:rPr>
        <w:t>dezembro</w:t>
      </w:r>
      <w:r w:rsidR="006810B2" w:rsidRPr="00C62727">
        <w:rPr>
          <w:color w:val="000000"/>
          <w:sz w:val="22"/>
          <w:szCs w:val="22"/>
          <w:lang w:val="pt-BR"/>
        </w:rPr>
        <w:t xml:space="preserve"> </w:t>
      </w:r>
      <w:r w:rsidR="00383D92" w:rsidRPr="00C62727">
        <w:rPr>
          <w:color w:val="000000"/>
          <w:sz w:val="22"/>
          <w:szCs w:val="22"/>
          <w:lang w:val="pt-BR"/>
        </w:rPr>
        <w:t>de</w:t>
      </w:r>
      <w:r w:rsidR="0073539C" w:rsidRPr="00C62727">
        <w:rPr>
          <w:color w:val="000000"/>
          <w:sz w:val="22"/>
          <w:szCs w:val="22"/>
          <w:lang w:val="pt-BR"/>
        </w:rPr>
        <w:t xml:space="preserve"> 2016</w:t>
      </w:r>
    </w:p>
    <w:p w14:paraId="3F862FC7" w14:textId="77777777" w:rsidR="00025B5A" w:rsidRDefault="00025B5A" w:rsidP="00C62727">
      <w:pPr>
        <w:tabs>
          <w:tab w:val="left" w:pos="0"/>
        </w:tabs>
        <w:outlineLvl w:val="0"/>
        <w:rPr>
          <w:sz w:val="22"/>
          <w:szCs w:val="22"/>
          <w:lang w:val="pt-BR"/>
        </w:rPr>
      </w:pPr>
    </w:p>
    <w:p w14:paraId="0AA3456D" w14:textId="77777777" w:rsidR="00C13FDB" w:rsidRDefault="00C13FDB" w:rsidP="00C62727">
      <w:pPr>
        <w:tabs>
          <w:tab w:val="left" w:pos="0"/>
        </w:tabs>
        <w:outlineLvl w:val="0"/>
        <w:rPr>
          <w:sz w:val="22"/>
          <w:szCs w:val="22"/>
          <w:lang w:val="pt-BR"/>
        </w:rPr>
      </w:pPr>
    </w:p>
    <w:p w14:paraId="364D07FA" w14:textId="77777777" w:rsidR="00750FD8" w:rsidRPr="00C62727" w:rsidRDefault="00750FD8" w:rsidP="00C62727">
      <w:pPr>
        <w:tabs>
          <w:tab w:val="left" w:pos="0"/>
        </w:tabs>
        <w:outlineLvl w:val="0"/>
        <w:rPr>
          <w:sz w:val="22"/>
          <w:szCs w:val="22"/>
          <w:lang w:val="pt-BR"/>
        </w:rPr>
      </w:pPr>
    </w:p>
    <w:p w14:paraId="34AB0CE3" w14:textId="77777777" w:rsidR="00024CD3" w:rsidRPr="00C62727" w:rsidRDefault="00024CD3" w:rsidP="00C62727">
      <w:pPr>
        <w:tabs>
          <w:tab w:val="left" w:pos="0"/>
        </w:tabs>
        <w:rPr>
          <w:sz w:val="22"/>
          <w:szCs w:val="22"/>
          <w:lang w:val="pt-BR"/>
        </w:rPr>
      </w:pPr>
      <w:r w:rsidRPr="00C62727">
        <w:rPr>
          <w:sz w:val="22"/>
          <w:szCs w:val="22"/>
          <w:lang w:val="pt-BR"/>
        </w:rPr>
        <w:t>_____________________________________________________</w:t>
      </w:r>
      <w:r w:rsidR="00C13FDB">
        <w:rPr>
          <w:sz w:val="22"/>
          <w:szCs w:val="22"/>
          <w:lang w:val="pt-BR"/>
        </w:rPr>
        <w:t>________________________</w:t>
      </w:r>
    </w:p>
    <w:p w14:paraId="211A3356" w14:textId="77777777" w:rsidR="00024CD3" w:rsidRPr="00C62727" w:rsidRDefault="006810B2" w:rsidP="00C62727">
      <w:pPr>
        <w:tabs>
          <w:tab w:val="left" w:pos="0"/>
        </w:tabs>
        <w:jc w:val="both"/>
        <w:rPr>
          <w:b/>
          <w:sz w:val="22"/>
          <w:szCs w:val="22"/>
          <w:lang w:val="de-DE"/>
        </w:rPr>
      </w:pPr>
      <w:r w:rsidRPr="005D0E32">
        <w:rPr>
          <w:b/>
          <w:sz w:val="22"/>
          <w:szCs w:val="22"/>
          <w:lang w:val="pt-BR"/>
        </w:rPr>
        <w:t xml:space="preserve">FUNDO DE INVESTIMENTO EM DIREITOS CREDITÓRIOS </w:t>
      </w:r>
      <w:r w:rsidRPr="005D0E32">
        <w:rPr>
          <w:b/>
          <w:bCs/>
          <w:sz w:val="22"/>
          <w:szCs w:val="22"/>
          <w:lang w:val="pt-BR"/>
        </w:rPr>
        <w:t>DE TRANSMISSÃO INFINITY INFRA</w:t>
      </w:r>
      <w:r w:rsidR="007B3AAA" w:rsidRPr="00C62727">
        <w:rPr>
          <w:sz w:val="22"/>
          <w:szCs w:val="22"/>
          <w:lang w:val="pt-BR"/>
        </w:rPr>
        <w:t xml:space="preserve">, neste ato representado por seu administrador a </w:t>
      </w:r>
      <w:r>
        <w:rPr>
          <w:sz w:val="22"/>
          <w:szCs w:val="22"/>
          <w:lang w:val="pt-BR"/>
        </w:rPr>
        <w:t>Caixa Econômica Federal</w:t>
      </w:r>
    </w:p>
    <w:p w14:paraId="0530400A" w14:textId="77777777" w:rsidR="00024CD3" w:rsidRDefault="00024CD3" w:rsidP="00C62727">
      <w:pPr>
        <w:tabs>
          <w:tab w:val="left" w:pos="0"/>
        </w:tabs>
        <w:jc w:val="both"/>
        <w:rPr>
          <w:b/>
          <w:sz w:val="22"/>
          <w:szCs w:val="22"/>
          <w:lang w:val="pt-BR"/>
        </w:rPr>
      </w:pPr>
    </w:p>
    <w:p w14:paraId="7CCE2C43" w14:textId="77777777" w:rsidR="00C13FDB" w:rsidRDefault="00C13FDB" w:rsidP="00C62727">
      <w:pPr>
        <w:tabs>
          <w:tab w:val="left" w:pos="0"/>
        </w:tabs>
        <w:jc w:val="both"/>
        <w:rPr>
          <w:b/>
          <w:sz w:val="22"/>
          <w:szCs w:val="22"/>
          <w:lang w:val="pt-BR"/>
        </w:rPr>
      </w:pPr>
    </w:p>
    <w:p w14:paraId="47D9C5C5" w14:textId="77777777" w:rsidR="002B2828" w:rsidRPr="00C62727" w:rsidRDefault="002B2828" w:rsidP="00C62727">
      <w:pPr>
        <w:tabs>
          <w:tab w:val="left" w:pos="0"/>
        </w:tabs>
        <w:jc w:val="both"/>
        <w:rPr>
          <w:sz w:val="22"/>
          <w:szCs w:val="22"/>
          <w:lang w:val="pt-BR"/>
        </w:rPr>
      </w:pPr>
    </w:p>
    <w:p w14:paraId="72C40B3D" w14:textId="77777777" w:rsidR="00024CD3" w:rsidRPr="00C62727" w:rsidRDefault="00024CD3" w:rsidP="00C62727">
      <w:pPr>
        <w:tabs>
          <w:tab w:val="left" w:pos="0"/>
        </w:tabs>
        <w:jc w:val="both"/>
        <w:rPr>
          <w:sz w:val="22"/>
          <w:szCs w:val="22"/>
          <w:lang w:val="pt-BR"/>
        </w:rPr>
      </w:pPr>
      <w:r w:rsidRPr="00C62727">
        <w:rPr>
          <w:sz w:val="22"/>
          <w:szCs w:val="22"/>
          <w:lang w:val="pt-BR"/>
        </w:rPr>
        <w:t>_____________________________________________________________________</w:t>
      </w:r>
      <w:r w:rsidR="00C018D2">
        <w:rPr>
          <w:sz w:val="22"/>
          <w:szCs w:val="22"/>
          <w:lang w:val="pt-BR"/>
        </w:rPr>
        <w:t>________</w:t>
      </w:r>
    </w:p>
    <w:p w14:paraId="65F009BC" w14:textId="77777777" w:rsidR="00024CD3" w:rsidRPr="00C62727" w:rsidRDefault="00024CD3" w:rsidP="00C62727">
      <w:pPr>
        <w:tabs>
          <w:tab w:val="left" w:pos="0"/>
        </w:tabs>
        <w:jc w:val="both"/>
        <w:rPr>
          <w:b/>
          <w:sz w:val="22"/>
          <w:szCs w:val="22"/>
          <w:lang w:val="de-DE"/>
        </w:rPr>
      </w:pPr>
      <w:r w:rsidRPr="00C62727">
        <w:rPr>
          <w:b/>
          <w:sz w:val="22"/>
          <w:szCs w:val="22"/>
          <w:lang w:val="de-DE"/>
        </w:rPr>
        <w:t>OLIVEIRA TRUST DISTRIBUIDORA DE TÍTULOS E VALORES MOBILIÁRIOS S/A</w:t>
      </w:r>
    </w:p>
    <w:p w14:paraId="44B264C3" w14:textId="77777777" w:rsidR="0073539C" w:rsidRDefault="0073539C" w:rsidP="00C62727">
      <w:pPr>
        <w:tabs>
          <w:tab w:val="left" w:pos="0"/>
        </w:tabs>
        <w:jc w:val="both"/>
        <w:rPr>
          <w:b/>
          <w:sz w:val="22"/>
          <w:szCs w:val="22"/>
          <w:lang w:val="de-DE"/>
        </w:rPr>
      </w:pPr>
    </w:p>
    <w:p w14:paraId="7778D8F5" w14:textId="77777777" w:rsidR="00C13FDB" w:rsidRDefault="00C13FDB" w:rsidP="00C62727">
      <w:pPr>
        <w:tabs>
          <w:tab w:val="left" w:pos="0"/>
        </w:tabs>
        <w:jc w:val="both"/>
        <w:rPr>
          <w:b/>
          <w:sz w:val="22"/>
          <w:szCs w:val="22"/>
          <w:lang w:val="de-DE"/>
        </w:rPr>
      </w:pPr>
    </w:p>
    <w:p w14:paraId="722830A1" w14:textId="77777777" w:rsidR="00C13FDB" w:rsidRDefault="00C13FDB" w:rsidP="00C62727">
      <w:pPr>
        <w:tabs>
          <w:tab w:val="left" w:pos="0"/>
        </w:tabs>
        <w:jc w:val="both"/>
        <w:rPr>
          <w:b/>
          <w:sz w:val="22"/>
          <w:szCs w:val="22"/>
          <w:lang w:val="de-DE"/>
        </w:rPr>
      </w:pPr>
    </w:p>
    <w:p w14:paraId="0ADE739F" w14:textId="77777777" w:rsidR="00C13FDB" w:rsidRPr="00C13FDB" w:rsidRDefault="00C13FDB" w:rsidP="00C13FDB">
      <w:pPr>
        <w:tabs>
          <w:tab w:val="left" w:pos="0"/>
        </w:tabs>
        <w:jc w:val="both"/>
        <w:rPr>
          <w:b/>
          <w:sz w:val="22"/>
          <w:szCs w:val="22"/>
          <w:lang w:val="de-DE"/>
        </w:rPr>
      </w:pPr>
      <w:r w:rsidRPr="00C13FDB">
        <w:rPr>
          <w:b/>
          <w:sz w:val="22"/>
          <w:szCs w:val="22"/>
          <w:lang w:val="de-DE"/>
        </w:rPr>
        <w:t>_____________________________________________________________________</w:t>
      </w:r>
    </w:p>
    <w:p w14:paraId="13065A3B" w14:textId="77777777" w:rsidR="00C13FDB" w:rsidRDefault="00C13FDB" w:rsidP="00C13FDB">
      <w:pPr>
        <w:tabs>
          <w:tab w:val="left" w:pos="0"/>
        </w:tabs>
        <w:jc w:val="both"/>
        <w:rPr>
          <w:b/>
          <w:sz w:val="22"/>
          <w:szCs w:val="22"/>
          <w:lang w:val="de-DE"/>
        </w:rPr>
      </w:pPr>
      <w:r w:rsidRPr="00C13FDB">
        <w:rPr>
          <w:b/>
          <w:sz w:val="22"/>
          <w:szCs w:val="22"/>
          <w:lang w:val="de-DE"/>
        </w:rPr>
        <w:t xml:space="preserve">CAIXA ECONÔMICA FEDERAL, </w:t>
      </w:r>
      <w:r w:rsidRPr="00BA07E0">
        <w:rPr>
          <w:sz w:val="22"/>
          <w:szCs w:val="22"/>
          <w:lang w:val="de-DE"/>
        </w:rPr>
        <w:t>na qualidade de Interveniente Anuente</w:t>
      </w:r>
    </w:p>
    <w:p w14:paraId="75C03723" w14:textId="77777777" w:rsidR="00C13FDB" w:rsidRDefault="00C13FDB" w:rsidP="00C62727">
      <w:pPr>
        <w:tabs>
          <w:tab w:val="left" w:pos="0"/>
        </w:tabs>
        <w:jc w:val="both"/>
        <w:rPr>
          <w:b/>
          <w:sz w:val="22"/>
          <w:szCs w:val="22"/>
          <w:lang w:val="de-DE"/>
        </w:rPr>
      </w:pPr>
    </w:p>
    <w:p w14:paraId="6FA2D078" w14:textId="77777777" w:rsidR="002B2828" w:rsidRDefault="002B2828" w:rsidP="00C62727">
      <w:pPr>
        <w:tabs>
          <w:tab w:val="left" w:pos="0"/>
        </w:tabs>
        <w:jc w:val="both"/>
        <w:rPr>
          <w:b/>
          <w:sz w:val="22"/>
          <w:szCs w:val="22"/>
          <w:lang w:val="de-DE"/>
        </w:rPr>
      </w:pPr>
    </w:p>
    <w:p w14:paraId="54246CA0" w14:textId="77777777" w:rsidR="002B2828" w:rsidRPr="00C62727" w:rsidRDefault="002B2828" w:rsidP="00C62727">
      <w:pPr>
        <w:tabs>
          <w:tab w:val="left" w:pos="0"/>
        </w:tabs>
        <w:jc w:val="both"/>
        <w:rPr>
          <w:b/>
          <w:sz w:val="22"/>
          <w:szCs w:val="22"/>
          <w:lang w:val="de-DE"/>
        </w:rPr>
      </w:pPr>
    </w:p>
    <w:p w14:paraId="0A658B50" w14:textId="77777777" w:rsidR="004C3BC7" w:rsidRPr="00C62727" w:rsidRDefault="004C3BC7" w:rsidP="00C62727">
      <w:pPr>
        <w:tabs>
          <w:tab w:val="left" w:pos="0"/>
        </w:tabs>
        <w:jc w:val="both"/>
        <w:rPr>
          <w:rFonts w:eastAsia="Calibri"/>
          <w:sz w:val="22"/>
          <w:szCs w:val="22"/>
          <w:lang w:val="pt-BR"/>
        </w:rPr>
      </w:pPr>
      <w:r w:rsidRPr="00C62727">
        <w:rPr>
          <w:rFonts w:eastAsia="Calibri"/>
          <w:sz w:val="22"/>
          <w:szCs w:val="22"/>
          <w:lang w:val="pt-BR"/>
        </w:rPr>
        <w:t>Testemunhas:</w:t>
      </w:r>
    </w:p>
    <w:p w14:paraId="749E3468" w14:textId="77777777" w:rsidR="004C3BC7" w:rsidRPr="00C62727" w:rsidRDefault="004C3BC7" w:rsidP="00C62727">
      <w:pPr>
        <w:tabs>
          <w:tab w:val="left" w:pos="0"/>
        </w:tabs>
        <w:jc w:val="both"/>
        <w:rPr>
          <w:rFonts w:eastAsia="Calibri"/>
          <w:sz w:val="22"/>
          <w:szCs w:val="22"/>
          <w:lang w:val="pt-BR"/>
        </w:rPr>
      </w:pPr>
    </w:p>
    <w:p w14:paraId="744D6A65" w14:textId="77777777" w:rsidR="004C3BC7" w:rsidRDefault="004C3BC7" w:rsidP="00C62727">
      <w:pPr>
        <w:tabs>
          <w:tab w:val="left" w:pos="0"/>
        </w:tabs>
        <w:jc w:val="both"/>
        <w:rPr>
          <w:rFonts w:eastAsia="Calibri"/>
          <w:sz w:val="22"/>
          <w:szCs w:val="22"/>
          <w:lang w:val="pt-BR"/>
        </w:rPr>
      </w:pPr>
    </w:p>
    <w:p w14:paraId="58F7A531" w14:textId="77777777" w:rsidR="00C13FDB" w:rsidRPr="00C62727" w:rsidRDefault="00C13FDB" w:rsidP="00C62727">
      <w:pPr>
        <w:tabs>
          <w:tab w:val="left" w:pos="0"/>
        </w:tabs>
        <w:jc w:val="both"/>
        <w:rPr>
          <w:rFonts w:eastAsia="Calibri"/>
          <w:sz w:val="22"/>
          <w:szCs w:val="22"/>
          <w:lang w:val="pt-BR"/>
        </w:rPr>
      </w:pPr>
    </w:p>
    <w:p w14:paraId="2F89366C" w14:textId="77777777" w:rsidR="004C3BC7" w:rsidRPr="00C62727" w:rsidRDefault="004C3BC7" w:rsidP="00C62727">
      <w:pPr>
        <w:tabs>
          <w:tab w:val="left" w:pos="0"/>
        </w:tabs>
        <w:jc w:val="both"/>
        <w:rPr>
          <w:rFonts w:eastAsia="Calibri"/>
          <w:sz w:val="22"/>
          <w:szCs w:val="22"/>
          <w:lang w:val="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3969"/>
      </w:tblGrid>
      <w:tr w:rsidR="004C3BC7" w:rsidRPr="004366DF" w14:paraId="58F6D330" w14:textId="77777777" w:rsidTr="00564A84">
        <w:trPr>
          <w:trHeight w:val="683"/>
        </w:trPr>
        <w:tc>
          <w:tcPr>
            <w:tcW w:w="3969" w:type="dxa"/>
            <w:tcBorders>
              <w:top w:val="single" w:sz="4" w:space="0" w:color="auto"/>
            </w:tcBorders>
          </w:tcPr>
          <w:p w14:paraId="3DF99D1C" w14:textId="77777777" w:rsidR="004C3BC7" w:rsidRPr="00C62727" w:rsidRDefault="004C3BC7" w:rsidP="00C62727">
            <w:pPr>
              <w:tabs>
                <w:tab w:val="left" w:pos="0"/>
              </w:tabs>
              <w:jc w:val="both"/>
              <w:rPr>
                <w:rFonts w:eastAsia="Calibri"/>
                <w:sz w:val="22"/>
                <w:szCs w:val="22"/>
              </w:rPr>
            </w:pPr>
            <w:r w:rsidRPr="00C62727">
              <w:rPr>
                <w:rFonts w:eastAsia="Calibri"/>
                <w:sz w:val="22"/>
                <w:szCs w:val="22"/>
              </w:rPr>
              <w:t>Nome:</w:t>
            </w:r>
          </w:p>
          <w:p w14:paraId="2C0D06C7" w14:textId="77777777" w:rsidR="004C3BC7" w:rsidRPr="00C62727" w:rsidRDefault="00C13FDB" w:rsidP="00C62727">
            <w:pPr>
              <w:tabs>
                <w:tab w:val="left" w:pos="0"/>
              </w:tabs>
              <w:jc w:val="both"/>
              <w:rPr>
                <w:rFonts w:eastAsia="Calibri"/>
                <w:sz w:val="22"/>
                <w:szCs w:val="22"/>
              </w:rPr>
            </w:pPr>
            <w:r>
              <w:rPr>
                <w:rFonts w:eastAsia="Calibri"/>
                <w:sz w:val="22"/>
                <w:szCs w:val="22"/>
              </w:rPr>
              <w:t>CPF</w:t>
            </w:r>
            <w:r w:rsidR="004C3BC7" w:rsidRPr="00C62727">
              <w:rPr>
                <w:rFonts w:eastAsia="Calibri"/>
                <w:sz w:val="22"/>
                <w:szCs w:val="22"/>
              </w:rPr>
              <w:t>:</w:t>
            </w:r>
          </w:p>
        </w:tc>
        <w:tc>
          <w:tcPr>
            <w:tcW w:w="283" w:type="dxa"/>
          </w:tcPr>
          <w:p w14:paraId="0AC9BE56" w14:textId="77777777" w:rsidR="004C3BC7" w:rsidRPr="00C62727" w:rsidRDefault="004C3BC7" w:rsidP="00C62727">
            <w:pPr>
              <w:tabs>
                <w:tab w:val="left" w:pos="0"/>
              </w:tabs>
              <w:jc w:val="both"/>
              <w:rPr>
                <w:rFonts w:eastAsia="Calibri"/>
                <w:sz w:val="22"/>
                <w:szCs w:val="22"/>
              </w:rPr>
            </w:pPr>
          </w:p>
        </w:tc>
        <w:tc>
          <w:tcPr>
            <w:tcW w:w="3969" w:type="dxa"/>
            <w:tcBorders>
              <w:top w:val="single" w:sz="4" w:space="0" w:color="auto"/>
            </w:tcBorders>
          </w:tcPr>
          <w:p w14:paraId="7897AC00" w14:textId="77777777" w:rsidR="004C3BC7" w:rsidRPr="00C62727" w:rsidRDefault="004C3BC7" w:rsidP="00C62727">
            <w:pPr>
              <w:tabs>
                <w:tab w:val="left" w:pos="0"/>
              </w:tabs>
              <w:jc w:val="both"/>
              <w:rPr>
                <w:rFonts w:eastAsia="Calibri"/>
                <w:sz w:val="22"/>
                <w:szCs w:val="22"/>
              </w:rPr>
            </w:pPr>
            <w:r w:rsidRPr="00C62727">
              <w:rPr>
                <w:rFonts w:eastAsia="Calibri"/>
                <w:sz w:val="22"/>
                <w:szCs w:val="22"/>
              </w:rPr>
              <w:t>Nome:</w:t>
            </w:r>
          </w:p>
          <w:p w14:paraId="6DAE7621" w14:textId="77777777" w:rsidR="004C3BC7" w:rsidRPr="00C62727" w:rsidRDefault="00C13FDB" w:rsidP="00C62727">
            <w:pPr>
              <w:tabs>
                <w:tab w:val="left" w:pos="0"/>
              </w:tabs>
              <w:jc w:val="both"/>
              <w:rPr>
                <w:rFonts w:eastAsia="Calibri"/>
                <w:sz w:val="22"/>
                <w:szCs w:val="22"/>
              </w:rPr>
            </w:pPr>
            <w:r>
              <w:rPr>
                <w:rFonts w:eastAsia="Calibri"/>
                <w:sz w:val="22"/>
                <w:szCs w:val="22"/>
              </w:rPr>
              <w:t>CPF</w:t>
            </w:r>
            <w:r w:rsidR="004C3BC7" w:rsidRPr="00C62727">
              <w:rPr>
                <w:rFonts w:eastAsia="Calibri"/>
                <w:sz w:val="22"/>
                <w:szCs w:val="22"/>
              </w:rPr>
              <w:t>:</w:t>
            </w:r>
          </w:p>
        </w:tc>
      </w:tr>
    </w:tbl>
    <w:p w14:paraId="1010B461" w14:textId="77777777" w:rsidR="006810B2" w:rsidRDefault="006810B2" w:rsidP="004366DF">
      <w:pPr>
        <w:tabs>
          <w:tab w:val="left" w:pos="0"/>
        </w:tabs>
        <w:jc w:val="center"/>
        <w:rPr>
          <w:b/>
          <w:sz w:val="22"/>
          <w:szCs w:val="22"/>
          <w:lang w:val="pt-BR"/>
        </w:rPr>
      </w:pPr>
    </w:p>
    <w:p w14:paraId="3C3B868F" w14:textId="508B5A94" w:rsidR="00024CD3" w:rsidRPr="00C62727" w:rsidRDefault="006810B2" w:rsidP="000064F5">
      <w:pPr>
        <w:jc w:val="center"/>
        <w:rPr>
          <w:b/>
          <w:sz w:val="22"/>
          <w:szCs w:val="22"/>
          <w:lang w:val="pt-BR"/>
        </w:rPr>
      </w:pPr>
      <w:r>
        <w:rPr>
          <w:b/>
          <w:sz w:val="22"/>
          <w:szCs w:val="22"/>
          <w:lang w:val="pt-BR"/>
        </w:rPr>
        <w:br w:type="page"/>
      </w:r>
      <w:r w:rsidR="00024CD3" w:rsidRPr="00C62727">
        <w:rPr>
          <w:b/>
          <w:sz w:val="22"/>
          <w:szCs w:val="22"/>
          <w:lang w:val="pt-BR"/>
        </w:rPr>
        <w:lastRenderedPageBreak/>
        <w:t>ANEXO I</w:t>
      </w:r>
    </w:p>
    <w:p w14:paraId="52A5F4BD" w14:textId="77777777" w:rsidR="005C6122" w:rsidRPr="00C62727" w:rsidRDefault="005C6122">
      <w:pPr>
        <w:tabs>
          <w:tab w:val="left" w:pos="0"/>
        </w:tabs>
        <w:jc w:val="center"/>
        <w:rPr>
          <w:b/>
          <w:sz w:val="22"/>
          <w:szCs w:val="22"/>
          <w:lang w:val="pt-BR"/>
        </w:rPr>
      </w:pPr>
    </w:p>
    <w:p w14:paraId="43AAD9DE" w14:textId="77777777" w:rsidR="005C6122" w:rsidRPr="00C62727" w:rsidRDefault="005C6122">
      <w:pPr>
        <w:tabs>
          <w:tab w:val="left" w:pos="0"/>
        </w:tabs>
        <w:jc w:val="center"/>
        <w:rPr>
          <w:b/>
          <w:sz w:val="22"/>
          <w:szCs w:val="22"/>
          <w:lang w:val="pt-BR"/>
        </w:rPr>
      </w:pPr>
    </w:p>
    <w:p w14:paraId="0C74E002" w14:textId="77777777" w:rsidR="00024CD3" w:rsidRPr="00C62727" w:rsidRDefault="00024CD3">
      <w:pPr>
        <w:tabs>
          <w:tab w:val="left" w:pos="0"/>
        </w:tabs>
        <w:jc w:val="center"/>
        <w:rPr>
          <w:b/>
          <w:sz w:val="22"/>
          <w:szCs w:val="22"/>
          <w:lang w:val="pt-BR"/>
        </w:rPr>
      </w:pPr>
      <w:r w:rsidRPr="00C62727">
        <w:rPr>
          <w:b/>
          <w:sz w:val="22"/>
          <w:szCs w:val="22"/>
          <w:lang w:val="pt-BR"/>
        </w:rPr>
        <w:t>REMUNERAÇÃO</w:t>
      </w:r>
    </w:p>
    <w:p w14:paraId="7AC275B4" w14:textId="77777777" w:rsidR="005C6122" w:rsidRPr="00C62727" w:rsidRDefault="005C6122">
      <w:pPr>
        <w:tabs>
          <w:tab w:val="left" w:pos="0"/>
        </w:tabs>
        <w:jc w:val="both"/>
        <w:rPr>
          <w:b/>
          <w:sz w:val="22"/>
          <w:szCs w:val="22"/>
          <w:lang w:val="pt-BR"/>
        </w:rPr>
      </w:pPr>
    </w:p>
    <w:p w14:paraId="112A7773" w14:textId="77777777" w:rsidR="00024CD3" w:rsidRPr="00C62727" w:rsidRDefault="00024CD3">
      <w:pPr>
        <w:tabs>
          <w:tab w:val="left" w:pos="0"/>
        </w:tabs>
        <w:jc w:val="both"/>
        <w:rPr>
          <w:color w:val="000000"/>
          <w:sz w:val="22"/>
          <w:szCs w:val="22"/>
          <w:lang w:val="pt-BR" w:eastAsia="pt-BR"/>
        </w:rPr>
      </w:pPr>
    </w:p>
    <w:p w14:paraId="25353066" w14:textId="3AEE18CF" w:rsidR="006810B2" w:rsidRDefault="006E0A0C">
      <w:pPr>
        <w:tabs>
          <w:tab w:val="left" w:pos="0"/>
        </w:tabs>
        <w:jc w:val="both"/>
        <w:rPr>
          <w:color w:val="000000"/>
          <w:sz w:val="22"/>
          <w:szCs w:val="22"/>
          <w:lang w:val="pt-BR"/>
        </w:rPr>
      </w:pPr>
      <w:r w:rsidRPr="00C62727">
        <w:rPr>
          <w:color w:val="000000"/>
          <w:sz w:val="22"/>
          <w:szCs w:val="22"/>
          <w:lang w:val="pt-BR" w:eastAsia="pt-BR"/>
        </w:rPr>
        <w:t xml:space="preserve">1. </w:t>
      </w:r>
      <w:r w:rsidRPr="00C62727">
        <w:rPr>
          <w:color w:val="000000"/>
          <w:sz w:val="22"/>
          <w:szCs w:val="22"/>
          <w:lang w:val="pt-BR"/>
        </w:rPr>
        <w:t xml:space="preserve">Será devido ao </w:t>
      </w:r>
      <w:r w:rsidR="00936906" w:rsidRPr="00C62727">
        <w:rPr>
          <w:color w:val="000000"/>
          <w:sz w:val="22"/>
          <w:szCs w:val="22"/>
          <w:lang w:val="pt-BR"/>
        </w:rPr>
        <w:t>C</w:t>
      </w:r>
      <w:r w:rsidR="003E0D4A" w:rsidRPr="003E0D4A">
        <w:rPr>
          <w:color w:val="000000"/>
          <w:sz w:val="22"/>
          <w:szCs w:val="22"/>
          <w:lang w:val="pt-BR"/>
        </w:rPr>
        <w:t>ontratado</w:t>
      </w:r>
      <w:r w:rsidRPr="00C62727">
        <w:rPr>
          <w:color w:val="000000"/>
          <w:sz w:val="22"/>
          <w:szCs w:val="22"/>
          <w:lang w:val="pt-BR"/>
        </w:rPr>
        <w:t xml:space="preserve">, pelos serviços </w:t>
      </w:r>
      <w:r w:rsidR="00936906" w:rsidRPr="00C62727">
        <w:rPr>
          <w:color w:val="000000"/>
          <w:sz w:val="22"/>
          <w:szCs w:val="22"/>
          <w:lang w:val="pt-BR"/>
        </w:rPr>
        <w:t xml:space="preserve">de escrituração das </w:t>
      </w:r>
      <w:r w:rsidR="00AD657E">
        <w:rPr>
          <w:sz w:val="22"/>
          <w:szCs w:val="22"/>
          <w:lang w:val="pt-BR"/>
        </w:rPr>
        <w:t>Qu</w:t>
      </w:r>
      <w:r w:rsidR="00AD657E" w:rsidRPr="005D0E32">
        <w:rPr>
          <w:sz w:val="22"/>
          <w:szCs w:val="22"/>
          <w:lang w:val="pt-BR"/>
        </w:rPr>
        <w:t>ota</w:t>
      </w:r>
      <w:r w:rsidR="00936906" w:rsidRPr="00C62727">
        <w:rPr>
          <w:color w:val="000000"/>
          <w:sz w:val="22"/>
          <w:szCs w:val="22"/>
          <w:lang w:val="pt-BR"/>
        </w:rPr>
        <w:t>s</w:t>
      </w:r>
      <w:r w:rsidR="006810B2">
        <w:rPr>
          <w:color w:val="000000"/>
          <w:sz w:val="22"/>
          <w:szCs w:val="22"/>
          <w:lang w:val="pt-BR"/>
        </w:rPr>
        <w:t>,</w:t>
      </w:r>
      <w:r w:rsidR="00936906" w:rsidRPr="00C62727">
        <w:rPr>
          <w:color w:val="000000"/>
          <w:sz w:val="22"/>
          <w:szCs w:val="22"/>
          <w:lang w:val="pt-BR"/>
        </w:rPr>
        <w:t xml:space="preserve"> </w:t>
      </w:r>
      <w:r w:rsidR="004366DF" w:rsidRPr="004366DF">
        <w:rPr>
          <w:color w:val="000000"/>
          <w:sz w:val="22"/>
          <w:szCs w:val="22"/>
          <w:lang w:val="pt-BR"/>
        </w:rPr>
        <w:t>parcela fixa mensal de R$ 5.691,52 (cinco mil, seiscentos e noventa e um reais e cinquenta e dois centavos); e (</w:t>
      </w:r>
      <w:proofErr w:type="spellStart"/>
      <w:r w:rsidR="004366DF" w:rsidRPr="004366DF">
        <w:rPr>
          <w:color w:val="000000"/>
          <w:sz w:val="22"/>
          <w:szCs w:val="22"/>
          <w:lang w:val="pt-BR"/>
        </w:rPr>
        <w:t>ii</w:t>
      </w:r>
      <w:proofErr w:type="spellEnd"/>
      <w:r w:rsidR="004366DF" w:rsidRPr="004366DF">
        <w:rPr>
          <w:color w:val="000000"/>
          <w:sz w:val="22"/>
          <w:szCs w:val="22"/>
          <w:lang w:val="pt-BR"/>
        </w:rPr>
        <w:t xml:space="preserve">) parcela variável mensal de R$ 1.138,30 (um mil, cento e trinta e oito reais e trinta centavos), a qual será devida ao Escriturador a cada bloco de 200 (duzentos) Quotistas que ultrapassar o número de 1.000 (mil) Quotistas. Adicionalmente, a título de remuneração pelos serviços de estruturação do Fundo, será devido </w:t>
      </w:r>
      <w:r w:rsidR="004366DF" w:rsidRPr="00AD657E">
        <w:rPr>
          <w:color w:val="000000"/>
          <w:sz w:val="22"/>
          <w:szCs w:val="22"/>
          <w:lang w:val="pt-BR"/>
        </w:rPr>
        <w:t xml:space="preserve">ao Escriturador quando do pagamento da primeira remuneração mensal </w:t>
      </w:r>
      <w:r w:rsidR="004366DF" w:rsidRPr="005770A7">
        <w:rPr>
          <w:color w:val="000000"/>
          <w:sz w:val="22"/>
          <w:szCs w:val="22"/>
          <w:lang w:val="pt-BR"/>
        </w:rPr>
        <w:t>o valor</w:t>
      </w:r>
      <w:r w:rsidR="004366DF" w:rsidRPr="00F734D3">
        <w:rPr>
          <w:color w:val="000000"/>
          <w:sz w:val="22"/>
          <w:szCs w:val="22"/>
          <w:lang w:val="pt-BR"/>
        </w:rPr>
        <w:t xml:space="preserve"> de R$ 5.691,52 (cinco mil, seiscentos</w:t>
      </w:r>
      <w:r w:rsidR="004366DF" w:rsidRPr="004366DF">
        <w:rPr>
          <w:color w:val="000000"/>
          <w:sz w:val="22"/>
          <w:szCs w:val="22"/>
          <w:lang w:val="pt-BR"/>
        </w:rPr>
        <w:t xml:space="preserve"> e noventa e um reais e cinquenta e dois centavos).</w:t>
      </w:r>
    </w:p>
    <w:p w14:paraId="048E86AF" w14:textId="77777777" w:rsidR="00872B10" w:rsidRPr="00C62727" w:rsidRDefault="00872B10">
      <w:pPr>
        <w:tabs>
          <w:tab w:val="left" w:pos="0"/>
        </w:tabs>
        <w:jc w:val="both"/>
        <w:rPr>
          <w:color w:val="000000"/>
          <w:sz w:val="22"/>
          <w:szCs w:val="22"/>
          <w:lang w:val="pt-BR"/>
        </w:rPr>
      </w:pPr>
    </w:p>
    <w:p w14:paraId="6AD1A1F1" w14:textId="5B3AA0DA" w:rsidR="00D6405B" w:rsidRPr="00C62727" w:rsidRDefault="000453A1">
      <w:pPr>
        <w:tabs>
          <w:tab w:val="left" w:pos="0"/>
        </w:tabs>
        <w:jc w:val="both"/>
        <w:rPr>
          <w:color w:val="000000"/>
          <w:sz w:val="22"/>
          <w:szCs w:val="22"/>
          <w:lang w:val="pt-BR" w:eastAsia="pt-BR"/>
        </w:rPr>
      </w:pPr>
      <w:r w:rsidRPr="00C62727">
        <w:rPr>
          <w:color w:val="000000"/>
          <w:sz w:val="22"/>
          <w:szCs w:val="22"/>
          <w:lang w:val="pt-BR" w:eastAsia="pt-BR"/>
        </w:rPr>
        <w:t>2</w:t>
      </w:r>
      <w:r w:rsidR="006E0A0C" w:rsidRPr="00C62727">
        <w:rPr>
          <w:color w:val="000000"/>
          <w:sz w:val="22"/>
          <w:szCs w:val="22"/>
          <w:lang w:val="pt-BR" w:eastAsia="pt-BR"/>
        </w:rPr>
        <w:t xml:space="preserve">. </w:t>
      </w:r>
      <w:r w:rsidR="001B4982" w:rsidRPr="00C62727">
        <w:rPr>
          <w:color w:val="000000"/>
          <w:sz w:val="22"/>
          <w:szCs w:val="22"/>
          <w:lang w:val="pt-BR"/>
        </w:rPr>
        <w:t xml:space="preserve">A taxa de escrituração será paga mensalmente </w:t>
      </w:r>
      <w:r w:rsidR="00872B10" w:rsidRPr="00C62727">
        <w:rPr>
          <w:color w:val="000000"/>
          <w:sz w:val="22"/>
          <w:szCs w:val="22"/>
          <w:lang w:val="pt-BR"/>
        </w:rPr>
        <w:t xml:space="preserve">no </w:t>
      </w:r>
      <w:r w:rsidR="001B4982" w:rsidRPr="00C62727">
        <w:rPr>
          <w:color w:val="000000"/>
          <w:sz w:val="22"/>
          <w:szCs w:val="22"/>
          <w:lang w:val="pt-BR"/>
        </w:rPr>
        <w:t>5º (quinto) Dia Útil do mês subsequente ao vencido.</w:t>
      </w:r>
    </w:p>
    <w:p w14:paraId="073E8780" w14:textId="77777777" w:rsidR="002255D8" w:rsidRPr="00C62727" w:rsidRDefault="002255D8">
      <w:pPr>
        <w:tabs>
          <w:tab w:val="left" w:pos="0"/>
        </w:tabs>
        <w:jc w:val="both"/>
        <w:rPr>
          <w:color w:val="000000"/>
          <w:sz w:val="22"/>
          <w:szCs w:val="22"/>
          <w:lang w:val="pt-BR" w:eastAsia="pt-BR"/>
        </w:rPr>
      </w:pPr>
    </w:p>
    <w:p w14:paraId="04E0F12D" w14:textId="77777777" w:rsidR="002255D8" w:rsidRPr="00C62727" w:rsidRDefault="002255D8">
      <w:pPr>
        <w:pStyle w:val="PargrafodaLista"/>
        <w:tabs>
          <w:tab w:val="left" w:pos="0"/>
        </w:tabs>
        <w:autoSpaceDE w:val="0"/>
        <w:autoSpaceDN w:val="0"/>
        <w:adjustRightInd w:val="0"/>
        <w:ind w:left="0"/>
        <w:jc w:val="both"/>
        <w:rPr>
          <w:color w:val="000000"/>
          <w:sz w:val="22"/>
          <w:szCs w:val="22"/>
          <w:lang w:val="pt-BR"/>
        </w:rPr>
      </w:pPr>
      <w:r w:rsidRPr="00C62727">
        <w:rPr>
          <w:color w:val="000000"/>
          <w:sz w:val="22"/>
          <w:szCs w:val="22"/>
          <w:lang w:val="pt-BR"/>
        </w:rPr>
        <w:t xml:space="preserve">a) As despesas de manutenção mensal </w:t>
      </w:r>
      <w:r w:rsidR="00E76936" w:rsidRPr="00C62727">
        <w:rPr>
          <w:color w:val="000000"/>
          <w:sz w:val="22"/>
          <w:szCs w:val="22"/>
          <w:lang w:val="pt-BR"/>
        </w:rPr>
        <w:t>dos</w:t>
      </w:r>
      <w:r w:rsidRPr="00C62727">
        <w:rPr>
          <w:color w:val="000000"/>
          <w:sz w:val="22"/>
          <w:szCs w:val="22"/>
          <w:lang w:val="pt-BR"/>
        </w:rPr>
        <w:t xml:space="preserve"> diversos sistemas de liquidação (CETIP/SELIC, CBLC, BMF e Banco Central) serão repassadas ao FUNDO;</w:t>
      </w:r>
    </w:p>
    <w:p w14:paraId="4490FD40" w14:textId="77777777" w:rsidR="002255D8" w:rsidRPr="00C62727" w:rsidRDefault="002255D8">
      <w:pPr>
        <w:pStyle w:val="PargrafodaLista"/>
        <w:tabs>
          <w:tab w:val="left" w:pos="0"/>
        </w:tabs>
        <w:autoSpaceDE w:val="0"/>
        <w:autoSpaceDN w:val="0"/>
        <w:adjustRightInd w:val="0"/>
        <w:ind w:left="0"/>
        <w:jc w:val="both"/>
        <w:rPr>
          <w:color w:val="000000"/>
          <w:sz w:val="22"/>
          <w:szCs w:val="22"/>
          <w:lang w:val="pt-BR"/>
        </w:rPr>
      </w:pPr>
    </w:p>
    <w:p w14:paraId="0950590B" w14:textId="77777777" w:rsidR="002255D8" w:rsidRPr="00C62727" w:rsidRDefault="002255D8">
      <w:pPr>
        <w:pStyle w:val="PargrafodaLista"/>
        <w:tabs>
          <w:tab w:val="left" w:pos="0"/>
        </w:tabs>
        <w:autoSpaceDE w:val="0"/>
        <w:autoSpaceDN w:val="0"/>
        <w:adjustRightInd w:val="0"/>
        <w:ind w:left="0"/>
        <w:jc w:val="both"/>
        <w:rPr>
          <w:color w:val="000000"/>
          <w:sz w:val="22"/>
          <w:szCs w:val="22"/>
          <w:lang w:val="pt-BR"/>
        </w:rPr>
      </w:pPr>
      <w:r w:rsidRPr="00C62727">
        <w:rPr>
          <w:color w:val="000000"/>
          <w:sz w:val="22"/>
          <w:szCs w:val="22"/>
          <w:lang w:val="pt-BR"/>
        </w:rPr>
        <w:t xml:space="preserve">b) Se aplicável, as despesas para o pagamento de taxas CVM e outras taxas oficiais para órgãos de regulamentação do mercado, conforme exigido </w:t>
      </w:r>
      <w:r w:rsidR="00383D92" w:rsidRPr="00C62727">
        <w:rPr>
          <w:color w:val="000000"/>
          <w:sz w:val="22"/>
          <w:szCs w:val="22"/>
          <w:lang w:val="pt-BR"/>
        </w:rPr>
        <w:t>pela regulamentação em vigor</w:t>
      </w:r>
      <w:r w:rsidRPr="00C62727">
        <w:rPr>
          <w:color w:val="000000"/>
          <w:sz w:val="22"/>
          <w:szCs w:val="22"/>
          <w:lang w:val="pt-BR"/>
        </w:rPr>
        <w:t>, serão repassados ao F</w:t>
      </w:r>
      <w:r w:rsidR="003E0D4A" w:rsidRPr="003E0D4A">
        <w:rPr>
          <w:color w:val="000000"/>
          <w:sz w:val="22"/>
          <w:szCs w:val="22"/>
          <w:lang w:val="pt-BR"/>
        </w:rPr>
        <w:t>undo</w:t>
      </w:r>
      <w:r w:rsidRPr="00C62727">
        <w:rPr>
          <w:color w:val="000000"/>
          <w:sz w:val="22"/>
          <w:szCs w:val="22"/>
          <w:lang w:val="pt-BR"/>
        </w:rPr>
        <w:t>;</w:t>
      </w:r>
    </w:p>
    <w:p w14:paraId="6A74B7D6" w14:textId="77777777" w:rsidR="002255D8" w:rsidRPr="00C62727" w:rsidRDefault="002255D8">
      <w:pPr>
        <w:pStyle w:val="PargrafodaLista"/>
        <w:tabs>
          <w:tab w:val="left" w:pos="0"/>
        </w:tabs>
        <w:autoSpaceDE w:val="0"/>
        <w:autoSpaceDN w:val="0"/>
        <w:adjustRightInd w:val="0"/>
        <w:ind w:left="0"/>
        <w:jc w:val="both"/>
        <w:rPr>
          <w:color w:val="000000"/>
          <w:sz w:val="22"/>
          <w:szCs w:val="22"/>
          <w:lang w:val="pt-BR"/>
        </w:rPr>
      </w:pPr>
    </w:p>
    <w:p w14:paraId="1ABD7977" w14:textId="77777777" w:rsidR="002255D8" w:rsidRPr="00C62727" w:rsidRDefault="00383D92">
      <w:pPr>
        <w:tabs>
          <w:tab w:val="left" w:pos="0"/>
          <w:tab w:val="left" w:pos="284"/>
        </w:tabs>
        <w:autoSpaceDE w:val="0"/>
        <w:autoSpaceDN w:val="0"/>
        <w:adjustRightInd w:val="0"/>
        <w:jc w:val="both"/>
        <w:rPr>
          <w:color w:val="000000"/>
          <w:sz w:val="22"/>
          <w:szCs w:val="22"/>
          <w:lang w:val="pt-BR"/>
        </w:rPr>
      </w:pPr>
      <w:r w:rsidRPr="00C62727">
        <w:rPr>
          <w:color w:val="000000"/>
          <w:sz w:val="22"/>
          <w:szCs w:val="22"/>
          <w:lang w:val="pt-BR"/>
        </w:rPr>
        <w:t>3.</w:t>
      </w:r>
      <w:r w:rsidRPr="00C62727">
        <w:rPr>
          <w:b/>
          <w:color w:val="000000"/>
          <w:sz w:val="22"/>
          <w:szCs w:val="22"/>
          <w:lang w:val="pt-BR"/>
        </w:rPr>
        <w:tab/>
      </w:r>
      <w:r w:rsidR="002255D8" w:rsidRPr="00C62727">
        <w:rPr>
          <w:color w:val="000000"/>
          <w:sz w:val="22"/>
          <w:szCs w:val="22"/>
          <w:lang w:val="pt-BR"/>
        </w:rPr>
        <w:t xml:space="preserve">Todos os valores em reais (R$) constantes desta proposta serão corrigidos anualmente, sempre no mês de </w:t>
      </w:r>
      <w:r w:rsidR="00E76936" w:rsidRPr="00C62727">
        <w:rPr>
          <w:color w:val="000000"/>
          <w:sz w:val="22"/>
          <w:szCs w:val="22"/>
          <w:lang w:val="pt-BR"/>
        </w:rPr>
        <w:t>novembro</w:t>
      </w:r>
      <w:r w:rsidR="002255D8" w:rsidRPr="00C62727">
        <w:rPr>
          <w:color w:val="000000"/>
          <w:sz w:val="22"/>
          <w:szCs w:val="22"/>
          <w:lang w:val="pt-BR"/>
        </w:rPr>
        <w:t xml:space="preserve">, pela variação do </w:t>
      </w:r>
      <w:r w:rsidR="00E76936" w:rsidRPr="00C62727">
        <w:rPr>
          <w:color w:val="000000"/>
          <w:sz w:val="22"/>
          <w:szCs w:val="22"/>
          <w:lang w:val="pt-BR"/>
        </w:rPr>
        <w:t xml:space="preserve">IGPM (Índice Geral de Preços de Mercado) ou na sua falta, pelo </w:t>
      </w:r>
      <w:r w:rsidR="002255D8" w:rsidRPr="00C62727">
        <w:rPr>
          <w:color w:val="000000"/>
          <w:sz w:val="22"/>
          <w:szCs w:val="22"/>
          <w:lang w:val="pt-BR"/>
        </w:rPr>
        <w:t>Índice de Preços ao consumidor da FIPE (IPC - FIPE) do ano anterior, ou na sua falta, ou, na falta de ambos, do IGP-DI (Índice Geral de Preços – Disponibilidade Interna), publicados pela Fundação Getúlio Vargas (FGV).</w:t>
      </w:r>
    </w:p>
    <w:p w14:paraId="71E99335" w14:textId="77777777" w:rsidR="002255D8" w:rsidRPr="00C62727" w:rsidRDefault="002255D8">
      <w:pPr>
        <w:tabs>
          <w:tab w:val="left" w:pos="0"/>
        </w:tabs>
        <w:jc w:val="both"/>
        <w:rPr>
          <w:i/>
          <w:iCs/>
          <w:sz w:val="22"/>
          <w:szCs w:val="22"/>
          <w:lang w:val="pt-BR"/>
        </w:rPr>
      </w:pPr>
    </w:p>
    <w:p w14:paraId="28C15550" w14:textId="77777777" w:rsidR="002255D8" w:rsidRPr="00C62727" w:rsidRDefault="00BA07E0" w:rsidP="00BA07E0">
      <w:pPr>
        <w:pStyle w:val="PargrafodaLista"/>
        <w:tabs>
          <w:tab w:val="left" w:pos="-709"/>
        </w:tabs>
        <w:ind w:left="0"/>
        <w:jc w:val="both"/>
        <w:rPr>
          <w:sz w:val="22"/>
          <w:szCs w:val="22"/>
          <w:lang w:val="pt-BR"/>
        </w:rPr>
      </w:pPr>
      <w:r w:rsidRPr="00BA07E0">
        <w:rPr>
          <w:bCs/>
          <w:sz w:val="22"/>
          <w:szCs w:val="22"/>
          <w:lang w:val="pt-BR"/>
        </w:rPr>
        <w:t>3.1</w:t>
      </w:r>
      <w:r w:rsidRPr="00BA07E0">
        <w:rPr>
          <w:bCs/>
          <w:sz w:val="22"/>
          <w:szCs w:val="22"/>
          <w:u w:val="single"/>
          <w:lang w:val="pt-BR"/>
        </w:rPr>
        <w:t xml:space="preserve"> </w:t>
      </w:r>
      <w:r w:rsidR="002255D8" w:rsidRPr="00C62727">
        <w:rPr>
          <w:b/>
          <w:bCs/>
          <w:sz w:val="22"/>
          <w:szCs w:val="22"/>
          <w:u w:val="single"/>
          <w:lang w:val="pt-BR"/>
        </w:rPr>
        <w:t>Despesas por operação</w:t>
      </w:r>
      <w:r w:rsidR="002255D8" w:rsidRPr="00C62727">
        <w:rPr>
          <w:b/>
          <w:bCs/>
          <w:sz w:val="22"/>
          <w:szCs w:val="22"/>
          <w:lang w:val="pt-BR"/>
        </w:rPr>
        <w:t xml:space="preserve">: </w:t>
      </w:r>
      <w:r w:rsidR="002255D8" w:rsidRPr="00C62727">
        <w:rPr>
          <w:sz w:val="22"/>
          <w:szCs w:val="22"/>
          <w:lang w:val="pt-BR"/>
        </w:rPr>
        <w:t xml:space="preserve">despesas com </w:t>
      </w:r>
      <w:proofErr w:type="spellStart"/>
      <w:r w:rsidR="002255D8" w:rsidRPr="00C62727">
        <w:rPr>
          <w:sz w:val="22"/>
          <w:szCs w:val="22"/>
          <w:lang w:val="pt-BR"/>
        </w:rPr>
        <w:t>Docs</w:t>
      </w:r>
      <w:proofErr w:type="spellEnd"/>
      <w:r w:rsidR="002255D8" w:rsidRPr="00C62727">
        <w:rPr>
          <w:sz w:val="22"/>
          <w:szCs w:val="22"/>
          <w:lang w:val="pt-BR"/>
        </w:rPr>
        <w:t xml:space="preserve">, </w:t>
      </w:r>
      <w:proofErr w:type="spellStart"/>
      <w:r w:rsidR="002255D8" w:rsidRPr="00C62727">
        <w:rPr>
          <w:sz w:val="22"/>
          <w:szCs w:val="22"/>
          <w:lang w:val="pt-BR"/>
        </w:rPr>
        <w:t>Teds</w:t>
      </w:r>
      <w:proofErr w:type="spellEnd"/>
      <w:r w:rsidR="002255D8" w:rsidRPr="00C62727">
        <w:rPr>
          <w:sz w:val="22"/>
          <w:szCs w:val="22"/>
          <w:lang w:val="pt-BR"/>
        </w:rPr>
        <w:t xml:space="preserve">, Extratos, Cadastros de </w:t>
      </w:r>
      <w:r w:rsidR="005770A7">
        <w:rPr>
          <w:color w:val="000000"/>
          <w:sz w:val="22"/>
          <w:szCs w:val="22"/>
          <w:lang w:val="pt-BR"/>
        </w:rPr>
        <w:t>Quotis</w:t>
      </w:r>
      <w:r w:rsidR="00591726" w:rsidRPr="00C62727">
        <w:rPr>
          <w:sz w:val="22"/>
          <w:szCs w:val="22"/>
          <w:lang w:val="pt-BR"/>
        </w:rPr>
        <w:t xml:space="preserve">tas, Movimentações de </w:t>
      </w:r>
      <w:r w:rsidR="005770A7">
        <w:rPr>
          <w:color w:val="000000"/>
          <w:sz w:val="22"/>
          <w:szCs w:val="22"/>
          <w:lang w:val="pt-BR"/>
        </w:rPr>
        <w:t>Quotis</w:t>
      </w:r>
      <w:r w:rsidR="00591726" w:rsidRPr="00C62727">
        <w:rPr>
          <w:sz w:val="22"/>
          <w:szCs w:val="22"/>
          <w:lang w:val="pt-BR"/>
        </w:rPr>
        <w:t>tas deverão ser suportados pelo F</w:t>
      </w:r>
      <w:r w:rsidR="003E0D4A" w:rsidRPr="003E0D4A">
        <w:rPr>
          <w:sz w:val="22"/>
          <w:szCs w:val="22"/>
          <w:lang w:val="pt-BR"/>
        </w:rPr>
        <w:t>undo</w:t>
      </w:r>
      <w:r w:rsidR="002255D8" w:rsidRPr="00C62727">
        <w:rPr>
          <w:sz w:val="22"/>
          <w:szCs w:val="22"/>
          <w:lang w:val="pt-BR"/>
        </w:rPr>
        <w:t xml:space="preserve">. </w:t>
      </w:r>
    </w:p>
    <w:p w14:paraId="1BF297AF" w14:textId="77777777" w:rsidR="00E5559E" w:rsidRPr="00C62727" w:rsidRDefault="00E5559E">
      <w:pPr>
        <w:tabs>
          <w:tab w:val="left" w:pos="0"/>
        </w:tabs>
        <w:jc w:val="both"/>
        <w:rPr>
          <w:b/>
          <w:sz w:val="22"/>
          <w:szCs w:val="22"/>
          <w:lang w:val="pt-BR"/>
        </w:rPr>
      </w:pPr>
    </w:p>
    <w:p w14:paraId="44B1E233" w14:textId="77777777" w:rsidR="0073539C" w:rsidRPr="00C62727" w:rsidRDefault="0073539C">
      <w:pPr>
        <w:rPr>
          <w:b/>
          <w:sz w:val="22"/>
          <w:szCs w:val="22"/>
          <w:lang w:val="pt-BR"/>
        </w:rPr>
      </w:pPr>
      <w:r w:rsidRPr="00C62727">
        <w:rPr>
          <w:b/>
          <w:sz w:val="22"/>
          <w:szCs w:val="22"/>
          <w:lang w:val="pt-BR"/>
        </w:rPr>
        <w:br w:type="page"/>
      </w:r>
    </w:p>
    <w:p w14:paraId="773F9F42" w14:textId="77777777" w:rsidR="00A16127" w:rsidRPr="00C62727" w:rsidRDefault="00A16127">
      <w:pPr>
        <w:tabs>
          <w:tab w:val="left" w:pos="0"/>
        </w:tabs>
        <w:jc w:val="both"/>
        <w:rPr>
          <w:b/>
          <w:sz w:val="22"/>
          <w:szCs w:val="22"/>
          <w:lang w:val="pt-BR"/>
        </w:rPr>
      </w:pPr>
    </w:p>
    <w:p w14:paraId="5ECD93EC" w14:textId="77777777" w:rsidR="00A16127" w:rsidRPr="00C62727" w:rsidRDefault="00A16127">
      <w:pPr>
        <w:tabs>
          <w:tab w:val="left" w:pos="0"/>
        </w:tabs>
        <w:jc w:val="both"/>
        <w:rPr>
          <w:b/>
          <w:sz w:val="22"/>
          <w:szCs w:val="22"/>
          <w:lang w:val="pt-BR"/>
        </w:rPr>
      </w:pPr>
    </w:p>
    <w:p w14:paraId="0FB0A2C6" w14:textId="77777777" w:rsidR="006810B2" w:rsidRDefault="00024CD3" w:rsidP="00C62727">
      <w:pPr>
        <w:tabs>
          <w:tab w:val="left" w:pos="0"/>
        </w:tabs>
        <w:jc w:val="center"/>
        <w:rPr>
          <w:b/>
          <w:bCs/>
          <w:color w:val="000000"/>
          <w:sz w:val="22"/>
          <w:szCs w:val="22"/>
          <w:lang w:val="pt-BR"/>
        </w:rPr>
      </w:pPr>
      <w:r w:rsidRPr="00C62727">
        <w:rPr>
          <w:b/>
          <w:bCs/>
          <w:color w:val="000000"/>
          <w:sz w:val="22"/>
          <w:szCs w:val="22"/>
          <w:lang w:val="pt-BR"/>
        </w:rPr>
        <w:t xml:space="preserve">ANEXO </w:t>
      </w:r>
      <w:r w:rsidR="00151A2A" w:rsidRPr="00C62727">
        <w:rPr>
          <w:b/>
          <w:bCs/>
          <w:color w:val="000000"/>
          <w:sz w:val="22"/>
          <w:szCs w:val="22"/>
          <w:lang w:val="pt-BR"/>
        </w:rPr>
        <w:t>II</w:t>
      </w:r>
    </w:p>
    <w:p w14:paraId="066137D6" w14:textId="77777777" w:rsidR="006810B2" w:rsidRDefault="006810B2" w:rsidP="00C62727">
      <w:pPr>
        <w:tabs>
          <w:tab w:val="left" w:pos="0"/>
        </w:tabs>
        <w:jc w:val="center"/>
        <w:rPr>
          <w:b/>
          <w:bCs/>
          <w:color w:val="000000"/>
          <w:sz w:val="22"/>
          <w:szCs w:val="22"/>
          <w:lang w:val="pt-BR"/>
        </w:rPr>
      </w:pPr>
    </w:p>
    <w:p w14:paraId="5AA7BF2B" w14:textId="77777777" w:rsidR="006810B2" w:rsidRDefault="006810B2" w:rsidP="00C62727">
      <w:pPr>
        <w:tabs>
          <w:tab w:val="left" w:pos="0"/>
        </w:tabs>
        <w:jc w:val="center"/>
        <w:rPr>
          <w:b/>
          <w:bCs/>
          <w:color w:val="000000"/>
          <w:sz w:val="22"/>
          <w:szCs w:val="22"/>
          <w:lang w:val="pt-BR"/>
        </w:rPr>
      </w:pPr>
    </w:p>
    <w:p w14:paraId="705DB7D3" w14:textId="77777777" w:rsidR="00024CD3" w:rsidRPr="00C62727" w:rsidRDefault="00AC4CC1" w:rsidP="00C62727">
      <w:pPr>
        <w:tabs>
          <w:tab w:val="left" w:pos="0"/>
        </w:tabs>
        <w:jc w:val="center"/>
        <w:rPr>
          <w:b/>
          <w:bCs/>
          <w:color w:val="000000"/>
          <w:sz w:val="22"/>
          <w:szCs w:val="22"/>
          <w:lang w:val="pt-BR"/>
        </w:rPr>
      </w:pPr>
      <w:r w:rsidRPr="00C62727">
        <w:rPr>
          <w:b/>
          <w:bCs/>
          <w:color w:val="000000"/>
          <w:sz w:val="22"/>
          <w:szCs w:val="22"/>
          <w:lang w:val="pt-BR"/>
        </w:rPr>
        <w:t>HORÁRIO DE OPERACIONALIZAÇÃO DE OPERAÇÕES</w:t>
      </w:r>
    </w:p>
    <w:p w14:paraId="5662065F" w14:textId="77777777" w:rsidR="00024CD3" w:rsidRPr="00C62727" w:rsidRDefault="00024CD3" w:rsidP="00C62727">
      <w:pPr>
        <w:tabs>
          <w:tab w:val="left" w:pos="0"/>
        </w:tabs>
        <w:jc w:val="both"/>
        <w:rPr>
          <w:sz w:val="22"/>
          <w:szCs w:val="22"/>
          <w:lang w:val="pt-BR"/>
        </w:rPr>
      </w:pPr>
    </w:p>
    <w:p w14:paraId="099B59EF" w14:textId="77777777" w:rsidR="00024CD3" w:rsidRPr="00C62727" w:rsidRDefault="00024CD3" w:rsidP="00AD657E">
      <w:pPr>
        <w:tabs>
          <w:tab w:val="left" w:pos="0"/>
          <w:tab w:val="left" w:pos="1455"/>
        </w:tabs>
        <w:autoSpaceDE w:val="0"/>
        <w:autoSpaceDN w:val="0"/>
        <w:adjustRightInd w:val="0"/>
        <w:jc w:val="both"/>
        <w:rPr>
          <w:color w:val="000000"/>
          <w:sz w:val="22"/>
          <w:szCs w:val="22"/>
          <w:lang w:val="pt-BR"/>
        </w:rPr>
      </w:pPr>
      <w:r w:rsidRPr="00C62727">
        <w:rPr>
          <w:color w:val="000000"/>
          <w:sz w:val="22"/>
          <w:szCs w:val="22"/>
          <w:lang w:val="pt-BR"/>
        </w:rPr>
        <w:t>Para o cumprimento dos serviços estabelecidos no presente Contrato, o A</w:t>
      </w:r>
      <w:r w:rsidR="003E0D4A" w:rsidRPr="003E0D4A">
        <w:rPr>
          <w:color w:val="000000"/>
          <w:sz w:val="22"/>
          <w:szCs w:val="22"/>
          <w:lang w:val="pt-BR"/>
        </w:rPr>
        <w:t>dministrador</w:t>
      </w:r>
      <w:r w:rsidRPr="00C62727">
        <w:rPr>
          <w:color w:val="000000"/>
          <w:sz w:val="22"/>
          <w:szCs w:val="22"/>
          <w:lang w:val="pt-BR"/>
        </w:rPr>
        <w:t xml:space="preserve"> deverá enviar as Instruções ao C</w:t>
      </w:r>
      <w:r w:rsidR="003E0D4A" w:rsidRPr="003E0D4A">
        <w:rPr>
          <w:color w:val="000000"/>
          <w:sz w:val="22"/>
          <w:szCs w:val="22"/>
          <w:lang w:val="pt-BR"/>
        </w:rPr>
        <w:t>ontratado</w:t>
      </w:r>
      <w:r w:rsidRPr="00C62727">
        <w:rPr>
          <w:color w:val="000000"/>
          <w:sz w:val="22"/>
          <w:szCs w:val="22"/>
          <w:lang w:val="pt-BR"/>
        </w:rPr>
        <w:t>, obedecendo os seguintes horários:</w:t>
      </w:r>
    </w:p>
    <w:p w14:paraId="27D5DD20" w14:textId="77777777" w:rsidR="00024CD3" w:rsidRPr="00C62727" w:rsidRDefault="00024CD3" w:rsidP="00AD657E">
      <w:pPr>
        <w:tabs>
          <w:tab w:val="left" w:pos="0"/>
          <w:tab w:val="left" w:pos="1455"/>
        </w:tabs>
        <w:autoSpaceDE w:val="0"/>
        <w:autoSpaceDN w:val="0"/>
        <w:adjustRightInd w:val="0"/>
        <w:jc w:val="both"/>
        <w:rPr>
          <w:color w:val="000000"/>
          <w:sz w:val="22"/>
          <w:szCs w:val="22"/>
          <w:lang w:val="pt-BR"/>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3969"/>
      </w:tblGrid>
      <w:tr w:rsidR="00024CD3" w:rsidRPr="004366DF" w14:paraId="24282D8B" w14:textId="77777777" w:rsidTr="00C62727">
        <w:tc>
          <w:tcPr>
            <w:tcW w:w="3652" w:type="dxa"/>
            <w:tcBorders>
              <w:bottom w:val="single" w:sz="18" w:space="0" w:color="auto"/>
            </w:tcBorders>
            <w:shd w:val="clear" w:color="auto" w:fill="C0C0C0"/>
          </w:tcPr>
          <w:p w14:paraId="5290CA0C" w14:textId="77777777" w:rsidR="00024CD3" w:rsidRPr="00C62727" w:rsidRDefault="00024CD3" w:rsidP="00AD657E">
            <w:pPr>
              <w:tabs>
                <w:tab w:val="left" w:pos="0"/>
                <w:tab w:val="left" w:pos="1455"/>
              </w:tabs>
              <w:autoSpaceDE w:val="0"/>
              <w:autoSpaceDN w:val="0"/>
              <w:adjustRightInd w:val="0"/>
              <w:jc w:val="both"/>
              <w:rPr>
                <w:b/>
                <w:bCs/>
                <w:i/>
                <w:iCs/>
                <w:color w:val="000000"/>
                <w:sz w:val="22"/>
                <w:szCs w:val="22"/>
                <w:lang w:val="pt-BR"/>
              </w:rPr>
            </w:pPr>
          </w:p>
          <w:p w14:paraId="17A41BC2" w14:textId="77777777" w:rsidR="00024CD3" w:rsidRPr="00C62727" w:rsidRDefault="00024CD3" w:rsidP="00F734D3">
            <w:pPr>
              <w:tabs>
                <w:tab w:val="left" w:pos="0"/>
                <w:tab w:val="left" w:pos="1455"/>
              </w:tabs>
              <w:autoSpaceDE w:val="0"/>
              <w:autoSpaceDN w:val="0"/>
              <w:adjustRightInd w:val="0"/>
              <w:jc w:val="both"/>
              <w:rPr>
                <w:b/>
                <w:bCs/>
                <w:i/>
                <w:iCs/>
                <w:color w:val="000000"/>
                <w:sz w:val="22"/>
                <w:szCs w:val="22"/>
                <w:lang w:val="pt-BR"/>
              </w:rPr>
            </w:pPr>
            <w:r w:rsidRPr="00C62727">
              <w:rPr>
                <w:b/>
                <w:bCs/>
                <w:i/>
                <w:iCs/>
                <w:color w:val="000000"/>
                <w:sz w:val="22"/>
                <w:szCs w:val="22"/>
                <w:lang w:val="pt-BR"/>
              </w:rPr>
              <w:t>Atividade</w:t>
            </w:r>
          </w:p>
          <w:p w14:paraId="0DC99C73" w14:textId="77777777" w:rsidR="00024CD3" w:rsidRPr="00C62727" w:rsidRDefault="00024CD3">
            <w:pPr>
              <w:tabs>
                <w:tab w:val="left" w:pos="0"/>
                <w:tab w:val="left" w:pos="1455"/>
              </w:tabs>
              <w:autoSpaceDE w:val="0"/>
              <w:autoSpaceDN w:val="0"/>
              <w:adjustRightInd w:val="0"/>
              <w:jc w:val="both"/>
              <w:rPr>
                <w:b/>
                <w:bCs/>
                <w:i/>
                <w:iCs/>
                <w:color w:val="000000"/>
                <w:sz w:val="22"/>
                <w:szCs w:val="22"/>
                <w:lang w:val="pt-BR"/>
              </w:rPr>
            </w:pPr>
          </w:p>
        </w:tc>
        <w:tc>
          <w:tcPr>
            <w:tcW w:w="1134" w:type="dxa"/>
            <w:tcBorders>
              <w:bottom w:val="single" w:sz="18" w:space="0" w:color="auto"/>
            </w:tcBorders>
            <w:shd w:val="clear" w:color="auto" w:fill="C0C0C0"/>
          </w:tcPr>
          <w:p w14:paraId="0A839962" w14:textId="77777777" w:rsidR="00024CD3" w:rsidRPr="00C62727" w:rsidRDefault="00024CD3">
            <w:pPr>
              <w:tabs>
                <w:tab w:val="left" w:pos="0"/>
                <w:tab w:val="left" w:pos="1455"/>
              </w:tabs>
              <w:autoSpaceDE w:val="0"/>
              <w:autoSpaceDN w:val="0"/>
              <w:adjustRightInd w:val="0"/>
              <w:jc w:val="both"/>
              <w:rPr>
                <w:b/>
                <w:bCs/>
                <w:i/>
                <w:iCs/>
                <w:color w:val="000000"/>
                <w:sz w:val="22"/>
                <w:szCs w:val="22"/>
                <w:lang w:val="pt-BR"/>
              </w:rPr>
            </w:pPr>
          </w:p>
          <w:p w14:paraId="75A00184" w14:textId="77777777" w:rsidR="00024CD3" w:rsidRPr="00C62727" w:rsidRDefault="00024CD3">
            <w:pPr>
              <w:tabs>
                <w:tab w:val="left" w:pos="0"/>
                <w:tab w:val="left" w:pos="1455"/>
              </w:tabs>
              <w:autoSpaceDE w:val="0"/>
              <w:autoSpaceDN w:val="0"/>
              <w:adjustRightInd w:val="0"/>
              <w:jc w:val="both"/>
              <w:rPr>
                <w:b/>
                <w:bCs/>
                <w:i/>
                <w:iCs/>
                <w:color w:val="000000"/>
                <w:sz w:val="22"/>
                <w:szCs w:val="22"/>
                <w:lang w:val="pt-BR"/>
              </w:rPr>
            </w:pPr>
            <w:r w:rsidRPr="00C62727">
              <w:rPr>
                <w:b/>
                <w:bCs/>
                <w:i/>
                <w:iCs/>
                <w:color w:val="000000"/>
                <w:sz w:val="22"/>
                <w:szCs w:val="22"/>
                <w:lang w:val="pt-BR"/>
              </w:rPr>
              <w:t>Horário</w:t>
            </w:r>
          </w:p>
        </w:tc>
        <w:tc>
          <w:tcPr>
            <w:tcW w:w="3969" w:type="dxa"/>
            <w:tcBorders>
              <w:bottom w:val="single" w:sz="18" w:space="0" w:color="auto"/>
            </w:tcBorders>
            <w:shd w:val="clear" w:color="auto" w:fill="C0C0C0"/>
          </w:tcPr>
          <w:p w14:paraId="166718A5" w14:textId="77777777" w:rsidR="00024CD3" w:rsidRPr="00C62727" w:rsidRDefault="00024CD3">
            <w:pPr>
              <w:tabs>
                <w:tab w:val="left" w:pos="0"/>
                <w:tab w:val="left" w:pos="1455"/>
              </w:tabs>
              <w:autoSpaceDE w:val="0"/>
              <w:autoSpaceDN w:val="0"/>
              <w:adjustRightInd w:val="0"/>
              <w:jc w:val="both"/>
              <w:rPr>
                <w:b/>
                <w:bCs/>
                <w:i/>
                <w:iCs/>
                <w:color w:val="000000"/>
                <w:sz w:val="22"/>
                <w:szCs w:val="22"/>
                <w:lang w:val="pt-BR"/>
              </w:rPr>
            </w:pPr>
          </w:p>
          <w:p w14:paraId="0C2936CE" w14:textId="77777777" w:rsidR="00024CD3" w:rsidRPr="00C62727" w:rsidRDefault="00024CD3">
            <w:pPr>
              <w:tabs>
                <w:tab w:val="left" w:pos="0"/>
                <w:tab w:val="left" w:pos="1455"/>
              </w:tabs>
              <w:autoSpaceDE w:val="0"/>
              <w:autoSpaceDN w:val="0"/>
              <w:adjustRightInd w:val="0"/>
              <w:jc w:val="both"/>
              <w:rPr>
                <w:b/>
                <w:bCs/>
                <w:i/>
                <w:iCs/>
                <w:color w:val="000000"/>
                <w:sz w:val="22"/>
                <w:szCs w:val="22"/>
                <w:lang w:val="pt-BR"/>
              </w:rPr>
            </w:pPr>
            <w:r w:rsidRPr="00C62727">
              <w:rPr>
                <w:b/>
                <w:bCs/>
                <w:i/>
                <w:iCs/>
                <w:color w:val="000000"/>
                <w:sz w:val="22"/>
                <w:szCs w:val="22"/>
                <w:lang w:val="pt-BR"/>
              </w:rPr>
              <w:t>Obs.</w:t>
            </w:r>
          </w:p>
        </w:tc>
      </w:tr>
      <w:tr w:rsidR="00024CD3" w:rsidRPr="004366DF" w14:paraId="0D54CF5C" w14:textId="77777777" w:rsidTr="00C62727">
        <w:trPr>
          <w:trHeight w:val="370"/>
        </w:trPr>
        <w:tc>
          <w:tcPr>
            <w:tcW w:w="3652" w:type="dxa"/>
            <w:tcBorders>
              <w:top w:val="single" w:sz="18" w:space="0" w:color="auto"/>
            </w:tcBorders>
            <w:vAlign w:val="center"/>
          </w:tcPr>
          <w:p w14:paraId="3467E385" w14:textId="77777777" w:rsidR="00024CD3" w:rsidRPr="00C62727" w:rsidRDefault="00024CD3" w:rsidP="00AD657E">
            <w:pPr>
              <w:tabs>
                <w:tab w:val="left" w:pos="0"/>
                <w:tab w:val="left" w:pos="1455"/>
              </w:tabs>
              <w:autoSpaceDE w:val="0"/>
              <w:autoSpaceDN w:val="0"/>
              <w:adjustRightInd w:val="0"/>
              <w:jc w:val="both"/>
              <w:rPr>
                <w:color w:val="000000"/>
                <w:sz w:val="22"/>
                <w:szCs w:val="22"/>
                <w:lang w:val="pt-BR"/>
              </w:rPr>
            </w:pPr>
            <w:r w:rsidRPr="00C62727">
              <w:rPr>
                <w:color w:val="000000"/>
                <w:sz w:val="22"/>
                <w:szCs w:val="22"/>
                <w:lang w:val="pt-BR"/>
              </w:rPr>
              <w:t xml:space="preserve">Aplicações e Resgates de </w:t>
            </w:r>
            <w:r w:rsidR="005770A7">
              <w:rPr>
                <w:color w:val="000000"/>
                <w:sz w:val="22"/>
                <w:szCs w:val="22"/>
                <w:lang w:val="pt-BR"/>
              </w:rPr>
              <w:t>Quotis</w:t>
            </w:r>
            <w:r w:rsidRPr="00C62727">
              <w:rPr>
                <w:color w:val="000000"/>
                <w:sz w:val="22"/>
                <w:szCs w:val="22"/>
                <w:lang w:val="pt-BR"/>
              </w:rPr>
              <w:t>tas</w:t>
            </w:r>
          </w:p>
        </w:tc>
        <w:tc>
          <w:tcPr>
            <w:tcW w:w="1134" w:type="dxa"/>
            <w:tcBorders>
              <w:top w:val="single" w:sz="18" w:space="0" w:color="auto"/>
            </w:tcBorders>
            <w:vAlign w:val="center"/>
          </w:tcPr>
          <w:p w14:paraId="10903DBC" w14:textId="77777777" w:rsidR="00024CD3" w:rsidRPr="00C62727" w:rsidRDefault="00024CD3" w:rsidP="00AD657E">
            <w:pPr>
              <w:tabs>
                <w:tab w:val="left" w:pos="0"/>
                <w:tab w:val="left" w:pos="1455"/>
              </w:tabs>
              <w:autoSpaceDE w:val="0"/>
              <w:autoSpaceDN w:val="0"/>
              <w:adjustRightInd w:val="0"/>
              <w:jc w:val="both"/>
              <w:rPr>
                <w:color w:val="000000"/>
                <w:sz w:val="22"/>
                <w:szCs w:val="22"/>
                <w:lang w:val="pt-BR"/>
              </w:rPr>
            </w:pPr>
            <w:r w:rsidRPr="00C62727">
              <w:rPr>
                <w:color w:val="000000"/>
                <w:sz w:val="22"/>
                <w:szCs w:val="22"/>
                <w:lang w:val="pt-BR"/>
              </w:rPr>
              <w:t>1</w:t>
            </w:r>
            <w:r w:rsidR="00FB6DC7" w:rsidRPr="00C62727">
              <w:rPr>
                <w:color w:val="000000"/>
                <w:sz w:val="22"/>
                <w:szCs w:val="22"/>
                <w:lang w:val="pt-BR"/>
              </w:rPr>
              <w:t>5:3</w:t>
            </w:r>
            <w:r w:rsidRPr="00C62727">
              <w:rPr>
                <w:color w:val="000000"/>
                <w:sz w:val="22"/>
                <w:szCs w:val="22"/>
                <w:lang w:val="pt-BR"/>
              </w:rPr>
              <w:t>0</w:t>
            </w:r>
          </w:p>
        </w:tc>
        <w:tc>
          <w:tcPr>
            <w:tcW w:w="3969" w:type="dxa"/>
            <w:tcBorders>
              <w:top w:val="single" w:sz="18" w:space="0" w:color="auto"/>
            </w:tcBorders>
            <w:vAlign w:val="center"/>
          </w:tcPr>
          <w:p w14:paraId="089D15AA" w14:textId="77777777" w:rsidR="00024CD3" w:rsidRPr="00C62727" w:rsidRDefault="00024CD3" w:rsidP="00F734D3">
            <w:pPr>
              <w:tabs>
                <w:tab w:val="left" w:pos="0"/>
                <w:tab w:val="left" w:pos="1455"/>
              </w:tabs>
              <w:autoSpaceDE w:val="0"/>
              <w:autoSpaceDN w:val="0"/>
              <w:adjustRightInd w:val="0"/>
              <w:jc w:val="both"/>
              <w:rPr>
                <w:color w:val="000000"/>
                <w:sz w:val="22"/>
                <w:szCs w:val="22"/>
                <w:lang w:val="pt-BR"/>
              </w:rPr>
            </w:pPr>
            <w:r w:rsidRPr="00C62727">
              <w:rPr>
                <w:color w:val="000000"/>
                <w:sz w:val="22"/>
                <w:szCs w:val="22"/>
                <w:lang w:val="pt-BR"/>
              </w:rPr>
              <w:t xml:space="preserve">Exceto amortizações </w:t>
            </w:r>
          </w:p>
        </w:tc>
      </w:tr>
    </w:tbl>
    <w:p w14:paraId="09A3C388" w14:textId="77777777" w:rsidR="00E76936" w:rsidRPr="00C62727" w:rsidRDefault="00E76936" w:rsidP="00AD657E">
      <w:pPr>
        <w:tabs>
          <w:tab w:val="left" w:pos="0"/>
          <w:tab w:val="left" w:pos="1455"/>
        </w:tabs>
        <w:autoSpaceDE w:val="0"/>
        <w:autoSpaceDN w:val="0"/>
        <w:adjustRightInd w:val="0"/>
        <w:jc w:val="both"/>
        <w:outlineLvl w:val="0"/>
        <w:rPr>
          <w:b/>
          <w:bCs/>
          <w:iCs/>
          <w:color w:val="000000"/>
          <w:sz w:val="22"/>
          <w:szCs w:val="22"/>
          <w:lang w:val="pt-BR"/>
        </w:rPr>
      </w:pPr>
    </w:p>
    <w:p w14:paraId="6A90FA57" w14:textId="77777777" w:rsidR="00024CD3" w:rsidRPr="00C62727" w:rsidRDefault="00024CD3" w:rsidP="00AD657E">
      <w:pPr>
        <w:tabs>
          <w:tab w:val="left" w:pos="0"/>
          <w:tab w:val="left" w:pos="1455"/>
        </w:tabs>
        <w:autoSpaceDE w:val="0"/>
        <w:autoSpaceDN w:val="0"/>
        <w:adjustRightInd w:val="0"/>
        <w:jc w:val="both"/>
        <w:outlineLvl w:val="0"/>
        <w:rPr>
          <w:b/>
          <w:bCs/>
          <w:iCs/>
          <w:color w:val="000000"/>
          <w:sz w:val="22"/>
          <w:szCs w:val="22"/>
          <w:lang w:val="pt-BR"/>
        </w:rPr>
      </w:pPr>
      <w:r w:rsidRPr="00C62727">
        <w:rPr>
          <w:b/>
          <w:bCs/>
          <w:iCs/>
          <w:color w:val="000000"/>
          <w:sz w:val="22"/>
          <w:szCs w:val="22"/>
          <w:lang w:val="pt-BR"/>
        </w:rPr>
        <w:t>Observações:</w:t>
      </w:r>
    </w:p>
    <w:p w14:paraId="56E0D5D0" w14:textId="77777777" w:rsidR="00024CD3" w:rsidRPr="00C62727" w:rsidRDefault="00024CD3" w:rsidP="00F734D3">
      <w:pPr>
        <w:tabs>
          <w:tab w:val="left" w:pos="0"/>
          <w:tab w:val="left" w:pos="1455"/>
        </w:tabs>
        <w:autoSpaceDE w:val="0"/>
        <w:autoSpaceDN w:val="0"/>
        <w:adjustRightInd w:val="0"/>
        <w:jc w:val="both"/>
        <w:rPr>
          <w:b/>
          <w:bCs/>
          <w:i/>
          <w:iCs/>
          <w:color w:val="000000"/>
          <w:sz w:val="22"/>
          <w:szCs w:val="22"/>
          <w:lang w:val="pt-BR"/>
        </w:rPr>
      </w:pPr>
    </w:p>
    <w:p w14:paraId="0A777039" w14:textId="77777777" w:rsidR="00024CD3" w:rsidRPr="00C62727" w:rsidRDefault="00024CD3" w:rsidP="00C62727">
      <w:pPr>
        <w:numPr>
          <w:ilvl w:val="0"/>
          <w:numId w:val="1"/>
        </w:numPr>
        <w:tabs>
          <w:tab w:val="left" w:pos="0"/>
          <w:tab w:val="left" w:pos="1455"/>
        </w:tabs>
        <w:autoSpaceDE w:val="0"/>
        <w:autoSpaceDN w:val="0"/>
        <w:adjustRightInd w:val="0"/>
        <w:ind w:left="0" w:firstLine="0"/>
        <w:jc w:val="both"/>
        <w:rPr>
          <w:iCs/>
          <w:color w:val="000000"/>
          <w:sz w:val="22"/>
          <w:szCs w:val="22"/>
          <w:lang w:val="pt-BR"/>
        </w:rPr>
      </w:pPr>
      <w:proofErr w:type="gramStart"/>
      <w:r w:rsidRPr="00C62727">
        <w:rPr>
          <w:iCs/>
          <w:color w:val="000000"/>
          <w:sz w:val="22"/>
          <w:szCs w:val="22"/>
          <w:lang w:val="pt-BR"/>
        </w:rPr>
        <w:t>para</w:t>
      </w:r>
      <w:proofErr w:type="gramEnd"/>
      <w:r w:rsidRPr="00C62727">
        <w:rPr>
          <w:iCs/>
          <w:color w:val="000000"/>
          <w:sz w:val="22"/>
          <w:szCs w:val="22"/>
          <w:lang w:val="pt-BR"/>
        </w:rPr>
        <w:t xml:space="preserve"> todas as ope</w:t>
      </w:r>
      <w:r w:rsidR="00E76936" w:rsidRPr="00C62727">
        <w:rPr>
          <w:iCs/>
          <w:color w:val="000000"/>
          <w:sz w:val="22"/>
          <w:szCs w:val="22"/>
          <w:lang w:val="pt-BR"/>
        </w:rPr>
        <w:t>rações devem ser considerados o horário limite</w:t>
      </w:r>
      <w:r w:rsidRPr="00C62727">
        <w:rPr>
          <w:iCs/>
          <w:color w:val="000000"/>
          <w:sz w:val="22"/>
          <w:szCs w:val="22"/>
          <w:lang w:val="pt-BR"/>
        </w:rPr>
        <w:t xml:space="preserve"> do dia da respectiva Instrução;</w:t>
      </w:r>
    </w:p>
    <w:p w14:paraId="2318DE26" w14:textId="77777777" w:rsidR="00E76936" w:rsidRPr="00C62727" w:rsidRDefault="00E76936">
      <w:pPr>
        <w:tabs>
          <w:tab w:val="left" w:pos="0"/>
          <w:tab w:val="left" w:pos="1455"/>
        </w:tabs>
        <w:autoSpaceDE w:val="0"/>
        <w:autoSpaceDN w:val="0"/>
        <w:adjustRightInd w:val="0"/>
        <w:jc w:val="both"/>
        <w:rPr>
          <w:iCs/>
          <w:color w:val="000000"/>
          <w:sz w:val="22"/>
          <w:szCs w:val="22"/>
          <w:lang w:val="pt-BR"/>
        </w:rPr>
      </w:pPr>
    </w:p>
    <w:p w14:paraId="0C0F2E6D" w14:textId="77777777" w:rsidR="00024CD3" w:rsidRPr="00C62727" w:rsidRDefault="00024CD3" w:rsidP="00C62727">
      <w:pPr>
        <w:numPr>
          <w:ilvl w:val="0"/>
          <w:numId w:val="1"/>
        </w:numPr>
        <w:tabs>
          <w:tab w:val="left" w:pos="0"/>
          <w:tab w:val="left" w:pos="1455"/>
        </w:tabs>
        <w:autoSpaceDE w:val="0"/>
        <w:autoSpaceDN w:val="0"/>
        <w:adjustRightInd w:val="0"/>
        <w:ind w:left="0" w:firstLine="0"/>
        <w:jc w:val="both"/>
        <w:rPr>
          <w:iCs/>
          <w:color w:val="000000"/>
          <w:sz w:val="22"/>
          <w:szCs w:val="22"/>
          <w:lang w:val="pt-BR"/>
        </w:rPr>
      </w:pPr>
      <w:proofErr w:type="gramStart"/>
      <w:r w:rsidRPr="00C62727">
        <w:rPr>
          <w:iCs/>
          <w:color w:val="000000"/>
          <w:sz w:val="22"/>
          <w:szCs w:val="22"/>
          <w:lang w:val="pt-BR"/>
        </w:rPr>
        <w:t>para</w:t>
      </w:r>
      <w:proofErr w:type="gramEnd"/>
      <w:r w:rsidRPr="00C62727">
        <w:rPr>
          <w:iCs/>
          <w:color w:val="000000"/>
          <w:sz w:val="22"/>
          <w:szCs w:val="22"/>
          <w:lang w:val="pt-BR"/>
        </w:rPr>
        <w:t xml:space="preserve"> depó</w:t>
      </w:r>
      <w:r w:rsidR="00E76936" w:rsidRPr="00C62727">
        <w:rPr>
          <w:iCs/>
          <w:color w:val="000000"/>
          <w:sz w:val="22"/>
          <w:szCs w:val="22"/>
          <w:lang w:val="pt-BR"/>
        </w:rPr>
        <w:t>sito de margem em garantia deve ser considerado os horário</w:t>
      </w:r>
      <w:r w:rsidRPr="00C62727">
        <w:rPr>
          <w:iCs/>
          <w:color w:val="000000"/>
          <w:sz w:val="22"/>
          <w:szCs w:val="22"/>
          <w:lang w:val="pt-BR"/>
        </w:rPr>
        <w:t xml:space="preserve"> limite das </w:t>
      </w:r>
      <w:proofErr w:type="spellStart"/>
      <w:r w:rsidRPr="00C62727">
        <w:rPr>
          <w:i/>
          <w:iCs/>
          <w:color w:val="000000"/>
          <w:sz w:val="22"/>
          <w:szCs w:val="22"/>
          <w:lang w:val="pt-BR"/>
        </w:rPr>
        <w:t>clearings</w:t>
      </w:r>
      <w:proofErr w:type="spellEnd"/>
      <w:r w:rsidRPr="00C62727">
        <w:rPr>
          <w:iCs/>
          <w:color w:val="000000"/>
          <w:sz w:val="22"/>
          <w:szCs w:val="22"/>
          <w:lang w:val="pt-BR"/>
        </w:rPr>
        <w:t>.</w:t>
      </w:r>
    </w:p>
    <w:p w14:paraId="3D74BE2D" w14:textId="77777777" w:rsidR="00024CD3" w:rsidRPr="00C62727" w:rsidRDefault="00024CD3">
      <w:pPr>
        <w:tabs>
          <w:tab w:val="left" w:pos="0"/>
          <w:tab w:val="left" w:pos="1455"/>
        </w:tabs>
        <w:autoSpaceDE w:val="0"/>
        <w:autoSpaceDN w:val="0"/>
        <w:adjustRightInd w:val="0"/>
        <w:jc w:val="both"/>
        <w:rPr>
          <w:color w:val="000000"/>
          <w:sz w:val="22"/>
          <w:szCs w:val="22"/>
          <w:lang w:val="pt-BR"/>
        </w:rPr>
      </w:pPr>
    </w:p>
    <w:p w14:paraId="42B08F20" w14:textId="77777777" w:rsidR="00024CD3" w:rsidRPr="00C62727" w:rsidRDefault="00024CD3">
      <w:pPr>
        <w:tabs>
          <w:tab w:val="left" w:pos="0"/>
          <w:tab w:val="left" w:pos="1455"/>
        </w:tabs>
        <w:autoSpaceDE w:val="0"/>
        <w:autoSpaceDN w:val="0"/>
        <w:adjustRightInd w:val="0"/>
        <w:jc w:val="both"/>
        <w:rPr>
          <w:color w:val="000000"/>
          <w:sz w:val="22"/>
          <w:szCs w:val="22"/>
          <w:lang w:val="pt-BR"/>
        </w:rPr>
      </w:pPr>
      <w:r w:rsidRPr="00C62727">
        <w:rPr>
          <w:color w:val="000000"/>
          <w:sz w:val="22"/>
          <w:szCs w:val="22"/>
          <w:lang w:val="pt-BR"/>
        </w:rPr>
        <w:t>O C</w:t>
      </w:r>
      <w:r w:rsidR="003E0D4A" w:rsidRPr="003E0D4A">
        <w:rPr>
          <w:color w:val="000000"/>
          <w:sz w:val="22"/>
          <w:szCs w:val="22"/>
          <w:lang w:val="pt-BR"/>
        </w:rPr>
        <w:t>ontratado</w:t>
      </w:r>
      <w:r w:rsidRPr="00C62727">
        <w:rPr>
          <w:color w:val="000000"/>
          <w:sz w:val="22"/>
          <w:szCs w:val="22"/>
          <w:lang w:val="pt-BR"/>
        </w:rPr>
        <w:t xml:space="preserve"> res</w:t>
      </w:r>
      <w:r w:rsidR="00E76936" w:rsidRPr="00C62727">
        <w:rPr>
          <w:color w:val="000000"/>
          <w:sz w:val="22"/>
          <w:szCs w:val="22"/>
          <w:lang w:val="pt-BR"/>
        </w:rPr>
        <w:t>erva-se ao direito de alterar o horário</w:t>
      </w:r>
      <w:r w:rsidRPr="00C62727">
        <w:rPr>
          <w:color w:val="000000"/>
          <w:sz w:val="22"/>
          <w:szCs w:val="22"/>
          <w:lang w:val="pt-BR"/>
        </w:rPr>
        <w:t xml:space="preserve"> a qualquer momento, mediante correspondência prévia por escrito, desde que tais alterações sejam aceitas pelo A</w:t>
      </w:r>
      <w:r w:rsidR="003E0D4A" w:rsidRPr="003E0D4A">
        <w:rPr>
          <w:color w:val="000000"/>
          <w:sz w:val="22"/>
          <w:szCs w:val="22"/>
          <w:lang w:val="pt-BR"/>
        </w:rPr>
        <w:t>dministrador</w:t>
      </w:r>
      <w:r w:rsidRPr="00C62727">
        <w:rPr>
          <w:color w:val="000000"/>
          <w:sz w:val="22"/>
          <w:szCs w:val="22"/>
          <w:lang w:val="pt-BR"/>
        </w:rPr>
        <w:t xml:space="preserve"> e não prejudiquem o funcionamento do </w:t>
      </w:r>
      <w:r w:rsidR="003E0D4A" w:rsidRPr="003E0D4A">
        <w:rPr>
          <w:color w:val="000000"/>
          <w:sz w:val="22"/>
          <w:szCs w:val="22"/>
          <w:lang w:val="pt-BR"/>
        </w:rPr>
        <w:t>Fundo</w:t>
      </w:r>
      <w:r w:rsidRPr="00C62727">
        <w:rPr>
          <w:color w:val="000000"/>
          <w:sz w:val="22"/>
          <w:szCs w:val="22"/>
          <w:lang w:val="pt-BR"/>
        </w:rPr>
        <w:t>, de acordo com os parâmetros e praxes de mercado.</w:t>
      </w:r>
    </w:p>
    <w:p w14:paraId="0A6FA31C" w14:textId="77777777" w:rsidR="00024CD3" w:rsidRPr="00C62727" w:rsidRDefault="00024CD3">
      <w:pPr>
        <w:tabs>
          <w:tab w:val="left" w:pos="0"/>
          <w:tab w:val="left" w:pos="1455"/>
        </w:tabs>
        <w:autoSpaceDE w:val="0"/>
        <w:autoSpaceDN w:val="0"/>
        <w:adjustRightInd w:val="0"/>
        <w:jc w:val="both"/>
        <w:rPr>
          <w:color w:val="000000"/>
          <w:sz w:val="22"/>
          <w:szCs w:val="22"/>
          <w:lang w:val="pt-BR"/>
        </w:rPr>
      </w:pPr>
    </w:p>
    <w:p w14:paraId="77D10C89" w14:textId="77777777" w:rsidR="00024CD3" w:rsidRPr="00C62727" w:rsidRDefault="00024CD3">
      <w:pPr>
        <w:tabs>
          <w:tab w:val="left" w:pos="0"/>
          <w:tab w:val="left" w:pos="1455"/>
        </w:tabs>
        <w:autoSpaceDE w:val="0"/>
        <w:autoSpaceDN w:val="0"/>
        <w:adjustRightInd w:val="0"/>
        <w:jc w:val="both"/>
        <w:rPr>
          <w:color w:val="000000"/>
          <w:sz w:val="22"/>
          <w:szCs w:val="22"/>
          <w:lang w:val="pt-BR"/>
        </w:rPr>
      </w:pPr>
      <w:r w:rsidRPr="00C62727">
        <w:rPr>
          <w:color w:val="000000"/>
          <w:sz w:val="22"/>
          <w:szCs w:val="22"/>
          <w:lang w:val="pt-BR"/>
        </w:rPr>
        <w:t xml:space="preserve">Quaisquer Instruções recebidas fora do horário estabelecido neste Anexo, não deverão ser cumpridas </w:t>
      </w:r>
      <w:r w:rsidR="003E0D4A" w:rsidRPr="003E0D4A">
        <w:rPr>
          <w:color w:val="000000"/>
          <w:sz w:val="22"/>
          <w:szCs w:val="22"/>
          <w:lang w:val="pt-BR"/>
        </w:rPr>
        <w:t>pelo Contratado</w:t>
      </w:r>
      <w:r w:rsidRPr="00C62727">
        <w:rPr>
          <w:color w:val="000000"/>
          <w:sz w:val="22"/>
          <w:szCs w:val="22"/>
          <w:lang w:val="pt-BR"/>
        </w:rPr>
        <w:t xml:space="preserve">. Ficará, entretanto, a critério deste, a prática dos seus melhores esforços para liquidar tais operações, sob responsabilidade integral do </w:t>
      </w:r>
      <w:r w:rsidR="003E0D4A" w:rsidRPr="003E0D4A">
        <w:rPr>
          <w:color w:val="000000"/>
          <w:sz w:val="22"/>
          <w:szCs w:val="22"/>
          <w:lang w:val="pt-BR"/>
        </w:rPr>
        <w:t>Administrador</w:t>
      </w:r>
      <w:r w:rsidRPr="00C62727">
        <w:rPr>
          <w:color w:val="000000"/>
          <w:sz w:val="22"/>
          <w:szCs w:val="22"/>
          <w:lang w:val="pt-BR"/>
        </w:rPr>
        <w:t>.</w:t>
      </w:r>
    </w:p>
    <w:p w14:paraId="29DAD9C9" w14:textId="77777777" w:rsidR="007B3AAA" w:rsidRPr="00C62727" w:rsidRDefault="007B3AAA" w:rsidP="00C62727">
      <w:pPr>
        <w:rPr>
          <w:sz w:val="22"/>
          <w:szCs w:val="22"/>
          <w:lang w:val="pt-BR"/>
        </w:rPr>
      </w:pPr>
    </w:p>
    <w:p w14:paraId="4BE1AACB" w14:textId="77777777" w:rsidR="007B3AAA" w:rsidRPr="00C62727" w:rsidRDefault="00484E64" w:rsidP="00AD657E">
      <w:pPr>
        <w:tabs>
          <w:tab w:val="left" w:pos="1455"/>
        </w:tabs>
        <w:autoSpaceDE w:val="0"/>
        <w:autoSpaceDN w:val="0"/>
        <w:adjustRightInd w:val="0"/>
        <w:jc w:val="both"/>
        <w:rPr>
          <w:color w:val="000000"/>
          <w:sz w:val="22"/>
          <w:szCs w:val="22"/>
          <w:lang w:val="pt-BR"/>
        </w:rPr>
      </w:pPr>
      <w:r w:rsidRPr="00C62727">
        <w:rPr>
          <w:color w:val="000000"/>
          <w:sz w:val="22"/>
          <w:szCs w:val="22"/>
          <w:lang w:val="pt-BR"/>
        </w:rPr>
        <w:t>Ainda, p</w:t>
      </w:r>
      <w:r w:rsidR="007B3AAA" w:rsidRPr="00C62727">
        <w:rPr>
          <w:color w:val="000000"/>
          <w:sz w:val="22"/>
          <w:szCs w:val="22"/>
          <w:lang w:val="pt-BR"/>
        </w:rPr>
        <w:t xml:space="preserve">ara o cumprimento dos serviços estabelecidos no presente Contrato, o </w:t>
      </w:r>
      <w:r w:rsidR="003E0D4A" w:rsidRPr="003E0D4A">
        <w:rPr>
          <w:color w:val="000000"/>
          <w:sz w:val="22"/>
          <w:szCs w:val="22"/>
          <w:lang w:val="pt-BR"/>
        </w:rPr>
        <w:t>Administrador</w:t>
      </w:r>
      <w:r w:rsidR="007B3AAA" w:rsidRPr="00C62727">
        <w:rPr>
          <w:color w:val="000000"/>
          <w:sz w:val="22"/>
          <w:szCs w:val="22"/>
          <w:lang w:val="pt-BR"/>
        </w:rPr>
        <w:t xml:space="preserve"> ou investidor, conforme o caso deverá enviar as Instruções ao C</w:t>
      </w:r>
      <w:r w:rsidR="003E0D4A" w:rsidRPr="003E0D4A">
        <w:rPr>
          <w:color w:val="000000"/>
          <w:sz w:val="22"/>
          <w:szCs w:val="22"/>
          <w:lang w:val="pt-BR"/>
        </w:rPr>
        <w:t>ontratado</w:t>
      </w:r>
      <w:r w:rsidR="007B3AAA" w:rsidRPr="00C62727">
        <w:rPr>
          <w:color w:val="000000"/>
          <w:sz w:val="22"/>
          <w:szCs w:val="22"/>
          <w:lang w:val="pt-BR"/>
        </w:rPr>
        <w:t xml:space="preserve">, obedecendo aos seguintes </w:t>
      </w:r>
      <w:r w:rsidRPr="00C62727">
        <w:rPr>
          <w:color w:val="000000"/>
          <w:sz w:val="22"/>
          <w:szCs w:val="22"/>
          <w:lang w:val="pt-BR"/>
        </w:rPr>
        <w:t>prazos</w:t>
      </w:r>
      <w:r w:rsidR="007B3AAA" w:rsidRPr="00C62727">
        <w:rPr>
          <w:color w:val="000000"/>
          <w:sz w:val="22"/>
          <w:szCs w:val="22"/>
          <w:lang w:val="pt-BR"/>
        </w:rPr>
        <w:t>:</w:t>
      </w:r>
    </w:p>
    <w:p w14:paraId="2B61FF1F" w14:textId="77777777" w:rsidR="007B3AAA" w:rsidRPr="00C62727" w:rsidRDefault="007B3AAA" w:rsidP="00AD657E">
      <w:pPr>
        <w:tabs>
          <w:tab w:val="left" w:pos="1455"/>
        </w:tabs>
        <w:autoSpaceDE w:val="0"/>
        <w:autoSpaceDN w:val="0"/>
        <w:adjustRightInd w:val="0"/>
        <w:jc w:val="both"/>
        <w:rPr>
          <w:color w:val="000000"/>
          <w:sz w:val="22"/>
          <w:szCs w:val="22"/>
          <w:lang w:val="pt-BR"/>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3969"/>
      </w:tblGrid>
      <w:tr w:rsidR="007B3AAA" w:rsidRPr="004366DF" w14:paraId="793CAA9A" w14:textId="77777777" w:rsidTr="00C62727">
        <w:tc>
          <w:tcPr>
            <w:tcW w:w="3652" w:type="dxa"/>
            <w:tcBorders>
              <w:top w:val="single" w:sz="4" w:space="0" w:color="auto"/>
              <w:left w:val="single" w:sz="4" w:space="0" w:color="auto"/>
              <w:bottom w:val="single" w:sz="18" w:space="0" w:color="auto"/>
              <w:right w:val="single" w:sz="4" w:space="0" w:color="auto"/>
            </w:tcBorders>
            <w:shd w:val="clear" w:color="auto" w:fill="C0C0C0"/>
          </w:tcPr>
          <w:p w14:paraId="698505C7" w14:textId="77777777" w:rsidR="007B3AAA" w:rsidRPr="00C62727" w:rsidRDefault="007B3AAA" w:rsidP="00AD657E">
            <w:pPr>
              <w:tabs>
                <w:tab w:val="left" w:pos="1455"/>
              </w:tabs>
              <w:autoSpaceDE w:val="0"/>
              <w:autoSpaceDN w:val="0"/>
              <w:adjustRightInd w:val="0"/>
              <w:jc w:val="center"/>
              <w:rPr>
                <w:b/>
                <w:bCs/>
                <w:i/>
                <w:iCs/>
                <w:color w:val="000000"/>
                <w:sz w:val="22"/>
                <w:szCs w:val="22"/>
                <w:lang w:val="pt-BR"/>
              </w:rPr>
            </w:pPr>
          </w:p>
          <w:p w14:paraId="2F3B8201" w14:textId="77777777" w:rsidR="007B3AAA" w:rsidRPr="00C62727" w:rsidRDefault="007B3AAA" w:rsidP="00F734D3">
            <w:pPr>
              <w:tabs>
                <w:tab w:val="left" w:pos="1455"/>
              </w:tabs>
              <w:autoSpaceDE w:val="0"/>
              <w:autoSpaceDN w:val="0"/>
              <w:adjustRightInd w:val="0"/>
              <w:jc w:val="center"/>
              <w:rPr>
                <w:b/>
                <w:bCs/>
                <w:i/>
                <w:iCs/>
                <w:color w:val="000000"/>
                <w:sz w:val="22"/>
                <w:szCs w:val="22"/>
                <w:lang w:val="pt-BR"/>
              </w:rPr>
            </w:pPr>
            <w:r w:rsidRPr="00C62727">
              <w:rPr>
                <w:b/>
                <w:bCs/>
                <w:i/>
                <w:iCs/>
                <w:color w:val="000000"/>
                <w:sz w:val="22"/>
                <w:szCs w:val="22"/>
                <w:lang w:val="pt-BR"/>
              </w:rPr>
              <w:t>Atividade</w:t>
            </w:r>
          </w:p>
          <w:p w14:paraId="18F72A9F" w14:textId="77777777" w:rsidR="007B3AAA" w:rsidRPr="00C62727" w:rsidRDefault="007B3AAA">
            <w:pPr>
              <w:tabs>
                <w:tab w:val="left" w:pos="1455"/>
              </w:tabs>
              <w:autoSpaceDE w:val="0"/>
              <w:autoSpaceDN w:val="0"/>
              <w:adjustRightInd w:val="0"/>
              <w:jc w:val="center"/>
              <w:rPr>
                <w:b/>
                <w:bCs/>
                <w:i/>
                <w:iCs/>
                <w:color w:val="000000"/>
                <w:sz w:val="22"/>
                <w:szCs w:val="22"/>
                <w:lang w:val="pt-BR"/>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14:paraId="5D2AC976" w14:textId="77777777" w:rsidR="007B3AAA" w:rsidRPr="00C62727" w:rsidRDefault="007B3AAA">
            <w:pPr>
              <w:tabs>
                <w:tab w:val="left" w:pos="1455"/>
              </w:tabs>
              <w:autoSpaceDE w:val="0"/>
              <w:autoSpaceDN w:val="0"/>
              <w:adjustRightInd w:val="0"/>
              <w:jc w:val="center"/>
              <w:rPr>
                <w:b/>
                <w:bCs/>
                <w:i/>
                <w:iCs/>
                <w:color w:val="000000"/>
                <w:sz w:val="22"/>
                <w:szCs w:val="22"/>
                <w:lang w:val="pt-BR"/>
              </w:rPr>
            </w:pPr>
          </w:p>
          <w:p w14:paraId="4D7F9A72" w14:textId="77777777" w:rsidR="007B3AAA" w:rsidRPr="00C62727" w:rsidRDefault="007B3AAA">
            <w:pPr>
              <w:tabs>
                <w:tab w:val="left" w:pos="1455"/>
              </w:tabs>
              <w:autoSpaceDE w:val="0"/>
              <w:autoSpaceDN w:val="0"/>
              <w:adjustRightInd w:val="0"/>
              <w:jc w:val="center"/>
              <w:rPr>
                <w:b/>
                <w:bCs/>
                <w:i/>
                <w:iCs/>
                <w:color w:val="000000"/>
                <w:sz w:val="22"/>
                <w:szCs w:val="22"/>
                <w:lang w:val="pt-BR"/>
              </w:rPr>
            </w:pPr>
            <w:r w:rsidRPr="00C62727">
              <w:rPr>
                <w:b/>
                <w:bCs/>
                <w:i/>
                <w:iCs/>
                <w:color w:val="000000"/>
                <w:sz w:val="22"/>
                <w:szCs w:val="22"/>
                <w:lang w:val="pt-BR"/>
              </w:rPr>
              <w:t>Prazo</w:t>
            </w:r>
          </w:p>
        </w:tc>
        <w:tc>
          <w:tcPr>
            <w:tcW w:w="3969" w:type="dxa"/>
            <w:tcBorders>
              <w:top w:val="single" w:sz="4" w:space="0" w:color="auto"/>
              <w:left w:val="single" w:sz="4" w:space="0" w:color="auto"/>
              <w:bottom w:val="single" w:sz="18" w:space="0" w:color="auto"/>
              <w:right w:val="single" w:sz="4" w:space="0" w:color="auto"/>
            </w:tcBorders>
            <w:shd w:val="clear" w:color="auto" w:fill="C0C0C0"/>
          </w:tcPr>
          <w:p w14:paraId="3354D471" w14:textId="77777777" w:rsidR="007B3AAA" w:rsidRPr="00C62727" w:rsidRDefault="007B3AAA">
            <w:pPr>
              <w:tabs>
                <w:tab w:val="left" w:pos="1455"/>
              </w:tabs>
              <w:autoSpaceDE w:val="0"/>
              <w:autoSpaceDN w:val="0"/>
              <w:adjustRightInd w:val="0"/>
              <w:jc w:val="center"/>
              <w:rPr>
                <w:b/>
                <w:bCs/>
                <w:i/>
                <w:iCs/>
                <w:color w:val="000000"/>
                <w:sz w:val="22"/>
                <w:szCs w:val="22"/>
                <w:lang w:val="pt-BR"/>
              </w:rPr>
            </w:pPr>
          </w:p>
          <w:p w14:paraId="5866C266" w14:textId="77777777" w:rsidR="007B3AAA" w:rsidRPr="00C62727" w:rsidRDefault="007B3AAA">
            <w:pPr>
              <w:tabs>
                <w:tab w:val="left" w:pos="1455"/>
              </w:tabs>
              <w:autoSpaceDE w:val="0"/>
              <w:autoSpaceDN w:val="0"/>
              <w:adjustRightInd w:val="0"/>
              <w:jc w:val="center"/>
              <w:rPr>
                <w:b/>
                <w:bCs/>
                <w:i/>
                <w:iCs/>
                <w:color w:val="000000"/>
                <w:sz w:val="22"/>
                <w:szCs w:val="22"/>
                <w:lang w:val="pt-BR"/>
              </w:rPr>
            </w:pPr>
            <w:r w:rsidRPr="00C62727">
              <w:rPr>
                <w:b/>
                <w:bCs/>
                <w:i/>
                <w:iCs/>
                <w:color w:val="000000"/>
                <w:sz w:val="22"/>
                <w:szCs w:val="22"/>
                <w:lang w:val="pt-BR"/>
              </w:rPr>
              <w:t>Obs.</w:t>
            </w:r>
          </w:p>
        </w:tc>
      </w:tr>
      <w:tr w:rsidR="007B3AAA" w:rsidRPr="0009111B" w14:paraId="3050E713" w14:textId="77777777" w:rsidTr="00C62727">
        <w:trPr>
          <w:trHeight w:val="370"/>
        </w:trPr>
        <w:tc>
          <w:tcPr>
            <w:tcW w:w="3652" w:type="dxa"/>
            <w:tcBorders>
              <w:top w:val="single" w:sz="18" w:space="0" w:color="auto"/>
              <w:left w:val="single" w:sz="4" w:space="0" w:color="auto"/>
              <w:bottom w:val="single" w:sz="4" w:space="0" w:color="auto"/>
              <w:right w:val="single" w:sz="4" w:space="0" w:color="auto"/>
            </w:tcBorders>
            <w:vAlign w:val="center"/>
            <w:hideMark/>
          </w:tcPr>
          <w:p w14:paraId="2769D733" w14:textId="77777777" w:rsidR="007B3AAA" w:rsidRPr="00C62727" w:rsidRDefault="007B3AAA" w:rsidP="00AD657E">
            <w:pPr>
              <w:tabs>
                <w:tab w:val="left" w:pos="1455"/>
              </w:tabs>
              <w:autoSpaceDE w:val="0"/>
              <w:autoSpaceDN w:val="0"/>
              <w:adjustRightInd w:val="0"/>
              <w:rPr>
                <w:color w:val="000000"/>
                <w:sz w:val="22"/>
                <w:szCs w:val="22"/>
                <w:lang w:val="pt-BR"/>
              </w:rPr>
            </w:pPr>
            <w:r w:rsidRPr="00C62727">
              <w:rPr>
                <w:color w:val="000000"/>
                <w:sz w:val="22"/>
                <w:szCs w:val="22"/>
                <w:lang w:val="pt-BR"/>
              </w:rPr>
              <w:t>Distribuição de Rendimentos e Amortização</w:t>
            </w:r>
          </w:p>
        </w:tc>
        <w:tc>
          <w:tcPr>
            <w:tcW w:w="1134" w:type="dxa"/>
            <w:tcBorders>
              <w:top w:val="single" w:sz="18" w:space="0" w:color="auto"/>
              <w:left w:val="single" w:sz="4" w:space="0" w:color="auto"/>
              <w:bottom w:val="single" w:sz="4" w:space="0" w:color="auto"/>
              <w:right w:val="single" w:sz="4" w:space="0" w:color="auto"/>
            </w:tcBorders>
            <w:vAlign w:val="center"/>
            <w:hideMark/>
          </w:tcPr>
          <w:p w14:paraId="22717FBE" w14:textId="08D5B568" w:rsidR="007B3AAA" w:rsidRPr="00C62727" w:rsidRDefault="007B3AAA" w:rsidP="00D24549">
            <w:pPr>
              <w:tabs>
                <w:tab w:val="left" w:pos="1455"/>
              </w:tabs>
              <w:autoSpaceDE w:val="0"/>
              <w:autoSpaceDN w:val="0"/>
              <w:adjustRightInd w:val="0"/>
              <w:jc w:val="center"/>
              <w:rPr>
                <w:color w:val="000000"/>
                <w:sz w:val="22"/>
                <w:szCs w:val="22"/>
                <w:lang w:val="pt-BR"/>
              </w:rPr>
            </w:pPr>
            <w:r w:rsidRPr="00C62727">
              <w:rPr>
                <w:color w:val="000000"/>
                <w:sz w:val="22"/>
                <w:szCs w:val="22"/>
                <w:lang w:val="pt-BR"/>
              </w:rPr>
              <w:t>D-</w:t>
            </w:r>
            <w:r w:rsidR="00D24549">
              <w:rPr>
                <w:color w:val="000000"/>
                <w:sz w:val="22"/>
                <w:szCs w:val="22"/>
                <w:lang w:val="pt-BR"/>
              </w:rPr>
              <w:t>2</w:t>
            </w:r>
          </w:p>
        </w:tc>
        <w:tc>
          <w:tcPr>
            <w:tcW w:w="3969" w:type="dxa"/>
            <w:tcBorders>
              <w:top w:val="single" w:sz="18" w:space="0" w:color="auto"/>
              <w:left w:val="single" w:sz="4" w:space="0" w:color="auto"/>
              <w:bottom w:val="single" w:sz="4" w:space="0" w:color="auto"/>
              <w:right w:val="single" w:sz="4" w:space="0" w:color="auto"/>
            </w:tcBorders>
            <w:vAlign w:val="center"/>
            <w:hideMark/>
          </w:tcPr>
          <w:p w14:paraId="773E690C" w14:textId="77777777" w:rsidR="007B3AAA" w:rsidRPr="00C62727" w:rsidRDefault="007B3AAA" w:rsidP="00F734D3">
            <w:pPr>
              <w:tabs>
                <w:tab w:val="left" w:pos="1455"/>
              </w:tabs>
              <w:autoSpaceDE w:val="0"/>
              <w:autoSpaceDN w:val="0"/>
              <w:adjustRightInd w:val="0"/>
              <w:rPr>
                <w:color w:val="000000"/>
                <w:sz w:val="22"/>
                <w:szCs w:val="22"/>
                <w:lang w:val="pt-BR"/>
              </w:rPr>
            </w:pPr>
            <w:r w:rsidRPr="00C62727">
              <w:rPr>
                <w:color w:val="000000"/>
                <w:sz w:val="22"/>
                <w:szCs w:val="22"/>
                <w:lang w:val="pt-BR"/>
              </w:rPr>
              <w:t>Formulário de Tratamento de Evento deverá ser enviado</w:t>
            </w:r>
          </w:p>
        </w:tc>
      </w:tr>
      <w:tr w:rsidR="007B3AAA" w:rsidRPr="004366DF" w14:paraId="00F0FDCF" w14:textId="77777777" w:rsidTr="00C62727">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14:paraId="2ABD852B" w14:textId="77777777" w:rsidR="007B3AAA" w:rsidRPr="00C62727" w:rsidRDefault="007B3AAA" w:rsidP="00AD657E">
            <w:pPr>
              <w:tabs>
                <w:tab w:val="left" w:pos="1455"/>
              </w:tabs>
              <w:autoSpaceDE w:val="0"/>
              <w:autoSpaceDN w:val="0"/>
              <w:adjustRightInd w:val="0"/>
              <w:rPr>
                <w:color w:val="000000"/>
                <w:sz w:val="22"/>
                <w:szCs w:val="22"/>
                <w:lang w:val="pt-BR"/>
              </w:rPr>
            </w:pPr>
            <w:r w:rsidRPr="00C62727">
              <w:rPr>
                <w:color w:val="000000"/>
                <w:sz w:val="22"/>
                <w:szCs w:val="22"/>
                <w:lang w:val="pt-BR"/>
              </w:rPr>
              <w:t>Ordem de Transferência de Ativos (Depósito e Retirada) e negociação no escritural</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AA7E1D" w14:textId="77777777" w:rsidR="007B3AAA" w:rsidRPr="00C62727" w:rsidRDefault="007B3AAA" w:rsidP="00AD657E">
            <w:pPr>
              <w:tabs>
                <w:tab w:val="left" w:pos="1455"/>
              </w:tabs>
              <w:autoSpaceDE w:val="0"/>
              <w:autoSpaceDN w:val="0"/>
              <w:adjustRightInd w:val="0"/>
              <w:jc w:val="center"/>
              <w:rPr>
                <w:color w:val="000000"/>
                <w:sz w:val="22"/>
                <w:szCs w:val="22"/>
                <w:lang w:val="pt-BR"/>
              </w:rPr>
            </w:pPr>
            <w:r w:rsidRPr="00C62727">
              <w:rPr>
                <w:color w:val="000000"/>
                <w:sz w:val="22"/>
                <w:szCs w:val="22"/>
                <w:lang w:val="pt-BR"/>
              </w:rPr>
              <w:t>D-2</w:t>
            </w:r>
          </w:p>
        </w:tc>
        <w:tc>
          <w:tcPr>
            <w:tcW w:w="3969" w:type="dxa"/>
            <w:tcBorders>
              <w:top w:val="single" w:sz="4" w:space="0" w:color="auto"/>
              <w:left w:val="single" w:sz="4" w:space="0" w:color="auto"/>
              <w:bottom w:val="single" w:sz="4" w:space="0" w:color="auto"/>
              <w:right w:val="single" w:sz="4" w:space="0" w:color="auto"/>
            </w:tcBorders>
            <w:vAlign w:val="center"/>
          </w:tcPr>
          <w:p w14:paraId="7EB500EA" w14:textId="77777777" w:rsidR="007B3AAA" w:rsidRPr="00C62727" w:rsidRDefault="007B3AAA" w:rsidP="00F734D3">
            <w:pPr>
              <w:tabs>
                <w:tab w:val="left" w:pos="1455"/>
              </w:tabs>
              <w:autoSpaceDE w:val="0"/>
              <w:autoSpaceDN w:val="0"/>
              <w:adjustRightInd w:val="0"/>
              <w:rPr>
                <w:color w:val="000000"/>
                <w:sz w:val="22"/>
                <w:szCs w:val="22"/>
                <w:lang w:val="pt-BR"/>
              </w:rPr>
            </w:pPr>
          </w:p>
        </w:tc>
      </w:tr>
      <w:tr w:rsidR="007B3AAA" w:rsidRPr="004366DF" w14:paraId="01CDFD6E" w14:textId="77777777" w:rsidTr="00C62727">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14:paraId="384597C9" w14:textId="77777777" w:rsidR="007B3AAA" w:rsidRPr="00C62727" w:rsidRDefault="007B3AAA" w:rsidP="00AD657E">
            <w:pPr>
              <w:tabs>
                <w:tab w:val="left" w:pos="1455"/>
              </w:tabs>
              <w:autoSpaceDE w:val="0"/>
              <w:autoSpaceDN w:val="0"/>
              <w:adjustRightInd w:val="0"/>
              <w:jc w:val="both"/>
              <w:rPr>
                <w:color w:val="000000"/>
                <w:sz w:val="22"/>
                <w:szCs w:val="22"/>
                <w:lang w:val="pt-BR"/>
              </w:rPr>
            </w:pPr>
            <w:r w:rsidRPr="00C62727">
              <w:rPr>
                <w:color w:val="000000"/>
                <w:sz w:val="22"/>
                <w:szCs w:val="22"/>
                <w:lang w:val="pt-BR"/>
              </w:rPr>
              <w:t>Geração, Envelopamento e Envio de Correspondências aos Investidores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0DCCC97" w14:textId="77777777" w:rsidR="007B3AAA" w:rsidRPr="00C62727" w:rsidRDefault="007B3AAA" w:rsidP="00AD657E">
            <w:pPr>
              <w:tabs>
                <w:tab w:val="left" w:pos="1455"/>
              </w:tabs>
              <w:autoSpaceDE w:val="0"/>
              <w:autoSpaceDN w:val="0"/>
              <w:adjustRightInd w:val="0"/>
              <w:jc w:val="center"/>
              <w:rPr>
                <w:color w:val="000000"/>
                <w:sz w:val="22"/>
                <w:szCs w:val="22"/>
                <w:lang w:val="pt-BR"/>
              </w:rPr>
            </w:pPr>
            <w:r w:rsidRPr="00C62727">
              <w:rPr>
                <w:color w:val="000000"/>
                <w:sz w:val="22"/>
                <w:szCs w:val="22"/>
                <w:lang w:val="pt-BR"/>
              </w:rPr>
              <w:t>D-5</w:t>
            </w:r>
          </w:p>
        </w:tc>
        <w:tc>
          <w:tcPr>
            <w:tcW w:w="3969" w:type="dxa"/>
            <w:tcBorders>
              <w:top w:val="single" w:sz="4" w:space="0" w:color="auto"/>
              <w:left w:val="single" w:sz="4" w:space="0" w:color="auto"/>
              <w:bottom w:val="single" w:sz="4" w:space="0" w:color="auto"/>
              <w:right w:val="single" w:sz="4" w:space="0" w:color="auto"/>
            </w:tcBorders>
            <w:vAlign w:val="center"/>
          </w:tcPr>
          <w:p w14:paraId="11A1A89B" w14:textId="77777777" w:rsidR="007B3AAA" w:rsidRPr="00C62727" w:rsidRDefault="007B3AAA" w:rsidP="00F734D3">
            <w:pPr>
              <w:tabs>
                <w:tab w:val="left" w:pos="1455"/>
              </w:tabs>
              <w:autoSpaceDE w:val="0"/>
              <w:autoSpaceDN w:val="0"/>
              <w:adjustRightInd w:val="0"/>
              <w:rPr>
                <w:color w:val="000000"/>
                <w:sz w:val="22"/>
                <w:szCs w:val="22"/>
                <w:lang w:val="pt-BR"/>
              </w:rPr>
            </w:pPr>
          </w:p>
        </w:tc>
      </w:tr>
      <w:tr w:rsidR="007B3AAA" w:rsidRPr="0009111B" w14:paraId="14861EBC" w14:textId="77777777" w:rsidTr="00C62727">
        <w:trPr>
          <w:trHeight w:val="423"/>
        </w:trPr>
        <w:tc>
          <w:tcPr>
            <w:tcW w:w="3652" w:type="dxa"/>
            <w:tcBorders>
              <w:top w:val="single" w:sz="4" w:space="0" w:color="auto"/>
              <w:left w:val="single" w:sz="4" w:space="0" w:color="auto"/>
              <w:bottom w:val="single" w:sz="4" w:space="0" w:color="auto"/>
              <w:right w:val="single" w:sz="4" w:space="0" w:color="auto"/>
            </w:tcBorders>
            <w:vAlign w:val="center"/>
            <w:hideMark/>
          </w:tcPr>
          <w:p w14:paraId="56802480" w14:textId="77777777" w:rsidR="007B3AAA" w:rsidRPr="00C62727" w:rsidRDefault="007B3AAA" w:rsidP="00AD657E">
            <w:pPr>
              <w:tabs>
                <w:tab w:val="left" w:pos="1455"/>
              </w:tabs>
              <w:autoSpaceDE w:val="0"/>
              <w:autoSpaceDN w:val="0"/>
              <w:adjustRightInd w:val="0"/>
              <w:rPr>
                <w:color w:val="000000"/>
                <w:sz w:val="22"/>
                <w:szCs w:val="22"/>
                <w:lang w:val="pt-BR"/>
              </w:rPr>
            </w:pPr>
            <w:r w:rsidRPr="00C62727">
              <w:rPr>
                <w:color w:val="000000"/>
                <w:sz w:val="22"/>
                <w:szCs w:val="22"/>
                <w:lang w:val="pt-BR"/>
              </w:rPr>
              <w:t xml:space="preserve">Registro/Liberação de Gravames sob as </w:t>
            </w:r>
            <w:r w:rsidR="00AD657E">
              <w:rPr>
                <w:sz w:val="22"/>
                <w:szCs w:val="22"/>
                <w:lang w:val="pt-BR"/>
              </w:rPr>
              <w:t>Qu</w:t>
            </w:r>
            <w:r w:rsidR="00AD657E" w:rsidRPr="005D0E32">
              <w:rPr>
                <w:sz w:val="22"/>
                <w:szCs w:val="22"/>
                <w:lang w:val="pt-BR"/>
              </w:rPr>
              <w:t>ota</w:t>
            </w:r>
            <w:r w:rsidRPr="00C62727">
              <w:rPr>
                <w:color w:val="000000"/>
                <w:sz w:val="22"/>
                <w:szCs w:val="22"/>
                <w:lang w:val="pt-BR"/>
              </w:rPr>
              <w:t xml:space="preserve">s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051D8B" w14:textId="77777777" w:rsidR="007B3AAA" w:rsidRPr="00C62727" w:rsidRDefault="007B3AAA" w:rsidP="00AD657E">
            <w:pPr>
              <w:tabs>
                <w:tab w:val="left" w:pos="1455"/>
              </w:tabs>
              <w:autoSpaceDE w:val="0"/>
              <w:autoSpaceDN w:val="0"/>
              <w:adjustRightInd w:val="0"/>
              <w:jc w:val="center"/>
              <w:rPr>
                <w:color w:val="000000"/>
                <w:sz w:val="22"/>
                <w:szCs w:val="22"/>
                <w:lang w:val="pt-BR"/>
              </w:rPr>
            </w:pPr>
            <w:r w:rsidRPr="00C62727">
              <w:rPr>
                <w:color w:val="000000"/>
                <w:sz w:val="22"/>
                <w:szCs w:val="22"/>
                <w:lang w:val="pt-BR"/>
              </w:rPr>
              <w:t>D-2</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84B1C37" w14:textId="77777777" w:rsidR="007B3AAA" w:rsidRPr="00C62727" w:rsidRDefault="007B3AAA" w:rsidP="00F734D3">
            <w:pPr>
              <w:tabs>
                <w:tab w:val="left" w:pos="1455"/>
              </w:tabs>
              <w:autoSpaceDE w:val="0"/>
              <w:autoSpaceDN w:val="0"/>
              <w:adjustRightInd w:val="0"/>
              <w:rPr>
                <w:color w:val="000000"/>
                <w:sz w:val="22"/>
                <w:szCs w:val="22"/>
                <w:lang w:val="pt-BR"/>
              </w:rPr>
            </w:pPr>
            <w:r w:rsidRPr="00C62727">
              <w:rPr>
                <w:color w:val="000000"/>
                <w:sz w:val="22"/>
                <w:szCs w:val="22"/>
                <w:lang w:val="pt-BR"/>
              </w:rPr>
              <w:t>No caso de gravames decorrentes de decisão judicial, o movimento será realizado em D0.</w:t>
            </w:r>
          </w:p>
        </w:tc>
      </w:tr>
      <w:tr w:rsidR="007B3AAA" w:rsidRPr="004366DF" w14:paraId="29807B3C" w14:textId="77777777" w:rsidTr="00C62727">
        <w:trPr>
          <w:trHeight w:val="415"/>
        </w:trPr>
        <w:tc>
          <w:tcPr>
            <w:tcW w:w="3652" w:type="dxa"/>
            <w:tcBorders>
              <w:top w:val="single" w:sz="4" w:space="0" w:color="auto"/>
              <w:left w:val="single" w:sz="4" w:space="0" w:color="auto"/>
              <w:bottom w:val="single" w:sz="4" w:space="0" w:color="auto"/>
              <w:right w:val="single" w:sz="4" w:space="0" w:color="auto"/>
            </w:tcBorders>
            <w:vAlign w:val="center"/>
            <w:hideMark/>
          </w:tcPr>
          <w:p w14:paraId="7855C0F9" w14:textId="77777777" w:rsidR="007B3AAA" w:rsidRPr="00C62727" w:rsidRDefault="007B3AAA" w:rsidP="00AD657E">
            <w:pPr>
              <w:tabs>
                <w:tab w:val="left" w:pos="1455"/>
              </w:tabs>
              <w:autoSpaceDE w:val="0"/>
              <w:autoSpaceDN w:val="0"/>
              <w:adjustRightInd w:val="0"/>
              <w:rPr>
                <w:color w:val="000000"/>
                <w:sz w:val="22"/>
                <w:szCs w:val="22"/>
                <w:lang w:val="pt-BR"/>
              </w:rPr>
            </w:pPr>
            <w:r w:rsidRPr="00C62727">
              <w:rPr>
                <w:color w:val="000000"/>
                <w:sz w:val="22"/>
                <w:szCs w:val="22"/>
                <w:lang w:val="pt-BR"/>
              </w:rPr>
              <w:t xml:space="preserve">Registro/Liberação de Direitos sob as </w:t>
            </w:r>
            <w:r w:rsidR="00AD657E">
              <w:rPr>
                <w:sz w:val="22"/>
                <w:szCs w:val="22"/>
                <w:lang w:val="pt-BR"/>
              </w:rPr>
              <w:t>Qu</w:t>
            </w:r>
            <w:r w:rsidR="00AD657E" w:rsidRPr="005D0E32">
              <w:rPr>
                <w:sz w:val="22"/>
                <w:szCs w:val="22"/>
                <w:lang w:val="pt-BR"/>
              </w:rPr>
              <w:t>ota</w:t>
            </w:r>
            <w:r w:rsidRPr="00C62727">
              <w:rPr>
                <w:color w:val="000000"/>
                <w:sz w:val="22"/>
                <w:szCs w:val="22"/>
                <w:lang w:val="pt-BR"/>
              </w:rPr>
              <w:t>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CD916E2" w14:textId="77777777" w:rsidR="007B3AAA" w:rsidRPr="00C62727" w:rsidRDefault="007B3AAA" w:rsidP="00AD657E">
            <w:pPr>
              <w:tabs>
                <w:tab w:val="left" w:pos="1455"/>
              </w:tabs>
              <w:autoSpaceDE w:val="0"/>
              <w:autoSpaceDN w:val="0"/>
              <w:adjustRightInd w:val="0"/>
              <w:jc w:val="center"/>
              <w:rPr>
                <w:color w:val="000000"/>
                <w:sz w:val="22"/>
                <w:szCs w:val="22"/>
                <w:lang w:val="pt-BR"/>
              </w:rPr>
            </w:pPr>
            <w:r w:rsidRPr="00C62727">
              <w:rPr>
                <w:color w:val="000000"/>
                <w:sz w:val="22"/>
                <w:szCs w:val="22"/>
                <w:lang w:val="pt-BR"/>
              </w:rPr>
              <w:t>D-2</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F4F8A7B" w14:textId="77777777" w:rsidR="007B3AAA" w:rsidRPr="00C62727" w:rsidRDefault="007B3AAA" w:rsidP="00F734D3">
            <w:pPr>
              <w:rPr>
                <w:sz w:val="22"/>
                <w:szCs w:val="22"/>
                <w:lang w:val="pt-BR"/>
              </w:rPr>
            </w:pPr>
          </w:p>
        </w:tc>
      </w:tr>
    </w:tbl>
    <w:p w14:paraId="41046BA9" w14:textId="77777777" w:rsidR="007B3AAA" w:rsidRDefault="007B3AAA" w:rsidP="00AD657E">
      <w:pPr>
        <w:tabs>
          <w:tab w:val="left" w:pos="1455"/>
        </w:tabs>
        <w:autoSpaceDE w:val="0"/>
        <w:autoSpaceDN w:val="0"/>
        <w:adjustRightInd w:val="0"/>
        <w:jc w:val="both"/>
        <w:outlineLvl w:val="0"/>
        <w:rPr>
          <w:b/>
          <w:bCs/>
          <w:iCs/>
          <w:color w:val="000000"/>
          <w:sz w:val="22"/>
          <w:szCs w:val="22"/>
          <w:lang w:val="pt-BR"/>
        </w:rPr>
      </w:pPr>
    </w:p>
    <w:p w14:paraId="2C7A2502" w14:textId="77777777" w:rsidR="00750FD8" w:rsidRDefault="00750FD8" w:rsidP="00AD657E">
      <w:pPr>
        <w:tabs>
          <w:tab w:val="left" w:pos="1455"/>
        </w:tabs>
        <w:autoSpaceDE w:val="0"/>
        <w:autoSpaceDN w:val="0"/>
        <w:adjustRightInd w:val="0"/>
        <w:jc w:val="both"/>
        <w:outlineLvl w:val="0"/>
        <w:rPr>
          <w:ins w:id="5" w:author="Andre Gustavo Vieira dos Santos" w:date="2016-12-16T17:36:00Z"/>
          <w:b/>
          <w:bCs/>
          <w:iCs/>
          <w:color w:val="000000"/>
          <w:sz w:val="22"/>
          <w:szCs w:val="22"/>
          <w:lang w:val="pt-BR"/>
        </w:rPr>
      </w:pPr>
    </w:p>
    <w:p w14:paraId="2149C239" w14:textId="77777777" w:rsidR="00244DA8" w:rsidRDefault="00244DA8" w:rsidP="00AD657E">
      <w:pPr>
        <w:tabs>
          <w:tab w:val="left" w:pos="1455"/>
        </w:tabs>
        <w:autoSpaceDE w:val="0"/>
        <w:autoSpaceDN w:val="0"/>
        <w:adjustRightInd w:val="0"/>
        <w:jc w:val="both"/>
        <w:outlineLvl w:val="0"/>
        <w:rPr>
          <w:b/>
          <w:bCs/>
          <w:iCs/>
          <w:color w:val="000000"/>
          <w:sz w:val="22"/>
          <w:szCs w:val="22"/>
          <w:lang w:val="pt-BR"/>
        </w:rPr>
      </w:pPr>
    </w:p>
    <w:p w14:paraId="64EA99E3" w14:textId="77777777" w:rsidR="00750FD8" w:rsidRPr="00C62727" w:rsidRDefault="00750FD8" w:rsidP="00AD657E">
      <w:pPr>
        <w:tabs>
          <w:tab w:val="left" w:pos="1455"/>
        </w:tabs>
        <w:autoSpaceDE w:val="0"/>
        <w:autoSpaceDN w:val="0"/>
        <w:adjustRightInd w:val="0"/>
        <w:jc w:val="both"/>
        <w:outlineLvl w:val="0"/>
        <w:rPr>
          <w:b/>
          <w:bCs/>
          <w:iCs/>
          <w:color w:val="000000"/>
          <w:sz w:val="22"/>
          <w:szCs w:val="22"/>
          <w:lang w:val="pt-BR"/>
        </w:rPr>
      </w:pPr>
    </w:p>
    <w:p w14:paraId="61A31B71" w14:textId="77777777" w:rsidR="007B3AAA" w:rsidRPr="00C62727" w:rsidRDefault="007B3AAA" w:rsidP="00AD657E">
      <w:pPr>
        <w:tabs>
          <w:tab w:val="left" w:pos="1455"/>
        </w:tabs>
        <w:autoSpaceDE w:val="0"/>
        <w:autoSpaceDN w:val="0"/>
        <w:adjustRightInd w:val="0"/>
        <w:jc w:val="both"/>
        <w:outlineLvl w:val="0"/>
        <w:rPr>
          <w:b/>
          <w:bCs/>
          <w:iCs/>
          <w:color w:val="000000"/>
          <w:sz w:val="22"/>
          <w:szCs w:val="22"/>
          <w:lang w:val="pt-BR"/>
        </w:rPr>
      </w:pPr>
      <w:r w:rsidRPr="00C62727">
        <w:rPr>
          <w:b/>
          <w:bCs/>
          <w:iCs/>
          <w:color w:val="000000"/>
          <w:sz w:val="22"/>
          <w:szCs w:val="22"/>
          <w:lang w:val="pt-BR"/>
        </w:rPr>
        <w:t>Observações:</w:t>
      </w:r>
    </w:p>
    <w:p w14:paraId="4960B137" w14:textId="77777777" w:rsidR="007B3AAA" w:rsidRPr="00C62727" w:rsidRDefault="007B3AAA" w:rsidP="00F734D3">
      <w:pPr>
        <w:tabs>
          <w:tab w:val="left" w:pos="1455"/>
        </w:tabs>
        <w:autoSpaceDE w:val="0"/>
        <w:autoSpaceDN w:val="0"/>
        <w:adjustRightInd w:val="0"/>
        <w:jc w:val="both"/>
        <w:rPr>
          <w:b/>
          <w:bCs/>
          <w:i/>
          <w:iCs/>
          <w:color w:val="000000"/>
          <w:sz w:val="22"/>
          <w:szCs w:val="22"/>
          <w:lang w:val="pt-BR"/>
        </w:rPr>
      </w:pPr>
    </w:p>
    <w:p w14:paraId="1D7B6BCA" w14:textId="18A55E02" w:rsidR="007B3AAA" w:rsidRPr="00C62727" w:rsidRDefault="007B3AAA">
      <w:pPr>
        <w:numPr>
          <w:ilvl w:val="0"/>
          <w:numId w:val="34"/>
        </w:numPr>
        <w:tabs>
          <w:tab w:val="left" w:pos="1455"/>
        </w:tabs>
        <w:autoSpaceDE w:val="0"/>
        <w:autoSpaceDN w:val="0"/>
        <w:adjustRightInd w:val="0"/>
        <w:jc w:val="both"/>
        <w:rPr>
          <w:iCs/>
          <w:color w:val="000000"/>
          <w:sz w:val="22"/>
          <w:szCs w:val="22"/>
          <w:lang w:val="pt-BR"/>
        </w:rPr>
      </w:pPr>
      <w:proofErr w:type="gramStart"/>
      <w:r w:rsidRPr="00C62727">
        <w:rPr>
          <w:iCs/>
          <w:color w:val="000000"/>
          <w:sz w:val="22"/>
          <w:szCs w:val="22"/>
          <w:lang w:val="pt-BR"/>
        </w:rPr>
        <w:t>para</w:t>
      </w:r>
      <w:proofErr w:type="gramEnd"/>
      <w:r w:rsidRPr="00C62727">
        <w:rPr>
          <w:iCs/>
          <w:color w:val="000000"/>
          <w:sz w:val="22"/>
          <w:szCs w:val="22"/>
          <w:lang w:val="pt-BR"/>
        </w:rPr>
        <w:t xml:space="preserve"> todas as operações o horário limite a ser considerado é </w:t>
      </w:r>
      <w:r w:rsidR="00D24549">
        <w:rPr>
          <w:iCs/>
          <w:color w:val="000000"/>
          <w:sz w:val="22"/>
          <w:szCs w:val="22"/>
          <w:lang w:val="pt-BR"/>
        </w:rPr>
        <w:t>14</w:t>
      </w:r>
      <w:r w:rsidRPr="00C62727">
        <w:rPr>
          <w:iCs/>
          <w:color w:val="000000"/>
          <w:sz w:val="22"/>
          <w:szCs w:val="22"/>
          <w:lang w:val="pt-BR"/>
        </w:rPr>
        <w:t>:00 do dia da respectiva Instrução;</w:t>
      </w:r>
    </w:p>
    <w:p w14:paraId="22E2F1F0" w14:textId="77777777" w:rsidR="00484E64" w:rsidRPr="00C62727" w:rsidRDefault="00484E64">
      <w:pPr>
        <w:tabs>
          <w:tab w:val="left" w:pos="1455"/>
        </w:tabs>
        <w:autoSpaceDE w:val="0"/>
        <w:autoSpaceDN w:val="0"/>
        <w:adjustRightInd w:val="0"/>
        <w:ind w:left="720"/>
        <w:jc w:val="both"/>
        <w:rPr>
          <w:iCs/>
          <w:color w:val="000000"/>
          <w:sz w:val="22"/>
          <w:szCs w:val="22"/>
          <w:lang w:val="pt-BR"/>
        </w:rPr>
      </w:pPr>
    </w:p>
    <w:p w14:paraId="77683796" w14:textId="77777777" w:rsidR="007B3AAA" w:rsidRPr="00C62727" w:rsidRDefault="007B3AAA">
      <w:pPr>
        <w:numPr>
          <w:ilvl w:val="0"/>
          <w:numId w:val="34"/>
        </w:numPr>
        <w:tabs>
          <w:tab w:val="left" w:pos="1455"/>
        </w:tabs>
        <w:autoSpaceDE w:val="0"/>
        <w:autoSpaceDN w:val="0"/>
        <w:adjustRightInd w:val="0"/>
        <w:jc w:val="both"/>
        <w:rPr>
          <w:iCs/>
          <w:color w:val="000000"/>
          <w:sz w:val="22"/>
          <w:szCs w:val="22"/>
          <w:lang w:val="pt-BR"/>
        </w:rPr>
      </w:pPr>
      <w:proofErr w:type="gramStart"/>
      <w:r w:rsidRPr="00C62727">
        <w:rPr>
          <w:iCs/>
          <w:color w:val="000000"/>
          <w:sz w:val="22"/>
          <w:szCs w:val="22"/>
          <w:lang w:val="pt-BR"/>
        </w:rPr>
        <w:t>para</w:t>
      </w:r>
      <w:proofErr w:type="gramEnd"/>
      <w:r w:rsidRPr="00C62727">
        <w:rPr>
          <w:iCs/>
          <w:color w:val="000000"/>
          <w:sz w:val="22"/>
          <w:szCs w:val="22"/>
          <w:lang w:val="pt-BR"/>
        </w:rPr>
        <w:t xml:space="preserve"> todas as operações deverão ser enviados os documentos necessários para a realização dos procedimentos.</w:t>
      </w:r>
    </w:p>
    <w:p w14:paraId="7429668E" w14:textId="77777777" w:rsidR="007B3AAA" w:rsidRPr="00C62727" w:rsidRDefault="007B3AAA">
      <w:pPr>
        <w:tabs>
          <w:tab w:val="left" w:pos="1455"/>
        </w:tabs>
        <w:autoSpaceDE w:val="0"/>
        <w:autoSpaceDN w:val="0"/>
        <w:adjustRightInd w:val="0"/>
        <w:jc w:val="both"/>
        <w:rPr>
          <w:color w:val="000000"/>
          <w:sz w:val="22"/>
          <w:szCs w:val="22"/>
          <w:lang w:val="pt-BR"/>
        </w:rPr>
      </w:pPr>
    </w:p>
    <w:p w14:paraId="73505988" w14:textId="77777777" w:rsidR="007B3AAA" w:rsidRPr="00C62727" w:rsidRDefault="007B3AAA">
      <w:pPr>
        <w:tabs>
          <w:tab w:val="left" w:pos="1455"/>
        </w:tabs>
        <w:autoSpaceDE w:val="0"/>
        <w:autoSpaceDN w:val="0"/>
        <w:adjustRightInd w:val="0"/>
        <w:jc w:val="both"/>
        <w:rPr>
          <w:color w:val="000000"/>
          <w:sz w:val="22"/>
          <w:szCs w:val="22"/>
          <w:lang w:val="pt-BR"/>
        </w:rPr>
      </w:pPr>
      <w:r w:rsidRPr="00C62727">
        <w:rPr>
          <w:color w:val="000000"/>
          <w:sz w:val="22"/>
          <w:szCs w:val="22"/>
          <w:lang w:val="pt-BR"/>
        </w:rPr>
        <w:t>O C</w:t>
      </w:r>
      <w:r w:rsidR="003E0D4A" w:rsidRPr="003E0D4A">
        <w:rPr>
          <w:color w:val="000000"/>
          <w:sz w:val="22"/>
          <w:szCs w:val="22"/>
          <w:lang w:val="pt-BR"/>
        </w:rPr>
        <w:t>ontratado</w:t>
      </w:r>
      <w:r w:rsidRPr="00C62727">
        <w:rPr>
          <w:color w:val="000000"/>
          <w:sz w:val="22"/>
          <w:szCs w:val="22"/>
          <w:lang w:val="pt-BR"/>
        </w:rPr>
        <w:t xml:space="preserve"> reserva-se ao direito de alterar os horários a qualquer momento, mediante correspondência prévia por escrito, desde que tais alterações sejam aceitas pelo A</w:t>
      </w:r>
      <w:r w:rsidR="003E0D4A" w:rsidRPr="003E0D4A">
        <w:rPr>
          <w:color w:val="000000"/>
          <w:sz w:val="22"/>
          <w:szCs w:val="22"/>
          <w:lang w:val="pt-BR"/>
        </w:rPr>
        <w:t>dministrador</w:t>
      </w:r>
      <w:r w:rsidRPr="00C62727">
        <w:rPr>
          <w:color w:val="000000"/>
          <w:sz w:val="22"/>
          <w:szCs w:val="22"/>
          <w:lang w:val="pt-BR"/>
        </w:rPr>
        <w:t xml:space="preserve"> e não prejudiquem o funcionamento do F</w:t>
      </w:r>
      <w:r w:rsidR="003E0D4A" w:rsidRPr="003E0D4A">
        <w:rPr>
          <w:color w:val="000000"/>
          <w:sz w:val="22"/>
          <w:szCs w:val="22"/>
          <w:lang w:val="pt-BR"/>
        </w:rPr>
        <w:t>undo</w:t>
      </w:r>
      <w:r w:rsidRPr="00C62727">
        <w:rPr>
          <w:color w:val="000000"/>
          <w:sz w:val="22"/>
          <w:szCs w:val="22"/>
          <w:lang w:val="pt-BR"/>
        </w:rPr>
        <w:t>, de acordo com os parâmetros e praxes de mercado.</w:t>
      </w:r>
    </w:p>
    <w:p w14:paraId="6C87B1A9" w14:textId="77777777" w:rsidR="007B3AAA" w:rsidRPr="00C62727" w:rsidRDefault="007B3AAA">
      <w:pPr>
        <w:tabs>
          <w:tab w:val="left" w:pos="1455"/>
        </w:tabs>
        <w:autoSpaceDE w:val="0"/>
        <w:autoSpaceDN w:val="0"/>
        <w:adjustRightInd w:val="0"/>
        <w:jc w:val="both"/>
        <w:rPr>
          <w:color w:val="000000"/>
          <w:sz w:val="22"/>
          <w:szCs w:val="22"/>
          <w:lang w:val="pt-BR"/>
        </w:rPr>
      </w:pPr>
    </w:p>
    <w:p w14:paraId="2CB798F5" w14:textId="77777777" w:rsidR="007B3AAA" w:rsidRPr="00C62727" w:rsidRDefault="007B3AAA">
      <w:pPr>
        <w:tabs>
          <w:tab w:val="left" w:pos="1455"/>
        </w:tabs>
        <w:autoSpaceDE w:val="0"/>
        <w:autoSpaceDN w:val="0"/>
        <w:adjustRightInd w:val="0"/>
        <w:jc w:val="both"/>
        <w:rPr>
          <w:color w:val="000000"/>
          <w:sz w:val="22"/>
          <w:szCs w:val="22"/>
          <w:lang w:val="pt-BR"/>
        </w:rPr>
      </w:pPr>
      <w:r w:rsidRPr="00C62727">
        <w:rPr>
          <w:color w:val="000000"/>
          <w:sz w:val="22"/>
          <w:szCs w:val="22"/>
          <w:lang w:val="pt-BR"/>
        </w:rPr>
        <w:t>Quaisquer Instruções recebidas fora do horário estabelecido neste Anexo, não deverão ser cumpridas pelo C</w:t>
      </w:r>
      <w:r w:rsidR="003E0D4A" w:rsidRPr="003E0D4A">
        <w:rPr>
          <w:color w:val="000000"/>
          <w:sz w:val="22"/>
          <w:szCs w:val="22"/>
          <w:lang w:val="pt-BR"/>
        </w:rPr>
        <w:t>ontratado</w:t>
      </w:r>
      <w:r w:rsidRPr="00C62727">
        <w:rPr>
          <w:color w:val="000000"/>
          <w:sz w:val="22"/>
          <w:szCs w:val="22"/>
          <w:lang w:val="pt-BR"/>
        </w:rPr>
        <w:t>. Ficará, entretanto, a critério deste, a prática dos seus melhores esforços para realizar tais operações, sob responsabilidade integral do A</w:t>
      </w:r>
      <w:r w:rsidR="003E0D4A" w:rsidRPr="003E0D4A">
        <w:rPr>
          <w:color w:val="000000"/>
          <w:sz w:val="22"/>
          <w:szCs w:val="22"/>
          <w:lang w:val="pt-BR"/>
        </w:rPr>
        <w:t>dministrador</w:t>
      </w:r>
      <w:r w:rsidRPr="00C62727">
        <w:rPr>
          <w:color w:val="000000"/>
          <w:sz w:val="22"/>
          <w:szCs w:val="22"/>
          <w:lang w:val="pt-BR"/>
        </w:rPr>
        <w:t>.</w:t>
      </w:r>
    </w:p>
    <w:p w14:paraId="1A73AC86" w14:textId="77777777" w:rsidR="005143D0" w:rsidRDefault="005143D0">
      <w:pPr>
        <w:rPr>
          <w:color w:val="000000"/>
          <w:sz w:val="22"/>
          <w:szCs w:val="22"/>
          <w:lang w:val="pt-BR"/>
        </w:rPr>
      </w:pPr>
      <w:r>
        <w:rPr>
          <w:color w:val="000000"/>
          <w:sz w:val="22"/>
          <w:szCs w:val="22"/>
          <w:lang w:val="pt-BR"/>
        </w:rPr>
        <w:br w:type="page"/>
      </w:r>
    </w:p>
    <w:p w14:paraId="53345BCC" w14:textId="77777777" w:rsidR="005143D0" w:rsidRDefault="005143D0" w:rsidP="005143D0">
      <w:pPr>
        <w:tabs>
          <w:tab w:val="left" w:pos="0"/>
        </w:tabs>
        <w:jc w:val="center"/>
        <w:rPr>
          <w:b/>
          <w:bCs/>
          <w:color w:val="000000"/>
          <w:sz w:val="22"/>
          <w:szCs w:val="22"/>
          <w:lang w:val="pt-BR"/>
        </w:rPr>
      </w:pPr>
      <w:r w:rsidRPr="005D0E32">
        <w:rPr>
          <w:b/>
          <w:bCs/>
          <w:color w:val="000000"/>
          <w:sz w:val="22"/>
          <w:szCs w:val="22"/>
          <w:lang w:val="pt-BR"/>
        </w:rPr>
        <w:lastRenderedPageBreak/>
        <w:t>ANEXO I</w:t>
      </w:r>
      <w:r>
        <w:rPr>
          <w:b/>
          <w:bCs/>
          <w:color w:val="000000"/>
          <w:sz w:val="22"/>
          <w:szCs w:val="22"/>
          <w:lang w:val="pt-BR"/>
        </w:rPr>
        <w:t>I</w:t>
      </w:r>
      <w:r w:rsidR="00BA07E0">
        <w:rPr>
          <w:b/>
          <w:bCs/>
          <w:color w:val="000000"/>
          <w:sz w:val="22"/>
          <w:szCs w:val="22"/>
          <w:lang w:val="pt-BR"/>
        </w:rPr>
        <w:t>I</w:t>
      </w:r>
      <w:r>
        <w:rPr>
          <w:b/>
          <w:bCs/>
          <w:color w:val="000000"/>
          <w:sz w:val="22"/>
          <w:szCs w:val="22"/>
          <w:lang w:val="pt-BR"/>
        </w:rPr>
        <w:fldChar w:fldCharType="begin"/>
      </w:r>
      <w:r>
        <w:rPr>
          <w:b/>
          <w:bCs/>
          <w:color w:val="000000"/>
          <w:sz w:val="22"/>
          <w:szCs w:val="22"/>
          <w:lang w:val="pt-BR"/>
        </w:rPr>
        <w:instrText xml:space="preserve"> DOCPROPERTY "iManageFooter"  \* MERGEFORMAT </w:instrText>
      </w:r>
      <w:r>
        <w:rPr>
          <w:b/>
          <w:bCs/>
          <w:color w:val="000000"/>
          <w:sz w:val="22"/>
          <w:szCs w:val="22"/>
          <w:lang w:val="pt-BR"/>
        </w:rPr>
        <w:fldChar w:fldCharType="separate"/>
      </w:r>
    </w:p>
    <w:p w14:paraId="1AB27B2D" w14:textId="77777777" w:rsidR="005143D0" w:rsidRDefault="005143D0" w:rsidP="00C62727">
      <w:pPr>
        <w:tabs>
          <w:tab w:val="left" w:pos="0"/>
        </w:tabs>
        <w:rPr>
          <w:b/>
          <w:bCs/>
          <w:color w:val="000000"/>
          <w:sz w:val="22"/>
          <w:szCs w:val="22"/>
          <w:lang w:val="pt-BR"/>
        </w:rPr>
      </w:pPr>
      <w:r>
        <w:rPr>
          <w:b/>
          <w:bCs/>
          <w:color w:val="000000"/>
          <w:sz w:val="22"/>
          <w:szCs w:val="22"/>
          <w:lang w:val="pt-BR"/>
        </w:rPr>
        <w:t xml:space="preserve">SP - 18724216v1 </w:t>
      </w:r>
      <w:r>
        <w:rPr>
          <w:b/>
          <w:bCs/>
          <w:color w:val="000000"/>
          <w:sz w:val="22"/>
          <w:szCs w:val="22"/>
          <w:lang w:val="pt-BR"/>
        </w:rPr>
        <w:fldChar w:fldCharType="end"/>
      </w:r>
      <w:r w:rsidRPr="005D0E32">
        <w:rPr>
          <w:b/>
          <w:bCs/>
          <w:color w:val="000000"/>
          <w:sz w:val="22"/>
          <w:szCs w:val="22"/>
          <w:lang w:val="pt-BR"/>
        </w:rPr>
        <w:t>I</w:t>
      </w:r>
    </w:p>
    <w:p w14:paraId="4C2C2D90" w14:textId="77777777" w:rsidR="005143D0" w:rsidRDefault="005143D0" w:rsidP="005143D0">
      <w:pPr>
        <w:tabs>
          <w:tab w:val="left" w:pos="0"/>
        </w:tabs>
        <w:jc w:val="center"/>
        <w:rPr>
          <w:b/>
          <w:bCs/>
          <w:color w:val="000000"/>
          <w:sz w:val="22"/>
          <w:szCs w:val="22"/>
          <w:lang w:val="pt-BR"/>
        </w:rPr>
      </w:pPr>
    </w:p>
    <w:p w14:paraId="55DCBA56" w14:textId="77777777" w:rsidR="005143D0" w:rsidRDefault="005143D0" w:rsidP="005143D0">
      <w:pPr>
        <w:tabs>
          <w:tab w:val="left" w:pos="0"/>
        </w:tabs>
        <w:jc w:val="center"/>
        <w:rPr>
          <w:b/>
          <w:bCs/>
          <w:color w:val="000000"/>
          <w:sz w:val="22"/>
          <w:szCs w:val="22"/>
          <w:lang w:val="pt-BR"/>
        </w:rPr>
      </w:pPr>
    </w:p>
    <w:p w14:paraId="0FE56AF5" w14:textId="77777777" w:rsidR="005143D0" w:rsidRPr="005D0E32" w:rsidRDefault="005143D0" w:rsidP="005143D0">
      <w:pPr>
        <w:tabs>
          <w:tab w:val="left" w:pos="0"/>
        </w:tabs>
        <w:jc w:val="center"/>
        <w:rPr>
          <w:b/>
          <w:bCs/>
          <w:color w:val="000000"/>
          <w:sz w:val="22"/>
          <w:szCs w:val="22"/>
          <w:lang w:val="pt-BR"/>
        </w:rPr>
      </w:pPr>
      <w:r>
        <w:rPr>
          <w:b/>
          <w:bCs/>
          <w:color w:val="000000"/>
          <w:sz w:val="22"/>
          <w:szCs w:val="22"/>
          <w:lang w:val="pt-BR"/>
        </w:rPr>
        <w:t>USUÁRIOS AUTORIZADOS</w:t>
      </w:r>
    </w:p>
    <w:p w14:paraId="6F44FA30" w14:textId="77777777" w:rsidR="005143D0" w:rsidRDefault="005143D0">
      <w:pPr>
        <w:tabs>
          <w:tab w:val="left" w:pos="0"/>
          <w:tab w:val="left" w:pos="1455"/>
        </w:tabs>
        <w:autoSpaceDE w:val="0"/>
        <w:autoSpaceDN w:val="0"/>
        <w:adjustRightInd w:val="0"/>
        <w:jc w:val="both"/>
        <w:rPr>
          <w:color w:val="000000"/>
          <w:sz w:val="22"/>
          <w:szCs w:val="22"/>
          <w:lang w:val="pt-BR"/>
        </w:rPr>
      </w:pPr>
    </w:p>
    <w:tbl>
      <w:tblPr>
        <w:tblStyle w:val="Tabelacomgrade"/>
        <w:tblW w:w="0" w:type="auto"/>
        <w:tblLook w:val="04A0" w:firstRow="1" w:lastRow="0" w:firstColumn="1" w:lastColumn="0" w:noHBand="0" w:noVBand="1"/>
      </w:tblPr>
      <w:tblGrid>
        <w:gridCol w:w="1492"/>
        <w:gridCol w:w="1433"/>
        <w:gridCol w:w="1455"/>
        <w:gridCol w:w="1493"/>
        <w:gridCol w:w="1490"/>
        <w:gridCol w:w="1358"/>
      </w:tblGrid>
      <w:tr w:rsidR="005143D0" w:rsidRPr="005143D0" w14:paraId="20AC6855" w14:textId="77777777" w:rsidTr="00C62727">
        <w:tc>
          <w:tcPr>
            <w:tcW w:w="1492" w:type="dxa"/>
          </w:tcPr>
          <w:p w14:paraId="443F04B0" w14:textId="77777777" w:rsidR="005143D0" w:rsidRPr="00C62727" w:rsidRDefault="005143D0" w:rsidP="006810B2">
            <w:pPr>
              <w:tabs>
                <w:tab w:val="left" w:pos="0"/>
                <w:tab w:val="left" w:pos="1455"/>
              </w:tabs>
              <w:autoSpaceDE w:val="0"/>
              <w:autoSpaceDN w:val="0"/>
              <w:adjustRightInd w:val="0"/>
              <w:jc w:val="both"/>
              <w:rPr>
                <w:b/>
                <w:color w:val="000000"/>
                <w:sz w:val="22"/>
                <w:szCs w:val="22"/>
                <w:lang w:val="pt-BR"/>
              </w:rPr>
            </w:pPr>
            <w:r w:rsidRPr="00C62727">
              <w:rPr>
                <w:b/>
                <w:color w:val="000000"/>
                <w:sz w:val="22"/>
                <w:szCs w:val="22"/>
                <w:lang w:val="pt-BR"/>
              </w:rPr>
              <w:t>Nome</w:t>
            </w:r>
          </w:p>
        </w:tc>
        <w:tc>
          <w:tcPr>
            <w:tcW w:w="1433" w:type="dxa"/>
          </w:tcPr>
          <w:p w14:paraId="40A3BA84" w14:textId="77777777" w:rsidR="005143D0" w:rsidRPr="00C62727" w:rsidRDefault="005143D0" w:rsidP="006810B2">
            <w:pPr>
              <w:tabs>
                <w:tab w:val="left" w:pos="0"/>
                <w:tab w:val="left" w:pos="1455"/>
              </w:tabs>
              <w:autoSpaceDE w:val="0"/>
              <w:autoSpaceDN w:val="0"/>
              <w:adjustRightInd w:val="0"/>
              <w:jc w:val="both"/>
              <w:rPr>
                <w:b/>
                <w:color w:val="000000"/>
                <w:sz w:val="22"/>
                <w:szCs w:val="22"/>
                <w:lang w:val="pt-BR"/>
              </w:rPr>
            </w:pPr>
            <w:r w:rsidRPr="00C62727">
              <w:rPr>
                <w:b/>
                <w:color w:val="000000"/>
                <w:sz w:val="22"/>
                <w:szCs w:val="22"/>
                <w:lang w:val="pt-BR"/>
              </w:rPr>
              <w:t>RG</w:t>
            </w:r>
          </w:p>
        </w:tc>
        <w:tc>
          <w:tcPr>
            <w:tcW w:w="1455" w:type="dxa"/>
          </w:tcPr>
          <w:p w14:paraId="643726FA" w14:textId="77777777" w:rsidR="005143D0" w:rsidRPr="00C62727" w:rsidRDefault="005143D0" w:rsidP="006810B2">
            <w:pPr>
              <w:tabs>
                <w:tab w:val="left" w:pos="0"/>
                <w:tab w:val="left" w:pos="1455"/>
              </w:tabs>
              <w:autoSpaceDE w:val="0"/>
              <w:autoSpaceDN w:val="0"/>
              <w:adjustRightInd w:val="0"/>
              <w:jc w:val="both"/>
              <w:rPr>
                <w:b/>
                <w:color w:val="000000"/>
                <w:sz w:val="22"/>
                <w:szCs w:val="22"/>
                <w:lang w:val="pt-BR"/>
              </w:rPr>
            </w:pPr>
            <w:r w:rsidRPr="00C62727">
              <w:rPr>
                <w:b/>
                <w:color w:val="000000"/>
                <w:sz w:val="22"/>
                <w:szCs w:val="22"/>
                <w:lang w:val="pt-BR"/>
              </w:rPr>
              <w:t>CPF</w:t>
            </w:r>
          </w:p>
        </w:tc>
        <w:tc>
          <w:tcPr>
            <w:tcW w:w="1493" w:type="dxa"/>
          </w:tcPr>
          <w:p w14:paraId="32DF3A89" w14:textId="77777777" w:rsidR="005143D0" w:rsidRPr="00C62727" w:rsidRDefault="005143D0" w:rsidP="006810B2">
            <w:pPr>
              <w:tabs>
                <w:tab w:val="left" w:pos="0"/>
                <w:tab w:val="left" w:pos="1455"/>
              </w:tabs>
              <w:autoSpaceDE w:val="0"/>
              <w:autoSpaceDN w:val="0"/>
              <w:adjustRightInd w:val="0"/>
              <w:jc w:val="both"/>
              <w:rPr>
                <w:b/>
                <w:color w:val="000000"/>
                <w:sz w:val="22"/>
                <w:szCs w:val="22"/>
                <w:lang w:val="pt-BR"/>
              </w:rPr>
            </w:pPr>
            <w:r w:rsidRPr="00C62727">
              <w:rPr>
                <w:b/>
                <w:color w:val="000000"/>
                <w:sz w:val="22"/>
                <w:szCs w:val="22"/>
                <w:lang w:val="pt-BR"/>
              </w:rPr>
              <w:t>Cargo</w:t>
            </w:r>
          </w:p>
        </w:tc>
        <w:tc>
          <w:tcPr>
            <w:tcW w:w="1490" w:type="dxa"/>
          </w:tcPr>
          <w:p w14:paraId="38D55AF5" w14:textId="77777777" w:rsidR="005143D0" w:rsidRPr="00C62727" w:rsidRDefault="005143D0" w:rsidP="006810B2">
            <w:pPr>
              <w:tabs>
                <w:tab w:val="left" w:pos="0"/>
                <w:tab w:val="left" w:pos="1455"/>
              </w:tabs>
              <w:autoSpaceDE w:val="0"/>
              <w:autoSpaceDN w:val="0"/>
              <w:adjustRightInd w:val="0"/>
              <w:jc w:val="both"/>
              <w:rPr>
                <w:b/>
                <w:color w:val="000000"/>
                <w:sz w:val="22"/>
                <w:szCs w:val="22"/>
                <w:lang w:val="pt-BR"/>
              </w:rPr>
            </w:pPr>
            <w:r w:rsidRPr="005143D0">
              <w:rPr>
                <w:b/>
                <w:color w:val="000000"/>
                <w:sz w:val="22"/>
                <w:szCs w:val="22"/>
                <w:lang w:val="pt-BR"/>
              </w:rPr>
              <w:t>E-mail</w:t>
            </w:r>
          </w:p>
        </w:tc>
        <w:tc>
          <w:tcPr>
            <w:tcW w:w="1358" w:type="dxa"/>
          </w:tcPr>
          <w:p w14:paraId="6C0F43E4" w14:textId="77777777" w:rsidR="005143D0" w:rsidRPr="00C62727" w:rsidRDefault="005143D0" w:rsidP="006810B2">
            <w:pPr>
              <w:tabs>
                <w:tab w:val="left" w:pos="0"/>
                <w:tab w:val="left" w:pos="1455"/>
              </w:tabs>
              <w:autoSpaceDE w:val="0"/>
              <w:autoSpaceDN w:val="0"/>
              <w:adjustRightInd w:val="0"/>
              <w:jc w:val="both"/>
              <w:rPr>
                <w:b/>
                <w:color w:val="000000"/>
                <w:sz w:val="22"/>
                <w:szCs w:val="22"/>
                <w:lang w:val="pt-BR"/>
              </w:rPr>
            </w:pPr>
            <w:r w:rsidRPr="00C62727">
              <w:rPr>
                <w:b/>
                <w:color w:val="000000"/>
                <w:sz w:val="22"/>
                <w:szCs w:val="22"/>
                <w:lang w:val="pt-BR"/>
              </w:rPr>
              <w:t>Telefone</w:t>
            </w:r>
          </w:p>
        </w:tc>
      </w:tr>
      <w:tr w:rsidR="005143D0" w14:paraId="7E369F6F" w14:textId="77777777" w:rsidTr="00C62727">
        <w:tc>
          <w:tcPr>
            <w:tcW w:w="1492" w:type="dxa"/>
          </w:tcPr>
          <w:p w14:paraId="112B4AF1"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433" w:type="dxa"/>
          </w:tcPr>
          <w:p w14:paraId="44E6ACA8"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455" w:type="dxa"/>
          </w:tcPr>
          <w:p w14:paraId="607A9035"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493" w:type="dxa"/>
          </w:tcPr>
          <w:p w14:paraId="58FB1FAA"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490" w:type="dxa"/>
          </w:tcPr>
          <w:p w14:paraId="34FA9181"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358" w:type="dxa"/>
          </w:tcPr>
          <w:p w14:paraId="0BACC60D"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r>
      <w:tr w:rsidR="005143D0" w14:paraId="4BD5650E" w14:textId="77777777" w:rsidTr="00C62727">
        <w:tc>
          <w:tcPr>
            <w:tcW w:w="1492" w:type="dxa"/>
          </w:tcPr>
          <w:p w14:paraId="108F66CE"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433" w:type="dxa"/>
          </w:tcPr>
          <w:p w14:paraId="68679B84"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455" w:type="dxa"/>
          </w:tcPr>
          <w:p w14:paraId="69C5F702"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493" w:type="dxa"/>
          </w:tcPr>
          <w:p w14:paraId="6AA202AE"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490" w:type="dxa"/>
          </w:tcPr>
          <w:p w14:paraId="644DD02F"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c>
          <w:tcPr>
            <w:tcW w:w="1358" w:type="dxa"/>
          </w:tcPr>
          <w:p w14:paraId="18388866" w14:textId="77777777" w:rsidR="005143D0" w:rsidRDefault="005143D0" w:rsidP="006810B2">
            <w:pPr>
              <w:tabs>
                <w:tab w:val="left" w:pos="0"/>
                <w:tab w:val="left" w:pos="1455"/>
              </w:tabs>
              <w:autoSpaceDE w:val="0"/>
              <w:autoSpaceDN w:val="0"/>
              <w:adjustRightInd w:val="0"/>
              <w:jc w:val="both"/>
              <w:rPr>
                <w:color w:val="000000"/>
                <w:sz w:val="22"/>
                <w:szCs w:val="22"/>
                <w:lang w:val="pt-BR"/>
              </w:rPr>
            </w:pPr>
          </w:p>
        </w:tc>
      </w:tr>
    </w:tbl>
    <w:p w14:paraId="5492A62C" w14:textId="77777777" w:rsidR="005143D0" w:rsidRPr="00C62727" w:rsidRDefault="005143D0">
      <w:pPr>
        <w:tabs>
          <w:tab w:val="left" w:pos="0"/>
          <w:tab w:val="left" w:pos="1455"/>
        </w:tabs>
        <w:autoSpaceDE w:val="0"/>
        <w:autoSpaceDN w:val="0"/>
        <w:adjustRightInd w:val="0"/>
        <w:jc w:val="both"/>
        <w:rPr>
          <w:color w:val="000000"/>
          <w:sz w:val="22"/>
          <w:szCs w:val="22"/>
          <w:lang w:val="pt-BR"/>
        </w:rPr>
      </w:pPr>
    </w:p>
    <w:p w14:paraId="18FDC8E4" w14:textId="77777777" w:rsidR="00DD41E1" w:rsidRPr="00C62727" w:rsidRDefault="00DD41E1" w:rsidP="00C62727">
      <w:pPr>
        <w:tabs>
          <w:tab w:val="left" w:pos="0"/>
          <w:tab w:val="left" w:pos="1455"/>
        </w:tabs>
        <w:autoSpaceDE w:val="0"/>
        <w:autoSpaceDN w:val="0"/>
        <w:adjustRightInd w:val="0"/>
        <w:jc w:val="both"/>
        <w:rPr>
          <w:b/>
          <w:bCs/>
          <w:color w:val="000000"/>
          <w:sz w:val="22"/>
          <w:szCs w:val="22"/>
          <w:lang w:val="pt-BR"/>
        </w:rPr>
      </w:pPr>
    </w:p>
    <w:sectPr w:rsidR="00DD41E1" w:rsidRPr="00C62727" w:rsidSect="00B8229D">
      <w:footerReference w:type="default" r:id="rId10"/>
      <w:pgSz w:w="11906" w:h="16838"/>
      <w:pgMar w:top="1417" w:right="1700" w:bottom="1417" w:left="170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D695F" w14:textId="77777777" w:rsidR="004B4BED" w:rsidRDefault="004B4BED" w:rsidP="00240C96">
      <w:r>
        <w:separator/>
      </w:r>
    </w:p>
  </w:endnote>
  <w:endnote w:type="continuationSeparator" w:id="0">
    <w:p w14:paraId="26757B0B" w14:textId="77777777" w:rsidR="004B4BED" w:rsidRDefault="004B4BED" w:rsidP="0024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165199"/>
      <w:docPartObj>
        <w:docPartGallery w:val="Page Numbers (Bottom of Page)"/>
        <w:docPartUnique/>
      </w:docPartObj>
    </w:sdtPr>
    <w:sdtEndPr>
      <w:rPr>
        <w:sz w:val="22"/>
        <w:szCs w:val="22"/>
      </w:rPr>
    </w:sdtEndPr>
    <w:sdtContent>
      <w:p w14:paraId="6BF1EE4C" w14:textId="77777777" w:rsidR="005770A7" w:rsidRPr="00750FD8" w:rsidRDefault="005770A7">
        <w:pPr>
          <w:pStyle w:val="Rodap"/>
          <w:jc w:val="right"/>
          <w:rPr>
            <w:sz w:val="22"/>
            <w:szCs w:val="22"/>
          </w:rPr>
        </w:pPr>
        <w:r w:rsidRPr="00750FD8">
          <w:rPr>
            <w:sz w:val="22"/>
            <w:szCs w:val="22"/>
          </w:rPr>
          <w:fldChar w:fldCharType="begin"/>
        </w:r>
        <w:r w:rsidRPr="00750FD8">
          <w:rPr>
            <w:sz w:val="22"/>
            <w:szCs w:val="22"/>
          </w:rPr>
          <w:instrText>PAGE   \* MERGEFORMAT</w:instrText>
        </w:r>
        <w:r w:rsidRPr="00750FD8">
          <w:rPr>
            <w:sz w:val="22"/>
            <w:szCs w:val="22"/>
          </w:rPr>
          <w:fldChar w:fldCharType="separate"/>
        </w:r>
        <w:r w:rsidR="0009111B" w:rsidRPr="0009111B">
          <w:rPr>
            <w:noProof/>
            <w:sz w:val="22"/>
            <w:szCs w:val="22"/>
            <w:lang w:val="pt-BR"/>
          </w:rPr>
          <w:t>1</w:t>
        </w:r>
        <w:r w:rsidRPr="00750FD8">
          <w:rPr>
            <w:noProof/>
            <w:sz w:val="22"/>
            <w:szCs w:val="22"/>
            <w:lang w:val="pt-B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9579D" w14:textId="77777777" w:rsidR="004B4BED" w:rsidRDefault="004B4BED" w:rsidP="00240C96">
      <w:r>
        <w:separator/>
      </w:r>
    </w:p>
  </w:footnote>
  <w:footnote w:type="continuationSeparator" w:id="0">
    <w:p w14:paraId="4E51E4EE" w14:textId="77777777" w:rsidR="004B4BED" w:rsidRDefault="004B4BED" w:rsidP="00240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D6B"/>
    <w:multiLevelType w:val="multilevel"/>
    <w:tmpl w:val="94506DF6"/>
    <w:lvl w:ilvl="0">
      <w:start w:val="8"/>
      <w:numFmt w:val="decimal"/>
      <w:lvlText w:val="%1"/>
      <w:lvlJc w:val="left"/>
      <w:pPr>
        <w:ind w:left="360" w:hanging="360"/>
      </w:pPr>
      <w:rPr>
        <w:rFonts w:hint="default"/>
      </w:rPr>
    </w:lvl>
    <w:lvl w:ilvl="1">
      <w:start w:val="1"/>
      <w:numFmt w:val="decimal"/>
      <w:lvlText w:val="4.%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nsid w:val="04130005"/>
    <w:multiLevelType w:val="hybridMultilevel"/>
    <w:tmpl w:val="B16058B4"/>
    <w:lvl w:ilvl="0" w:tplc="C736EC3E">
      <w:start w:val="14"/>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DD03D3"/>
    <w:multiLevelType w:val="multilevel"/>
    <w:tmpl w:val="13400690"/>
    <w:lvl w:ilvl="0">
      <w:start w:val="5"/>
      <w:numFmt w:val="decimal"/>
      <w:lvlText w:val="%1"/>
      <w:lvlJc w:val="left"/>
      <w:pPr>
        <w:ind w:left="360" w:hanging="360"/>
      </w:pPr>
      <w:rPr>
        <w:rFonts w:hint="default"/>
      </w:rPr>
    </w:lvl>
    <w:lvl w:ilvl="1">
      <w:start w:val="1"/>
      <w:numFmt w:val="decimal"/>
      <w:lvlText w:val="2.%2"/>
      <w:lvlJc w:val="left"/>
      <w:pPr>
        <w:ind w:left="502"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nsid w:val="0A1B587F"/>
    <w:multiLevelType w:val="hybridMultilevel"/>
    <w:tmpl w:val="72768742"/>
    <w:lvl w:ilvl="0" w:tplc="BCF80AC4">
      <w:start w:val="1"/>
      <w:numFmt w:val="lowerLetter"/>
      <w:lvlText w:val="%1)"/>
      <w:lvlJc w:val="left"/>
      <w:pPr>
        <w:ind w:left="1770" w:hanging="360"/>
      </w:pPr>
      <w:rPr>
        <w:rFonts w:cs="Times New Roman" w:hint="default"/>
      </w:rPr>
    </w:lvl>
    <w:lvl w:ilvl="1" w:tplc="04160019" w:tentative="1">
      <w:start w:val="1"/>
      <w:numFmt w:val="lowerLetter"/>
      <w:lvlText w:val="%2."/>
      <w:lvlJc w:val="left"/>
      <w:pPr>
        <w:ind w:left="2490" w:hanging="360"/>
      </w:pPr>
      <w:rPr>
        <w:rFonts w:cs="Times New Roman"/>
      </w:rPr>
    </w:lvl>
    <w:lvl w:ilvl="2" w:tplc="0416001B" w:tentative="1">
      <w:start w:val="1"/>
      <w:numFmt w:val="lowerRoman"/>
      <w:lvlText w:val="%3."/>
      <w:lvlJc w:val="right"/>
      <w:pPr>
        <w:ind w:left="3210" w:hanging="180"/>
      </w:pPr>
      <w:rPr>
        <w:rFonts w:cs="Times New Roman"/>
      </w:rPr>
    </w:lvl>
    <w:lvl w:ilvl="3" w:tplc="0416000F" w:tentative="1">
      <w:start w:val="1"/>
      <w:numFmt w:val="decimal"/>
      <w:lvlText w:val="%4."/>
      <w:lvlJc w:val="left"/>
      <w:pPr>
        <w:ind w:left="3930" w:hanging="360"/>
      </w:pPr>
      <w:rPr>
        <w:rFonts w:cs="Times New Roman"/>
      </w:rPr>
    </w:lvl>
    <w:lvl w:ilvl="4" w:tplc="04160019" w:tentative="1">
      <w:start w:val="1"/>
      <w:numFmt w:val="lowerLetter"/>
      <w:lvlText w:val="%5."/>
      <w:lvlJc w:val="left"/>
      <w:pPr>
        <w:ind w:left="4650" w:hanging="360"/>
      </w:pPr>
      <w:rPr>
        <w:rFonts w:cs="Times New Roman"/>
      </w:rPr>
    </w:lvl>
    <w:lvl w:ilvl="5" w:tplc="0416001B" w:tentative="1">
      <w:start w:val="1"/>
      <w:numFmt w:val="lowerRoman"/>
      <w:lvlText w:val="%6."/>
      <w:lvlJc w:val="right"/>
      <w:pPr>
        <w:ind w:left="5370" w:hanging="180"/>
      </w:pPr>
      <w:rPr>
        <w:rFonts w:cs="Times New Roman"/>
      </w:rPr>
    </w:lvl>
    <w:lvl w:ilvl="6" w:tplc="0416000F" w:tentative="1">
      <w:start w:val="1"/>
      <w:numFmt w:val="decimal"/>
      <w:lvlText w:val="%7."/>
      <w:lvlJc w:val="left"/>
      <w:pPr>
        <w:ind w:left="6090" w:hanging="360"/>
      </w:pPr>
      <w:rPr>
        <w:rFonts w:cs="Times New Roman"/>
      </w:rPr>
    </w:lvl>
    <w:lvl w:ilvl="7" w:tplc="04160019" w:tentative="1">
      <w:start w:val="1"/>
      <w:numFmt w:val="lowerLetter"/>
      <w:lvlText w:val="%8."/>
      <w:lvlJc w:val="left"/>
      <w:pPr>
        <w:ind w:left="6810" w:hanging="360"/>
      </w:pPr>
      <w:rPr>
        <w:rFonts w:cs="Times New Roman"/>
      </w:rPr>
    </w:lvl>
    <w:lvl w:ilvl="8" w:tplc="0416001B" w:tentative="1">
      <w:start w:val="1"/>
      <w:numFmt w:val="lowerRoman"/>
      <w:lvlText w:val="%9."/>
      <w:lvlJc w:val="right"/>
      <w:pPr>
        <w:ind w:left="7530" w:hanging="180"/>
      </w:pPr>
      <w:rPr>
        <w:rFonts w:cs="Times New Roman"/>
      </w:rPr>
    </w:lvl>
  </w:abstractNum>
  <w:abstractNum w:abstractNumId="4">
    <w:nsid w:val="148A33AB"/>
    <w:multiLevelType w:val="multilevel"/>
    <w:tmpl w:val="B3F8AD0C"/>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B345C25"/>
    <w:multiLevelType w:val="hybridMultilevel"/>
    <w:tmpl w:val="AB124986"/>
    <w:lvl w:ilvl="0" w:tplc="750835C2">
      <w:start w:val="17"/>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E945497"/>
    <w:multiLevelType w:val="hybridMultilevel"/>
    <w:tmpl w:val="D02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51E1A16"/>
    <w:multiLevelType w:val="hybridMultilevel"/>
    <w:tmpl w:val="6D8ABC84"/>
    <w:lvl w:ilvl="0" w:tplc="04160017">
      <w:start w:val="1"/>
      <w:numFmt w:val="lowerLetter"/>
      <w:lvlText w:val="%1)"/>
      <w:lvlJc w:val="left"/>
      <w:pPr>
        <w:ind w:left="1854" w:hanging="360"/>
      </w:pPr>
      <w:rPr>
        <w:rFonts w:cs="Times New Roman"/>
      </w:rPr>
    </w:lvl>
    <w:lvl w:ilvl="1" w:tplc="04160019" w:tentative="1">
      <w:start w:val="1"/>
      <w:numFmt w:val="lowerLetter"/>
      <w:lvlText w:val="%2."/>
      <w:lvlJc w:val="left"/>
      <w:pPr>
        <w:ind w:left="2574" w:hanging="360"/>
      </w:pPr>
      <w:rPr>
        <w:rFonts w:cs="Times New Roman"/>
      </w:rPr>
    </w:lvl>
    <w:lvl w:ilvl="2" w:tplc="0416001B" w:tentative="1">
      <w:start w:val="1"/>
      <w:numFmt w:val="lowerRoman"/>
      <w:lvlText w:val="%3."/>
      <w:lvlJc w:val="right"/>
      <w:pPr>
        <w:ind w:left="3294" w:hanging="180"/>
      </w:pPr>
      <w:rPr>
        <w:rFonts w:cs="Times New Roman"/>
      </w:rPr>
    </w:lvl>
    <w:lvl w:ilvl="3" w:tplc="0416000F" w:tentative="1">
      <w:start w:val="1"/>
      <w:numFmt w:val="decimal"/>
      <w:lvlText w:val="%4."/>
      <w:lvlJc w:val="left"/>
      <w:pPr>
        <w:ind w:left="4014" w:hanging="360"/>
      </w:pPr>
      <w:rPr>
        <w:rFonts w:cs="Times New Roman"/>
      </w:rPr>
    </w:lvl>
    <w:lvl w:ilvl="4" w:tplc="04160019" w:tentative="1">
      <w:start w:val="1"/>
      <w:numFmt w:val="lowerLetter"/>
      <w:lvlText w:val="%5."/>
      <w:lvlJc w:val="left"/>
      <w:pPr>
        <w:ind w:left="4734" w:hanging="360"/>
      </w:pPr>
      <w:rPr>
        <w:rFonts w:cs="Times New Roman"/>
      </w:rPr>
    </w:lvl>
    <w:lvl w:ilvl="5" w:tplc="0416001B" w:tentative="1">
      <w:start w:val="1"/>
      <w:numFmt w:val="lowerRoman"/>
      <w:lvlText w:val="%6."/>
      <w:lvlJc w:val="right"/>
      <w:pPr>
        <w:ind w:left="5454" w:hanging="180"/>
      </w:pPr>
      <w:rPr>
        <w:rFonts w:cs="Times New Roman"/>
      </w:rPr>
    </w:lvl>
    <w:lvl w:ilvl="6" w:tplc="0416000F" w:tentative="1">
      <w:start w:val="1"/>
      <w:numFmt w:val="decimal"/>
      <w:lvlText w:val="%7."/>
      <w:lvlJc w:val="left"/>
      <w:pPr>
        <w:ind w:left="6174" w:hanging="360"/>
      </w:pPr>
      <w:rPr>
        <w:rFonts w:cs="Times New Roman"/>
      </w:rPr>
    </w:lvl>
    <w:lvl w:ilvl="7" w:tplc="04160019" w:tentative="1">
      <w:start w:val="1"/>
      <w:numFmt w:val="lowerLetter"/>
      <w:lvlText w:val="%8."/>
      <w:lvlJc w:val="left"/>
      <w:pPr>
        <w:ind w:left="6894" w:hanging="360"/>
      </w:pPr>
      <w:rPr>
        <w:rFonts w:cs="Times New Roman"/>
      </w:rPr>
    </w:lvl>
    <w:lvl w:ilvl="8" w:tplc="0416001B" w:tentative="1">
      <w:start w:val="1"/>
      <w:numFmt w:val="lowerRoman"/>
      <w:lvlText w:val="%9."/>
      <w:lvlJc w:val="right"/>
      <w:pPr>
        <w:ind w:left="7614" w:hanging="180"/>
      </w:pPr>
      <w:rPr>
        <w:rFonts w:cs="Times New Roman"/>
      </w:rPr>
    </w:lvl>
  </w:abstractNum>
  <w:abstractNum w:abstractNumId="8">
    <w:nsid w:val="395D5DAF"/>
    <w:multiLevelType w:val="hybridMultilevel"/>
    <w:tmpl w:val="D5409480"/>
    <w:lvl w:ilvl="0" w:tplc="5DA4DB9C">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9">
    <w:nsid w:val="396F1F90"/>
    <w:multiLevelType w:val="hybridMultilevel"/>
    <w:tmpl w:val="15EEB214"/>
    <w:lvl w:ilvl="0" w:tplc="4A309CE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0">
    <w:nsid w:val="3D6E73AA"/>
    <w:multiLevelType w:val="hybridMultilevel"/>
    <w:tmpl w:val="5AC0F442"/>
    <w:lvl w:ilvl="0" w:tplc="26143B4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3780AB9"/>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8F52BFE"/>
    <w:multiLevelType w:val="multilevel"/>
    <w:tmpl w:val="6784B9AA"/>
    <w:lvl w:ilvl="0">
      <w:start w:val="4"/>
      <w:numFmt w:val="decimal"/>
      <w:lvlText w:val="%1"/>
      <w:lvlJc w:val="left"/>
      <w:pPr>
        <w:ind w:left="360" w:hanging="360"/>
      </w:pPr>
      <w:rPr>
        <w:rFonts w:hint="default"/>
      </w:rPr>
    </w:lvl>
    <w:lvl w:ilvl="1">
      <w:start w:val="3"/>
      <w:numFmt w:val="decimal"/>
      <w:lvlText w:val="%1.%2"/>
      <w:lvlJc w:val="left"/>
      <w:pPr>
        <w:ind w:left="502"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D6F681E"/>
    <w:multiLevelType w:val="hybridMultilevel"/>
    <w:tmpl w:val="3CAAA7B8"/>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51446373"/>
    <w:multiLevelType w:val="multilevel"/>
    <w:tmpl w:val="1A268AE4"/>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nsid w:val="53425123"/>
    <w:multiLevelType w:val="hybridMultilevel"/>
    <w:tmpl w:val="28107B9A"/>
    <w:lvl w:ilvl="0" w:tplc="7D06F652">
      <w:start w:val="1"/>
      <w:numFmt w:val="lowerLetter"/>
      <w:lvlText w:val="(%1)"/>
      <w:lvlJc w:val="left"/>
      <w:pPr>
        <w:tabs>
          <w:tab w:val="num" w:pos="14"/>
        </w:tabs>
        <w:ind w:left="14" w:hanging="360"/>
      </w:pPr>
      <w:rPr>
        <w:rFonts w:hint="default"/>
        <w:b/>
      </w:rPr>
    </w:lvl>
    <w:lvl w:ilvl="1" w:tplc="04160019">
      <w:start w:val="1"/>
      <w:numFmt w:val="lowerLetter"/>
      <w:lvlText w:val="%2."/>
      <w:lvlJc w:val="left"/>
      <w:pPr>
        <w:tabs>
          <w:tab w:val="num" w:pos="734"/>
        </w:tabs>
        <w:ind w:left="734" w:hanging="360"/>
      </w:pPr>
    </w:lvl>
    <w:lvl w:ilvl="2" w:tplc="0416001B" w:tentative="1">
      <w:start w:val="1"/>
      <w:numFmt w:val="lowerRoman"/>
      <w:lvlText w:val="%3."/>
      <w:lvlJc w:val="right"/>
      <w:pPr>
        <w:tabs>
          <w:tab w:val="num" w:pos="1454"/>
        </w:tabs>
        <w:ind w:left="1454" w:hanging="180"/>
      </w:pPr>
    </w:lvl>
    <w:lvl w:ilvl="3" w:tplc="0416000F" w:tentative="1">
      <w:start w:val="1"/>
      <w:numFmt w:val="decimal"/>
      <w:lvlText w:val="%4."/>
      <w:lvlJc w:val="left"/>
      <w:pPr>
        <w:tabs>
          <w:tab w:val="num" w:pos="2174"/>
        </w:tabs>
        <w:ind w:left="2174" w:hanging="360"/>
      </w:pPr>
    </w:lvl>
    <w:lvl w:ilvl="4" w:tplc="04160019" w:tentative="1">
      <w:start w:val="1"/>
      <w:numFmt w:val="lowerLetter"/>
      <w:lvlText w:val="%5."/>
      <w:lvlJc w:val="left"/>
      <w:pPr>
        <w:tabs>
          <w:tab w:val="num" w:pos="2894"/>
        </w:tabs>
        <w:ind w:left="2894" w:hanging="360"/>
      </w:pPr>
    </w:lvl>
    <w:lvl w:ilvl="5" w:tplc="0416001B" w:tentative="1">
      <w:start w:val="1"/>
      <w:numFmt w:val="lowerRoman"/>
      <w:lvlText w:val="%6."/>
      <w:lvlJc w:val="right"/>
      <w:pPr>
        <w:tabs>
          <w:tab w:val="num" w:pos="3614"/>
        </w:tabs>
        <w:ind w:left="3614" w:hanging="180"/>
      </w:pPr>
    </w:lvl>
    <w:lvl w:ilvl="6" w:tplc="0416000F" w:tentative="1">
      <w:start w:val="1"/>
      <w:numFmt w:val="decimal"/>
      <w:lvlText w:val="%7."/>
      <w:lvlJc w:val="left"/>
      <w:pPr>
        <w:tabs>
          <w:tab w:val="num" w:pos="4334"/>
        </w:tabs>
        <w:ind w:left="4334" w:hanging="360"/>
      </w:pPr>
    </w:lvl>
    <w:lvl w:ilvl="7" w:tplc="04160019" w:tentative="1">
      <w:start w:val="1"/>
      <w:numFmt w:val="lowerLetter"/>
      <w:lvlText w:val="%8."/>
      <w:lvlJc w:val="left"/>
      <w:pPr>
        <w:tabs>
          <w:tab w:val="num" w:pos="5054"/>
        </w:tabs>
        <w:ind w:left="5054" w:hanging="360"/>
      </w:pPr>
    </w:lvl>
    <w:lvl w:ilvl="8" w:tplc="0416001B" w:tentative="1">
      <w:start w:val="1"/>
      <w:numFmt w:val="lowerRoman"/>
      <w:lvlText w:val="%9."/>
      <w:lvlJc w:val="right"/>
      <w:pPr>
        <w:tabs>
          <w:tab w:val="num" w:pos="5774"/>
        </w:tabs>
        <w:ind w:left="5774" w:hanging="180"/>
      </w:pPr>
    </w:lvl>
  </w:abstractNum>
  <w:abstractNum w:abstractNumId="16">
    <w:nsid w:val="56472E5B"/>
    <w:multiLevelType w:val="hybridMultilevel"/>
    <w:tmpl w:val="BD88BACA"/>
    <w:lvl w:ilvl="0" w:tplc="495CD7BA">
      <w:start w:val="11"/>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DC33E73"/>
    <w:multiLevelType w:val="multilevel"/>
    <w:tmpl w:val="787241B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8">
    <w:nsid w:val="64816B06"/>
    <w:multiLevelType w:val="hybridMultilevel"/>
    <w:tmpl w:val="4FACF8DA"/>
    <w:lvl w:ilvl="0" w:tplc="8AF08EC4">
      <w:start w:val="1"/>
      <w:numFmt w:val="lowerLetter"/>
      <w:lvlText w:val="(%1)"/>
      <w:lvlJc w:val="left"/>
      <w:pPr>
        <w:tabs>
          <w:tab w:val="num" w:pos="490"/>
        </w:tabs>
        <w:ind w:left="490" w:hanging="490"/>
      </w:pPr>
      <w:rPr>
        <w:rFonts w:hint="default"/>
        <w:b w:val="0"/>
        <w:i w:val="0"/>
      </w:rPr>
    </w:lvl>
    <w:lvl w:ilvl="1" w:tplc="B95ED920">
      <w:start w:val="1"/>
      <w:numFmt w:val="lowerLetter"/>
      <w:lvlText w:val="(%2)"/>
      <w:lvlJc w:val="left"/>
      <w:pPr>
        <w:tabs>
          <w:tab w:val="num" w:pos="1619"/>
        </w:tabs>
        <w:ind w:left="1619" w:hanging="360"/>
      </w:pPr>
      <w:rPr>
        <w:rFonts w:hint="default"/>
        <w:b/>
      </w:rPr>
    </w:lvl>
    <w:lvl w:ilvl="2" w:tplc="0416001B">
      <w:start w:val="1"/>
      <w:numFmt w:val="lowerRoman"/>
      <w:lvlText w:val="%3."/>
      <w:lvlJc w:val="right"/>
      <w:pPr>
        <w:tabs>
          <w:tab w:val="num" w:pos="2339"/>
        </w:tabs>
        <w:ind w:left="2339" w:hanging="180"/>
      </w:pPr>
    </w:lvl>
    <w:lvl w:ilvl="3" w:tplc="0416000F">
      <w:start w:val="1"/>
      <w:numFmt w:val="decimal"/>
      <w:lvlText w:val="%4."/>
      <w:lvlJc w:val="left"/>
      <w:pPr>
        <w:tabs>
          <w:tab w:val="num" w:pos="3059"/>
        </w:tabs>
        <w:ind w:left="3059" w:hanging="360"/>
      </w:pPr>
    </w:lvl>
    <w:lvl w:ilvl="4" w:tplc="04160019" w:tentative="1">
      <w:start w:val="1"/>
      <w:numFmt w:val="lowerLetter"/>
      <w:lvlText w:val="%5."/>
      <w:lvlJc w:val="left"/>
      <w:pPr>
        <w:tabs>
          <w:tab w:val="num" w:pos="3779"/>
        </w:tabs>
        <w:ind w:left="3779" w:hanging="360"/>
      </w:pPr>
    </w:lvl>
    <w:lvl w:ilvl="5" w:tplc="0416001B" w:tentative="1">
      <w:start w:val="1"/>
      <w:numFmt w:val="lowerRoman"/>
      <w:lvlText w:val="%6."/>
      <w:lvlJc w:val="right"/>
      <w:pPr>
        <w:tabs>
          <w:tab w:val="num" w:pos="4499"/>
        </w:tabs>
        <w:ind w:left="4499" w:hanging="180"/>
      </w:pPr>
    </w:lvl>
    <w:lvl w:ilvl="6" w:tplc="0416000F" w:tentative="1">
      <w:start w:val="1"/>
      <w:numFmt w:val="decimal"/>
      <w:lvlText w:val="%7."/>
      <w:lvlJc w:val="left"/>
      <w:pPr>
        <w:tabs>
          <w:tab w:val="num" w:pos="5219"/>
        </w:tabs>
        <w:ind w:left="5219" w:hanging="360"/>
      </w:pPr>
    </w:lvl>
    <w:lvl w:ilvl="7" w:tplc="04160019" w:tentative="1">
      <w:start w:val="1"/>
      <w:numFmt w:val="lowerLetter"/>
      <w:lvlText w:val="%8."/>
      <w:lvlJc w:val="left"/>
      <w:pPr>
        <w:tabs>
          <w:tab w:val="num" w:pos="5939"/>
        </w:tabs>
        <w:ind w:left="5939" w:hanging="360"/>
      </w:pPr>
    </w:lvl>
    <w:lvl w:ilvl="8" w:tplc="0416001B" w:tentative="1">
      <w:start w:val="1"/>
      <w:numFmt w:val="lowerRoman"/>
      <w:lvlText w:val="%9."/>
      <w:lvlJc w:val="right"/>
      <w:pPr>
        <w:tabs>
          <w:tab w:val="num" w:pos="6659"/>
        </w:tabs>
        <w:ind w:left="6659" w:hanging="180"/>
      </w:pPr>
    </w:lvl>
  </w:abstractNum>
  <w:abstractNum w:abstractNumId="19">
    <w:nsid w:val="66F101F8"/>
    <w:multiLevelType w:val="multilevel"/>
    <w:tmpl w:val="A8BE35E2"/>
    <w:lvl w:ilvl="0">
      <w:start w:val="3"/>
      <w:numFmt w:val="decimal"/>
      <w:lvlText w:val="%1"/>
      <w:lvlJc w:val="left"/>
      <w:pPr>
        <w:ind w:left="360" w:hanging="360"/>
      </w:pPr>
      <w:rPr>
        <w:rFonts w:hint="default"/>
        <w:b/>
        <w:u w:val="single"/>
      </w:rPr>
    </w:lvl>
    <w:lvl w:ilvl="1">
      <w:start w:val="1"/>
      <w:numFmt w:val="decimal"/>
      <w:lvlText w:val="%1.%2"/>
      <w:lvlJc w:val="left"/>
      <w:pPr>
        <w:ind w:left="1065" w:hanging="360"/>
      </w:pPr>
      <w:rPr>
        <w:rFonts w:hint="default"/>
        <w:b w:val="0"/>
        <w:u w:val="single"/>
      </w:rPr>
    </w:lvl>
    <w:lvl w:ilvl="2">
      <w:start w:val="1"/>
      <w:numFmt w:val="decimal"/>
      <w:lvlText w:val="%1.%2.%3"/>
      <w:lvlJc w:val="left"/>
      <w:pPr>
        <w:ind w:left="2130" w:hanging="720"/>
      </w:pPr>
      <w:rPr>
        <w:rFonts w:hint="default"/>
        <w:b/>
        <w:u w:val="single"/>
      </w:rPr>
    </w:lvl>
    <w:lvl w:ilvl="3">
      <w:start w:val="1"/>
      <w:numFmt w:val="decimal"/>
      <w:lvlText w:val="%1.%2.%3.%4"/>
      <w:lvlJc w:val="left"/>
      <w:pPr>
        <w:ind w:left="2835" w:hanging="720"/>
      </w:pPr>
      <w:rPr>
        <w:rFonts w:hint="default"/>
        <w:b/>
        <w:u w:val="single"/>
      </w:rPr>
    </w:lvl>
    <w:lvl w:ilvl="4">
      <w:start w:val="1"/>
      <w:numFmt w:val="decimal"/>
      <w:lvlText w:val="%1.%2.%3.%4.%5"/>
      <w:lvlJc w:val="left"/>
      <w:pPr>
        <w:ind w:left="3900" w:hanging="1080"/>
      </w:pPr>
      <w:rPr>
        <w:rFonts w:hint="default"/>
        <w:b/>
        <w:u w:val="single"/>
      </w:rPr>
    </w:lvl>
    <w:lvl w:ilvl="5">
      <w:start w:val="1"/>
      <w:numFmt w:val="decimal"/>
      <w:lvlText w:val="%1.%2.%3.%4.%5.%6"/>
      <w:lvlJc w:val="left"/>
      <w:pPr>
        <w:ind w:left="4605" w:hanging="1080"/>
      </w:pPr>
      <w:rPr>
        <w:rFonts w:hint="default"/>
        <w:b/>
        <w:u w:val="single"/>
      </w:rPr>
    </w:lvl>
    <w:lvl w:ilvl="6">
      <w:start w:val="1"/>
      <w:numFmt w:val="decimal"/>
      <w:lvlText w:val="%1.%2.%3.%4.%5.%6.%7"/>
      <w:lvlJc w:val="left"/>
      <w:pPr>
        <w:ind w:left="5670" w:hanging="1440"/>
      </w:pPr>
      <w:rPr>
        <w:rFonts w:hint="default"/>
        <w:b/>
        <w:u w:val="single"/>
      </w:rPr>
    </w:lvl>
    <w:lvl w:ilvl="7">
      <w:start w:val="1"/>
      <w:numFmt w:val="decimal"/>
      <w:lvlText w:val="%1.%2.%3.%4.%5.%6.%7.%8"/>
      <w:lvlJc w:val="left"/>
      <w:pPr>
        <w:ind w:left="6375" w:hanging="1440"/>
      </w:pPr>
      <w:rPr>
        <w:rFonts w:hint="default"/>
        <w:b/>
        <w:u w:val="single"/>
      </w:rPr>
    </w:lvl>
    <w:lvl w:ilvl="8">
      <w:start w:val="1"/>
      <w:numFmt w:val="decimal"/>
      <w:lvlText w:val="%1.%2.%3.%4.%5.%6.%7.%8.%9"/>
      <w:lvlJc w:val="left"/>
      <w:pPr>
        <w:ind w:left="7440" w:hanging="1800"/>
      </w:pPr>
      <w:rPr>
        <w:rFonts w:hint="default"/>
        <w:b/>
        <w:u w:val="single"/>
      </w:rPr>
    </w:lvl>
  </w:abstractNum>
  <w:abstractNum w:abstractNumId="20">
    <w:nsid w:val="69B51C72"/>
    <w:multiLevelType w:val="hybridMultilevel"/>
    <w:tmpl w:val="B782681E"/>
    <w:lvl w:ilvl="0" w:tplc="D07813A0">
      <w:start w:val="1"/>
      <w:numFmt w:val="lowerLetter"/>
      <w:lvlText w:val="(%1)"/>
      <w:lvlJc w:val="left"/>
      <w:pPr>
        <w:tabs>
          <w:tab w:val="num" w:pos="490"/>
        </w:tabs>
        <w:ind w:left="490" w:hanging="490"/>
      </w:pPr>
      <w:rPr>
        <w:rFonts w:hint="default"/>
        <w:b w:val="0"/>
        <w:i w:val="0"/>
      </w:rPr>
    </w:lvl>
    <w:lvl w:ilvl="1" w:tplc="04160019">
      <w:start w:val="1"/>
      <w:numFmt w:val="lowerLetter"/>
      <w:lvlText w:val="%2."/>
      <w:lvlJc w:val="left"/>
      <w:pPr>
        <w:tabs>
          <w:tab w:val="num" w:pos="626"/>
        </w:tabs>
        <w:ind w:left="626" w:hanging="360"/>
      </w:pPr>
    </w:lvl>
    <w:lvl w:ilvl="2" w:tplc="0416001B" w:tentative="1">
      <w:start w:val="1"/>
      <w:numFmt w:val="lowerRoman"/>
      <w:lvlText w:val="%3."/>
      <w:lvlJc w:val="right"/>
      <w:pPr>
        <w:tabs>
          <w:tab w:val="num" w:pos="1346"/>
        </w:tabs>
        <w:ind w:left="1346" w:hanging="180"/>
      </w:pPr>
    </w:lvl>
    <w:lvl w:ilvl="3" w:tplc="0416000F" w:tentative="1">
      <w:start w:val="1"/>
      <w:numFmt w:val="decimal"/>
      <w:lvlText w:val="%4."/>
      <w:lvlJc w:val="left"/>
      <w:pPr>
        <w:tabs>
          <w:tab w:val="num" w:pos="2066"/>
        </w:tabs>
        <w:ind w:left="2066" w:hanging="360"/>
      </w:pPr>
    </w:lvl>
    <w:lvl w:ilvl="4" w:tplc="04160019" w:tentative="1">
      <w:start w:val="1"/>
      <w:numFmt w:val="lowerLetter"/>
      <w:lvlText w:val="%5."/>
      <w:lvlJc w:val="left"/>
      <w:pPr>
        <w:tabs>
          <w:tab w:val="num" w:pos="2786"/>
        </w:tabs>
        <w:ind w:left="2786" w:hanging="360"/>
      </w:pPr>
    </w:lvl>
    <w:lvl w:ilvl="5" w:tplc="0416001B" w:tentative="1">
      <w:start w:val="1"/>
      <w:numFmt w:val="lowerRoman"/>
      <w:lvlText w:val="%6."/>
      <w:lvlJc w:val="right"/>
      <w:pPr>
        <w:tabs>
          <w:tab w:val="num" w:pos="3506"/>
        </w:tabs>
        <w:ind w:left="3506" w:hanging="180"/>
      </w:pPr>
    </w:lvl>
    <w:lvl w:ilvl="6" w:tplc="0416000F" w:tentative="1">
      <w:start w:val="1"/>
      <w:numFmt w:val="decimal"/>
      <w:lvlText w:val="%7."/>
      <w:lvlJc w:val="left"/>
      <w:pPr>
        <w:tabs>
          <w:tab w:val="num" w:pos="4226"/>
        </w:tabs>
        <w:ind w:left="4226" w:hanging="360"/>
      </w:pPr>
    </w:lvl>
    <w:lvl w:ilvl="7" w:tplc="04160019" w:tentative="1">
      <w:start w:val="1"/>
      <w:numFmt w:val="lowerLetter"/>
      <w:lvlText w:val="%8."/>
      <w:lvlJc w:val="left"/>
      <w:pPr>
        <w:tabs>
          <w:tab w:val="num" w:pos="4946"/>
        </w:tabs>
        <w:ind w:left="4946" w:hanging="360"/>
      </w:pPr>
    </w:lvl>
    <w:lvl w:ilvl="8" w:tplc="0416001B" w:tentative="1">
      <w:start w:val="1"/>
      <w:numFmt w:val="lowerRoman"/>
      <w:lvlText w:val="%9."/>
      <w:lvlJc w:val="right"/>
      <w:pPr>
        <w:tabs>
          <w:tab w:val="num" w:pos="5666"/>
        </w:tabs>
        <w:ind w:left="5666" w:hanging="180"/>
      </w:pPr>
    </w:lvl>
  </w:abstractNum>
  <w:abstractNum w:abstractNumId="21">
    <w:nsid w:val="6B450E42"/>
    <w:multiLevelType w:val="hybridMultilevel"/>
    <w:tmpl w:val="A66CF39A"/>
    <w:lvl w:ilvl="0" w:tplc="228EE854">
      <w:start w:val="1"/>
      <w:numFmt w:val="lowerRoman"/>
      <w:lvlText w:val="(%1)"/>
      <w:lvlJc w:val="left"/>
      <w:pPr>
        <w:ind w:left="1437" w:hanging="720"/>
      </w:pPr>
      <w:rPr>
        <w:rFonts w:cs="Times New Roman" w:hint="default"/>
      </w:rPr>
    </w:lvl>
    <w:lvl w:ilvl="1" w:tplc="04160019">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22">
    <w:nsid w:val="6DFE0822"/>
    <w:multiLevelType w:val="hybridMultilevel"/>
    <w:tmpl w:val="5046206E"/>
    <w:lvl w:ilvl="0" w:tplc="659200D0">
      <w:start w:val="1"/>
      <w:numFmt w:val="upperRoman"/>
      <w:lvlText w:val="%1."/>
      <w:lvlJc w:val="left"/>
      <w:pPr>
        <w:ind w:left="360" w:hanging="360"/>
      </w:pPr>
      <w:rPr>
        <w:rFonts w:cs="Times New Roman" w:hint="default"/>
        <w:b/>
        <w:sz w:val="22"/>
        <w:szCs w:val="22"/>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nsid w:val="6F1C6243"/>
    <w:multiLevelType w:val="hybridMultilevel"/>
    <w:tmpl w:val="E30A86C6"/>
    <w:lvl w:ilvl="0" w:tplc="BC42A15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70A81D9F"/>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E21A9A"/>
    <w:multiLevelType w:val="hybridMultilevel"/>
    <w:tmpl w:val="F2EC04E6"/>
    <w:lvl w:ilvl="0" w:tplc="336AB912">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6">
    <w:nsid w:val="75AE5D35"/>
    <w:multiLevelType w:val="hybridMultilevel"/>
    <w:tmpl w:val="618A42FC"/>
    <w:lvl w:ilvl="0" w:tplc="38465022">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76BB324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8">
    <w:nsid w:val="7B9563B8"/>
    <w:multiLevelType w:val="hybridMultilevel"/>
    <w:tmpl w:val="DFEE6932"/>
    <w:lvl w:ilvl="0" w:tplc="0C78A126">
      <w:start w:val="10"/>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7C3F62E6"/>
    <w:multiLevelType w:val="multilevel"/>
    <w:tmpl w:val="6A4070D4"/>
    <w:lvl w:ilvl="0">
      <w:start w:val="6"/>
      <w:numFmt w:val="upperRoman"/>
      <w:lvlText w:val="%1."/>
      <w:lvlJc w:val="left"/>
      <w:pPr>
        <w:ind w:left="1080" w:hanging="720"/>
      </w:pPr>
      <w:rPr>
        <w:rFonts w:hint="default"/>
      </w:rPr>
    </w:lvl>
    <w:lvl w:ilvl="1">
      <w:start w:val="3"/>
      <w:numFmt w:val="decimal"/>
      <w:isLgl/>
      <w:lvlText w:val="3.%2"/>
      <w:lvlJc w:val="left"/>
      <w:pPr>
        <w:ind w:left="720" w:hanging="360"/>
      </w:pPr>
      <w:rPr>
        <w:rFonts w:hint="default"/>
        <w:b w:val="0"/>
      </w:rPr>
    </w:lvl>
    <w:lvl w:ilvl="2">
      <w:start w:val="1"/>
      <w:numFmt w:val="decimal"/>
      <w:isLgl/>
      <w:lvlText w:val="3.%2.%3"/>
      <w:lvlJc w:val="left"/>
      <w:pPr>
        <w:ind w:left="1080" w:hanging="720"/>
      </w:pPr>
      <w:rPr>
        <w:rFonts w:hint="default"/>
      </w:rPr>
    </w:lvl>
    <w:lvl w:ilvl="3">
      <w:start w:val="1"/>
      <w:numFmt w:val="decimal"/>
      <w:isLgl/>
      <w:lvlText w:val="3.%2.%3.%4"/>
      <w:lvlJc w:val="left"/>
      <w:pPr>
        <w:ind w:left="1364"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C906EE0"/>
    <w:multiLevelType w:val="multilevel"/>
    <w:tmpl w:val="4B767CE0"/>
    <w:lvl w:ilvl="0">
      <w:start w:val="2"/>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b w:val="0"/>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1">
    <w:nsid w:val="7CCC0245"/>
    <w:multiLevelType w:val="hybridMultilevel"/>
    <w:tmpl w:val="F662B186"/>
    <w:lvl w:ilvl="0" w:tplc="53F2E3F6">
      <w:start w:val="1"/>
      <w:numFmt w:val="lowerRoman"/>
      <w:lvlText w:val="(%1)"/>
      <w:lvlJc w:val="left"/>
      <w:pPr>
        <w:ind w:left="720" w:hanging="360"/>
      </w:pPr>
      <w:rPr>
        <w:rFonts w:cs="Times New Roman" w:hint="default"/>
      </w:rPr>
    </w:lvl>
    <w:lvl w:ilvl="1" w:tplc="53F2E3F6">
      <w:start w:val="1"/>
      <w:numFmt w:val="lowerRoman"/>
      <w:lvlText w:val="(%2)"/>
      <w:lvlJc w:val="left"/>
      <w:pPr>
        <w:ind w:left="1440" w:hanging="360"/>
      </w:pPr>
      <w:rPr>
        <w:rFonts w:cs="Times New Roman" w:hint="default"/>
      </w:rPr>
    </w:lvl>
    <w:lvl w:ilvl="2" w:tplc="EC5C09BE">
      <w:start w:val="1"/>
      <w:numFmt w:val="lowerRoman"/>
      <w:lvlText w:val="%3)"/>
      <w:lvlJc w:val="left"/>
      <w:pPr>
        <w:ind w:left="2700" w:hanging="720"/>
      </w:pPr>
      <w:rPr>
        <w:rFonts w:cs="Times New Roman" w:hint="default"/>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2">
    <w:nsid w:val="7D8931C3"/>
    <w:multiLevelType w:val="hybridMultilevel"/>
    <w:tmpl w:val="6EDC5C36"/>
    <w:lvl w:ilvl="0" w:tplc="0A06C3E0">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1"/>
  </w:num>
  <w:num w:numId="2">
    <w:abstractNumId w:val="22"/>
  </w:num>
  <w:num w:numId="3">
    <w:abstractNumId w:val="10"/>
  </w:num>
  <w:num w:numId="4">
    <w:abstractNumId w:val="25"/>
  </w:num>
  <w:num w:numId="5">
    <w:abstractNumId w:val="7"/>
  </w:num>
  <w:num w:numId="6">
    <w:abstractNumId w:val="32"/>
  </w:num>
  <w:num w:numId="7">
    <w:abstractNumId w:val="26"/>
  </w:num>
  <w:num w:numId="8">
    <w:abstractNumId w:val="8"/>
  </w:num>
  <w:num w:numId="9">
    <w:abstractNumId w:val="31"/>
  </w:num>
  <w:num w:numId="10">
    <w:abstractNumId w:val="23"/>
  </w:num>
  <w:num w:numId="11">
    <w:abstractNumId w:val="21"/>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3"/>
  </w:num>
  <w:num w:numId="15">
    <w:abstractNumId w:val="9"/>
  </w:num>
  <w:num w:numId="16">
    <w:abstractNumId w:val="24"/>
  </w:num>
  <w:num w:numId="17">
    <w:abstractNumId w:val="2"/>
  </w:num>
  <w:num w:numId="18">
    <w:abstractNumId w:val="14"/>
  </w:num>
  <w:num w:numId="19">
    <w:abstractNumId w:val="15"/>
  </w:num>
  <w:num w:numId="20">
    <w:abstractNumId w:val="29"/>
  </w:num>
  <w:num w:numId="21">
    <w:abstractNumId w:val="18"/>
  </w:num>
  <w:num w:numId="22">
    <w:abstractNumId w:val="2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4"/>
  </w:num>
  <w:num w:numId="26">
    <w:abstractNumId w:val="0"/>
  </w:num>
  <w:num w:numId="27">
    <w:abstractNumId w:val="19"/>
  </w:num>
  <w:num w:numId="28">
    <w:abstractNumId w:val="6"/>
  </w:num>
  <w:num w:numId="29">
    <w:abstractNumId w:val="27"/>
  </w:num>
  <w:num w:numId="30">
    <w:abstractNumId w:val="28"/>
  </w:num>
  <w:num w:numId="31">
    <w:abstractNumId w:val="16"/>
  </w:num>
  <w:num w:numId="32">
    <w:abstractNumId w:val="1"/>
  </w:num>
  <w:num w:numId="33">
    <w:abstractNumId w:val="5"/>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 Gustavo Vieira dos Santos">
    <w15:presenceInfo w15:providerId="AD" w15:userId="S-1-5-21-2994637511-790031978-1797744665-3240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84"/>
    <w:rsid w:val="00006113"/>
    <w:rsid w:val="000064F5"/>
    <w:rsid w:val="00006E8D"/>
    <w:rsid w:val="00015E4E"/>
    <w:rsid w:val="00017C04"/>
    <w:rsid w:val="00024CD3"/>
    <w:rsid w:val="00025B5A"/>
    <w:rsid w:val="00040101"/>
    <w:rsid w:val="00043D20"/>
    <w:rsid w:val="000453A1"/>
    <w:rsid w:val="00047F84"/>
    <w:rsid w:val="000559E3"/>
    <w:rsid w:val="00061C22"/>
    <w:rsid w:val="000718B4"/>
    <w:rsid w:val="0009111B"/>
    <w:rsid w:val="000A00C8"/>
    <w:rsid w:val="000A0500"/>
    <w:rsid w:val="000A199A"/>
    <w:rsid w:val="000A3AF2"/>
    <w:rsid w:val="000B0A7D"/>
    <w:rsid w:val="000B6464"/>
    <w:rsid w:val="000D7CE0"/>
    <w:rsid w:val="000E132F"/>
    <w:rsid w:val="000F7ECB"/>
    <w:rsid w:val="00100AC0"/>
    <w:rsid w:val="00111AFE"/>
    <w:rsid w:val="001132CB"/>
    <w:rsid w:val="00133F14"/>
    <w:rsid w:val="00135F50"/>
    <w:rsid w:val="00151A2A"/>
    <w:rsid w:val="00172B44"/>
    <w:rsid w:val="00173814"/>
    <w:rsid w:val="00175A6E"/>
    <w:rsid w:val="00176680"/>
    <w:rsid w:val="00186FA1"/>
    <w:rsid w:val="0019696E"/>
    <w:rsid w:val="001B02E1"/>
    <w:rsid w:val="001B4033"/>
    <w:rsid w:val="001B472E"/>
    <w:rsid w:val="001B4982"/>
    <w:rsid w:val="001B7183"/>
    <w:rsid w:val="001C0338"/>
    <w:rsid w:val="001C145B"/>
    <w:rsid w:val="001D0695"/>
    <w:rsid w:val="001F74D3"/>
    <w:rsid w:val="002255D8"/>
    <w:rsid w:val="00227C44"/>
    <w:rsid w:val="00231F32"/>
    <w:rsid w:val="00231F9F"/>
    <w:rsid w:val="00240C96"/>
    <w:rsid w:val="002442F4"/>
    <w:rsid w:val="00244DA8"/>
    <w:rsid w:val="002478F7"/>
    <w:rsid w:val="002502AE"/>
    <w:rsid w:val="00255D80"/>
    <w:rsid w:val="00260DBC"/>
    <w:rsid w:val="00273CBC"/>
    <w:rsid w:val="00273E63"/>
    <w:rsid w:val="002A227F"/>
    <w:rsid w:val="002A345A"/>
    <w:rsid w:val="002A4089"/>
    <w:rsid w:val="002B2828"/>
    <w:rsid w:val="002B4751"/>
    <w:rsid w:val="002B51C1"/>
    <w:rsid w:val="002B542D"/>
    <w:rsid w:val="002B6A76"/>
    <w:rsid w:val="002B7F38"/>
    <w:rsid w:val="002C0900"/>
    <w:rsid w:val="002C3EA4"/>
    <w:rsid w:val="002D7147"/>
    <w:rsid w:val="00303FBE"/>
    <w:rsid w:val="003209E7"/>
    <w:rsid w:val="003277BF"/>
    <w:rsid w:val="0033163E"/>
    <w:rsid w:val="00332E69"/>
    <w:rsid w:val="0033305A"/>
    <w:rsid w:val="00333310"/>
    <w:rsid w:val="003412E8"/>
    <w:rsid w:val="00344763"/>
    <w:rsid w:val="00353AC6"/>
    <w:rsid w:val="0035561B"/>
    <w:rsid w:val="003557BF"/>
    <w:rsid w:val="00355C4C"/>
    <w:rsid w:val="00375DEC"/>
    <w:rsid w:val="00383D92"/>
    <w:rsid w:val="003879FA"/>
    <w:rsid w:val="00392771"/>
    <w:rsid w:val="003A5F34"/>
    <w:rsid w:val="003C52A1"/>
    <w:rsid w:val="003D1D01"/>
    <w:rsid w:val="003E0D4A"/>
    <w:rsid w:val="003E4A8B"/>
    <w:rsid w:val="003E523C"/>
    <w:rsid w:val="003F016C"/>
    <w:rsid w:val="003F072A"/>
    <w:rsid w:val="00415437"/>
    <w:rsid w:val="00416C36"/>
    <w:rsid w:val="004202E8"/>
    <w:rsid w:val="00431ED9"/>
    <w:rsid w:val="00432531"/>
    <w:rsid w:val="004366DF"/>
    <w:rsid w:val="004465E2"/>
    <w:rsid w:val="00452EA8"/>
    <w:rsid w:val="004659B2"/>
    <w:rsid w:val="004802BB"/>
    <w:rsid w:val="00481A1F"/>
    <w:rsid w:val="00484E64"/>
    <w:rsid w:val="004911BC"/>
    <w:rsid w:val="004919E5"/>
    <w:rsid w:val="00495942"/>
    <w:rsid w:val="004B02A5"/>
    <w:rsid w:val="004B4BED"/>
    <w:rsid w:val="004C05CB"/>
    <w:rsid w:val="004C3BC7"/>
    <w:rsid w:val="004C5FFE"/>
    <w:rsid w:val="004F1FB1"/>
    <w:rsid w:val="005143D0"/>
    <w:rsid w:val="00514DA9"/>
    <w:rsid w:val="00515702"/>
    <w:rsid w:val="005213D9"/>
    <w:rsid w:val="00533544"/>
    <w:rsid w:val="00535391"/>
    <w:rsid w:val="00540001"/>
    <w:rsid w:val="005421C8"/>
    <w:rsid w:val="005456E6"/>
    <w:rsid w:val="0054711B"/>
    <w:rsid w:val="0054765A"/>
    <w:rsid w:val="00551877"/>
    <w:rsid w:val="005524B0"/>
    <w:rsid w:val="0055664B"/>
    <w:rsid w:val="0056303B"/>
    <w:rsid w:val="00564A84"/>
    <w:rsid w:val="00574326"/>
    <w:rsid w:val="00574AEF"/>
    <w:rsid w:val="005770A7"/>
    <w:rsid w:val="00582F02"/>
    <w:rsid w:val="00591726"/>
    <w:rsid w:val="00592158"/>
    <w:rsid w:val="00593618"/>
    <w:rsid w:val="005B12CD"/>
    <w:rsid w:val="005B7E64"/>
    <w:rsid w:val="005C3D19"/>
    <w:rsid w:val="005C40BF"/>
    <w:rsid w:val="005C6122"/>
    <w:rsid w:val="005C7F8C"/>
    <w:rsid w:val="005D1F9F"/>
    <w:rsid w:val="005E023A"/>
    <w:rsid w:val="005F69A2"/>
    <w:rsid w:val="00600A1D"/>
    <w:rsid w:val="0060698B"/>
    <w:rsid w:val="00610DFC"/>
    <w:rsid w:val="00611B46"/>
    <w:rsid w:val="00614928"/>
    <w:rsid w:val="00627B61"/>
    <w:rsid w:val="0063178A"/>
    <w:rsid w:val="00632ED5"/>
    <w:rsid w:val="0063781B"/>
    <w:rsid w:val="006458AA"/>
    <w:rsid w:val="006461F8"/>
    <w:rsid w:val="00672637"/>
    <w:rsid w:val="00676435"/>
    <w:rsid w:val="00677D63"/>
    <w:rsid w:val="006810B2"/>
    <w:rsid w:val="00685B17"/>
    <w:rsid w:val="00692A6B"/>
    <w:rsid w:val="00692CE4"/>
    <w:rsid w:val="006B133D"/>
    <w:rsid w:val="006B54E3"/>
    <w:rsid w:val="006B5591"/>
    <w:rsid w:val="006C0E42"/>
    <w:rsid w:val="006E0A0C"/>
    <w:rsid w:val="006E0CFE"/>
    <w:rsid w:val="006E7DBB"/>
    <w:rsid w:val="00701BD6"/>
    <w:rsid w:val="00703BBE"/>
    <w:rsid w:val="00713F56"/>
    <w:rsid w:val="00726ADF"/>
    <w:rsid w:val="0073539C"/>
    <w:rsid w:val="00747841"/>
    <w:rsid w:val="00750FD8"/>
    <w:rsid w:val="007579EF"/>
    <w:rsid w:val="00760CDB"/>
    <w:rsid w:val="00762007"/>
    <w:rsid w:val="0076322F"/>
    <w:rsid w:val="00777EC4"/>
    <w:rsid w:val="007813B1"/>
    <w:rsid w:val="00783377"/>
    <w:rsid w:val="00786365"/>
    <w:rsid w:val="00786EC5"/>
    <w:rsid w:val="007A3742"/>
    <w:rsid w:val="007A6308"/>
    <w:rsid w:val="007A6789"/>
    <w:rsid w:val="007B065F"/>
    <w:rsid w:val="007B3453"/>
    <w:rsid w:val="007B3AAA"/>
    <w:rsid w:val="007B3E9F"/>
    <w:rsid w:val="007B490D"/>
    <w:rsid w:val="007B5917"/>
    <w:rsid w:val="007C4A05"/>
    <w:rsid w:val="007D224D"/>
    <w:rsid w:val="007D7923"/>
    <w:rsid w:val="007E160B"/>
    <w:rsid w:val="007E1B12"/>
    <w:rsid w:val="007F55A9"/>
    <w:rsid w:val="008147BD"/>
    <w:rsid w:val="008275FA"/>
    <w:rsid w:val="008360B7"/>
    <w:rsid w:val="00852F5A"/>
    <w:rsid w:val="008659B7"/>
    <w:rsid w:val="0087051D"/>
    <w:rsid w:val="00872B10"/>
    <w:rsid w:val="00880AAB"/>
    <w:rsid w:val="008A4B39"/>
    <w:rsid w:val="008A6713"/>
    <w:rsid w:val="008B067C"/>
    <w:rsid w:val="008B799F"/>
    <w:rsid w:val="008D3CD9"/>
    <w:rsid w:val="008E22DB"/>
    <w:rsid w:val="008E29A1"/>
    <w:rsid w:val="008F639F"/>
    <w:rsid w:val="008F66C3"/>
    <w:rsid w:val="00916670"/>
    <w:rsid w:val="00920F42"/>
    <w:rsid w:val="009306FA"/>
    <w:rsid w:val="00932C09"/>
    <w:rsid w:val="00933155"/>
    <w:rsid w:val="0093526A"/>
    <w:rsid w:val="00936906"/>
    <w:rsid w:val="00940FE6"/>
    <w:rsid w:val="009428E5"/>
    <w:rsid w:val="009467DE"/>
    <w:rsid w:val="009638B0"/>
    <w:rsid w:val="00973055"/>
    <w:rsid w:val="009747BD"/>
    <w:rsid w:val="009908D1"/>
    <w:rsid w:val="00992454"/>
    <w:rsid w:val="00995561"/>
    <w:rsid w:val="009A06EA"/>
    <w:rsid w:val="009B4170"/>
    <w:rsid w:val="009D73ED"/>
    <w:rsid w:val="009E17C5"/>
    <w:rsid w:val="009E3E23"/>
    <w:rsid w:val="009E7374"/>
    <w:rsid w:val="00A16127"/>
    <w:rsid w:val="00A2010E"/>
    <w:rsid w:val="00A21A18"/>
    <w:rsid w:val="00A40A17"/>
    <w:rsid w:val="00A40D6D"/>
    <w:rsid w:val="00A41B69"/>
    <w:rsid w:val="00A50C1A"/>
    <w:rsid w:val="00A51393"/>
    <w:rsid w:val="00A5357E"/>
    <w:rsid w:val="00A541AE"/>
    <w:rsid w:val="00A5548A"/>
    <w:rsid w:val="00A57B51"/>
    <w:rsid w:val="00A64E86"/>
    <w:rsid w:val="00A6610D"/>
    <w:rsid w:val="00A85104"/>
    <w:rsid w:val="00A85569"/>
    <w:rsid w:val="00A92EC5"/>
    <w:rsid w:val="00AA154D"/>
    <w:rsid w:val="00AA7D2B"/>
    <w:rsid w:val="00AB0D94"/>
    <w:rsid w:val="00AB5668"/>
    <w:rsid w:val="00AC22CB"/>
    <w:rsid w:val="00AC4CC1"/>
    <w:rsid w:val="00AC4E67"/>
    <w:rsid w:val="00AD5394"/>
    <w:rsid w:val="00AD657E"/>
    <w:rsid w:val="00AF033F"/>
    <w:rsid w:val="00B061E7"/>
    <w:rsid w:val="00B20308"/>
    <w:rsid w:val="00B23027"/>
    <w:rsid w:val="00B30091"/>
    <w:rsid w:val="00B33BAC"/>
    <w:rsid w:val="00B37A4E"/>
    <w:rsid w:val="00B50869"/>
    <w:rsid w:val="00B50C27"/>
    <w:rsid w:val="00B549AF"/>
    <w:rsid w:val="00B56BFC"/>
    <w:rsid w:val="00B64FFC"/>
    <w:rsid w:val="00B75E3E"/>
    <w:rsid w:val="00B8229D"/>
    <w:rsid w:val="00B83FDD"/>
    <w:rsid w:val="00B848A0"/>
    <w:rsid w:val="00B86E16"/>
    <w:rsid w:val="00B90F5B"/>
    <w:rsid w:val="00BA07E0"/>
    <w:rsid w:val="00BA1D6B"/>
    <w:rsid w:val="00BA2648"/>
    <w:rsid w:val="00BA4BCE"/>
    <w:rsid w:val="00BB56AE"/>
    <w:rsid w:val="00BC1365"/>
    <w:rsid w:val="00BE543E"/>
    <w:rsid w:val="00BE7415"/>
    <w:rsid w:val="00BF0D0E"/>
    <w:rsid w:val="00BF17A5"/>
    <w:rsid w:val="00BF5390"/>
    <w:rsid w:val="00C0164F"/>
    <w:rsid w:val="00C018D2"/>
    <w:rsid w:val="00C01C50"/>
    <w:rsid w:val="00C05165"/>
    <w:rsid w:val="00C121AC"/>
    <w:rsid w:val="00C13FDB"/>
    <w:rsid w:val="00C161C9"/>
    <w:rsid w:val="00C16FBE"/>
    <w:rsid w:val="00C324E1"/>
    <w:rsid w:val="00C326D8"/>
    <w:rsid w:val="00C32C5C"/>
    <w:rsid w:val="00C3399A"/>
    <w:rsid w:val="00C339FD"/>
    <w:rsid w:val="00C40D09"/>
    <w:rsid w:val="00C471AB"/>
    <w:rsid w:val="00C52B6C"/>
    <w:rsid w:val="00C57D1D"/>
    <w:rsid w:val="00C62727"/>
    <w:rsid w:val="00C62B8A"/>
    <w:rsid w:val="00C648F9"/>
    <w:rsid w:val="00C70D1B"/>
    <w:rsid w:val="00C821EA"/>
    <w:rsid w:val="00C869FC"/>
    <w:rsid w:val="00C95401"/>
    <w:rsid w:val="00C959CC"/>
    <w:rsid w:val="00C95C65"/>
    <w:rsid w:val="00C9631C"/>
    <w:rsid w:val="00C97BA3"/>
    <w:rsid w:val="00CA7C53"/>
    <w:rsid w:val="00CB2527"/>
    <w:rsid w:val="00CB2544"/>
    <w:rsid w:val="00CC3004"/>
    <w:rsid w:val="00CC47DA"/>
    <w:rsid w:val="00CE40AC"/>
    <w:rsid w:val="00CE7C50"/>
    <w:rsid w:val="00D00930"/>
    <w:rsid w:val="00D01583"/>
    <w:rsid w:val="00D16EFA"/>
    <w:rsid w:val="00D24549"/>
    <w:rsid w:val="00D309AD"/>
    <w:rsid w:val="00D31162"/>
    <w:rsid w:val="00D43414"/>
    <w:rsid w:val="00D435FB"/>
    <w:rsid w:val="00D458CE"/>
    <w:rsid w:val="00D5633C"/>
    <w:rsid w:val="00D56D2D"/>
    <w:rsid w:val="00D6405B"/>
    <w:rsid w:val="00D640E2"/>
    <w:rsid w:val="00D673FA"/>
    <w:rsid w:val="00D706C2"/>
    <w:rsid w:val="00D7479E"/>
    <w:rsid w:val="00D76867"/>
    <w:rsid w:val="00D81820"/>
    <w:rsid w:val="00D87393"/>
    <w:rsid w:val="00D97A97"/>
    <w:rsid w:val="00D97B52"/>
    <w:rsid w:val="00DA3749"/>
    <w:rsid w:val="00DB7D84"/>
    <w:rsid w:val="00DC299F"/>
    <w:rsid w:val="00DC43B9"/>
    <w:rsid w:val="00DD0A4E"/>
    <w:rsid w:val="00DD41E1"/>
    <w:rsid w:val="00DF5F07"/>
    <w:rsid w:val="00DF60F4"/>
    <w:rsid w:val="00E11EFB"/>
    <w:rsid w:val="00E149F2"/>
    <w:rsid w:val="00E205E9"/>
    <w:rsid w:val="00E21088"/>
    <w:rsid w:val="00E241FA"/>
    <w:rsid w:val="00E2437C"/>
    <w:rsid w:val="00E27F6C"/>
    <w:rsid w:val="00E53058"/>
    <w:rsid w:val="00E5559E"/>
    <w:rsid w:val="00E624E5"/>
    <w:rsid w:val="00E63F12"/>
    <w:rsid w:val="00E66155"/>
    <w:rsid w:val="00E74B47"/>
    <w:rsid w:val="00E76936"/>
    <w:rsid w:val="00E76BA6"/>
    <w:rsid w:val="00E85651"/>
    <w:rsid w:val="00E85F43"/>
    <w:rsid w:val="00E909D5"/>
    <w:rsid w:val="00E94C90"/>
    <w:rsid w:val="00E960EB"/>
    <w:rsid w:val="00EA08A9"/>
    <w:rsid w:val="00EA7648"/>
    <w:rsid w:val="00EA7AFB"/>
    <w:rsid w:val="00EB29C3"/>
    <w:rsid w:val="00EC0A92"/>
    <w:rsid w:val="00ED3849"/>
    <w:rsid w:val="00ED4F1E"/>
    <w:rsid w:val="00ED7F3E"/>
    <w:rsid w:val="00EE706A"/>
    <w:rsid w:val="00EF206A"/>
    <w:rsid w:val="00F03878"/>
    <w:rsid w:val="00F04043"/>
    <w:rsid w:val="00F51E05"/>
    <w:rsid w:val="00F577AA"/>
    <w:rsid w:val="00F734D3"/>
    <w:rsid w:val="00F81FC6"/>
    <w:rsid w:val="00F87CF8"/>
    <w:rsid w:val="00F915A7"/>
    <w:rsid w:val="00F91722"/>
    <w:rsid w:val="00FA0467"/>
    <w:rsid w:val="00FA04DC"/>
    <w:rsid w:val="00FA3B31"/>
    <w:rsid w:val="00FB33D0"/>
    <w:rsid w:val="00FB6DC7"/>
    <w:rsid w:val="00FC669C"/>
    <w:rsid w:val="00FC762F"/>
    <w:rsid w:val="00FD20F3"/>
    <w:rsid w:val="00FD7D7C"/>
    <w:rsid w:val="00FE01AC"/>
    <w:rsid w:val="00FF2297"/>
    <w:rsid w:val="00FF6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52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13967">
      <w:bodyDiv w:val="1"/>
      <w:marLeft w:val="0"/>
      <w:marRight w:val="0"/>
      <w:marTop w:val="0"/>
      <w:marBottom w:val="0"/>
      <w:divBdr>
        <w:top w:val="none" w:sz="0" w:space="0" w:color="auto"/>
        <w:left w:val="none" w:sz="0" w:space="0" w:color="auto"/>
        <w:bottom w:val="none" w:sz="0" w:space="0" w:color="auto"/>
        <w:right w:val="none" w:sz="0" w:space="0" w:color="auto"/>
      </w:divBdr>
      <w:divsChild>
        <w:div w:id="146018402">
          <w:marLeft w:val="0"/>
          <w:marRight w:val="0"/>
          <w:marTop w:val="0"/>
          <w:marBottom w:val="0"/>
          <w:divBdr>
            <w:top w:val="none" w:sz="0" w:space="0" w:color="auto"/>
            <w:left w:val="none" w:sz="0" w:space="0" w:color="auto"/>
            <w:bottom w:val="none" w:sz="0" w:space="0" w:color="auto"/>
            <w:right w:val="none" w:sz="0" w:space="0" w:color="auto"/>
          </w:divBdr>
        </w:div>
        <w:div w:id="2084790851">
          <w:marLeft w:val="0"/>
          <w:marRight w:val="0"/>
          <w:marTop w:val="0"/>
          <w:marBottom w:val="0"/>
          <w:divBdr>
            <w:top w:val="none" w:sz="0" w:space="0" w:color="auto"/>
            <w:left w:val="none" w:sz="0" w:space="0" w:color="auto"/>
            <w:bottom w:val="none" w:sz="0" w:space="0" w:color="auto"/>
            <w:right w:val="none" w:sz="0" w:space="0" w:color="auto"/>
          </w:divBdr>
        </w:div>
      </w:divsChild>
    </w:div>
    <w:div w:id="1724403553">
      <w:bodyDiv w:val="1"/>
      <w:marLeft w:val="0"/>
      <w:marRight w:val="0"/>
      <w:marTop w:val="0"/>
      <w:marBottom w:val="0"/>
      <w:divBdr>
        <w:top w:val="none" w:sz="0" w:space="0" w:color="auto"/>
        <w:left w:val="none" w:sz="0" w:space="0" w:color="auto"/>
        <w:bottom w:val="none" w:sz="0" w:space="0" w:color="auto"/>
        <w:right w:val="none" w:sz="0" w:space="0" w:color="auto"/>
      </w:divBdr>
      <w:divsChild>
        <w:div w:id="685255210">
          <w:marLeft w:val="0"/>
          <w:marRight w:val="0"/>
          <w:marTop w:val="0"/>
          <w:marBottom w:val="0"/>
          <w:divBdr>
            <w:top w:val="none" w:sz="0" w:space="0" w:color="auto"/>
            <w:left w:val="none" w:sz="0" w:space="0" w:color="auto"/>
            <w:bottom w:val="none" w:sz="0" w:space="0" w:color="auto"/>
            <w:right w:val="none" w:sz="0" w:space="0" w:color="auto"/>
          </w:divBdr>
        </w:div>
        <w:div w:id="455100387">
          <w:marLeft w:val="0"/>
          <w:marRight w:val="0"/>
          <w:marTop w:val="0"/>
          <w:marBottom w:val="0"/>
          <w:divBdr>
            <w:top w:val="none" w:sz="0" w:space="0" w:color="auto"/>
            <w:left w:val="none" w:sz="0" w:space="0" w:color="auto"/>
            <w:bottom w:val="none" w:sz="0" w:space="0" w:color="auto"/>
            <w:right w:val="none" w:sz="0" w:space="0" w:color="auto"/>
          </w:divBdr>
        </w:div>
      </w:divsChild>
    </w:div>
    <w:div w:id="1816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8E64-BEB2-49E8-8E6D-0C88ECB4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4845</Words>
  <Characters>26168</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OliveiraTrust</Company>
  <LinksUpToDate>false</LinksUpToDate>
  <CharactersWithSpaces>30952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Heraldo.Sayao</dc:creator>
  <cp:lastModifiedBy>Renan Dutra</cp:lastModifiedBy>
  <cp:revision>6</cp:revision>
  <cp:lastPrinted>2016-08-02T17:59:00Z</cp:lastPrinted>
  <dcterms:created xsi:type="dcterms:W3CDTF">2016-12-16T19:34:00Z</dcterms:created>
  <dcterms:modified xsi:type="dcterms:W3CDTF">2016-12-19T12:31:00Z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- 18732568v2 </vt:lpwstr>
  </property>
</Properties>
</file>
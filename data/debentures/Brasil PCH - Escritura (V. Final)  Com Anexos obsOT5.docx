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613B" w14:textId="77777777" w:rsidR="00811F66" w:rsidRPr="006B3CB1" w:rsidRDefault="00811F66">
      <w:pPr>
        <w:pBdr>
          <w:bottom w:val="double" w:sz="6" w:space="1" w:color="auto"/>
        </w:pBdr>
        <w:autoSpaceDE w:val="0"/>
        <w:autoSpaceDN w:val="0"/>
        <w:adjustRightInd w:val="0"/>
        <w:jc w:val="right"/>
        <w:rPr>
          <w:caps/>
        </w:rPr>
      </w:pPr>
    </w:p>
    <w:p w14:paraId="13CC14CB" w14:textId="77777777" w:rsidR="00811F66" w:rsidRPr="006B3CB1" w:rsidRDefault="00811F66">
      <w:pPr>
        <w:autoSpaceDE w:val="0"/>
        <w:autoSpaceDN w:val="0"/>
        <w:adjustRightInd w:val="0"/>
        <w:rPr>
          <w:b/>
          <w:smallCaps/>
        </w:rPr>
      </w:pPr>
    </w:p>
    <w:p w14:paraId="174659A2" w14:textId="77777777" w:rsidR="00811F66" w:rsidRPr="006B3CB1" w:rsidRDefault="00811F66">
      <w:pPr>
        <w:autoSpaceDE w:val="0"/>
        <w:autoSpaceDN w:val="0"/>
        <w:adjustRightInd w:val="0"/>
      </w:pPr>
      <w:r w:rsidRPr="006B3CB1">
        <w:rPr>
          <w:b/>
          <w:smallCaps/>
        </w:rPr>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00E963F0" w14:textId="77777777" w:rsidR="00811F66" w:rsidRPr="006B3CB1" w:rsidRDefault="00811F66">
      <w:pPr>
        <w:autoSpaceDE w:val="0"/>
        <w:autoSpaceDN w:val="0"/>
        <w:adjustRightInd w:val="0"/>
        <w:jc w:val="center"/>
      </w:pPr>
    </w:p>
    <w:p w14:paraId="14AB97A0" w14:textId="77777777" w:rsidR="00811F66" w:rsidRPr="006B3CB1" w:rsidRDefault="00811F66">
      <w:pPr>
        <w:autoSpaceDE w:val="0"/>
        <w:autoSpaceDN w:val="0"/>
        <w:adjustRightInd w:val="0"/>
        <w:jc w:val="center"/>
      </w:pPr>
    </w:p>
    <w:p w14:paraId="15E499C3" w14:textId="77777777" w:rsidR="00811F66" w:rsidRPr="006B3CB1" w:rsidRDefault="00811F66">
      <w:pPr>
        <w:autoSpaceDE w:val="0"/>
        <w:autoSpaceDN w:val="0"/>
        <w:adjustRightInd w:val="0"/>
        <w:jc w:val="center"/>
      </w:pPr>
    </w:p>
    <w:p w14:paraId="7DEB9B80" w14:textId="77777777" w:rsidR="00811F66" w:rsidRPr="006B3CB1" w:rsidRDefault="00811F66">
      <w:pPr>
        <w:autoSpaceDE w:val="0"/>
        <w:autoSpaceDN w:val="0"/>
        <w:adjustRightInd w:val="0"/>
        <w:jc w:val="center"/>
      </w:pPr>
    </w:p>
    <w:p w14:paraId="52B974E6" w14:textId="77777777" w:rsidR="00811F66" w:rsidRPr="006B3CB1" w:rsidRDefault="00811F66">
      <w:pPr>
        <w:autoSpaceDE w:val="0"/>
        <w:autoSpaceDN w:val="0"/>
        <w:adjustRightInd w:val="0"/>
        <w:jc w:val="center"/>
      </w:pPr>
    </w:p>
    <w:p w14:paraId="2FC6734C" w14:textId="77777777" w:rsidR="00811F66" w:rsidRPr="006B3CB1" w:rsidRDefault="00811F66">
      <w:pPr>
        <w:autoSpaceDE w:val="0"/>
        <w:autoSpaceDN w:val="0"/>
        <w:adjustRightInd w:val="0"/>
        <w:jc w:val="center"/>
      </w:pPr>
    </w:p>
    <w:p w14:paraId="6B41F8FB" w14:textId="77777777" w:rsidR="00811F66" w:rsidRPr="006B3CB1" w:rsidRDefault="00811F66">
      <w:pPr>
        <w:autoSpaceDE w:val="0"/>
        <w:autoSpaceDN w:val="0"/>
        <w:adjustRightInd w:val="0"/>
      </w:pPr>
    </w:p>
    <w:p w14:paraId="5CF9B53C" w14:textId="77777777" w:rsidR="00811F66" w:rsidRPr="006B3CB1" w:rsidRDefault="00811F66">
      <w:pPr>
        <w:autoSpaceDE w:val="0"/>
        <w:autoSpaceDN w:val="0"/>
        <w:adjustRightInd w:val="0"/>
        <w:jc w:val="center"/>
      </w:pPr>
      <w:r w:rsidRPr="006B3CB1">
        <w:t>entre</w:t>
      </w:r>
    </w:p>
    <w:p w14:paraId="72AAA8F8" w14:textId="77777777" w:rsidR="00811F66" w:rsidRPr="006B3CB1" w:rsidRDefault="00811F66">
      <w:pPr>
        <w:autoSpaceDE w:val="0"/>
        <w:autoSpaceDN w:val="0"/>
        <w:adjustRightInd w:val="0"/>
        <w:jc w:val="center"/>
      </w:pPr>
    </w:p>
    <w:p w14:paraId="18211AB2" w14:textId="77777777" w:rsidR="00811F66" w:rsidRPr="006B3CB1" w:rsidRDefault="00811F66">
      <w:pPr>
        <w:autoSpaceDE w:val="0"/>
        <w:autoSpaceDN w:val="0"/>
        <w:adjustRightInd w:val="0"/>
        <w:jc w:val="center"/>
        <w:rPr>
          <w:b/>
          <w:smallCaps/>
        </w:rPr>
      </w:pPr>
    </w:p>
    <w:p w14:paraId="4909E805" w14:textId="77777777" w:rsidR="00811F66" w:rsidRPr="006B3CB1" w:rsidRDefault="00811F66">
      <w:pPr>
        <w:autoSpaceDE w:val="0"/>
        <w:autoSpaceDN w:val="0"/>
        <w:adjustRightInd w:val="0"/>
        <w:jc w:val="center"/>
        <w:rPr>
          <w:b/>
          <w:smallCaps/>
        </w:rPr>
      </w:pPr>
      <w:r w:rsidRPr="006B3CB1">
        <w:rPr>
          <w:b/>
          <w:smallCaps/>
        </w:rPr>
        <w:t>Brasil PCH S.A.,</w:t>
      </w:r>
    </w:p>
    <w:p w14:paraId="1C16DAFD" w14:textId="77777777" w:rsidR="00811F66" w:rsidRPr="006B3CB1" w:rsidRDefault="00811F66">
      <w:pPr>
        <w:autoSpaceDE w:val="0"/>
        <w:autoSpaceDN w:val="0"/>
        <w:adjustRightInd w:val="0"/>
        <w:jc w:val="center"/>
        <w:rPr>
          <w:i/>
        </w:rPr>
      </w:pPr>
      <w:r w:rsidRPr="006B3CB1">
        <w:rPr>
          <w:i/>
        </w:rPr>
        <w:t>como Emissora</w:t>
      </w:r>
    </w:p>
    <w:p w14:paraId="33DBE737" w14:textId="77777777" w:rsidR="00811F66" w:rsidRPr="006B3CB1" w:rsidRDefault="00811F66">
      <w:pPr>
        <w:autoSpaceDE w:val="0"/>
        <w:autoSpaceDN w:val="0"/>
        <w:adjustRightInd w:val="0"/>
      </w:pPr>
      <w:bookmarkStart w:id="0" w:name="_Toc354752166"/>
    </w:p>
    <w:bookmarkEnd w:id="0"/>
    <w:p w14:paraId="1641F184" w14:textId="77777777" w:rsidR="00811F66" w:rsidRPr="006B3CB1" w:rsidRDefault="00811F66">
      <w:pPr>
        <w:autoSpaceDE w:val="0"/>
        <w:autoSpaceDN w:val="0"/>
        <w:adjustRightInd w:val="0"/>
      </w:pPr>
    </w:p>
    <w:p w14:paraId="7ADB01D5" w14:textId="77777777" w:rsidR="00811F66" w:rsidRPr="006B3CB1" w:rsidRDefault="00811F66">
      <w:pPr>
        <w:autoSpaceDE w:val="0"/>
        <w:autoSpaceDN w:val="0"/>
        <w:adjustRightInd w:val="0"/>
      </w:pPr>
    </w:p>
    <w:p w14:paraId="3EE24104" w14:textId="77777777" w:rsidR="00811F66" w:rsidRPr="006B3CB1" w:rsidRDefault="00811F66">
      <w:pPr>
        <w:autoSpaceDE w:val="0"/>
        <w:autoSpaceDN w:val="0"/>
        <w:adjustRightInd w:val="0"/>
        <w:jc w:val="center"/>
      </w:pPr>
      <w:r w:rsidRPr="006B3CB1">
        <w:t>e</w:t>
      </w:r>
    </w:p>
    <w:p w14:paraId="08E4FB04" w14:textId="77777777" w:rsidR="00811F66" w:rsidRPr="006B3CB1" w:rsidRDefault="00811F66">
      <w:pPr>
        <w:autoSpaceDE w:val="0"/>
        <w:autoSpaceDN w:val="0"/>
        <w:adjustRightInd w:val="0"/>
      </w:pPr>
    </w:p>
    <w:p w14:paraId="537E83A5" w14:textId="77777777" w:rsidR="00811F66" w:rsidRPr="006B3CB1" w:rsidRDefault="00811F66">
      <w:pPr>
        <w:shd w:val="clear" w:color="auto" w:fill="FFFFFF"/>
        <w:jc w:val="center"/>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p>
    <w:p w14:paraId="378D3DD0" w14:textId="77777777" w:rsidR="00811F66" w:rsidRPr="006B3CB1" w:rsidRDefault="00811F66">
      <w:pPr>
        <w:autoSpaceDE w:val="0"/>
        <w:autoSpaceDN w:val="0"/>
        <w:adjustRightInd w:val="0"/>
        <w:jc w:val="center"/>
      </w:pPr>
      <w:r w:rsidRPr="006B3CB1">
        <w:rPr>
          <w:i/>
        </w:rPr>
        <w:t>como Agente Fiduciário</w:t>
      </w:r>
    </w:p>
    <w:p w14:paraId="40892B7B" w14:textId="77777777" w:rsidR="00811F66" w:rsidRPr="006B3CB1" w:rsidRDefault="00811F66">
      <w:pPr>
        <w:autoSpaceDE w:val="0"/>
        <w:autoSpaceDN w:val="0"/>
        <w:adjustRightInd w:val="0"/>
        <w:jc w:val="center"/>
      </w:pPr>
    </w:p>
    <w:p w14:paraId="6955DC22" w14:textId="77777777" w:rsidR="00811F66" w:rsidRPr="006B3CB1" w:rsidRDefault="00811F66">
      <w:pPr>
        <w:autoSpaceDE w:val="0"/>
        <w:autoSpaceDN w:val="0"/>
        <w:adjustRightInd w:val="0"/>
      </w:pPr>
    </w:p>
    <w:p w14:paraId="1DEAE503" w14:textId="77777777" w:rsidR="00811F66" w:rsidRPr="006B3CB1" w:rsidRDefault="00811F66">
      <w:pPr>
        <w:autoSpaceDE w:val="0"/>
        <w:autoSpaceDN w:val="0"/>
        <w:adjustRightInd w:val="0"/>
        <w:jc w:val="center"/>
      </w:pPr>
    </w:p>
    <w:p w14:paraId="576063B4" w14:textId="77777777" w:rsidR="00811F66" w:rsidRPr="006B3CB1" w:rsidRDefault="00811F66">
      <w:pPr>
        <w:autoSpaceDE w:val="0"/>
        <w:autoSpaceDN w:val="0"/>
        <w:adjustRightInd w:val="0"/>
        <w:jc w:val="center"/>
      </w:pPr>
      <w:r w:rsidRPr="006B3CB1">
        <w:t>__________________</w:t>
      </w:r>
    </w:p>
    <w:p w14:paraId="27DDD266" w14:textId="77777777" w:rsidR="00811F66" w:rsidRPr="006B3CB1" w:rsidRDefault="00811F66">
      <w:pPr>
        <w:autoSpaceDE w:val="0"/>
        <w:autoSpaceDN w:val="0"/>
        <w:adjustRightInd w:val="0"/>
        <w:jc w:val="center"/>
      </w:pPr>
    </w:p>
    <w:p w14:paraId="03DD5D03" w14:textId="77777777" w:rsidR="00811F66" w:rsidRPr="006B3CB1" w:rsidRDefault="00811F66">
      <w:pPr>
        <w:autoSpaceDE w:val="0"/>
        <w:autoSpaceDN w:val="0"/>
        <w:adjustRightInd w:val="0"/>
        <w:jc w:val="center"/>
      </w:pPr>
      <w:r w:rsidRPr="006B3CB1">
        <w:t>Datado de</w:t>
      </w:r>
    </w:p>
    <w:p w14:paraId="5E45FA47" w14:textId="77777777" w:rsidR="00811F66" w:rsidRPr="006B3CB1" w:rsidRDefault="00B946DC">
      <w:pPr>
        <w:autoSpaceDE w:val="0"/>
        <w:autoSpaceDN w:val="0"/>
        <w:adjustRightInd w:val="0"/>
        <w:ind w:firstLine="142"/>
        <w:jc w:val="center"/>
      </w:pPr>
      <w:r w:rsidRPr="006B3CB1">
        <w:t>1º</w:t>
      </w:r>
      <w:r w:rsidR="00811F66" w:rsidRPr="006B3CB1">
        <w:t xml:space="preserve"> de </w:t>
      </w:r>
      <w:r w:rsidRPr="006B3CB1">
        <w:t xml:space="preserve">outubro </w:t>
      </w:r>
      <w:r w:rsidR="00811F66" w:rsidRPr="006B3CB1">
        <w:t>de 2018</w:t>
      </w:r>
    </w:p>
    <w:p w14:paraId="3D9F6CDB" w14:textId="77777777" w:rsidR="00811F66" w:rsidRPr="006B3CB1" w:rsidRDefault="00811F66">
      <w:pPr>
        <w:autoSpaceDE w:val="0"/>
        <w:autoSpaceDN w:val="0"/>
        <w:adjustRightInd w:val="0"/>
        <w:jc w:val="center"/>
      </w:pPr>
      <w:r w:rsidRPr="006B3CB1">
        <w:t>___________________</w:t>
      </w:r>
    </w:p>
    <w:p w14:paraId="281FD917" w14:textId="77777777" w:rsidR="00811F66" w:rsidRPr="006B3CB1" w:rsidRDefault="00811F66">
      <w:pPr>
        <w:pBdr>
          <w:bottom w:val="double" w:sz="6" w:space="1" w:color="auto"/>
        </w:pBdr>
        <w:autoSpaceDE w:val="0"/>
        <w:autoSpaceDN w:val="0"/>
        <w:adjustRightInd w:val="0"/>
        <w:jc w:val="center"/>
        <w:rPr>
          <w:smallCaps/>
        </w:rPr>
      </w:pPr>
    </w:p>
    <w:p w14:paraId="68D7FE6D" w14:textId="77777777" w:rsidR="00811F66" w:rsidRPr="006B3CB1" w:rsidRDefault="00811F66">
      <w:pPr>
        <w:widowControl w:val="0"/>
        <w:rPr>
          <w:b/>
          <w:smallCaps/>
        </w:rPr>
        <w:sectPr w:rsidR="00811F66" w:rsidRPr="006B3CB1" w:rsidSect="00300A6C">
          <w:headerReference w:type="even" r:id="rId7"/>
          <w:headerReference w:type="default" r:id="rId8"/>
          <w:footerReference w:type="even" r:id="rId9"/>
          <w:footerReference w:type="default" r:id="rId10"/>
          <w:headerReference w:type="first" r:id="rId11"/>
          <w:footerReference w:type="first" r:id="rId12"/>
          <w:pgSz w:w="11907" w:h="16839" w:code="9"/>
          <w:pgMar w:top="1701" w:right="1134" w:bottom="1134" w:left="1985" w:header="720" w:footer="720" w:gutter="0"/>
          <w:cols w:space="720"/>
          <w:titlePg/>
          <w:docGrid w:linePitch="360"/>
        </w:sectPr>
      </w:pPr>
      <w:bookmarkStart w:id="1" w:name="_DV_M10"/>
      <w:bookmarkStart w:id="2" w:name="_DV_M11"/>
      <w:bookmarkStart w:id="3" w:name="_DV_M24"/>
      <w:bookmarkStart w:id="4" w:name="_DV_M25"/>
      <w:bookmarkStart w:id="5" w:name="_DV_M40"/>
      <w:bookmarkStart w:id="6" w:name="_DV_M83"/>
      <w:bookmarkStart w:id="7" w:name="_DV_M254"/>
      <w:bookmarkStart w:id="8" w:name="_DV_M279"/>
      <w:bookmarkStart w:id="9" w:name="_DV_M285"/>
      <w:bookmarkStart w:id="10" w:name="_DV_M441"/>
      <w:bookmarkStart w:id="11" w:name="_DV_M442"/>
      <w:bookmarkEnd w:id="1"/>
      <w:bookmarkEnd w:id="2"/>
      <w:bookmarkEnd w:id="3"/>
      <w:bookmarkEnd w:id="4"/>
      <w:bookmarkEnd w:id="5"/>
      <w:bookmarkEnd w:id="6"/>
      <w:bookmarkEnd w:id="7"/>
      <w:bookmarkEnd w:id="8"/>
      <w:bookmarkEnd w:id="9"/>
      <w:bookmarkEnd w:id="10"/>
      <w:bookmarkEnd w:id="11"/>
    </w:p>
    <w:p w14:paraId="414888D8" w14:textId="77777777" w:rsidR="00811F66" w:rsidRPr="006B3CB1" w:rsidRDefault="00811F66">
      <w:pPr>
        <w:autoSpaceDE w:val="0"/>
        <w:autoSpaceDN w:val="0"/>
        <w:adjustRightInd w:val="0"/>
      </w:pPr>
      <w:r w:rsidRPr="006B3CB1">
        <w:rPr>
          <w:b/>
          <w:smallCaps/>
        </w:rPr>
        <w:lastRenderedPageBreak/>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16B699DE" w14:textId="77777777" w:rsidR="00811F66" w:rsidRPr="006B3CB1" w:rsidRDefault="00811F66"/>
    <w:p w14:paraId="7639937D" w14:textId="77777777" w:rsidR="00811F66" w:rsidRPr="006B3CB1" w:rsidRDefault="00811F66">
      <w:pPr>
        <w:widowControl w:val="0"/>
        <w:rPr>
          <w:b/>
        </w:rPr>
      </w:pPr>
      <w:r w:rsidRPr="006B3CB1">
        <w:t>Pelo presente instrumento particular:</w:t>
      </w:r>
    </w:p>
    <w:p w14:paraId="19DC2B4F" w14:textId="77777777" w:rsidR="00811F66" w:rsidRPr="006B3CB1" w:rsidRDefault="00811F66">
      <w:pPr>
        <w:widowControl w:val="0"/>
      </w:pPr>
    </w:p>
    <w:p w14:paraId="2E7623C8" w14:textId="77777777" w:rsidR="00811F66" w:rsidRPr="006B3CB1" w:rsidRDefault="00811F66">
      <w:pPr>
        <w:widowControl w:val="0"/>
      </w:pPr>
      <w:r w:rsidRPr="006B3CB1">
        <w:t>Na qualidade de companhia emissora das Debêntures (conforme definido abaixo),</w:t>
      </w:r>
    </w:p>
    <w:p w14:paraId="05477E56" w14:textId="77777777" w:rsidR="00811F66" w:rsidRPr="006B3CB1" w:rsidRDefault="00811F66">
      <w:pPr>
        <w:widowControl w:val="0"/>
      </w:pPr>
    </w:p>
    <w:p w14:paraId="22C65215" w14:textId="77777777" w:rsidR="00811F66" w:rsidRPr="006B3CB1" w:rsidRDefault="00811F66" w:rsidP="006B3CB1">
      <w:pPr>
        <w:widowControl w:val="0"/>
        <w:numPr>
          <w:ilvl w:val="0"/>
          <w:numId w:val="3"/>
        </w:numPr>
      </w:pPr>
      <w:r w:rsidRPr="006B3CB1">
        <w:rPr>
          <w:b/>
          <w:smallCaps/>
        </w:rPr>
        <w:t>BRASIL PCH S.A.</w:t>
      </w:r>
      <w:r w:rsidRPr="006B3CB1">
        <w:t>, sociedade por ações, sem registro de emissor de valores mobiliários perante a Comissão de Valores Mobiliários (“</w:t>
      </w:r>
      <w:r w:rsidRPr="006B3CB1">
        <w:rPr>
          <w:u w:val="single"/>
        </w:rPr>
        <w:t>CVM</w:t>
      </w:r>
      <w:r w:rsidRPr="006B3CB1">
        <w:t>”), com sede na Cidade de Belo Horizonte, Estado de Minas Gerais, na Avenida Prudente de Morais, 1250, 10º e 11º andares, CEP 30380-252, inscrita no Cadastro Nacional de Pessoa Jurídica do Ministério da Fazenda (“</w:t>
      </w:r>
      <w:r w:rsidRPr="006B3CB1">
        <w:rPr>
          <w:u w:val="single"/>
        </w:rPr>
        <w:t>CNPJ/MF</w:t>
      </w:r>
      <w:r w:rsidRPr="006B3CB1">
        <w:t>”) sob o nº 07.314.233/0001-08, com seus atos constitutivos arquivados na Junta Comercial do Estado de Minas Gerais (“</w:t>
      </w:r>
      <w:r w:rsidRPr="006B3CB1">
        <w:rPr>
          <w:u w:val="single"/>
        </w:rPr>
        <w:t>JUCEMG</w:t>
      </w:r>
      <w:r w:rsidRPr="006B3CB1">
        <w:t>”) sob o NIRE 31.3.0011084-2 (“</w:t>
      </w:r>
      <w:r w:rsidRPr="006B3CB1">
        <w:rPr>
          <w:u w:val="single"/>
        </w:rPr>
        <w:t>Emissora</w:t>
      </w:r>
      <w:r w:rsidRPr="006B3CB1">
        <w:t>” ou “</w:t>
      </w:r>
      <w:r w:rsidRPr="006B3CB1">
        <w:rPr>
          <w:u w:val="single"/>
        </w:rPr>
        <w:t>Companhia</w:t>
      </w:r>
      <w:r w:rsidRPr="006B3CB1">
        <w:t xml:space="preserve">”), neste ato devidamente representada na forma do seu estatuto social por: </w:t>
      </w:r>
      <w:r w:rsidRPr="006B3CB1">
        <w:rPr>
          <w:b/>
        </w:rPr>
        <w:t>(i)</w:t>
      </w:r>
      <w:r w:rsidRPr="006B3CB1">
        <w:t xml:space="preserve"> Cristiano Corrêa de Barros, brasileiro, casado, engenheiro, portador da cédula de identidade RG nº MG 477965, expedida pela SSP/MG e inscrito no CPF/MF sob o nº 327933916-20, o qual ocupa o cargo de Diretor sem designação específica da Companhia; e </w:t>
      </w:r>
      <w:r w:rsidRPr="006B3CB1">
        <w:rPr>
          <w:b/>
        </w:rPr>
        <w:t>(</w:t>
      </w:r>
      <w:proofErr w:type="spellStart"/>
      <w:r w:rsidRPr="006B3CB1">
        <w:rPr>
          <w:b/>
        </w:rPr>
        <w:t>ii</w:t>
      </w:r>
      <w:proofErr w:type="spellEnd"/>
      <w:r w:rsidRPr="006B3CB1">
        <w:rPr>
          <w:b/>
        </w:rPr>
        <w:t>)</w:t>
      </w:r>
      <w:r w:rsidRPr="006B3CB1">
        <w:t xml:space="preserve"> Marcio Barata Diniz, brasileiro, casado, engenheiro, portador da cédula de identidade RG n° M-521.743, expedida pela SSP/MG, inscrito no CPF/MF sob o n° 391.837.856-04, o qual ocupa o cargo de Diretor Presidente da Companhia;</w:t>
      </w:r>
      <w:r w:rsidRPr="006B3CB1" w:rsidDel="00491EF0">
        <w:t xml:space="preserve"> </w:t>
      </w:r>
    </w:p>
    <w:p w14:paraId="2D47A2E2" w14:textId="77777777" w:rsidR="00811F66" w:rsidRPr="006B3CB1" w:rsidRDefault="00811F66">
      <w:pPr>
        <w:widowControl w:val="0"/>
      </w:pPr>
    </w:p>
    <w:p w14:paraId="304074DF" w14:textId="77777777" w:rsidR="00811F66" w:rsidRPr="006B3CB1" w:rsidRDefault="00811F66">
      <w:pPr>
        <w:widowControl w:val="0"/>
      </w:pPr>
      <w:r w:rsidRPr="006B3CB1">
        <w:t>E, ainda, na qualidade de agente fiduciário, nomeado nesta Escritura de Emissão (conforme definido abaixo), representando a comunhão dos titulares das Debêntures (conforme definido abaixo) (“</w:t>
      </w:r>
      <w:r w:rsidRPr="006B3CB1">
        <w:rPr>
          <w:u w:val="single"/>
        </w:rPr>
        <w:t>Debenturistas</w:t>
      </w:r>
      <w:r w:rsidRPr="006B3CB1">
        <w:t>”),</w:t>
      </w:r>
    </w:p>
    <w:p w14:paraId="33D04E67" w14:textId="77777777" w:rsidR="00811F66" w:rsidRPr="006B3CB1" w:rsidRDefault="00811F66">
      <w:pPr>
        <w:widowControl w:val="0"/>
        <w:ind w:left="709"/>
        <w:rPr>
          <w:smallCaps/>
        </w:rPr>
      </w:pPr>
    </w:p>
    <w:p w14:paraId="595C9285" w14:textId="77777777" w:rsidR="00811F66" w:rsidRPr="006B3CB1" w:rsidRDefault="00811F66" w:rsidP="006B3CB1">
      <w:pPr>
        <w:widowControl w:val="0"/>
        <w:numPr>
          <w:ilvl w:val="0"/>
          <w:numId w:val="3"/>
        </w:numPr>
        <w:tabs>
          <w:tab w:val="num" w:pos="1418"/>
        </w:tabs>
        <w:rPr>
          <w:b/>
        </w:rPr>
      </w:pPr>
      <w:r w:rsidRPr="006B3CB1">
        <w:rPr>
          <w:b/>
        </w:rPr>
        <w:t>OLIVEIRA TRUST DISTRIBUIDORA DE TÍTULOS E VALORES MOBILIÁRIOS S.A.</w:t>
      </w:r>
      <w:r w:rsidRPr="006B3CB1">
        <w:t xml:space="preserve">, instituição financeira, com domicilio na </w:t>
      </w:r>
      <w:r w:rsidRPr="006B3CB1">
        <w:rPr>
          <w:color w:val="000000"/>
        </w:rPr>
        <w:t>Cidade de São Paulo, Estado de São Paulo, na Rua Joaquim Floriano, nº 1052, 13º andar, CEP 04534-004, inscrita no CNPJ/MF sob o nº 36.113.876/0004-34</w:t>
      </w:r>
      <w:r w:rsidRPr="006B3CB1">
        <w:t>, com seus atos constitutivos arquivados na Junta Comercial do Estado do Rio de Janeiro (“</w:t>
      </w:r>
      <w:r w:rsidRPr="006B3CB1">
        <w:rPr>
          <w:u w:val="single"/>
        </w:rPr>
        <w:t>JUCERJA</w:t>
      </w:r>
      <w:r w:rsidRPr="006B3CB1">
        <w:t xml:space="preserve">”) sob o NIRE </w:t>
      </w:r>
      <w:r w:rsidR="00B946DC" w:rsidRPr="006B3CB1">
        <w:rPr>
          <w:bCs/>
        </w:rPr>
        <w:t xml:space="preserve">35.9.0542418-1 </w:t>
      </w:r>
      <w:r w:rsidRPr="006B3CB1">
        <w:t>(“</w:t>
      </w:r>
      <w:r w:rsidRPr="006B3CB1">
        <w:rPr>
          <w:u w:val="single"/>
        </w:rPr>
        <w:t>Agente Fiduciário</w:t>
      </w:r>
      <w:r w:rsidRPr="006B3CB1">
        <w:t>”), neste ato devidamente representado na forma do seu estatuto social por: (i) </w:t>
      </w:r>
      <w:r w:rsidR="008608E4" w:rsidRPr="006B3CB1">
        <w:t xml:space="preserve">Sonia </w:t>
      </w:r>
      <w:r w:rsidR="003718E9" w:rsidRPr="006B3CB1">
        <w:t xml:space="preserve">Regina </w:t>
      </w:r>
      <w:r w:rsidR="008608E4" w:rsidRPr="006B3CB1">
        <w:t>Me</w:t>
      </w:r>
      <w:r w:rsidR="003718E9" w:rsidRPr="006B3CB1">
        <w:t>nezes</w:t>
      </w:r>
      <w:r w:rsidRPr="006B3CB1">
        <w:t>,</w:t>
      </w:r>
      <w:r w:rsidR="003718E9" w:rsidRPr="006B3CB1">
        <w:t xml:space="preserve"> brasileira, solteira, coordenadora administrativa, portadora do RG 19.418.526-6 (SSP-SP) e inscrita no CPF/MF sob o nº 085.575.688-86</w:t>
      </w:r>
      <w:r w:rsidRPr="006B3CB1">
        <w:t>; e (</w:t>
      </w:r>
      <w:proofErr w:type="spellStart"/>
      <w:r w:rsidRPr="006B3CB1">
        <w:t>ii</w:t>
      </w:r>
      <w:proofErr w:type="spellEnd"/>
      <w:r w:rsidRPr="006B3CB1">
        <w:t>) </w:t>
      </w:r>
      <w:r w:rsidR="008608E4" w:rsidRPr="006B3CB1">
        <w:t xml:space="preserve">Daniel </w:t>
      </w:r>
      <w:r w:rsidR="003718E9" w:rsidRPr="006B3CB1">
        <w:t xml:space="preserve">de Abreu </w:t>
      </w:r>
      <w:r w:rsidR="008608E4" w:rsidRPr="006B3CB1">
        <w:t>Ribeiro</w:t>
      </w:r>
      <w:r w:rsidRPr="006B3CB1">
        <w:t xml:space="preserve">, </w:t>
      </w:r>
      <w:r w:rsidR="008608E4" w:rsidRPr="006B3CB1">
        <w:t>brasileiro, solteiro, advogado, inscrito na OSB/SP sob o nº 359.6</w:t>
      </w:r>
      <w:r w:rsidR="003718E9" w:rsidRPr="006B3CB1">
        <w:t>87 e no CPF/MF sob o nº 082.151.726-01</w:t>
      </w:r>
      <w:r w:rsidRPr="006B3CB1">
        <w:t>, o</w:t>
      </w:r>
      <w:r w:rsidR="003718E9" w:rsidRPr="006B3CB1">
        <w:t>s</w:t>
      </w:r>
      <w:r w:rsidRPr="006B3CB1">
        <w:t xml:space="preserve"> qua</w:t>
      </w:r>
      <w:r w:rsidR="003718E9" w:rsidRPr="006B3CB1">
        <w:t>is</w:t>
      </w:r>
      <w:r w:rsidRPr="006B3CB1">
        <w:t xml:space="preserve"> ocupa</w:t>
      </w:r>
      <w:r w:rsidR="003718E9" w:rsidRPr="006B3CB1">
        <w:t>m</w:t>
      </w:r>
      <w:r w:rsidRPr="006B3CB1">
        <w:t xml:space="preserve"> o cargo de </w:t>
      </w:r>
      <w:r w:rsidR="003718E9" w:rsidRPr="006B3CB1">
        <w:t xml:space="preserve">procuradores; </w:t>
      </w:r>
    </w:p>
    <w:p w14:paraId="4F6DCEA2" w14:textId="77777777" w:rsidR="00811F66" w:rsidRPr="006B3CB1" w:rsidRDefault="00811F66">
      <w:pPr>
        <w:widowControl w:val="0"/>
      </w:pPr>
    </w:p>
    <w:p w14:paraId="429D0048" w14:textId="77777777" w:rsidR="00811F66" w:rsidRPr="006B3CB1" w:rsidRDefault="00811F66">
      <w:pPr>
        <w:widowControl w:val="0"/>
        <w:ind w:left="709"/>
      </w:pPr>
      <w:r w:rsidRPr="006B3CB1">
        <w:t>sendo a Emissora e o Agente Fiduciário, doravante designados, em conjunto, como “</w:t>
      </w:r>
      <w:r w:rsidRPr="006B3CB1">
        <w:rPr>
          <w:u w:val="single"/>
        </w:rPr>
        <w:t>Partes</w:t>
      </w:r>
      <w:r w:rsidRPr="006B3CB1">
        <w:t>” e, individual e indistintamente, como “</w:t>
      </w:r>
      <w:r w:rsidRPr="006B3CB1">
        <w:rPr>
          <w:u w:val="single"/>
        </w:rPr>
        <w:t>Parte</w:t>
      </w:r>
      <w:r w:rsidRPr="006B3CB1">
        <w:t>”,</w:t>
      </w:r>
    </w:p>
    <w:p w14:paraId="1C20A56C" w14:textId="77777777" w:rsidR="00811F66" w:rsidRPr="006B3CB1" w:rsidRDefault="00811F66">
      <w:pPr>
        <w:widowControl w:val="0"/>
        <w:ind w:left="709"/>
      </w:pPr>
    </w:p>
    <w:p w14:paraId="2B76DCDA" w14:textId="77777777" w:rsidR="00811F66" w:rsidRPr="006B3CB1" w:rsidRDefault="00811F66">
      <w:pPr>
        <w:keepLines/>
        <w:widowControl w:val="0"/>
      </w:pPr>
      <w:r w:rsidRPr="006B3CB1">
        <w:lastRenderedPageBreak/>
        <w:t>vêm, por meio deste e na melhor forma de direito, firmar o presente “</w:t>
      </w:r>
      <w:r w:rsidRPr="006B3CB1">
        <w:rPr>
          <w:i/>
        </w:rPr>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r w:rsidRPr="006B3CB1">
        <w:t>” (“</w:t>
      </w:r>
      <w:r w:rsidRPr="006B3CB1">
        <w:rPr>
          <w:u w:val="single"/>
        </w:rPr>
        <w:t>Escritura de Emissão</w:t>
      </w:r>
      <w:r w:rsidRPr="006B3CB1">
        <w:t>”), de acordo com os termos e condições a seguir.</w:t>
      </w:r>
    </w:p>
    <w:p w14:paraId="0A036F04" w14:textId="77777777" w:rsidR="00811F66" w:rsidRPr="006B3CB1" w:rsidRDefault="00811F66">
      <w:pPr>
        <w:rPr>
          <w:b/>
        </w:rPr>
      </w:pPr>
    </w:p>
    <w:p w14:paraId="40C69B6F" w14:textId="77777777" w:rsidR="00811F66" w:rsidRPr="006B3CB1" w:rsidRDefault="00811F66">
      <w:pPr>
        <w:rPr>
          <w:b/>
        </w:rPr>
      </w:pPr>
      <w:r w:rsidRPr="006B3CB1">
        <w:t>Os termos aqui iniciados em letra maiúscula, estejam no singular ou no plural, terão o significado a eles atribuído nesta Escritura de Emissão, ainda que posteriormente ao seu uso.</w:t>
      </w:r>
    </w:p>
    <w:p w14:paraId="1E45C6E5" w14:textId="77777777" w:rsidR="00811F66" w:rsidRPr="006B3CB1" w:rsidRDefault="00811F66">
      <w:pPr>
        <w:rPr>
          <w:b/>
        </w:rPr>
      </w:pPr>
    </w:p>
    <w:p w14:paraId="75EC034C"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rPr>
      </w:pPr>
      <w:bookmarkStart w:id="12" w:name="_Toc413236172"/>
      <w:bookmarkStart w:id="13" w:name="_Toc440555839"/>
      <w:bookmarkStart w:id="14" w:name="_Toc471916313"/>
      <w:bookmarkStart w:id="15" w:name="_Ref532040236"/>
      <w:r w:rsidRPr="006B3CB1">
        <w:rPr>
          <w:rFonts w:ascii="Verdana" w:hAnsi="Verdana"/>
          <w:color w:val="auto"/>
          <w:sz w:val="20"/>
          <w:szCs w:val="20"/>
          <w:u w:val="none"/>
        </w:rPr>
        <w:t>Autorização</w:t>
      </w:r>
      <w:bookmarkEnd w:id="12"/>
      <w:bookmarkEnd w:id="13"/>
      <w:bookmarkEnd w:id="14"/>
    </w:p>
    <w:p w14:paraId="7A477F14" w14:textId="77777777" w:rsidR="00811F66" w:rsidRPr="006B3CB1" w:rsidRDefault="00811F66" w:rsidP="00C7245A"/>
    <w:p w14:paraId="23E327DD"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6" w:name="_Toc471916314"/>
      <w:r w:rsidRPr="006B3CB1">
        <w:rPr>
          <w:rFonts w:ascii="Verdana" w:hAnsi="Verdana"/>
          <w:b w:val="0"/>
          <w:smallCaps w:val="0"/>
          <w:color w:val="auto"/>
          <w:sz w:val="20"/>
          <w:szCs w:val="20"/>
          <w:u w:val="none"/>
        </w:rPr>
        <w:t>A 1ª (primeira) emissão de debêntures simples, não conversíveis em ações, da espécie quirografária, com garantia adicional real, a ser convolada em da espécie com garantia real, com garantia adicional fidejussória, em 2 (duas) séries, de emissão da Emissora (“</w:t>
      </w:r>
      <w:r w:rsidRPr="006B3CB1">
        <w:rPr>
          <w:rFonts w:ascii="Verdana" w:hAnsi="Verdana"/>
          <w:b w:val="0"/>
          <w:smallCaps w:val="0"/>
          <w:color w:val="auto"/>
          <w:sz w:val="20"/>
          <w:szCs w:val="20"/>
        </w:rPr>
        <w:t>Emissão</w:t>
      </w:r>
      <w:r w:rsidRPr="006B3CB1">
        <w:rPr>
          <w:rFonts w:ascii="Verdana" w:hAnsi="Verdana"/>
          <w:b w:val="0"/>
          <w:smallCaps w:val="0"/>
          <w:color w:val="auto"/>
          <w:sz w:val="20"/>
          <w:szCs w:val="20"/>
          <w:u w:val="none"/>
        </w:rPr>
        <w:t>”), para distribuição pública com esforços restritos, nos termos da Lei nº 6.404, de 15 de dezembro de 1976, conforme alterada (“</w:t>
      </w:r>
      <w:r w:rsidRPr="006B3CB1">
        <w:rPr>
          <w:rFonts w:ascii="Verdana" w:hAnsi="Verdana"/>
          <w:b w:val="0"/>
          <w:smallCaps w:val="0"/>
          <w:color w:val="auto"/>
          <w:sz w:val="20"/>
          <w:szCs w:val="20"/>
        </w:rPr>
        <w:t>Lei das Sociedades por Ações</w:t>
      </w:r>
      <w:r w:rsidRPr="006B3CB1">
        <w:rPr>
          <w:rFonts w:ascii="Verdana" w:hAnsi="Verdana"/>
          <w:b w:val="0"/>
          <w:smallCaps w:val="0"/>
          <w:color w:val="auto"/>
          <w:sz w:val="20"/>
          <w:szCs w:val="20"/>
          <w:u w:val="none"/>
        </w:rPr>
        <w:t>”), da Lei nº 6.385, de 7 de dezembro de 1976, conforme alterada, e da Instrução CVM nº 476, de 16 de janeiro de 2009, conforme alterada (“</w:t>
      </w:r>
      <w:r w:rsidRPr="006B3CB1">
        <w:rPr>
          <w:rFonts w:ascii="Verdana" w:hAnsi="Verdana"/>
          <w:b w:val="0"/>
          <w:smallCaps w:val="0"/>
          <w:color w:val="auto"/>
          <w:sz w:val="20"/>
          <w:szCs w:val="20"/>
        </w:rPr>
        <w:t>Instrução CVM 476</w:t>
      </w:r>
      <w:r w:rsidRPr="006B3CB1">
        <w:rPr>
          <w:rFonts w:ascii="Verdana" w:hAnsi="Verdana"/>
          <w:b w:val="0"/>
          <w:smallCaps w:val="0"/>
          <w:color w:val="auto"/>
          <w:sz w:val="20"/>
          <w:szCs w:val="20"/>
          <w:u w:val="none"/>
        </w:rPr>
        <w:t>” e “</w:t>
      </w:r>
      <w:r w:rsidRPr="006B3CB1">
        <w:rPr>
          <w:rFonts w:ascii="Verdana" w:hAnsi="Verdana"/>
          <w:b w:val="0"/>
          <w:smallCaps w:val="0"/>
          <w:color w:val="auto"/>
          <w:sz w:val="20"/>
          <w:szCs w:val="20"/>
        </w:rPr>
        <w:t>Oferta Restrita</w:t>
      </w:r>
      <w:r w:rsidRPr="006B3CB1">
        <w:rPr>
          <w:rFonts w:ascii="Verdana" w:hAnsi="Verdana"/>
          <w:b w:val="0"/>
          <w:smallCaps w:val="0"/>
          <w:color w:val="auto"/>
          <w:sz w:val="20"/>
          <w:szCs w:val="20"/>
          <w:u w:val="none"/>
        </w:rPr>
        <w:t>”, respectivamente), bem como a celebração desta Escritura de Emissão, do Contrato de Cessão Fiduciária Liquidação (conforme definido abaixo) e do Contrato de Distribuição (conforme definido abaixo), serão realizadas com base nos seguintes atos societários (em conjunto, “</w:t>
      </w:r>
      <w:r w:rsidRPr="006B3CB1">
        <w:rPr>
          <w:rFonts w:ascii="Verdana" w:hAnsi="Verdana"/>
          <w:b w:val="0"/>
          <w:smallCaps w:val="0"/>
          <w:color w:val="auto"/>
          <w:sz w:val="20"/>
          <w:szCs w:val="20"/>
        </w:rPr>
        <w:t>Atos Societários</w:t>
      </w:r>
      <w:r w:rsidRPr="006B3CB1">
        <w:rPr>
          <w:rFonts w:ascii="Verdana" w:hAnsi="Verdana"/>
          <w:b w:val="0"/>
          <w:smallCaps w:val="0"/>
          <w:color w:val="auto"/>
          <w:sz w:val="20"/>
          <w:szCs w:val="20"/>
          <w:u w:val="none"/>
        </w:rPr>
        <w:t>”):</w:t>
      </w:r>
    </w:p>
    <w:p w14:paraId="5C7D1E07"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46F5DD17" w14:textId="77777777" w:rsidR="00811F66" w:rsidRPr="006B3CB1" w:rsidRDefault="00811F66" w:rsidP="006B3CB1">
      <w:pPr>
        <w:pStyle w:val="Estilo1"/>
        <w:widowControl/>
        <w:numPr>
          <w:ilvl w:val="0"/>
          <w:numId w:val="16"/>
        </w:numPr>
        <w:spacing w:line="288" w:lineRule="auto"/>
        <w:ind w:left="1276"/>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nas deliberações da Assembleia Geral de acionistas da Emissora, conforme reunião realizada em </w:t>
      </w:r>
      <w:r w:rsidR="008D7815" w:rsidRPr="006B3CB1">
        <w:rPr>
          <w:rFonts w:ascii="Verdana" w:hAnsi="Verdana"/>
          <w:b w:val="0"/>
          <w:smallCaps w:val="0"/>
          <w:color w:val="auto"/>
          <w:sz w:val="20"/>
          <w:szCs w:val="20"/>
          <w:u w:val="none"/>
        </w:rPr>
        <w:t xml:space="preserve">1º </w:t>
      </w:r>
      <w:r w:rsidRPr="006B3CB1">
        <w:rPr>
          <w:rFonts w:ascii="Verdana" w:hAnsi="Verdana"/>
          <w:b w:val="0"/>
          <w:smallCaps w:val="0"/>
          <w:color w:val="auto"/>
          <w:sz w:val="20"/>
          <w:szCs w:val="20"/>
          <w:u w:val="none"/>
        </w:rPr>
        <w:t xml:space="preserve">de </w:t>
      </w:r>
      <w:r w:rsidR="008D7815" w:rsidRPr="006B3CB1">
        <w:rPr>
          <w:rFonts w:ascii="Verdana" w:hAnsi="Verdana"/>
          <w:b w:val="0"/>
          <w:smallCaps w:val="0"/>
          <w:color w:val="auto"/>
          <w:sz w:val="20"/>
          <w:szCs w:val="20"/>
          <w:u w:val="none"/>
        </w:rPr>
        <w:t xml:space="preserve">outubro </w:t>
      </w:r>
      <w:r w:rsidRPr="006B3CB1">
        <w:rPr>
          <w:rFonts w:ascii="Verdana" w:hAnsi="Verdana"/>
          <w:b w:val="0"/>
          <w:smallCaps w:val="0"/>
          <w:color w:val="auto"/>
          <w:sz w:val="20"/>
          <w:szCs w:val="20"/>
          <w:u w:val="none"/>
        </w:rPr>
        <w:t>de 2018 (“</w:t>
      </w:r>
      <w:r w:rsidRPr="006B3CB1">
        <w:rPr>
          <w:rFonts w:ascii="Verdana" w:hAnsi="Verdana"/>
          <w:b w:val="0"/>
          <w:smallCaps w:val="0"/>
          <w:color w:val="auto"/>
          <w:sz w:val="20"/>
          <w:szCs w:val="20"/>
        </w:rPr>
        <w:t>AGE da Emissora</w:t>
      </w:r>
      <w:r w:rsidRPr="006B3CB1">
        <w:rPr>
          <w:rFonts w:ascii="Verdana" w:hAnsi="Verdana"/>
          <w:b w:val="0"/>
          <w:smallCaps w:val="0"/>
          <w:color w:val="auto"/>
          <w:sz w:val="20"/>
          <w:szCs w:val="20"/>
          <w:u w:val="none"/>
        </w:rPr>
        <w:t>”); e</w:t>
      </w:r>
    </w:p>
    <w:p w14:paraId="612FA06F" w14:textId="77777777" w:rsidR="00811F66" w:rsidRPr="006B3CB1" w:rsidRDefault="00811F66" w:rsidP="00811F66">
      <w:pPr>
        <w:pStyle w:val="Estilo1"/>
        <w:widowControl/>
        <w:spacing w:line="288" w:lineRule="auto"/>
        <w:ind w:left="1276"/>
        <w:outlineLvl w:val="0"/>
        <w:rPr>
          <w:rFonts w:ascii="Verdana" w:hAnsi="Verdana"/>
          <w:b w:val="0"/>
          <w:smallCaps w:val="0"/>
          <w:color w:val="auto"/>
          <w:sz w:val="20"/>
          <w:szCs w:val="20"/>
          <w:u w:val="none"/>
        </w:rPr>
      </w:pPr>
    </w:p>
    <w:p w14:paraId="7B2A9D6F" w14:textId="77777777" w:rsidR="00811F66" w:rsidRPr="006B3CB1" w:rsidRDefault="00811F66" w:rsidP="006B3CB1">
      <w:pPr>
        <w:pStyle w:val="Estilo1"/>
        <w:widowControl/>
        <w:numPr>
          <w:ilvl w:val="0"/>
          <w:numId w:val="16"/>
        </w:numPr>
        <w:spacing w:line="288" w:lineRule="auto"/>
        <w:ind w:left="1276"/>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nas deliberações da Reunião do Conselho de Administração da Emissora, conforme reunião realizada em </w:t>
      </w:r>
      <w:r w:rsidR="008D7815" w:rsidRPr="006B3CB1">
        <w:rPr>
          <w:rFonts w:ascii="Verdana" w:hAnsi="Verdana"/>
          <w:b w:val="0"/>
          <w:smallCaps w:val="0"/>
          <w:color w:val="auto"/>
          <w:sz w:val="20"/>
          <w:szCs w:val="20"/>
          <w:u w:val="none"/>
        </w:rPr>
        <w:t xml:space="preserve">1º </w:t>
      </w:r>
      <w:r w:rsidRPr="006B3CB1">
        <w:rPr>
          <w:rFonts w:ascii="Verdana" w:hAnsi="Verdana"/>
          <w:b w:val="0"/>
          <w:smallCaps w:val="0"/>
          <w:color w:val="auto"/>
          <w:sz w:val="20"/>
          <w:szCs w:val="20"/>
          <w:u w:val="none"/>
        </w:rPr>
        <w:t xml:space="preserve">de </w:t>
      </w:r>
      <w:r w:rsidR="008D7815" w:rsidRPr="006B3CB1">
        <w:rPr>
          <w:rFonts w:ascii="Verdana" w:hAnsi="Verdana"/>
          <w:b w:val="0"/>
          <w:smallCaps w:val="0"/>
          <w:color w:val="auto"/>
          <w:sz w:val="20"/>
          <w:szCs w:val="20"/>
          <w:u w:val="none"/>
        </w:rPr>
        <w:t xml:space="preserve">outubro </w:t>
      </w:r>
      <w:r w:rsidRPr="006B3CB1">
        <w:rPr>
          <w:rFonts w:ascii="Verdana" w:hAnsi="Verdana"/>
          <w:b w:val="0"/>
          <w:smallCaps w:val="0"/>
          <w:color w:val="auto"/>
          <w:sz w:val="20"/>
          <w:szCs w:val="20"/>
          <w:u w:val="none"/>
        </w:rPr>
        <w:t>de 2018 (“</w:t>
      </w:r>
      <w:r w:rsidRPr="006B3CB1">
        <w:rPr>
          <w:rFonts w:ascii="Verdana" w:hAnsi="Verdana"/>
          <w:b w:val="0"/>
          <w:smallCaps w:val="0"/>
          <w:color w:val="auto"/>
          <w:sz w:val="20"/>
          <w:szCs w:val="20"/>
        </w:rPr>
        <w:t>RCA da Emissora</w:t>
      </w:r>
      <w:r w:rsidRPr="006B3CB1">
        <w:rPr>
          <w:rFonts w:ascii="Verdana" w:hAnsi="Verdana"/>
          <w:b w:val="0"/>
          <w:smallCaps w:val="0"/>
          <w:color w:val="auto"/>
          <w:sz w:val="20"/>
          <w:szCs w:val="20"/>
          <w:u w:val="none"/>
        </w:rPr>
        <w:t>”).</w:t>
      </w:r>
    </w:p>
    <w:p w14:paraId="2CE6A6BC" w14:textId="77777777" w:rsidR="00811F66" w:rsidRPr="006B3CB1" w:rsidRDefault="00811F66">
      <w:pPr>
        <w:rPr>
          <w:smallCaps/>
          <w:spacing w:val="-2"/>
          <w:u w:val="single"/>
        </w:rPr>
      </w:pPr>
      <w:bookmarkStart w:id="17" w:name="_Ref269722094"/>
      <w:bookmarkEnd w:id="15"/>
      <w:bookmarkEnd w:id="16"/>
    </w:p>
    <w:p w14:paraId="27973412"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rPr>
      </w:pPr>
      <w:bookmarkStart w:id="18" w:name="_Toc413236173"/>
      <w:bookmarkStart w:id="19" w:name="_Toc440555840"/>
      <w:bookmarkStart w:id="20" w:name="_Toc471916315"/>
      <w:r w:rsidRPr="006B3CB1">
        <w:rPr>
          <w:rFonts w:ascii="Verdana" w:hAnsi="Verdana"/>
          <w:color w:val="auto"/>
          <w:sz w:val="20"/>
          <w:szCs w:val="20"/>
          <w:u w:val="none"/>
        </w:rPr>
        <w:t>Requisitos</w:t>
      </w:r>
      <w:bookmarkEnd w:id="17"/>
      <w:bookmarkEnd w:id="18"/>
      <w:bookmarkEnd w:id="19"/>
      <w:bookmarkEnd w:id="20"/>
    </w:p>
    <w:p w14:paraId="6EB54BBC" w14:textId="77777777" w:rsidR="00811F66" w:rsidRPr="006B3CB1" w:rsidRDefault="00811F66" w:rsidP="00C7245A"/>
    <w:p w14:paraId="3C276A27"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u w:val="none"/>
        </w:rPr>
        <w:t>A Emissão, a Oferta Restrita, bem como a celebração desta Escritura de Emissão, do Contrato de Cessão Fiduciária Liquidação (conforme definido abaixo) e do Contrato de Distribuição, serão realizadas com observância dos requisitos abaixo.</w:t>
      </w:r>
    </w:p>
    <w:p w14:paraId="4F202193" w14:textId="77777777" w:rsidR="00811F66" w:rsidRPr="006B3CB1" w:rsidRDefault="00811F66">
      <w:pPr>
        <w:ind w:left="709"/>
      </w:pPr>
    </w:p>
    <w:p w14:paraId="1EB4E237"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 xml:space="preserve">Arquivamento e publicação dos Atos Societários </w:t>
      </w:r>
    </w:p>
    <w:p w14:paraId="1C571B58" w14:textId="77777777" w:rsidR="00811F66" w:rsidRPr="006B3CB1" w:rsidRDefault="00811F66" w:rsidP="00C7245A"/>
    <w:p w14:paraId="54C0BDC2"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ata da AGE da Emissora será arquivada na JUCEMG e publicada no Diário Oficial do Estado de Minas Gerais e no jornal Diário do Comércio, nos termos do inciso I do artigo 62 e artigo 289 da Lei das Sociedades por Ações. </w:t>
      </w:r>
    </w:p>
    <w:p w14:paraId="013C9D90" w14:textId="77777777" w:rsidR="00811F66" w:rsidRPr="006B3CB1" w:rsidRDefault="00811F66">
      <w:pPr>
        <w:tabs>
          <w:tab w:val="left" w:pos="709"/>
        </w:tabs>
      </w:pPr>
    </w:p>
    <w:p w14:paraId="0D7547E0"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 ata da RCA da Emissora será arquivada na JUCEMG e publicada no Diário Oficial do Estado de Minas Gerais e no jornal Diário do Comércio, nos termos do artigo 289 da Lei das Sociedades por Ações.</w:t>
      </w:r>
    </w:p>
    <w:p w14:paraId="67531672" w14:textId="77777777" w:rsidR="00811F66" w:rsidRPr="006B3CB1" w:rsidRDefault="00811F66">
      <w:pPr>
        <w:tabs>
          <w:tab w:val="left" w:pos="709"/>
        </w:tabs>
      </w:pPr>
    </w:p>
    <w:p w14:paraId="7990EFFC"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lastRenderedPageBreak/>
        <w:t>A Emissora deverá enviar ao Agente Fiduciário: (i) 1 (uma) cópia eletrônica (PDF) com a devida chancela digital da JUCEMG de cada uma das atas mencionadas acima devidamente registradas na JUCEMG no prazo de até 3 (três) Dias Úteis contados do deferimento do registro;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1 (uma) cópia eletrônica (PDF) das publicações mencionadas acima, no prazo de até 3 (três) Dias Úteis contados da data de referidas publicações.</w:t>
      </w:r>
    </w:p>
    <w:p w14:paraId="48539387" w14:textId="77777777" w:rsidR="00811F66" w:rsidRPr="006B3CB1" w:rsidRDefault="00811F66">
      <w:pPr>
        <w:tabs>
          <w:tab w:val="left" w:pos="709"/>
        </w:tabs>
        <w:ind w:left="709"/>
      </w:pPr>
    </w:p>
    <w:p w14:paraId="494F7AFC"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Inscrição e Registro desta Escritura de Emissão e de seus aditamentos</w:t>
      </w:r>
    </w:p>
    <w:p w14:paraId="092DE054" w14:textId="77777777" w:rsidR="00811F66" w:rsidRPr="006B3CB1" w:rsidRDefault="00811F66" w:rsidP="00C7245A"/>
    <w:p w14:paraId="4003B4A2"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Esta Escritura de Emissão e seus eventuais aditamentos, conforme aplicável, serão inscritos na JUCEMG, nos termos do inciso II e do parágrafo 3º do artigo 62 da Lei das Sociedades por Ações. </w:t>
      </w:r>
    </w:p>
    <w:p w14:paraId="69357494" w14:textId="77777777" w:rsidR="00811F66" w:rsidRPr="006B3CB1" w:rsidRDefault="00811F66">
      <w:pPr>
        <w:tabs>
          <w:tab w:val="left" w:pos="709"/>
        </w:tabs>
      </w:pPr>
    </w:p>
    <w:p w14:paraId="42C647C7" w14:textId="77777777" w:rsidR="00811F66" w:rsidRPr="006B3CB1" w:rsidRDefault="00811F66" w:rsidP="006B3CB1">
      <w:pPr>
        <w:pStyle w:val="PargrafodaLista"/>
        <w:numPr>
          <w:ilvl w:val="2"/>
          <w:numId w:val="21"/>
        </w:numPr>
        <w:tabs>
          <w:tab w:val="left" w:pos="709"/>
        </w:tabs>
        <w:contextualSpacing w:val="0"/>
        <w:jc w:val="both"/>
      </w:pPr>
      <w:r w:rsidRPr="006B3CB1">
        <w:t>Após a inscrição desta Escritura de Emissão e de seus eventuais aditamentos na JUCEMG, a Emissora deverá enviar ao Agente Fiduciário uma cópia eletrônica (PDF) desta Escritura de Emissão e seus eventuais aditamentos, contendo a chancela digital de inscrição na JUCEMG, no prazo de até 3 (três) Dias Úteis contados do deferimento da referida inscrição.</w:t>
      </w:r>
    </w:p>
    <w:p w14:paraId="4BBC7A5B" w14:textId="77777777" w:rsidR="00811F66" w:rsidRPr="006B3CB1" w:rsidRDefault="00811F66"/>
    <w:p w14:paraId="18AEBF77"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Depósito para distribuição, negociação e custódia eletrônica</w:t>
      </w:r>
    </w:p>
    <w:p w14:paraId="02F3F9DF" w14:textId="77777777" w:rsidR="00811F66" w:rsidRPr="006B3CB1" w:rsidRDefault="00811F66" w:rsidP="00C7245A"/>
    <w:p w14:paraId="64C597FB"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As Debêntures (conforme definidas abaixo) serão depositadas para: (i) distribuição no mercado primário por meio do MDA – Módulo de Distribuição de Ativos, administrado e operacionalizado pela B3 S.A. – Brasil, Bolsa, Balcão - Segmento CETIP UTVM (“</w:t>
      </w:r>
      <w:r w:rsidRPr="006B3CB1">
        <w:rPr>
          <w:rFonts w:ascii="Verdana" w:hAnsi="Verdana"/>
          <w:b w:val="0"/>
          <w:smallCaps w:val="0"/>
          <w:sz w:val="20"/>
          <w:szCs w:val="20"/>
        </w:rPr>
        <w:t>B3</w:t>
      </w:r>
      <w:r w:rsidRPr="006B3CB1">
        <w:rPr>
          <w:rFonts w:ascii="Verdana" w:hAnsi="Verdana"/>
          <w:b w:val="0"/>
          <w:smallCaps w:val="0"/>
          <w:sz w:val="20"/>
          <w:szCs w:val="20"/>
          <w:u w:val="none"/>
        </w:rPr>
        <w:t>”), sendo a distribuição liquidada financeiramente por meio da B3;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negociação no mercado secundário por meio do CETIP21 – Títulos e Valores Mobiliários (“</w:t>
      </w:r>
      <w:r w:rsidRPr="006B3CB1">
        <w:rPr>
          <w:rFonts w:ascii="Verdana" w:hAnsi="Verdana"/>
          <w:b w:val="0"/>
          <w:smallCaps w:val="0"/>
          <w:sz w:val="20"/>
          <w:szCs w:val="20"/>
        </w:rPr>
        <w:t>CETIP21</w:t>
      </w:r>
      <w:r w:rsidRPr="006B3CB1">
        <w:rPr>
          <w:rFonts w:ascii="Verdana" w:hAnsi="Verdana"/>
          <w:b w:val="0"/>
          <w:smallCaps w:val="0"/>
          <w:sz w:val="20"/>
          <w:szCs w:val="20"/>
          <w:u w:val="none"/>
        </w:rPr>
        <w:t xml:space="preserve">”), administrado e operacionalizado pela B3, sendo as negociações liquidadas financeiramente e as Debêntures custodiadas eletronicamente na B3. </w:t>
      </w:r>
    </w:p>
    <w:p w14:paraId="0B646C54" w14:textId="77777777" w:rsidR="00811F66" w:rsidRPr="006B3CB1" w:rsidRDefault="00811F66">
      <w:pPr>
        <w:tabs>
          <w:tab w:val="left" w:pos="709"/>
        </w:tabs>
      </w:pPr>
    </w:p>
    <w:p w14:paraId="269C8B77"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Observado o cumprimento pela Emissora das obrigações dispostas no artigo 17 da Instrução CVM 476, as Debêntures somente poderão ser negociadas, conforme disposto nos artigos 13 e 15 da Instrução CVM 476, nos mercados regulamentados de valores mobiliários entre Investidores Qualificados (conforme abaixo definido), depois de decorridos 90 (noventa) dias contados da data de cada subscrição ou aquisição por Investidores Profissionais (conforme abaixo definido), ressalvado o lote de Debêntures objeto da Garantia Firme (conforme definida abaixo) exercida pelos Coordenadores independente do prazo ora previsto, devendo, entretanto, (i) o adquirente das Debêntures subscritas pelos Coordenadores, na negociação subsequente, observar a restrição de negociação de 90 (noventa) dias acima referida, contados a partir da data do exercício da Garantia Firme e as demais disposições legais e regulamentares aplicáveis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os Coordenadores, observar os limites e condições previstos nos artigos 2º e 3º da Instrução CVM 476 e as demais disposições legais e regulamentares aplicáveis.</w:t>
      </w:r>
    </w:p>
    <w:p w14:paraId="5E9F0981" w14:textId="77777777" w:rsidR="00811F66" w:rsidRPr="006B3CB1" w:rsidRDefault="00811F66">
      <w:pPr>
        <w:tabs>
          <w:tab w:val="left" w:pos="709"/>
        </w:tabs>
        <w:ind w:left="709"/>
      </w:pPr>
    </w:p>
    <w:p w14:paraId="163C7953"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 xml:space="preserve">Dispensa de registro na CVM e registro na ANBIMA </w:t>
      </w:r>
    </w:p>
    <w:p w14:paraId="2907285D" w14:textId="77777777" w:rsidR="00811F66" w:rsidRPr="006B3CB1" w:rsidRDefault="00811F66" w:rsidP="00C7245A"/>
    <w:p w14:paraId="12A44F01"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Oferta Restrita será realizada nos termos da Instrução CVM 476 e das demais disposições legais e regulamentares aplicáveis, estando, portanto, automaticamente </w:t>
      </w:r>
      <w:r w:rsidRPr="006B3CB1">
        <w:rPr>
          <w:rFonts w:ascii="Verdana" w:hAnsi="Verdana"/>
          <w:b w:val="0"/>
          <w:smallCaps w:val="0"/>
          <w:sz w:val="20"/>
          <w:szCs w:val="20"/>
          <w:u w:val="none"/>
        </w:rPr>
        <w:lastRenderedPageBreak/>
        <w:t>dispensada do registro de distribuição perante a CVM de que trata o artigo 19 da Lei nº 6.385, de 7 de dezembro de 1976, conforme alterada, por se tratar de oferta pública de valores mobiliários,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nº 476 (“</w:t>
      </w:r>
      <w:r w:rsidRPr="006B3CB1">
        <w:rPr>
          <w:rFonts w:ascii="Verdana" w:hAnsi="Verdana"/>
          <w:b w:val="0"/>
          <w:smallCaps w:val="0"/>
          <w:sz w:val="20"/>
          <w:szCs w:val="20"/>
        </w:rPr>
        <w:t>Comunicação de Início</w:t>
      </w:r>
      <w:r w:rsidRPr="006B3CB1">
        <w:rPr>
          <w:rFonts w:ascii="Verdana" w:hAnsi="Verdana"/>
          <w:b w:val="0"/>
          <w:smallCaps w:val="0"/>
          <w:sz w:val="20"/>
          <w:szCs w:val="20"/>
          <w:u w:val="none"/>
        </w:rPr>
        <w:t>” e “</w:t>
      </w:r>
      <w:r w:rsidRPr="006B3CB1">
        <w:rPr>
          <w:rFonts w:ascii="Verdana" w:hAnsi="Verdana"/>
          <w:b w:val="0"/>
          <w:smallCaps w:val="0"/>
          <w:sz w:val="20"/>
          <w:szCs w:val="20"/>
        </w:rPr>
        <w:t>Comunicação de Encerramento</w:t>
      </w:r>
      <w:r w:rsidRPr="006B3CB1">
        <w:rPr>
          <w:rFonts w:ascii="Verdana" w:hAnsi="Verdana"/>
          <w:b w:val="0"/>
          <w:smallCaps w:val="0"/>
          <w:sz w:val="20"/>
          <w:szCs w:val="20"/>
          <w:u w:val="none"/>
        </w:rPr>
        <w:t xml:space="preserve">”, respectivamente). </w:t>
      </w:r>
    </w:p>
    <w:p w14:paraId="44779D53" w14:textId="77777777" w:rsidR="00811F66" w:rsidRPr="006B3CB1" w:rsidRDefault="00811F66">
      <w:pPr>
        <w:tabs>
          <w:tab w:val="left" w:pos="709"/>
        </w:tabs>
      </w:pPr>
    </w:p>
    <w:p w14:paraId="3BDB4954"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Adicionalmente, </w:t>
      </w:r>
      <w:bookmarkStart w:id="21" w:name="_Ref325646374"/>
      <w:r w:rsidRPr="006B3CB1">
        <w:rPr>
          <w:rFonts w:ascii="Verdana" w:hAnsi="Verdana"/>
          <w:b w:val="0"/>
          <w:smallCaps w:val="0"/>
          <w:sz w:val="20"/>
          <w:szCs w:val="20"/>
          <w:u w:val="none"/>
        </w:rPr>
        <w:t>por se tratar de distribuição pública, com esforços restritos, a Oferta Restrita deverá ser registrada na Associação Brasileira das Entidades dos Mercados Financeiro e de Capitais (“</w:t>
      </w:r>
      <w:r w:rsidRPr="006B3CB1">
        <w:rPr>
          <w:rFonts w:ascii="Verdana" w:hAnsi="Verdana"/>
          <w:b w:val="0"/>
          <w:smallCaps w:val="0"/>
          <w:sz w:val="20"/>
          <w:szCs w:val="20"/>
        </w:rPr>
        <w:t>ANBIMA</w:t>
      </w:r>
      <w:r w:rsidRPr="006B3CB1">
        <w:rPr>
          <w:rFonts w:ascii="Verdana" w:hAnsi="Verdana"/>
          <w:b w:val="0"/>
          <w:smallCaps w:val="0"/>
          <w:sz w:val="20"/>
          <w:szCs w:val="20"/>
          <w:u w:val="none"/>
        </w:rPr>
        <w:t>”), nos termos do parágrafo 2º do artigo 1° do “</w:t>
      </w:r>
      <w:r w:rsidRPr="006B3CB1">
        <w:rPr>
          <w:rFonts w:ascii="Verdana" w:hAnsi="Verdana"/>
          <w:b w:val="0"/>
          <w:i/>
          <w:smallCaps w:val="0"/>
          <w:sz w:val="20"/>
          <w:szCs w:val="20"/>
          <w:u w:val="none"/>
        </w:rPr>
        <w:t>Código ANBIMA de Regulação e Melhores Práticas para as Ofertas Públicas de Distribuição e Aquisição de Valores Mobiliários</w:t>
      </w:r>
      <w:r w:rsidRPr="006B3CB1">
        <w:rPr>
          <w:rFonts w:ascii="Verdana" w:hAnsi="Verdana"/>
          <w:b w:val="0"/>
          <w:smallCaps w:val="0"/>
          <w:sz w:val="20"/>
          <w:szCs w:val="20"/>
          <w:u w:val="none"/>
        </w:rPr>
        <w:t>” em vigor, exclusivamente para fins de envio de informações para a base de dados da ANBIMA, desde que expedidas, até a data de encerramento da Oferta Restrita, diretrizes específicas nesse sentido pelo Conselho de Regulação e Melhores Práticas da ANBIMA</w:t>
      </w:r>
      <w:bookmarkEnd w:id="21"/>
      <w:r w:rsidRPr="006B3CB1">
        <w:rPr>
          <w:rFonts w:ascii="Verdana" w:hAnsi="Verdana"/>
          <w:b w:val="0"/>
          <w:smallCaps w:val="0"/>
          <w:sz w:val="20"/>
          <w:szCs w:val="20"/>
          <w:u w:val="none"/>
        </w:rPr>
        <w:t>.</w:t>
      </w:r>
    </w:p>
    <w:p w14:paraId="6698DCA0" w14:textId="77777777" w:rsidR="00811F66" w:rsidRPr="006B3CB1" w:rsidRDefault="00811F66" w:rsidP="00B972AC">
      <w:pPr>
        <w:pStyle w:val="PargrafodaLista"/>
        <w:contextualSpacing w:val="0"/>
      </w:pPr>
    </w:p>
    <w:p w14:paraId="1154E069" w14:textId="77777777" w:rsidR="00811F66" w:rsidRPr="006B3CB1" w:rsidRDefault="00811F66" w:rsidP="006B3CB1">
      <w:pPr>
        <w:pStyle w:val="Estilo1"/>
        <w:keepNext/>
        <w:widowControl/>
        <w:numPr>
          <w:ilvl w:val="1"/>
          <w:numId w:val="21"/>
        </w:numPr>
        <w:spacing w:line="288" w:lineRule="auto"/>
        <w:outlineLvl w:val="0"/>
        <w:rPr>
          <w:rFonts w:ascii="Verdana" w:hAnsi="Verdana"/>
          <w:smallCaps w:val="0"/>
          <w:sz w:val="20"/>
          <w:szCs w:val="20"/>
          <w:u w:val="none"/>
        </w:rPr>
      </w:pPr>
      <w:r w:rsidRPr="006B3CB1">
        <w:rPr>
          <w:rFonts w:ascii="Verdana" w:hAnsi="Verdana"/>
          <w:smallCaps w:val="0"/>
          <w:sz w:val="20"/>
          <w:szCs w:val="20"/>
          <w:u w:val="none"/>
        </w:rPr>
        <w:t>Constituição da Cessão Fiduciária Liquidação</w:t>
      </w:r>
    </w:p>
    <w:p w14:paraId="0031E069" w14:textId="77777777" w:rsidR="00811F66" w:rsidRPr="006B3CB1" w:rsidRDefault="00811F66">
      <w:pPr>
        <w:tabs>
          <w:tab w:val="left" w:pos="709"/>
        </w:tabs>
      </w:pPr>
    </w:p>
    <w:p w14:paraId="147ABB78" w14:textId="77777777" w:rsidR="00811F66" w:rsidRPr="006B3CB1" w:rsidRDefault="00811F66" w:rsidP="006B3CB1">
      <w:pPr>
        <w:pStyle w:val="PargrafodaLista"/>
        <w:numPr>
          <w:ilvl w:val="2"/>
          <w:numId w:val="21"/>
        </w:numPr>
        <w:ind w:right="-1"/>
        <w:contextualSpacing w:val="0"/>
        <w:jc w:val="both"/>
      </w:pPr>
      <w:r w:rsidRPr="006B3CB1">
        <w:t>A Cessão Fiduciária Liquidação (conforme definida abaixo) será formalizada por meio do “</w:t>
      </w:r>
      <w:r w:rsidRPr="006B3CB1">
        <w:rPr>
          <w:i/>
        </w:rPr>
        <w:t>Instrumento Particular de Cessão Fiduciária de Conta Vinculada e de Direitos Creditórios em Garantia</w:t>
      </w:r>
      <w:r w:rsidRPr="006B3CB1">
        <w:t>”, a ser celebrado entre a Emissora, a PCHPAR e o Agente Fiduciário (“</w:t>
      </w:r>
      <w:r w:rsidRPr="006B3CB1">
        <w:rPr>
          <w:u w:val="single"/>
        </w:rPr>
        <w:t>Contrato de Cessão Fiduciária Liquidação</w:t>
      </w:r>
      <w:r w:rsidRPr="006B3CB1">
        <w:t>”), sendo certo que o Contrato de Cessão Fiduciária Liquidação deverá ser registrado, até a Data de Emissão, nos competentes cartórios de registro de títulos e documentos da Cidade de Belo Horizonte, Estado de Minas Gerais, e da Cidade de São Paulo, Estado de São Paulo. Os eventuais aditamentos ao Contrato de Cessão Fiduciária Liquidação deverão ser averbados às margens do registro de que trata esta Cláusula 2.6.1.</w:t>
      </w:r>
    </w:p>
    <w:p w14:paraId="43769B39" w14:textId="77777777" w:rsidR="00811F66" w:rsidRPr="006B3CB1" w:rsidRDefault="00811F66">
      <w:pPr>
        <w:tabs>
          <w:tab w:val="left" w:pos="709"/>
        </w:tabs>
      </w:pPr>
    </w:p>
    <w:p w14:paraId="382DBD7E" w14:textId="77777777" w:rsidR="00811F66" w:rsidRPr="006B3CB1" w:rsidRDefault="00811F66" w:rsidP="006B3CB1">
      <w:pPr>
        <w:pStyle w:val="PargrafodaLista"/>
        <w:numPr>
          <w:ilvl w:val="2"/>
          <w:numId w:val="21"/>
        </w:numPr>
        <w:ind w:right="-1"/>
        <w:contextualSpacing w:val="0"/>
        <w:jc w:val="both"/>
      </w:pPr>
      <w:r w:rsidRPr="006B3CB1">
        <w:t>A Emissora entregará uma via original registrada ou averbada do Contrato de Cessão Fiduciária Liquidação (e/ou de seus aditamentos, conforme seja o caso) ao Agente Fiduciário, após a data do efetivo registro ou averbação, nos prazos previstos no Contrato de Cessão Fiduciária Liquidação.</w:t>
      </w:r>
    </w:p>
    <w:p w14:paraId="4DCB6A62" w14:textId="77777777" w:rsidR="00811F66" w:rsidRPr="006B3CB1" w:rsidRDefault="00811F66">
      <w:pPr>
        <w:tabs>
          <w:tab w:val="left" w:pos="709"/>
        </w:tabs>
      </w:pPr>
    </w:p>
    <w:p w14:paraId="0FBD02C1"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u w:val="none"/>
        </w:rPr>
      </w:pPr>
      <w:bookmarkStart w:id="22" w:name="_Toc471916316"/>
      <w:bookmarkStart w:id="23" w:name="_Toc471916317"/>
      <w:bookmarkStart w:id="24" w:name="_Toc471916318"/>
      <w:bookmarkStart w:id="25" w:name="_Toc471916319"/>
      <w:bookmarkStart w:id="26" w:name="_Toc471916322"/>
      <w:bookmarkStart w:id="27" w:name="_Toc471916325"/>
      <w:bookmarkStart w:id="28" w:name="_Toc471916338"/>
      <w:bookmarkStart w:id="29" w:name="_DV_M62"/>
      <w:bookmarkStart w:id="30" w:name="_DV_M63"/>
      <w:bookmarkStart w:id="31" w:name="_DV_M64"/>
      <w:bookmarkStart w:id="32" w:name="_DV_M65"/>
      <w:bookmarkStart w:id="33" w:name="_Toc413236174"/>
      <w:bookmarkStart w:id="34" w:name="_Toc440555841"/>
      <w:bookmarkStart w:id="35" w:name="_Toc471916346"/>
      <w:bookmarkEnd w:id="22"/>
      <w:bookmarkEnd w:id="23"/>
      <w:bookmarkEnd w:id="24"/>
      <w:bookmarkEnd w:id="25"/>
      <w:bookmarkEnd w:id="26"/>
      <w:bookmarkEnd w:id="27"/>
      <w:bookmarkEnd w:id="28"/>
      <w:bookmarkEnd w:id="29"/>
      <w:bookmarkEnd w:id="30"/>
      <w:bookmarkEnd w:id="31"/>
      <w:bookmarkEnd w:id="32"/>
      <w:r w:rsidRPr="006B3CB1">
        <w:rPr>
          <w:rFonts w:ascii="Verdana" w:hAnsi="Verdana"/>
          <w:color w:val="auto"/>
          <w:sz w:val="20"/>
          <w:szCs w:val="20"/>
          <w:u w:val="none"/>
        </w:rPr>
        <w:t>Objeto Social da Emissora</w:t>
      </w:r>
      <w:bookmarkEnd w:id="33"/>
      <w:bookmarkEnd w:id="34"/>
      <w:bookmarkEnd w:id="35"/>
    </w:p>
    <w:p w14:paraId="611F4EB9" w14:textId="77777777" w:rsidR="00811F66" w:rsidRPr="006B3CB1" w:rsidRDefault="00811F66" w:rsidP="00C7245A">
      <w:pPr>
        <w:rPr>
          <w:b/>
          <w:smallCaps/>
        </w:rPr>
      </w:pPr>
    </w:p>
    <w:p w14:paraId="091BFA49"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36" w:name="_Toc471916347"/>
      <w:r w:rsidRPr="006B3CB1">
        <w:rPr>
          <w:rFonts w:ascii="Verdana" w:hAnsi="Verdana"/>
          <w:b w:val="0"/>
          <w:smallCaps w:val="0"/>
          <w:color w:val="auto"/>
          <w:sz w:val="20"/>
          <w:szCs w:val="20"/>
          <w:u w:val="none"/>
        </w:rPr>
        <w:t>A Emissora tem por objeto social a implementação de pequenas centrais hidrelétricas, seja diretamente ou indiretamente, bem como toda e qualquer atividade que seja relacionada à administração, construção, planejamento, operação e manutenção de pequenas centrais hidrelétricas e ao desenvolvimento de projetos de geração de energia elétrica renovável por meio de pequenas centrais hidrelétricas.</w:t>
      </w:r>
      <w:bookmarkEnd w:id="36"/>
    </w:p>
    <w:p w14:paraId="115D654A" w14:textId="77777777" w:rsidR="00811F66" w:rsidRPr="006B3CB1" w:rsidRDefault="00811F66"/>
    <w:p w14:paraId="47038626"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rPr>
      </w:pPr>
      <w:bookmarkStart w:id="37" w:name="_Toc471916348"/>
      <w:r w:rsidRPr="006B3CB1">
        <w:rPr>
          <w:rFonts w:ascii="Verdana" w:hAnsi="Verdana"/>
          <w:color w:val="auto"/>
          <w:sz w:val="20"/>
          <w:szCs w:val="20"/>
          <w:u w:val="none"/>
        </w:rPr>
        <w:t>Destinação dos Recursos</w:t>
      </w:r>
      <w:bookmarkEnd w:id="37"/>
    </w:p>
    <w:p w14:paraId="6D3E3778" w14:textId="77777777" w:rsidR="00811F66" w:rsidRPr="006B3CB1" w:rsidRDefault="00811F66" w:rsidP="00C7245A">
      <w:pPr>
        <w:rPr>
          <w:b/>
          <w:smallCaps/>
        </w:rPr>
      </w:pPr>
    </w:p>
    <w:p w14:paraId="06E2E45E"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sz w:val="20"/>
          <w:szCs w:val="20"/>
        </w:rPr>
      </w:pPr>
      <w:bookmarkStart w:id="38" w:name="_Toc471916349"/>
      <w:r w:rsidRPr="006B3CB1">
        <w:rPr>
          <w:rFonts w:ascii="Verdana" w:hAnsi="Verdana"/>
          <w:b w:val="0"/>
          <w:smallCaps w:val="0"/>
          <w:color w:val="auto"/>
          <w:sz w:val="20"/>
          <w:szCs w:val="20"/>
          <w:u w:val="none"/>
        </w:rPr>
        <w:t>A totalidade dos recursos líquidos obtidos pela Emissora com a Emissão será destinada para:</w:t>
      </w:r>
    </w:p>
    <w:p w14:paraId="495FA1AC" w14:textId="77777777" w:rsidR="00811F66" w:rsidRPr="006B3CB1" w:rsidRDefault="00811F66" w:rsidP="00811F66">
      <w:pPr>
        <w:pStyle w:val="Estilo1"/>
        <w:widowControl/>
        <w:spacing w:line="288" w:lineRule="auto"/>
        <w:outlineLvl w:val="0"/>
        <w:rPr>
          <w:rFonts w:ascii="Verdana" w:hAnsi="Verdana"/>
          <w:b w:val="0"/>
          <w:smallCaps w:val="0"/>
          <w:sz w:val="20"/>
          <w:szCs w:val="20"/>
        </w:rPr>
      </w:pPr>
    </w:p>
    <w:p w14:paraId="74CA0DCF" w14:textId="77777777" w:rsidR="00811F66" w:rsidRPr="006B3CB1" w:rsidRDefault="00811F66" w:rsidP="006B3CB1">
      <w:pPr>
        <w:pStyle w:val="Estilo1"/>
        <w:widowControl/>
        <w:numPr>
          <w:ilvl w:val="0"/>
          <w:numId w:val="17"/>
        </w:numPr>
        <w:spacing w:line="288" w:lineRule="auto"/>
        <w:ind w:left="1134" w:hanging="567"/>
        <w:outlineLvl w:val="0"/>
        <w:rPr>
          <w:rFonts w:ascii="Verdana" w:hAnsi="Verdana"/>
          <w:b w:val="0"/>
          <w:smallCaps w:val="0"/>
          <w:sz w:val="20"/>
          <w:szCs w:val="20"/>
        </w:rPr>
      </w:pPr>
      <w:r w:rsidRPr="006B3CB1">
        <w:rPr>
          <w:rFonts w:ascii="Verdana" w:hAnsi="Verdana"/>
          <w:b w:val="0"/>
          <w:smallCaps w:val="0"/>
          <w:color w:val="auto"/>
          <w:sz w:val="20"/>
          <w:szCs w:val="20"/>
          <w:u w:val="none"/>
        </w:rPr>
        <w:lastRenderedPageBreak/>
        <w:t>quitação integral dos seguintes financiamentos: (a) Cédulas de Crédito Bancário contratadas pela Emissora junto ao Banco ABN AMRO S.A. em 2007, adquiridas pela Fundação Petrobrás de Seguridade Social – Petros (“</w:t>
      </w:r>
      <w:r w:rsidRPr="006B3CB1">
        <w:rPr>
          <w:rFonts w:ascii="Verdana" w:hAnsi="Verdana"/>
          <w:b w:val="0"/>
          <w:smallCaps w:val="0"/>
          <w:color w:val="auto"/>
          <w:sz w:val="20"/>
          <w:szCs w:val="20"/>
        </w:rPr>
        <w:t>Petros</w:t>
      </w:r>
      <w:r w:rsidRPr="006B3CB1">
        <w:rPr>
          <w:rFonts w:ascii="Verdana" w:hAnsi="Verdana"/>
          <w:b w:val="0"/>
          <w:smallCaps w:val="0"/>
          <w:color w:val="auto"/>
          <w:sz w:val="20"/>
          <w:szCs w:val="20"/>
          <w:u w:val="none"/>
        </w:rPr>
        <w:t>”) em 8 de março de 2007 (“</w:t>
      </w:r>
      <w:proofErr w:type="spellStart"/>
      <w:r w:rsidRPr="006B3CB1">
        <w:rPr>
          <w:rFonts w:ascii="Verdana" w:hAnsi="Verdana"/>
          <w:b w:val="0"/>
          <w:smallCaps w:val="0"/>
          <w:color w:val="auto"/>
          <w:sz w:val="20"/>
          <w:szCs w:val="20"/>
        </w:rPr>
        <w:t>CCBs</w:t>
      </w:r>
      <w:proofErr w:type="spellEnd"/>
      <w:r w:rsidRPr="006B3CB1">
        <w:rPr>
          <w:rFonts w:ascii="Verdana" w:hAnsi="Verdana"/>
          <w:b w:val="0"/>
          <w:smallCaps w:val="0"/>
          <w:color w:val="auto"/>
          <w:sz w:val="20"/>
          <w:szCs w:val="20"/>
          <w:u w:val="none"/>
        </w:rPr>
        <w:t xml:space="preserve">”), conforme descritas no </w:t>
      </w:r>
      <w:r w:rsidRPr="006B3CB1">
        <w:rPr>
          <w:rFonts w:ascii="Verdana" w:hAnsi="Verdana"/>
          <w:b w:val="0"/>
          <w:smallCaps w:val="0"/>
          <w:color w:val="auto"/>
          <w:sz w:val="20"/>
          <w:szCs w:val="20"/>
        </w:rPr>
        <w:t>Anexo 4.1</w:t>
      </w:r>
      <w:r w:rsidRPr="006B3CB1">
        <w:rPr>
          <w:rFonts w:ascii="Verdana" w:hAnsi="Verdana"/>
          <w:b w:val="0"/>
          <w:smallCaps w:val="0"/>
          <w:color w:val="auto"/>
          <w:sz w:val="20"/>
          <w:szCs w:val="20"/>
          <w:u w:val="none"/>
        </w:rPr>
        <w:t xml:space="preserve"> à presente Escritura de Emissão; e (b) Contratos de Financiamento contratados pelas </w:t>
      </w:r>
      <w:proofErr w:type="spellStart"/>
      <w:r w:rsidRPr="006B3CB1">
        <w:rPr>
          <w:rFonts w:ascii="Verdana" w:hAnsi="Verdana"/>
          <w:b w:val="0"/>
          <w:smallCaps w:val="0"/>
          <w:color w:val="auto"/>
          <w:sz w:val="20"/>
          <w:szCs w:val="20"/>
          <w:u w:val="none"/>
        </w:rPr>
        <w:t>SPEs</w:t>
      </w:r>
      <w:proofErr w:type="spellEnd"/>
      <w:r w:rsidRPr="006B3CB1">
        <w:rPr>
          <w:rFonts w:ascii="Verdana" w:hAnsi="Verdana"/>
          <w:b w:val="0"/>
          <w:smallCaps w:val="0"/>
          <w:color w:val="auto"/>
          <w:sz w:val="20"/>
          <w:szCs w:val="20"/>
          <w:u w:val="none"/>
        </w:rPr>
        <w:t xml:space="preserve"> junto ao Banco Nacional de Desenvolvimento Econômico e Social – BNDES (“</w:t>
      </w:r>
      <w:r w:rsidRPr="006B3CB1">
        <w:rPr>
          <w:rFonts w:ascii="Verdana" w:hAnsi="Verdana"/>
          <w:b w:val="0"/>
          <w:smallCaps w:val="0"/>
          <w:color w:val="auto"/>
          <w:sz w:val="20"/>
          <w:szCs w:val="20"/>
        </w:rPr>
        <w:t>BNDES</w:t>
      </w:r>
      <w:r w:rsidRPr="006B3CB1">
        <w:rPr>
          <w:rFonts w:ascii="Verdana" w:hAnsi="Verdana"/>
          <w:b w:val="0"/>
          <w:smallCaps w:val="0"/>
          <w:color w:val="auto"/>
          <w:sz w:val="20"/>
          <w:szCs w:val="20"/>
          <w:u w:val="none"/>
        </w:rPr>
        <w:t xml:space="preserve">”), conforme descritos no </w:t>
      </w:r>
      <w:r w:rsidRPr="006B3CB1">
        <w:rPr>
          <w:rFonts w:ascii="Verdana" w:hAnsi="Verdana"/>
          <w:b w:val="0"/>
          <w:smallCaps w:val="0"/>
          <w:color w:val="auto"/>
          <w:sz w:val="20"/>
          <w:szCs w:val="20"/>
        </w:rPr>
        <w:t>Anexo 4.1</w:t>
      </w:r>
      <w:r w:rsidRPr="006B3CB1">
        <w:rPr>
          <w:rFonts w:ascii="Verdana" w:hAnsi="Verdana"/>
          <w:b w:val="0"/>
          <w:smallCaps w:val="0"/>
          <w:color w:val="auto"/>
          <w:sz w:val="20"/>
          <w:szCs w:val="20"/>
          <w:u w:val="none"/>
        </w:rPr>
        <w:t xml:space="preserve"> à presente Escritura de Emissão (“</w:t>
      </w:r>
      <w:r w:rsidRPr="006B3CB1">
        <w:rPr>
          <w:rFonts w:ascii="Verdana" w:hAnsi="Verdana"/>
          <w:b w:val="0"/>
          <w:smallCaps w:val="0"/>
          <w:color w:val="auto"/>
          <w:sz w:val="20"/>
          <w:szCs w:val="20"/>
        </w:rPr>
        <w:t>Contratos BNDES</w:t>
      </w:r>
      <w:r w:rsidRPr="006B3CB1">
        <w:rPr>
          <w:rFonts w:ascii="Verdana" w:hAnsi="Verdana"/>
          <w:b w:val="0"/>
          <w:smallCaps w:val="0"/>
          <w:color w:val="auto"/>
          <w:sz w:val="20"/>
          <w:szCs w:val="20"/>
          <w:u w:val="none"/>
        </w:rPr>
        <w:t>” e, em conjunto com a CCB, “</w:t>
      </w:r>
      <w:r w:rsidRPr="006B3CB1">
        <w:rPr>
          <w:rFonts w:ascii="Verdana" w:hAnsi="Verdana"/>
          <w:b w:val="0"/>
          <w:smallCaps w:val="0"/>
          <w:color w:val="auto"/>
          <w:sz w:val="20"/>
          <w:szCs w:val="20"/>
        </w:rPr>
        <w:t>Dívidas Existentes</w:t>
      </w:r>
      <w:r w:rsidRPr="006B3CB1">
        <w:rPr>
          <w:rFonts w:ascii="Verdana" w:hAnsi="Verdana"/>
          <w:b w:val="0"/>
          <w:smallCaps w:val="0"/>
          <w:color w:val="auto"/>
          <w:sz w:val="20"/>
          <w:szCs w:val="20"/>
          <w:u w:val="none"/>
        </w:rPr>
        <w:t xml:space="preserve">”); e </w:t>
      </w:r>
    </w:p>
    <w:p w14:paraId="0680C599" w14:textId="77777777" w:rsidR="00811F66" w:rsidRPr="006B3CB1" w:rsidRDefault="00811F66" w:rsidP="00811F66">
      <w:pPr>
        <w:pStyle w:val="Estilo1"/>
        <w:widowControl/>
        <w:spacing w:line="288" w:lineRule="auto"/>
        <w:outlineLvl w:val="0"/>
        <w:rPr>
          <w:rFonts w:ascii="Verdana" w:hAnsi="Verdana"/>
          <w:sz w:val="20"/>
          <w:szCs w:val="20"/>
        </w:rPr>
      </w:pPr>
    </w:p>
    <w:p w14:paraId="15293AC1" w14:textId="77777777" w:rsidR="00811F66" w:rsidRPr="006B3CB1" w:rsidRDefault="00811F66" w:rsidP="006B3CB1">
      <w:pPr>
        <w:pStyle w:val="Estilo1"/>
        <w:widowControl/>
        <w:numPr>
          <w:ilvl w:val="0"/>
          <w:numId w:val="17"/>
        </w:numPr>
        <w:spacing w:line="288" w:lineRule="auto"/>
        <w:ind w:left="1134" w:hanging="567"/>
        <w:outlineLvl w:val="0"/>
        <w:rPr>
          <w:rFonts w:ascii="Verdana" w:hAnsi="Verdana"/>
          <w:b w:val="0"/>
          <w:smallCaps w:val="0"/>
          <w:sz w:val="20"/>
          <w:szCs w:val="20"/>
        </w:rPr>
      </w:pPr>
      <w:r w:rsidRPr="006B3CB1">
        <w:rPr>
          <w:rFonts w:ascii="Verdana" w:hAnsi="Verdana"/>
          <w:b w:val="0"/>
          <w:smallCaps w:val="0"/>
          <w:color w:val="auto"/>
          <w:sz w:val="20"/>
          <w:szCs w:val="20"/>
          <w:u w:val="none"/>
        </w:rPr>
        <w:t>pagamento dos custos financeiros relacionados ao pré-pagamento das Dívidas Existentes.</w:t>
      </w:r>
    </w:p>
    <w:p w14:paraId="69BFAC1E" w14:textId="77777777" w:rsidR="00811F66" w:rsidRPr="006B3CB1" w:rsidRDefault="00811F66" w:rsidP="00811F66">
      <w:pPr>
        <w:pStyle w:val="Estilo1"/>
        <w:widowControl/>
        <w:spacing w:line="288" w:lineRule="auto"/>
        <w:outlineLvl w:val="0"/>
        <w:rPr>
          <w:rFonts w:ascii="Verdana" w:hAnsi="Verdana"/>
          <w:b w:val="0"/>
          <w:smallCaps w:val="0"/>
          <w:sz w:val="20"/>
          <w:szCs w:val="20"/>
        </w:rPr>
      </w:pPr>
    </w:p>
    <w:p w14:paraId="793AE8F7" w14:textId="77777777" w:rsidR="00811F66" w:rsidRPr="006B3CB1" w:rsidRDefault="00811F66" w:rsidP="00811F66">
      <w:pPr>
        <w:pStyle w:val="Estilo1"/>
        <w:widowControl/>
        <w:tabs>
          <w:tab w:val="left" w:pos="1134"/>
        </w:tabs>
        <w:spacing w:line="288" w:lineRule="auto"/>
        <w:outlineLvl w:val="0"/>
        <w:rPr>
          <w:rFonts w:ascii="Verdana" w:hAnsi="Verdana"/>
          <w:b w:val="0"/>
          <w:smallCaps w:val="0"/>
          <w:sz w:val="20"/>
          <w:szCs w:val="20"/>
        </w:rPr>
      </w:pPr>
      <w:r w:rsidRPr="006B3CB1">
        <w:rPr>
          <w:rFonts w:ascii="Verdana" w:hAnsi="Verdana"/>
          <w:smallCaps w:val="0"/>
          <w:color w:val="auto"/>
          <w:sz w:val="20"/>
          <w:szCs w:val="20"/>
          <w:u w:val="none"/>
        </w:rPr>
        <w:t>4.2.</w:t>
      </w:r>
      <w:r w:rsidRPr="006B3CB1">
        <w:rPr>
          <w:rFonts w:ascii="Verdana" w:hAnsi="Verdana"/>
          <w:smallCaps w:val="0"/>
          <w:color w:val="auto"/>
          <w:sz w:val="20"/>
          <w:szCs w:val="20"/>
          <w:u w:val="none"/>
        </w:rPr>
        <w:tab/>
      </w:r>
      <w:r w:rsidRPr="006B3CB1">
        <w:rPr>
          <w:rFonts w:ascii="Verdana" w:hAnsi="Verdana"/>
          <w:b w:val="0"/>
          <w:smallCaps w:val="0"/>
          <w:color w:val="auto"/>
          <w:sz w:val="20"/>
          <w:szCs w:val="20"/>
          <w:u w:val="none"/>
        </w:rPr>
        <w:t>Observado o disposto nesta Escritura de Emissão,</w:t>
      </w:r>
      <w:r w:rsidRPr="006B3CB1">
        <w:rPr>
          <w:rFonts w:ascii="Verdana" w:hAnsi="Verdana"/>
          <w:smallCaps w:val="0"/>
          <w:color w:val="auto"/>
          <w:sz w:val="20"/>
          <w:szCs w:val="20"/>
          <w:u w:val="none"/>
        </w:rPr>
        <w:t xml:space="preserve"> </w:t>
      </w:r>
      <w:r w:rsidRPr="006B3CB1">
        <w:rPr>
          <w:rFonts w:ascii="Verdana" w:hAnsi="Verdana"/>
          <w:b w:val="0"/>
          <w:smallCaps w:val="0"/>
          <w:color w:val="auto"/>
          <w:sz w:val="20"/>
          <w:szCs w:val="20"/>
          <w:u w:val="none"/>
        </w:rPr>
        <w:t>os recursos remanescentes, caso existentes, serão utilizados</w:t>
      </w:r>
      <w:r w:rsidR="009A35E2" w:rsidRPr="006B3CB1">
        <w:rPr>
          <w:rFonts w:ascii="Verdana" w:hAnsi="Verdana"/>
          <w:b w:val="0"/>
          <w:smallCaps w:val="0"/>
          <w:color w:val="auto"/>
          <w:sz w:val="20"/>
          <w:szCs w:val="20"/>
          <w:u w:val="none"/>
        </w:rPr>
        <w:t>: (i) para formação do Caixa Provisionado de R$94.000.000,00 (noventa e quatro milhões de reais), em cumprimento ao previsto na Cláusula 10.1. (</w:t>
      </w:r>
      <w:proofErr w:type="spellStart"/>
      <w:r w:rsidR="009A35E2" w:rsidRPr="006B3CB1">
        <w:rPr>
          <w:rFonts w:ascii="Verdana" w:hAnsi="Verdana"/>
          <w:b w:val="0"/>
          <w:smallCaps w:val="0"/>
          <w:color w:val="auto"/>
          <w:sz w:val="20"/>
          <w:szCs w:val="20"/>
          <w:u w:val="none"/>
        </w:rPr>
        <w:t>xxxvi</w:t>
      </w:r>
      <w:proofErr w:type="spellEnd"/>
      <w:r w:rsidR="009A35E2" w:rsidRPr="006B3CB1">
        <w:rPr>
          <w:rFonts w:ascii="Verdana" w:hAnsi="Verdana"/>
          <w:b w:val="0"/>
          <w:smallCaps w:val="0"/>
          <w:color w:val="auto"/>
          <w:sz w:val="20"/>
          <w:szCs w:val="20"/>
          <w:u w:val="none"/>
        </w:rPr>
        <w:t>) desta Escritura, e, no que exceder a esse montante,</w:t>
      </w:r>
      <w:r w:rsidRPr="006B3CB1">
        <w:rPr>
          <w:rFonts w:ascii="Verdana" w:hAnsi="Verdana"/>
          <w:b w:val="0"/>
          <w:smallCaps w:val="0"/>
          <w:color w:val="auto"/>
          <w:sz w:val="20"/>
          <w:szCs w:val="20"/>
          <w:u w:val="none"/>
        </w:rPr>
        <w:t xml:space="preserve"> </w:t>
      </w:r>
      <w:r w:rsidR="009A35E2" w:rsidRPr="006B3CB1">
        <w:rPr>
          <w:rFonts w:ascii="Verdana" w:hAnsi="Verdana"/>
          <w:b w:val="0"/>
          <w:smallCaps w:val="0"/>
          <w:color w:val="auto"/>
          <w:sz w:val="20"/>
          <w:szCs w:val="20"/>
          <w:u w:val="none"/>
        </w:rPr>
        <w:t>(</w:t>
      </w:r>
      <w:proofErr w:type="spellStart"/>
      <w:r w:rsidR="009A35E2" w:rsidRPr="006B3CB1">
        <w:rPr>
          <w:rFonts w:ascii="Verdana" w:hAnsi="Verdana"/>
          <w:b w:val="0"/>
          <w:smallCaps w:val="0"/>
          <w:color w:val="auto"/>
          <w:sz w:val="20"/>
          <w:szCs w:val="20"/>
          <w:u w:val="none"/>
        </w:rPr>
        <w:t>ii</w:t>
      </w:r>
      <w:proofErr w:type="spellEnd"/>
      <w:r w:rsidR="009A35E2" w:rsidRPr="006B3CB1">
        <w:rPr>
          <w:rFonts w:ascii="Verdana" w:hAnsi="Verdana"/>
          <w:b w:val="0"/>
          <w:smallCaps w:val="0"/>
          <w:color w:val="auto"/>
          <w:sz w:val="20"/>
          <w:szCs w:val="20"/>
          <w:u w:val="none"/>
        </w:rPr>
        <w:t xml:space="preserve">) </w:t>
      </w:r>
      <w:r w:rsidRPr="006B3CB1">
        <w:rPr>
          <w:rFonts w:ascii="Verdana" w:hAnsi="Verdana"/>
          <w:b w:val="0"/>
          <w:smallCaps w:val="0"/>
          <w:color w:val="auto"/>
          <w:sz w:val="20"/>
          <w:szCs w:val="20"/>
          <w:u w:val="none"/>
        </w:rPr>
        <w:t>para composição de caixa da Emissora</w:t>
      </w:r>
      <w:r w:rsidR="009A35E2" w:rsidRPr="006B3CB1">
        <w:rPr>
          <w:rFonts w:ascii="Verdana" w:hAnsi="Verdana"/>
          <w:b w:val="0"/>
          <w:smallCaps w:val="0"/>
          <w:color w:val="auto"/>
          <w:sz w:val="20"/>
          <w:szCs w:val="20"/>
          <w:u w:val="none"/>
        </w:rPr>
        <w:t xml:space="preserve">, podendo tais recursos remanescentes </w:t>
      </w:r>
      <w:r w:rsidRPr="006B3CB1">
        <w:rPr>
          <w:rFonts w:ascii="Verdana" w:hAnsi="Verdana"/>
          <w:b w:val="0"/>
          <w:smallCaps w:val="0"/>
          <w:color w:val="auto"/>
          <w:sz w:val="20"/>
          <w:szCs w:val="20"/>
          <w:u w:val="none"/>
        </w:rPr>
        <w:t xml:space="preserve">ser utilizados livremente </w:t>
      </w:r>
      <w:r w:rsidR="009A35E2" w:rsidRPr="006B3CB1">
        <w:rPr>
          <w:rFonts w:ascii="Verdana" w:hAnsi="Verdana"/>
          <w:b w:val="0"/>
          <w:smallCaps w:val="0"/>
          <w:color w:val="auto"/>
          <w:sz w:val="20"/>
          <w:szCs w:val="20"/>
          <w:u w:val="none"/>
        </w:rPr>
        <w:t>pela Emissora</w:t>
      </w:r>
      <w:r w:rsidRPr="006B3CB1">
        <w:rPr>
          <w:rFonts w:ascii="Verdana" w:hAnsi="Verdana"/>
          <w:b w:val="0"/>
          <w:smallCaps w:val="0"/>
          <w:color w:val="auto"/>
          <w:sz w:val="20"/>
          <w:szCs w:val="20"/>
          <w:u w:val="none"/>
        </w:rPr>
        <w:t>, inclusive conforme deliberado por seus acionistas (“</w:t>
      </w:r>
      <w:r w:rsidRPr="006B3CB1">
        <w:rPr>
          <w:rFonts w:ascii="Verdana" w:hAnsi="Verdana"/>
          <w:b w:val="0"/>
          <w:smallCaps w:val="0"/>
          <w:color w:val="auto"/>
          <w:sz w:val="20"/>
          <w:szCs w:val="20"/>
        </w:rPr>
        <w:t>Recursos Remanescentes – Emissão de Debêntures</w:t>
      </w:r>
      <w:r w:rsidRPr="006B3CB1">
        <w:rPr>
          <w:rFonts w:ascii="Verdana" w:hAnsi="Verdana"/>
          <w:b w:val="0"/>
          <w:smallCaps w:val="0"/>
          <w:color w:val="auto"/>
          <w:sz w:val="20"/>
          <w:szCs w:val="20"/>
          <w:u w:val="none"/>
        </w:rPr>
        <w:t>”).</w:t>
      </w:r>
    </w:p>
    <w:bookmarkEnd w:id="38"/>
    <w:p w14:paraId="6408456A" w14:textId="77777777" w:rsidR="00811F66" w:rsidRPr="006B3CB1" w:rsidRDefault="00811F66" w:rsidP="00811F66">
      <w:pPr>
        <w:pStyle w:val="Estilo1"/>
        <w:widowControl/>
        <w:spacing w:line="288" w:lineRule="auto"/>
        <w:outlineLvl w:val="0"/>
        <w:rPr>
          <w:rFonts w:ascii="Verdana" w:hAnsi="Verdana"/>
          <w:b w:val="0"/>
          <w:smallCaps w:val="0"/>
          <w:sz w:val="20"/>
          <w:szCs w:val="20"/>
        </w:rPr>
      </w:pPr>
    </w:p>
    <w:p w14:paraId="2C5BCCC0"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u w:val="none"/>
        </w:rPr>
      </w:pPr>
      <w:bookmarkStart w:id="39" w:name="_Toc413236176"/>
      <w:bookmarkStart w:id="40" w:name="_Toc440555843"/>
      <w:bookmarkStart w:id="41" w:name="_Toc471916350"/>
      <w:r w:rsidRPr="006B3CB1">
        <w:rPr>
          <w:rFonts w:ascii="Verdana" w:hAnsi="Verdana"/>
          <w:color w:val="auto"/>
          <w:sz w:val="20"/>
          <w:szCs w:val="20"/>
          <w:u w:val="none"/>
        </w:rPr>
        <w:t>Características da Emissão e da Oferta Restrita</w:t>
      </w:r>
      <w:bookmarkEnd w:id="39"/>
      <w:bookmarkEnd w:id="40"/>
      <w:bookmarkEnd w:id="41"/>
    </w:p>
    <w:p w14:paraId="58CAA20A" w14:textId="77777777" w:rsidR="00811F66" w:rsidRPr="006B3CB1" w:rsidRDefault="00811F66" w:rsidP="00C7245A"/>
    <w:p w14:paraId="70B72DA0"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Número da Emissão.</w:t>
      </w:r>
      <w:r w:rsidRPr="006B3CB1">
        <w:rPr>
          <w:rFonts w:ascii="Verdana" w:hAnsi="Verdana"/>
          <w:b w:val="0"/>
          <w:smallCaps w:val="0"/>
          <w:sz w:val="20"/>
          <w:szCs w:val="20"/>
          <w:u w:val="none"/>
        </w:rPr>
        <w:t xml:space="preserve"> A Emissão representa a 1ª (primeira) emissão de debêntures da Emissora.</w:t>
      </w:r>
    </w:p>
    <w:p w14:paraId="3E5E44B7" w14:textId="77777777" w:rsidR="00811F66" w:rsidRPr="006B3CB1" w:rsidRDefault="00811F66">
      <w:pPr>
        <w:tabs>
          <w:tab w:val="left" w:pos="709"/>
        </w:tabs>
      </w:pPr>
    </w:p>
    <w:p w14:paraId="417F0868"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Valor total da Emissão.</w:t>
      </w:r>
      <w:r w:rsidRPr="006B3CB1">
        <w:rPr>
          <w:rFonts w:ascii="Verdana" w:hAnsi="Verdana"/>
          <w:b w:val="0"/>
          <w:smallCaps w:val="0"/>
          <w:sz w:val="20"/>
          <w:szCs w:val="20"/>
          <w:u w:val="none"/>
        </w:rPr>
        <w:t xml:space="preserve"> O valor total da Emissão será de R$ 900.000.000,00 (novecentos milhões de reais), na Data de Emissão (conforme abaixo definida) (“</w:t>
      </w:r>
      <w:r w:rsidRPr="006B3CB1">
        <w:rPr>
          <w:rFonts w:ascii="Verdana" w:hAnsi="Verdana"/>
          <w:b w:val="0"/>
          <w:smallCaps w:val="0"/>
          <w:sz w:val="20"/>
          <w:szCs w:val="20"/>
        </w:rPr>
        <w:t>Valor Total da Emissão</w:t>
      </w:r>
      <w:r w:rsidRPr="006B3CB1">
        <w:rPr>
          <w:rFonts w:ascii="Verdana" w:hAnsi="Verdana"/>
          <w:b w:val="0"/>
          <w:smallCaps w:val="0"/>
          <w:sz w:val="20"/>
          <w:szCs w:val="20"/>
          <w:u w:val="none"/>
        </w:rPr>
        <w:t>”).</w:t>
      </w:r>
    </w:p>
    <w:p w14:paraId="41725526" w14:textId="77777777" w:rsidR="00811F66" w:rsidRPr="006B3CB1" w:rsidRDefault="00811F66">
      <w:pPr>
        <w:tabs>
          <w:tab w:val="left" w:pos="709"/>
        </w:tabs>
      </w:pPr>
    </w:p>
    <w:p w14:paraId="5A3964B3"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Quantidade</w:t>
      </w:r>
      <w:r w:rsidRPr="006B3CB1">
        <w:rPr>
          <w:rFonts w:ascii="Verdana" w:hAnsi="Verdana"/>
          <w:b w:val="0"/>
          <w:smallCaps w:val="0"/>
          <w:sz w:val="20"/>
          <w:szCs w:val="20"/>
          <w:u w:val="none"/>
        </w:rPr>
        <w:t>. Serão emitidas 900.000 (novecentas mil) debêntures, sendo: (i) 450.000 (quatrocentas e cinquenta mil) debêntures da primeira série (“</w:t>
      </w:r>
      <w:r w:rsidRPr="006B3CB1">
        <w:rPr>
          <w:rFonts w:ascii="Verdana" w:hAnsi="Verdana"/>
          <w:b w:val="0"/>
          <w:smallCaps w:val="0"/>
          <w:sz w:val="20"/>
          <w:szCs w:val="20"/>
        </w:rPr>
        <w:t>Debêntures da Primeira Série</w:t>
      </w:r>
      <w:r w:rsidRPr="006B3CB1">
        <w:rPr>
          <w:rFonts w:ascii="Verdana" w:hAnsi="Verdana"/>
          <w:b w:val="0"/>
          <w:smallCaps w:val="0"/>
          <w:sz w:val="20"/>
          <w:szCs w:val="20"/>
          <w:u w:val="none"/>
        </w:rPr>
        <w:t>”);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450.000 (quatrocentas e cinquenta mil) debêntures da segunda série (“</w:t>
      </w:r>
      <w:r w:rsidRPr="006B3CB1">
        <w:rPr>
          <w:rFonts w:ascii="Verdana" w:hAnsi="Verdana"/>
          <w:b w:val="0"/>
          <w:smallCaps w:val="0"/>
          <w:sz w:val="20"/>
          <w:szCs w:val="20"/>
        </w:rPr>
        <w:t>Debêntures da Segunda Série</w:t>
      </w:r>
      <w:r w:rsidRPr="006B3CB1">
        <w:rPr>
          <w:rFonts w:ascii="Verdana" w:hAnsi="Verdana"/>
          <w:b w:val="0"/>
          <w:smallCaps w:val="0"/>
          <w:sz w:val="20"/>
          <w:szCs w:val="20"/>
          <w:u w:val="none"/>
        </w:rPr>
        <w:t>” e, em conjunto com as Debêntures da Primeira Série, “</w:t>
      </w:r>
      <w:r w:rsidRPr="006B3CB1">
        <w:rPr>
          <w:rFonts w:ascii="Verdana" w:hAnsi="Verdana"/>
          <w:b w:val="0"/>
          <w:smallCaps w:val="0"/>
          <w:sz w:val="20"/>
          <w:szCs w:val="20"/>
        </w:rPr>
        <w:t>Debêntures</w:t>
      </w:r>
      <w:r w:rsidRPr="006B3CB1">
        <w:rPr>
          <w:rFonts w:ascii="Verdana" w:hAnsi="Verdana"/>
          <w:b w:val="0"/>
          <w:smallCaps w:val="0"/>
          <w:sz w:val="20"/>
          <w:szCs w:val="20"/>
          <w:u w:val="none"/>
        </w:rPr>
        <w:t>”).</w:t>
      </w:r>
    </w:p>
    <w:p w14:paraId="66D91552" w14:textId="77777777" w:rsidR="00811F66" w:rsidRPr="006B3CB1" w:rsidRDefault="00811F66">
      <w:pPr>
        <w:tabs>
          <w:tab w:val="left" w:pos="709"/>
        </w:tabs>
      </w:pPr>
    </w:p>
    <w:p w14:paraId="3113D304"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Séries.</w:t>
      </w:r>
      <w:r w:rsidRPr="006B3CB1">
        <w:rPr>
          <w:rFonts w:ascii="Verdana" w:hAnsi="Verdana"/>
          <w:b w:val="0"/>
          <w:smallCaps w:val="0"/>
          <w:sz w:val="20"/>
          <w:szCs w:val="20"/>
          <w:u w:val="none"/>
        </w:rPr>
        <w:t xml:space="preserve"> A Emissão será realizada em 2 (duas) séries. </w:t>
      </w:r>
    </w:p>
    <w:p w14:paraId="60930D54" w14:textId="77777777" w:rsidR="00811F66" w:rsidRPr="006B3CB1" w:rsidRDefault="00811F66">
      <w:pPr>
        <w:tabs>
          <w:tab w:val="left" w:pos="709"/>
        </w:tabs>
      </w:pPr>
    </w:p>
    <w:p w14:paraId="0473374C"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Colocação.</w:t>
      </w:r>
      <w:r w:rsidRPr="006B3CB1">
        <w:rPr>
          <w:rFonts w:ascii="Verdana" w:hAnsi="Verdana"/>
          <w:b w:val="0"/>
          <w:smallCaps w:val="0"/>
          <w:sz w:val="20"/>
          <w:szCs w:val="20"/>
          <w:u w:val="none"/>
        </w:rPr>
        <w:t xml:space="preserve"> As Debêntures serão objeto de distribuição pública, com esforços restritos de distribuição, nos termos da Instrução CVM 476 e demais leis e regulamentações aplicáveis, com a intermediação de instituição intermediária líder (“</w:t>
      </w:r>
      <w:r w:rsidRPr="006B3CB1">
        <w:rPr>
          <w:rFonts w:ascii="Verdana" w:hAnsi="Verdana"/>
          <w:b w:val="0"/>
          <w:smallCaps w:val="0"/>
          <w:sz w:val="20"/>
          <w:szCs w:val="20"/>
        </w:rPr>
        <w:t>Coordenador Líder</w:t>
      </w:r>
      <w:r w:rsidRPr="006B3CB1">
        <w:rPr>
          <w:rFonts w:ascii="Verdana" w:hAnsi="Verdana"/>
          <w:b w:val="0"/>
          <w:smallCaps w:val="0"/>
          <w:sz w:val="20"/>
          <w:szCs w:val="20"/>
          <w:u w:val="none"/>
        </w:rPr>
        <w:t>”) e outras instituições integrantes do sistema de distribuição de valores mobiliários (em conjunto com o Coordenador Líder, “</w:t>
      </w:r>
      <w:r w:rsidRPr="006B3CB1">
        <w:rPr>
          <w:rFonts w:ascii="Verdana" w:hAnsi="Verdana"/>
          <w:b w:val="0"/>
          <w:smallCaps w:val="0"/>
          <w:sz w:val="20"/>
          <w:szCs w:val="20"/>
        </w:rPr>
        <w:t>Coordenadores</w:t>
      </w:r>
      <w:r w:rsidRPr="006B3CB1">
        <w:rPr>
          <w:rFonts w:ascii="Verdana" w:hAnsi="Verdana"/>
          <w:b w:val="0"/>
          <w:smallCaps w:val="0"/>
          <w:sz w:val="20"/>
          <w:szCs w:val="20"/>
          <w:u w:val="none"/>
        </w:rPr>
        <w:t>”), sob o regime de garantia firme de colocação para o Valor Total da Emissão (“</w:t>
      </w:r>
      <w:r w:rsidRPr="006B3CB1">
        <w:rPr>
          <w:rFonts w:ascii="Verdana" w:hAnsi="Verdana"/>
          <w:b w:val="0"/>
          <w:smallCaps w:val="0"/>
          <w:sz w:val="20"/>
          <w:szCs w:val="20"/>
        </w:rPr>
        <w:t>Garantia Firme</w:t>
      </w:r>
      <w:r w:rsidRPr="006B3CB1">
        <w:rPr>
          <w:rFonts w:ascii="Verdana" w:hAnsi="Verdana"/>
          <w:b w:val="0"/>
          <w:smallCaps w:val="0"/>
          <w:sz w:val="20"/>
          <w:szCs w:val="20"/>
          <w:u w:val="none"/>
        </w:rPr>
        <w:t>”).</w:t>
      </w:r>
    </w:p>
    <w:p w14:paraId="531D01AD" w14:textId="77777777" w:rsidR="00811F66" w:rsidRPr="006B3CB1" w:rsidRDefault="00811F66">
      <w:pPr>
        <w:ind w:left="709"/>
      </w:pPr>
    </w:p>
    <w:p w14:paraId="1AD623F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relacionamento entre a Emissora e os Coordenadores será disciplinado por meio do “</w:t>
      </w:r>
      <w:r w:rsidRPr="006B3CB1">
        <w:rPr>
          <w:rFonts w:ascii="Verdana" w:hAnsi="Verdana"/>
          <w:b w:val="0"/>
          <w:i/>
          <w:smallCaps w:val="0"/>
          <w:sz w:val="20"/>
          <w:szCs w:val="20"/>
          <w:u w:val="none"/>
        </w:rPr>
        <w:t xml:space="preserve">Contrato de Coordenação, Colocação e Distribuição Pública, com Esforços Restritos, </w:t>
      </w:r>
      <w:r w:rsidRPr="006B3CB1">
        <w:rPr>
          <w:rFonts w:ascii="Verdana" w:hAnsi="Verdana"/>
          <w:b w:val="0"/>
          <w:i/>
          <w:smallCaps w:val="0"/>
          <w:sz w:val="20"/>
          <w:szCs w:val="20"/>
          <w:u w:val="none"/>
        </w:rPr>
        <w:lastRenderedPageBreak/>
        <w:t>sob o Regime de Garantia Firme de Colocação, de Debêntures Simples, Não Conversíveis em Ações, da Espécie Quirografária, com Garantia Adicional Real, a ser Convolada em da Espécie com Garantia Real, com Garantia Adicional Fidejussória, em Duas Séries, da 1ª (Primeira) Emissão da Brasil PCH S.A.</w:t>
      </w:r>
      <w:r w:rsidRPr="006B3CB1">
        <w:rPr>
          <w:rFonts w:ascii="Verdana" w:hAnsi="Verdana"/>
          <w:b w:val="0"/>
          <w:smallCaps w:val="0"/>
          <w:sz w:val="20"/>
          <w:szCs w:val="20"/>
          <w:u w:val="none"/>
        </w:rPr>
        <w:t>”, a ser celebrado entre a Emissora e os Coordenadores (“</w:t>
      </w:r>
      <w:r w:rsidRPr="006B3CB1">
        <w:rPr>
          <w:rFonts w:ascii="Verdana" w:hAnsi="Verdana"/>
          <w:b w:val="0"/>
          <w:smallCaps w:val="0"/>
          <w:sz w:val="20"/>
          <w:szCs w:val="20"/>
        </w:rPr>
        <w:t>Contrato de Distribuição</w:t>
      </w:r>
      <w:r w:rsidRPr="006B3CB1">
        <w:rPr>
          <w:rFonts w:ascii="Verdana" w:hAnsi="Verdana"/>
          <w:b w:val="0"/>
          <w:smallCaps w:val="0"/>
          <w:sz w:val="20"/>
          <w:szCs w:val="20"/>
          <w:u w:val="none"/>
        </w:rPr>
        <w:t>”).</w:t>
      </w:r>
    </w:p>
    <w:p w14:paraId="242F6818" w14:textId="77777777" w:rsidR="00811F66" w:rsidRPr="006B3CB1" w:rsidRDefault="00811F66"/>
    <w:p w14:paraId="49B929A0"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Não será admitida a distribuição parcial das Debêntures.</w:t>
      </w:r>
    </w:p>
    <w:p w14:paraId="5F7EAED9" w14:textId="77777777" w:rsidR="00811F66" w:rsidRPr="006B3CB1" w:rsidRDefault="00811F66">
      <w:pPr>
        <w:ind w:left="1276"/>
      </w:pPr>
    </w:p>
    <w:p w14:paraId="1A069ED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42" w:name="_Ref269721757"/>
      <w:r w:rsidRPr="006B3CB1">
        <w:rPr>
          <w:rFonts w:ascii="Verdana" w:hAnsi="Verdana"/>
          <w:b w:val="0"/>
          <w:smallCaps w:val="0"/>
          <w:sz w:val="20"/>
          <w:szCs w:val="20"/>
          <w:u w:val="none"/>
        </w:rPr>
        <w:t>Não existirão reservas antecipadas, nem fixação de lotes mínimos ou máximos de subscrição das Debêntures, sendo que os Coordenadores, com expressa e prévia anuência da Emissora, organizarão o plano de distribuição nos termos da Instrução CVM 476, tendo como público alvo exclusivamente Investidores Profissionais (abaixo definido).</w:t>
      </w:r>
    </w:p>
    <w:p w14:paraId="0B094A92" w14:textId="77777777" w:rsidR="00811F66" w:rsidRPr="006B3CB1" w:rsidRDefault="00811F66">
      <w:pPr>
        <w:pStyle w:val="PargrafodaLista"/>
        <w:tabs>
          <w:tab w:val="num" w:pos="709"/>
        </w:tabs>
        <w:ind w:left="1276" w:hanging="709"/>
        <w:contextualSpacing w:val="0"/>
        <w:jc w:val="both"/>
      </w:pPr>
    </w:p>
    <w:p w14:paraId="7E7E850C"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plano de distribuição seguirá o procedimento descrito na Instrução CVM 476, conforme previsto no Contrato de Distribuição. Para tanto, os Coordenadores poderão acessar no máximo 75 (setenta e cinco) Investidores Profissionais, sendo possível a subscrição ou aquisição por, no máximo, 50 (cinquenta) Investidores Profissionais.</w:t>
      </w:r>
    </w:p>
    <w:p w14:paraId="56C31E89" w14:textId="77777777" w:rsidR="00811F66" w:rsidRPr="006B3CB1" w:rsidRDefault="00811F66">
      <w:pPr>
        <w:pStyle w:val="PargrafodaLista"/>
        <w:contextualSpacing w:val="0"/>
        <w:jc w:val="both"/>
      </w:pPr>
    </w:p>
    <w:p w14:paraId="16774D4E"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As Partes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79DD7383" w14:textId="77777777" w:rsidR="00811F66" w:rsidRPr="006B3CB1" w:rsidRDefault="00811F66">
      <w:pPr>
        <w:pStyle w:val="PargrafodaLista"/>
        <w:contextualSpacing w:val="0"/>
        <w:jc w:val="both"/>
      </w:pPr>
    </w:p>
    <w:p w14:paraId="3FA5620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 Emissora obriga-se a: (a) não contatar ou fornecer informações acerca da Oferta Restrita a qualquer investidor, exceto se previamente acordado com os Coordenadores; e (b) informar os Coordenadores, em até 1 (um) Dia Útil, a ocorrência de contato que receba de potenciais investidores que venham a manifestar seu interesse na Oferta Restrita, comprometendo-se desde já a não tomar qualquer providência em relação aos referidos potenciais investidores neste período.</w:t>
      </w:r>
    </w:p>
    <w:p w14:paraId="46AF5122" w14:textId="77777777" w:rsidR="00811F66" w:rsidRPr="006B3CB1" w:rsidRDefault="00811F66">
      <w:pPr>
        <w:tabs>
          <w:tab w:val="num" w:pos="709"/>
        </w:tabs>
      </w:pPr>
    </w:p>
    <w:p w14:paraId="4EC858F9"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Para fins da Oferta Restrita, serão considerados, nos termos da Instrução da CVM nº 539, de 13 de novembro de 2013, conforme alterada (“</w:t>
      </w:r>
      <w:r w:rsidRPr="006B3CB1">
        <w:rPr>
          <w:rFonts w:ascii="Verdana" w:hAnsi="Verdana"/>
          <w:b w:val="0"/>
          <w:smallCaps w:val="0"/>
          <w:sz w:val="20"/>
          <w:szCs w:val="20"/>
        </w:rPr>
        <w:t>Instrução CVM 539</w:t>
      </w:r>
      <w:r w:rsidRPr="006B3CB1">
        <w:rPr>
          <w:rFonts w:ascii="Verdana" w:hAnsi="Verdana"/>
          <w:b w:val="0"/>
          <w:smallCaps w:val="0"/>
          <w:sz w:val="20"/>
          <w:szCs w:val="20"/>
          <w:u w:val="none"/>
        </w:rPr>
        <w:t>”) e da Instrução CVM 476:</w:t>
      </w:r>
    </w:p>
    <w:p w14:paraId="770A1734" w14:textId="77777777" w:rsidR="00811F66" w:rsidRPr="006B3CB1" w:rsidRDefault="00811F66">
      <w:pPr>
        <w:pStyle w:val="PargrafodaLista"/>
        <w:ind w:left="1276" w:hanging="709"/>
        <w:contextualSpacing w:val="0"/>
        <w:jc w:val="both"/>
      </w:pPr>
    </w:p>
    <w:p w14:paraId="5929226C" w14:textId="77777777" w:rsidR="00811F66" w:rsidRPr="006B3CB1" w:rsidRDefault="00811F66" w:rsidP="006B3CB1">
      <w:pPr>
        <w:pStyle w:val="Estilo1"/>
        <w:widowControl/>
        <w:numPr>
          <w:ilvl w:val="0"/>
          <w:numId w:val="22"/>
        </w:numPr>
        <w:spacing w:line="288" w:lineRule="auto"/>
        <w:ind w:left="1134" w:hanging="567"/>
        <w:outlineLvl w:val="0"/>
        <w:rPr>
          <w:rFonts w:ascii="Verdana" w:hAnsi="Verdana"/>
          <w:sz w:val="20"/>
          <w:szCs w:val="20"/>
        </w:rPr>
      </w:pPr>
      <w:r w:rsidRPr="006B3CB1">
        <w:rPr>
          <w:rFonts w:ascii="Verdana" w:hAnsi="Verdana"/>
          <w:b w:val="0"/>
          <w:smallCaps w:val="0"/>
          <w:sz w:val="20"/>
          <w:szCs w:val="20"/>
          <w:u w:val="none"/>
        </w:rPr>
        <w:t>“</w:t>
      </w:r>
      <w:r w:rsidRPr="006B3CB1">
        <w:rPr>
          <w:rFonts w:ascii="Verdana" w:hAnsi="Verdana"/>
          <w:b w:val="0"/>
          <w:smallCaps w:val="0"/>
          <w:sz w:val="20"/>
          <w:szCs w:val="20"/>
        </w:rPr>
        <w:t>Investidores Profissionais</w:t>
      </w:r>
      <w:r w:rsidRPr="006B3CB1">
        <w:rPr>
          <w:rFonts w:ascii="Verdana" w:hAnsi="Verdana"/>
          <w:b w:val="0"/>
          <w:smallCaps w:val="0"/>
          <w:sz w:val="20"/>
          <w:szCs w:val="20"/>
          <w:u w:val="none"/>
        </w:rPr>
        <w:t>” (i) instituições financeiras e demais instituições autorizadas a funcionar pelo Banco Central do Brasil;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companhias seguradoras e sociedades de capitalização;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entidades abertas e fechadas de previdência complementar;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pessoas naturais ou jurídicas que possuam investimentos financeiros em valor superior a R$ 10.000.000,00 (dez milhões de reais) e que, adicionalmente, atestem por escrito sua condição de investidor profissional mediante termo próprio, de acordo com o Anexo 9-A da Instrução da CVM 539; (v) fundos de investimento; (vi) clubes de investimento, desde que tenham a carteira gerida por administrador de carteira de valores mobiliários autorizado pela CVM; (</w:t>
      </w:r>
      <w:proofErr w:type="spellStart"/>
      <w:r w:rsidRPr="006B3CB1">
        <w:rPr>
          <w:rFonts w:ascii="Verdana" w:hAnsi="Verdana"/>
          <w:b w:val="0"/>
          <w:smallCaps w:val="0"/>
          <w:sz w:val="20"/>
          <w:szCs w:val="20"/>
          <w:u w:val="none"/>
        </w:rPr>
        <w:t>vii</w:t>
      </w:r>
      <w:proofErr w:type="spellEnd"/>
      <w:r w:rsidRPr="006B3CB1">
        <w:rPr>
          <w:rFonts w:ascii="Verdana" w:hAnsi="Verdana"/>
          <w:b w:val="0"/>
          <w:smallCaps w:val="0"/>
          <w:sz w:val="20"/>
          <w:szCs w:val="20"/>
          <w:u w:val="none"/>
        </w:rPr>
        <w:t>) agentes autônomos de investimento, administradores de carteira, analistas e consultores de valores mobiliários autorizados pela CVM, em relação a seus recursos próprios; e (</w:t>
      </w:r>
      <w:proofErr w:type="spellStart"/>
      <w:r w:rsidRPr="006B3CB1">
        <w:rPr>
          <w:rFonts w:ascii="Verdana" w:hAnsi="Verdana"/>
          <w:b w:val="0"/>
          <w:smallCaps w:val="0"/>
          <w:sz w:val="20"/>
          <w:szCs w:val="20"/>
          <w:u w:val="none"/>
        </w:rPr>
        <w:t>viii</w:t>
      </w:r>
      <w:proofErr w:type="spellEnd"/>
      <w:r w:rsidRPr="006B3CB1">
        <w:rPr>
          <w:rFonts w:ascii="Verdana" w:hAnsi="Verdana"/>
          <w:b w:val="0"/>
          <w:smallCaps w:val="0"/>
          <w:sz w:val="20"/>
          <w:szCs w:val="20"/>
          <w:u w:val="none"/>
        </w:rPr>
        <w:t>) investidores não residentes; e</w:t>
      </w:r>
    </w:p>
    <w:p w14:paraId="1A1A5EE1" w14:textId="77777777" w:rsidR="00811F66" w:rsidRPr="006B3CB1" w:rsidRDefault="00811F66">
      <w:pPr>
        <w:tabs>
          <w:tab w:val="left" w:pos="709"/>
        </w:tabs>
        <w:ind w:left="1429"/>
      </w:pPr>
    </w:p>
    <w:p w14:paraId="00B6A8D2" w14:textId="77777777" w:rsidR="00811F66" w:rsidRPr="006B3CB1" w:rsidRDefault="00811F66" w:rsidP="006B3CB1">
      <w:pPr>
        <w:pStyle w:val="Estilo1"/>
        <w:widowControl/>
        <w:numPr>
          <w:ilvl w:val="0"/>
          <w:numId w:val="22"/>
        </w:numPr>
        <w:spacing w:line="288" w:lineRule="auto"/>
        <w:ind w:left="1134" w:hanging="567"/>
        <w:outlineLvl w:val="0"/>
        <w:rPr>
          <w:rFonts w:ascii="Verdana" w:hAnsi="Verdana"/>
          <w:sz w:val="20"/>
          <w:szCs w:val="20"/>
        </w:rPr>
      </w:pPr>
      <w:r w:rsidRPr="006B3CB1">
        <w:rPr>
          <w:rFonts w:ascii="Verdana" w:hAnsi="Verdana"/>
          <w:b w:val="0"/>
          <w:smallCaps w:val="0"/>
          <w:sz w:val="20"/>
          <w:szCs w:val="20"/>
          <w:u w:val="none"/>
        </w:rPr>
        <w:t>“</w:t>
      </w:r>
      <w:r w:rsidRPr="006B3CB1">
        <w:rPr>
          <w:rFonts w:ascii="Verdana" w:hAnsi="Verdana"/>
          <w:b w:val="0"/>
          <w:smallCaps w:val="0"/>
          <w:sz w:val="20"/>
          <w:szCs w:val="20"/>
        </w:rPr>
        <w:t>Investidores Qualificados</w:t>
      </w:r>
      <w:r w:rsidRPr="006B3CB1">
        <w:rPr>
          <w:rFonts w:ascii="Verdana" w:hAnsi="Verdana"/>
          <w:b w:val="0"/>
          <w:smallCaps w:val="0"/>
          <w:sz w:val="20"/>
          <w:szCs w:val="20"/>
          <w:u w:val="none"/>
        </w:rPr>
        <w:t>”: (i) Investidores Profissionais;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pessoas naturais ou jurídicas que possuam investimentos financeiros em valor superior a R$ 1.000.000,00 (um milhão de reais) e que, adicionalmente, atestem por escrito sua condição de investidor qualificado mediante termo próprio, de acordo com o Anexo 9-B da Instrução CVM no 539;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clubes de investimento, desde que tenham a carteira gerida por um ou mais cotistas, que sejam investidores qualificados.</w:t>
      </w:r>
    </w:p>
    <w:p w14:paraId="7A7733E9" w14:textId="77777777" w:rsidR="00811F66" w:rsidRPr="006B3CB1" w:rsidRDefault="00811F66">
      <w:pPr>
        <w:ind w:left="993"/>
      </w:pPr>
    </w:p>
    <w:p w14:paraId="4A0F779E"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4E6CC516" w14:textId="77777777" w:rsidR="00811F66" w:rsidRPr="006B3CB1" w:rsidRDefault="00811F66">
      <w:pPr>
        <w:tabs>
          <w:tab w:val="num" w:pos="993"/>
        </w:tabs>
        <w:ind w:left="993" w:hanging="709"/>
      </w:pPr>
    </w:p>
    <w:p w14:paraId="3DD1AAEB"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Não será concedido qualquer tipo de desconto pelos Coordenadores aos Investidores Profissionais interessados em adquirir as Debêntures. </w:t>
      </w:r>
    </w:p>
    <w:p w14:paraId="2F96CF9D" w14:textId="77777777" w:rsidR="00811F66" w:rsidRPr="006B3CB1" w:rsidRDefault="00811F66">
      <w:pPr>
        <w:ind w:left="1276"/>
      </w:pPr>
    </w:p>
    <w:p w14:paraId="47A7967F"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Não haverá preferência para subscrição das Debêntures pelos atuais acionistas da Emissora.</w:t>
      </w:r>
    </w:p>
    <w:p w14:paraId="03456586" w14:textId="77777777" w:rsidR="00811F66" w:rsidRPr="006B3CB1" w:rsidRDefault="00811F66">
      <w:pPr>
        <w:pStyle w:val="PargrafodaLista"/>
        <w:contextualSpacing w:val="0"/>
        <w:jc w:val="both"/>
      </w:pPr>
    </w:p>
    <w:p w14:paraId="185481E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Não será constituído fundo de manutenção de liquidez ou firmado contrato de garantia de liquidez ou estabilização de preço para as Debêntures. Não será constituído fundo de amortização para a presente Emissão.</w:t>
      </w:r>
    </w:p>
    <w:p w14:paraId="7D091612" w14:textId="77777777" w:rsidR="00811F66" w:rsidRPr="006B3CB1" w:rsidRDefault="00811F66">
      <w:pPr>
        <w:tabs>
          <w:tab w:val="num" w:pos="993"/>
        </w:tabs>
        <w:ind w:left="993" w:hanging="709"/>
      </w:pPr>
    </w:p>
    <w:p w14:paraId="60A0B17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No ato de subscrição e integralização das Debêntures, os Investidores Profissionais assinarão declaração atestando estar cientes, dentre outros, que (i) a Oferta Restrita não foi registrada perante a CVM;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as Debêntures estão sujeitas a restrições de negociação previstas na regulamentação aplicável e nesta Escritura de Emissão</w:t>
      </w:r>
      <w:bookmarkStart w:id="43" w:name="_DV_C9"/>
      <w:r w:rsidRPr="006B3CB1">
        <w:rPr>
          <w:rFonts w:ascii="Verdana" w:hAnsi="Verdana"/>
          <w:b w:val="0"/>
          <w:smallCaps w:val="0"/>
          <w:sz w:val="20"/>
          <w:szCs w:val="20"/>
          <w:u w:val="none"/>
        </w:rPr>
        <w:t>;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efetuaram sua própria análise com relação à capacidade de pagamento da Emissora</w:t>
      </w:r>
      <w:bookmarkEnd w:id="43"/>
      <w:r w:rsidRPr="006B3CB1">
        <w:rPr>
          <w:rFonts w:ascii="Verdana" w:hAnsi="Verdana"/>
          <w:b w:val="0"/>
          <w:smallCaps w:val="0"/>
          <w:sz w:val="20"/>
          <w:szCs w:val="20"/>
          <w:u w:val="none"/>
        </w:rPr>
        <w:t>; e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os Coordenadores não prestam qualquer garantia com relação à Emissão e à Oferta Restrita.</w:t>
      </w:r>
      <w:bookmarkEnd w:id="42"/>
      <w:r w:rsidRPr="006B3CB1">
        <w:rPr>
          <w:rFonts w:ascii="Verdana" w:hAnsi="Verdana"/>
          <w:b w:val="0"/>
          <w:smallCaps w:val="0"/>
          <w:sz w:val="20"/>
          <w:szCs w:val="20"/>
          <w:u w:val="none"/>
        </w:rPr>
        <w:t xml:space="preserve"> </w:t>
      </w:r>
    </w:p>
    <w:p w14:paraId="0FC5F97B" w14:textId="77777777" w:rsidR="00811F66" w:rsidRPr="006B3CB1" w:rsidRDefault="00811F66" w:rsidP="00B972AC">
      <w:pPr>
        <w:pStyle w:val="PargrafodaLista"/>
        <w:contextualSpacing w:val="0"/>
      </w:pPr>
    </w:p>
    <w:p w14:paraId="39009AD5"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 xml:space="preserve">A totalidade dos recursos líquidos a serem obtidos pela Emissora por meio da integralização das Debêntures deverá </w:t>
      </w:r>
      <w:r w:rsidR="008008F0" w:rsidRPr="006B3CB1">
        <w:rPr>
          <w:rFonts w:ascii="Verdana" w:hAnsi="Verdana"/>
          <w:b w:val="0"/>
          <w:smallCaps w:val="0"/>
          <w:sz w:val="20"/>
          <w:szCs w:val="20"/>
          <w:u w:val="none"/>
        </w:rPr>
        <w:t xml:space="preserve">ser </w:t>
      </w:r>
      <w:r w:rsidRPr="006B3CB1">
        <w:rPr>
          <w:rFonts w:ascii="Verdana" w:hAnsi="Verdana"/>
          <w:b w:val="0"/>
          <w:smallCaps w:val="0"/>
          <w:sz w:val="20"/>
          <w:szCs w:val="20"/>
          <w:u w:val="none"/>
        </w:rPr>
        <w:t xml:space="preserve">depositada em conta vinculada de titularidade da Emissora, aberta junto ao Banco BNP </w:t>
      </w:r>
      <w:proofErr w:type="spellStart"/>
      <w:r w:rsidRPr="006B3CB1">
        <w:rPr>
          <w:rFonts w:ascii="Verdana" w:hAnsi="Verdana"/>
          <w:b w:val="0"/>
          <w:smallCaps w:val="0"/>
          <w:sz w:val="20"/>
          <w:szCs w:val="20"/>
          <w:u w:val="none"/>
        </w:rPr>
        <w:t>Paribas</w:t>
      </w:r>
      <w:proofErr w:type="spellEnd"/>
      <w:r w:rsidRPr="006B3CB1">
        <w:rPr>
          <w:rFonts w:ascii="Verdana" w:hAnsi="Verdana"/>
          <w:b w:val="0"/>
          <w:smallCaps w:val="0"/>
          <w:sz w:val="20"/>
          <w:szCs w:val="20"/>
          <w:u w:val="none"/>
        </w:rPr>
        <w:t xml:space="preserve"> Brasil S.A. (“</w:t>
      </w:r>
      <w:r w:rsidRPr="006B3CB1">
        <w:rPr>
          <w:rFonts w:ascii="Verdana" w:hAnsi="Verdana"/>
          <w:b w:val="0"/>
          <w:smallCaps w:val="0"/>
          <w:sz w:val="20"/>
          <w:szCs w:val="20"/>
        </w:rPr>
        <w:t>Conta Vinculada da Emissora</w:t>
      </w:r>
      <w:r w:rsidRPr="006B3CB1">
        <w:rPr>
          <w:rFonts w:ascii="Verdana" w:hAnsi="Verdana"/>
          <w:b w:val="0"/>
          <w:smallCaps w:val="0"/>
          <w:sz w:val="20"/>
          <w:szCs w:val="20"/>
          <w:u w:val="none"/>
        </w:rPr>
        <w:t>”) a ser cedida fiduciariamente por meio do Contrato de Cessão Fiduciária Liquidação (conforme definido abaixo), nos termos descritos na Cláusula 7.2.1 abaixo.</w:t>
      </w:r>
    </w:p>
    <w:p w14:paraId="6740AB3A" w14:textId="77777777" w:rsidR="00811F66" w:rsidRPr="006B3CB1" w:rsidRDefault="00811F66" w:rsidP="00811F66">
      <w:pPr>
        <w:pStyle w:val="Estilo1"/>
        <w:widowControl/>
        <w:spacing w:line="288" w:lineRule="auto"/>
        <w:outlineLvl w:val="0"/>
        <w:rPr>
          <w:rFonts w:ascii="Verdana" w:hAnsi="Verdana"/>
          <w:b w:val="0"/>
          <w:smallCaps w:val="0"/>
          <w:sz w:val="20"/>
          <w:szCs w:val="20"/>
          <w:u w:val="none"/>
        </w:rPr>
      </w:pPr>
    </w:p>
    <w:p w14:paraId="36F5C5B5"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 xml:space="preserve">Os recursos depositados na Conta Vinculada da Emissora serão transferidos, conforme disposto no Contrato de Cessão Fiduciária Liquidação, para a conta vinculada de titularidade da PCHPAR, aberta junto ao Banco BNP </w:t>
      </w:r>
      <w:proofErr w:type="spellStart"/>
      <w:r w:rsidRPr="006B3CB1">
        <w:rPr>
          <w:rFonts w:ascii="Verdana" w:hAnsi="Verdana"/>
          <w:b w:val="0"/>
          <w:smallCaps w:val="0"/>
          <w:sz w:val="20"/>
          <w:szCs w:val="20"/>
          <w:u w:val="none"/>
        </w:rPr>
        <w:t>Paribas</w:t>
      </w:r>
      <w:proofErr w:type="spellEnd"/>
      <w:r w:rsidRPr="006B3CB1">
        <w:rPr>
          <w:rFonts w:ascii="Verdana" w:hAnsi="Verdana"/>
          <w:b w:val="0"/>
          <w:smallCaps w:val="0"/>
          <w:sz w:val="20"/>
          <w:szCs w:val="20"/>
          <w:u w:val="none"/>
        </w:rPr>
        <w:t xml:space="preserve"> Brasil S.A. (“</w:t>
      </w:r>
      <w:r w:rsidRPr="006B3CB1">
        <w:rPr>
          <w:rFonts w:ascii="Verdana" w:hAnsi="Verdana"/>
          <w:b w:val="0"/>
          <w:smallCaps w:val="0"/>
          <w:sz w:val="20"/>
          <w:szCs w:val="20"/>
        </w:rPr>
        <w:t>Conta Vinculada da PCHPAR</w:t>
      </w:r>
      <w:r w:rsidRPr="006B3CB1">
        <w:rPr>
          <w:rFonts w:ascii="Verdana" w:hAnsi="Verdana"/>
          <w:b w:val="0"/>
          <w:smallCaps w:val="0"/>
          <w:sz w:val="20"/>
          <w:szCs w:val="20"/>
          <w:u w:val="none"/>
        </w:rPr>
        <w:t xml:space="preserve">”) a ser cedida fiduciariamente por meio do Contrato de </w:t>
      </w:r>
      <w:r w:rsidRPr="006B3CB1">
        <w:rPr>
          <w:rFonts w:ascii="Verdana" w:hAnsi="Verdana"/>
          <w:b w:val="0"/>
          <w:smallCaps w:val="0"/>
          <w:sz w:val="20"/>
          <w:szCs w:val="20"/>
          <w:u w:val="none"/>
        </w:rPr>
        <w:lastRenderedPageBreak/>
        <w:t>Cessão Fiduciária Liquidação, seguindo a estrutura de fluxo de contas regida pelo Contrato de Cessão Fiduciária Liquidação e observado o disposto nesta Escritura de Emissão.</w:t>
      </w:r>
    </w:p>
    <w:p w14:paraId="0DAE9157" w14:textId="77777777" w:rsidR="00811F66" w:rsidRPr="006B3CB1" w:rsidRDefault="00811F66">
      <w:pPr>
        <w:ind w:left="709"/>
      </w:pPr>
    </w:p>
    <w:p w14:paraId="7D0A6F3F" w14:textId="77777777" w:rsidR="00811F66" w:rsidRPr="006B3CB1" w:rsidRDefault="00811F66" w:rsidP="006B3CB1">
      <w:pPr>
        <w:pStyle w:val="Estilo1"/>
        <w:numPr>
          <w:ilvl w:val="1"/>
          <w:numId w:val="21"/>
        </w:numPr>
        <w:spacing w:line="288" w:lineRule="auto"/>
        <w:outlineLvl w:val="0"/>
        <w:rPr>
          <w:rFonts w:ascii="Verdana" w:hAnsi="Verdana"/>
          <w:b w:val="0"/>
          <w:smallCaps w:val="0"/>
          <w:sz w:val="20"/>
          <w:szCs w:val="20"/>
          <w:u w:val="none"/>
        </w:rPr>
      </w:pPr>
      <w:r w:rsidRPr="006B3CB1">
        <w:rPr>
          <w:rFonts w:ascii="Verdana" w:hAnsi="Verdana"/>
          <w:smallCaps w:val="0"/>
          <w:sz w:val="20"/>
          <w:szCs w:val="20"/>
          <w:u w:val="none"/>
        </w:rPr>
        <w:t xml:space="preserve">Banco Liquidante e </w:t>
      </w:r>
      <w:proofErr w:type="spellStart"/>
      <w:r w:rsidRPr="006B3CB1">
        <w:rPr>
          <w:rFonts w:ascii="Verdana" w:hAnsi="Verdana"/>
          <w:smallCaps w:val="0"/>
          <w:sz w:val="20"/>
          <w:szCs w:val="20"/>
          <w:u w:val="none"/>
        </w:rPr>
        <w:t>Escriturador</w:t>
      </w:r>
      <w:proofErr w:type="spellEnd"/>
      <w:r w:rsidRPr="006B3CB1">
        <w:rPr>
          <w:rFonts w:ascii="Verdana" w:hAnsi="Verdana"/>
          <w:smallCaps w:val="0"/>
          <w:sz w:val="20"/>
          <w:szCs w:val="20"/>
          <w:u w:val="none"/>
        </w:rPr>
        <w:t>.</w:t>
      </w:r>
      <w:r w:rsidRPr="006B3CB1">
        <w:rPr>
          <w:rFonts w:ascii="Verdana" w:hAnsi="Verdana"/>
          <w:b w:val="0"/>
          <w:smallCaps w:val="0"/>
          <w:sz w:val="20"/>
          <w:szCs w:val="20"/>
          <w:u w:val="none"/>
        </w:rPr>
        <w:t xml:space="preserve"> A instituição prestadora dos serviços de banco liquidante das Debêntures é o Itaú Unibanco S.A., instituição financeira inscrita no CNPJ/MF sob o nº 60.701.190/0001-04, com sede na Praça Alfredo Egydio de Souza Aranha, nº 100 – Torre Olavo Setúbal (“</w:t>
      </w:r>
      <w:r w:rsidRPr="006B3CB1">
        <w:rPr>
          <w:rFonts w:ascii="Verdana" w:hAnsi="Verdana"/>
          <w:b w:val="0"/>
          <w:smallCaps w:val="0"/>
          <w:sz w:val="20"/>
          <w:szCs w:val="20"/>
        </w:rPr>
        <w:t>Banco Liquidante</w:t>
      </w:r>
      <w:r w:rsidRPr="006B3CB1">
        <w:rPr>
          <w:rFonts w:ascii="Verdana" w:hAnsi="Verdana"/>
          <w:b w:val="0"/>
          <w:smallCaps w:val="0"/>
          <w:sz w:val="20"/>
          <w:szCs w:val="20"/>
          <w:u w:val="none"/>
        </w:rPr>
        <w:t>”, cuja definição inclui qualquer outra instituição que venha a suceder o Banco Liquidante da Emissão na prestação dos serviços relativos às Debêntures). A instituição prestadora de serviços de escrituração das Debêntures é a Itaú Corretora de Valores S.A., instituição financeira inscrita no CNPJ/MF sob o nº 61.194.353/0001-64, com sede na Cidade de São Paulo, Estado de São Paulo, na Avenida Brigadeiro Faria Lima, 3.500, 3º andar (parte) (“</w:t>
      </w:r>
      <w:proofErr w:type="spellStart"/>
      <w:r w:rsidRPr="006B3CB1">
        <w:rPr>
          <w:rFonts w:ascii="Verdana" w:hAnsi="Verdana"/>
          <w:b w:val="0"/>
          <w:smallCaps w:val="0"/>
          <w:sz w:val="20"/>
          <w:szCs w:val="20"/>
        </w:rPr>
        <w:t>Escriturador</w:t>
      </w:r>
      <w:proofErr w:type="spellEnd"/>
      <w:r w:rsidRPr="006B3CB1">
        <w:rPr>
          <w:rFonts w:ascii="Verdana" w:hAnsi="Verdana"/>
          <w:b w:val="0"/>
          <w:smallCaps w:val="0"/>
          <w:sz w:val="20"/>
          <w:szCs w:val="20"/>
          <w:u w:val="none"/>
        </w:rPr>
        <w:t xml:space="preserve">”, cuja definição inclui qualquer outra instituição que venha a suceder 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na prestação dos serviços relativos às Debêntures).</w:t>
      </w:r>
    </w:p>
    <w:p w14:paraId="145AD061" w14:textId="77777777" w:rsidR="00811F66" w:rsidRPr="006B3CB1" w:rsidRDefault="00811F66" w:rsidP="00811F66">
      <w:pPr>
        <w:pStyle w:val="Estilo1"/>
        <w:widowControl/>
        <w:spacing w:line="288" w:lineRule="auto"/>
        <w:outlineLvl w:val="0"/>
        <w:rPr>
          <w:rFonts w:ascii="Verdana" w:eastAsia="MS Mincho" w:hAnsi="Verdana"/>
          <w:b w:val="0"/>
          <w:smallCaps w:val="0"/>
          <w:sz w:val="20"/>
          <w:szCs w:val="20"/>
          <w:u w:val="none"/>
        </w:rPr>
      </w:pPr>
    </w:p>
    <w:p w14:paraId="7AF8E2E4"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u w:val="none"/>
        </w:rPr>
      </w:pPr>
      <w:bookmarkStart w:id="44" w:name="_Toc413236177"/>
      <w:bookmarkStart w:id="45" w:name="_Toc440555844"/>
      <w:bookmarkStart w:id="46" w:name="_Toc471916351"/>
      <w:r w:rsidRPr="006B3CB1">
        <w:rPr>
          <w:rFonts w:ascii="Verdana" w:hAnsi="Verdana"/>
          <w:color w:val="auto"/>
          <w:sz w:val="20"/>
          <w:szCs w:val="20"/>
          <w:u w:val="none"/>
        </w:rPr>
        <w:t>Características das Debêntures</w:t>
      </w:r>
      <w:bookmarkEnd w:id="44"/>
      <w:bookmarkEnd w:id="45"/>
      <w:bookmarkEnd w:id="46"/>
    </w:p>
    <w:p w14:paraId="392533DF" w14:textId="77777777" w:rsidR="00811F66" w:rsidRPr="006B3CB1" w:rsidRDefault="00811F66" w:rsidP="00C7245A"/>
    <w:p w14:paraId="6343D357"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bookmarkStart w:id="47" w:name="_Ref130282609"/>
      <w:bookmarkStart w:id="48" w:name="_Ref532046773"/>
      <w:r w:rsidRPr="006B3CB1">
        <w:rPr>
          <w:rFonts w:ascii="Verdana" w:hAnsi="Verdana"/>
          <w:smallCaps w:val="0"/>
          <w:sz w:val="20"/>
          <w:szCs w:val="20"/>
          <w:u w:val="none"/>
        </w:rPr>
        <w:t>Data de Emissão.</w:t>
      </w:r>
      <w:r w:rsidRPr="006B3CB1">
        <w:rPr>
          <w:rFonts w:ascii="Verdana" w:hAnsi="Verdana"/>
          <w:b w:val="0"/>
          <w:smallCaps w:val="0"/>
          <w:sz w:val="20"/>
          <w:szCs w:val="20"/>
          <w:u w:val="none"/>
        </w:rPr>
        <w:t xml:space="preserve"> Para todos os efeitos legais, a data de emissão das Debêntures será o dia 15 de outubro de 2018 (“</w:t>
      </w:r>
      <w:r w:rsidRPr="006B3CB1">
        <w:rPr>
          <w:rFonts w:ascii="Verdana" w:hAnsi="Verdana"/>
          <w:b w:val="0"/>
          <w:smallCaps w:val="0"/>
          <w:sz w:val="20"/>
          <w:szCs w:val="20"/>
        </w:rPr>
        <w:t>Data de Emissão</w:t>
      </w:r>
      <w:r w:rsidRPr="006B3CB1">
        <w:rPr>
          <w:rFonts w:ascii="Verdana" w:hAnsi="Verdana"/>
          <w:b w:val="0"/>
          <w:smallCaps w:val="0"/>
          <w:sz w:val="20"/>
          <w:szCs w:val="20"/>
          <w:u w:val="none"/>
        </w:rPr>
        <w:t xml:space="preserve">”). </w:t>
      </w:r>
    </w:p>
    <w:p w14:paraId="3C0FAEEF" w14:textId="77777777" w:rsidR="00811F66" w:rsidRPr="006B3CB1" w:rsidRDefault="00811F66">
      <w:pPr>
        <w:ind w:left="709"/>
      </w:pPr>
    </w:p>
    <w:bookmarkEnd w:id="47"/>
    <w:p w14:paraId="40B6EA1B"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Valor Nominal Unitário.</w:t>
      </w:r>
      <w:r w:rsidRPr="006B3CB1">
        <w:rPr>
          <w:rFonts w:ascii="Verdana" w:hAnsi="Verdana"/>
          <w:b w:val="0"/>
          <w:smallCaps w:val="0"/>
          <w:sz w:val="20"/>
          <w:szCs w:val="20"/>
          <w:u w:val="none"/>
        </w:rPr>
        <w:t xml:space="preserve"> </w:t>
      </w:r>
      <w:bookmarkStart w:id="49" w:name="_Ref130363099"/>
      <w:r w:rsidRPr="006B3CB1">
        <w:rPr>
          <w:rFonts w:ascii="Verdana" w:hAnsi="Verdana"/>
          <w:b w:val="0"/>
          <w:smallCaps w:val="0"/>
          <w:sz w:val="20"/>
          <w:szCs w:val="20"/>
          <w:u w:val="none"/>
        </w:rPr>
        <w:t>O valor nominal unitário das Debêntures, na Data de Emissão, será de R$ 1.000,00 (um mil reais) (“</w:t>
      </w:r>
      <w:r w:rsidRPr="006B3CB1">
        <w:rPr>
          <w:rFonts w:ascii="Verdana" w:hAnsi="Verdana"/>
          <w:b w:val="0"/>
          <w:smallCaps w:val="0"/>
          <w:sz w:val="20"/>
          <w:szCs w:val="20"/>
        </w:rPr>
        <w:t>Valor Nominal Unitário</w:t>
      </w:r>
      <w:r w:rsidRPr="006B3CB1">
        <w:rPr>
          <w:rFonts w:ascii="Verdana" w:hAnsi="Verdana"/>
          <w:b w:val="0"/>
          <w:smallCaps w:val="0"/>
          <w:sz w:val="20"/>
          <w:szCs w:val="20"/>
          <w:u w:val="none"/>
        </w:rPr>
        <w:t>”).</w:t>
      </w:r>
    </w:p>
    <w:p w14:paraId="443FDB22" w14:textId="77777777" w:rsidR="00811F66" w:rsidRPr="006B3CB1" w:rsidRDefault="00811F66">
      <w:pPr>
        <w:pStyle w:val="PargrafodaLista"/>
        <w:contextualSpacing w:val="0"/>
        <w:jc w:val="both"/>
      </w:pPr>
    </w:p>
    <w:p w14:paraId="60C69293"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Conversibilidade e Permutabilidade.</w:t>
      </w:r>
      <w:r w:rsidRPr="006B3CB1">
        <w:rPr>
          <w:rFonts w:ascii="Verdana" w:hAnsi="Verdana"/>
          <w:b w:val="0"/>
          <w:smallCaps w:val="0"/>
          <w:sz w:val="20"/>
          <w:szCs w:val="20"/>
          <w:u w:val="none"/>
        </w:rPr>
        <w:t xml:space="preserve"> As Debêntures serão simples, ou seja, não conversíveis e não permutáveis em ações de emissão da Emissora.</w:t>
      </w:r>
    </w:p>
    <w:p w14:paraId="3CF1E878" w14:textId="77777777" w:rsidR="00811F66" w:rsidRPr="006B3CB1" w:rsidRDefault="00811F66">
      <w:pPr>
        <w:tabs>
          <w:tab w:val="left" w:pos="709"/>
        </w:tabs>
      </w:pPr>
    </w:p>
    <w:bookmarkEnd w:id="49"/>
    <w:p w14:paraId="27701FFB"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Espécie.</w:t>
      </w:r>
      <w:r w:rsidRPr="006B3CB1">
        <w:rPr>
          <w:rFonts w:ascii="Verdana" w:hAnsi="Verdana"/>
          <w:b w:val="0"/>
          <w:smallCaps w:val="0"/>
          <w:sz w:val="20"/>
          <w:szCs w:val="20"/>
          <w:u w:val="none"/>
        </w:rPr>
        <w:t xml:space="preserve"> As Debêntures serão da espécie quirografária, com garantia adicional real. Após a constituição da Fiança da PCHPAR (conforme definida abaixo), as Debêntures passarão a ser da espécie quirografária, com garantia adicional real e fidejussória e, após a constituição da Alienação Fiduciária (conforme abaixo definida), da Cessão Fiduciária de Recebíveis (conforme abaixo definida) e da Fiança das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xml:space="preserve"> (conforme definida abaixo), as Debêntures serão convoladas em da espécie com garantia real, com garantia adicional fidejussória, ficando, desde já, aprovadas a constituição das Fianças e a convolação mencionada acima, mediante a celebração dos Aditamentos </w:t>
      </w:r>
      <w:r w:rsidRPr="006B3CB1">
        <w:rPr>
          <w:rFonts w:ascii="Verdana" w:hAnsi="Verdana"/>
          <w:b w:val="0"/>
          <w:smallCaps w:val="0"/>
          <w:color w:val="auto"/>
          <w:spacing w:val="0"/>
          <w:sz w:val="20"/>
          <w:szCs w:val="20"/>
          <w:u w:val="none"/>
        </w:rPr>
        <w:t>para Constituição das Garantias</w:t>
      </w:r>
      <w:r w:rsidRPr="006B3CB1">
        <w:rPr>
          <w:rFonts w:ascii="Verdana" w:hAnsi="Verdana"/>
          <w:b w:val="0"/>
          <w:smallCaps w:val="0"/>
          <w:sz w:val="20"/>
          <w:szCs w:val="20"/>
          <w:u w:val="none"/>
        </w:rPr>
        <w:t xml:space="preserve"> (conforme definidos abaixo), não sendo necessárias novas aprovações por parte da Emissora ou realização de Assembleia Geral de Debenturistas para tanto (exceto se assim exigido pela JUCEMG). </w:t>
      </w:r>
    </w:p>
    <w:p w14:paraId="1387B89A" w14:textId="77777777" w:rsidR="00811F66" w:rsidRPr="006B3CB1" w:rsidRDefault="00811F66">
      <w:pPr>
        <w:pStyle w:val="PargrafodaLista"/>
        <w:contextualSpacing w:val="0"/>
        <w:jc w:val="both"/>
      </w:pPr>
    </w:p>
    <w:p w14:paraId="58C1AC4F"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auto"/>
          <w:spacing w:val="0"/>
          <w:sz w:val="20"/>
          <w:szCs w:val="20"/>
          <w:u w:val="none"/>
        </w:rPr>
      </w:pPr>
      <w:r w:rsidRPr="006B3CB1">
        <w:rPr>
          <w:rFonts w:ascii="Verdana" w:hAnsi="Verdana"/>
          <w:b w:val="0"/>
          <w:smallCaps w:val="0"/>
          <w:color w:val="auto"/>
          <w:spacing w:val="0"/>
          <w:sz w:val="20"/>
          <w:szCs w:val="20"/>
          <w:u w:val="none"/>
        </w:rPr>
        <w:t xml:space="preserve">Sem prejuízo do disposto na Cláusula 6.4 acima e observado o disposto na Cláusula 6.4.2 abaixo, as Partes obrigam-se a celebrar: </w:t>
      </w:r>
    </w:p>
    <w:p w14:paraId="18FC2DAA" w14:textId="77777777" w:rsidR="00811F66" w:rsidRPr="006B3CB1" w:rsidRDefault="00811F66" w:rsidP="00811F66">
      <w:pPr>
        <w:pStyle w:val="Estilo1"/>
        <w:widowControl/>
        <w:spacing w:line="288" w:lineRule="auto"/>
        <w:outlineLvl w:val="0"/>
        <w:rPr>
          <w:rFonts w:ascii="Verdana" w:hAnsi="Verdana"/>
          <w:b w:val="0"/>
          <w:smallCaps w:val="0"/>
          <w:color w:val="auto"/>
          <w:spacing w:val="0"/>
          <w:sz w:val="20"/>
          <w:szCs w:val="20"/>
          <w:u w:val="none"/>
        </w:rPr>
      </w:pPr>
    </w:p>
    <w:p w14:paraId="1D7099DE" w14:textId="77777777" w:rsidR="00811F66" w:rsidRPr="006B3CB1" w:rsidRDefault="00811F66" w:rsidP="006B3CB1">
      <w:pPr>
        <w:pStyle w:val="Estilo1"/>
        <w:widowControl/>
        <w:numPr>
          <w:ilvl w:val="0"/>
          <w:numId w:val="28"/>
        </w:numPr>
        <w:spacing w:line="288" w:lineRule="auto"/>
        <w:outlineLvl w:val="0"/>
        <w:rPr>
          <w:rFonts w:ascii="Verdana" w:hAnsi="Verdana"/>
          <w:b w:val="0"/>
          <w:smallCaps w:val="0"/>
          <w:color w:val="auto"/>
          <w:spacing w:val="0"/>
          <w:sz w:val="20"/>
          <w:szCs w:val="20"/>
          <w:u w:val="none"/>
        </w:rPr>
      </w:pPr>
      <w:r w:rsidRPr="006B3CB1">
        <w:rPr>
          <w:rFonts w:ascii="Verdana" w:hAnsi="Verdana"/>
          <w:b w:val="0"/>
          <w:smallCaps w:val="0"/>
          <w:color w:val="auto"/>
          <w:spacing w:val="0"/>
          <w:sz w:val="20"/>
          <w:szCs w:val="20"/>
          <w:u w:val="none"/>
        </w:rPr>
        <w:t>em até 3 (três) Dias Úteis anteriormente à Data de Emissão, aditamento a esta Escritura de Emissão, para fazer constar a Remuneração das Debêntures da Primeira Série e a Remuneração das Debêntures da Segunda Série, o qual deverá ser protocolado na JUCEMG no prazo de até 1 (um) Dia Útil anteriormente à Data de Emissão (“</w:t>
      </w:r>
      <w:r w:rsidRPr="006B3CB1">
        <w:rPr>
          <w:rFonts w:ascii="Verdana" w:hAnsi="Verdana"/>
          <w:b w:val="0"/>
          <w:smallCaps w:val="0"/>
          <w:color w:val="auto"/>
          <w:spacing w:val="0"/>
          <w:sz w:val="20"/>
          <w:szCs w:val="20"/>
        </w:rPr>
        <w:t>Aditamento</w:t>
      </w:r>
      <w:r w:rsidR="006C3773" w:rsidRPr="006B3CB1">
        <w:rPr>
          <w:rFonts w:ascii="Verdana" w:hAnsi="Verdana"/>
          <w:b w:val="0"/>
          <w:smallCaps w:val="0"/>
          <w:color w:val="auto"/>
          <w:spacing w:val="0"/>
          <w:sz w:val="20"/>
          <w:szCs w:val="20"/>
        </w:rPr>
        <w:t xml:space="preserve"> </w:t>
      </w:r>
      <w:r w:rsidR="00940BCB" w:rsidRPr="006B3CB1">
        <w:rPr>
          <w:rFonts w:ascii="Verdana" w:hAnsi="Verdana"/>
          <w:b w:val="0"/>
          <w:smallCaps w:val="0"/>
          <w:color w:val="auto"/>
          <w:spacing w:val="0"/>
          <w:sz w:val="20"/>
          <w:szCs w:val="20"/>
        </w:rPr>
        <w:t>Definição de Remuneração</w:t>
      </w:r>
      <w:r w:rsidRPr="006B3CB1">
        <w:rPr>
          <w:rFonts w:ascii="Verdana" w:hAnsi="Verdana"/>
          <w:b w:val="0"/>
          <w:smallCaps w:val="0"/>
          <w:color w:val="auto"/>
          <w:spacing w:val="0"/>
          <w:sz w:val="20"/>
          <w:szCs w:val="20"/>
          <w:u w:val="none"/>
        </w:rPr>
        <w:t>”);</w:t>
      </w:r>
    </w:p>
    <w:p w14:paraId="03CB9B97" w14:textId="77777777" w:rsidR="00811F66" w:rsidRPr="006B3CB1" w:rsidRDefault="00811F66" w:rsidP="00811F66">
      <w:pPr>
        <w:pStyle w:val="Estilo1"/>
        <w:widowControl/>
        <w:spacing w:line="288" w:lineRule="auto"/>
        <w:ind w:left="1080"/>
        <w:outlineLvl w:val="0"/>
        <w:rPr>
          <w:rFonts w:ascii="Verdana" w:hAnsi="Verdana"/>
          <w:b w:val="0"/>
          <w:smallCaps w:val="0"/>
          <w:color w:val="auto"/>
          <w:spacing w:val="0"/>
          <w:sz w:val="20"/>
          <w:szCs w:val="20"/>
          <w:u w:val="none"/>
        </w:rPr>
      </w:pPr>
    </w:p>
    <w:p w14:paraId="351C9D57" w14:textId="77777777" w:rsidR="00811F66" w:rsidRPr="006B3CB1" w:rsidRDefault="00811F66" w:rsidP="006B3CB1">
      <w:pPr>
        <w:pStyle w:val="Estilo1"/>
        <w:widowControl/>
        <w:numPr>
          <w:ilvl w:val="0"/>
          <w:numId w:val="28"/>
        </w:numPr>
        <w:spacing w:line="288" w:lineRule="auto"/>
        <w:outlineLvl w:val="0"/>
        <w:rPr>
          <w:rFonts w:ascii="Verdana" w:hAnsi="Verdana"/>
          <w:b w:val="0"/>
          <w:smallCaps w:val="0"/>
          <w:color w:val="auto"/>
          <w:spacing w:val="0"/>
          <w:sz w:val="20"/>
          <w:szCs w:val="20"/>
          <w:u w:val="none"/>
        </w:rPr>
      </w:pPr>
      <w:r w:rsidRPr="006B3CB1">
        <w:rPr>
          <w:rFonts w:ascii="Verdana" w:hAnsi="Verdana"/>
          <w:b w:val="0"/>
          <w:smallCaps w:val="0"/>
          <w:color w:val="auto"/>
          <w:spacing w:val="0"/>
          <w:sz w:val="20"/>
          <w:szCs w:val="20"/>
          <w:u w:val="none"/>
        </w:rPr>
        <w:lastRenderedPageBreak/>
        <w:t xml:space="preserve">em até 90 (noventa) dias contados da Data de Emissão, renováveis automaticamente por mais 90 (noventa) dias sem qualquer ônus para a Emissora, desde que comprovadamente cumpridos todos os Requisitos para Prorrogação (conforme definidos abaixo), aditamento a esta Escritura de Emissão, substancialmente nos termos do modelo </w:t>
      </w:r>
      <w:r w:rsidR="0094585F" w:rsidRPr="006B3CB1">
        <w:rPr>
          <w:rFonts w:ascii="Verdana" w:hAnsi="Verdana"/>
          <w:b w:val="0"/>
          <w:smallCaps w:val="0"/>
          <w:color w:val="auto"/>
          <w:spacing w:val="0"/>
          <w:sz w:val="20"/>
          <w:szCs w:val="20"/>
          <w:u w:val="none"/>
        </w:rPr>
        <w:t xml:space="preserve">que vier a ser </w:t>
      </w:r>
      <w:r w:rsidRPr="006B3CB1">
        <w:rPr>
          <w:rFonts w:ascii="Verdana" w:hAnsi="Verdana"/>
          <w:b w:val="0"/>
          <w:smallCaps w:val="0"/>
          <w:color w:val="auto"/>
          <w:spacing w:val="0"/>
          <w:sz w:val="20"/>
          <w:szCs w:val="20"/>
          <w:u w:val="none"/>
        </w:rPr>
        <w:t xml:space="preserve">previsto no </w:t>
      </w:r>
      <w:r w:rsidR="0094585F" w:rsidRPr="006B3CB1">
        <w:rPr>
          <w:rFonts w:ascii="Verdana" w:hAnsi="Verdana"/>
          <w:b w:val="0"/>
          <w:smallCaps w:val="0"/>
          <w:color w:val="auto"/>
          <w:spacing w:val="0"/>
          <w:sz w:val="20"/>
          <w:szCs w:val="20"/>
          <w:u w:val="none"/>
        </w:rPr>
        <w:t>Aditamento Definição de Remuneração</w:t>
      </w:r>
      <w:r w:rsidRPr="006B3CB1">
        <w:rPr>
          <w:rFonts w:ascii="Verdana" w:hAnsi="Verdana"/>
          <w:b w:val="0"/>
          <w:smallCaps w:val="0"/>
          <w:color w:val="auto"/>
          <w:spacing w:val="0"/>
          <w:sz w:val="20"/>
          <w:szCs w:val="20"/>
          <w:u w:val="none"/>
        </w:rPr>
        <w:t>, para constituir a Fiança da PCHPAR e, consequentemente, alterar a espécie das Debêntures para espécie quirografária, com garantia adicional real e fidejussória (“</w:t>
      </w:r>
      <w:r w:rsidRPr="006B3CB1">
        <w:rPr>
          <w:rFonts w:ascii="Verdana" w:hAnsi="Verdana"/>
          <w:b w:val="0"/>
          <w:smallCaps w:val="0"/>
          <w:color w:val="auto"/>
          <w:spacing w:val="0"/>
          <w:sz w:val="20"/>
          <w:szCs w:val="20"/>
        </w:rPr>
        <w:t>Primeiro Aditamento Garantias</w:t>
      </w:r>
      <w:r w:rsidRPr="006B3CB1">
        <w:rPr>
          <w:rFonts w:ascii="Verdana" w:hAnsi="Verdana"/>
          <w:b w:val="0"/>
          <w:smallCaps w:val="0"/>
          <w:color w:val="auto"/>
          <w:spacing w:val="0"/>
          <w:sz w:val="20"/>
          <w:szCs w:val="20"/>
          <w:u w:val="none"/>
        </w:rPr>
        <w:t>”), não sendo necessária nova aprovação por parte da Emissora ou realização de Assembleia Geral de Debenturistas para tanto, devendo o Primeiro Aditamento Garantias ser devidamente protocolado na JUCEMG e registrado nos competentes cartórios de registro de títulos e documentos, observado o disposto nesta Escritura de Emissão e a mecânica de liberação de recursos a ser prevista no Contrato de Cessão Fiduciária Liquidação;</w:t>
      </w:r>
    </w:p>
    <w:p w14:paraId="25CCCFE6" w14:textId="77777777" w:rsidR="00811F66" w:rsidRPr="006B3CB1" w:rsidRDefault="00811F66" w:rsidP="00811F66">
      <w:pPr>
        <w:pStyle w:val="Estilo1"/>
        <w:widowControl/>
        <w:spacing w:line="288" w:lineRule="auto"/>
        <w:ind w:left="1080"/>
        <w:outlineLvl w:val="0"/>
        <w:rPr>
          <w:rFonts w:ascii="Verdana" w:hAnsi="Verdana"/>
          <w:b w:val="0"/>
          <w:smallCaps w:val="0"/>
          <w:color w:val="auto"/>
          <w:spacing w:val="0"/>
          <w:sz w:val="20"/>
          <w:szCs w:val="20"/>
          <w:u w:val="none"/>
        </w:rPr>
      </w:pPr>
    </w:p>
    <w:p w14:paraId="3D50745C" w14:textId="77777777" w:rsidR="00811F66" w:rsidRPr="006B3CB1" w:rsidRDefault="00811F66" w:rsidP="006B3CB1">
      <w:pPr>
        <w:pStyle w:val="Estilo1"/>
        <w:widowControl/>
        <w:numPr>
          <w:ilvl w:val="0"/>
          <w:numId w:val="28"/>
        </w:numPr>
        <w:spacing w:line="288" w:lineRule="auto"/>
        <w:outlineLvl w:val="0"/>
        <w:rPr>
          <w:rFonts w:ascii="Verdana" w:hAnsi="Verdana"/>
          <w:b w:val="0"/>
          <w:smallCaps w:val="0"/>
          <w:color w:val="auto"/>
          <w:spacing w:val="0"/>
          <w:sz w:val="20"/>
          <w:szCs w:val="20"/>
          <w:u w:val="none"/>
        </w:rPr>
      </w:pPr>
      <w:r w:rsidRPr="006B3CB1">
        <w:rPr>
          <w:rFonts w:ascii="Verdana" w:hAnsi="Verdana"/>
          <w:b w:val="0"/>
          <w:smallCaps w:val="0"/>
          <w:color w:val="auto"/>
          <w:spacing w:val="0"/>
          <w:sz w:val="20"/>
          <w:szCs w:val="20"/>
          <w:u w:val="none"/>
        </w:rPr>
        <w:t xml:space="preserve">em até 90 (noventa) dias contados da Data de Emissão, renováveis automaticamente por mais 90 (noventa) dias sem qualquer ônus para a Emissora, desde que comprovadamente cumpridos todos os Requisitos para Prorrogação (conforme definidos abaixo), aditamento a esta Escritura de Emissão, substancialmente nos termos do modelo </w:t>
      </w:r>
      <w:r w:rsidR="0094585F" w:rsidRPr="006B3CB1">
        <w:rPr>
          <w:rFonts w:ascii="Verdana" w:hAnsi="Verdana"/>
          <w:b w:val="0"/>
          <w:smallCaps w:val="0"/>
          <w:color w:val="auto"/>
          <w:spacing w:val="0"/>
          <w:sz w:val="20"/>
          <w:szCs w:val="20"/>
          <w:u w:val="none"/>
        </w:rPr>
        <w:t xml:space="preserve">que vier a ser </w:t>
      </w:r>
      <w:r w:rsidRPr="006B3CB1">
        <w:rPr>
          <w:rFonts w:ascii="Verdana" w:hAnsi="Verdana"/>
          <w:b w:val="0"/>
          <w:smallCaps w:val="0"/>
          <w:color w:val="auto"/>
          <w:spacing w:val="0"/>
          <w:sz w:val="20"/>
          <w:szCs w:val="20"/>
          <w:u w:val="none"/>
        </w:rPr>
        <w:t xml:space="preserve">previsto no </w:t>
      </w:r>
      <w:r w:rsidR="0094585F" w:rsidRPr="006B3CB1">
        <w:rPr>
          <w:rFonts w:ascii="Verdana" w:hAnsi="Verdana"/>
          <w:b w:val="0"/>
          <w:smallCaps w:val="0"/>
          <w:color w:val="auto"/>
          <w:spacing w:val="0"/>
          <w:sz w:val="20"/>
          <w:szCs w:val="20"/>
          <w:u w:val="none"/>
        </w:rPr>
        <w:t>Aditamento Definição de Remuneração</w:t>
      </w:r>
      <w:r w:rsidRPr="006B3CB1">
        <w:rPr>
          <w:rFonts w:ascii="Verdana" w:hAnsi="Verdana"/>
          <w:b w:val="0"/>
          <w:smallCaps w:val="0"/>
          <w:color w:val="auto"/>
          <w:spacing w:val="0"/>
          <w:sz w:val="20"/>
          <w:szCs w:val="20"/>
          <w:u w:val="none"/>
        </w:rPr>
        <w:t xml:space="preserve">, para constituir a Fiança das </w:t>
      </w:r>
      <w:proofErr w:type="spellStart"/>
      <w:r w:rsidRPr="006B3CB1">
        <w:rPr>
          <w:rFonts w:ascii="Verdana" w:hAnsi="Verdana"/>
          <w:b w:val="0"/>
          <w:smallCaps w:val="0"/>
          <w:color w:val="auto"/>
          <w:spacing w:val="0"/>
          <w:sz w:val="20"/>
          <w:szCs w:val="20"/>
          <w:u w:val="none"/>
        </w:rPr>
        <w:t>SPEs</w:t>
      </w:r>
      <w:proofErr w:type="spellEnd"/>
      <w:r w:rsidRPr="006B3CB1">
        <w:rPr>
          <w:rFonts w:ascii="Verdana" w:hAnsi="Verdana"/>
          <w:b w:val="0"/>
          <w:smallCaps w:val="0"/>
          <w:color w:val="auto"/>
          <w:spacing w:val="0"/>
          <w:sz w:val="20"/>
          <w:szCs w:val="20"/>
          <w:u w:val="none"/>
        </w:rPr>
        <w:t xml:space="preserve"> (“</w:t>
      </w:r>
      <w:r w:rsidRPr="006B3CB1">
        <w:rPr>
          <w:rFonts w:ascii="Verdana" w:hAnsi="Verdana"/>
          <w:b w:val="0"/>
          <w:smallCaps w:val="0"/>
          <w:color w:val="auto"/>
          <w:spacing w:val="0"/>
          <w:sz w:val="20"/>
          <w:szCs w:val="20"/>
        </w:rPr>
        <w:t>Segundo Aditamento Garantias</w:t>
      </w:r>
      <w:r w:rsidRPr="006B3CB1">
        <w:rPr>
          <w:rFonts w:ascii="Verdana" w:hAnsi="Verdana"/>
          <w:b w:val="0"/>
          <w:smallCaps w:val="0"/>
          <w:color w:val="auto"/>
          <w:spacing w:val="0"/>
          <w:sz w:val="20"/>
          <w:szCs w:val="20"/>
          <w:u w:val="none"/>
        </w:rPr>
        <w:t>”), não sendo necessária nova aprovação por parte da Emissora ou realização de Assembleia Geral de Debenturistas para tanto;</w:t>
      </w:r>
    </w:p>
    <w:p w14:paraId="528CC40A" w14:textId="77777777" w:rsidR="00811F66" w:rsidRPr="006B3CB1" w:rsidRDefault="00811F66" w:rsidP="00811F66">
      <w:pPr>
        <w:pStyle w:val="PargrafodaLista"/>
        <w:contextualSpacing w:val="0"/>
        <w:rPr>
          <w:b/>
          <w:smallCaps/>
        </w:rPr>
      </w:pPr>
    </w:p>
    <w:p w14:paraId="7D498C92" w14:textId="77777777" w:rsidR="00811F66" w:rsidRPr="006B3CB1" w:rsidRDefault="00811F66" w:rsidP="006B3CB1">
      <w:pPr>
        <w:pStyle w:val="Estilo1"/>
        <w:widowControl/>
        <w:numPr>
          <w:ilvl w:val="0"/>
          <w:numId w:val="28"/>
        </w:numPr>
        <w:spacing w:line="288" w:lineRule="auto"/>
        <w:outlineLvl w:val="0"/>
        <w:rPr>
          <w:rFonts w:ascii="Verdana" w:hAnsi="Verdana"/>
          <w:b w:val="0"/>
          <w:smallCaps w:val="0"/>
          <w:color w:val="auto"/>
          <w:spacing w:val="0"/>
          <w:sz w:val="20"/>
          <w:szCs w:val="20"/>
          <w:u w:val="none"/>
        </w:rPr>
      </w:pPr>
      <w:r w:rsidRPr="006B3CB1">
        <w:rPr>
          <w:rFonts w:ascii="Verdana" w:hAnsi="Verdana"/>
          <w:b w:val="0"/>
          <w:smallCaps w:val="0"/>
          <w:color w:val="auto"/>
          <w:spacing w:val="0"/>
          <w:sz w:val="20"/>
          <w:szCs w:val="20"/>
          <w:u w:val="none"/>
        </w:rPr>
        <w:t xml:space="preserve">no prazo de 3 (três) Dias Úteis a contar do recebimento do Termo de Liberação de Garantias BNDES (conforme definido abaixo), aditamento a esta Escritura de Emissão, substancialmente nos termos do modelo </w:t>
      </w:r>
      <w:r w:rsidR="0094585F" w:rsidRPr="006B3CB1">
        <w:rPr>
          <w:rFonts w:ascii="Verdana" w:hAnsi="Verdana"/>
          <w:b w:val="0"/>
          <w:smallCaps w:val="0"/>
          <w:color w:val="auto"/>
          <w:spacing w:val="0"/>
          <w:sz w:val="20"/>
          <w:szCs w:val="20"/>
          <w:u w:val="none"/>
        </w:rPr>
        <w:t xml:space="preserve">que vier a ser </w:t>
      </w:r>
      <w:r w:rsidRPr="006B3CB1">
        <w:rPr>
          <w:rFonts w:ascii="Verdana" w:hAnsi="Verdana"/>
          <w:b w:val="0"/>
          <w:smallCaps w:val="0"/>
          <w:color w:val="auto"/>
          <w:spacing w:val="0"/>
          <w:sz w:val="20"/>
          <w:szCs w:val="20"/>
          <w:u w:val="none"/>
        </w:rPr>
        <w:t>previsto no</w:t>
      </w:r>
      <w:r w:rsidR="0094585F" w:rsidRPr="006B3CB1">
        <w:rPr>
          <w:rFonts w:ascii="Verdana" w:hAnsi="Verdana"/>
          <w:b w:val="0"/>
          <w:smallCaps w:val="0"/>
          <w:color w:val="auto"/>
          <w:spacing w:val="0"/>
          <w:sz w:val="20"/>
          <w:szCs w:val="20"/>
          <w:u w:val="none"/>
        </w:rPr>
        <w:t xml:space="preserve"> Aditamento Definição de Remuneração</w:t>
      </w:r>
      <w:r w:rsidRPr="006B3CB1">
        <w:rPr>
          <w:rFonts w:ascii="Verdana" w:hAnsi="Verdana"/>
          <w:b w:val="0"/>
          <w:smallCaps w:val="0"/>
          <w:color w:val="auto"/>
          <w:spacing w:val="0"/>
          <w:sz w:val="20"/>
          <w:szCs w:val="20"/>
          <w:u w:val="none"/>
        </w:rPr>
        <w:t>, para convolar a espécie das Debêntures de para espécie com garantia real, com garantia adicional fidejussória (“</w:t>
      </w:r>
      <w:r w:rsidRPr="006B3CB1">
        <w:rPr>
          <w:rFonts w:ascii="Verdana" w:hAnsi="Verdana"/>
          <w:b w:val="0"/>
          <w:smallCaps w:val="0"/>
          <w:color w:val="auto"/>
          <w:spacing w:val="0"/>
          <w:sz w:val="20"/>
          <w:szCs w:val="20"/>
        </w:rPr>
        <w:t>Terceiro Aditamento Garantias</w:t>
      </w:r>
      <w:r w:rsidRPr="006B3CB1">
        <w:rPr>
          <w:rFonts w:ascii="Verdana" w:hAnsi="Verdana"/>
          <w:b w:val="0"/>
          <w:smallCaps w:val="0"/>
          <w:color w:val="auto"/>
          <w:spacing w:val="0"/>
          <w:sz w:val="20"/>
          <w:szCs w:val="20"/>
          <w:u w:val="none"/>
        </w:rPr>
        <w:t>” e, em conjunto com o Primeiro Aditamento Garantias e com o Segundo Aditamento Garantias, “</w:t>
      </w:r>
      <w:r w:rsidRPr="006B3CB1">
        <w:rPr>
          <w:rFonts w:ascii="Verdana" w:hAnsi="Verdana"/>
          <w:b w:val="0"/>
          <w:smallCaps w:val="0"/>
          <w:color w:val="auto"/>
          <w:spacing w:val="0"/>
          <w:sz w:val="20"/>
          <w:szCs w:val="20"/>
        </w:rPr>
        <w:t>Aditamentos para Constituição das Garantias</w:t>
      </w:r>
      <w:r w:rsidRPr="006B3CB1">
        <w:rPr>
          <w:rFonts w:ascii="Verdana" w:hAnsi="Verdana"/>
          <w:b w:val="0"/>
          <w:smallCaps w:val="0"/>
          <w:color w:val="auto"/>
          <w:spacing w:val="0"/>
          <w:sz w:val="20"/>
          <w:szCs w:val="20"/>
          <w:u w:val="none"/>
        </w:rPr>
        <w:t xml:space="preserve">”), não sendo necessária nova aprovação por parte da Emissora ou realização de Assembleia Geral de Debenturistas para tanto, devendo o Terceiro Aditamento Garantias ser devidamente registrado na JUCEMG e nos competentes cartórios de registro de títulos e documentos no prazo de até 90 (noventa) dias contados da Data de Emissão, renováveis automaticamente por mais 90 (noventa) dias sem qualquer ônus para a Emissora, desde que comprovadamente cumpridos todos os Requisitos para Prorrogação. </w:t>
      </w:r>
    </w:p>
    <w:p w14:paraId="09A2AE2F" w14:textId="77777777" w:rsidR="00811F66" w:rsidRPr="006B3CB1" w:rsidRDefault="00811F66" w:rsidP="00811F66">
      <w:pPr>
        <w:pStyle w:val="Estilo1"/>
        <w:widowControl/>
        <w:spacing w:line="288" w:lineRule="auto"/>
        <w:outlineLvl w:val="0"/>
        <w:rPr>
          <w:rFonts w:ascii="Verdana" w:hAnsi="Verdana"/>
          <w:sz w:val="20"/>
          <w:szCs w:val="20"/>
        </w:rPr>
      </w:pPr>
    </w:p>
    <w:p w14:paraId="4100FF57"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color w:val="auto"/>
          <w:spacing w:val="0"/>
          <w:sz w:val="20"/>
          <w:szCs w:val="20"/>
          <w:u w:val="none"/>
        </w:rPr>
        <w:t xml:space="preserve">Fica, desde já, certo e ajustado que o Terceiro Aditamento Garantias poderá, excepcionalmente, não ser celebrado caso ocorra a Substituição das Garantias Posteriores (conforme definida abaixo), desde que observados os termos previstos na Cláusula 7.3 abaixo. </w:t>
      </w:r>
    </w:p>
    <w:p w14:paraId="5E508445" w14:textId="77777777" w:rsidR="00811F66" w:rsidRPr="006B3CB1" w:rsidRDefault="00811F66">
      <w:pPr>
        <w:tabs>
          <w:tab w:val="left" w:pos="709"/>
        </w:tabs>
      </w:pPr>
    </w:p>
    <w:p w14:paraId="51EF38D6"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lastRenderedPageBreak/>
        <w:t xml:space="preserve">Forma e Comprovação de Titularidade. </w:t>
      </w:r>
      <w:r w:rsidRPr="006B3CB1">
        <w:rPr>
          <w:rFonts w:ascii="Verdana" w:hAnsi="Verdana"/>
          <w:b w:val="0"/>
          <w:smallCaps w:val="0"/>
          <w:sz w:val="20"/>
          <w:szCs w:val="20"/>
          <w:u w:val="none"/>
        </w:rPr>
        <w:t xml:space="preserve">As Debêntures serão nominativas e escriturais, sem emissão de cautelas ou certificados. Para todos os fins de direito, a titularidade das Debêntures será comprovada pelo extrato emitido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Adicionalmente, será reconhecido, como comprovante de titularidade das Debêntures o extrato expedido pela B3 em nome dos Debenturistas para as Debêntures custodiadas eletronicamente na B3.</w:t>
      </w:r>
    </w:p>
    <w:p w14:paraId="6164478D" w14:textId="77777777" w:rsidR="00811F66" w:rsidRPr="006B3CB1" w:rsidRDefault="00811F66">
      <w:pPr>
        <w:tabs>
          <w:tab w:val="left" w:pos="709"/>
        </w:tabs>
      </w:pPr>
      <w:bookmarkStart w:id="50" w:name="_Ref193606498"/>
    </w:p>
    <w:p w14:paraId="5F19D5F2"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Prazos e Data de Vencimento.</w:t>
      </w:r>
      <w:r w:rsidRPr="006B3CB1">
        <w:rPr>
          <w:rFonts w:ascii="Verdana" w:hAnsi="Verdana"/>
          <w:b w:val="0"/>
          <w:smallCaps w:val="0"/>
          <w:sz w:val="20"/>
          <w:szCs w:val="20"/>
          <w:u w:val="none"/>
        </w:rPr>
        <w:t xml:space="preserve"> Observado o disposto nesta Escritura de Emissão, as Debêntures da Primeira Série e as Debêntures da Segunda Série terão prazo de 8 (oito) anos </w:t>
      </w:r>
      <w:r w:rsidR="00E32A96" w:rsidRPr="006B3CB1">
        <w:rPr>
          <w:rFonts w:ascii="Verdana" w:hAnsi="Verdana"/>
          <w:b w:val="0"/>
          <w:smallCaps w:val="0"/>
          <w:sz w:val="20"/>
          <w:szCs w:val="20"/>
          <w:u w:val="none"/>
        </w:rPr>
        <w:t xml:space="preserve">e um mês </w:t>
      </w:r>
      <w:r w:rsidRPr="006B3CB1">
        <w:rPr>
          <w:rFonts w:ascii="Verdana" w:hAnsi="Verdana"/>
          <w:b w:val="0"/>
          <w:smallCaps w:val="0"/>
          <w:sz w:val="20"/>
          <w:szCs w:val="20"/>
          <w:u w:val="none"/>
        </w:rPr>
        <w:t>a contar da Data de Emissão, vencendo, portanto, no dia 15 de novembro de 2026 (“</w:t>
      </w:r>
      <w:r w:rsidRPr="006B3CB1">
        <w:rPr>
          <w:rFonts w:ascii="Verdana" w:hAnsi="Verdana"/>
          <w:b w:val="0"/>
          <w:smallCaps w:val="0"/>
          <w:sz w:val="20"/>
          <w:szCs w:val="20"/>
        </w:rPr>
        <w:t>Data de Vencimento das Debêntures</w:t>
      </w:r>
      <w:r w:rsidRPr="006B3CB1">
        <w:rPr>
          <w:rFonts w:ascii="Verdana" w:hAnsi="Verdana"/>
          <w:b w:val="0"/>
          <w:smallCaps w:val="0"/>
          <w:sz w:val="20"/>
          <w:szCs w:val="20"/>
          <w:u w:val="none"/>
        </w:rPr>
        <w:t>”), ressalvadas as hipóteses de vencimento antecipado e de resgate antecipado para cancelamento da totalidade das Debêntures, nos termos da Escritura de Emissão.</w:t>
      </w:r>
    </w:p>
    <w:p w14:paraId="7D318A10" w14:textId="77777777" w:rsidR="00811F66" w:rsidRPr="006B3CB1" w:rsidRDefault="00811F66">
      <w:pPr>
        <w:tabs>
          <w:tab w:val="left" w:pos="709"/>
        </w:tabs>
      </w:pPr>
    </w:p>
    <w:p w14:paraId="708A9041" w14:textId="7FC03F9F" w:rsidR="00811F66" w:rsidRPr="006B3CB1" w:rsidRDefault="00811F66" w:rsidP="006B3CB1">
      <w:pPr>
        <w:pStyle w:val="Estilo1"/>
        <w:widowControl/>
        <w:numPr>
          <w:ilvl w:val="1"/>
          <w:numId w:val="21"/>
        </w:numPr>
        <w:spacing w:line="288" w:lineRule="auto"/>
        <w:outlineLvl w:val="0"/>
        <w:rPr>
          <w:rFonts w:ascii="Verdana" w:hAnsi="Verdana"/>
          <w:sz w:val="20"/>
          <w:szCs w:val="20"/>
        </w:rPr>
      </w:pPr>
      <w:bookmarkStart w:id="51" w:name="_Ref201486678"/>
      <w:bookmarkEnd w:id="50"/>
      <w:r w:rsidRPr="006B3CB1">
        <w:rPr>
          <w:rFonts w:ascii="Verdana" w:hAnsi="Verdana"/>
          <w:smallCaps w:val="0"/>
          <w:sz w:val="20"/>
          <w:szCs w:val="20"/>
          <w:u w:val="none"/>
        </w:rPr>
        <w:t>Amortização do Valor Nominal Unitário.</w:t>
      </w:r>
      <w:r w:rsidRPr="006B3CB1">
        <w:rPr>
          <w:rFonts w:ascii="Verdana" w:hAnsi="Verdana"/>
          <w:b w:val="0"/>
          <w:smallCaps w:val="0"/>
          <w:sz w:val="20"/>
          <w:szCs w:val="20"/>
          <w:u w:val="none"/>
        </w:rPr>
        <w:t xml:space="preserve"> Observado o disposto nesta Escritura de Emissão e ressalvados os pagamentos em decorrência das hipóteses de vencimento antecipado e de resgate antecipado para cancelamento da totalidade das Debêntures previstas nesta Escritura de Emissão, o Valor Nominal Unitário</w:t>
      </w:r>
      <w:r w:rsidR="00687975" w:rsidRPr="006B3CB1">
        <w:rPr>
          <w:rFonts w:ascii="Verdana" w:hAnsi="Verdana"/>
          <w:b w:val="0"/>
          <w:smallCaps w:val="0"/>
          <w:sz w:val="20"/>
          <w:szCs w:val="20"/>
          <w:u w:val="none"/>
        </w:rPr>
        <w:t xml:space="preserve"> ou</w:t>
      </w:r>
      <w:r w:rsidRPr="006B3CB1">
        <w:rPr>
          <w:rFonts w:ascii="Verdana" w:hAnsi="Verdana"/>
          <w:b w:val="0"/>
          <w:smallCaps w:val="0"/>
          <w:sz w:val="20"/>
          <w:szCs w:val="20"/>
          <w:u w:val="none"/>
        </w:rPr>
        <w:t xml:space="preserve"> o Valor Nominal Atuali</w:t>
      </w:r>
      <w:r w:rsidR="001C1D63" w:rsidRPr="006B3CB1">
        <w:rPr>
          <w:rFonts w:ascii="Verdana" w:hAnsi="Verdana"/>
          <w:b w:val="0"/>
          <w:smallCaps w:val="0"/>
          <w:sz w:val="20"/>
          <w:szCs w:val="20"/>
          <w:u w:val="none"/>
        </w:rPr>
        <w:t>zado (conforme definido abaixo)</w:t>
      </w:r>
      <w:r w:rsidRPr="006B3CB1">
        <w:rPr>
          <w:rFonts w:ascii="Verdana" w:hAnsi="Verdana"/>
          <w:b w:val="0"/>
          <w:smallCaps w:val="0"/>
          <w:sz w:val="20"/>
          <w:szCs w:val="20"/>
          <w:u w:val="none"/>
        </w:rPr>
        <w:t>, conforme o caso, será amortizado de acordo com os termos e disposições abaixo:</w:t>
      </w:r>
    </w:p>
    <w:p w14:paraId="0ECD04FA" w14:textId="77777777" w:rsidR="00811F66" w:rsidRPr="006B3CB1" w:rsidRDefault="00811F66">
      <w:pPr>
        <w:tabs>
          <w:tab w:val="left" w:pos="709"/>
        </w:tabs>
      </w:pPr>
    </w:p>
    <w:p w14:paraId="6A44ABEE" w14:textId="0D55BE89" w:rsidR="00811F66" w:rsidRPr="006B3CB1" w:rsidRDefault="00811F66" w:rsidP="006B3CB1">
      <w:pPr>
        <w:pStyle w:val="Estilo1"/>
        <w:widowControl/>
        <w:numPr>
          <w:ilvl w:val="2"/>
          <w:numId w:val="21"/>
        </w:numPr>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Primeira Série</w:t>
      </w:r>
      <w:r w:rsidRPr="006B3CB1">
        <w:rPr>
          <w:rFonts w:ascii="Verdana" w:hAnsi="Verdana"/>
          <w:b w:val="0"/>
          <w:smallCaps w:val="0"/>
          <w:sz w:val="20"/>
          <w:szCs w:val="20"/>
          <w:u w:val="none"/>
        </w:rPr>
        <w:t xml:space="preserve">. O Valor Nominal Unitário das Debêntures da Primeira Série será amortizado, trimestralmente, a partir do 13º (décimo terceiro) mês (inclusive), sempre no dia 15 dos meses de fevereiro, maio, agosto e novembro de cada ano, sendo o primeiro pagamento realizado em 15 de novembro de 2019 e, o último pagamento, excepcionalmente, na Data de Vencimento das Debêntures, conforme datas e percentuais indicados abaixo: </w:t>
      </w:r>
    </w:p>
    <w:p w14:paraId="6784C3BE" w14:textId="77777777" w:rsidR="00811F66" w:rsidRPr="006B3CB1" w:rsidRDefault="00811F66">
      <w:pPr>
        <w:tabs>
          <w:tab w:val="left" w:pos="709"/>
        </w:tabs>
      </w:pPr>
    </w:p>
    <w:tbl>
      <w:tblPr>
        <w:tblStyle w:val="Tabelacomgrade"/>
        <w:tblW w:w="5000" w:type="pct"/>
        <w:jc w:val="center"/>
        <w:tblLook w:val="04A0" w:firstRow="1" w:lastRow="0" w:firstColumn="1" w:lastColumn="0" w:noHBand="0" w:noVBand="1"/>
      </w:tblPr>
      <w:tblGrid>
        <w:gridCol w:w="1117"/>
        <w:gridCol w:w="4264"/>
        <w:gridCol w:w="3397"/>
      </w:tblGrid>
      <w:tr w:rsidR="00811F66" w:rsidRPr="006B3CB1" w14:paraId="6614B7FC" w14:textId="77777777" w:rsidTr="00C7245A">
        <w:trPr>
          <w:jc w:val="center"/>
        </w:trPr>
        <w:tc>
          <w:tcPr>
            <w:tcW w:w="5000" w:type="pct"/>
            <w:gridSpan w:val="3"/>
            <w:shd w:val="clear" w:color="auto" w:fill="BFBFBF" w:themeFill="background1" w:themeFillShade="BF"/>
            <w:vAlign w:val="center"/>
          </w:tcPr>
          <w:p w14:paraId="6B563AA5" w14:textId="77777777" w:rsidR="00811F66" w:rsidRPr="006B3CB1" w:rsidRDefault="00811F66">
            <w:pPr>
              <w:jc w:val="center"/>
              <w:rPr>
                <w:b/>
                <w:smallCaps/>
                <w:lang w:val="pt-BR"/>
              </w:rPr>
            </w:pPr>
            <w:proofErr w:type="spellStart"/>
            <w:r w:rsidRPr="006B3CB1">
              <w:rPr>
                <w:b/>
                <w:smallCaps/>
              </w:rPr>
              <w:t>Debêntures</w:t>
            </w:r>
            <w:proofErr w:type="spellEnd"/>
            <w:r w:rsidRPr="006B3CB1">
              <w:rPr>
                <w:b/>
                <w:smallCaps/>
              </w:rPr>
              <w:t xml:space="preserve"> da </w:t>
            </w:r>
            <w:proofErr w:type="spellStart"/>
            <w:r w:rsidRPr="006B3CB1">
              <w:rPr>
                <w:b/>
                <w:smallCaps/>
              </w:rPr>
              <w:t>Primeira</w:t>
            </w:r>
            <w:proofErr w:type="spellEnd"/>
            <w:r w:rsidRPr="006B3CB1">
              <w:rPr>
                <w:b/>
                <w:smallCaps/>
              </w:rPr>
              <w:t xml:space="preserve"> Série</w:t>
            </w:r>
          </w:p>
        </w:tc>
      </w:tr>
      <w:tr w:rsidR="00811F66" w:rsidRPr="006B3CB1" w14:paraId="74282E1F" w14:textId="77777777" w:rsidTr="0009443C">
        <w:trPr>
          <w:trHeight w:val="1134"/>
          <w:jc w:val="center"/>
        </w:trPr>
        <w:tc>
          <w:tcPr>
            <w:tcW w:w="636" w:type="pct"/>
            <w:shd w:val="clear" w:color="auto" w:fill="BFBFBF" w:themeFill="background1" w:themeFillShade="BF"/>
            <w:vAlign w:val="center"/>
          </w:tcPr>
          <w:p w14:paraId="43E33C0D" w14:textId="77777777" w:rsidR="00811F66" w:rsidRPr="006B3CB1" w:rsidRDefault="00811F66">
            <w:pPr>
              <w:jc w:val="center"/>
              <w:rPr>
                <w:b/>
                <w:smallCaps/>
                <w:lang w:val="pt-BR"/>
              </w:rPr>
            </w:pPr>
            <w:proofErr w:type="spellStart"/>
            <w:r w:rsidRPr="006B3CB1">
              <w:rPr>
                <w:b/>
                <w:smallCaps/>
              </w:rPr>
              <w:t>Parcela</w:t>
            </w:r>
            <w:proofErr w:type="spellEnd"/>
          </w:p>
        </w:tc>
        <w:tc>
          <w:tcPr>
            <w:tcW w:w="2429" w:type="pct"/>
            <w:shd w:val="clear" w:color="auto" w:fill="BFBFBF" w:themeFill="background1" w:themeFillShade="BF"/>
            <w:vAlign w:val="center"/>
          </w:tcPr>
          <w:p w14:paraId="7F83A213" w14:textId="77777777" w:rsidR="00811F66" w:rsidRPr="006B3CB1" w:rsidRDefault="00811F66">
            <w:pPr>
              <w:jc w:val="center"/>
              <w:rPr>
                <w:b/>
                <w:smallCaps/>
                <w:lang w:val="pt-BR"/>
              </w:rPr>
            </w:pPr>
            <w:r w:rsidRPr="006B3CB1">
              <w:rPr>
                <w:b/>
                <w:smallCaps/>
              </w:rPr>
              <w:t xml:space="preserve">Data de </w:t>
            </w:r>
            <w:proofErr w:type="spellStart"/>
            <w:r w:rsidRPr="006B3CB1">
              <w:rPr>
                <w:b/>
                <w:smallCaps/>
              </w:rPr>
              <w:t>Amortização</w:t>
            </w:r>
            <w:proofErr w:type="spellEnd"/>
          </w:p>
        </w:tc>
        <w:tc>
          <w:tcPr>
            <w:tcW w:w="1935" w:type="pct"/>
            <w:shd w:val="clear" w:color="auto" w:fill="BFBFBF" w:themeFill="background1" w:themeFillShade="BF"/>
            <w:vAlign w:val="center"/>
          </w:tcPr>
          <w:p w14:paraId="77EDAD8F" w14:textId="44B4FF24" w:rsidR="00811F66" w:rsidRPr="006B3CB1" w:rsidRDefault="00811F66" w:rsidP="00205227">
            <w:pPr>
              <w:jc w:val="center"/>
              <w:rPr>
                <w:b/>
                <w:color w:val="000000"/>
                <w:lang w:val="pt-BR"/>
              </w:rPr>
            </w:pPr>
            <w:r w:rsidRPr="006B3CB1">
              <w:rPr>
                <w:b/>
                <w:smallCaps/>
                <w:lang w:val="pt-BR"/>
              </w:rPr>
              <w:t xml:space="preserve">Percentual </w:t>
            </w:r>
            <w:r w:rsidR="001A748C" w:rsidRPr="006B3CB1">
              <w:rPr>
                <w:b/>
                <w:smallCaps/>
                <w:lang w:val="pt-BR"/>
              </w:rPr>
              <w:t xml:space="preserve">do </w:t>
            </w:r>
            <w:r w:rsidRPr="006B3CB1">
              <w:rPr>
                <w:b/>
                <w:smallCaps/>
                <w:lang w:val="pt-BR"/>
              </w:rPr>
              <w:t>Valor Nominal Unitário das Debêntures da Primeira Série</w:t>
            </w:r>
          </w:p>
        </w:tc>
      </w:tr>
      <w:tr w:rsidR="001A748C" w:rsidRPr="006B3CB1" w14:paraId="15F0D364" w14:textId="77777777" w:rsidTr="00BB409F">
        <w:trPr>
          <w:jc w:val="center"/>
        </w:trPr>
        <w:tc>
          <w:tcPr>
            <w:tcW w:w="636" w:type="pct"/>
            <w:vAlign w:val="center"/>
          </w:tcPr>
          <w:p w14:paraId="447E601C" w14:textId="77777777" w:rsidR="001A748C" w:rsidRPr="006B3CB1" w:rsidRDefault="001A748C" w:rsidP="001A748C">
            <w:pPr>
              <w:jc w:val="center"/>
              <w:rPr>
                <w:lang w:val="pt-BR"/>
              </w:rPr>
            </w:pPr>
            <w:r w:rsidRPr="006B3CB1">
              <w:t>1</w:t>
            </w:r>
          </w:p>
        </w:tc>
        <w:tc>
          <w:tcPr>
            <w:tcW w:w="2429" w:type="pct"/>
            <w:vAlign w:val="center"/>
          </w:tcPr>
          <w:p w14:paraId="3F39EDF6"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5" w:type="pct"/>
            <w:vAlign w:val="center"/>
          </w:tcPr>
          <w:p w14:paraId="2C6ABD67" w14:textId="77777777" w:rsidR="001A748C" w:rsidRPr="006B3CB1" w:rsidRDefault="001A748C" w:rsidP="001A748C">
            <w:pPr>
              <w:jc w:val="center"/>
              <w:rPr>
                <w:color w:val="000000"/>
                <w:lang w:val="pt-BR"/>
              </w:rPr>
            </w:pPr>
            <w:r w:rsidRPr="006B3CB1">
              <w:rPr>
                <w:rFonts w:cs="Calibri"/>
                <w:color w:val="000000"/>
              </w:rPr>
              <w:t>3,0000%</w:t>
            </w:r>
          </w:p>
        </w:tc>
      </w:tr>
      <w:tr w:rsidR="001A748C" w:rsidRPr="006B3CB1" w14:paraId="69E8088E" w14:textId="77777777" w:rsidTr="00BB409F">
        <w:trPr>
          <w:jc w:val="center"/>
        </w:trPr>
        <w:tc>
          <w:tcPr>
            <w:tcW w:w="636" w:type="pct"/>
            <w:vAlign w:val="center"/>
          </w:tcPr>
          <w:p w14:paraId="52EA54EE" w14:textId="77777777" w:rsidR="001A748C" w:rsidRPr="006B3CB1" w:rsidRDefault="001A748C" w:rsidP="001A748C">
            <w:pPr>
              <w:jc w:val="center"/>
              <w:rPr>
                <w:lang w:val="pt-BR"/>
              </w:rPr>
            </w:pPr>
            <w:r w:rsidRPr="006B3CB1">
              <w:t>2</w:t>
            </w:r>
          </w:p>
        </w:tc>
        <w:tc>
          <w:tcPr>
            <w:tcW w:w="2429" w:type="pct"/>
            <w:vAlign w:val="center"/>
          </w:tcPr>
          <w:p w14:paraId="02C911BF"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5" w:type="pct"/>
            <w:vAlign w:val="center"/>
          </w:tcPr>
          <w:p w14:paraId="76BA7359" w14:textId="77777777" w:rsidR="001A748C" w:rsidRPr="006B3CB1" w:rsidRDefault="001A748C" w:rsidP="001A748C">
            <w:pPr>
              <w:jc w:val="center"/>
              <w:rPr>
                <w:color w:val="000000"/>
                <w:lang w:val="pt-BR"/>
              </w:rPr>
            </w:pPr>
            <w:r w:rsidRPr="006B3CB1">
              <w:rPr>
                <w:rFonts w:cs="Calibri"/>
                <w:color w:val="000000"/>
              </w:rPr>
              <w:t>3,0928%</w:t>
            </w:r>
          </w:p>
        </w:tc>
      </w:tr>
      <w:tr w:rsidR="001A748C" w:rsidRPr="006B3CB1" w14:paraId="7CEF298C" w14:textId="77777777" w:rsidTr="00BB409F">
        <w:trPr>
          <w:jc w:val="center"/>
        </w:trPr>
        <w:tc>
          <w:tcPr>
            <w:tcW w:w="636" w:type="pct"/>
            <w:vAlign w:val="center"/>
          </w:tcPr>
          <w:p w14:paraId="059D1DA9" w14:textId="77777777" w:rsidR="001A748C" w:rsidRPr="006B3CB1" w:rsidRDefault="001A748C" w:rsidP="001A748C">
            <w:pPr>
              <w:jc w:val="center"/>
              <w:rPr>
                <w:lang w:val="pt-BR"/>
              </w:rPr>
            </w:pPr>
            <w:r w:rsidRPr="006B3CB1">
              <w:t>3</w:t>
            </w:r>
          </w:p>
        </w:tc>
        <w:tc>
          <w:tcPr>
            <w:tcW w:w="2429" w:type="pct"/>
            <w:vAlign w:val="center"/>
          </w:tcPr>
          <w:p w14:paraId="77878959"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5" w:type="pct"/>
            <w:vAlign w:val="center"/>
          </w:tcPr>
          <w:p w14:paraId="25AD1AF0" w14:textId="77777777" w:rsidR="001A748C" w:rsidRPr="006B3CB1" w:rsidRDefault="001A748C" w:rsidP="001A748C">
            <w:pPr>
              <w:jc w:val="center"/>
              <w:rPr>
                <w:color w:val="000000"/>
                <w:lang w:val="pt-BR"/>
              </w:rPr>
            </w:pPr>
            <w:r w:rsidRPr="006B3CB1">
              <w:rPr>
                <w:rFonts w:cs="Calibri"/>
                <w:color w:val="000000"/>
              </w:rPr>
              <w:t>3,1915%</w:t>
            </w:r>
          </w:p>
        </w:tc>
      </w:tr>
      <w:tr w:rsidR="001A748C" w:rsidRPr="006B3CB1" w14:paraId="7EF3829A" w14:textId="77777777" w:rsidTr="00BB409F">
        <w:trPr>
          <w:jc w:val="center"/>
        </w:trPr>
        <w:tc>
          <w:tcPr>
            <w:tcW w:w="636" w:type="pct"/>
            <w:vAlign w:val="center"/>
          </w:tcPr>
          <w:p w14:paraId="7E19E12F" w14:textId="77777777" w:rsidR="001A748C" w:rsidRPr="006B3CB1" w:rsidRDefault="001A748C" w:rsidP="001A748C">
            <w:pPr>
              <w:jc w:val="center"/>
              <w:rPr>
                <w:lang w:val="pt-BR"/>
              </w:rPr>
            </w:pPr>
            <w:r w:rsidRPr="006B3CB1">
              <w:t>4</w:t>
            </w:r>
          </w:p>
        </w:tc>
        <w:tc>
          <w:tcPr>
            <w:tcW w:w="2429" w:type="pct"/>
            <w:vAlign w:val="center"/>
          </w:tcPr>
          <w:p w14:paraId="41E0B5B2"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5" w:type="pct"/>
            <w:vAlign w:val="center"/>
          </w:tcPr>
          <w:p w14:paraId="64A73D9C" w14:textId="77777777" w:rsidR="001A748C" w:rsidRPr="006B3CB1" w:rsidRDefault="001A748C" w:rsidP="001A748C">
            <w:pPr>
              <w:jc w:val="center"/>
              <w:rPr>
                <w:color w:val="000000"/>
                <w:lang w:val="pt-BR"/>
              </w:rPr>
            </w:pPr>
            <w:r w:rsidRPr="006B3CB1">
              <w:rPr>
                <w:rFonts w:cs="Calibri"/>
                <w:color w:val="000000"/>
              </w:rPr>
              <w:t>3,2967%</w:t>
            </w:r>
          </w:p>
        </w:tc>
      </w:tr>
      <w:tr w:rsidR="001A748C" w:rsidRPr="006B3CB1" w14:paraId="58F5CDAB" w14:textId="77777777" w:rsidTr="00BB409F">
        <w:trPr>
          <w:jc w:val="center"/>
        </w:trPr>
        <w:tc>
          <w:tcPr>
            <w:tcW w:w="636" w:type="pct"/>
            <w:vAlign w:val="center"/>
          </w:tcPr>
          <w:p w14:paraId="5EE65497" w14:textId="77777777" w:rsidR="001A748C" w:rsidRPr="006B3CB1" w:rsidRDefault="001A748C" w:rsidP="001A748C">
            <w:pPr>
              <w:jc w:val="center"/>
              <w:rPr>
                <w:lang w:val="pt-BR"/>
              </w:rPr>
            </w:pPr>
            <w:r w:rsidRPr="006B3CB1">
              <w:t>5</w:t>
            </w:r>
          </w:p>
        </w:tc>
        <w:tc>
          <w:tcPr>
            <w:tcW w:w="2429" w:type="pct"/>
            <w:vAlign w:val="center"/>
          </w:tcPr>
          <w:p w14:paraId="45480E6E"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5" w:type="pct"/>
            <w:vAlign w:val="center"/>
          </w:tcPr>
          <w:p w14:paraId="785E692D" w14:textId="77777777" w:rsidR="001A748C" w:rsidRPr="006B3CB1" w:rsidRDefault="001A748C" w:rsidP="001A748C">
            <w:pPr>
              <w:jc w:val="center"/>
              <w:rPr>
                <w:color w:val="000000"/>
                <w:lang w:val="pt-BR"/>
              </w:rPr>
            </w:pPr>
            <w:r w:rsidRPr="006B3CB1">
              <w:rPr>
                <w:rFonts w:cs="Calibri"/>
                <w:color w:val="000000"/>
              </w:rPr>
              <w:t>2,2727%</w:t>
            </w:r>
          </w:p>
        </w:tc>
      </w:tr>
      <w:tr w:rsidR="001A748C" w:rsidRPr="006B3CB1" w14:paraId="13977858" w14:textId="77777777" w:rsidTr="00BB409F">
        <w:trPr>
          <w:jc w:val="center"/>
        </w:trPr>
        <w:tc>
          <w:tcPr>
            <w:tcW w:w="636" w:type="pct"/>
            <w:vAlign w:val="center"/>
          </w:tcPr>
          <w:p w14:paraId="68E00FBB" w14:textId="77777777" w:rsidR="001A748C" w:rsidRPr="006B3CB1" w:rsidRDefault="001A748C" w:rsidP="001A748C">
            <w:pPr>
              <w:jc w:val="center"/>
              <w:rPr>
                <w:lang w:val="pt-BR"/>
              </w:rPr>
            </w:pPr>
            <w:r w:rsidRPr="006B3CB1">
              <w:t>6</w:t>
            </w:r>
          </w:p>
        </w:tc>
        <w:tc>
          <w:tcPr>
            <w:tcW w:w="2429" w:type="pct"/>
            <w:vAlign w:val="center"/>
          </w:tcPr>
          <w:p w14:paraId="76C86760"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5" w:type="pct"/>
            <w:vAlign w:val="center"/>
          </w:tcPr>
          <w:p w14:paraId="0132C40B" w14:textId="77777777" w:rsidR="001A748C" w:rsidRPr="006B3CB1" w:rsidRDefault="001A748C" w:rsidP="001A748C">
            <w:pPr>
              <w:jc w:val="center"/>
              <w:rPr>
                <w:color w:val="000000"/>
                <w:lang w:val="pt-BR"/>
              </w:rPr>
            </w:pPr>
            <w:r w:rsidRPr="006B3CB1">
              <w:rPr>
                <w:rFonts w:cs="Calibri"/>
                <w:color w:val="000000"/>
              </w:rPr>
              <w:t>2,3256%</w:t>
            </w:r>
          </w:p>
        </w:tc>
      </w:tr>
      <w:tr w:rsidR="001A748C" w:rsidRPr="006B3CB1" w14:paraId="2EA5BDA5" w14:textId="77777777" w:rsidTr="00BB409F">
        <w:trPr>
          <w:jc w:val="center"/>
        </w:trPr>
        <w:tc>
          <w:tcPr>
            <w:tcW w:w="636" w:type="pct"/>
            <w:vAlign w:val="center"/>
          </w:tcPr>
          <w:p w14:paraId="34F0911A" w14:textId="77777777" w:rsidR="001A748C" w:rsidRPr="006B3CB1" w:rsidRDefault="001A748C" w:rsidP="001A748C">
            <w:pPr>
              <w:jc w:val="center"/>
              <w:rPr>
                <w:lang w:val="pt-BR"/>
              </w:rPr>
            </w:pPr>
            <w:r w:rsidRPr="006B3CB1">
              <w:t>7</w:t>
            </w:r>
          </w:p>
        </w:tc>
        <w:tc>
          <w:tcPr>
            <w:tcW w:w="2429" w:type="pct"/>
            <w:vAlign w:val="center"/>
          </w:tcPr>
          <w:p w14:paraId="0BFB5C37"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5" w:type="pct"/>
            <w:vAlign w:val="center"/>
          </w:tcPr>
          <w:p w14:paraId="450D69EF" w14:textId="77777777" w:rsidR="001A748C" w:rsidRPr="006B3CB1" w:rsidRDefault="001A748C" w:rsidP="001A748C">
            <w:pPr>
              <w:jc w:val="center"/>
              <w:rPr>
                <w:color w:val="000000"/>
                <w:lang w:val="pt-BR"/>
              </w:rPr>
            </w:pPr>
            <w:r w:rsidRPr="006B3CB1">
              <w:rPr>
                <w:rFonts w:cs="Calibri"/>
                <w:color w:val="000000"/>
              </w:rPr>
              <w:t>2,3810%</w:t>
            </w:r>
          </w:p>
        </w:tc>
      </w:tr>
      <w:tr w:rsidR="001A748C" w:rsidRPr="006B3CB1" w14:paraId="2E0C1259" w14:textId="77777777" w:rsidTr="00BB409F">
        <w:trPr>
          <w:jc w:val="center"/>
        </w:trPr>
        <w:tc>
          <w:tcPr>
            <w:tcW w:w="636" w:type="pct"/>
            <w:vAlign w:val="center"/>
          </w:tcPr>
          <w:p w14:paraId="27692D92" w14:textId="77777777" w:rsidR="001A748C" w:rsidRPr="006B3CB1" w:rsidRDefault="001A748C" w:rsidP="001A748C">
            <w:pPr>
              <w:jc w:val="center"/>
              <w:rPr>
                <w:lang w:val="pt-BR"/>
              </w:rPr>
            </w:pPr>
            <w:r w:rsidRPr="006B3CB1">
              <w:t>8</w:t>
            </w:r>
          </w:p>
        </w:tc>
        <w:tc>
          <w:tcPr>
            <w:tcW w:w="2429" w:type="pct"/>
            <w:vAlign w:val="center"/>
          </w:tcPr>
          <w:p w14:paraId="09061096"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5" w:type="pct"/>
            <w:vAlign w:val="center"/>
          </w:tcPr>
          <w:p w14:paraId="48B6F61A" w14:textId="77777777" w:rsidR="001A748C" w:rsidRPr="006B3CB1" w:rsidRDefault="001A748C" w:rsidP="001A748C">
            <w:pPr>
              <w:jc w:val="center"/>
              <w:rPr>
                <w:color w:val="000000"/>
                <w:lang w:val="pt-BR"/>
              </w:rPr>
            </w:pPr>
            <w:r w:rsidRPr="006B3CB1">
              <w:rPr>
                <w:rFonts w:cs="Calibri"/>
                <w:color w:val="000000"/>
              </w:rPr>
              <w:t>2,4390%</w:t>
            </w:r>
          </w:p>
        </w:tc>
      </w:tr>
      <w:tr w:rsidR="001A748C" w:rsidRPr="006B3CB1" w14:paraId="75E5C26B" w14:textId="77777777" w:rsidTr="00BB409F">
        <w:trPr>
          <w:jc w:val="center"/>
        </w:trPr>
        <w:tc>
          <w:tcPr>
            <w:tcW w:w="636" w:type="pct"/>
            <w:vAlign w:val="center"/>
          </w:tcPr>
          <w:p w14:paraId="20289E13" w14:textId="77777777" w:rsidR="001A748C" w:rsidRPr="006B3CB1" w:rsidRDefault="001A748C" w:rsidP="001A748C">
            <w:pPr>
              <w:jc w:val="center"/>
              <w:rPr>
                <w:lang w:val="pt-BR"/>
              </w:rPr>
            </w:pPr>
            <w:r w:rsidRPr="006B3CB1">
              <w:t>9</w:t>
            </w:r>
          </w:p>
        </w:tc>
        <w:tc>
          <w:tcPr>
            <w:tcW w:w="2429" w:type="pct"/>
            <w:vAlign w:val="center"/>
          </w:tcPr>
          <w:p w14:paraId="51450C27"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5" w:type="pct"/>
            <w:vAlign w:val="center"/>
          </w:tcPr>
          <w:p w14:paraId="60F0186C" w14:textId="77777777" w:rsidR="001A748C" w:rsidRPr="006B3CB1" w:rsidRDefault="001A748C" w:rsidP="001A748C">
            <w:pPr>
              <w:jc w:val="center"/>
              <w:rPr>
                <w:color w:val="000000"/>
                <w:lang w:val="pt-BR"/>
              </w:rPr>
            </w:pPr>
            <w:r w:rsidRPr="006B3CB1">
              <w:rPr>
                <w:rFonts w:cs="Calibri"/>
                <w:color w:val="000000"/>
              </w:rPr>
              <w:t>2,5000%</w:t>
            </w:r>
          </w:p>
        </w:tc>
      </w:tr>
      <w:tr w:rsidR="001A748C" w:rsidRPr="006B3CB1" w14:paraId="3CC4B8DA" w14:textId="77777777" w:rsidTr="00BB409F">
        <w:trPr>
          <w:jc w:val="center"/>
        </w:trPr>
        <w:tc>
          <w:tcPr>
            <w:tcW w:w="636" w:type="pct"/>
            <w:vAlign w:val="center"/>
          </w:tcPr>
          <w:p w14:paraId="0A608540" w14:textId="77777777" w:rsidR="001A748C" w:rsidRPr="006B3CB1" w:rsidRDefault="001A748C" w:rsidP="001A748C">
            <w:pPr>
              <w:jc w:val="center"/>
              <w:rPr>
                <w:lang w:val="pt-BR"/>
              </w:rPr>
            </w:pPr>
            <w:r w:rsidRPr="006B3CB1">
              <w:t>10</w:t>
            </w:r>
          </w:p>
        </w:tc>
        <w:tc>
          <w:tcPr>
            <w:tcW w:w="2429" w:type="pct"/>
            <w:vAlign w:val="center"/>
          </w:tcPr>
          <w:p w14:paraId="33E49DD3"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5" w:type="pct"/>
            <w:vAlign w:val="center"/>
          </w:tcPr>
          <w:p w14:paraId="64877C9E" w14:textId="77777777" w:rsidR="001A748C" w:rsidRPr="006B3CB1" w:rsidRDefault="001A748C" w:rsidP="001A748C">
            <w:pPr>
              <w:jc w:val="center"/>
              <w:rPr>
                <w:color w:val="000000"/>
                <w:lang w:val="pt-BR"/>
              </w:rPr>
            </w:pPr>
            <w:r w:rsidRPr="006B3CB1">
              <w:rPr>
                <w:rFonts w:cs="Calibri"/>
                <w:color w:val="000000"/>
              </w:rPr>
              <w:t>2,5641%</w:t>
            </w:r>
          </w:p>
        </w:tc>
      </w:tr>
      <w:tr w:rsidR="001A748C" w:rsidRPr="006B3CB1" w14:paraId="119461E3" w14:textId="77777777" w:rsidTr="00BB409F">
        <w:trPr>
          <w:jc w:val="center"/>
        </w:trPr>
        <w:tc>
          <w:tcPr>
            <w:tcW w:w="636" w:type="pct"/>
            <w:vAlign w:val="center"/>
          </w:tcPr>
          <w:p w14:paraId="61F45BE9" w14:textId="77777777" w:rsidR="001A748C" w:rsidRPr="006B3CB1" w:rsidRDefault="001A748C" w:rsidP="001A748C">
            <w:pPr>
              <w:jc w:val="center"/>
              <w:rPr>
                <w:lang w:val="pt-BR"/>
              </w:rPr>
            </w:pPr>
            <w:r w:rsidRPr="006B3CB1">
              <w:t>11</w:t>
            </w:r>
          </w:p>
        </w:tc>
        <w:tc>
          <w:tcPr>
            <w:tcW w:w="2429" w:type="pct"/>
            <w:vAlign w:val="center"/>
          </w:tcPr>
          <w:p w14:paraId="7676D5E1"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5" w:type="pct"/>
            <w:vAlign w:val="center"/>
          </w:tcPr>
          <w:p w14:paraId="47F80995" w14:textId="77777777" w:rsidR="001A748C" w:rsidRPr="006B3CB1" w:rsidRDefault="001A748C" w:rsidP="001A748C">
            <w:pPr>
              <w:jc w:val="center"/>
              <w:rPr>
                <w:color w:val="000000"/>
                <w:lang w:val="pt-BR"/>
              </w:rPr>
            </w:pPr>
            <w:r w:rsidRPr="006B3CB1">
              <w:rPr>
                <w:rFonts w:cs="Calibri"/>
                <w:color w:val="000000"/>
              </w:rPr>
              <w:t>2,6316%</w:t>
            </w:r>
          </w:p>
        </w:tc>
      </w:tr>
      <w:tr w:rsidR="001A748C" w:rsidRPr="006B3CB1" w14:paraId="68882309" w14:textId="77777777" w:rsidTr="00BB409F">
        <w:trPr>
          <w:jc w:val="center"/>
        </w:trPr>
        <w:tc>
          <w:tcPr>
            <w:tcW w:w="636" w:type="pct"/>
            <w:vAlign w:val="center"/>
          </w:tcPr>
          <w:p w14:paraId="047C0341" w14:textId="77777777" w:rsidR="001A748C" w:rsidRPr="006B3CB1" w:rsidRDefault="001A748C" w:rsidP="001A748C">
            <w:pPr>
              <w:jc w:val="center"/>
              <w:rPr>
                <w:lang w:val="pt-BR"/>
              </w:rPr>
            </w:pPr>
            <w:r w:rsidRPr="006B3CB1">
              <w:t>12</w:t>
            </w:r>
          </w:p>
        </w:tc>
        <w:tc>
          <w:tcPr>
            <w:tcW w:w="2429" w:type="pct"/>
            <w:vAlign w:val="center"/>
          </w:tcPr>
          <w:p w14:paraId="24959A86"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5" w:type="pct"/>
            <w:vAlign w:val="center"/>
          </w:tcPr>
          <w:p w14:paraId="1A55CC37" w14:textId="77777777" w:rsidR="001A748C" w:rsidRPr="006B3CB1" w:rsidRDefault="001A748C" w:rsidP="001A748C">
            <w:pPr>
              <w:jc w:val="center"/>
              <w:rPr>
                <w:color w:val="000000"/>
                <w:lang w:val="pt-BR"/>
              </w:rPr>
            </w:pPr>
            <w:r w:rsidRPr="006B3CB1">
              <w:rPr>
                <w:rFonts w:cs="Calibri"/>
                <w:color w:val="000000"/>
              </w:rPr>
              <w:t>4,0541%</w:t>
            </w:r>
          </w:p>
        </w:tc>
      </w:tr>
      <w:tr w:rsidR="001A748C" w:rsidRPr="006B3CB1" w14:paraId="0AE3A87E" w14:textId="77777777" w:rsidTr="00BB409F">
        <w:trPr>
          <w:jc w:val="center"/>
        </w:trPr>
        <w:tc>
          <w:tcPr>
            <w:tcW w:w="636" w:type="pct"/>
            <w:vAlign w:val="center"/>
          </w:tcPr>
          <w:p w14:paraId="49B4EDEE" w14:textId="4E4CC14C" w:rsidR="001A748C" w:rsidRPr="006B3CB1" w:rsidRDefault="00725182" w:rsidP="001A748C">
            <w:pPr>
              <w:jc w:val="center"/>
              <w:rPr>
                <w:lang w:val="pt-BR"/>
              </w:rPr>
            </w:pPr>
            <w:ins w:id="52" w:author="Nathalia Esteves" w:date="2018-10-03T15:33:00Z">
              <w:r>
                <w:t xml:space="preserve"> </w:t>
              </w:r>
            </w:ins>
            <w:r w:rsidR="001A748C" w:rsidRPr="006B3CB1">
              <w:t>13</w:t>
            </w:r>
          </w:p>
        </w:tc>
        <w:tc>
          <w:tcPr>
            <w:tcW w:w="2429" w:type="pct"/>
            <w:vAlign w:val="center"/>
          </w:tcPr>
          <w:p w14:paraId="3D189F40"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5" w:type="pct"/>
            <w:vAlign w:val="center"/>
          </w:tcPr>
          <w:p w14:paraId="74A22147" w14:textId="77777777" w:rsidR="001A748C" w:rsidRPr="006B3CB1" w:rsidRDefault="001A748C" w:rsidP="001A748C">
            <w:pPr>
              <w:jc w:val="center"/>
              <w:rPr>
                <w:color w:val="000000"/>
                <w:lang w:val="pt-BR"/>
              </w:rPr>
            </w:pPr>
            <w:r w:rsidRPr="006B3CB1">
              <w:rPr>
                <w:rFonts w:cs="Calibri"/>
                <w:color w:val="000000"/>
              </w:rPr>
              <w:t>4,2254%</w:t>
            </w:r>
          </w:p>
        </w:tc>
      </w:tr>
      <w:tr w:rsidR="001A748C" w:rsidRPr="006B3CB1" w14:paraId="3B71C8FC" w14:textId="77777777" w:rsidTr="00BB409F">
        <w:trPr>
          <w:jc w:val="center"/>
        </w:trPr>
        <w:tc>
          <w:tcPr>
            <w:tcW w:w="636" w:type="pct"/>
            <w:vAlign w:val="center"/>
          </w:tcPr>
          <w:p w14:paraId="5AC39B73" w14:textId="77777777" w:rsidR="001A748C" w:rsidRPr="006B3CB1" w:rsidRDefault="001A748C" w:rsidP="001A748C">
            <w:pPr>
              <w:jc w:val="center"/>
              <w:rPr>
                <w:lang w:val="pt-BR"/>
              </w:rPr>
            </w:pPr>
            <w:r w:rsidRPr="006B3CB1">
              <w:t>14</w:t>
            </w:r>
          </w:p>
        </w:tc>
        <w:tc>
          <w:tcPr>
            <w:tcW w:w="2429" w:type="pct"/>
            <w:vAlign w:val="center"/>
          </w:tcPr>
          <w:p w14:paraId="1D2F7507"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5" w:type="pct"/>
            <w:vAlign w:val="center"/>
          </w:tcPr>
          <w:p w14:paraId="40A956C0" w14:textId="77777777" w:rsidR="001A748C" w:rsidRPr="006B3CB1" w:rsidRDefault="001A748C" w:rsidP="001A748C">
            <w:pPr>
              <w:jc w:val="center"/>
              <w:rPr>
                <w:color w:val="000000"/>
                <w:lang w:val="pt-BR"/>
              </w:rPr>
            </w:pPr>
            <w:r w:rsidRPr="006B3CB1">
              <w:rPr>
                <w:rFonts w:cs="Calibri"/>
                <w:color w:val="000000"/>
              </w:rPr>
              <w:t>4,4118%</w:t>
            </w:r>
          </w:p>
        </w:tc>
      </w:tr>
      <w:tr w:rsidR="001A748C" w:rsidRPr="006B3CB1" w14:paraId="000A9D81" w14:textId="77777777" w:rsidTr="00BB409F">
        <w:trPr>
          <w:jc w:val="center"/>
        </w:trPr>
        <w:tc>
          <w:tcPr>
            <w:tcW w:w="636" w:type="pct"/>
            <w:vAlign w:val="center"/>
          </w:tcPr>
          <w:p w14:paraId="17383F18" w14:textId="77777777" w:rsidR="001A748C" w:rsidRPr="006B3CB1" w:rsidRDefault="001A748C" w:rsidP="001A748C">
            <w:pPr>
              <w:jc w:val="center"/>
              <w:rPr>
                <w:lang w:val="pt-BR"/>
              </w:rPr>
            </w:pPr>
            <w:r w:rsidRPr="006B3CB1">
              <w:lastRenderedPageBreak/>
              <w:t>15</w:t>
            </w:r>
          </w:p>
        </w:tc>
        <w:tc>
          <w:tcPr>
            <w:tcW w:w="2429" w:type="pct"/>
            <w:vAlign w:val="center"/>
          </w:tcPr>
          <w:p w14:paraId="63D94380"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5" w:type="pct"/>
            <w:vAlign w:val="center"/>
          </w:tcPr>
          <w:p w14:paraId="20FF5FCA" w14:textId="77777777" w:rsidR="001A748C" w:rsidRPr="006B3CB1" w:rsidRDefault="001A748C" w:rsidP="001A748C">
            <w:pPr>
              <w:jc w:val="center"/>
              <w:rPr>
                <w:color w:val="000000"/>
                <w:lang w:val="pt-BR"/>
              </w:rPr>
            </w:pPr>
            <w:r w:rsidRPr="006B3CB1">
              <w:rPr>
                <w:rFonts w:cs="Calibri"/>
                <w:color w:val="000000"/>
              </w:rPr>
              <w:t>7,6923%</w:t>
            </w:r>
          </w:p>
        </w:tc>
      </w:tr>
      <w:tr w:rsidR="001A748C" w:rsidRPr="006B3CB1" w14:paraId="0C5DD674" w14:textId="77777777" w:rsidTr="00BB409F">
        <w:trPr>
          <w:jc w:val="center"/>
        </w:trPr>
        <w:tc>
          <w:tcPr>
            <w:tcW w:w="636" w:type="pct"/>
            <w:vAlign w:val="center"/>
          </w:tcPr>
          <w:p w14:paraId="32491E87" w14:textId="77777777" w:rsidR="001A748C" w:rsidRPr="006B3CB1" w:rsidRDefault="001A748C" w:rsidP="001A748C">
            <w:pPr>
              <w:jc w:val="center"/>
              <w:rPr>
                <w:lang w:val="pt-BR"/>
              </w:rPr>
            </w:pPr>
            <w:r w:rsidRPr="006B3CB1">
              <w:t>16</w:t>
            </w:r>
          </w:p>
        </w:tc>
        <w:tc>
          <w:tcPr>
            <w:tcW w:w="2429" w:type="pct"/>
            <w:vAlign w:val="center"/>
          </w:tcPr>
          <w:p w14:paraId="3A24F185"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5" w:type="pct"/>
            <w:vAlign w:val="center"/>
          </w:tcPr>
          <w:p w14:paraId="36523F94" w14:textId="77777777" w:rsidR="001A748C" w:rsidRPr="006B3CB1" w:rsidRDefault="001A748C" w:rsidP="001A748C">
            <w:pPr>
              <w:jc w:val="center"/>
              <w:rPr>
                <w:color w:val="000000"/>
                <w:lang w:val="pt-BR"/>
              </w:rPr>
            </w:pPr>
            <w:r w:rsidRPr="006B3CB1">
              <w:rPr>
                <w:rFonts w:cs="Calibri"/>
                <w:color w:val="000000"/>
              </w:rPr>
              <w:t>8,3333%</w:t>
            </w:r>
          </w:p>
        </w:tc>
      </w:tr>
      <w:tr w:rsidR="001A748C" w:rsidRPr="006B3CB1" w14:paraId="3442E5FB" w14:textId="77777777" w:rsidTr="00BB409F">
        <w:trPr>
          <w:jc w:val="center"/>
        </w:trPr>
        <w:tc>
          <w:tcPr>
            <w:tcW w:w="636" w:type="pct"/>
            <w:vAlign w:val="center"/>
          </w:tcPr>
          <w:p w14:paraId="06F8D0C6" w14:textId="77777777" w:rsidR="001A748C" w:rsidRPr="006B3CB1" w:rsidRDefault="001A748C" w:rsidP="001A748C">
            <w:pPr>
              <w:jc w:val="center"/>
              <w:rPr>
                <w:lang w:val="pt-BR"/>
              </w:rPr>
            </w:pPr>
            <w:r w:rsidRPr="006B3CB1">
              <w:t>17</w:t>
            </w:r>
          </w:p>
        </w:tc>
        <w:tc>
          <w:tcPr>
            <w:tcW w:w="2429" w:type="pct"/>
            <w:vAlign w:val="center"/>
          </w:tcPr>
          <w:p w14:paraId="126DEAFD"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5" w:type="pct"/>
            <w:vAlign w:val="center"/>
          </w:tcPr>
          <w:p w14:paraId="1DDCA216" w14:textId="77777777" w:rsidR="001A748C" w:rsidRPr="006B3CB1" w:rsidRDefault="001A748C" w:rsidP="001A748C">
            <w:pPr>
              <w:jc w:val="center"/>
              <w:rPr>
                <w:color w:val="000000"/>
                <w:lang w:val="pt-BR"/>
              </w:rPr>
            </w:pPr>
            <w:r w:rsidRPr="006B3CB1">
              <w:rPr>
                <w:rFonts w:cs="Calibri"/>
                <w:color w:val="000000"/>
              </w:rPr>
              <w:t>5,4545%</w:t>
            </w:r>
          </w:p>
        </w:tc>
      </w:tr>
      <w:tr w:rsidR="001A748C" w:rsidRPr="006B3CB1" w14:paraId="2E53A04A" w14:textId="77777777" w:rsidTr="00BB409F">
        <w:trPr>
          <w:jc w:val="center"/>
        </w:trPr>
        <w:tc>
          <w:tcPr>
            <w:tcW w:w="636" w:type="pct"/>
            <w:vAlign w:val="center"/>
          </w:tcPr>
          <w:p w14:paraId="057DACAC" w14:textId="77777777" w:rsidR="001A748C" w:rsidRPr="006B3CB1" w:rsidRDefault="001A748C" w:rsidP="001A748C">
            <w:pPr>
              <w:jc w:val="center"/>
              <w:rPr>
                <w:lang w:val="pt-BR"/>
              </w:rPr>
            </w:pPr>
            <w:r w:rsidRPr="006B3CB1">
              <w:t>18</w:t>
            </w:r>
          </w:p>
        </w:tc>
        <w:tc>
          <w:tcPr>
            <w:tcW w:w="2429" w:type="pct"/>
            <w:vAlign w:val="center"/>
          </w:tcPr>
          <w:p w14:paraId="4155F7D5"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5" w:type="pct"/>
            <w:vAlign w:val="center"/>
          </w:tcPr>
          <w:p w14:paraId="1A118CCF" w14:textId="77777777" w:rsidR="001A748C" w:rsidRPr="006B3CB1" w:rsidRDefault="001A748C" w:rsidP="001A748C">
            <w:pPr>
              <w:jc w:val="center"/>
              <w:rPr>
                <w:color w:val="000000"/>
                <w:lang w:val="pt-BR"/>
              </w:rPr>
            </w:pPr>
            <w:r w:rsidRPr="006B3CB1">
              <w:rPr>
                <w:rFonts w:cs="Calibri"/>
                <w:color w:val="000000"/>
              </w:rPr>
              <w:t>5,7692%</w:t>
            </w:r>
          </w:p>
        </w:tc>
      </w:tr>
      <w:tr w:rsidR="001A748C" w:rsidRPr="006B3CB1" w14:paraId="3AE4B135" w14:textId="77777777" w:rsidTr="00BB409F">
        <w:trPr>
          <w:jc w:val="center"/>
        </w:trPr>
        <w:tc>
          <w:tcPr>
            <w:tcW w:w="636" w:type="pct"/>
            <w:vAlign w:val="center"/>
          </w:tcPr>
          <w:p w14:paraId="59390E79" w14:textId="77777777" w:rsidR="001A748C" w:rsidRPr="006B3CB1" w:rsidRDefault="001A748C" w:rsidP="001A748C">
            <w:pPr>
              <w:jc w:val="center"/>
              <w:rPr>
                <w:lang w:val="pt-BR"/>
              </w:rPr>
            </w:pPr>
            <w:r w:rsidRPr="006B3CB1">
              <w:t>19</w:t>
            </w:r>
          </w:p>
        </w:tc>
        <w:tc>
          <w:tcPr>
            <w:tcW w:w="2429" w:type="pct"/>
            <w:vAlign w:val="center"/>
          </w:tcPr>
          <w:p w14:paraId="7CED1EC1"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5" w:type="pct"/>
            <w:vAlign w:val="center"/>
          </w:tcPr>
          <w:p w14:paraId="2FC1DA69" w14:textId="77777777" w:rsidR="001A748C" w:rsidRPr="006B3CB1" w:rsidRDefault="001A748C" w:rsidP="001A748C">
            <w:pPr>
              <w:jc w:val="center"/>
              <w:rPr>
                <w:color w:val="000000"/>
                <w:lang w:val="pt-BR"/>
              </w:rPr>
            </w:pPr>
            <w:r w:rsidRPr="006B3CB1">
              <w:rPr>
                <w:rFonts w:cs="Calibri"/>
                <w:color w:val="000000"/>
              </w:rPr>
              <w:t>8,1633%</w:t>
            </w:r>
          </w:p>
        </w:tc>
      </w:tr>
      <w:tr w:rsidR="001A748C" w:rsidRPr="006B3CB1" w14:paraId="00151722" w14:textId="77777777" w:rsidTr="00BB409F">
        <w:trPr>
          <w:jc w:val="center"/>
        </w:trPr>
        <w:tc>
          <w:tcPr>
            <w:tcW w:w="636" w:type="pct"/>
            <w:vAlign w:val="center"/>
          </w:tcPr>
          <w:p w14:paraId="726F0788" w14:textId="77777777" w:rsidR="001A748C" w:rsidRPr="006B3CB1" w:rsidRDefault="001A748C" w:rsidP="001A748C">
            <w:pPr>
              <w:jc w:val="center"/>
              <w:rPr>
                <w:lang w:val="pt-BR"/>
              </w:rPr>
            </w:pPr>
            <w:r w:rsidRPr="006B3CB1">
              <w:t>20</w:t>
            </w:r>
          </w:p>
        </w:tc>
        <w:tc>
          <w:tcPr>
            <w:tcW w:w="2429" w:type="pct"/>
            <w:vAlign w:val="center"/>
          </w:tcPr>
          <w:p w14:paraId="2880DEF9"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5" w:type="pct"/>
            <w:vAlign w:val="center"/>
          </w:tcPr>
          <w:p w14:paraId="72F6C5F4" w14:textId="77777777" w:rsidR="001A748C" w:rsidRPr="006B3CB1" w:rsidRDefault="001A748C" w:rsidP="001A748C">
            <w:pPr>
              <w:jc w:val="center"/>
              <w:rPr>
                <w:color w:val="000000"/>
                <w:lang w:val="pt-BR"/>
              </w:rPr>
            </w:pPr>
            <w:r w:rsidRPr="006B3CB1">
              <w:rPr>
                <w:rFonts w:cs="Calibri"/>
                <w:color w:val="000000"/>
              </w:rPr>
              <w:t>8,8889%</w:t>
            </w:r>
          </w:p>
        </w:tc>
      </w:tr>
      <w:tr w:rsidR="001A748C" w:rsidRPr="006B3CB1" w14:paraId="6765B2BC" w14:textId="77777777" w:rsidTr="00BB409F">
        <w:trPr>
          <w:jc w:val="center"/>
        </w:trPr>
        <w:tc>
          <w:tcPr>
            <w:tcW w:w="636" w:type="pct"/>
            <w:vAlign w:val="center"/>
          </w:tcPr>
          <w:p w14:paraId="44251FA2" w14:textId="77777777" w:rsidR="001A748C" w:rsidRPr="006B3CB1" w:rsidRDefault="001A748C" w:rsidP="001A748C">
            <w:pPr>
              <w:jc w:val="center"/>
              <w:rPr>
                <w:lang w:val="pt-BR"/>
              </w:rPr>
            </w:pPr>
            <w:r w:rsidRPr="006B3CB1">
              <w:t>21</w:t>
            </w:r>
          </w:p>
        </w:tc>
        <w:tc>
          <w:tcPr>
            <w:tcW w:w="2429" w:type="pct"/>
            <w:vAlign w:val="center"/>
          </w:tcPr>
          <w:p w14:paraId="5F3B711A"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5" w:type="pct"/>
            <w:vAlign w:val="center"/>
          </w:tcPr>
          <w:p w14:paraId="066EE577" w14:textId="77777777" w:rsidR="001A748C" w:rsidRPr="006B3CB1" w:rsidRDefault="001A748C" w:rsidP="001A748C">
            <w:pPr>
              <w:jc w:val="center"/>
              <w:rPr>
                <w:color w:val="000000"/>
                <w:lang w:val="pt-BR"/>
              </w:rPr>
            </w:pPr>
            <w:r w:rsidRPr="006B3CB1">
              <w:rPr>
                <w:rFonts w:cs="Calibri"/>
                <w:color w:val="000000"/>
              </w:rPr>
              <w:t>9,7561%</w:t>
            </w:r>
          </w:p>
        </w:tc>
      </w:tr>
      <w:tr w:rsidR="001A748C" w:rsidRPr="006B3CB1" w14:paraId="18CA8127" w14:textId="77777777" w:rsidTr="00BB409F">
        <w:trPr>
          <w:jc w:val="center"/>
        </w:trPr>
        <w:tc>
          <w:tcPr>
            <w:tcW w:w="636" w:type="pct"/>
            <w:vAlign w:val="center"/>
          </w:tcPr>
          <w:p w14:paraId="4386D274" w14:textId="77777777" w:rsidR="001A748C" w:rsidRPr="006B3CB1" w:rsidRDefault="001A748C" w:rsidP="001A748C">
            <w:pPr>
              <w:jc w:val="center"/>
              <w:rPr>
                <w:lang w:val="pt-BR"/>
              </w:rPr>
            </w:pPr>
            <w:r w:rsidRPr="006B3CB1">
              <w:t>22</w:t>
            </w:r>
          </w:p>
        </w:tc>
        <w:tc>
          <w:tcPr>
            <w:tcW w:w="2429" w:type="pct"/>
            <w:vAlign w:val="center"/>
          </w:tcPr>
          <w:p w14:paraId="26448528"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5" w:type="pct"/>
            <w:vAlign w:val="center"/>
          </w:tcPr>
          <w:p w14:paraId="2DB52148" w14:textId="77777777" w:rsidR="001A748C" w:rsidRPr="006B3CB1" w:rsidRDefault="001A748C" w:rsidP="001A748C">
            <w:pPr>
              <w:jc w:val="center"/>
              <w:rPr>
                <w:color w:val="000000"/>
                <w:lang w:val="pt-BR"/>
              </w:rPr>
            </w:pPr>
            <w:r w:rsidRPr="006B3CB1">
              <w:rPr>
                <w:rFonts w:cs="Calibri"/>
                <w:color w:val="000000"/>
              </w:rPr>
              <w:t>10,8108%</w:t>
            </w:r>
          </w:p>
        </w:tc>
      </w:tr>
      <w:tr w:rsidR="001A748C" w:rsidRPr="006B3CB1" w14:paraId="6AE2CC22" w14:textId="77777777" w:rsidTr="00BB409F">
        <w:trPr>
          <w:jc w:val="center"/>
        </w:trPr>
        <w:tc>
          <w:tcPr>
            <w:tcW w:w="636" w:type="pct"/>
            <w:vAlign w:val="center"/>
          </w:tcPr>
          <w:p w14:paraId="2BC97F46" w14:textId="77777777" w:rsidR="001A748C" w:rsidRPr="006B3CB1" w:rsidRDefault="001A748C" w:rsidP="001A748C">
            <w:pPr>
              <w:jc w:val="center"/>
              <w:rPr>
                <w:lang w:val="pt-BR"/>
              </w:rPr>
            </w:pPr>
            <w:r w:rsidRPr="006B3CB1">
              <w:t>23</w:t>
            </w:r>
          </w:p>
        </w:tc>
        <w:tc>
          <w:tcPr>
            <w:tcW w:w="2429" w:type="pct"/>
            <w:vAlign w:val="center"/>
          </w:tcPr>
          <w:p w14:paraId="6C246C8E"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5" w:type="pct"/>
            <w:vAlign w:val="center"/>
          </w:tcPr>
          <w:p w14:paraId="4C657268" w14:textId="77777777" w:rsidR="001A748C" w:rsidRPr="006B3CB1" w:rsidRDefault="001A748C" w:rsidP="001A748C">
            <w:pPr>
              <w:jc w:val="center"/>
              <w:rPr>
                <w:color w:val="000000"/>
                <w:lang w:val="pt-BR"/>
              </w:rPr>
            </w:pPr>
            <w:r w:rsidRPr="006B3CB1">
              <w:rPr>
                <w:rFonts w:cs="Calibri"/>
                <w:color w:val="000000"/>
              </w:rPr>
              <w:t>12,1212%</w:t>
            </w:r>
          </w:p>
        </w:tc>
      </w:tr>
      <w:tr w:rsidR="001A748C" w:rsidRPr="006B3CB1" w14:paraId="47EC57DE" w14:textId="77777777" w:rsidTr="00BB409F">
        <w:trPr>
          <w:jc w:val="center"/>
        </w:trPr>
        <w:tc>
          <w:tcPr>
            <w:tcW w:w="636" w:type="pct"/>
            <w:vAlign w:val="center"/>
          </w:tcPr>
          <w:p w14:paraId="19BE11B7" w14:textId="77777777" w:rsidR="001A748C" w:rsidRPr="006B3CB1" w:rsidRDefault="001A748C" w:rsidP="001A748C">
            <w:pPr>
              <w:jc w:val="center"/>
              <w:rPr>
                <w:lang w:val="pt-BR"/>
              </w:rPr>
            </w:pPr>
            <w:r w:rsidRPr="006B3CB1">
              <w:t>24</w:t>
            </w:r>
          </w:p>
        </w:tc>
        <w:tc>
          <w:tcPr>
            <w:tcW w:w="2429" w:type="pct"/>
            <w:vAlign w:val="center"/>
          </w:tcPr>
          <w:p w14:paraId="2BBA598C"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5" w:type="pct"/>
            <w:vAlign w:val="center"/>
          </w:tcPr>
          <w:p w14:paraId="270A0EF3" w14:textId="77777777" w:rsidR="001A748C" w:rsidRPr="006B3CB1" w:rsidRDefault="001A748C" w:rsidP="001A748C">
            <w:pPr>
              <w:jc w:val="center"/>
              <w:rPr>
                <w:color w:val="000000"/>
                <w:lang w:val="pt-BR"/>
              </w:rPr>
            </w:pPr>
            <w:r w:rsidRPr="006B3CB1">
              <w:rPr>
                <w:rFonts w:cs="Calibri"/>
                <w:color w:val="000000"/>
              </w:rPr>
              <w:t>13,7931%</w:t>
            </w:r>
          </w:p>
        </w:tc>
      </w:tr>
      <w:tr w:rsidR="001A748C" w:rsidRPr="006B3CB1" w14:paraId="4C72B61F" w14:textId="77777777" w:rsidTr="00BB409F">
        <w:trPr>
          <w:jc w:val="center"/>
        </w:trPr>
        <w:tc>
          <w:tcPr>
            <w:tcW w:w="636" w:type="pct"/>
            <w:vAlign w:val="center"/>
          </w:tcPr>
          <w:p w14:paraId="50F3C673" w14:textId="77777777" w:rsidR="001A748C" w:rsidRPr="006B3CB1" w:rsidRDefault="001A748C" w:rsidP="001A748C">
            <w:pPr>
              <w:jc w:val="center"/>
              <w:rPr>
                <w:lang w:val="pt-BR"/>
              </w:rPr>
            </w:pPr>
            <w:r w:rsidRPr="006B3CB1">
              <w:t>25</w:t>
            </w:r>
          </w:p>
        </w:tc>
        <w:tc>
          <w:tcPr>
            <w:tcW w:w="2429" w:type="pct"/>
            <w:vAlign w:val="center"/>
          </w:tcPr>
          <w:p w14:paraId="33110BB6"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5" w:type="pct"/>
            <w:vAlign w:val="center"/>
          </w:tcPr>
          <w:p w14:paraId="2FFB081B" w14:textId="77777777" w:rsidR="001A748C" w:rsidRPr="006B3CB1" w:rsidRDefault="001A748C" w:rsidP="001A748C">
            <w:pPr>
              <w:jc w:val="center"/>
              <w:rPr>
                <w:color w:val="000000"/>
                <w:lang w:val="pt-BR"/>
              </w:rPr>
            </w:pPr>
            <w:r w:rsidRPr="006B3CB1">
              <w:rPr>
                <w:rFonts w:cs="Calibri"/>
                <w:color w:val="000000"/>
              </w:rPr>
              <w:t>20,0000%</w:t>
            </w:r>
          </w:p>
        </w:tc>
      </w:tr>
      <w:tr w:rsidR="001A748C" w:rsidRPr="006B3CB1" w14:paraId="3143D35C" w14:textId="77777777" w:rsidTr="00BB409F">
        <w:trPr>
          <w:jc w:val="center"/>
        </w:trPr>
        <w:tc>
          <w:tcPr>
            <w:tcW w:w="636" w:type="pct"/>
            <w:vAlign w:val="center"/>
          </w:tcPr>
          <w:p w14:paraId="67C19395" w14:textId="77777777" w:rsidR="001A748C" w:rsidRPr="006B3CB1" w:rsidRDefault="001A748C" w:rsidP="001A748C">
            <w:pPr>
              <w:jc w:val="center"/>
              <w:rPr>
                <w:lang w:val="pt-BR"/>
              </w:rPr>
            </w:pPr>
            <w:r w:rsidRPr="006B3CB1">
              <w:t>26</w:t>
            </w:r>
          </w:p>
        </w:tc>
        <w:tc>
          <w:tcPr>
            <w:tcW w:w="2429" w:type="pct"/>
            <w:vAlign w:val="center"/>
          </w:tcPr>
          <w:p w14:paraId="0847B08C"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5" w:type="pct"/>
            <w:vAlign w:val="center"/>
          </w:tcPr>
          <w:p w14:paraId="414C902D" w14:textId="77777777" w:rsidR="001A748C" w:rsidRPr="006B3CB1" w:rsidRDefault="001A748C" w:rsidP="001A748C">
            <w:pPr>
              <w:jc w:val="center"/>
              <w:rPr>
                <w:color w:val="000000"/>
                <w:lang w:val="pt-BR"/>
              </w:rPr>
            </w:pPr>
            <w:r w:rsidRPr="006B3CB1">
              <w:rPr>
                <w:rFonts w:cs="Calibri"/>
                <w:color w:val="000000"/>
              </w:rPr>
              <w:t>25,0000%</w:t>
            </w:r>
          </w:p>
        </w:tc>
      </w:tr>
      <w:tr w:rsidR="001A748C" w:rsidRPr="006B3CB1" w14:paraId="16864D4F" w14:textId="77777777" w:rsidTr="00BB409F">
        <w:trPr>
          <w:jc w:val="center"/>
        </w:trPr>
        <w:tc>
          <w:tcPr>
            <w:tcW w:w="636" w:type="pct"/>
            <w:vAlign w:val="center"/>
          </w:tcPr>
          <w:p w14:paraId="12102F11" w14:textId="77777777" w:rsidR="001A748C" w:rsidRPr="006B3CB1" w:rsidRDefault="001A748C" w:rsidP="001A748C">
            <w:pPr>
              <w:jc w:val="center"/>
              <w:rPr>
                <w:lang w:val="pt-BR"/>
              </w:rPr>
            </w:pPr>
            <w:r w:rsidRPr="006B3CB1">
              <w:t>27</w:t>
            </w:r>
          </w:p>
        </w:tc>
        <w:tc>
          <w:tcPr>
            <w:tcW w:w="2429" w:type="pct"/>
            <w:vAlign w:val="center"/>
          </w:tcPr>
          <w:p w14:paraId="11EA4CF6"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5" w:type="pct"/>
            <w:vAlign w:val="center"/>
          </w:tcPr>
          <w:p w14:paraId="64972C2B" w14:textId="77777777" w:rsidR="001A748C" w:rsidRPr="006B3CB1" w:rsidRDefault="001A748C" w:rsidP="001A748C">
            <w:pPr>
              <w:jc w:val="center"/>
              <w:rPr>
                <w:color w:val="000000"/>
                <w:lang w:val="pt-BR"/>
              </w:rPr>
            </w:pPr>
            <w:r w:rsidRPr="006B3CB1">
              <w:rPr>
                <w:rFonts w:cs="Calibri"/>
                <w:color w:val="000000"/>
              </w:rPr>
              <w:t>33,3333%</w:t>
            </w:r>
          </w:p>
        </w:tc>
      </w:tr>
      <w:tr w:rsidR="001A748C" w:rsidRPr="006B3CB1" w14:paraId="4976BED1" w14:textId="77777777" w:rsidTr="00BB409F">
        <w:trPr>
          <w:jc w:val="center"/>
        </w:trPr>
        <w:tc>
          <w:tcPr>
            <w:tcW w:w="636" w:type="pct"/>
            <w:vAlign w:val="center"/>
          </w:tcPr>
          <w:p w14:paraId="39508174" w14:textId="77777777" w:rsidR="001A748C" w:rsidRPr="006B3CB1" w:rsidRDefault="001A748C" w:rsidP="001A748C">
            <w:pPr>
              <w:jc w:val="center"/>
              <w:rPr>
                <w:lang w:val="pt-BR"/>
              </w:rPr>
            </w:pPr>
            <w:r w:rsidRPr="006B3CB1">
              <w:t>28</w:t>
            </w:r>
          </w:p>
        </w:tc>
        <w:tc>
          <w:tcPr>
            <w:tcW w:w="2429" w:type="pct"/>
            <w:vAlign w:val="center"/>
          </w:tcPr>
          <w:p w14:paraId="608309FE" w14:textId="77777777" w:rsidR="001A748C" w:rsidRPr="006B3CB1" w:rsidRDefault="001A748C" w:rsidP="001A748C">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5" w:type="pct"/>
            <w:vAlign w:val="center"/>
          </w:tcPr>
          <w:p w14:paraId="1E2340B9" w14:textId="77777777" w:rsidR="001A748C" w:rsidRPr="006B3CB1" w:rsidRDefault="001A748C" w:rsidP="001A748C">
            <w:pPr>
              <w:jc w:val="center"/>
              <w:rPr>
                <w:color w:val="000000"/>
                <w:lang w:val="pt-BR"/>
              </w:rPr>
            </w:pPr>
            <w:r w:rsidRPr="006B3CB1">
              <w:rPr>
                <w:rFonts w:cs="Calibri"/>
                <w:color w:val="000000"/>
              </w:rPr>
              <w:t>50,0000%</w:t>
            </w:r>
          </w:p>
        </w:tc>
      </w:tr>
      <w:tr w:rsidR="001A748C" w:rsidRPr="006B3CB1" w14:paraId="732029BC" w14:textId="77777777" w:rsidTr="00BB409F">
        <w:trPr>
          <w:jc w:val="center"/>
        </w:trPr>
        <w:tc>
          <w:tcPr>
            <w:tcW w:w="636" w:type="pct"/>
            <w:vAlign w:val="center"/>
          </w:tcPr>
          <w:p w14:paraId="6B8327F2" w14:textId="77777777" w:rsidR="001A748C" w:rsidRPr="006B3CB1" w:rsidRDefault="001A748C" w:rsidP="001A748C">
            <w:pPr>
              <w:jc w:val="center"/>
              <w:rPr>
                <w:lang w:val="pt-BR"/>
              </w:rPr>
            </w:pPr>
            <w:r w:rsidRPr="006B3CB1">
              <w:t>29</w:t>
            </w:r>
          </w:p>
        </w:tc>
        <w:tc>
          <w:tcPr>
            <w:tcW w:w="2429" w:type="pct"/>
            <w:vAlign w:val="center"/>
          </w:tcPr>
          <w:p w14:paraId="21A06ED2" w14:textId="77777777" w:rsidR="001A748C" w:rsidRPr="006B3CB1" w:rsidRDefault="001A748C" w:rsidP="001A748C">
            <w:pPr>
              <w:jc w:val="center"/>
              <w:rPr>
                <w:lang w:val="pt-BR"/>
              </w:rPr>
            </w:pPr>
            <w:r w:rsidRPr="006B3CB1">
              <w:rPr>
                <w:color w:val="000000"/>
                <w:lang w:val="pt-BR"/>
              </w:rPr>
              <w:t xml:space="preserve">Data de Vencimento das Debêntures </w:t>
            </w:r>
          </w:p>
        </w:tc>
        <w:tc>
          <w:tcPr>
            <w:tcW w:w="1935" w:type="pct"/>
            <w:vAlign w:val="center"/>
          </w:tcPr>
          <w:p w14:paraId="22C8242A" w14:textId="77777777" w:rsidR="001A748C" w:rsidRPr="006B3CB1" w:rsidRDefault="001A748C" w:rsidP="001A748C">
            <w:pPr>
              <w:jc w:val="center"/>
              <w:rPr>
                <w:color w:val="000000"/>
                <w:lang w:val="pt-BR"/>
              </w:rPr>
            </w:pPr>
            <w:r w:rsidRPr="006B3CB1">
              <w:rPr>
                <w:rFonts w:cs="Calibri"/>
                <w:color w:val="000000"/>
              </w:rPr>
              <w:t>100,0000%</w:t>
            </w:r>
          </w:p>
        </w:tc>
      </w:tr>
    </w:tbl>
    <w:p w14:paraId="33EE0044" w14:textId="77777777" w:rsidR="00811F66" w:rsidRPr="006B3CB1" w:rsidRDefault="00811F66">
      <w:pPr>
        <w:tabs>
          <w:tab w:val="left" w:pos="709"/>
        </w:tabs>
      </w:pPr>
    </w:p>
    <w:p w14:paraId="4C8D0AFE" w14:textId="77777777" w:rsidR="00811F66" w:rsidRPr="006B3CB1" w:rsidRDefault="00811F66" w:rsidP="006B3CB1">
      <w:pPr>
        <w:pStyle w:val="Estilo1"/>
        <w:widowControl/>
        <w:numPr>
          <w:ilvl w:val="2"/>
          <w:numId w:val="21"/>
        </w:numPr>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Segunda Série</w:t>
      </w:r>
      <w:r w:rsidRPr="006B3CB1">
        <w:rPr>
          <w:rFonts w:ascii="Verdana" w:hAnsi="Verdana"/>
          <w:b w:val="0"/>
          <w:smallCaps w:val="0"/>
          <w:sz w:val="20"/>
          <w:szCs w:val="20"/>
          <w:u w:val="none"/>
        </w:rPr>
        <w:t>. O</w:t>
      </w:r>
      <w:r w:rsidR="00687975" w:rsidRPr="006B3CB1">
        <w:rPr>
          <w:rFonts w:ascii="Verdana" w:hAnsi="Verdana"/>
          <w:b w:val="0"/>
          <w:smallCaps w:val="0"/>
          <w:sz w:val="20"/>
          <w:szCs w:val="20"/>
          <w:u w:val="none"/>
        </w:rPr>
        <w:t xml:space="preserve"> </w:t>
      </w:r>
      <w:r w:rsidRPr="006B3CB1">
        <w:rPr>
          <w:rFonts w:ascii="Verdana" w:hAnsi="Verdana"/>
          <w:b w:val="0"/>
          <w:smallCaps w:val="0"/>
          <w:sz w:val="20"/>
          <w:szCs w:val="20"/>
          <w:u w:val="none"/>
        </w:rPr>
        <w:t>Valor Nominal Atualizado das Debêntures da Segunda Série será amortizado, trimestralmente, a partir do 13º (décimo terceiro) mês (inclusive), sempre no dia 15 dos meses de fevereiro, maio, agosto e novembro de cada ano, sendo o primeiro pagamento realizado em 15 de novembro de 2019 e, o último pagamento</w:t>
      </w:r>
      <w:r w:rsidR="00DB4616" w:rsidRPr="006B3CB1">
        <w:rPr>
          <w:rFonts w:ascii="Verdana" w:hAnsi="Verdana"/>
          <w:b w:val="0"/>
          <w:smallCaps w:val="0"/>
          <w:sz w:val="20"/>
          <w:szCs w:val="20"/>
          <w:u w:val="none"/>
        </w:rPr>
        <w:t xml:space="preserve">, </w:t>
      </w:r>
      <w:r w:rsidRPr="006B3CB1">
        <w:rPr>
          <w:rFonts w:ascii="Verdana" w:hAnsi="Verdana"/>
          <w:b w:val="0"/>
          <w:smallCaps w:val="0"/>
          <w:sz w:val="20"/>
          <w:szCs w:val="20"/>
          <w:u w:val="none"/>
        </w:rPr>
        <w:t xml:space="preserve">na Data de Vencimento das Debêntures, conforme datas e percentuais indicados abaixo: </w:t>
      </w:r>
    </w:p>
    <w:p w14:paraId="59EB8764" w14:textId="77777777" w:rsidR="00811F66" w:rsidRPr="006B3CB1" w:rsidRDefault="00811F66">
      <w:pPr>
        <w:tabs>
          <w:tab w:val="left" w:pos="709"/>
        </w:tabs>
      </w:pPr>
    </w:p>
    <w:tbl>
      <w:tblPr>
        <w:tblStyle w:val="Tabelacomgrade"/>
        <w:tblW w:w="5000" w:type="pct"/>
        <w:jc w:val="center"/>
        <w:tblLook w:val="04A0" w:firstRow="1" w:lastRow="0" w:firstColumn="1" w:lastColumn="0" w:noHBand="0" w:noVBand="1"/>
      </w:tblPr>
      <w:tblGrid>
        <w:gridCol w:w="1394"/>
        <w:gridCol w:w="3989"/>
        <w:gridCol w:w="3395"/>
      </w:tblGrid>
      <w:tr w:rsidR="00C7245A" w:rsidRPr="006B3CB1" w14:paraId="4D85E988" w14:textId="77777777" w:rsidTr="00C7245A">
        <w:trPr>
          <w:jc w:val="center"/>
        </w:trPr>
        <w:tc>
          <w:tcPr>
            <w:tcW w:w="5000" w:type="pct"/>
            <w:gridSpan w:val="3"/>
            <w:shd w:val="clear" w:color="auto" w:fill="BFBFBF" w:themeFill="background1" w:themeFillShade="BF"/>
            <w:vAlign w:val="center"/>
          </w:tcPr>
          <w:p w14:paraId="3BB5EE5B" w14:textId="77777777" w:rsidR="00C7245A" w:rsidRPr="006B3CB1" w:rsidRDefault="00C7245A">
            <w:pPr>
              <w:jc w:val="center"/>
              <w:rPr>
                <w:b/>
                <w:smallCaps/>
              </w:rPr>
            </w:pPr>
            <w:proofErr w:type="spellStart"/>
            <w:r w:rsidRPr="006B3CB1">
              <w:rPr>
                <w:b/>
                <w:smallCaps/>
              </w:rPr>
              <w:t>Debêntures</w:t>
            </w:r>
            <w:proofErr w:type="spellEnd"/>
            <w:r w:rsidRPr="006B3CB1">
              <w:rPr>
                <w:b/>
                <w:smallCaps/>
              </w:rPr>
              <w:t xml:space="preserve"> da Segunda Série</w:t>
            </w:r>
          </w:p>
        </w:tc>
      </w:tr>
      <w:tr w:rsidR="00C7245A" w:rsidRPr="006B3CB1" w14:paraId="72A0FD6B" w14:textId="77777777" w:rsidTr="0009443C">
        <w:trPr>
          <w:jc w:val="center"/>
        </w:trPr>
        <w:tc>
          <w:tcPr>
            <w:tcW w:w="794" w:type="pct"/>
            <w:shd w:val="clear" w:color="auto" w:fill="BFBFBF" w:themeFill="background1" w:themeFillShade="BF"/>
            <w:vAlign w:val="center"/>
          </w:tcPr>
          <w:p w14:paraId="255CE365" w14:textId="77777777" w:rsidR="00C7245A" w:rsidRPr="006B3CB1" w:rsidRDefault="00C7245A">
            <w:pPr>
              <w:jc w:val="center"/>
              <w:rPr>
                <w:b/>
                <w:smallCaps/>
                <w:lang w:val="pt-BR"/>
              </w:rPr>
            </w:pPr>
            <w:proofErr w:type="spellStart"/>
            <w:r w:rsidRPr="006B3CB1">
              <w:rPr>
                <w:b/>
                <w:smallCaps/>
              </w:rPr>
              <w:t>Parcela</w:t>
            </w:r>
            <w:proofErr w:type="spellEnd"/>
          </w:p>
        </w:tc>
        <w:tc>
          <w:tcPr>
            <w:tcW w:w="2272" w:type="pct"/>
            <w:shd w:val="clear" w:color="auto" w:fill="BFBFBF" w:themeFill="background1" w:themeFillShade="BF"/>
            <w:vAlign w:val="center"/>
          </w:tcPr>
          <w:p w14:paraId="778C5D20" w14:textId="77777777" w:rsidR="00C7245A" w:rsidRPr="006B3CB1" w:rsidRDefault="00C7245A">
            <w:pPr>
              <w:jc w:val="center"/>
              <w:rPr>
                <w:b/>
                <w:smallCaps/>
                <w:lang w:val="pt-BR"/>
              </w:rPr>
            </w:pPr>
            <w:r w:rsidRPr="006B3CB1">
              <w:rPr>
                <w:b/>
                <w:smallCaps/>
              </w:rPr>
              <w:t xml:space="preserve">Data de </w:t>
            </w:r>
            <w:proofErr w:type="spellStart"/>
            <w:r w:rsidRPr="006B3CB1">
              <w:rPr>
                <w:b/>
                <w:smallCaps/>
              </w:rPr>
              <w:t>Amortização</w:t>
            </w:r>
            <w:proofErr w:type="spellEnd"/>
          </w:p>
        </w:tc>
        <w:tc>
          <w:tcPr>
            <w:tcW w:w="1934" w:type="pct"/>
            <w:shd w:val="clear" w:color="auto" w:fill="BFBFBF" w:themeFill="background1" w:themeFillShade="BF"/>
            <w:vAlign w:val="center"/>
          </w:tcPr>
          <w:p w14:paraId="5EDD80BF" w14:textId="77777777" w:rsidR="00C7245A" w:rsidRPr="006B3CB1" w:rsidRDefault="00C7245A" w:rsidP="009544B1">
            <w:pPr>
              <w:jc w:val="center"/>
              <w:rPr>
                <w:b/>
                <w:smallCaps/>
                <w:lang w:val="pt-BR"/>
              </w:rPr>
            </w:pPr>
            <w:r w:rsidRPr="006B3CB1">
              <w:rPr>
                <w:b/>
                <w:smallCaps/>
                <w:lang w:val="pt-BR"/>
              </w:rPr>
              <w:t>Percentual do</w:t>
            </w:r>
            <w:r w:rsidR="008440F4" w:rsidRPr="006B3CB1">
              <w:rPr>
                <w:b/>
                <w:smallCaps/>
                <w:lang w:val="pt-BR"/>
              </w:rPr>
              <w:t xml:space="preserve"> </w:t>
            </w:r>
            <w:r w:rsidRPr="006B3CB1">
              <w:rPr>
                <w:b/>
                <w:smallCaps/>
                <w:lang w:val="pt-BR"/>
              </w:rPr>
              <w:t>Valor Nominal Atualizado das Debêntures da Segunda Série</w:t>
            </w:r>
          </w:p>
        </w:tc>
      </w:tr>
      <w:tr w:rsidR="00C7245A" w:rsidRPr="006B3CB1" w14:paraId="7E020D7E" w14:textId="77777777" w:rsidTr="0009443C">
        <w:trPr>
          <w:jc w:val="center"/>
        </w:trPr>
        <w:tc>
          <w:tcPr>
            <w:tcW w:w="794" w:type="pct"/>
            <w:vAlign w:val="center"/>
          </w:tcPr>
          <w:p w14:paraId="2526F080" w14:textId="77777777" w:rsidR="00C7245A" w:rsidRPr="006B3CB1" w:rsidRDefault="00C7245A" w:rsidP="00C7245A">
            <w:pPr>
              <w:jc w:val="center"/>
              <w:rPr>
                <w:lang w:val="pt-BR"/>
              </w:rPr>
            </w:pPr>
            <w:r w:rsidRPr="006B3CB1">
              <w:t>1</w:t>
            </w:r>
          </w:p>
        </w:tc>
        <w:tc>
          <w:tcPr>
            <w:tcW w:w="2272" w:type="pct"/>
            <w:vAlign w:val="center"/>
          </w:tcPr>
          <w:p w14:paraId="61E5377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4" w:type="pct"/>
            <w:vAlign w:val="center"/>
          </w:tcPr>
          <w:p w14:paraId="318CB4D5" w14:textId="77777777" w:rsidR="00C7245A" w:rsidRPr="006B3CB1" w:rsidRDefault="00C7245A" w:rsidP="00C7245A">
            <w:pPr>
              <w:jc w:val="center"/>
              <w:rPr>
                <w:color w:val="000000"/>
              </w:rPr>
            </w:pPr>
            <w:r w:rsidRPr="006B3CB1">
              <w:rPr>
                <w:rFonts w:cs="Calibri"/>
                <w:color w:val="000000"/>
              </w:rPr>
              <w:t>3,0000%</w:t>
            </w:r>
          </w:p>
        </w:tc>
      </w:tr>
      <w:tr w:rsidR="00C7245A" w:rsidRPr="006B3CB1" w14:paraId="4D3636E3" w14:textId="77777777" w:rsidTr="0009443C">
        <w:trPr>
          <w:jc w:val="center"/>
        </w:trPr>
        <w:tc>
          <w:tcPr>
            <w:tcW w:w="794" w:type="pct"/>
            <w:vAlign w:val="center"/>
          </w:tcPr>
          <w:p w14:paraId="2FCC8ADE" w14:textId="77777777" w:rsidR="00C7245A" w:rsidRPr="006B3CB1" w:rsidRDefault="00C7245A" w:rsidP="00C7245A">
            <w:pPr>
              <w:jc w:val="center"/>
            </w:pPr>
            <w:r w:rsidRPr="006B3CB1">
              <w:t>2</w:t>
            </w:r>
          </w:p>
        </w:tc>
        <w:tc>
          <w:tcPr>
            <w:tcW w:w="2272" w:type="pct"/>
            <w:vAlign w:val="center"/>
          </w:tcPr>
          <w:p w14:paraId="54F8364C" w14:textId="77777777" w:rsidR="00C7245A" w:rsidRPr="006B3CB1" w:rsidRDefault="00C7245A" w:rsidP="00C7245A">
            <w:pPr>
              <w:jc w:val="center"/>
              <w:rPr>
                <w:color w:val="000000"/>
              </w:rP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4" w:type="pct"/>
            <w:vAlign w:val="center"/>
          </w:tcPr>
          <w:p w14:paraId="5147DEAB" w14:textId="77777777" w:rsidR="00C7245A" w:rsidRPr="006B3CB1" w:rsidRDefault="00C7245A" w:rsidP="00C7245A">
            <w:pPr>
              <w:jc w:val="center"/>
              <w:rPr>
                <w:rFonts w:cs="Calibri"/>
                <w:color w:val="000000"/>
              </w:rPr>
            </w:pPr>
            <w:r w:rsidRPr="006B3CB1">
              <w:rPr>
                <w:rFonts w:cs="Calibri"/>
                <w:color w:val="000000"/>
              </w:rPr>
              <w:t>3,0928%</w:t>
            </w:r>
          </w:p>
        </w:tc>
      </w:tr>
      <w:tr w:rsidR="00C7245A" w:rsidRPr="006B3CB1" w14:paraId="6661CF72" w14:textId="77777777" w:rsidTr="0009443C">
        <w:trPr>
          <w:jc w:val="center"/>
        </w:trPr>
        <w:tc>
          <w:tcPr>
            <w:tcW w:w="794" w:type="pct"/>
            <w:vAlign w:val="center"/>
          </w:tcPr>
          <w:p w14:paraId="33E48A77" w14:textId="77777777" w:rsidR="00C7245A" w:rsidRPr="006B3CB1" w:rsidRDefault="00C7245A" w:rsidP="00C7245A">
            <w:pPr>
              <w:jc w:val="center"/>
              <w:rPr>
                <w:lang w:val="pt-BR"/>
              </w:rPr>
            </w:pPr>
            <w:r w:rsidRPr="006B3CB1">
              <w:t>3</w:t>
            </w:r>
          </w:p>
        </w:tc>
        <w:tc>
          <w:tcPr>
            <w:tcW w:w="2272" w:type="pct"/>
            <w:vAlign w:val="center"/>
          </w:tcPr>
          <w:p w14:paraId="61A0D59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4" w:type="pct"/>
            <w:vAlign w:val="center"/>
          </w:tcPr>
          <w:p w14:paraId="722DE973" w14:textId="77777777" w:rsidR="00C7245A" w:rsidRPr="006B3CB1" w:rsidRDefault="00C7245A" w:rsidP="00C7245A">
            <w:pPr>
              <w:jc w:val="center"/>
              <w:rPr>
                <w:color w:val="000000"/>
              </w:rPr>
            </w:pPr>
            <w:r w:rsidRPr="006B3CB1">
              <w:rPr>
                <w:rFonts w:cs="Calibri"/>
                <w:color w:val="000000"/>
              </w:rPr>
              <w:t>3,1915%</w:t>
            </w:r>
          </w:p>
        </w:tc>
      </w:tr>
      <w:tr w:rsidR="00C7245A" w:rsidRPr="006B3CB1" w14:paraId="30E96C8D" w14:textId="77777777" w:rsidTr="0009443C">
        <w:trPr>
          <w:jc w:val="center"/>
        </w:trPr>
        <w:tc>
          <w:tcPr>
            <w:tcW w:w="794" w:type="pct"/>
            <w:vAlign w:val="center"/>
          </w:tcPr>
          <w:p w14:paraId="51602D31" w14:textId="77777777" w:rsidR="00C7245A" w:rsidRPr="006B3CB1" w:rsidRDefault="00C7245A" w:rsidP="00C7245A">
            <w:pPr>
              <w:jc w:val="center"/>
              <w:rPr>
                <w:lang w:val="pt-BR"/>
              </w:rPr>
            </w:pPr>
            <w:r w:rsidRPr="006B3CB1">
              <w:t>4</w:t>
            </w:r>
          </w:p>
        </w:tc>
        <w:tc>
          <w:tcPr>
            <w:tcW w:w="2272" w:type="pct"/>
            <w:vAlign w:val="center"/>
          </w:tcPr>
          <w:p w14:paraId="71B29667"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4" w:type="pct"/>
            <w:vAlign w:val="center"/>
          </w:tcPr>
          <w:p w14:paraId="6B40D2F2" w14:textId="77777777" w:rsidR="00C7245A" w:rsidRPr="006B3CB1" w:rsidRDefault="00C7245A" w:rsidP="00C7245A">
            <w:pPr>
              <w:jc w:val="center"/>
              <w:rPr>
                <w:color w:val="000000"/>
              </w:rPr>
            </w:pPr>
            <w:r w:rsidRPr="006B3CB1">
              <w:rPr>
                <w:rFonts w:cs="Calibri"/>
                <w:color w:val="000000"/>
              </w:rPr>
              <w:t>3,2967%</w:t>
            </w:r>
          </w:p>
        </w:tc>
      </w:tr>
      <w:tr w:rsidR="00C7245A" w:rsidRPr="006B3CB1" w14:paraId="13C2D216" w14:textId="77777777" w:rsidTr="0009443C">
        <w:trPr>
          <w:jc w:val="center"/>
        </w:trPr>
        <w:tc>
          <w:tcPr>
            <w:tcW w:w="794" w:type="pct"/>
            <w:vAlign w:val="center"/>
          </w:tcPr>
          <w:p w14:paraId="05F62096" w14:textId="77777777" w:rsidR="00C7245A" w:rsidRPr="006B3CB1" w:rsidRDefault="00C7245A" w:rsidP="00C7245A">
            <w:pPr>
              <w:jc w:val="center"/>
              <w:rPr>
                <w:lang w:val="pt-BR"/>
              </w:rPr>
            </w:pPr>
            <w:r w:rsidRPr="006B3CB1">
              <w:t>5</w:t>
            </w:r>
          </w:p>
        </w:tc>
        <w:tc>
          <w:tcPr>
            <w:tcW w:w="2272" w:type="pct"/>
            <w:vAlign w:val="center"/>
          </w:tcPr>
          <w:p w14:paraId="4E4CD948"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4" w:type="pct"/>
            <w:vAlign w:val="center"/>
          </w:tcPr>
          <w:p w14:paraId="7538813C" w14:textId="77777777" w:rsidR="00C7245A" w:rsidRPr="006B3CB1" w:rsidRDefault="00C7245A" w:rsidP="00C7245A">
            <w:pPr>
              <w:jc w:val="center"/>
              <w:rPr>
                <w:color w:val="000000"/>
              </w:rPr>
            </w:pPr>
            <w:r w:rsidRPr="006B3CB1">
              <w:rPr>
                <w:rFonts w:cs="Calibri"/>
                <w:color w:val="000000"/>
              </w:rPr>
              <w:t>2,2727%</w:t>
            </w:r>
          </w:p>
        </w:tc>
      </w:tr>
      <w:tr w:rsidR="00C7245A" w:rsidRPr="006B3CB1" w14:paraId="73C1FCC9" w14:textId="77777777" w:rsidTr="0009443C">
        <w:trPr>
          <w:jc w:val="center"/>
        </w:trPr>
        <w:tc>
          <w:tcPr>
            <w:tcW w:w="794" w:type="pct"/>
            <w:vAlign w:val="center"/>
          </w:tcPr>
          <w:p w14:paraId="34025010" w14:textId="77777777" w:rsidR="00C7245A" w:rsidRPr="006B3CB1" w:rsidRDefault="00C7245A" w:rsidP="00C7245A">
            <w:pPr>
              <w:jc w:val="center"/>
              <w:rPr>
                <w:lang w:val="pt-BR"/>
              </w:rPr>
            </w:pPr>
            <w:r w:rsidRPr="006B3CB1">
              <w:t>6</w:t>
            </w:r>
          </w:p>
        </w:tc>
        <w:tc>
          <w:tcPr>
            <w:tcW w:w="2272" w:type="pct"/>
            <w:vAlign w:val="center"/>
          </w:tcPr>
          <w:p w14:paraId="57C646E2"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4" w:type="pct"/>
            <w:vAlign w:val="center"/>
          </w:tcPr>
          <w:p w14:paraId="6C9A3A78" w14:textId="77777777" w:rsidR="00C7245A" w:rsidRPr="006B3CB1" w:rsidRDefault="00C7245A" w:rsidP="00C7245A">
            <w:pPr>
              <w:jc w:val="center"/>
              <w:rPr>
                <w:color w:val="000000"/>
              </w:rPr>
            </w:pPr>
            <w:r w:rsidRPr="006B3CB1">
              <w:rPr>
                <w:rFonts w:cs="Calibri"/>
                <w:color w:val="000000"/>
              </w:rPr>
              <w:t>2,3256%</w:t>
            </w:r>
          </w:p>
        </w:tc>
      </w:tr>
      <w:tr w:rsidR="00C7245A" w:rsidRPr="006B3CB1" w14:paraId="0278F753" w14:textId="77777777" w:rsidTr="0009443C">
        <w:trPr>
          <w:jc w:val="center"/>
        </w:trPr>
        <w:tc>
          <w:tcPr>
            <w:tcW w:w="794" w:type="pct"/>
            <w:vAlign w:val="center"/>
          </w:tcPr>
          <w:p w14:paraId="740B9A23" w14:textId="77777777" w:rsidR="00C7245A" w:rsidRPr="006B3CB1" w:rsidRDefault="00C7245A" w:rsidP="00C7245A">
            <w:pPr>
              <w:jc w:val="center"/>
              <w:rPr>
                <w:lang w:val="pt-BR"/>
              </w:rPr>
            </w:pPr>
            <w:r w:rsidRPr="006B3CB1">
              <w:t>7</w:t>
            </w:r>
          </w:p>
        </w:tc>
        <w:tc>
          <w:tcPr>
            <w:tcW w:w="2272" w:type="pct"/>
            <w:vAlign w:val="center"/>
          </w:tcPr>
          <w:p w14:paraId="7C2518F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4" w:type="pct"/>
            <w:vAlign w:val="center"/>
          </w:tcPr>
          <w:p w14:paraId="363AA281" w14:textId="77777777" w:rsidR="00C7245A" w:rsidRPr="006B3CB1" w:rsidRDefault="00C7245A" w:rsidP="00C7245A">
            <w:pPr>
              <w:jc w:val="center"/>
              <w:rPr>
                <w:color w:val="000000"/>
              </w:rPr>
            </w:pPr>
            <w:r w:rsidRPr="006B3CB1">
              <w:rPr>
                <w:rFonts w:cs="Calibri"/>
                <w:color w:val="000000"/>
              </w:rPr>
              <w:t>2,3810%</w:t>
            </w:r>
          </w:p>
        </w:tc>
      </w:tr>
      <w:tr w:rsidR="00C7245A" w:rsidRPr="006B3CB1" w14:paraId="29D42058" w14:textId="77777777" w:rsidTr="0009443C">
        <w:trPr>
          <w:jc w:val="center"/>
        </w:trPr>
        <w:tc>
          <w:tcPr>
            <w:tcW w:w="794" w:type="pct"/>
            <w:vAlign w:val="center"/>
          </w:tcPr>
          <w:p w14:paraId="75B4D110" w14:textId="77777777" w:rsidR="00C7245A" w:rsidRPr="006B3CB1" w:rsidRDefault="00C7245A" w:rsidP="00C7245A">
            <w:pPr>
              <w:jc w:val="center"/>
              <w:rPr>
                <w:lang w:val="pt-BR"/>
              </w:rPr>
            </w:pPr>
            <w:r w:rsidRPr="006B3CB1">
              <w:t>8</w:t>
            </w:r>
          </w:p>
        </w:tc>
        <w:tc>
          <w:tcPr>
            <w:tcW w:w="2272" w:type="pct"/>
            <w:vAlign w:val="center"/>
          </w:tcPr>
          <w:p w14:paraId="34C54F92"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4" w:type="pct"/>
            <w:vAlign w:val="center"/>
          </w:tcPr>
          <w:p w14:paraId="108A6F15" w14:textId="77777777" w:rsidR="00C7245A" w:rsidRPr="006B3CB1" w:rsidRDefault="00C7245A" w:rsidP="00C7245A">
            <w:pPr>
              <w:jc w:val="center"/>
              <w:rPr>
                <w:color w:val="000000"/>
              </w:rPr>
            </w:pPr>
            <w:r w:rsidRPr="006B3CB1">
              <w:rPr>
                <w:rFonts w:cs="Calibri"/>
                <w:color w:val="000000"/>
              </w:rPr>
              <w:t>2,4390%</w:t>
            </w:r>
          </w:p>
        </w:tc>
      </w:tr>
      <w:tr w:rsidR="00C7245A" w:rsidRPr="006B3CB1" w14:paraId="2C8718CF" w14:textId="77777777" w:rsidTr="0009443C">
        <w:trPr>
          <w:jc w:val="center"/>
        </w:trPr>
        <w:tc>
          <w:tcPr>
            <w:tcW w:w="794" w:type="pct"/>
            <w:vAlign w:val="center"/>
          </w:tcPr>
          <w:p w14:paraId="49E98DC9" w14:textId="77777777" w:rsidR="00C7245A" w:rsidRPr="006B3CB1" w:rsidRDefault="00C7245A" w:rsidP="00C7245A">
            <w:pPr>
              <w:jc w:val="center"/>
              <w:rPr>
                <w:lang w:val="pt-BR"/>
              </w:rPr>
            </w:pPr>
            <w:r w:rsidRPr="006B3CB1">
              <w:t>9</w:t>
            </w:r>
          </w:p>
        </w:tc>
        <w:tc>
          <w:tcPr>
            <w:tcW w:w="2272" w:type="pct"/>
            <w:vAlign w:val="center"/>
          </w:tcPr>
          <w:p w14:paraId="1FF12C3E"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4" w:type="pct"/>
            <w:vAlign w:val="center"/>
          </w:tcPr>
          <w:p w14:paraId="023B004C" w14:textId="77777777" w:rsidR="00C7245A" w:rsidRPr="006B3CB1" w:rsidRDefault="00C7245A" w:rsidP="00C7245A">
            <w:pPr>
              <w:jc w:val="center"/>
              <w:rPr>
                <w:color w:val="000000"/>
              </w:rPr>
            </w:pPr>
            <w:r w:rsidRPr="006B3CB1">
              <w:rPr>
                <w:rFonts w:cs="Calibri"/>
                <w:color w:val="000000"/>
              </w:rPr>
              <w:t>2,5000%</w:t>
            </w:r>
          </w:p>
        </w:tc>
      </w:tr>
      <w:tr w:rsidR="00C7245A" w:rsidRPr="006B3CB1" w14:paraId="298C5795" w14:textId="77777777" w:rsidTr="0009443C">
        <w:trPr>
          <w:jc w:val="center"/>
        </w:trPr>
        <w:tc>
          <w:tcPr>
            <w:tcW w:w="794" w:type="pct"/>
            <w:vAlign w:val="center"/>
          </w:tcPr>
          <w:p w14:paraId="55CF95B1" w14:textId="77777777" w:rsidR="00C7245A" w:rsidRPr="006B3CB1" w:rsidRDefault="00C7245A" w:rsidP="00C7245A">
            <w:pPr>
              <w:jc w:val="center"/>
              <w:rPr>
                <w:lang w:val="pt-BR"/>
              </w:rPr>
            </w:pPr>
            <w:r w:rsidRPr="006B3CB1">
              <w:t>10</w:t>
            </w:r>
          </w:p>
        </w:tc>
        <w:tc>
          <w:tcPr>
            <w:tcW w:w="2272" w:type="pct"/>
            <w:vAlign w:val="center"/>
          </w:tcPr>
          <w:p w14:paraId="17AE85A3"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4" w:type="pct"/>
            <w:vAlign w:val="center"/>
          </w:tcPr>
          <w:p w14:paraId="1D498BFE" w14:textId="77777777" w:rsidR="00C7245A" w:rsidRPr="006B3CB1" w:rsidRDefault="00C7245A" w:rsidP="00C7245A">
            <w:pPr>
              <w:jc w:val="center"/>
              <w:rPr>
                <w:color w:val="000000"/>
              </w:rPr>
            </w:pPr>
            <w:r w:rsidRPr="006B3CB1">
              <w:rPr>
                <w:rFonts w:cs="Calibri"/>
                <w:color w:val="000000"/>
              </w:rPr>
              <w:t>2,5641%</w:t>
            </w:r>
          </w:p>
        </w:tc>
      </w:tr>
      <w:tr w:rsidR="00C7245A" w:rsidRPr="006B3CB1" w14:paraId="655BEE07" w14:textId="77777777" w:rsidTr="0009443C">
        <w:trPr>
          <w:jc w:val="center"/>
        </w:trPr>
        <w:tc>
          <w:tcPr>
            <w:tcW w:w="794" w:type="pct"/>
            <w:vAlign w:val="center"/>
          </w:tcPr>
          <w:p w14:paraId="0808AD79" w14:textId="77777777" w:rsidR="00C7245A" w:rsidRPr="006B3CB1" w:rsidRDefault="00C7245A" w:rsidP="00C7245A">
            <w:pPr>
              <w:jc w:val="center"/>
              <w:rPr>
                <w:lang w:val="pt-BR"/>
              </w:rPr>
            </w:pPr>
            <w:r w:rsidRPr="006B3CB1">
              <w:t>11</w:t>
            </w:r>
          </w:p>
        </w:tc>
        <w:tc>
          <w:tcPr>
            <w:tcW w:w="2272" w:type="pct"/>
            <w:vAlign w:val="center"/>
          </w:tcPr>
          <w:p w14:paraId="4FF3B33A"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4" w:type="pct"/>
            <w:vAlign w:val="center"/>
          </w:tcPr>
          <w:p w14:paraId="532FA1B8" w14:textId="77777777" w:rsidR="00C7245A" w:rsidRPr="006B3CB1" w:rsidRDefault="00C7245A" w:rsidP="00C7245A">
            <w:pPr>
              <w:jc w:val="center"/>
              <w:rPr>
                <w:color w:val="000000"/>
              </w:rPr>
            </w:pPr>
            <w:r w:rsidRPr="006B3CB1">
              <w:rPr>
                <w:rFonts w:cs="Calibri"/>
                <w:color w:val="000000"/>
              </w:rPr>
              <w:t>2,6316%</w:t>
            </w:r>
          </w:p>
        </w:tc>
      </w:tr>
      <w:tr w:rsidR="00C7245A" w:rsidRPr="006B3CB1" w14:paraId="51344AF8" w14:textId="77777777" w:rsidTr="0009443C">
        <w:trPr>
          <w:jc w:val="center"/>
        </w:trPr>
        <w:tc>
          <w:tcPr>
            <w:tcW w:w="794" w:type="pct"/>
            <w:vAlign w:val="center"/>
          </w:tcPr>
          <w:p w14:paraId="12C768C0" w14:textId="77777777" w:rsidR="00C7245A" w:rsidRPr="006B3CB1" w:rsidRDefault="00C7245A" w:rsidP="00C7245A">
            <w:pPr>
              <w:jc w:val="center"/>
              <w:rPr>
                <w:lang w:val="pt-BR"/>
              </w:rPr>
            </w:pPr>
            <w:r w:rsidRPr="006B3CB1">
              <w:t>12</w:t>
            </w:r>
          </w:p>
        </w:tc>
        <w:tc>
          <w:tcPr>
            <w:tcW w:w="2272" w:type="pct"/>
            <w:vAlign w:val="center"/>
          </w:tcPr>
          <w:p w14:paraId="070A37F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4" w:type="pct"/>
            <w:vAlign w:val="center"/>
          </w:tcPr>
          <w:p w14:paraId="2E10AFC8" w14:textId="77777777" w:rsidR="00C7245A" w:rsidRPr="006B3CB1" w:rsidRDefault="00C7245A" w:rsidP="00C7245A">
            <w:pPr>
              <w:jc w:val="center"/>
              <w:rPr>
                <w:color w:val="000000"/>
              </w:rPr>
            </w:pPr>
            <w:r w:rsidRPr="006B3CB1">
              <w:rPr>
                <w:rFonts w:cs="Calibri"/>
                <w:color w:val="000000"/>
              </w:rPr>
              <w:t>4,0541%</w:t>
            </w:r>
          </w:p>
        </w:tc>
      </w:tr>
      <w:tr w:rsidR="00C7245A" w:rsidRPr="006B3CB1" w14:paraId="2DE773E9" w14:textId="77777777" w:rsidTr="0009443C">
        <w:trPr>
          <w:jc w:val="center"/>
        </w:trPr>
        <w:tc>
          <w:tcPr>
            <w:tcW w:w="794" w:type="pct"/>
            <w:vAlign w:val="center"/>
          </w:tcPr>
          <w:p w14:paraId="5E2CF897" w14:textId="77777777" w:rsidR="00C7245A" w:rsidRPr="006B3CB1" w:rsidRDefault="00C7245A" w:rsidP="00C7245A">
            <w:pPr>
              <w:jc w:val="center"/>
              <w:rPr>
                <w:lang w:val="pt-BR"/>
              </w:rPr>
            </w:pPr>
            <w:r w:rsidRPr="006B3CB1">
              <w:t>13</w:t>
            </w:r>
          </w:p>
        </w:tc>
        <w:tc>
          <w:tcPr>
            <w:tcW w:w="2272" w:type="pct"/>
            <w:vAlign w:val="center"/>
          </w:tcPr>
          <w:p w14:paraId="7E49934A"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4" w:type="pct"/>
            <w:vAlign w:val="center"/>
          </w:tcPr>
          <w:p w14:paraId="67A4874D" w14:textId="77777777" w:rsidR="00C7245A" w:rsidRPr="006B3CB1" w:rsidRDefault="00C7245A" w:rsidP="00C7245A">
            <w:pPr>
              <w:jc w:val="center"/>
              <w:rPr>
                <w:color w:val="000000"/>
              </w:rPr>
            </w:pPr>
            <w:r w:rsidRPr="006B3CB1">
              <w:rPr>
                <w:rFonts w:cs="Calibri"/>
                <w:color w:val="000000"/>
              </w:rPr>
              <w:t>4,2254%</w:t>
            </w:r>
          </w:p>
        </w:tc>
      </w:tr>
      <w:tr w:rsidR="00C7245A" w:rsidRPr="006B3CB1" w14:paraId="3C94AB9A" w14:textId="77777777" w:rsidTr="0009443C">
        <w:trPr>
          <w:jc w:val="center"/>
        </w:trPr>
        <w:tc>
          <w:tcPr>
            <w:tcW w:w="794" w:type="pct"/>
            <w:vAlign w:val="center"/>
          </w:tcPr>
          <w:p w14:paraId="23566A71" w14:textId="77777777" w:rsidR="00C7245A" w:rsidRPr="006B3CB1" w:rsidRDefault="00C7245A" w:rsidP="00C7245A">
            <w:pPr>
              <w:jc w:val="center"/>
              <w:rPr>
                <w:lang w:val="pt-BR"/>
              </w:rPr>
            </w:pPr>
            <w:r w:rsidRPr="006B3CB1">
              <w:t>14</w:t>
            </w:r>
          </w:p>
        </w:tc>
        <w:tc>
          <w:tcPr>
            <w:tcW w:w="2272" w:type="pct"/>
            <w:vAlign w:val="center"/>
          </w:tcPr>
          <w:p w14:paraId="453E3EC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4" w:type="pct"/>
            <w:vAlign w:val="center"/>
          </w:tcPr>
          <w:p w14:paraId="7FFA3372" w14:textId="77777777" w:rsidR="00C7245A" w:rsidRPr="006B3CB1" w:rsidRDefault="00C7245A" w:rsidP="00C7245A">
            <w:pPr>
              <w:jc w:val="center"/>
              <w:rPr>
                <w:color w:val="000000"/>
              </w:rPr>
            </w:pPr>
            <w:r w:rsidRPr="006B3CB1">
              <w:rPr>
                <w:rFonts w:cs="Calibri"/>
                <w:color w:val="000000"/>
              </w:rPr>
              <w:t>4,4118%</w:t>
            </w:r>
          </w:p>
        </w:tc>
      </w:tr>
      <w:tr w:rsidR="00C7245A" w:rsidRPr="006B3CB1" w14:paraId="44604FB1" w14:textId="77777777" w:rsidTr="0009443C">
        <w:trPr>
          <w:jc w:val="center"/>
        </w:trPr>
        <w:tc>
          <w:tcPr>
            <w:tcW w:w="794" w:type="pct"/>
            <w:vAlign w:val="center"/>
          </w:tcPr>
          <w:p w14:paraId="2E881148" w14:textId="77777777" w:rsidR="00C7245A" w:rsidRPr="006B3CB1" w:rsidRDefault="00C7245A" w:rsidP="00C7245A">
            <w:pPr>
              <w:jc w:val="center"/>
              <w:rPr>
                <w:lang w:val="pt-BR"/>
              </w:rPr>
            </w:pPr>
            <w:r w:rsidRPr="006B3CB1">
              <w:t>15</w:t>
            </w:r>
          </w:p>
        </w:tc>
        <w:tc>
          <w:tcPr>
            <w:tcW w:w="2272" w:type="pct"/>
            <w:vAlign w:val="center"/>
          </w:tcPr>
          <w:p w14:paraId="350BC4EF"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4" w:type="pct"/>
            <w:vAlign w:val="center"/>
          </w:tcPr>
          <w:p w14:paraId="1F8ECD22" w14:textId="77777777" w:rsidR="00C7245A" w:rsidRPr="006B3CB1" w:rsidRDefault="00C7245A" w:rsidP="00C7245A">
            <w:pPr>
              <w:jc w:val="center"/>
              <w:rPr>
                <w:color w:val="000000"/>
              </w:rPr>
            </w:pPr>
            <w:r w:rsidRPr="006B3CB1">
              <w:rPr>
                <w:rFonts w:cs="Calibri"/>
                <w:color w:val="000000"/>
              </w:rPr>
              <w:t>7,6923%</w:t>
            </w:r>
          </w:p>
        </w:tc>
      </w:tr>
      <w:tr w:rsidR="00C7245A" w:rsidRPr="006B3CB1" w14:paraId="5437C848" w14:textId="77777777" w:rsidTr="0009443C">
        <w:trPr>
          <w:jc w:val="center"/>
        </w:trPr>
        <w:tc>
          <w:tcPr>
            <w:tcW w:w="794" w:type="pct"/>
            <w:vAlign w:val="center"/>
          </w:tcPr>
          <w:p w14:paraId="3DDE17F0" w14:textId="77777777" w:rsidR="00C7245A" w:rsidRPr="006B3CB1" w:rsidRDefault="00C7245A" w:rsidP="00C7245A">
            <w:pPr>
              <w:jc w:val="center"/>
              <w:rPr>
                <w:lang w:val="pt-BR"/>
              </w:rPr>
            </w:pPr>
            <w:r w:rsidRPr="006B3CB1">
              <w:t>16</w:t>
            </w:r>
          </w:p>
        </w:tc>
        <w:tc>
          <w:tcPr>
            <w:tcW w:w="2272" w:type="pct"/>
            <w:vAlign w:val="center"/>
          </w:tcPr>
          <w:p w14:paraId="0C49157A"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4" w:type="pct"/>
            <w:vAlign w:val="center"/>
          </w:tcPr>
          <w:p w14:paraId="6AC9A124" w14:textId="77777777" w:rsidR="00C7245A" w:rsidRPr="006B3CB1" w:rsidRDefault="00C7245A" w:rsidP="00C7245A">
            <w:pPr>
              <w:jc w:val="center"/>
              <w:rPr>
                <w:color w:val="000000"/>
              </w:rPr>
            </w:pPr>
            <w:r w:rsidRPr="006B3CB1">
              <w:rPr>
                <w:rFonts w:cs="Calibri"/>
                <w:color w:val="000000"/>
              </w:rPr>
              <w:t>8,3333%</w:t>
            </w:r>
          </w:p>
        </w:tc>
      </w:tr>
      <w:tr w:rsidR="00C7245A" w:rsidRPr="006B3CB1" w14:paraId="0F00D642" w14:textId="77777777" w:rsidTr="0009443C">
        <w:trPr>
          <w:jc w:val="center"/>
        </w:trPr>
        <w:tc>
          <w:tcPr>
            <w:tcW w:w="794" w:type="pct"/>
            <w:vAlign w:val="center"/>
          </w:tcPr>
          <w:p w14:paraId="7B0B42B3" w14:textId="77777777" w:rsidR="00C7245A" w:rsidRPr="006B3CB1" w:rsidRDefault="00C7245A" w:rsidP="00C7245A">
            <w:pPr>
              <w:jc w:val="center"/>
              <w:rPr>
                <w:lang w:val="pt-BR"/>
              </w:rPr>
            </w:pPr>
            <w:r w:rsidRPr="006B3CB1">
              <w:t>17</w:t>
            </w:r>
          </w:p>
        </w:tc>
        <w:tc>
          <w:tcPr>
            <w:tcW w:w="2272" w:type="pct"/>
            <w:vAlign w:val="center"/>
          </w:tcPr>
          <w:p w14:paraId="7A0AD757"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4" w:type="pct"/>
            <w:vAlign w:val="center"/>
          </w:tcPr>
          <w:p w14:paraId="0CF430CD" w14:textId="77777777" w:rsidR="00C7245A" w:rsidRPr="006B3CB1" w:rsidRDefault="00C7245A" w:rsidP="00C7245A">
            <w:pPr>
              <w:jc w:val="center"/>
              <w:rPr>
                <w:color w:val="000000"/>
              </w:rPr>
            </w:pPr>
            <w:r w:rsidRPr="006B3CB1">
              <w:rPr>
                <w:rFonts w:cs="Calibri"/>
                <w:color w:val="000000"/>
              </w:rPr>
              <w:t>5,4545%</w:t>
            </w:r>
          </w:p>
        </w:tc>
      </w:tr>
      <w:tr w:rsidR="00C7245A" w:rsidRPr="006B3CB1" w14:paraId="00A6B50C" w14:textId="77777777" w:rsidTr="0009443C">
        <w:trPr>
          <w:jc w:val="center"/>
        </w:trPr>
        <w:tc>
          <w:tcPr>
            <w:tcW w:w="794" w:type="pct"/>
            <w:vAlign w:val="center"/>
          </w:tcPr>
          <w:p w14:paraId="2E2854C8" w14:textId="77777777" w:rsidR="00C7245A" w:rsidRPr="006B3CB1" w:rsidRDefault="00C7245A" w:rsidP="00C7245A">
            <w:pPr>
              <w:jc w:val="center"/>
              <w:rPr>
                <w:lang w:val="pt-BR"/>
              </w:rPr>
            </w:pPr>
            <w:r w:rsidRPr="006B3CB1">
              <w:t>18</w:t>
            </w:r>
          </w:p>
        </w:tc>
        <w:tc>
          <w:tcPr>
            <w:tcW w:w="2272" w:type="pct"/>
            <w:vAlign w:val="center"/>
          </w:tcPr>
          <w:p w14:paraId="5C4935FA"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4" w:type="pct"/>
            <w:vAlign w:val="center"/>
          </w:tcPr>
          <w:p w14:paraId="7FA88FEF" w14:textId="77777777" w:rsidR="00C7245A" w:rsidRPr="006B3CB1" w:rsidRDefault="00C7245A" w:rsidP="00C7245A">
            <w:pPr>
              <w:jc w:val="center"/>
              <w:rPr>
                <w:color w:val="000000"/>
              </w:rPr>
            </w:pPr>
            <w:r w:rsidRPr="006B3CB1">
              <w:rPr>
                <w:rFonts w:cs="Calibri"/>
                <w:color w:val="000000"/>
              </w:rPr>
              <w:t>5,7692%</w:t>
            </w:r>
          </w:p>
        </w:tc>
      </w:tr>
      <w:tr w:rsidR="00C7245A" w:rsidRPr="006B3CB1" w14:paraId="451673F7" w14:textId="77777777" w:rsidTr="0009443C">
        <w:trPr>
          <w:jc w:val="center"/>
        </w:trPr>
        <w:tc>
          <w:tcPr>
            <w:tcW w:w="794" w:type="pct"/>
            <w:vAlign w:val="center"/>
          </w:tcPr>
          <w:p w14:paraId="167C2C28" w14:textId="77777777" w:rsidR="00C7245A" w:rsidRPr="006B3CB1" w:rsidRDefault="00C7245A" w:rsidP="00C7245A">
            <w:pPr>
              <w:jc w:val="center"/>
              <w:rPr>
                <w:lang w:val="pt-BR"/>
              </w:rPr>
            </w:pPr>
            <w:r w:rsidRPr="006B3CB1">
              <w:t>19</w:t>
            </w:r>
          </w:p>
        </w:tc>
        <w:tc>
          <w:tcPr>
            <w:tcW w:w="2272" w:type="pct"/>
            <w:vAlign w:val="center"/>
          </w:tcPr>
          <w:p w14:paraId="34B6C71C"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4" w:type="pct"/>
            <w:vAlign w:val="center"/>
          </w:tcPr>
          <w:p w14:paraId="63015493" w14:textId="77777777" w:rsidR="00C7245A" w:rsidRPr="006B3CB1" w:rsidRDefault="00C7245A" w:rsidP="00C7245A">
            <w:pPr>
              <w:jc w:val="center"/>
              <w:rPr>
                <w:color w:val="000000"/>
              </w:rPr>
            </w:pPr>
            <w:r w:rsidRPr="006B3CB1">
              <w:rPr>
                <w:rFonts w:cs="Calibri"/>
                <w:color w:val="000000"/>
              </w:rPr>
              <w:t>8,1633%</w:t>
            </w:r>
          </w:p>
        </w:tc>
      </w:tr>
      <w:tr w:rsidR="00C7245A" w:rsidRPr="006B3CB1" w14:paraId="75E81038" w14:textId="77777777" w:rsidTr="0009443C">
        <w:trPr>
          <w:jc w:val="center"/>
        </w:trPr>
        <w:tc>
          <w:tcPr>
            <w:tcW w:w="794" w:type="pct"/>
            <w:vAlign w:val="center"/>
          </w:tcPr>
          <w:p w14:paraId="096BA3C0" w14:textId="77777777" w:rsidR="00C7245A" w:rsidRPr="006B3CB1" w:rsidRDefault="00C7245A" w:rsidP="00C7245A">
            <w:pPr>
              <w:jc w:val="center"/>
              <w:rPr>
                <w:lang w:val="pt-BR"/>
              </w:rPr>
            </w:pPr>
            <w:r w:rsidRPr="006B3CB1">
              <w:lastRenderedPageBreak/>
              <w:t>20</w:t>
            </w:r>
          </w:p>
        </w:tc>
        <w:tc>
          <w:tcPr>
            <w:tcW w:w="2272" w:type="pct"/>
            <w:vAlign w:val="center"/>
          </w:tcPr>
          <w:p w14:paraId="0175A823"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4" w:type="pct"/>
            <w:vAlign w:val="center"/>
          </w:tcPr>
          <w:p w14:paraId="19C000B6" w14:textId="77777777" w:rsidR="00C7245A" w:rsidRPr="006B3CB1" w:rsidRDefault="00C7245A" w:rsidP="00C7245A">
            <w:pPr>
              <w:jc w:val="center"/>
              <w:rPr>
                <w:color w:val="000000"/>
              </w:rPr>
            </w:pPr>
            <w:r w:rsidRPr="006B3CB1">
              <w:rPr>
                <w:rFonts w:cs="Calibri"/>
                <w:color w:val="000000"/>
              </w:rPr>
              <w:t>8,8889%</w:t>
            </w:r>
          </w:p>
        </w:tc>
      </w:tr>
      <w:tr w:rsidR="00C7245A" w:rsidRPr="006B3CB1" w14:paraId="3A469973" w14:textId="77777777" w:rsidTr="0009443C">
        <w:trPr>
          <w:jc w:val="center"/>
        </w:trPr>
        <w:tc>
          <w:tcPr>
            <w:tcW w:w="794" w:type="pct"/>
            <w:vAlign w:val="center"/>
          </w:tcPr>
          <w:p w14:paraId="62C33255" w14:textId="77777777" w:rsidR="00C7245A" w:rsidRPr="006B3CB1" w:rsidRDefault="00C7245A" w:rsidP="00C7245A">
            <w:pPr>
              <w:jc w:val="center"/>
              <w:rPr>
                <w:lang w:val="pt-BR"/>
              </w:rPr>
            </w:pPr>
            <w:r w:rsidRPr="006B3CB1">
              <w:t>21</w:t>
            </w:r>
          </w:p>
        </w:tc>
        <w:tc>
          <w:tcPr>
            <w:tcW w:w="2272" w:type="pct"/>
            <w:vAlign w:val="center"/>
          </w:tcPr>
          <w:p w14:paraId="756EE461"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4" w:type="pct"/>
            <w:vAlign w:val="center"/>
          </w:tcPr>
          <w:p w14:paraId="3A3C66F5" w14:textId="77777777" w:rsidR="00C7245A" w:rsidRPr="006B3CB1" w:rsidRDefault="00C7245A" w:rsidP="00C7245A">
            <w:pPr>
              <w:jc w:val="center"/>
              <w:rPr>
                <w:color w:val="000000"/>
              </w:rPr>
            </w:pPr>
            <w:r w:rsidRPr="006B3CB1">
              <w:rPr>
                <w:rFonts w:cs="Calibri"/>
                <w:color w:val="000000"/>
              </w:rPr>
              <w:t>9,7561%</w:t>
            </w:r>
          </w:p>
        </w:tc>
      </w:tr>
      <w:tr w:rsidR="00C7245A" w:rsidRPr="006B3CB1" w14:paraId="47A85279" w14:textId="77777777" w:rsidTr="0009443C">
        <w:trPr>
          <w:jc w:val="center"/>
        </w:trPr>
        <w:tc>
          <w:tcPr>
            <w:tcW w:w="794" w:type="pct"/>
            <w:vAlign w:val="center"/>
          </w:tcPr>
          <w:p w14:paraId="41799F74" w14:textId="77777777" w:rsidR="00C7245A" w:rsidRPr="006B3CB1" w:rsidRDefault="00C7245A" w:rsidP="00C7245A">
            <w:pPr>
              <w:jc w:val="center"/>
              <w:rPr>
                <w:lang w:val="pt-BR"/>
              </w:rPr>
            </w:pPr>
            <w:r w:rsidRPr="006B3CB1">
              <w:t>22</w:t>
            </w:r>
          </w:p>
        </w:tc>
        <w:tc>
          <w:tcPr>
            <w:tcW w:w="2272" w:type="pct"/>
            <w:vAlign w:val="center"/>
          </w:tcPr>
          <w:p w14:paraId="71E6F456"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4" w:type="pct"/>
            <w:vAlign w:val="center"/>
          </w:tcPr>
          <w:p w14:paraId="44388738" w14:textId="77777777" w:rsidR="00C7245A" w:rsidRPr="006B3CB1" w:rsidRDefault="00C7245A" w:rsidP="00C7245A">
            <w:pPr>
              <w:jc w:val="center"/>
              <w:rPr>
                <w:color w:val="000000"/>
              </w:rPr>
            </w:pPr>
            <w:r w:rsidRPr="006B3CB1">
              <w:rPr>
                <w:rFonts w:cs="Calibri"/>
                <w:color w:val="000000"/>
              </w:rPr>
              <w:t>10,8108%</w:t>
            </w:r>
          </w:p>
        </w:tc>
      </w:tr>
      <w:tr w:rsidR="00C7245A" w:rsidRPr="006B3CB1" w14:paraId="317248D3" w14:textId="77777777" w:rsidTr="0009443C">
        <w:trPr>
          <w:jc w:val="center"/>
        </w:trPr>
        <w:tc>
          <w:tcPr>
            <w:tcW w:w="794" w:type="pct"/>
            <w:vAlign w:val="center"/>
          </w:tcPr>
          <w:p w14:paraId="1F70D1B6" w14:textId="77777777" w:rsidR="00C7245A" w:rsidRPr="006B3CB1" w:rsidRDefault="00C7245A" w:rsidP="00C7245A">
            <w:pPr>
              <w:jc w:val="center"/>
              <w:rPr>
                <w:lang w:val="pt-BR"/>
              </w:rPr>
            </w:pPr>
            <w:r w:rsidRPr="006B3CB1">
              <w:t>23</w:t>
            </w:r>
          </w:p>
        </w:tc>
        <w:tc>
          <w:tcPr>
            <w:tcW w:w="2272" w:type="pct"/>
            <w:vAlign w:val="center"/>
          </w:tcPr>
          <w:p w14:paraId="462A0038"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4" w:type="pct"/>
            <w:vAlign w:val="center"/>
          </w:tcPr>
          <w:p w14:paraId="54573AA9" w14:textId="77777777" w:rsidR="00C7245A" w:rsidRPr="006B3CB1" w:rsidRDefault="00C7245A" w:rsidP="00C7245A">
            <w:pPr>
              <w:jc w:val="center"/>
              <w:rPr>
                <w:color w:val="000000"/>
              </w:rPr>
            </w:pPr>
            <w:r w:rsidRPr="006B3CB1">
              <w:rPr>
                <w:rFonts w:cs="Calibri"/>
                <w:color w:val="000000"/>
              </w:rPr>
              <w:t>12,1212%</w:t>
            </w:r>
          </w:p>
        </w:tc>
      </w:tr>
      <w:tr w:rsidR="00C7245A" w:rsidRPr="006B3CB1" w14:paraId="6BF6C1E9" w14:textId="77777777" w:rsidTr="0009443C">
        <w:trPr>
          <w:jc w:val="center"/>
        </w:trPr>
        <w:tc>
          <w:tcPr>
            <w:tcW w:w="794" w:type="pct"/>
            <w:vAlign w:val="center"/>
          </w:tcPr>
          <w:p w14:paraId="0860A1EB" w14:textId="77777777" w:rsidR="00C7245A" w:rsidRPr="006B3CB1" w:rsidRDefault="00C7245A" w:rsidP="00C7245A">
            <w:pPr>
              <w:jc w:val="center"/>
              <w:rPr>
                <w:lang w:val="pt-BR"/>
              </w:rPr>
            </w:pPr>
            <w:r w:rsidRPr="006B3CB1">
              <w:t>24</w:t>
            </w:r>
          </w:p>
        </w:tc>
        <w:tc>
          <w:tcPr>
            <w:tcW w:w="2272" w:type="pct"/>
            <w:vAlign w:val="center"/>
          </w:tcPr>
          <w:p w14:paraId="7E3070FC"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4" w:type="pct"/>
            <w:vAlign w:val="center"/>
          </w:tcPr>
          <w:p w14:paraId="236B71BA" w14:textId="77777777" w:rsidR="00C7245A" w:rsidRPr="006B3CB1" w:rsidRDefault="00C7245A" w:rsidP="00C7245A">
            <w:pPr>
              <w:jc w:val="center"/>
              <w:rPr>
                <w:color w:val="000000"/>
              </w:rPr>
            </w:pPr>
            <w:r w:rsidRPr="006B3CB1">
              <w:rPr>
                <w:rFonts w:cs="Calibri"/>
                <w:color w:val="000000"/>
              </w:rPr>
              <w:t>13,7931%</w:t>
            </w:r>
          </w:p>
        </w:tc>
      </w:tr>
      <w:tr w:rsidR="00C7245A" w:rsidRPr="006B3CB1" w14:paraId="371DC2EF" w14:textId="77777777" w:rsidTr="0009443C">
        <w:trPr>
          <w:jc w:val="center"/>
        </w:trPr>
        <w:tc>
          <w:tcPr>
            <w:tcW w:w="794" w:type="pct"/>
            <w:vAlign w:val="center"/>
          </w:tcPr>
          <w:p w14:paraId="747A0393" w14:textId="77777777" w:rsidR="00C7245A" w:rsidRPr="006B3CB1" w:rsidRDefault="00C7245A" w:rsidP="00C7245A">
            <w:pPr>
              <w:jc w:val="center"/>
              <w:rPr>
                <w:lang w:val="pt-BR"/>
              </w:rPr>
            </w:pPr>
            <w:r w:rsidRPr="006B3CB1">
              <w:t>25</w:t>
            </w:r>
          </w:p>
        </w:tc>
        <w:tc>
          <w:tcPr>
            <w:tcW w:w="2272" w:type="pct"/>
            <w:vAlign w:val="center"/>
          </w:tcPr>
          <w:p w14:paraId="07E80907"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4" w:type="pct"/>
            <w:vAlign w:val="center"/>
          </w:tcPr>
          <w:p w14:paraId="6BAF174D" w14:textId="77777777" w:rsidR="00C7245A" w:rsidRPr="006B3CB1" w:rsidRDefault="00C7245A" w:rsidP="00C7245A">
            <w:pPr>
              <w:jc w:val="center"/>
              <w:rPr>
                <w:color w:val="000000"/>
              </w:rPr>
            </w:pPr>
            <w:r w:rsidRPr="006B3CB1">
              <w:rPr>
                <w:rFonts w:cs="Calibri"/>
                <w:color w:val="000000"/>
              </w:rPr>
              <w:t>20,0000%</w:t>
            </w:r>
          </w:p>
        </w:tc>
      </w:tr>
      <w:tr w:rsidR="00C7245A" w:rsidRPr="006B3CB1" w14:paraId="4C89AC36" w14:textId="77777777" w:rsidTr="0009443C">
        <w:trPr>
          <w:jc w:val="center"/>
        </w:trPr>
        <w:tc>
          <w:tcPr>
            <w:tcW w:w="794" w:type="pct"/>
            <w:vAlign w:val="center"/>
          </w:tcPr>
          <w:p w14:paraId="0BCC1C46" w14:textId="77777777" w:rsidR="00C7245A" w:rsidRPr="006B3CB1" w:rsidRDefault="00C7245A" w:rsidP="00C7245A">
            <w:pPr>
              <w:jc w:val="center"/>
              <w:rPr>
                <w:lang w:val="pt-BR"/>
              </w:rPr>
            </w:pPr>
            <w:r w:rsidRPr="006B3CB1">
              <w:t>26</w:t>
            </w:r>
          </w:p>
        </w:tc>
        <w:tc>
          <w:tcPr>
            <w:tcW w:w="2272" w:type="pct"/>
            <w:vAlign w:val="center"/>
          </w:tcPr>
          <w:p w14:paraId="30656DEA"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4" w:type="pct"/>
            <w:vAlign w:val="center"/>
          </w:tcPr>
          <w:p w14:paraId="3E368499" w14:textId="77777777" w:rsidR="00C7245A" w:rsidRPr="006B3CB1" w:rsidRDefault="00C7245A" w:rsidP="00C7245A">
            <w:pPr>
              <w:jc w:val="center"/>
              <w:rPr>
                <w:color w:val="000000"/>
              </w:rPr>
            </w:pPr>
            <w:r w:rsidRPr="006B3CB1">
              <w:rPr>
                <w:rFonts w:cs="Calibri"/>
                <w:color w:val="000000"/>
              </w:rPr>
              <w:t>25,0000%</w:t>
            </w:r>
          </w:p>
        </w:tc>
      </w:tr>
      <w:tr w:rsidR="00C7245A" w:rsidRPr="006B3CB1" w14:paraId="0923FDF8" w14:textId="77777777" w:rsidTr="0009443C">
        <w:trPr>
          <w:jc w:val="center"/>
        </w:trPr>
        <w:tc>
          <w:tcPr>
            <w:tcW w:w="794" w:type="pct"/>
            <w:vAlign w:val="center"/>
          </w:tcPr>
          <w:p w14:paraId="58A06A28" w14:textId="77777777" w:rsidR="00C7245A" w:rsidRPr="006B3CB1" w:rsidRDefault="00C7245A" w:rsidP="00C7245A">
            <w:pPr>
              <w:jc w:val="center"/>
              <w:rPr>
                <w:lang w:val="pt-BR"/>
              </w:rPr>
            </w:pPr>
            <w:r w:rsidRPr="006B3CB1">
              <w:t>27</w:t>
            </w:r>
          </w:p>
        </w:tc>
        <w:tc>
          <w:tcPr>
            <w:tcW w:w="2272" w:type="pct"/>
            <w:vAlign w:val="center"/>
          </w:tcPr>
          <w:p w14:paraId="1D1578DE"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4" w:type="pct"/>
            <w:vAlign w:val="center"/>
          </w:tcPr>
          <w:p w14:paraId="5BCAAB8C" w14:textId="77777777" w:rsidR="00C7245A" w:rsidRPr="006B3CB1" w:rsidRDefault="00C7245A" w:rsidP="00C7245A">
            <w:pPr>
              <w:jc w:val="center"/>
              <w:rPr>
                <w:color w:val="000000"/>
              </w:rPr>
            </w:pPr>
            <w:r w:rsidRPr="006B3CB1">
              <w:rPr>
                <w:rFonts w:cs="Calibri"/>
                <w:color w:val="000000"/>
              </w:rPr>
              <w:t>33,3333%</w:t>
            </w:r>
          </w:p>
        </w:tc>
      </w:tr>
      <w:tr w:rsidR="00C7245A" w:rsidRPr="006B3CB1" w14:paraId="31AE8A63" w14:textId="77777777" w:rsidTr="0009443C">
        <w:trPr>
          <w:jc w:val="center"/>
        </w:trPr>
        <w:tc>
          <w:tcPr>
            <w:tcW w:w="794" w:type="pct"/>
            <w:vAlign w:val="center"/>
          </w:tcPr>
          <w:p w14:paraId="44D2B9FB" w14:textId="77777777" w:rsidR="00C7245A" w:rsidRPr="006B3CB1" w:rsidRDefault="00C7245A" w:rsidP="00C7245A">
            <w:pPr>
              <w:jc w:val="center"/>
              <w:rPr>
                <w:lang w:val="pt-BR"/>
              </w:rPr>
            </w:pPr>
            <w:r w:rsidRPr="006B3CB1">
              <w:t>28</w:t>
            </w:r>
          </w:p>
        </w:tc>
        <w:tc>
          <w:tcPr>
            <w:tcW w:w="2272" w:type="pct"/>
            <w:vAlign w:val="center"/>
          </w:tcPr>
          <w:p w14:paraId="6335B670" w14:textId="77777777" w:rsidR="00C7245A" w:rsidRPr="006B3CB1" w:rsidRDefault="00C7245A" w:rsidP="00C7245A">
            <w:pPr>
              <w:jc w:val="center"/>
              <w:rPr>
                <w:lang w:val="pt-BR"/>
              </w:rP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4" w:type="pct"/>
            <w:vAlign w:val="center"/>
          </w:tcPr>
          <w:p w14:paraId="1EA4C1E1" w14:textId="77777777" w:rsidR="00C7245A" w:rsidRPr="006B3CB1" w:rsidRDefault="00C7245A" w:rsidP="00C7245A">
            <w:pPr>
              <w:jc w:val="center"/>
              <w:rPr>
                <w:color w:val="000000"/>
              </w:rPr>
            </w:pPr>
            <w:r w:rsidRPr="006B3CB1">
              <w:rPr>
                <w:rFonts w:cs="Calibri"/>
                <w:color w:val="000000"/>
              </w:rPr>
              <w:t>50,0000%</w:t>
            </w:r>
          </w:p>
        </w:tc>
      </w:tr>
      <w:tr w:rsidR="00C7245A" w:rsidRPr="006B3CB1" w14:paraId="73380A4C" w14:textId="77777777" w:rsidTr="0009443C">
        <w:trPr>
          <w:jc w:val="center"/>
        </w:trPr>
        <w:tc>
          <w:tcPr>
            <w:tcW w:w="794" w:type="pct"/>
            <w:vAlign w:val="center"/>
          </w:tcPr>
          <w:p w14:paraId="0FFFD3E8" w14:textId="77777777" w:rsidR="00C7245A" w:rsidRPr="006B3CB1" w:rsidRDefault="00C7245A" w:rsidP="00C7245A">
            <w:pPr>
              <w:jc w:val="center"/>
              <w:rPr>
                <w:lang w:val="pt-BR"/>
              </w:rPr>
            </w:pPr>
            <w:r w:rsidRPr="006B3CB1">
              <w:t>29</w:t>
            </w:r>
          </w:p>
        </w:tc>
        <w:tc>
          <w:tcPr>
            <w:tcW w:w="2272" w:type="pct"/>
            <w:vAlign w:val="center"/>
          </w:tcPr>
          <w:p w14:paraId="647119E2" w14:textId="77777777" w:rsidR="00C7245A" w:rsidRPr="006B3CB1" w:rsidRDefault="00C7245A" w:rsidP="00C7245A">
            <w:pPr>
              <w:jc w:val="center"/>
              <w:rPr>
                <w:lang w:val="pt-BR"/>
              </w:rPr>
            </w:pPr>
            <w:r w:rsidRPr="006B3CB1">
              <w:rPr>
                <w:color w:val="000000"/>
                <w:lang w:val="pt-BR"/>
              </w:rPr>
              <w:t xml:space="preserve">Data de Vencimento das Debêntures </w:t>
            </w:r>
          </w:p>
        </w:tc>
        <w:tc>
          <w:tcPr>
            <w:tcW w:w="1934" w:type="pct"/>
            <w:vAlign w:val="center"/>
          </w:tcPr>
          <w:p w14:paraId="61FAF28E" w14:textId="77777777" w:rsidR="00C7245A" w:rsidRPr="006B3CB1" w:rsidRDefault="00C7245A" w:rsidP="00C7245A">
            <w:pPr>
              <w:jc w:val="center"/>
              <w:rPr>
                <w:color w:val="000000"/>
              </w:rPr>
            </w:pPr>
            <w:r w:rsidRPr="006B3CB1">
              <w:rPr>
                <w:rFonts w:cs="Calibri"/>
                <w:color w:val="000000"/>
              </w:rPr>
              <w:t>100,0000%</w:t>
            </w:r>
          </w:p>
        </w:tc>
      </w:tr>
    </w:tbl>
    <w:p w14:paraId="47F00836" w14:textId="77777777" w:rsidR="00811F66" w:rsidRPr="006B3CB1" w:rsidRDefault="00811F66">
      <w:pPr>
        <w:tabs>
          <w:tab w:val="left" w:pos="709"/>
        </w:tabs>
        <w:rPr>
          <w:b/>
          <w:i/>
        </w:rPr>
      </w:pPr>
    </w:p>
    <w:p w14:paraId="5E77CA2B"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rPr>
      </w:pPr>
      <w:bookmarkStart w:id="53" w:name="_Ref535067474"/>
      <w:bookmarkEnd w:id="51"/>
      <w:r w:rsidRPr="006B3CB1">
        <w:rPr>
          <w:rFonts w:ascii="Verdana" w:hAnsi="Verdana"/>
          <w:smallCaps w:val="0"/>
          <w:sz w:val="20"/>
          <w:szCs w:val="20"/>
          <w:u w:val="none"/>
        </w:rPr>
        <w:t xml:space="preserve">Remuneração </w:t>
      </w:r>
    </w:p>
    <w:p w14:paraId="3493C98F" w14:textId="77777777" w:rsidR="00811F66" w:rsidRPr="006B3CB1" w:rsidRDefault="00811F66" w:rsidP="00C7245A"/>
    <w:p w14:paraId="24A8490B" w14:textId="77777777" w:rsidR="00687975"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rPr>
        <w:t>Atualização Monetária</w:t>
      </w:r>
      <w:r w:rsidRPr="006B3CB1">
        <w:rPr>
          <w:rFonts w:ascii="Verdana" w:hAnsi="Verdana"/>
          <w:b w:val="0"/>
          <w:smallCaps w:val="0"/>
          <w:sz w:val="20"/>
          <w:szCs w:val="20"/>
          <w:u w:val="none"/>
        </w:rPr>
        <w:t>. O Valor Nominal Unitário das Debêntures da Primeira Série não será objeto de atualização ou correção monetária por qualquer índice. O Valor Nominal Unitário das Debêntures da Segunda Série (ou saldo do Valor Nominal Unitário das Debêntures da Segunda Série, conforme o caso) será atualizado pela variação acumulada do Índice Nacional de Preços ao Consumidor Amplo (“</w:t>
      </w:r>
      <w:r w:rsidRPr="006B3CB1">
        <w:rPr>
          <w:rFonts w:ascii="Verdana" w:hAnsi="Verdana"/>
          <w:b w:val="0"/>
          <w:smallCaps w:val="0"/>
          <w:sz w:val="20"/>
          <w:szCs w:val="20"/>
        </w:rPr>
        <w:t>IPCA</w:t>
      </w:r>
      <w:r w:rsidRPr="006B3CB1">
        <w:rPr>
          <w:rFonts w:ascii="Verdana" w:hAnsi="Verdana"/>
          <w:b w:val="0"/>
          <w:smallCaps w:val="0"/>
          <w:sz w:val="20"/>
          <w:szCs w:val="20"/>
          <w:u w:val="none"/>
        </w:rPr>
        <w:t>”), apurado e divulgado mensalmente pelo Instituto Brasileiro de Geografia e Estatística (“</w:t>
      </w:r>
      <w:r w:rsidRPr="006B3CB1">
        <w:rPr>
          <w:rFonts w:ascii="Verdana" w:hAnsi="Verdana"/>
          <w:b w:val="0"/>
          <w:smallCaps w:val="0"/>
          <w:sz w:val="20"/>
          <w:szCs w:val="20"/>
        </w:rPr>
        <w:t>IBGE</w:t>
      </w:r>
      <w:r w:rsidRPr="006B3CB1">
        <w:rPr>
          <w:rFonts w:ascii="Verdana" w:hAnsi="Verdana"/>
          <w:b w:val="0"/>
          <w:smallCaps w:val="0"/>
          <w:sz w:val="20"/>
          <w:szCs w:val="20"/>
          <w:u w:val="none"/>
        </w:rPr>
        <w:t xml:space="preserve">”), desde a </w:t>
      </w:r>
      <w:r w:rsidR="00FC283A" w:rsidRPr="006B3CB1">
        <w:rPr>
          <w:rFonts w:ascii="Verdana" w:hAnsi="Verdana"/>
          <w:b w:val="0"/>
          <w:smallCaps w:val="0"/>
          <w:sz w:val="20"/>
          <w:szCs w:val="20"/>
          <w:u w:val="none"/>
        </w:rPr>
        <w:t>D</w:t>
      </w:r>
      <w:r w:rsidR="006074B2" w:rsidRPr="006B3CB1">
        <w:rPr>
          <w:rFonts w:ascii="Verdana" w:hAnsi="Verdana"/>
          <w:b w:val="0"/>
          <w:smallCaps w:val="0"/>
          <w:sz w:val="20"/>
          <w:szCs w:val="20"/>
          <w:u w:val="none"/>
        </w:rPr>
        <w:t xml:space="preserve">ata de </w:t>
      </w:r>
      <w:r w:rsidR="00FC283A" w:rsidRPr="006B3CB1">
        <w:rPr>
          <w:rFonts w:ascii="Verdana" w:hAnsi="Verdana"/>
          <w:b w:val="0"/>
          <w:smallCaps w:val="0"/>
          <w:sz w:val="20"/>
          <w:szCs w:val="20"/>
          <w:u w:val="none"/>
        </w:rPr>
        <w:t>I</w:t>
      </w:r>
      <w:r w:rsidR="006074B2" w:rsidRPr="006B3CB1">
        <w:rPr>
          <w:rFonts w:ascii="Verdana" w:hAnsi="Verdana"/>
          <w:b w:val="0"/>
          <w:smallCaps w:val="0"/>
          <w:sz w:val="20"/>
          <w:szCs w:val="20"/>
          <w:u w:val="none"/>
        </w:rPr>
        <w:t>ntegralização</w:t>
      </w:r>
      <w:r w:rsidRPr="006B3CB1">
        <w:rPr>
          <w:rFonts w:ascii="Verdana" w:hAnsi="Verdana"/>
          <w:b w:val="0"/>
          <w:smallCaps w:val="0"/>
          <w:sz w:val="20"/>
          <w:szCs w:val="20"/>
          <w:u w:val="none"/>
        </w:rPr>
        <w:t xml:space="preserve"> </w:t>
      </w:r>
      <w:r w:rsidR="00FC283A" w:rsidRPr="006B3CB1">
        <w:rPr>
          <w:rFonts w:ascii="Verdana" w:hAnsi="Verdana"/>
          <w:b w:val="0"/>
          <w:smallCaps w:val="0"/>
          <w:sz w:val="20"/>
          <w:szCs w:val="20"/>
          <w:u w:val="none"/>
        </w:rPr>
        <w:t xml:space="preserve">(conforme definida abaixo) </w:t>
      </w:r>
      <w:r w:rsidRPr="006B3CB1">
        <w:rPr>
          <w:rFonts w:ascii="Verdana" w:hAnsi="Verdana"/>
          <w:b w:val="0"/>
          <w:smallCaps w:val="0"/>
          <w:sz w:val="20"/>
          <w:szCs w:val="20"/>
          <w:u w:val="none"/>
        </w:rPr>
        <w:t>até a data de seu efetivo pagamento (“</w:t>
      </w:r>
      <w:r w:rsidRPr="006B3CB1">
        <w:rPr>
          <w:rFonts w:ascii="Verdana" w:hAnsi="Verdana"/>
          <w:b w:val="0"/>
          <w:smallCaps w:val="0"/>
          <w:sz w:val="20"/>
          <w:szCs w:val="20"/>
        </w:rPr>
        <w:t>Atualização Monetária das Debêntures da Segunda Série</w:t>
      </w:r>
      <w:r w:rsidRPr="006B3CB1">
        <w:rPr>
          <w:rFonts w:ascii="Verdana" w:hAnsi="Verdana"/>
          <w:b w:val="0"/>
          <w:smallCaps w:val="0"/>
          <w:sz w:val="20"/>
          <w:szCs w:val="20"/>
          <w:u w:val="none"/>
        </w:rPr>
        <w:t xml:space="preserve">”), sendo o produto da Atualização Monetária automaticamente incorporado ao Valor Nominal Unitário das Debêntures da Segunda Série </w:t>
      </w:r>
      <w:r w:rsidR="006074B2" w:rsidRPr="006B3CB1">
        <w:rPr>
          <w:rFonts w:ascii="Verdana" w:hAnsi="Verdana"/>
          <w:b w:val="0"/>
          <w:smallCaps w:val="0"/>
          <w:sz w:val="20"/>
          <w:szCs w:val="20"/>
          <w:u w:val="none"/>
        </w:rPr>
        <w:t xml:space="preserve">(ou ao saldo do Valor Nominal Unitário das Debêntures da Segunda Série, conforme o caso) </w:t>
      </w:r>
      <w:r w:rsidRPr="006B3CB1">
        <w:rPr>
          <w:rFonts w:ascii="Verdana" w:hAnsi="Verdana"/>
          <w:b w:val="0"/>
          <w:smallCaps w:val="0"/>
          <w:sz w:val="20"/>
          <w:szCs w:val="20"/>
          <w:u w:val="none"/>
        </w:rPr>
        <w:t>(“</w:t>
      </w:r>
      <w:r w:rsidRPr="006B3CB1">
        <w:rPr>
          <w:rFonts w:ascii="Verdana" w:hAnsi="Verdana"/>
          <w:b w:val="0"/>
          <w:smallCaps w:val="0"/>
          <w:sz w:val="20"/>
          <w:szCs w:val="20"/>
        </w:rPr>
        <w:t>Valor Nominal Atualizado</w:t>
      </w:r>
      <w:r w:rsidRPr="006B3CB1">
        <w:rPr>
          <w:rFonts w:ascii="Verdana" w:hAnsi="Verdana"/>
          <w:b w:val="0"/>
          <w:smallCaps w:val="0"/>
          <w:sz w:val="20"/>
          <w:szCs w:val="20"/>
          <w:u w:val="none"/>
        </w:rPr>
        <w:t>”).</w:t>
      </w:r>
    </w:p>
    <w:p w14:paraId="6706F985" w14:textId="77777777" w:rsidR="00811F66" w:rsidRPr="006B3CB1" w:rsidRDefault="00811F66" w:rsidP="002B2D5A">
      <w:pPr>
        <w:pStyle w:val="Estilo1"/>
        <w:widowControl/>
        <w:spacing w:line="288" w:lineRule="auto"/>
        <w:outlineLvl w:val="0"/>
        <w:rPr>
          <w:rFonts w:ascii="Verdana" w:hAnsi="Verdana"/>
          <w:b w:val="0"/>
          <w:smallCaps w:val="0"/>
          <w:sz w:val="20"/>
          <w:szCs w:val="20"/>
          <w:u w:val="none"/>
        </w:rPr>
      </w:pPr>
    </w:p>
    <w:p w14:paraId="119F4AF2"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Atualização Monetária das Debêntures da Segunda Série será 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por Dias Úteis decorridos, conforme a seguinte fórmula:</w:t>
      </w:r>
    </w:p>
    <w:p w14:paraId="270AE169" w14:textId="77777777" w:rsidR="00811F66" w:rsidRPr="006B3CB1" w:rsidRDefault="00811F66"/>
    <w:p w14:paraId="67763529" w14:textId="77777777" w:rsidR="00811F66" w:rsidRPr="006B3CB1" w:rsidRDefault="00811F66">
      <w:pPr>
        <w:ind w:left="1418"/>
        <w:jc w:val="center"/>
      </w:pPr>
      <w:r w:rsidRPr="006B3CB1">
        <w:rPr>
          <w:noProof/>
        </w:rPr>
        <w:drawing>
          <wp:inline distT="0" distB="0" distL="0" distR="0" wp14:anchorId="7236AAF6" wp14:editId="3649A125">
            <wp:extent cx="1123950" cy="209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3CE252B1" w14:textId="77777777" w:rsidR="00811F66" w:rsidRPr="006B3CB1" w:rsidRDefault="00811F66">
      <w:pPr>
        <w:ind w:left="1418"/>
      </w:pPr>
      <w:r w:rsidRPr="006B3CB1">
        <w:t>onde,</w:t>
      </w:r>
    </w:p>
    <w:p w14:paraId="518B2040" w14:textId="77777777" w:rsidR="00811F66" w:rsidRPr="006B3CB1" w:rsidRDefault="00811F66">
      <w:pPr>
        <w:ind w:left="1418"/>
      </w:pPr>
    </w:p>
    <w:p w14:paraId="616109D2" w14:textId="77777777" w:rsidR="00811F66" w:rsidRPr="006B3CB1" w:rsidRDefault="00811F66">
      <w:pPr>
        <w:ind w:left="1418"/>
      </w:pPr>
      <w:proofErr w:type="spellStart"/>
      <w:r w:rsidRPr="006B3CB1">
        <w:t>VNa</w:t>
      </w:r>
      <w:proofErr w:type="spellEnd"/>
      <w:r w:rsidRPr="006B3CB1">
        <w:t xml:space="preserve"> = Valor Nominal Atualizado das Debêntures da Segunda Série, calculado com 8 (oito) casas decimais, sem arredondamento;</w:t>
      </w:r>
    </w:p>
    <w:p w14:paraId="62C29D92" w14:textId="77777777" w:rsidR="00811F66" w:rsidRPr="006B3CB1" w:rsidRDefault="00811F66">
      <w:pPr>
        <w:ind w:left="1418"/>
      </w:pPr>
    </w:p>
    <w:p w14:paraId="5F23D389" w14:textId="77777777" w:rsidR="00811F66" w:rsidRPr="006B3CB1" w:rsidRDefault="00811F66">
      <w:pPr>
        <w:ind w:left="1418"/>
      </w:pPr>
      <w:proofErr w:type="spellStart"/>
      <w:r w:rsidRPr="006B3CB1">
        <w:t>VNe</w:t>
      </w:r>
      <w:proofErr w:type="spellEnd"/>
      <w:r w:rsidRPr="006B3CB1">
        <w:t xml:space="preserve"> = Valor Nominal Unitário das Debêntures da Segunda Série (ou saldo do Valor Nominal Unitário das Debêntures da Segunda Série, conforme o caso), informado/calculado com 8 (oito) casas decimais, sem arredondamento;</w:t>
      </w:r>
    </w:p>
    <w:p w14:paraId="7C772561" w14:textId="77777777" w:rsidR="00811F66" w:rsidRPr="006B3CB1" w:rsidRDefault="00811F66">
      <w:pPr>
        <w:ind w:left="1418"/>
      </w:pPr>
    </w:p>
    <w:p w14:paraId="01E1E8B0" w14:textId="77777777" w:rsidR="00811F66" w:rsidRPr="006B3CB1" w:rsidRDefault="00811F66">
      <w:pPr>
        <w:ind w:left="1418"/>
      </w:pPr>
      <w:r w:rsidRPr="006B3CB1">
        <w:t>C = fator acumulado das variações mensais do IPCA, calculado com 8 (oito) casas decimais, sem arredondamento, apurado da seguinte forma:</w:t>
      </w:r>
    </w:p>
    <w:p w14:paraId="52A85186" w14:textId="77777777" w:rsidR="00811F66" w:rsidRPr="006B3CB1" w:rsidRDefault="00811F66">
      <w:pPr>
        <w:ind w:left="1418"/>
      </w:pPr>
    </w:p>
    <w:p w14:paraId="1E4C5441" w14:textId="77777777" w:rsidR="00811F66" w:rsidRPr="006B3CB1" w:rsidRDefault="00811F66">
      <w:pPr>
        <w:ind w:left="1418"/>
        <w:jc w:val="center"/>
      </w:pPr>
      <w:r w:rsidRPr="006B3CB1">
        <w:rPr>
          <w:noProof/>
        </w:rPr>
        <w:drawing>
          <wp:inline distT="0" distB="0" distL="0" distR="0" wp14:anchorId="41B7D2FF" wp14:editId="44265036">
            <wp:extent cx="1409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9700" cy="742950"/>
                    </a:xfrm>
                    <a:prstGeom prst="rect">
                      <a:avLst/>
                    </a:prstGeom>
                    <a:noFill/>
                    <a:ln>
                      <a:noFill/>
                    </a:ln>
                  </pic:spPr>
                </pic:pic>
              </a:graphicData>
            </a:graphic>
          </wp:inline>
        </w:drawing>
      </w:r>
    </w:p>
    <w:p w14:paraId="71491288" w14:textId="77777777" w:rsidR="00811F66" w:rsidRPr="006B3CB1" w:rsidRDefault="00811F66">
      <w:pPr>
        <w:ind w:left="709"/>
      </w:pPr>
    </w:p>
    <w:p w14:paraId="1B58F234" w14:textId="77777777" w:rsidR="00811F66" w:rsidRPr="006B3CB1" w:rsidRDefault="00811F66">
      <w:pPr>
        <w:ind w:left="709"/>
      </w:pPr>
      <w:r w:rsidRPr="006B3CB1">
        <w:lastRenderedPageBreak/>
        <w:t>onde,</w:t>
      </w:r>
    </w:p>
    <w:p w14:paraId="3E50860A" w14:textId="77777777" w:rsidR="00811F66" w:rsidRPr="006B3CB1" w:rsidRDefault="00811F66">
      <w:pPr>
        <w:ind w:left="709"/>
      </w:pPr>
    </w:p>
    <w:p w14:paraId="3232FC9C" w14:textId="77777777" w:rsidR="00811F66" w:rsidRPr="006B3CB1" w:rsidRDefault="00811F66">
      <w:pPr>
        <w:ind w:left="709"/>
      </w:pPr>
      <w:r w:rsidRPr="006B3CB1">
        <w:t>n =</w:t>
      </w:r>
      <w:r w:rsidRPr="006B3CB1">
        <w:tab/>
        <w:t>número total de índices considerados na Atualização Monetária das Debêntures da Segunda Série, sendo “n” um número inteiro;</w:t>
      </w:r>
    </w:p>
    <w:p w14:paraId="6911B161" w14:textId="77777777" w:rsidR="00811F66" w:rsidRPr="006B3CB1" w:rsidRDefault="00811F66">
      <w:pPr>
        <w:ind w:left="709"/>
      </w:pPr>
    </w:p>
    <w:p w14:paraId="66CEC5BB" w14:textId="77777777" w:rsidR="00811F66" w:rsidRPr="006B3CB1" w:rsidRDefault="00811F66">
      <w:pPr>
        <w:ind w:left="709"/>
      </w:pPr>
      <w:proofErr w:type="spellStart"/>
      <w:r w:rsidRPr="006B3CB1">
        <w:t>NIk</w:t>
      </w:r>
      <w:proofErr w:type="spellEnd"/>
      <w:r w:rsidRPr="006B3CB1">
        <w:t xml:space="preserve"> = valor do número-índice do IPCA do mês anterior ao mês de atualização, caso a atualização seja em data anterior ou na própria data de aniversário das Debêntures da Segunda Série. Após a data de aniversário respectiva, o “</w:t>
      </w:r>
      <w:proofErr w:type="spellStart"/>
      <w:r w:rsidRPr="006B3CB1">
        <w:t>NIk</w:t>
      </w:r>
      <w:proofErr w:type="spellEnd"/>
      <w:r w:rsidRPr="006B3CB1">
        <w:t>” corresponderá ao valor do número índice do IPCA do mês de atualização;</w:t>
      </w:r>
    </w:p>
    <w:p w14:paraId="25847B90" w14:textId="77777777" w:rsidR="00811F66" w:rsidRPr="006B3CB1" w:rsidRDefault="00811F66">
      <w:pPr>
        <w:ind w:left="709"/>
      </w:pPr>
    </w:p>
    <w:p w14:paraId="66851AFA" w14:textId="77777777" w:rsidR="00811F66" w:rsidRPr="006B3CB1" w:rsidRDefault="00811F66">
      <w:pPr>
        <w:ind w:left="709"/>
      </w:pPr>
      <w:r w:rsidRPr="006B3CB1">
        <w:t>NIk-1= valor do número-índice do IPCA do mês anterior ao mês “k”;</w:t>
      </w:r>
    </w:p>
    <w:p w14:paraId="1B68D698" w14:textId="77777777" w:rsidR="00811F66" w:rsidRPr="006B3CB1" w:rsidRDefault="00811F66">
      <w:pPr>
        <w:ind w:left="709"/>
      </w:pPr>
    </w:p>
    <w:p w14:paraId="1FFD3CAB" w14:textId="77777777" w:rsidR="00811F66" w:rsidRPr="006B3CB1" w:rsidRDefault="00811F66">
      <w:pPr>
        <w:ind w:left="709"/>
      </w:pPr>
      <w:proofErr w:type="spellStart"/>
      <w:r w:rsidRPr="006B3CB1">
        <w:t>dup</w:t>
      </w:r>
      <w:proofErr w:type="spellEnd"/>
      <w:r w:rsidRPr="006B3CB1">
        <w:t xml:space="preserve"> = número de Dias Úteis entre a Data de </w:t>
      </w:r>
      <w:r w:rsidR="00DB4616" w:rsidRPr="006B3CB1">
        <w:t xml:space="preserve">Integralização </w:t>
      </w:r>
      <w:r w:rsidRPr="006B3CB1">
        <w:t>(ou a última data de aniversário das Debêntures da Segunda Série), e a data de cálculo, sendo “</w:t>
      </w:r>
      <w:proofErr w:type="spellStart"/>
      <w:r w:rsidRPr="006B3CB1">
        <w:t>dup</w:t>
      </w:r>
      <w:proofErr w:type="spellEnd"/>
      <w:r w:rsidRPr="006B3CB1">
        <w:t xml:space="preserve">” um número inteiro; e </w:t>
      </w:r>
    </w:p>
    <w:p w14:paraId="510D2F7B" w14:textId="77777777" w:rsidR="00811F66" w:rsidRPr="006B3CB1" w:rsidRDefault="00811F66">
      <w:pPr>
        <w:ind w:left="709"/>
      </w:pPr>
    </w:p>
    <w:p w14:paraId="01E366D7" w14:textId="77777777" w:rsidR="00811F66" w:rsidRPr="006B3CB1" w:rsidRDefault="00811F66">
      <w:pPr>
        <w:ind w:left="709"/>
      </w:pPr>
      <w:proofErr w:type="spellStart"/>
      <w:r w:rsidRPr="006B3CB1">
        <w:t>dut</w:t>
      </w:r>
      <w:proofErr w:type="spellEnd"/>
      <w:r w:rsidRPr="006B3CB1">
        <w:t xml:space="preserve"> = número de Dias Úteis contidos entre a última data de aniversário e a próxima data de aniversário das Debêntures da Segunda Série, sendo “</w:t>
      </w:r>
      <w:proofErr w:type="spellStart"/>
      <w:r w:rsidRPr="006B3CB1">
        <w:t>dut</w:t>
      </w:r>
      <w:proofErr w:type="spellEnd"/>
      <w:r w:rsidRPr="006B3CB1">
        <w:t>” um número inteiro.</w:t>
      </w:r>
    </w:p>
    <w:p w14:paraId="0BED01D4" w14:textId="77777777" w:rsidR="00811F66" w:rsidRPr="006B3CB1" w:rsidRDefault="00811F66">
      <w:pPr>
        <w:ind w:left="709"/>
      </w:pPr>
    </w:p>
    <w:p w14:paraId="1E6BCC94" w14:textId="77777777" w:rsidR="00811F66" w:rsidRPr="006B3CB1" w:rsidRDefault="00811F66">
      <w:pPr>
        <w:ind w:left="709"/>
        <w:rPr>
          <w:b/>
        </w:rPr>
      </w:pPr>
      <w:r w:rsidRPr="006B3CB1">
        <w:rPr>
          <w:b/>
        </w:rPr>
        <w:t>Observações:</w:t>
      </w:r>
    </w:p>
    <w:p w14:paraId="28941AD5" w14:textId="77777777" w:rsidR="00811F66" w:rsidRPr="006B3CB1" w:rsidRDefault="00811F66">
      <w:pPr>
        <w:ind w:left="709"/>
      </w:pPr>
    </w:p>
    <w:p w14:paraId="54D61623" w14:textId="77777777" w:rsidR="00811F66" w:rsidRPr="006B3CB1" w:rsidRDefault="00811F66">
      <w:pPr>
        <w:ind w:left="709"/>
      </w:pPr>
      <w:r w:rsidRPr="006B3CB1">
        <w:t>O número-índice do IPCA deverá ser utilizado considerando-se idêntico número de casas decimais daquele divulgado pelo IBGE;</w:t>
      </w:r>
    </w:p>
    <w:p w14:paraId="341C1A1D" w14:textId="77777777" w:rsidR="00811F66" w:rsidRPr="006B3CB1" w:rsidRDefault="00811F66">
      <w:pPr>
        <w:ind w:left="709"/>
      </w:pPr>
    </w:p>
    <w:p w14:paraId="3522A127" w14:textId="77777777" w:rsidR="00811F66" w:rsidRPr="006B3CB1" w:rsidRDefault="00811F66">
      <w:pPr>
        <w:ind w:left="709"/>
      </w:pPr>
      <w:r w:rsidRPr="006B3CB1">
        <w:t>A aplicação do IPCA incidirá no menor período permitido pela legislação em vigor;</w:t>
      </w:r>
    </w:p>
    <w:p w14:paraId="0C8D2E1C" w14:textId="77777777" w:rsidR="00811F66" w:rsidRPr="006B3CB1" w:rsidRDefault="00811F66">
      <w:pPr>
        <w:ind w:left="709"/>
      </w:pPr>
    </w:p>
    <w:p w14:paraId="1F2EB2F4" w14:textId="77777777" w:rsidR="00811F66" w:rsidRPr="006B3CB1" w:rsidRDefault="00811F66">
      <w:pPr>
        <w:ind w:left="709"/>
      </w:pPr>
      <w:r w:rsidRPr="006B3CB1">
        <w:t xml:space="preserve">Considera-se como “data de aniversário” todo dia 15 de cada mês, e caso referida data não seja Dia Útil, o primeiro Dia Útil subsequente; </w:t>
      </w:r>
    </w:p>
    <w:p w14:paraId="5D93F8C1" w14:textId="77777777" w:rsidR="00811F66" w:rsidRPr="006B3CB1" w:rsidRDefault="00811F66">
      <w:pPr>
        <w:ind w:left="709"/>
      </w:pPr>
    </w:p>
    <w:p w14:paraId="10BAF436" w14:textId="77777777" w:rsidR="00811F66" w:rsidRPr="006B3CB1" w:rsidRDefault="00811F66">
      <w:pPr>
        <w:ind w:left="709"/>
      </w:pPr>
      <w:r w:rsidRPr="006B3CB1">
        <w:t xml:space="preserve">Considera-se como mês de atualização, o período mensal compreendido entre 2 (duas) datas de aniversários consecutivas; </w:t>
      </w:r>
    </w:p>
    <w:p w14:paraId="6F3764E6" w14:textId="77777777" w:rsidR="00811F66" w:rsidRPr="006B3CB1" w:rsidRDefault="00811F66">
      <w:pPr>
        <w:ind w:left="709"/>
      </w:pPr>
    </w:p>
    <w:p w14:paraId="3B26CEFB" w14:textId="77777777" w:rsidR="00811F66" w:rsidRPr="006B3CB1" w:rsidRDefault="00811F66">
      <w:pPr>
        <w:ind w:left="709"/>
      </w:pPr>
      <w:r w:rsidRPr="006B3CB1">
        <w:t>O fator resultante da expressão [NI(k) /NI(k-1</w:t>
      </w:r>
      <w:proofErr w:type="gramStart"/>
      <w:r w:rsidRPr="006B3CB1">
        <w:t>)](</w:t>
      </w:r>
      <w:proofErr w:type="spellStart"/>
      <w:proofErr w:type="gramEnd"/>
      <w:r w:rsidRPr="006B3CB1">
        <w:t>dup</w:t>
      </w:r>
      <w:proofErr w:type="spellEnd"/>
      <w:r w:rsidRPr="006B3CB1">
        <w:t>/</w:t>
      </w:r>
      <w:proofErr w:type="spellStart"/>
      <w:r w:rsidRPr="006B3CB1">
        <w:t>dut</w:t>
      </w:r>
      <w:proofErr w:type="spellEnd"/>
      <w:r w:rsidRPr="006B3CB1">
        <w:t>) é considerado com 8 (oito) casas decimais, sem arredondamento; e</w:t>
      </w:r>
    </w:p>
    <w:p w14:paraId="5ADF3DBC" w14:textId="77777777" w:rsidR="00811F66" w:rsidRPr="006B3CB1" w:rsidRDefault="00811F66">
      <w:pPr>
        <w:ind w:left="709"/>
      </w:pPr>
    </w:p>
    <w:p w14:paraId="41504B3C" w14:textId="77777777" w:rsidR="00811F66" w:rsidRPr="006B3CB1" w:rsidRDefault="00811F66">
      <w:pPr>
        <w:ind w:left="709"/>
      </w:pPr>
      <w:r w:rsidRPr="006B3CB1">
        <w:t xml:space="preserve">O </w:t>
      </w:r>
      <w:proofErr w:type="spellStart"/>
      <w:r w:rsidRPr="006B3CB1">
        <w:t>produtório</w:t>
      </w:r>
      <w:proofErr w:type="spellEnd"/>
      <w:r w:rsidRPr="006B3CB1">
        <w:t xml:space="preserve"> é executado a partir do fator mais recente, acrescentando-se, em seguida, os mais remotos. Os resultados intermediários são calculados com 16 (dezesseis) casas decimais, sem arredondamento. </w:t>
      </w:r>
    </w:p>
    <w:p w14:paraId="406312E4" w14:textId="77777777" w:rsidR="00811F66" w:rsidRPr="006B3CB1" w:rsidRDefault="00811F66" w:rsidP="00811F66"/>
    <w:p w14:paraId="33D8835B" w14:textId="77777777" w:rsidR="00811F66" w:rsidRPr="006B3CB1" w:rsidRDefault="00C55681"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color w:val="auto"/>
          <w:sz w:val="20"/>
          <w:szCs w:val="20"/>
          <w:u w:val="none"/>
        </w:rPr>
        <w:t xml:space="preserve">No caso </w:t>
      </w:r>
      <w:r w:rsidR="00811F66" w:rsidRPr="006B3CB1">
        <w:rPr>
          <w:rFonts w:ascii="Verdana" w:hAnsi="Verdana"/>
          <w:b w:val="0"/>
          <w:smallCaps w:val="0"/>
          <w:color w:val="auto"/>
          <w:sz w:val="20"/>
          <w:szCs w:val="20"/>
          <w:u w:val="none"/>
        </w:rPr>
        <w:t>de indisponibilidade temporária do IPCA</w:t>
      </w:r>
      <w:r w:rsidRPr="006B3CB1">
        <w:rPr>
          <w:rFonts w:ascii="Verdana" w:hAnsi="Verdana"/>
          <w:b w:val="0"/>
          <w:smallCaps w:val="0"/>
          <w:color w:val="auto"/>
          <w:sz w:val="20"/>
          <w:szCs w:val="20"/>
          <w:u w:val="none"/>
        </w:rPr>
        <w:t xml:space="preserve">, </w:t>
      </w:r>
      <w:r w:rsidR="00811F66" w:rsidRPr="006B3CB1">
        <w:rPr>
          <w:rFonts w:ascii="Verdana" w:hAnsi="Verdana"/>
          <w:b w:val="0"/>
          <w:smallCaps w:val="0"/>
          <w:color w:val="auto"/>
          <w:sz w:val="20"/>
          <w:szCs w:val="20"/>
          <w:u w:val="none"/>
        </w:rPr>
        <w:t xml:space="preserve">será utilizado, em sua substituição, o </w:t>
      </w:r>
      <w:r w:rsidR="00701647" w:rsidRPr="006B3CB1">
        <w:rPr>
          <w:rFonts w:ascii="Verdana" w:hAnsi="Verdana"/>
          <w:b w:val="0"/>
          <w:smallCaps w:val="0"/>
          <w:color w:val="auto"/>
          <w:sz w:val="20"/>
          <w:szCs w:val="20"/>
          <w:u w:val="none"/>
        </w:rPr>
        <w:t>último</w:t>
      </w:r>
      <w:r w:rsidR="00811F66" w:rsidRPr="006B3CB1">
        <w:rPr>
          <w:rFonts w:ascii="Verdana" w:hAnsi="Verdana"/>
          <w:b w:val="0"/>
          <w:smallCaps w:val="0"/>
          <w:color w:val="auto"/>
          <w:sz w:val="20"/>
          <w:szCs w:val="20"/>
          <w:u w:val="none"/>
        </w:rPr>
        <w:t xml:space="preserve"> IPCA</w:t>
      </w:r>
      <w:r w:rsidR="00701647" w:rsidRPr="006B3CB1">
        <w:rPr>
          <w:rFonts w:ascii="Verdana" w:hAnsi="Verdana"/>
          <w:b w:val="0"/>
          <w:smallCaps w:val="0"/>
          <w:color w:val="auto"/>
          <w:sz w:val="20"/>
          <w:szCs w:val="20"/>
          <w:u w:val="none"/>
        </w:rPr>
        <w:t xml:space="preserve"> conhecido</w:t>
      </w:r>
      <w:r w:rsidR="00811F66" w:rsidRPr="006B3CB1">
        <w:rPr>
          <w:rFonts w:ascii="Verdana" w:hAnsi="Verdana"/>
          <w:b w:val="0"/>
          <w:smallCaps w:val="0"/>
          <w:color w:val="auto"/>
          <w:sz w:val="20"/>
          <w:szCs w:val="20"/>
          <w:u w:val="none"/>
        </w:rPr>
        <w:t>, não cabendo, porém, quando da divulgação do IPCA devido, quaisquer compensações financeiras, multas ou penalidades, tanto por parte da Emissora quanto pelos Debenturistas</w:t>
      </w:r>
      <w:r w:rsidRPr="006B3CB1">
        <w:rPr>
          <w:rFonts w:ascii="Verdana" w:hAnsi="Verdana"/>
          <w:b w:val="0"/>
          <w:smallCaps w:val="0"/>
          <w:color w:val="auto"/>
          <w:sz w:val="20"/>
          <w:szCs w:val="20"/>
          <w:u w:val="none"/>
        </w:rPr>
        <w:t xml:space="preserve"> da Segunda Série</w:t>
      </w:r>
      <w:r w:rsidR="00811F66" w:rsidRPr="006B3CB1">
        <w:rPr>
          <w:rFonts w:ascii="Verdana" w:hAnsi="Verdana"/>
          <w:b w:val="0"/>
          <w:smallCaps w:val="0"/>
          <w:color w:val="auto"/>
          <w:sz w:val="20"/>
          <w:szCs w:val="20"/>
          <w:u w:val="none"/>
        </w:rPr>
        <w:t xml:space="preserve">. </w:t>
      </w:r>
      <w:r w:rsidRPr="006B3CB1">
        <w:rPr>
          <w:rFonts w:ascii="Verdana" w:hAnsi="Verdana"/>
          <w:b w:val="0"/>
          <w:smallCaps w:val="0"/>
          <w:color w:val="auto"/>
          <w:sz w:val="20"/>
          <w:szCs w:val="20"/>
          <w:u w:val="none"/>
        </w:rPr>
        <w:t xml:space="preserve">Na ausência de apuração e/ou divulgação do IPCA ou indisponibilidade temporária que ultrapasse o prazo de 10 (dez) Dias Úteis da data esperada para sua apuração, ou, ainda, no </w:t>
      </w:r>
      <w:r w:rsidR="00811F66" w:rsidRPr="006B3CB1">
        <w:rPr>
          <w:rFonts w:ascii="Verdana" w:hAnsi="Verdana"/>
          <w:b w:val="0"/>
          <w:smallCaps w:val="0"/>
          <w:color w:val="auto"/>
          <w:sz w:val="20"/>
          <w:szCs w:val="20"/>
          <w:u w:val="none"/>
        </w:rPr>
        <w:t>caso de extinção do IPCA ou impossibilidade</w:t>
      </w:r>
      <w:r w:rsidR="00811F66" w:rsidRPr="006B3CB1">
        <w:rPr>
          <w:rFonts w:ascii="Verdana" w:hAnsi="Verdana"/>
          <w:b w:val="0"/>
          <w:smallCaps w:val="0"/>
          <w:sz w:val="20"/>
          <w:szCs w:val="20"/>
          <w:u w:val="none"/>
        </w:rPr>
        <w:t xml:space="preserve"> legal de aplicação às Debêntures da Segunda Série, ou por </w:t>
      </w:r>
      <w:r w:rsidR="00811F66" w:rsidRPr="006B3CB1">
        <w:rPr>
          <w:rFonts w:ascii="Verdana" w:hAnsi="Verdana"/>
          <w:b w:val="0"/>
          <w:smallCaps w:val="0"/>
          <w:sz w:val="20"/>
          <w:szCs w:val="20"/>
          <w:u w:val="none"/>
        </w:rPr>
        <w:lastRenderedPageBreak/>
        <w:t>determinação judicial, será utilizado, em sua substituição, seu substituto legal. Na falta do substituto legal, o Agente Fiduciário deverá, no prazo máximo de 2 (dois) dias contados (i) do 11º (décimo primeiro) dia em que o IPCA não tenha sido divulgado ou (</w:t>
      </w:r>
      <w:proofErr w:type="spellStart"/>
      <w:r w:rsidR="00811F66" w:rsidRPr="006B3CB1">
        <w:rPr>
          <w:rFonts w:ascii="Verdana" w:hAnsi="Verdana"/>
          <w:b w:val="0"/>
          <w:smallCaps w:val="0"/>
          <w:sz w:val="20"/>
          <w:szCs w:val="20"/>
          <w:u w:val="none"/>
        </w:rPr>
        <w:t>ii</w:t>
      </w:r>
      <w:proofErr w:type="spellEnd"/>
      <w:r w:rsidR="00811F66" w:rsidRPr="006B3CB1">
        <w:rPr>
          <w:rFonts w:ascii="Verdana" w:hAnsi="Verdana"/>
          <w:b w:val="0"/>
          <w:smallCaps w:val="0"/>
          <w:sz w:val="20"/>
          <w:szCs w:val="20"/>
          <w:u w:val="none"/>
        </w:rPr>
        <w:t xml:space="preserve">) do primeiro dia em que o IPCA não possa ser utilizado por proibição legal ou judicial, convocar a Assembleia Geral de Debenturistas das Debêntures da Segunda Série (no modo e prazos estipulados na Cláusula 12 abaixo e no artigo 124 da Lei das Sociedades por Ações), para que os Debenturistas da Segunda Série deliberem, de comum acordo com a Emissora, e observada a legislação e regulamentação aplicáveis, o novo parâmetro a ser utilizado para fins de cálculo da Atualização Monetária das Debêntures da Segunda Série. Até a deliberação desse novo parâmetro, o último IPCA divulgado será utilizado para o cálculo da Atualização Monetária das Debêntures da Segunda Série, não sendo devida qualquer compensação financeira, multa ou penalidade aos titulares de Debêntures da Segunda Série quando da deliberação do novo parâmetro de atualização monetária para as Debêntures da Segunda Série. Caso não haja acordo entre a Emissora e os Debenturistas da Segunda Série representando, no mínimo, 2/3 (dois terços) das Debêntures da Segunda Série em Circulação (conforme definido abaixo), reunidos em Assembleia Geral de Debenturistas das Debêntures da Segunda Série, em primeira ou em segunda convocação, a Emissora resgatará a totalidade das Debêntures da Segunda Série, com o seu consequente cancelamento, no prazo de 30 (trinta) dias contados da data da realização da respectiva Assembleia Geral de Debenturistas, pelo </w:t>
      </w:r>
      <w:r w:rsidR="001C1D63" w:rsidRPr="006B3CB1">
        <w:rPr>
          <w:rFonts w:ascii="Verdana" w:hAnsi="Verdana"/>
          <w:b w:val="0"/>
          <w:smallCaps w:val="0"/>
          <w:sz w:val="20"/>
          <w:szCs w:val="20"/>
          <w:u w:val="none"/>
        </w:rPr>
        <w:t>Custo de Liquidação Antecipada</w:t>
      </w:r>
      <w:r w:rsidRPr="006B3CB1">
        <w:rPr>
          <w:rFonts w:ascii="Verdana" w:hAnsi="Verdana"/>
          <w:b w:val="0"/>
          <w:smallCaps w:val="0"/>
          <w:sz w:val="20"/>
          <w:szCs w:val="20"/>
          <w:u w:val="none"/>
        </w:rPr>
        <w:t xml:space="preserve">, sem a incidência do prêmio de resgate </w:t>
      </w:r>
      <w:r w:rsidR="00811F66" w:rsidRPr="006B3CB1">
        <w:rPr>
          <w:rFonts w:ascii="Verdana" w:hAnsi="Verdana"/>
          <w:b w:val="0"/>
          <w:smallCaps w:val="0"/>
          <w:sz w:val="20"/>
          <w:szCs w:val="20"/>
          <w:u w:val="none"/>
        </w:rPr>
        <w:t>disposto na Cláusula 8.2</w:t>
      </w:r>
      <w:r w:rsidR="001C1D63" w:rsidRPr="006B3CB1">
        <w:rPr>
          <w:rFonts w:ascii="Verdana" w:hAnsi="Verdana"/>
          <w:b w:val="0"/>
          <w:smallCaps w:val="0"/>
          <w:sz w:val="20"/>
          <w:szCs w:val="20"/>
          <w:u w:val="none"/>
        </w:rPr>
        <w:t>.</w:t>
      </w:r>
      <w:r w:rsidR="00387E93" w:rsidRPr="006B3CB1">
        <w:rPr>
          <w:rFonts w:ascii="Verdana" w:hAnsi="Verdana"/>
          <w:b w:val="0"/>
          <w:smallCaps w:val="0"/>
          <w:sz w:val="20"/>
          <w:szCs w:val="20"/>
          <w:u w:val="none"/>
        </w:rPr>
        <w:t xml:space="preserve">3 </w:t>
      </w:r>
      <w:r w:rsidRPr="006B3CB1">
        <w:rPr>
          <w:rFonts w:ascii="Verdana" w:hAnsi="Verdana"/>
          <w:b w:val="0"/>
          <w:smallCaps w:val="0"/>
          <w:sz w:val="20"/>
          <w:szCs w:val="20"/>
          <w:u w:val="none"/>
        </w:rPr>
        <w:t>desta Escritura de Emissão</w:t>
      </w:r>
      <w:r w:rsidR="00811F66" w:rsidRPr="006B3CB1">
        <w:rPr>
          <w:rFonts w:ascii="Verdana" w:hAnsi="Verdana"/>
          <w:b w:val="0"/>
          <w:smallCaps w:val="0"/>
          <w:sz w:val="20"/>
          <w:szCs w:val="20"/>
          <w:u w:val="none"/>
        </w:rPr>
        <w:t>. Nesta alternativa, com a finalidade de apurar-se a Atualização Monetária das Debêntures da Segunda Série com relação às Debêntures da Segunda Série a serem resgatadas, será utilizada para cálculo do fator “C” a última variação disponível do IPCA divulgada oficialmente.</w:t>
      </w:r>
    </w:p>
    <w:p w14:paraId="1433FB53" w14:textId="77777777" w:rsidR="00811F66" w:rsidRPr="006B3CB1" w:rsidRDefault="00811F66"/>
    <w:p w14:paraId="293D5AA6"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Não obstante o disposto na Cláusula 6.8.1.2 acima, caso o IPCA venha a ser divulgado ou volte a ser aplicável às Debêntures da Segunda Série antes da realização da Assembleia Geral de Debenturistas das Debêntures da Segunda Série acima prevista, a referida Assembleia Geral de Debenturistas não será mais realizada e o IPCA a partir do retorno de sua divulgação, voltará a ser utilizado para o cálculo da Atualização Monetária das Debêntures da Segunda Série desde o dia de sua indisponibilidade, não sendo devida nenhuma compensação entre a Emissora e os Debenturistas da Segunda Série.</w:t>
      </w:r>
    </w:p>
    <w:p w14:paraId="31CB4E53" w14:textId="77777777" w:rsidR="00811F66" w:rsidRPr="006B3CB1" w:rsidRDefault="00811F66" w:rsidP="00811F66">
      <w:pPr>
        <w:pStyle w:val="Level3"/>
        <w:numPr>
          <w:ilvl w:val="0"/>
          <w:numId w:val="0"/>
        </w:numPr>
        <w:spacing w:after="0" w:line="288" w:lineRule="auto"/>
        <w:outlineLvl w:val="2"/>
        <w:rPr>
          <w:rFonts w:ascii="Verdana" w:hAnsi="Verdana"/>
          <w:b/>
          <w:smallCaps/>
          <w:szCs w:val="20"/>
        </w:rPr>
      </w:pPr>
    </w:p>
    <w:p w14:paraId="5F888C95"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 Sobre o Valor Nominal Unitário das Debêntures da Primeira Série ou sobre o saldo do Valor Nominal Unitário das Debêntures da Primeira</w:t>
      </w:r>
      <w:r w:rsidRPr="006B3CB1" w:rsidDel="00D8768E">
        <w:rPr>
          <w:rFonts w:ascii="Verdana" w:hAnsi="Verdana"/>
          <w:b w:val="0"/>
          <w:smallCaps w:val="0"/>
          <w:sz w:val="20"/>
          <w:szCs w:val="20"/>
          <w:u w:val="none"/>
        </w:rPr>
        <w:t xml:space="preserve"> </w:t>
      </w:r>
      <w:r w:rsidRPr="006B3CB1">
        <w:rPr>
          <w:rFonts w:ascii="Verdana" w:hAnsi="Verdana"/>
          <w:b w:val="0"/>
          <w:smallCaps w:val="0"/>
          <w:sz w:val="20"/>
          <w:szCs w:val="20"/>
          <w:u w:val="none"/>
        </w:rPr>
        <w:t>Série, conforme o caso, incidirão juros remuneratórios correspondentes a 100% (cem por cento) da variação acumulada das taxas médias diárias dos Depósitos Interfinanceiros – DI de um dia, “</w:t>
      </w:r>
      <w:r w:rsidRPr="006B3CB1">
        <w:rPr>
          <w:rFonts w:ascii="Verdana" w:hAnsi="Verdana"/>
          <w:b w:val="0"/>
          <w:i/>
          <w:smallCaps w:val="0"/>
          <w:sz w:val="20"/>
          <w:szCs w:val="20"/>
          <w:u w:val="none"/>
        </w:rPr>
        <w:t>over</w:t>
      </w:r>
      <w:r w:rsidRPr="006B3CB1">
        <w:rPr>
          <w:rFonts w:ascii="Verdana" w:hAnsi="Verdana"/>
          <w:b w:val="0"/>
          <w:smallCaps w:val="0"/>
          <w:sz w:val="20"/>
          <w:szCs w:val="20"/>
          <w:u w:val="none"/>
        </w:rPr>
        <w:t xml:space="preserve"> extra grupo”, expressas na forma percentual ao ano, base 252 (duzentos e cinquenta e dois) Dias Úteis, calculadas e divulgadas diariamente pela B3, no informativo diário disponível em sua página na internet (www.cetip.com.br) (“</w:t>
      </w:r>
      <w:r w:rsidRPr="006B3CB1">
        <w:rPr>
          <w:rFonts w:ascii="Verdana" w:hAnsi="Verdana"/>
          <w:b w:val="0"/>
          <w:smallCaps w:val="0"/>
          <w:sz w:val="20"/>
          <w:szCs w:val="20"/>
        </w:rPr>
        <w:t>Taxa DI</w:t>
      </w:r>
      <w:r w:rsidRPr="006B3CB1">
        <w:rPr>
          <w:rFonts w:ascii="Verdana" w:hAnsi="Verdana"/>
          <w:b w:val="0"/>
          <w:smallCaps w:val="0"/>
          <w:sz w:val="20"/>
          <w:szCs w:val="20"/>
          <w:u w:val="none"/>
        </w:rPr>
        <w:t xml:space="preserve">”), acrescida exponencialmente de sobretaxa </w:t>
      </w:r>
      <w:r w:rsidR="00940BCB" w:rsidRPr="006B3CB1">
        <w:rPr>
          <w:rFonts w:ascii="Verdana" w:hAnsi="Verdana"/>
          <w:b w:val="0"/>
          <w:smallCaps w:val="0"/>
          <w:sz w:val="20"/>
          <w:szCs w:val="20"/>
          <w:u w:val="none"/>
        </w:rPr>
        <w:t>a ser definida pela Emissora em processo de definição de preço</w:t>
      </w:r>
      <w:r w:rsidR="00940BCB" w:rsidRPr="006B3CB1" w:rsidDel="00940BCB">
        <w:rPr>
          <w:rFonts w:ascii="Verdana" w:hAnsi="Verdana"/>
          <w:b w:val="0"/>
          <w:smallCaps w:val="0"/>
          <w:sz w:val="20"/>
          <w:szCs w:val="20"/>
          <w:u w:val="none"/>
        </w:rPr>
        <w:t xml:space="preserve"> </w:t>
      </w:r>
      <w:r w:rsidRPr="006B3CB1">
        <w:rPr>
          <w:rFonts w:ascii="Verdana" w:hAnsi="Verdana"/>
          <w:b w:val="0"/>
          <w:smallCaps w:val="0"/>
          <w:sz w:val="20"/>
          <w:szCs w:val="20"/>
          <w:u w:val="none"/>
        </w:rPr>
        <w:t>(“</w:t>
      </w: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w:t>
      </w:r>
    </w:p>
    <w:p w14:paraId="14862672" w14:textId="77777777" w:rsidR="00811F66" w:rsidRPr="006B3CB1" w:rsidRDefault="00811F66">
      <w:pPr>
        <w:ind w:left="709" w:hanging="709"/>
      </w:pPr>
    </w:p>
    <w:p w14:paraId="797D8F9E"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Observado o disposto nesta Escritura de Emissão e ressalvados os pagamentos em decorrência das hipóteses de vencimento antecipado e de resgate </w:t>
      </w:r>
      <w:r w:rsidRPr="006B3CB1">
        <w:rPr>
          <w:rFonts w:ascii="Verdana" w:hAnsi="Verdana"/>
          <w:b w:val="0"/>
          <w:smallCaps w:val="0"/>
          <w:sz w:val="20"/>
          <w:szCs w:val="20"/>
          <w:u w:val="none"/>
        </w:rPr>
        <w:lastRenderedPageBreak/>
        <w:t>antecipado total previstas nesta Escritura de Emissão, a Remuneração das Debêntures da Primeira Série será paga trimestralmente a contar do primeiro pagamento da Remuneração das Debêntures da Primeira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Primeira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60FBA70B" w14:textId="77777777" w:rsidR="00811F66" w:rsidRPr="006B3CB1" w:rsidRDefault="00811F66">
      <w:pPr>
        <w:tabs>
          <w:tab w:val="left" w:pos="709"/>
        </w:tabs>
        <w:ind w:left="709"/>
      </w:pPr>
    </w:p>
    <w:p w14:paraId="31443A92" w14:textId="77777777" w:rsidR="00811F66" w:rsidRPr="006B3CB1" w:rsidRDefault="00811F66">
      <w:pPr>
        <w:tabs>
          <w:tab w:val="left" w:pos="709"/>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7287"/>
      </w:tblGrid>
      <w:tr w:rsidR="00811F66" w:rsidRPr="006B3CB1" w14:paraId="18F50C5D" w14:textId="77777777" w:rsidTr="00C55681">
        <w:trPr>
          <w:trHeight w:val="351"/>
        </w:trPr>
        <w:tc>
          <w:tcPr>
            <w:tcW w:w="849" w:type="pct"/>
            <w:shd w:val="clear" w:color="auto" w:fill="D9D9D9"/>
          </w:tcPr>
          <w:p w14:paraId="2187CA42" w14:textId="77777777" w:rsidR="00811F66" w:rsidRPr="006B3CB1" w:rsidRDefault="00811F66" w:rsidP="00C55681">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716709EF" w14:textId="77777777" w:rsidR="00811F66" w:rsidRPr="006B3CB1" w:rsidRDefault="00811F66" w:rsidP="00C55681">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Primeira Série</w:t>
            </w:r>
          </w:p>
        </w:tc>
      </w:tr>
      <w:tr w:rsidR="00811F66" w:rsidRPr="006B3CB1" w14:paraId="7B098B5C" w14:textId="77777777" w:rsidTr="00C55681">
        <w:trPr>
          <w:trHeight w:val="396"/>
        </w:trPr>
        <w:tc>
          <w:tcPr>
            <w:tcW w:w="849" w:type="pct"/>
          </w:tcPr>
          <w:p w14:paraId="0BE80D0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60496737" w14:textId="77777777" w:rsidR="00811F66" w:rsidRPr="006B3CB1" w:rsidRDefault="00811F66" w:rsidP="00C55681">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811F66" w:rsidRPr="006B3CB1" w14:paraId="4EA290D1" w14:textId="77777777" w:rsidTr="00C55681">
        <w:trPr>
          <w:trHeight w:val="396"/>
        </w:trPr>
        <w:tc>
          <w:tcPr>
            <w:tcW w:w="849" w:type="pct"/>
          </w:tcPr>
          <w:p w14:paraId="3834353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45EA754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811F66" w:rsidRPr="006B3CB1" w14:paraId="0863005D" w14:textId="77777777" w:rsidTr="00C55681">
        <w:trPr>
          <w:trHeight w:val="396"/>
        </w:trPr>
        <w:tc>
          <w:tcPr>
            <w:tcW w:w="849" w:type="pct"/>
          </w:tcPr>
          <w:p w14:paraId="4D9A8235"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3B8214C1"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811F66" w:rsidRPr="006B3CB1" w14:paraId="5DD6F369" w14:textId="77777777" w:rsidTr="00C55681">
        <w:trPr>
          <w:trHeight w:val="396"/>
        </w:trPr>
        <w:tc>
          <w:tcPr>
            <w:tcW w:w="849" w:type="pct"/>
          </w:tcPr>
          <w:p w14:paraId="5911B7D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4</w:t>
            </w:r>
          </w:p>
        </w:tc>
        <w:tc>
          <w:tcPr>
            <w:tcW w:w="4151" w:type="pct"/>
          </w:tcPr>
          <w:p w14:paraId="17C78F73"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811F66" w:rsidRPr="006B3CB1" w14:paraId="06F92D4F" w14:textId="77777777" w:rsidTr="00C55681">
        <w:trPr>
          <w:trHeight w:val="396"/>
        </w:trPr>
        <w:tc>
          <w:tcPr>
            <w:tcW w:w="849" w:type="pct"/>
          </w:tcPr>
          <w:p w14:paraId="1A44EBAC"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6111E7DF"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811F66" w:rsidRPr="006B3CB1" w14:paraId="5EF8D3F6" w14:textId="77777777" w:rsidTr="00C55681">
        <w:trPr>
          <w:trHeight w:val="396"/>
        </w:trPr>
        <w:tc>
          <w:tcPr>
            <w:tcW w:w="849" w:type="pct"/>
          </w:tcPr>
          <w:p w14:paraId="204BD444"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181B00C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811F66" w:rsidRPr="006B3CB1" w14:paraId="0C8A4F49" w14:textId="77777777" w:rsidTr="00C55681">
        <w:trPr>
          <w:trHeight w:val="396"/>
        </w:trPr>
        <w:tc>
          <w:tcPr>
            <w:tcW w:w="849" w:type="pct"/>
          </w:tcPr>
          <w:p w14:paraId="0AE87B2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13C8770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811F66" w:rsidRPr="006B3CB1" w14:paraId="42E0F9F5" w14:textId="77777777" w:rsidTr="00C55681">
        <w:trPr>
          <w:trHeight w:val="396"/>
        </w:trPr>
        <w:tc>
          <w:tcPr>
            <w:tcW w:w="849" w:type="pct"/>
          </w:tcPr>
          <w:p w14:paraId="311068E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5D954766"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811F66" w:rsidRPr="006B3CB1" w14:paraId="412A39B8" w14:textId="77777777" w:rsidTr="00C55681">
        <w:trPr>
          <w:trHeight w:val="396"/>
        </w:trPr>
        <w:tc>
          <w:tcPr>
            <w:tcW w:w="849" w:type="pct"/>
          </w:tcPr>
          <w:p w14:paraId="4BE2070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3934FF1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811F66" w:rsidRPr="006B3CB1" w14:paraId="711A2C79" w14:textId="77777777" w:rsidTr="00C55681">
        <w:trPr>
          <w:trHeight w:val="396"/>
        </w:trPr>
        <w:tc>
          <w:tcPr>
            <w:tcW w:w="849" w:type="pct"/>
          </w:tcPr>
          <w:p w14:paraId="0BF51C11"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10</w:t>
            </w:r>
          </w:p>
        </w:tc>
        <w:tc>
          <w:tcPr>
            <w:tcW w:w="4151" w:type="pct"/>
          </w:tcPr>
          <w:p w14:paraId="554271F2"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811F66" w:rsidRPr="006B3CB1" w14:paraId="1207EDE8" w14:textId="77777777" w:rsidTr="00C55681">
        <w:trPr>
          <w:trHeight w:val="396"/>
        </w:trPr>
        <w:tc>
          <w:tcPr>
            <w:tcW w:w="849" w:type="pct"/>
          </w:tcPr>
          <w:p w14:paraId="14291CD0"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08431EF9"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811F66" w:rsidRPr="006B3CB1" w14:paraId="11E12005" w14:textId="77777777" w:rsidTr="00C55681">
        <w:trPr>
          <w:trHeight w:val="396"/>
        </w:trPr>
        <w:tc>
          <w:tcPr>
            <w:tcW w:w="849" w:type="pct"/>
          </w:tcPr>
          <w:p w14:paraId="553EA0A4"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5EA598BB"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811F66" w:rsidRPr="006B3CB1" w14:paraId="5521D8C5" w14:textId="77777777" w:rsidTr="00C55681">
        <w:trPr>
          <w:trHeight w:val="396"/>
        </w:trPr>
        <w:tc>
          <w:tcPr>
            <w:tcW w:w="849" w:type="pct"/>
          </w:tcPr>
          <w:p w14:paraId="04960A61"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0B18E550"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811F66" w:rsidRPr="006B3CB1" w14:paraId="52E7CB92" w14:textId="77777777" w:rsidTr="00C55681">
        <w:trPr>
          <w:trHeight w:val="396"/>
        </w:trPr>
        <w:tc>
          <w:tcPr>
            <w:tcW w:w="849" w:type="pct"/>
          </w:tcPr>
          <w:p w14:paraId="0E85EBF0"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42B91F05"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811F66" w:rsidRPr="006B3CB1" w14:paraId="67985CA6" w14:textId="77777777" w:rsidTr="00C55681">
        <w:trPr>
          <w:trHeight w:val="396"/>
        </w:trPr>
        <w:tc>
          <w:tcPr>
            <w:tcW w:w="849" w:type="pct"/>
          </w:tcPr>
          <w:p w14:paraId="21798831"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4E6A85B5"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811F66" w:rsidRPr="006B3CB1" w14:paraId="0C8CF170" w14:textId="77777777" w:rsidTr="00C55681">
        <w:trPr>
          <w:trHeight w:val="396"/>
        </w:trPr>
        <w:tc>
          <w:tcPr>
            <w:tcW w:w="849" w:type="pct"/>
          </w:tcPr>
          <w:p w14:paraId="5B273BB9"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0B2B05DF"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811F66" w:rsidRPr="006B3CB1" w14:paraId="45CEB650" w14:textId="77777777" w:rsidTr="00C55681">
        <w:trPr>
          <w:trHeight w:val="396"/>
        </w:trPr>
        <w:tc>
          <w:tcPr>
            <w:tcW w:w="849" w:type="pct"/>
          </w:tcPr>
          <w:p w14:paraId="16171CB9"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17</w:t>
            </w:r>
          </w:p>
        </w:tc>
        <w:tc>
          <w:tcPr>
            <w:tcW w:w="4151" w:type="pct"/>
          </w:tcPr>
          <w:p w14:paraId="0FB5A02E"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811F66" w:rsidRPr="006B3CB1" w14:paraId="70387F77" w14:textId="77777777" w:rsidTr="00C55681">
        <w:trPr>
          <w:trHeight w:val="396"/>
        </w:trPr>
        <w:tc>
          <w:tcPr>
            <w:tcW w:w="849" w:type="pct"/>
          </w:tcPr>
          <w:p w14:paraId="2634FE58"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5A0E434B"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811F66" w:rsidRPr="006B3CB1" w14:paraId="5E9900D0" w14:textId="77777777" w:rsidTr="00C55681">
        <w:trPr>
          <w:trHeight w:val="396"/>
        </w:trPr>
        <w:tc>
          <w:tcPr>
            <w:tcW w:w="849" w:type="pct"/>
          </w:tcPr>
          <w:p w14:paraId="427EF5A9"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1BA330EF"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811F66" w:rsidRPr="006B3CB1" w14:paraId="4C457AF7" w14:textId="77777777" w:rsidTr="00C55681">
        <w:trPr>
          <w:trHeight w:val="396"/>
        </w:trPr>
        <w:tc>
          <w:tcPr>
            <w:tcW w:w="849" w:type="pct"/>
          </w:tcPr>
          <w:p w14:paraId="2EC10A0C"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3EAB4A12"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811F66" w:rsidRPr="006B3CB1" w14:paraId="41CBCD8F" w14:textId="77777777" w:rsidTr="00C55681">
        <w:trPr>
          <w:trHeight w:val="396"/>
        </w:trPr>
        <w:tc>
          <w:tcPr>
            <w:tcW w:w="849" w:type="pct"/>
          </w:tcPr>
          <w:p w14:paraId="208B3B30"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186A51A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811F66" w:rsidRPr="006B3CB1" w14:paraId="724CB9AA" w14:textId="77777777" w:rsidTr="00C55681">
        <w:trPr>
          <w:trHeight w:val="396"/>
        </w:trPr>
        <w:tc>
          <w:tcPr>
            <w:tcW w:w="849" w:type="pct"/>
          </w:tcPr>
          <w:p w14:paraId="4299C8E1"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20BC491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811F66" w:rsidRPr="006B3CB1" w14:paraId="4DB801E8" w14:textId="77777777" w:rsidTr="00C55681">
        <w:trPr>
          <w:trHeight w:val="396"/>
        </w:trPr>
        <w:tc>
          <w:tcPr>
            <w:tcW w:w="849" w:type="pct"/>
          </w:tcPr>
          <w:p w14:paraId="047BA573"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1686D57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811F66" w:rsidRPr="006B3CB1" w14:paraId="4ED265A1" w14:textId="77777777" w:rsidTr="00C55681">
        <w:trPr>
          <w:trHeight w:val="396"/>
        </w:trPr>
        <w:tc>
          <w:tcPr>
            <w:tcW w:w="849" w:type="pct"/>
          </w:tcPr>
          <w:p w14:paraId="272E0CA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24</w:t>
            </w:r>
          </w:p>
        </w:tc>
        <w:tc>
          <w:tcPr>
            <w:tcW w:w="4151" w:type="pct"/>
          </w:tcPr>
          <w:p w14:paraId="2CA847AC"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811F66" w:rsidRPr="006B3CB1" w14:paraId="22E35CE3" w14:textId="77777777" w:rsidTr="00C55681">
        <w:trPr>
          <w:trHeight w:val="396"/>
        </w:trPr>
        <w:tc>
          <w:tcPr>
            <w:tcW w:w="849" w:type="pct"/>
          </w:tcPr>
          <w:p w14:paraId="7891AAA6"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074CA85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811F66" w:rsidRPr="006B3CB1" w14:paraId="34D537D1" w14:textId="77777777" w:rsidTr="00C55681">
        <w:trPr>
          <w:trHeight w:val="396"/>
        </w:trPr>
        <w:tc>
          <w:tcPr>
            <w:tcW w:w="849" w:type="pct"/>
          </w:tcPr>
          <w:p w14:paraId="076F424A"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524ED1D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811F66" w:rsidRPr="006B3CB1" w14:paraId="063B103B" w14:textId="77777777" w:rsidTr="00C55681">
        <w:trPr>
          <w:trHeight w:val="396"/>
        </w:trPr>
        <w:tc>
          <w:tcPr>
            <w:tcW w:w="849" w:type="pct"/>
          </w:tcPr>
          <w:p w14:paraId="72CB196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27</w:t>
            </w:r>
          </w:p>
        </w:tc>
        <w:tc>
          <w:tcPr>
            <w:tcW w:w="4151" w:type="pct"/>
          </w:tcPr>
          <w:p w14:paraId="749B55E4"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811F66" w:rsidRPr="006B3CB1" w14:paraId="084AAD01" w14:textId="77777777" w:rsidTr="00C55681">
        <w:trPr>
          <w:trHeight w:val="396"/>
        </w:trPr>
        <w:tc>
          <w:tcPr>
            <w:tcW w:w="849" w:type="pct"/>
          </w:tcPr>
          <w:p w14:paraId="22EA596A"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1374F0E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811F66" w:rsidRPr="006B3CB1" w14:paraId="16760096" w14:textId="77777777" w:rsidTr="00C55681">
        <w:trPr>
          <w:trHeight w:val="396"/>
        </w:trPr>
        <w:tc>
          <w:tcPr>
            <w:tcW w:w="849" w:type="pct"/>
          </w:tcPr>
          <w:p w14:paraId="33DBC619"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114B728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811F66" w:rsidRPr="006B3CB1" w14:paraId="0AE19502" w14:textId="77777777" w:rsidTr="00C55681">
        <w:trPr>
          <w:trHeight w:val="396"/>
        </w:trPr>
        <w:tc>
          <w:tcPr>
            <w:tcW w:w="849" w:type="pct"/>
          </w:tcPr>
          <w:p w14:paraId="480135E9"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717E070E"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811F66" w:rsidRPr="006B3CB1" w14:paraId="0363C193" w14:textId="77777777" w:rsidTr="00C55681">
        <w:trPr>
          <w:trHeight w:val="396"/>
        </w:trPr>
        <w:tc>
          <w:tcPr>
            <w:tcW w:w="849" w:type="pct"/>
          </w:tcPr>
          <w:p w14:paraId="0B1E1704"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1C65AB2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811F66" w:rsidRPr="006B3CB1" w14:paraId="17A756DF" w14:textId="77777777" w:rsidTr="00C55681">
        <w:trPr>
          <w:trHeight w:val="396"/>
        </w:trPr>
        <w:tc>
          <w:tcPr>
            <w:tcW w:w="849" w:type="pct"/>
          </w:tcPr>
          <w:p w14:paraId="2505E60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6E56EBF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09BC7179" w14:textId="77777777" w:rsidR="00811F66" w:rsidRPr="006B3CB1" w:rsidRDefault="00811F66">
      <w:pPr>
        <w:tabs>
          <w:tab w:val="left" w:pos="709"/>
        </w:tabs>
        <w:ind w:left="709"/>
      </w:pPr>
    </w:p>
    <w:p w14:paraId="1D59D4E0" w14:textId="77777777" w:rsidR="00811F66" w:rsidRPr="006B3CB1" w:rsidRDefault="00811F66"/>
    <w:p w14:paraId="1A484568"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Remuneração das Debêntures da Primeira Série será calculada de forma exponencial e cumulativa,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por Dias Úteis decorridos, incidentes sobre o Valor Nominal Unitário das Debêntures da Primeira Série ou sobre o saldo do Valor Nominal Unitário das Debêntures da Primeira Série, conforme aplicável, desde a </w:t>
      </w:r>
      <w:r w:rsidR="00F5321A" w:rsidRPr="006B3CB1">
        <w:rPr>
          <w:rFonts w:ascii="Verdana" w:hAnsi="Verdana"/>
          <w:b w:val="0"/>
          <w:smallCaps w:val="0"/>
          <w:sz w:val="20"/>
          <w:szCs w:val="20"/>
          <w:u w:val="none"/>
        </w:rPr>
        <w:t>D</w:t>
      </w:r>
      <w:r w:rsidR="00D17110" w:rsidRPr="006B3CB1">
        <w:rPr>
          <w:rFonts w:ascii="Verdana" w:hAnsi="Verdana"/>
          <w:b w:val="0"/>
          <w:smallCaps w:val="0"/>
          <w:sz w:val="20"/>
          <w:szCs w:val="20"/>
          <w:u w:val="none"/>
        </w:rPr>
        <w:t xml:space="preserve">ata de </w:t>
      </w:r>
      <w:r w:rsidR="00F5321A" w:rsidRPr="006B3CB1">
        <w:rPr>
          <w:rFonts w:ascii="Verdana" w:hAnsi="Verdana"/>
          <w:b w:val="0"/>
          <w:smallCaps w:val="0"/>
          <w:sz w:val="20"/>
          <w:szCs w:val="20"/>
          <w:u w:val="none"/>
        </w:rPr>
        <w:t>I</w:t>
      </w:r>
      <w:r w:rsidR="00D17110" w:rsidRPr="006B3CB1">
        <w:rPr>
          <w:rFonts w:ascii="Verdana" w:hAnsi="Verdana"/>
          <w:b w:val="0"/>
          <w:smallCaps w:val="0"/>
          <w:sz w:val="20"/>
          <w:szCs w:val="20"/>
          <w:u w:val="none"/>
        </w:rPr>
        <w:t>ntegralização</w:t>
      </w:r>
      <w:r w:rsidRPr="006B3CB1">
        <w:rPr>
          <w:rFonts w:ascii="Verdana" w:hAnsi="Verdana"/>
          <w:b w:val="0"/>
          <w:smallCaps w:val="0"/>
          <w:sz w:val="20"/>
          <w:szCs w:val="20"/>
          <w:u w:val="none"/>
        </w:rPr>
        <w:t xml:space="preserve"> ou a Data de Pagamento da Remuneração das Debêntures da Primeira Série imediatamente anterior, conforme o caso, até a data do seu efetivo pagamento, de acordo com a fórmula abaixo:</w:t>
      </w:r>
    </w:p>
    <w:p w14:paraId="619B6AD0" w14:textId="77777777" w:rsidR="00811F66" w:rsidRPr="006B3CB1" w:rsidRDefault="00811F66">
      <w:pPr>
        <w:ind w:left="709"/>
      </w:pPr>
    </w:p>
    <w:p w14:paraId="225DAB12" w14:textId="77777777" w:rsidR="00811F66" w:rsidRPr="006B3CB1" w:rsidRDefault="00811F66">
      <w:pPr>
        <w:ind w:left="709"/>
        <w:jc w:val="center"/>
      </w:pPr>
      <w:r w:rsidRPr="006B3CB1">
        <w:object w:dxaOrig="2600" w:dyaOrig="340" w14:anchorId="0CDFF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0.5pt;height:18pt;mso-width-percent:0;mso-height-percent:0;mso-width-percent:0;mso-height-percent:0" o:ole="" fillcolor="window">
            <v:imagedata r:id="rId15" o:title=""/>
          </v:shape>
          <o:OLEObject Type="Embed" ProgID="Equation.3" ShapeID="_x0000_i1025" DrawAspect="Content" ObjectID="_1600098245" r:id="rId16"/>
        </w:object>
      </w:r>
    </w:p>
    <w:p w14:paraId="7E788E87" w14:textId="77777777" w:rsidR="00811F66" w:rsidRPr="006B3CB1" w:rsidRDefault="00811F66">
      <w:pPr>
        <w:ind w:left="709"/>
      </w:pPr>
      <w:r w:rsidRPr="006B3CB1">
        <w:t>onde:</w:t>
      </w:r>
    </w:p>
    <w:p w14:paraId="7200CBB3" w14:textId="77777777" w:rsidR="00811F66" w:rsidRPr="006B3CB1" w:rsidRDefault="00811F66">
      <w:pPr>
        <w:ind w:left="709"/>
      </w:pPr>
    </w:p>
    <w:p w14:paraId="23937935" w14:textId="77777777" w:rsidR="00811F66" w:rsidRPr="006B3CB1" w:rsidRDefault="00811F66">
      <w:pPr>
        <w:ind w:left="709"/>
      </w:pPr>
      <w:r w:rsidRPr="006B3CB1">
        <w:t>J = valor unitário da Remuneração das Debêntures da Primeira Série na respectiva data de pagamento, calculado com 8 (oito) casas decimais sem arredondamento;</w:t>
      </w:r>
    </w:p>
    <w:p w14:paraId="6B9D9E5F" w14:textId="77777777" w:rsidR="00811F66" w:rsidRPr="006B3CB1" w:rsidRDefault="00811F66">
      <w:pPr>
        <w:ind w:left="709"/>
      </w:pPr>
    </w:p>
    <w:p w14:paraId="18D1A497" w14:textId="77777777" w:rsidR="00811F66" w:rsidRPr="006B3CB1" w:rsidRDefault="00811F66">
      <w:pPr>
        <w:ind w:left="709"/>
      </w:pPr>
      <w:proofErr w:type="spellStart"/>
      <w:r w:rsidRPr="006B3CB1">
        <w:t>VNe</w:t>
      </w:r>
      <w:proofErr w:type="spellEnd"/>
      <w:r w:rsidRPr="006B3CB1">
        <w:t xml:space="preserve"> = Valor Nominal Unitário das Debêntures da Primeira</w:t>
      </w:r>
      <w:r w:rsidRPr="006B3CB1" w:rsidDel="00D1728A">
        <w:t xml:space="preserve"> </w:t>
      </w:r>
      <w:r w:rsidRPr="006B3CB1">
        <w:t>Série ou saldo do Valor Nominal Unitário das Debêntures da Primeira</w:t>
      </w:r>
      <w:r w:rsidRPr="006B3CB1" w:rsidDel="00D1728A">
        <w:t xml:space="preserve"> </w:t>
      </w:r>
      <w:r w:rsidRPr="006B3CB1">
        <w:t>Série, conforme o caso, informado/calculado com 8 (oito) casas decimais, sem arredondamento;</w:t>
      </w:r>
    </w:p>
    <w:p w14:paraId="3DA3F4EB" w14:textId="77777777" w:rsidR="00811F66" w:rsidRPr="006B3CB1" w:rsidRDefault="00811F66">
      <w:pPr>
        <w:ind w:left="709"/>
      </w:pPr>
    </w:p>
    <w:p w14:paraId="55F7C0D3" w14:textId="77777777" w:rsidR="00811F66" w:rsidRPr="006B3CB1" w:rsidRDefault="00811F66">
      <w:pPr>
        <w:ind w:left="709"/>
      </w:pPr>
      <w:r w:rsidRPr="006B3CB1">
        <w:t>Fator Juros = Fator de juros composto pelo parâmetro de flutuação acrescido de spread calculado com 9 (nove) casas decimais, com arredondamento, apurado da seguinte forma:</w:t>
      </w:r>
    </w:p>
    <w:p w14:paraId="1CAD363F" w14:textId="77777777" w:rsidR="00811F66" w:rsidRPr="006B3CB1" w:rsidRDefault="00811F66">
      <w:pPr>
        <w:ind w:left="709"/>
      </w:pPr>
    </w:p>
    <w:p w14:paraId="3C06CF53" w14:textId="77777777" w:rsidR="00811F66" w:rsidRPr="006B3CB1" w:rsidRDefault="00811F66">
      <w:pPr>
        <w:ind w:left="709"/>
        <w:jc w:val="center"/>
      </w:pPr>
      <w:r w:rsidRPr="006B3CB1">
        <w:object w:dxaOrig="3720" w:dyaOrig="320" w14:anchorId="0814FDA5">
          <v:shape id="_x0000_i1026" type="#_x0000_t75" alt="" style="width:186pt;height:18pt;mso-width-percent:0;mso-height-percent:0;mso-width-percent:0;mso-height-percent:0" o:ole="" fillcolor="window">
            <v:imagedata r:id="rId17" o:title=""/>
          </v:shape>
          <o:OLEObject Type="Embed" ProgID="Equation.3" ShapeID="_x0000_i1026" DrawAspect="Content" ObjectID="_1600098246" r:id="rId18"/>
        </w:object>
      </w:r>
    </w:p>
    <w:p w14:paraId="6C4C8515" w14:textId="77777777" w:rsidR="00811F66" w:rsidRPr="006B3CB1" w:rsidRDefault="00811F66">
      <w:pPr>
        <w:ind w:left="709"/>
      </w:pPr>
    </w:p>
    <w:p w14:paraId="4E9A5FFA" w14:textId="77777777" w:rsidR="00811F66" w:rsidRPr="006B3CB1" w:rsidRDefault="00811F66">
      <w:pPr>
        <w:ind w:left="709"/>
      </w:pPr>
      <w:r w:rsidRPr="006B3CB1">
        <w:t>onde:</w:t>
      </w:r>
    </w:p>
    <w:p w14:paraId="1360E2A6" w14:textId="77777777" w:rsidR="00811F66" w:rsidRPr="006B3CB1" w:rsidRDefault="00811F66">
      <w:pPr>
        <w:ind w:left="709"/>
      </w:pPr>
    </w:p>
    <w:p w14:paraId="06E3B234" w14:textId="77777777" w:rsidR="00811F66" w:rsidRPr="006B3CB1" w:rsidRDefault="00811F66">
      <w:pPr>
        <w:ind w:left="709"/>
      </w:pPr>
      <w:proofErr w:type="spellStart"/>
      <w:r w:rsidRPr="006B3CB1">
        <w:t>FatorDI</w:t>
      </w:r>
      <w:proofErr w:type="spellEnd"/>
      <w:r w:rsidRPr="006B3CB1">
        <w:t xml:space="preserve"> = </w:t>
      </w:r>
      <w:proofErr w:type="spellStart"/>
      <w:r w:rsidRPr="006B3CB1">
        <w:t>produtório</w:t>
      </w:r>
      <w:proofErr w:type="spellEnd"/>
      <w:r w:rsidRPr="006B3CB1">
        <w:t xml:space="preserve"> das Taxas DI desde a Data de </w:t>
      </w:r>
      <w:r w:rsidR="00A718E1" w:rsidRPr="006B3CB1">
        <w:t xml:space="preserve">Integralização </w:t>
      </w:r>
      <w:r w:rsidRPr="006B3CB1">
        <w:t>ou a Data de Pagamento da Remuneração das Debêntures da Primeira</w:t>
      </w:r>
      <w:r w:rsidRPr="006B3CB1" w:rsidDel="00D1728A">
        <w:t xml:space="preserve"> </w:t>
      </w:r>
      <w:r w:rsidRPr="006B3CB1">
        <w:t>Série imediatamente anterior (inclusive), conforme o caso, até a data de cálculo (exclusive), calculado com 8 (oito) casas decimais, com arredondamento, apurado da seguinte forma:</w:t>
      </w:r>
    </w:p>
    <w:p w14:paraId="68383BB2" w14:textId="77777777" w:rsidR="00811F66" w:rsidRPr="006B3CB1" w:rsidRDefault="00811F66">
      <w:pPr>
        <w:ind w:left="709"/>
      </w:pPr>
      <w:r w:rsidRPr="006B3CB1">
        <w:t xml:space="preserve"> </w:t>
      </w:r>
    </w:p>
    <w:p w14:paraId="50570E74" w14:textId="77777777" w:rsidR="00C54363" w:rsidRPr="006B3CB1" w:rsidRDefault="00C54363" w:rsidP="0032114D">
      <w:pPr>
        <w:ind w:left="709"/>
        <w:jc w:val="center"/>
      </w:pPr>
      <w:r w:rsidRPr="006B3CB1">
        <w:rPr>
          <w:rFonts w:cs="Tahoma"/>
        </w:rPr>
        <w:object w:dxaOrig="2420" w:dyaOrig="680" w14:anchorId="28536435">
          <v:shape id="_x0000_i1027" type="#_x0000_t75" style="width:119.55pt;height:32.55pt" o:ole="" fillcolor="window">
            <v:fill color2="fill lighten(137)" angle="-135" method="linear sigma" focus="50%" type="gradient"/>
            <v:imagedata r:id="rId19" o:title=""/>
          </v:shape>
          <o:OLEObject Type="Embed" ProgID="Equation.3" ShapeID="_x0000_i1027" DrawAspect="Content" ObjectID="_1600098247" r:id="rId20"/>
        </w:object>
      </w:r>
    </w:p>
    <w:p w14:paraId="36D25C78" w14:textId="77777777" w:rsidR="00811F66" w:rsidRPr="006B3CB1" w:rsidRDefault="00811F66">
      <w:pPr>
        <w:ind w:left="709"/>
      </w:pPr>
    </w:p>
    <w:p w14:paraId="3F3249C0" w14:textId="77777777" w:rsidR="00811F66" w:rsidRPr="006B3CB1" w:rsidRDefault="00811F66">
      <w:pPr>
        <w:ind w:left="709"/>
      </w:pPr>
      <w:r w:rsidRPr="006B3CB1">
        <w:t>onde:</w:t>
      </w:r>
    </w:p>
    <w:p w14:paraId="074422A5" w14:textId="77777777" w:rsidR="00811F66" w:rsidRPr="006B3CB1" w:rsidRDefault="00811F66">
      <w:pPr>
        <w:ind w:left="709"/>
      </w:pPr>
    </w:p>
    <w:p w14:paraId="5BF1C9E3" w14:textId="77777777" w:rsidR="00811F66" w:rsidRPr="006B3CB1" w:rsidRDefault="00811F66">
      <w:pPr>
        <w:ind w:left="709"/>
      </w:pPr>
      <w:r w:rsidRPr="006B3CB1">
        <w:t xml:space="preserve">n = número total de Taxas DI consideradas entre a Data de </w:t>
      </w:r>
      <w:r w:rsidR="000E266B" w:rsidRPr="006B3CB1">
        <w:t xml:space="preserve">Integralização </w:t>
      </w:r>
      <w:r w:rsidRPr="006B3CB1">
        <w:t>ou a Data de Pagamento da Remuneração das Debêntures da Primeira</w:t>
      </w:r>
      <w:r w:rsidRPr="006B3CB1" w:rsidDel="00D1728A">
        <w:t xml:space="preserve"> </w:t>
      </w:r>
      <w:r w:rsidRPr="006B3CB1">
        <w:t>Série imediatamente anterior, e a data de cálculo, sendo “n” um número inteiro;</w:t>
      </w:r>
    </w:p>
    <w:p w14:paraId="65DB0146" w14:textId="77777777" w:rsidR="00811F66" w:rsidRPr="006B3CB1" w:rsidRDefault="00811F66">
      <w:pPr>
        <w:ind w:left="709"/>
      </w:pPr>
    </w:p>
    <w:p w14:paraId="1DCCC548" w14:textId="77777777" w:rsidR="00811F66" w:rsidRPr="006B3CB1" w:rsidRDefault="00811F66">
      <w:pPr>
        <w:ind w:left="709"/>
      </w:pPr>
      <w:r w:rsidRPr="006B3CB1">
        <w:t>k = número de ordem das Taxas DI, variando de 1 (um) até “n”;</w:t>
      </w:r>
    </w:p>
    <w:p w14:paraId="53B90F61" w14:textId="77777777" w:rsidR="00811F66" w:rsidRPr="006B3CB1" w:rsidRDefault="00811F66">
      <w:pPr>
        <w:ind w:left="709"/>
      </w:pPr>
    </w:p>
    <w:p w14:paraId="7D8FED3A" w14:textId="77777777" w:rsidR="00811F66" w:rsidRPr="006B3CB1" w:rsidRDefault="00811F66">
      <w:pPr>
        <w:ind w:left="709"/>
      </w:pPr>
      <w:r w:rsidRPr="006B3CB1">
        <w:t xml:space="preserve"> </w:t>
      </w:r>
      <w:r w:rsidRPr="006B3CB1">
        <w:object w:dxaOrig="580" w:dyaOrig="340" w14:anchorId="223800C0">
          <v:shape id="_x0000_i1028" type="#_x0000_t75" alt="" style="width:27.75pt;height:18pt;mso-width-percent:0;mso-height-percent:0;mso-width-percent:0;mso-height-percent:0" o:ole="" o:bullet="t" fillcolor="window">
            <v:imagedata r:id="rId21" o:title=""/>
          </v:shape>
          <o:OLEObject Type="Embed" ProgID="Equation.3" ShapeID="_x0000_i1028" DrawAspect="Content" ObjectID="_1600098248" r:id="rId22"/>
        </w:object>
      </w:r>
      <w:r w:rsidRPr="006B3CB1">
        <w:tab/>
        <w:t>= Taxa DI, de ordem k, expressa ao dia, calculada com 8 (oito) casas decimais com arredondamento, apurada da seguinte forma;</w:t>
      </w:r>
    </w:p>
    <w:p w14:paraId="158CC6FB" w14:textId="77777777" w:rsidR="00811F66" w:rsidRPr="006B3CB1" w:rsidRDefault="00811F66">
      <w:pPr>
        <w:ind w:left="709"/>
      </w:pPr>
    </w:p>
    <w:p w14:paraId="54BA36DE" w14:textId="77777777" w:rsidR="00811F66" w:rsidRPr="006B3CB1" w:rsidRDefault="00811F66">
      <w:pPr>
        <w:ind w:left="709"/>
        <w:jc w:val="center"/>
      </w:pPr>
      <w:r w:rsidRPr="006B3CB1">
        <w:object w:dxaOrig="2400" w:dyaOrig="859" w14:anchorId="598181C4">
          <v:shape id="_x0000_i1029" type="#_x0000_t75" alt="" style="width:118.55pt;height:43.5pt;mso-width-percent:0;mso-height-percent:0;mso-width-percent:0;mso-height-percent:0" o:ole="" fillcolor="window">
            <v:imagedata r:id="rId23" o:title=""/>
          </v:shape>
          <o:OLEObject Type="Embed" ProgID="Equation.3" ShapeID="_x0000_i1029" DrawAspect="Content" ObjectID="_1600098249" r:id="rId24"/>
        </w:object>
      </w:r>
    </w:p>
    <w:p w14:paraId="06D7B885" w14:textId="77777777" w:rsidR="00811F66" w:rsidRPr="006B3CB1" w:rsidRDefault="00811F66">
      <w:pPr>
        <w:ind w:left="709"/>
      </w:pPr>
    </w:p>
    <w:p w14:paraId="1CCE7FF0" w14:textId="77777777" w:rsidR="00811F66" w:rsidRPr="006B3CB1" w:rsidRDefault="00811F66">
      <w:pPr>
        <w:ind w:left="709"/>
      </w:pPr>
      <w:r w:rsidRPr="006B3CB1">
        <w:t xml:space="preserve">onde: </w:t>
      </w:r>
    </w:p>
    <w:p w14:paraId="390EE7D0" w14:textId="77777777" w:rsidR="00811F66" w:rsidRPr="006B3CB1" w:rsidRDefault="00811F66">
      <w:pPr>
        <w:ind w:left="709"/>
      </w:pPr>
    </w:p>
    <w:p w14:paraId="0BDFF74C" w14:textId="77777777" w:rsidR="00811F66" w:rsidRPr="006B3CB1" w:rsidRDefault="00811F66">
      <w:pPr>
        <w:ind w:left="709"/>
      </w:pPr>
      <w:r w:rsidRPr="006B3CB1">
        <w:object w:dxaOrig="440" w:dyaOrig="340" w14:anchorId="585C28FF">
          <v:shape id="_x0000_i1030" type="#_x0000_t75" alt="" style="width:21pt;height:18pt;mso-width-percent:0;mso-height-percent:0;mso-width-percent:0;mso-height-percent:0" o:ole="" o:bullet="t" fillcolor="window">
            <v:imagedata r:id="rId25" o:title=""/>
          </v:shape>
          <o:OLEObject Type="Embed" ProgID="Equation.3" ShapeID="_x0000_i1030" DrawAspect="Content" ObjectID="_1600098250" r:id="rId26"/>
        </w:object>
      </w:r>
      <w:r w:rsidRPr="006B3CB1">
        <w:t xml:space="preserve"> = Taxa DI, de ordem k, divulgada pela B3 por meio do site da CETIP, utilizada com 2 (duas) casas decimais; e</w:t>
      </w:r>
    </w:p>
    <w:p w14:paraId="2A1EE532" w14:textId="77777777" w:rsidR="00811F66" w:rsidRPr="006B3CB1" w:rsidRDefault="00811F66">
      <w:pPr>
        <w:ind w:left="709"/>
      </w:pPr>
    </w:p>
    <w:p w14:paraId="7E4B66AF" w14:textId="77777777" w:rsidR="00811F66" w:rsidRPr="006B3CB1" w:rsidRDefault="00811F66">
      <w:pPr>
        <w:ind w:left="709"/>
      </w:pPr>
      <w:proofErr w:type="spellStart"/>
      <w:r w:rsidRPr="006B3CB1">
        <w:t>FatorSpread</w:t>
      </w:r>
      <w:proofErr w:type="spellEnd"/>
      <w:r w:rsidRPr="006B3CB1">
        <w:t xml:space="preserve"> = sobretaxa de juros fixos calculada com 9 (nove) casas decimais, com arredondamento, apurada conforme fórmula abaixo:</w:t>
      </w:r>
    </w:p>
    <w:p w14:paraId="2DAF3845" w14:textId="77777777" w:rsidR="00811F66" w:rsidRPr="006B3CB1" w:rsidRDefault="00811F66">
      <w:pPr>
        <w:ind w:left="709"/>
      </w:pPr>
      <w:r w:rsidRPr="006B3CB1">
        <w:t xml:space="preserve"> </w:t>
      </w:r>
    </w:p>
    <w:p w14:paraId="360E69BC" w14:textId="77777777" w:rsidR="00811F66" w:rsidRPr="006B3CB1" w:rsidRDefault="00811F66">
      <w:pPr>
        <w:ind w:left="709"/>
        <w:jc w:val="center"/>
      </w:pPr>
      <w:r w:rsidRPr="006B3CB1">
        <w:rPr>
          <w:noProof/>
        </w:rPr>
        <w:drawing>
          <wp:inline distT="0" distB="0" distL="0" distR="0" wp14:anchorId="629DB4F2" wp14:editId="5733A0D9">
            <wp:extent cx="1600200" cy="472440"/>
            <wp:effectExtent l="0" t="0" r="0" b="0"/>
            <wp:docPr id="2" name="Picture 2"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0200" cy="472440"/>
                    </a:xfrm>
                    <a:prstGeom prst="rect">
                      <a:avLst/>
                    </a:prstGeom>
                    <a:noFill/>
                    <a:ln>
                      <a:noFill/>
                    </a:ln>
                  </pic:spPr>
                </pic:pic>
              </a:graphicData>
            </a:graphic>
          </wp:inline>
        </w:drawing>
      </w:r>
    </w:p>
    <w:p w14:paraId="61FB33C0" w14:textId="77777777" w:rsidR="00811F66" w:rsidRPr="006B3CB1" w:rsidRDefault="00811F66">
      <w:pPr>
        <w:ind w:left="709"/>
      </w:pPr>
    </w:p>
    <w:p w14:paraId="7CFD4083" w14:textId="77777777" w:rsidR="00811F66" w:rsidRPr="006B3CB1" w:rsidRDefault="00811F66">
      <w:pPr>
        <w:ind w:left="709"/>
      </w:pPr>
      <w:r w:rsidRPr="006B3CB1">
        <w:t>onde:</w:t>
      </w:r>
    </w:p>
    <w:p w14:paraId="1AA0D3C8" w14:textId="77777777" w:rsidR="00811F66" w:rsidRPr="006B3CB1" w:rsidRDefault="00811F66">
      <w:pPr>
        <w:ind w:left="709"/>
      </w:pPr>
    </w:p>
    <w:p w14:paraId="26E9729B" w14:textId="77777777" w:rsidR="00811F66" w:rsidRPr="006B3CB1" w:rsidRDefault="00811F66">
      <w:pPr>
        <w:ind w:left="709"/>
      </w:pPr>
      <w:r w:rsidRPr="006B3CB1">
        <w:t xml:space="preserve">DP = número de Dias Úteis entre a Data de </w:t>
      </w:r>
      <w:r w:rsidR="000E266B" w:rsidRPr="006B3CB1">
        <w:t xml:space="preserve">Integralização </w:t>
      </w:r>
      <w:r w:rsidRPr="006B3CB1">
        <w:t>ou a Data de Pagamento da Remuneração das Debêntures da Primeira</w:t>
      </w:r>
      <w:r w:rsidRPr="006B3CB1" w:rsidDel="00D1728A">
        <w:t xml:space="preserve"> </w:t>
      </w:r>
      <w:r w:rsidRPr="006B3CB1">
        <w:t>Série imediatamente anterior, conforme o caso, e a data de cálculo, sendo “DP” um número inteiro.</w:t>
      </w:r>
    </w:p>
    <w:p w14:paraId="64DE5AB4" w14:textId="77777777" w:rsidR="00811F66" w:rsidRPr="006B3CB1" w:rsidRDefault="00811F66">
      <w:pPr>
        <w:ind w:left="709"/>
      </w:pPr>
    </w:p>
    <w:p w14:paraId="414AA6A6" w14:textId="77777777" w:rsidR="00811F66" w:rsidRPr="006B3CB1" w:rsidRDefault="00811F66">
      <w:pPr>
        <w:ind w:left="709"/>
      </w:pPr>
      <w:r w:rsidRPr="006B3CB1">
        <w:t xml:space="preserve">Spread = a ser definido no </w:t>
      </w:r>
      <w:r w:rsidR="00940BCB" w:rsidRPr="006B3CB1">
        <w:t>Aditamento Definição de Remuneração</w:t>
      </w:r>
      <w:r w:rsidRPr="006B3CB1">
        <w:t>.</w:t>
      </w:r>
    </w:p>
    <w:p w14:paraId="67E8006D" w14:textId="77777777" w:rsidR="00811F66" w:rsidRPr="006B3CB1" w:rsidRDefault="00811F66">
      <w:pPr>
        <w:ind w:left="709"/>
      </w:pPr>
    </w:p>
    <w:p w14:paraId="4A65326F" w14:textId="77777777" w:rsidR="00811F66" w:rsidRPr="006B3CB1" w:rsidRDefault="00811F66">
      <w:pPr>
        <w:ind w:left="709"/>
      </w:pPr>
      <w:r w:rsidRPr="006B3CB1">
        <w:t xml:space="preserve">O fator resultante da expressão (1 + </w:t>
      </w:r>
      <w:proofErr w:type="spellStart"/>
      <w:r w:rsidRPr="006B3CB1">
        <w:t>TDIk</w:t>
      </w:r>
      <w:proofErr w:type="spellEnd"/>
      <w:r w:rsidRPr="006B3CB1">
        <w:t xml:space="preserve">) é considerado com 16 (dezesseis) casas decimais, sem arredondamento, assim como seu </w:t>
      </w:r>
      <w:proofErr w:type="spellStart"/>
      <w:r w:rsidRPr="006B3CB1">
        <w:t>produtório</w:t>
      </w:r>
      <w:proofErr w:type="spellEnd"/>
      <w:r w:rsidRPr="006B3CB1">
        <w:t>.</w:t>
      </w:r>
    </w:p>
    <w:p w14:paraId="274CA830" w14:textId="77777777" w:rsidR="00811F66" w:rsidRPr="006B3CB1" w:rsidRDefault="00811F66">
      <w:pPr>
        <w:ind w:left="709"/>
      </w:pPr>
    </w:p>
    <w:p w14:paraId="42DD0770" w14:textId="77777777" w:rsidR="00811F66" w:rsidRPr="006B3CB1" w:rsidRDefault="00811F66">
      <w:pPr>
        <w:ind w:left="709"/>
      </w:pPr>
      <w:r w:rsidRPr="006B3CB1">
        <w:t xml:space="preserve">Efetua-se o </w:t>
      </w:r>
      <w:proofErr w:type="spellStart"/>
      <w:r w:rsidRPr="006B3CB1">
        <w:t>produtório</w:t>
      </w:r>
      <w:proofErr w:type="spellEnd"/>
      <w:r w:rsidRPr="006B3CB1">
        <w:t xml:space="preserve"> dos fatores diários (1 + </w:t>
      </w:r>
      <w:proofErr w:type="spellStart"/>
      <w:r w:rsidRPr="006B3CB1">
        <w:t>TDIk</w:t>
      </w:r>
      <w:proofErr w:type="spellEnd"/>
      <w:r w:rsidRPr="006B3CB1">
        <w:t>), sendo que a cada fator diário acumulado, trunca-se o resultado com 16 (dezesseis) casas decimais, aplicando-se o próximo fator diário, e assim por diante até o último considerado.</w:t>
      </w:r>
    </w:p>
    <w:p w14:paraId="347330E6" w14:textId="77777777" w:rsidR="00811F66" w:rsidRPr="006B3CB1" w:rsidRDefault="00811F66">
      <w:pPr>
        <w:ind w:left="709"/>
      </w:pPr>
    </w:p>
    <w:p w14:paraId="4227BFE5" w14:textId="77777777" w:rsidR="00811F66" w:rsidRPr="006B3CB1" w:rsidRDefault="00811F66">
      <w:pPr>
        <w:ind w:left="709"/>
      </w:pPr>
      <w:r w:rsidRPr="006B3CB1">
        <w:t>Uma vez os fatores estando acumulados, considera-se o fator resultante “Fator DI” com 8 (oito) casas decimais, com arredondamento.</w:t>
      </w:r>
    </w:p>
    <w:p w14:paraId="09F993F4" w14:textId="77777777" w:rsidR="00811F66" w:rsidRPr="006B3CB1" w:rsidRDefault="00811F66">
      <w:pPr>
        <w:ind w:left="709"/>
      </w:pPr>
    </w:p>
    <w:p w14:paraId="46ADB05C" w14:textId="77777777" w:rsidR="00811F66" w:rsidRPr="006B3CB1" w:rsidRDefault="00811F66">
      <w:pPr>
        <w:ind w:left="709"/>
      </w:pPr>
      <w:r w:rsidRPr="006B3CB1">
        <w:t>O fator resultante da expressão (</w:t>
      </w:r>
      <w:proofErr w:type="spellStart"/>
      <w:r w:rsidRPr="006B3CB1">
        <w:t>FatorDI</w:t>
      </w:r>
      <w:proofErr w:type="spellEnd"/>
      <w:r w:rsidRPr="006B3CB1">
        <w:t xml:space="preserve"> x </w:t>
      </w:r>
      <w:proofErr w:type="spellStart"/>
      <w:r w:rsidRPr="006B3CB1">
        <w:t>FatorSpread</w:t>
      </w:r>
      <w:proofErr w:type="spellEnd"/>
      <w:r w:rsidRPr="006B3CB1">
        <w:t>) é considerado com 9 (nove) casas decimais, com arredondamento.</w:t>
      </w:r>
    </w:p>
    <w:p w14:paraId="1053A685" w14:textId="77777777" w:rsidR="00811F66" w:rsidRPr="006B3CB1" w:rsidRDefault="00811F66">
      <w:pPr>
        <w:ind w:left="709"/>
      </w:pPr>
    </w:p>
    <w:p w14:paraId="742801C6" w14:textId="77777777" w:rsidR="00811F66" w:rsidRPr="006B3CB1" w:rsidRDefault="00811F66">
      <w:pPr>
        <w:ind w:left="709"/>
      </w:pPr>
      <w:r w:rsidRPr="006B3CB1">
        <w:t>A Taxa DI deverá ser utilizada considerando idêntico número de casas decimais divulgado pelo órgão responsável pelo seu cálculo, salvo quando expressamente indicado de outra forma.</w:t>
      </w:r>
    </w:p>
    <w:p w14:paraId="3DD8F161" w14:textId="77777777" w:rsidR="00811F66" w:rsidRPr="006B3CB1" w:rsidRDefault="00811F66">
      <w:pPr>
        <w:ind w:left="709"/>
      </w:pPr>
    </w:p>
    <w:p w14:paraId="46B0F82B" w14:textId="77777777" w:rsidR="00184170"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rPr>
        <w:t>Remuneração das Debêntures da Segunda Série</w:t>
      </w:r>
      <w:r w:rsidRPr="006B3CB1">
        <w:rPr>
          <w:rFonts w:ascii="Verdana" w:hAnsi="Verdana"/>
          <w:b w:val="0"/>
          <w:smallCaps w:val="0"/>
          <w:sz w:val="20"/>
          <w:szCs w:val="20"/>
          <w:u w:val="none"/>
        </w:rPr>
        <w:t xml:space="preserve">. Sobre o Valor Nominal Atualizado das Debêntures da Segunda Série incidirão juros remuneratórios </w:t>
      </w:r>
      <w:r w:rsidR="00C55681" w:rsidRPr="006B3CB1">
        <w:rPr>
          <w:rFonts w:ascii="Verdana" w:hAnsi="Verdana"/>
          <w:b w:val="0"/>
          <w:smallCaps w:val="0"/>
          <w:sz w:val="20"/>
          <w:szCs w:val="20"/>
          <w:u w:val="none"/>
        </w:rPr>
        <w:t xml:space="preserve">correspondentes a taxa do Título Público Federal </w:t>
      </w:r>
      <w:r w:rsidRPr="006B3CB1">
        <w:rPr>
          <w:rFonts w:ascii="Verdana" w:hAnsi="Verdana"/>
          <w:b w:val="0"/>
          <w:smallCaps w:val="0"/>
          <w:sz w:val="20"/>
          <w:szCs w:val="20"/>
          <w:u w:val="none"/>
        </w:rPr>
        <w:t xml:space="preserve">(NTN-B), com vencimento em </w:t>
      </w:r>
      <w:r w:rsidR="00C55681" w:rsidRPr="006B3CB1">
        <w:rPr>
          <w:rFonts w:ascii="Verdana" w:hAnsi="Verdana"/>
          <w:b w:val="0"/>
          <w:smallCaps w:val="0"/>
          <w:sz w:val="20"/>
          <w:szCs w:val="20"/>
          <w:u w:val="none"/>
        </w:rPr>
        <w:t xml:space="preserve">15 de maio de </w:t>
      </w:r>
      <w:r w:rsidRPr="006B3CB1">
        <w:rPr>
          <w:rFonts w:ascii="Verdana" w:hAnsi="Verdana"/>
          <w:b w:val="0"/>
          <w:smallCaps w:val="0"/>
          <w:sz w:val="20"/>
          <w:szCs w:val="20"/>
          <w:u w:val="none"/>
        </w:rPr>
        <w:t xml:space="preserve">2023, </w:t>
      </w:r>
      <w:r w:rsidR="00C55681" w:rsidRPr="006B3CB1">
        <w:rPr>
          <w:rFonts w:ascii="Verdana" w:hAnsi="Verdana"/>
          <w:b w:val="0"/>
          <w:smallCaps w:val="0"/>
          <w:sz w:val="20"/>
          <w:szCs w:val="20"/>
          <w:u w:val="none"/>
        </w:rPr>
        <w:t xml:space="preserve">baseada na cotação indicativa de fechamento </w:t>
      </w:r>
      <w:r w:rsidR="00C804A7" w:rsidRPr="006B3CB1">
        <w:rPr>
          <w:rFonts w:ascii="Verdana" w:hAnsi="Verdana"/>
          <w:b w:val="0"/>
          <w:smallCaps w:val="0"/>
          <w:sz w:val="20"/>
          <w:szCs w:val="20"/>
          <w:u w:val="none"/>
        </w:rPr>
        <w:t xml:space="preserve">de 5 de outubro de 2018 </w:t>
      </w:r>
      <w:r w:rsidRPr="006B3CB1">
        <w:rPr>
          <w:rFonts w:ascii="Verdana" w:hAnsi="Verdana"/>
          <w:b w:val="0"/>
          <w:smallCaps w:val="0"/>
          <w:sz w:val="20"/>
          <w:szCs w:val="20"/>
          <w:u w:val="none"/>
        </w:rPr>
        <w:t xml:space="preserve">divulgada pela ANBIMA em sua página na internet (http://www.anbima.com.br), acrescida de </w:t>
      </w:r>
      <w:r w:rsidR="00515033" w:rsidRPr="006B3CB1">
        <w:rPr>
          <w:rFonts w:ascii="Verdana" w:hAnsi="Verdana"/>
          <w:b w:val="0"/>
          <w:i/>
          <w:smallCaps w:val="0"/>
          <w:sz w:val="20"/>
          <w:szCs w:val="20"/>
          <w:u w:val="none"/>
        </w:rPr>
        <w:t xml:space="preserve">spread </w:t>
      </w:r>
      <w:r w:rsidR="00515033" w:rsidRPr="006B3CB1">
        <w:rPr>
          <w:rFonts w:ascii="Verdana" w:hAnsi="Verdana"/>
          <w:b w:val="0"/>
          <w:smallCaps w:val="0"/>
          <w:sz w:val="20"/>
          <w:szCs w:val="20"/>
          <w:u w:val="none"/>
        </w:rPr>
        <w:t xml:space="preserve">a ser definido pela Emissora em processo de definição de preço </w:t>
      </w:r>
      <w:r w:rsidRPr="006B3CB1">
        <w:rPr>
          <w:rFonts w:ascii="Verdana" w:hAnsi="Verdana"/>
          <w:b w:val="0"/>
          <w:smallCaps w:val="0"/>
          <w:sz w:val="20"/>
          <w:szCs w:val="20"/>
          <w:u w:val="none"/>
        </w:rPr>
        <w:t>(“</w:t>
      </w:r>
      <w:r w:rsidRPr="006B3CB1">
        <w:rPr>
          <w:rFonts w:ascii="Verdana" w:hAnsi="Verdana"/>
          <w:b w:val="0"/>
          <w:smallCaps w:val="0"/>
          <w:sz w:val="20"/>
          <w:szCs w:val="20"/>
        </w:rPr>
        <w:t>Remuneração das Debêntures da Segunda Série</w:t>
      </w:r>
      <w:r w:rsidRPr="006B3CB1">
        <w:rPr>
          <w:rFonts w:ascii="Verdana" w:hAnsi="Verdana"/>
          <w:b w:val="0"/>
          <w:smallCaps w:val="0"/>
          <w:sz w:val="20"/>
          <w:szCs w:val="20"/>
          <w:u w:val="none"/>
        </w:rPr>
        <w:t>”).</w:t>
      </w:r>
    </w:p>
    <w:p w14:paraId="0E2D72F9" w14:textId="77777777" w:rsidR="00811F66" w:rsidRPr="006B3CB1" w:rsidRDefault="00811F66">
      <w:pPr>
        <w:ind w:left="709" w:hanging="709"/>
      </w:pPr>
    </w:p>
    <w:p w14:paraId="00A07CC6"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Observado o disposto nesta Escritura de Emissão e ressalvados os pagamentos em decorrência das hipóteses de vencimento antecipado e de resgate antecipado total previstas nesta Escritura de Emissão, a Remuneração das Debêntures da Segunda Série será paga trimestralmente a contar do primeiro pagamento da Remuneração das Debêntures da Segunda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Segunda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27DF61E4" w14:textId="77777777" w:rsidR="00811F66" w:rsidRPr="006B3CB1" w:rsidRDefault="00811F66">
      <w:pPr>
        <w:tabs>
          <w:tab w:val="left" w:pos="709"/>
        </w:tabs>
        <w:ind w:left="709"/>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7287"/>
      </w:tblGrid>
      <w:tr w:rsidR="00811F66" w:rsidRPr="006B3CB1" w14:paraId="6F0906FD" w14:textId="77777777" w:rsidTr="00C55681">
        <w:trPr>
          <w:trHeight w:val="351"/>
        </w:trPr>
        <w:tc>
          <w:tcPr>
            <w:tcW w:w="849" w:type="pct"/>
            <w:shd w:val="clear" w:color="auto" w:fill="D9D9D9"/>
          </w:tcPr>
          <w:p w14:paraId="3FBB36E1" w14:textId="77777777" w:rsidR="00811F66" w:rsidRPr="006B3CB1" w:rsidRDefault="00811F66" w:rsidP="00C55681">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0C352CEC" w14:textId="77777777" w:rsidR="00811F66" w:rsidRPr="006B3CB1" w:rsidRDefault="00811F66" w:rsidP="00C55681">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Segunda Série</w:t>
            </w:r>
          </w:p>
        </w:tc>
      </w:tr>
      <w:tr w:rsidR="00811F66" w:rsidRPr="006B3CB1" w14:paraId="6D738CB2" w14:textId="77777777" w:rsidTr="00C55681">
        <w:trPr>
          <w:trHeight w:val="396"/>
        </w:trPr>
        <w:tc>
          <w:tcPr>
            <w:tcW w:w="849" w:type="pct"/>
          </w:tcPr>
          <w:p w14:paraId="485E0D06"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5B26756C" w14:textId="77777777" w:rsidR="00811F66" w:rsidRPr="006B3CB1" w:rsidRDefault="00811F66" w:rsidP="00C55681">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811F66" w:rsidRPr="006B3CB1" w14:paraId="62689CF0" w14:textId="77777777" w:rsidTr="00C55681">
        <w:trPr>
          <w:trHeight w:val="396"/>
        </w:trPr>
        <w:tc>
          <w:tcPr>
            <w:tcW w:w="849" w:type="pct"/>
          </w:tcPr>
          <w:p w14:paraId="04E9680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0949770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811F66" w:rsidRPr="006B3CB1" w14:paraId="76A110DF" w14:textId="77777777" w:rsidTr="00C55681">
        <w:trPr>
          <w:trHeight w:val="396"/>
        </w:trPr>
        <w:tc>
          <w:tcPr>
            <w:tcW w:w="849" w:type="pct"/>
          </w:tcPr>
          <w:p w14:paraId="62598903"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1FEA3286"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811F66" w:rsidRPr="006B3CB1" w14:paraId="23B1A985" w14:textId="77777777" w:rsidTr="00C55681">
        <w:trPr>
          <w:trHeight w:val="396"/>
        </w:trPr>
        <w:tc>
          <w:tcPr>
            <w:tcW w:w="849" w:type="pct"/>
          </w:tcPr>
          <w:p w14:paraId="1C11452F"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4</w:t>
            </w:r>
          </w:p>
        </w:tc>
        <w:tc>
          <w:tcPr>
            <w:tcW w:w="4151" w:type="pct"/>
          </w:tcPr>
          <w:p w14:paraId="5D97CD73"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811F66" w:rsidRPr="006B3CB1" w14:paraId="544EED7A" w14:textId="77777777" w:rsidTr="00C55681">
        <w:trPr>
          <w:trHeight w:val="396"/>
        </w:trPr>
        <w:tc>
          <w:tcPr>
            <w:tcW w:w="849" w:type="pct"/>
          </w:tcPr>
          <w:p w14:paraId="71C106A4"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1528ABAE"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811F66" w:rsidRPr="006B3CB1" w14:paraId="0639CD34" w14:textId="77777777" w:rsidTr="00C55681">
        <w:trPr>
          <w:trHeight w:val="396"/>
        </w:trPr>
        <w:tc>
          <w:tcPr>
            <w:tcW w:w="849" w:type="pct"/>
          </w:tcPr>
          <w:p w14:paraId="72F9552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6244D8B0"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811F66" w:rsidRPr="006B3CB1" w14:paraId="1A50D6C7" w14:textId="77777777" w:rsidTr="00C55681">
        <w:trPr>
          <w:trHeight w:val="396"/>
        </w:trPr>
        <w:tc>
          <w:tcPr>
            <w:tcW w:w="849" w:type="pct"/>
          </w:tcPr>
          <w:p w14:paraId="728201A1"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0085711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811F66" w:rsidRPr="006B3CB1" w14:paraId="14FA5991" w14:textId="77777777" w:rsidTr="00C55681">
        <w:trPr>
          <w:trHeight w:val="396"/>
        </w:trPr>
        <w:tc>
          <w:tcPr>
            <w:tcW w:w="849" w:type="pct"/>
          </w:tcPr>
          <w:p w14:paraId="2A4C4C1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4C0FCB6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811F66" w:rsidRPr="006B3CB1" w14:paraId="43464F32" w14:textId="77777777" w:rsidTr="00C55681">
        <w:trPr>
          <w:trHeight w:val="396"/>
        </w:trPr>
        <w:tc>
          <w:tcPr>
            <w:tcW w:w="849" w:type="pct"/>
          </w:tcPr>
          <w:p w14:paraId="634ABB2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44F9EEA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811F66" w:rsidRPr="006B3CB1" w14:paraId="79A74D1E" w14:textId="77777777" w:rsidTr="00C55681">
        <w:trPr>
          <w:trHeight w:val="396"/>
        </w:trPr>
        <w:tc>
          <w:tcPr>
            <w:tcW w:w="849" w:type="pct"/>
          </w:tcPr>
          <w:p w14:paraId="7B58FDAA"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10</w:t>
            </w:r>
          </w:p>
        </w:tc>
        <w:tc>
          <w:tcPr>
            <w:tcW w:w="4151" w:type="pct"/>
          </w:tcPr>
          <w:p w14:paraId="20084E0F"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811F66" w:rsidRPr="006B3CB1" w14:paraId="57791B53" w14:textId="77777777" w:rsidTr="00C55681">
        <w:trPr>
          <w:trHeight w:val="396"/>
        </w:trPr>
        <w:tc>
          <w:tcPr>
            <w:tcW w:w="849" w:type="pct"/>
          </w:tcPr>
          <w:p w14:paraId="22467688"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043DF1FD"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811F66" w:rsidRPr="006B3CB1" w14:paraId="31566EC7" w14:textId="77777777" w:rsidTr="00C55681">
        <w:trPr>
          <w:trHeight w:val="396"/>
        </w:trPr>
        <w:tc>
          <w:tcPr>
            <w:tcW w:w="849" w:type="pct"/>
          </w:tcPr>
          <w:p w14:paraId="5C1A23A1"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71D5C794"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811F66" w:rsidRPr="006B3CB1" w14:paraId="5D8326C2" w14:textId="77777777" w:rsidTr="00C55681">
        <w:trPr>
          <w:trHeight w:val="396"/>
        </w:trPr>
        <w:tc>
          <w:tcPr>
            <w:tcW w:w="849" w:type="pct"/>
          </w:tcPr>
          <w:p w14:paraId="5BE4A56D"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6DAB3E55"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811F66" w:rsidRPr="006B3CB1" w14:paraId="0C0CF042" w14:textId="77777777" w:rsidTr="00C55681">
        <w:trPr>
          <w:trHeight w:val="396"/>
        </w:trPr>
        <w:tc>
          <w:tcPr>
            <w:tcW w:w="849" w:type="pct"/>
          </w:tcPr>
          <w:p w14:paraId="0B72BF44"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4C203E90"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811F66" w:rsidRPr="006B3CB1" w14:paraId="15D12DD2" w14:textId="77777777" w:rsidTr="00C55681">
        <w:trPr>
          <w:trHeight w:val="396"/>
        </w:trPr>
        <w:tc>
          <w:tcPr>
            <w:tcW w:w="849" w:type="pct"/>
          </w:tcPr>
          <w:p w14:paraId="6769D490"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620C882E"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811F66" w:rsidRPr="006B3CB1" w14:paraId="4B828806" w14:textId="77777777" w:rsidTr="00C55681">
        <w:trPr>
          <w:trHeight w:val="396"/>
        </w:trPr>
        <w:tc>
          <w:tcPr>
            <w:tcW w:w="849" w:type="pct"/>
          </w:tcPr>
          <w:p w14:paraId="14D7945A"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2D6309FA"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811F66" w:rsidRPr="006B3CB1" w14:paraId="42B02AFF" w14:textId="77777777" w:rsidTr="00C55681">
        <w:trPr>
          <w:trHeight w:val="396"/>
        </w:trPr>
        <w:tc>
          <w:tcPr>
            <w:tcW w:w="849" w:type="pct"/>
          </w:tcPr>
          <w:p w14:paraId="69A91D9A"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17</w:t>
            </w:r>
          </w:p>
        </w:tc>
        <w:tc>
          <w:tcPr>
            <w:tcW w:w="4151" w:type="pct"/>
          </w:tcPr>
          <w:p w14:paraId="17E18B78"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811F66" w:rsidRPr="006B3CB1" w14:paraId="113959A4" w14:textId="77777777" w:rsidTr="00C55681">
        <w:trPr>
          <w:trHeight w:val="396"/>
        </w:trPr>
        <w:tc>
          <w:tcPr>
            <w:tcW w:w="849" w:type="pct"/>
          </w:tcPr>
          <w:p w14:paraId="7B6E5F83"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54530D7D"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811F66" w:rsidRPr="006B3CB1" w14:paraId="657D61AB" w14:textId="77777777" w:rsidTr="00C55681">
        <w:trPr>
          <w:trHeight w:val="396"/>
        </w:trPr>
        <w:tc>
          <w:tcPr>
            <w:tcW w:w="849" w:type="pct"/>
          </w:tcPr>
          <w:p w14:paraId="6030AB43"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46271C81"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811F66" w:rsidRPr="006B3CB1" w14:paraId="2591C3FA" w14:textId="77777777" w:rsidTr="00C55681">
        <w:trPr>
          <w:trHeight w:val="396"/>
        </w:trPr>
        <w:tc>
          <w:tcPr>
            <w:tcW w:w="849" w:type="pct"/>
          </w:tcPr>
          <w:p w14:paraId="1618D10A"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51182008" w14:textId="77777777" w:rsidR="00811F66" w:rsidRPr="006B3CB1" w:rsidDel="009308F5"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811F66" w:rsidRPr="006B3CB1" w14:paraId="34D0F230" w14:textId="77777777" w:rsidTr="00C55681">
        <w:trPr>
          <w:trHeight w:val="396"/>
        </w:trPr>
        <w:tc>
          <w:tcPr>
            <w:tcW w:w="849" w:type="pct"/>
          </w:tcPr>
          <w:p w14:paraId="641804F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08836BF3"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811F66" w:rsidRPr="006B3CB1" w14:paraId="31C3C6C8" w14:textId="77777777" w:rsidTr="00C55681">
        <w:trPr>
          <w:trHeight w:val="396"/>
        </w:trPr>
        <w:tc>
          <w:tcPr>
            <w:tcW w:w="849" w:type="pct"/>
          </w:tcPr>
          <w:p w14:paraId="4EE7FC05"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34BC2AD4"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811F66" w:rsidRPr="006B3CB1" w14:paraId="736FB150" w14:textId="77777777" w:rsidTr="00C55681">
        <w:trPr>
          <w:trHeight w:val="396"/>
        </w:trPr>
        <w:tc>
          <w:tcPr>
            <w:tcW w:w="849" w:type="pct"/>
          </w:tcPr>
          <w:p w14:paraId="3EADB03C"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284ED5E0"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811F66" w:rsidRPr="006B3CB1" w14:paraId="343A97C1" w14:textId="77777777" w:rsidTr="00C55681">
        <w:trPr>
          <w:trHeight w:val="396"/>
        </w:trPr>
        <w:tc>
          <w:tcPr>
            <w:tcW w:w="849" w:type="pct"/>
          </w:tcPr>
          <w:p w14:paraId="1EF23A15"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24</w:t>
            </w:r>
          </w:p>
        </w:tc>
        <w:tc>
          <w:tcPr>
            <w:tcW w:w="4151" w:type="pct"/>
          </w:tcPr>
          <w:p w14:paraId="4DAB006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811F66" w:rsidRPr="006B3CB1" w14:paraId="20C5098A" w14:textId="77777777" w:rsidTr="00C55681">
        <w:trPr>
          <w:trHeight w:val="396"/>
        </w:trPr>
        <w:tc>
          <w:tcPr>
            <w:tcW w:w="849" w:type="pct"/>
          </w:tcPr>
          <w:p w14:paraId="46DC8D05"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161AE4B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811F66" w:rsidRPr="006B3CB1" w14:paraId="1D66A1C9" w14:textId="77777777" w:rsidTr="00C55681">
        <w:trPr>
          <w:trHeight w:val="396"/>
        </w:trPr>
        <w:tc>
          <w:tcPr>
            <w:tcW w:w="849" w:type="pct"/>
          </w:tcPr>
          <w:p w14:paraId="420BAA6E"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549619BF"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811F66" w:rsidRPr="006B3CB1" w14:paraId="56E717A7" w14:textId="77777777" w:rsidTr="00C55681">
        <w:trPr>
          <w:trHeight w:val="396"/>
        </w:trPr>
        <w:tc>
          <w:tcPr>
            <w:tcW w:w="849" w:type="pct"/>
          </w:tcPr>
          <w:p w14:paraId="055956FE"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27</w:t>
            </w:r>
          </w:p>
        </w:tc>
        <w:tc>
          <w:tcPr>
            <w:tcW w:w="4151" w:type="pct"/>
          </w:tcPr>
          <w:p w14:paraId="4F6AFFE0"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811F66" w:rsidRPr="006B3CB1" w14:paraId="76AFF44B" w14:textId="77777777" w:rsidTr="00C55681">
        <w:trPr>
          <w:trHeight w:val="396"/>
        </w:trPr>
        <w:tc>
          <w:tcPr>
            <w:tcW w:w="849" w:type="pct"/>
          </w:tcPr>
          <w:p w14:paraId="7A83555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1B6E6F49"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811F66" w:rsidRPr="006B3CB1" w14:paraId="320BBF06" w14:textId="77777777" w:rsidTr="00C55681">
        <w:trPr>
          <w:trHeight w:val="396"/>
        </w:trPr>
        <w:tc>
          <w:tcPr>
            <w:tcW w:w="849" w:type="pct"/>
          </w:tcPr>
          <w:p w14:paraId="573BEAF7"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30B1DA2D"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811F66" w:rsidRPr="006B3CB1" w14:paraId="00830054" w14:textId="77777777" w:rsidTr="00C55681">
        <w:trPr>
          <w:trHeight w:val="396"/>
        </w:trPr>
        <w:tc>
          <w:tcPr>
            <w:tcW w:w="849" w:type="pct"/>
          </w:tcPr>
          <w:p w14:paraId="07AC1862"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70301ADA"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811F66" w:rsidRPr="006B3CB1" w14:paraId="39636546" w14:textId="77777777" w:rsidTr="00C55681">
        <w:trPr>
          <w:trHeight w:val="396"/>
        </w:trPr>
        <w:tc>
          <w:tcPr>
            <w:tcW w:w="849" w:type="pct"/>
          </w:tcPr>
          <w:p w14:paraId="3CB055FB"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53DF5241"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811F66" w:rsidRPr="006B3CB1" w14:paraId="0410BD36" w14:textId="77777777" w:rsidTr="00C55681">
        <w:trPr>
          <w:trHeight w:val="396"/>
        </w:trPr>
        <w:tc>
          <w:tcPr>
            <w:tcW w:w="849" w:type="pct"/>
          </w:tcPr>
          <w:p w14:paraId="35310A38"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3561CD60" w14:textId="77777777" w:rsidR="00811F66" w:rsidRPr="006B3CB1" w:rsidRDefault="00811F66" w:rsidP="00C55681">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11377239" w14:textId="77777777" w:rsidR="00811F66" w:rsidRPr="006B3CB1" w:rsidRDefault="00811F66"/>
    <w:p w14:paraId="1725B1A0"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Remuneração das Debêntures da Segunda Série será calculada de forma exponencial e cumulativa,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por Dias Úteis decorridos, incidentes sobre o Valor Nominal Atualizado</w:t>
      </w:r>
      <w:r w:rsidR="00202024" w:rsidRPr="006B3CB1">
        <w:rPr>
          <w:rFonts w:ascii="Verdana" w:hAnsi="Verdana"/>
          <w:b w:val="0"/>
          <w:smallCaps w:val="0"/>
          <w:sz w:val="20"/>
          <w:szCs w:val="20"/>
          <w:u w:val="none"/>
        </w:rPr>
        <w:t>,</w:t>
      </w:r>
      <w:r w:rsidRPr="006B3CB1">
        <w:rPr>
          <w:rFonts w:ascii="Verdana" w:hAnsi="Verdana"/>
          <w:b w:val="0"/>
          <w:smallCaps w:val="0"/>
          <w:sz w:val="20"/>
          <w:szCs w:val="20"/>
          <w:u w:val="none"/>
        </w:rPr>
        <w:t xml:space="preserve"> desde a Data de </w:t>
      </w:r>
      <w:r w:rsidR="00A07B34" w:rsidRPr="006B3CB1">
        <w:rPr>
          <w:rFonts w:ascii="Verdana" w:hAnsi="Verdana"/>
          <w:b w:val="0"/>
          <w:smallCaps w:val="0"/>
          <w:sz w:val="20"/>
          <w:szCs w:val="20"/>
          <w:u w:val="none"/>
        </w:rPr>
        <w:t xml:space="preserve">Integralização </w:t>
      </w:r>
      <w:r w:rsidRPr="006B3CB1">
        <w:rPr>
          <w:rFonts w:ascii="Verdana" w:hAnsi="Verdana"/>
          <w:b w:val="0"/>
          <w:smallCaps w:val="0"/>
          <w:sz w:val="20"/>
          <w:szCs w:val="20"/>
          <w:u w:val="none"/>
        </w:rPr>
        <w:t>ou a Data de Pagamento da Remuneração das Debêntures da Segunda Série imediatamente anterior, conforme o caso, até a data do seu efetivo pagamento, de acordo com a fórmula abaixo:</w:t>
      </w:r>
    </w:p>
    <w:p w14:paraId="1C1C1474" w14:textId="77777777" w:rsidR="00811F66" w:rsidRPr="006B3CB1" w:rsidRDefault="00811F66">
      <w:pPr>
        <w:ind w:left="709"/>
      </w:pPr>
    </w:p>
    <w:p w14:paraId="7C496AFF" w14:textId="77777777" w:rsidR="00811F66" w:rsidRPr="006B3CB1" w:rsidRDefault="00811F66">
      <w:pPr>
        <w:ind w:left="1276"/>
        <w:jc w:val="center"/>
      </w:pPr>
      <w:r w:rsidRPr="006B3CB1">
        <w:t>J = {</w:t>
      </w:r>
      <w:proofErr w:type="spellStart"/>
      <w:r w:rsidRPr="006B3CB1">
        <w:t>VNa</w:t>
      </w:r>
      <w:proofErr w:type="spellEnd"/>
      <w:r w:rsidRPr="006B3CB1">
        <w:t xml:space="preserve"> x [FatorJuros-1]}</w:t>
      </w:r>
    </w:p>
    <w:p w14:paraId="279AB612" w14:textId="77777777" w:rsidR="00811F66" w:rsidRPr="006B3CB1" w:rsidRDefault="00811F66">
      <w:pPr>
        <w:tabs>
          <w:tab w:val="num" w:pos="0"/>
        </w:tabs>
        <w:ind w:left="720"/>
      </w:pPr>
    </w:p>
    <w:p w14:paraId="754786B6" w14:textId="77777777" w:rsidR="00811F66" w:rsidRPr="006B3CB1" w:rsidRDefault="00811F66" w:rsidP="00C7245A">
      <w:pPr>
        <w:ind w:left="1276"/>
      </w:pPr>
      <w:r w:rsidRPr="006B3CB1">
        <w:t>onde,</w:t>
      </w:r>
    </w:p>
    <w:p w14:paraId="5407DA78" w14:textId="77777777" w:rsidR="00811F66" w:rsidRPr="006B3CB1" w:rsidRDefault="00811F66" w:rsidP="00C7245A">
      <w:pPr>
        <w:ind w:left="1276"/>
      </w:pPr>
    </w:p>
    <w:p w14:paraId="4C550C3A" w14:textId="77777777" w:rsidR="00811F66" w:rsidRPr="006B3CB1" w:rsidRDefault="00811F66" w:rsidP="00C7245A">
      <w:pPr>
        <w:ind w:left="1276"/>
      </w:pPr>
      <w:r w:rsidRPr="006B3CB1">
        <w:t>J = valor unitário da Remuneração das Debêntures da Segunda Série devidos no final de cada Período de Capitalização das debentures da segunda série (conforme abaixo definido), calculado com 8 (oito) casas decimais, sem arredondamento;</w:t>
      </w:r>
    </w:p>
    <w:p w14:paraId="75C2F6B7" w14:textId="77777777" w:rsidR="00811F66" w:rsidRPr="006B3CB1" w:rsidRDefault="00811F66" w:rsidP="00C7245A">
      <w:pPr>
        <w:ind w:left="1276"/>
      </w:pPr>
      <w:proofErr w:type="spellStart"/>
      <w:r w:rsidRPr="006B3CB1">
        <w:t>VNa</w:t>
      </w:r>
      <w:proofErr w:type="spellEnd"/>
      <w:r w:rsidRPr="006B3CB1">
        <w:t xml:space="preserve"> = Valor Nominal Atualizado calculado com 8 (oito) casas decimais, sem arredondamento;</w:t>
      </w:r>
    </w:p>
    <w:p w14:paraId="537FCF07" w14:textId="77777777" w:rsidR="00811F66" w:rsidRPr="006B3CB1" w:rsidRDefault="00811F66" w:rsidP="00C7245A">
      <w:pPr>
        <w:ind w:left="1276"/>
      </w:pPr>
    </w:p>
    <w:p w14:paraId="693625D1" w14:textId="77777777" w:rsidR="00811F66" w:rsidRPr="006B3CB1" w:rsidRDefault="00811F66" w:rsidP="00C7245A">
      <w:pPr>
        <w:ind w:left="1276"/>
      </w:pPr>
      <w:proofErr w:type="spellStart"/>
      <w:r w:rsidRPr="006B3CB1">
        <w:t>FatorJuros</w:t>
      </w:r>
      <w:proofErr w:type="spellEnd"/>
      <w:r w:rsidRPr="006B3CB1">
        <w:t xml:space="preserve"> = fator de juros fixos, calculado com 9 (nove) casas decimais, com arredondamento, de acordo com a seguinte fórmula:</w:t>
      </w:r>
    </w:p>
    <w:p w14:paraId="5D55C0CE" w14:textId="77777777" w:rsidR="00811F66" w:rsidRPr="006B3CB1" w:rsidRDefault="00811F66">
      <w:pPr>
        <w:tabs>
          <w:tab w:val="num" w:pos="0"/>
        </w:tabs>
        <w:ind w:left="1361"/>
      </w:pPr>
    </w:p>
    <w:p w14:paraId="3DD27EAB" w14:textId="77777777" w:rsidR="00811F66" w:rsidRPr="006B3CB1" w:rsidRDefault="00811F66">
      <w:pPr>
        <w:tabs>
          <w:tab w:val="num" w:pos="0"/>
        </w:tabs>
        <w:ind w:left="1361"/>
        <w:jc w:val="center"/>
        <w:rPr>
          <w:i/>
        </w:rPr>
      </w:pPr>
      <w:r w:rsidRPr="006B3CB1">
        <w:rPr>
          <w:position w:val="-10"/>
        </w:rPr>
        <w:object w:dxaOrig="2400" w:dyaOrig="480" w14:anchorId="72AE851D">
          <v:shape id="_x0000_i1031" type="#_x0000_t75" style="width:126pt;height:26.25pt" o:ole="">
            <v:imagedata r:id="rId28" o:title=""/>
          </v:shape>
          <o:OLEObject Type="Embed" ProgID="Equation.3" ShapeID="_x0000_i1031" DrawAspect="Content" ObjectID="_1600098251" r:id="rId29"/>
        </w:object>
      </w:r>
    </w:p>
    <w:p w14:paraId="4F524C2C" w14:textId="77777777" w:rsidR="00811F66" w:rsidRPr="006B3CB1" w:rsidRDefault="00811F66">
      <w:pPr>
        <w:tabs>
          <w:tab w:val="num" w:pos="0"/>
        </w:tabs>
        <w:ind w:left="1361"/>
        <w:rPr>
          <w:i/>
        </w:rPr>
      </w:pPr>
    </w:p>
    <w:p w14:paraId="23411CF6" w14:textId="77777777" w:rsidR="00811F66" w:rsidRPr="006B3CB1" w:rsidRDefault="00811F66">
      <w:pPr>
        <w:ind w:left="1361"/>
      </w:pPr>
      <w:r w:rsidRPr="006B3CB1">
        <w:t>onde,</w:t>
      </w:r>
    </w:p>
    <w:p w14:paraId="1400CF34" w14:textId="77777777" w:rsidR="00811F66" w:rsidRPr="006B3CB1" w:rsidRDefault="00811F66">
      <w:pPr>
        <w:ind w:left="1361"/>
      </w:pPr>
    </w:p>
    <w:p w14:paraId="7E19BC74" w14:textId="77777777" w:rsidR="00811F66" w:rsidRPr="006B3CB1" w:rsidRDefault="00811F66">
      <w:pPr>
        <w:ind w:left="1361"/>
      </w:pPr>
      <w:r w:rsidRPr="006B3CB1">
        <w:t xml:space="preserve">Taxa = a ser </w:t>
      </w:r>
      <w:r w:rsidRPr="006B3CB1">
        <w:rPr>
          <w:rFonts w:cs="Arial"/>
        </w:rPr>
        <w:t>definida conforme Cláusula 6.8.3 acima</w:t>
      </w:r>
      <w:r w:rsidRPr="006B3CB1">
        <w:t>, informada com 4 (quatro) casas decimais; e</w:t>
      </w:r>
    </w:p>
    <w:p w14:paraId="3C5FA1AE" w14:textId="77777777" w:rsidR="00811F66" w:rsidRPr="006B3CB1" w:rsidRDefault="00811F66">
      <w:pPr>
        <w:ind w:left="1361"/>
      </w:pPr>
    </w:p>
    <w:p w14:paraId="3BCA6DA6" w14:textId="77777777" w:rsidR="00811F66" w:rsidRPr="006B3CB1" w:rsidRDefault="00811F66" w:rsidP="00811F66">
      <w:pPr>
        <w:pStyle w:val="Body"/>
        <w:spacing w:after="0" w:line="288" w:lineRule="auto"/>
        <w:ind w:left="1361"/>
        <w:rPr>
          <w:rFonts w:ascii="Verdana" w:hAnsi="Verdana"/>
          <w:szCs w:val="20"/>
          <w:lang w:val="pt-BR"/>
        </w:rPr>
      </w:pPr>
      <w:r w:rsidRPr="006B3CB1">
        <w:rPr>
          <w:rFonts w:ascii="Verdana" w:hAnsi="Verdana"/>
          <w:szCs w:val="20"/>
          <w:lang w:val="pt-BR"/>
        </w:rPr>
        <w:t>DP =</w:t>
      </w:r>
      <w:r w:rsidR="000E266B" w:rsidRPr="006B3CB1">
        <w:rPr>
          <w:rFonts w:ascii="Verdana" w:hAnsi="Verdana"/>
          <w:szCs w:val="20"/>
          <w:lang w:val="pt-BR"/>
        </w:rPr>
        <w:t xml:space="preserve"> </w:t>
      </w:r>
      <w:r w:rsidRPr="006B3CB1">
        <w:rPr>
          <w:rFonts w:ascii="Verdana" w:hAnsi="Verdana"/>
          <w:szCs w:val="20"/>
          <w:lang w:val="pt-BR"/>
        </w:rPr>
        <w:t xml:space="preserve">é o número de Dias Úteis entre a Data de </w:t>
      </w:r>
      <w:r w:rsidR="000E266B" w:rsidRPr="006B3CB1">
        <w:rPr>
          <w:rFonts w:ascii="Verdana" w:hAnsi="Verdana"/>
          <w:szCs w:val="20"/>
          <w:lang w:val="pt-BR"/>
        </w:rPr>
        <w:t xml:space="preserve">Integralização </w:t>
      </w:r>
      <w:r w:rsidRPr="006B3CB1">
        <w:rPr>
          <w:rFonts w:ascii="Verdana" w:hAnsi="Verdana"/>
          <w:szCs w:val="20"/>
          <w:lang w:val="pt-BR"/>
        </w:rPr>
        <w:t>ou a Data de Pagamento da Remuneração das Debêntures da segunda</w:t>
      </w:r>
      <w:r w:rsidRPr="006B3CB1" w:rsidDel="00D1728A">
        <w:rPr>
          <w:rFonts w:ascii="Verdana" w:hAnsi="Verdana"/>
          <w:szCs w:val="20"/>
          <w:lang w:val="pt-BR"/>
        </w:rPr>
        <w:t xml:space="preserve"> </w:t>
      </w:r>
      <w:r w:rsidRPr="006B3CB1">
        <w:rPr>
          <w:rFonts w:ascii="Verdana" w:hAnsi="Verdana"/>
          <w:szCs w:val="20"/>
          <w:lang w:val="pt-BR"/>
        </w:rPr>
        <w:t>Série imediatamente anterior, conforme o caso, e a data de cálculo.</w:t>
      </w:r>
    </w:p>
    <w:p w14:paraId="5FDD402F" w14:textId="77777777" w:rsidR="00811F66" w:rsidRPr="006B3CB1" w:rsidRDefault="00811F66">
      <w:pPr>
        <w:ind w:left="709"/>
      </w:pPr>
    </w:p>
    <w:p w14:paraId="45F444D5"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 período de capitalização da Remuneração das Debêntures da Primeira Série e da Remuneração das Debêntures da Segunda Série é o intervalo de tempo que se inicia na Data de </w:t>
      </w:r>
      <w:r w:rsidR="000E266B" w:rsidRPr="006B3CB1">
        <w:rPr>
          <w:rFonts w:ascii="Verdana" w:hAnsi="Verdana"/>
          <w:b w:val="0"/>
          <w:smallCaps w:val="0"/>
          <w:sz w:val="20"/>
          <w:szCs w:val="20"/>
          <w:u w:val="none"/>
        </w:rPr>
        <w:t>Integralização</w:t>
      </w:r>
      <w:r w:rsidRPr="006B3CB1">
        <w:rPr>
          <w:rFonts w:ascii="Verdana" w:hAnsi="Verdana"/>
          <w:b w:val="0"/>
          <w:smallCaps w:val="0"/>
          <w:sz w:val="20"/>
          <w:szCs w:val="20"/>
          <w:u w:val="none"/>
        </w:rPr>
        <w:t>, no caso do primeiro Período de Capitalização, ou na Data de Pagamento da Remuneração imediatamente anterior da respectiva série, no caso dos demais Períodos de Capitalização, e termina na Data de Pagamento da Remuneração da respectiva série do respectivo período (“</w:t>
      </w:r>
      <w:r w:rsidRPr="006B3CB1">
        <w:rPr>
          <w:rFonts w:ascii="Verdana" w:hAnsi="Verdana"/>
          <w:b w:val="0"/>
          <w:smallCaps w:val="0"/>
          <w:sz w:val="20"/>
          <w:szCs w:val="20"/>
        </w:rPr>
        <w:t>Período de Capitalização</w:t>
      </w:r>
      <w:r w:rsidRPr="006B3CB1">
        <w:rPr>
          <w:rFonts w:ascii="Verdana" w:hAnsi="Verdana"/>
          <w:b w:val="0"/>
          <w:smallCaps w:val="0"/>
          <w:sz w:val="20"/>
          <w:szCs w:val="20"/>
          <w:u w:val="none"/>
        </w:rPr>
        <w:t>”). Cada Período de Capitalização sucede o anterior sem solução de continuidade, até a respectiva Data de Vencimento das Debêntures ou, ainda, a data em que ocorrer o vencimento antecipado e/ou resgate antecipado das Debêntures, conforme o caso.</w:t>
      </w:r>
    </w:p>
    <w:p w14:paraId="47017F96" w14:textId="77777777" w:rsidR="00811F66" w:rsidRPr="006B3CB1" w:rsidRDefault="00811F66"/>
    <w:p w14:paraId="1F888006"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54" w:name="_Ref130286776"/>
      <w:bookmarkStart w:id="55" w:name="_Ref168843122"/>
      <w:bookmarkStart w:id="56" w:name="_Ref210748857"/>
      <w:r w:rsidRPr="006B3CB1">
        <w:rPr>
          <w:rFonts w:ascii="Verdana" w:hAnsi="Verdana"/>
          <w:b w:val="0"/>
          <w:smallCaps w:val="0"/>
          <w:sz w:val="20"/>
          <w:szCs w:val="20"/>
          <w:u w:val="none"/>
        </w:rPr>
        <w:t>Se, na data de vencimento de quaisquer obrigações pecuniárias da Emissora, não houver divulgação da Taxa DI pela B3, será utilizada, em sua substituição, a última Taxa DI divulgada, não sendo devidas quaisquer compensações entre a Emissora e os Debenturistas quando da divulgação posterior da Taxa DI que seria aplicável. Se a não divulgação da Taxa DI</w:t>
      </w:r>
      <w:r w:rsidRPr="006B3CB1" w:rsidDel="0083506B">
        <w:rPr>
          <w:rFonts w:ascii="Verdana" w:hAnsi="Verdana"/>
          <w:b w:val="0"/>
          <w:smallCaps w:val="0"/>
          <w:sz w:val="20"/>
          <w:szCs w:val="20"/>
          <w:u w:val="none"/>
        </w:rPr>
        <w:t xml:space="preserve"> </w:t>
      </w:r>
      <w:r w:rsidRPr="006B3CB1">
        <w:rPr>
          <w:rFonts w:ascii="Verdana" w:hAnsi="Verdana"/>
          <w:b w:val="0"/>
          <w:smallCaps w:val="0"/>
          <w:sz w:val="20"/>
          <w:szCs w:val="20"/>
          <w:u w:val="none"/>
        </w:rPr>
        <w:t>for superior ao prazo de 10 (dez) dias consecutivos, aplicar-se-á o disposto nas Cláusulas abaixo quanto à definição do novo parâmetro de remuneração das Debêntures</w:t>
      </w:r>
      <w:bookmarkStart w:id="57" w:name="_DV_M446"/>
      <w:bookmarkStart w:id="58" w:name="_DV_M447"/>
      <w:bookmarkEnd w:id="54"/>
      <w:bookmarkEnd w:id="55"/>
      <w:bookmarkEnd w:id="57"/>
      <w:bookmarkEnd w:id="58"/>
      <w:r w:rsidRPr="006B3CB1">
        <w:rPr>
          <w:rFonts w:ascii="Verdana" w:hAnsi="Verdana"/>
          <w:b w:val="0"/>
          <w:smallCaps w:val="0"/>
          <w:sz w:val="20"/>
          <w:szCs w:val="20"/>
          <w:u w:val="none"/>
        </w:rPr>
        <w:t>.</w:t>
      </w:r>
      <w:bookmarkStart w:id="59" w:name="_Ref137107438"/>
      <w:bookmarkStart w:id="60" w:name="_Ref168843123"/>
      <w:bookmarkStart w:id="61" w:name="_Ref210749176"/>
      <w:bookmarkEnd w:id="56"/>
    </w:p>
    <w:p w14:paraId="52A43A8C" w14:textId="77777777" w:rsidR="00811F66" w:rsidRPr="006B3CB1" w:rsidRDefault="00811F66">
      <w:pPr>
        <w:pStyle w:val="PargrafodaLista"/>
        <w:ind w:left="1276" w:hanging="709"/>
        <w:contextualSpacing w:val="0"/>
        <w:jc w:val="both"/>
      </w:pPr>
    </w:p>
    <w:p w14:paraId="0166FAEF"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Na hipótese de extinção, limitação e/ou não divulgação da Taxa DI por mais de 10 (dez) dias consecutivos após a data esperada para sua apuração e/ou divulgação ou no caso de impossibilidade de aplicação da Taxa DI às Debêntures por proibição legal ou judicial, o Agente Fiduciário deverá, no prazo máximo de 5 (cinco) dias contados (i) do 11º (décimo primeiro) dia em que a Taxa DI não tenha sido divulgada ou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do primeiro dia em que a Taxa DI não possa ser utilizada por proibição legal ou judicial, convocar Assembleia Geral de Debenturistas das Debêntures da Primeira Série, no modo e prazos previstos na Cláusula 12 abaixo e no artigo 124 da Lei das Sociedades por Ações, para que os titulares de Debêntures da Primeira Série deliberem, em comum acordo com a Emissora e observada a legislação e regulamentação aplicável, sobre o novo parâmetro de remuneração das Debêntures da Primeira Série a ser aplicado. Até a deliberação desse novo parâmetro, a última Taxa DI divulgada será utilizada para o cálculo do valor de quaisquer obrigações pecuniárias previstas nesta Escritura de Emissão, não sendo devida qualquer compensação financeira, multa ou penalidade aos titulares de Debêntures da Primeira Série quando da deliberação do novo parâmetro de remuneração para as Debêntures</w:t>
      </w:r>
      <w:bookmarkStart w:id="62" w:name="_DV_M452"/>
      <w:bookmarkStart w:id="63" w:name="_DV_M453"/>
      <w:bookmarkStart w:id="64" w:name="_DV_M454"/>
      <w:bookmarkStart w:id="65" w:name="_DV_M455"/>
      <w:bookmarkStart w:id="66" w:name="_DV_M456"/>
      <w:bookmarkStart w:id="67" w:name="_DV_M457"/>
      <w:bookmarkStart w:id="68" w:name="_DV_M458"/>
      <w:bookmarkStart w:id="69" w:name="_DV_M459"/>
      <w:bookmarkStart w:id="70" w:name="_DV_M460"/>
      <w:bookmarkStart w:id="71" w:name="_DV_M461"/>
      <w:bookmarkStart w:id="72" w:name="_DV_M464"/>
      <w:bookmarkStart w:id="73" w:name="_DV_M466"/>
      <w:bookmarkStart w:id="74" w:name="_DV_M467"/>
      <w:bookmarkEnd w:id="59"/>
      <w:bookmarkEnd w:id="60"/>
      <w:bookmarkEnd w:id="62"/>
      <w:bookmarkEnd w:id="63"/>
      <w:bookmarkEnd w:id="64"/>
      <w:bookmarkEnd w:id="65"/>
      <w:bookmarkEnd w:id="66"/>
      <w:bookmarkEnd w:id="67"/>
      <w:bookmarkEnd w:id="68"/>
      <w:bookmarkEnd w:id="69"/>
      <w:bookmarkEnd w:id="70"/>
      <w:bookmarkEnd w:id="71"/>
      <w:bookmarkEnd w:id="72"/>
      <w:bookmarkEnd w:id="73"/>
      <w:bookmarkEnd w:id="74"/>
      <w:r w:rsidRPr="006B3CB1">
        <w:rPr>
          <w:rFonts w:ascii="Verdana" w:hAnsi="Verdana"/>
          <w:b w:val="0"/>
          <w:smallCaps w:val="0"/>
          <w:sz w:val="20"/>
          <w:szCs w:val="20"/>
          <w:u w:val="none"/>
        </w:rPr>
        <w:t xml:space="preserve"> da Primeira Série.</w:t>
      </w:r>
      <w:bookmarkEnd w:id="61"/>
      <w:r w:rsidRPr="006B3CB1">
        <w:rPr>
          <w:rFonts w:ascii="Verdana" w:hAnsi="Verdana"/>
          <w:b w:val="0"/>
          <w:smallCaps w:val="0"/>
          <w:sz w:val="20"/>
          <w:szCs w:val="20"/>
          <w:u w:val="none"/>
        </w:rPr>
        <w:t xml:space="preserve"> </w:t>
      </w:r>
    </w:p>
    <w:p w14:paraId="66B54FC7" w14:textId="77777777" w:rsidR="00811F66" w:rsidRPr="006B3CB1" w:rsidRDefault="00811F66">
      <w:pPr>
        <w:ind w:left="1276" w:hanging="709"/>
      </w:pPr>
    </w:p>
    <w:p w14:paraId="54C284E5"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75" w:name="_Ref130282854"/>
      <w:r w:rsidRPr="006B3CB1">
        <w:rPr>
          <w:rFonts w:ascii="Verdana" w:hAnsi="Verdana"/>
          <w:b w:val="0"/>
          <w:smallCaps w:val="0"/>
          <w:sz w:val="20"/>
          <w:szCs w:val="20"/>
          <w:u w:val="none"/>
        </w:rPr>
        <w:t xml:space="preserve">Na hipótese prevista na Cláusula 6.8.6 acima, caso não haja acordo sobre o novo parâmetro a ser aplicado entre a Emissora e os titulares de Debêntures da Primeira Série representando, no mínimo, 2/3 (dois terços) das Debêntures da Primeira Série em Circulação (conforme abaixo definido), em primeira ou segunda convocação, a Emissora </w:t>
      </w:r>
      <w:r w:rsidRPr="006B3CB1">
        <w:rPr>
          <w:rFonts w:ascii="Verdana" w:hAnsi="Verdana"/>
          <w:b w:val="0"/>
          <w:smallCaps w:val="0"/>
          <w:sz w:val="20"/>
          <w:szCs w:val="20"/>
          <w:u w:val="none"/>
        </w:rPr>
        <w:lastRenderedPageBreak/>
        <w:t xml:space="preserve">resgatará a totalidade das Debêntures da Primeira Série, com seu consequente cancelamento, na Data de Vencimento das Debêntures ou no prazo de 30 (trinta) dias contados da data da realização da referida Assembleia Geral de Debenturistas da Primeira Série, o que ocorrer primeiro, pelo seu Valor Nominal Unitário ou saldo do Valor Nominal Unitário, conforme o caso, acrescido da Remuneração das Debêntures da Primeira Série 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desde a Data de </w:t>
      </w:r>
      <w:r w:rsidR="00253567" w:rsidRPr="006B3CB1">
        <w:rPr>
          <w:rFonts w:ascii="Verdana" w:hAnsi="Verdana"/>
          <w:b w:val="0"/>
          <w:smallCaps w:val="0"/>
          <w:sz w:val="20"/>
          <w:szCs w:val="20"/>
          <w:u w:val="none"/>
        </w:rPr>
        <w:t xml:space="preserve">Integralização </w:t>
      </w:r>
      <w:r w:rsidRPr="006B3CB1">
        <w:rPr>
          <w:rFonts w:ascii="Verdana" w:hAnsi="Verdana"/>
          <w:b w:val="0"/>
          <w:smallCaps w:val="0"/>
          <w:sz w:val="20"/>
          <w:szCs w:val="20"/>
          <w:u w:val="none"/>
        </w:rPr>
        <w:t>ou a Data de Pagamento da Remuneração das Debêntures da Primeira Série imediatamente anterior até a data do efetivo resgate, caso em que a taxa a ser utilizada para cálculo da respectiva Remuneração das Debêntures da Primeira Série será equivalente à última Taxa DI divulgada</w:t>
      </w:r>
      <w:bookmarkStart w:id="76" w:name="_DV_C20"/>
      <w:r w:rsidRPr="006B3CB1">
        <w:rPr>
          <w:rFonts w:ascii="Verdana" w:hAnsi="Verdana"/>
          <w:b w:val="0"/>
          <w:smallCaps w:val="0"/>
          <w:sz w:val="20"/>
          <w:szCs w:val="20"/>
          <w:u w:val="none"/>
        </w:rPr>
        <w:t>, não sendo devida qualquer compensação financeira, multa ou penalidade aos titulares de Debêntures da Primeira Série quando do referido resgate</w:t>
      </w:r>
      <w:bookmarkEnd w:id="76"/>
      <w:r w:rsidRPr="006B3CB1">
        <w:rPr>
          <w:rFonts w:ascii="Verdana" w:hAnsi="Verdana"/>
          <w:b w:val="0"/>
          <w:smallCaps w:val="0"/>
          <w:sz w:val="20"/>
          <w:szCs w:val="20"/>
          <w:u w:val="none"/>
        </w:rPr>
        <w:t>.</w:t>
      </w:r>
    </w:p>
    <w:p w14:paraId="4571374F" w14:textId="77777777" w:rsidR="00811F66" w:rsidRPr="006B3CB1" w:rsidRDefault="00811F66">
      <w:pPr>
        <w:ind w:left="1276" w:hanging="709"/>
      </w:pPr>
    </w:p>
    <w:p w14:paraId="23639DAE"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Caso (a) a Taxa DI venha a ser divulgada antes da realização da Assembleia Geral de Debenturistas da Primeira Série ou (b) seja estabelecido um substituto legal para a Taxa DI, a referida Assembleia Geral de Debenturistas da Primeira Série não será mais realizada, e a Taxa DI passará novamente a ser utilizada para o cálculo da Remuneração das Debêntures da Primeira Série.</w:t>
      </w:r>
    </w:p>
    <w:p w14:paraId="3FA4D6BB" w14:textId="77777777" w:rsidR="00811F66" w:rsidRPr="006B3CB1" w:rsidRDefault="00811F66">
      <w:pPr>
        <w:tabs>
          <w:tab w:val="left" w:pos="709"/>
        </w:tabs>
        <w:ind w:left="1276" w:hanging="709"/>
      </w:pPr>
    </w:p>
    <w:p w14:paraId="31CE9874"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Para fins da presente Escritura de Emissão, a expressão “</w:t>
      </w:r>
      <w:r w:rsidRPr="006B3CB1">
        <w:rPr>
          <w:rFonts w:ascii="Verdana" w:hAnsi="Verdana"/>
          <w:b w:val="0"/>
          <w:smallCaps w:val="0"/>
          <w:sz w:val="20"/>
          <w:szCs w:val="20"/>
        </w:rPr>
        <w:t>Dia(s) Útil(eis)</w:t>
      </w:r>
      <w:r w:rsidRPr="006B3CB1">
        <w:rPr>
          <w:rFonts w:ascii="Verdana" w:hAnsi="Verdana"/>
          <w:b w:val="0"/>
          <w:smallCaps w:val="0"/>
          <w:sz w:val="20"/>
          <w:szCs w:val="20"/>
          <w:u w:val="none"/>
        </w:rPr>
        <w:t xml:space="preserve">” significa qualquer dia, exceção feita aos sábados, domingos e feriados declarados nacionais. </w:t>
      </w:r>
    </w:p>
    <w:p w14:paraId="5DBB6FC8" w14:textId="77777777" w:rsidR="00811F66" w:rsidRPr="006B3CB1" w:rsidRDefault="00811F66" w:rsidP="00811F66">
      <w:pPr>
        <w:pStyle w:val="Estilo1"/>
        <w:widowControl/>
        <w:spacing w:line="288" w:lineRule="auto"/>
        <w:outlineLvl w:val="0"/>
        <w:rPr>
          <w:rFonts w:ascii="Verdana" w:hAnsi="Verdana"/>
          <w:sz w:val="20"/>
          <w:szCs w:val="20"/>
        </w:rPr>
      </w:pPr>
    </w:p>
    <w:p w14:paraId="7ABC3D18"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Repactuação.</w:t>
      </w:r>
      <w:r w:rsidRPr="006B3CB1">
        <w:rPr>
          <w:rFonts w:ascii="Verdana" w:hAnsi="Verdana"/>
          <w:b w:val="0"/>
          <w:smallCaps w:val="0"/>
          <w:sz w:val="20"/>
          <w:szCs w:val="20"/>
          <w:u w:val="none"/>
        </w:rPr>
        <w:t xml:space="preserve"> Não haverá repactuação programada </w:t>
      </w:r>
      <w:r w:rsidRPr="006B3CB1">
        <w:rPr>
          <w:rFonts w:ascii="Verdana" w:eastAsia="Arial Unicode MS" w:hAnsi="Verdana"/>
          <w:b w:val="0"/>
          <w:smallCaps w:val="0"/>
          <w:sz w:val="20"/>
          <w:szCs w:val="20"/>
          <w:u w:val="none"/>
        </w:rPr>
        <w:t>das Debêntures</w:t>
      </w:r>
      <w:r w:rsidRPr="006B3CB1">
        <w:rPr>
          <w:rFonts w:ascii="Verdana" w:hAnsi="Verdana"/>
          <w:b w:val="0"/>
          <w:smallCaps w:val="0"/>
          <w:sz w:val="20"/>
          <w:szCs w:val="20"/>
          <w:u w:val="none"/>
        </w:rPr>
        <w:t>.</w:t>
      </w:r>
    </w:p>
    <w:p w14:paraId="2280C213" w14:textId="77777777" w:rsidR="00811F66" w:rsidRPr="006B3CB1" w:rsidRDefault="00811F66">
      <w:pPr>
        <w:tabs>
          <w:tab w:val="num" w:pos="709"/>
        </w:tabs>
      </w:pPr>
    </w:p>
    <w:p w14:paraId="40A20C39" w14:textId="77777777" w:rsidR="00811F66" w:rsidRPr="006B3CB1" w:rsidRDefault="00811F66" w:rsidP="006B3CB1">
      <w:pPr>
        <w:pStyle w:val="Estilo1"/>
        <w:keepNext/>
        <w:widowControl/>
        <w:numPr>
          <w:ilvl w:val="1"/>
          <w:numId w:val="21"/>
        </w:numPr>
        <w:spacing w:line="288" w:lineRule="auto"/>
        <w:outlineLvl w:val="0"/>
        <w:rPr>
          <w:rFonts w:ascii="Verdana" w:hAnsi="Verdana" w:cs="Arial"/>
          <w:bCs/>
          <w:sz w:val="20"/>
          <w:szCs w:val="20"/>
        </w:rPr>
      </w:pPr>
      <w:r w:rsidRPr="006B3CB1">
        <w:rPr>
          <w:rFonts w:ascii="Verdana" w:hAnsi="Verdana"/>
          <w:b w:val="0"/>
          <w:smallCaps w:val="0"/>
          <w:sz w:val="20"/>
          <w:szCs w:val="20"/>
        </w:rPr>
        <w:t>Subscrição e Integralização.</w:t>
      </w:r>
    </w:p>
    <w:p w14:paraId="23BBBED3" w14:textId="77777777" w:rsidR="00811F66" w:rsidRPr="006B3CB1" w:rsidRDefault="00811F66" w:rsidP="00C7245A"/>
    <w:p w14:paraId="74946F81" w14:textId="77777777" w:rsidR="00811F66" w:rsidRPr="006B3CB1" w:rsidRDefault="00811F66" w:rsidP="006B3CB1">
      <w:pPr>
        <w:pStyle w:val="Estilo1"/>
        <w:widowControl/>
        <w:numPr>
          <w:ilvl w:val="2"/>
          <w:numId w:val="21"/>
        </w:numPr>
        <w:spacing w:line="288" w:lineRule="auto"/>
        <w:outlineLvl w:val="0"/>
        <w:rPr>
          <w:rFonts w:ascii="Verdana" w:hAnsi="Verdana" w:cs="Arial"/>
          <w:sz w:val="20"/>
          <w:szCs w:val="20"/>
        </w:rPr>
      </w:pPr>
      <w:r w:rsidRPr="006B3CB1">
        <w:rPr>
          <w:rFonts w:ascii="Verdana" w:hAnsi="Verdana"/>
          <w:b w:val="0"/>
          <w:smallCaps w:val="0"/>
          <w:sz w:val="20"/>
          <w:szCs w:val="20"/>
          <w:u w:val="none"/>
        </w:rPr>
        <w:t>As Debêntures serão subscritas e integralizadas à vista, em moeda corrente nacional, no ato de subscrição</w:t>
      </w:r>
      <w:r w:rsidR="00F00D29" w:rsidRPr="006B3CB1">
        <w:rPr>
          <w:rFonts w:ascii="Verdana" w:hAnsi="Verdana"/>
          <w:b w:val="0"/>
          <w:smallCaps w:val="0"/>
          <w:sz w:val="20"/>
          <w:szCs w:val="20"/>
          <w:u w:val="none"/>
        </w:rPr>
        <w:t>, em uma única data</w:t>
      </w:r>
      <w:r w:rsidR="00F5321A" w:rsidRPr="006B3CB1">
        <w:rPr>
          <w:rFonts w:ascii="Verdana" w:hAnsi="Verdana"/>
          <w:b w:val="0"/>
          <w:smallCaps w:val="0"/>
          <w:sz w:val="20"/>
          <w:szCs w:val="20"/>
          <w:u w:val="none"/>
        </w:rPr>
        <w:t xml:space="preserve"> (“</w:t>
      </w:r>
      <w:r w:rsidR="00F5321A" w:rsidRPr="006B3CB1">
        <w:rPr>
          <w:rFonts w:ascii="Verdana" w:hAnsi="Verdana"/>
          <w:b w:val="0"/>
          <w:smallCaps w:val="0"/>
          <w:sz w:val="20"/>
          <w:szCs w:val="20"/>
        </w:rPr>
        <w:t>Data de Integralização</w:t>
      </w:r>
      <w:r w:rsidR="00F5321A" w:rsidRPr="006B3CB1">
        <w:rPr>
          <w:rFonts w:ascii="Verdana" w:hAnsi="Verdana"/>
          <w:b w:val="0"/>
          <w:smallCaps w:val="0"/>
          <w:sz w:val="20"/>
          <w:szCs w:val="20"/>
          <w:u w:val="none"/>
        </w:rPr>
        <w:t>”)</w:t>
      </w:r>
      <w:r w:rsidRPr="006B3CB1">
        <w:rPr>
          <w:rFonts w:ascii="Verdana" w:hAnsi="Verdana"/>
          <w:b w:val="0"/>
          <w:smallCaps w:val="0"/>
          <w:sz w:val="20"/>
          <w:szCs w:val="20"/>
          <w:u w:val="none"/>
        </w:rPr>
        <w:t xml:space="preserve">, pelo seu Valor Nominal Unitário. </w:t>
      </w:r>
    </w:p>
    <w:p w14:paraId="7D86934F" w14:textId="77777777" w:rsidR="00811F66" w:rsidRPr="006B3CB1" w:rsidRDefault="00811F66">
      <w:pPr>
        <w:tabs>
          <w:tab w:val="left" w:pos="1418"/>
        </w:tabs>
      </w:pPr>
    </w:p>
    <w:p w14:paraId="2ECE29D2"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Observados os requisitos estabelecidos nesta Escritura de Emissão, as Debêntures serão subscritas, a qualquer tempo, a partir da data de início de distribuição da Oferta, observado o disposto nos artigos 7º-A e 8º, parágrafo 2º, da Instrução CVM 476.</w:t>
      </w:r>
    </w:p>
    <w:p w14:paraId="36273B53" w14:textId="77777777" w:rsidR="00811F66" w:rsidRPr="006B3CB1" w:rsidRDefault="00811F66">
      <w:pPr>
        <w:tabs>
          <w:tab w:val="left" w:pos="1418"/>
        </w:tabs>
      </w:pPr>
    </w:p>
    <w:p w14:paraId="1A1BB76C"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Encargos Moratórios.</w:t>
      </w:r>
      <w:r w:rsidRPr="006B3CB1">
        <w:rPr>
          <w:rFonts w:ascii="Verdana" w:hAnsi="Verdana"/>
          <w:b w:val="0"/>
          <w:smallCaps w:val="0"/>
          <w:sz w:val="20"/>
          <w:szCs w:val="20"/>
          <w:u w:val="none"/>
        </w:rPr>
        <w:t xml:space="preserve"> Sem prejuízo das Remunerações, ocorrendo impontualidade no pagamento de qualquer quantia devida aos Debenturistas, o valor em atraso ficará sujeito, independentemente de aviso, interpelação ou notificação judicial ou extrajudicial, a: (i)</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multa moratória irredutível e de natureza não compensatória de 2% (dois por cento), incidente sobre o valor devido e não pago;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 xml:space="preserve">juros de mora calculados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desde a data do inadimplemento até a data do efetivo pagamento à taxa de 1% (um por cento) ao mês, incidente sobre o montante devido e não pago (“</w:t>
      </w:r>
      <w:r w:rsidRPr="006B3CB1">
        <w:rPr>
          <w:rFonts w:ascii="Verdana" w:hAnsi="Verdana"/>
          <w:b w:val="0"/>
          <w:smallCaps w:val="0"/>
          <w:sz w:val="20"/>
          <w:szCs w:val="20"/>
        </w:rPr>
        <w:t>Encargos Moratórios</w:t>
      </w:r>
      <w:r w:rsidRPr="006B3CB1">
        <w:rPr>
          <w:rFonts w:ascii="Verdana" w:hAnsi="Verdana"/>
          <w:b w:val="0"/>
          <w:smallCaps w:val="0"/>
          <w:sz w:val="20"/>
          <w:szCs w:val="20"/>
          <w:u w:val="none"/>
        </w:rPr>
        <w:t>”).</w:t>
      </w:r>
    </w:p>
    <w:p w14:paraId="34585CAA" w14:textId="77777777" w:rsidR="00811F66" w:rsidRPr="006B3CB1" w:rsidRDefault="00811F66">
      <w:pPr>
        <w:tabs>
          <w:tab w:val="left" w:pos="1418"/>
        </w:tabs>
      </w:pPr>
    </w:p>
    <w:p w14:paraId="3CE7A29A"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Local de Pagamento.</w:t>
      </w:r>
      <w:r w:rsidRPr="006B3CB1">
        <w:rPr>
          <w:rFonts w:ascii="Verdana" w:hAnsi="Verdana"/>
          <w:b w:val="0"/>
          <w:smallCaps w:val="0"/>
          <w:sz w:val="20"/>
          <w:szCs w:val="20"/>
          <w:u w:val="none"/>
        </w:rPr>
        <w:t xml:space="preserve"> Os pagamentos referentes às Debêntures e a quaisquer outros valores eventualmente devidos pela Emissora nos termos desta Escritura de Emissão serão efetuados pela Emissora no respectivo vencimento, utilizando-se, conforme o caso: (i) os procedimentos adotados pela B3, para as Debêntures custodiadas </w:t>
      </w:r>
      <w:r w:rsidRPr="006B3CB1">
        <w:rPr>
          <w:rFonts w:ascii="Verdana" w:hAnsi="Verdana"/>
          <w:b w:val="0"/>
          <w:smallCaps w:val="0"/>
          <w:sz w:val="20"/>
          <w:szCs w:val="20"/>
          <w:u w:val="none"/>
        </w:rPr>
        <w:lastRenderedPageBreak/>
        <w:t>eletronicamente na B3; e/ou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os procedimentos adotados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para as Debêntures que não estejam custodiadas eletronicamente B3.</w:t>
      </w:r>
    </w:p>
    <w:p w14:paraId="1D55B44E" w14:textId="77777777" w:rsidR="00811F66" w:rsidRPr="006B3CB1" w:rsidRDefault="00811F66">
      <w:pPr>
        <w:pStyle w:val="PargrafodaLista"/>
        <w:tabs>
          <w:tab w:val="num" w:pos="709"/>
        </w:tabs>
        <w:ind w:left="0"/>
        <w:contextualSpacing w:val="0"/>
        <w:jc w:val="both"/>
      </w:pPr>
    </w:p>
    <w:p w14:paraId="7BF2DD50"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Prorrogação dos Prazos.</w:t>
      </w:r>
      <w:r w:rsidRPr="006B3CB1">
        <w:rPr>
          <w:rFonts w:ascii="Verdana" w:hAnsi="Verdana"/>
          <w:b w:val="0"/>
          <w:smallCaps w:val="0"/>
          <w:sz w:val="20"/>
          <w:szCs w:val="20"/>
          <w:u w:val="none"/>
        </w:rPr>
        <w:t xml:space="preserve"> Considerar-se-ão automaticamente </w:t>
      </w:r>
      <w:bookmarkStart w:id="77" w:name="_DV_C294"/>
      <w:r w:rsidRPr="006B3CB1">
        <w:rPr>
          <w:rFonts w:ascii="Verdana" w:hAnsi="Verdana"/>
          <w:b w:val="0"/>
          <w:smallCaps w:val="0"/>
          <w:sz w:val="20"/>
          <w:szCs w:val="20"/>
          <w:u w:val="none"/>
        </w:rPr>
        <w:t xml:space="preserve">prorrogadas as datas de pagamento de qualquer obrigação relativa às Debêntures, pela Emissora, </w:t>
      </w:r>
      <w:bookmarkStart w:id="78" w:name="_DV_M145"/>
      <w:bookmarkEnd w:id="77"/>
      <w:bookmarkEnd w:id="78"/>
      <w:r w:rsidRPr="006B3CB1">
        <w:rPr>
          <w:rFonts w:ascii="Verdana" w:hAnsi="Verdana"/>
          <w:b w:val="0"/>
          <w:smallCaps w:val="0"/>
          <w:sz w:val="20"/>
          <w:szCs w:val="20"/>
          <w:u w:val="none"/>
        </w:rPr>
        <w:t xml:space="preserve">até o primeiro Dia Útil subsequente, se </w:t>
      </w:r>
      <w:bookmarkStart w:id="79" w:name="_DV_C296"/>
      <w:r w:rsidRPr="006B3CB1">
        <w:rPr>
          <w:rFonts w:ascii="Verdana" w:hAnsi="Verdana"/>
          <w:b w:val="0"/>
          <w:smallCaps w:val="0"/>
          <w:sz w:val="20"/>
          <w:szCs w:val="20"/>
          <w:u w:val="none"/>
        </w:rPr>
        <w:t xml:space="preserve">a data de </w:t>
      </w:r>
      <w:bookmarkStart w:id="80" w:name="_DV_M146"/>
      <w:bookmarkEnd w:id="79"/>
      <w:bookmarkEnd w:id="80"/>
      <w:r w:rsidRPr="006B3CB1">
        <w:rPr>
          <w:rFonts w:ascii="Verdana" w:hAnsi="Verdana"/>
          <w:b w:val="0"/>
          <w:smallCaps w:val="0"/>
          <w:sz w:val="20"/>
          <w:szCs w:val="20"/>
          <w:u w:val="none"/>
        </w:rPr>
        <w:t>vencimento da respectiva obrigação coincidir com dia que não seja Dia Útil, sem</w:t>
      </w:r>
      <w:bookmarkStart w:id="81" w:name="_DV_M147"/>
      <w:bookmarkEnd w:id="81"/>
      <w:r w:rsidRPr="006B3CB1">
        <w:rPr>
          <w:rFonts w:ascii="Verdana" w:hAnsi="Verdana"/>
          <w:b w:val="0"/>
          <w:smallCaps w:val="0"/>
          <w:sz w:val="20"/>
          <w:szCs w:val="20"/>
          <w:u w:val="none"/>
        </w:rPr>
        <w:t xml:space="preserve"> qualquer acréscimo</w:t>
      </w:r>
      <w:bookmarkStart w:id="82" w:name="_DV_M148"/>
      <w:bookmarkEnd w:id="82"/>
      <w:r w:rsidRPr="006B3CB1">
        <w:rPr>
          <w:rFonts w:ascii="Verdana" w:hAnsi="Verdana"/>
          <w:b w:val="0"/>
          <w:smallCaps w:val="0"/>
          <w:sz w:val="20"/>
          <w:szCs w:val="20"/>
          <w:u w:val="none"/>
        </w:rPr>
        <w:t xml:space="preserve"> aos valores a serem pagos.</w:t>
      </w:r>
    </w:p>
    <w:p w14:paraId="2F21431F" w14:textId="77777777" w:rsidR="00811F66" w:rsidRPr="006B3CB1" w:rsidRDefault="00811F66"/>
    <w:p w14:paraId="2A18B5E2"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Decadência dos Direitos aos Acréscimos.</w:t>
      </w:r>
      <w:r w:rsidRPr="006B3CB1">
        <w:rPr>
          <w:rFonts w:ascii="Verdana" w:hAnsi="Verdana"/>
          <w:b w:val="0"/>
          <w:smallCaps w:val="0"/>
          <w:sz w:val="20"/>
          <w:szCs w:val="20"/>
          <w:u w:val="none"/>
        </w:rPr>
        <w:t xml:space="preserve"> O não comparecimento dos Debenturistas para receber o valor correspondente a quaisquer das obrigações pecuniárias da Emissora, nos termos previstos nesta Escritura de Emissão, ou em comunicado publicado pela Emissora, se for o caso, não lhe dará direito ao recebimento dos Encargos Moratórios no período relativo ao atraso no recebimento, sendo-lhe, todavia, assegurados os direitos adquiridos até a data do respectivo vencimento e/ou do comunicado.</w:t>
      </w:r>
    </w:p>
    <w:p w14:paraId="11066CBB" w14:textId="77777777" w:rsidR="00811F66" w:rsidRPr="006B3CB1" w:rsidRDefault="00811F66"/>
    <w:p w14:paraId="3E85FC4E"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Imunidade Tributária.</w:t>
      </w:r>
      <w:r w:rsidRPr="006B3CB1">
        <w:rPr>
          <w:rFonts w:ascii="Verdana" w:hAnsi="Verdana"/>
          <w:b w:val="0"/>
          <w:smallCaps w:val="0"/>
          <w:sz w:val="20"/>
          <w:szCs w:val="20"/>
          <w:u w:val="none"/>
        </w:rPr>
        <w:t xml:space="preserve"> Caso qualquer Debenturista goze de algum tipo de imunidade ou isenção tributária, este deverá encaminhar ao Banco Liquidante, ao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e à Emissora, no prazo mínimo de 15 (quinze) Dias Úteis antes da data prevista para recebimento de valores relativos às Debêntures, documentação comprobatória dessa imunidade ou isenção tributária, sob pena de ter descontados dos seus rendimentos os valores devidos nos termos da legislação tributária em vigor, como se não fosse imune ou gozasse de isenção tributária. O Debenturista que tenha apresentado documentação comprobatória de sua condição de imunidade ou isenção tributária, nos termos da presente Cláusula,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tiver esta condição alterada e/ou revogada por qualquer outra razão que não as mencionadas </w:t>
      </w:r>
      <w:proofErr w:type="spellStart"/>
      <w:r w:rsidRPr="006B3CB1">
        <w:rPr>
          <w:rFonts w:ascii="Verdana" w:hAnsi="Verdana"/>
          <w:b w:val="0"/>
          <w:smallCaps w:val="0"/>
          <w:sz w:val="20"/>
          <w:szCs w:val="20"/>
          <w:u w:val="none"/>
        </w:rPr>
        <w:t>nesta</w:t>
      </w:r>
      <w:proofErr w:type="spellEnd"/>
      <w:r w:rsidRPr="006B3CB1">
        <w:rPr>
          <w:rFonts w:ascii="Verdana" w:hAnsi="Verdana"/>
          <w:b w:val="0"/>
          <w:smallCaps w:val="0"/>
          <w:sz w:val="20"/>
          <w:szCs w:val="20"/>
          <w:u w:val="none"/>
        </w:rPr>
        <w:t xml:space="preserve"> Cláusula, deverá comunicar esse fato, de forma detalhada e por escrito, ao Banco Liquidante e ao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com cópia para a Emissora, bem como prestar qualquer informação adicional em relação ao tema que lhe seja solicitada pelo Banco Liquidante,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ou pela Emissora.</w:t>
      </w:r>
    </w:p>
    <w:p w14:paraId="352D02EB" w14:textId="77777777" w:rsidR="00811F66" w:rsidRPr="006B3CB1" w:rsidRDefault="00811F66" w:rsidP="00811F66">
      <w:pPr>
        <w:pStyle w:val="Estilo1"/>
        <w:widowControl/>
        <w:spacing w:line="288" w:lineRule="auto"/>
        <w:outlineLvl w:val="0"/>
        <w:rPr>
          <w:rFonts w:ascii="Verdana" w:hAnsi="Verdana"/>
          <w:sz w:val="20"/>
          <w:szCs w:val="20"/>
        </w:rPr>
      </w:pPr>
    </w:p>
    <w:p w14:paraId="1AD5CF42"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u w:val="none"/>
        </w:rPr>
      </w:pPr>
      <w:r w:rsidRPr="006B3CB1">
        <w:rPr>
          <w:rFonts w:ascii="Verdana" w:hAnsi="Verdana"/>
          <w:b w:val="0"/>
          <w:smallCaps w:val="0"/>
          <w:sz w:val="20"/>
          <w:szCs w:val="20"/>
          <w:u w:val="none"/>
        </w:rPr>
        <w:t xml:space="preserve">Mesmo que tenha recebido a documentação referida na Cláusula 6.15 acima, e desde que tenha fundamento legal para tanto, fica facultado à Emissora depositar em juízo a tributação que entender devida. </w:t>
      </w:r>
    </w:p>
    <w:p w14:paraId="177CE14F" w14:textId="77777777" w:rsidR="00811F66" w:rsidRPr="006B3CB1" w:rsidRDefault="00811F66">
      <w:pPr>
        <w:tabs>
          <w:tab w:val="left" w:pos="1418"/>
        </w:tabs>
        <w:rPr>
          <w:color w:val="000000"/>
        </w:rPr>
      </w:pPr>
    </w:p>
    <w:p w14:paraId="2CDC4E5F"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Publicidade.</w:t>
      </w:r>
      <w:r w:rsidRPr="006B3CB1">
        <w:rPr>
          <w:rFonts w:ascii="Verdana" w:hAnsi="Verdana"/>
          <w:b w:val="0"/>
          <w:smallCaps w:val="0"/>
          <w:sz w:val="20"/>
          <w:szCs w:val="20"/>
          <w:u w:val="none"/>
        </w:rPr>
        <w:t xml:space="preserve"> Todos os atos e decisões relevantes decorrentes da Emissão que, de qualquer forma, vierem a envolver, direta ou indiretamente, os interesses dos Debenturistas, deverão ser publicados sob a forma de “Aviso aos Debenturistas” no Diário Oficial do Estado de Minas Gerais e no jornal “Jornal do Comércio”, e divulgados no </w:t>
      </w:r>
      <w:r w:rsidRPr="006B3CB1">
        <w:rPr>
          <w:rFonts w:ascii="Verdana" w:hAnsi="Verdana"/>
          <w:b w:val="0"/>
          <w:i/>
          <w:smallCaps w:val="0"/>
          <w:sz w:val="20"/>
          <w:szCs w:val="20"/>
          <w:u w:val="none"/>
        </w:rPr>
        <w:t>website</w:t>
      </w:r>
      <w:r w:rsidRPr="006B3CB1">
        <w:rPr>
          <w:rFonts w:ascii="Verdana" w:hAnsi="Verdana"/>
          <w:b w:val="0"/>
          <w:smallCaps w:val="0"/>
          <w:sz w:val="20"/>
          <w:szCs w:val="20"/>
          <w:u w:val="none"/>
        </w:rPr>
        <w:t xml:space="preserve"> da Emissora (www.brasilpch.com.br). Caso a Emissora altere seu jornal de publicação após a Data de Emissão, deverá enviar notificação ao Agente Fiduciário e publicar, nos jornais anteriormente utilizados, aviso aos Debenturistas informando o novo jornal de publicação. </w:t>
      </w:r>
    </w:p>
    <w:p w14:paraId="1AB74E9B" w14:textId="77777777" w:rsidR="00811F66" w:rsidRPr="006B3CB1" w:rsidRDefault="00811F66"/>
    <w:p w14:paraId="054F5DB7" w14:textId="77777777" w:rsidR="00811F66" w:rsidRPr="006B3CB1" w:rsidRDefault="00811F66" w:rsidP="006B3CB1">
      <w:pPr>
        <w:pStyle w:val="Estilo1"/>
        <w:keepNext/>
        <w:widowControl/>
        <w:numPr>
          <w:ilvl w:val="0"/>
          <w:numId w:val="21"/>
        </w:numPr>
        <w:spacing w:line="288" w:lineRule="auto"/>
        <w:outlineLvl w:val="0"/>
        <w:rPr>
          <w:rFonts w:ascii="Verdana" w:hAnsi="Verdana"/>
          <w:sz w:val="20"/>
          <w:szCs w:val="20"/>
          <w:u w:val="none"/>
        </w:rPr>
      </w:pPr>
      <w:r w:rsidRPr="006B3CB1">
        <w:rPr>
          <w:rFonts w:ascii="Verdana" w:hAnsi="Verdana" w:cs="Arial"/>
          <w:bCs/>
          <w:sz w:val="20"/>
          <w:szCs w:val="20"/>
          <w:u w:val="none"/>
        </w:rPr>
        <w:lastRenderedPageBreak/>
        <w:t>Garantias</w:t>
      </w:r>
    </w:p>
    <w:p w14:paraId="50CADAF2" w14:textId="77777777" w:rsidR="00811F66" w:rsidRPr="006B3CB1" w:rsidRDefault="00811F66" w:rsidP="00C7245A"/>
    <w:p w14:paraId="113E48DD"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 xml:space="preserve">Garantia Fidejussória </w:t>
      </w:r>
    </w:p>
    <w:p w14:paraId="1D7DFCAF" w14:textId="77777777" w:rsidR="00811F66" w:rsidRPr="006B3CB1" w:rsidRDefault="00811F66" w:rsidP="00C7245A"/>
    <w:p w14:paraId="05539A79" w14:textId="77777777" w:rsidR="00811F66" w:rsidRPr="006B3CB1" w:rsidRDefault="00811F66" w:rsidP="006B3CB1">
      <w:pPr>
        <w:pStyle w:val="PargrafodaLista"/>
        <w:numPr>
          <w:ilvl w:val="2"/>
          <w:numId w:val="21"/>
        </w:numPr>
        <w:contextualSpacing w:val="0"/>
        <w:rPr>
          <w:b/>
        </w:rPr>
      </w:pPr>
      <w:r w:rsidRPr="006B3CB1">
        <w:rPr>
          <w:b/>
        </w:rPr>
        <w:t>Fiança da PCHPAR</w:t>
      </w:r>
    </w:p>
    <w:p w14:paraId="7359BFB6" w14:textId="77777777" w:rsidR="00811F66" w:rsidRPr="006B3CB1" w:rsidRDefault="00811F66">
      <w:pPr>
        <w:rPr>
          <w:b/>
        </w:rPr>
      </w:pPr>
    </w:p>
    <w:p w14:paraId="551CAC51" w14:textId="77777777" w:rsidR="00811F66" w:rsidRPr="006B3CB1" w:rsidRDefault="00811F66" w:rsidP="006B3CB1">
      <w:pPr>
        <w:pStyle w:val="PargrafodaLista"/>
        <w:numPr>
          <w:ilvl w:val="3"/>
          <w:numId w:val="21"/>
        </w:numPr>
        <w:contextualSpacing w:val="0"/>
        <w:jc w:val="both"/>
      </w:pPr>
      <w:r w:rsidRPr="006B3CB1">
        <w:rPr>
          <w:color w:val="000000" w:themeColor="text1"/>
          <w:spacing w:val="-2"/>
        </w:rPr>
        <w:t xml:space="preserve">Após a liquidação das Dívidas Existentes e </w:t>
      </w:r>
      <w:r w:rsidR="00322078" w:rsidRPr="006B3CB1">
        <w:rPr>
          <w:color w:val="000000" w:themeColor="text1"/>
          <w:spacing w:val="-2"/>
        </w:rPr>
        <w:t>como requisito para a</w:t>
      </w:r>
      <w:r w:rsidRPr="006B3CB1">
        <w:rPr>
          <w:color w:val="000000" w:themeColor="text1"/>
          <w:spacing w:val="-2"/>
        </w:rPr>
        <w:t xml:space="preserve"> liberação dos Recursos Remanescentes – Emissão de Debêntures, a </w:t>
      </w:r>
      <w:r w:rsidRPr="006B3CB1">
        <w:t>PCHPAR PCH Participações S.A., inscrita no CNPJ/MF sob o nº 07.628.569/0001-45 (“</w:t>
      </w:r>
      <w:r w:rsidRPr="006B3CB1">
        <w:rPr>
          <w:u w:val="single"/>
        </w:rPr>
        <w:t>PCHPAR</w:t>
      </w:r>
      <w:r w:rsidRPr="006B3CB1">
        <w:t>”) deverá prestar fiança no âmbito da Emissão, em favor dos titulares das Debêntures, representados pelo Agente Fiduciário, obrigando-se, como fiadora, devedora solidária e principal pagadora das Debêntures (“</w:t>
      </w:r>
      <w:r w:rsidRPr="006B3CB1">
        <w:rPr>
          <w:u w:val="single"/>
        </w:rPr>
        <w:t>Fiança da PCHPAR</w:t>
      </w:r>
      <w:r w:rsidRPr="006B3CB1">
        <w:t xml:space="preserve">”). </w:t>
      </w:r>
    </w:p>
    <w:p w14:paraId="480B7B5D" w14:textId="77777777" w:rsidR="00811F66" w:rsidRPr="006B3CB1" w:rsidRDefault="00811F66" w:rsidP="00331100">
      <w:pPr>
        <w:pStyle w:val="PargrafodaLista"/>
        <w:ind w:left="0"/>
        <w:contextualSpacing w:val="0"/>
        <w:jc w:val="both"/>
      </w:pPr>
    </w:p>
    <w:p w14:paraId="7B8873C0" w14:textId="77777777" w:rsidR="00811F66" w:rsidRPr="006B3CB1" w:rsidRDefault="00811F66" w:rsidP="006B3CB1">
      <w:pPr>
        <w:pStyle w:val="PargrafodaLista"/>
        <w:numPr>
          <w:ilvl w:val="3"/>
          <w:numId w:val="21"/>
        </w:numPr>
        <w:contextualSpacing w:val="0"/>
        <w:jc w:val="both"/>
        <w:rPr>
          <w:b/>
        </w:rPr>
      </w:pPr>
      <w:r w:rsidRPr="006B3CB1">
        <w:t>A Fiança da PCHPAR deverá ser formalizada mediante a celebração do Primeiro Aditamento Garantias, a ser celebrado entre a Emissora, a PCHPAR e o Agente Fiduciário, que deverá ser registrado no prazo previsto no inciso (</w:t>
      </w:r>
      <w:proofErr w:type="spellStart"/>
      <w:r w:rsidRPr="006B3CB1">
        <w:t>i</w:t>
      </w:r>
      <w:r w:rsidR="00387E93" w:rsidRPr="006B3CB1">
        <w:t>i</w:t>
      </w:r>
      <w:proofErr w:type="spellEnd"/>
      <w:r w:rsidRPr="006B3CB1">
        <w:t>) da Cláusula 6.4.1 acima.</w:t>
      </w:r>
    </w:p>
    <w:p w14:paraId="3CCD8C34" w14:textId="77777777" w:rsidR="00811F66" w:rsidRPr="006B3CB1" w:rsidRDefault="00811F66">
      <w:pPr>
        <w:rPr>
          <w:b/>
        </w:rPr>
      </w:pPr>
    </w:p>
    <w:p w14:paraId="34887FAF" w14:textId="77777777" w:rsidR="00811F66" w:rsidRPr="006B3CB1" w:rsidRDefault="00811F66" w:rsidP="006B3CB1">
      <w:pPr>
        <w:pStyle w:val="PargrafodaLista"/>
        <w:numPr>
          <w:ilvl w:val="2"/>
          <w:numId w:val="21"/>
        </w:numPr>
        <w:contextualSpacing w:val="0"/>
        <w:rPr>
          <w:b/>
        </w:rPr>
      </w:pPr>
      <w:r w:rsidRPr="006B3CB1">
        <w:rPr>
          <w:b/>
        </w:rPr>
        <w:t xml:space="preserve">Fiança das </w:t>
      </w:r>
      <w:proofErr w:type="spellStart"/>
      <w:r w:rsidRPr="006B3CB1">
        <w:rPr>
          <w:b/>
        </w:rPr>
        <w:t>SPEs</w:t>
      </w:r>
      <w:proofErr w:type="spellEnd"/>
    </w:p>
    <w:p w14:paraId="7397196A" w14:textId="77777777" w:rsidR="00811F66" w:rsidRPr="006B3CB1" w:rsidRDefault="00811F66">
      <w:pPr>
        <w:rPr>
          <w:b/>
        </w:rPr>
      </w:pPr>
    </w:p>
    <w:p w14:paraId="06B6E43C" w14:textId="77777777" w:rsidR="00811F66" w:rsidRPr="006B3CB1" w:rsidRDefault="00811F66" w:rsidP="006B3CB1">
      <w:pPr>
        <w:pStyle w:val="PargrafodaLista"/>
        <w:numPr>
          <w:ilvl w:val="3"/>
          <w:numId w:val="21"/>
        </w:numPr>
        <w:contextualSpacing w:val="0"/>
        <w:jc w:val="both"/>
      </w:pPr>
      <w:r w:rsidRPr="006B3CB1">
        <w:t xml:space="preserve">Após a liquidação das Dívidas Existentes, e, observado o prazo previsto </w:t>
      </w:r>
      <w:r w:rsidR="00FD52F3" w:rsidRPr="006B3CB1">
        <w:t xml:space="preserve"> no inciso (</w:t>
      </w:r>
      <w:proofErr w:type="spellStart"/>
      <w:r w:rsidR="00FD52F3" w:rsidRPr="006B3CB1">
        <w:t>iii</w:t>
      </w:r>
      <w:proofErr w:type="spellEnd"/>
      <w:r w:rsidR="00FD52F3" w:rsidRPr="006B3CB1">
        <w:t>) da Cláusula 6.4.1 d</w:t>
      </w:r>
      <w:r w:rsidRPr="006B3CB1">
        <w:t xml:space="preserve">esta Escritura de Emissão, </w:t>
      </w:r>
      <w:r w:rsidR="00FD52F3" w:rsidRPr="006B3CB1">
        <w:t xml:space="preserve">após </w:t>
      </w:r>
      <w:r w:rsidRPr="006B3CB1">
        <w:t xml:space="preserve">o recebimento pelas </w:t>
      </w:r>
      <w:proofErr w:type="spellStart"/>
      <w:r w:rsidRPr="006B3CB1">
        <w:t>SPEs</w:t>
      </w:r>
      <w:proofErr w:type="spellEnd"/>
      <w:r w:rsidRPr="006B3CB1">
        <w:t xml:space="preserve"> do termo que comprove a quitação das dívidas decorrentes dos Contratos BNDES e a liberação das respectivas garantias a ser emitido pelo BNDES (“</w:t>
      </w:r>
      <w:r w:rsidRPr="006B3CB1">
        <w:rPr>
          <w:u w:val="single"/>
        </w:rPr>
        <w:t>Termo de Liberação de Garantias BNDES</w:t>
      </w:r>
      <w:r w:rsidRPr="006B3CB1">
        <w:t>”), a Bonfante Energética S.A., inscrita no CNPJ/MF sob o nº 06.982.746/0001-24 (“</w:t>
      </w:r>
      <w:r w:rsidRPr="006B3CB1">
        <w:rPr>
          <w:u w:val="single"/>
        </w:rPr>
        <w:t>Bonfante</w:t>
      </w:r>
      <w:r w:rsidRPr="006B3CB1">
        <w:t>”), a Calheiros Energia S.A., inscrita no CNPJ/MF sob o nº 07.063.914/0001-40 (“</w:t>
      </w:r>
      <w:r w:rsidRPr="006B3CB1">
        <w:rPr>
          <w:u w:val="single"/>
        </w:rPr>
        <w:t>Calheiros</w:t>
      </w:r>
      <w:r w:rsidRPr="006B3CB1">
        <w:t>”), a Caparaó Energia S.A., inscrita no CNPJ/MF sob o nº 07.063.924/0001-86 (“</w:t>
      </w:r>
      <w:r w:rsidRPr="006B3CB1">
        <w:rPr>
          <w:u w:val="single"/>
        </w:rPr>
        <w:t>Caparaó</w:t>
      </w:r>
      <w:r w:rsidRPr="006B3CB1">
        <w:t>”), a Carangola Energia S.A., inscrita no CNPJ/MF sob o nº 07.063.934/0001-11 (“</w:t>
      </w:r>
      <w:r w:rsidRPr="006B3CB1">
        <w:rPr>
          <w:u w:val="single"/>
        </w:rPr>
        <w:t>Carangola</w:t>
      </w:r>
      <w:r w:rsidRPr="006B3CB1">
        <w:t>”), a Funil Energia S.A., inscrita no CNPJ/MF sob o nº 07.063.921/0001-42 (“</w:t>
      </w:r>
      <w:r w:rsidRPr="006B3CB1">
        <w:rPr>
          <w:u w:val="single"/>
        </w:rPr>
        <w:t>Funil</w:t>
      </w:r>
      <w:r w:rsidRPr="006B3CB1">
        <w:t>”), a Irara Energética S.A., inscrita no CNPJ/MF sob o nº 07.060.755/0001-20 (“</w:t>
      </w:r>
      <w:r w:rsidRPr="006B3CB1">
        <w:rPr>
          <w:u w:val="single"/>
        </w:rPr>
        <w:t>Irara</w:t>
      </w:r>
      <w:r w:rsidRPr="006B3CB1">
        <w:t>”), a Jatai Energética S.A., inscrita no CNPJ/MF sob o nº 07.083.477/0001-27 (“</w:t>
      </w:r>
      <w:r w:rsidRPr="006B3CB1">
        <w:rPr>
          <w:u w:val="single"/>
        </w:rPr>
        <w:t>Jatai</w:t>
      </w:r>
      <w:r w:rsidRPr="006B3CB1">
        <w:t xml:space="preserve">”), a Monte </w:t>
      </w:r>
      <w:proofErr w:type="spellStart"/>
      <w:r w:rsidRPr="006B3CB1">
        <w:t>Serrat</w:t>
      </w:r>
      <w:proofErr w:type="spellEnd"/>
      <w:r w:rsidRPr="006B3CB1">
        <w:t xml:space="preserve"> Energética S.A., inscrita no CNPJ/MF sob o nº 06.982.741/0001-00 (“</w:t>
      </w:r>
      <w:r w:rsidRPr="006B3CB1">
        <w:rPr>
          <w:u w:val="single"/>
        </w:rPr>
        <w:t xml:space="preserve">Monte </w:t>
      </w:r>
      <w:proofErr w:type="spellStart"/>
      <w:r w:rsidRPr="006B3CB1">
        <w:rPr>
          <w:u w:val="single"/>
        </w:rPr>
        <w:t>Serrat</w:t>
      </w:r>
      <w:proofErr w:type="spellEnd"/>
      <w:r w:rsidRPr="006B3CB1">
        <w:t>”), a Retiro Velho Energética S.A., inscrita no CNPJ/MF sob o nº 07.060.739/0001-38 (“</w:t>
      </w:r>
      <w:r w:rsidRPr="006B3CB1">
        <w:rPr>
          <w:u w:val="single"/>
        </w:rPr>
        <w:t>Retiro Velho</w:t>
      </w:r>
      <w:r w:rsidRPr="006B3CB1">
        <w:t>”), a Santa Fé Energética S.A., inscrita no CNPJ/MF sob o nº 06.982.752/0001-81 (“</w:t>
      </w:r>
      <w:r w:rsidRPr="006B3CB1">
        <w:rPr>
          <w:u w:val="single"/>
        </w:rPr>
        <w:t>Santa Fé</w:t>
      </w:r>
      <w:r w:rsidRPr="006B3CB1">
        <w:t>”), a São Joaquim Energia S.A., inscrita no CNPJ/MF sob o nº 07.063.930/0001-33 (“</w:t>
      </w:r>
      <w:r w:rsidRPr="006B3CB1">
        <w:rPr>
          <w:u w:val="single"/>
        </w:rPr>
        <w:t>São Joaquim</w:t>
      </w:r>
      <w:r w:rsidRPr="006B3CB1">
        <w:t>”), a São Pedro Energia S.A., inscrita no CNPJ/MF sob o nº 07.063.938/0001-08 (“</w:t>
      </w:r>
      <w:r w:rsidRPr="006B3CB1">
        <w:rPr>
          <w:u w:val="single"/>
        </w:rPr>
        <w:t>São Pedro</w:t>
      </w:r>
      <w:r w:rsidRPr="006B3CB1">
        <w:t>”) e a São Simão Energia S.A., inscrita no CNPJ/MF sob o nº 07.063.976/0001-52 (“</w:t>
      </w:r>
      <w:r w:rsidRPr="006B3CB1">
        <w:rPr>
          <w:u w:val="single"/>
        </w:rPr>
        <w:t>São Simão</w:t>
      </w:r>
      <w:r w:rsidRPr="006B3CB1">
        <w:t xml:space="preserve">” e, em conjunto com Bonfante, Calheiros, Caparaó, Carangola, Funil, Irara, Jataí, Monte </w:t>
      </w:r>
      <w:proofErr w:type="spellStart"/>
      <w:r w:rsidRPr="006B3CB1">
        <w:t>Serrat</w:t>
      </w:r>
      <w:proofErr w:type="spellEnd"/>
      <w:r w:rsidRPr="006B3CB1">
        <w:t>, Retiro Velho, Santa Fé, São Joaquim, São Pedro, “</w:t>
      </w:r>
      <w:proofErr w:type="spellStart"/>
      <w:r w:rsidRPr="006B3CB1">
        <w:rPr>
          <w:u w:val="single"/>
        </w:rPr>
        <w:t>SPEs</w:t>
      </w:r>
      <w:proofErr w:type="spellEnd"/>
      <w:r w:rsidRPr="006B3CB1">
        <w:t>” e, em conjunto com a PCHPAR, “</w:t>
      </w:r>
      <w:r w:rsidRPr="006B3CB1">
        <w:rPr>
          <w:u w:val="single"/>
        </w:rPr>
        <w:t>Fiadoras</w:t>
      </w:r>
      <w:r w:rsidRPr="006B3CB1">
        <w:t>”), deverão prestar fiança no âmbito da Emissão, em favor dos titulares das Debêntures, representados pelo Agente Fiduciário, obrigando-se, como fiadoras, devedoras solidárias e principais pagadoras das Debêntures (“</w:t>
      </w:r>
      <w:r w:rsidRPr="006B3CB1">
        <w:rPr>
          <w:u w:val="single"/>
        </w:rPr>
        <w:t xml:space="preserve">Fiança das </w:t>
      </w:r>
      <w:proofErr w:type="spellStart"/>
      <w:r w:rsidRPr="006B3CB1">
        <w:rPr>
          <w:u w:val="single"/>
        </w:rPr>
        <w:t>SPEs</w:t>
      </w:r>
      <w:proofErr w:type="spellEnd"/>
      <w:r w:rsidRPr="006B3CB1">
        <w:t>” e, em conjunto com a Fiança da PCHPAR, “</w:t>
      </w:r>
      <w:r w:rsidRPr="006B3CB1">
        <w:rPr>
          <w:u w:val="single"/>
        </w:rPr>
        <w:t>Fiança</w:t>
      </w:r>
      <w:r w:rsidRPr="006B3CB1">
        <w:t>”).</w:t>
      </w:r>
    </w:p>
    <w:p w14:paraId="315E747D" w14:textId="77777777" w:rsidR="00811F66" w:rsidRPr="006B3CB1" w:rsidRDefault="00811F66"/>
    <w:p w14:paraId="0FA7BD13" w14:textId="77777777" w:rsidR="00811F66" w:rsidRPr="006B3CB1" w:rsidRDefault="00811F66" w:rsidP="006B3CB1">
      <w:pPr>
        <w:pStyle w:val="PargrafodaLista"/>
        <w:numPr>
          <w:ilvl w:val="3"/>
          <w:numId w:val="21"/>
        </w:numPr>
        <w:contextualSpacing w:val="0"/>
        <w:jc w:val="both"/>
      </w:pPr>
      <w:r w:rsidRPr="006B3CB1">
        <w:lastRenderedPageBreak/>
        <w:t xml:space="preserve">A Fiança das </w:t>
      </w:r>
      <w:proofErr w:type="spellStart"/>
      <w:r w:rsidRPr="006B3CB1">
        <w:t>SPEs</w:t>
      </w:r>
      <w:proofErr w:type="spellEnd"/>
      <w:r w:rsidRPr="006B3CB1">
        <w:t xml:space="preserve"> deverá ser formalizada mediante a celebração do Segundo Aditamento Garantias, a ser celebrado entre a Emissora, as Fiadoras e o Agente Fiduciário, que deverá ser registrado no prazo previsto no inciso (</w:t>
      </w:r>
      <w:proofErr w:type="spellStart"/>
      <w:r w:rsidRPr="006B3CB1">
        <w:t>ii</w:t>
      </w:r>
      <w:r w:rsidR="00387E93" w:rsidRPr="006B3CB1">
        <w:t>i</w:t>
      </w:r>
      <w:proofErr w:type="spellEnd"/>
      <w:r w:rsidRPr="006B3CB1">
        <w:t xml:space="preserve">) da Cláusula 6.4.1 acima. </w:t>
      </w:r>
    </w:p>
    <w:p w14:paraId="310D3754" w14:textId="77777777" w:rsidR="00811F66" w:rsidRPr="006B3CB1" w:rsidRDefault="00811F66" w:rsidP="00811F66">
      <w:pPr>
        <w:pStyle w:val="titulo3"/>
        <w:keepNext w:val="0"/>
        <w:numPr>
          <w:ilvl w:val="0"/>
          <w:numId w:val="0"/>
        </w:numPr>
        <w:spacing w:before="0" w:after="0" w:line="288" w:lineRule="auto"/>
        <w:rPr>
          <w:rFonts w:ascii="Verdana" w:hAnsi="Verdana"/>
          <w:sz w:val="20"/>
          <w:szCs w:val="20"/>
          <w:lang w:val="pt-BR"/>
        </w:rPr>
      </w:pPr>
    </w:p>
    <w:p w14:paraId="6310588C"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u w:val="none"/>
        </w:rPr>
      </w:pPr>
      <w:bookmarkStart w:id="83" w:name="_Toc260142147"/>
      <w:bookmarkStart w:id="84" w:name="_Ref227397085"/>
      <w:bookmarkStart w:id="85" w:name="_Toc266811116"/>
      <w:bookmarkStart w:id="86" w:name="_Toc271289265"/>
      <w:bookmarkStart w:id="87" w:name="_Toc289874700"/>
      <w:bookmarkStart w:id="88" w:name="_Toc325656943"/>
      <w:bookmarkStart w:id="89" w:name="_Ref380395118"/>
      <w:bookmarkEnd w:id="83"/>
      <w:r w:rsidRPr="006B3CB1">
        <w:rPr>
          <w:rFonts w:ascii="Verdana" w:hAnsi="Verdana"/>
          <w:smallCaps w:val="0"/>
          <w:sz w:val="20"/>
          <w:szCs w:val="20"/>
          <w:u w:val="none"/>
        </w:rPr>
        <w:t>Garantias Reais</w:t>
      </w:r>
    </w:p>
    <w:bookmarkEnd w:id="84"/>
    <w:bookmarkEnd w:id="85"/>
    <w:bookmarkEnd w:id="86"/>
    <w:bookmarkEnd w:id="87"/>
    <w:bookmarkEnd w:id="88"/>
    <w:bookmarkEnd w:id="89"/>
    <w:p w14:paraId="0521D432" w14:textId="77777777" w:rsidR="00811F66" w:rsidRPr="006B3CB1" w:rsidRDefault="00811F66" w:rsidP="00811F66">
      <w:pPr>
        <w:pStyle w:val="titulo3"/>
        <w:keepNext w:val="0"/>
        <w:numPr>
          <w:ilvl w:val="0"/>
          <w:numId w:val="0"/>
        </w:numPr>
        <w:spacing w:before="0" w:after="0" w:line="288" w:lineRule="auto"/>
        <w:rPr>
          <w:rFonts w:ascii="Verdana" w:hAnsi="Verdana"/>
          <w:sz w:val="20"/>
          <w:szCs w:val="20"/>
          <w:lang w:val="pt-BR"/>
        </w:rPr>
      </w:pPr>
    </w:p>
    <w:p w14:paraId="7DD633C3" w14:textId="77777777" w:rsidR="00811F66" w:rsidRPr="006B3CB1" w:rsidRDefault="00811F66" w:rsidP="006B3CB1">
      <w:pPr>
        <w:pStyle w:val="Estilo1"/>
        <w:keepNext/>
        <w:widowControl/>
        <w:numPr>
          <w:ilvl w:val="2"/>
          <w:numId w:val="21"/>
        </w:numPr>
        <w:spacing w:line="288" w:lineRule="auto"/>
        <w:outlineLvl w:val="0"/>
        <w:rPr>
          <w:rFonts w:ascii="Verdana" w:eastAsia="MS Mincho" w:hAnsi="Verdana"/>
          <w:b w:val="0"/>
          <w:smallCaps w:val="0"/>
          <w:color w:val="auto"/>
          <w:spacing w:val="0"/>
          <w:sz w:val="20"/>
          <w:szCs w:val="20"/>
          <w:lang w:val="x-none" w:eastAsia="x-none"/>
        </w:rPr>
      </w:pPr>
      <w:r w:rsidRPr="006B3CB1">
        <w:rPr>
          <w:rFonts w:ascii="Verdana" w:eastAsia="MS Mincho" w:hAnsi="Verdana"/>
          <w:b w:val="0"/>
          <w:smallCaps w:val="0"/>
          <w:color w:val="auto"/>
          <w:spacing w:val="0"/>
          <w:sz w:val="20"/>
          <w:szCs w:val="20"/>
          <w:lang w:val="x-none" w:eastAsia="x-none"/>
        </w:rPr>
        <w:t>Cessão Fiduciária</w:t>
      </w:r>
      <w:r w:rsidRPr="006B3CB1">
        <w:rPr>
          <w:rFonts w:ascii="Verdana" w:eastAsia="MS Mincho" w:hAnsi="Verdana"/>
          <w:b w:val="0"/>
          <w:smallCaps w:val="0"/>
          <w:color w:val="auto"/>
          <w:spacing w:val="0"/>
          <w:sz w:val="20"/>
          <w:szCs w:val="20"/>
          <w:lang w:eastAsia="x-none"/>
        </w:rPr>
        <w:t xml:space="preserve"> Liquidação</w:t>
      </w:r>
    </w:p>
    <w:p w14:paraId="1D8CC97C" w14:textId="77777777" w:rsidR="00811F66" w:rsidRPr="006B3CB1" w:rsidRDefault="00811F66" w:rsidP="00C7245A">
      <w:pPr>
        <w:rPr>
          <w:rFonts w:eastAsia="MS Mincho"/>
          <w:b/>
          <w:smallCaps/>
        </w:rPr>
      </w:pPr>
    </w:p>
    <w:p w14:paraId="3D1A6773" w14:textId="77777777" w:rsidR="00811F66" w:rsidRPr="006B3CB1" w:rsidRDefault="00811F66" w:rsidP="006B3CB1">
      <w:pPr>
        <w:pStyle w:val="Estilo1"/>
        <w:keepNext/>
        <w:widowControl/>
        <w:numPr>
          <w:ilvl w:val="3"/>
          <w:numId w:val="21"/>
        </w:numPr>
        <w:spacing w:line="288" w:lineRule="auto"/>
        <w:outlineLvl w:val="0"/>
        <w:rPr>
          <w:rFonts w:ascii="Verdana" w:eastAsia="MS Mincho" w:hAnsi="Verdana"/>
          <w:b w:val="0"/>
          <w:smallCaps w:val="0"/>
          <w:color w:val="auto"/>
          <w:spacing w:val="0"/>
          <w:sz w:val="20"/>
          <w:szCs w:val="20"/>
          <w:u w:val="none"/>
          <w:lang w:eastAsia="x-none"/>
        </w:rPr>
      </w:pPr>
      <w:r w:rsidRPr="006B3CB1">
        <w:rPr>
          <w:rFonts w:ascii="Verdana" w:eastAsia="MS Mincho" w:hAnsi="Verdana"/>
          <w:b w:val="0"/>
          <w:smallCaps w:val="0"/>
          <w:color w:val="auto"/>
          <w:spacing w:val="0"/>
          <w:sz w:val="20"/>
          <w:szCs w:val="20"/>
          <w:u w:val="none"/>
          <w:lang w:val="x-none" w:eastAsia="x-none"/>
        </w:rPr>
        <w:t>As Debêntures serão garantidas</w:t>
      </w:r>
      <w:r w:rsidRPr="006B3CB1">
        <w:rPr>
          <w:rFonts w:ascii="Verdana" w:eastAsia="MS Mincho" w:hAnsi="Verdana"/>
          <w:b w:val="0"/>
          <w:smallCaps w:val="0"/>
          <w:color w:val="auto"/>
          <w:spacing w:val="0"/>
          <w:sz w:val="20"/>
          <w:szCs w:val="20"/>
          <w:u w:val="none"/>
          <w:lang w:eastAsia="x-none"/>
        </w:rPr>
        <w:t xml:space="preserve">, a partir da Data de Emissão, </w:t>
      </w:r>
      <w:r w:rsidRPr="006B3CB1">
        <w:rPr>
          <w:rFonts w:ascii="Verdana" w:eastAsia="MS Mincho" w:hAnsi="Verdana"/>
          <w:b w:val="0"/>
          <w:smallCaps w:val="0"/>
          <w:color w:val="auto"/>
          <w:spacing w:val="0"/>
          <w:sz w:val="20"/>
          <w:szCs w:val="20"/>
          <w:u w:val="none"/>
          <w:lang w:val="x-none" w:eastAsia="x-none"/>
        </w:rPr>
        <w:t>pela cessão fiduciária</w:t>
      </w:r>
      <w:r w:rsidRPr="006B3CB1">
        <w:rPr>
          <w:rFonts w:ascii="Verdana" w:eastAsia="MS Mincho" w:hAnsi="Verdana"/>
          <w:b w:val="0"/>
          <w:smallCaps w:val="0"/>
          <w:color w:val="auto"/>
          <w:spacing w:val="0"/>
          <w:sz w:val="20"/>
          <w:szCs w:val="20"/>
          <w:u w:val="none"/>
          <w:lang w:eastAsia="x-none"/>
        </w:rPr>
        <w:t xml:space="preserve"> da Conta Vinculada da Emissora e</w:t>
      </w:r>
      <w:r w:rsidRPr="006B3CB1">
        <w:rPr>
          <w:rFonts w:ascii="Verdana" w:eastAsia="MS Mincho" w:hAnsi="Verdana"/>
          <w:b w:val="0"/>
          <w:smallCaps w:val="0"/>
          <w:color w:val="auto"/>
          <w:spacing w:val="0"/>
          <w:sz w:val="20"/>
          <w:szCs w:val="20"/>
          <w:u w:val="none"/>
        </w:rPr>
        <w:t xml:space="preserve"> </w:t>
      </w:r>
      <w:r w:rsidRPr="006B3CB1">
        <w:rPr>
          <w:rFonts w:ascii="Verdana" w:eastAsia="MS Mincho" w:hAnsi="Verdana"/>
          <w:b w:val="0"/>
          <w:smallCaps w:val="0"/>
          <w:color w:val="auto"/>
          <w:spacing w:val="0"/>
          <w:sz w:val="20"/>
          <w:szCs w:val="20"/>
          <w:u w:val="none"/>
          <w:lang w:eastAsia="x-none"/>
        </w:rPr>
        <w:t>da Conta Vinculada da PCHPAR e</w:t>
      </w:r>
      <w:r w:rsidRPr="006B3CB1">
        <w:rPr>
          <w:rFonts w:ascii="Verdana" w:eastAsia="MS Mincho" w:hAnsi="Verdana"/>
          <w:b w:val="0"/>
          <w:smallCaps w:val="0"/>
          <w:color w:val="auto"/>
          <w:spacing w:val="0"/>
          <w:sz w:val="20"/>
          <w:szCs w:val="20"/>
          <w:u w:val="none"/>
          <w:lang w:val="x-none" w:eastAsia="x-none"/>
        </w:rPr>
        <w:t xml:space="preserve"> de todos e quaisquer direitos, inclusive aplicações financeiras e seus rendimentos, detidos pela Emissora </w:t>
      </w:r>
      <w:r w:rsidRPr="006B3CB1">
        <w:rPr>
          <w:rFonts w:ascii="Verdana" w:eastAsia="MS Mincho" w:hAnsi="Verdana"/>
          <w:b w:val="0"/>
          <w:smallCaps w:val="0"/>
          <w:color w:val="auto"/>
          <w:spacing w:val="0"/>
          <w:sz w:val="20"/>
          <w:szCs w:val="20"/>
          <w:u w:val="none"/>
          <w:lang w:eastAsia="x-none"/>
        </w:rPr>
        <w:t xml:space="preserve">e pela PCHPAR </w:t>
      </w:r>
      <w:r w:rsidRPr="006B3CB1">
        <w:rPr>
          <w:rFonts w:ascii="Verdana" w:eastAsia="MS Mincho" w:hAnsi="Verdana"/>
          <w:b w:val="0"/>
          <w:smallCaps w:val="0"/>
          <w:color w:val="auto"/>
          <w:spacing w:val="0"/>
          <w:sz w:val="20"/>
          <w:szCs w:val="20"/>
          <w:u w:val="none"/>
          <w:lang w:val="x-none" w:eastAsia="x-none"/>
        </w:rPr>
        <w:t>sobre a Conta Vinculada da Emissora</w:t>
      </w:r>
      <w:r w:rsidRPr="006B3CB1">
        <w:rPr>
          <w:rFonts w:ascii="Verdana" w:eastAsia="MS Mincho" w:hAnsi="Verdana"/>
          <w:b w:val="0"/>
          <w:smallCaps w:val="0"/>
          <w:color w:val="auto"/>
          <w:spacing w:val="0"/>
          <w:sz w:val="20"/>
          <w:szCs w:val="20"/>
          <w:u w:val="none"/>
          <w:lang w:eastAsia="x-none"/>
        </w:rPr>
        <w:t xml:space="preserve"> e a Conta Vinculada da PCHPAR, respectivamente, </w:t>
      </w:r>
      <w:r w:rsidRPr="006B3CB1">
        <w:rPr>
          <w:rFonts w:ascii="Verdana" w:eastAsia="Arial Unicode MS" w:hAnsi="Verdana"/>
          <w:b w:val="0"/>
          <w:smallCaps w:val="0"/>
          <w:w w:val="0"/>
          <w:sz w:val="20"/>
          <w:szCs w:val="20"/>
          <w:u w:val="none"/>
        </w:rPr>
        <w:t>de acordo com os termos e condições a serem previstos no Contrato de Cessão Fiduciária Liquidação</w:t>
      </w:r>
      <w:r w:rsidRPr="006B3CB1">
        <w:rPr>
          <w:rFonts w:ascii="Verdana" w:eastAsia="MS Mincho" w:hAnsi="Verdana"/>
          <w:b w:val="0"/>
          <w:smallCaps w:val="0"/>
          <w:color w:val="auto"/>
          <w:spacing w:val="0"/>
          <w:sz w:val="20"/>
          <w:szCs w:val="20"/>
          <w:u w:val="none"/>
          <w:lang w:eastAsia="x-none"/>
        </w:rPr>
        <w:t xml:space="preserve"> (“</w:t>
      </w:r>
      <w:r w:rsidRPr="006B3CB1">
        <w:rPr>
          <w:rFonts w:ascii="Verdana" w:eastAsia="MS Mincho" w:hAnsi="Verdana"/>
          <w:b w:val="0"/>
          <w:smallCaps w:val="0"/>
          <w:color w:val="auto"/>
          <w:spacing w:val="0"/>
          <w:sz w:val="20"/>
          <w:szCs w:val="20"/>
          <w:lang w:eastAsia="x-none"/>
        </w:rPr>
        <w:t>Cessão Fiduciária Liquidação</w:t>
      </w:r>
      <w:r w:rsidRPr="006B3CB1">
        <w:rPr>
          <w:rFonts w:ascii="Verdana" w:eastAsia="MS Mincho" w:hAnsi="Verdana"/>
          <w:b w:val="0"/>
          <w:smallCaps w:val="0"/>
          <w:color w:val="auto"/>
          <w:spacing w:val="0"/>
          <w:sz w:val="20"/>
          <w:szCs w:val="20"/>
          <w:u w:val="none"/>
          <w:lang w:eastAsia="x-none"/>
        </w:rPr>
        <w:t>”), sendo certo que o Contrato de Cessão Fiduciária Liquidação deverá ser registrado no prazo previsto na Cláusula 2.6.1 acima.</w:t>
      </w:r>
    </w:p>
    <w:p w14:paraId="38FF729B" w14:textId="77777777" w:rsidR="00811F66" w:rsidRPr="006B3CB1" w:rsidRDefault="00811F66" w:rsidP="00C7245A"/>
    <w:p w14:paraId="3ADC7741" w14:textId="77777777" w:rsidR="00811F66" w:rsidRPr="006B3CB1" w:rsidRDefault="00811F66" w:rsidP="006B3CB1">
      <w:pPr>
        <w:pStyle w:val="Estilo1"/>
        <w:keepNext/>
        <w:widowControl/>
        <w:numPr>
          <w:ilvl w:val="2"/>
          <w:numId w:val="21"/>
        </w:numPr>
        <w:spacing w:line="288" w:lineRule="auto"/>
        <w:outlineLvl w:val="0"/>
        <w:rPr>
          <w:rFonts w:ascii="Verdana" w:eastAsia="Arial Unicode MS" w:hAnsi="Verdana"/>
          <w:w w:val="0"/>
          <w:sz w:val="20"/>
          <w:szCs w:val="20"/>
        </w:rPr>
      </w:pPr>
      <w:r w:rsidRPr="006B3CB1">
        <w:rPr>
          <w:rFonts w:ascii="Verdana" w:eastAsia="Arial Unicode MS" w:hAnsi="Verdana"/>
          <w:b w:val="0"/>
          <w:smallCaps w:val="0"/>
          <w:w w:val="0"/>
          <w:sz w:val="20"/>
          <w:szCs w:val="20"/>
        </w:rPr>
        <w:t>Alienação Fiduciária de Ações</w:t>
      </w:r>
    </w:p>
    <w:p w14:paraId="36D7D560" w14:textId="77777777" w:rsidR="00811F66" w:rsidRPr="006B3CB1" w:rsidRDefault="00811F66" w:rsidP="00C7245A">
      <w:pPr>
        <w:rPr>
          <w:rFonts w:eastAsia="Arial Unicode MS"/>
        </w:rPr>
      </w:pPr>
    </w:p>
    <w:p w14:paraId="112198C6" w14:textId="77777777" w:rsidR="00811F66" w:rsidRPr="006B3CB1" w:rsidRDefault="00811F66" w:rsidP="006B3CB1">
      <w:pPr>
        <w:pStyle w:val="Estilo1"/>
        <w:widowControl/>
        <w:numPr>
          <w:ilvl w:val="3"/>
          <w:numId w:val="21"/>
        </w:numPr>
        <w:spacing w:line="288" w:lineRule="auto"/>
        <w:outlineLvl w:val="0"/>
        <w:rPr>
          <w:rFonts w:ascii="Verdana" w:eastAsia="Arial Unicode MS" w:hAnsi="Verdana"/>
          <w:bCs/>
          <w:w w:val="0"/>
          <w:sz w:val="20"/>
          <w:szCs w:val="20"/>
        </w:rPr>
      </w:pPr>
      <w:r w:rsidRPr="006B3CB1">
        <w:rPr>
          <w:rFonts w:ascii="Verdana" w:eastAsia="Arial Unicode MS" w:hAnsi="Verdana"/>
          <w:b w:val="0"/>
          <w:smallCaps w:val="0"/>
          <w:w w:val="0"/>
          <w:sz w:val="20"/>
          <w:szCs w:val="20"/>
          <w:u w:val="none"/>
        </w:rPr>
        <w:t xml:space="preserve">Após a liquidação das Dívidas Existentes, e, observado o prazo previsto </w:t>
      </w:r>
      <w:r w:rsidR="00FD52F3" w:rsidRPr="006B3CB1">
        <w:rPr>
          <w:rFonts w:ascii="Verdana" w:eastAsia="Arial Unicode MS" w:hAnsi="Verdana"/>
          <w:b w:val="0"/>
          <w:smallCaps w:val="0"/>
          <w:w w:val="0"/>
          <w:sz w:val="20"/>
          <w:szCs w:val="20"/>
          <w:u w:val="none"/>
        </w:rPr>
        <w:t>no inciso (</w:t>
      </w:r>
      <w:proofErr w:type="spellStart"/>
      <w:r w:rsidR="00FD52F3" w:rsidRPr="006B3CB1">
        <w:rPr>
          <w:rFonts w:ascii="Verdana" w:eastAsia="Arial Unicode MS" w:hAnsi="Verdana"/>
          <w:b w:val="0"/>
          <w:smallCaps w:val="0"/>
          <w:w w:val="0"/>
          <w:sz w:val="20"/>
          <w:szCs w:val="20"/>
          <w:u w:val="none"/>
        </w:rPr>
        <w:t>iv</w:t>
      </w:r>
      <w:proofErr w:type="spellEnd"/>
      <w:r w:rsidR="00FD52F3" w:rsidRPr="006B3CB1">
        <w:rPr>
          <w:rFonts w:ascii="Verdana" w:eastAsia="Arial Unicode MS" w:hAnsi="Verdana"/>
          <w:b w:val="0"/>
          <w:smallCaps w:val="0"/>
          <w:w w:val="0"/>
          <w:sz w:val="20"/>
          <w:szCs w:val="20"/>
          <w:u w:val="none"/>
        </w:rPr>
        <w:t>) da Cláusula 6.4.1 desta</w:t>
      </w:r>
      <w:r w:rsidR="00FD52F3" w:rsidRPr="006B3CB1">
        <w:rPr>
          <w:rFonts w:ascii="Verdana" w:hAnsi="Verdana"/>
          <w:b w:val="0"/>
          <w:smallCaps w:val="0"/>
          <w:sz w:val="20"/>
          <w:szCs w:val="20"/>
          <w:u w:val="none"/>
        </w:rPr>
        <w:t xml:space="preserve"> </w:t>
      </w:r>
      <w:r w:rsidRPr="006B3CB1">
        <w:rPr>
          <w:rFonts w:ascii="Verdana" w:hAnsi="Verdana"/>
          <w:b w:val="0"/>
          <w:smallCaps w:val="0"/>
          <w:sz w:val="20"/>
          <w:szCs w:val="20"/>
          <w:u w:val="none"/>
        </w:rPr>
        <w:t xml:space="preserve">Escritura de Emissão, o recebimento pelas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xml:space="preserve"> do Termo de Liberação de Garantias BNDES,</w:t>
      </w:r>
      <w:r w:rsidRPr="006B3CB1">
        <w:rPr>
          <w:rFonts w:ascii="Verdana" w:hAnsi="Verdana"/>
          <w:sz w:val="20"/>
          <w:szCs w:val="20"/>
          <w:u w:val="none"/>
        </w:rPr>
        <w:t xml:space="preserve"> </w:t>
      </w:r>
      <w:r w:rsidRPr="006B3CB1">
        <w:rPr>
          <w:rFonts w:ascii="Verdana" w:eastAsia="Arial Unicode MS" w:hAnsi="Verdana"/>
          <w:b w:val="0"/>
          <w:smallCaps w:val="0"/>
          <w:w w:val="0"/>
          <w:sz w:val="20"/>
          <w:szCs w:val="20"/>
          <w:u w:val="none"/>
        </w:rPr>
        <w:t xml:space="preserve">as Debêntures deverão ser garantidas por </w:t>
      </w:r>
      <w:r w:rsidRPr="006B3CB1">
        <w:rPr>
          <w:rFonts w:ascii="Verdana" w:eastAsia="Arial Unicode MS" w:hAnsi="Verdana"/>
          <w:smallCaps w:val="0"/>
          <w:w w:val="0"/>
          <w:sz w:val="20"/>
          <w:szCs w:val="20"/>
          <w:u w:val="none"/>
        </w:rPr>
        <w:t>(i)</w:t>
      </w:r>
      <w:r w:rsidRPr="006B3CB1">
        <w:rPr>
          <w:rFonts w:ascii="Verdana" w:eastAsia="Arial Unicode MS" w:hAnsi="Verdana"/>
          <w:b w:val="0"/>
          <w:bCs/>
          <w:smallCaps w:val="0"/>
          <w:w w:val="0"/>
          <w:sz w:val="20"/>
          <w:szCs w:val="20"/>
          <w:u w:val="none"/>
        </w:rPr>
        <w:t> </w:t>
      </w:r>
      <w:r w:rsidRPr="006B3CB1">
        <w:rPr>
          <w:rFonts w:ascii="Verdana" w:eastAsia="Arial Unicode MS" w:hAnsi="Verdana"/>
          <w:b w:val="0"/>
          <w:smallCaps w:val="0"/>
          <w:w w:val="0"/>
          <w:sz w:val="20"/>
          <w:szCs w:val="20"/>
          <w:u w:val="none"/>
        </w:rPr>
        <w:t>alienação fiduciária da totalidade das ações, existentes e que venham a ser emitidas (a)</w:t>
      </w:r>
      <w:r w:rsidRPr="006B3CB1">
        <w:rPr>
          <w:rFonts w:ascii="Verdana" w:eastAsia="Arial Unicode MS" w:hAnsi="Verdana"/>
          <w:b w:val="0"/>
          <w:bCs/>
          <w:smallCaps w:val="0"/>
          <w:w w:val="0"/>
          <w:sz w:val="20"/>
          <w:szCs w:val="20"/>
          <w:u w:val="none"/>
        </w:rPr>
        <w:t> </w:t>
      </w:r>
      <w:r w:rsidRPr="006B3CB1">
        <w:rPr>
          <w:rFonts w:ascii="Verdana" w:eastAsia="Arial Unicode MS" w:hAnsi="Verdana"/>
          <w:b w:val="0"/>
          <w:smallCaps w:val="0"/>
          <w:w w:val="0"/>
          <w:sz w:val="20"/>
          <w:szCs w:val="20"/>
          <w:u w:val="none"/>
        </w:rPr>
        <w:t xml:space="preserve">de emissão das </w:t>
      </w:r>
      <w:proofErr w:type="spellStart"/>
      <w:r w:rsidRPr="006B3CB1">
        <w:rPr>
          <w:rFonts w:ascii="Verdana" w:eastAsia="Arial Unicode MS" w:hAnsi="Verdana"/>
          <w:b w:val="0"/>
          <w:smallCaps w:val="0"/>
          <w:w w:val="0"/>
          <w:sz w:val="20"/>
          <w:szCs w:val="20"/>
          <w:u w:val="none"/>
        </w:rPr>
        <w:t>SPEs</w:t>
      </w:r>
      <w:proofErr w:type="spellEnd"/>
      <w:r w:rsidRPr="006B3CB1">
        <w:rPr>
          <w:rFonts w:ascii="Verdana" w:eastAsia="Arial Unicode MS" w:hAnsi="Verdana"/>
          <w:b w:val="0"/>
          <w:smallCaps w:val="0"/>
          <w:w w:val="0"/>
          <w:sz w:val="20"/>
          <w:szCs w:val="20"/>
          <w:u w:val="none"/>
        </w:rPr>
        <w:t xml:space="preserve"> detidas pela PCHPAR (“</w:t>
      </w:r>
      <w:r w:rsidRPr="006B3CB1">
        <w:rPr>
          <w:rFonts w:ascii="Verdana" w:eastAsia="Arial Unicode MS" w:hAnsi="Verdana"/>
          <w:b w:val="0"/>
          <w:smallCaps w:val="0"/>
          <w:w w:val="0"/>
          <w:sz w:val="20"/>
          <w:szCs w:val="20"/>
        </w:rPr>
        <w:t xml:space="preserve">Ações </w:t>
      </w:r>
      <w:proofErr w:type="spellStart"/>
      <w:r w:rsidRPr="006B3CB1">
        <w:rPr>
          <w:rFonts w:ascii="Verdana" w:eastAsia="Arial Unicode MS" w:hAnsi="Verdana"/>
          <w:b w:val="0"/>
          <w:smallCaps w:val="0"/>
          <w:w w:val="0"/>
          <w:sz w:val="20"/>
          <w:szCs w:val="20"/>
        </w:rPr>
        <w:t>SPEs</w:t>
      </w:r>
      <w:proofErr w:type="spellEnd"/>
      <w:r w:rsidRPr="006B3CB1">
        <w:rPr>
          <w:rFonts w:ascii="Verdana" w:eastAsia="Arial Unicode MS" w:hAnsi="Verdana"/>
          <w:b w:val="0"/>
          <w:smallCaps w:val="0"/>
          <w:w w:val="0"/>
          <w:sz w:val="20"/>
          <w:szCs w:val="20"/>
          <w:u w:val="none"/>
        </w:rPr>
        <w:t>”) e (b)</w:t>
      </w:r>
      <w:r w:rsidRPr="006B3CB1">
        <w:rPr>
          <w:rFonts w:ascii="Verdana" w:eastAsia="Arial Unicode MS" w:hAnsi="Verdana"/>
          <w:b w:val="0"/>
          <w:bCs/>
          <w:smallCaps w:val="0"/>
          <w:w w:val="0"/>
          <w:sz w:val="20"/>
          <w:szCs w:val="20"/>
          <w:u w:val="none"/>
        </w:rPr>
        <w:t> </w:t>
      </w:r>
      <w:r w:rsidRPr="006B3CB1">
        <w:rPr>
          <w:rFonts w:ascii="Verdana" w:eastAsia="Arial Unicode MS" w:hAnsi="Verdana"/>
          <w:b w:val="0"/>
          <w:smallCaps w:val="0"/>
          <w:w w:val="0"/>
          <w:sz w:val="20"/>
          <w:szCs w:val="20"/>
          <w:u w:val="none"/>
        </w:rPr>
        <w:t>de emissão da PCHPAR detidas pela Emissora (“</w:t>
      </w:r>
      <w:r w:rsidRPr="006B3CB1">
        <w:rPr>
          <w:rFonts w:ascii="Verdana" w:eastAsia="Arial Unicode MS" w:hAnsi="Verdana"/>
          <w:b w:val="0"/>
          <w:smallCaps w:val="0"/>
          <w:w w:val="0"/>
          <w:sz w:val="20"/>
          <w:szCs w:val="20"/>
        </w:rPr>
        <w:t>Ações PCHPAR</w:t>
      </w:r>
      <w:r w:rsidRPr="006B3CB1">
        <w:rPr>
          <w:rFonts w:ascii="Verdana" w:eastAsia="Arial Unicode MS" w:hAnsi="Verdana"/>
          <w:b w:val="0"/>
          <w:smallCaps w:val="0"/>
          <w:w w:val="0"/>
          <w:sz w:val="20"/>
          <w:szCs w:val="20"/>
          <w:u w:val="none"/>
        </w:rPr>
        <w:t xml:space="preserve">” e, em conjunto com as Ações </w:t>
      </w:r>
      <w:proofErr w:type="spellStart"/>
      <w:r w:rsidRPr="006B3CB1">
        <w:rPr>
          <w:rFonts w:ascii="Verdana" w:eastAsia="Arial Unicode MS" w:hAnsi="Verdana"/>
          <w:b w:val="0"/>
          <w:smallCaps w:val="0"/>
          <w:w w:val="0"/>
          <w:sz w:val="20"/>
          <w:szCs w:val="20"/>
          <w:u w:val="none"/>
        </w:rPr>
        <w:t>SPEs</w:t>
      </w:r>
      <w:proofErr w:type="spellEnd"/>
      <w:r w:rsidRPr="006B3CB1">
        <w:rPr>
          <w:rFonts w:ascii="Verdana" w:eastAsia="Arial Unicode MS" w:hAnsi="Verdana"/>
          <w:b w:val="0"/>
          <w:smallCaps w:val="0"/>
          <w:w w:val="0"/>
          <w:sz w:val="20"/>
          <w:szCs w:val="20"/>
          <w:u w:val="none"/>
        </w:rPr>
        <w:t>, “</w:t>
      </w:r>
      <w:r w:rsidRPr="006B3CB1">
        <w:rPr>
          <w:rFonts w:ascii="Verdana" w:eastAsia="Arial Unicode MS" w:hAnsi="Verdana"/>
          <w:b w:val="0"/>
          <w:smallCaps w:val="0"/>
          <w:w w:val="0"/>
          <w:sz w:val="20"/>
          <w:szCs w:val="20"/>
        </w:rPr>
        <w:t>Ações Alienadas</w:t>
      </w:r>
      <w:r w:rsidRPr="006B3CB1">
        <w:rPr>
          <w:rFonts w:ascii="Verdana" w:eastAsia="Arial Unicode MS" w:hAnsi="Verdana"/>
          <w:b w:val="0"/>
          <w:smallCaps w:val="0"/>
          <w:w w:val="0"/>
          <w:sz w:val="20"/>
          <w:szCs w:val="20"/>
          <w:u w:val="none"/>
        </w:rPr>
        <w:t xml:space="preserve">”) e </w:t>
      </w:r>
      <w:r w:rsidRPr="006B3CB1">
        <w:rPr>
          <w:rFonts w:ascii="Verdana" w:eastAsia="Arial Unicode MS" w:hAnsi="Verdana"/>
          <w:smallCaps w:val="0"/>
          <w:w w:val="0"/>
          <w:sz w:val="20"/>
          <w:szCs w:val="20"/>
          <w:u w:val="none"/>
        </w:rPr>
        <w:t>(</w:t>
      </w:r>
      <w:proofErr w:type="spellStart"/>
      <w:r w:rsidRPr="006B3CB1">
        <w:rPr>
          <w:rFonts w:ascii="Verdana" w:eastAsia="Arial Unicode MS" w:hAnsi="Verdana"/>
          <w:smallCaps w:val="0"/>
          <w:w w:val="0"/>
          <w:sz w:val="20"/>
          <w:szCs w:val="20"/>
          <w:u w:val="none"/>
        </w:rPr>
        <w:t>ii</w:t>
      </w:r>
      <w:proofErr w:type="spellEnd"/>
      <w:r w:rsidRPr="006B3CB1">
        <w:rPr>
          <w:rFonts w:ascii="Verdana" w:eastAsia="Arial Unicode MS" w:hAnsi="Verdana"/>
          <w:smallCaps w:val="0"/>
          <w:w w:val="0"/>
          <w:sz w:val="20"/>
          <w:szCs w:val="20"/>
          <w:u w:val="none"/>
        </w:rPr>
        <w:t>)</w:t>
      </w:r>
      <w:r w:rsidRPr="006B3CB1">
        <w:rPr>
          <w:rFonts w:ascii="Verdana" w:eastAsia="Arial Unicode MS" w:hAnsi="Verdana"/>
          <w:b w:val="0"/>
          <w:bCs/>
          <w:smallCaps w:val="0"/>
          <w:w w:val="0"/>
          <w:sz w:val="20"/>
          <w:szCs w:val="20"/>
          <w:u w:val="none"/>
        </w:rPr>
        <w:t> </w:t>
      </w:r>
      <w:r w:rsidRPr="006B3CB1">
        <w:rPr>
          <w:rFonts w:ascii="Verdana" w:eastAsia="Arial Unicode MS" w:hAnsi="Verdana"/>
          <w:b w:val="0"/>
          <w:smallCaps w:val="0"/>
          <w:w w:val="0"/>
          <w:sz w:val="20"/>
          <w:szCs w:val="20"/>
          <w:u w:val="none"/>
        </w:rPr>
        <w:t xml:space="preserve">cessão fiduciária em garantia de (a) 100% (cem por cento) de todos os frutos, rendimentos, vantagens e remunerações que forem expressamente atribuídos às Ações Alienadas, inclusive dos dividendos, juros sobre capital próprio e reduções de capital a serem pagos pelas </w:t>
      </w:r>
      <w:proofErr w:type="spellStart"/>
      <w:r w:rsidRPr="006B3CB1">
        <w:rPr>
          <w:rFonts w:ascii="Verdana" w:eastAsia="Arial Unicode MS" w:hAnsi="Verdana"/>
          <w:b w:val="0"/>
          <w:smallCaps w:val="0"/>
          <w:w w:val="0"/>
          <w:sz w:val="20"/>
          <w:szCs w:val="20"/>
          <w:u w:val="none"/>
        </w:rPr>
        <w:t>SPEs</w:t>
      </w:r>
      <w:proofErr w:type="spellEnd"/>
      <w:r w:rsidRPr="006B3CB1">
        <w:rPr>
          <w:rFonts w:ascii="Verdana" w:eastAsia="Arial Unicode MS" w:hAnsi="Verdana"/>
          <w:b w:val="0"/>
          <w:smallCaps w:val="0"/>
          <w:w w:val="0"/>
          <w:sz w:val="20"/>
          <w:szCs w:val="20"/>
          <w:u w:val="none"/>
        </w:rPr>
        <w:t xml:space="preserve"> e pela PCHPAR, sendo certo que quaisquer frutos, rendimentos, vantagens e remunerações, inclusive dividendos, juros sobre capital próprio, das Ações Alienadas que forem declarados e pagos à Emissora, desde que nos termos expressamente permitidos na presente Escritura de Emissão, </w:t>
      </w:r>
      <w:bookmarkStart w:id="90" w:name="_DV_M154"/>
      <w:bookmarkEnd w:id="90"/>
      <w:r w:rsidRPr="006B3CB1">
        <w:rPr>
          <w:rFonts w:ascii="Verdana" w:eastAsia="Arial Unicode MS" w:hAnsi="Verdana"/>
          <w:b w:val="0"/>
          <w:smallCaps w:val="0"/>
          <w:w w:val="0"/>
          <w:sz w:val="20"/>
          <w:szCs w:val="20"/>
          <w:u w:val="none"/>
        </w:rPr>
        <w:t>não integrarão referida garantia; (b) de todos e quaisquer direitos, inclusive quaisquer eventuais aplicações financeiras e seus rendimentos existentes e futuros, sobre as contas vinculadas a serem cedidas fiduciariamente e descritas no Contrato de Cessão Fiduciária de Recebíveis (conforme definido abaixo) em que serão depositados, dentre outros, os montantes financeiros mencionados no subitem (a) deste item (</w:t>
      </w:r>
      <w:proofErr w:type="spellStart"/>
      <w:r w:rsidRPr="006B3CB1">
        <w:rPr>
          <w:rFonts w:ascii="Verdana" w:eastAsia="Arial Unicode MS" w:hAnsi="Verdana"/>
          <w:b w:val="0"/>
          <w:smallCaps w:val="0"/>
          <w:w w:val="0"/>
          <w:sz w:val="20"/>
          <w:szCs w:val="20"/>
          <w:u w:val="none"/>
        </w:rPr>
        <w:t>ii</w:t>
      </w:r>
      <w:proofErr w:type="spellEnd"/>
      <w:r w:rsidRPr="006B3CB1">
        <w:rPr>
          <w:rFonts w:ascii="Verdana" w:eastAsia="Arial Unicode MS" w:hAnsi="Verdana"/>
          <w:b w:val="0"/>
          <w:smallCaps w:val="0"/>
          <w:w w:val="0"/>
          <w:sz w:val="20"/>
          <w:szCs w:val="20"/>
          <w:u w:val="none"/>
        </w:rPr>
        <w:t>), de acordo com os termos e condições a serem previstos no Contrato de Alienação Fiduciária (“</w:t>
      </w:r>
      <w:r w:rsidRPr="006B3CB1">
        <w:rPr>
          <w:rFonts w:ascii="Verdana" w:eastAsia="Arial Unicode MS" w:hAnsi="Verdana"/>
          <w:b w:val="0"/>
          <w:smallCaps w:val="0"/>
          <w:w w:val="0"/>
          <w:sz w:val="20"/>
          <w:szCs w:val="20"/>
        </w:rPr>
        <w:t>Alienação Fiduciária de Ações</w:t>
      </w:r>
      <w:r w:rsidRPr="006B3CB1">
        <w:rPr>
          <w:rFonts w:ascii="Verdana" w:eastAsia="Arial Unicode MS" w:hAnsi="Verdana"/>
          <w:b w:val="0"/>
          <w:smallCaps w:val="0"/>
          <w:w w:val="0"/>
          <w:sz w:val="20"/>
          <w:szCs w:val="20"/>
          <w:u w:val="none"/>
        </w:rPr>
        <w:t xml:space="preserve">”) e no Contrato de Cessão Fiduciária de Recebíveis. </w:t>
      </w:r>
    </w:p>
    <w:p w14:paraId="50EE8FB0" w14:textId="77777777" w:rsidR="00811F66" w:rsidRPr="006B3CB1" w:rsidRDefault="00811F66">
      <w:pPr>
        <w:ind w:right="-1"/>
        <w:rPr>
          <w:rFonts w:eastAsia="Arial Unicode MS"/>
          <w:w w:val="0"/>
        </w:rPr>
      </w:pPr>
    </w:p>
    <w:p w14:paraId="6B0B2FC5" w14:textId="77777777" w:rsidR="00811F66" w:rsidRPr="006B3CB1" w:rsidRDefault="00811F66" w:rsidP="006B3CB1">
      <w:pPr>
        <w:pStyle w:val="Estilo1"/>
        <w:widowControl/>
        <w:numPr>
          <w:ilvl w:val="3"/>
          <w:numId w:val="21"/>
        </w:numPr>
        <w:spacing w:line="288" w:lineRule="auto"/>
        <w:outlineLvl w:val="0"/>
        <w:rPr>
          <w:rFonts w:ascii="Verdana" w:hAnsi="Verdana"/>
          <w:b w:val="0"/>
          <w:smallCaps w:val="0"/>
          <w:color w:val="auto"/>
          <w:spacing w:val="0"/>
          <w:sz w:val="20"/>
          <w:szCs w:val="20"/>
          <w:u w:val="none"/>
        </w:rPr>
      </w:pPr>
      <w:r w:rsidRPr="006B3CB1">
        <w:rPr>
          <w:rFonts w:ascii="Verdana" w:eastAsia="Arial Unicode MS" w:hAnsi="Verdana"/>
          <w:b w:val="0"/>
          <w:smallCaps w:val="0"/>
          <w:w w:val="0"/>
          <w:sz w:val="20"/>
          <w:szCs w:val="20"/>
          <w:u w:val="none"/>
        </w:rPr>
        <w:t>As Partes neste ato reconhecem a existência, nesta data, de penhor das Ações Alienadas para garantir as Dívidas Existentes</w:t>
      </w:r>
      <w:r w:rsidRPr="006B3CB1">
        <w:rPr>
          <w:rFonts w:ascii="Verdana" w:hAnsi="Verdana"/>
          <w:b w:val="0"/>
          <w:smallCaps w:val="0"/>
          <w:sz w:val="20"/>
          <w:szCs w:val="20"/>
          <w:u w:val="none"/>
        </w:rPr>
        <w:t>, o qual será liber</w:t>
      </w:r>
      <w:r w:rsidRPr="006B3CB1">
        <w:rPr>
          <w:rFonts w:ascii="Verdana" w:eastAsia="Arial Unicode MS" w:hAnsi="Verdana"/>
          <w:b w:val="0"/>
          <w:smallCaps w:val="0"/>
          <w:w w:val="0"/>
          <w:sz w:val="20"/>
          <w:szCs w:val="20"/>
          <w:u w:val="none"/>
        </w:rPr>
        <w:t xml:space="preserve">ado após a quitação das Dívidas Existentes, inclusive </w:t>
      </w:r>
      <w:r w:rsidRPr="006B3CB1">
        <w:rPr>
          <w:rFonts w:ascii="Verdana" w:hAnsi="Verdana"/>
          <w:b w:val="0"/>
          <w:smallCaps w:val="0"/>
          <w:sz w:val="20"/>
          <w:szCs w:val="20"/>
          <w:u w:val="none"/>
        </w:rPr>
        <w:t xml:space="preserve">com os recursos decorrentes da presente Emissão e, observado o prazo previsto nesta Escritura de Emissão, o recebimento pelas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do Termo de Liberação das Garantias BNDES</w:t>
      </w:r>
      <w:r w:rsidRPr="006B3CB1">
        <w:rPr>
          <w:rFonts w:ascii="Verdana" w:eastAsia="Arial Unicode MS" w:hAnsi="Verdana"/>
          <w:b w:val="0"/>
          <w:smallCaps w:val="0"/>
          <w:sz w:val="20"/>
          <w:szCs w:val="20"/>
          <w:u w:val="none"/>
        </w:rPr>
        <w:t>.</w:t>
      </w:r>
    </w:p>
    <w:p w14:paraId="27349ACB" w14:textId="77777777" w:rsidR="00811F66" w:rsidRPr="006B3CB1" w:rsidRDefault="00811F66">
      <w:pPr>
        <w:ind w:right="-1"/>
      </w:pPr>
    </w:p>
    <w:p w14:paraId="28232BE6" w14:textId="77777777" w:rsidR="00811F66" w:rsidRPr="006B3CB1" w:rsidRDefault="00811F66" w:rsidP="006B3CB1">
      <w:pPr>
        <w:pStyle w:val="PargrafodaLista"/>
        <w:numPr>
          <w:ilvl w:val="3"/>
          <w:numId w:val="21"/>
        </w:numPr>
        <w:ind w:right="-1"/>
        <w:contextualSpacing w:val="0"/>
        <w:jc w:val="both"/>
      </w:pPr>
      <w:r w:rsidRPr="006B3CB1">
        <w:lastRenderedPageBreak/>
        <w:t>Para fins da Cláusula 7.2.2.1 acima e observado o disposto na Cláusula 6.4.1 acima, as Partes se obrigam a formalizar, no prazo de 2 (dois) Dias Úteis a contar do recebimento do Termo de Liberação de Garantias, a Alienação Fiduciária de Ações por meio da celebração de “</w:t>
      </w:r>
      <w:r w:rsidRPr="006B3CB1">
        <w:rPr>
          <w:i/>
        </w:rPr>
        <w:t>Instrumento Particular de Alienação Fiduciária de Ações em Garantia e Outras Avenças</w:t>
      </w:r>
      <w:r w:rsidRPr="006B3CB1">
        <w:t xml:space="preserve">”, a ser celebrado entre as </w:t>
      </w:r>
      <w:proofErr w:type="spellStart"/>
      <w:r w:rsidRPr="006B3CB1">
        <w:t>SPEs</w:t>
      </w:r>
      <w:proofErr w:type="spellEnd"/>
      <w:r w:rsidRPr="006B3CB1">
        <w:t xml:space="preserve">, a PCHPAR, o Agente Fiduciário e a Emissora, substancialmente nos termos do modelo de contrato previsto no </w:t>
      </w:r>
      <w:r w:rsidRPr="006B3CB1">
        <w:rPr>
          <w:u w:val="single"/>
        </w:rPr>
        <w:t>Anexo 7.2.2.3</w:t>
      </w:r>
      <w:r w:rsidRPr="006B3CB1">
        <w:t xml:space="preserve"> à presente Escritura de Emissão (“</w:t>
      </w:r>
      <w:r w:rsidRPr="006B3CB1">
        <w:rPr>
          <w:u w:val="single"/>
        </w:rPr>
        <w:t>Contrato de Alienação Fiduciária</w:t>
      </w:r>
      <w:r w:rsidRPr="006B3CB1">
        <w:t xml:space="preserve">”), não sendo necessária nova aprovação por parte da Emissora ou realização de Assembleia Geral de Debenturistas para tanto, sendo certo que o Contrato de Alienação Fiduciária deverá ser registrado, no prazo de </w:t>
      </w:r>
      <w:r w:rsidR="00FD52F3" w:rsidRPr="006B3CB1">
        <w:t xml:space="preserve">até </w:t>
      </w:r>
      <w:r w:rsidRPr="006B3CB1">
        <w:t>10 (dez) Dias Úteis a contar do recebimento do Termo de Liberação de Garantias, (i)</w:t>
      </w:r>
      <w:r w:rsidRPr="006B3CB1">
        <w:rPr>
          <w:b/>
          <w:smallCaps/>
        </w:rPr>
        <w:t> </w:t>
      </w:r>
      <w:r w:rsidRPr="006B3CB1">
        <w:t>nos competentes cartórios de registro de títulos e documentos e (</w:t>
      </w:r>
      <w:proofErr w:type="spellStart"/>
      <w:r w:rsidRPr="006B3CB1">
        <w:t>ii</w:t>
      </w:r>
      <w:proofErr w:type="spellEnd"/>
      <w:r w:rsidRPr="006B3CB1">
        <w:t>)</w:t>
      </w:r>
      <w:r w:rsidRPr="006B3CB1">
        <w:rPr>
          <w:b/>
          <w:smallCaps/>
        </w:rPr>
        <w:t> </w:t>
      </w:r>
      <w:r w:rsidRPr="006B3CB1">
        <w:t xml:space="preserve">nos Livros de Registro de Ações Nominativas das </w:t>
      </w:r>
      <w:proofErr w:type="spellStart"/>
      <w:r w:rsidRPr="006B3CB1">
        <w:t>SPEs</w:t>
      </w:r>
      <w:proofErr w:type="spellEnd"/>
      <w:r w:rsidRPr="006B3CB1">
        <w:t xml:space="preserve"> e da PCHPAR</w:t>
      </w:r>
      <w:r w:rsidR="0032114D" w:rsidRPr="006B3CB1">
        <w:t xml:space="preserve"> (devendo em tais Livros ser averbada a Alienação Fiduciária de Ações e a Cessão Fiduciária de Recebíveis)</w:t>
      </w:r>
      <w:r w:rsidRPr="006B3CB1">
        <w:t xml:space="preserve">, </w:t>
      </w:r>
      <w:r w:rsidR="00FD52F3" w:rsidRPr="006B3CB1">
        <w:t xml:space="preserve">não podendo este prazo ultrapassar o </w:t>
      </w:r>
      <w:r w:rsidRPr="006B3CB1">
        <w:t>prazo de até 90 (noventa) dias contados da Data de Emissão, renováveis automaticamente por mais 90 (noventa) dias sem qualquer ônus para a Emissora, desde que estejam comprovadamente cumpridos todos os Requisitos para Prorrogação (conforme definidos abaixo). Para fins desta Escritura de Emissão, entende-se como “</w:t>
      </w:r>
      <w:r w:rsidRPr="006B3CB1">
        <w:rPr>
          <w:u w:val="single"/>
        </w:rPr>
        <w:t>Requisitos para Prorrogação</w:t>
      </w:r>
      <w:r w:rsidRPr="006B3CB1">
        <w:t>” os seguintes requisitos, em conjunto: (i) quitação integral das Dívidas Existentes; (</w:t>
      </w:r>
      <w:proofErr w:type="spellStart"/>
      <w:r w:rsidRPr="006B3CB1">
        <w:t>ii</w:t>
      </w:r>
      <w:proofErr w:type="spellEnd"/>
      <w:r w:rsidRPr="006B3CB1">
        <w:t>) adoção, pela Emissora e pelas Fiadoras, conforme o caso, de todas as devidas providências de sua responsabilidade que forem necessárias para liberação dos ônus decorrentes das Dívidas Existentes; e (</w:t>
      </w:r>
      <w:proofErr w:type="spellStart"/>
      <w:r w:rsidRPr="006B3CB1">
        <w:t>iii</w:t>
      </w:r>
      <w:proofErr w:type="spellEnd"/>
      <w:r w:rsidRPr="006B3CB1">
        <w:t xml:space="preserve">) o não cumprimento do prazo de 90 (noventa) dias previsto acima exclusivamente em decorrência do atraso no processo interno do BNDES para entrega do respectivo Termo de Liberação de Garantias BNDES. </w:t>
      </w:r>
    </w:p>
    <w:p w14:paraId="6857DB56" w14:textId="77777777" w:rsidR="00811F66" w:rsidRPr="006B3CB1" w:rsidRDefault="00811F66">
      <w:pPr>
        <w:ind w:right="-1"/>
      </w:pPr>
    </w:p>
    <w:p w14:paraId="0D8668B5" w14:textId="77777777" w:rsidR="00811F66" w:rsidRPr="006B3CB1" w:rsidRDefault="00811F66" w:rsidP="006B3CB1">
      <w:pPr>
        <w:pStyle w:val="Estilo1"/>
        <w:keepNext/>
        <w:widowControl/>
        <w:numPr>
          <w:ilvl w:val="2"/>
          <w:numId w:val="21"/>
        </w:numPr>
        <w:spacing w:line="288" w:lineRule="auto"/>
        <w:outlineLvl w:val="0"/>
        <w:rPr>
          <w:rFonts w:ascii="Verdana" w:eastAsia="Arial Unicode MS" w:hAnsi="Verdana"/>
          <w:w w:val="0"/>
          <w:sz w:val="20"/>
          <w:szCs w:val="20"/>
        </w:rPr>
      </w:pPr>
      <w:r w:rsidRPr="006B3CB1">
        <w:rPr>
          <w:rFonts w:ascii="Verdana" w:eastAsia="Arial Unicode MS" w:hAnsi="Verdana"/>
          <w:b w:val="0"/>
          <w:smallCaps w:val="0"/>
          <w:w w:val="0"/>
          <w:sz w:val="20"/>
          <w:szCs w:val="20"/>
        </w:rPr>
        <w:t>Cessão Fiduciária de Recebíveis</w:t>
      </w:r>
    </w:p>
    <w:p w14:paraId="786BA1E5" w14:textId="77777777" w:rsidR="00811F66" w:rsidRPr="006B3CB1" w:rsidRDefault="00811F66" w:rsidP="00C7245A">
      <w:pPr>
        <w:rPr>
          <w:rFonts w:eastAsia="Arial Unicode MS"/>
        </w:rPr>
      </w:pPr>
    </w:p>
    <w:p w14:paraId="542ECC98" w14:textId="77777777" w:rsidR="00811F66" w:rsidRPr="006B3CB1" w:rsidRDefault="00811F66" w:rsidP="006B3CB1">
      <w:pPr>
        <w:pStyle w:val="Estilo1"/>
        <w:widowControl/>
        <w:numPr>
          <w:ilvl w:val="3"/>
          <w:numId w:val="21"/>
        </w:numPr>
        <w:spacing w:line="288" w:lineRule="auto"/>
        <w:outlineLvl w:val="0"/>
        <w:rPr>
          <w:rFonts w:ascii="Verdana" w:eastAsia="Arial Unicode MS" w:hAnsi="Verdana"/>
          <w:bCs/>
          <w:w w:val="0"/>
          <w:sz w:val="20"/>
          <w:szCs w:val="20"/>
        </w:rPr>
      </w:pPr>
      <w:r w:rsidRPr="006B3CB1">
        <w:rPr>
          <w:rFonts w:ascii="Verdana" w:eastAsia="Arial Unicode MS" w:hAnsi="Verdana"/>
          <w:b w:val="0"/>
          <w:smallCaps w:val="0"/>
          <w:w w:val="0"/>
          <w:sz w:val="20"/>
          <w:szCs w:val="20"/>
          <w:u w:val="none"/>
        </w:rPr>
        <w:t xml:space="preserve">Após a quitação das dívidas representadas pelos Contratos BNDES, </w:t>
      </w:r>
      <w:r w:rsidRPr="006B3CB1">
        <w:rPr>
          <w:rFonts w:ascii="Verdana" w:hAnsi="Verdana"/>
          <w:b w:val="0"/>
          <w:smallCaps w:val="0"/>
          <w:sz w:val="20"/>
          <w:szCs w:val="20"/>
          <w:u w:val="none"/>
        </w:rPr>
        <w:t xml:space="preserve">e, observado o prazo previsto </w:t>
      </w:r>
      <w:r w:rsidR="00FD52F3" w:rsidRPr="006B3CB1">
        <w:rPr>
          <w:rFonts w:ascii="Verdana" w:eastAsia="Arial Unicode MS" w:hAnsi="Verdana"/>
          <w:b w:val="0"/>
          <w:smallCaps w:val="0"/>
          <w:w w:val="0"/>
          <w:sz w:val="20"/>
          <w:szCs w:val="20"/>
          <w:u w:val="none"/>
        </w:rPr>
        <w:t>no inciso (</w:t>
      </w:r>
      <w:proofErr w:type="spellStart"/>
      <w:r w:rsidR="00FD52F3" w:rsidRPr="006B3CB1">
        <w:rPr>
          <w:rFonts w:ascii="Verdana" w:eastAsia="Arial Unicode MS" w:hAnsi="Verdana"/>
          <w:b w:val="0"/>
          <w:smallCaps w:val="0"/>
          <w:w w:val="0"/>
          <w:sz w:val="20"/>
          <w:szCs w:val="20"/>
          <w:u w:val="none"/>
        </w:rPr>
        <w:t>iv</w:t>
      </w:r>
      <w:proofErr w:type="spellEnd"/>
      <w:r w:rsidR="00FD52F3" w:rsidRPr="006B3CB1">
        <w:rPr>
          <w:rFonts w:ascii="Verdana" w:eastAsia="Arial Unicode MS" w:hAnsi="Verdana"/>
          <w:b w:val="0"/>
          <w:smallCaps w:val="0"/>
          <w:w w:val="0"/>
          <w:sz w:val="20"/>
          <w:szCs w:val="20"/>
          <w:u w:val="none"/>
        </w:rPr>
        <w:t>) da Cláusula 6.4.1</w:t>
      </w:r>
      <w:r w:rsidR="00FD52F3" w:rsidRPr="006B3CB1">
        <w:rPr>
          <w:rFonts w:ascii="Verdana" w:hAnsi="Verdana"/>
          <w:b w:val="0"/>
          <w:smallCaps w:val="0"/>
          <w:sz w:val="20"/>
          <w:szCs w:val="20"/>
          <w:u w:val="none"/>
        </w:rPr>
        <w:t xml:space="preserve"> desta </w:t>
      </w:r>
      <w:r w:rsidRPr="006B3CB1">
        <w:rPr>
          <w:rFonts w:ascii="Verdana" w:hAnsi="Verdana"/>
          <w:b w:val="0"/>
          <w:smallCaps w:val="0"/>
          <w:sz w:val="20"/>
          <w:szCs w:val="20"/>
          <w:u w:val="none"/>
        </w:rPr>
        <w:t xml:space="preserve">Escritura de Emissão, o recebimento pelas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xml:space="preserve"> do Termo de Liberação de Garantias BNDES, em adição à cessão fiduciária dos frutos e rendimentos das Ações Alienadas descrita na Cláusula 7.2.2.1 acima, as</w:t>
      </w:r>
      <w:r w:rsidRPr="006B3CB1">
        <w:rPr>
          <w:rFonts w:ascii="Verdana" w:eastAsia="Arial Unicode MS" w:hAnsi="Verdana"/>
          <w:b w:val="0"/>
          <w:smallCaps w:val="0"/>
          <w:w w:val="0"/>
          <w:sz w:val="20"/>
          <w:szCs w:val="20"/>
          <w:u w:val="none"/>
        </w:rPr>
        <w:t xml:space="preserve"> Debêntures deverão ser garantidas, ainda, por </w:t>
      </w:r>
      <w:r w:rsidRPr="006B3CB1">
        <w:rPr>
          <w:rFonts w:ascii="Verdana" w:hAnsi="Verdana"/>
          <w:b w:val="0"/>
          <w:smallCaps w:val="0"/>
          <w:sz w:val="20"/>
          <w:szCs w:val="20"/>
          <w:u w:val="none"/>
        </w:rPr>
        <w:t xml:space="preserve">cessão fiduciária de: </w:t>
      </w:r>
      <w:r w:rsidRPr="006B3CB1">
        <w:rPr>
          <w:rFonts w:ascii="Verdana" w:hAnsi="Verdana"/>
          <w:smallCaps w:val="0"/>
          <w:sz w:val="20"/>
          <w:szCs w:val="20"/>
          <w:u w:val="none"/>
        </w:rPr>
        <w:t>(i)</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 xml:space="preserve">direitos emergentes das </w:t>
      </w:r>
      <w:r w:rsidRPr="006B3CB1">
        <w:rPr>
          <w:rFonts w:ascii="Verdana" w:eastAsia="Arial Unicode MS" w:hAnsi="Verdana"/>
          <w:b w:val="0"/>
          <w:smallCaps w:val="0"/>
          <w:w w:val="0"/>
          <w:sz w:val="20"/>
          <w:szCs w:val="20"/>
          <w:u w:val="none"/>
        </w:rPr>
        <w:t xml:space="preserve">autorizações concedidas às </w:t>
      </w:r>
      <w:proofErr w:type="spellStart"/>
      <w:r w:rsidRPr="006B3CB1">
        <w:rPr>
          <w:rFonts w:ascii="Verdana" w:eastAsia="Arial Unicode MS" w:hAnsi="Verdana"/>
          <w:b w:val="0"/>
          <w:smallCaps w:val="0"/>
          <w:w w:val="0"/>
          <w:sz w:val="20"/>
          <w:szCs w:val="20"/>
          <w:u w:val="none"/>
        </w:rPr>
        <w:t>SPEs</w:t>
      </w:r>
      <w:proofErr w:type="spellEnd"/>
      <w:r w:rsidRPr="006B3CB1">
        <w:rPr>
          <w:rFonts w:ascii="Verdana" w:eastAsia="Arial Unicode MS" w:hAnsi="Verdana"/>
          <w:b w:val="0"/>
          <w:smallCaps w:val="0"/>
          <w:w w:val="0"/>
          <w:sz w:val="20"/>
          <w:szCs w:val="20"/>
          <w:u w:val="none"/>
        </w:rPr>
        <w:t xml:space="preserve"> pela Agência Nacional de Energia Elétrica (“</w:t>
      </w:r>
      <w:r w:rsidRPr="006B3CB1">
        <w:rPr>
          <w:rFonts w:ascii="Verdana" w:eastAsia="Arial Unicode MS" w:hAnsi="Verdana"/>
          <w:b w:val="0"/>
          <w:smallCaps w:val="0"/>
          <w:w w:val="0"/>
          <w:sz w:val="20"/>
          <w:szCs w:val="20"/>
        </w:rPr>
        <w:t>ANEEL</w:t>
      </w:r>
      <w:r w:rsidRPr="006B3CB1">
        <w:rPr>
          <w:rFonts w:ascii="Verdana" w:eastAsia="Arial Unicode MS" w:hAnsi="Verdana"/>
          <w:b w:val="0"/>
          <w:smallCaps w:val="0"/>
          <w:w w:val="0"/>
          <w:sz w:val="20"/>
          <w:szCs w:val="20"/>
          <w:u w:val="none"/>
        </w:rPr>
        <w:t xml:space="preserve">”) nos termos da (a) Resolução nº 357, de 27 de agosto de 2001, de titularidade da BSB Energética S.A. e posteriormente transferida para Bonfante Energética S.A. por meio da Resolução Autorizativa nº 132, de 11 de abril de 2005; (b) Resolução nº 12, de 13 de janeiro de 2000,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Calheiros Energia S.A. por meio da Resolução Autorizativa nº 235, de 27 de junho de 2005; (c) Resolução nº 369, de 29 de dezembro de 1999,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Caparaó Energia S.A. por meio da Resolução Autorizativa nº 233, de 27 de junho de 2005; (d) Resolução nº 356, de 22 de dezembro de 1999,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Carangola Energia S.A. por meio da Resolução Autorizativa nº 236, de 27 de junho de 2005; (e) Resolução nº 361, de 22 de dezembro de 1999,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Funil Energia S.A. por meio da Resolução Normativa nº 191, de 23 de maio de 2005; (f) Resolução nº 525, de 24 de setembro de 2002, de titularidade da Araguaia Centrais Elétricas S.A. e posteriormente transferida </w:t>
      </w:r>
      <w:r w:rsidRPr="006B3CB1">
        <w:rPr>
          <w:rFonts w:ascii="Verdana" w:eastAsia="Arial Unicode MS" w:hAnsi="Verdana"/>
          <w:b w:val="0"/>
          <w:smallCaps w:val="0"/>
          <w:w w:val="0"/>
          <w:sz w:val="20"/>
          <w:szCs w:val="20"/>
          <w:u w:val="none"/>
        </w:rPr>
        <w:lastRenderedPageBreak/>
        <w:t xml:space="preserve">para Irara Energética S.A. por meio da Resolução Autorizativa nº 120, de 28 de março de 2005; (g) Resolução nº 741, de 18 de dezembro de 2002, de titularidade da Araguaia Centrais Elétricas S.A. e posteriormente transferida para Jataí Energética S.A. por meio da Resolução Autorizativa nº 36, de 31 de janeiro de 2005; (h) Resolução nº 356, de 27 de agosto de 2001, de titularidade da BSB Energética S.A. e posteriormente transferida para Monte </w:t>
      </w:r>
      <w:proofErr w:type="spellStart"/>
      <w:r w:rsidRPr="006B3CB1">
        <w:rPr>
          <w:rFonts w:ascii="Verdana" w:eastAsia="Arial Unicode MS" w:hAnsi="Verdana"/>
          <w:b w:val="0"/>
          <w:smallCaps w:val="0"/>
          <w:w w:val="0"/>
          <w:sz w:val="20"/>
          <w:szCs w:val="20"/>
          <w:u w:val="none"/>
        </w:rPr>
        <w:t>Serrat</w:t>
      </w:r>
      <w:proofErr w:type="spellEnd"/>
      <w:r w:rsidRPr="006B3CB1">
        <w:rPr>
          <w:rFonts w:ascii="Verdana" w:eastAsia="Arial Unicode MS" w:hAnsi="Verdana"/>
          <w:b w:val="0"/>
          <w:smallCaps w:val="0"/>
          <w:w w:val="0"/>
          <w:sz w:val="20"/>
          <w:szCs w:val="20"/>
          <w:u w:val="none"/>
        </w:rPr>
        <w:t xml:space="preserve"> Energética S.A. por meio da Resolução Autorizativa nº 133, de 11 de abril de 2005; (i) Resolução nº 626, de 12 de novembro de 2002, de titularidade da Araguaia Centrais Elétricas S.A. e posteriormente transferida para Retiro Velho Energética S.A. por meio da Resolução Autorizativa nº 76, de 14 de fevereiro de 2005; (j) Resolução nº 608, de 5 de novembro de 2002, de titularidade da BSB Energética S.A. e posteriormente transferida para Santa Fé Energética S.A. por meio da Resolução Autorizativa nº 121, de 28 de março de 2005; (k) Resolução nº 404, de 18 de outubro de 2000,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São Joaquim Energia S.A. por meio da Resolução Autorizativa nº 237, de 27 de junho de 2005; (l) Resolução nº 604, de 18 de novembro de 2003, de titularidade da Centrais Elétricas de Mantiqueira S.A. e posteriormente transferida para São Pedro Energia S.A. por meio da Resolução Autorizativa nº 296, de 31 de agosto de 2005; (m) Resolução nº 84, de 22 de março de 2001, de titularidade da </w:t>
      </w:r>
      <w:proofErr w:type="spellStart"/>
      <w:r w:rsidRPr="006B3CB1">
        <w:rPr>
          <w:rFonts w:ascii="Verdana" w:eastAsia="Arial Unicode MS" w:hAnsi="Verdana"/>
          <w:b w:val="0"/>
          <w:smallCaps w:val="0"/>
          <w:w w:val="0"/>
          <w:sz w:val="20"/>
          <w:szCs w:val="20"/>
          <w:u w:val="none"/>
        </w:rPr>
        <w:t>Eletroriver</w:t>
      </w:r>
      <w:proofErr w:type="spellEnd"/>
      <w:r w:rsidRPr="006B3CB1">
        <w:rPr>
          <w:rFonts w:ascii="Verdana" w:eastAsia="Arial Unicode MS" w:hAnsi="Verdana"/>
          <w:b w:val="0"/>
          <w:smallCaps w:val="0"/>
          <w:w w:val="0"/>
          <w:sz w:val="20"/>
          <w:szCs w:val="20"/>
          <w:u w:val="none"/>
        </w:rPr>
        <w:t xml:space="preserve"> S.A. e posteriormente transferida para São Simão Energia S.A. por meio da Resolução Autorizativa nº 234, de 27 de junho de 2005 da ANEEL (cada uma individualmente “</w:t>
      </w:r>
      <w:r w:rsidRPr="006B3CB1">
        <w:rPr>
          <w:rFonts w:ascii="Verdana" w:eastAsia="Arial Unicode MS" w:hAnsi="Verdana"/>
          <w:b w:val="0"/>
          <w:smallCaps w:val="0"/>
          <w:w w:val="0"/>
          <w:sz w:val="20"/>
          <w:szCs w:val="20"/>
        </w:rPr>
        <w:t>Autorização</w:t>
      </w:r>
      <w:r w:rsidRPr="006B3CB1">
        <w:rPr>
          <w:rFonts w:ascii="Verdana" w:eastAsia="Arial Unicode MS" w:hAnsi="Verdana"/>
          <w:b w:val="0"/>
          <w:smallCaps w:val="0"/>
          <w:w w:val="0"/>
          <w:sz w:val="20"/>
          <w:szCs w:val="20"/>
          <w:u w:val="none"/>
        </w:rPr>
        <w:t>”, e, em conjunto, “</w:t>
      </w:r>
      <w:r w:rsidRPr="006B3CB1">
        <w:rPr>
          <w:rFonts w:ascii="Verdana" w:eastAsia="Arial Unicode MS" w:hAnsi="Verdana"/>
          <w:b w:val="0"/>
          <w:smallCaps w:val="0"/>
          <w:w w:val="0"/>
          <w:sz w:val="20"/>
          <w:szCs w:val="20"/>
        </w:rPr>
        <w:t>Autorizações</w:t>
      </w:r>
      <w:r w:rsidRPr="006B3CB1">
        <w:rPr>
          <w:rFonts w:ascii="Verdana" w:eastAsia="Arial Unicode MS" w:hAnsi="Verdana"/>
          <w:b w:val="0"/>
          <w:smallCaps w:val="0"/>
          <w:w w:val="0"/>
          <w:sz w:val="20"/>
          <w:szCs w:val="20"/>
          <w:u w:val="none"/>
        </w:rPr>
        <w:t xml:space="preserve">”) para se estabelecerem como Produtores Independentes de Energia Elétrica mediante o aproveitamento do potencial hidráulico de geração de energia pelas </w:t>
      </w:r>
      <w:proofErr w:type="spellStart"/>
      <w:r w:rsidRPr="006B3CB1">
        <w:rPr>
          <w:rFonts w:ascii="Verdana" w:eastAsia="Arial Unicode MS" w:hAnsi="Verdana"/>
          <w:b w:val="0"/>
          <w:smallCaps w:val="0"/>
          <w:w w:val="0"/>
          <w:sz w:val="20"/>
          <w:szCs w:val="20"/>
          <w:u w:val="none"/>
        </w:rPr>
        <w:t>SPEs</w:t>
      </w:r>
      <w:proofErr w:type="spellEnd"/>
      <w:r w:rsidRPr="006B3CB1">
        <w:rPr>
          <w:rFonts w:ascii="Verdana" w:hAnsi="Verdana"/>
          <w:b w:val="0"/>
          <w:smallCaps w:val="0"/>
          <w:sz w:val="20"/>
          <w:szCs w:val="20"/>
          <w:u w:val="none"/>
        </w:rPr>
        <w:t xml:space="preserve">; </w:t>
      </w:r>
      <w:r w:rsidRPr="006B3CB1">
        <w:rPr>
          <w:rFonts w:ascii="Verdana" w:hAnsi="Verdana"/>
          <w:smallCaps w:val="0"/>
          <w:sz w:val="20"/>
          <w:szCs w:val="20"/>
          <w:u w:val="none"/>
        </w:rPr>
        <w:t>(</w:t>
      </w:r>
      <w:proofErr w:type="spellStart"/>
      <w:r w:rsidRPr="006B3CB1">
        <w:rPr>
          <w:rFonts w:ascii="Verdana" w:hAnsi="Verdana"/>
          <w:smallCaps w:val="0"/>
          <w:sz w:val="20"/>
          <w:szCs w:val="20"/>
          <w:u w:val="none"/>
        </w:rPr>
        <w:t>ii</w:t>
      </w:r>
      <w:proofErr w:type="spellEnd"/>
      <w:r w:rsidRPr="006B3CB1">
        <w:rPr>
          <w:rFonts w:ascii="Verdana" w:hAnsi="Verdana"/>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 xml:space="preserve">todos os direitos creditórios que venham a ser devidos às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xml:space="preserve"> no âmbito dos Contratos de Compra e Venda de Energia celebrados com a Eletrobrás – Centrais Elétricas Brasileiras S.A., no âmbito do Programa de Incentivo às Fontes Alternativas de Energia Elétrica (“</w:t>
      </w:r>
      <w:proofErr w:type="spellStart"/>
      <w:r w:rsidRPr="006B3CB1">
        <w:rPr>
          <w:rFonts w:ascii="Verdana" w:hAnsi="Verdana"/>
          <w:b w:val="0"/>
          <w:smallCaps w:val="0"/>
          <w:sz w:val="20"/>
          <w:szCs w:val="20"/>
        </w:rPr>
        <w:t>CCVEs</w:t>
      </w:r>
      <w:proofErr w:type="spellEnd"/>
      <w:r w:rsidRPr="006B3CB1">
        <w:rPr>
          <w:rFonts w:ascii="Verdana" w:hAnsi="Verdana"/>
          <w:b w:val="0"/>
          <w:smallCaps w:val="0"/>
          <w:sz w:val="20"/>
          <w:szCs w:val="20"/>
          <w:u w:val="none"/>
        </w:rPr>
        <w:t>” e “</w:t>
      </w:r>
      <w:r w:rsidRPr="006B3CB1">
        <w:rPr>
          <w:rFonts w:ascii="Verdana" w:hAnsi="Verdana"/>
          <w:b w:val="0"/>
          <w:smallCaps w:val="0"/>
          <w:sz w:val="20"/>
          <w:szCs w:val="20"/>
        </w:rPr>
        <w:t>PROINFA</w:t>
      </w:r>
      <w:r w:rsidRPr="006B3CB1">
        <w:rPr>
          <w:rFonts w:ascii="Verdana" w:hAnsi="Verdana"/>
          <w:b w:val="0"/>
          <w:smallCaps w:val="0"/>
          <w:sz w:val="20"/>
          <w:szCs w:val="20"/>
          <w:u w:val="none"/>
        </w:rPr>
        <w:t xml:space="preserve">”, respectivamente); </w:t>
      </w:r>
      <w:r w:rsidRPr="006B3CB1">
        <w:rPr>
          <w:rFonts w:ascii="Verdana" w:hAnsi="Verdana"/>
          <w:smallCaps w:val="0"/>
          <w:sz w:val="20"/>
          <w:szCs w:val="20"/>
          <w:u w:val="none"/>
        </w:rPr>
        <w:t>(</w:t>
      </w:r>
      <w:proofErr w:type="spellStart"/>
      <w:r w:rsidRPr="006B3CB1">
        <w:rPr>
          <w:rFonts w:ascii="Verdana" w:hAnsi="Verdana"/>
          <w:smallCaps w:val="0"/>
          <w:sz w:val="20"/>
          <w:szCs w:val="20"/>
          <w:u w:val="none"/>
        </w:rPr>
        <w:t>iii</w:t>
      </w:r>
      <w:proofErr w:type="spellEnd"/>
      <w:r w:rsidRPr="006B3CB1">
        <w:rPr>
          <w:rFonts w:ascii="Verdana" w:hAnsi="Verdana"/>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direitos creditórios oriundos dos seguros descritos no Contrato de Cessão Fiduciária de Recebíveis contratados pela</w:t>
      </w:r>
      <w:r w:rsidRPr="006B3CB1">
        <w:rPr>
          <w:rFonts w:ascii="Verdana" w:hAnsi="Verdana"/>
          <w:sz w:val="20"/>
          <w:szCs w:val="20"/>
          <w:u w:val="none"/>
        </w:rPr>
        <w:t xml:space="preserve"> </w:t>
      </w:r>
      <w:r w:rsidRPr="006B3CB1">
        <w:rPr>
          <w:rFonts w:ascii="Verdana" w:hAnsi="Verdana"/>
          <w:b w:val="0"/>
          <w:smallCaps w:val="0"/>
          <w:sz w:val="20"/>
          <w:szCs w:val="20"/>
          <w:u w:val="none"/>
        </w:rPr>
        <w:t xml:space="preserve">Emissora, em nome das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xml:space="preserve">, ou pelas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em nome próprio</w:t>
      </w:r>
      <w:r w:rsidRPr="006B3CB1">
        <w:rPr>
          <w:rFonts w:ascii="Verdana" w:eastAsia="Arial Unicode MS" w:hAnsi="Verdana"/>
          <w:b w:val="0"/>
          <w:smallCaps w:val="0"/>
          <w:w w:val="0"/>
          <w:sz w:val="20"/>
          <w:szCs w:val="20"/>
          <w:u w:val="none"/>
        </w:rPr>
        <w:t xml:space="preserve">, sendo as apólices de tais seguros alteradas de forma a prever os Debenturistas, devidamente representados pelo Agente Fiduciário, como beneficiários; e </w:t>
      </w:r>
      <w:r w:rsidRPr="006B3CB1">
        <w:rPr>
          <w:rFonts w:ascii="Verdana" w:eastAsia="Arial Unicode MS" w:hAnsi="Verdana"/>
          <w:smallCaps w:val="0"/>
          <w:w w:val="0"/>
          <w:sz w:val="20"/>
          <w:szCs w:val="20"/>
          <w:u w:val="none"/>
        </w:rPr>
        <w:t>(</w:t>
      </w:r>
      <w:proofErr w:type="spellStart"/>
      <w:r w:rsidRPr="006B3CB1">
        <w:rPr>
          <w:rFonts w:ascii="Verdana" w:eastAsia="Arial Unicode MS" w:hAnsi="Verdana"/>
          <w:smallCaps w:val="0"/>
          <w:w w:val="0"/>
          <w:sz w:val="20"/>
          <w:szCs w:val="20"/>
          <w:u w:val="none"/>
        </w:rPr>
        <w:t>iv</w:t>
      </w:r>
      <w:proofErr w:type="spellEnd"/>
      <w:r w:rsidRPr="006B3CB1">
        <w:rPr>
          <w:rFonts w:ascii="Verdana" w:eastAsia="Arial Unicode MS" w:hAnsi="Verdana"/>
          <w:smallCaps w:val="0"/>
          <w:w w:val="0"/>
          <w:sz w:val="20"/>
          <w:szCs w:val="20"/>
          <w:u w:val="none"/>
        </w:rPr>
        <w:t>)</w:t>
      </w:r>
      <w:r w:rsidRPr="006B3CB1">
        <w:rPr>
          <w:rFonts w:ascii="Verdana" w:eastAsia="Arial Unicode MS" w:hAnsi="Verdana"/>
          <w:b w:val="0"/>
          <w:smallCaps w:val="0"/>
          <w:w w:val="0"/>
          <w:sz w:val="20"/>
          <w:szCs w:val="20"/>
          <w:u w:val="none"/>
        </w:rPr>
        <w:t xml:space="preserve"> todos e quaisquer direitos, inclusive aplicações financeiras e seus rendimentos, sobre as contas vinculadas a serem cedidas fiduciariamente e descritas no Contrato de Cessão Fiduciária de Recebíveis </w:t>
      </w:r>
      <w:r w:rsidRPr="006B3CB1">
        <w:rPr>
          <w:rFonts w:ascii="Verdana" w:eastAsia="Arial Unicode MS" w:hAnsi="Verdana"/>
          <w:b w:val="0"/>
          <w:smallCaps w:val="0"/>
          <w:sz w:val="20"/>
          <w:szCs w:val="20"/>
          <w:u w:val="none"/>
        </w:rPr>
        <w:t>em que serão depositados os montantes financeiros mencionados nos subitens (i), (</w:t>
      </w:r>
      <w:proofErr w:type="spellStart"/>
      <w:r w:rsidRPr="006B3CB1">
        <w:rPr>
          <w:rFonts w:ascii="Verdana" w:eastAsia="Arial Unicode MS" w:hAnsi="Verdana"/>
          <w:b w:val="0"/>
          <w:smallCaps w:val="0"/>
          <w:sz w:val="20"/>
          <w:szCs w:val="20"/>
          <w:u w:val="none"/>
        </w:rPr>
        <w:t>ii</w:t>
      </w:r>
      <w:proofErr w:type="spellEnd"/>
      <w:r w:rsidRPr="006B3CB1">
        <w:rPr>
          <w:rFonts w:ascii="Verdana" w:eastAsia="Arial Unicode MS" w:hAnsi="Verdana"/>
          <w:b w:val="0"/>
          <w:smallCaps w:val="0"/>
          <w:sz w:val="20"/>
          <w:szCs w:val="20"/>
          <w:u w:val="none"/>
        </w:rPr>
        <w:t>) e (</w:t>
      </w:r>
      <w:proofErr w:type="spellStart"/>
      <w:r w:rsidRPr="006B3CB1">
        <w:rPr>
          <w:rFonts w:ascii="Verdana" w:eastAsia="Arial Unicode MS" w:hAnsi="Verdana"/>
          <w:b w:val="0"/>
          <w:smallCaps w:val="0"/>
          <w:sz w:val="20"/>
          <w:szCs w:val="20"/>
          <w:u w:val="none"/>
        </w:rPr>
        <w:t>iii</w:t>
      </w:r>
      <w:proofErr w:type="spellEnd"/>
      <w:r w:rsidRPr="006B3CB1">
        <w:rPr>
          <w:rFonts w:ascii="Verdana" w:eastAsia="Arial Unicode MS" w:hAnsi="Verdana"/>
          <w:b w:val="0"/>
          <w:smallCaps w:val="0"/>
          <w:sz w:val="20"/>
          <w:szCs w:val="20"/>
          <w:u w:val="none"/>
        </w:rPr>
        <w:t xml:space="preserve">) desta Cláusula </w:t>
      </w:r>
      <w:r w:rsidRPr="006B3CB1">
        <w:rPr>
          <w:rFonts w:ascii="Verdana" w:hAnsi="Verdana"/>
          <w:b w:val="0"/>
          <w:smallCaps w:val="0"/>
          <w:sz w:val="20"/>
          <w:szCs w:val="20"/>
          <w:u w:val="none"/>
        </w:rPr>
        <w:t>(em conjunto, “</w:t>
      </w:r>
      <w:r w:rsidRPr="006B3CB1">
        <w:rPr>
          <w:rFonts w:ascii="Verdana" w:hAnsi="Verdana"/>
          <w:b w:val="0"/>
          <w:smallCaps w:val="0"/>
          <w:sz w:val="20"/>
          <w:szCs w:val="20"/>
        </w:rPr>
        <w:t>Direitos Cedidos Fiduciariamente</w:t>
      </w:r>
      <w:r w:rsidRPr="006B3CB1">
        <w:rPr>
          <w:rFonts w:ascii="Verdana" w:hAnsi="Verdana"/>
          <w:b w:val="0"/>
          <w:smallCaps w:val="0"/>
          <w:sz w:val="20"/>
          <w:szCs w:val="20"/>
          <w:u w:val="none"/>
        </w:rPr>
        <w:t xml:space="preserve">”), </w:t>
      </w:r>
      <w:r w:rsidRPr="006B3CB1">
        <w:rPr>
          <w:rFonts w:ascii="Verdana" w:eastAsia="Arial Unicode MS" w:hAnsi="Verdana"/>
          <w:b w:val="0"/>
          <w:smallCaps w:val="0"/>
          <w:sz w:val="20"/>
          <w:szCs w:val="20"/>
          <w:u w:val="none"/>
        </w:rPr>
        <w:t xml:space="preserve">de acordo com os termos e condições a serem previstos no Contrato de Cessão Fiduciária de Recebíveis </w:t>
      </w:r>
      <w:r w:rsidRPr="006B3CB1">
        <w:rPr>
          <w:rFonts w:ascii="Verdana" w:hAnsi="Verdana"/>
          <w:b w:val="0"/>
          <w:smallCaps w:val="0"/>
          <w:sz w:val="20"/>
          <w:szCs w:val="20"/>
          <w:u w:val="none"/>
        </w:rPr>
        <w:t>(“</w:t>
      </w:r>
      <w:r w:rsidRPr="006B3CB1">
        <w:rPr>
          <w:rFonts w:ascii="Verdana" w:hAnsi="Verdana"/>
          <w:b w:val="0"/>
          <w:smallCaps w:val="0"/>
          <w:sz w:val="20"/>
          <w:szCs w:val="20"/>
        </w:rPr>
        <w:t>Cessão Fiduciária de Recebíveis</w:t>
      </w:r>
      <w:r w:rsidRPr="006B3CB1">
        <w:rPr>
          <w:rFonts w:ascii="Verdana" w:hAnsi="Verdana"/>
          <w:b w:val="0"/>
          <w:smallCaps w:val="0"/>
          <w:sz w:val="20"/>
          <w:szCs w:val="20"/>
          <w:u w:val="none"/>
        </w:rPr>
        <w:t>” e, em conjunto com a Cessão Fiduciária Liquidação e a Alienação Fiduciária de Ações, “</w:t>
      </w:r>
      <w:r w:rsidRPr="006B3CB1">
        <w:rPr>
          <w:rFonts w:ascii="Verdana" w:hAnsi="Verdana"/>
          <w:b w:val="0"/>
          <w:smallCaps w:val="0"/>
          <w:sz w:val="20"/>
          <w:szCs w:val="20"/>
        </w:rPr>
        <w:t>Garantias Reais</w:t>
      </w:r>
      <w:r w:rsidRPr="006B3CB1">
        <w:rPr>
          <w:rFonts w:ascii="Verdana" w:hAnsi="Verdana"/>
          <w:b w:val="0"/>
          <w:smallCaps w:val="0"/>
          <w:sz w:val="20"/>
          <w:szCs w:val="20"/>
          <w:u w:val="none"/>
        </w:rPr>
        <w:t>”, sendo as Garantias Reais, em conjunto com a Fiança, as “</w:t>
      </w:r>
      <w:r w:rsidRPr="006B3CB1">
        <w:rPr>
          <w:rFonts w:ascii="Verdana" w:hAnsi="Verdana"/>
          <w:b w:val="0"/>
          <w:smallCaps w:val="0"/>
          <w:sz w:val="20"/>
          <w:szCs w:val="20"/>
        </w:rPr>
        <w:t>Garantias</w:t>
      </w:r>
      <w:r w:rsidRPr="006B3CB1">
        <w:rPr>
          <w:rFonts w:ascii="Verdana" w:hAnsi="Verdana"/>
          <w:b w:val="0"/>
          <w:smallCaps w:val="0"/>
          <w:sz w:val="20"/>
          <w:szCs w:val="20"/>
          <w:u w:val="none"/>
        </w:rPr>
        <w:t xml:space="preserve">”). </w:t>
      </w:r>
    </w:p>
    <w:p w14:paraId="226BCD8B" w14:textId="77777777" w:rsidR="00811F66" w:rsidRPr="006B3CB1" w:rsidRDefault="00811F66">
      <w:pPr>
        <w:ind w:right="-1"/>
        <w:rPr>
          <w:rFonts w:eastAsia="Arial Unicode MS"/>
          <w:w w:val="0"/>
        </w:rPr>
      </w:pPr>
    </w:p>
    <w:p w14:paraId="1CB91DAC" w14:textId="77777777" w:rsidR="00811F66" w:rsidRPr="006B3CB1" w:rsidRDefault="00811F66" w:rsidP="006B3CB1">
      <w:pPr>
        <w:pStyle w:val="Estilo1"/>
        <w:widowControl/>
        <w:numPr>
          <w:ilvl w:val="3"/>
          <w:numId w:val="21"/>
        </w:numPr>
        <w:spacing w:line="288" w:lineRule="auto"/>
        <w:outlineLvl w:val="0"/>
        <w:rPr>
          <w:rFonts w:ascii="Verdana" w:eastAsia="Arial Unicode MS" w:hAnsi="Verdana"/>
          <w:bCs/>
          <w:w w:val="0"/>
          <w:sz w:val="20"/>
          <w:szCs w:val="20"/>
        </w:rPr>
      </w:pPr>
      <w:r w:rsidRPr="006B3CB1">
        <w:rPr>
          <w:rFonts w:ascii="Verdana" w:eastAsia="Arial Unicode MS" w:hAnsi="Verdana"/>
          <w:b w:val="0"/>
          <w:smallCaps w:val="0"/>
          <w:w w:val="0"/>
          <w:sz w:val="20"/>
          <w:szCs w:val="20"/>
          <w:u w:val="none"/>
        </w:rPr>
        <w:t xml:space="preserve">As Partes neste ato reconhecem a existência, nesta data, de cessão fiduciária sobre os Direitos Cedidos Fiduciariamente, para garantir os Contratos BNDES, a qual será liberada após a quitação das dívidas representadas pelos Contratos BNDES, inclusive com os recursos decorrentes da presente Emissão </w:t>
      </w:r>
      <w:r w:rsidRPr="006B3CB1">
        <w:rPr>
          <w:rFonts w:ascii="Verdana" w:hAnsi="Verdana"/>
          <w:b w:val="0"/>
          <w:smallCaps w:val="0"/>
          <w:sz w:val="20"/>
          <w:szCs w:val="20"/>
          <w:u w:val="none"/>
        </w:rPr>
        <w:t xml:space="preserve">e, observado o prazo previsto nesta Escritura de Emissão, o recebimento pelas </w:t>
      </w:r>
      <w:proofErr w:type="spellStart"/>
      <w:r w:rsidRPr="006B3CB1">
        <w:rPr>
          <w:rFonts w:ascii="Verdana" w:hAnsi="Verdana"/>
          <w:b w:val="0"/>
          <w:smallCaps w:val="0"/>
          <w:sz w:val="20"/>
          <w:szCs w:val="20"/>
          <w:u w:val="none"/>
        </w:rPr>
        <w:t>SPEs</w:t>
      </w:r>
      <w:proofErr w:type="spellEnd"/>
      <w:r w:rsidRPr="006B3CB1">
        <w:rPr>
          <w:rFonts w:ascii="Verdana" w:hAnsi="Verdana"/>
          <w:b w:val="0"/>
          <w:smallCaps w:val="0"/>
          <w:sz w:val="20"/>
          <w:szCs w:val="20"/>
          <w:u w:val="none"/>
        </w:rPr>
        <w:t>, do Termo de Liberação das Garantias BNDES</w:t>
      </w:r>
      <w:r w:rsidRPr="006B3CB1">
        <w:rPr>
          <w:rFonts w:ascii="Verdana" w:eastAsia="Arial Unicode MS" w:hAnsi="Verdana"/>
          <w:b w:val="0"/>
          <w:smallCaps w:val="0"/>
          <w:w w:val="0"/>
          <w:sz w:val="20"/>
          <w:szCs w:val="20"/>
          <w:u w:val="none"/>
        </w:rPr>
        <w:t>.</w:t>
      </w:r>
    </w:p>
    <w:p w14:paraId="04B4109A" w14:textId="77777777" w:rsidR="00811F66" w:rsidRPr="006B3CB1" w:rsidRDefault="00811F66" w:rsidP="00811F66">
      <w:pPr>
        <w:pStyle w:val="Estilo1"/>
        <w:widowControl/>
        <w:spacing w:line="288" w:lineRule="auto"/>
        <w:outlineLvl w:val="0"/>
        <w:rPr>
          <w:rFonts w:ascii="Verdana" w:eastAsia="Arial Unicode MS" w:hAnsi="Verdana"/>
          <w:bCs/>
          <w:w w:val="0"/>
          <w:sz w:val="20"/>
          <w:szCs w:val="20"/>
        </w:rPr>
      </w:pPr>
    </w:p>
    <w:p w14:paraId="0AED9181" w14:textId="77777777" w:rsidR="00811F66" w:rsidRPr="006B3CB1" w:rsidRDefault="00811F66" w:rsidP="006B3CB1">
      <w:pPr>
        <w:pStyle w:val="PargrafodaLista"/>
        <w:numPr>
          <w:ilvl w:val="3"/>
          <w:numId w:val="21"/>
        </w:numPr>
        <w:ind w:right="-1"/>
        <w:contextualSpacing w:val="0"/>
        <w:jc w:val="both"/>
      </w:pPr>
      <w:r w:rsidRPr="006B3CB1">
        <w:t xml:space="preserve">Para fins da Cláusula 7.2.3.1 acima e observado o disposto na Cláusula 6.4.1 acima, as Partes se obrigam a formalizar, no prazo de 2 (dois) Dias Úteis a contar </w:t>
      </w:r>
      <w:r w:rsidRPr="006B3CB1">
        <w:lastRenderedPageBreak/>
        <w:t>do recebimento do Termo de Liberação de Garantias, a Cessão Fiduciária de Recebíveis por meio do “</w:t>
      </w:r>
      <w:r w:rsidRPr="006B3CB1">
        <w:rPr>
          <w:i/>
        </w:rPr>
        <w:t>Instrumento Particular de Cessão Fiduciária de Contas Vinculadas, de Direitos Emergentes e de Direitos Creditórios e Outras Avenças</w:t>
      </w:r>
      <w:r w:rsidRPr="006B3CB1">
        <w:t xml:space="preserve">”, a ser celebrado entre a PCHPAR, as </w:t>
      </w:r>
      <w:proofErr w:type="spellStart"/>
      <w:r w:rsidRPr="006B3CB1">
        <w:t>SPEs</w:t>
      </w:r>
      <w:proofErr w:type="spellEnd"/>
      <w:r w:rsidRPr="006B3CB1">
        <w:t xml:space="preserve">, o Agente Fiduciário e a Emissora substancialmente nos termos do modelo </w:t>
      </w:r>
      <w:r w:rsidR="00AB782E" w:rsidRPr="006B3CB1">
        <w:t xml:space="preserve">de contrato </w:t>
      </w:r>
      <w:r w:rsidRPr="006B3CB1">
        <w:t xml:space="preserve">previsto no </w:t>
      </w:r>
      <w:r w:rsidRPr="006B3CB1">
        <w:rPr>
          <w:u w:val="single"/>
        </w:rPr>
        <w:t>Anexo 7.2.3.3</w:t>
      </w:r>
      <w:r w:rsidRPr="006B3CB1">
        <w:t xml:space="preserve"> à presente Escritura de Emissão (“</w:t>
      </w:r>
      <w:r w:rsidRPr="006B3CB1">
        <w:rPr>
          <w:u w:val="single"/>
        </w:rPr>
        <w:t>Contrato de Cessão Fiduciária de Recebíveis</w:t>
      </w:r>
      <w:r w:rsidRPr="006B3CB1">
        <w:t>”, sendo, em conjunto com o Contrato de Cessão Fiduciária Liquidação e o Contrato de Alienação Fiduciária, “</w:t>
      </w:r>
      <w:r w:rsidRPr="006B3CB1">
        <w:rPr>
          <w:u w:val="single"/>
        </w:rPr>
        <w:t>Contratos de Garantia</w:t>
      </w:r>
      <w:r w:rsidRPr="006B3CB1">
        <w:t xml:space="preserve">”), não sendo necessária nova aprovação por parte da Emissora ou realização de Assembleia Geral de Debenturistas para tanto, sendo certo que o Contrato de Cessão Fiduciária de Recebíveis deverá ser registrado, no prazo de </w:t>
      </w:r>
      <w:r w:rsidR="004A70BF" w:rsidRPr="006B3CB1">
        <w:t xml:space="preserve">até </w:t>
      </w:r>
      <w:r w:rsidRPr="006B3CB1">
        <w:t xml:space="preserve">10 (dez) Dias Úteis a contar do recebimento do Termo de Liberação de Garantias, nos competentes cartórios de registro de títulos e documentos, </w:t>
      </w:r>
      <w:r w:rsidR="004A70BF" w:rsidRPr="006B3CB1">
        <w:t xml:space="preserve">não podendo este prazo ultrapassar </w:t>
      </w:r>
      <w:r w:rsidRPr="006B3CB1">
        <w:t xml:space="preserve">o prazo de até 90 (noventa) dias contados da Data de Emissão, renováveis automaticamente por mais 90 (noventa) dias sem qualquer ônus para a Emissora por igual período, desde que estejam cumpridos todos os Requisitos para Prorrogação. </w:t>
      </w:r>
    </w:p>
    <w:p w14:paraId="56F3C61F" w14:textId="77777777" w:rsidR="00811F66" w:rsidRPr="006B3CB1" w:rsidRDefault="00811F66" w:rsidP="00F2623F">
      <w:pPr>
        <w:pStyle w:val="PargrafodaLista"/>
        <w:ind w:left="0" w:right="-1"/>
        <w:contextualSpacing w:val="0"/>
        <w:jc w:val="both"/>
        <w:rPr>
          <w:b/>
          <w:i/>
        </w:rPr>
      </w:pPr>
    </w:p>
    <w:p w14:paraId="61047F4E" w14:textId="77777777" w:rsidR="00811F66" w:rsidRPr="006B3CB1" w:rsidRDefault="00811F66" w:rsidP="006B3CB1">
      <w:pPr>
        <w:pStyle w:val="PargrafodaLista"/>
        <w:numPr>
          <w:ilvl w:val="1"/>
          <w:numId w:val="21"/>
        </w:numPr>
        <w:contextualSpacing w:val="0"/>
        <w:jc w:val="both"/>
      </w:pPr>
      <w:r w:rsidRPr="006B3CB1">
        <w:rPr>
          <w:b/>
        </w:rPr>
        <w:t>Substituição das Garantias Posteriores</w:t>
      </w:r>
    </w:p>
    <w:p w14:paraId="0494D0B2" w14:textId="77777777" w:rsidR="00811F66" w:rsidRPr="006B3CB1" w:rsidRDefault="00811F66" w:rsidP="00C7245A">
      <w:pPr>
        <w:rPr>
          <w:rFonts w:eastAsia="MS Mincho"/>
        </w:rPr>
      </w:pPr>
    </w:p>
    <w:p w14:paraId="5C16EBB8" w14:textId="77777777" w:rsidR="00811F66" w:rsidRPr="006B3CB1" w:rsidRDefault="00811F66" w:rsidP="006B3CB1">
      <w:pPr>
        <w:pStyle w:val="PargrafodaLista"/>
        <w:numPr>
          <w:ilvl w:val="2"/>
          <w:numId w:val="21"/>
        </w:numPr>
        <w:contextualSpacing w:val="0"/>
        <w:jc w:val="both"/>
      </w:pPr>
      <w:r w:rsidRPr="006B3CB1">
        <w:rPr>
          <w:rFonts w:eastAsia="MS Mincho"/>
        </w:rPr>
        <w:t xml:space="preserve">A Fiança das </w:t>
      </w:r>
      <w:proofErr w:type="spellStart"/>
      <w:r w:rsidRPr="006B3CB1">
        <w:rPr>
          <w:rFonts w:eastAsia="MS Mincho"/>
        </w:rPr>
        <w:t>SPEs</w:t>
      </w:r>
      <w:proofErr w:type="spellEnd"/>
      <w:r w:rsidRPr="006B3CB1">
        <w:rPr>
          <w:rFonts w:eastAsia="MS Mincho"/>
        </w:rPr>
        <w:t>, a Alienação Fiduciária de Ações e a Cessão Fiduciária de Recebíveis (em conjunto, “</w:t>
      </w:r>
      <w:r w:rsidRPr="006B3CB1">
        <w:rPr>
          <w:rFonts w:eastAsia="MS Mincho"/>
          <w:u w:val="single"/>
        </w:rPr>
        <w:t>Garantias Posteriores</w:t>
      </w:r>
      <w:r w:rsidRPr="006B3CB1">
        <w:rPr>
          <w:rFonts w:eastAsia="MS Mincho"/>
        </w:rPr>
        <w:t>”) poderão, excepcionalmente, não ser constituídas caso a Companhia, em substituição às Garantias Posteriores</w:t>
      </w:r>
      <w:r w:rsidR="004A70BF" w:rsidRPr="006B3CB1">
        <w:rPr>
          <w:rFonts w:eastAsia="MS Mincho"/>
        </w:rPr>
        <w:t xml:space="preserve"> e, desde que a substituição seja previamente aprovada pelos Debenturistas</w:t>
      </w:r>
      <w:r w:rsidRPr="006B3CB1">
        <w:rPr>
          <w:rFonts w:eastAsia="MS Mincho"/>
        </w:rPr>
        <w:t xml:space="preserve">, </w:t>
      </w:r>
      <w:r w:rsidRPr="006B3CB1">
        <w:rPr>
          <w:rFonts w:eastAsia="MS Mincho"/>
          <w:b/>
        </w:rPr>
        <w:t>(i)</w:t>
      </w:r>
      <w:r w:rsidRPr="006B3CB1">
        <w:rPr>
          <w:rFonts w:eastAsia="MS Mincho"/>
        </w:rPr>
        <w:t xml:space="preserve"> contrate fiança bancária em favor dos Debenturistas, junto a uma das seguintes instituições financeiras: Itaú Unibanco S.A., Banco Santander (Brasil) S.A., Banco do Brasil S.A., Banco Bradesco S.A., Caixa Econômica Federal ou outra instituição financeira de primeira linha no mercado, conforme seja aprovado por debenturistas representando 50% (cinquenta por cento) das Debêntures em Circulação </w:t>
      </w:r>
      <w:r w:rsidRPr="006B3CB1">
        <w:t>(“</w:t>
      </w:r>
      <w:r w:rsidRPr="006B3CB1">
        <w:rPr>
          <w:u w:val="single"/>
        </w:rPr>
        <w:t>Fiança Bancária</w:t>
      </w:r>
      <w:r w:rsidRPr="006B3CB1">
        <w:t>”)</w:t>
      </w:r>
      <w:r w:rsidRPr="006B3CB1">
        <w:rPr>
          <w:rFonts w:eastAsia="MS Mincho"/>
        </w:rPr>
        <w:t xml:space="preserve">, que garanta </w:t>
      </w:r>
      <w:r w:rsidRPr="006B3CB1">
        <w:t>a totalidade das obrigações pecuniárias, principais e acessórias, presentes e futuras, assumidas pela Emissora no âmbito da Emissão, até sua total quitação</w:t>
      </w:r>
      <w:r w:rsidRPr="006B3CB1">
        <w:rPr>
          <w:rFonts w:eastAsia="MS Mincho"/>
        </w:rPr>
        <w:t xml:space="preserve">; ou </w:t>
      </w:r>
      <w:r w:rsidRPr="006B3CB1">
        <w:rPr>
          <w:rFonts w:eastAsia="MS Mincho"/>
          <w:b/>
        </w:rPr>
        <w:t>(</w:t>
      </w:r>
      <w:proofErr w:type="spellStart"/>
      <w:r w:rsidRPr="006B3CB1">
        <w:rPr>
          <w:rFonts w:eastAsia="MS Mincho"/>
          <w:b/>
        </w:rPr>
        <w:t>ii</w:t>
      </w:r>
      <w:proofErr w:type="spellEnd"/>
      <w:r w:rsidRPr="006B3CB1">
        <w:rPr>
          <w:rFonts w:eastAsia="MS Mincho"/>
          <w:b/>
        </w:rPr>
        <w:t>)</w:t>
      </w:r>
      <w:r w:rsidRPr="006B3CB1">
        <w:rPr>
          <w:rFonts w:eastAsia="MS Mincho"/>
        </w:rPr>
        <w:t xml:space="preserve"> venha a constituir cessão fiduciária </w:t>
      </w:r>
      <w:r w:rsidRPr="006B3CB1">
        <w:rPr>
          <w:rFonts w:eastAsia="Arial Unicode MS"/>
          <w:w w:val="0"/>
        </w:rPr>
        <w:t>de direitos e créditos, inclusive aplicações financeiras e seus rendimentos, bem como sobre conta vinculada</w:t>
      </w:r>
      <w:r w:rsidRPr="006B3CB1">
        <w:rPr>
          <w:rFonts w:eastAsia="Arial Unicode MS"/>
        </w:rPr>
        <w:t xml:space="preserve"> em que referidos </w:t>
      </w:r>
      <w:r w:rsidRPr="006B3CB1">
        <w:rPr>
          <w:rFonts w:eastAsia="Arial Unicode MS"/>
          <w:w w:val="0"/>
        </w:rPr>
        <w:t>direitos e créditos</w:t>
      </w:r>
      <w:r w:rsidRPr="006B3CB1">
        <w:rPr>
          <w:rFonts w:eastAsia="Arial Unicode MS"/>
        </w:rPr>
        <w:t xml:space="preserve"> deverão ser mantidos</w:t>
      </w:r>
      <w:r w:rsidRPr="006B3CB1">
        <w:rPr>
          <w:rFonts w:eastAsia="Arial Unicode MS"/>
          <w:w w:val="0"/>
        </w:rPr>
        <w:t xml:space="preserve"> </w:t>
      </w:r>
      <w:r w:rsidRPr="006B3CB1">
        <w:t>(“</w:t>
      </w:r>
      <w:r w:rsidRPr="006B3CB1">
        <w:rPr>
          <w:i/>
          <w:u w:val="single"/>
        </w:rPr>
        <w:t xml:space="preserve">Cash </w:t>
      </w:r>
      <w:proofErr w:type="spellStart"/>
      <w:r w:rsidRPr="006B3CB1">
        <w:rPr>
          <w:i/>
          <w:u w:val="single"/>
        </w:rPr>
        <w:t>Collateral</w:t>
      </w:r>
      <w:proofErr w:type="spellEnd"/>
      <w:r w:rsidRPr="006B3CB1">
        <w:t xml:space="preserve">”), </w:t>
      </w:r>
      <w:r w:rsidRPr="006B3CB1">
        <w:rPr>
          <w:rFonts w:eastAsia="Arial Unicode MS"/>
          <w:w w:val="0"/>
        </w:rPr>
        <w:t xml:space="preserve">em montante equivalente a, no mínimo 100% (cem por cento) do Valor Total da Emissão, </w:t>
      </w:r>
      <w:r w:rsidRPr="006B3CB1">
        <w:t xml:space="preserve">até sua total quitação; ou </w:t>
      </w:r>
      <w:r w:rsidRPr="006B3CB1">
        <w:rPr>
          <w:b/>
        </w:rPr>
        <w:t>(</w:t>
      </w:r>
      <w:proofErr w:type="spellStart"/>
      <w:r w:rsidRPr="006B3CB1">
        <w:rPr>
          <w:b/>
        </w:rPr>
        <w:t>iii</w:t>
      </w:r>
      <w:proofErr w:type="spellEnd"/>
      <w:r w:rsidRPr="006B3CB1">
        <w:rPr>
          <w:b/>
        </w:rPr>
        <w:t>)</w:t>
      </w:r>
      <w:r w:rsidRPr="006B3CB1">
        <w:t xml:space="preserve"> venha a constituir Fiança Bancária e </w:t>
      </w:r>
      <w:r w:rsidRPr="006B3CB1">
        <w:rPr>
          <w:i/>
        </w:rPr>
        <w:t xml:space="preserve">Cash </w:t>
      </w:r>
      <w:proofErr w:type="spellStart"/>
      <w:r w:rsidRPr="006B3CB1">
        <w:rPr>
          <w:i/>
        </w:rPr>
        <w:t>Collateral</w:t>
      </w:r>
      <w:proofErr w:type="spellEnd"/>
      <w:r w:rsidRPr="006B3CB1">
        <w:t xml:space="preserve"> que, em conjunto, </w:t>
      </w:r>
      <w:r w:rsidRPr="006B3CB1">
        <w:rPr>
          <w:rFonts w:eastAsia="MS Mincho"/>
        </w:rPr>
        <w:t xml:space="preserve">garantam </w:t>
      </w:r>
      <w:r w:rsidRPr="006B3CB1">
        <w:t>a totalidade das obrigações pecuniárias, principais e acessórias, presentes e futuras, assumidas pela Emissora no âmbito da Emissão, até sua total quitação, em qualquer um dos casos previstos nos itens (i), (</w:t>
      </w:r>
      <w:proofErr w:type="spellStart"/>
      <w:r w:rsidRPr="006B3CB1">
        <w:t>ii</w:t>
      </w:r>
      <w:proofErr w:type="spellEnd"/>
      <w:r w:rsidRPr="006B3CB1">
        <w:t>) e (</w:t>
      </w:r>
      <w:proofErr w:type="spellStart"/>
      <w:r w:rsidRPr="006B3CB1">
        <w:t>iii</w:t>
      </w:r>
      <w:proofErr w:type="spellEnd"/>
      <w:r w:rsidRPr="006B3CB1">
        <w:t xml:space="preserve">) acima, </w:t>
      </w:r>
      <w:r w:rsidR="00C55681" w:rsidRPr="006B3CB1">
        <w:t xml:space="preserve">desde que </w:t>
      </w:r>
      <w:r w:rsidRPr="006B3CB1">
        <w:t xml:space="preserve">venham a ser devidamente constituídos no prazo de até 90 (noventa) dias contados da Data de Emissão, </w:t>
      </w:r>
      <w:r w:rsidR="00C55681" w:rsidRPr="006B3CB1">
        <w:t xml:space="preserve">sendo este prazo renovável </w:t>
      </w:r>
      <w:r w:rsidRPr="006B3CB1">
        <w:t>automaticamente por mais 90 (noventa) dias sem qualquer ônus para a Emissora, desde que estejam comprovadamente cumpridos todos os Requisitos para Prorrogação (“</w:t>
      </w:r>
      <w:r w:rsidRPr="006B3CB1">
        <w:rPr>
          <w:u w:val="single"/>
        </w:rPr>
        <w:t>Substituição das Garantias Posteriores</w:t>
      </w:r>
      <w:r w:rsidRPr="006B3CB1">
        <w:t xml:space="preserve">”). </w:t>
      </w:r>
    </w:p>
    <w:p w14:paraId="765DCE61" w14:textId="77777777" w:rsidR="00811F66" w:rsidRPr="006B3CB1" w:rsidRDefault="00811F66" w:rsidP="00C7245A">
      <w:pPr>
        <w:rPr>
          <w:rFonts w:eastAsia="Arial Unicode MS"/>
        </w:rPr>
      </w:pPr>
    </w:p>
    <w:p w14:paraId="07C34598" w14:textId="77777777" w:rsidR="00811F66" w:rsidRPr="006B3CB1" w:rsidRDefault="00811F66" w:rsidP="006B3CB1">
      <w:pPr>
        <w:pStyle w:val="PargrafodaLista"/>
        <w:numPr>
          <w:ilvl w:val="2"/>
          <w:numId w:val="21"/>
        </w:numPr>
        <w:contextualSpacing w:val="0"/>
        <w:jc w:val="both"/>
      </w:pPr>
      <w:r w:rsidRPr="006B3CB1">
        <w:rPr>
          <w:rFonts w:eastAsia="MS Mincho"/>
        </w:rPr>
        <w:t xml:space="preserve">Na hipótese de Substituição das Garantias Posteriores, estará dispensada a celebração do Contrato de Alienação Fiduciária e do Contrato de Cessão Fiduciária de Recebíveis, nos termos dos modelos previstos nos </w:t>
      </w:r>
      <w:r w:rsidRPr="006B3CB1">
        <w:rPr>
          <w:rFonts w:eastAsia="MS Mincho"/>
          <w:u w:val="single"/>
        </w:rPr>
        <w:t>Anexos 7.2.2.3</w:t>
      </w:r>
      <w:r w:rsidRPr="006B3CB1">
        <w:rPr>
          <w:rFonts w:eastAsia="MS Mincho"/>
        </w:rPr>
        <w:t xml:space="preserve"> e </w:t>
      </w:r>
      <w:r w:rsidRPr="006B3CB1">
        <w:rPr>
          <w:rFonts w:eastAsia="MS Mincho"/>
          <w:u w:val="single"/>
        </w:rPr>
        <w:t>7.2.3.3</w:t>
      </w:r>
      <w:r w:rsidR="0032114D" w:rsidRPr="006B3CB1">
        <w:rPr>
          <w:rFonts w:eastAsia="MS Mincho"/>
          <w:u w:val="single"/>
        </w:rPr>
        <w:t xml:space="preserve"> </w:t>
      </w:r>
      <w:r w:rsidR="0032114D" w:rsidRPr="006B3CB1">
        <w:rPr>
          <w:rFonts w:eastAsia="MS Mincho"/>
        </w:rPr>
        <w:t>à esta Escritura de Emissão</w:t>
      </w:r>
      <w:r w:rsidRPr="006B3CB1">
        <w:rPr>
          <w:rFonts w:eastAsia="MS Mincho"/>
        </w:rPr>
        <w:t xml:space="preserve">, e do Terceiro Aditamento Garantias, </w:t>
      </w:r>
      <w:r w:rsidR="004A70BF" w:rsidRPr="006B3CB1">
        <w:rPr>
          <w:rFonts w:eastAsia="MS Mincho"/>
        </w:rPr>
        <w:t>desde que as</w:t>
      </w:r>
      <w:r w:rsidRPr="006B3CB1">
        <w:rPr>
          <w:rFonts w:eastAsia="MS Mincho"/>
        </w:rPr>
        <w:t xml:space="preserve"> Partes </w:t>
      </w:r>
      <w:r w:rsidR="004A70BF" w:rsidRPr="006B3CB1">
        <w:rPr>
          <w:rFonts w:eastAsia="MS Mincho"/>
        </w:rPr>
        <w:t>celebrem</w:t>
      </w:r>
      <w:r w:rsidRPr="006B3CB1">
        <w:rPr>
          <w:rFonts w:eastAsia="MS Mincho"/>
        </w:rPr>
        <w:t xml:space="preserve"> os devidos instrumentos que formalizem a constituição da Fiança Bancária e/ou do </w:t>
      </w:r>
      <w:r w:rsidRPr="006B3CB1">
        <w:rPr>
          <w:rFonts w:eastAsia="MS Mincho"/>
          <w:i/>
        </w:rPr>
        <w:t xml:space="preserve">Cash </w:t>
      </w:r>
      <w:proofErr w:type="spellStart"/>
      <w:r w:rsidRPr="006B3CB1">
        <w:rPr>
          <w:i/>
        </w:rPr>
        <w:lastRenderedPageBreak/>
        <w:t>Collateral</w:t>
      </w:r>
      <w:proofErr w:type="spellEnd"/>
      <w:r w:rsidRPr="006B3CB1">
        <w:rPr>
          <w:rFonts w:eastAsia="MS Mincho"/>
        </w:rPr>
        <w:t xml:space="preserve">, conforme o caso, bem como novo aditamento à presente Escritura de Emissão que deverá prever a convolação da espécie das Debêntures e os termos e condições da Fiança Bancária e/ou do </w:t>
      </w:r>
      <w:r w:rsidRPr="006B3CB1">
        <w:rPr>
          <w:rFonts w:eastAsia="MS Mincho"/>
          <w:i/>
        </w:rPr>
        <w:t xml:space="preserve">Cash </w:t>
      </w:r>
      <w:proofErr w:type="spellStart"/>
      <w:r w:rsidRPr="006B3CB1">
        <w:rPr>
          <w:i/>
        </w:rPr>
        <w:t>Collateral</w:t>
      </w:r>
      <w:proofErr w:type="spellEnd"/>
      <w:r w:rsidRPr="006B3CB1">
        <w:rPr>
          <w:rFonts w:eastAsia="MS Mincho"/>
        </w:rPr>
        <w:t>, conforme o caso, a serem previamente aprovados pelos Debenturistas reunidos em Assembleia Geral de Debenturistas</w:t>
      </w:r>
      <w:r w:rsidR="00C55681" w:rsidRPr="006B3CB1">
        <w:rPr>
          <w:rFonts w:eastAsia="MS Mincho"/>
        </w:rPr>
        <w:t>, no prazo de até 90 (noventa) dias contados da Data de Emissão, sendo este prazo renovável automaticamente por 90 (noventa) dias</w:t>
      </w:r>
      <w:r w:rsidRPr="006B3CB1">
        <w:t>.</w:t>
      </w:r>
    </w:p>
    <w:p w14:paraId="6951907D" w14:textId="77777777" w:rsidR="00811F66" w:rsidRPr="006B3CB1" w:rsidRDefault="00811F66" w:rsidP="00C7245A"/>
    <w:p w14:paraId="7920F50E" w14:textId="77777777" w:rsidR="00202024" w:rsidRPr="006B3CB1" w:rsidRDefault="00811F66" w:rsidP="006B3CB1">
      <w:pPr>
        <w:pStyle w:val="PargrafodaLista"/>
        <w:numPr>
          <w:ilvl w:val="2"/>
          <w:numId w:val="21"/>
        </w:numPr>
        <w:contextualSpacing w:val="0"/>
        <w:jc w:val="both"/>
        <w:rPr>
          <w:rFonts w:eastAsia="MS Mincho"/>
        </w:rPr>
      </w:pPr>
      <w:r w:rsidRPr="006B3CB1">
        <w:t xml:space="preserve">A Fiança Bancária e/ou o </w:t>
      </w:r>
      <w:r w:rsidRPr="006B3CB1">
        <w:rPr>
          <w:i/>
        </w:rPr>
        <w:t xml:space="preserve">Cash </w:t>
      </w:r>
      <w:proofErr w:type="spellStart"/>
      <w:r w:rsidRPr="006B3CB1">
        <w:rPr>
          <w:i/>
        </w:rPr>
        <w:t>Collateral</w:t>
      </w:r>
      <w:proofErr w:type="spellEnd"/>
      <w:r w:rsidRPr="006B3CB1">
        <w:t xml:space="preserve">, caso constituídos, serão automaticamente liberados caso as Garantias Posteriores venham a ser devidamente </w:t>
      </w:r>
      <w:r w:rsidR="00C55681" w:rsidRPr="006B3CB1">
        <w:t xml:space="preserve">formalizadas e </w:t>
      </w:r>
      <w:r w:rsidRPr="006B3CB1">
        <w:t xml:space="preserve">constituídas, </w:t>
      </w:r>
      <w:r w:rsidR="00C55681" w:rsidRPr="006B3CB1">
        <w:t xml:space="preserve">observados os prazos para constituição das Garantias Posteriores, </w:t>
      </w:r>
      <w:r w:rsidRPr="006B3CB1">
        <w:t>nos termos previstos nos respectivos instrumentos de garantias.</w:t>
      </w:r>
      <w:r w:rsidR="00C55681" w:rsidRPr="006B3CB1">
        <w:t xml:space="preserve"> </w:t>
      </w:r>
    </w:p>
    <w:p w14:paraId="00661EA3" w14:textId="77777777" w:rsidR="00811F66" w:rsidRPr="006B3CB1" w:rsidRDefault="00811F66" w:rsidP="00BB409F">
      <w:pPr>
        <w:pStyle w:val="PargrafodaLista"/>
        <w:ind w:left="0"/>
        <w:contextualSpacing w:val="0"/>
        <w:jc w:val="both"/>
        <w:rPr>
          <w:rFonts w:eastAsia="MS Mincho"/>
        </w:rPr>
      </w:pPr>
    </w:p>
    <w:p w14:paraId="68B21320" w14:textId="77777777" w:rsidR="00811F66" w:rsidRPr="006B3CB1" w:rsidRDefault="00811F66" w:rsidP="006B3CB1">
      <w:pPr>
        <w:pStyle w:val="Estilo1"/>
        <w:keepNext/>
        <w:widowControl/>
        <w:numPr>
          <w:ilvl w:val="0"/>
          <w:numId w:val="21"/>
        </w:numPr>
        <w:spacing w:line="288" w:lineRule="auto"/>
        <w:outlineLvl w:val="0"/>
        <w:rPr>
          <w:rFonts w:ascii="Verdana" w:hAnsi="Verdana"/>
          <w:sz w:val="20"/>
          <w:szCs w:val="20"/>
          <w:u w:val="none"/>
        </w:rPr>
      </w:pPr>
      <w:r w:rsidRPr="006B3CB1">
        <w:rPr>
          <w:rFonts w:ascii="Verdana" w:hAnsi="Verdana"/>
          <w:sz w:val="20"/>
          <w:szCs w:val="20"/>
          <w:u w:val="none"/>
        </w:rPr>
        <w:t>Aquisição Facultativa, Resgate Antecipado Facultativo, Oferta de Resgate Antecipado, Amortização Extraordinária Obrigatória e Término Antecipado</w:t>
      </w:r>
    </w:p>
    <w:p w14:paraId="1294B082" w14:textId="77777777" w:rsidR="00811F66" w:rsidRPr="006B3CB1" w:rsidRDefault="00811F66" w:rsidP="00C7245A"/>
    <w:p w14:paraId="6D443315"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Aquisição Facultativa</w:t>
      </w:r>
    </w:p>
    <w:p w14:paraId="6C688DE2" w14:textId="77777777" w:rsidR="00811F66" w:rsidRPr="006B3CB1" w:rsidRDefault="00811F66" w:rsidP="00C7245A"/>
    <w:p w14:paraId="02180E9E"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 Emissora poderá, a qualquer tempo, adquirir Debêntures, conforme o disposto no artigo 55, parágrafo 3º e incisos I e II, da Lei das Sociedades por Ações, condicionado ao aceite do respectivo Debenturista vendedor: (a) por valor igual ou inferior ao Valor Nominal Unitário, ao Valor Nominal Atualizado</w:t>
      </w:r>
      <w:r w:rsidR="0064609F" w:rsidRPr="006B3CB1">
        <w:rPr>
          <w:rFonts w:ascii="Verdana" w:hAnsi="Verdana"/>
          <w:b w:val="0"/>
          <w:smallCaps w:val="0"/>
          <w:sz w:val="20"/>
          <w:szCs w:val="20"/>
          <w:u w:val="none"/>
        </w:rPr>
        <w:t xml:space="preserve"> ou</w:t>
      </w:r>
      <w:r w:rsidRPr="006B3CB1">
        <w:rPr>
          <w:rFonts w:ascii="Verdana" w:hAnsi="Verdana"/>
          <w:b w:val="0"/>
          <w:smallCaps w:val="0"/>
          <w:sz w:val="20"/>
          <w:szCs w:val="20"/>
          <w:u w:val="none"/>
        </w:rPr>
        <w:t xml:space="preserve"> ao saldo do Valor Nominal Unitário, conforme o caso, acrescido da respectiva remuneração e, se for o caso, dos Encargos Moratórios devidos, devendo o fato constar do relatório da administração e das Demonstrações Financeiras Consolidadas Auditadas da Emissora</w:t>
      </w:r>
      <w:r w:rsidRPr="006B3CB1" w:rsidDel="006642A4">
        <w:rPr>
          <w:rFonts w:ascii="Verdana" w:hAnsi="Verdana"/>
          <w:b w:val="0"/>
          <w:smallCaps w:val="0"/>
          <w:sz w:val="20"/>
          <w:szCs w:val="20"/>
          <w:u w:val="none"/>
        </w:rPr>
        <w:t xml:space="preserve"> </w:t>
      </w:r>
      <w:r w:rsidRPr="006B3CB1">
        <w:rPr>
          <w:rFonts w:ascii="Verdana" w:hAnsi="Verdana"/>
          <w:b w:val="0"/>
          <w:smallCaps w:val="0"/>
          <w:sz w:val="20"/>
          <w:szCs w:val="20"/>
          <w:u w:val="none"/>
        </w:rPr>
        <w:t>(conforme definido abaixo); ou (b) por valor superior ao Valor Nominal Unitário, ao Valor Nominal Atualizado</w:t>
      </w:r>
      <w:r w:rsidR="0064609F" w:rsidRPr="006B3CB1">
        <w:rPr>
          <w:rFonts w:ascii="Verdana" w:hAnsi="Verdana"/>
          <w:b w:val="0"/>
          <w:smallCaps w:val="0"/>
          <w:sz w:val="20"/>
          <w:szCs w:val="20"/>
          <w:u w:val="none"/>
        </w:rPr>
        <w:t xml:space="preserve"> ou</w:t>
      </w:r>
      <w:r w:rsidRPr="006B3CB1">
        <w:rPr>
          <w:rFonts w:ascii="Verdana" w:hAnsi="Verdana"/>
          <w:b w:val="0"/>
          <w:smallCaps w:val="0"/>
          <w:sz w:val="20"/>
          <w:szCs w:val="20"/>
          <w:u w:val="none"/>
        </w:rPr>
        <w:t xml:space="preserve"> ao saldo do Valor Nominal Unitário conforme o caso, desde que observe as regras expedidas pela CVM. </w:t>
      </w:r>
    </w:p>
    <w:p w14:paraId="6FF56C15" w14:textId="77777777" w:rsidR="00811F66" w:rsidRPr="006B3CB1" w:rsidRDefault="00811F66">
      <w:pPr>
        <w:rPr>
          <w:color w:val="000000"/>
        </w:rPr>
      </w:pPr>
    </w:p>
    <w:p w14:paraId="354053AC"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As Debêntures adquiridas pela Emissora poderão, a critério da Emissora, ser canceladas, permanecer em tesouraria ou ser novamente colocadas no mercado. </w:t>
      </w:r>
    </w:p>
    <w:p w14:paraId="7FD6C991" w14:textId="77777777" w:rsidR="00811F66" w:rsidRPr="006B3CB1" w:rsidRDefault="00811F66">
      <w:pPr>
        <w:rPr>
          <w:color w:val="000000"/>
        </w:rPr>
      </w:pPr>
    </w:p>
    <w:p w14:paraId="6DFFC8F1"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As Debêntures adquiridas pela Emissora para permanência em tesouraria nos termos desta Cláusula 8, se e quando recolocadas no mercado, farão jus à mesma remuneração aplicável às demais Debêntures. </w:t>
      </w:r>
    </w:p>
    <w:p w14:paraId="08CCBCC4" w14:textId="77777777" w:rsidR="00811F66" w:rsidRPr="006B3CB1" w:rsidRDefault="00811F66">
      <w:pPr>
        <w:rPr>
          <w:color w:val="000000"/>
        </w:rPr>
      </w:pPr>
    </w:p>
    <w:p w14:paraId="31725E61"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 xml:space="preserve">Resgate Antecipado Facultativo </w:t>
      </w:r>
    </w:p>
    <w:p w14:paraId="0B9B8B67" w14:textId="77777777" w:rsidR="00811F66" w:rsidRPr="006B3CB1" w:rsidRDefault="00811F66" w:rsidP="00C7245A"/>
    <w:p w14:paraId="693FB1ED" w14:textId="77777777" w:rsidR="0051629F" w:rsidRPr="006B3CB1" w:rsidRDefault="00D771BB"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Nos termos previstos nas Cláusulas seguintes, a Emissora terá o direito de realizar o resgate antecipado facultativo das Debêntures, desde que tal resgate seja direcionado à totalidade das Debêntures de ambas as séries (sendo vedado o resgate antecipado facultativo parcial)</w:t>
      </w:r>
      <w:r w:rsidR="0051629F" w:rsidRPr="006B3CB1">
        <w:rPr>
          <w:rFonts w:ascii="Verdana" w:hAnsi="Verdana"/>
          <w:b w:val="0"/>
          <w:smallCaps w:val="0"/>
          <w:sz w:val="20"/>
          <w:szCs w:val="20"/>
          <w:u w:val="none"/>
        </w:rPr>
        <w:t>.</w:t>
      </w:r>
    </w:p>
    <w:p w14:paraId="4B99C430" w14:textId="77777777" w:rsidR="0051629F" w:rsidRPr="006B3CB1" w:rsidRDefault="0051629F" w:rsidP="00C7245A"/>
    <w:p w14:paraId="65083F46" w14:textId="77777777" w:rsidR="001A3AD5" w:rsidRPr="006B3CB1" w:rsidRDefault="001A3AD5" w:rsidP="006B3CB1">
      <w:pPr>
        <w:pStyle w:val="Estilo1"/>
        <w:keepNext/>
        <w:widowControl/>
        <w:numPr>
          <w:ilvl w:val="2"/>
          <w:numId w:val="21"/>
        </w:numPr>
        <w:spacing w:line="288" w:lineRule="auto"/>
        <w:outlineLvl w:val="0"/>
        <w:rPr>
          <w:rFonts w:ascii="Verdana" w:hAnsi="Verdana"/>
          <w:b w:val="0"/>
          <w:sz w:val="20"/>
          <w:szCs w:val="20"/>
        </w:rPr>
      </w:pPr>
      <w:r w:rsidRPr="006B3CB1">
        <w:rPr>
          <w:rFonts w:ascii="Verdana" w:hAnsi="Verdana"/>
          <w:b w:val="0"/>
          <w:smallCaps w:val="0"/>
          <w:sz w:val="20"/>
          <w:szCs w:val="20"/>
        </w:rPr>
        <w:t>Resgate Antecipado Facultativo das Debêntures da Primeira Série</w:t>
      </w:r>
    </w:p>
    <w:p w14:paraId="08705878" w14:textId="77777777" w:rsidR="00A36C58" w:rsidRPr="006B3CB1" w:rsidRDefault="00A36C58" w:rsidP="00C7245A"/>
    <w:p w14:paraId="58FEA69E" w14:textId="77777777" w:rsidR="00A36C58" w:rsidRPr="006B3CB1" w:rsidRDefault="00A36C58"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Sujeito ao atendimento das condições abaixo, a Emissora poderá realizar, a seu exclusivo critério, em qualquer dia 15 (quinze) de cada mês a partir da Data de Emissão (exclusive), o resgate antecipado facultativo da totalidade das Debêntures da </w:t>
      </w:r>
      <w:r w:rsidRPr="006B3CB1">
        <w:rPr>
          <w:rFonts w:ascii="Verdana" w:hAnsi="Verdana"/>
          <w:b w:val="0"/>
          <w:smallCaps w:val="0"/>
          <w:sz w:val="20"/>
          <w:szCs w:val="20"/>
          <w:u w:val="none"/>
        </w:rPr>
        <w:lastRenderedPageBreak/>
        <w:t>Primeira Série (sendo vedado o resgate antecipado facultativo parcial), com o consequente cancelamento das Debêntures da Primeira Série (“</w:t>
      </w:r>
      <w:r w:rsidRPr="006B3CB1">
        <w:rPr>
          <w:rFonts w:ascii="Verdana" w:hAnsi="Verdana"/>
          <w:b w:val="0"/>
          <w:smallCaps w:val="0"/>
          <w:sz w:val="20"/>
          <w:szCs w:val="20"/>
        </w:rPr>
        <w:t>Resgate Antecipado Facultativo das Debêntures da Primeira Série</w:t>
      </w:r>
      <w:r w:rsidRPr="006B3CB1">
        <w:rPr>
          <w:rFonts w:ascii="Verdana" w:hAnsi="Verdana"/>
          <w:b w:val="0"/>
          <w:smallCaps w:val="0"/>
          <w:sz w:val="20"/>
          <w:szCs w:val="20"/>
          <w:u w:val="none"/>
        </w:rPr>
        <w:t>”).</w:t>
      </w:r>
    </w:p>
    <w:p w14:paraId="3C4AEFFD" w14:textId="77777777" w:rsidR="00A36C58" w:rsidRPr="006B3CB1" w:rsidRDefault="00A36C58" w:rsidP="00A36C58">
      <w:pPr>
        <w:rPr>
          <w:color w:val="000000"/>
        </w:rPr>
      </w:pPr>
    </w:p>
    <w:p w14:paraId="21E588AA" w14:textId="77777777" w:rsidR="00A36C58" w:rsidRPr="006B3CB1" w:rsidRDefault="00A36C58"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Emissora deverá comunicar os titulares das Debêntures da Primeira Série por meio de publicação de comunicação dirigida aos titulares das Debêntures da Primeira Série, a ser amplamente divulgada nos termos da Cláusula 6.16 acima, ou por meio de comunicado individual a ser encaminhado pela Emissora a cada um dos titulares das Debêntures da Primeira Série, com cópia para o Agente Fiduciário, a B3, o Banco Liquidante e 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com, no mínimo, 5 (cinco) Dias Úteis de antecedência da data do evento, que deverá descrever os termos e condições do Resgate Antecipado Facultativo das Debêntures da Primeira Série, incluindo: (i) data efetiva para o Resgate Antecipado Facultativo das Debêntures da Primeira Série, que coincidirá com a data do pagamento do Valor do Resgate Antecipado Facultativo das Debêntures da Primeira Série;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o Valor do Resgate Antecipado Facultativo das Debêntures da Primeira Série, conforme estabelecido abaixo; e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demais informações necessárias à operacionalização do Resgate Antecipado Facultativo das Debêntures da Primeira Série.</w:t>
      </w:r>
    </w:p>
    <w:p w14:paraId="7DB8ADBB" w14:textId="77777777" w:rsidR="00E80A8E" w:rsidRPr="006B3CB1" w:rsidRDefault="00E80A8E" w:rsidP="0009443C">
      <w:pPr>
        <w:pStyle w:val="PargrafodaLista"/>
      </w:pPr>
    </w:p>
    <w:p w14:paraId="30EDE62E" w14:textId="77777777" w:rsidR="00E80A8E" w:rsidRPr="006B3CB1" w:rsidRDefault="00E80A8E" w:rsidP="006B3CB1">
      <w:pPr>
        <w:pStyle w:val="Estilo1"/>
        <w:widowControl/>
        <w:numPr>
          <w:ilvl w:val="3"/>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 xml:space="preserve">O valor a ser pago em relação a cada uma das Debêntures da Primeira Série objeto do Resgate Antecipado Facultativo das Debêntures da Primeira Série será o Valor Nominal Unitário ou o saldo do Valor Nominal Unitário, conforme o caso, das Debêntures da Primeira Série, acrescido: (i) da Remuneração das Debêntures da Primeira Série, 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desde a Data de Integralização ou a Data de Pagamento de Remuneração das Debêntures da Primeira Série imediatamente anterior, conforme o caso, até a data do efetivo pagamento;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dos Encargos Moratórios devidos e não pagos, até a data do referido resgate, caso existentes;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w:t>
      </w:r>
      <w:r w:rsidR="00687975" w:rsidRPr="006B3CB1">
        <w:rPr>
          <w:rFonts w:ascii="Verdana" w:hAnsi="Verdana"/>
          <w:b w:val="0"/>
          <w:smallCaps w:val="0"/>
          <w:sz w:val="20"/>
          <w:szCs w:val="20"/>
          <w:u w:val="none"/>
        </w:rPr>
        <w:t> </w:t>
      </w:r>
      <w:r w:rsidRPr="006B3CB1">
        <w:rPr>
          <w:rFonts w:ascii="Verdana" w:hAnsi="Verdana"/>
          <w:b w:val="0"/>
          <w:smallCaps w:val="0"/>
          <w:sz w:val="20"/>
          <w:szCs w:val="20"/>
          <w:u w:val="none"/>
        </w:rPr>
        <w:t xml:space="preserve">de prêmio, </w:t>
      </w:r>
      <w:r w:rsidRPr="006B3CB1">
        <w:rPr>
          <w:rFonts w:ascii="Verdana" w:hAnsi="Verdana"/>
          <w:b w:val="0"/>
          <w:i/>
          <w:smallCaps w:val="0"/>
          <w:sz w:val="20"/>
          <w:szCs w:val="20"/>
          <w:u w:val="none"/>
        </w:rPr>
        <w:t>flat</w:t>
      </w:r>
      <w:r w:rsidRPr="006B3CB1">
        <w:rPr>
          <w:rFonts w:ascii="Verdana" w:hAnsi="Verdana"/>
          <w:b w:val="0"/>
          <w:smallCaps w:val="0"/>
          <w:sz w:val="20"/>
          <w:szCs w:val="20"/>
          <w:u w:val="none"/>
        </w:rPr>
        <w:t>, equivalente ao saldo devedor das Debêntures da Primeira Série multiplicado por percentual conforme tabela abaixo(“</w:t>
      </w:r>
      <w:r w:rsidRPr="006B3CB1">
        <w:rPr>
          <w:rFonts w:ascii="Verdana" w:hAnsi="Verdana"/>
          <w:b w:val="0"/>
          <w:smallCaps w:val="0"/>
          <w:sz w:val="20"/>
          <w:szCs w:val="20"/>
        </w:rPr>
        <w:t>Valor do Resgate Antecipado Facultativo das Debêntures da Primeira Série</w:t>
      </w:r>
      <w:r w:rsidRPr="006B3CB1">
        <w:rPr>
          <w:rFonts w:ascii="Verdana" w:hAnsi="Verdana"/>
          <w:b w:val="0"/>
          <w:smallCaps w:val="0"/>
          <w:sz w:val="20"/>
          <w:szCs w:val="20"/>
          <w:u w:val="none"/>
        </w:rPr>
        <w:t>”):</w:t>
      </w:r>
    </w:p>
    <w:p w14:paraId="31A4474E" w14:textId="77777777" w:rsidR="00687975" w:rsidRPr="006B3CB1" w:rsidRDefault="00687975" w:rsidP="0009443C">
      <w:pPr>
        <w:pStyle w:val="PargrafodaLista"/>
        <w:ind w:left="0"/>
        <w:jc w:val="both"/>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4"/>
        <w:gridCol w:w="4124"/>
      </w:tblGrid>
      <w:tr w:rsidR="00A36C58" w:rsidRPr="006B3CB1" w14:paraId="7789F428" w14:textId="77777777" w:rsidTr="00BB409F">
        <w:trPr>
          <w:jc w:val="center"/>
        </w:trPr>
        <w:tc>
          <w:tcPr>
            <w:tcW w:w="2651" w:type="pct"/>
            <w:shd w:val="clear" w:color="auto" w:fill="BFBFBF"/>
          </w:tcPr>
          <w:p w14:paraId="065057F3" w14:textId="77777777" w:rsidR="00A36C58" w:rsidRPr="006B3CB1" w:rsidRDefault="00A36C58" w:rsidP="00EF324A">
            <w:pPr>
              <w:tabs>
                <w:tab w:val="left" w:pos="851"/>
              </w:tabs>
              <w:jc w:val="center"/>
            </w:pPr>
            <w:r w:rsidRPr="006B3CB1">
              <w:t>Data do Resgate Antecipado facultativo das Debêntures</w:t>
            </w:r>
            <w:r w:rsidR="00120AC0" w:rsidRPr="006B3CB1">
              <w:t xml:space="preserve"> da Primeira Série</w:t>
            </w:r>
            <w:r w:rsidRPr="006B3CB1">
              <w:t xml:space="preserve"> </w:t>
            </w:r>
          </w:p>
        </w:tc>
        <w:tc>
          <w:tcPr>
            <w:tcW w:w="2349" w:type="pct"/>
            <w:shd w:val="clear" w:color="auto" w:fill="BFBFBF"/>
          </w:tcPr>
          <w:p w14:paraId="534ACC3C" w14:textId="77777777" w:rsidR="00A36C58" w:rsidRPr="006B3CB1" w:rsidRDefault="00A36C58" w:rsidP="00EF324A">
            <w:pPr>
              <w:tabs>
                <w:tab w:val="left" w:pos="851"/>
              </w:tabs>
              <w:jc w:val="center"/>
            </w:pPr>
            <w:r w:rsidRPr="006B3CB1">
              <w:t>Percentual para fins de cálculo do prêmio de Resgate Antecipado Facultativo das Debêntures</w:t>
            </w:r>
            <w:r w:rsidR="00120AC0" w:rsidRPr="006B3CB1">
              <w:t xml:space="preserve"> da Primeira Série</w:t>
            </w:r>
          </w:p>
        </w:tc>
      </w:tr>
      <w:tr w:rsidR="00A36C58" w:rsidRPr="006B3CB1" w14:paraId="7CA86713" w14:textId="77777777" w:rsidTr="00BB409F">
        <w:trPr>
          <w:jc w:val="center"/>
        </w:trPr>
        <w:tc>
          <w:tcPr>
            <w:tcW w:w="2651" w:type="pct"/>
            <w:shd w:val="clear" w:color="auto" w:fill="auto"/>
          </w:tcPr>
          <w:p w14:paraId="0268A4FC" w14:textId="77777777" w:rsidR="00A36C58" w:rsidRPr="006B3CB1" w:rsidRDefault="00A36C58" w:rsidP="00EF324A">
            <w:pPr>
              <w:tabs>
                <w:tab w:val="left" w:pos="851"/>
              </w:tabs>
              <w:jc w:val="center"/>
            </w:pPr>
            <w:r w:rsidRPr="006B3CB1">
              <w:t>Da Data de Emissão (exclusive) até 15 de novembro de 2019 (exclusive)</w:t>
            </w:r>
          </w:p>
        </w:tc>
        <w:tc>
          <w:tcPr>
            <w:tcW w:w="2349" w:type="pct"/>
            <w:shd w:val="clear" w:color="auto" w:fill="auto"/>
          </w:tcPr>
          <w:p w14:paraId="038E142B" w14:textId="77777777" w:rsidR="00A36C58" w:rsidRPr="006B3CB1" w:rsidRDefault="00A36C58" w:rsidP="00EF324A">
            <w:pPr>
              <w:tabs>
                <w:tab w:val="left" w:pos="851"/>
              </w:tabs>
              <w:jc w:val="center"/>
            </w:pPr>
            <w:r w:rsidRPr="006B3CB1">
              <w:rPr>
                <w:color w:val="000000" w:themeColor="text1"/>
              </w:rPr>
              <w:t xml:space="preserve">0,25% </w:t>
            </w:r>
            <w:r w:rsidRPr="006B3CB1">
              <w:rPr>
                <w:i/>
                <w:color w:val="000000" w:themeColor="text1"/>
              </w:rPr>
              <w:t>flat</w:t>
            </w:r>
          </w:p>
        </w:tc>
      </w:tr>
      <w:tr w:rsidR="00A36C58" w:rsidRPr="006B3CB1" w14:paraId="7ACE3699" w14:textId="77777777" w:rsidTr="00BB409F">
        <w:trPr>
          <w:jc w:val="center"/>
        </w:trPr>
        <w:tc>
          <w:tcPr>
            <w:tcW w:w="2651" w:type="pct"/>
            <w:shd w:val="clear" w:color="auto" w:fill="auto"/>
          </w:tcPr>
          <w:p w14:paraId="6387303D" w14:textId="77777777" w:rsidR="00A36C58" w:rsidRPr="006B3CB1" w:rsidRDefault="00A36C58" w:rsidP="00EF324A">
            <w:pPr>
              <w:tabs>
                <w:tab w:val="left" w:pos="851"/>
              </w:tabs>
              <w:jc w:val="center"/>
            </w:pPr>
            <w:r w:rsidRPr="006B3CB1">
              <w:t xml:space="preserve">De 15 de novembro de 2019 (inclusive) até 15 de novembro de 2020 (exclusive) </w:t>
            </w:r>
          </w:p>
        </w:tc>
        <w:tc>
          <w:tcPr>
            <w:tcW w:w="2349" w:type="pct"/>
            <w:shd w:val="clear" w:color="auto" w:fill="auto"/>
          </w:tcPr>
          <w:p w14:paraId="545277E4" w14:textId="77777777" w:rsidR="00A36C58" w:rsidRPr="006B3CB1" w:rsidRDefault="00A36C58" w:rsidP="00EF324A">
            <w:pPr>
              <w:tabs>
                <w:tab w:val="left" w:pos="851"/>
              </w:tabs>
              <w:jc w:val="center"/>
            </w:pPr>
            <w:r w:rsidRPr="006B3CB1">
              <w:rPr>
                <w:color w:val="000000" w:themeColor="text1"/>
              </w:rPr>
              <w:t xml:space="preserve">0,18% </w:t>
            </w:r>
            <w:r w:rsidRPr="006B3CB1">
              <w:rPr>
                <w:i/>
                <w:color w:val="000000" w:themeColor="text1"/>
              </w:rPr>
              <w:t>flat</w:t>
            </w:r>
          </w:p>
        </w:tc>
      </w:tr>
      <w:tr w:rsidR="00A36C58" w:rsidRPr="006B3CB1" w14:paraId="4CD40947" w14:textId="77777777" w:rsidTr="00BB409F">
        <w:trPr>
          <w:jc w:val="center"/>
        </w:trPr>
        <w:tc>
          <w:tcPr>
            <w:tcW w:w="2651" w:type="pct"/>
            <w:shd w:val="clear" w:color="auto" w:fill="auto"/>
          </w:tcPr>
          <w:p w14:paraId="54118471" w14:textId="77777777" w:rsidR="00A36C58" w:rsidRPr="006B3CB1" w:rsidRDefault="00A36C58" w:rsidP="00EF324A">
            <w:pPr>
              <w:tabs>
                <w:tab w:val="left" w:pos="851"/>
              </w:tabs>
              <w:jc w:val="center"/>
            </w:pPr>
            <w:r w:rsidRPr="006B3CB1">
              <w:t>De 15 de novembro de 2020</w:t>
            </w:r>
            <w:r w:rsidRPr="006B3CB1" w:rsidDel="00A17A52">
              <w:t xml:space="preserve"> </w:t>
            </w:r>
            <w:r w:rsidRPr="006B3CB1">
              <w:t xml:space="preserve">(inclusive) até 15 de novembro de 2021 (exclusive) </w:t>
            </w:r>
          </w:p>
        </w:tc>
        <w:tc>
          <w:tcPr>
            <w:tcW w:w="2349" w:type="pct"/>
            <w:shd w:val="clear" w:color="auto" w:fill="auto"/>
          </w:tcPr>
          <w:p w14:paraId="3F12BC71" w14:textId="77777777" w:rsidR="00A36C58" w:rsidRPr="006B3CB1" w:rsidRDefault="00A36C58" w:rsidP="00EF324A">
            <w:pPr>
              <w:tabs>
                <w:tab w:val="left" w:pos="851"/>
              </w:tabs>
              <w:jc w:val="center"/>
            </w:pPr>
            <w:r w:rsidRPr="006B3CB1">
              <w:rPr>
                <w:color w:val="000000" w:themeColor="text1"/>
              </w:rPr>
              <w:t xml:space="preserve">0,16% </w:t>
            </w:r>
            <w:r w:rsidRPr="006B3CB1">
              <w:rPr>
                <w:i/>
                <w:color w:val="000000" w:themeColor="text1"/>
              </w:rPr>
              <w:t>flat</w:t>
            </w:r>
          </w:p>
        </w:tc>
      </w:tr>
      <w:tr w:rsidR="00A36C58" w:rsidRPr="006B3CB1" w14:paraId="6F5B34C6" w14:textId="77777777" w:rsidTr="00BB409F">
        <w:trPr>
          <w:jc w:val="center"/>
        </w:trPr>
        <w:tc>
          <w:tcPr>
            <w:tcW w:w="2651" w:type="pct"/>
            <w:shd w:val="clear" w:color="auto" w:fill="auto"/>
          </w:tcPr>
          <w:p w14:paraId="7D74B48B" w14:textId="77777777" w:rsidR="00A36C58" w:rsidRPr="006B3CB1" w:rsidRDefault="00A36C58" w:rsidP="00EF324A">
            <w:pPr>
              <w:tabs>
                <w:tab w:val="left" w:pos="851"/>
              </w:tabs>
              <w:jc w:val="center"/>
            </w:pPr>
            <w:r w:rsidRPr="006B3CB1">
              <w:t>De 15 de novembro</w:t>
            </w:r>
            <w:r w:rsidRPr="006B3CB1" w:rsidDel="00480EE7">
              <w:t xml:space="preserve"> </w:t>
            </w:r>
            <w:r w:rsidRPr="006B3CB1">
              <w:t>de 2021</w:t>
            </w:r>
            <w:r w:rsidRPr="006B3CB1" w:rsidDel="00A17A52">
              <w:t xml:space="preserve"> </w:t>
            </w:r>
            <w:r w:rsidRPr="006B3CB1">
              <w:t>(inclusive) até 15 de novembro</w:t>
            </w:r>
            <w:r w:rsidRPr="006B3CB1" w:rsidDel="00480EE7">
              <w:t xml:space="preserve"> </w:t>
            </w:r>
            <w:r w:rsidRPr="006B3CB1">
              <w:t>de 2022 (exclusive)</w:t>
            </w:r>
          </w:p>
        </w:tc>
        <w:tc>
          <w:tcPr>
            <w:tcW w:w="2349" w:type="pct"/>
            <w:shd w:val="clear" w:color="auto" w:fill="auto"/>
          </w:tcPr>
          <w:p w14:paraId="013F2AD7" w14:textId="77777777" w:rsidR="00A36C58" w:rsidRPr="006B3CB1" w:rsidRDefault="00A36C58" w:rsidP="00EF324A">
            <w:pPr>
              <w:tabs>
                <w:tab w:val="left" w:pos="851"/>
              </w:tabs>
              <w:jc w:val="center"/>
            </w:pPr>
            <w:r w:rsidRPr="006B3CB1">
              <w:rPr>
                <w:color w:val="000000" w:themeColor="text1"/>
              </w:rPr>
              <w:t xml:space="preserve">0,13% </w:t>
            </w:r>
            <w:r w:rsidRPr="006B3CB1">
              <w:rPr>
                <w:i/>
                <w:color w:val="000000" w:themeColor="text1"/>
              </w:rPr>
              <w:t>flat</w:t>
            </w:r>
          </w:p>
        </w:tc>
      </w:tr>
      <w:tr w:rsidR="00A36C58" w:rsidRPr="006B3CB1" w14:paraId="0AB94710" w14:textId="77777777" w:rsidTr="00BB409F">
        <w:trPr>
          <w:jc w:val="center"/>
        </w:trPr>
        <w:tc>
          <w:tcPr>
            <w:tcW w:w="2651" w:type="pct"/>
            <w:shd w:val="clear" w:color="auto" w:fill="auto"/>
          </w:tcPr>
          <w:p w14:paraId="19047264" w14:textId="77777777" w:rsidR="00A36C58" w:rsidRPr="006B3CB1" w:rsidRDefault="00A36C58" w:rsidP="00EF324A">
            <w:pPr>
              <w:tabs>
                <w:tab w:val="left" w:pos="851"/>
              </w:tabs>
              <w:jc w:val="center"/>
            </w:pPr>
            <w:r w:rsidRPr="006B3CB1">
              <w:t>De 15 de novembro de 2022</w:t>
            </w:r>
            <w:r w:rsidRPr="006B3CB1" w:rsidDel="00A17A52">
              <w:t xml:space="preserve"> </w:t>
            </w:r>
            <w:r w:rsidRPr="006B3CB1">
              <w:t>(inclusive) até 15 de novembro</w:t>
            </w:r>
            <w:r w:rsidRPr="006B3CB1" w:rsidDel="00480EE7">
              <w:t xml:space="preserve"> </w:t>
            </w:r>
            <w:r w:rsidRPr="006B3CB1">
              <w:t>de 2023</w:t>
            </w:r>
            <w:r w:rsidRPr="006B3CB1" w:rsidDel="00A17A52">
              <w:t xml:space="preserve"> </w:t>
            </w:r>
            <w:r w:rsidRPr="006B3CB1">
              <w:t>(exclusive)</w:t>
            </w:r>
          </w:p>
        </w:tc>
        <w:tc>
          <w:tcPr>
            <w:tcW w:w="2349" w:type="pct"/>
            <w:shd w:val="clear" w:color="auto" w:fill="auto"/>
          </w:tcPr>
          <w:p w14:paraId="5AA518E7" w14:textId="77777777" w:rsidR="00A36C58" w:rsidRPr="006B3CB1" w:rsidRDefault="00A36C58" w:rsidP="00EF324A">
            <w:pPr>
              <w:tabs>
                <w:tab w:val="left" w:pos="851"/>
              </w:tabs>
              <w:jc w:val="center"/>
            </w:pPr>
            <w:r w:rsidRPr="006B3CB1">
              <w:rPr>
                <w:color w:val="000000" w:themeColor="text1"/>
              </w:rPr>
              <w:t xml:space="preserve">0,12% </w:t>
            </w:r>
            <w:r w:rsidRPr="006B3CB1">
              <w:rPr>
                <w:i/>
                <w:color w:val="000000" w:themeColor="text1"/>
              </w:rPr>
              <w:t>flat</w:t>
            </w:r>
          </w:p>
        </w:tc>
      </w:tr>
      <w:tr w:rsidR="00A36C58" w:rsidRPr="006B3CB1" w14:paraId="2FB62974" w14:textId="77777777" w:rsidTr="00BB409F">
        <w:trPr>
          <w:jc w:val="center"/>
        </w:trPr>
        <w:tc>
          <w:tcPr>
            <w:tcW w:w="2651" w:type="pct"/>
            <w:shd w:val="clear" w:color="auto" w:fill="auto"/>
          </w:tcPr>
          <w:p w14:paraId="00E7EEEF" w14:textId="77777777" w:rsidR="00A36C58" w:rsidRPr="006B3CB1" w:rsidRDefault="00A36C58" w:rsidP="00EF324A">
            <w:pPr>
              <w:tabs>
                <w:tab w:val="left" w:pos="851"/>
              </w:tabs>
              <w:jc w:val="center"/>
            </w:pPr>
            <w:r w:rsidRPr="006B3CB1">
              <w:t>De 15 de novembro de 2023</w:t>
            </w:r>
            <w:r w:rsidRPr="006B3CB1" w:rsidDel="00A17A52">
              <w:t xml:space="preserve"> </w:t>
            </w:r>
            <w:r w:rsidRPr="006B3CB1">
              <w:t>(inclusive) até a Data de Vencimento das Debêntures (exclusive)</w:t>
            </w:r>
          </w:p>
        </w:tc>
        <w:tc>
          <w:tcPr>
            <w:tcW w:w="2349" w:type="pct"/>
            <w:shd w:val="clear" w:color="auto" w:fill="auto"/>
          </w:tcPr>
          <w:p w14:paraId="5CC5EA30" w14:textId="77777777" w:rsidR="00A36C58" w:rsidRPr="006B3CB1" w:rsidRDefault="00A36C58" w:rsidP="00EF324A">
            <w:pPr>
              <w:tabs>
                <w:tab w:val="left" w:pos="851"/>
              </w:tabs>
              <w:jc w:val="center"/>
            </w:pPr>
            <w:r w:rsidRPr="006B3CB1">
              <w:rPr>
                <w:color w:val="000000" w:themeColor="text1"/>
              </w:rPr>
              <w:t xml:space="preserve">0,11% </w:t>
            </w:r>
            <w:r w:rsidRPr="006B3CB1">
              <w:rPr>
                <w:i/>
                <w:color w:val="000000" w:themeColor="text1"/>
              </w:rPr>
              <w:t>flat</w:t>
            </w:r>
          </w:p>
        </w:tc>
      </w:tr>
    </w:tbl>
    <w:p w14:paraId="7A61094D" w14:textId="77777777" w:rsidR="00A36C58" w:rsidRPr="006B3CB1" w:rsidRDefault="00A36C58" w:rsidP="00A36C58">
      <w:pPr>
        <w:tabs>
          <w:tab w:val="left" w:pos="851"/>
        </w:tabs>
      </w:pPr>
    </w:p>
    <w:p w14:paraId="77AEB7B8" w14:textId="77777777" w:rsidR="00A36C58" w:rsidRPr="006B3CB1" w:rsidRDefault="00A36C58"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lastRenderedPageBreak/>
        <w:t xml:space="preserve">O pagamento das Debêntures </w:t>
      </w:r>
      <w:r w:rsidR="00120AC0" w:rsidRPr="006B3CB1">
        <w:rPr>
          <w:rFonts w:ascii="Verdana" w:hAnsi="Verdana"/>
          <w:b w:val="0"/>
          <w:smallCaps w:val="0"/>
          <w:sz w:val="20"/>
          <w:szCs w:val="20"/>
          <w:u w:val="none"/>
        </w:rPr>
        <w:t xml:space="preserve">da Primeira Série </w:t>
      </w:r>
      <w:r w:rsidRPr="006B3CB1">
        <w:rPr>
          <w:rFonts w:ascii="Verdana" w:hAnsi="Verdana"/>
          <w:b w:val="0"/>
          <w:smallCaps w:val="0"/>
          <w:sz w:val="20"/>
          <w:szCs w:val="20"/>
          <w:u w:val="none"/>
        </w:rPr>
        <w:t>a serem resgatadas antecipadamente, por meio do Resgate Antecipado Facultativo das Debêntures</w:t>
      </w:r>
      <w:r w:rsidR="00120AC0" w:rsidRPr="006B3CB1">
        <w:rPr>
          <w:rFonts w:ascii="Verdana" w:hAnsi="Verdana"/>
          <w:b w:val="0"/>
          <w:smallCaps w:val="0"/>
          <w:sz w:val="20"/>
          <w:szCs w:val="20"/>
          <w:u w:val="none"/>
        </w:rPr>
        <w:t xml:space="preserve"> da Primeira Série</w:t>
      </w:r>
      <w:r w:rsidRPr="006B3CB1">
        <w:rPr>
          <w:rFonts w:ascii="Verdana" w:hAnsi="Verdana"/>
          <w:b w:val="0"/>
          <w:smallCaps w:val="0"/>
          <w:sz w:val="20"/>
          <w:szCs w:val="20"/>
          <w:u w:val="none"/>
        </w:rPr>
        <w:t xml:space="preserve">, será realizado pela Emissora (i) por meio dos procedimentos adotados pela B3 no caso das Debêntures </w:t>
      </w:r>
      <w:r w:rsidR="00120AC0" w:rsidRPr="006B3CB1">
        <w:rPr>
          <w:rFonts w:ascii="Verdana" w:hAnsi="Verdana"/>
          <w:b w:val="0"/>
          <w:smallCaps w:val="0"/>
          <w:sz w:val="20"/>
          <w:szCs w:val="20"/>
          <w:u w:val="none"/>
        </w:rPr>
        <w:t xml:space="preserve">da Primeira Série </w:t>
      </w:r>
      <w:r w:rsidRPr="006B3CB1">
        <w:rPr>
          <w:rFonts w:ascii="Verdana" w:hAnsi="Verdana"/>
          <w:b w:val="0"/>
          <w:smallCaps w:val="0"/>
          <w:sz w:val="20"/>
          <w:szCs w:val="20"/>
          <w:u w:val="none"/>
        </w:rPr>
        <w:t>que estejam custodiadas eletronicamente na B3 ou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mediante depósito em contas correntes indicadas pelos </w:t>
      </w:r>
      <w:r w:rsidR="00120AC0" w:rsidRPr="006B3CB1">
        <w:rPr>
          <w:rFonts w:ascii="Verdana" w:hAnsi="Verdana"/>
          <w:b w:val="0"/>
          <w:smallCaps w:val="0"/>
          <w:sz w:val="20"/>
          <w:szCs w:val="20"/>
          <w:u w:val="none"/>
        </w:rPr>
        <w:t>titulares das Debêntures da Primeira Série</w:t>
      </w:r>
      <w:r w:rsidRPr="006B3CB1">
        <w:rPr>
          <w:rFonts w:ascii="Verdana" w:hAnsi="Verdana"/>
          <w:b w:val="0"/>
          <w:smallCaps w:val="0"/>
          <w:sz w:val="20"/>
          <w:szCs w:val="20"/>
          <w:u w:val="none"/>
        </w:rPr>
        <w:t xml:space="preserve">, a ser realizado de acordo com os procedimentos adotados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no caso das Debêntures </w:t>
      </w:r>
      <w:r w:rsidR="00120AC0" w:rsidRPr="006B3CB1">
        <w:rPr>
          <w:rFonts w:ascii="Verdana" w:hAnsi="Verdana"/>
          <w:b w:val="0"/>
          <w:smallCaps w:val="0"/>
          <w:sz w:val="20"/>
          <w:szCs w:val="20"/>
          <w:u w:val="none"/>
        </w:rPr>
        <w:t xml:space="preserve">da Primeira Série </w:t>
      </w:r>
      <w:r w:rsidRPr="006B3CB1">
        <w:rPr>
          <w:rFonts w:ascii="Verdana" w:hAnsi="Verdana"/>
          <w:b w:val="0"/>
          <w:smallCaps w:val="0"/>
          <w:sz w:val="20"/>
          <w:szCs w:val="20"/>
          <w:u w:val="none"/>
        </w:rPr>
        <w:t xml:space="preserve">que não estejam custodiadas conforme o item (i) acima. </w:t>
      </w:r>
    </w:p>
    <w:p w14:paraId="04CB0BA7" w14:textId="77777777" w:rsidR="00120AC0" w:rsidRPr="006B3CB1" w:rsidRDefault="00120AC0" w:rsidP="00C7245A"/>
    <w:p w14:paraId="7C8AB83E" w14:textId="77777777" w:rsidR="00120AC0" w:rsidRPr="006B3CB1" w:rsidRDefault="00120AC0" w:rsidP="006B3CB1">
      <w:pPr>
        <w:pStyle w:val="Estilo1"/>
        <w:keepNext/>
        <w:widowControl/>
        <w:numPr>
          <w:ilvl w:val="2"/>
          <w:numId w:val="21"/>
        </w:numPr>
        <w:spacing w:line="288" w:lineRule="auto"/>
        <w:outlineLvl w:val="0"/>
        <w:rPr>
          <w:rFonts w:ascii="Verdana" w:hAnsi="Verdana"/>
          <w:b w:val="0"/>
          <w:sz w:val="20"/>
          <w:szCs w:val="20"/>
        </w:rPr>
      </w:pPr>
      <w:r w:rsidRPr="006B3CB1">
        <w:rPr>
          <w:rFonts w:ascii="Verdana" w:hAnsi="Verdana"/>
          <w:b w:val="0"/>
          <w:smallCaps w:val="0"/>
          <w:sz w:val="20"/>
          <w:szCs w:val="20"/>
        </w:rPr>
        <w:t>Resgate Antecipado Facultativo das Debêntures da Segunda Série</w:t>
      </w:r>
    </w:p>
    <w:p w14:paraId="70CB13AA" w14:textId="77777777" w:rsidR="00120AC0" w:rsidRPr="006B3CB1" w:rsidRDefault="00120AC0" w:rsidP="00C7245A"/>
    <w:p w14:paraId="39BE4563" w14:textId="77777777" w:rsidR="00120AC0" w:rsidRPr="006B3CB1" w:rsidRDefault="00120AC0"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Sujeito ao atendimento das condições abaixo, a Emissora poderá realizar, a seu exclusivo critério, em qualquer dia 15 (quinze) de cada mês a partir da Data de Emissão (exclusive), o resgate antecipado facultativo da totalidade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(sendo vedado o resgate antecipado facultativo parcial), com o consequente cancelamento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w:t>
      </w:r>
      <w:r w:rsidRPr="006B3CB1">
        <w:rPr>
          <w:rFonts w:ascii="Verdana" w:hAnsi="Verdana"/>
          <w:b w:val="0"/>
          <w:smallCaps w:val="0"/>
          <w:sz w:val="20"/>
          <w:szCs w:val="20"/>
        </w:rPr>
        <w:t xml:space="preserve">Resgate Antecipado Facultativo das Debêntures da </w:t>
      </w:r>
      <w:r w:rsidR="00A1603C" w:rsidRPr="006B3CB1">
        <w:rPr>
          <w:rFonts w:ascii="Verdana" w:hAnsi="Verdana"/>
          <w:b w:val="0"/>
          <w:smallCaps w:val="0"/>
          <w:sz w:val="20"/>
          <w:szCs w:val="20"/>
        </w:rPr>
        <w:t>Segunda</w:t>
      </w:r>
      <w:r w:rsidRPr="006B3CB1">
        <w:rPr>
          <w:rFonts w:ascii="Verdana" w:hAnsi="Verdana"/>
          <w:b w:val="0"/>
          <w:smallCaps w:val="0"/>
          <w:sz w:val="20"/>
          <w:szCs w:val="20"/>
        </w:rPr>
        <w:t xml:space="preserve"> Série</w:t>
      </w:r>
      <w:r w:rsidRPr="006B3CB1">
        <w:rPr>
          <w:rFonts w:ascii="Verdana" w:hAnsi="Verdana"/>
          <w:b w:val="0"/>
          <w:smallCaps w:val="0"/>
          <w:sz w:val="20"/>
          <w:szCs w:val="20"/>
          <w:u w:val="none"/>
        </w:rPr>
        <w:t>”).</w:t>
      </w:r>
    </w:p>
    <w:p w14:paraId="5378BEB4" w14:textId="77777777" w:rsidR="00120AC0" w:rsidRPr="006B3CB1" w:rsidRDefault="00120AC0" w:rsidP="00120AC0">
      <w:pPr>
        <w:rPr>
          <w:color w:val="000000"/>
        </w:rPr>
      </w:pPr>
    </w:p>
    <w:p w14:paraId="5A38F421" w14:textId="77777777" w:rsidR="00120AC0" w:rsidRPr="006B3CB1" w:rsidRDefault="00120AC0"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Emissora deverá comunicar os titulares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por meio de publicação de comunicação dirigida aos titulares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a ser amplamente divulgada nos termos da Cláusula 6.16 acima, ou por meio de comunicado individual a ser encaminhado pela Emissora a cada um dos titulares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com cópia para o Agente Fiduciário, a B3, o Banco Liquidante e 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com, no mínimo, 5 (cinco) Dias Úteis de antecedência da data do evento, que deverá descrever os termos e condições do Resgate Antecipado Facultativo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incluindo: (i) data efetiva para o Resgate Antecipado Facultativo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que coincidirá com a data do pagamento do Valor do Resgate Antecipado Facultativo das Debêntures</w:t>
      </w:r>
      <w:r w:rsidR="00A1603C" w:rsidRPr="006B3CB1">
        <w:rPr>
          <w:rFonts w:ascii="Verdana" w:hAnsi="Verdana"/>
          <w:b w:val="0"/>
          <w:smallCaps w:val="0"/>
          <w:sz w:val="20"/>
          <w:szCs w:val="20"/>
          <w:u w:val="none"/>
        </w:rPr>
        <w:t xml:space="preserve"> da Segunda</w:t>
      </w:r>
      <w:r w:rsidRPr="006B3CB1">
        <w:rPr>
          <w:rFonts w:ascii="Verdana" w:hAnsi="Verdana"/>
          <w:b w:val="0"/>
          <w:smallCaps w:val="0"/>
          <w:sz w:val="20"/>
          <w:szCs w:val="20"/>
          <w:u w:val="none"/>
        </w:rPr>
        <w:t xml:space="preserve"> Série;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o Valor do Resgate Antecipado Facultativo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conforme estabelecido abaixo; e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demais informações necessárias à operacionalização do Resgate Antecipado Facultativo das Debêntures</w:t>
      </w:r>
      <w:r w:rsidR="00A1603C" w:rsidRPr="006B3CB1">
        <w:rPr>
          <w:rFonts w:ascii="Verdana" w:hAnsi="Verdana"/>
          <w:b w:val="0"/>
          <w:smallCaps w:val="0"/>
          <w:sz w:val="20"/>
          <w:szCs w:val="20"/>
          <w:u w:val="none"/>
        </w:rPr>
        <w:t xml:space="preserve"> da Segunda</w:t>
      </w:r>
      <w:r w:rsidRPr="006B3CB1">
        <w:rPr>
          <w:rFonts w:ascii="Verdana" w:hAnsi="Verdana"/>
          <w:b w:val="0"/>
          <w:smallCaps w:val="0"/>
          <w:sz w:val="20"/>
          <w:szCs w:val="20"/>
          <w:u w:val="none"/>
        </w:rPr>
        <w:t xml:space="preserve"> Série.</w:t>
      </w:r>
    </w:p>
    <w:p w14:paraId="55FA6FAD" w14:textId="77777777" w:rsidR="00811F66" w:rsidRPr="006B3CB1" w:rsidRDefault="00811F66">
      <w:pPr>
        <w:rPr>
          <w:color w:val="000000"/>
        </w:rPr>
      </w:pPr>
    </w:p>
    <w:p w14:paraId="039B29F3" w14:textId="67143F7A" w:rsidR="00811F66" w:rsidRPr="006B3CB1" w:rsidRDefault="00811F66"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 valor a ser pago em relação a cada uma das Debêntures </w:t>
      </w:r>
      <w:r w:rsidR="00A1603C" w:rsidRPr="006B3CB1">
        <w:rPr>
          <w:rFonts w:ascii="Verdana" w:hAnsi="Verdana"/>
          <w:b w:val="0"/>
          <w:smallCaps w:val="0"/>
          <w:sz w:val="20"/>
          <w:szCs w:val="20"/>
          <w:u w:val="none"/>
        </w:rPr>
        <w:t xml:space="preserve">da Segunda Série </w:t>
      </w:r>
      <w:r w:rsidRPr="006B3CB1">
        <w:rPr>
          <w:rFonts w:ascii="Verdana" w:hAnsi="Verdana"/>
          <w:b w:val="0"/>
          <w:smallCaps w:val="0"/>
          <w:sz w:val="20"/>
          <w:szCs w:val="20"/>
          <w:u w:val="none"/>
        </w:rPr>
        <w:t xml:space="preserve">objeto do Resgate Antecipado Facultativo das Debêntures </w:t>
      </w:r>
      <w:r w:rsidR="00A1603C" w:rsidRPr="006B3CB1">
        <w:rPr>
          <w:rFonts w:ascii="Verdana" w:hAnsi="Verdana"/>
          <w:b w:val="0"/>
          <w:smallCaps w:val="0"/>
          <w:sz w:val="20"/>
          <w:szCs w:val="20"/>
          <w:u w:val="none"/>
        </w:rPr>
        <w:t xml:space="preserve">da Segunda Série </w:t>
      </w:r>
      <w:r w:rsidRPr="006B3CB1">
        <w:rPr>
          <w:rFonts w:ascii="Verdana" w:hAnsi="Verdana"/>
          <w:b w:val="0"/>
          <w:smallCaps w:val="0"/>
          <w:sz w:val="20"/>
          <w:szCs w:val="20"/>
          <w:u w:val="none"/>
        </w:rPr>
        <w:t xml:space="preserve">será </w:t>
      </w:r>
      <w:r w:rsidR="00B91341" w:rsidRPr="006B3CB1">
        <w:rPr>
          <w:rFonts w:ascii="Verdana" w:hAnsi="Verdana"/>
          <w:b w:val="0"/>
          <w:smallCaps w:val="0"/>
          <w:sz w:val="20"/>
          <w:szCs w:val="20"/>
          <w:u w:val="none"/>
        </w:rPr>
        <w:t xml:space="preserve">o </w:t>
      </w:r>
      <w:r w:rsidR="00A73537" w:rsidRPr="006B3CB1">
        <w:rPr>
          <w:rFonts w:ascii="Verdana" w:hAnsi="Verdana"/>
          <w:b w:val="0"/>
          <w:smallCaps w:val="0"/>
          <w:sz w:val="20"/>
          <w:szCs w:val="20"/>
          <w:u w:val="none"/>
        </w:rPr>
        <w:t xml:space="preserve">Custo de Liquidação Antecipada </w:t>
      </w:r>
      <w:r w:rsidRPr="006B3CB1">
        <w:rPr>
          <w:rFonts w:ascii="Verdana" w:hAnsi="Verdana"/>
          <w:b w:val="0"/>
          <w:smallCaps w:val="0"/>
          <w:sz w:val="20"/>
          <w:szCs w:val="20"/>
          <w:u w:val="none"/>
        </w:rPr>
        <w:t>(conforme definido abaixo)</w:t>
      </w:r>
      <w:r w:rsidR="00B91341" w:rsidRPr="006B3CB1">
        <w:rPr>
          <w:rFonts w:ascii="Verdana" w:hAnsi="Verdana"/>
          <w:b w:val="0"/>
          <w:smallCaps w:val="0"/>
          <w:sz w:val="20"/>
          <w:szCs w:val="20"/>
          <w:u w:val="none"/>
        </w:rPr>
        <w:t>, acrescido</w:t>
      </w:r>
      <w:r w:rsidRPr="006B3CB1">
        <w:rPr>
          <w:rFonts w:ascii="Verdana" w:hAnsi="Verdana"/>
          <w:b w:val="0"/>
          <w:smallCaps w:val="0"/>
          <w:sz w:val="20"/>
          <w:szCs w:val="20"/>
          <w:u w:val="none"/>
        </w:rPr>
        <w:t xml:space="preserve"> de prêmio, </w:t>
      </w:r>
      <w:r w:rsidRPr="006B3CB1">
        <w:rPr>
          <w:rFonts w:ascii="Verdana" w:hAnsi="Verdana"/>
          <w:b w:val="0"/>
          <w:i/>
          <w:smallCaps w:val="0"/>
          <w:sz w:val="20"/>
          <w:szCs w:val="20"/>
          <w:u w:val="none"/>
        </w:rPr>
        <w:t>flat</w:t>
      </w:r>
      <w:r w:rsidRPr="006B3CB1">
        <w:rPr>
          <w:rFonts w:ascii="Verdana" w:hAnsi="Verdana"/>
          <w:b w:val="0"/>
          <w:smallCaps w:val="0"/>
          <w:sz w:val="20"/>
          <w:szCs w:val="20"/>
          <w:u w:val="none"/>
        </w:rPr>
        <w:t xml:space="preserve">, equivalente ao saldo devedor das Debêntures </w:t>
      </w:r>
      <w:r w:rsidR="00B91341" w:rsidRPr="006B3CB1">
        <w:rPr>
          <w:rFonts w:ascii="Verdana" w:hAnsi="Verdana"/>
          <w:b w:val="0"/>
          <w:smallCaps w:val="0"/>
          <w:sz w:val="20"/>
          <w:szCs w:val="20"/>
          <w:u w:val="none"/>
        </w:rPr>
        <w:t>da Segunda Série</w:t>
      </w:r>
      <w:r w:rsidRPr="006B3CB1">
        <w:rPr>
          <w:rFonts w:ascii="Verdana" w:hAnsi="Verdana"/>
          <w:b w:val="0"/>
          <w:smallCaps w:val="0"/>
          <w:sz w:val="20"/>
          <w:szCs w:val="20"/>
          <w:u w:val="none"/>
        </w:rPr>
        <w:t xml:space="preserve"> multiplicado por percentual conforme tabela abaixo</w:t>
      </w:r>
      <w:r w:rsidR="00A1603C" w:rsidRPr="006B3CB1">
        <w:rPr>
          <w:rFonts w:ascii="Verdana" w:hAnsi="Verdana"/>
          <w:b w:val="0"/>
          <w:smallCaps w:val="0"/>
          <w:sz w:val="20"/>
          <w:szCs w:val="20"/>
          <w:u w:val="none"/>
        </w:rPr>
        <w:t xml:space="preserve"> </w:t>
      </w:r>
      <w:r w:rsidRPr="006B3CB1">
        <w:rPr>
          <w:rFonts w:ascii="Verdana" w:hAnsi="Verdana"/>
          <w:b w:val="0"/>
          <w:smallCaps w:val="0"/>
          <w:sz w:val="20"/>
          <w:szCs w:val="20"/>
          <w:u w:val="none"/>
        </w:rPr>
        <w:t>(“</w:t>
      </w:r>
      <w:r w:rsidRPr="006B3CB1">
        <w:rPr>
          <w:rFonts w:ascii="Verdana" w:hAnsi="Verdana"/>
          <w:b w:val="0"/>
          <w:smallCaps w:val="0"/>
          <w:sz w:val="20"/>
          <w:szCs w:val="20"/>
        </w:rPr>
        <w:t>Valor do Resgate Antecipado Facultativo das Debêntures</w:t>
      </w:r>
      <w:r w:rsidRPr="006B3CB1">
        <w:rPr>
          <w:rFonts w:ascii="Verdana" w:hAnsi="Verdana"/>
          <w:b w:val="0"/>
          <w:smallCaps w:val="0"/>
          <w:sz w:val="20"/>
          <w:szCs w:val="20"/>
          <w:u w:val="none"/>
        </w:rPr>
        <w:t xml:space="preserve">”): </w:t>
      </w:r>
    </w:p>
    <w:p w14:paraId="72A50A8B" w14:textId="77777777" w:rsidR="00811F66" w:rsidRPr="006B3CB1" w:rsidRDefault="00811F66">
      <w:pPr>
        <w:tabs>
          <w:tab w:val="left" w:pos="851"/>
        </w:tabs>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4"/>
        <w:gridCol w:w="4124"/>
      </w:tblGrid>
      <w:tr w:rsidR="00811F66" w:rsidRPr="006B3CB1" w14:paraId="25A66633" w14:textId="77777777" w:rsidTr="00A1603C">
        <w:trPr>
          <w:jc w:val="center"/>
        </w:trPr>
        <w:tc>
          <w:tcPr>
            <w:tcW w:w="2651" w:type="pct"/>
            <w:shd w:val="clear" w:color="auto" w:fill="BFBFBF"/>
          </w:tcPr>
          <w:p w14:paraId="40926A56" w14:textId="77777777" w:rsidR="00811F66" w:rsidRPr="006B3CB1" w:rsidRDefault="00811F66">
            <w:pPr>
              <w:tabs>
                <w:tab w:val="left" w:pos="851"/>
              </w:tabs>
              <w:jc w:val="center"/>
            </w:pPr>
            <w:r w:rsidRPr="006B3CB1">
              <w:t xml:space="preserve">Data do Resgate Antecipado facultativo das Debêntures </w:t>
            </w:r>
            <w:r w:rsidR="00A1603C" w:rsidRPr="006B3CB1">
              <w:t>da Segunda Série</w:t>
            </w:r>
          </w:p>
        </w:tc>
        <w:tc>
          <w:tcPr>
            <w:tcW w:w="2349" w:type="pct"/>
            <w:shd w:val="clear" w:color="auto" w:fill="BFBFBF"/>
          </w:tcPr>
          <w:p w14:paraId="4C063830" w14:textId="77777777" w:rsidR="00811F66" w:rsidRPr="006B3CB1" w:rsidRDefault="00811F66">
            <w:pPr>
              <w:tabs>
                <w:tab w:val="left" w:pos="851"/>
              </w:tabs>
              <w:jc w:val="center"/>
            </w:pPr>
            <w:r w:rsidRPr="006B3CB1">
              <w:t>Percentual para fins de cálculo do prêmio de Resgate Antecipado Facultativo das Debêntures</w:t>
            </w:r>
            <w:r w:rsidR="00A1603C" w:rsidRPr="006B3CB1">
              <w:t xml:space="preserve"> da Segunda Série</w:t>
            </w:r>
          </w:p>
        </w:tc>
      </w:tr>
      <w:tr w:rsidR="00811F66" w:rsidRPr="006B3CB1" w14:paraId="3821DBE5" w14:textId="77777777" w:rsidTr="00A1603C">
        <w:trPr>
          <w:jc w:val="center"/>
        </w:trPr>
        <w:tc>
          <w:tcPr>
            <w:tcW w:w="2651" w:type="pct"/>
            <w:shd w:val="clear" w:color="auto" w:fill="auto"/>
          </w:tcPr>
          <w:p w14:paraId="7BAB876B" w14:textId="77777777" w:rsidR="00811F66" w:rsidRPr="006B3CB1" w:rsidRDefault="00811F66" w:rsidP="00CC1874">
            <w:pPr>
              <w:tabs>
                <w:tab w:val="left" w:pos="851"/>
              </w:tabs>
              <w:jc w:val="center"/>
            </w:pPr>
            <w:r w:rsidRPr="006B3CB1">
              <w:t xml:space="preserve">Da Data de Emissão (exclusive) até 15 de </w:t>
            </w:r>
            <w:r w:rsidR="000B5230" w:rsidRPr="006B3CB1">
              <w:t>novembro</w:t>
            </w:r>
            <w:r w:rsidR="00480EE7" w:rsidRPr="006B3CB1">
              <w:t xml:space="preserve"> </w:t>
            </w:r>
            <w:r w:rsidRPr="006B3CB1">
              <w:t>de 2019 (exclusive)</w:t>
            </w:r>
          </w:p>
        </w:tc>
        <w:tc>
          <w:tcPr>
            <w:tcW w:w="2349" w:type="pct"/>
            <w:shd w:val="clear" w:color="auto" w:fill="auto"/>
          </w:tcPr>
          <w:p w14:paraId="7E770C5A" w14:textId="77777777" w:rsidR="00811F66" w:rsidRPr="006B3CB1" w:rsidRDefault="00811F66">
            <w:pPr>
              <w:tabs>
                <w:tab w:val="left" w:pos="851"/>
              </w:tabs>
              <w:jc w:val="center"/>
            </w:pPr>
            <w:r w:rsidRPr="006B3CB1">
              <w:rPr>
                <w:color w:val="000000" w:themeColor="text1"/>
              </w:rPr>
              <w:t xml:space="preserve">0,25% </w:t>
            </w:r>
            <w:r w:rsidRPr="006B3CB1">
              <w:rPr>
                <w:i/>
                <w:color w:val="000000" w:themeColor="text1"/>
              </w:rPr>
              <w:t>flat</w:t>
            </w:r>
          </w:p>
        </w:tc>
      </w:tr>
      <w:tr w:rsidR="00811F66" w:rsidRPr="006B3CB1" w14:paraId="600F1A18" w14:textId="77777777" w:rsidTr="00A1603C">
        <w:trPr>
          <w:jc w:val="center"/>
        </w:trPr>
        <w:tc>
          <w:tcPr>
            <w:tcW w:w="2651" w:type="pct"/>
            <w:shd w:val="clear" w:color="auto" w:fill="auto"/>
          </w:tcPr>
          <w:p w14:paraId="05FDBC22" w14:textId="77777777" w:rsidR="00811F66" w:rsidRPr="006B3CB1" w:rsidRDefault="00811F66" w:rsidP="00CC1874">
            <w:pPr>
              <w:tabs>
                <w:tab w:val="left" w:pos="851"/>
              </w:tabs>
              <w:jc w:val="center"/>
            </w:pPr>
            <w:r w:rsidRPr="006B3CB1">
              <w:t xml:space="preserve">De 15 de </w:t>
            </w:r>
            <w:r w:rsidR="000B5230" w:rsidRPr="006B3CB1">
              <w:t>novembro</w:t>
            </w:r>
            <w:r w:rsidR="00480EE7" w:rsidRPr="006B3CB1">
              <w:t xml:space="preserve"> </w:t>
            </w:r>
            <w:r w:rsidRPr="006B3CB1">
              <w:t xml:space="preserve">de 2019 (inclusive) até 15 de </w:t>
            </w:r>
            <w:r w:rsidR="00B946DC" w:rsidRPr="006B3CB1">
              <w:t xml:space="preserve">novembro </w:t>
            </w:r>
            <w:r w:rsidRPr="006B3CB1">
              <w:t xml:space="preserve">de 2020 (exclusive) </w:t>
            </w:r>
          </w:p>
        </w:tc>
        <w:tc>
          <w:tcPr>
            <w:tcW w:w="2349" w:type="pct"/>
            <w:shd w:val="clear" w:color="auto" w:fill="auto"/>
          </w:tcPr>
          <w:p w14:paraId="722712F4" w14:textId="77777777" w:rsidR="00811F66" w:rsidRPr="006B3CB1" w:rsidRDefault="00811F66">
            <w:pPr>
              <w:tabs>
                <w:tab w:val="left" w:pos="851"/>
              </w:tabs>
              <w:jc w:val="center"/>
            </w:pPr>
            <w:r w:rsidRPr="006B3CB1">
              <w:rPr>
                <w:color w:val="000000" w:themeColor="text1"/>
              </w:rPr>
              <w:t xml:space="preserve">0,18% </w:t>
            </w:r>
            <w:r w:rsidRPr="006B3CB1">
              <w:rPr>
                <w:i/>
                <w:color w:val="000000" w:themeColor="text1"/>
              </w:rPr>
              <w:t>flat</w:t>
            </w:r>
          </w:p>
        </w:tc>
      </w:tr>
      <w:tr w:rsidR="00811F66" w:rsidRPr="006B3CB1" w14:paraId="10C4C9AF" w14:textId="77777777" w:rsidTr="00A1603C">
        <w:trPr>
          <w:jc w:val="center"/>
        </w:trPr>
        <w:tc>
          <w:tcPr>
            <w:tcW w:w="2651" w:type="pct"/>
            <w:shd w:val="clear" w:color="auto" w:fill="auto"/>
          </w:tcPr>
          <w:p w14:paraId="3E68E382" w14:textId="77777777" w:rsidR="00811F66" w:rsidRPr="006B3CB1" w:rsidRDefault="00811F66" w:rsidP="00CC1874">
            <w:pPr>
              <w:tabs>
                <w:tab w:val="left" w:pos="851"/>
              </w:tabs>
              <w:jc w:val="center"/>
            </w:pPr>
            <w:r w:rsidRPr="006B3CB1">
              <w:lastRenderedPageBreak/>
              <w:t xml:space="preserve">De 15 de </w:t>
            </w:r>
            <w:r w:rsidR="000B5230" w:rsidRPr="006B3CB1">
              <w:t>novembro</w:t>
            </w:r>
            <w:r w:rsidR="00480EE7" w:rsidRPr="006B3CB1">
              <w:t xml:space="preserve"> </w:t>
            </w:r>
            <w:r w:rsidRPr="006B3CB1">
              <w:t>de 2020</w:t>
            </w:r>
            <w:r w:rsidRPr="006B3CB1" w:rsidDel="00A17A52">
              <w:t xml:space="preserve"> </w:t>
            </w:r>
            <w:r w:rsidRPr="006B3CB1">
              <w:t xml:space="preserve">(inclusive) até 15 de </w:t>
            </w:r>
            <w:r w:rsidR="000B5230" w:rsidRPr="006B3CB1">
              <w:t>novembro</w:t>
            </w:r>
            <w:r w:rsidR="00480EE7" w:rsidRPr="006B3CB1">
              <w:t xml:space="preserve"> </w:t>
            </w:r>
            <w:r w:rsidRPr="006B3CB1">
              <w:t xml:space="preserve">de 2021 (exclusive) </w:t>
            </w:r>
          </w:p>
        </w:tc>
        <w:tc>
          <w:tcPr>
            <w:tcW w:w="2349" w:type="pct"/>
            <w:shd w:val="clear" w:color="auto" w:fill="auto"/>
          </w:tcPr>
          <w:p w14:paraId="58ECD56E" w14:textId="77777777" w:rsidR="00811F66" w:rsidRPr="006B3CB1" w:rsidRDefault="00811F66">
            <w:pPr>
              <w:tabs>
                <w:tab w:val="left" w:pos="851"/>
              </w:tabs>
              <w:jc w:val="center"/>
            </w:pPr>
            <w:r w:rsidRPr="006B3CB1">
              <w:rPr>
                <w:color w:val="000000" w:themeColor="text1"/>
              </w:rPr>
              <w:t xml:space="preserve">0,16% </w:t>
            </w:r>
            <w:r w:rsidRPr="006B3CB1">
              <w:rPr>
                <w:i/>
                <w:color w:val="000000" w:themeColor="text1"/>
              </w:rPr>
              <w:t>flat</w:t>
            </w:r>
          </w:p>
        </w:tc>
      </w:tr>
      <w:tr w:rsidR="00811F66" w:rsidRPr="006B3CB1" w14:paraId="5EEAE8B3" w14:textId="77777777" w:rsidTr="00A1603C">
        <w:trPr>
          <w:jc w:val="center"/>
        </w:trPr>
        <w:tc>
          <w:tcPr>
            <w:tcW w:w="2651" w:type="pct"/>
            <w:shd w:val="clear" w:color="auto" w:fill="auto"/>
          </w:tcPr>
          <w:p w14:paraId="687A078D" w14:textId="77777777" w:rsidR="00811F66" w:rsidRPr="006B3CB1" w:rsidRDefault="00811F66">
            <w:pPr>
              <w:tabs>
                <w:tab w:val="left" w:pos="851"/>
              </w:tabs>
              <w:jc w:val="center"/>
            </w:pPr>
            <w:r w:rsidRPr="006B3CB1">
              <w:t xml:space="preserve">De 15 de </w:t>
            </w:r>
            <w:r w:rsidR="000B5230" w:rsidRPr="006B3CB1">
              <w:t>novembro</w:t>
            </w:r>
            <w:r w:rsidR="000B5230" w:rsidRPr="006B3CB1" w:rsidDel="00480EE7">
              <w:t xml:space="preserve"> </w:t>
            </w:r>
            <w:r w:rsidRPr="006B3CB1">
              <w:t>de 2021</w:t>
            </w:r>
            <w:r w:rsidRPr="006B3CB1" w:rsidDel="00A17A52">
              <w:t xml:space="preserve"> </w:t>
            </w:r>
            <w:r w:rsidRPr="006B3CB1">
              <w:t xml:space="preserve">(inclusive) até 15 de </w:t>
            </w:r>
            <w:r w:rsidR="000B5230" w:rsidRPr="006B3CB1">
              <w:t>novembro</w:t>
            </w:r>
            <w:r w:rsidR="000B5230" w:rsidRPr="006B3CB1" w:rsidDel="00480EE7">
              <w:t xml:space="preserve"> </w:t>
            </w:r>
            <w:r w:rsidRPr="006B3CB1">
              <w:t>de 2022 (exclusive)</w:t>
            </w:r>
          </w:p>
        </w:tc>
        <w:tc>
          <w:tcPr>
            <w:tcW w:w="2349" w:type="pct"/>
            <w:shd w:val="clear" w:color="auto" w:fill="auto"/>
          </w:tcPr>
          <w:p w14:paraId="2C80A948" w14:textId="77777777" w:rsidR="00811F66" w:rsidRPr="006B3CB1" w:rsidRDefault="00811F66">
            <w:pPr>
              <w:tabs>
                <w:tab w:val="left" w:pos="851"/>
              </w:tabs>
              <w:jc w:val="center"/>
            </w:pPr>
            <w:r w:rsidRPr="006B3CB1">
              <w:rPr>
                <w:color w:val="000000" w:themeColor="text1"/>
              </w:rPr>
              <w:t xml:space="preserve">0,13% </w:t>
            </w:r>
            <w:r w:rsidRPr="006B3CB1">
              <w:rPr>
                <w:i/>
                <w:color w:val="000000" w:themeColor="text1"/>
              </w:rPr>
              <w:t>flat</w:t>
            </w:r>
          </w:p>
        </w:tc>
      </w:tr>
      <w:tr w:rsidR="00811F66" w:rsidRPr="006B3CB1" w14:paraId="207D9957" w14:textId="77777777" w:rsidTr="00A1603C">
        <w:trPr>
          <w:jc w:val="center"/>
        </w:trPr>
        <w:tc>
          <w:tcPr>
            <w:tcW w:w="2651" w:type="pct"/>
            <w:shd w:val="clear" w:color="auto" w:fill="auto"/>
          </w:tcPr>
          <w:p w14:paraId="74EE080C" w14:textId="77777777" w:rsidR="00811F66" w:rsidRPr="006B3CB1" w:rsidRDefault="00811F66">
            <w:pPr>
              <w:tabs>
                <w:tab w:val="left" w:pos="851"/>
              </w:tabs>
              <w:jc w:val="center"/>
            </w:pPr>
            <w:r w:rsidRPr="006B3CB1">
              <w:t xml:space="preserve">De 15 de </w:t>
            </w:r>
            <w:r w:rsidR="000B5230" w:rsidRPr="006B3CB1">
              <w:t>novembro</w:t>
            </w:r>
            <w:r w:rsidRPr="006B3CB1">
              <w:t xml:space="preserve"> de 2022</w:t>
            </w:r>
            <w:r w:rsidRPr="006B3CB1" w:rsidDel="00A17A52">
              <w:t xml:space="preserve"> </w:t>
            </w:r>
            <w:r w:rsidRPr="006B3CB1">
              <w:t xml:space="preserve">(inclusive) até 15 de </w:t>
            </w:r>
            <w:r w:rsidR="000B5230" w:rsidRPr="006B3CB1">
              <w:t>novembro</w:t>
            </w:r>
            <w:r w:rsidR="000B5230" w:rsidRPr="006B3CB1" w:rsidDel="00480EE7">
              <w:t xml:space="preserve"> </w:t>
            </w:r>
            <w:r w:rsidRPr="006B3CB1">
              <w:t>de 2023</w:t>
            </w:r>
            <w:r w:rsidRPr="006B3CB1" w:rsidDel="00A17A52">
              <w:t xml:space="preserve"> </w:t>
            </w:r>
            <w:r w:rsidRPr="006B3CB1">
              <w:t>(exclusive)</w:t>
            </w:r>
          </w:p>
        </w:tc>
        <w:tc>
          <w:tcPr>
            <w:tcW w:w="2349" w:type="pct"/>
            <w:shd w:val="clear" w:color="auto" w:fill="auto"/>
          </w:tcPr>
          <w:p w14:paraId="6AB79936" w14:textId="77777777" w:rsidR="00811F66" w:rsidRPr="006B3CB1" w:rsidRDefault="00811F66">
            <w:pPr>
              <w:tabs>
                <w:tab w:val="left" w:pos="851"/>
              </w:tabs>
              <w:jc w:val="center"/>
            </w:pPr>
            <w:r w:rsidRPr="006B3CB1">
              <w:rPr>
                <w:color w:val="000000" w:themeColor="text1"/>
              </w:rPr>
              <w:t xml:space="preserve">0,12% </w:t>
            </w:r>
            <w:r w:rsidRPr="006B3CB1">
              <w:rPr>
                <w:i/>
                <w:color w:val="000000" w:themeColor="text1"/>
              </w:rPr>
              <w:t>flat</w:t>
            </w:r>
          </w:p>
        </w:tc>
      </w:tr>
      <w:tr w:rsidR="00811F66" w:rsidRPr="006B3CB1" w14:paraId="173A36FC" w14:textId="77777777" w:rsidTr="00A1603C">
        <w:trPr>
          <w:jc w:val="center"/>
        </w:trPr>
        <w:tc>
          <w:tcPr>
            <w:tcW w:w="2651" w:type="pct"/>
            <w:shd w:val="clear" w:color="auto" w:fill="auto"/>
          </w:tcPr>
          <w:p w14:paraId="0D706797" w14:textId="77777777" w:rsidR="00811F66" w:rsidRPr="006B3CB1" w:rsidRDefault="00811F66">
            <w:pPr>
              <w:tabs>
                <w:tab w:val="left" w:pos="851"/>
              </w:tabs>
              <w:jc w:val="center"/>
            </w:pPr>
            <w:r w:rsidRPr="006B3CB1">
              <w:t xml:space="preserve">De 15 de </w:t>
            </w:r>
            <w:r w:rsidR="000B5230" w:rsidRPr="006B3CB1">
              <w:t>novembro</w:t>
            </w:r>
            <w:r w:rsidRPr="006B3CB1">
              <w:t xml:space="preserve"> de 2023</w:t>
            </w:r>
            <w:r w:rsidRPr="006B3CB1" w:rsidDel="00A17A52">
              <w:t xml:space="preserve"> </w:t>
            </w:r>
            <w:r w:rsidRPr="006B3CB1">
              <w:t>(inclusive) até a Data de Vencimento das Debêntures (exclusive)</w:t>
            </w:r>
          </w:p>
        </w:tc>
        <w:tc>
          <w:tcPr>
            <w:tcW w:w="2349" w:type="pct"/>
            <w:shd w:val="clear" w:color="auto" w:fill="auto"/>
          </w:tcPr>
          <w:p w14:paraId="2C42BC30" w14:textId="77777777" w:rsidR="00811F66" w:rsidRPr="006B3CB1" w:rsidRDefault="00811F66">
            <w:pPr>
              <w:tabs>
                <w:tab w:val="left" w:pos="851"/>
              </w:tabs>
              <w:jc w:val="center"/>
            </w:pPr>
            <w:r w:rsidRPr="006B3CB1">
              <w:rPr>
                <w:color w:val="000000" w:themeColor="text1"/>
              </w:rPr>
              <w:t xml:space="preserve">0,11% </w:t>
            </w:r>
            <w:r w:rsidRPr="006B3CB1">
              <w:rPr>
                <w:i/>
                <w:color w:val="000000" w:themeColor="text1"/>
              </w:rPr>
              <w:t>flat</w:t>
            </w:r>
          </w:p>
        </w:tc>
      </w:tr>
    </w:tbl>
    <w:p w14:paraId="2F5C2835" w14:textId="77777777" w:rsidR="00120AC0" w:rsidRPr="006B3CB1" w:rsidRDefault="00120AC0" w:rsidP="00120AC0">
      <w:pPr>
        <w:rPr>
          <w:color w:val="000000"/>
        </w:rPr>
      </w:pPr>
    </w:p>
    <w:p w14:paraId="7D7F37BE" w14:textId="77777777" w:rsidR="00120AC0" w:rsidRPr="006B3CB1" w:rsidRDefault="00120AC0" w:rsidP="006B3CB1">
      <w:pPr>
        <w:pStyle w:val="Estilo1"/>
        <w:widowControl/>
        <w:numPr>
          <w:ilvl w:val="3"/>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 pagamento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a serem resgatadas antecipadamente, por meio do Resgate Antecipado Facultativo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será realizado pela Emissora (i) por meio dos procedimentos adotados pela B3 no caso das Debêntures da </w:t>
      </w:r>
      <w:r w:rsidR="00A1603C" w:rsidRPr="006B3CB1">
        <w:rPr>
          <w:rFonts w:ascii="Verdana" w:hAnsi="Verdana"/>
          <w:b w:val="0"/>
          <w:smallCaps w:val="0"/>
          <w:sz w:val="20"/>
          <w:szCs w:val="20"/>
          <w:u w:val="none"/>
        </w:rPr>
        <w:t>S</w:t>
      </w:r>
      <w:r w:rsidR="001C1D63" w:rsidRPr="006B3CB1">
        <w:rPr>
          <w:rFonts w:ascii="Verdana" w:hAnsi="Verdana"/>
          <w:b w:val="0"/>
          <w:smallCaps w:val="0"/>
          <w:sz w:val="20"/>
          <w:szCs w:val="20"/>
          <w:u w:val="none"/>
        </w:rPr>
        <w:t>egun</w:t>
      </w:r>
      <w:r w:rsidR="00A1603C" w:rsidRPr="006B3CB1">
        <w:rPr>
          <w:rFonts w:ascii="Verdana" w:hAnsi="Verdana"/>
          <w:b w:val="0"/>
          <w:smallCaps w:val="0"/>
          <w:sz w:val="20"/>
          <w:szCs w:val="20"/>
          <w:u w:val="none"/>
        </w:rPr>
        <w:t>da</w:t>
      </w:r>
      <w:r w:rsidRPr="006B3CB1">
        <w:rPr>
          <w:rFonts w:ascii="Verdana" w:hAnsi="Verdana"/>
          <w:b w:val="0"/>
          <w:smallCaps w:val="0"/>
          <w:sz w:val="20"/>
          <w:szCs w:val="20"/>
          <w:u w:val="none"/>
        </w:rPr>
        <w:t xml:space="preserve"> Série que estejam custodiadas eletronicamente na B3 ou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mediante depósito em contas correntes indicadas pelos titulares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a ser realizado de acordo com os procedimentos adotados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no caso das Debêntures da </w:t>
      </w:r>
      <w:r w:rsidR="00A1603C" w:rsidRPr="006B3CB1">
        <w:rPr>
          <w:rFonts w:ascii="Verdana" w:hAnsi="Verdana"/>
          <w:b w:val="0"/>
          <w:smallCaps w:val="0"/>
          <w:sz w:val="20"/>
          <w:szCs w:val="20"/>
          <w:u w:val="none"/>
        </w:rPr>
        <w:t>Segunda</w:t>
      </w:r>
      <w:r w:rsidRPr="006B3CB1">
        <w:rPr>
          <w:rFonts w:ascii="Verdana" w:hAnsi="Verdana"/>
          <w:b w:val="0"/>
          <w:smallCaps w:val="0"/>
          <w:sz w:val="20"/>
          <w:szCs w:val="20"/>
          <w:u w:val="none"/>
        </w:rPr>
        <w:t xml:space="preserve"> Série que não estejam custodiadas conforme o item (i) acima. </w:t>
      </w:r>
    </w:p>
    <w:p w14:paraId="148A6099" w14:textId="77777777" w:rsidR="00811F66" w:rsidRPr="006B3CB1" w:rsidRDefault="00811F66">
      <w:pPr>
        <w:rPr>
          <w:color w:val="000000"/>
        </w:rPr>
      </w:pPr>
    </w:p>
    <w:p w14:paraId="1BA888B4" w14:textId="77777777" w:rsidR="00811F66" w:rsidRPr="006B3CB1" w:rsidRDefault="00811F66" w:rsidP="006B3CB1">
      <w:pPr>
        <w:pStyle w:val="Estilo1"/>
        <w:keepNext/>
        <w:widowControl/>
        <w:numPr>
          <w:ilvl w:val="1"/>
          <w:numId w:val="21"/>
        </w:numPr>
        <w:spacing w:line="288" w:lineRule="auto"/>
        <w:outlineLvl w:val="0"/>
        <w:rPr>
          <w:rFonts w:ascii="Verdana" w:hAnsi="Verdana"/>
          <w:sz w:val="20"/>
          <w:szCs w:val="20"/>
        </w:rPr>
      </w:pPr>
      <w:r w:rsidRPr="006B3CB1">
        <w:rPr>
          <w:rFonts w:ascii="Verdana" w:hAnsi="Verdana"/>
          <w:smallCaps w:val="0"/>
          <w:sz w:val="20"/>
          <w:szCs w:val="20"/>
          <w:u w:val="none"/>
        </w:rPr>
        <w:t>Oferta de Resgate Antecipado</w:t>
      </w:r>
    </w:p>
    <w:p w14:paraId="2B9120EE" w14:textId="77777777" w:rsidR="00811F66" w:rsidRPr="006B3CB1" w:rsidRDefault="00811F66" w:rsidP="00C7245A"/>
    <w:p w14:paraId="79A9257F" w14:textId="77777777" w:rsidR="00811F66" w:rsidRPr="006B3CB1" w:rsidRDefault="00811F66" w:rsidP="006B3CB1">
      <w:pPr>
        <w:pStyle w:val="Estilo1"/>
        <w:widowControl/>
        <w:numPr>
          <w:ilvl w:val="2"/>
          <w:numId w:val="21"/>
        </w:numPr>
        <w:spacing w:line="288" w:lineRule="auto"/>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A Emissora poderá realizar, a seu exclusivo critério, a qualquer tempo a partir da Data de Emissão, oferta de resgate antecipado da totalidade das Debêntures de todas </w:t>
      </w:r>
      <w:r w:rsidR="0051629F" w:rsidRPr="006B3CB1">
        <w:rPr>
          <w:rFonts w:ascii="Verdana" w:eastAsia="Arial Unicode MS" w:hAnsi="Verdana"/>
          <w:b w:val="0"/>
          <w:smallCaps w:val="0"/>
          <w:sz w:val="20"/>
          <w:szCs w:val="20"/>
          <w:u w:val="none"/>
        </w:rPr>
        <w:t xml:space="preserve">as séries </w:t>
      </w:r>
      <w:r w:rsidRPr="006B3CB1">
        <w:rPr>
          <w:rFonts w:ascii="Verdana" w:eastAsia="Arial Unicode MS" w:hAnsi="Verdana"/>
          <w:b w:val="0"/>
          <w:smallCaps w:val="0"/>
          <w:sz w:val="20"/>
          <w:szCs w:val="20"/>
          <w:u w:val="none"/>
        </w:rPr>
        <w:t>(sendo vedada a oferta de resgate parcial), com o consequente cancelamento das Debêntures resgatadas (“</w:t>
      </w:r>
      <w:r w:rsidRPr="006B3CB1">
        <w:rPr>
          <w:rFonts w:ascii="Verdana" w:eastAsia="Arial Unicode MS" w:hAnsi="Verdana"/>
          <w:b w:val="0"/>
          <w:smallCaps w:val="0"/>
          <w:sz w:val="20"/>
          <w:szCs w:val="20"/>
        </w:rPr>
        <w:t>Oferta de Resgate Antecipado</w:t>
      </w:r>
      <w:r w:rsidRPr="006B3CB1">
        <w:rPr>
          <w:rFonts w:ascii="Verdana" w:eastAsia="Arial Unicode MS" w:hAnsi="Verdana"/>
          <w:b w:val="0"/>
          <w:smallCaps w:val="0"/>
          <w:sz w:val="20"/>
          <w:szCs w:val="20"/>
          <w:u w:val="none"/>
        </w:rPr>
        <w:t xml:space="preserve">”), devendo a Oferta de Resgate Antecipado proposta pela Emissora ser dirigida a todos os Debenturistas em relação </w:t>
      </w:r>
      <w:r w:rsidR="00E80A8E" w:rsidRPr="006B3CB1">
        <w:rPr>
          <w:rFonts w:ascii="Verdana" w:eastAsia="Arial Unicode MS" w:hAnsi="Verdana"/>
          <w:b w:val="0"/>
          <w:smallCaps w:val="0"/>
          <w:sz w:val="20"/>
          <w:szCs w:val="20"/>
          <w:u w:val="none"/>
        </w:rPr>
        <w:t>a</w:t>
      </w:r>
      <w:r w:rsidRPr="006B3CB1">
        <w:rPr>
          <w:rFonts w:ascii="Verdana" w:eastAsia="Arial Unicode MS" w:hAnsi="Verdana"/>
          <w:b w:val="0"/>
          <w:smallCaps w:val="0"/>
          <w:sz w:val="20"/>
          <w:szCs w:val="20"/>
          <w:u w:val="none"/>
        </w:rPr>
        <w:t xml:space="preserve"> todas às Debêntures de todas</w:t>
      </w:r>
      <w:r w:rsidR="00E80A8E" w:rsidRPr="006B3CB1">
        <w:rPr>
          <w:rFonts w:ascii="Verdana" w:eastAsia="Arial Unicode MS" w:hAnsi="Verdana"/>
          <w:b w:val="0"/>
          <w:smallCaps w:val="0"/>
          <w:sz w:val="20"/>
          <w:szCs w:val="20"/>
          <w:u w:val="none"/>
        </w:rPr>
        <w:t xml:space="preserve"> as séries</w:t>
      </w:r>
      <w:r w:rsidRPr="006B3CB1">
        <w:rPr>
          <w:rFonts w:ascii="Verdana" w:eastAsia="Arial Unicode MS" w:hAnsi="Verdana"/>
          <w:b w:val="0"/>
          <w:smallCaps w:val="0"/>
          <w:sz w:val="20"/>
          <w:szCs w:val="20"/>
          <w:u w:val="none"/>
        </w:rPr>
        <w:t xml:space="preserve">. A Oferta de Resgate Antecipado será endereçada a todos os Debenturistas, </w:t>
      </w:r>
      <w:r w:rsidRPr="006B3CB1">
        <w:rPr>
          <w:rFonts w:ascii="Verdana" w:hAnsi="Verdana"/>
          <w:b w:val="0"/>
          <w:smallCaps w:val="0"/>
          <w:sz w:val="20"/>
          <w:szCs w:val="20"/>
          <w:u w:val="none"/>
        </w:rPr>
        <w:t>em geral ou por série</w:t>
      </w:r>
      <w:r w:rsidRPr="006B3CB1">
        <w:rPr>
          <w:rFonts w:ascii="Verdana" w:eastAsia="Arial Unicode MS" w:hAnsi="Verdana"/>
          <w:b w:val="0"/>
          <w:smallCaps w:val="0"/>
          <w:sz w:val="20"/>
          <w:szCs w:val="20"/>
          <w:u w:val="none"/>
        </w:rPr>
        <w:t xml:space="preserve">, sem distinção, assegurada a igualdade de condições a todos os Debenturistas para aceitar o resgate antecipado das Debêntures de que forem titulares, de acordo com os termos e condições previstos nas cláusulas abaixo. </w:t>
      </w:r>
    </w:p>
    <w:p w14:paraId="69106D93" w14:textId="77777777" w:rsidR="00811F66" w:rsidRPr="006B3CB1" w:rsidRDefault="00811F66" w:rsidP="00811F66">
      <w:pPr>
        <w:pStyle w:val="Level4"/>
        <w:numPr>
          <w:ilvl w:val="0"/>
          <w:numId w:val="0"/>
        </w:numPr>
        <w:tabs>
          <w:tab w:val="left" w:pos="426"/>
          <w:tab w:val="left" w:pos="993"/>
        </w:tabs>
        <w:spacing w:after="0" w:line="288" w:lineRule="auto"/>
        <w:rPr>
          <w:rFonts w:ascii="Verdana" w:eastAsia="Arial Unicode MS" w:hAnsi="Verdana"/>
          <w:szCs w:val="20"/>
        </w:rPr>
      </w:pPr>
    </w:p>
    <w:p w14:paraId="364884BB"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Emissora realizará a Oferta de Resgate Antecipado por meio de publicação de comunicação dirigida aos Debenturistas, a ser amplamente divulgada nos termos da Cláusula 6.16 acima, ou por meio de comunicado individual a ser encaminhado pela Emissora a cada um dos Debenturistas, com cópia para o Agente Fiduciário, a B3, o Banco Liquidante e 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w:t>
      </w:r>
      <w:r w:rsidRPr="006B3CB1">
        <w:rPr>
          <w:rFonts w:ascii="Verdana" w:hAnsi="Verdana"/>
          <w:b w:val="0"/>
          <w:smallCaps w:val="0"/>
          <w:sz w:val="20"/>
          <w:szCs w:val="20"/>
        </w:rPr>
        <w:t>Edital de Oferta de Resgate Antecipado</w:t>
      </w:r>
      <w:r w:rsidRPr="006B3CB1">
        <w:rPr>
          <w:rFonts w:ascii="Verdana" w:hAnsi="Verdana"/>
          <w:b w:val="0"/>
          <w:smallCaps w:val="0"/>
          <w:sz w:val="20"/>
          <w:szCs w:val="20"/>
          <w:u w:val="none"/>
        </w:rPr>
        <w:t xml:space="preserve">”), que deverá descrever os termos e condições da Oferta de Resgate Antecipado, incluindo: (i) data efetiva para o resgate objeto da Oferta de Resgate Antecipado, que coincidirá com o pagamento do </w:t>
      </w:r>
      <w:r w:rsidR="00843D72" w:rsidRPr="006B3CB1">
        <w:rPr>
          <w:rFonts w:ascii="Verdana" w:hAnsi="Verdana"/>
          <w:b w:val="0"/>
          <w:smallCaps w:val="0"/>
          <w:sz w:val="20"/>
          <w:szCs w:val="20"/>
          <w:u w:val="none"/>
        </w:rPr>
        <w:t xml:space="preserve">valor </w:t>
      </w:r>
      <w:r w:rsidRPr="006B3CB1">
        <w:rPr>
          <w:rFonts w:ascii="Verdana" w:hAnsi="Verdana"/>
          <w:b w:val="0"/>
          <w:smallCaps w:val="0"/>
          <w:sz w:val="20"/>
          <w:szCs w:val="20"/>
          <w:u w:val="none"/>
        </w:rPr>
        <w:t>da Oferta de Resgate Antecipado;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o </w:t>
      </w:r>
      <w:r w:rsidR="001263CC" w:rsidRPr="006B3CB1">
        <w:rPr>
          <w:rFonts w:ascii="Verdana" w:hAnsi="Verdana"/>
          <w:b w:val="0"/>
          <w:smallCaps w:val="0"/>
          <w:sz w:val="20"/>
          <w:szCs w:val="20"/>
          <w:u w:val="none"/>
        </w:rPr>
        <w:t xml:space="preserve">valor </w:t>
      </w:r>
      <w:r w:rsidR="00354B32" w:rsidRPr="006B3CB1">
        <w:rPr>
          <w:rFonts w:ascii="Verdana" w:hAnsi="Verdana"/>
          <w:b w:val="0"/>
          <w:smallCaps w:val="0"/>
          <w:sz w:val="20"/>
          <w:szCs w:val="20"/>
          <w:u w:val="none"/>
        </w:rPr>
        <w:t>da Oferta de Resgate Antecipado</w:t>
      </w:r>
      <w:r w:rsidR="001263CC" w:rsidRPr="006B3CB1">
        <w:rPr>
          <w:rFonts w:ascii="Verdana" w:hAnsi="Verdana"/>
          <w:b w:val="0"/>
          <w:smallCaps w:val="0"/>
          <w:sz w:val="20"/>
          <w:szCs w:val="20"/>
          <w:u w:val="none"/>
        </w:rPr>
        <w:t xml:space="preserve">, incluindo o </w:t>
      </w:r>
      <w:r w:rsidRPr="006B3CB1">
        <w:rPr>
          <w:rFonts w:ascii="Verdana" w:hAnsi="Verdana"/>
          <w:b w:val="0"/>
          <w:smallCaps w:val="0"/>
          <w:sz w:val="20"/>
          <w:szCs w:val="20"/>
          <w:u w:val="none"/>
        </w:rPr>
        <w:t>valor do prêmio de resgate antecipado a ser oferecido pela Emissora, caso exista, que não poderá ser negativo;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a forma e o prazo limite de manifestação à Emissora, com cópia ao Agente Fiduciário, dos Debenturistas que optarem pela adesão à Oferta de Resgate Antecipado;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xml:space="preserve">) se a Oferta de Resgate Antecipado será condicionada </w:t>
      </w:r>
      <w:r w:rsidRPr="006B3CB1">
        <w:rPr>
          <w:rFonts w:ascii="Verdana" w:eastAsia="Arial Unicode MS" w:hAnsi="Verdana"/>
          <w:b w:val="0"/>
          <w:smallCaps w:val="0"/>
          <w:sz w:val="20"/>
          <w:szCs w:val="20"/>
          <w:u w:val="none"/>
        </w:rPr>
        <w:t>à adesão de titulares que representem determinado número mínimo de Debêntures</w:t>
      </w:r>
      <w:r w:rsidRPr="006B3CB1">
        <w:rPr>
          <w:rFonts w:ascii="Verdana" w:hAnsi="Verdana"/>
          <w:b w:val="0"/>
          <w:smallCaps w:val="0"/>
          <w:sz w:val="20"/>
          <w:szCs w:val="20"/>
          <w:u w:val="none"/>
        </w:rPr>
        <w:t>; e (</w:t>
      </w:r>
      <w:r w:rsidR="0051629F" w:rsidRPr="006B3CB1">
        <w:rPr>
          <w:rFonts w:ascii="Verdana" w:hAnsi="Verdana"/>
          <w:b w:val="0"/>
          <w:smallCaps w:val="0"/>
          <w:sz w:val="20"/>
          <w:szCs w:val="20"/>
          <w:u w:val="none"/>
        </w:rPr>
        <w:t>v</w:t>
      </w:r>
      <w:r w:rsidRPr="006B3CB1">
        <w:rPr>
          <w:rFonts w:ascii="Verdana" w:hAnsi="Verdana"/>
          <w:b w:val="0"/>
          <w:smallCaps w:val="0"/>
          <w:sz w:val="20"/>
          <w:szCs w:val="20"/>
          <w:u w:val="none"/>
        </w:rPr>
        <w:t>) as demais informações necessárias para a tomada de decisão pelos Debenturistas e para a operacionalização da Oferta de Resgate Antecipado.</w:t>
      </w:r>
    </w:p>
    <w:p w14:paraId="1718DC18" w14:textId="77777777" w:rsidR="00811F66" w:rsidRPr="006B3CB1" w:rsidRDefault="00811F66" w:rsidP="00811F66">
      <w:pPr>
        <w:pStyle w:val="Level4"/>
        <w:numPr>
          <w:ilvl w:val="0"/>
          <w:numId w:val="0"/>
        </w:numPr>
        <w:tabs>
          <w:tab w:val="left" w:pos="426"/>
          <w:tab w:val="left" w:pos="993"/>
        </w:tabs>
        <w:spacing w:after="0" w:line="288" w:lineRule="auto"/>
        <w:rPr>
          <w:rFonts w:ascii="Verdana" w:hAnsi="Verdana"/>
          <w:szCs w:val="20"/>
        </w:rPr>
      </w:pPr>
    </w:p>
    <w:p w14:paraId="2FC0363F"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Após o envio do Edital de Oferta de Resgate Antecipado, os Debenturistas que optarem pela adesão à Oferta de Resgate Antecipado terão o prazo de 10 (dez) Dias Úteis para se manifestarem formalmente perante a Emissora.</w:t>
      </w:r>
    </w:p>
    <w:p w14:paraId="7BEDEB32" w14:textId="77777777" w:rsidR="00811F66" w:rsidRPr="006B3CB1" w:rsidRDefault="00811F66" w:rsidP="00811F66">
      <w:pPr>
        <w:pStyle w:val="Level4"/>
        <w:numPr>
          <w:ilvl w:val="0"/>
          <w:numId w:val="0"/>
        </w:numPr>
        <w:tabs>
          <w:tab w:val="left" w:pos="426"/>
          <w:tab w:val="left" w:pos="993"/>
        </w:tabs>
        <w:spacing w:after="0" w:line="288" w:lineRule="auto"/>
        <w:rPr>
          <w:rFonts w:ascii="Verdana" w:hAnsi="Verdana"/>
          <w:szCs w:val="20"/>
        </w:rPr>
      </w:pPr>
    </w:p>
    <w:p w14:paraId="7164D4F9"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Caso o resgate antecipado das Debêntures seja efetivado nos termos previstos acima, ele deverá ocorrer em uma única data para todas as Debêntures dos Debenturistas que aderirem à Oferta de Resgate Antecipado, na data prevista no Edital de Oferta de Resgate Antecipado.</w:t>
      </w:r>
    </w:p>
    <w:p w14:paraId="444B3F61" w14:textId="77777777" w:rsidR="00811F66" w:rsidRPr="006B3CB1" w:rsidRDefault="00811F66" w:rsidP="00811F66">
      <w:pPr>
        <w:pStyle w:val="Level4"/>
        <w:numPr>
          <w:ilvl w:val="0"/>
          <w:numId w:val="0"/>
        </w:numPr>
        <w:tabs>
          <w:tab w:val="left" w:pos="426"/>
          <w:tab w:val="left" w:pos="993"/>
        </w:tabs>
        <w:spacing w:after="0" w:line="288" w:lineRule="auto"/>
        <w:rPr>
          <w:rFonts w:ascii="Verdana" w:hAnsi="Verdana"/>
          <w:szCs w:val="20"/>
        </w:rPr>
      </w:pPr>
    </w:p>
    <w:p w14:paraId="15CB4DDF"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Emissora deverá, com antecedência mínima de 3 (três) Dias Úteis da data do resgate antecipado, comunicar ao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ao Banco Liquidante, à B3 e ao Agente Fiduciário: (i) a quantidade de Debêntures de cada uma das séries a serem resgatadas;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a data do resgate antecipado. </w:t>
      </w:r>
    </w:p>
    <w:p w14:paraId="3377317D" w14:textId="77777777" w:rsidR="00811F66" w:rsidRPr="006B3CB1" w:rsidRDefault="00811F66" w:rsidP="00811F66">
      <w:pPr>
        <w:pStyle w:val="Level4"/>
        <w:numPr>
          <w:ilvl w:val="0"/>
          <w:numId w:val="0"/>
        </w:numPr>
        <w:tabs>
          <w:tab w:val="left" w:pos="426"/>
          <w:tab w:val="left" w:pos="993"/>
        </w:tabs>
        <w:spacing w:after="0" w:line="288" w:lineRule="auto"/>
        <w:rPr>
          <w:rFonts w:ascii="Verdana" w:hAnsi="Verdana"/>
          <w:szCs w:val="20"/>
        </w:rPr>
      </w:pPr>
    </w:p>
    <w:p w14:paraId="7EB25B34"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pagamento das Debêntures a serem resgatadas antecipadamente, por meio da Oferta de Resgate Antecipado, será realizado pela Emissora (i) por meio dos procedimentos adotados pela B3 no caso das Debêntures que estejam custodiadas eletronicamente na B3; ou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mediante depósito em contas correntes indicadas pelos Debenturistas, a ser realizado de acordo com os procedimentos adotados pelo </w:t>
      </w:r>
      <w:proofErr w:type="spellStart"/>
      <w:r w:rsidRPr="006B3CB1">
        <w:rPr>
          <w:rFonts w:ascii="Verdana" w:hAnsi="Verdana"/>
          <w:b w:val="0"/>
          <w:smallCaps w:val="0"/>
          <w:sz w:val="20"/>
          <w:szCs w:val="20"/>
          <w:u w:val="none"/>
        </w:rPr>
        <w:t>Escriturador</w:t>
      </w:r>
      <w:proofErr w:type="spellEnd"/>
      <w:r w:rsidRPr="006B3CB1">
        <w:rPr>
          <w:rFonts w:ascii="Verdana" w:hAnsi="Verdana"/>
          <w:b w:val="0"/>
          <w:smallCaps w:val="0"/>
          <w:sz w:val="20"/>
          <w:szCs w:val="20"/>
          <w:u w:val="none"/>
        </w:rPr>
        <w:t xml:space="preserve">, no caso das Debêntures que não estejam custodiadas conforme o item (i) acima. </w:t>
      </w:r>
    </w:p>
    <w:p w14:paraId="1B61CF15" w14:textId="77777777" w:rsidR="00811F66" w:rsidRPr="006B3CB1" w:rsidRDefault="00811F66" w:rsidP="00811F66">
      <w:pPr>
        <w:pStyle w:val="Level4"/>
        <w:numPr>
          <w:ilvl w:val="0"/>
          <w:numId w:val="0"/>
        </w:numPr>
        <w:tabs>
          <w:tab w:val="left" w:pos="426"/>
          <w:tab w:val="left" w:pos="993"/>
        </w:tabs>
        <w:spacing w:after="0" w:line="288" w:lineRule="auto"/>
        <w:rPr>
          <w:rFonts w:ascii="Verdana" w:hAnsi="Verdana"/>
          <w:szCs w:val="20"/>
        </w:rPr>
      </w:pPr>
    </w:p>
    <w:p w14:paraId="12520F68" w14:textId="77777777" w:rsidR="00811F66" w:rsidRPr="006B3CB1" w:rsidRDefault="00811F66"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Amortização Extraordinária Obrigatória</w:t>
      </w:r>
    </w:p>
    <w:p w14:paraId="7125B3CA" w14:textId="77777777" w:rsidR="00811F66" w:rsidRPr="006B3CB1" w:rsidRDefault="00811F66" w:rsidP="00C7245A"/>
    <w:p w14:paraId="4E6F3043"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Agente Fiduciário, em até 2 (dois) Dias Úteis contados da data em que tomar ciência da ocorrência de quaisquer dos eventos listados abaixo (cada evento, um “</w:t>
      </w:r>
      <w:r w:rsidRPr="006B3CB1">
        <w:rPr>
          <w:rFonts w:ascii="Verdana" w:hAnsi="Verdana"/>
          <w:b w:val="0"/>
          <w:smallCaps w:val="0"/>
          <w:sz w:val="20"/>
          <w:szCs w:val="20"/>
        </w:rPr>
        <w:t>Evento de Amortização Extraordinária Obrigatória</w:t>
      </w:r>
      <w:r w:rsidRPr="006B3CB1">
        <w:rPr>
          <w:rFonts w:ascii="Verdana" w:hAnsi="Verdana"/>
          <w:b w:val="0"/>
          <w:smallCaps w:val="0"/>
          <w:sz w:val="20"/>
          <w:szCs w:val="20"/>
          <w:u w:val="none"/>
        </w:rPr>
        <w:t>”), deverá convocar Assembleia Geral de Debenturistas para deliberar sobre a amortização extraordinária das Debêntures</w:t>
      </w:r>
      <w:r w:rsidRPr="006B3CB1">
        <w:rPr>
          <w:rFonts w:ascii="Verdana" w:hAnsi="Verdana"/>
          <w:sz w:val="20"/>
          <w:szCs w:val="20"/>
          <w:u w:val="none"/>
        </w:rPr>
        <w:t xml:space="preserve"> </w:t>
      </w:r>
      <w:r w:rsidRPr="006B3CB1">
        <w:rPr>
          <w:rFonts w:ascii="Verdana" w:hAnsi="Verdana"/>
          <w:b w:val="0"/>
          <w:smallCaps w:val="0"/>
          <w:sz w:val="20"/>
          <w:szCs w:val="20"/>
          <w:u w:val="none"/>
        </w:rPr>
        <w:t>(“</w:t>
      </w:r>
      <w:r w:rsidRPr="006B3CB1">
        <w:rPr>
          <w:rFonts w:ascii="Verdana" w:hAnsi="Verdana"/>
          <w:b w:val="0"/>
          <w:smallCaps w:val="0"/>
          <w:sz w:val="20"/>
          <w:szCs w:val="20"/>
        </w:rPr>
        <w:t>Assembleia de Amortização</w:t>
      </w:r>
      <w:r w:rsidRPr="006B3CB1">
        <w:rPr>
          <w:rFonts w:ascii="Verdana" w:hAnsi="Verdana"/>
          <w:b w:val="0"/>
          <w:smallCaps w:val="0"/>
          <w:sz w:val="20"/>
          <w:szCs w:val="20"/>
          <w:u w:val="none"/>
        </w:rPr>
        <w:t>”):</w:t>
      </w:r>
    </w:p>
    <w:p w14:paraId="1A9B5920" w14:textId="77777777" w:rsidR="00811F66" w:rsidRPr="006B3CB1" w:rsidRDefault="00811F66" w:rsidP="00811F66">
      <w:pPr>
        <w:pStyle w:val="Estilo1"/>
        <w:widowControl/>
        <w:spacing w:line="288" w:lineRule="auto"/>
        <w:outlineLvl w:val="0"/>
        <w:rPr>
          <w:rFonts w:ascii="Verdana" w:hAnsi="Verdana"/>
          <w:sz w:val="20"/>
          <w:szCs w:val="20"/>
        </w:rPr>
      </w:pPr>
    </w:p>
    <w:p w14:paraId="54B6F1D9" w14:textId="77777777" w:rsidR="00811F66" w:rsidRPr="006B3CB1" w:rsidRDefault="00811F66" w:rsidP="006B3CB1">
      <w:pPr>
        <w:pStyle w:val="PargrafodaLista"/>
        <w:numPr>
          <w:ilvl w:val="0"/>
          <w:numId w:val="29"/>
        </w:numPr>
        <w:ind w:left="992" w:hanging="992"/>
        <w:contextualSpacing w:val="0"/>
        <w:jc w:val="both"/>
      </w:pPr>
      <w:r w:rsidRPr="006B3CB1">
        <w:rPr>
          <w:color w:val="000000"/>
          <w:spacing w:val="-2"/>
        </w:rPr>
        <w:t xml:space="preserve">inadimplemento, pela Emissora e/ou por qualquer das Fiadoras, de qualquer obrigação não pecuniária prevista nesta Escritura de Emissão, nos Contratos de Garantia e/ou nos demais documentos da Emissão (exceto por aquelas obrigações não pecuniárias que, se não observadas, acarretarão em vencimento antecipado das Debêntures, nos termos da Cláusula 9 desta Escritura de Emissão), não sanado no prazo de 15 (quinze) dias corridos contados da data do respectivo inadimplemento, sendo que o prazo previsto neste inciso não se aplica às obrigações para as quais tenha sido estipulado prazo de cura específico; </w:t>
      </w:r>
    </w:p>
    <w:p w14:paraId="0968E7C7" w14:textId="77777777" w:rsidR="00811F66" w:rsidRPr="006B3CB1" w:rsidRDefault="00811F66" w:rsidP="00F2623F">
      <w:pPr>
        <w:pStyle w:val="PargrafodaLista"/>
        <w:ind w:left="1080"/>
        <w:contextualSpacing w:val="0"/>
        <w:jc w:val="both"/>
      </w:pPr>
    </w:p>
    <w:p w14:paraId="18907DE2" w14:textId="77777777" w:rsidR="00811F66" w:rsidRPr="006B3CB1" w:rsidRDefault="00811F66" w:rsidP="006B3CB1">
      <w:pPr>
        <w:pStyle w:val="PargrafodaLista"/>
        <w:numPr>
          <w:ilvl w:val="0"/>
          <w:numId w:val="29"/>
        </w:numPr>
        <w:ind w:left="992" w:hanging="992"/>
        <w:contextualSpacing w:val="0"/>
        <w:jc w:val="both"/>
        <w:rPr>
          <w:color w:val="000000"/>
          <w:spacing w:val="-2"/>
        </w:rPr>
      </w:pPr>
      <w:r w:rsidRPr="006B3CB1">
        <w:rPr>
          <w:color w:val="000000"/>
          <w:spacing w:val="-2"/>
        </w:rPr>
        <w:t xml:space="preserve">existência de sentença de 1º (primeiro) grau cujos efeitos não tenham sido suspensos ou interrompidos pela interposição de recurso cabível no prazo legal ou acórdão em 2ª (segunda) instância, não passível de recurso para revisão pela mesma instância, desfavorável à Emissora e/ou quaisquer das Fiadoras e/ou aos Debenturistas, decorrente de questionamento judicial que resulte em invalidade, nulidade ou inexequibilidade da Fiança ou de qualquer das </w:t>
      </w:r>
      <w:r w:rsidRPr="006B3CB1">
        <w:rPr>
          <w:color w:val="000000"/>
          <w:spacing w:val="-2"/>
        </w:rPr>
        <w:lastRenderedPageBreak/>
        <w:t>Garantias, por qualquer pessoa não mencionada no inciso (</w:t>
      </w:r>
      <w:proofErr w:type="spellStart"/>
      <w:r w:rsidRPr="006B3CB1">
        <w:rPr>
          <w:color w:val="000000"/>
          <w:spacing w:val="-2"/>
        </w:rPr>
        <w:t>ii</w:t>
      </w:r>
      <w:proofErr w:type="spellEnd"/>
      <w:r w:rsidRPr="006B3CB1">
        <w:rPr>
          <w:color w:val="000000"/>
          <w:spacing w:val="-2"/>
        </w:rPr>
        <w:t xml:space="preserve">) da Cláusula 9.1. desta Escritura de Emissão; </w:t>
      </w:r>
    </w:p>
    <w:p w14:paraId="7A3A109A" w14:textId="77777777" w:rsidR="00811F66" w:rsidRPr="006B3CB1" w:rsidRDefault="00811F66"/>
    <w:p w14:paraId="209BEB6B" w14:textId="77777777" w:rsidR="00811F66" w:rsidRPr="006B3CB1" w:rsidRDefault="00811F66" w:rsidP="006B3CB1">
      <w:pPr>
        <w:pStyle w:val="PargrafodaLista"/>
        <w:numPr>
          <w:ilvl w:val="0"/>
          <w:numId w:val="29"/>
        </w:numPr>
        <w:ind w:left="992" w:hanging="992"/>
        <w:contextualSpacing w:val="0"/>
        <w:jc w:val="both"/>
        <w:rPr>
          <w:color w:val="000000" w:themeColor="text1"/>
        </w:rPr>
      </w:pPr>
      <w:r w:rsidRPr="006B3CB1">
        <w:rPr>
          <w:color w:val="000000" w:themeColor="text1"/>
        </w:rPr>
        <w:t xml:space="preserve">mudança de acionistas diretos da </w:t>
      </w:r>
      <w:proofErr w:type="spellStart"/>
      <w:r w:rsidRPr="006B3CB1">
        <w:rPr>
          <w:color w:val="000000" w:themeColor="text1"/>
        </w:rPr>
        <w:t>Chipley</w:t>
      </w:r>
      <w:proofErr w:type="spellEnd"/>
      <w:r w:rsidRPr="006B3CB1">
        <w:rPr>
          <w:color w:val="000000" w:themeColor="text1"/>
        </w:rPr>
        <w:t xml:space="preserve"> SP Participações S.A. (“</w:t>
      </w:r>
      <w:proofErr w:type="spellStart"/>
      <w:r w:rsidRPr="006B3CB1">
        <w:rPr>
          <w:color w:val="000000" w:themeColor="text1"/>
          <w:u w:val="single"/>
        </w:rPr>
        <w:t>Chipley</w:t>
      </w:r>
      <w:proofErr w:type="spellEnd"/>
      <w:r w:rsidRPr="006B3CB1">
        <w:rPr>
          <w:color w:val="000000" w:themeColor="text1"/>
        </w:rPr>
        <w:t>”), decorrente de alienação de participação em razão de excussão de garantias outorgadas em favor de credores da Renova Energia S.A. (“</w:t>
      </w:r>
      <w:r w:rsidRPr="006B3CB1">
        <w:rPr>
          <w:color w:val="000000" w:themeColor="text1"/>
          <w:u w:val="single"/>
        </w:rPr>
        <w:t>Renova Energia</w:t>
      </w:r>
      <w:r w:rsidRPr="006B3CB1">
        <w:rPr>
          <w:color w:val="000000" w:themeColor="text1"/>
        </w:rPr>
        <w:t>” e “</w:t>
      </w:r>
      <w:r w:rsidRPr="006B3CB1">
        <w:rPr>
          <w:color w:val="000000" w:themeColor="text1"/>
          <w:u w:val="single"/>
        </w:rPr>
        <w:t xml:space="preserve">Alteração </w:t>
      </w:r>
      <w:proofErr w:type="spellStart"/>
      <w:r w:rsidRPr="006B3CB1">
        <w:rPr>
          <w:color w:val="000000" w:themeColor="text1"/>
          <w:u w:val="single"/>
        </w:rPr>
        <w:t>Chipley</w:t>
      </w:r>
      <w:proofErr w:type="spellEnd"/>
      <w:r w:rsidRPr="006B3CB1">
        <w:rPr>
          <w:color w:val="000000" w:themeColor="text1"/>
        </w:rPr>
        <w:t>”, respectivamente); e</w:t>
      </w:r>
    </w:p>
    <w:p w14:paraId="18A32AEF" w14:textId="77777777" w:rsidR="00811F66" w:rsidRPr="006B3CB1" w:rsidRDefault="00811F66" w:rsidP="00811F66">
      <w:pPr>
        <w:pStyle w:val="Estilo1"/>
        <w:widowControl/>
        <w:spacing w:line="288" w:lineRule="auto"/>
        <w:outlineLvl w:val="0"/>
        <w:rPr>
          <w:rFonts w:ascii="Verdana" w:hAnsi="Verdana"/>
          <w:sz w:val="20"/>
          <w:szCs w:val="20"/>
        </w:rPr>
      </w:pPr>
    </w:p>
    <w:p w14:paraId="46B2DC1B" w14:textId="77777777" w:rsidR="00811F66" w:rsidRPr="006B3CB1" w:rsidRDefault="00811F66" w:rsidP="006B3CB1">
      <w:pPr>
        <w:pStyle w:val="PargrafodaLista"/>
        <w:numPr>
          <w:ilvl w:val="0"/>
          <w:numId w:val="29"/>
        </w:numPr>
        <w:ind w:left="992" w:hanging="992"/>
        <w:contextualSpacing w:val="0"/>
        <w:jc w:val="both"/>
        <w:rPr>
          <w:color w:val="000000" w:themeColor="text1"/>
        </w:rPr>
      </w:pPr>
      <w:r w:rsidRPr="006B3CB1">
        <w:rPr>
          <w:color w:val="000000" w:themeColor="text1"/>
        </w:rPr>
        <w:t>o proferimento, a lavratura ou a decretação de qualquer decisão interlocutória, ou sentença, mesmo que em sede de cautelar, no âmbito de qualquer questionamento judicial previsto na Cláusula 9.1(</w:t>
      </w:r>
      <w:proofErr w:type="spellStart"/>
      <w:r w:rsidRPr="006B3CB1">
        <w:rPr>
          <w:color w:val="000000" w:themeColor="text1"/>
        </w:rPr>
        <w:t>iii</w:t>
      </w:r>
      <w:proofErr w:type="spellEnd"/>
      <w:r w:rsidRPr="006B3CB1">
        <w:rPr>
          <w:color w:val="000000" w:themeColor="text1"/>
        </w:rPr>
        <w:t xml:space="preserve">) abaixo, cujos efeitos não tenham sido suspensos no prazo de até 30 (trinta) dias contados de seu proferimento, lavratura ou decretação, que prejudique o cumprimento, pela Emissora e/ou pelas Fiadoras, das suas obrigações constantes desta Escritura de Emissão, da Fiança e/ou dos Contratos de Garantia. </w:t>
      </w:r>
    </w:p>
    <w:p w14:paraId="56B2C402" w14:textId="77777777" w:rsidR="00811F66" w:rsidRPr="006B3CB1" w:rsidRDefault="00811F66" w:rsidP="00F2623F">
      <w:pPr>
        <w:pStyle w:val="PargrafodaLista"/>
        <w:ind w:left="992"/>
        <w:contextualSpacing w:val="0"/>
        <w:jc w:val="both"/>
        <w:rPr>
          <w:color w:val="000000" w:themeColor="text1"/>
        </w:rPr>
      </w:pPr>
    </w:p>
    <w:p w14:paraId="23167684"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Para fins desta Escritura de Emissão, entende-se por "Trimestre” cada período de 3 (três) meses encerrado em 31 de março, 30 de junho, 30 de setembro e 31 de dezembro de cada ano.</w:t>
      </w:r>
    </w:p>
    <w:p w14:paraId="2FCD6E1C" w14:textId="77777777" w:rsidR="00811F66" w:rsidRPr="006B3CB1" w:rsidRDefault="00811F66" w:rsidP="00811F66">
      <w:pPr>
        <w:pStyle w:val="Estilo1"/>
        <w:widowControl/>
        <w:spacing w:line="288" w:lineRule="auto"/>
        <w:outlineLvl w:val="0"/>
        <w:rPr>
          <w:rFonts w:ascii="Verdana" w:hAnsi="Verdana"/>
          <w:b w:val="0"/>
          <w:smallCaps w:val="0"/>
          <w:sz w:val="20"/>
          <w:szCs w:val="20"/>
          <w:u w:val="none"/>
        </w:rPr>
      </w:pPr>
    </w:p>
    <w:p w14:paraId="7705FEF0"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000000" w:themeColor="text1"/>
          <w:spacing w:val="0"/>
          <w:sz w:val="20"/>
          <w:szCs w:val="20"/>
          <w:u w:val="none"/>
        </w:rPr>
      </w:pPr>
      <w:r w:rsidRPr="006B3CB1">
        <w:rPr>
          <w:rFonts w:ascii="Verdana" w:hAnsi="Verdana"/>
          <w:b w:val="0"/>
          <w:smallCaps w:val="0"/>
          <w:color w:val="000000" w:themeColor="text1"/>
          <w:spacing w:val="0"/>
          <w:sz w:val="20"/>
          <w:szCs w:val="20"/>
          <w:u w:val="none"/>
        </w:rPr>
        <w:t xml:space="preserve">Caso 50% (cinquenta por cento) dos Debenturistas reunidos na Assembleia de Amortização decidam votar favoravelmente à </w:t>
      </w:r>
      <w:r w:rsidRPr="006B3CB1">
        <w:rPr>
          <w:rFonts w:ascii="Verdana" w:hAnsi="Verdana"/>
          <w:b w:val="0"/>
          <w:smallCaps w:val="0"/>
          <w:sz w:val="20"/>
          <w:szCs w:val="20"/>
          <w:u w:val="none"/>
        </w:rPr>
        <w:t>amortização extraordinária das Debêntures (“</w:t>
      </w:r>
      <w:r w:rsidRPr="006B3CB1">
        <w:rPr>
          <w:rFonts w:ascii="Verdana" w:hAnsi="Verdana"/>
          <w:b w:val="0"/>
          <w:smallCaps w:val="0"/>
          <w:sz w:val="20"/>
          <w:szCs w:val="20"/>
        </w:rPr>
        <w:t>Amortização Extraordinária Obrigatória</w:t>
      </w:r>
      <w:r w:rsidRPr="006B3CB1">
        <w:rPr>
          <w:rFonts w:ascii="Verdana" w:hAnsi="Verdana"/>
          <w:b w:val="0"/>
          <w:smallCaps w:val="0"/>
          <w:sz w:val="20"/>
          <w:szCs w:val="20"/>
          <w:u w:val="none"/>
        </w:rPr>
        <w:t>”)</w:t>
      </w:r>
      <w:r w:rsidRPr="006B3CB1">
        <w:rPr>
          <w:rFonts w:ascii="Verdana" w:hAnsi="Verdana"/>
          <w:b w:val="0"/>
          <w:smallCaps w:val="0"/>
          <w:color w:val="000000" w:themeColor="text1"/>
          <w:spacing w:val="0"/>
          <w:sz w:val="20"/>
          <w:szCs w:val="20"/>
          <w:u w:val="none"/>
        </w:rPr>
        <w:t xml:space="preserve">, a Emissora se obriga a realizar, na periodicidade prevista na Cláusula 8.4.5 abaixo, amortizações extraordinárias para o pagamento aos Debenturistas do Valor Nominal Unitário, do </w:t>
      </w:r>
      <w:r w:rsidRPr="006B3CB1">
        <w:rPr>
          <w:rFonts w:ascii="Verdana" w:hAnsi="Verdana"/>
          <w:b w:val="0"/>
          <w:smallCaps w:val="0"/>
          <w:sz w:val="20"/>
          <w:szCs w:val="20"/>
          <w:u w:val="none"/>
        </w:rPr>
        <w:t>Valor Nominal Atualizado</w:t>
      </w:r>
      <w:r w:rsidR="003561C4" w:rsidRPr="006B3CB1">
        <w:rPr>
          <w:rFonts w:ascii="Verdana" w:hAnsi="Verdana"/>
          <w:b w:val="0"/>
          <w:smallCaps w:val="0"/>
          <w:color w:val="000000" w:themeColor="text1"/>
          <w:spacing w:val="0"/>
          <w:sz w:val="20"/>
          <w:szCs w:val="20"/>
          <w:u w:val="none"/>
        </w:rPr>
        <w:t xml:space="preserve"> ou</w:t>
      </w:r>
      <w:r w:rsidRPr="006B3CB1">
        <w:rPr>
          <w:rFonts w:ascii="Verdana" w:hAnsi="Verdana"/>
          <w:b w:val="0"/>
          <w:smallCaps w:val="0"/>
          <w:color w:val="000000" w:themeColor="text1"/>
          <w:spacing w:val="0"/>
          <w:sz w:val="20"/>
          <w:szCs w:val="20"/>
          <w:u w:val="none"/>
        </w:rPr>
        <w:t xml:space="preserve"> do saldo do Valor Nominal Unitário, conforme o caso, acrescido, se aplicável, da Remuneração das Debêntures da Primeira Série ou da Remuneração das Debêntures da Segunda Série, até o limite de 98% (noventa e oito inteiros por cento) do saldo do Valor Nominal Unitário ou do Valor Nominal Atualizado, conforme o caso (“</w:t>
      </w:r>
      <w:r w:rsidRPr="006B3CB1">
        <w:rPr>
          <w:rFonts w:ascii="Verdana" w:hAnsi="Verdana"/>
          <w:b w:val="0"/>
          <w:smallCaps w:val="0"/>
          <w:color w:val="000000" w:themeColor="text1"/>
          <w:spacing w:val="0"/>
          <w:sz w:val="20"/>
          <w:szCs w:val="20"/>
        </w:rPr>
        <w:t>Teto da Amortização Extraordinária Obrigatória</w:t>
      </w:r>
      <w:r w:rsidRPr="006B3CB1">
        <w:rPr>
          <w:rFonts w:ascii="Verdana" w:hAnsi="Verdana"/>
          <w:b w:val="0"/>
          <w:smallCaps w:val="0"/>
          <w:color w:val="000000" w:themeColor="text1"/>
          <w:spacing w:val="0"/>
          <w:sz w:val="20"/>
          <w:szCs w:val="20"/>
          <w:u w:val="none"/>
        </w:rPr>
        <w:t xml:space="preserve">”). </w:t>
      </w:r>
    </w:p>
    <w:p w14:paraId="3C122411" w14:textId="77777777" w:rsidR="00811F66" w:rsidRPr="006B3CB1" w:rsidRDefault="00811F66" w:rsidP="00F2623F">
      <w:pPr>
        <w:pStyle w:val="PargrafodaLista"/>
        <w:contextualSpacing w:val="0"/>
        <w:rPr>
          <w:b/>
          <w:smallCaps/>
          <w:color w:val="000000" w:themeColor="text1"/>
        </w:rPr>
      </w:pPr>
    </w:p>
    <w:p w14:paraId="1EFE62CA" w14:textId="77777777" w:rsidR="00811F66" w:rsidRPr="006B3CB1" w:rsidRDefault="00811F66" w:rsidP="006B3CB1">
      <w:pPr>
        <w:pStyle w:val="Estilo1"/>
        <w:widowControl/>
        <w:numPr>
          <w:ilvl w:val="3"/>
          <w:numId w:val="21"/>
        </w:numPr>
        <w:spacing w:line="288" w:lineRule="auto"/>
        <w:outlineLvl w:val="0"/>
        <w:rPr>
          <w:rFonts w:ascii="Verdana" w:hAnsi="Verdana"/>
          <w:b w:val="0"/>
          <w:smallCaps w:val="0"/>
          <w:color w:val="000000" w:themeColor="text1"/>
          <w:spacing w:val="0"/>
          <w:sz w:val="20"/>
          <w:szCs w:val="20"/>
          <w:u w:val="none"/>
        </w:rPr>
      </w:pPr>
      <w:r w:rsidRPr="006B3CB1">
        <w:rPr>
          <w:rFonts w:ascii="Verdana" w:hAnsi="Verdana"/>
          <w:b w:val="0"/>
          <w:smallCaps w:val="0"/>
          <w:color w:val="000000" w:themeColor="text1"/>
          <w:spacing w:val="0"/>
          <w:sz w:val="20"/>
          <w:szCs w:val="20"/>
          <w:u w:val="none"/>
        </w:rPr>
        <w:t>A Amortização Extraordinária Obrigatória e, se for o caso, o resgate obrigatório de que trata a Cláusula 8.4.</w:t>
      </w:r>
      <w:r w:rsidR="00793EAD" w:rsidRPr="006B3CB1">
        <w:rPr>
          <w:rFonts w:ascii="Verdana" w:hAnsi="Verdana"/>
          <w:b w:val="0"/>
          <w:smallCaps w:val="0"/>
          <w:color w:val="000000" w:themeColor="text1"/>
          <w:spacing w:val="0"/>
          <w:sz w:val="20"/>
          <w:szCs w:val="20"/>
          <w:u w:val="none"/>
        </w:rPr>
        <w:t xml:space="preserve">6 </w:t>
      </w:r>
      <w:r w:rsidRPr="006B3CB1">
        <w:rPr>
          <w:rFonts w:ascii="Verdana" w:hAnsi="Verdana"/>
          <w:b w:val="0"/>
          <w:smallCaps w:val="0"/>
          <w:color w:val="000000" w:themeColor="text1"/>
          <w:spacing w:val="0"/>
          <w:sz w:val="20"/>
          <w:szCs w:val="20"/>
          <w:u w:val="none"/>
        </w:rPr>
        <w:t>abaixo, deverão ser direcionados a todos os Debenturistas indistintamente da série, e deverão ser realizados de maneira proporcional à quantidade de Debêntures da Primeira Série e à quantidade de Debêntures da Segunda Série, observado o disposto na Cláusula 10.1(</w:t>
      </w:r>
      <w:proofErr w:type="spellStart"/>
      <w:r w:rsidRPr="006B3CB1">
        <w:rPr>
          <w:rFonts w:ascii="Verdana" w:hAnsi="Verdana"/>
          <w:b w:val="0"/>
          <w:smallCaps w:val="0"/>
          <w:color w:val="000000" w:themeColor="text1"/>
          <w:spacing w:val="0"/>
          <w:sz w:val="20"/>
          <w:szCs w:val="20"/>
          <w:u w:val="none"/>
        </w:rPr>
        <w:t>xxxv</w:t>
      </w:r>
      <w:r w:rsidR="00B5464D" w:rsidRPr="006B3CB1">
        <w:rPr>
          <w:rFonts w:ascii="Verdana" w:hAnsi="Verdana"/>
          <w:b w:val="0"/>
          <w:smallCaps w:val="0"/>
          <w:color w:val="000000" w:themeColor="text1"/>
          <w:spacing w:val="0"/>
          <w:sz w:val="20"/>
          <w:szCs w:val="20"/>
          <w:u w:val="none"/>
        </w:rPr>
        <w:t>i</w:t>
      </w:r>
      <w:proofErr w:type="spellEnd"/>
      <w:r w:rsidRPr="006B3CB1">
        <w:rPr>
          <w:rFonts w:ascii="Verdana" w:hAnsi="Verdana"/>
          <w:b w:val="0"/>
          <w:smallCaps w:val="0"/>
          <w:color w:val="000000" w:themeColor="text1"/>
          <w:spacing w:val="0"/>
          <w:sz w:val="20"/>
          <w:szCs w:val="20"/>
          <w:u w:val="none"/>
        </w:rPr>
        <w:t>)(e) abaixo</w:t>
      </w:r>
      <w:r w:rsidR="00C55681" w:rsidRPr="006B3CB1">
        <w:rPr>
          <w:rFonts w:ascii="Verdana" w:hAnsi="Verdana"/>
          <w:b w:val="0"/>
          <w:smallCaps w:val="0"/>
          <w:color w:val="000000" w:themeColor="text1"/>
          <w:spacing w:val="0"/>
          <w:sz w:val="20"/>
          <w:szCs w:val="20"/>
          <w:u w:val="none"/>
        </w:rPr>
        <w:t>,</w:t>
      </w:r>
      <w:r w:rsidRPr="006B3CB1">
        <w:rPr>
          <w:rFonts w:ascii="Verdana" w:hAnsi="Verdana"/>
          <w:b w:val="0"/>
          <w:smallCaps w:val="0"/>
          <w:color w:val="000000" w:themeColor="text1"/>
          <w:spacing w:val="0"/>
          <w:sz w:val="20"/>
          <w:szCs w:val="20"/>
          <w:u w:val="none"/>
        </w:rPr>
        <w:t xml:space="preserve"> </w:t>
      </w:r>
      <w:r w:rsidR="000336F7" w:rsidRPr="006B3CB1">
        <w:rPr>
          <w:rFonts w:ascii="Verdana" w:hAnsi="Verdana"/>
          <w:b w:val="0"/>
          <w:smallCaps w:val="0"/>
          <w:color w:val="000000" w:themeColor="text1"/>
          <w:spacing w:val="0"/>
          <w:sz w:val="20"/>
          <w:szCs w:val="20"/>
          <w:u w:val="none"/>
        </w:rPr>
        <w:t xml:space="preserve">observado, em qualquer hipótese, </w:t>
      </w:r>
      <w:r w:rsidRPr="006B3CB1">
        <w:rPr>
          <w:rFonts w:ascii="Verdana" w:hAnsi="Verdana"/>
          <w:b w:val="0"/>
          <w:smallCaps w:val="0"/>
          <w:color w:val="000000" w:themeColor="text1"/>
          <w:spacing w:val="0"/>
          <w:sz w:val="20"/>
          <w:szCs w:val="20"/>
          <w:u w:val="none"/>
        </w:rPr>
        <w:t>o mesmo percentual do Valor Nominal Unitário, do Valor Nominal Atualizado</w:t>
      </w:r>
      <w:r w:rsidR="003561C4" w:rsidRPr="006B3CB1">
        <w:rPr>
          <w:rFonts w:ascii="Verdana" w:hAnsi="Verdana"/>
          <w:b w:val="0"/>
          <w:smallCaps w:val="0"/>
          <w:color w:val="000000" w:themeColor="text1"/>
          <w:spacing w:val="0"/>
          <w:sz w:val="20"/>
          <w:szCs w:val="20"/>
          <w:u w:val="none"/>
        </w:rPr>
        <w:t xml:space="preserve"> ou</w:t>
      </w:r>
      <w:r w:rsidRPr="006B3CB1">
        <w:rPr>
          <w:rFonts w:ascii="Verdana" w:hAnsi="Verdana"/>
          <w:b w:val="0"/>
          <w:smallCaps w:val="0"/>
          <w:color w:val="000000" w:themeColor="text1"/>
          <w:spacing w:val="0"/>
          <w:sz w:val="20"/>
          <w:szCs w:val="20"/>
          <w:u w:val="none"/>
        </w:rPr>
        <w:t xml:space="preserve"> do </w:t>
      </w:r>
      <w:r w:rsidR="003561C4" w:rsidRPr="006B3CB1">
        <w:rPr>
          <w:rFonts w:ascii="Verdana" w:hAnsi="Verdana"/>
          <w:b w:val="0"/>
          <w:smallCaps w:val="0"/>
          <w:color w:val="000000" w:themeColor="text1"/>
          <w:spacing w:val="0"/>
          <w:sz w:val="20"/>
          <w:szCs w:val="20"/>
          <w:u w:val="none"/>
        </w:rPr>
        <w:t>s</w:t>
      </w:r>
      <w:r w:rsidRPr="006B3CB1">
        <w:rPr>
          <w:rFonts w:ascii="Verdana" w:hAnsi="Verdana"/>
          <w:b w:val="0"/>
          <w:smallCaps w:val="0"/>
          <w:color w:val="000000" w:themeColor="text1"/>
          <w:spacing w:val="0"/>
          <w:sz w:val="20"/>
          <w:szCs w:val="20"/>
          <w:u w:val="none"/>
        </w:rPr>
        <w:t>aldo do Valor Nominal Unitário, a todos os Debenturistas.</w:t>
      </w:r>
    </w:p>
    <w:p w14:paraId="2020A538" w14:textId="77777777" w:rsidR="00811F66" w:rsidRPr="006B3CB1" w:rsidRDefault="00811F66" w:rsidP="00811F66">
      <w:pPr>
        <w:pStyle w:val="Estilo1"/>
        <w:widowControl/>
        <w:spacing w:line="288" w:lineRule="auto"/>
        <w:outlineLvl w:val="0"/>
        <w:rPr>
          <w:rFonts w:ascii="Verdana" w:hAnsi="Verdana"/>
          <w:b w:val="0"/>
          <w:smallCaps w:val="0"/>
          <w:color w:val="000000" w:themeColor="text1"/>
          <w:spacing w:val="0"/>
          <w:sz w:val="20"/>
          <w:szCs w:val="20"/>
          <w:u w:val="none"/>
        </w:rPr>
      </w:pPr>
    </w:p>
    <w:p w14:paraId="1F6F13E9" w14:textId="77777777" w:rsidR="008E4158" w:rsidRPr="006B3CB1" w:rsidRDefault="00811F66" w:rsidP="006B3CB1">
      <w:pPr>
        <w:pStyle w:val="PargrafodaLista"/>
        <w:numPr>
          <w:ilvl w:val="3"/>
          <w:numId w:val="21"/>
        </w:numPr>
        <w:contextualSpacing w:val="0"/>
        <w:jc w:val="both"/>
      </w:pPr>
      <w:r w:rsidRPr="006B3CB1">
        <w:t xml:space="preserve">O montante de cada Amortização Extraordinária Obrigatória prevista nesta Cláusula 8.4 </w:t>
      </w:r>
      <w:r w:rsidR="00FC70BF" w:rsidRPr="006B3CB1">
        <w:t>(“</w:t>
      </w:r>
      <w:r w:rsidR="00FC70BF" w:rsidRPr="006B3CB1">
        <w:rPr>
          <w:u w:val="single"/>
        </w:rPr>
        <w:t>Valor da Amortização Extraordinária</w:t>
      </w:r>
      <w:r w:rsidR="00FC70BF" w:rsidRPr="006B3CB1">
        <w:t xml:space="preserve">”) </w:t>
      </w:r>
      <w:r w:rsidRPr="006B3CB1">
        <w:t>deverá corresponder a 100% (cem por cento) do saldo final de caixa depositado em todas e quaisquer contas bancárias de titularidade da Emissora e das Fiadoras, de natureza vinculada ou livre, incluindo aquelas previstas e identificadas no Contrato de Cessão Fiduciária de Recebíveis,</w:t>
      </w:r>
      <w:r w:rsidRPr="006B3CB1" w:rsidDel="00624C26">
        <w:t xml:space="preserve"> </w:t>
      </w:r>
      <w:r w:rsidRPr="006B3CB1">
        <w:t>conforme apurado no respectivo Trimestre pelo Agente Fiduciário com base nas Demonstrações Financeiras Consolidadas Auditadas da Emissora</w:t>
      </w:r>
      <w:r w:rsidRPr="006B3CB1" w:rsidDel="006642A4">
        <w:t xml:space="preserve"> </w:t>
      </w:r>
      <w:r w:rsidRPr="006B3CB1">
        <w:t xml:space="preserve">ou nas </w:t>
      </w:r>
      <w:r w:rsidRPr="006B3CB1">
        <w:lastRenderedPageBreak/>
        <w:t xml:space="preserve">Demonstrações Financeiras Intermediárias Consolidadas Auditadas da Emissora (conforme definidas abaixo), conforme o caso, deduzidos: </w:t>
      </w:r>
      <w:r w:rsidRPr="006B3CB1">
        <w:rPr>
          <w:b/>
        </w:rPr>
        <w:t>(i)</w:t>
      </w:r>
      <w:r w:rsidRPr="006B3CB1">
        <w:t xml:space="preserve"> os montantes necessários para manutenção do Caixa Máximo; </w:t>
      </w:r>
      <w:r w:rsidR="00D1377F" w:rsidRPr="006B3CB1">
        <w:rPr>
          <w:b/>
        </w:rPr>
        <w:t>(</w:t>
      </w:r>
      <w:proofErr w:type="spellStart"/>
      <w:r w:rsidR="00D1377F" w:rsidRPr="006B3CB1">
        <w:rPr>
          <w:b/>
        </w:rPr>
        <w:t>ii</w:t>
      </w:r>
      <w:proofErr w:type="spellEnd"/>
      <w:r w:rsidR="00D1377F" w:rsidRPr="006B3CB1">
        <w:rPr>
          <w:b/>
        </w:rPr>
        <w:t>)</w:t>
      </w:r>
      <w:r w:rsidR="00D1377F" w:rsidRPr="006B3CB1">
        <w:t xml:space="preserve"> </w:t>
      </w:r>
      <w:r w:rsidR="005C47D9" w:rsidRPr="006B3CB1">
        <w:t>a</w:t>
      </w:r>
      <w:r w:rsidR="00150A43" w:rsidRPr="006B3CB1">
        <w:t xml:space="preserve"> amortização d</w:t>
      </w:r>
      <w:r w:rsidR="003561C4" w:rsidRPr="006B3CB1">
        <w:t xml:space="preserve">o Valor Nominal Unitário, </w:t>
      </w:r>
      <w:r w:rsidR="005C47D9" w:rsidRPr="006B3CB1">
        <w:t>d</w:t>
      </w:r>
      <w:r w:rsidR="00DB4616" w:rsidRPr="006B3CB1">
        <w:t>o Valor Nominal Atualizado ou do saldo do Valor Nominal Unitário, conforme o caso</w:t>
      </w:r>
      <w:r w:rsidR="00433AA8" w:rsidRPr="006B3CB1">
        <w:t xml:space="preserve">, referente às parcelas </w:t>
      </w:r>
      <w:r w:rsidR="00E66066" w:rsidRPr="006B3CB1">
        <w:t xml:space="preserve">da Primeira e da Segunda Séries a vencer imediatamente anteriores </w:t>
      </w:r>
      <w:r w:rsidR="00433AA8" w:rsidRPr="006B3CB1">
        <w:t>à data de realização da Amortização Extraordinária, nos termos das</w:t>
      </w:r>
      <w:r w:rsidR="00DB4616" w:rsidRPr="006B3CB1">
        <w:t xml:space="preserve"> Cláusulas 6.7.1 e 6.7.2 desta Escritura de Emissão</w:t>
      </w:r>
      <w:r w:rsidR="003561C4" w:rsidRPr="006B3CB1">
        <w:t xml:space="preserve">, </w:t>
      </w:r>
      <w:r w:rsidR="00433AA8" w:rsidRPr="006B3CB1">
        <w:t>bem como</w:t>
      </w:r>
      <w:r w:rsidR="003561C4" w:rsidRPr="006B3CB1">
        <w:t xml:space="preserve"> </w:t>
      </w:r>
      <w:r w:rsidR="006E5D3E" w:rsidRPr="006B3CB1">
        <w:t>d</w:t>
      </w:r>
      <w:r w:rsidR="00DB4616" w:rsidRPr="006B3CB1">
        <w:t>a</w:t>
      </w:r>
      <w:r w:rsidR="003561C4" w:rsidRPr="006B3CB1">
        <w:t>s</w:t>
      </w:r>
      <w:r w:rsidR="00DB4616" w:rsidRPr="006B3CB1">
        <w:t xml:space="preserve"> respectiva</w:t>
      </w:r>
      <w:r w:rsidR="003561C4" w:rsidRPr="006B3CB1">
        <w:t>s</w:t>
      </w:r>
      <w:r w:rsidR="00DB4616" w:rsidRPr="006B3CB1">
        <w:t xml:space="preserve"> </w:t>
      </w:r>
      <w:r w:rsidR="003561C4" w:rsidRPr="006B3CB1">
        <w:t>R</w:t>
      </w:r>
      <w:r w:rsidR="00DB4616" w:rsidRPr="006B3CB1">
        <w:t>emuneraç</w:t>
      </w:r>
      <w:r w:rsidR="003561C4" w:rsidRPr="006B3CB1">
        <w:t>ões</w:t>
      </w:r>
      <w:r w:rsidR="00DB4616" w:rsidRPr="006B3CB1">
        <w:t xml:space="preserve">, conforme previstas na Cláusula 6.8 desta Escritura de Emissão, bem como, se for o caso, dos Encargos Moratórios devidos e não pagos; </w:t>
      </w:r>
      <w:r w:rsidRPr="006B3CB1">
        <w:rPr>
          <w:b/>
        </w:rPr>
        <w:t>(</w:t>
      </w:r>
      <w:proofErr w:type="spellStart"/>
      <w:r w:rsidRPr="006B3CB1">
        <w:rPr>
          <w:b/>
        </w:rPr>
        <w:t>i</w:t>
      </w:r>
      <w:r w:rsidR="00515033" w:rsidRPr="006B3CB1">
        <w:rPr>
          <w:b/>
        </w:rPr>
        <w:t>i</w:t>
      </w:r>
      <w:r w:rsidRPr="006B3CB1">
        <w:rPr>
          <w:b/>
        </w:rPr>
        <w:t>i</w:t>
      </w:r>
      <w:proofErr w:type="spellEnd"/>
      <w:r w:rsidRPr="006B3CB1">
        <w:rPr>
          <w:b/>
        </w:rPr>
        <w:t>)</w:t>
      </w:r>
      <w:r w:rsidRPr="006B3CB1">
        <w:t> </w:t>
      </w:r>
      <w:r w:rsidR="00EE1D71" w:rsidRPr="006B3CB1">
        <w:t>os seguintes valores</w:t>
      </w:r>
      <w:r w:rsidR="000704A3" w:rsidRPr="006B3CB1">
        <w:t>:</w:t>
      </w:r>
    </w:p>
    <w:p w14:paraId="035B9ED3" w14:textId="77777777" w:rsidR="005B4B81" w:rsidRPr="006B3CB1" w:rsidRDefault="005B4B81" w:rsidP="008E4158">
      <w:pPr>
        <w:pStyle w:val="PargrafodaLista"/>
        <w:ind w:left="0"/>
        <w:contextualSpacing w:val="0"/>
        <w:jc w:val="both"/>
      </w:pPr>
    </w:p>
    <w:p w14:paraId="6CE8BB93" w14:textId="77777777" w:rsidR="00742ADC" w:rsidRPr="006B3CB1" w:rsidRDefault="00260892" w:rsidP="006B3CB1">
      <w:pPr>
        <w:pStyle w:val="PargrafodaLista"/>
        <w:numPr>
          <w:ilvl w:val="0"/>
          <w:numId w:val="30"/>
        </w:numPr>
        <w:ind w:left="709"/>
        <w:contextualSpacing w:val="0"/>
        <w:jc w:val="both"/>
      </w:pPr>
      <w:r w:rsidRPr="006B3CB1">
        <w:t>e</w:t>
      </w:r>
      <w:r w:rsidR="00B61DFE" w:rsidRPr="006B3CB1">
        <w:t xml:space="preserve">m relação às Debêntures da Primeira Série: </w:t>
      </w:r>
      <w:r w:rsidR="00EF324A" w:rsidRPr="006B3CB1">
        <w:t>o Custo de Reposição conforme definido na Cláusula 8.5.1.1 abaixo</w:t>
      </w:r>
      <w:r w:rsidR="001C489E" w:rsidRPr="006B3CB1">
        <w:t xml:space="preserve">, para fins de </w:t>
      </w:r>
      <w:r w:rsidR="001940D5" w:rsidRPr="006B3CB1">
        <w:t>compor o valor que será empregado para fazer jus a</w:t>
      </w:r>
      <w:r w:rsidR="001C489E" w:rsidRPr="006B3CB1">
        <w:t>o pagamento, pela Emissora, do custo de desfazimento d</w:t>
      </w:r>
      <w:r w:rsidR="001940D5" w:rsidRPr="006B3CB1">
        <w:t>a</w:t>
      </w:r>
      <w:r w:rsidR="001C489E" w:rsidRPr="006B3CB1">
        <w:t xml:space="preserve"> </w:t>
      </w:r>
      <w:r w:rsidR="00A56596" w:rsidRPr="006B3CB1">
        <w:t xml:space="preserve">Confirmação de Operação de </w:t>
      </w:r>
      <w:r w:rsidR="00A56596" w:rsidRPr="006B3CB1">
        <w:rPr>
          <w:i/>
        </w:rPr>
        <w:t>Swap</w:t>
      </w:r>
      <w:r w:rsidR="00A56596" w:rsidRPr="006B3CB1">
        <w:t xml:space="preserve"> a </w:t>
      </w:r>
      <w:r w:rsidR="00E66066" w:rsidRPr="006B3CB1">
        <w:t>ser celebrada pela Emissora</w:t>
      </w:r>
      <w:r w:rsidR="00945F55" w:rsidRPr="006B3CB1">
        <w:t xml:space="preserve"> e</w:t>
      </w:r>
      <w:r w:rsidR="00A56596" w:rsidRPr="006B3CB1">
        <w:t xml:space="preserve"> contratada nos termos do Convênio para Celebração de Operações de Derivativos </w:t>
      </w:r>
      <w:r w:rsidR="00E66066" w:rsidRPr="006B3CB1">
        <w:t xml:space="preserve">a ser </w:t>
      </w:r>
      <w:r w:rsidR="00A56596" w:rsidRPr="006B3CB1">
        <w:t xml:space="preserve">celebrado </w:t>
      </w:r>
      <w:r w:rsidR="00E66066" w:rsidRPr="006B3CB1">
        <w:t xml:space="preserve">pela Emissora </w:t>
      </w:r>
      <w:r w:rsidR="00A56596" w:rsidRPr="006B3CB1">
        <w:t>com o Itaú Unibanco S.A. (“</w:t>
      </w:r>
      <w:r w:rsidR="00A56596" w:rsidRPr="006B3CB1">
        <w:rPr>
          <w:i/>
          <w:u w:val="single"/>
        </w:rPr>
        <w:t>Swap</w:t>
      </w:r>
      <w:r w:rsidR="00A56596" w:rsidRPr="006B3CB1">
        <w:rPr>
          <w:u w:val="single"/>
        </w:rPr>
        <w:t xml:space="preserve"> </w:t>
      </w:r>
      <w:r w:rsidR="00D771BB" w:rsidRPr="006B3CB1">
        <w:rPr>
          <w:u w:val="single"/>
        </w:rPr>
        <w:t>Primeira Série</w:t>
      </w:r>
      <w:r w:rsidR="00A56596" w:rsidRPr="006B3CB1">
        <w:t>”)</w:t>
      </w:r>
      <w:r w:rsidR="00742ADC" w:rsidRPr="006B3CB1">
        <w:t>, e</w:t>
      </w:r>
      <w:r w:rsidR="00E730A4" w:rsidRPr="006B3CB1">
        <w:t>, se houver,</w:t>
      </w:r>
      <w:r w:rsidR="00742ADC" w:rsidRPr="006B3CB1">
        <w:t xml:space="preserve"> </w:t>
      </w:r>
      <w:r w:rsidR="00E730A4" w:rsidRPr="006B3CB1">
        <w:t>de eventuais</w:t>
      </w:r>
      <w:r w:rsidR="00742ADC" w:rsidRPr="006B3CB1">
        <w:t xml:space="preserve"> custos e despesas com assessores legais</w:t>
      </w:r>
      <w:r w:rsidR="00D1377F" w:rsidRPr="006B3CB1">
        <w:t>;</w:t>
      </w:r>
      <w:r w:rsidR="00183EC4" w:rsidRPr="006B3CB1">
        <w:t xml:space="preserve"> e</w:t>
      </w:r>
    </w:p>
    <w:p w14:paraId="3770D5B6" w14:textId="77777777" w:rsidR="00560952" w:rsidRPr="006B3CB1" w:rsidRDefault="00560952" w:rsidP="008A42EE"/>
    <w:p w14:paraId="7EC382C0" w14:textId="77777777" w:rsidR="00260892" w:rsidRPr="006B3CB1" w:rsidRDefault="00484C8E" w:rsidP="006B3CB1">
      <w:pPr>
        <w:pStyle w:val="PargrafodaLista"/>
        <w:numPr>
          <w:ilvl w:val="0"/>
          <w:numId w:val="30"/>
        </w:numPr>
        <w:ind w:left="709"/>
        <w:contextualSpacing w:val="0"/>
        <w:jc w:val="both"/>
      </w:pPr>
      <w:r w:rsidRPr="006B3CB1">
        <w:t xml:space="preserve">em relação às Debêntures da </w:t>
      </w:r>
      <w:r w:rsidR="00FC70BF" w:rsidRPr="006B3CB1">
        <w:t xml:space="preserve">Segunda </w:t>
      </w:r>
      <w:r w:rsidRPr="006B3CB1">
        <w:t>Série:</w:t>
      </w:r>
      <w:r w:rsidR="00D1377F" w:rsidRPr="006B3CB1">
        <w:t xml:space="preserve"> </w:t>
      </w:r>
      <w:r w:rsidR="00EF324A" w:rsidRPr="006B3CB1">
        <w:t>o Custo</w:t>
      </w:r>
      <w:r w:rsidR="00E91DF1" w:rsidRPr="006B3CB1">
        <w:t xml:space="preserve"> de Reposição conforme </w:t>
      </w:r>
      <w:r w:rsidR="00560952" w:rsidRPr="006B3CB1">
        <w:t>definido</w:t>
      </w:r>
      <w:r w:rsidR="00E91DF1" w:rsidRPr="006B3CB1">
        <w:t xml:space="preserve"> na Cláusula 8.5.1 abaixo</w:t>
      </w:r>
      <w:r w:rsidR="00B948E1" w:rsidRPr="006B3CB1">
        <w:t>, e</w:t>
      </w:r>
      <w:r w:rsidR="00E730A4" w:rsidRPr="006B3CB1">
        <w:t>, se houver,</w:t>
      </w:r>
      <w:r w:rsidR="00B948E1" w:rsidRPr="006B3CB1">
        <w:t xml:space="preserve"> </w:t>
      </w:r>
      <w:r w:rsidR="00E730A4" w:rsidRPr="006B3CB1">
        <w:t>de eventuais</w:t>
      </w:r>
      <w:r w:rsidR="00B948E1" w:rsidRPr="006B3CB1">
        <w:t xml:space="preserve"> custos e despesas com assessores legais.</w:t>
      </w:r>
    </w:p>
    <w:p w14:paraId="2D7C0593" w14:textId="77777777" w:rsidR="00811F66" w:rsidRPr="006B3CB1" w:rsidRDefault="00811F66" w:rsidP="00BB409F"/>
    <w:p w14:paraId="09EE9BC4" w14:textId="77777777" w:rsidR="00E036AC" w:rsidRPr="006B3CB1" w:rsidRDefault="000E266B" w:rsidP="006B3CB1">
      <w:pPr>
        <w:pStyle w:val="PargrafodaLista"/>
        <w:numPr>
          <w:ilvl w:val="4"/>
          <w:numId w:val="21"/>
        </w:numPr>
        <w:contextualSpacing w:val="0"/>
        <w:jc w:val="both"/>
      </w:pPr>
      <w:r w:rsidRPr="006B3CB1">
        <w:t xml:space="preserve">As Partes reconhecem e aceitam que o montante deduzido do saldo final de caixa depositado em todas e quaisquer contas bancárias de titularidade da Emissora e das Fiadoras, nos termos da alínea (a) </w:t>
      </w:r>
      <w:r w:rsidR="00EC1AED" w:rsidRPr="006B3CB1">
        <w:t>do item (</w:t>
      </w:r>
      <w:proofErr w:type="spellStart"/>
      <w:r w:rsidR="00EC1AED" w:rsidRPr="006B3CB1">
        <w:t>iii</w:t>
      </w:r>
      <w:proofErr w:type="spellEnd"/>
      <w:r w:rsidR="00EC1AED" w:rsidRPr="006B3CB1">
        <w:t xml:space="preserve">) </w:t>
      </w:r>
      <w:r w:rsidRPr="006B3CB1">
        <w:t xml:space="preserve">da Cláusula 8.4.3.2 acima, será utilizado integral e exclusivamente para fins de pagamento, pela Emissora, do custo referente ao desfazimento do </w:t>
      </w:r>
      <w:r w:rsidRPr="006B3CB1">
        <w:rPr>
          <w:i/>
        </w:rPr>
        <w:t>Swap</w:t>
      </w:r>
      <w:r w:rsidRPr="006B3CB1">
        <w:t xml:space="preserve"> Primeira Série.</w:t>
      </w:r>
      <w:r w:rsidR="00E036AC" w:rsidRPr="006B3CB1">
        <w:t xml:space="preserve"> </w:t>
      </w:r>
    </w:p>
    <w:p w14:paraId="21DA6CFF" w14:textId="77777777" w:rsidR="00205227" w:rsidRPr="006B3CB1" w:rsidRDefault="00205227" w:rsidP="002B2D5A">
      <w:pPr>
        <w:pStyle w:val="PargrafodaLista"/>
        <w:ind w:left="0"/>
        <w:contextualSpacing w:val="0"/>
        <w:jc w:val="both"/>
      </w:pPr>
    </w:p>
    <w:p w14:paraId="53942E5B" w14:textId="77777777" w:rsidR="00205227" w:rsidRPr="006B3CB1" w:rsidRDefault="00205227" w:rsidP="006B3CB1">
      <w:pPr>
        <w:pStyle w:val="PargrafodaLista"/>
        <w:numPr>
          <w:ilvl w:val="4"/>
          <w:numId w:val="21"/>
        </w:numPr>
        <w:contextualSpacing w:val="0"/>
        <w:jc w:val="both"/>
      </w:pPr>
      <w:r w:rsidRPr="006B3CB1">
        <w:t xml:space="preserve">Caso o custo de desfazimento do Swap Primeira Série devido pela Emissora seja inferior ao montante reservado para tal pagamento nos termos </w:t>
      </w:r>
      <w:r w:rsidR="000D332C" w:rsidRPr="006B3CB1">
        <w:t>da alínea (a) do item (</w:t>
      </w:r>
      <w:proofErr w:type="spellStart"/>
      <w:r w:rsidR="000D332C" w:rsidRPr="006B3CB1">
        <w:t>iii</w:t>
      </w:r>
      <w:proofErr w:type="spellEnd"/>
      <w:r w:rsidR="000D332C" w:rsidRPr="006B3CB1">
        <w:t xml:space="preserve">) </w:t>
      </w:r>
      <w:r w:rsidR="008D7815" w:rsidRPr="006B3CB1">
        <w:t>da Cláusula 8.4.3.2</w:t>
      </w:r>
      <w:r w:rsidR="000D332C" w:rsidRPr="006B3CB1">
        <w:t xml:space="preserve"> </w:t>
      </w:r>
      <w:r w:rsidRPr="006B3CB1">
        <w:t>acima, a Emissora informará ao Agente Fiduciár</w:t>
      </w:r>
      <w:r w:rsidR="00340735" w:rsidRPr="006B3CB1">
        <w:t xml:space="preserve">io o valor excedente, </w:t>
      </w:r>
      <w:r w:rsidRPr="006B3CB1">
        <w:t>comprometendo</w:t>
      </w:r>
      <w:r w:rsidR="00340735" w:rsidRPr="006B3CB1">
        <w:t>-se</w:t>
      </w:r>
      <w:r w:rsidRPr="006B3CB1">
        <w:t xml:space="preserve"> a utilizar tal saldo integralmente para realização de </w:t>
      </w:r>
      <w:r w:rsidR="00340735" w:rsidRPr="006B3CB1">
        <w:t xml:space="preserve">Amortização Extraordinária Obrigatória </w:t>
      </w:r>
      <w:r w:rsidRPr="006B3CB1">
        <w:t xml:space="preserve">das Debêntures de maneira </w:t>
      </w:r>
      <w:r w:rsidRPr="006B3CB1">
        <w:rPr>
          <w:i/>
        </w:rPr>
        <w:t xml:space="preserve">pari passu </w:t>
      </w:r>
      <w:r w:rsidRPr="006B3CB1">
        <w:t>entre as séries.</w:t>
      </w:r>
    </w:p>
    <w:p w14:paraId="76C329FA" w14:textId="77777777" w:rsidR="00811F66" w:rsidRPr="006B3CB1" w:rsidRDefault="00811F66" w:rsidP="008608E4"/>
    <w:p w14:paraId="382E629E" w14:textId="77777777" w:rsidR="00811F66" w:rsidRPr="006B3CB1" w:rsidRDefault="00811F66" w:rsidP="006B3CB1">
      <w:pPr>
        <w:pStyle w:val="PargrafodaLista"/>
        <w:numPr>
          <w:ilvl w:val="3"/>
          <w:numId w:val="21"/>
        </w:numPr>
        <w:contextualSpacing w:val="0"/>
        <w:jc w:val="both"/>
      </w:pPr>
      <w:r w:rsidRPr="006B3CB1">
        <w:t xml:space="preserve">O efetivo montante a ser destinado à Amortização Extraordinária Obrigatória em determinado Trimestre poderá ser inferior ao Valor da Amortização Extraordinária </w:t>
      </w:r>
      <w:r w:rsidRPr="006B3CB1">
        <w:rPr>
          <w:color w:val="000000" w:themeColor="text1"/>
        </w:rPr>
        <w:t xml:space="preserve">na hipótese de necessidade de utilização, pela Emissora, de tais recursos para fazer frente a gastos extraordinários das </w:t>
      </w:r>
      <w:proofErr w:type="spellStart"/>
      <w:r w:rsidRPr="006B3CB1">
        <w:rPr>
          <w:color w:val="000000" w:themeColor="text1"/>
        </w:rPr>
        <w:t>SPEs</w:t>
      </w:r>
      <w:proofErr w:type="spellEnd"/>
      <w:r w:rsidRPr="006B3CB1">
        <w:rPr>
          <w:color w:val="000000" w:themeColor="text1"/>
        </w:rPr>
        <w:t>, neste caso desde que haja (a) pedido justificado da Emissora neste sentido e (b) aprovação de, no mínimo, 50% (cinquenta por cento) dos Debenturistas reunidos em Assembleia Geral de Debenturistas especialmente convocada para este fim.</w:t>
      </w:r>
    </w:p>
    <w:p w14:paraId="668A188B" w14:textId="77777777" w:rsidR="001C489E" w:rsidRPr="006B3CB1" w:rsidRDefault="001C489E" w:rsidP="0009443C">
      <w:pPr>
        <w:pStyle w:val="PargrafodaLista"/>
        <w:ind w:left="0"/>
        <w:contextualSpacing w:val="0"/>
        <w:jc w:val="both"/>
      </w:pPr>
    </w:p>
    <w:p w14:paraId="5ADC81D5" w14:textId="77777777" w:rsidR="001940D5" w:rsidRPr="006B3CB1" w:rsidRDefault="001940D5"/>
    <w:p w14:paraId="586DB373" w14:textId="77777777" w:rsidR="00811F66" w:rsidRPr="006B3CB1" w:rsidRDefault="00811F66" w:rsidP="006B3CB1">
      <w:pPr>
        <w:pStyle w:val="PargrafodaLista"/>
        <w:numPr>
          <w:ilvl w:val="2"/>
          <w:numId w:val="21"/>
        </w:numPr>
        <w:contextualSpacing w:val="0"/>
        <w:jc w:val="both"/>
      </w:pPr>
      <w:r w:rsidRPr="006B3CB1">
        <w:t xml:space="preserve">A partir do encerramento do Trimestre subsequente à Assembleia de Amortização que deliberar favoravelmente à realização de Amortização Extraordinária </w:t>
      </w:r>
      <w:r w:rsidRPr="006B3CB1">
        <w:lastRenderedPageBreak/>
        <w:t xml:space="preserve">Obrigatória, tais amortizações deverão ser realizadas pela Emissora, a cada Trimestre, </w:t>
      </w:r>
      <w:r w:rsidR="00C804A7" w:rsidRPr="006B3CB1">
        <w:t xml:space="preserve">sem que o prazo das Debêntures de cada série seja reduzido, </w:t>
      </w:r>
      <w:r w:rsidRPr="006B3CB1">
        <w:t xml:space="preserve">tantas vezes quantas forem necessárias até atingir o Teto da Amortização Extraordinária Obrigatória, sempre em até 50 (cinquenta) dias corridos contados do encerramento de cada Trimestre, sendo que, nos termos previstos no Contrato de Cessão Fiduciária de Recebíveis, os recursos que vierem a compor o Valor da Amortização Extraordinária existentes deverão ser (e/ou permanecer) retidos, conforme o caso, nas contas vinculadas das </w:t>
      </w:r>
      <w:proofErr w:type="spellStart"/>
      <w:r w:rsidRPr="006B3CB1">
        <w:t>SPEs</w:t>
      </w:r>
      <w:proofErr w:type="spellEnd"/>
      <w:r w:rsidRPr="006B3CB1">
        <w:t>, na conta vinculada da PCHPAR e/ou na conta vinculada da Emissora, conforme o caso, a partir, inclusive, da data da realização da Assembleia de Amortização de que trata esta Cláusula 8.4.4, deverão permanecer em tais contas para que sejam utilizados na Amortização Extraordinária Obrigatória.</w:t>
      </w:r>
    </w:p>
    <w:p w14:paraId="038A3246" w14:textId="77777777" w:rsidR="00811F66" w:rsidRPr="006B3CB1" w:rsidRDefault="00811F66"/>
    <w:p w14:paraId="67B765B1" w14:textId="77777777" w:rsidR="00811F66" w:rsidRPr="006B3CB1" w:rsidRDefault="00811F66" w:rsidP="006B3CB1">
      <w:pPr>
        <w:pStyle w:val="PargrafodaLista"/>
        <w:numPr>
          <w:ilvl w:val="2"/>
          <w:numId w:val="21"/>
        </w:numPr>
        <w:contextualSpacing w:val="0"/>
        <w:jc w:val="both"/>
      </w:pPr>
      <w:r w:rsidRPr="006B3CB1">
        <w:t xml:space="preserve">A B3, o </w:t>
      </w:r>
      <w:proofErr w:type="spellStart"/>
      <w:r w:rsidRPr="006B3CB1">
        <w:t>Escriturador</w:t>
      </w:r>
      <w:proofErr w:type="spellEnd"/>
      <w:r w:rsidRPr="006B3CB1">
        <w:t>, e o Banco Liquidante, deverão ser comunicados por meio de correspondência enviada pela Emissora, em conjunto com o Agente Fiduciário, acerca da realização da Amortização Extraordinária Obrigatória e dos valores a serem amortizados, com pelo menos 3 (três) Dias Úteis de antecedência.</w:t>
      </w:r>
    </w:p>
    <w:p w14:paraId="01C53556" w14:textId="77777777" w:rsidR="00811F66" w:rsidRPr="006B3CB1" w:rsidRDefault="00811F66" w:rsidP="00F2623F">
      <w:pPr>
        <w:pStyle w:val="PargrafodaLista"/>
        <w:ind w:left="0"/>
        <w:contextualSpacing w:val="0"/>
        <w:jc w:val="both"/>
      </w:pPr>
    </w:p>
    <w:p w14:paraId="059BC54A" w14:textId="77777777" w:rsidR="00811F66" w:rsidRPr="006B3CB1" w:rsidRDefault="00811F66" w:rsidP="006B3CB1">
      <w:pPr>
        <w:pStyle w:val="PargrafodaLista"/>
        <w:numPr>
          <w:ilvl w:val="2"/>
          <w:numId w:val="21"/>
        </w:numPr>
        <w:contextualSpacing w:val="0"/>
        <w:jc w:val="both"/>
      </w:pPr>
      <w:r w:rsidRPr="006B3CB1">
        <w:t>Caso o Valor da Amortização Extraordinária seja superior ao Teto da Amortização Extraordinária Obrigatória, a Emissora deverá realizar, em até 10 (dez) Dias Úteis contados da última Amortização Extraordinária Obrigatória, se for o caso, o resgate das Debêntures da Primeira Série e o resgate das Debêntures da Segunda Série, mediante o pagamento do Valor Nominal Unitário, do Valor Nominal Atualizado</w:t>
      </w:r>
      <w:r w:rsidR="00F046D6" w:rsidRPr="006B3CB1">
        <w:t xml:space="preserve"> ou</w:t>
      </w:r>
      <w:r w:rsidRPr="006B3CB1">
        <w:t xml:space="preserve"> do saldo do Valor Nominal Unitário, conforme o caso, acrescido </w:t>
      </w:r>
      <w:r w:rsidRPr="006B3CB1">
        <w:rPr>
          <w:b/>
        </w:rPr>
        <w:t>(i)</w:t>
      </w:r>
      <w:r w:rsidRPr="006B3CB1">
        <w:t xml:space="preserve"> da respectiva remuneração, calculada </w:t>
      </w:r>
      <w:r w:rsidRPr="006B3CB1">
        <w:rPr>
          <w:i/>
        </w:rPr>
        <w:t xml:space="preserve">pro rata </w:t>
      </w:r>
      <w:proofErr w:type="spellStart"/>
      <w:r w:rsidRPr="006B3CB1">
        <w:rPr>
          <w:i/>
        </w:rPr>
        <w:t>temporis</w:t>
      </w:r>
      <w:proofErr w:type="spellEnd"/>
      <w:r w:rsidRPr="006B3CB1">
        <w:t xml:space="preserve">, desde a Data de </w:t>
      </w:r>
      <w:r w:rsidR="00F046D6" w:rsidRPr="006B3CB1">
        <w:t>Integralização</w:t>
      </w:r>
      <w:r w:rsidRPr="006B3CB1">
        <w:t xml:space="preserve"> ou a Data de Pagamento da Remuneração imediatamente anterior, conforme o caso, até a data do referido resgate; </w:t>
      </w:r>
      <w:r w:rsidRPr="006B3CB1">
        <w:rPr>
          <w:b/>
        </w:rPr>
        <w:t>(</w:t>
      </w:r>
      <w:proofErr w:type="spellStart"/>
      <w:r w:rsidRPr="006B3CB1">
        <w:rPr>
          <w:b/>
        </w:rPr>
        <w:t>ii</w:t>
      </w:r>
      <w:proofErr w:type="spellEnd"/>
      <w:r w:rsidRPr="006B3CB1">
        <w:rPr>
          <w:b/>
        </w:rPr>
        <w:t>)</w:t>
      </w:r>
      <w:r w:rsidRPr="006B3CB1">
        <w:t> se for o caso, dos Encargos Moratórios devidos e não pagos, até a data do referido resgate</w:t>
      </w:r>
      <w:r w:rsidR="0095002C" w:rsidRPr="006B3CB1">
        <w:t xml:space="preserve">; e </w:t>
      </w:r>
      <w:r w:rsidR="0095002C" w:rsidRPr="006B3CB1">
        <w:rPr>
          <w:b/>
        </w:rPr>
        <w:t>(</w:t>
      </w:r>
      <w:proofErr w:type="spellStart"/>
      <w:r w:rsidR="0095002C" w:rsidRPr="006B3CB1">
        <w:rPr>
          <w:b/>
        </w:rPr>
        <w:t>iii</w:t>
      </w:r>
      <w:proofErr w:type="spellEnd"/>
      <w:r w:rsidR="0095002C" w:rsidRPr="006B3CB1">
        <w:rPr>
          <w:b/>
        </w:rPr>
        <w:t>)</w:t>
      </w:r>
      <w:r w:rsidR="000A0020" w:rsidRPr="006B3CB1">
        <w:t xml:space="preserve"> em relação</w:t>
      </w:r>
      <w:r w:rsidR="0071334F" w:rsidRPr="006B3CB1">
        <w:t xml:space="preserve">: </w:t>
      </w:r>
      <w:r w:rsidR="000A0020" w:rsidRPr="006B3CB1">
        <w:t xml:space="preserve">às Debêntures da Segunda </w:t>
      </w:r>
      <w:r w:rsidR="00202024" w:rsidRPr="006B3CB1">
        <w:t>Série,</w:t>
      </w:r>
      <w:r w:rsidR="000A0020" w:rsidRPr="006B3CB1">
        <w:t xml:space="preserve"> </w:t>
      </w:r>
      <w:r w:rsidR="00A203E1" w:rsidRPr="006B3CB1">
        <w:t>o Custo</w:t>
      </w:r>
      <w:r w:rsidR="000A0020" w:rsidRPr="006B3CB1">
        <w:t xml:space="preserve"> de Reposição (conforme fórmula prevista na Cláusula 8.5.1 abaixo), sendo que o resultado, caso negativo será igual a zero</w:t>
      </w:r>
      <w:r w:rsidR="008E4158" w:rsidRPr="006B3CB1">
        <w:t xml:space="preserve"> </w:t>
      </w:r>
      <w:r w:rsidR="00A03A57" w:rsidRPr="006B3CB1">
        <w:t>e</w:t>
      </w:r>
      <w:r w:rsidR="00E730A4" w:rsidRPr="006B3CB1">
        <w:t>, se houver,</w:t>
      </w:r>
      <w:r w:rsidR="00A03A57" w:rsidRPr="006B3CB1">
        <w:t xml:space="preserve"> os </w:t>
      </w:r>
      <w:r w:rsidR="00E730A4" w:rsidRPr="006B3CB1">
        <w:t xml:space="preserve">eventuais </w:t>
      </w:r>
      <w:r w:rsidR="00A03A57" w:rsidRPr="006B3CB1">
        <w:t>custos e despesas com assessores legais</w:t>
      </w:r>
      <w:r w:rsidR="000A0020" w:rsidRPr="006B3CB1">
        <w:t>.</w:t>
      </w:r>
      <w:r w:rsidR="00A03A57" w:rsidRPr="006B3CB1">
        <w:t xml:space="preserve"> </w:t>
      </w:r>
      <w:r w:rsidRPr="006B3CB1">
        <w:t xml:space="preserve">Neste caso, a Emissora deverá, com antecedência mínima de 3 (três) Dias Úteis da data do resgate antecipado, comunicar ao </w:t>
      </w:r>
      <w:proofErr w:type="spellStart"/>
      <w:r w:rsidRPr="006B3CB1">
        <w:t>Escriturador</w:t>
      </w:r>
      <w:proofErr w:type="spellEnd"/>
      <w:r w:rsidRPr="006B3CB1">
        <w:t>, ao Banco Liquidante, à B3 e ao Agente Fiduciário sobre a realização do resgate, o qual deverá ser realizado de acordo com a Cláusula 8.2 acima, sem a incidência de qualquer custo adicional.</w:t>
      </w:r>
    </w:p>
    <w:p w14:paraId="43EC5F55" w14:textId="77777777" w:rsidR="00811F66" w:rsidRPr="006B3CB1" w:rsidRDefault="00811F66" w:rsidP="00F2623F">
      <w:pPr>
        <w:pStyle w:val="PargrafodaLista"/>
        <w:ind w:left="0"/>
        <w:contextualSpacing w:val="0"/>
        <w:jc w:val="both"/>
      </w:pPr>
    </w:p>
    <w:p w14:paraId="5E121A3B" w14:textId="77777777" w:rsidR="00811F66" w:rsidRPr="006B3CB1" w:rsidRDefault="00811F66" w:rsidP="006B3CB1">
      <w:pPr>
        <w:pStyle w:val="PargrafodaLista"/>
        <w:numPr>
          <w:ilvl w:val="3"/>
          <w:numId w:val="21"/>
        </w:numPr>
        <w:contextualSpacing w:val="0"/>
        <w:jc w:val="both"/>
      </w:pPr>
      <w:r w:rsidRPr="006B3CB1">
        <w:t>Caso os recursos de que tratam a Cláusula 8.4.6 não sejam suficientes para resgatar as Debêntures, tais recursos deverão permanecer depositados (e ficarão retidos) nas contas vinculadas até que haja recursos suficientes para a realização do resgate total das Debêntures em Circulação.</w:t>
      </w:r>
    </w:p>
    <w:p w14:paraId="77853C98" w14:textId="77777777" w:rsidR="00811F66" w:rsidRPr="006B3CB1" w:rsidRDefault="00811F66"/>
    <w:p w14:paraId="4D729A64"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rPr>
      </w:pPr>
      <w:r w:rsidRPr="006B3CB1">
        <w:rPr>
          <w:rFonts w:ascii="Verdana" w:hAnsi="Verdana"/>
          <w:b w:val="0"/>
          <w:smallCaps w:val="0"/>
          <w:sz w:val="20"/>
          <w:szCs w:val="20"/>
          <w:u w:val="none"/>
        </w:rPr>
        <w:t xml:space="preserve">Fica certo e ajustado que a obrigação da Emissora de realizar tantas Amortizações Extraordinárias Obrigatórias quantas forem necessárias em decorrência da ocorrência de quaisquer das hipóteses previstas na Cláusula 8.4.1 acima, uma vez exigida conforme deliberado na Assembleia de Amortização, será mantida durante toda a Emissão. </w:t>
      </w:r>
    </w:p>
    <w:p w14:paraId="4099BBE1" w14:textId="77777777" w:rsidR="00811F66" w:rsidRPr="006B3CB1" w:rsidRDefault="00811F66" w:rsidP="00811F66">
      <w:pPr>
        <w:pStyle w:val="Estilo1"/>
        <w:widowControl/>
        <w:spacing w:line="288" w:lineRule="auto"/>
        <w:outlineLvl w:val="0"/>
        <w:rPr>
          <w:rFonts w:ascii="Verdana" w:hAnsi="Verdana"/>
          <w:b w:val="0"/>
          <w:smallCaps w:val="0"/>
          <w:sz w:val="20"/>
          <w:szCs w:val="20"/>
        </w:rPr>
      </w:pPr>
    </w:p>
    <w:p w14:paraId="64C98080" w14:textId="77777777" w:rsidR="00811F66" w:rsidRPr="006B3CB1" w:rsidRDefault="00811F66" w:rsidP="006B3CB1">
      <w:pPr>
        <w:pStyle w:val="Estilo1"/>
        <w:widowControl/>
        <w:numPr>
          <w:ilvl w:val="3"/>
          <w:numId w:val="21"/>
        </w:numPr>
        <w:spacing w:line="288" w:lineRule="auto"/>
        <w:outlineLvl w:val="0"/>
        <w:rPr>
          <w:rFonts w:ascii="Verdana" w:hAnsi="Verdana"/>
          <w:b w:val="0"/>
          <w:smallCaps w:val="0"/>
          <w:sz w:val="20"/>
          <w:szCs w:val="20"/>
        </w:rPr>
      </w:pPr>
      <w:r w:rsidRPr="006B3CB1">
        <w:rPr>
          <w:rFonts w:ascii="Verdana" w:hAnsi="Verdana"/>
          <w:b w:val="0"/>
          <w:smallCaps w:val="0"/>
          <w:sz w:val="20"/>
          <w:szCs w:val="20"/>
          <w:u w:val="none"/>
        </w:rPr>
        <w:t>Não obstante, exclusivamente no caso das hipóteses previstas nos incisos (i) e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xml:space="preserve">) da Cláusula 8.4.1 acima, caso sejam comprovadamente sanadas as obrigações </w:t>
      </w:r>
      <w:r w:rsidRPr="006B3CB1">
        <w:rPr>
          <w:rFonts w:ascii="Verdana" w:hAnsi="Verdana"/>
          <w:b w:val="0"/>
          <w:smallCaps w:val="0"/>
          <w:sz w:val="20"/>
          <w:szCs w:val="20"/>
          <w:u w:val="none"/>
        </w:rPr>
        <w:lastRenderedPageBreak/>
        <w:t>inadimplidas que deram causa à Amortização Extraordinária Obrigatória, conforme venha a ser deliberado por Debenturistas representando, no mínimo, 50%</w:t>
      </w:r>
      <w:r w:rsidRPr="006B3CB1">
        <w:rPr>
          <w:rFonts w:ascii="Verdana" w:hAnsi="Verdana"/>
          <w:sz w:val="20"/>
          <w:szCs w:val="20"/>
          <w:u w:val="none"/>
        </w:rPr>
        <w:t xml:space="preserve"> </w:t>
      </w:r>
      <w:r w:rsidRPr="006B3CB1">
        <w:rPr>
          <w:rFonts w:ascii="Verdana" w:hAnsi="Verdana"/>
          <w:b w:val="0"/>
          <w:smallCaps w:val="0"/>
          <w:sz w:val="20"/>
          <w:szCs w:val="20"/>
          <w:u w:val="none"/>
        </w:rPr>
        <w:t>(cinquenta por cento) das Debêntures em Circulação, reunidos em Assembleia Geral de Debenturistas convocada especificamente para este fim, a obrigação da Emissora de realizar Amortizações Extraordinárias Obrigatórias será suspensa e a Emissora, a partir do Trimestre subsequente à Assembleia Geral de Debenturistas que deliberar pelo restabelecimento do adimplemento de tais obrigações, e até, se for o caso, a realização de nova Assembleia de Amortização para tratar das hipóteses previstas nos incisos (i)</w:t>
      </w:r>
      <w:r w:rsidR="00793EAD" w:rsidRPr="006B3CB1">
        <w:rPr>
          <w:rFonts w:ascii="Verdana" w:hAnsi="Verdana"/>
          <w:b w:val="0"/>
          <w:smallCaps w:val="0"/>
          <w:sz w:val="20"/>
          <w:szCs w:val="20"/>
          <w:u w:val="none"/>
        </w:rPr>
        <w:t xml:space="preserve"> e</w:t>
      </w:r>
      <w:r w:rsidRPr="006B3CB1">
        <w:rPr>
          <w:rFonts w:ascii="Verdana" w:hAnsi="Verdana"/>
          <w:b w:val="0"/>
          <w:smallCaps w:val="0"/>
          <w:sz w:val="20"/>
          <w:szCs w:val="20"/>
          <w:u w:val="none"/>
        </w:rPr>
        <w:t>(</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da Cláusula 8.4.1 acima, não mais estará obrigada a realizar Amortizações Extraordinárias Obrigatórias.</w:t>
      </w:r>
      <w:r w:rsidRPr="006B3CB1">
        <w:rPr>
          <w:rFonts w:ascii="Verdana" w:hAnsi="Verdana"/>
          <w:sz w:val="20"/>
          <w:szCs w:val="20"/>
        </w:rPr>
        <w:t xml:space="preserve"> </w:t>
      </w:r>
    </w:p>
    <w:p w14:paraId="21539F92" w14:textId="77777777" w:rsidR="00811F66" w:rsidRPr="006B3CB1" w:rsidRDefault="00811F66"/>
    <w:p w14:paraId="201D5B30" w14:textId="77777777" w:rsidR="00811F66" w:rsidRPr="006B3CB1" w:rsidRDefault="00CC1874" w:rsidP="006B3CB1">
      <w:pPr>
        <w:pStyle w:val="Estilo1"/>
        <w:keepNext/>
        <w:widowControl/>
        <w:numPr>
          <w:ilvl w:val="1"/>
          <w:numId w:val="21"/>
        </w:numPr>
        <w:spacing w:line="288" w:lineRule="auto"/>
        <w:outlineLvl w:val="0"/>
        <w:rPr>
          <w:rFonts w:ascii="Verdana" w:hAnsi="Verdana"/>
          <w:b w:val="0"/>
          <w:sz w:val="20"/>
          <w:szCs w:val="20"/>
        </w:rPr>
      </w:pPr>
      <w:r w:rsidRPr="006B3CB1">
        <w:rPr>
          <w:rFonts w:ascii="Verdana" w:hAnsi="Verdana"/>
          <w:smallCaps w:val="0"/>
          <w:sz w:val="20"/>
          <w:szCs w:val="20"/>
          <w:u w:val="none"/>
        </w:rPr>
        <w:t>Custo de Liquidação Antecipada</w:t>
      </w:r>
    </w:p>
    <w:p w14:paraId="21400E4A" w14:textId="77777777" w:rsidR="00CC1874" w:rsidRPr="006B3CB1" w:rsidRDefault="00CC1874" w:rsidP="00C7245A">
      <w:pPr>
        <w:pStyle w:val="Estilo1"/>
        <w:keepNext/>
        <w:widowControl/>
        <w:spacing w:line="288" w:lineRule="auto"/>
        <w:outlineLvl w:val="0"/>
        <w:rPr>
          <w:rFonts w:ascii="Verdana" w:hAnsi="Verdana"/>
          <w:smallCaps w:val="0"/>
          <w:sz w:val="20"/>
          <w:szCs w:val="20"/>
          <w:u w:val="none"/>
        </w:rPr>
      </w:pPr>
    </w:p>
    <w:p w14:paraId="3170FC28" w14:textId="77777777" w:rsidR="00CC1874" w:rsidRPr="006B3CB1" w:rsidRDefault="00595F1A"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Em conformidade com os termos previstos nesta Escritura de Emissão, por</w:t>
      </w:r>
      <w:r w:rsidR="00CC1874" w:rsidRPr="006B3CB1">
        <w:rPr>
          <w:rFonts w:ascii="Verdana" w:hAnsi="Verdana"/>
          <w:b w:val="0"/>
          <w:smallCaps w:val="0"/>
          <w:sz w:val="20"/>
          <w:szCs w:val="20"/>
          <w:u w:val="none"/>
        </w:rPr>
        <w:t xml:space="preserve"> ocasião do vencimento antecipado das Debêntures, e/ou da Amortização Extraordinária Obrigatória, ou qualquer hipótese de pagamento antecipado, os Debenturistas da Segunda Série farão </w:t>
      </w:r>
      <w:r w:rsidR="008C75D3" w:rsidRPr="006B3CB1">
        <w:rPr>
          <w:rFonts w:ascii="Verdana" w:hAnsi="Verdana"/>
          <w:b w:val="0"/>
          <w:smallCaps w:val="0"/>
          <w:sz w:val="20"/>
          <w:szCs w:val="20"/>
          <w:u w:val="none"/>
        </w:rPr>
        <w:t xml:space="preserve">jus ao Valor Nominal Atualizado </w:t>
      </w:r>
      <w:r w:rsidR="00CC1874" w:rsidRPr="006B3CB1">
        <w:rPr>
          <w:rFonts w:ascii="Verdana" w:hAnsi="Verdana"/>
          <w:b w:val="0"/>
          <w:smallCaps w:val="0"/>
          <w:sz w:val="20"/>
          <w:szCs w:val="20"/>
          <w:u w:val="none"/>
        </w:rPr>
        <w:t xml:space="preserve">acrescido: (i) da Remuneração das Debêntures da Segunda Série, calculada </w:t>
      </w:r>
      <w:r w:rsidR="00CC1874" w:rsidRPr="006B3CB1">
        <w:rPr>
          <w:rFonts w:ascii="Verdana" w:hAnsi="Verdana"/>
          <w:b w:val="0"/>
          <w:i/>
          <w:smallCaps w:val="0"/>
          <w:sz w:val="20"/>
          <w:szCs w:val="20"/>
          <w:u w:val="none"/>
        </w:rPr>
        <w:t xml:space="preserve">pro rata </w:t>
      </w:r>
      <w:proofErr w:type="spellStart"/>
      <w:r w:rsidR="00CC1874" w:rsidRPr="006B3CB1">
        <w:rPr>
          <w:rFonts w:ascii="Verdana" w:hAnsi="Verdana"/>
          <w:b w:val="0"/>
          <w:i/>
          <w:smallCaps w:val="0"/>
          <w:sz w:val="20"/>
          <w:szCs w:val="20"/>
          <w:u w:val="none"/>
        </w:rPr>
        <w:t>temporis</w:t>
      </w:r>
      <w:proofErr w:type="spellEnd"/>
      <w:r w:rsidR="00CC1874" w:rsidRPr="006B3CB1">
        <w:rPr>
          <w:rFonts w:ascii="Verdana" w:hAnsi="Verdana"/>
          <w:b w:val="0"/>
          <w:smallCaps w:val="0"/>
          <w:sz w:val="20"/>
          <w:szCs w:val="20"/>
          <w:u w:val="none"/>
        </w:rPr>
        <w:t xml:space="preserve"> desde a Data de </w:t>
      </w:r>
      <w:r w:rsidR="008C75D3" w:rsidRPr="006B3CB1">
        <w:rPr>
          <w:rFonts w:ascii="Verdana" w:hAnsi="Verdana"/>
          <w:b w:val="0"/>
          <w:smallCaps w:val="0"/>
          <w:sz w:val="20"/>
          <w:szCs w:val="20"/>
          <w:u w:val="none"/>
        </w:rPr>
        <w:t>Integralização</w:t>
      </w:r>
      <w:r w:rsidR="00CC1874" w:rsidRPr="006B3CB1">
        <w:rPr>
          <w:rFonts w:ascii="Verdana" w:hAnsi="Verdana"/>
          <w:b w:val="0"/>
          <w:smallCaps w:val="0"/>
          <w:sz w:val="20"/>
          <w:szCs w:val="20"/>
          <w:u w:val="none"/>
        </w:rPr>
        <w:t xml:space="preserve"> ou a Data de Pagamento de Remuneração das Debêntures da </w:t>
      </w:r>
      <w:r w:rsidR="008C75D3" w:rsidRPr="006B3CB1">
        <w:rPr>
          <w:rFonts w:ascii="Verdana" w:hAnsi="Verdana"/>
          <w:b w:val="0"/>
          <w:smallCaps w:val="0"/>
          <w:sz w:val="20"/>
          <w:szCs w:val="20"/>
          <w:u w:val="none"/>
        </w:rPr>
        <w:t>Segunda Série</w:t>
      </w:r>
      <w:r w:rsidR="00CC1874" w:rsidRPr="006B3CB1">
        <w:rPr>
          <w:rFonts w:ascii="Verdana" w:hAnsi="Verdana"/>
          <w:b w:val="0"/>
          <w:smallCaps w:val="0"/>
          <w:sz w:val="20"/>
          <w:szCs w:val="20"/>
          <w:u w:val="none"/>
        </w:rPr>
        <w:t xml:space="preserve"> imediatamente anterior, conforme o caso, até a data do efetivo pagamento; (</w:t>
      </w:r>
      <w:proofErr w:type="spellStart"/>
      <w:r w:rsidR="00CC1874" w:rsidRPr="006B3CB1">
        <w:rPr>
          <w:rFonts w:ascii="Verdana" w:hAnsi="Verdana"/>
          <w:b w:val="0"/>
          <w:smallCaps w:val="0"/>
          <w:sz w:val="20"/>
          <w:szCs w:val="20"/>
          <w:u w:val="none"/>
        </w:rPr>
        <w:t>ii</w:t>
      </w:r>
      <w:proofErr w:type="spellEnd"/>
      <w:r w:rsidR="00CC1874" w:rsidRPr="006B3CB1">
        <w:rPr>
          <w:rFonts w:ascii="Verdana" w:hAnsi="Verdana"/>
          <w:b w:val="0"/>
          <w:smallCaps w:val="0"/>
          <w:sz w:val="20"/>
          <w:szCs w:val="20"/>
          <w:u w:val="none"/>
        </w:rPr>
        <w:t>) dos Encargos Moratórios devidos e não pagos</w:t>
      </w:r>
      <w:r w:rsidR="006E5D3E" w:rsidRPr="006B3CB1">
        <w:rPr>
          <w:rFonts w:ascii="Verdana" w:hAnsi="Verdana"/>
          <w:b w:val="0"/>
          <w:smallCaps w:val="0"/>
          <w:sz w:val="20"/>
          <w:szCs w:val="20"/>
          <w:u w:val="none"/>
        </w:rPr>
        <w:t xml:space="preserve"> </w:t>
      </w:r>
      <w:r w:rsidR="00CC1874" w:rsidRPr="006B3CB1">
        <w:rPr>
          <w:rFonts w:ascii="Verdana" w:hAnsi="Verdana"/>
          <w:b w:val="0"/>
          <w:smallCaps w:val="0"/>
          <w:sz w:val="20"/>
          <w:szCs w:val="20"/>
          <w:u w:val="none"/>
        </w:rPr>
        <w:t>até a data do efetivo pagam</w:t>
      </w:r>
      <w:r w:rsidR="006C1AA4" w:rsidRPr="006B3CB1">
        <w:rPr>
          <w:rFonts w:ascii="Verdana" w:hAnsi="Verdana"/>
          <w:b w:val="0"/>
          <w:smallCaps w:val="0"/>
          <w:sz w:val="20"/>
          <w:szCs w:val="20"/>
          <w:u w:val="none"/>
        </w:rPr>
        <w:t>ento, caso existentes; (</w:t>
      </w:r>
      <w:proofErr w:type="spellStart"/>
      <w:r w:rsidR="006C1AA4" w:rsidRPr="006B3CB1">
        <w:rPr>
          <w:rFonts w:ascii="Verdana" w:hAnsi="Verdana"/>
          <w:b w:val="0"/>
          <w:smallCaps w:val="0"/>
          <w:sz w:val="20"/>
          <w:szCs w:val="20"/>
          <w:u w:val="none"/>
        </w:rPr>
        <w:t>iii</w:t>
      </w:r>
      <w:proofErr w:type="spellEnd"/>
      <w:r w:rsidR="006C1AA4" w:rsidRPr="006B3CB1">
        <w:rPr>
          <w:rFonts w:ascii="Verdana" w:hAnsi="Verdana"/>
          <w:b w:val="0"/>
          <w:smallCaps w:val="0"/>
          <w:sz w:val="20"/>
          <w:szCs w:val="20"/>
          <w:u w:val="none"/>
        </w:rPr>
        <w:t>) do</w:t>
      </w:r>
      <w:r w:rsidR="00CC1874" w:rsidRPr="006B3CB1">
        <w:rPr>
          <w:rFonts w:ascii="Verdana" w:hAnsi="Verdana"/>
          <w:b w:val="0"/>
          <w:smallCaps w:val="0"/>
          <w:sz w:val="20"/>
          <w:szCs w:val="20"/>
          <w:u w:val="none"/>
        </w:rPr>
        <w:t xml:space="preserve"> </w:t>
      </w:r>
      <w:r w:rsidR="006C1AA4" w:rsidRPr="006B3CB1">
        <w:rPr>
          <w:rFonts w:ascii="Verdana" w:hAnsi="Verdana"/>
          <w:b w:val="0"/>
          <w:smallCaps w:val="0"/>
          <w:sz w:val="20"/>
          <w:szCs w:val="20"/>
          <w:u w:val="none"/>
        </w:rPr>
        <w:t>Custo</w:t>
      </w:r>
      <w:r w:rsidR="00CC1874" w:rsidRPr="006B3CB1">
        <w:rPr>
          <w:rFonts w:ascii="Verdana" w:hAnsi="Verdana"/>
          <w:b w:val="0"/>
          <w:smallCaps w:val="0"/>
          <w:sz w:val="20"/>
          <w:szCs w:val="20"/>
          <w:u w:val="none"/>
        </w:rPr>
        <w:t xml:space="preserve"> de Reposição (conforme </w:t>
      </w:r>
      <w:r w:rsidR="0071334F" w:rsidRPr="006B3CB1">
        <w:rPr>
          <w:rFonts w:ascii="Verdana" w:hAnsi="Verdana"/>
          <w:b w:val="0"/>
          <w:smallCaps w:val="0"/>
          <w:sz w:val="20"/>
          <w:szCs w:val="20"/>
          <w:u w:val="none"/>
        </w:rPr>
        <w:t>definido abaixo</w:t>
      </w:r>
      <w:r w:rsidR="00CC1874" w:rsidRPr="006B3CB1">
        <w:rPr>
          <w:rFonts w:ascii="Verdana" w:hAnsi="Verdana"/>
          <w:b w:val="0"/>
          <w:smallCaps w:val="0"/>
          <w:sz w:val="20"/>
          <w:szCs w:val="20"/>
          <w:u w:val="none"/>
        </w:rPr>
        <w:t>), sendo que o resultado, caso negativo será igual a zero; e (</w:t>
      </w:r>
      <w:proofErr w:type="spellStart"/>
      <w:r w:rsidR="00CC1874" w:rsidRPr="006B3CB1">
        <w:rPr>
          <w:rFonts w:ascii="Verdana" w:hAnsi="Verdana"/>
          <w:b w:val="0"/>
          <w:smallCaps w:val="0"/>
          <w:sz w:val="20"/>
          <w:szCs w:val="20"/>
          <w:u w:val="none"/>
        </w:rPr>
        <w:t>iv</w:t>
      </w:r>
      <w:proofErr w:type="spellEnd"/>
      <w:r w:rsidR="00CC1874" w:rsidRPr="006B3CB1">
        <w:rPr>
          <w:rFonts w:ascii="Verdana" w:hAnsi="Verdana"/>
          <w:b w:val="0"/>
          <w:smallCaps w:val="0"/>
          <w:sz w:val="20"/>
          <w:szCs w:val="20"/>
          <w:u w:val="none"/>
        </w:rPr>
        <w:t xml:space="preserve">) </w:t>
      </w:r>
      <w:r w:rsidR="00E730A4" w:rsidRPr="006B3CB1">
        <w:rPr>
          <w:rFonts w:ascii="Verdana" w:hAnsi="Verdana"/>
          <w:b w:val="0"/>
          <w:smallCaps w:val="0"/>
          <w:sz w:val="20"/>
          <w:szCs w:val="20"/>
          <w:u w:val="none"/>
        </w:rPr>
        <w:t xml:space="preserve">se houver, de eventuais </w:t>
      </w:r>
      <w:r w:rsidR="00CC1874" w:rsidRPr="006B3CB1">
        <w:rPr>
          <w:rFonts w:ascii="Verdana" w:hAnsi="Verdana"/>
          <w:b w:val="0"/>
          <w:smallCaps w:val="0"/>
          <w:sz w:val="20"/>
          <w:szCs w:val="20"/>
          <w:u w:val="none"/>
        </w:rPr>
        <w:t>custos e despesas com assessores legais</w:t>
      </w:r>
      <w:r w:rsidR="00E730A4" w:rsidRPr="006B3CB1">
        <w:rPr>
          <w:rFonts w:ascii="Verdana" w:hAnsi="Verdana"/>
          <w:b w:val="0"/>
          <w:smallCaps w:val="0"/>
          <w:sz w:val="20"/>
          <w:szCs w:val="20"/>
          <w:u w:val="none"/>
        </w:rPr>
        <w:t xml:space="preserve"> </w:t>
      </w:r>
      <w:r w:rsidR="00CC1874" w:rsidRPr="006B3CB1">
        <w:rPr>
          <w:rFonts w:ascii="Verdana" w:hAnsi="Verdana"/>
          <w:b w:val="0"/>
          <w:smallCaps w:val="0"/>
          <w:sz w:val="20"/>
          <w:szCs w:val="20"/>
          <w:u w:val="none"/>
        </w:rPr>
        <w:t>(“</w:t>
      </w:r>
      <w:r w:rsidR="00CC1874" w:rsidRPr="006B3CB1">
        <w:rPr>
          <w:rFonts w:ascii="Verdana" w:hAnsi="Verdana"/>
          <w:b w:val="0"/>
          <w:smallCaps w:val="0"/>
          <w:sz w:val="20"/>
          <w:szCs w:val="20"/>
        </w:rPr>
        <w:t>Custo de Liquidação Antecipada</w:t>
      </w:r>
      <w:r w:rsidR="00CC1874" w:rsidRPr="006B3CB1">
        <w:rPr>
          <w:rFonts w:ascii="Verdana" w:hAnsi="Verdana"/>
          <w:b w:val="0"/>
          <w:smallCaps w:val="0"/>
          <w:sz w:val="20"/>
          <w:szCs w:val="20"/>
          <w:u w:val="none"/>
        </w:rPr>
        <w:t>”)</w:t>
      </w:r>
      <w:r w:rsidR="00EB3603" w:rsidRPr="006B3CB1">
        <w:rPr>
          <w:rFonts w:ascii="Verdana" w:hAnsi="Verdana"/>
          <w:b w:val="0"/>
          <w:smallCaps w:val="0"/>
          <w:sz w:val="20"/>
          <w:szCs w:val="20"/>
          <w:u w:val="none"/>
        </w:rPr>
        <w:t>, nos termos previstos nesta Escritura de Emissão</w:t>
      </w:r>
      <w:r w:rsidR="0071334F" w:rsidRPr="006B3CB1">
        <w:rPr>
          <w:rFonts w:ascii="Verdana" w:hAnsi="Verdana"/>
          <w:b w:val="0"/>
          <w:smallCaps w:val="0"/>
          <w:sz w:val="20"/>
          <w:szCs w:val="20"/>
          <w:u w:val="none"/>
        </w:rPr>
        <w:t>.</w:t>
      </w:r>
    </w:p>
    <w:p w14:paraId="56866B1D" w14:textId="77777777" w:rsidR="00CC1874" w:rsidRPr="006B3CB1" w:rsidRDefault="00CC1874" w:rsidP="00BB409F">
      <w:pPr>
        <w:tabs>
          <w:tab w:val="left" w:pos="709"/>
        </w:tabs>
        <w:spacing w:line="300" w:lineRule="exact"/>
        <w:rPr>
          <w:b/>
          <w:smallCaps/>
        </w:rPr>
      </w:pPr>
    </w:p>
    <w:p w14:paraId="7DC8168A" w14:textId="77777777" w:rsidR="0071334F" w:rsidRPr="006B3CB1" w:rsidRDefault="0071334F" w:rsidP="006B3CB1">
      <w:pPr>
        <w:pStyle w:val="PargrafodaLista"/>
        <w:numPr>
          <w:ilvl w:val="3"/>
          <w:numId w:val="21"/>
        </w:numPr>
        <w:tabs>
          <w:tab w:val="left" w:pos="709"/>
        </w:tabs>
        <w:spacing w:line="300" w:lineRule="exact"/>
        <w:jc w:val="both"/>
        <w:rPr>
          <w:color w:val="000000"/>
          <w:spacing w:val="-2"/>
        </w:rPr>
      </w:pPr>
      <w:r w:rsidRPr="006B3CB1">
        <w:rPr>
          <w:color w:val="000000"/>
          <w:spacing w:val="-2"/>
        </w:rPr>
        <w:t>Para fins da presente Escritura de Emissão, entende-se como “</w:t>
      </w:r>
      <w:r w:rsidRPr="006B3CB1">
        <w:rPr>
          <w:color w:val="000000"/>
          <w:spacing w:val="-2"/>
          <w:u w:val="single"/>
        </w:rPr>
        <w:t>Custo de Reposição</w:t>
      </w:r>
      <w:r w:rsidRPr="006B3CB1">
        <w:rPr>
          <w:color w:val="000000"/>
          <w:spacing w:val="-2"/>
        </w:rPr>
        <w:t>” o custo de reposição calculado de acordo com a seguinte fórmula:</w:t>
      </w:r>
    </w:p>
    <w:p w14:paraId="0015B8A1" w14:textId="77777777" w:rsidR="00CC1874" w:rsidRPr="006B3CB1" w:rsidRDefault="00CC1874" w:rsidP="00CC1874">
      <w:pPr>
        <w:pStyle w:val="Estilo1"/>
        <w:widowControl/>
        <w:spacing w:line="288" w:lineRule="auto"/>
        <w:outlineLvl w:val="0"/>
        <w:rPr>
          <w:rFonts w:ascii="Verdana" w:hAnsi="Verdana"/>
          <w:sz w:val="20"/>
          <w:szCs w:val="20"/>
        </w:rPr>
      </w:pPr>
    </w:p>
    <w:p w14:paraId="5C589BC7" w14:textId="77777777" w:rsidR="00CC1874" w:rsidRPr="006B3CB1" w:rsidRDefault="00CC1874" w:rsidP="00BB409F">
      <w:pPr>
        <w:tabs>
          <w:tab w:val="left" w:pos="709"/>
        </w:tabs>
        <w:spacing w:line="300" w:lineRule="exact"/>
        <w:jc w:val="center"/>
        <w:rPr>
          <w:b/>
        </w:rPr>
      </w:pPr>
      <m:oMath>
        <m:r>
          <m:rPr>
            <m:sty m:val="bi"/>
          </m:rPr>
          <w:rPr>
            <w:rFonts w:ascii="Cambria Math" w:hAnsi="Cambria Math"/>
            <w:color w:val="000000"/>
          </w:rPr>
          <m:t>Custo de Reposição</m:t>
        </m:r>
        <m:r>
          <m:rPr>
            <m:sty m:val="bi"/>
          </m:rPr>
          <w:rPr>
            <w:rFonts w:ascii="Cambria Math" w:hAnsi="Cambria Math"/>
          </w:rPr>
          <m:t>=</m:t>
        </m:r>
      </m:oMath>
      <w:r w:rsidRPr="006B3CB1">
        <w:rPr>
          <w:b/>
        </w:rPr>
        <w:t xml:space="preserve"> IPCA – Redutor </w:t>
      </w:r>
    </w:p>
    <w:p w14:paraId="4E5D1056" w14:textId="77777777" w:rsidR="00CC1874" w:rsidRPr="006B3CB1" w:rsidRDefault="00CC1874" w:rsidP="00BB409F">
      <w:pPr>
        <w:tabs>
          <w:tab w:val="left" w:pos="709"/>
        </w:tabs>
        <w:spacing w:line="300" w:lineRule="exact"/>
        <w:jc w:val="center"/>
        <w:rPr>
          <w:color w:val="000000" w:themeColor="text1"/>
        </w:rPr>
      </w:pPr>
    </w:p>
    <w:p w14:paraId="6348A20F" w14:textId="77777777" w:rsidR="00CC1874" w:rsidRPr="006B3CB1" w:rsidRDefault="00CC1874" w:rsidP="00CC1874">
      <w:pPr>
        <w:rPr>
          <w:b/>
          <w:lang w:val="en-US"/>
        </w:rPr>
      </w:pPr>
      <m:oMathPara>
        <m:oMath>
          <m:r>
            <w:rPr>
              <w:rFonts w:ascii="Cambria Math" w:hAnsi="Cambria Math"/>
              <w:color w:val="000000"/>
            </w:rPr>
            <m:t xml:space="preserve"> </m:t>
          </m:r>
          <m:r>
            <m:rPr>
              <m:sty m:val="bi"/>
            </m:rPr>
            <w:rPr>
              <w:rFonts w:ascii="Cambria Math" w:hAnsi="Cambria Math"/>
              <w:color w:val="000000"/>
            </w:rPr>
            <m:t>IPCA</m:t>
          </m:r>
          <m:r>
            <m:rPr>
              <m:sty m:val="bi"/>
            </m:rPr>
            <w:rPr>
              <w:rFonts w:ascii="Cambria Math" w:hAnsi="Cambria Math"/>
              <w:lang w:val="en-US"/>
            </w:rPr>
            <m:t>=</m:t>
          </m:r>
        </m:oMath>
      </m:oMathPara>
    </w:p>
    <w:p w14:paraId="747E0C16" w14:textId="77777777" w:rsidR="00CC1874" w:rsidRPr="006B3CB1" w:rsidRDefault="00A4040C" w:rsidP="00CC1874">
      <w:pPr>
        <w:rPr>
          <w:lang w:val="en-US"/>
        </w:rPr>
      </w:pPr>
      <m:oMathPara>
        <m:oMath>
          <m:nary>
            <m:naryPr>
              <m:chr m:val="∑"/>
              <m:limLoc m:val="undOvr"/>
              <m:ctrlPr>
                <w:rPr>
                  <w:rFonts w:ascii="Cambria Math" w:eastAsiaTheme="minorHAnsi" w:hAnsi="Cambria Math"/>
                  <w:i/>
                  <w:iCs/>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eastAsiaTheme="minorHAnsi" w:hAnsi="Cambria Math"/>
                      <w:i/>
                      <w:iCs/>
                      <w:lang w:val="en-US"/>
                    </w:rPr>
                  </m:ctrlPr>
                </m:dPr>
                <m:e>
                  <m:f>
                    <m:fPr>
                      <m:ctrlPr>
                        <w:rPr>
                          <w:rFonts w:ascii="Cambria Math" w:eastAsiaTheme="minorHAnsi" w:hAnsi="Cambria Math"/>
                          <w:i/>
                          <w:iCs/>
                          <w:lang w:val="en-US"/>
                        </w:rPr>
                      </m:ctrlPr>
                    </m:fPr>
                    <m:num>
                      <m:r>
                        <w:rPr>
                          <w:rFonts w:ascii="Cambria Math" w:hAnsi="Cambria Math"/>
                          <w:lang w:val="en-US"/>
                        </w:rPr>
                        <m:t>Vna×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IPCAproj</m:t>
                                  </m:r>
                                </m:num>
                                <m:den>
                                  <m:r>
                                    <w:rPr>
                                      <w:rFonts w:ascii="Cambria Math" w:hAnsi="Cambria Math"/>
                                      <w:lang w:val="en-US"/>
                                    </w:rPr>
                                    <m:t>100</m:t>
                                  </m:r>
                                </m:den>
                              </m:f>
                            </m:e>
                          </m:d>
                        </m:e>
                        <m:sup>
                          <m:f>
                            <m:fPr>
                              <m:ctrlPr>
                                <w:rPr>
                                  <w:rFonts w:ascii="Cambria Math" w:hAnsi="Cambria Math"/>
                                  <w:i/>
                                  <w:lang w:val="en-US"/>
                                </w:rPr>
                              </m:ctrlPr>
                            </m:fPr>
                            <m:num>
                              <m:sSub>
                                <m:sSubPr>
                                  <m:ctrlPr>
                                    <w:rPr>
                                      <w:rFonts w:ascii="Cambria Math" w:eastAsiaTheme="minorHAnsi" w:hAnsi="Cambria Math"/>
                                      <w:i/>
                                      <w:iCs/>
                                      <w:lang w:val="en-US"/>
                                    </w:rPr>
                                  </m:ctrlPr>
                                </m:sSubPr>
                                <m:e>
                                  <m:r>
                                    <w:rPr>
                                      <w:rFonts w:ascii="Cambria Math" w:hAnsi="Cambria Math"/>
                                      <w:lang w:val="en-US"/>
                                    </w:rPr>
                                    <m:t>DVA</m:t>
                                  </m:r>
                                </m:e>
                                <m:sub>
                                  <m:r>
                                    <w:rPr>
                                      <w:rFonts w:ascii="Cambria Math" w:hAnsi="Cambria Math"/>
                                      <w:lang w:val="en-US"/>
                                    </w:rPr>
                                    <m:t>k</m:t>
                                  </m:r>
                                </m:sub>
                              </m:sSub>
                            </m:num>
                            <m:den>
                              <m:r>
                                <w:rPr>
                                  <w:rFonts w:ascii="Cambria Math" w:hAnsi="Cambria Math"/>
                                  <w:lang w:val="en-US"/>
                                </w:rPr>
                                <m:t>252</m:t>
                              </m:r>
                            </m:den>
                          </m:f>
                        </m:sup>
                      </m:sSup>
                      <m:r>
                        <w:rPr>
                          <w:rFonts w:ascii="Cambria Math" w:hAnsi="Cambria Math"/>
                          <w:lang w:val="en-US"/>
                        </w:rPr>
                        <m:t>X</m:t>
                      </m:r>
                      <m:d>
                        <m:dPr>
                          <m:begChr m:val="["/>
                          <m:endChr m:val="]"/>
                          <m:ctrlPr>
                            <w:rPr>
                              <w:rFonts w:ascii="Cambria Math" w:eastAsiaTheme="minorHAnsi" w:hAnsi="Cambria Math"/>
                              <w:i/>
                              <w:iCs/>
                              <w:lang w:val="en-US"/>
                            </w:rPr>
                          </m:ctrlPr>
                        </m:dPr>
                        <m:e>
                          <m:sSup>
                            <m:sSupPr>
                              <m:ctrlPr>
                                <w:rPr>
                                  <w:rFonts w:ascii="Cambria Math" w:eastAsiaTheme="minorHAnsi" w:hAnsi="Cambria Math"/>
                                  <w:i/>
                                  <w:iCs/>
                                  <w:lang w:val="en-US"/>
                                </w:rPr>
                              </m:ctrlPr>
                            </m:sSupPr>
                            <m:e>
                              <m:d>
                                <m:dPr>
                                  <m:ctrlPr>
                                    <w:rPr>
                                      <w:rFonts w:ascii="Cambria Math" w:eastAsiaTheme="minorHAnsi" w:hAnsi="Cambria Math"/>
                                      <w:i/>
                                      <w:iCs/>
                                      <w:lang w:val="en-US"/>
                                    </w:rPr>
                                  </m:ctrlPr>
                                </m:dPr>
                                <m:e>
                                  <m:r>
                                    <w:rPr>
                                      <w:rFonts w:ascii="Cambria Math" w:hAnsi="Cambria Math"/>
                                      <w:lang w:val="en-US"/>
                                    </w:rPr>
                                    <m:t>1+</m:t>
                                  </m:r>
                                  <m:f>
                                    <m:fPr>
                                      <m:ctrlPr>
                                        <w:rPr>
                                          <w:rFonts w:ascii="Cambria Math" w:eastAsiaTheme="minorHAnsi" w:hAnsi="Cambria Math"/>
                                          <w:i/>
                                          <w:iCs/>
                                          <w:lang w:val="en-US"/>
                                        </w:rPr>
                                      </m:ctrlPr>
                                    </m:fPr>
                                    <m:num>
                                      <m:r>
                                        <w:rPr>
                                          <w:rFonts w:ascii="Cambria Math" w:hAnsi="Cambria Math"/>
                                          <w:lang w:val="en-US"/>
                                        </w:rPr>
                                        <m:t>taxa</m:t>
                                      </m:r>
                                    </m:num>
                                    <m:den>
                                      <m:r>
                                        <w:rPr>
                                          <w:rFonts w:ascii="Cambria Math" w:hAnsi="Cambria Math"/>
                                          <w:lang w:val="en-US"/>
                                        </w:rPr>
                                        <m:t>100</m:t>
                                      </m:r>
                                    </m:den>
                                  </m:f>
                                </m:e>
                              </m:d>
                            </m:e>
                            <m:sup>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DP</m:t>
                                      </m:r>
                                    </m:e>
                                    <m:sub>
                                      <m:r>
                                        <w:rPr>
                                          <w:rFonts w:ascii="Cambria Math" w:hAnsi="Cambria Math"/>
                                          <w:lang w:val="en-US"/>
                                        </w:rPr>
                                        <m:t>k</m:t>
                                      </m:r>
                                    </m:sub>
                                  </m:sSub>
                                </m:num>
                                <m:den>
                                  <m:r>
                                    <w:rPr>
                                      <w:rFonts w:ascii="Cambria Math" w:hAnsi="Cambria Math"/>
                                      <w:lang w:val="en-US"/>
                                    </w:rPr>
                                    <m:t>252</m:t>
                                  </m:r>
                                </m:den>
                              </m:f>
                            </m:sup>
                          </m:sSup>
                          <m:r>
                            <w:rPr>
                              <w:rFonts w:ascii="Cambria Math" w:hAnsi="Cambria Math"/>
                              <w:lang w:val="en-US"/>
                            </w:rPr>
                            <m:t>-1</m:t>
                          </m:r>
                        </m:e>
                      </m:d>
                      <m:r>
                        <w:rPr>
                          <w:rFonts w:ascii="Cambria Math" w:hAnsi="Cambria Math"/>
                          <w:lang w:val="en-US"/>
                        </w:rPr>
                        <m:t>+</m:t>
                      </m:r>
                      <m:sSub>
                        <m:sSubPr>
                          <m:ctrlPr>
                            <w:rPr>
                              <w:rFonts w:ascii="Cambria Math" w:eastAsiaTheme="minorHAnsi" w:hAnsi="Cambria Math"/>
                              <w:i/>
                              <w:iCs/>
                              <w:lang w:val="en-US"/>
                            </w:rPr>
                          </m:ctrlPr>
                        </m:sSubPr>
                        <m:e>
                          <m:r>
                            <w:rPr>
                              <w:rFonts w:ascii="Cambria Math" w:hAnsi="Cambria Math"/>
                              <w:lang w:val="en-US"/>
                            </w:rPr>
                            <m:t>Vna</m:t>
                          </m:r>
                        </m:e>
                        <m:sub>
                          <m:r>
                            <w:rPr>
                              <w:rFonts w:ascii="Cambria Math" w:hAnsi="Cambria Math"/>
                              <w:lang w:val="en-US"/>
                            </w:rPr>
                            <m:t>k</m:t>
                          </m:r>
                        </m:sub>
                      </m:sSub>
                      <m:r>
                        <w:rPr>
                          <w:rFonts w:ascii="Cambria Math" w:eastAsiaTheme="minorHAnsi" w:hAnsi="Cambria Math"/>
                          <w:lang w:val="en-US"/>
                        </w:rPr>
                        <m:t xml:space="preserve"> X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IPCAproj</m:t>
                                  </m:r>
                                </m:num>
                                <m:den>
                                  <m:r>
                                    <w:rPr>
                                      <w:rFonts w:ascii="Cambria Math" w:hAnsi="Cambria Math"/>
                                      <w:lang w:val="en-US"/>
                                    </w:rPr>
                                    <m:t>100</m:t>
                                  </m:r>
                                </m:den>
                              </m:f>
                            </m:e>
                          </m:d>
                        </m:e>
                        <m:sup>
                          <m:f>
                            <m:fPr>
                              <m:ctrlPr>
                                <w:rPr>
                                  <w:rFonts w:ascii="Cambria Math" w:hAnsi="Cambria Math"/>
                                  <w:i/>
                                  <w:lang w:val="en-US"/>
                                </w:rPr>
                              </m:ctrlPr>
                            </m:fPr>
                            <m:num>
                              <m:sSub>
                                <m:sSubPr>
                                  <m:ctrlPr>
                                    <w:rPr>
                                      <w:rFonts w:ascii="Cambria Math" w:eastAsiaTheme="minorHAnsi" w:hAnsi="Cambria Math"/>
                                      <w:i/>
                                      <w:iCs/>
                                      <w:lang w:val="en-US"/>
                                    </w:rPr>
                                  </m:ctrlPr>
                                </m:sSubPr>
                                <m:e>
                                  <m:r>
                                    <w:rPr>
                                      <w:rFonts w:ascii="Cambria Math" w:hAnsi="Cambria Math"/>
                                      <w:lang w:val="en-US"/>
                                    </w:rPr>
                                    <m:t>DVA</m:t>
                                  </m:r>
                                </m:e>
                                <m:sub>
                                  <m:r>
                                    <w:rPr>
                                      <w:rFonts w:ascii="Cambria Math" w:hAnsi="Cambria Math"/>
                                      <w:lang w:val="en-US"/>
                                    </w:rPr>
                                    <m:t>k</m:t>
                                  </m:r>
                                </m:sub>
                              </m:sSub>
                            </m:num>
                            <m:den>
                              <m:r>
                                <w:rPr>
                                  <w:rFonts w:ascii="Cambria Math" w:hAnsi="Cambria Math"/>
                                  <w:lang w:val="en-US"/>
                                </w:rPr>
                                <m:t>252</m:t>
                              </m:r>
                            </m:den>
                          </m:f>
                        </m:sup>
                      </m:sSup>
                      <m:r>
                        <w:rPr>
                          <w:rFonts w:ascii="Cambria Math" w:eastAsiaTheme="minorHAnsi" w:hAnsi="Cambria Math"/>
                          <w:lang w:val="en-US"/>
                        </w:rPr>
                        <m:t xml:space="preserve"> </m:t>
                      </m:r>
                    </m:num>
                    <m:den>
                      <m:sSup>
                        <m:sSupPr>
                          <m:ctrlPr>
                            <w:rPr>
                              <w:rFonts w:ascii="Cambria Math" w:eastAsiaTheme="minorHAnsi" w:hAnsi="Cambria Math"/>
                              <w:i/>
                              <w:iCs/>
                              <w:lang w:val="en-US"/>
                            </w:rPr>
                          </m:ctrlPr>
                        </m:sSupPr>
                        <m:e>
                          <m:d>
                            <m:dPr>
                              <m:ctrlPr>
                                <w:rPr>
                                  <w:rFonts w:ascii="Cambria Math" w:eastAsiaTheme="minorHAnsi" w:hAnsi="Cambria Math"/>
                                  <w:i/>
                                  <w:iCs/>
                                  <w:lang w:val="en-US"/>
                                </w:rPr>
                              </m:ctrlPr>
                            </m:dPr>
                            <m:e>
                              <m:r>
                                <w:rPr>
                                  <w:rFonts w:ascii="Cambria Math" w:hAnsi="Cambria Math"/>
                                  <w:lang w:val="en-US"/>
                                </w:rPr>
                                <m:t>1+</m:t>
                              </m:r>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TaxaMercado</m:t>
                                      </m:r>
                                    </m:e>
                                    <m:sub>
                                      <m:r>
                                        <w:rPr>
                                          <w:rFonts w:ascii="Cambria Math" w:hAnsi="Cambria Math"/>
                                          <w:lang w:val="en-US"/>
                                        </w:rPr>
                                        <m:t>k</m:t>
                                      </m:r>
                                    </m:sub>
                                  </m:sSub>
                                </m:num>
                                <m:den>
                                  <m:r>
                                    <w:rPr>
                                      <w:rFonts w:ascii="Cambria Math" w:hAnsi="Cambria Math"/>
                                      <w:lang w:val="en-US"/>
                                    </w:rPr>
                                    <m:t>100</m:t>
                                  </m:r>
                                </m:den>
                              </m:f>
                            </m:e>
                          </m:d>
                        </m:e>
                        <m:sup>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DVA</m:t>
                                  </m:r>
                                </m:e>
                                <m:sub>
                                  <m:r>
                                    <w:rPr>
                                      <w:rFonts w:ascii="Cambria Math" w:hAnsi="Cambria Math"/>
                                      <w:lang w:val="en-US"/>
                                    </w:rPr>
                                    <m:t>k</m:t>
                                  </m:r>
                                </m:sub>
                              </m:sSub>
                            </m:num>
                            <m:den>
                              <m:r>
                                <w:rPr>
                                  <w:rFonts w:ascii="Cambria Math" w:hAnsi="Cambria Math"/>
                                  <w:color w:val="000000"/>
                                  <w:lang w:val="en-US"/>
                                </w:rPr>
                                <m:t>252</m:t>
                              </m:r>
                            </m:den>
                          </m:f>
                        </m:sup>
                      </m:sSup>
                    </m:den>
                  </m:f>
                </m:e>
              </m:d>
            </m:e>
          </m:nary>
        </m:oMath>
      </m:oMathPara>
    </w:p>
    <w:p w14:paraId="22A2A4C0" w14:textId="77777777" w:rsidR="00CC1874" w:rsidRPr="006B3CB1" w:rsidRDefault="00CC1874" w:rsidP="00CC1874">
      <w:pPr>
        <w:rPr>
          <w:rFonts w:cs="Verdana"/>
        </w:rPr>
      </w:pPr>
    </w:p>
    <w:p w14:paraId="54971DDC" w14:textId="77777777" w:rsidR="00CC1874" w:rsidRPr="006B3CB1" w:rsidRDefault="00CC1874" w:rsidP="00BB409F">
      <w:pPr>
        <w:tabs>
          <w:tab w:val="left" w:pos="567"/>
        </w:tabs>
        <w:spacing w:line="340" w:lineRule="exact"/>
        <w:ind w:left="567"/>
        <w:rPr>
          <w:color w:val="000000"/>
        </w:rPr>
      </w:pPr>
    </w:p>
    <w:p w14:paraId="44615F08" w14:textId="77777777" w:rsidR="00CC1874" w:rsidRPr="006B3CB1" w:rsidRDefault="00CC1874" w:rsidP="00CC1874">
      <w:pPr>
        <w:rPr>
          <w:b/>
          <w:lang w:val="en-US"/>
        </w:rPr>
      </w:pPr>
      <m:oMathPara>
        <m:oMath>
          <m:r>
            <m:rPr>
              <m:sty m:val="bi"/>
            </m:rPr>
            <w:rPr>
              <w:rFonts w:ascii="Cambria Math" w:hAnsi="Cambria Math"/>
              <w:color w:val="000000"/>
            </w:rPr>
            <m:t xml:space="preserve">Redutor </m:t>
          </m:r>
          <m:r>
            <m:rPr>
              <m:sty m:val="bi"/>
            </m:rPr>
            <w:rPr>
              <w:rFonts w:ascii="Cambria Math" w:hAnsi="Cambria Math"/>
              <w:lang w:val="en-US"/>
            </w:rPr>
            <m:t>=</m:t>
          </m:r>
        </m:oMath>
      </m:oMathPara>
    </w:p>
    <w:p w14:paraId="66879523" w14:textId="77777777" w:rsidR="00CC1874" w:rsidRPr="006B3CB1" w:rsidRDefault="00A4040C" w:rsidP="00CC1874">
      <w:pPr>
        <w:rPr>
          <w:lang w:val="en-US"/>
        </w:rPr>
      </w:pPr>
      <m:oMathPara>
        <m:oMath>
          <m:nary>
            <m:naryPr>
              <m:chr m:val="∑"/>
              <m:limLoc m:val="undOvr"/>
              <m:ctrlPr>
                <w:rPr>
                  <w:rFonts w:ascii="Cambria Math" w:eastAsiaTheme="minorHAnsi" w:hAnsi="Cambria Math"/>
                  <w:i/>
                  <w:iCs/>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eastAsiaTheme="minorHAnsi" w:hAnsi="Cambria Math"/>
                      <w:i/>
                      <w:iCs/>
                      <w:lang w:val="en-US"/>
                    </w:rPr>
                  </m:ctrlPr>
                </m:dPr>
                <m:e>
                  <m:f>
                    <m:fPr>
                      <m:ctrlPr>
                        <w:rPr>
                          <w:rFonts w:ascii="Cambria Math" w:eastAsiaTheme="minorHAnsi" w:hAnsi="Cambria Math"/>
                          <w:i/>
                          <w:iCs/>
                          <w:lang w:val="en-US"/>
                        </w:rPr>
                      </m:ctrlPr>
                    </m:fPr>
                    <m:num>
                      <m:r>
                        <w:rPr>
                          <w:rFonts w:ascii="Cambria Math" w:hAnsi="Cambria Math"/>
                          <w:lang w:val="en-US"/>
                        </w:rPr>
                        <m:t>Vnek×</m:t>
                      </m:r>
                      <m:d>
                        <m:dPr>
                          <m:begChr m:val="["/>
                          <m:endChr m:val="]"/>
                          <m:ctrlPr>
                            <w:rPr>
                              <w:rFonts w:ascii="Cambria Math" w:eastAsiaTheme="minorHAnsi" w:hAnsi="Cambria Math"/>
                              <w:i/>
                              <w:iCs/>
                              <w:lang w:val="en-US"/>
                            </w:rPr>
                          </m:ctrlPr>
                        </m:dPr>
                        <m:e>
                          <m:r>
                            <w:rPr>
                              <w:rFonts w:ascii="Cambria Math" w:eastAsiaTheme="minorHAnsi"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TaxaMercadofk</m:t>
                                      </m:r>
                                    </m:num>
                                    <m:den>
                                      <m:r>
                                        <w:rPr>
                                          <w:rFonts w:ascii="Cambria Math" w:hAnsi="Cambria Math"/>
                                          <w:lang w:val="en-US"/>
                                        </w:rPr>
                                        <m:t>100</m:t>
                                      </m:r>
                                    </m:den>
                                  </m:f>
                                </m:e>
                              </m:d>
                            </m:e>
                            <m:sup>
                              <m:f>
                                <m:fPr>
                                  <m:ctrlPr>
                                    <w:rPr>
                                      <w:rFonts w:ascii="Cambria Math" w:hAnsi="Cambria Math"/>
                                      <w:i/>
                                      <w:lang w:val="en-US"/>
                                    </w:rPr>
                                  </m:ctrlPr>
                                </m:fPr>
                                <m:num>
                                  <m:sSub>
                                    <m:sSubPr>
                                      <m:ctrlPr>
                                        <w:rPr>
                                          <w:rFonts w:ascii="Cambria Math" w:eastAsiaTheme="minorHAnsi" w:hAnsi="Cambria Math"/>
                                          <w:i/>
                                          <w:iCs/>
                                          <w:lang w:val="en-US"/>
                                        </w:rPr>
                                      </m:ctrlPr>
                                    </m:sSubPr>
                                    <m:e>
                                      <m:r>
                                        <w:rPr>
                                          <w:rFonts w:ascii="Cambria Math" w:hAnsi="Cambria Math"/>
                                          <w:lang w:val="en-US"/>
                                        </w:rPr>
                                        <m:t>DP</m:t>
                                      </m:r>
                                    </m:e>
                                    <m:sub>
                                      <m:r>
                                        <w:rPr>
                                          <w:rFonts w:ascii="Cambria Math" w:hAnsi="Cambria Math"/>
                                          <w:lang w:val="en-US"/>
                                        </w:rPr>
                                        <m:t>k</m:t>
                                      </m:r>
                                    </m:sub>
                                  </m:sSub>
                                </m:num>
                                <m:den>
                                  <m:r>
                                    <w:rPr>
                                      <w:rFonts w:ascii="Cambria Math" w:hAnsi="Cambria Math"/>
                                      <w:lang w:val="en-US"/>
                                    </w:rPr>
                                    <m:t>252</m:t>
                                  </m:r>
                                </m:den>
                              </m:f>
                            </m:sup>
                          </m:sSup>
                          <m:r>
                            <w:rPr>
                              <w:rFonts w:ascii="Cambria Math" w:hAnsi="Cambria Math"/>
                              <w:lang w:val="en-US"/>
                            </w:rPr>
                            <m:t>×</m:t>
                          </m:r>
                          <m:sSup>
                            <m:sSupPr>
                              <m:ctrlPr>
                                <w:rPr>
                                  <w:rFonts w:ascii="Cambria Math" w:eastAsiaTheme="minorHAnsi" w:hAnsi="Cambria Math"/>
                                  <w:i/>
                                  <w:iCs/>
                                  <w:lang w:val="en-US"/>
                                </w:rPr>
                              </m:ctrlPr>
                            </m:sSupPr>
                            <m:e>
                              <m:d>
                                <m:dPr>
                                  <m:ctrlPr>
                                    <w:rPr>
                                      <w:rFonts w:ascii="Cambria Math" w:eastAsiaTheme="minorHAnsi" w:hAnsi="Cambria Math"/>
                                      <w:i/>
                                      <w:iCs/>
                                      <w:lang w:val="en-US"/>
                                    </w:rPr>
                                  </m:ctrlPr>
                                </m:dPr>
                                <m:e>
                                  <m:r>
                                    <w:rPr>
                                      <w:rFonts w:ascii="Cambria Math" w:hAnsi="Cambria Math"/>
                                      <w:lang w:val="en-US"/>
                                    </w:rPr>
                                    <m:t>1+</m:t>
                                  </m:r>
                                  <m:f>
                                    <m:fPr>
                                      <m:ctrlPr>
                                        <w:rPr>
                                          <w:rFonts w:ascii="Cambria Math" w:eastAsiaTheme="minorHAnsi" w:hAnsi="Cambria Math"/>
                                          <w:i/>
                                          <w:iCs/>
                                          <w:lang w:val="en-US"/>
                                        </w:rPr>
                                      </m:ctrlPr>
                                    </m:fPr>
                                    <m:num>
                                      <m:r>
                                        <w:rPr>
                                          <w:rFonts w:ascii="Cambria Math" w:hAnsi="Cambria Math"/>
                                          <w:lang w:val="en-US"/>
                                        </w:rPr>
                                        <m:t>2,00</m:t>
                                      </m:r>
                                    </m:num>
                                    <m:den>
                                      <m:r>
                                        <w:rPr>
                                          <w:rFonts w:ascii="Cambria Math" w:hAnsi="Cambria Math"/>
                                          <w:lang w:val="en-US"/>
                                        </w:rPr>
                                        <m:t>100</m:t>
                                      </m:r>
                                    </m:den>
                                  </m:f>
                                </m:e>
                              </m:d>
                            </m:e>
                            <m:sup>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DP</m:t>
                                      </m:r>
                                    </m:e>
                                    <m:sub>
                                      <m:r>
                                        <w:rPr>
                                          <w:rFonts w:ascii="Cambria Math" w:hAnsi="Cambria Math"/>
                                          <w:lang w:val="en-US"/>
                                        </w:rPr>
                                        <m:t>k</m:t>
                                      </m:r>
                                    </m:sub>
                                  </m:sSub>
                                </m:num>
                                <m:den>
                                  <m:r>
                                    <w:rPr>
                                      <w:rFonts w:ascii="Cambria Math" w:hAnsi="Cambria Math"/>
                                      <w:lang w:val="en-US"/>
                                    </w:rPr>
                                    <m:t>252</m:t>
                                  </m:r>
                                </m:den>
                              </m:f>
                            </m:sup>
                          </m:sSup>
                          <m:r>
                            <w:rPr>
                              <w:rFonts w:ascii="Cambria Math" w:hAnsi="Cambria Math"/>
                              <w:lang w:val="en-US"/>
                            </w:rPr>
                            <m:t>-1</m:t>
                          </m:r>
                        </m:e>
                      </m:d>
                      <m:r>
                        <w:rPr>
                          <w:rFonts w:ascii="Cambria Math" w:hAnsi="Cambria Math"/>
                          <w:lang w:val="en-US"/>
                        </w:rPr>
                        <m:t>+</m:t>
                      </m:r>
                      <m:sSub>
                        <m:sSubPr>
                          <m:ctrlPr>
                            <w:rPr>
                              <w:rFonts w:ascii="Cambria Math" w:eastAsiaTheme="minorHAnsi" w:hAnsi="Cambria Math"/>
                              <w:i/>
                              <w:iCs/>
                              <w:lang w:val="en-US"/>
                            </w:rPr>
                          </m:ctrlPr>
                        </m:sSubPr>
                        <m:e>
                          <m:r>
                            <w:rPr>
                              <w:rFonts w:ascii="Cambria Math" w:hAnsi="Cambria Math"/>
                              <w:lang w:val="en-US"/>
                            </w:rPr>
                            <m:t>Amort</m:t>
                          </m:r>
                        </m:e>
                        <m:sub>
                          <m:r>
                            <w:rPr>
                              <w:rFonts w:ascii="Cambria Math" w:hAnsi="Cambria Math"/>
                              <w:lang w:val="en-US"/>
                            </w:rPr>
                            <m:t>k</m:t>
                          </m:r>
                        </m:sub>
                      </m:sSub>
                      <m:r>
                        <w:rPr>
                          <w:rFonts w:ascii="Cambria Math" w:eastAsiaTheme="minorHAnsi" w:hAnsi="Cambria Math"/>
                          <w:lang w:val="en-US"/>
                        </w:rPr>
                        <m:t xml:space="preserve">  </m:t>
                      </m:r>
                    </m:num>
                    <m:den>
                      <m:sSup>
                        <m:sSupPr>
                          <m:ctrlPr>
                            <w:rPr>
                              <w:rFonts w:ascii="Cambria Math" w:eastAsiaTheme="minorHAnsi" w:hAnsi="Cambria Math"/>
                              <w:i/>
                              <w:iCs/>
                              <w:lang w:val="en-US"/>
                            </w:rPr>
                          </m:ctrlPr>
                        </m:sSupPr>
                        <m:e>
                          <m:d>
                            <m:dPr>
                              <m:ctrlPr>
                                <w:rPr>
                                  <w:rFonts w:ascii="Cambria Math" w:eastAsiaTheme="minorHAnsi" w:hAnsi="Cambria Math"/>
                                  <w:i/>
                                  <w:iCs/>
                                  <w:lang w:val="en-US"/>
                                </w:rPr>
                              </m:ctrlPr>
                            </m:dPr>
                            <m:e>
                              <m:r>
                                <w:rPr>
                                  <w:rFonts w:ascii="Cambria Math" w:hAnsi="Cambria Math"/>
                                  <w:lang w:val="en-US"/>
                                </w:rPr>
                                <m:t>1+</m:t>
                              </m:r>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TaxaMercado</m:t>
                                      </m:r>
                                    </m:e>
                                    <m:sub>
                                      <m:r>
                                        <w:rPr>
                                          <w:rFonts w:ascii="Cambria Math" w:hAnsi="Cambria Math"/>
                                          <w:lang w:val="en-US"/>
                                        </w:rPr>
                                        <m:t>k</m:t>
                                      </m:r>
                                    </m:sub>
                                  </m:sSub>
                                </m:num>
                                <m:den>
                                  <m:r>
                                    <w:rPr>
                                      <w:rFonts w:ascii="Cambria Math" w:hAnsi="Cambria Math"/>
                                      <w:lang w:val="en-US"/>
                                    </w:rPr>
                                    <m:t>100</m:t>
                                  </m:r>
                                </m:den>
                              </m:f>
                            </m:e>
                          </m:d>
                        </m:e>
                        <m:sup>
                          <m:f>
                            <m:fPr>
                              <m:ctrlPr>
                                <w:rPr>
                                  <w:rFonts w:ascii="Cambria Math" w:eastAsiaTheme="minorHAnsi" w:hAnsi="Cambria Math"/>
                                  <w:i/>
                                  <w:iCs/>
                                  <w:lang w:val="en-US"/>
                                </w:rPr>
                              </m:ctrlPr>
                            </m:fPr>
                            <m:num>
                              <m:sSub>
                                <m:sSubPr>
                                  <m:ctrlPr>
                                    <w:rPr>
                                      <w:rFonts w:ascii="Cambria Math" w:eastAsiaTheme="minorHAnsi" w:hAnsi="Cambria Math"/>
                                      <w:i/>
                                      <w:iCs/>
                                      <w:lang w:val="en-US"/>
                                    </w:rPr>
                                  </m:ctrlPr>
                                </m:sSubPr>
                                <m:e>
                                  <m:r>
                                    <w:rPr>
                                      <w:rFonts w:ascii="Cambria Math" w:hAnsi="Cambria Math"/>
                                      <w:lang w:val="en-US"/>
                                    </w:rPr>
                                    <m:t>DVA</m:t>
                                  </m:r>
                                </m:e>
                                <m:sub>
                                  <m:r>
                                    <w:rPr>
                                      <w:rFonts w:ascii="Cambria Math" w:hAnsi="Cambria Math"/>
                                      <w:lang w:val="en-US"/>
                                    </w:rPr>
                                    <m:t>k</m:t>
                                  </m:r>
                                </m:sub>
                              </m:sSub>
                            </m:num>
                            <m:den>
                              <m:r>
                                <w:rPr>
                                  <w:rFonts w:ascii="Cambria Math" w:hAnsi="Cambria Math"/>
                                  <w:color w:val="000000"/>
                                  <w:lang w:val="en-US"/>
                                </w:rPr>
                                <m:t>252</m:t>
                              </m:r>
                            </m:den>
                          </m:f>
                        </m:sup>
                      </m:sSup>
                    </m:den>
                  </m:f>
                </m:e>
              </m:d>
            </m:e>
          </m:nary>
        </m:oMath>
      </m:oMathPara>
    </w:p>
    <w:p w14:paraId="7A715ABE" w14:textId="77777777" w:rsidR="00CC1874" w:rsidRPr="006B3CB1" w:rsidRDefault="00CC1874" w:rsidP="00BB409F">
      <w:pPr>
        <w:tabs>
          <w:tab w:val="left" w:pos="567"/>
        </w:tabs>
        <w:spacing w:line="340" w:lineRule="exact"/>
        <w:ind w:left="567"/>
        <w:rPr>
          <w:color w:val="000000"/>
        </w:rPr>
      </w:pPr>
    </w:p>
    <w:p w14:paraId="69B334F7" w14:textId="77777777" w:rsidR="00CC1874" w:rsidRPr="006B3CB1" w:rsidRDefault="00CC1874" w:rsidP="00C7245A">
      <w:pPr>
        <w:tabs>
          <w:tab w:val="left" w:pos="567"/>
        </w:tabs>
        <w:ind w:left="567"/>
        <w:rPr>
          <w:color w:val="000000"/>
        </w:rPr>
      </w:pPr>
      <w:r w:rsidRPr="006B3CB1">
        <w:rPr>
          <w:color w:val="000000"/>
        </w:rPr>
        <w:t>Onde:</w:t>
      </w:r>
    </w:p>
    <w:p w14:paraId="1B03D102" w14:textId="77777777" w:rsidR="00CC1874" w:rsidRPr="006B3CB1" w:rsidRDefault="00CC1874" w:rsidP="00C7245A">
      <w:pPr>
        <w:tabs>
          <w:tab w:val="left" w:pos="567"/>
        </w:tabs>
        <w:ind w:left="567"/>
        <w:rPr>
          <w:color w:val="000000"/>
        </w:rPr>
      </w:pPr>
      <w:r w:rsidRPr="006B3CB1">
        <w:rPr>
          <w:color w:val="000000"/>
        </w:rPr>
        <w:lastRenderedPageBreak/>
        <w:t>n = número de Períodos de Capitalização das Debêntures da Segunda Série remanescentes incluindo o período de capitalização vigente, sendo “n” um número inteiro;</w:t>
      </w:r>
    </w:p>
    <w:p w14:paraId="7C75F511" w14:textId="77777777" w:rsidR="00CC1874" w:rsidRPr="006B3CB1" w:rsidRDefault="00CC1874" w:rsidP="00C7245A">
      <w:pPr>
        <w:tabs>
          <w:tab w:val="left" w:pos="567"/>
        </w:tabs>
        <w:ind w:left="567"/>
        <w:rPr>
          <w:color w:val="000000"/>
        </w:rPr>
      </w:pPr>
      <w:proofErr w:type="spellStart"/>
      <w:r w:rsidRPr="006B3CB1">
        <w:rPr>
          <w:color w:val="000000"/>
        </w:rPr>
        <w:t>VNa</w:t>
      </w:r>
      <w:proofErr w:type="spellEnd"/>
      <w:r w:rsidRPr="006B3CB1">
        <w:rPr>
          <w:color w:val="000000"/>
        </w:rPr>
        <w:t xml:space="preserve"> = Valor Nominal Atualizado das Debêntures da Segunda Série informado com 8 (oito) casas decimais, sem arredondamento, em cada período k, conforme definição constante desta Escritura de Emissão; </w:t>
      </w:r>
    </w:p>
    <w:p w14:paraId="544787FB" w14:textId="77777777" w:rsidR="00CC1874" w:rsidRPr="006B3CB1" w:rsidRDefault="00CC1874" w:rsidP="00C7245A">
      <w:pPr>
        <w:tabs>
          <w:tab w:val="left" w:pos="567"/>
        </w:tabs>
        <w:ind w:left="567"/>
        <w:rPr>
          <w:color w:val="000000"/>
        </w:rPr>
      </w:pPr>
      <w:proofErr w:type="spellStart"/>
      <w:r w:rsidRPr="006B3CB1">
        <w:rPr>
          <w:color w:val="000000"/>
        </w:rPr>
        <w:t>IPCAproj</w:t>
      </w:r>
      <w:proofErr w:type="spellEnd"/>
      <w:r w:rsidRPr="006B3CB1">
        <w:rPr>
          <w:color w:val="000000"/>
        </w:rPr>
        <w:t xml:space="preserve"> = IPCA, expresso em taxa, projetado para cada Período de Capitalização das Debentures da Segunda Série; </w:t>
      </w:r>
    </w:p>
    <w:p w14:paraId="57389D4C" w14:textId="77777777" w:rsidR="00CC1874" w:rsidRPr="006B3CB1" w:rsidRDefault="00CC1874" w:rsidP="00C7245A">
      <w:pPr>
        <w:tabs>
          <w:tab w:val="left" w:pos="709"/>
        </w:tabs>
        <w:ind w:left="567"/>
        <w:rPr>
          <w:color w:val="000000"/>
        </w:rPr>
      </w:pPr>
      <w:proofErr w:type="spellStart"/>
      <w:r w:rsidRPr="006B3CB1">
        <w:rPr>
          <w:color w:val="000000"/>
        </w:rPr>
        <w:t>VNak</w:t>
      </w:r>
      <w:proofErr w:type="spellEnd"/>
      <w:r w:rsidRPr="006B3CB1">
        <w:rPr>
          <w:color w:val="000000"/>
        </w:rPr>
        <w:t xml:space="preserve"> = Valor Nominal Atualizado a ser amortizado previsto para cada Período de Capitalização das Debêntures da Segunda Série informado/calculado com 8 (oito) casas decimais, sem arredondamento, conforme definição constante desta Escritura de Emissão;</w:t>
      </w:r>
    </w:p>
    <w:p w14:paraId="31F742C7" w14:textId="77777777" w:rsidR="00CC1874" w:rsidRPr="006B3CB1" w:rsidRDefault="00CC1874" w:rsidP="00C7245A">
      <w:pPr>
        <w:tabs>
          <w:tab w:val="left" w:pos="567"/>
        </w:tabs>
        <w:ind w:left="567"/>
        <w:rPr>
          <w:color w:val="000000"/>
        </w:rPr>
      </w:pPr>
      <w:r w:rsidRPr="006B3CB1">
        <w:rPr>
          <w:color w:val="000000"/>
        </w:rPr>
        <w:t>Taxa = taxa utilizada para cálculo da Remuneração das Debêntures da Segunda Série, informada com 4 (quatro) casas decimais;</w:t>
      </w:r>
    </w:p>
    <w:p w14:paraId="75C9A1C8" w14:textId="77777777" w:rsidR="00CC1874" w:rsidRPr="006B3CB1" w:rsidRDefault="00CC1874" w:rsidP="00C7245A">
      <w:pPr>
        <w:tabs>
          <w:tab w:val="left" w:pos="567"/>
        </w:tabs>
        <w:ind w:left="567"/>
        <w:rPr>
          <w:color w:val="000000"/>
        </w:rPr>
      </w:pPr>
      <w:proofErr w:type="spellStart"/>
      <w:r w:rsidRPr="006B3CB1">
        <w:rPr>
          <w:color w:val="000000"/>
        </w:rPr>
        <w:t>DPk</w:t>
      </w:r>
      <w:proofErr w:type="spellEnd"/>
      <w:r w:rsidRPr="006B3CB1">
        <w:rPr>
          <w:color w:val="000000"/>
        </w:rPr>
        <w:t xml:space="preserve"> = Para a parcela vigente será o número de Dias Úteis entre a data da efetiva liquidação e o vencimento. Para as demais parcelas, o prazo de Dias Úteis de cada Período de Capitalização </w:t>
      </w:r>
      <w:r w:rsidRPr="006B3CB1">
        <w:t xml:space="preserve">das Debêntures da </w:t>
      </w:r>
      <w:r w:rsidRPr="006B3CB1">
        <w:rPr>
          <w:color w:val="000000"/>
        </w:rPr>
        <w:t xml:space="preserve">Segunda </w:t>
      </w:r>
      <w:r w:rsidRPr="006B3CB1">
        <w:t>Série</w:t>
      </w:r>
      <w:r w:rsidRPr="006B3CB1">
        <w:rPr>
          <w:color w:val="000000"/>
        </w:rPr>
        <w:t>, sendo "</w:t>
      </w:r>
      <w:proofErr w:type="spellStart"/>
      <w:r w:rsidRPr="006B3CB1">
        <w:rPr>
          <w:color w:val="000000"/>
        </w:rPr>
        <w:t>DPk</w:t>
      </w:r>
      <w:proofErr w:type="spellEnd"/>
      <w:r w:rsidRPr="006B3CB1">
        <w:rPr>
          <w:color w:val="000000"/>
        </w:rPr>
        <w:t>" um número inteiro;</w:t>
      </w:r>
    </w:p>
    <w:p w14:paraId="53507F86" w14:textId="77777777" w:rsidR="00CC1874" w:rsidRPr="006B3CB1" w:rsidRDefault="00CC1874" w:rsidP="00C7245A">
      <w:pPr>
        <w:tabs>
          <w:tab w:val="left" w:pos="709"/>
        </w:tabs>
        <w:ind w:left="567"/>
        <w:rPr>
          <w:color w:val="000000"/>
        </w:rPr>
      </w:pPr>
      <w:proofErr w:type="spellStart"/>
      <w:r w:rsidRPr="006B3CB1">
        <w:rPr>
          <w:color w:val="000000"/>
        </w:rPr>
        <w:t>TaxaMercado</w:t>
      </w:r>
      <w:r w:rsidRPr="006B3CB1">
        <w:rPr>
          <w:color w:val="000000"/>
          <w:vertAlign w:val="subscript"/>
        </w:rPr>
        <w:t>k</w:t>
      </w:r>
      <w:proofErr w:type="spellEnd"/>
      <w:r w:rsidRPr="006B3CB1">
        <w:rPr>
          <w:color w:val="000000"/>
        </w:rPr>
        <w:t xml:space="preserve"> = taxa expressa ao ano, equivalente a 100% da taxa DI futura negociada na B3 válida para o período entre a data da efetiva liquidação das Debêntures da Segunda Série e o vencimento de cada Período de Capitalização, ou outra que a substitua em caso de indisponibilidade da referida </w:t>
      </w:r>
      <w:proofErr w:type="spellStart"/>
      <w:r w:rsidRPr="006B3CB1">
        <w:rPr>
          <w:color w:val="000000"/>
        </w:rPr>
        <w:t>TaxaMercadok</w:t>
      </w:r>
      <w:proofErr w:type="spellEnd"/>
      <w:r w:rsidRPr="006B3CB1">
        <w:rPr>
          <w:color w:val="000000"/>
        </w:rPr>
        <w:t>;</w:t>
      </w:r>
    </w:p>
    <w:p w14:paraId="523919E9" w14:textId="77777777" w:rsidR="00CC1874" w:rsidRPr="006B3CB1" w:rsidRDefault="00CC1874" w:rsidP="00C7245A">
      <w:pPr>
        <w:tabs>
          <w:tab w:val="left" w:pos="709"/>
        </w:tabs>
        <w:ind w:left="567"/>
        <w:rPr>
          <w:color w:val="000000"/>
        </w:rPr>
      </w:pPr>
      <w:proofErr w:type="spellStart"/>
      <w:r w:rsidRPr="006B3CB1">
        <w:rPr>
          <w:color w:val="000000"/>
        </w:rPr>
        <w:t>DVAk</w:t>
      </w:r>
      <w:proofErr w:type="spellEnd"/>
      <w:r w:rsidRPr="006B3CB1">
        <w:rPr>
          <w:color w:val="000000"/>
        </w:rPr>
        <w:t xml:space="preserve"> = número de Dias Úteis entre a data da efetiva liquidação das Debêntures da Segunda Série, exclusive, e o vencimento de cada parcela “k” vincenda inclusive, sendo “</w:t>
      </w:r>
      <w:proofErr w:type="spellStart"/>
      <w:r w:rsidRPr="006B3CB1">
        <w:rPr>
          <w:color w:val="000000"/>
        </w:rPr>
        <w:t>DVAk</w:t>
      </w:r>
      <w:proofErr w:type="spellEnd"/>
      <w:r w:rsidRPr="006B3CB1">
        <w:rPr>
          <w:color w:val="000000"/>
        </w:rPr>
        <w:t>” um número inteiro;</w:t>
      </w:r>
    </w:p>
    <w:p w14:paraId="73A3DE80" w14:textId="77777777" w:rsidR="00CC1874" w:rsidRPr="006B3CB1" w:rsidRDefault="00CC1874" w:rsidP="00C7245A">
      <w:pPr>
        <w:tabs>
          <w:tab w:val="left" w:pos="709"/>
        </w:tabs>
        <w:ind w:left="567"/>
        <w:rPr>
          <w:color w:val="000000"/>
        </w:rPr>
      </w:pPr>
      <w:proofErr w:type="spellStart"/>
      <w:r w:rsidRPr="006B3CB1">
        <w:rPr>
          <w:color w:val="000000"/>
        </w:rPr>
        <w:t>Vnek</w:t>
      </w:r>
      <w:proofErr w:type="spellEnd"/>
      <w:r w:rsidRPr="006B3CB1">
        <w:rPr>
          <w:color w:val="000000"/>
        </w:rPr>
        <w:t xml:space="preserve"> = Valor Nominal Unitário ou saldo do Valor Nominal Unitário de cada Período de Capitalização das Debêntures da Segunda Série;</w:t>
      </w:r>
    </w:p>
    <w:p w14:paraId="709BD30D" w14:textId="77777777" w:rsidR="00CC1874" w:rsidRPr="006B3CB1" w:rsidRDefault="00CC1874" w:rsidP="00C7245A">
      <w:pPr>
        <w:tabs>
          <w:tab w:val="left" w:pos="709"/>
        </w:tabs>
        <w:ind w:left="567"/>
        <w:rPr>
          <w:color w:val="000000"/>
        </w:rPr>
      </w:pPr>
      <w:proofErr w:type="spellStart"/>
      <w:r w:rsidRPr="006B3CB1">
        <w:rPr>
          <w:color w:val="000000"/>
        </w:rPr>
        <w:t>TaxaMercadofk</w:t>
      </w:r>
      <w:proofErr w:type="spellEnd"/>
      <w:r w:rsidRPr="006B3CB1">
        <w:rPr>
          <w:color w:val="000000"/>
        </w:rPr>
        <w:t xml:space="preserve"> = taxa expressa ao ano, equivalente a 100% da taxa DI futura negociada na B3 válida para cada Período de Capitalização das Debêntures da Segunda Série, ou outra que a substitua em caso de indisponibilidade da referida </w:t>
      </w:r>
      <w:proofErr w:type="spellStart"/>
      <w:r w:rsidRPr="006B3CB1">
        <w:rPr>
          <w:color w:val="000000"/>
        </w:rPr>
        <w:t>TaxaMercadofk</w:t>
      </w:r>
      <w:proofErr w:type="spellEnd"/>
      <w:r w:rsidRPr="006B3CB1">
        <w:rPr>
          <w:color w:val="000000"/>
        </w:rPr>
        <w:t>; e</w:t>
      </w:r>
    </w:p>
    <w:p w14:paraId="24FC91FC" w14:textId="77777777" w:rsidR="00CC1874" w:rsidRPr="006B3CB1" w:rsidRDefault="00CC1874" w:rsidP="00C7245A">
      <w:pPr>
        <w:tabs>
          <w:tab w:val="left" w:pos="709"/>
        </w:tabs>
        <w:ind w:left="567"/>
        <w:rPr>
          <w:color w:val="000000"/>
        </w:rPr>
      </w:pPr>
      <w:proofErr w:type="spellStart"/>
      <w:r w:rsidRPr="006B3CB1">
        <w:rPr>
          <w:color w:val="000000"/>
        </w:rPr>
        <w:t>Amortk</w:t>
      </w:r>
      <w:proofErr w:type="spellEnd"/>
      <w:r w:rsidRPr="006B3CB1">
        <w:rPr>
          <w:color w:val="000000"/>
        </w:rPr>
        <w:t xml:space="preserve"> = </w:t>
      </w:r>
      <w:r w:rsidR="00EE6F42" w:rsidRPr="006B3CB1">
        <w:rPr>
          <w:color w:val="000000"/>
        </w:rPr>
        <w:t xml:space="preserve">parcela de </w:t>
      </w:r>
      <w:r w:rsidRPr="006B3CB1">
        <w:rPr>
          <w:color w:val="000000"/>
        </w:rPr>
        <w:t xml:space="preserve">amortização </w:t>
      </w:r>
      <w:r w:rsidR="00EE6F42" w:rsidRPr="006B3CB1">
        <w:rPr>
          <w:color w:val="000000"/>
        </w:rPr>
        <w:t xml:space="preserve">do principal das Debêntures da Segunda Série </w:t>
      </w:r>
      <w:r w:rsidRPr="006B3CB1">
        <w:rPr>
          <w:color w:val="000000"/>
        </w:rPr>
        <w:t xml:space="preserve">prevista para cada </w:t>
      </w:r>
      <w:r w:rsidR="00EE6F42" w:rsidRPr="006B3CB1">
        <w:rPr>
          <w:color w:val="000000"/>
        </w:rPr>
        <w:t>trimestre. Para fins de cálculo da “</w:t>
      </w:r>
      <w:proofErr w:type="spellStart"/>
      <w:r w:rsidR="00EE6F42" w:rsidRPr="006B3CB1">
        <w:rPr>
          <w:color w:val="000000"/>
        </w:rPr>
        <w:t>Amortk</w:t>
      </w:r>
      <w:proofErr w:type="spellEnd"/>
      <w:r w:rsidR="00EE6F42" w:rsidRPr="006B3CB1">
        <w:rPr>
          <w:color w:val="000000"/>
        </w:rPr>
        <w:t xml:space="preserve">” não será incluída </w:t>
      </w:r>
      <w:r w:rsidR="00362FC9" w:rsidRPr="006B3CB1">
        <w:rPr>
          <w:color w:val="000000"/>
        </w:rPr>
        <w:t xml:space="preserve">a </w:t>
      </w:r>
      <w:r w:rsidR="00EE6F42" w:rsidRPr="006B3CB1">
        <w:rPr>
          <w:color w:val="000000"/>
        </w:rPr>
        <w:t xml:space="preserve">Atualização Monetária das Debêntures da Segunda Série. </w:t>
      </w:r>
    </w:p>
    <w:p w14:paraId="0879388F" w14:textId="77777777" w:rsidR="00811F66" w:rsidRPr="006B3CB1" w:rsidRDefault="00811F66" w:rsidP="00811F66"/>
    <w:p w14:paraId="2D7B686B" w14:textId="77777777" w:rsidR="00811F66" w:rsidRPr="006B3CB1" w:rsidRDefault="00811F66" w:rsidP="006B3CB1">
      <w:pPr>
        <w:pStyle w:val="Estilo1"/>
        <w:keepNext/>
        <w:widowControl/>
        <w:numPr>
          <w:ilvl w:val="0"/>
          <w:numId w:val="21"/>
        </w:numPr>
        <w:spacing w:line="288" w:lineRule="auto"/>
        <w:outlineLvl w:val="0"/>
        <w:rPr>
          <w:rFonts w:ascii="Verdana" w:hAnsi="Verdana"/>
          <w:sz w:val="20"/>
          <w:szCs w:val="20"/>
          <w:u w:val="none"/>
        </w:rPr>
      </w:pPr>
      <w:r w:rsidRPr="006B3CB1">
        <w:rPr>
          <w:rFonts w:ascii="Verdana" w:hAnsi="Verdana"/>
          <w:sz w:val="20"/>
          <w:szCs w:val="20"/>
          <w:u w:val="none"/>
        </w:rPr>
        <w:t>Vencimento Antecipado</w:t>
      </w:r>
    </w:p>
    <w:p w14:paraId="726199A0" w14:textId="77777777" w:rsidR="00811F66" w:rsidRPr="006B3CB1" w:rsidRDefault="00811F66" w:rsidP="00C7245A"/>
    <w:p w14:paraId="254F7747" w14:textId="77777777" w:rsidR="00811F66" w:rsidRPr="006B3CB1" w:rsidRDefault="00811F66" w:rsidP="006B3CB1">
      <w:pPr>
        <w:pStyle w:val="PargrafodaLista"/>
        <w:numPr>
          <w:ilvl w:val="1"/>
          <w:numId w:val="21"/>
        </w:numPr>
        <w:contextualSpacing w:val="0"/>
        <w:jc w:val="both"/>
      </w:pPr>
      <w:r w:rsidRPr="006B3CB1">
        <w:rPr>
          <w:color w:val="000000" w:themeColor="text1"/>
          <w:u w:val="single"/>
        </w:rPr>
        <w:t>Vencimento Antecipado Automático</w:t>
      </w:r>
      <w:r w:rsidRPr="006B3CB1">
        <w:rPr>
          <w:color w:val="000000" w:themeColor="text1"/>
        </w:rPr>
        <w:t xml:space="preserve">. </w:t>
      </w:r>
      <w:r w:rsidR="00166948" w:rsidRPr="006B3CB1">
        <w:rPr>
          <w:color w:val="000000" w:themeColor="text1"/>
        </w:rPr>
        <w:t>O</w:t>
      </w:r>
      <w:r w:rsidRPr="006B3CB1">
        <w:rPr>
          <w:color w:val="000000" w:themeColor="text1"/>
        </w:rPr>
        <w:t xml:space="preserve"> Agente Fiduciário deverá declarar antecipadamente vencidas, independentemente de aviso, notificação ou interpelação judicial ou extrajudicial, todas as obrigações objeto desta Escritura de Emissão e exigir o imediato pagamento, pela Emissora e/ou pelas Fiadoras, </w:t>
      </w:r>
      <w:r w:rsidR="000A0020" w:rsidRPr="006B3CB1">
        <w:rPr>
          <w:color w:val="000000" w:themeColor="text1"/>
        </w:rPr>
        <w:t>dos valores previstos na Cláusula 9.1</w:t>
      </w:r>
      <w:r w:rsidR="00F17736" w:rsidRPr="006B3CB1">
        <w:rPr>
          <w:color w:val="000000" w:themeColor="text1"/>
        </w:rPr>
        <w:t>.5</w:t>
      </w:r>
      <w:r w:rsidR="000A0020" w:rsidRPr="006B3CB1">
        <w:rPr>
          <w:color w:val="000000" w:themeColor="text1"/>
        </w:rPr>
        <w:t xml:space="preserve"> abaixo, </w:t>
      </w:r>
      <w:r w:rsidRPr="006B3CB1">
        <w:rPr>
          <w:color w:val="000000" w:themeColor="text1"/>
        </w:rPr>
        <w:t>na ocorrência de qualquer dos seguintes eventos (cada evento, um “</w:t>
      </w:r>
      <w:r w:rsidRPr="006B3CB1">
        <w:rPr>
          <w:color w:val="000000" w:themeColor="text1"/>
          <w:u w:val="single"/>
        </w:rPr>
        <w:t>Evento de Vencimento Antecipado Automático</w:t>
      </w:r>
      <w:r w:rsidRPr="006B3CB1">
        <w:rPr>
          <w:color w:val="000000" w:themeColor="text1"/>
        </w:rPr>
        <w:t>”).</w:t>
      </w:r>
    </w:p>
    <w:p w14:paraId="749FA4D9" w14:textId="77777777" w:rsidR="00811F66" w:rsidRPr="006B3CB1" w:rsidRDefault="00811F66" w:rsidP="00F2623F">
      <w:pPr>
        <w:pStyle w:val="PargrafodaLista"/>
        <w:ind w:left="0"/>
        <w:contextualSpacing w:val="0"/>
      </w:pPr>
    </w:p>
    <w:p w14:paraId="2B8412AB"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t xml:space="preserve">inadimplemento, pela Emissora e/ou por qualquer das Fiadoras, de qualquer obrigação pecuniária prevista nesta Escritura de Emissão, nos Contratos de Garantia ou em qualquer outro documento da Emissão, não sanado no prazo </w:t>
      </w:r>
      <w:r w:rsidRPr="006B3CB1">
        <w:rPr>
          <w:color w:val="000000" w:themeColor="text1"/>
        </w:rPr>
        <w:lastRenderedPageBreak/>
        <w:t>de até 2 (dois) Dias Úteis contados da data do respectivo inadimplemento;</w:t>
      </w:r>
    </w:p>
    <w:p w14:paraId="04CCEB16" w14:textId="77777777" w:rsidR="00811F66" w:rsidRPr="006B3CB1" w:rsidRDefault="00811F66" w:rsidP="006B3CB1">
      <w:pPr>
        <w:pStyle w:val="Corpodetexto"/>
        <w:widowControl w:val="0"/>
        <w:numPr>
          <w:ilvl w:val="0"/>
          <w:numId w:val="5"/>
        </w:numPr>
        <w:spacing w:after="0"/>
        <w:ind w:left="1134" w:hanging="1134"/>
        <w:rPr>
          <w:color w:val="000000" w:themeColor="text1"/>
        </w:rPr>
      </w:pPr>
      <w:bookmarkStart w:id="91" w:name="_Ref272253565"/>
      <w:r w:rsidRPr="006B3CB1">
        <w:rPr>
          <w:color w:val="000000" w:themeColor="text1"/>
        </w:rPr>
        <w:t xml:space="preserve">questionamento judicial pela Emissora, por qualquer das Fiadoras, pelo Bloco Original, pela </w:t>
      </w:r>
      <w:proofErr w:type="spellStart"/>
      <w:r w:rsidRPr="006B3CB1">
        <w:rPr>
          <w:color w:val="000000" w:themeColor="text1"/>
        </w:rPr>
        <w:t>Chipley</w:t>
      </w:r>
      <w:proofErr w:type="spellEnd"/>
      <w:r w:rsidRPr="006B3CB1">
        <w:rPr>
          <w:color w:val="000000" w:themeColor="text1"/>
        </w:rPr>
        <w:t>, pela Light S.A., pela Light Energia S.A., pela Companhia Energética de Minas Gerais, pela Cemig Geração e Transmissão S.A., pela Renova Energia, pela Renova Participações S.A., por qualquer pessoa que tenha controle (conforme definição de controle prevista no artigo 116 da Lei das Sociedades por Ações (“</w:t>
      </w:r>
      <w:r w:rsidRPr="006B3CB1">
        <w:rPr>
          <w:color w:val="000000" w:themeColor="text1"/>
          <w:u w:val="single"/>
        </w:rPr>
        <w:t>Controle</w:t>
      </w:r>
      <w:r w:rsidRPr="006B3CB1">
        <w:rPr>
          <w:color w:val="000000" w:themeColor="text1"/>
        </w:rPr>
        <w:t>”)) direto da Emissora (“</w:t>
      </w:r>
      <w:r w:rsidRPr="006B3CB1">
        <w:rPr>
          <w:color w:val="000000" w:themeColor="text1"/>
          <w:u w:val="single"/>
        </w:rPr>
        <w:t>Controladora</w:t>
      </w:r>
      <w:r w:rsidRPr="006B3CB1">
        <w:rPr>
          <w:color w:val="000000" w:themeColor="text1"/>
        </w:rPr>
        <w:t>”), por qualquer sociedade sob a qual a Emissora tenha Controle (“</w:t>
      </w:r>
      <w:r w:rsidRPr="006B3CB1">
        <w:rPr>
          <w:color w:val="000000" w:themeColor="text1"/>
          <w:u w:val="single"/>
        </w:rPr>
        <w:t>Controlada</w:t>
      </w:r>
      <w:r w:rsidRPr="006B3CB1">
        <w:rPr>
          <w:color w:val="000000" w:themeColor="text1"/>
        </w:rPr>
        <w:t xml:space="preserve">”) e/ou por qualquer das Fiadoras, por qualquer controladora direta ou indireta do Bloco Original, nomeadamente nesta data </w:t>
      </w:r>
      <w:proofErr w:type="spellStart"/>
      <w:r w:rsidRPr="006B3CB1">
        <w:rPr>
          <w:color w:val="000000" w:themeColor="text1"/>
        </w:rPr>
        <w:t>Eletroriver</w:t>
      </w:r>
      <w:proofErr w:type="spellEnd"/>
      <w:r w:rsidRPr="006B3CB1">
        <w:rPr>
          <w:color w:val="000000" w:themeColor="text1"/>
        </w:rPr>
        <w:t xml:space="preserve"> S.A., BSB Energética S.A. e CS Energia S.A. (incluindo seus acionistas pessoas físicas), por qualquer pessoa que tenha Controle direto ou indireto da Light S.A. ou da Light Energia S.A. bem como por qualquer pessoa que tenha Controle direto ou indireto da Companhia Energética de Minas Gerais ou da Cemig Geração e Transmissão S.A., acerca da validade e exequibilidade desta Escritura de Emissão (e/ou de qualquer de suas disposições), da Fiança (e/ou de qualquer de suas disposições) e/ou de qualquer dos Contratos de Garantia (e/ou de qualquer de suas disposições);</w:t>
      </w:r>
    </w:p>
    <w:p w14:paraId="446370FA"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t>observado o disposto na Cláusula 8.4.1(</w:t>
      </w:r>
      <w:proofErr w:type="spellStart"/>
      <w:r w:rsidRPr="006B3CB1">
        <w:rPr>
          <w:color w:val="000000" w:themeColor="text1"/>
        </w:rPr>
        <w:t>iv</w:t>
      </w:r>
      <w:proofErr w:type="spellEnd"/>
      <w:r w:rsidRPr="006B3CB1">
        <w:rPr>
          <w:color w:val="000000" w:themeColor="text1"/>
        </w:rPr>
        <w:t>), questionamento judicial por qualquer membro do bloco de controle direto da Renova Energia que não esteja listado na Cláusula 9.1(</w:t>
      </w:r>
      <w:proofErr w:type="spellStart"/>
      <w:r w:rsidRPr="006B3CB1">
        <w:rPr>
          <w:color w:val="000000" w:themeColor="text1"/>
        </w:rPr>
        <w:t>ii</w:t>
      </w:r>
      <w:proofErr w:type="spellEnd"/>
      <w:r w:rsidRPr="006B3CB1">
        <w:rPr>
          <w:color w:val="000000" w:themeColor="text1"/>
        </w:rPr>
        <w:t xml:space="preserve">) acima, que culmine no proferimento, na lavratura ou na decretação de qualquer decisão interlocutória, ou sentença, mesmo que em sede de cautelar, que prejudique o cumprimento, pela Emissora e/ou pelas Fiadoras, das suas obrigações constantes desta Escritura de Emissão, da Fiança e/ou dos Contratos de Garantia, exceto se os efeitos de tal decisão ou sentença forem suspensos no prazo de 120 (cento e vinte) dias contados da data </w:t>
      </w:r>
      <w:r w:rsidR="00183EC4" w:rsidRPr="006B3CB1">
        <w:rPr>
          <w:color w:val="000000" w:themeColor="text1"/>
        </w:rPr>
        <w:t xml:space="preserve">de </w:t>
      </w:r>
      <w:r w:rsidR="00182569" w:rsidRPr="006B3CB1">
        <w:rPr>
          <w:color w:val="000000" w:themeColor="text1"/>
        </w:rPr>
        <w:t>realização da Assembleia Geral de Debenturistas que deliberar favoravelmente relativamente à</w:t>
      </w:r>
      <w:r w:rsidRPr="006B3CB1">
        <w:rPr>
          <w:color w:val="000000" w:themeColor="text1"/>
        </w:rPr>
        <w:t xml:space="preserve"> Amortização Extraordinária Obrigatória caracterizado pelo item (</w:t>
      </w:r>
      <w:proofErr w:type="spellStart"/>
      <w:r w:rsidRPr="006B3CB1">
        <w:rPr>
          <w:color w:val="000000" w:themeColor="text1"/>
        </w:rPr>
        <w:t>iv</w:t>
      </w:r>
      <w:proofErr w:type="spellEnd"/>
      <w:r w:rsidRPr="006B3CB1">
        <w:rPr>
          <w:color w:val="000000" w:themeColor="text1"/>
        </w:rPr>
        <w:t xml:space="preserve">) da Cláusula 8.4.1; </w:t>
      </w:r>
    </w:p>
    <w:p w14:paraId="35F1F353"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t xml:space="preserve">questionamento judicial por qualquer novo integrante direto </w:t>
      </w:r>
      <w:r w:rsidR="007114FC" w:rsidRPr="006B3CB1">
        <w:rPr>
          <w:color w:val="000000" w:themeColor="text1"/>
        </w:rPr>
        <w:t xml:space="preserve">(a) </w:t>
      </w:r>
      <w:r w:rsidR="00F6359E" w:rsidRPr="006B3CB1">
        <w:rPr>
          <w:color w:val="000000" w:themeColor="text1"/>
        </w:rPr>
        <w:t xml:space="preserve">do </w:t>
      </w:r>
      <w:r w:rsidRPr="006B3CB1">
        <w:rPr>
          <w:color w:val="000000" w:themeColor="text1"/>
        </w:rPr>
        <w:t xml:space="preserve">bloco de </w:t>
      </w:r>
      <w:r w:rsidR="00F6359E" w:rsidRPr="006B3CB1">
        <w:rPr>
          <w:color w:val="000000" w:themeColor="text1"/>
        </w:rPr>
        <w:t>C</w:t>
      </w:r>
      <w:r w:rsidRPr="006B3CB1">
        <w:rPr>
          <w:color w:val="000000" w:themeColor="text1"/>
        </w:rPr>
        <w:t>ontrole da Emissora</w:t>
      </w:r>
      <w:r w:rsidR="00E33261" w:rsidRPr="006B3CB1">
        <w:rPr>
          <w:color w:val="000000" w:themeColor="text1"/>
        </w:rPr>
        <w:t>,</w:t>
      </w:r>
      <w:r w:rsidRPr="006B3CB1">
        <w:rPr>
          <w:color w:val="000000" w:themeColor="text1"/>
        </w:rPr>
        <w:t xml:space="preserve"> </w:t>
      </w:r>
      <w:r w:rsidR="00E33261" w:rsidRPr="006B3CB1">
        <w:rPr>
          <w:color w:val="000000" w:themeColor="text1"/>
        </w:rPr>
        <w:t xml:space="preserve">(b) </w:t>
      </w:r>
      <w:r w:rsidR="00F6359E" w:rsidRPr="006B3CB1">
        <w:rPr>
          <w:color w:val="000000" w:themeColor="text1"/>
        </w:rPr>
        <w:t xml:space="preserve">do </w:t>
      </w:r>
      <w:r w:rsidR="007114FC" w:rsidRPr="006B3CB1">
        <w:rPr>
          <w:color w:val="000000" w:themeColor="text1"/>
          <w:u w:val="single"/>
        </w:rPr>
        <w:t>Novo Acionista Controlador Direto da Emissora</w:t>
      </w:r>
      <w:r w:rsidR="007114FC" w:rsidRPr="006B3CB1">
        <w:rPr>
          <w:color w:val="000000" w:themeColor="text1"/>
        </w:rPr>
        <w:t xml:space="preserve"> </w:t>
      </w:r>
      <w:r w:rsidR="002A735F" w:rsidRPr="006B3CB1">
        <w:rPr>
          <w:color w:val="000000" w:themeColor="text1"/>
        </w:rPr>
        <w:t xml:space="preserve">ou </w:t>
      </w:r>
      <w:r w:rsidR="00E33261" w:rsidRPr="006B3CB1">
        <w:rPr>
          <w:color w:val="000000" w:themeColor="text1"/>
        </w:rPr>
        <w:t xml:space="preserve">(c) </w:t>
      </w:r>
      <w:r w:rsidR="00F6359E" w:rsidRPr="006B3CB1">
        <w:rPr>
          <w:color w:val="000000" w:themeColor="text1"/>
        </w:rPr>
        <w:t xml:space="preserve">do </w:t>
      </w:r>
      <w:r w:rsidR="002A735F" w:rsidRPr="006B3CB1">
        <w:rPr>
          <w:color w:val="000000" w:themeColor="text1"/>
        </w:rPr>
        <w:t xml:space="preserve">novo controlador de qualquer integrante de bloco de controle da Emissora </w:t>
      </w:r>
      <w:r w:rsidRPr="006B3CB1">
        <w:rPr>
          <w:color w:val="000000" w:themeColor="text1"/>
        </w:rPr>
        <w:t xml:space="preserve">acerca da validade e exequibilidade desta Escritura de Emissão (e/ou de qualquer de suas disposições), da Fiança (e/ou de qualquer de suas disposições) e/ou de qualquer dos Contratos de Garantia (e/ou de qualquer de suas disposições); </w:t>
      </w:r>
    </w:p>
    <w:p w14:paraId="1E107C17"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t>(a) liquidação, dissolução ou extinção da Emissora e/ou de qualquer das Fiadoras; (b) decretação de falência da Emissora, do Novo Acionista Controlador Direto da Emissora e/ou de qualquer das Fiadoras; (c) pedido de autofalência formulado pela Emissora, pelo Novo Acionista Controlador Direto da Emissora e/ou por qualquer das Fiadoras; (d) pedido de falência da Emissora, do Novo Acionista Controlador Direto da Emissora e/ou de qualquer das Fiadoras, formulado por terceiros, não elidido no prazo legal; e/ou (e) pedido de recuperação judicial ou de recuperação extrajudicial da Emissora, do Novo Acionista Controlador Direto da Emissora e/ou de qualquer das Fiadoras, independentemente do deferimento do respectivo pedido</w:t>
      </w:r>
      <w:bookmarkEnd w:id="91"/>
      <w:r w:rsidRPr="006B3CB1">
        <w:rPr>
          <w:color w:val="000000" w:themeColor="text1"/>
        </w:rPr>
        <w:t>;</w:t>
      </w:r>
    </w:p>
    <w:p w14:paraId="79753606"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lastRenderedPageBreak/>
        <w:t>redução de capital social da Emissora e/ou das Fiadoras, exceto (a) redução de capital social, pela Emissora, até o término do 1º (primeiro) ano contado desde a Data de Emissão, referente à diferença positiva entre o Valor Total da Emissão e os saldos devedores das Dívidas Existentes em montante consolidado limitado a R$ 25.000.000,00 (vinte e cinco milhões de reais), sendo este valor atualizado mensalmente, a partir da Data de Emissão, pelo Índice Geral de Preços do Mercado, calculado e divulgado pela Fundação Getúlio Vargas (“</w:t>
      </w:r>
      <w:r w:rsidRPr="006B3CB1">
        <w:rPr>
          <w:rFonts w:eastAsia="Arial Unicode MS"/>
          <w:color w:val="000000" w:themeColor="text1"/>
        </w:rPr>
        <w:t>IGP-M”); e (b) redução de capital das Fiadoras e da PCHPAR quando realizadas exclusivamente com o objetivo de viabilizar o previsto na Cláusula 8 desta Escritura de Emissão</w:t>
      </w:r>
      <w:r w:rsidRPr="006B3CB1">
        <w:rPr>
          <w:color w:val="000000" w:themeColor="text1"/>
        </w:rPr>
        <w:t xml:space="preserve">; </w:t>
      </w:r>
    </w:p>
    <w:p w14:paraId="20A682D0" w14:textId="77777777" w:rsidR="00811F66" w:rsidRPr="006B3CB1" w:rsidRDefault="00811F66" w:rsidP="006B3CB1">
      <w:pPr>
        <w:pStyle w:val="Corpodetexto"/>
        <w:widowControl w:val="0"/>
        <w:numPr>
          <w:ilvl w:val="0"/>
          <w:numId w:val="5"/>
        </w:numPr>
        <w:spacing w:after="0"/>
        <w:ind w:left="1134" w:hanging="1134"/>
        <w:rPr>
          <w:color w:val="000000" w:themeColor="text1"/>
        </w:rPr>
      </w:pPr>
      <w:bookmarkStart w:id="92" w:name="_Ref272931224"/>
      <w:r w:rsidRPr="006B3CB1">
        <w:t>ocorrência de vencimento antecipado de obrigação financeira da Emissora e/ou de qualquer das Fiadoras (ainda que na condição de garantidora</w:t>
      </w:r>
      <w:r w:rsidR="00CD72A2" w:rsidRPr="006B3CB1">
        <w:t xml:space="preserve"> e/ou fiadora</w:t>
      </w:r>
      <w:r w:rsidRPr="006B3CB1">
        <w:t>), oriundas de dívidas e operações de mercado de capitais, local ou internacional</w:t>
      </w:r>
      <w:r w:rsidR="00CD72A2" w:rsidRPr="006B3CB1">
        <w:t xml:space="preserve"> e derivativos em geral</w:t>
      </w:r>
      <w:r w:rsidRPr="006B3CB1">
        <w:t>;</w:t>
      </w:r>
      <w:bookmarkEnd w:id="92"/>
    </w:p>
    <w:p w14:paraId="2EF51824" w14:textId="77777777" w:rsidR="00811F66" w:rsidRPr="006B3CB1" w:rsidRDefault="00811F66" w:rsidP="006B3CB1">
      <w:pPr>
        <w:pStyle w:val="Corpodetexto"/>
        <w:widowControl w:val="0"/>
        <w:numPr>
          <w:ilvl w:val="0"/>
          <w:numId w:val="5"/>
        </w:numPr>
        <w:spacing w:after="0"/>
        <w:ind w:left="1134" w:hanging="1134"/>
        <w:rPr>
          <w:color w:val="000000" w:themeColor="text1"/>
        </w:rPr>
      </w:pPr>
      <w:r w:rsidRPr="006B3CB1">
        <w:rPr>
          <w:color w:val="000000" w:themeColor="text1"/>
        </w:rPr>
        <w:t>transferência, promessa de transferência ou qualquer forma de cessão ou promessa de cessão a terceiros, pela Emissora e/ou pelas Fiadoras das obrigações assumidas nesta Escritura de Emissão, nos Contratos de Garantia e/ou em qualquer documento da Emissão;</w:t>
      </w:r>
    </w:p>
    <w:p w14:paraId="0BABE7DC" w14:textId="77777777" w:rsidR="00811F66" w:rsidRPr="006B3CB1" w:rsidRDefault="00811F66" w:rsidP="006B3CB1">
      <w:pPr>
        <w:pStyle w:val="Corpodetexto"/>
        <w:widowControl w:val="0"/>
        <w:numPr>
          <w:ilvl w:val="0"/>
          <w:numId w:val="5"/>
        </w:numPr>
        <w:spacing w:after="0"/>
        <w:ind w:left="1134" w:hanging="1134"/>
        <w:rPr>
          <w:color w:val="000000" w:themeColor="text1"/>
        </w:rPr>
      </w:pPr>
      <w:bookmarkStart w:id="93" w:name="_Ref322627685"/>
      <w:bookmarkStart w:id="94" w:name="_Ref272841215"/>
      <w:r w:rsidRPr="006B3CB1">
        <w:rPr>
          <w:color w:val="000000" w:themeColor="text1"/>
        </w:rPr>
        <w:t>cisão, fusão, incorporação, incorporação de ações ou qualquer forma de reorganização societária envolvendo a Emissora, o Novo Acionista Controlador Direto da Emissora e/ou qualquer das Fiadoras, exceto:</w:t>
      </w:r>
      <w:bookmarkEnd w:id="93"/>
    </w:p>
    <w:p w14:paraId="5CEAA109" w14:textId="77777777" w:rsidR="00811F66" w:rsidRPr="006B3CB1" w:rsidRDefault="00811F66" w:rsidP="006B3CB1">
      <w:pPr>
        <w:pStyle w:val="PargrafodaLista"/>
        <w:numPr>
          <w:ilvl w:val="1"/>
          <w:numId w:val="23"/>
        </w:numPr>
        <w:contextualSpacing w:val="0"/>
        <w:jc w:val="both"/>
      </w:pPr>
      <w:r w:rsidRPr="006B3CB1">
        <w:t>se previamente autorizado por Debenturistas representando, no mínimo, 2/3 (dois terços) das Debêntures em Circulação;</w:t>
      </w:r>
    </w:p>
    <w:p w14:paraId="3030C65D" w14:textId="77777777" w:rsidR="00811F66" w:rsidRPr="006B3CB1" w:rsidRDefault="00811F66" w:rsidP="006B3CB1">
      <w:pPr>
        <w:pStyle w:val="PargrafodaLista"/>
        <w:numPr>
          <w:ilvl w:val="1"/>
          <w:numId w:val="23"/>
        </w:numPr>
        <w:contextualSpacing w:val="0"/>
        <w:jc w:val="both"/>
        <w:rPr>
          <w:color w:val="000000" w:themeColor="text1"/>
        </w:rPr>
      </w:pPr>
      <w:r w:rsidRPr="006B3CB1">
        <w:t>se exclusivamente no caso de cisão, fusão ou incorporação da Emissora, se tiver sido assegurado aos Debenturistas que o desejarem, durante o prazo mínimo de 06 (seis) meses contados da data de publicação das atas dos atos societários relativos à operação, o resgate das Debêntures de que forem titulares, mediante o pagamento do Valor Nominal Unitário, do Valor Nominal Atualizado</w:t>
      </w:r>
      <w:r w:rsidR="003D01A1" w:rsidRPr="006B3CB1">
        <w:t xml:space="preserve"> ou</w:t>
      </w:r>
      <w:r w:rsidRPr="006B3CB1">
        <w:t xml:space="preserve"> do saldo do Valor Nominal Unitário, conforme o caso, acrescido </w:t>
      </w:r>
      <w:r w:rsidR="000A0020" w:rsidRPr="006B3CB1">
        <w:t xml:space="preserve">(1) </w:t>
      </w:r>
      <w:r w:rsidRPr="006B3CB1">
        <w:t xml:space="preserve">da respectiva remuneração, calculada </w:t>
      </w:r>
      <w:r w:rsidRPr="006B3CB1">
        <w:rPr>
          <w:i/>
        </w:rPr>
        <w:t xml:space="preserve">pro rata </w:t>
      </w:r>
      <w:proofErr w:type="spellStart"/>
      <w:r w:rsidRPr="006B3CB1">
        <w:rPr>
          <w:i/>
        </w:rPr>
        <w:t>temporis</w:t>
      </w:r>
      <w:proofErr w:type="spellEnd"/>
      <w:r w:rsidRPr="006B3CB1">
        <w:t xml:space="preserve"> desde a Data de </w:t>
      </w:r>
      <w:r w:rsidR="003D01A1" w:rsidRPr="006B3CB1">
        <w:t xml:space="preserve">Integralização </w:t>
      </w:r>
      <w:r w:rsidRPr="006B3CB1">
        <w:t>ou a Data de Pagamento de Remuneração imediatamente anterior, conforme o caso, até a data do efetivo pagamento</w:t>
      </w:r>
      <w:r w:rsidR="000A0020" w:rsidRPr="006B3CB1">
        <w:t>; (2)</w:t>
      </w:r>
      <w:r w:rsidRPr="006B3CB1">
        <w:t xml:space="preserve"> se for o caso, dos Encargos Moratórios devidos;</w:t>
      </w:r>
      <w:bookmarkEnd w:id="94"/>
      <w:r w:rsidRPr="006B3CB1">
        <w:t xml:space="preserve"> </w:t>
      </w:r>
      <w:r w:rsidR="000A0020" w:rsidRPr="006B3CB1">
        <w:t xml:space="preserve">e (3) em relação às Debêntures da Segunda </w:t>
      </w:r>
      <w:r w:rsidR="0071334F" w:rsidRPr="006B3CB1">
        <w:t>Série,</w:t>
      </w:r>
      <w:r w:rsidR="000A0020" w:rsidRPr="006B3CB1">
        <w:t xml:space="preserve"> </w:t>
      </w:r>
      <w:r w:rsidR="00A203E1" w:rsidRPr="006B3CB1">
        <w:t xml:space="preserve">o Custo </w:t>
      </w:r>
      <w:r w:rsidR="000A0020" w:rsidRPr="006B3CB1">
        <w:t>de Reposição (conforme fórmula prevista na Cláusula 8.5.1</w:t>
      </w:r>
      <w:r w:rsidR="0071334F" w:rsidRPr="006B3CB1">
        <w:t>.1</w:t>
      </w:r>
      <w:r w:rsidR="000A0020" w:rsidRPr="006B3CB1">
        <w:t xml:space="preserve"> </w:t>
      </w:r>
      <w:r w:rsidR="00087345" w:rsidRPr="006B3CB1">
        <w:t>acima</w:t>
      </w:r>
      <w:r w:rsidR="000A0020" w:rsidRPr="006B3CB1">
        <w:t>), sendo que o resultado, caso negativo será igual a zero, e</w:t>
      </w:r>
      <w:r w:rsidR="00E730A4" w:rsidRPr="006B3CB1">
        <w:t>, se houver,</w:t>
      </w:r>
      <w:r w:rsidR="000A0020" w:rsidRPr="006B3CB1">
        <w:t xml:space="preserve"> os </w:t>
      </w:r>
      <w:r w:rsidR="00E730A4" w:rsidRPr="006B3CB1">
        <w:t xml:space="preserve">eventuais </w:t>
      </w:r>
      <w:r w:rsidR="000A0020" w:rsidRPr="006B3CB1">
        <w:t>custos e despesas com assessores legais</w:t>
      </w:r>
      <w:r w:rsidR="00087345" w:rsidRPr="006B3CB1">
        <w:t>;</w:t>
      </w:r>
    </w:p>
    <w:p w14:paraId="5A36AD6F" w14:textId="77777777" w:rsidR="00811F66" w:rsidRPr="006B3CB1" w:rsidRDefault="00811F66" w:rsidP="006B3CB1">
      <w:pPr>
        <w:pStyle w:val="Corpodetexto"/>
        <w:widowControl w:val="0"/>
        <w:numPr>
          <w:ilvl w:val="1"/>
          <w:numId w:val="23"/>
        </w:numPr>
        <w:spacing w:after="0"/>
        <w:rPr>
          <w:color w:val="000000" w:themeColor="text1"/>
        </w:rPr>
      </w:pPr>
      <w:r w:rsidRPr="006B3CB1">
        <w:rPr>
          <w:color w:val="000000" w:themeColor="text1"/>
        </w:rPr>
        <w:t xml:space="preserve">qualquer transação que envolva a transferência das ações de emissão da Emissora entre membros do Grupo </w:t>
      </w:r>
      <w:proofErr w:type="spellStart"/>
      <w:r w:rsidRPr="006B3CB1">
        <w:rPr>
          <w:color w:val="000000" w:themeColor="text1"/>
        </w:rPr>
        <w:t>Chipley</w:t>
      </w:r>
      <w:proofErr w:type="spellEnd"/>
      <w:r w:rsidRPr="006B3CB1">
        <w:rPr>
          <w:color w:val="000000" w:themeColor="text1"/>
        </w:rPr>
        <w:t xml:space="preserve"> (conforme definido abaixo) e/ou entre membros do Bloco Original (conforme definido abaixo), incluindo transações entre membros do Grupo </w:t>
      </w:r>
      <w:proofErr w:type="spellStart"/>
      <w:r w:rsidRPr="006B3CB1">
        <w:rPr>
          <w:color w:val="000000" w:themeColor="text1"/>
        </w:rPr>
        <w:t>Chipley</w:t>
      </w:r>
      <w:proofErr w:type="spellEnd"/>
      <w:r w:rsidRPr="006B3CB1">
        <w:rPr>
          <w:color w:val="000000" w:themeColor="text1"/>
        </w:rPr>
        <w:t xml:space="preserve"> e do Bloco Original, desde que: (i) o Bloco Original permaneça parte do grupo de controle da Emissora com poderes substancialmente iguais aos termos do </w:t>
      </w:r>
      <w:r w:rsidRPr="006B3CB1">
        <w:rPr>
          <w:color w:val="000000" w:themeColor="text1"/>
        </w:rPr>
        <w:lastRenderedPageBreak/>
        <w:t>atual Acordo de Acionistas da Emissora, celebrado em 04 de abril de 2006 (“</w:t>
      </w:r>
      <w:r w:rsidRPr="006B3CB1">
        <w:rPr>
          <w:color w:val="000000" w:themeColor="text1"/>
          <w:u w:val="single"/>
        </w:rPr>
        <w:t>Acordo de Acionistas da Emissora</w:t>
      </w:r>
      <w:r w:rsidRPr="006B3CB1">
        <w:rPr>
          <w:color w:val="000000" w:themeColor="text1"/>
        </w:rPr>
        <w:t>”), e, cumulativamente, a CS Energia S.A. permaneça como controladora do Bloco Original; (</w:t>
      </w:r>
      <w:proofErr w:type="spellStart"/>
      <w:r w:rsidRPr="006B3CB1">
        <w:rPr>
          <w:color w:val="000000" w:themeColor="text1"/>
        </w:rPr>
        <w:t>ii</w:t>
      </w:r>
      <w:proofErr w:type="spellEnd"/>
      <w:r w:rsidRPr="006B3CB1">
        <w:rPr>
          <w:color w:val="000000" w:themeColor="text1"/>
        </w:rPr>
        <w:t xml:space="preserve">) a transação não envolva a transferência de ações do Bloco Original para o Grupo </w:t>
      </w:r>
      <w:proofErr w:type="spellStart"/>
      <w:r w:rsidRPr="006B3CB1">
        <w:rPr>
          <w:color w:val="000000" w:themeColor="text1"/>
        </w:rPr>
        <w:t>Chipley</w:t>
      </w:r>
      <w:proofErr w:type="spellEnd"/>
      <w:r w:rsidRPr="006B3CB1">
        <w:rPr>
          <w:color w:val="000000" w:themeColor="text1"/>
        </w:rPr>
        <w:t>; (</w:t>
      </w:r>
      <w:proofErr w:type="spellStart"/>
      <w:r w:rsidRPr="006B3CB1">
        <w:rPr>
          <w:color w:val="000000" w:themeColor="text1"/>
        </w:rPr>
        <w:t>iii</w:t>
      </w:r>
      <w:proofErr w:type="spellEnd"/>
      <w:r w:rsidRPr="006B3CB1">
        <w:rPr>
          <w:color w:val="000000" w:themeColor="text1"/>
        </w:rPr>
        <w:t>) órgão da administração pública direta ou indireta não venha a deter mais do que 50% (cinquenta por cento) das ações ordinárias de emissão da Emissora; e, ainda, (</w:t>
      </w:r>
      <w:proofErr w:type="spellStart"/>
      <w:r w:rsidRPr="006B3CB1">
        <w:rPr>
          <w:color w:val="000000" w:themeColor="text1"/>
        </w:rPr>
        <w:t>iv</w:t>
      </w:r>
      <w:proofErr w:type="spellEnd"/>
      <w:r w:rsidRPr="006B3CB1">
        <w:rPr>
          <w:color w:val="000000" w:themeColor="text1"/>
        </w:rPr>
        <w:t xml:space="preserve">) o novo acionista da Emissora pertencente ao Bloco Original e/ou ao Grupo </w:t>
      </w:r>
      <w:proofErr w:type="spellStart"/>
      <w:r w:rsidRPr="006B3CB1">
        <w:rPr>
          <w:color w:val="000000" w:themeColor="text1"/>
        </w:rPr>
        <w:t>Chipley</w:t>
      </w:r>
      <w:proofErr w:type="spellEnd"/>
      <w:r w:rsidRPr="006B3CB1">
        <w:rPr>
          <w:color w:val="000000" w:themeColor="text1"/>
        </w:rPr>
        <w:t>, se houver, venha a aderir integralmente ao Acordo de Acionistas da Emissora. Para fins do presente item, entende-se como (i) “</w:t>
      </w:r>
      <w:r w:rsidRPr="006B3CB1">
        <w:rPr>
          <w:b/>
          <w:color w:val="000000" w:themeColor="text1"/>
          <w:u w:val="single"/>
        </w:rPr>
        <w:t xml:space="preserve">Grupo </w:t>
      </w:r>
      <w:proofErr w:type="spellStart"/>
      <w:r w:rsidRPr="006B3CB1">
        <w:rPr>
          <w:b/>
          <w:color w:val="000000" w:themeColor="text1"/>
          <w:u w:val="single"/>
        </w:rPr>
        <w:t>Chipley</w:t>
      </w:r>
      <w:proofErr w:type="spellEnd"/>
      <w:r w:rsidRPr="006B3CB1">
        <w:rPr>
          <w:color w:val="000000" w:themeColor="text1"/>
        </w:rPr>
        <w:t xml:space="preserve">” as sociedades Renova Energia S.A., Renova Participações S.A., Companhia Energética de Minas Gerais S.A., Cemig Geração e Transmissão S.A., Light S.A., Light Energia S.A., RR Comercialização de Energia e Participações S.A. e </w:t>
      </w:r>
      <w:proofErr w:type="spellStart"/>
      <w:r w:rsidRPr="006B3CB1">
        <w:rPr>
          <w:color w:val="000000" w:themeColor="text1"/>
        </w:rPr>
        <w:t>Chipley</w:t>
      </w:r>
      <w:proofErr w:type="spellEnd"/>
      <w:r w:rsidRPr="006B3CB1">
        <w:rPr>
          <w:color w:val="000000" w:themeColor="text1"/>
        </w:rPr>
        <w:t>, e (</w:t>
      </w:r>
      <w:proofErr w:type="spellStart"/>
      <w:r w:rsidRPr="006B3CB1">
        <w:rPr>
          <w:color w:val="000000" w:themeColor="text1"/>
        </w:rPr>
        <w:t>ii</w:t>
      </w:r>
      <w:proofErr w:type="spellEnd"/>
      <w:r w:rsidRPr="006B3CB1">
        <w:rPr>
          <w:color w:val="000000" w:themeColor="text1"/>
        </w:rPr>
        <w:t>) “</w:t>
      </w:r>
      <w:r w:rsidRPr="006B3CB1">
        <w:rPr>
          <w:b/>
          <w:color w:val="000000" w:themeColor="text1"/>
          <w:u w:val="single"/>
        </w:rPr>
        <w:t>Bloco Original</w:t>
      </w:r>
      <w:r w:rsidRPr="006B3CB1">
        <w:rPr>
          <w:color w:val="000000" w:themeColor="text1"/>
        </w:rPr>
        <w:t xml:space="preserve">” as sociedades CS Energia S.A., BSB Energética S.A. e/ou </w:t>
      </w:r>
      <w:proofErr w:type="spellStart"/>
      <w:r w:rsidRPr="006B3CB1">
        <w:rPr>
          <w:color w:val="000000" w:themeColor="text1"/>
        </w:rPr>
        <w:t>Eletroriver</w:t>
      </w:r>
      <w:proofErr w:type="spellEnd"/>
      <w:r w:rsidRPr="006B3CB1">
        <w:rPr>
          <w:color w:val="000000" w:themeColor="text1"/>
        </w:rPr>
        <w:t xml:space="preserve"> S.A.;</w:t>
      </w:r>
      <w:r w:rsidRPr="006B3CB1">
        <w:rPr>
          <w:b/>
          <w:i/>
          <w:color w:val="000000" w:themeColor="text1"/>
        </w:rPr>
        <w:t xml:space="preserve"> </w:t>
      </w:r>
    </w:p>
    <w:p w14:paraId="7EA85862" w14:textId="77777777" w:rsidR="00811F66" w:rsidRPr="006B3CB1" w:rsidRDefault="00811F66" w:rsidP="006B3CB1">
      <w:pPr>
        <w:pStyle w:val="Corpodetexto"/>
        <w:widowControl w:val="0"/>
        <w:numPr>
          <w:ilvl w:val="1"/>
          <w:numId w:val="23"/>
        </w:numPr>
        <w:spacing w:after="0"/>
        <w:rPr>
          <w:color w:val="000000" w:themeColor="text1"/>
        </w:rPr>
      </w:pPr>
      <w:r w:rsidRPr="006B3CB1">
        <w:rPr>
          <w:color w:val="000000" w:themeColor="text1"/>
        </w:rPr>
        <w:t>observado o disposto nos demais subitens desta Cláusula 9.1(</w:t>
      </w:r>
      <w:proofErr w:type="spellStart"/>
      <w:r w:rsidRPr="006B3CB1">
        <w:rPr>
          <w:color w:val="000000" w:themeColor="text1"/>
        </w:rPr>
        <w:t>ix</w:t>
      </w:r>
      <w:proofErr w:type="spellEnd"/>
      <w:r w:rsidRPr="006B3CB1">
        <w:rPr>
          <w:color w:val="000000" w:themeColor="text1"/>
        </w:rPr>
        <w:t xml:space="preserve">), qualquer transação envolvendo exclusivamente a alienação, à Companhia Energética de Minas Gerais, à Cemig Geração e Transmissão S.A., à Light S.A. e à Light Energia S.A., das (1) quotas de emissão do CG I FIP </w:t>
      </w:r>
      <w:proofErr w:type="spellStart"/>
      <w:r w:rsidRPr="006B3CB1">
        <w:rPr>
          <w:color w:val="000000" w:themeColor="text1"/>
        </w:rPr>
        <w:t>Multiestratégia</w:t>
      </w:r>
      <w:proofErr w:type="spellEnd"/>
      <w:r w:rsidRPr="006B3CB1">
        <w:rPr>
          <w:color w:val="000000" w:themeColor="text1"/>
        </w:rPr>
        <w:t xml:space="preserve"> (“</w:t>
      </w:r>
      <w:r w:rsidRPr="006B3CB1">
        <w:rPr>
          <w:color w:val="000000" w:themeColor="text1"/>
          <w:u w:val="single"/>
        </w:rPr>
        <w:t>CG I FIP</w:t>
      </w:r>
      <w:r w:rsidRPr="006B3CB1">
        <w:rPr>
          <w:color w:val="000000" w:themeColor="text1"/>
        </w:rPr>
        <w:t xml:space="preserve">”) e/ou (2) ações de emissão da Emissora detidas, nesta data, pelo CG I FIP; </w:t>
      </w:r>
    </w:p>
    <w:p w14:paraId="1B53985F" w14:textId="77777777" w:rsidR="00811F66" w:rsidRPr="006B3CB1" w:rsidRDefault="00811F66" w:rsidP="006B3CB1">
      <w:pPr>
        <w:pStyle w:val="Corpodetexto"/>
        <w:widowControl w:val="0"/>
        <w:numPr>
          <w:ilvl w:val="1"/>
          <w:numId w:val="23"/>
        </w:numPr>
        <w:spacing w:after="0"/>
        <w:rPr>
          <w:color w:val="000000" w:themeColor="text1"/>
        </w:rPr>
      </w:pPr>
      <w:r w:rsidRPr="006B3CB1">
        <w:rPr>
          <w:color w:val="000000" w:themeColor="text1"/>
        </w:rPr>
        <w:t>observado o disposto nos demais subitens desta Cláusula 9.1(</w:t>
      </w:r>
      <w:proofErr w:type="spellStart"/>
      <w:r w:rsidRPr="006B3CB1">
        <w:rPr>
          <w:color w:val="000000" w:themeColor="text1"/>
        </w:rPr>
        <w:t>ix</w:t>
      </w:r>
      <w:proofErr w:type="spellEnd"/>
      <w:r w:rsidRPr="006B3CB1">
        <w:rPr>
          <w:color w:val="000000" w:themeColor="text1"/>
        </w:rPr>
        <w:t>), o surgimento de um novo acionista controlador da Emissora, desde que tal novo acionista detenha 100% (cem por cento) do capital social total da Emissora e possua, em seu quadro acionário, os mesmos acionistas controladores diretos e indiretos da Emissora nesta data, os quais deverão deter a totalidade das ações de emissão da Emissora na proporção das ações atualmente detidas por tais acionistas no capital social total da Emissora (“</w:t>
      </w:r>
      <w:r w:rsidRPr="006B3CB1">
        <w:rPr>
          <w:color w:val="000000" w:themeColor="text1"/>
          <w:u w:val="single"/>
        </w:rPr>
        <w:t>Novo Acionista Controlador Direto da Emissora</w:t>
      </w:r>
      <w:r w:rsidRPr="006B3CB1">
        <w:rPr>
          <w:color w:val="000000" w:themeColor="text1"/>
        </w:rPr>
        <w:t>”); e/ou</w:t>
      </w:r>
    </w:p>
    <w:p w14:paraId="71093639" w14:textId="77777777" w:rsidR="00811F66" w:rsidRPr="006B3CB1" w:rsidRDefault="00811F66" w:rsidP="006B3CB1">
      <w:pPr>
        <w:pStyle w:val="Corpodetexto"/>
        <w:widowControl w:val="0"/>
        <w:numPr>
          <w:ilvl w:val="1"/>
          <w:numId w:val="23"/>
        </w:numPr>
        <w:spacing w:after="0"/>
        <w:rPr>
          <w:color w:val="000000" w:themeColor="text1"/>
        </w:rPr>
      </w:pPr>
      <w:r w:rsidRPr="006B3CB1">
        <w:rPr>
          <w:color w:val="000000" w:themeColor="text1"/>
        </w:rPr>
        <w:t>observado o disposto nos demais subitens desta Cláusula 9.1(</w:t>
      </w:r>
      <w:proofErr w:type="spellStart"/>
      <w:r w:rsidRPr="006B3CB1">
        <w:rPr>
          <w:color w:val="000000" w:themeColor="text1"/>
        </w:rPr>
        <w:t>ix</w:t>
      </w:r>
      <w:proofErr w:type="spellEnd"/>
      <w:r w:rsidRPr="006B3CB1">
        <w:rPr>
          <w:color w:val="000000" w:themeColor="text1"/>
        </w:rPr>
        <w:t>), qualquer transação que culmine, única e exclusivamente, no ingresso da Aliança Geração de Energia S.A. (“</w:t>
      </w:r>
      <w:r w:rsidRPr="006B3CB1">
        <w:rPr>
          <w:color w:val="000000" w:themeColor="text1"/>
          <w:u w:val="single"/>
        </w:rPr>
        <w:t>Aliança</w:t>
      </w:r>
      <w:r w:rsidRPr="006B3CB1">
        <w:rPr>
          <w:color w:val="000000" w:themeColor="text1"/>
        </w:rPr>
        <w:t>”) como acionista direto ou indireto da Emissora, desde que: (i) o Bloco Original permaneça parte do grupo de controle da Emissora com poderes substancialmente iguais aos termos do atual Acordo de Acionistas da Emissora e, cumulativamente, a CS Energia S.A. permaneça como controladora do Bloco Original; (</w:t>
      </w:r>
      <w:proofErr w:type="spellStart"/>
      <w:r w:rsidRPr="006B3CB1">
        <w:rPr>
          <w:color w:val="000000" w:themeColor="text1"/>
        </w:rPr>
        <w:t>ii</w:t>
      </w:r>
      <w:proofErr w:type="spellEnd"/>
      <w:r w:rsidRPr="006B3CB1">
        <w:rPr>
          <w:color w:val="000000" w:themeColor="text1"/>
        </w:rPr>
        <w:t xml:space="preserve">) a transação não envolva a transferência de ações de emissão da Emissora detidas pelo Bloco Original para a Aliança ou para o Grupo </w:t>
      </w:r>
      <w:proofErr w:type="spellStart"/>
      <w:r w:rsidRPr="006B3CB1">
        <w:rPr>
          <w:color w:val="000000" w:themeColor="text1"/>
        </w:rPr>
        <w:t>Chipley</w:t>
      </w:r>
      <w:proofErr w:type="spellEnd"/>
      <w:r w:rsidRPr="006B3CB1">
        <w:rPr>
          <w:color w:val="000000" w:themeColor="text1"/>
        </w:rPr>
        <w:t>; (</w:t>
      </w:r>
      <w:proofErr w:type="spellStart"/>
      <w:r w:rsidRPr="006B3CB1">
        <w:rPr>
          <w:color w:val="000000" w:themeColor="text1"/>
        </w:rPr>
        <w:t>iii</w:t>
      </w:r>
      <w:proofErr w:type="spellEnd"/>
      <w:r w:rsidRPr="006B3CB1">
        <w:rPr>
          <w:color w:val="000000" w:themeColor="text1"/>
        </w:rPr>
        <w:t xml:space="preserve">) órgão da administração pública direta ou indireta não venha a </w:t>
      </w:r>
      <w:r w:rsidRPr="006B3CB1">
        <w:rPr>
          <w:color w:val="000000" w:themeColor="text1"/>
        </w:rPr>
        <w:lastRenderedPageBreak/>
        <w:t>deter mais do que 50% (cinquenta por cento) das ações ordinárias de emissão da Emissora; (</w:t>
      </w:r>
      <w:proofErr w:type="spellStart"/>
      <w:r w:rsidRPr="006B3CB1">
        <w:rPr>
          <w:color w:val="000000" w:themeColor="text1"/>
        </w:rPr>
        <w:t>iv</w:t>
      </w:r>
      <w:proofErr w:type="spellEnd"/>
      <w:r w:rsidRPr="006B3CB1">
        <w:rPr>
          <w:color w:val="000000" w:themeColor="text1"/>
        </w:rPr>
        <w:t>) a Aliança venha a aderir integralmente ao Acordo de Acionistas da Emissora; (v) a Aliança, a exclusivo critério dos Debenturistas, atenda ao disposto nas “</w:t>
      </w:r>
      <w:r w:rsidRPr="006B3CB1">
        <w:rPr>
          <w:color w:val="000000" w:themeColor="text1"/>
          <w:u w:val="single"/>
        </w:rPr>
        <w:t xml:space="preserve">Leis de </w:t>
      </w:r>
      <w:proofErr w:type="spellStart"/>
      <w:r w:rsidRPr="006B3CB1">
        <w:rPr>
          <w:i/>
          <w:color w:val="000000" w:themeColor="text1"/>
          <w:u w:val="single"/>
        </w:rPr>
        <w:t>Compliance</w:t>
      </w:r>
      <w:proofErr w:type="spellEnd"/>
      <w:r w:rsidRPr="006B3CB1">
        <w:rPr>
          <w:color w:val="000000" w:themeColor="text1"/>
        </w:rPr>
        <w:t xml:space="preserve">” (assim entendidas, </w:t>
      </w:r>
      <w:r w:rsidRPr="006B3CB1">
        <w:t xml:space="preserve">em conjunto, as Leis nº 7.492, de 16 de junho de 1986, nº 8.137, de 27 de dezembro de 1990, nº 8.429, de 2 de junho de 1992, nº 8.666, de 21 de junho de 1993 (e/ou outras normas de licitações e contratos da administração pública), nº 9.613, de 3 de março de 1998, nº 12.529, de 30 de novembro de 2011 e nº 12.846, de 1º de agosto de 2013, incluindo o Decreto nº 8.420, de 18 de março de 2015, bem como, se e quando aplicável, a </w:t>
      </w:r>
      <w:r w:rsidRPr="006B3CB1">
        <w:rPr>
          <w:i/>
        </w:rPr>
        <w:t xml:space="preserve">U.S. </w:t>
      </w:r>
      <w:proofErr w:type="spellStart"/>
      <w:r w:rsidRPr="006B3CB1">
        <w:rPr>
          <w:i/>
        </w:rPr>
        <w:t>Foreign</w:t>
      </w:r>
      <w:proofErr w:type="spellEnd"/>
      <w:r w:rsidRPr="006B3CB1">
        <w:rPr>
          <w:i/>
        </w:rPr>
        <w:t xml:space="preserve"> </w:t>
      </w:r>
      <w:proofErr w:type="spellStart"/>
      <w:r w:rsidRPr="006B3CB1">
        <w:rPr>
          <w:i/>
        </w:rPr>
        <w:t>Corrupt</w:t>
      </w:r>
      <w:proofErr w:type="spellEnd"/>
      <w:r w:rsidRPr="006B3CB1">
        <w:rPr>
          <w:i/>
        </w:rPr>
        <w:t xml:space="preserve"> </w:t>
      </w:r>
      <w:proofErr w:type="spellStart"/>
      <w:r w:rsidRPr="006B3CB1">
        <w:rPr>
          <w:i/>
        </w:rPr>
        <w:t>Practices</w:t>
      </w:r>
      <w:proofErr w:type="spellEnd"/>
      <w:r w:rsidRPr="006B3CB1">
        <w:rPr>
          <w:i/>
        </w:rPr>
        <w:t xml:space="preserve"> </w:t>
      </w:r>
      <w:proofErr w:type="spellStart"/>
      <w:r w:rsidRPr="006B3CB1">
        <w:rPr>
          <w:i/>
        </w:rPr>
        <w:t>Act</w:t>
      </w:r>
      <w:proofErr w:type="spellEnd"/>
      <w:r w:rsidRPr="006B3CB1">
        <w:rPr>
          <w:i/>
        </w:rPr>
        <w:t xml:space="preserve"> </w:t>
      </w:r>
      <w:proofErr w:type="spellStart"/>
      <w:r w:rsidRPr="006B3CB1">
        <w:rPr>
          <w:i/>
        </w:rPr>
        <w:t>of</w:t>
      </w:r>
      <w:proofErr w:type="spellEnd"/>
      <w:r w:rsidRPr="006B3CB1">
        <w:rPr>
          <w:i/>
        </w:rPr>
        <w:t xml:space="preserve"> 197</w:t>
      </w:r>
      <w:r w:rsidRPr="006B3CB1">
        <w:t xml:space="preserve">7, da </w:t>
      </w:r>
      <w:r w:rsidRPr="006B3CB1">
        <w:rPr>
          <w:i/>
        </w:rPr>
        <w:t xml:space="preserve">OECD </w:t>
      </w:r>
      <w:proofErr w:type="spellStart"/>
      <w:r w:rsidRPr="006B3CB1">
        <w:rPr>
          <w:i/>
        </w:rPr>
        <w:t>Convention</w:t>
      </w:r>
      <w:proofErr w:type="spellEnd"/>
      <w:r w:rsidRPr="006B3CB1">
        <w:rPr>
          <w:i/>
        </w:rPr>
        <w:t xml:space="preserve"> </w:t>
      </w:r>
      <w:proofErr w:type="spellStart"/>
      <w:r w:rsidRPr="006B3CB1">
        <w:rPr>
          <w:i/>
        </w:rPr>
        <w:t>on</w:t>
      </w:r>
      <w:proofErr w:type="spellEnd"/>
      <w:r w:rsidRPr="006B3CB1">
        <w:rPr>
          <w:i/>
        </w:rPr>
        <w:t xml:space="preserve"> </w:t>
      </w:r>
      <w:proofErr w:type="spellStart"/>
      <w:r w:rsidRPr="006B3CB1">
        <w:rPr>
          <w:i/>
        </w:rPr>
        <w:t>Combating</w:t>
      </w:r>
      <w:proofErr w:type="spellEnd"/>
      <w:r w:rsidRPr="006B3CB1">
        <w:rPr>
          <w:i/>
        </w:rPr>
        <w:t xml:space="preserve"> </w:t>
      </w:r>
      <w:proofErr w:type="spellStart"/>
      <w:r w:rsidRPr="006B3CB1">
        <w:rPr>
          <w:i/>
        </w:rPr>
        <w:t>Bribery</w:t>
      </w:r>
      <w:proofErr w:type="spellEnd"/>
      <w:r w:rsidRPr="006B3CB1">
        <w:rPr>
          <w:i/>
        </w:rPr>
        <w:t xml:space="preserve"> </w:t>
      </w:r>
      <w:proofErr w:type="spellStart"/>
      <w:r w:rsidRPr="006B3CB1">
        <w:rPr>
          <w:i/>
        </w:rPr>
        <w:t>of</w:t>
      </w:r>
      <w:proofErr w:type="spellEnd"/>
      <w:r w:rsidRPr="006B3CB1">
        <w:rPr>
          <w:i/>
        </w:rPr>
        <w:t xml:space="preserve"> </w:t>
      </w:r>
      <w:proofErr w:type="spellStart"/>
      <w:r w:rsidRPr="006B3CB1">
        <w:rPr>
          <w:i/>
        </w:rPr>
        <w:t>Foreign</w:t>
      </w:r>
      <w:proofErr w:type="spellEnd"/>
      <w:r w:rsidRPr="006B3CB1">
        <w:rPr>
          <w:i/>
        </w:rPr>
        <w:t xml:space="preserve"> </w:t>
      </w:r>
      <w:proofErr w:type="spellStart"/>
      <w:r w:rsidRPr="006B3CB1">
        <w:rPr>
          <w:i/>
        </w:rPr>
        <w:t>Public</w:t>
      </w:r>
      <w:proofErr w:type="spellEnd"/>
      <w:r w:rsidRPr="006B3CB1">
        <w:rPr>
          <w:i/>
        </w:rPr>
        <w:t xml:space="preserve"> </w:t>
      </w:r>
      <w:proofErr w:type="spellStart"/>
      <w:r w:rsidRPr="006B3CB1">
        <w:rPr>
          <w:i/>
        </w:rPr>
        <w:t>Officials</w:t>
      </w:r>
      <w:proofErr w:type="spellEnd"/>
      <w:r w:rsidRPr="006B3CB1">
        <w:rPr>
          <w:i/>
        </w:rPr>
        <w:t xml:space="preserve"> in </w:t>
      </w:r>
      <w:proofErr w:type="spellStart"/>
      <w:r w:rsidRPr="006B3CB1">
        <w:rPr>
          <w:i/>
        </w:rPr>
        <w:t>International</w:t>
      </w:r>
      <w:proofErr w:type="spellEnd"/>
      <w:r w:rsidRPr="006B3CB1">
        <w:rPr>
          <w:i/>
        </w:rPr>
        <w:t xml:space="preserve"> Business </w:t>
      </w:r>
      <w:proofErr w:type="spellStart"/>
      <w:r w:rsidRPr="006B3CB1">
        <w:rPr>
          <w:i/>
        </w:rPr>
        <w:t>Transactions</w:t>
      </w:r>
      <w:proofErr w:type="spellEnd"/>
      <w:r w:rsidRPr="006B3CB1">
        <w:t xml:space="preserve">, o </w:t>
      </w:r>
      <w:r w:rsidRPr="006B3CB1">
        <w:rPr>
          <w:i/>
        </w:rPr>
        <w:t xml:space="preserve">UK </w:t>
      </w:r>
      <w:proofErr w:type="spellStart"/>
      <w:r w:rsidRPr="006B3CB1">
        <w:rPr>
          <w:i/>
        </w:rPr>
        <w:t>Bribery</w:t>
      </w:r>
      <w:proofErr w:type="spellEnd"/>
      <w:r w:rsidRPr="006B3CB1">
        <w:rPr>
          <w:i/>
        </w:rPr>
        <w:t xml:space="preserve"> </w:t>
      </w:r>
      <w:proofErr w:type="spellStart"/>
      <w:r w:rsidRPr="006B3CB1">
        <w:rPr>
          <w:i/>
        </w:rPr>
        <w:t>Act</w:t>
      </w:r>
      <w:proofErr w:type="spellEnd"/>
      <w:r w:rsidRPr="006B3CB1">
        <w:rPr>
          <w:i/>
        </w:rPr>
        <w:t xml:space="preserve"> (UKBA), a </w:t>
      </w:r>
      <w:proofErr w:type="spellStart"/>
      <w:r w:rsidRPr="006B3CB1">
        <w:rPr>
          <w:i/>
        </w:rPr>
        <w:t>Foreign</w:t>
      </w:r>
      <w:proofErr w:type="spellEnd"/>
      <w:r w:rsidRPr="006B3CB1">
        <w:rPr>
          <w:i/>
        </w:rPr>
        <w:t xml:space="preserve"> </w:t>
      </w:r>
      <w:proofErr w:type="spellStart"/>
      <w:r w:rsidRPr="006B3CB1">
        <w:rPr>
          <w:i/>
        </w:rPr>
        <w:t>Account</w:t>
      </w:r>
      <w:proofErr w:type="spellEnd"/>
      <w:r w:rsidRPr="006B3CB1">
        <w:rPr>
          <w:i/>
        </w:rPr>
        <w:t xml:space="preserve"> </w:t>
      </w:r>
      <w:proofErr w:type="spellStart"/>
      <w:r w:rsidRPr="006B3CB1">
        <w:rPr>
          <w:i/>
        </w:rPr>
        <w:t>Tax</w:t>
      </w:r>
      <w:proofErr w:type="spellEnd"/>
      <w:r w:rsidRPr="006B3CB1">
        <w:rPr>
          <w:i/>
        </w:rPr>
        <w:t xml:space="preserve"> </w:t>
      </w:r>
      <w:proofErr w:type="spellStart"/>
      <w:r w:rsidRPr="006B3CB1">
        <w:rPr>
          <w:i/>
        </w:rPr>
        <w:t>Compliance</w:t>
      </w:r>
      <w:proofErr w:type="spellEnd"/>
      <w:r w:rsidRPr="006B3CB1">
        <w:rPr>
          <w:i/>
        </w:rPr>
        <w:t xml:space="preserve"> </w:t>
      </w:r>
      <w:proofErr w:type="spellStart"/>
      <w:r w:rsidRPr="006B3CB1">
        <w:rPr>
          <w:i/>
        </w:rPr>
        <w:t>Act</w:t>
      </w:r>
      <w:proofErr w:type="spellEnd"/>
      <w:r w:rsidRPr="006B3CB1">
        <w:rPr>
          <w:i/>
        </w:rPr>
        <w:t xml:space="preserve"> (FATCA) </w:t>
      </w:r>
      <w:r w:rsidRPr="006B3CB1">
        <w:t>e o</w:t>
      </w:r>
      <w:r w:rsidRPr="006B3CB1">
        <w:rPr>
          <w:i/>
        </w:rPr>
        <w:t xml:space="preserve"> The </w:t>
      </w:r>
      <w:proofErr w:type="spellStart"/>
      <w:r w:rsidRPr="006B3CB1">
        <w:rPr>
          <w:i/>
        </w:rPr>
        <w:t>Dodd</w:t>
      </w:r>
      <w:proofErr w:type="spellEnd"/>
      <w:r w:rsidRPr="006B3CB1">
        <w:rPr>
          <w:i/>
        </w:rPr>
        <w:t xml:space="preserve">-Frank Wall Street </w:t>
      </w:r>
      <w:proofErr w:type="spellStart"/>
      <w:r w:rsidRPr="006B3CB1">
        <w:rPr>
          <w:i/>
        </w:rPr>
        <w:t>Reform</w:t>
      </w:r>
      <w:proofErr w:type="spellEnd"/>
      <w:r w:rsidRPr="006B3CB1">
        <w:rPr>
          <w:i/>
        </w:rPr>
        <w:t xml:space="preserve"> </w:t>
      </w:r>
      <w:proofErr w:type="spellStart"/>
      <w:r w:rsidRPr="006B3CB1">
        <w:rPr>
          <w:i/>
        </w:rPr>
        <w:t>and</w:t>
      </w:r>
      <w:proofErr w:type="spellEnd"/>
      <w:r w:rsidRPr="006B3CB1">
        <w:rPr>
          <w:i/>
        </w:rPr>
        <w:t xml:space="preserve"> </w:t>
      </w:r>
      <w:proofErr w:type="spellStart"/>
      <w:r w:rsidRPr="006B3CB1">
        <w:rPr>
          <w:i/>
        </w:rPr>
        <w:t>Consumer</w:t>
      </w:r>
      <w:proofErr w:type="spellEnd"/>
      <w:r w:rsidRPr="006B3CB1">
        <w:rPr>
          <w:i/>
        </w:rPr>
        <w:t xml:space="preserve"> </w:t>
      </w:r>
      <w:proofErr w:type="spellStart"/>
      <w:r w:rsidRPr="006B3CB1">
        <w:rPr>
          <w:i/>
        </w:rPr>
        <w:t>Protection</w:t>
      </w:r>
      <w:proofErr w:type="spellEnd"/>
      <w:r w:rsidRPr="006B3CB1">
        <w:rPr>
          <w:i/>
        </w:rPr>
        <w:t xml:space="preserve"> Law</w:t>
      </w:r>
      <w:r w:rsidRPr="006B3CB1">
        <w:t>); (vi) a Aliança, a exclusivo critério dos Debenturistas, não esteja envolvida em qualquer evento relacionado a acusações de promoção de trabalho escravo ou em condições análogas à escravidão; e, ainda, (</w:t>
      </w:r>
      <w:proofErr w:type="spellStart"/>
      <w:r w:rsidRPr="006B3CB1">
        <w:t>vii</w:t>
      </w:r>
      <w:proofErr w:type="spellEnd"/>
      <w:r w:rsidRPr="006B3CB1">
        <w:t xml:space="preserve">) se não estiver em curso um inadimplemento comprovado de quaisquer obrigações financeiras junto a qualquer Debenturista pela Aliança e/ou pelos detentores das ações de emissão da Emissora que vierem a ser transferidas à Aliança. </w:t>
      </w:r>
    </w:p>
    <w:p w14:paraId="09720E04"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rPr>
          <w:color w:val="000000" w:themeColor="text1"/>
        </w:rPr>
        <w:t>alteração ou transferência do controle acionário (conforme definição de controle prevista no artigo 116 da Lei das Sociedades por Ações), direto ou indireto, da Emissora, do Bloco Original, do Novo Acionista Controlador Direto da Emissora e/ou das Fiadoras (“</w:t>
      </w:r>
      <w:r w:rsidRPr="006B3CB1">
        <w:rPr>
          <w:color w:val="000000" w:themeColor="text1"/>
          <w:u w:val="single"/>
        </w:rPr>
        <w:t>Alteração de Controle Acionário</w:t>
      </w:r>
      <w:r w:rsidRPr="006B3CB1">
        <w:rPr>
          <w:color w:val="000000" w:themeColor="text1"/>
        </w:rPr>
        <w:t xml:space="preserve">”). Para fins da presente Emissão, não será considerada alteração do controle acionário: (a) a Alteração </w:t>
      </w:r>
      <w:proofErr w:type="spellStart"/>
      <w:r w:rsidRPr="006B3CB1">
        <w:rPr>
          <w:color w:val="000000" w:themeColor="text1"/>
        </w:rPr>
        <w:t>Chipley</w:t>
      </w:r>
      <w:proofErr w:type="spellEnd"/>
      <w:r w:rsidRPr="006B3CB1">
        <w:rPr>
          <w:color w:val="000000" w:themeColor="text1"/>
        </w:rPr>
        <w:t xml:space="preserve">, desde que estritamente observado o rito da Amortização Extraordinária Obrigatória descrito na Cláusula 8.4 acima; e (b) a transferência de ações por meio de herança a seus herdeiros naturais decorrente de morte de qualquer pessoa física direta ou indireta do Bloco Original; </w:t>
      </w:r>
    </w:p>
    <w:p w14:paraId="779052BE"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rPr>
          <w:color w:val="000000" w:themeColor="text1"/>
        </w:rPr>
        <w:t xml:space="preserve">transformação do tipo societário da Emissora; </w:t>
      </w:r>
    </w:p>
    <w:p w14:paraId="76C33210"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rPr>
          <w:color w:val="000000" w:themeColor="text1"/>
        </w:rPr>
        <w:t xml:space="preserve">aplicação, pela Emissora, dos recursos oriundos das Debêntures em destinação diversa daquela descrita na Cláusula 4 desta Escritura; </w:t>
      </w:r>
    </w:p>
    <w:p w14:paraId="39649782"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rPr>
          <w:color w:val="000000" w:themeColor="text1"/>
        </w:rPr>
        <w:t xml:space="preserve">distribuição e/ou pagamento de dividendos, juros sobre o capital próprio ou quaisquer outras distribuições de lucros pela Emissora a quaisquer de seus acionistas, (a) quando a Emissora e/ou as Fiadoras estiverem em mora com relação ao cumprimento de obrigações relacionadas à (1) obrigações financeiras decorrentes da Emissão; (2) apresentação das </w:t>
      </w:r>
      <w:r w:rsidRPr="006B3CB1">
        <w:t>Demonstrações Financeiras Consolidadas Auditadas da Emissora</w:t>
      </w:r>
      <w:r w:rsidRPr="006B3CB1" w:rsidDel="00B072F8">
        <w:rPr>
          <w:color w:val="000000" w:themeColor="text1"/>
        </w:rPr>
        <w:t xml:space="preserve"> </w:t>
      </w:r>
      <w:r w:rsidRPr="006B3CB1">
        <w:rPr>
          <w:color w:val="000000" w:themeColor="text1"/>
        </w:rPr>
        <w:t xml:space="preserve">ou </w:t>
      </w:r>
      <w:r w:rsidRPr="006B3CB1">
        <w:t xml:space="preserve">Demonstrações Financeiras </w:t>
      </w:r>
      <w:r w:rsidRPr="006B3CB1">
        <w:rPr>
          <w:color w:val="000000" w:themeColor="text1"/>
        </w:rPr>
        <w:t>Intermediárias</w:t>
      </w:r>
      <w:r w:rsidRPr="006B3CB1">
        <w:t xml:space="preserve"> Consolidadas Auditadas da Emissora</w:t>
      </w:r>
      <w:r w:rsidRPr="006B3CB1">
        <w:rPr>
          <w:color w:val="000000" w:themeColor="text1"/>
        </w:rPr>
        <w:t>; (3) cumprimento do ICSD (conforme definido abaixo); e/ou (b) na ocorrência da hipótese prevista na Cláusula 10.1(</w:t>
      </w:r>
      <w:proofErr w:type="spellStart"/>
      <w:r w:rsidR="00F4233E" w:rsidRPr="006B3CB1">
        <w:rPr>
          <w:color w:val="000000" w:themeColor="text1"/>
        </w:rPr>
        <w:t>xl</w:t>
      </w:r>
      <w:proofErr w:type="spellEnd"/>
      <w:r w:rsidRPr="006B3CB1">
        <w:rPr>
          <w:color w:val="000000" w:themeColor="text1"/>
        </w:rPr>
        <w:t xml:space="preserve">), ressalvado, entretanto, o pagamento </w:t>
      </w:r>
      <w:r w:rsidRPr="006B3CB1">
        <w:rPr>
          <w:color w:val="000000" w:themeColor="text1"/>
        </w:rPr>
        <w:lastRenderedPageBreak/>
        <w:t xml:space="preserve">do dividendo obrigatório previsto no artigo 202 da Lei </w:t>
      </w:r>
      <w:r w:rsidRPr="006B3CB1">
        <w:t>das Sociedades por Ações;</w:t>
      </w:r>
      <w:r w:rsidR="00F4233E" w:rsidRPr="006B3CB1">
        <w:t xml:space="preserve"> </w:t>
      </w:r>
    </w:p>
    <w:p w14:paraId="63152E44"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t>d</w:t>
      </w:r>
      <w:r w:rsidRPr="006B3CB1">
        <w:rPr>
          <w:color w:val="000000" w:themeColor="text1"/>
        </w:rPr>
        <w:t xml:space="preserve">ecretação de intervenção ou término, extinção, perda, encampação, caducidade, revogação, anulação e transferência, total ou parcial, das concessões, permissões e/ou autorizações da Emissora e/ou de qualquer das Fiadoras; </w:t>
      </w:r>
    </w:p>
    <w:p w14:paraId="3E9CD0F4" w14:textId="77777777" w:rsidR="00811F66" w:rsidRPr="006B3CB1" w:rsidRDefault="00811F66" w:rsidP="006B3CB1">
      <w:pPr>
        <w:pStyle w:val="Corpodetexto"/>
        <w:widowControl w:val="0"/>
        <w:numPr>
          <w:ilvl w:val="0"/>
          <w:numId w:val="5"/>
        </w:numPr>
        <w:spacing w:after="0"/>
        <w:ind w:left="993" w:hanging="993"/>
        <w:rPr>
          <w:color w:val="000000" w:themeColor="text1"/>
        </w:rPr>
      </w:pPr>
      <w:r w:rsidRPr="006B3CB1">
        <w:rPr>
          <w:color w:val="000000" w:themeColor="text1"/>
        </w:rPr>
        <w:t>desapropriação, confisco, sequestro, expropriação, nacionalização ou qualquer outro ato de qualquer entidade governamental de qualquer jurisdição que resulte na perda, pela Emissora e/ou por qualquer uma das Fiadoras, da propriedade e/ou da posse direta ou indireta de qualquer parte substancial de seus bens ou propriedades; e</w:t>
      </w:r>
    </w:p>
    <w:p w14:paraId="2108E9D9" w14:textId="77777777" w:rsidR="00811F66" w:rsidRPr="006B3CB1" w:rsidRDefault="00811F66" w:rsidP="006B3CB1">
      <w:pPr>
        <w:pStyle w:val="Corpodetexto"/>
        <w:widowControl w:val="0"/>
        <w:numPr>
          <w:ilvl w:val="0"/>
          <w:numId w:val="5"/>
        </w:numPr>
        <w:spacing w:after="0"/>
        <w:ind w:left="993" w:hanging="980"/>
      </w:pPr>
      <w:bookmarkStart w:id="95" w:name="_Ref269720727"/>
      <w:r w:rsidRPr="006B3CB1">
        <w:rPr>
          <w:color w:val="000000" w:themeColor="text1"/>
        </w:rPr>
        <w:t xml:space="preserve">atuação, pela Emissora, pelo Novo Acionista Controlador Direto da Emissora e/ou por qualquer das Fiadoras, em desconformidade com as Leis de </w:t>
      </w:r>
      <w:proofErr w:type="spellStart"/>
      <w:r w:rsidRPr="006B3CB1">
        <w:rPr>
          <w:i/>
          <w:color w:val="000000" w:themeColor="text1"/>
        </w:rPr>
        <w:t>Compliance</w:t>
      </w:r>
      <w:proofErr w:type="spellEnd"/>
      <w:r w:rsidRPr="006B3CB1">
        <w:rPr>
          <w:color w:val="000000" w:themeColor="text1"/>
        </w:rPr>
        <w:t xml:space="preserve"> que lhes sejam aplicáveis e/ou inclusão da Emissora, do Novo Acionista Controlador Direto da Emissora e/ou de qualquer das Fiadoras no Cadastro Nacional de Empresas Inidôneas e Suspensas – CEIS ou no Cadastro Nacional de Empresas Punidas – CNEP.</w:t>
      </w:r>
      <w:r w:rsidR="00F2623F" w:rsidRPr="006B3CB1">
        <w:rPr>
          <w:color w:val="000000" w:themeColor="text1"/>
        </w:rPr>
        <w:t xml:space="preserve"> </w:t>
      </w:r>
    </w:p>
    <w:p w14:paraId="6DFFEF10" w14:textId="77777777" w:rsidR="00811F66" w:rsidRPr="006B3CB1" w:rsidRDefault="00811F66"/>
    <w:p w14:paraId="0E8332B9"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rPr>
        <w:t>Vencimento Antecipado Não Automático.</w:t>
      </w:r>
      <w:r w:rsidRPr="006B3CB1">
        <w:rPr>
          <w:rFonts w:ascii="Verdana" w:hAnsi="Verdana"/>
          <w:b w:val="0"/>
          <w:smallCaps w:val="0"/>
          <w:sz w:val="20"/>
          <w:szCs w:val="20"/>
          <w:u w:val="none"/>
        </w:rPr>
        <w:t xml:space="preserve"> </w:t>
      </w:r>
      <w:r w:rsidRPr="006B3CB1">
        <w:rPr>
          <w:rFonts w:ascii="Verdana" w:hAnsi="Verdana"/>
          <w:b w:val="0"/>
          <w:smallCaps w:val="0"/>
          <w:spacing w:val="0"/>
          <w:sz w:val="20"/>
          <w:szCs w:val="20"/>
          <w:u w:val="none"/>
        </w:rPr>
        <w:t>O Agente Fiduciário deverá, em até 2 (dois) Dias Úteis contados da data em que tomar ciência da ocorrência de quaisquer dos eventos listados abaixo, convocar Assembleia Geral de Debenturistas para deliberar sobre a não declaração do vencimento antecipado das Debêntures, observado o disposto nas Cláusulas 9.1.2, 9.1.3 e 12 abaixo, inclusive as disposições relativas aos procedimentos de convocação e quóruns da Assembleia Geral de Debenturistas (cada evento um "</w:t>
      </w:r>
      <w:r w:rsidRPr="006B3CB1">
        <w:rPr>
          <w:rFonts w:ascii="Verdana" w:hAnsi="Verdana"/>
          <w:b w:val="0"/>
          <w:smallCaps w:val="0"/>
          <w:spacing w:val="0"/>
          <w:sz w:val="20"/>
          <w:szCs w:val="20"/>
        </w:rPr>
        <w:t>Evento de Vencimento Antecipado Não Automático</w:t>
      </w:r>
      <w:r w:rsidRPr="006B3CB1">
        <w:rPr>
          <w:rFonts w:ascii="Verdana" w:hAnsi="Verdana"/>
          <w:b w:val="0"/>
          <w:smallCaps w:val="0"/>
          <w:spacing w:val="0"/>
          <w:sz w:val="20"/>
          <w:szCs w:val="20"/>
          <w:u w:val="none"/>
        </w:rPr>
        <w:t>" e, em conjunto com os Eventos de Vencimento Antecipado Automático, "</w:t>
      </w:r>
      <w:r w:rsidRPr="006B3CB1">
        <w:rPr>
          <w:rFonts w:ascii="Verdana" w:hAnsi="Verdana"/>
          <w:b w:val="0"/>
          <w:smallCaps w:val="0"/>
          <w:spacing w:val="0"/>
          <w:sz w:val="20"/>
          <w:szCs w:val="20"/>
        </w:rPr>
        <w:t>Eventos de Vencimento Antecipado</w:t>
      </w:r>
      <w:r w:rsidRPr="006B3CB1">
        <w:rPr>
          <w:rFonts w:ascii="Verdana" w:hAnsi="Verdana"/>
          <w:b w:val="0"/>
          <w:smallCaps w:val="0"/>
          <w:spacing w:val="0"/>
          <w:sz w:val="20"/>
          <w:szCs w:val="20"/>
          <w:u w:val="none"/>
        </w:rPr>
        <w:t>"):</w:t>
      </w:r>
    </w:p>
    <w:p w14:paraId="5A3DAB10" w14:textId="77777777" w:rsidR="00811F66" w:rsidRPr="006B3CB1" w:rsidRDefault="00811F66"/>
    <w:p w14:paraId="0AD86613"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caso venha a ocorrer </w:t>
      </w:r>
      <w:r w:rsidRPr="006B3CB1">
        <w:rPr>
          <w:b/>
          <w:color w:val="000000" w:themeColor="text1"/>
        </w:rPr>
        <w:t>(a)</w:t>
      </w:r>
      <w:r w:rsidRPr="006B3CB1">
        <w:rPr>
          <w:color w:val="000000" w:themeColor="text1"/>
        </w:rPr>
        <w:t xml:space="preserve"> o vencimento antecipado ou rescisão (1) dos </w:t>
      </w:r>
      <w:proofErr w:type="spellStart"/>
      <w:r w:rsidRPr="006B3CB1">
        <w:rPr>
          <w:color w:val="000000" w:themeColor="text1"/>
        </w:rPr>
        <w:t>CCVEs</w:t>
      </w:r>
      <w:proofErr w:type="spellEnd"/>
      <w:r w:rsidRPr="006B3CB1">
        <w:rPr>
          <w:color w:val="000000" w:themeColor="text1"/>
        </w:rPr>
        <w:t xml:space="preserve"> e/ou (2) das Apólices de Seguro (conforme definido abaixo) já firmadas pela Emissora e/ou pelas Fiadoras, bem como de seus eventuais aditamentos, e daquelas Apólices de Seguro que vierem a ser contratadas pela Emissora e/ou pelas Fiadoras; e/ou </w:t>
      </w:r>
      <w:r w:rsidRPr="006B3CB1">
        <w:rPr>
          <w:b/>
          <w:color w:val="000000" w:themeColor="text1"/>
        </w:rPr>
        <w:t>(b)</w:t>
      </w:r>
      <w:r w:rsidRPr="006B3CB1">
        <w:rPr>
          <w:color w:val="000000" w:themeColor="text1"/>
        </w:rPr>
        <w:t xml:space="preserve"> a não renovação ou contratação, em condições similares, das Apólices de Seguros, com seguradoras de primeira linha e com cobertura e valor em risco equivalentes ou superiores àqueles existente na data de assinatura desta Escritura de Emissão, desde que disponíveis no mercado à época da contratação; </w:t>
      </w:r>
    </w:p>
    <w:p w14:paraId="2AD0918A"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suspensão, total ou parcial, dos contratos relativos às concessões, permissões e/ou autorizações da Emissora e/ou de qualquer das Fiadoras não sanada no prazo de 30 (trinta) dias a contar da data de tal suspensão;</w:t>
      </w:r>
    </w:p>
    <w:p w14:paraId="1E6C1C2C"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não pagamento de obrigação no âmbito de qualquer decisão judicial, administrativa e/ou arbitral, contra a Emissora e/ou qualquer das Fiadoras em valor, individual ou agregado, igual ou superior a R$ 20.000.000,00 (vinte milhões de reais), sendo este valor atualizado mensalmente, a partir da Data de Emissão, pelo IGP-M, desde que a respectiva exigibilidade não tenha sido suspensa dentro do prazo legal;</w:t>
      </w:r>
    </w:p>
    <w:p w14:paraId="348190F0" w14:textId="77777777" w:rsidR="00811F66" w:rsidRPr="006B3CB1" w:rsidRDefault="00116BB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(a) </w:t>
      </w:r>
      <w:r w:rsidR="00811F66" w:rsidRPr="006B3CB1">
        <w:rPr>
          <w:color w:val="000000" w:themeColor="text1"/>
        </w:rPr>
        <w:t xml:space="preserve">arresto, sequestro ou penhora de bens </w:t>
      </w:r>
      <w:r w:rsidR="00D37BBC" w:rsidRPr="006B3CB1">
        <w:rPr>
          <w:color w:val="000000" w:themeColor="text1"/>
        </w:rPr>
        <w:t>(</w:t>
      </w:r>
      <w:r w:rsidR="0071334F" w:rsidRPr="006B3CB1">
        <w:rPr>
          <w:color w:val="000000" w:themeColor="text1"/>
        </w:rPr>
        <w:t>incluindo, mas não se limitando,</w:t>
      </w:r>
      <w:r w:rsidR="00D37BBC" w:rsidRPr="006B3CB1">
        <w:rPr>
          <w:color w:val="000000" w:themeColor="text1"/>
        </w:rPr>
        <w:t xml:space="preserve"> </w:t>
      </w:r>
      <w:r w:rsidR="0071334F" w:rsidRPr="006B3CB1">
        <w:rPr>
          <w:color w:val="000000" w:themeColor="text1"/>
        </w:rPr>
        <w:t>a</w:t>
      </w:r>
      <w:r w:rsidR="00D37BBC" w:rsidRPr="006B3CB1">
        <w:rPr>
          <w:color w:val="000000" w:themeColor="text1"/>
        </w:rPr>
        <w:t>os bens objeto dos Contratos de Garantia</w:t>
      </w:r>
      <w:r w:rsidRPr="006B3CB1">
        <w:rPr>
          <w:color w:val="000000" w:themeColor="text1"/>
        </w:rPr>
        <w:t xml:space="preserve">) </w:t>
      </w:r>
      <w:r w:rsidR="00811F66" w:rsidRPr="006B3CB1">
        <w:rPr>
          <w:color w:val="000000" w:themeColor="text1"/>
        </w:rPr>
        <w:t xml:space="preserve">da Emissora e/ou de qualquer </w:t>
      </w:r>
      <w:r w:rsidR="00811F66" w:rsidRPr="006B3CB1">
        <w:rPr>
          <w:color w:val="000000" w:themeColor="text1"/>
        </w:rPr>
        <w:lastRenderedPageBreak/>
        <w:t xml:space="preserve">das Fiadoras em valor, individual ou agregado, igual ou superior a R$ 20.000.000,00 (vinte milhões de reais), ou seu equivalente em outras moedas, no prazo estipulado na respectiva decisão, sendo este valor atualizado mensalmente, a partir da Data de Emissão, pelo IGP-M, não sido desconstituído o referido arresto, sequestro ou penhora de bens em até 10 (dez) Dias Úteis, contados do evento; </w:t>
      </w:r>
      <w:r w:rsidRPr="006B3CB1">
        <w:rPr>
          <w:color w:val="000000" w:themeColor="text1"/>
        </w:rPr>
        <w:t>ou (b) insuficiência de quaisquer das Garantias, nos termos do artigo 333 do Código Civil, não sanada em até 10 (dez) Dias Úteis;</w:t>
      </w:r>
    </w:p>
    <w:p w14:paraId="69A20F91"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protesto de títulos contra a Emissora, as Fiadoras e/ou qualquer Controlada, em valor, individual ou agregado, igual ou superior a R$ 20.000.000,00 (vinte milhões de reais), ou seu equivalente em outras moedas (sendo este valor atualizado mensalmente, a partir da Data de Emissão, pelo IGP-M, exceto se, tiver sido validamente comprovado ao Agente Fiduciário que o protesto teve seus efeitos suspensos no prazo legal; </w:t>
      </w:r>
    </w:p>
    <w:p w14:paraId="093C195A"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não obtenção, não renovação, cancelamento, revogação ou suspensão das autorizações, concessões, alvarás e/ou licenças, inclusive as societárias, regulatórias e ambientais, necessárias para o regular exercício das atividades desenvolvidas pela Emissora e pelas Fiadoras, ressalvadas aquelas que estejam em processo regular de renovação;</w:t>
      </w:r>
    </w:p>
    <w:p w14:paraId="61A545D8"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alteração do objeto social da Emissora e/ou de qualquer das Fiadoras, conforme disposto em seus estatutos ou contratos sociais, conforme o caso, vigente na Data de Emissão; </w:t>
      </w:r>
    </w:p>
    <w:p w14:paraId="1C75597F"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constituição de qualquer Ônus (assim definido como hipoteca, penhor, alienação fiduciária, cessão fiduciária, usufruto, fideicomisso, encargo, gravame ou ônus, arresto, sequestro ou penhora, judicial ou extrajudicial, voluntário ou involuntário, ou outro ato que tenha o efeito prático similar a qualquer das expressões acima ("</w:t>
      </w:r>
      <w:r w:rsidRPr="006B3CB1">
        <w:rPr>
          <w:color w:val="000000" w:themeColor="text1"/>
          <w:u w:val="single"/>
        </w:rPr>
        <w:t>Ônus</w:t>
      </w:r>
      <w:r w:rsidRPr="006B3CB1">
        <w:rPr>
          <w:color w:val="000000" w:themeColor="text1"/>
        </w:rPr>
        <w:t>")) sobre bens ou propriedades da Emissora e/ou de qualquer das Fiadoras, exceto: (i) por Ônus existentes na Data de Emissão; (</w:t>
      </w:r>
      <w:proofErr w:type="spellStart"/>
      <w:r w:rsidRPr="006B3CB1">
        <w:rPr>
          <w:color w:val="000000" w:themeColor="text1"/>
        </w:rPr>
        <w:t>ii</w:t>
      </w:r>
      <w:proofErr w:type="spellEnd"/>
      <w:r w:rsidRPr="006B3CB1">
        <w:rPr>
          <w:color w:val="000000" w:themeColor="text1"/>
        </w:rPr>
        <w:t>) pelas Garantias Reais; e (</w:t>
      </w:r>
      <w:proofErr w:type="spellStart"/>
      <w:r w:rsidRPr="006B3CB1">
        <w:rPr>
          <w:color w:val="000000" w:themeColor="text1"/>
        </w:rPr>
        <w:t>iii</w:t>
      </w:r>
      <w:proofErr w:type="spellEnd"/>
      <w:r w:rsidRPr="006B3CB1">
        <w:rPr>
          <w:color w:val="000000" w:themeColor="text1"/>
        </w:rPr>
        <w:t xml:space="preserve">) por Ônus constituídos para financiar a aquisição, após a Data de Emissão, de qualquer ativo, desde que o Ônus seja constituído exclusivamente sobre o ativo adquirido; </w:t>
      </w:r>
    </w:p>
    <w:p w14:paraId="5CF7116F"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cessão, venda, alienação e/ou qualquer forma de transferência, pela Emissora e/ou por qualquer das Fiadoras por qualquer meio, de forma gratuita ou onerosa, de bens ou propriedades, exceto: (a) pelas vendas realizadas no curso normal de seus negócios; (b) pelas cessões de ativos realizadas para fins de cumprimento de obrigação regulatória ou de imposição legal; (c) pelas transferências realizadas entre as </w:t>
      </w:r>
      <w:proofErr w:type="spellStart"/>
      <w:r w:rsidRPr="006B3CB1">
        <w:rPr>
          <w:color w:val="000000" w:themeColor="text1"/>
        </w:rPr>
        <w:t>SPEs</w:t>
      </w:r>
      <w:proofErr w:type="spellEnd"/>
      <w:r w:rsidRPr="006B3CB1">
        <w:rPr>
          <w:color w:val="000000" w:themeColor="text1"/>
        </w:rPr>
        <w:t xml:space="preserve"> no curso normal de seus negócios; e (d) </w:t>
      </w:r>
      <w:r w:rsidR="00C54363" w:rsidRPr="006B3CB1">
        <w:rPr>
          <w:color w:val="000000" w:themeColor="text1"/>
        </w:rPr>
        <w:t xml:space="preserve">pela cessão, venda, alienação e/ou qualquer forma de transferência, pela Emissora e/ou por qualquer das Fiadoras, de </w:t>
      </w:r>
      <w:r w:rsidRPr="006B3CB1">
        <w:rPr>
          <w:color w:val="000000" w:themeColor="text1"/>
        </w:rPr>
        <w:t>bens não afetos à geração de energia até o limite de R$ 5.000.000,00 (cinco milhões de reais)</w:t>
      </w:r>
      <w:r w:rsidR="00C54363" w:rsidRPr="006B3CB1">
        <w:rPr>
          <w:color w:val="000000" w:themeColor="text1"/>
        </w:rPr>
        <w:t xml:space="preserve"> por sociedade</w:t>
      </w:r>
      <w:r w:rsidRPr="006B3CB1">
        <w:rPr>
          <w:color w:val="000000" w:themeColor="text1"/>
        </w:rPr>
        <w:t>, desde que tal cessão, venda, alienação e/ou qualquer forma de transferência, pela Emissora e/ou por qualquer das Fiadoras, por qualquer meio, de forma gratuita ou onerosa, não possa afetar o cumprimento, pela Emissora e/ou pelas Fiadoras, de suas obrigações constante da Escritura de Emissão e dos demais documentos da Emissão;</w:t>
      </w:r>
      <w:r w:rsidRPr="006B3CB1">
        <w:rPr>
          <w:b/>
          <w:i/>
          <w:color w:val="000000" w:themeColor="text1"/>
        </w:rPr>
        <w:t xml:space="preserve"> </w:t>
      </w:r>
    </w:p>
    <w:p w14:paraId="0D64C74A"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contratação pela Emissora e/ou por qualquer das Fiadoras, de novos empréstimos e/ou financiamentos, financeiros e/ou operacionais, fianças </w:t>
      </w:r>
      <w:r w:rsidRPr="006B3CB1">
        <w:rPr>
          <w:color w:val="000000" w:themeColor="text1"/>
        </w:rPr>
        <w:lastRenderedPageBreak/>
        <w:t>bancárias ou emissão de debêntures, partes beneficiárias e/ou qualquer outro valor mobiliário, pela Emissora e/ou pelas Fiadoras sem a prévia aprovação de Debenturistas reunidos em Assembleia Geral de Debenturistas representando, no mínimo, 2/3 (dois terços) das Debêntures em Circulação, salvo (i) as operações contraídas exclusivamente no curso normal dos seus negócios, até o limite agregado de R$30.000.000,00 (trinta milhões de reais) (sendo este valor atualizado mensalmente, a partir da Data de Emissão, pelo IGP-M), a ser comprovado aos Debenturistas nas demonstrações financeiras consolidadas, anuais e auditadas (ou informações financeiras objeto de revisão especial, conforme o caso) (em conjunto e qualquer uma delas, as “</w:t>
      </w:r>
      <w:r w:rsidRPr="006B3CB1">
        <w:rPr>
          <w:color w:val="000000" w:themeColor="text1"/>
          <w:u w:val="single"/>
        </w:rPr>
        <w:t>Demonstrações Financeiras Consolidadas Auditadas da Emissora</w:t>
      </w:r>
      <w:r w:rsidRPr="006B3CB1">
        <w:rPr>
          <w:color w:val="000000" w:themeColor="text1"/>
        </w:rPr>
        <w:t>”) subsequentes; e (</w:t>
      </w:r>
      <w:proofErr w:type="spellStart"/>
      <w:r w:rsidRPr="006B3CB1">
        <w:rPr>
          <w:color w:val="000000" w:themeColor="text1"/>
        </w:rPr>
        <w:t>ii</w:t>
      </w:r>
      <w:proofErr w:type="spellEnd"/>
      <w:r w:rsidRPr="006B3CB1">
        <w:rPr>
          <w:color w:val="000000" w:themeColor="text1"/>
        </w:rPr>
        <w:t xml:space="preserve">) constituição de </w:t>
      </w:r>
      <w:r w:rsidRPr="006B3CB1">
        <w:rPr>
          <w:rFonts w:eastAsia="MS Mincho"/>
        </w:rPr>
        <w:t>Substituição das Garantias Posteriores</w:t>
      </w:r>
      <w:r w:rsidRPr="006B3CB1">
        <w:rPr>
          <w:color w:val="000000" w:themeColor="text1"/>
        </w:rPr>
        <w:t xml:space="preserve">; </w:t>
      </w:r>
    </w:p>
    <w:p w14:paraId="6E3E0DF0"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prestação, pela Emissora, de garantias fidejussórias, de quaisquer naturezas, salvo à prestação de garantia fidejussória pela Emissora que garanta transações das Fiadoras no curso normal dos seus negócios, em qualquer caso, até o limite agregado de R$ 30.000.000,00 (trinta milhões de reais), sendo este valor atualizado mensalmente, a partir da Data de Emissão, pelo IGP-M; </w:t>
      </w:r>
    </w:p>
    <w:p w14:paraId="5DA9A8E5"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prestação, pelas Fiadoras de garantias fidejussórias, de quaisquer naturezas, exceto: (a) a Fiança a ser prestada em favor dos Debenturistas, a ser formalizada por meio da celebração do Primeiro Aditamento Garantias e do Segundo Aditamento Garantias; e (b) desde que até o limite agregado de R$30.000.000,00 (trinta milhões de reais) (sendo este valor atualizado mensalmente, a partir da Data de Emissão, pelo IGP-M), necessariamente no âmbito das transações permitidas nos termos do inciso (x) desta Cláusula 9.1.1; </w:t>
      </w:r>
    </w:p>
    <w:p w14:paraId="50C14B02"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realização, pela Emissora e/ou por qualquer das Fiadoras, de operações de mútuo (ativo ou passivo), salvo: (a) operações entre as </w:t>
      </w:r>
      <w:proofErr w:type="spellStart"/>
      <w:r w:rsidRPr="006B3CB1">
        <w:rPr>
          <w:color w:val="000000" w:themeColor="text1"/>
        </w:rPr>
        <w:t>SPEs</w:t>
      </w:r>
      <w:proofErr w:type="spellEnd"/>
      <w:r w:rsidRPr="006B3CB1">
        <w:rPr>
          <w:color w:val="000000" w:themeColor="text1"/>
        </w:rPr>
        <w:t xml:space="preserve">; (b) operações entre as </w:t>
      </w:r>
      <w:proofErr w:type="spellStart"/>
      <w:r w:rsidRPr="006B3CB1">
        <w:rPr>
          <w:color w:val="000000" w:themeColor="text1"/>
        </w:rPr>
        <w:t>SPEs</w:t>
      </w:r>
      <w:proofErr w:type="spellEnd"/>
      <w:r w:rsidRPr="006B3CB1">
        <w:rPr>
          <w:color w:val="000000" w:themeColor="text1"/>
        </w:rPr>
        <w:t xml:space="preserve"> e a PCHPAR; (c) operações das </w:t>
      </w:r>
      <w:proofErr w:type="spellStart"/>
      <w:r w:rsidRPr="006B3CB1">
        <w:rPr>
          <w:color w:val="000000" w:themeColor="text1"/>
        </w:rPr>
        <w:t>SPEs</w:t>
      </w:r>
      <w:proofErr w:type="spellEnd"/>
      <w:r w:rsidRPr="006B3CB1">
        <w:rPr>
          <w:color w:val="000000" w:themeColor="text1"/>
        </w:rPr>
        <w:t xml:space="preserve"> e/ou da PCHPAR (na qualidade de mutuantes) para a Emissora, em qualquer uma das hipóteses (a), (b) e (c) acima, desde que exclusivamente para pagamento do serviço da dívida das Debêntures, caso não seja possível fazê-lo integralmente via dividendos pagos pela PCHPAR; ou (d) operações da Emissora (na qualidade de mutuante) para seus acionistas, limitado em montante agregado de até R$ 150.000.000,00 (cento e cinquenta milhões de reais), sendo o item (d) condicionado (i) ao atendimento, pela Emissora, do ICSD, apurado de forma consolidada para a Emissora e para as Fiadoras, em nível igual ou superior a 1,5x e (</w:t>
      </w:r>
      <w:proofErr w:type="spellStart"/>
      <w:r w:rsidRPr="006B3CB1">
        <w:rPr>
          <w:color w:val="000000" w:themeColor="text1"/>
        </w:rPr>
        <w:t>ii</w:t>
      </w:r>
      <w:proofErr w:type="spellEnd"/>
      <w:r w:rsidRPr="006B3CB1">
        <w:rPr>
          <w:color w:val="000000" w:themeColor="text1"/>
        </w:rPr>
        <w:t xml:space="preserve">) à manutenção, pelas </w:t>
      </w:r>
      <w:proofErr w:type="spellStart"/>
      <w:r w:rsidRPr="006B3CB1">
        <w:rPr>
          <w:color w:val="000000" w:themeColor="text1"/>
        </w:rPr>
        <w:t>SPEs</w:t>
      </w:r>
      <w:proofErr w:type="spellEnd"/>
      <w:r w:rsidRPr="006B3CB1">
        <w:rPr>
          <w:color w:val="000000" w:themeColor="text1"/>
        </w:rPr>
        <w:t>, PCHPAR e Emissora, de recursos financeiros (caixa) consolidados não onerados a terceiros equivalentes a, no mínimo, R$ 30.000.000,00 (trinta milhões de reais) (“</w:t>
      </w:r>
      <w:r w:rsidRPr="006B3CB1">
        <w:rPr>
          <w:color w:val="000000" w:themeColor="text1"/>
          <w:u w:val="single"/>
        </w:rPr>
        <w:t>Caixa Máximo</w:t>
      </w:r>
      <w:r w:rsidRPr="006B3CB1">
        <w:rPr>
          <w:color w:val="000000" w:themeColor="text1"/>
        </w:rPr>
        <w:t xml:space="preserve">”), sendo que todos os valores expressos neste item serão atualizados mensalmente, a partir da Data de Emissão, pelo IGP-M; </w:t>
      </w:r>
    </w:p>
    <w:p w14:paraId="22676232"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caso a PCHPAR venha a incorrer em custos e despesas de qualquer natureza acima de R$ 250.000,00 (duzentos e cinquenta mil reais) por ano, corrigidos anualmente pelo </w:t>
      </w:r>
      <w:r w:rsidRPr="006B3CB1">
        <w:rPr>
          <w:rFonts w:eastAsia="Arial Unicode MS"/>
          <w:color w:val="000000" w:themeColor="text1"/>
        </w:rPr>
        <w:t xml:space="preserve">IGP-M </w:t>
      </w:r>
      <w:r w:rsidRPr="006B3CB1">
        <w:rPr>
          <w:color w:val="000000" w:themeColor="text1"/>
        </w:rPr>
        <w:t>(“</w:t>
      </w:r>
      <w:proofErr w:type="spellStart"/>
      <w:r w:rsidRPr="006B3CB1">
        <w:rPr>
          <w:i/>
          <w:color w:val="000000" w:themeColor="text1"/>
          <w:u w:val="single"/>
        </w:rPr>
        <w:t>Cap</w:t>
      </w:r>
      <w:proofErr w:type="spellEnd"/>
      <w:r w:rsidRPr="006B3CB1">
        <w:rPr>
          <w:color w:val="000000" w:themeColor="text1"/>
          <w:u w:val="single"/>
        </w:rPr>
        <w:t xml:space="preserve"> Inicial</w:t>
      </w:r>
      <w:r w:rsidRPr="006B3CB1">
        <w:rPr>
          <w:color w:val="000000" w:themeColor="text1"/>
        </w:rPr>
        <w:t xml:space="preserve">”), sendo considerado como data base o dia 1º de julho de 2018, exceto por eventuais custos e despesas relacionadas a contratação e manutenção de conta(s) vinculada(s) </w:t>
      </w:r>
      <w:r w:rsidRPr="006B3CB1">
        <w:rPr>
          <w:color w:val="000000" w:themeColor="text1"/>
        </w:rPr>
        <w:lastRenderedPageBreak/>
        <w:t xml:space="preserve">relacionadas à Emissão que não ultrapassem, de forma agregada com o </w:t>
      </w:r>
      <w:proofErr w:type="spellStart"/>
      <w:r w:rsidRPr="006B3CB1">
        <w:rPr>
          <w:i/>
          <w:color w:val="000000" w:themeColor="text1"/>
        </w:rPr>
        <w:t>Cap</w:t>
      </w:r>
      <w:proofErr w:type="spellEnd"/>
      <w:r w:rsidRPr="006B3CB1">
        <w:rPr>
          <w:color w:val="000000" w:themeColor="text1"/>
        </w:rPr>
        <w:t xml:space="preserve"> Inicial, R$500.000,00 (quinhentos mil reais) por ano, corrigidos anualmente pelo </w:t>
      </w:r>
      <w:r w:rsidRPr="006B3CB1">
        <w:rPr>
          <w:rFonts w:eastAsia="Arial Unicode MS"/>
          <w:color w:val="000000" w:themeColor="text1"/>
        </w:rPr>
        <w:t xml:space="preserve">IGP-M, </w:t>
      </w:r>
      <w:r w:rsidRPr="006B3CB1">
        <w:rPr>
          <w:color w:val="000000" w:themeColor="text1"/>
        </w:rPr>
        <w:t>conforme informações disponibilizadas nas demonstrações financeiras anuais da PCHPAR;</w:t>
      </w:r>
    </w:p>
    <w:p w14:paraId="732EE32A"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comprovação de que qualquer das declarações prestadas pela Emissora e/ou por qualquer das Fiadoras nesta Escritura de Emissão, nos Contratos de Garantia e/ou nos demais documentos da Emissão é (i) falsa; ou (</w:t>
      </w:r>
      <w:proofErr w:type="spellStart"/>
      <w:r w:rsidRPr="006B3CB1">
        <w:rPr>
          <w:color w:val="000000" w:themeColor="text1"/>
        </w:rPr>
        <w:t>ii</w:t>
      </w:r>
      <w:proofErr w:type="spellEnd"/>
      <w:r w:rsidRPr="006B3CB1">
        <w:rPr>
          <w:color w:val="000000" w:themeColor="text1"/>
        </w:rPr>
        <w:t>) incorreta, inconsistente ou insuficiente (nos casos deste item (</w:t>
      </w:r>
      <w:proofErr w:type="spellStart"/>
      <w:r w:rsidRPr="006B3CB1">
        <w:rPr>
          <w:color w:val="000000" w:themeColor="text1"/>
        </w:rPr>
        <w:t>ii</w:t>
      </w:r>
      <w:proofErr w:type="spellEnd"/>
      <w:r w:rsidRPr="006B3CB1">
        <w:rPr>
          <w:color w:val="000000" w:themeColor="text1"/>
        </w:rPr>
        <w:t>), exclusivamente, em qualquer aspecto relevante);</w:t>
      </w:r>
    </w:p>
    <w:p w14:paraId="68CDBBA4"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não constituição de qualquer uma das Garantias Posteriores ou da Fiança PCHPAR, nos termos e prazos previstos nos Contratos de Garantia ou na presente Escritura de Emissão, exceto (i) se o prazo de constituição das Garantias Posteriores ou da Fiança PCHPAR vier a ser estendido mediante autorização expressa dos Debenturistas; ou (</w:t>
      </w:r>
      <w:proofErr w:type="spellStart"/>
      <w:r w:rsidRPr="006B3CB1">
        <w:rPr>
          <w:color w:val="000000" w:themeColor="text1"/>
        </w:rPr>
        <w:t>ii</w:t>
      </w:r>
      <w:proofErr w:type="spellEnd"/>
      <w:r w:rsidRPr="006B3CB1">
        <w:rPr>
          <w:color w:val="000000" w:themeColor="text1"/>
        </w:rPr>
        <w:t xml:space="preserve">) no caso das Garantias Posteriores, se ocorrer a Substituição das Garantias Posteriores, observados os termos e prazos previstos na Cláusula 7.3 acima; </w:t>
      </w:r>
    </w:p>
    <w:p w14:paraId="37A4664F"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existência de qualquer decisão judicial, administrativa e/ou arbitral, ou processos semelhantes, contra a Emissora, o Novo Acionista Controlador Direto da Emissora e/ou as Fiadoras, durante a vigência das Debêntures, com relação ao descumprimento da Legislação Socioambiental, desde que a respectiva exigibilidade não tenha sido suspensa dentro do prazo legal; </w:t>
      </w:r>
    </w:p>
    <w:p w14:paraId="38F5B579"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(a) a inclusão da Emissora, do Novo Acionista Controlador Direto da Emissora e/ou das Fiadoras em qualquer espécie de lista oficial emitida por órgão governamental brasileiro de sociedades que descumpram regras de caráter socioambiental, em razão da prática de atos em inobservância à Legislação Socioambiental; ou (b) a inscrição da Emissora, do Novo Acionista Controlador Direto da Emissora e/ou das Fiadoras ou das demais partes a elas subordinadas, assim entendidas como representantes, funcionários, prepostos, contratados, prestadores de serviços que atuem a mando ou em favor da Emissora, do Novo Acionista Controlador Direto da Emissora e/ou das Fiadoras no cadastro de empregadores que tenham mantido trabalhadores em condições análogas a de escravo, instituído pela Portaria Interministerial nº 4, de 11 de maio de 2016 (ou outra que a substitua), do Ministério do Trabalho e Previdência Social e do Ministério das Mulheres, da Igualdade Racial, da Juventude e dos Direitos Humanos, ou outro cadastro oficial que venha a substituí-lo);</w:t>
      </w:r>
    </w:p>
    <w:p w14:paraId="453FB574"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descumprimento do disposto na Cláusula 9.1.1</w:t>
      </w:r>
      <w:r w:rsidR="00793EAD" w:rsidRPr="006B3CB1">
        <w:rPr>
          <w:color w:val="000000" w:themeColor="text1"/>
        </w:rPr>
        <w:t>(</w:t>
      </w:r>
      <w:proofErr w:type="spellStart"/>
      <w:r w:rsidR="00793EAD" w:rsidRPr="006B3CB1">
        <w:rPr>
          <w:color w:val="000000" w:themeColor="text1"/>
        </w:rPr>
        <w:t>xvii</w:t>
      </w:r>
      <w:proofErr w:type="spellEnd"/>
      <w:r w:rsidR="00793EAD" w:rsidRPr="006B3CB1">
        <w:rPr>
          <w:color w:val="000000" w:themeColor="text1"/>
        </w:rPr>
        <w:t xml:space="preserve">) e/ou </w:t>
      </w:r>
      <w:r w:rsidRPr="006B3CB1">
        <w:rPr>
          <w:color w:val="000000" w:themeColor="text1"/>
        </w:rPr>
        <w:t>(</w:t>
      </w:r>
      <w:proofErr w:type="spellStart"/>
      <w:r w:rsidRPr="006B3CB1">
        <w:rPr>
          <w:color w:val="000000" w:themeColor="text1"/>
        </w:rPr>
        <w:t>xviii</w:t>
      </w:r>
      <w:proofErr w:type="spellEnd"/>
      <w:r w:rsidRPr="006B3CB1">
        <w:rPr>
          <w:color w:val="000000" w:themeColor="text1"/>
        </w:rPr>
        <w:t>)</w:t>
      </w:r>
      <w:r w:rsidR="00406120" w:rsidRPr="006B3CB1">
        <w:rPr>
          <w:color w:val="000000" w:themeColor="text1"/>
        </w:rPr>
        <w:t xml:space="preserve"> </w:t>
      </w:r>
      <w:r w:rsidRPr="006B3CB1">
        <w:rPr>
          <w:color w:val="000000" w:themeColor="text1"/>
        </w:rPr>
        <w:t>desta Escritura de Emissão por qualquer acionista direto e indireto da Emissora, ficando ressalvado</w:t>
      </w:r>
      <w:r w:rsidR="00FC1B9F" w:rsidRPr="006B3CB1">
        <w:rPr>
          <w:color w:val="000000" w:themeColor="text1"/>
        </w:rPr>
        <w:t>s</w:t>
      </w:r>
      <w:r w:rsidRPr="006B3CB1">
        <w:rPr>
          <w:color w:val="000000" w:themeColor="text1"/>
        </w:rPr>
        <w:t xml:space="preserve"> </w:t>
      </w:r>
      <w:r w:rsidR="00437058" w:rsidRPr="006B3CB1">
        <w:rPr>
          <w:color w:val="000000" w:themeColor="text1"/>
        </w:rPr>
        <w:t>do disposto nesse item</w:t>
      </w:r>
      <w:r w:rsidRPr="006B3CB1">
        <w:rPr>
          <w:color w:val="000000" w:themeColor="text1"/>
        </w:rPr>
        <w:t xml:space="preserve"> </w:t>
      </w:r>
      <w:r w:rsidR="00FC1B9F" w:rsidRPr="006B3CB1">
        <w:rPr>
          <w:color w:val="000000" w:themeColor="text1"/>
        </w:rPr>
        <w:t xml:space="preserve">quaisquer </w:t>
      </w:r>
      <w:r w:rsidRPr="006B3CB1">
        <w:t xml:space="preserve">acionistas detentores </w:t>
      </w:r>
      <w:r w:rsidR="00437058" w:rsidRPr="006B3CB1">
        <w:t xml:space="preserve">de </w:t>
      </w:r>
      <w:r w:rsidRPr="006B3CB1">
        <w:t>ações livres e disponíveis para negociação em bolsa (</w:t>
      </w:r>
      <w:proofErr w:type="spellStart"/>
      <w:r w:rsidRPr="006B3CB1">
        <w:rPr>
          <w:i/>
          <w:iCs/>
        </w:rPr>
        <w:t>free</w:t>
      </w:r>
      <w:proofErr w:type="spellEnd"/>
      <w:r w:rsidRPr="006B3CB1">
        <w:rPr>
          <w:i/>
          <w:iCs/>
        </w:rPr>
        <w:t xml:space="preserve"> </w:t>
      </w:r>
      <w:proofErr w:type="spellStart"/>
      <w:r w:rsidRPr="006B3CB1">
        <w:rPr>
          <w:i/>
          <w:iCs/>
        </w:rPr>
        <w:t>float</w:t>
      </w:r>
      <w:proofErr w:type="spellEnd"/>
      <w:r w:rsidRPr="006B3CB1">
        <w:rPr>
          <w:i/>
          <w:iCs/>
        </w:rPr>
        <w:t xml:space="preserve">), </w:t>
      </w:r>
      <w:r w:rsidRPr="006B3CB1">
        <w:t>quando aplicável</w:t>
      </w:r>
      <w:r w:rsidRPr="006B3CB1">
        <w:rPr>
          <w:color w:val="000000" w:themeColor="text1"/>
        </w:rPr>
        <w:t>; e/ou</w:t>
      </w:r>
      <w:r w:rsidR="004D050A" w:rsidRPr="006B3CB1">
        <w:rPr>
          <w:color w:val="000000" w:themeColor="text1"/>
        </w:rPr>
        <w:t xml:space="preserve"> </w:t>
      </w:r>
    </w:p>
    <w:p w14:paraId="3820FC75" w14:textId="77777777" w:rsidR="00811F66" w:rsidRPr="006B3CB1" w:rsidRDefault="00811F66" w:rsidP="006B3CB1">
      <w:pPr>
        <w:pStyle w:val="Corpodetexto"/>
        <w:widowControl w:val="0"/>
        <w:numPr>
          <w:ilvl w:val="0"/>
          <w:numId w:val="6"/>
        </w:numPr>
        <w:spacing w:after="0"/>
        <w:ind w:left="1134" w:hanging="1134"/>
        <w:rPr>
          <w:color w:val="000000" w:themeColor="text1"/>
        </w:rPr>
      </w:pPr>
      <w:r w:rsidRPr="006B3CB1">
        <w:rPr>
          <w:color w:val="000000" w:themeColor="text1"/>
        </w:rPr>
        <w:t xml:space="preserve">não manutenção, pela Emissora, durante a vigência das Debêntures, de razão do ICSD (conforme definido abaixo) superior ou equivalente a 1,20x (uma vez e vinte centésimos), a ser apurado (a) anualmente, tendo por base as </w:t>
      </w:r>
      <w:r w:rsidRPr="006B3CB1">
        <w:t>Demonstrações Financeiras Consolidadas Auditadas da Emissora</w:t>
      </w:r>
      <w:r w:rsidRPr="006B3CB1">
        <w:rPr>
          <w:color w:val="000000" w:themeColor="text1"/>
        </w:rPr>
        <w:t xml:space="preserve"> (b) eventualmente, em caso de distribuição de dividendos intercalares (trimestral ou semestral), tendo por base demonstrações financeiras </w:t>
      </w:r>
      <w:r w:rsidRPr="006B3CB1">
        <w:rPr>
          <w:color w:val="000000" w:themeColor="text1"/>
        </w:rPr>
        <w:lastRenderedPageBreak/>
        <w:t>intermediárias consolidadas auditadas</w:t>
      </w:r>
      <w:r w:rsidRPr="006B3CB1">
        <w:rPr>
          <w:rFonts w:eastAsia="Arial Unicode MS"/>
          <w:color w:val="000000" w:themeColor="text1"/>
        </w:rPr>
        <w:t xml:space="preserve"> </w:t>
      </w:r>
      <w:r w:rsidRPr="006B3CB1">
        <w:rPr>
          <w:color w:val="000000" w:themeColor="text1"/>
        </w:rPr>
        <w:t>da Emissora (“</w:t>
      </w:r>
      <w:r w:rsidRPr="006B3CB1">
        <w:rPr>
          <w:color w:val="000000" w:themeColor="text1"/>
          <w:u w:val="single"/>
        </w:rPr>
        <w:t>Demonstrações Financeiras Intermediárias Consolidadas Auditadas da Emissora</w:t>
      </w:r>
      <w:r w:rsidRPr="006B3CB1">
        <w:rPr>
          <w:color w:val="000000" w:themeColor="text1"/>
        </w:rPr>
        <w:t>”)</w:t>
      </w:r>
      <w:r w:rsidRPr="006B3CB1">
        <w:rPr>
          <w:b/>
          <w:i/>
          <w:color w:val="000000" w:themeColor="text1"/>
        </w:rPr>
        <w:t xml:space="preserve"> </w:t>
      </w:r>
      <w:r w:rsidRPr="006B3CB1">
        <w:rPr>
          <w:color w:val="000000" w:themeColor="text1"/>
        </w:rPr>
        <w:t xml:space="preserve">e os respectivos relatórios de apuração do ICSD previstos na Cláusula 10.1(i) abaixo, a partir, inclusive, das </w:t>
      </w:r>
      <w:r w:rsidRPr="006B3CB1">
        <w:t>Demonstrações Financeiras Consolidadas Auditadas da Emissora</w:t>
      </w:r>
      <w:r w:rsidRPr="006B3CB1" w:rsidDel="00B072F8">
        <w:rPr>
          <w:color w:val="000000" w:themeColor="text1"/>
        </w:rPr>
        <w:t xml:space="preserve"> </w:t>
      </w:r>
      <w:r w:rsidRPr="006B3CB1">
        <w:rPr>
          <w:color w:val="000000" w:themeColor="text1"/>
        </w:rPr>
        <w:t>relativas a 31 de dezembro de 2018, inclusive, sendo certo que: (a) caso se verifique, em qualquer apuração, ICSD abaixo de 1,20x, a distribuição de dividendos da Emissora ficará limitada ao dividendo obrigatório previsto em lei até a data da respectiva distribuição, seja anual ou intermediária; e (b) não haverá qualquer limitação de distribuição de dividendos se o ICSD for igual ou superior a 1,20x, exceto conforme disposto na Cláusula 9.1(xi) ou na Cláusula 10.1(</w:t>
      </w:r>
      <w:proofErr w:type="spellStart"/>
      <w:r w:rsidRPr="006B3CB1">
        <w:rPr>
          <w:color w:val="000000" w:themeColor="text1"/>
        </w:rPr>
        <w:t>xxxix</w:t>
      </w:r>
      <w:proofErr w:type="spellEnd"/>
      <w:r w:rsidRPr="006B3CB1">
        <w:rPr>
          <w:color w:val="000000" w:themeColor="text1"/>
        </w:rPr>
        <w:t xml:space="preserve">). </w:t>
      </w:r>
    </w:p>
    <w:p w14:paraId="6481DBC2" w14:textId="77777777" w:rsidR="00811F66" w:rsidRPr="006B3CB1" w:rsidRDefault="00811F66" w:rsidP="00F2623F">
      <w:pPr>
        <w:pStyle w:val="Corpodetexto"/>
        <w:widowControl w:val="0"/>
        <w:spacing w:after="0"/>
        <w:ind w:left="1134"/>
        <w:rPr>
          <w:color w:val="000000" w:themeColor="text1"/>
        </w:rPr>
      </w:pPr>
      <w:r w:rsidRPr="006B3CB1">
        <w:rPr>
          <w:color w:val="000000" w:themeColor="text1"/>
        </w:rPr>
        <w:t>Para fins desta Escritura de Emissão, entende-se como “</w:t>
      </w:r>
      <w:r w:rsidRPr="006B3CB1">
        <w:rPr>
          <w:color w:val="000000" w:themeColor="text1"/>
          <w:u w:val="single"/>
        </w:rPr>
        <w:t>ICSD</w:t>
      </w:r>
      <w:r w:rsidRPr="006B3CB1">
        <w:rPr>
          <w:color w:val="000000" w:themeColor="text1"/>
        </w:rPr>
        <w:t>”, o Índice de Cobertura do Serviço de Dívida do período de referência (assim entendido como cada ano, semestre ou Trimestre de apuração, conforme o caso) (“</w:t>
      </w:r>
      <w:proofErr w:type="spellStart"/>
      <w:r w:rsidRPr="006B3CB1">
        <w:rPr>
          <w:color w:val="000000" w:themeColor="text1"/>
          <w:u w:val="single"/>
        </w:rPr>
        <w:t>PRef</w:t>
      </w:r>
      <w:proofErr w:type="spellEnd"/>
      <w:r w:rsidRPr="006B3CB1">
        <w:rPr>
          <w:color w:val="000000" w:themeColor="text1"/>
        </w:rPr>
        <w:t xml:space="preserve">”), a ser calculado a partir da divisão da Geração de Caixa da Atividade no </w:t>
      </w:r>
      <w:proofErr w:type="spellStart"/>
      <w:r w:rsidRPr="006B3CB1">
        <w:rPr>
          <w:color w:val="000000" w:themeColor="text1"/>
        </w:rPr>
        <w:t>PRef</w:t>
      </w:r>
      <w:proofErr w:type="spellEnd"/>
      <w:r w:rsidRPr="006B3CB1">
        <w:rPr>
          <w:color w:val="000000" w:themeColor="text1"/>
        </w:rPr>
        <w:t xml:space="preserve"> pelo Serviço da Dívida do </w:t>
      </w:r>
      <w:proofErr w:type="spellStart"/>
      <w:r w:rsidRPr="006B3CB1">
        <w:rPr>
          <w:color w:val="000000" w:themeColor="text1"/>
        </w:rPr>
        <w:t>PRef</w:t>
      </w:r>
      <w:proofErr w:type="spellEnd"/>
      <w:r w:rsidRPr="006B3CB1">
        <w:rPr>
          <w:color w:val="000000" w:themeColor="text1"/>
        </w:rPr>
        <w:t xml:space="preserve">, com base em informações registradas nas </w:t>
      </w:r>
      <w:r w:rsidRPr="006B3CB1">
        <w:t>Demonstrações Financeiras Consolidadas Auditadas da Emissora</w:t>
      </w:r>
      <w:r w:rsidRPr="006B3CB1" w:rsidDel="00B072F8">
        <w:rPr>
          <w:color w:val="000000" w:themeColor="text1"/>
        </w:rPr>
        <w:t xml:space="preserve"> </w:t>
      </w:r>
      <w:r w:rsidRPr="006B3CB1">
        <w:rPr>
          <w:color w:val="000000" w:themeColor="text1"/>
        </w:rPr>
        <w:t xml:space="preserve">ou </w:t>
      </w:r>
      <w:r w:rsidRPr="006B3CB1">
        <w:t xml:space="preserve">Demonstrações Financeiras </w:t>
      </w:r>
      <w:r w:rsidRPr="006B3CB1">
        <w:rPr>
          <w:color w:val="000000" w:themeColor="text1"/>
        </w:rPr>
        <w:t>Intermediárias</w:t>
      </w:r>
      <w:r w:rsidRPr="006B3CB1">
        <w:t xml:space="preserve"> Consolidadas Auditadas da Emissora</w:t>
      </w:r>
      <w:r w:rsidRPr="006B3CB1">
        <w:rPr>
          <w:color w:val="000000" w:themeColor="text1"/>
        </w:rPr>
        <w:t xml:space="preserve">, para efeito de distribuição de dividendos, conforme o caso, observada a metodologia abaixo: </w:t>
      </w:r>
    </w:p>
    <w:p w14:paraId="64D897B6" w14:textId="77777777" w:rsidR="00811F66" w:rsidRPr="006B3CB1" w:rsidRDefault="00811F66" w:rsidP="006B3CB1">
      <w:pPr>
        <w:pStyle w:val="Corpodetexto"/>
        <w:widowControl w:val="0"/>
        <w:numPr>
          <w:ilvl w:val="0"/>
          <w:numId w:val="18"/>
        </w:numPr>
        <w:spacing w:after="0"/>
        <w:ind w:left="1134" w:firstLine="0"/>
        <w:rPr>
          <w:color w:val="000000" w:themeColor="text1"/>
        </w:rPr>
      </w:pPr>
      <w:r w:rsidRPr="006B3CB1">
        <w:rPr>
          <w:color w:val="000000" w:themeColor="text1"/>
        </w:rPr>
        <w:t>“</w:t>
      </w:r>
      <w:r w:rsidRPr="006B3CB1">
        <w:rPr>
          <w:color w:val="000000" w:themeColor="text1"/>
          <w:u w:val="single"/>
        </w:rPr>
        <w:t xml:space="preserve">Geração de Caixa da Atividade no </w:t>
      </w:r>
      <w:proofErr w:type="spellStart"/>
      <w:r w:rsidRPr="006B3CB1">
        <w:rPr>
          <w:color w:val="000000" w:themeColor="text1"/>
          <w:u w:val="single"/>
        </w:rPr>
        <w:t>PRef</w:t>
      </w:r>
      <w:proofErr w:type="spellEnd"/>
      <w:r w:rsidRPr="006B3CB1">
        <w:rPr>
          <w:color w:val="000000" w:themeColor="text1"/>
        </w:rPr>
        <w:t>”, corresponde ao somatório abaixo:</w:t>
      </w:r>
    </w:p>
    <w:p w14:paraId="64411315" w14:textId="77777777" w:rsidR="00811F66" w:rsidRPr="006B3CB1" w:rsidRDefault="00811F66">
      <w:pPr>
        <w:ind w:left="1134"/>
        <w:rPr>
          <w:color w:val="000000" w:themeColor="text1"/>
        </w:rPr>
      </w:pPr>
      <w:r w:rsidRPr="006B3CB1">
        <w:rPr>
          <w:color w:val="000000" w:themeColor="text1"/>
        </w:rPr>
        <w:t xml:space="preserve">(+) EBITDA do </w:t>
      </w:r>
      <w:proofErr w:type="spellStart"/>
      <w:r w:rsidRPr="006B3CB1">
        <w:rPr>
          <w:color w:val="000000" w:themeColor="text1"/>
        </w:rPr>
        <w:t>PRef</w:t>
      </w:r>
      <w:proofErr w:type="spellEnd"/>
      <w:r w:rsidRPr="006B3CB1">
        <w:rPr>
          <w:color w:val="000000" w:themeColor="text1"/>
        </w:rPr>
        <w:t>, calculado de acordo com o item (D) abaixo.</w:t>
      </w:r>
    </w:p>
    <w:p w14:paraId="2F85F109" w14:textId="77777777" w:rsidR="00811F66" w:rsidRPr="006B3CB1" w:rsidRDefault="00811F66">
      <w:pPr>
        <w:ind w:left="1134"/>
        <w:rPr>
          <w:color w:val="000000" w:themeColor="text1"/>
        </w:rPr>
      </w:pPr>
      <w:r w:rsidRPr="006B3CB1">
        <w:rPr>
          <w:color w:val="000000" w:themeColor="text1"/>
        </w:rPr>
        <w:t>(-) Despesa de Imposto de Renda e Contribuição Social apurada no exercício, líquidos de diferimentos</w:t>
      </w:r>
    </w:p>
    <w:p w14:paraId="407CA908" w14:textId="77777777" w:rsidR="00811F66" w:rsidRPr="006B3CB1" w:rsidRDefault="00811F66">
      <w:pPr>
        <w:ind w:left="1134"/>
        <w:rPr>
          <w:color w:val="000000" w:themeColor="text1"/>
        </w:rPr>
      </w:pPr>
    </w:p>
    <w:p w14:paraId="096D6BAE" w14:textId="77777777" w:rsidR="00811F66" w:rsidRPr="006B3CB1" w:rsidRDefault="00811F66" w:rsidP="006B3CB1">
      <w:pPr>
        <w:pStyle w:val="Corpodetexto"/>
        <w:widowControl w:val="0"/>
        <w:numPr>
          <w:ilvl w:val="0"/>
          <w:numId w:val="18"/>
        </w:numPr>
        <w:spacing w:after="0"/>
        <w:ind w:left="1134" w:firstLine="0"/>
        <w:rPr>
          <w:color w:val="000000" w:themeColor="text1"/>
        </w:rPr>
      </w:pPr>
      <w:r w:rsidRPr="006B3CB1">
        <w:rPr>
          <w:color w:val="000000" w:themeColor="text1"/>
        </w:rPr>
        <w:t>“</w:t>
      </w:r>
      <w:r w:rsidRPr="006B3CB1">
        <w:rPr>
          <w:color w:val="000000" w:themeColor="text1"/>
          <w:u w:val="single"/>
        </w:rPr>
        <w:t xml:space="preserve">Serviço da Dívida no </w:t>
      </w:r>
      <w:proofErr w:type="spellStart"/>
      <w:r w:rsidRPr="006B3CB1">
        <w:rPr>
          <w:color w:val="000000" w:themeColor="text1"/>
          <w:u w:val="single"/>
        </w:rPr>
        <w:t>PRef</w:t>
      </w:r>
      <w:proofErr w:type="spellEnd"/>
      <w:r w:rsidRPr="006B3CB1">
        <w:rPr>
          <w:color w:val="000000" w:themeColor="text1"/>
        </w:rPr>
        <w:t>”, corresponde ao somatório abaixo:</w:t>
      </w:r>
    </w:p>
    <w:p w14:paraId="45C8A889" w14:textId="77777777" w:rsidR="00811F66" w:rsidRPr="006B3CB1" w:rsidRDefault="00811F66">
      <w:pPr>
        <w:ind w:left="1134"/>
        <w:rPr>
          <w:color w:val="000000" w:themeColor="text1"/>
        </w:rPr>
      </w:pPr>
      <w:r w:rsidRPr="006B3CB1">
        <w:rPr>
          <w:color w:val="000000" w:themeColor="text1"/>
        </w:rPr>
        <w:t xml:space="preserve">(+) Somatório de Pagamento de Amortização de Principal, realizada no </w:t>
      </w:r>
      <w:proofErr w:type="spellStart"/>
      <w:r w:rsidRPr="006B3CB1">
        <w:rPr>
          <w:color w:val="000000" w:themeColor="text1"/>
        </w:rPr>
        <w:t>PRef.</w:t>
      </w:r>
      <w:proofErr w:type="spellEnd"/>
      <w:r w:rsidRPr="006B3CB1">
        <w:rPr>
          <w:color w:val="000000" w:themeColor="text1"/>
        </w:rPr>
        <w:t xml:space="preserve"> </w:t>
      </w:r>
    </w:p>
    <w:p w14:paraId="3DF65DB2" w14:textId="77777777" w:rsidR="00811F66" w:rsidRPr="006B3CB1" w:rsidRDefault="00811F66">
      <w:pPr>
        <w:ind w:left="1134"/>
        <w:rPr>
          <w:color w:val="000000" w:themeColor="text1"/>
        </w:rPr>
      </w:pPr>
      <w:r w:rsidRPr="006B3CB1">
        <w:rPr>
          <w:color w:val="000000" w:themeColor="text1"/>
        </w:rPr>
        <w:t xml:space="preserve">(+) Somatório de Pagamento de Juros, realizada no </w:t>
      </w:r>
      <w:proofErr w:type="spellStart"/>
      <w:r w:rsidRPr="006B3CB1">
        <w:rPr>
          <w:color w:val="000000" w:themeColor="text1"/>
        </w:rPr>
        <w:t>PRef.</w:t>
      </w:r>
      <w:proofErr w:type="spellEnd"/>
      <w:r w:rsidRPr="006B3CB1">
        <w:rPr>
          <w:color w:val="000000" w:themeColor="text1"/>
        </w:rPr>
        <w:t xml:space="preserve"> </w:t>
      </w:r>
    </w:p>
    <w:p w14:paraId="2F754BE8" w14:textId="77777777" w:rsidR="00811F66" w:rsidRPr="006B3CB1" w:rsidRDefault="00811F66">
      <w:pPr>
        <w:ind w:left="1134"/>
        <w:rPr>
          <w:color w:val="000000" w:themeColor="text1"/>
        </w:rPr>
      </w:pPr>
      <w:r w:rsidRPr="006B3CB1">
        <w:rPr>
          <w:color w:val="000000" w:themeColor="text1"/>
        </w:rPr>
        <w:t>(+) Somatório dos recursos financeiros decorrentes da integralização das Debêntures.</w:t>
      </w:r>
    </w:p>
    <w:p w14:paraId="41EDDFBE" w14:textId="77777777" w:rsidR="00811F66" w:rsidRPr="006B3CB1" w:rsidRDefault="00811F66" w:rsidP="006B3CB1">
      <w:pPr>
        <w:pStyle w:val="Corpodetexto"/>
        <w:widowControl w:val="0"/>
        <w:numPr>
          <w:ilvl w:val="0"/>
          <w:numId w:val="18"/>
        </w:numPr>
        <w:spacing w:after="0"/>
        <w:ind w:left="1134" w:firstLine="0"/>
        <w:rPr>
          <w:color w:val="000000" w:themeColor="text1"/>
        </w:rPr>
      </w:pPr>
      <w:r w:rsidRPr="006B3CB1">
        <w:rPr>
          <w:color w:val="000000" w:themeColor="text1"/>
        </w:rPr>
        <w:t>“</w:t>
      </w:r>
      <w:r w:rsidRPr="006B3CB1">
        <w:rPr>
          <w:color w:val="000000" w:themeColor="text1"/>
          <w:u w:val="single"/>
        </w:rPr>
        <w:t xml:space="preserve">Índice de Cobertura do Serviço da Dívida no </w:t>
      </w:r>
      <w:proofErr w:type="spellStart"/>
      <w:r w:rsidRPr="006B3CB1">
        <w:rPr>
          <w:color w:val="000000" w:themeColor="text1"/>
          <w:u w:val="single"/>
        </w:rPr>
        <w:t>PRef</w:t>
      </w:r>
      <w:proofErr w:type="spellEnd"/>
      <w:r w:rsidRPr="006B3CB1">
        <w:rPr>
          <w:color w:val="000000" w:themeColor="text1"/>
        </w:rPr>
        <w:t xml:space="preserve">” corresponde à divisão da Geração de Caixa da Atividade no </w:t>
      </w:r>
      <w:proofErr w:type="spellStart"/>
      <w:r w:rsidRPr="006B3CB1">
        <w:rPr>
          <w:color w:val="000000" w:themeColor="text1"/>
        </w:rPr>
        <w:t>PRef</w:t>
      </w:r>
      <w:proofErr w:type="spellEnd"/>
      <w:r w:rsidRPr="006B3CB1">
        <w:rPr>
          <w:color w:val="000000" w:themeColor="text1"/>
        </w:rPr>
        <w:t xml:space="preserve"> pelo Serviço da Dívida no </w:t>
      </w:r>
      <w:proofErr w:type="spellStart"/>
      <w:r w:rsidRPr="006B3CB1">
        <w:rPr>
          <w:color w:val="000000" w:themeColor="text1"/>
        </w:rPr>
        <w:t>PRef.</w:t>
      </w:r>
      <w:proofErr w:type="spellEnd"/>
    </w:p>
    <w:p w14:paraId="5DAD5B68" w14:textId="77777777" w:rsidR="00811F66" w:rsidRPr="006B3CB1" w:rsidRDefault="00811F66">
      <w:pPr>
        <w:ind w:left="1134"/>
        <w:rPr>
          <w:color w:val="000000" w:themeColor="text1"/>
        </w:rPr>
      </w:pPr>
    </w:p>
    <w:p w14:paraId="5E988763" w14:textId="77777777" w:rsidR="00811F66" w:rsidRPr="006B3CB1" w:rsidRDefault="00811F66" w:rsidP="006B3CB1">
      <w:pPr>
        <w:pStyle w:val="Corpodetexto"/>
        <w:widowControl w:val="0"/>
        <w:numPr>
          <w:ilvl w:val="0"/>
          <w:numId w:val="18"/>
        </w:numPr>
        <w:spacing w:after="0"/>
        <w:ind w:left="1134" w:firstLine="0"/>
        <w:rPr>
          <w:color w:val="000000" w:themeColor="text1"/>
        </w:rPr>
      </w:pPr>
      <w:r w:rsidRPr="006B3CB1">
        <w:rPr>
          <w:color w:val="000000" w:themeColor="text1"/>
        </w:rPr>
        <w:t>“</w:t>
      </w:r>
      <w:r w:rsidRPr="006B3CB1">
        <w:rPr>
          <w:color w:val="000000" w:themeColor="text1"/>
          <w:u w:val="single"/>
        </w:rPr>
        <w:t xml:space="preserve">EBITDA DO </w:t>
      </w:r>
      <w:proofErr w:type="spellStart"/>
      <w:r w:rsidRPr="006B3CB1">
        <w:rPr>
          <w:color w:val="000000" w:themeColor="text1"/>
          <w:u w:val="single"/>
        </w:rPr>
        <w:t>PRef</w:t>
      </w:r>
      <w:proofErr w:type="spellEnd"/>
      <w:r w:rsidRPr="006B3CB1">
        <w:rPr>
          <w:color w:val="000000" w:themeColor="text1"/>
        </w:rPr>
        <w:t>” corresponde ao somatório dos itens abaixo discriminados:</w:t>
      </w:r>
    </w:p>
    <w:p w14:paraId="1C8EBC4E" w14:textId="77777777" w:rsidR="00811F66" w:rsidRPr="006B3CB1" w:rsidRDefault="00811F66">
      <w:pPr>
        <w:ind w:left="1134"/>
        <w:rPr>
          <w:color w:val="000000" w:themeColor="text1"/>
        </w:rPr>
      </w:pPr>
      <w:r w:rsidRPr="006B3CB1">
        <w:rPr>
          <w:color w:val="000000" w:themeColor="text1"/>
        </w:rPr>
        <w:t>(+/-) Lucro/Prejuízo antes do Imposto de Renda e da Contribuição Social sobre o Lucro Líquido.</w:t>
      </w:r>
    </w:p>
    <w:p w14:paraId="2ADABFEC" w14:textId="77777777" w:rsidR="00811F66" w:rsidRPr="006B3CB1" w:rsidRDefault="00811F66">
      <w:pPr>
        <w:ind w:left="1134"/>
        <w:rPr>
          <w:color w:val="000000" w:themeColor="text1"/>
        </w:rPr>
      </w:pPr>
      <w:r w:rsidRPr="006B3CB1">
        <w:rPr>
          <w:color w:val="000000" w:themeColor="text1"/>
        </w:rPr>
        <w:t>(+/-) Resultado Financeiro Líquido Negativo / Positivo.</w:t>
      </w:r>
    </w:p>
    <w:p w14:paraId="2501946E" w14:textId="77777777" w:rsidR="00811F66" w:rsidRPr="006B3CB1" w:rsidRDefault="00811F66">
      <w:pPr>
        <w:ind w:left="1134"/>
        <w:rPr>
          <w:color w:val="000000" w:themeColor="text1"/>
        </w:rPr>
      </w:pPr>
      <w:r w:rsidRPr="006B3CB1">
        <w:rPr>
          <w:color w:val="000000" w:themeColor="text1"/>
        </w:rPr>
        <w:t>(+) Depreciações e Amortizações.</w:t>
      </w:r>
    </w:p>
    <w:p w14:paraId="48A815AE" w14:textId="77777777" w:rsidR="00811F66" w:rsidRPr="006B3CB1" w:rsidRDefault="00811F66">
      <w:pPr>
        <w:ind w:left="1134"/>
        <w:rPr>
          <w:color w:val="000000" w:themeColor="text1"/>
        </w:rPr>
      </w:pPr>
      <w:r w:rsidRPr="006B3CB1">
        <w:rPr>
          <w:color w:val="000000" w:themeColor="text1"/>
        </w:rPr>
        <w:t xml:space="preserve">(+/-) Perdas (desvalorização) por </w:t>
      </w:r>
      <w:proofErr w:type="spellStart"/>
      <w:r w:rsidRPr="006B3CB1">
        <w:rPr>
          <w:i/>
          <w:color w:val="000000" w:themeColor="text1"/>
        </w:rPr>
        <w:t>Impairment</w:t>
      </w:r>
      <w:proofErr w:type="spellEnd"/>
      <w:r w:rsidRPr="006B3CB1">
        <w:rPr>
          <w:color w:val="000000" w:themeColor="text1"/>
        </w:rPr>
        <w:t xml:space="preserve"> / Reversões de perdas anteriores.</w:t>
      </w:r>
    </w:p>
    <w:p w14:paraId="73548641" w14:textId="77777777" w:rsidR="00811F66" w:rsidRPr="006B3CB1" w:rsidRDefault="00811F66">
      <w:pPr>
        <w:ind w:left="1134"/>
        <w:rPr>
          <w:color w:val="000000" w:themeColor="text1"/>
        </w:rPr>
      </w:pPr>
      <w:r w:rsidRPr="006B3CB1">
        <w:rPr>
          <w:color w:val="000000" w:themeColor="text1"/>
        </w:rPr>
        <w:t>(+/-) Prejuízo/Lucro na alienação de imobilizado, investimentos ou intangível.</w:t>
      </w:r>
    </w:p>
    <w:p w14:paraId="0CAF67D9" w14:textId="77777777" w:rsidR="00811F66" w:rsidRPr="006B3CB1" w:rsidRDefault="00811F66">
      <w:pPr>
        <w:ind w:left="1134"/>
        <w:rPr>
          <w:color w:val="000000" w:themeColor="text1"/>
        </w:rPr>
      </w:pPr>
      <w:r w:rsidRPr="006B3CB1">
        <w:rPr>
          <w:color w:val="000000" w:themeColor="text1"/>
        </w:rPr>
        <w:t>(-</w:t>
      </w:r>
      <w:proofErr w:type="gramStart"/>
      <w:r w:rsidRPr="006B3CB1">
        <w:rPr>
          <w:color w:val="000000" w:themeColor="text1"/>
        </w:rPr>
        <w:t>) Quaisquer</w:t>
      </w:r>
      <w:proofErr w:type="gramEnd"/>
      <w:r w:rsidRPr="006B3CB1">
        <w:rPr>
          <w:color w:val="000000" w:themeColor="text1"/>
        </w:rPr>
        <w:t xml:space="preserve"> saídas de caixa das atividades de investimento da Emissora e das Fiadoras referentes à aquisição de Ativo Imobilizado e/ou Intangível.</w:t>
      </w:r>
    </w:p>
    <w:p w14:paraId="402FA99A" w14:textId="77777777" w:rsidR="00811F66" w:rsidRPr="006B3CB1" w:rsidRDefault="00811F66">
      <w:pPr>
        <w:ind w:left="1134"/>
        <w:rPr>
          <w:color w:val="000000" w:themeColor="text1"/>
        </w:rPr>
      </w:pPr>
      <w:r w:rsidRPr="006B3CB1">
        <w:rPr>
          <w:color w:val="000000" w:themeColor="text1"/>
        </w:rPr>
        <w:lastRenderedPageBreak/>
        <w:t xml:space="preserve">(-) Pagamentos efetuados relativos ao Uso do Bem Público e/ou outorga da concessão. </w:t>
      </w:r>
    </w:p>
    <w:p w14:paraId="7F8A5481" w14:textId="77777777" w:rsidR="00811F66" w:rsidRPr="006B3CB1" w:rsidRDefault="00811F66">
      <w:pPr>
        <w:ind w:firstLine="1134"/>
        <w:rPr>
          <w:color w:val="000000" w:themeColor="text1"/>
        </w:rPr>
      </w:pPr>
      <w:r w:rsidRPr="006B3CB1">
        <w:rPr>
          <w:b/>
          <w:color w:val="000000" w:themeColor="text1"/>
        </w:rPr>
        <w:t>Observações</w:t>
      </w:r>
      <w:r w:rsidRPr="006B3CB1">
        <w:rPr>
          <w:color w:val="000000" w:themeColor="text1"/>
        </w:rPr>
        <w:t>:</w:t>
      </w:r>
    </w:p>
    <w:p w14:paraId="78D8D7B7" w14:textId="77777777" w:rsidR="00811F66" w:rsidRPr="006B3CB1" w:rsidRDefault="00811F66">
      <w:pPr>
        <w:ind w:left="1134"/>
        <w:rPr>
          <w:color w:val="000000" w:themeColor="text1"/>
        </w:rPr>
      </w:pPr>
      <w:r w:rsidRPr="006B3CB1">
        <w:rPr>
          <w:color w:val="000000" w:themeColor="text1"/>
        </w:rPr>
        <w:t>1: Dívida onerosa total, incluindo todas as dívidas.</w:t>
      </w:r>
    </w:p>
    <w:p w14:paraId="31D87540" w14:textId="77777777" w:rsidR="00811F66" w:rsidRPr="006B3CB1" w:rsidRDefault="00811F66">
      <w:pPr>
        <w:ind w:left="1134"/>
        <w:rPr>
          <w:color w:val="000000" w:themeColor="text1"/>
        </w:rPr>
      </w:pPr>
      <w:r w:rsidRPr="006B3CB1">
        <w:rPr>
          <w:color w:val="000000" w:themeColor="text1"/>
        </w:rPr>
        <w:t xml:space="preserve">2: Todas as parcelas para o cálculo do EBITDA são referentes às </w:t>
      </w:r>
      <w:r w:rsidRPr="006B3CB1">
        <w:t>Demonstrações Financeiras Consolidadas Auditadas da Emissora</w:t>
      </w:r>
      <w:r w:rsidRPr="006B3CB1" w:rsidDel="00B072F8">
        <w:rPr>
          <w:color w:val="000000" w:themeColor="text1"/>
        </w:rPr>
        <w:t xml:space="preserve"> </w:t>
      </w:r>
      <w:r w:rsidRPr="006B3CB1">
        <w:rPr>
          <w:color w:val="000000" w:themeColor="text1"/>
        </w:rPr>
        <w:t xml:space="preserve">ou às </w:t>
      </w:r>
      <w:r w:rsidRPr="006B3CB1">
        <w:t xml:space="preserve">Demonstrações Financeiras </w:t>
      </w:r>
      <w:r w:rsidRPr="006B3CB1">
        <w:rPr>
          <w:color w:val="000000" w:themeColor="text1"/>
        </w:rPr>
        <w:t>Intermediárias</w:t>
      </w:r>
      <w:r w:rsidRPr="006B3CB1">
        <w:t xml:space="preserve"> Consolidadas Auditadas da Emissora </w:t>
      </w:r>
      <w:r w:rsidRPr="006B3CB1">
        <w:rPr>
          <w:color w:val="000000" w:themeColor="text1"/>
        </w:rPr>
        <w:t xml:space="preserve">em caso de distribuição de dividendos, conforme o caso, do </w:t>
      </w:r>
      <w:proofErr w:type="spellStart"/>
      <w:r w:rsidRPr="006B3CB1">
        <w:rPr>
          <w:color w:val="000000" w:themeColor="text1"/>
        </w:rPr>
        <w:t>PRef.</w:t>
      </w:r>
      <w:proofErr w:type="spellEnd"/>
    </w:p>
    <w:p w14:paraId="5816F622" w14:textId="77777777" w:rsidR="00811F66" w:rsidRPr="006B3CB1" w:rsidRDefault="00811F66">
      <w:pPr>
        <w:ind w:left="1134"/>
        <w:rPr>
          <w:color w:val="000000" w:themeColor="text1"/>
        </w:rPr>
      </w:pPr>
      <w:r w:rsidRPr="006B3CB1">
        <w:rPr>
          <w:color w:val="000000" w:themeColor="text1"/>
        </w:rPr>
        <w:t>3: Caso a contrapartida do desembolso não transite pelo resultado do exercício.</w:t>
      </w:r>
    </w:p>
    <w:p w14:paraId="03ED670C" w14:textId="77777777" w:rsidR="00811F66" w:rsidRPr="006B3CB1" w:rsidRDefault="00811F66" w:rsidP="00F2623F">
      <w:pPr>
        <w:pStyle w:val="Corpodetexto"/>
        <w:widowControl w:val="0"/>
        <w:spacing w:after="0"/>
        <w:ind w:left="1134"/>
        <w:rPr>
          <w:color w:val="000000" w:themeColor="text1"/>
        </w:rPr>
      </w:pPr>
      <w:r w:rsidRPr="006B3CB1">
        <w:rPr>
          <w:color w:val="000000" w:themeColor="text1"/>
        </w:rPr>
        <w:t xml:space="preserve">4: Considera apenas o Imposto de Renda e Contribuição Social diferidos referentes ao </w:t>
      </w:r>
      <w:proofErr w:type="spellStart"/>
      <w:r w:rsidRPr="006B3CB1">
        <w:rPr>
          <w:color w:val="000000" w:themeColor="text1"/>
        </w:rPr>
        <w:t>PRef.</w:t>
      </w:r>
      <w:proofErr w:type="spellEnd"/>
    </w:p>
    <w:p w14:paraId="4596F207" w14:textId="77777777" w:rsidR="00811F66" w:rsidRPr="006B3CB1" w:rsidRDefault="00811F66">
      <w:pPr>
        <w:pStyle w:val="Corpodetexto"/>
        <w:widowControl w:val="0"/>
        <w:spacing w:after="0"/>
      </w:pPr>
    </w:p>
    <w:p w14:paraId="4ACFD900"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96" w:name="_DV_M178"/>
      <w:bookmarkStart w:id="97" w:name="_DV_M179"/>
      <w:bookmarkStart w:id="98" w:name="_Ref130286395"/>
      <w:bookmarkStart w:id="99" w:name="_Ref182029112"/>
      <w:bookmarkStart w:id="100" w:name="_Ref201483116"/>
      <w:bookmarkStart w:id="101" w:name="_Ref269721440"/>
      <w:bookmarkEnd w:id="48"/>
      <w:bookmarkEnd w:id="53"/>
      <w:bookmarkEnd w:id="75"/>
      <w:bookmarkEnd w:id="95"/>
      <w:bookmarkEnd w:id="96"/>
      <w:bookmarkEnd w:id="97"/>
      <w:r w:rsidRPr="006B3CB1">
        <w:rPr>
          <w:rFonts w:ascii="Verdana" w:hAnsi="Verdana"/>
          <w:b w:val="0"/>
          <w:smallCaps w:val="0"/>
          <w:sz w:val="20"/>
          <w:szCs w:val="20"/>
          <w:u w:val="none"/>
        </w:rPr>
        <w:t>O Agente Fiduciário deverá notificar a Emissora da convocação de Assembleia Geral de Debenturistas na mesma data em que realizar a convocação da referida Assembleia Geral de Debenturistas, sendo certo que referida Assembleia Geral de Debenturistas: (i) deverá ser realizada no prazo mínimo previsto na Lei das Sociedades por Ações; e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xml:space="preserve">) </w:t>
      </w:r>
      <w:r w:rsidRPr="006B3CB1">
        <w:rPr>
          <w:rFonts w:ascii="Verdana" w:hAnsi="Verdana"/>
          <w:b w:val="0"/>
          <w:smallCaps w:val="0"/>
          <w:color w:val="auto"/>
          <w:sz w:val="20"/>
          <w:szCs w:val="20"/>
          <w:u w:val="none"/>
        </w:rPr>
        <w:t>instalar-se-á, em primeira convocação, com a presença de Debenturistas que representem, no mínimo, 2/3 (dois terços) das Debêntures em Circulação e, em segunda convocação, com qualquer quórum.</w:t>
      </w:r>
    </w:p>
    <w:p w14:paraId="22C4A267" w14:textId="77777777" w:rsidR="00811F66" w:rsidRPr="006B3CB1" w:rsidRDefault="00811F66">
      <w:pPr>
        <w:ind w:left="1276" w:hanging="709"/>
        <w:rPr>
          <w:color w:val="000000"/>
        </w:rPr>
      </w:pPr>
    </w:p>
    <w:p w14:paraId="6C97153E"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Após a realização da Assembleia Geral de Debenturistas mencionada na Cláusula 9.1.2 acima, o Agente Fiduciário deverá declarar antecipadamente vencidas todas as obrigações decorrentes das Debêntures e exigir o imediato pagamento do Valor Nominal Unitário, do Valor Nominal Atualizado</w:t>
      </w:r>
      <w:r w:rsidR="003D01A1" w:rsidRPr="006B3CB1">
        <w:rPr>
          <w:rFonts w:ascii="Verdana" w:hAnsi="Verdana"/>
          <w:b w:val="0"/>
          <w:smallCaps w:val="0"/>
          <w:sz w:val="20"/>
          <w:szCs w:val="20"/>
          <w:u w:val="none"/>
        </w:rPr>
        <w:t xml:space="preserve"> ou</w:t>
      </w:r>
      <w:r w:rsidR="006B2B1B" w:rsidRPr="006B3CB1">
        <w:rPr>
          <w:rFonts w:ascii="Verdana" w:hAnsi="Verdana"/>
          <w:b w:val="0"/>
          <w:smallCaps w:val="0"/>
          <w:sz w:val="20"/>
          <w:szCs w:val="20"/>
          <w:u w:val="none"/>
        </w:rPr>
        <w:t xml:space="preserve"> </w:t>
      </w:r>
      <w:r w:rsidRPr="006B3CB1">
        <w:rPr>
          <w:rFonts w:ascii="Verdana" w:hAnsi="Verdana"/>
          <w:b w:val="0"/>
          <w:smallCaps w:val="0"/>
          <w:sz w:val="20"/>
          <w:szCs w:val="20"/>
          <w:u w:val="none"/>
        </w:rPr>
        <w:t xml:space="preserve">do saldo do Valor Nominal Unitário, conforme o caso, acrescido da respectiva remuneração, 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i/>
          <w:smallCaps w:val="0"/>
          <w:sz w:val="20"/>
          <w:szCs w:val="20"/>
          <w:u w:val="none"/>
        </w:rPr>
        <w:t xml:space="preserve"> </w:t>
      </w:r>
      <w:r w:rsidRPr="006B3CB1">
        <w:rPr>
          <w:rFonts w:ascii="Verdana" w:hAnsi="Verdana"/>
          <w:b w:val="0"/>
          <w:smallCaps w:val="0"/>
          <w:sz w:val="20"/>
          <w:szCs w:val="20"/>
          <w:u w:val="none"/>
        </w:rPr>
        <w:t xml:space="preserve">desde a Data de </w:t>
      </w:r>
      <w:r w:rsidR="003D01A1" w:rsidRPr="006B3CB1">
        <w:rPr>
          <w:rFonts w:ascii="Verdana" w:hAnsi="Verdana"/>
          <w:b w:val="0"/>
          <w:smallCaps w:val="0"/>
          <w:sz w:val="20"/>
          <w:szCs w:val="20"/>
          <w:u w:val="none"/>
        </w:rPr>
        <w:t xml:space="preserve">Integralização </w:t>
      </w:r>
      <w:r w:rsidRPr="006B3CB1">
        <w:rPr>
          <w:rFonts w:ascii="Verdana" w:hAnsi="Verdana"/>
          <w:b w:val="0"/>
          <w:smallCaps w:val="0"/>
          <w:sz w:val="20"/>
          <w:szCs w:val="20"/>
          <w:u w:val="none"/>
        </w:rPr>
        <w:t xml:space="preserve">ou a Data de Pagamento da Remuneração imediatamente anterior da respectiva série, conforme o caso, até a data de seu efetivo pagamento, além dos Encargos Moratórios, </w:t>
      </w:r>
      <w:r w:rsidR="00087345" w:rsidRPr="006B3CB1">
        <w:rPr>
          <w:rFonts w:ascii="Verdana" w:hAnsi="Verdana"/>
          <w:b w:val="0"/>
          <w:smallCaps w:val="0"/>
          <w:sz w:val="20"/>
          <w:szCs w:val="20"/>
          <w:u w:val="none"/>
        </w:rPr>
        <w:t xml:space="preserve">assim como, em relação às Debêntures da Segunda Série, </w:t>
      </w:r>
      <w:r w:rsidR="00A203E1" w:rsidRPr="006B3CB1">
        <w:rPr>
          <w:rFonts w:ascii="Verdana" w:hAnsi="Verdana"/>
          <w:b w:val="0"/>
          <w:smallCaps w:val="0"/>
          <w:sz w:val="20"/>
          <w:szCs w:val="20"/>
          <w:u w:val="none"/>
        </w:rPr>
        <w:t>o Custo</w:t>
      </w:r>
      <w:r w:rsidR="00087345" w:rsidRPr="006B3CB1">
        <w:rPr>
          <w:rFonts w:ascii="Verdana" w:hAnsi="Verdana"/>
          <w:b w:val="0"/>
          <w:smallCaps w:val="0"/>
          <w:sz w:val="20"/>
          <w:szCs w:val="20"/>
          <w:u w:val="none"/>
        </w:rPr>
        <w:t xml:space="preserve"> de Reposição (conforme fórmula prevista na Cláusula 8.5.1</w:t>
      </w:r>
      <w:r w:rsidR="0071334F" w:rsidRPr="006B3CB1">
        <w:rPr>
          <w:rFonts w:ascii="Verdana" w:hAnsi="Verdana"/>
          <w:b w:val="0"/>
          <w:smallCaps w:val="0"/>
          <w:sz w:val="20"/>
          <w:szCs w:val="20"/>
          <w:u w:val="none"/>
        </w:rPr>
        <w:t>.1</w:t>
      </w:r>
      <w:r w:rsidR="00087345" w:rsidRPr="006B3CB1">
        <w:rPr>
          <w:rFonts w:ascii="Verdana" w:hAnsi="Verdana"/>
          <w:b w:val="0"/>
          <w:smallCaps w:val="0"/>
          <w:sz w:val="20"/>
          <w:szCs w:val="20"/>
          <w:u w:val="none"/>
        </w:rPr>
        <w:t xml:space="preserve"> acima), sendo que o resultado, caso negativo será igual a zero, e</w:t>
      </w:r>
      <w:r w:rsidR="00E730A4" w:rsidRPr="006B3CB1">
        <w:rPr>
          <w:rFonts w:ascii="Verdana" w:hAnsi="Verdana"/>
          <w:b w:val="0"/>
          <w:smallCaps w:val="0"/>
          <w:sz w:val="20"/>
          <w:szCs w:val="20"/>
          <w:u w:val="none"/>
        </w:rPr>
        <w:t>, se houver,</w:t>
      </w:r>
      <w:r w:rsidR="00087345" w:rsidRPr="006B3CB1">
        <w:rPr>
          <w:rFonts w:ascii="Verdana" w:hAnsi="Verdana"/>
          <w:b w:val="0"/>
          <w:smallCaps w:val="0"/>
          <w:sz w:val="20"/>
          <w:szCs w:val="20"/>
          <w:u w:val="none"/>
        </w:rPr>
        <w:t xml:space="preserve"> os </w:t>
      </w:r>
      <w:r w:rsidR="00E730A4" w:rsidRPr="006B3CB1">
        <w:rPr>
          <w:rFonts w:ascii="Verdana" w:hAnsi="Verdana"/>
          <w:b w:val="0"/>
          <w:smallCaps w:val="0"/>
          <w:sz w:val="20"/>
          <w:szCs w:val="20"/>
          <w:u w:val="none"/>
        </w:rPr>
        <w:t xml:space="preserve">eventuais </w:t>
      </w:r>
      <w:r w:rsidR="00087345" w:rsidRPr="006B3CB1">
        <w:rPr>
          <w:rFonts w:ascii="Verdana" w:hAnsi="Verdana"/>
          <w:b w:val="0"/>
          <w:smallCaps w:val="0"/>
          <w:sz w:val="20"/>
          <w:szCs w:val="20"/>
          <w:u w:val="none"/>
        </w:rPr>
        <w:t>custos e despesas com assessores legais,</w:t>
      </w:r>
      <w:r w:rsidR="00087345" w:rsidRPr="006B3CB1">
        <w:rPr>
          <w:rFonts w:ascii="Verdana" w:hAnsi="Verdana"/>
          <w:sz w:val="20"/>
          <w:szCs w:val="20"/>
          <w:u w:val="none"/>
        </w:rPr>
        <w:t xml:space="preserve"> </w:t>
      </w:r>
      <w:r w:rsidRPr="006B3CB1">
        <w:rPr>
          <w:rFonts w:ascii="Verdana" w:hAnsi="Verdana"/>
          <w:b w:val="0"/>
          <w:smallCaps w:val="0"/>
          <w:sz w:val="20"/>
          <w:szCs w:val="20"/>
          <w:u w:val="none"/>
        </w:rPr>
        <w:t>a menos que Debenturistas, representando 2/3 (dois terços) das Debêntures em Circulação, em primeira e/ou segunda convocação, tenham optado por não declarar o vencimento antecipado das obrigações decorrentes das Debêntures, hipótese na qual não haverá vencimento antecipado das Debêntures, salvo com relação à hipótese prevista na Cláusula 9.1.1(</w:t>
      </w:r>
      <w:proofErr w:type="spellStart"/>
      <w:r w:rsidRPr="006B3CB1">
        <w:rPr>
          <w:rFonts w:ascii="Verdana" w:hAnsi="Verdana"/>
          <w:b w:val="0"/>
          <w:smallCaps w:val="0"/>
          <w:sz w:val="20"/>
          <w:szCs w:val="20"/>
          <w:u w:val="none"/>
        </w:rPr>
        <w:t>xix</w:t>
      </w:r>
      <w:proofErr w:type="spellEnd"/>
      <w:r w:rsidRPr="006B3CB1">
        <w:rPr>
          <w:rFonts w:ascii="Verdana" w:hAnsi="Verdana"/>
          <w:b w:val="0"/>
          <w:smallCaps w:val="0"/>
          <w:sz w:val="20"/>
          <w:szCs w:val="20"/>
          <w:u w:val="none"/>
        </w:rPr>
        <w:t>), para a qual o quórum de não vencimento será unânime.</w:t>
      </w:r>
    </w:p>
    <w:p w14:paraId="7B16E4D4" w14:textId="77777777" w:rsidR="00811F66" w:rsidRPr="006B3CB1" w:rsidRDefault="00811F66">
      <w:pPr>
        <w:ind w:left="1276" w:hanging="709"/>
        <w:rPr>
          <w:color w:val="000000"/>
        </w:rPr>
      </w:pPr>
    </w:p>
    <w:p w14:paraId="38559C37"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Na hipótese da não obtenção de quórum de instalação e/ou de deliberação, em primeira e segunda convocação, na Assembleia Geral de Debenturistas para deliberar sobre a eventual não efetiva declaração do vencimento antecipado das Debêntures, o Agente Fiduciário deverá declarar o vencimento antecipado das Debêntures.</w:t>
      </w:r>
    </w:p>
    <w:p w14:paraId="4756C5EB" w14:textId="77777777" w:rsidR="00811F66" w:rsidRPr="006B3CB1" w:rsidRDefault="00811F66">
      <w:pPr>
        <w:ind w:left="1276" w:hanging="709"/>
        <w:rPr>
          <w:color w:val="000000"/>
        </w:rPr>
      </w:pPr>
    </w:p>
    <w:p w14:paraId="66F39D56"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02" w:name="_Ref534176562"/>
      <w:bookmarkStart w:id="103" w:name="_Ref130283218"/>
      <w:r w:rsidRPr="006B3CB1">
        <w:rPr>
          <w:rFonts w:ascii="Verdana" w:hAnsi="Verdana"/>
          <w:b w:val="0"/>
          <w:smallCaps w:val="0"/>
          <w:sz w:val="20"/>
          <w:szCs w:val="20"/>
          <w:u w:val="none"/>
        </w:rPr>
        <w:t>Em caso de declaração do vencimento antecipado das Debêntures pelo Agente Fiduciário, a Emissora obriga-se a efetuar o pagamento do Valor Nominal Unitário, do Valor Nominal Atualizado</w:t>
      </w:r>
      <w:r w:rsidR="0038672A" w:rsidRPr="006B3CB1">
        <w:rPr>
          <w:rFonts w:ascii="Verdana" w:hAnsi="Verdana"/>
          <w:b w:val="0"/>
          <w:smallCaps w:val="0"/>
          <w:sz w:val="20"/>
          <w:szCs w:val="20"/>
          <w:u w:val="none"/>
        </w:rPr>
        <w:t xml:space="preserve"> ou</w:t>
      </w:r>
      <w:r w:rsidRPr="006B3CB1">
        <w:rPr>
          <w:rFonts w:ascii="Verdana" w:hAnsi="Verdana"/>
          <w:b w:val="0"/>
          <w:smallCaps w:val="0"/>
          <w:sz w:val="20"/>
          <w:szCs w:val="20"/>
          <w:u w:val="none"/>
        </w:rPr>
        <w:t xml:space="preserve"> do saldo do Valor Nominal Unitário, conforme o caso, acrescido da respectiva remuneração, 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desde a Data de </w:t>
      </w:r>
      <w:r w:rsidR="0038672A" w:rsidRPr="006B3CB1">
        <w:rPr>
          <w:rFonts w:ascii="Verdana" w:hAnsi="Verdana"/>
          <w:b w:val="0"/>
          <w:smallCaps w:val="0"/>
          <w:sz w:val="20"/>
          <w:szCs w:val="20"/>
          <w:u w:val="none"/>
        </w:rPr>
        <w:lastRenderedPageBreak/>
        <w:t xml:space="preserve">Integralização </w:t>
      </w:r>
      <w:r w:rsidRPr="006B3CB1">
        <w:rPr>
          <w:rFonts w:ascii="Verdana" w:hAnsi="Verdana"/>
          <w:b w:val="0"/>
          <w:smallCaps w:val="0"/>
          <w:sz w:val="20"/>
          <w:szCs w:val="20"/>
          <w:u w:val="none"/>
        </w:rPr>
        <w:t xml:space="preserve">ou a Data de Pagamento da Remuneração imediatamente anterior da respectiva série, conforme o caso, até a data de seu efetivo pagamento, e de quaisquer outros valores eventualmente devidos pela Emissora nos termos desta Escritura de Emissão (incluindo </w:t>
      </w:r>
      <w:r w:rsidR="0071334F" w:rsidRPr="006B3CB1">
        <w:rPr>
          <w:rFonts w:ascii="Verdana" w:hAnsi="Verdana"/>
          <w:b w:val="0"/>
          <w:smallCaps w:val="0"/>
          <w:sz w:val="20"/>
          <w:szCs w:val="20"/>
          <w:u w:val="none"/>
        </w:rPr>
        <w:t xml:space="preserve">, </w:t>
      </w:r>
      <w:r w:rsidR="00087345" w:rsidRPr="006B3CB1">
        <w:rPr>
          <w:rFonts w:ascii="Verdana" w:hAnsi="Verdana"/>
          <w:b w:val="0"/>
          <w:smallCaps w:val="0"/>
          <w:sz w:val="20"/>
          <w:szCs w:val="20"/>
          <w:u w:val="none"/>
        </w:rPr>
        <w:t xml:space="preserve">em relação às Debêntures da Segunda Série, </w:t>
      </w:r>
      <w:r w:rsidR="00A203E1" w:rsidRPr="006B3CB1">
        <w:rPr>
          <w:rFonts w:ascii="Verdana" w:hAnsi="Verdana"/>
          <w:b w:val="0"/>
          <w:smallCaps w:val="0"/>
          <w:sz w:val="20"/>
          <w:szCs w:val="20"/>
          <w:u w:val="none"/>
        </w:rPr>
        <w:t>o Custo</w:t>
      </w:r>
      <w:r w:rsidR="00087345" w:rsidRPr="006B3CB1">
        <w:rPr>
          <w:rFonts w:ascii="Verdana" w:hAnsi="Verdana"/>
          <w:b w:val="0"/>
          <w:smallCaps w:val="0"/>
          <w:sz w:val="20"/>
          <w:szCs w:val="20"/>
          <w:u w:val="none"/>
        </w:rPr>
        <w:t xml:space="preserve"> de Reposição (conforme fórmula prevista na Cláusula 8.5.1</w:t>
      </w:r>
      <w:r w:rsidR="0071334F" w:rsidRPr="006B3CB1">
        <w:rPr>
          <w:rFonts w:ascii="Verdana" w:hAnsi="Verdana"/>
          <w:b w:val="0"/>
          <w:smallCaps w:val="0"/>
          <w:sz w:val="20"/>
          <w:szCs w:val="20"/>
          <w:u w:val="none"/>
        </w:rPr>
        <w:t>.1</w:t>
      </w:r>
      <w:r w:rsidR="00087345" w:rsidRPr="006B3CB1">
        <w:rPr>
          <w:rFonts w:ascii="Verdana" w:hAnsi="Verdana"/>
          <w:b w:val="0"/>
          <w:smallCaps w:val="0"/>
          <w:sz w:val="20"/>
          <w:szCs w:val="20"/>
          <w:u w:val="none"/>
        </w:rPr>
        <w:t xml:space="preserve"> acima), sendo que o resultado, caso negativo será igual a zero, e</w:t>
      </w:r>
      <w:r w:rsidR="00E730A4" w:rsidRPr="006B3CB1">
        <w:rPr>
          <w:rFonts w:ascii="Verdana" w:hAnsi="Verdana"/>
          <w:b w:val="0"/>
          <w:smallCaps w:val="0"/>
          <w:sz w:val="20"/>
          <w:szCs w:val="20"/>
          <w:u w:val="none"/>
        </w:rPr>
        <w:t>, se houver,</w:t>
      </w:r>
      <w:r w:rsidR="00087345" w:rsidRPr="006B3CB1">
        <w:rPr>
          <w:rFonts w:ascii="Verdana" w:hAnsi="Verdana"/>
          <w:b w:val="0"/>
          <w:smallCaps w:val="0"/>
          <w:sz w:val="20"/>
          <w:szCs w:val="20"/>
          <w:u w:val="none"/>
        </w:rPr>
        <w:t xml:space="preserve"> os </w:t>
      </w:r>
      <w:r w:rsidR="00E730A4" w:rsidRPr="006B3CB1">
        <w:rPr>
          <w:rFonts w:ascii="Verdana" w:hAnsi="Verdana"/>
          <w:b w:val="0"/>
          <w:smallCaps w:val="0"/>
          <w:sz w:val="20"/>
          <w:szCs w:val="20"/>
          <w:u w:val="none"/>
        </w:rPr>
        <w:t xml:space="preserve">eventuais </w:t>
      </w:r>
      <w:r w:rsidR="00087345" w:rsidRPr="006B3CB1">
        <w:rPr>
          <w:rFonts w:ascii="Verdana" w:hAnsi="Verdana"/>
          <w:b w:val="0"/>
          <w:smallCaps w:val="0"/>
          <w:sz w:val="20"/>
          <w:szCs w:val="20"/>
          <w:u w:val="none"/>
        </w:rPr>
        <w:t>custos e despesas com assessores legais</w:t>
      </w:r>
      <w:r w:rsidRPr="006B3CB1">
        <w:rPr>
          <w:rFonts w:ascii="Verdana" w:hAnsi="Verdana"/>
          <w:b w:val="0"/>
          <w:smallCaps w:val="0"/>
          <w:sz w:val="20"/>
          <w:szCs w:val="20"/>
          <w:u w:val="none"/>
        </w:rPr>
        <w:t>), fora do âmbito da B3, em até 3 (três) Dias Úteis contados da comunicação por escrito a ser enviada pelo Agente Fiduciário à Emissora, sob pena de, em não o fazendo, ficar obrigada, ainda, ao pagamento dos Encargos Moratórios. A B3 deverá ser comunicada, imediatamente, pelo Agente Fiduciário sobre a declaração do vencimento antecipado.</w:t>
      </w:r>
    </w:p>
    <w:p w14:paraId="2AE7EBB2" w14:textId="77777777" w:rsidR="00811F66" w:rsidRPr="006B3CB1" w:rsidRDefault="00811F66" w:rsidP="00C7245A"/>
    <w:p w14:paraId="1E49E462"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As Debêntures </w:t>
      </w:r>
      <w:bookmarkEnd w:id="102"/>
      <w:bookmarkEnd w:id="103"/>
      <w:r w:rsidRPr="006B3CB1">
        <w:rPr>
          <w:rFonts w:ascii="Verdana" w:hAnsi="Verdana"/>
          <w:b w:val="0"/>
          <w:smallCaps w:val="0"/>
          <w:sz w:val="20"/>
          <w:szCs w:val="20"/>
          <w:u w:val="none"/>
        </w:rPr>
        <w:t>objeto do procedimento descrito na Cláusula 9.1.5 acima serão obrigatoriamente canceladas pela Emissora.</w:t>
      </w:r>
    </w:p>
    <w:bookmarkEnd w:id="98"/>
    <w:bookmarkEnd w:id="99"/>
    <w:bookmarkEnd w:id="100"/>
    <w:bookmarkEnd w:id="101"/>
    <w:p w14:paraId="13CB397A" w14:textId="77777777" w:rsidR="00811F66" w:rsidRPr="006B3CB1" w:rsidRDefault="00811F66"/>
    <w:p w14:paraId="7668C7CC"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04" w:name="_Toc471916352"/>
      <w:bookmarkStart w:id="105" w:name="_Toc413236178"/>
      <w:bookmarkStart w:id="106" w:name="_Toc440555845"/>
      <w:r w:rsidRPr="006B3CB1">
        <w:rPr>
          <w:rFonts w:ascii="Verdana" w:hAnsi="Verdana"/>
          <w:color w:val="auto"/>
          <w:sz w:val="20"/>
          <w:szCs w:val="20"/>
          <w:u w:val="none"/>
        </w:rPr>
        <w:t>Obrigações Adicionais da Emissora</w:t>
      </w:r>
      <w:bookmarkEnd w:id="104"/>
    </w:p>
    <w:p w14:paraId="2CC5CC14"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3B32F58E"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07" w:name="_Toc471916353"/>
      <w:r w:rsidRPr="006B3CB1">
        <w:rPr>
          <w:rFonts w:ascii="Verdana" w:hAnsi="Verdana"/>
          <w:b w:val="0"/>
          <w:smallCaps w:val="0"/>
          <w:color w:val="auto"/>
          <w:sz w:val="20"/>
          <w:szCs w:val="20"/>
          <w:u w:val="none"/>
        </w:rPr>
        <w:t>A Emissora está obrigada a, sem prejuízo das demais obrigações previstas nesta Escritura de Emissão e nos demais documentos da Emissão:</w:t>
      </w:r>
      <w:bookmarkEnd w:id="105"/>
      <w:bookmarkEnd w:id="106"/>
      <w:bookmarkEnd w:id="107"/>
    </w:p>
    <w:p w14:paraId="2D031DB5" w14:textId="77777777" w:rsidR="00811F66" w:rsidRPr="006B3CB1" w:rsidRDefault="00811F66">
      <w:bookmarkStart w:id="108" w:name="_Ref130390982"/>
    </w:p>
    <w:p w14:paraId="6B97696A"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fornecer ao Agente Fiduciário:</w:t>
      </w:r>
    </w:p>
    <w:p w14:paraId="2AB3FE59" w14:textId="77777777" w:rsidR="00811F66" w:rsidRPr="006B3CB1" w:rsidRDefault="00811F66" w:rsidP="00811F66">
      <w:pPr>
        <w:pStyle w:val="Estilo1"/>
        <w:widowControl/>
        <w:spacing w:line="288" w:lineRule="auto"/>
        <w:ind w:left="1134"/>
        <w:outlineLvl w:val="0"/>
        <w:rPr>
          <w:rFonts w:ascii="Verdana" w:eastAsia="Arial Unicode MS" w:hAnsi="Verdana" w:cs="Tahoma"/>
          <w:sz w:val="20"/>
          <w:szCs w:val="20"/>
        </w:rPr>
      </w:pPr>
    </w:p>
    <w:p w14:paraId="5631531B"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rPr>
          <w:rFonts w:eastAsia="Arial Unicode MS"/>
        </w:rPr>
        <w:t xml:space="preserve">dentro de, no máximo, 90 (noventa) dias após o término de cada exercício social, ou 3 (três) Dias Úteis após a data de sua divulgação, o que ocorrer primeiro, (1) cópia das </w:t>
      </w:r>
      <w:r w:rsidRPr="006B3CB1">
        <w:t>Demonstrações Financeiras Consolidadas Auditadas da Emissora</w:t>
      </w:r>
      <w:r w:rsidRPr="006B3CB1" w:rsidDel="00B072F8">
        <w:rPr>
          <w:color w:val="000000" w:themeColor="text1"/>
        </w:rPr>
        <w:t xml:space="preserve"> </w:t>
      </w:r>
      <w:r w:rsidRPr="006B3CB1">
        <w:rPr>
          <w:rFonts w:eastAsia="Arial Unicode MS"/>
        </w:rPr>
        <w:t xml:space="preserve">relativas ao respectivo exercício social, preparadas de acordo com os princípios contábeis geralmente aceitos no Brasil, acompanhadas do relatório da administração e do parecer dos auditores independentes com registro válido na CVM; (2) relatório contendo a apuração do ICSD e da Receita Líquida das </w:t>
      </w:r>
      <w:proofErr w:type="spellStart"/>
      <w:r w:rsidRPr="006B3CB1">
        <w:rPr>
          <w:rFonts w:eastAsia="Arial Unicode MS"/>
        </w:rPr>
        <w:t>SPEs</w:t>
      </w:r>
      <w:proofErr w:type="spellEnd"/>
      <w:r w:rsidRPr="006B3CB1">
        <w:rPr>
          <w:rFonts w:eastAsia="Arial Unicode MS"/>
        </w:rPr>
        <w:t xml:space="preserve">, elaborado pelos auditores independentes contratados pela Emissora, acompanhado da memória de cálculo compreendendo todas as rubricas necessárias para a obtenção do ICSD e da Receita Líquida das </w:t>
      </w:r>
      <w:proofErr w:type="spellStart"/>
      <w:r w:rsidRPr="006B3CB1">
        <w:rPr>
          <w:rFonts w:eastAsia="Arial Unicode MS"/>
        </w:rPr>
        <w:t>SPEs</w:t>
      </w:r>
      <w:proofErr w:type="spellEnd"/>
      <w:r w:rsidRPr="006B3CB1">
        <w:rPr>
          <w:rFonts w:eastAsia="Arial Unicode MS"/>
        </w:rPr>
        <w:t xml:space="preserve"> devidamente apurados pelos auditores independentes contratados pela Emissora, sob pena de impossibilidade de acompanhamento pelo Agente Fiduciário, podendo este solicitar à Emissora ou aos seus auditores independentes todos os eventuais esclarecimentos adicionais que se façam necessários; e (3) declaração, assinada pelo(s) diretor(es) da Emissora, na forma de seu estatuto social atestando: (i) que permanecem válidas as disposições contidas nesta Escritura de Emissão; (</w:t>
      </w:r>
      <w:proofErr w:type="spellStart"/>
      <w:r w:rsidRPr="006B3CB1">
        <w:rPr>
          <w:rFonts w:eastAsia="Arial Unicode MS"/>
        </w:rPr>
        <w:t>ii</w:t>
      </w:r>
      <w:proofErr w:type="spellEnd"/>
      <w:r w:rsidRPr="006B3CB1">
        <w:rPr>
          <w:rFonts w:eastAsia="Arial Unicode MS"/>
        </w:rPr>
        <w:t>) não ocorreu qualquer Evento de Vencimento Antecipado e não houve o descumprimento de obrigações (financeiras ou não financeiras) da Emissora perante os Debenturistas; (</w:t>
      </w:r>
      <w:proofErr w:type="spellStart"/>
      <w:r w:rsidRPr="006B3CB1">
        <w:rPr>
          <w:rFonts w:eastAsia="Arial Unicode MS"/>
        </w:rPr>
        <w:t>iii</w:t>
      </w:r>
      <w:proofErr w:type="spellEnd"/>
      <w:r w:rsidRPr="006B3CB1">
        <w:rPr>
          <w:rFonts w:eastAsia="Arial Unicode MS"/>
        </w:rPr>
        <w:t>) que os bens e propriedades da Emissora foram mantidos devidamente assegurados; e (</w:t>
      </w:r>
      <w:proofErr w:type="spellStart"/>
      <w:r w:rsidRPr="006B3CB1">
        <w:rPr>
          <w:rFonts w:eastAsia="Arial Unicode MS"/>
        </w:rPr>
        <w:t>iv</w:t>
      </w:r>
      <w:proofErr w:type="spellEnd"/>
      <w:r w:rsidRPr="006B3CB1">
        <w:rPr>
          <w:rFonts w:eastAsia="Arial Unicode MS"/>
        </w:rPr>
        <w:t>) que não foram praticados atos em desacordo com o estatuto social da Emissora;</w:t>
      </w:r>
    </w:p>
    <w:p w14:paraId="3D4E042E" w14:textId="77777777" w:rsidR="00811F66" w:rsidRPr="006B3CB1" w:rsidRDefault="00811F66">
      <w:pPr>
        <w:pStyle w:val="PargrafodaLista"/>
        <w:autoSpaceDE w:val="0"/>
        <w:autoSpaceDN w:val="0"/>
        <w:adjustRightInd w:val="0"/>
        <w:ind w:left="1701"/>
        <w:contextualSpacing w:val="0"/>
        <w:jc w:val="both"/>
        <w:rPr>
          <w:rFonts w:eastAsia="Arial Unicode MS"/>
        </w:rPr>
      </w:pPr>
    </w:p>
    <w:p w14:paraId="75033C96"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rPr>
          <w:rFonts w:eastAsia="Arial Unicode MS"/>
        </w:rPr>
        <w:lastRenderedPageBreak/>
        <w:t xml:space="preserve">quando aplicável para fins de distribuição de dividendos intercalares (trimestrais ou semestrais) ou de Amortização Extraordinária Obrigatória, em até, respectivamente, 60 (sessenta) ou 40 (quarenta) dias contados do fechamento de cada Trimestre, suas </w:t>
      </w:r>
      <w:r w:rsidRPr="006B3CB1">
        <w:t xml:space="preserve">Demonstrações Financeiras </w:t>
      </w:r>
      <w:r w:rsidRPr="006B3CB1">
        <w:rPr>
          <w:color w:val="000000" w:themeColor="text1"/>
        </w:rPr>
        <w:t>Intermediárias</w:t>
      </w:r>
      <w:r w:rsidRPr="006B3CB1">
        <w:t xml:space="preserve"> Consolidadas Auditadas da Emissora</w:t>
      </w:r>
      <w:r w:rsidRPr="006B3CB1">
        <w:rPr>
          <w:rFonts w:eastAsia="Arial Unicode MS"/>
        </w:rPr>
        <w:t xml:space="preserve">, acompanhadas de relatório contendo a apuração do ICSD e da Receita Líquida das </w:t>
      </w:r>
      <w:proofErr w:type="spellStart"/>
      <w:r w:rsidRPr="006B3CB1">
        <w:rPr>
          <w:rFonts w:eastAsia="Arial Unicode MS"/>
        </w:rPr>
        <w:t>SPEs</w:t>
      </w:r>
      <w:proofErr w:type="spellEnd"/>
      <w:r w:rsidRPr="006B3CB1">
        <w:rPr>
          <w:rFonts w:eastAsia="Arial Unicode MS"/>
        </w:rPr>
        <w:t xml:space="preserve">, elaborado pelos auditores independentes contratados pela Emissora, acompanhado da memória de cálculo compreendendo todas as rubricas necessárias para a obtenção do ICSD e da Receita Líquida das </w:t>
      </w:r>
      <w:proofErr w:type="spellStart"/>
      <w:r w:rsidRPr="006B3CB1">
        <w:rPr>
          <w:rFonts w:eastAsia="Arial Unicode MS"/>
        </w:rPr>
        <w:t>SPEs</w:t>
      </w:r>
      <w:proofErr w:type="spellEnd"/>
      <w:r w:rsidRPr="006B3CB1">
        <w:rPr>
          <w:rFonts w:eastAsia="Arial Unicode MS"/>
        </w:rPr>
        <w:t xml:space="preserve"> devidamente apurados pelos auditores independentes contratados pela Emissora, sob pena de impossibilidade de acompanhamento pelo Agente Fiduciário, podendo este solicitar à Emissora ou aos seus auditores independentes todos os eventuais esclarecimentos adicionais que se façam necessários; </w:t>
      </w:r>
    </w:p>
    <w:p w14:paraId="18384B91" w14:textId="77777777" w:rsidR="00811F66" w:rsidRPr="006B3CB1" w:rsidRDefault="00811F66" w:rsidP="00331100">
      <w:pPr>
        <w:pStyle w:val="PargrafodaLista"/>
        <w:contextualSpacing w:val="0"/>
        <w:rPr>
          <w:rFonts w:eastAsia="Arial Unicode MS"/>
        </w:rPr>
      </w:pPr>
    </w:p>
    <w:p w14:paraId="42B7C3EE"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rPr>
          <w:rFonts w:eastAsia="Arial Unicode MS"/>
        </w:rPr>
        <w:t>dentro de, no máximo, 90 (noventa) dias após o término de cada exercício social</w:t>
      </w:r>
      <w:r w:rsidRPr="006B3CB1">
        <w:t xml:space="preserve">, cópia das demonstrações financeiras anuais da PCHPAR </w:t>
      </w:r>
      <w:r w:rsidRPr="006B3CB1">
        <w:rPr>
          <w:rFonts w:eastAsia="Arial Unicode MS"/>
        </w:rPr>
        <w:t xml:space="preserve">relativas ao respectivo exercício social; </w:t>
      </w:r>
    </w:p>
    <w:p w14:paraId="1EE45B87" w14:textId="77777777" w:rsidR="00811F66" w:rsidRPr="006B3CB1" w:rsidRDefault="00811F66">
      <w:pPr>
        <w:pStyle w:val="PargrafodaLista"/>
        <w:autoSpaceDE w:val="0"/>
        <w:autoSpaceDN w:val="0"/>
        <w:adjustRightInd w:val="0"/>
        <w:ind w:left="1701"/>
        <w:contextualSpacing w:val="0"/>
        <w:jc w:val="both"/>
        <w:rPr>
          <w:rFonts w:eastAsia="Arial Unicode MS"/>
        </w:rPr>
      </w:pPr>
    </w:p>
    <w:p w14:paraId="39980A42"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t>o organograma da Emissora, todos os seus dados financeiros e atos societários necessários à realização do relatório anual, conforme previsto na Instrução CVM 583 (conforme definida abaixo), que venham a ser solicitados pelo Agente Fiduciário, em até 30 (trinta) dias contados da solicitação pelo Agente Fiduciário, sendo certo que o referido organograma do grupo societário da Emissora deverá conter, inclusive, os controladores, as controladas, o controle comum, as coligadas, e integrante de bloco de controle da Emissora, no encerramento de cada exercício social;</w:t>
      </w:r>
    </w:p>
    <w:p w14:paraId="18CE5301" w14:textId="77777777" w:rsidR="00811F66" w:rsidRPr="006B3CB1" w:rsidRDefault="00811F66">
      <w:pPr>
        <w:pStyle w:val="PargrafodaLista"/>
        <w:ind w:left="1701"/>
        <w:contextualSpacing w:val="0"/>
        <w:jc w:val="both"/>
        <w:rPr>
          <w:rFonts w:eastAsia="Arial Unicode MS"/>
        </w:rPr>
      </w:pPr>
    </w:p>
    <w:p w14:paraId="3E531CB6"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rPr>
          <w:rFonts w:eastAsia="Arial Unicode MS"/>
        </w:rPr>
        <w:t>no prazo de até 3 (três) Dias Úteis contados da data de utilização dos recursos líquidos obtidos com a Emissão, declaração firmada por representantes legais da Emissora acerca da utilização dos recursos líquidos obtidos com a Emissão estritamente nos termos desta Escritura de Emissão, acompanhada dos documentos comprobatórios do pagamento das Dívidas Existentes;</w:t>
      </w:r>
    </w:p>
    <w:p w14:paraId="158159AC" w14:textId="77777777" w:rsidR="00811F66" w:rsidRPr="006B3CB1" w:rsidRDefault="00811F66">
      <w:pPr>
        <w:pStyle w:val="PargrafodaLista"/>
        <w:ind w:left="1701"/>
        <w:contextualSpacing w:val="0"/>
        <w:jc w:val="both"/>
        <w:rPr>
          <w:rFonts w:eastAsia="Arial Unicode MS"/>
        </w:rPr>
      </w:pPr>
    </w:p>
    <w:p w14:paraId="1E59D003" w14:textId="77777777" w:rsidR="00811F66" w:rsidRPr="006B3CB1" w:rsidRDefault="00811F66" w:rsidP="006B3CB1">
      <w:pPr>
        <w:pStyle w:val="PargrafodaLista"/>
        <w:numPr>
          <w:ilvl w:val="0"/>
          <w:numId w:val="25"/>
        </w:numPr>
        <w:autoSpaceDE w:val="0"/>
        <w:autoSpaceDN w:val="0"/>
        <w:adjustRightInd w:val="0"/>
        <w:ind w:left="1701" w:hanging="632"/>
        <w:contextualSpacing w:val="0"/>
        <w:jc w:val="both"/>
        <w:rPr>
          <w:rFonts w:eastAsia="Arial Unicode MS"/>
        </w:rPr>
      </w:pPr>
      <w:r w:rsidRPr="006B3CB1">
        <w:rPr>
          <w:rFonts w:eastAsia="Arial Unicode MS"/>
        </w:rPr>
        <w:t xml:space="preserve">em até 3 (três) Dias Úteis após a sua publicação (exceto se de outra forma convocada, cujo prazo acima passará a contar de tal convocação), notificação da convocação de qualquer assembleia geral, com a data de sua realização e a ordem do dia e, tão logo disponíveis, cópias de todas as atas das assembleias gerais, reuniões de conselho de administração, diretoria e conselho fiscal que forem objeto de publicação; </w:t>
      </w:r>
    </w:p>
    <w:p w14:paraId="768DC33A" w14:textId="77777777" w:rsidR="00811F66" w:rsidRPr="006B3CB1" w:rsidRDefault="00811F66">
      <w:pPr>
        <w:tabs>
          <w:tab w:val="left" w:pos="1701"/>
        </w:tabs>
        <w:autoSpaceDE w:val="0"/>
        <w:autoSpaceDN w:val="0"/>
        <w:adjustRightInd w:val="0"/>
        <w:rPr>
          <w:rFonts w:eastAsia="Arial Unicode MS"/>
        </w:rPr>
      </w:pPr>
    </w:p>
    <w:p w14:paraId="3787747E"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informar ao Agente Fiduciário:</w:t>
      </w:r>
    </w:p>
    <w:p w14:paraId="628CD951" w14:textId="77777777" w:rsidR="00811F66" w:rsidRPr="006B3CB1" w:rsidRDefault="00811F66" w:rsidP="00811F66">
      <w:pPr>
        <w:pStyle w:val="Estilo1"/>
        <w:widowControl/>
        <w:spacing w:line="288" w:lineRule="auto"/>
        <w:ind w:left="1134"/>
        <w:outlineLvl w:val="0"/>
        <w:rPr>
          <w:rFonts w:ascii="Verdana" w:eastAsia="Arial Unicode MS" w:hAnsi="Verdana" w:cs="Tahoma"/>
          <w:sz w:val="20"/>
          <w:szCs w:val="20"/>
        </w:rPr>
      </w:pPr>
      <w:bookmarkStart w:id="109" w:name="_DV_M405"/>
      <w:bookmarkStart w:id="110" w:name="_DV_M407"/>
      <w:bookmarkStart w:id="111" w:name="_DV_M408"/>
      <w:bookmarkEnd w:id="109"/>
      <w:bookmarkEnd w:id="110"/>
      <w:bookmarkEnd w:id="111"/>
    </w:p>
    <w:p w14:paraId="5079E692"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rPr>
          <w:rFonts w:eastAsia="Arial Unicode MS"/>
        </w:rPr>
        <w:lastRenderedPageBreak/>
        <w:t>em até 10 (dez) dias corridos contados do recebimento da solicitação, qualquer informação que venha a ser razoavelmente solicitada pelo Agente Fiduciário</w:t>
      </w:r>
      <w:bookmarkStart w:id="112" w:name="_DV_C253"/>
      <w:r w:rsidRPr="006B3CB1">
        <w:rPr>
          <w:rFonts w:eastAsia="Arial Unicode MS"/>
        </w:rPr>
        <w:t xml:space="preserve">, a fim de que este possa cumprir as suas obrigações nos termos desta Escritura de Emissão, da Instrução CVM 583 e demais </w:t>
      </w:r>
      <w:bookmarkEnd w:id="112"/>
      <w:r w:rsidRPr="006B3CB1">
        <w:rPr>
          <w:rFonts w:eastAsia="Arial Unicode MS"/>
        </w:rPr>
        <w:t xml:space="preserve">normas aplicáveis; </w:t>
      </w:r>
    </w:p>
    <w:p w14:paraId="6F8F4953" w14:textId="77777777" w:rsidR="00811F66" w:rsidRPr="006B3CB1" w:rsidRDefault="00811F66">
      <w:pPr>
        <w:pStyle w:val="PargrafodaLista"/>
        <w:tabs>
          <w:tab w:val="left" w:pos="1701"/>
        </w:tabs>
        <w:autoSpaceDE w:val="0"/>
        <w:autoSpaceDN w:val="0"/>
        <w:adjustRightInd w:val="0"/>
        <w:ind w:left="1701"/>
        <w:contextualSpacing w:val="0"/>
        <w:jc w:val="both"/>
        <w:rPr>
          <w:rFonts w:eastAsia="Arial Unicode MS"/>
        </w:rPr>
      </w:pPr>
    </w:p>
    <w:p w14:paraId="66FCF0A2"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rPr>
          <w:rFonts w:eastAsia="Arial Unicode MS"/>
        </w:rPr>
        <w:t>em até 10 (dez) dias corridos contados do recebimento da solicitação, mediante solicitação por escrito, caso venha a ser solicitado pelos Debenturistas representados pelo Agente Fiduciário, novas licenças e renovações das licenças ambientais da Emissora e das Fiadoras e relatórios de atendimento a condicionantes do licenciamento socioambiental;</w:t>
      </w:r>
    </w:p>
    <w:p w14:paraId="10A85DE2" w14:textId="77777777" w:rsidR="00811F66" w:rsidRPr="006B3CB1" w:rsidRDefault="00811F66">
      <w:pPr>
        <w:tabs>
          <w:tab w:val="left" w:pos="1701"/>
        </w:tabs>
        <w:autoSpaceDE w:val="0"/>
        <w:autoSpaceDN w:val="0"/>
        <w:adjustRightInd w:val="0"/>
        <w:ind w:left="1701" w:hanging="567"/>
        <w:rPr>
          <w:rFonts w:eastAsia="Arial Unicode MS"/>
        </w:rPr>
      </w:pPr>
    </w:p>
    <w:p w14:paraId="26265137"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rPr>
          <w:rFonts w:eastAsia="Arial Unicode MS"/>
        </w:rPr>
        <w:t>em até 3 (três) Dias Úteis contados da data de sua ciência, informações a respeito da ocorrência de qualquer Evento de Vencimento Antecipado;</w:t>
      </w:r>
    </w:p>
    <w:p w14:paraId="2706619B" w14:textId="77777777" w:rsidR="00811F66" w:rsidRPr="006B3CB1" w:rsidRDefault="00811F66">
      <w:pPr>
        <w:tabs>
          <w:tab w:val="left" w:pos="1701"/>
        </w:tabs>
        <w:autoSpaceDE w:val="0"/>
        <w:autoSpaceDN w:val="0"/>
        <w:adjustRightInd w:val="0"/>
        <w:ind w:left="1701" w:hanging="567"/>
        <w:rPr>
          <w:rFonts w:eastAsia="Arial Unicode MS"/>
        </w:rPr>
      </w:pPr>
    </w:p>
    <w:p w14:paraId="3ADB3ABF"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rPr>
          <w:rFonts w:eastAsia="Arial Unicode MS"/>
        </w:rPr>
        <w:t>em até 3 (três) Dias Úteis contados da data de sua ciência, sobre qualquer alteração em suas condições financeiras, econômicas, comerciais, operacionais, regulatórias, societárias ou jurídicas ou em seus negócios, bem como quaisquer eventos ou situações, inclusive ações judiciais, procedimentos administrativos ou arbitrais, que: (i) impossibilitem ou coloquem em risco o cumprimento, no todo ou em parte, de suas obrigações decorrentes desta Escritura de Emissão, dos Contratos de Garantia e de qualquer outro documento da Emissão; ou (</w:t>
      </w:r>
      <w:proofErr w:type="spellStart"/>
      <w:r w:rsidRPr="006B3CB1">
        <w:rPr>
          <w:rFonts w:eastAsia="Arial Unicode MS"/>
        </w:rPr>
        <w:t>ii</w:t>
      </w:r>
      <w:proofErr w:type="spellEnd"/>
      <w:r w:rsidRPr="006B3CB1">
        <w:rPr>
          <w:rFonts w:eastAsia="Arial Unicode MS"/>
        </w:rPr>
        <w:t xml:space="preserve">) façam com que as </w:t>
      </w:r>
      <w:r w:rsidRPr="006B3CB1">
        <w:t>Demonstrações Financeiras Consolidadas Auditadas da Emissora</w:t>
      </w:r>
      <w:r w:rsidRPr="006B3CB1" w:rsidDel="00B072F8">
        <w:rPr>
          <w:color w:val="000000" w:themeColor="text1"/>
        </w:rPr>
        <w:t xml:space="preserve"> </w:t>
      </w:r>
      <w:r w:rsidRPr="006B3CB1">
        <w:rPr>
          <w:rFonts w:eastAsia="Arial Unicode MS"/>
        </w:rPr>
        <w:t>não mais reflitam sua real condição financeira;</w:t>
      </w:r>
    </w:p>
    <w:p w14:paraId="07697726" w14:textId="77777777" w:rsidR="00811F66" w:rsidRPr="006B3CB1" w:rsidRDefault="00811F66">
      <w:pPr>
        <w:pStyle w:val="PargrafodaLista"/>
        <w:tabs>
          <w:tab w:val="left" w:pos="1701"/>
        </w:tabs>
        <w:autoSpaceDE w:val="0"/>
        <w:autoSpaceDN w:val="0"/>
        <w:adjustRightInd w:val="0"/>
        <w:ind w:left="1701" w:hanging="567"/>
        <w:contextualSpacing w:val="0"/>
        <w:jc w:val="both"/>
        <w:rPr>
          <w:rFonts w:eastAsia="Arial Unicode MS"/>
        </w:rPr>
      </w:pPr>
    </w:p>
    <w:p w14:paraId="740CA466"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t>em até 3 (três) Dias Úteis contados do respectivo recebimento, sobre quaisquer novos relatórios de processos, multas e autuações judiciais e administrativas dos órgãos governamentais, de (i) caráter fiscal, regulatório ou trabalhista, nesses casos, que imponham ou possam resultar à Emissora e/ou às Fiadoras em sanções ou penalidades, de forma individual ou agregada, acima de R$10.000.000,00 (dez milhões de reais), bem como de caráter (</w:t>
      </w:r>
      <w:proofErr w:type="spellStart"/>
      <w:r w:rsidRPr="006B3CB1">
        <w:t>ii</w:t>
      </w:r>
      <w:proofErr w:type="spellEnd"/>
      <w:r w:rsidRPr="006B3CB1">
        <w:t>) ambiental, (</w:t>
      </w:r>
      <w:proofErr w:type="spellStart"/>
      <w:r w:rsidRPr="006B3CB1">
        <w:t>iii</w:t>
      </w:r>
      <w:proofErr w:type="spellEnd"/>
      <w:r w:rsidRPr="006B3CB1">
        <w:t>) socioambiental, ou de (</w:t>
      </w:r>
      <w:proofErr w:type="spellStart"/>
      <w:r w:rsidRPr="006B3CB1">
        <w:t>iv</w:t>
      </w:r>
      <w:proofErr w:type="spellEnd"/>
      <w:r w:rsidRPr="006B3CB1">
        <w:t>) defesa da concorrência, entre outros, em relação à Emissora e/ou às Fiadoras, e, nesse caso do subitem (</w:t>
      </w:r>
      <w:proofErr w:type="spellStart"/>
      <w:r w:rsidRPr="006B3CB1">
        <w:t>iv</w:t>
      </w:r>
      <w:proofErr w:type="spellEnd"/>
      <w:r w:rsidRPr="006B3CB1">
        <w:t>), desde que possam resultar em Impacto Adverso Relevante)</w:t>
      </w:r>
      <w:r w:rsidRPr="006B3CB1">
        <w:rPr>
          <w:rFonts w:eastAsia="Arial Unicode MS"/>
        </w:rPr>
        <w:t>;</w:t>
      </w:r>
      <w:r w:rsidRPr="006B3CB1">
        <w:rPr>
          <w:b/>
          <w:i/>
        </w:rPr>
        <w:t xml:space="preserve"> </w:t>
      </w:r>
    </w:p>
    <w:p w14:paraId="240BD4B8" w14:textId="77777777" w:rsidR="00811F66" w:rsidRPr="006B3CB1" w:rsidRDefault="00811F66">
      <w:pPr>
        <w:pStyle w:val="PargrafodaLista"/>
        <w:ind w:left="1701" w:hanging="567"/>
        <w:contextualSpacing w:val="0"/>
        <w:jc w:val="both"/>
        <w:rPr>
          <w:rFonts w:eastAsia="Arial Unicode MS"/>
        </w:rPr>
      </w:pPr>
    </w:p>
    <w:p w14:paraId="74EC4D77"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rPr>
      </w:pPr>
      <w:r w:rsidRPr="006B3CB1">
        <w:rPr>
          <w:rFonts w:eastAsia="Arial Unicode MS"/>
        </w:rPr>
        <w:t xml:space="preserve">em até </w:t>
      </w:r>
      <w:r w:rsidRPr="006B3CB1">
        <w:t xml:space="preserve">3 (três) Dias Úteis </w:t>
      </w:r>
      <w:r w:rsidRPr="006B3CB1">
        <w:rPr>
          <w:rFonts w:eastAsia="Arial Unicode MS"/>
        </w:rPr>
        <w:t>contados da data da sua ciência, sobre (i) descumprimento da Legislação Socioambiental; (</w:t>
      </w:r>
      <w:proofErr w:type="spellStart"/>
      <w:r w:rsidRPr="006B3CB1">
        <w:rPr>
          <w:rFonts w:eastAsia="Arial Unicode MS"/>
        </w:rPr>
        <w:t>ii</w:t>
      </w:r>
      <w:proofErr w:type="spellEnd"/>
      <w:r w:rsidRPr="006B3CB1">
        <w:rPr>
          <w:rFonts w:eastAsia="Arial Unicode MS"/>
        </w:rPr>
        <w:t>) dano ambiental; (</w:t>
      </w:r>
      <w:proofErr w:type="spellStart"/>
      <w:r w:rsidRPr="006B3CB1">
        <w:rPr>
          <w:rFonts w:eastAsia="Arial Unicode MS"/>
        </w:rPr>
        <w:t>iii</w:t>
      </w:r>
      <w:proofErr w:type="spellEnd"/>
      <w:r w:rsidRPr="006B3CB1">
        <w:rPr>
          <w:rFonts w:eastAsia="Arial Unicode MS"/>
        </w:rPr>
        <w:t>) instauração e/ou existência de decisão proferida em processo administrativo, judicial ou arbitral de natureza socioambiental; ou (</w:t>
      </w:r>
      <w:proofErr w:type="spellStart"/>
      <w:r w:rsidRPr="006B3CB1">
        <w:rPr>
          <w:rFonts w:eastAsia="Arial Unicode MS"/>
        </w:rPr>
        <w:t>iv</w:t>
      </w:r>
      <w:proofErr w:type="spellEnd"/>
      <w:r w:rsidRPr="006B3CB1">
        <w:rPr>
          <w:rFonts w:eastAsia="Arial Unicode MS"/>
        </w:rPr>
        <w:t>) qualquer situação que possa, comprovadamente, importar em um Impacto Adverso Relevante na situação econômico-financeira ou operacional da Emissora</w:t>
      </w:r>
      <w:r w:rsidRPr="006B3CB1">
        <w:rPr>
          <w:color w:val="000000" w:themeColor="text1"/>
        </w:rPr>
        <w:t xml:space="preserve"> </w:t>
      </w:r>
      <w:r w:rsidRPr="006B3CB1">
        <w:rPr>
          <w:rFonts w:eastAsia="Arial Unicode MS"/>
        </w:rPr>
        <w:t>ou das Fiadoras;</w:t>
      </w:r>
    </w:p>
    <w:p w14:paraId="2864B808" w14:textId="77777777" w:rsidR="00811F66" w:rsidRPr="006B3CB1" w:rsidRDefault="00811F66" w:rsidP="00C7245A">
      <w:pPr>
        <w:pStyle w:val="PargrafodaLista"/>
        <w:contextualSpacing w:val="0"/>
        <w:rPr>
          <w:rFonts w:eastAsia="Arial Unicode MS"/>
        </w:rPr>
      </w:pPr>
    </w:p>
    <w:p w14:paraId="3AF4D0AA" w14:textId="77777777" w:rsidR="00811F66" w:rsidRPr="006B3CB1" w:rsidRDefault="00811F66" w:rsidP="006B3CB1">
      <w:pPr>
        <w:pStyle w:val="PargrafodaLista"/>
        <w:numPr>
          <w:ilvl w:val="0"/>
          <w:numId w:val="20"/>
        </w:numPr>
        <w:tabs>
          <w:tab w:val="left" w:pos="1701"/>
        </w:tabs>
        <w:autoSpaceDE w:val="0"/>
        <w:autoSpaceDN w:val="0"/>
        <w:adjustRightInd w:val="0"/>
        <w:ind w:left="1701" w:hanging="567"/>
        <w:contextualSpacing w:val="0"/>
        <w:jc w:val="both"/>
        <w:rPr>
          <w:rFonts w:eastAsia="Arial Unicode MS" w:cs="Tahoma"/>
        </w:rPr>
      </w:pPr>
      <w:r w:rsidRPr="006B3CB1">
        <w:rPr>
          <w:rFonts w:eastAsia="Arial Unicode MS" w:cs="Tahoma"/>
        </w:rPr>
        <w:t>em até 3 (três) Dias Úteis contados da data de sua ciência, informações relacionadas ao item (</w:t>
      </w:r>
      <w:proofErr w:type="spellStart"/>
      <w:r w:rsidRPr="006B3CB1">
        <w:rPr>
          <w:rFonts w:eastAsia="Arial Unicode MS" w:cs="Tahoma"/>
        </w:rPr>
        <w:t>xli</w:t>
      </w:r>
      <w:proofErr w:type="spellEnd"/>
      <w:r w:rsidRPr="006B3CB1">
        <w:rPr>
          <w:rFonts w:eastAsia="Arial Unicode MS" w:cs="Tahoma"/>
        </w:rPr>
        <w:t>) da presente Cláusula;</w:t>
      </w:r>
    </w:p>
    <w:p w14:paraId="5CF5E7B7" w14:textId="77777777" w:rsidR="00811F66" w:rsidRPr="006B3CB1" w:rsidRDefault="00811F66" w:rsidP="00811F66">
      <w:pPr>
        <w:pStyle w:val="PargrafodaLista"/>
        <w:tabs>
          <w:tab w:val="left" w:pos="1701"/>
        </w:tabs>
        <w:autoSpaceDE w:val="0"/>
        <w:autoSpaceDN w:val="0"/>
        <w:adjustRightInd w:val="0"/>
        <w:ind w:left="1429"/>
        <w:contextualSpacing w:val="0"/>
        <w:jc w:val="both"/>
        <w:rPr>
          <w:rFonts w:eastAsia="Arial Unicode MS" w:cs="Tahoma"/>
        </w:rPr>
      </w:pPr>
    </w:p>
    <w:p w14:paraId="60C74F24"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cumprir as determinações da CVM e da B3;</w:t>
      </w:r>
    </w:p>
    <w:p w14:paraId="5933F4FD" w14:textId="77777777" w:rsidR="00811F66" w:rsidRPr="006B3CB1" w:rsidRDefault="00811F66" w:rsidP="00811F66">
      <w:pPr>
        <w:pStyle w:val="Estilo1"/>
        <w:widowControl/>
        <w:spacing w:line="288" w:lineRule="auto"/>
        <w:ind w:left="1134"/>
        <w:outlineLvl w:val="0"/>
        <w:rPr>
          <w:rFonts w:ascii="Verdana" w:eastAsia="Arial Unicode MS" w:hAnsi="Verdana" w:cs="Tahoma"/>
          <w:sz w:val="20"/>
          <w:szCs w:val="20"/>
        </w:rPr>
      </w:pPr>
    </w:p>
    <w:p w14:paraId="394A70BE"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cumprir todas as obrigações previstas nesta Escritura de Emissão, nos Contratos de Garantia e nos demais documentos da Emissão;</w:t>
      </w:r>
    </w:p>
    <w:p w14:paraId="77D3F2E6"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p>
    <w:p w14:paraId="191A6582"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não praticar atos em desacordo com seu estatuto social;</w:t>
      </w:r>
    </w:p>
    <w:p w14:paraId="24B4DAC2"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p>
    <w:p w14:paraId="49391699"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cumprir todas as leis, regulamentos, normas administrativas e determinações dos órgãos governamentais, autarquias ou instâncias judiciais aplicáveis ao exercício de suas atividades </w:t>
      </w:r>
      <w:r w:rsidRPr="006B3CB1">
        <w:rPr>
          <w:rFonts w:ascii="Verdana" w:hAnsi="Verdana"/>
          <w:b w:val="0"/>
          <w:smallCaps w:val="0"/>
          <w:sz w:val="20"/>
          <w:szCs w:val="20"/>
          <w:u w:val="none"/>
        </w:rPr>
        <w:t>em qualquer jurisdição na qual realize negócios ou possua ativos</w:t>
      </w:r>
      <w:r w:rsidRPr="006B3CB1">
        <w:rPr>
          <w:rFonts w:ascii="Verdana" w:eastAsia="Arial Unicode MS" w:hAnsi="Verdana"/>
          <w:b w:val="0"/>
          <w:smallCaps w:val="0"/>
          <w:sz w:val="20"/>
          <w:szCs w:val="20"/>
          <w:u w:val="none"/>
        </w:rPr>
        <w:t>;</w:t>
      </w:r>
    </w:p>
    <w:p w14:paraId="2E24C86B"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p>
    <w:p w14:paraId="54298CBB"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manter válidas e regulares as declarações e garantias apresentadas nesta Escritura de Emissão, nos Contratos de Garantia e nos demais documentos da Emissão;</w:t>
      </w:r>
    </w:p>
    <w:p w14:paraId="5908D64C" w14:textId="77777777" w:rsidR="00811F66" w:rsidRPr="006B3CB1" w:rsidRDefault="00811F66" w:rsidP="00811F66">
      <w:pPr>
        <w:pStyle w:val="STDTextoDois-Quatro"/>
        <w:tabs>
          <w:tab w:val="left" w:pos="1134"/>
        </w:tabs>
        <w:spacing w:before="0" w:line="288" w:lineRule="auto"/>
        <w:ind w:left="0"/>
        <w:rPr>
          <w:rFonts w:ascii="Verdana" w:hAnsi="Verdana"/>
          <w:iCs/>
          <w:szCs w:val="20"/>
        </w:rPr>
      </w:pPr>
    </w:p>
    <w:p w14:paraId="4311FED2"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hAnsi="Verdana"/>
          <w:b w:val="0"/>
          <w:smallCaps w:val="0"/>
          <w:sz w:val="20"/>
          <w:szCs w:val="20"/>
          <w:u w:val="none"/>
        </w:rPr>
        <w:t xml:space="preserve">indenizar, de forma irrevogável e irretratável, os Debenturistas e o Agente Fiduciário, por todos e quaisquer prejuízos diretos, danos diretos (excluídos danos indiretos, </w:t>
      </w:r>
      <w:r w:rsidRPr="006B3CB1">
        <w:rPr>
          <w:rFonts w:ascii="Verdana" w:hAnsi="Verdana"/>
          <w:b w:val="0"/>
          <w:i/>
          <w:smallCaps w:val="0"/>
          <w:sz w:val="20"/>
          <w:szCs w:val="20"/>
          <w:u w:val="none"/>
        </w:rPr>
        <w:t>e.g</w:t>
      </w:r>
      <w:r w:rsidRPr="006B3CB1">
        <w:rPr>
          <w:rFonts w:ascii="Verdana" w:hAnsi="Verdana"/>
          <w:b w:val="0"/>
          <w:smallCaps w:val="0"/>
          <w:sz w:val="20"/>
          <w:szCs w:val="20"/>
          <w:u w:val="none"/>
        </w:rPr>
        <w:t>. lucros cessantes e/ou emergentes), custos e/ou despesas (incluindo custas judiciais e honorários advocatícios) diretamente incorridos e comprovados pelos Debenturistas e o Agente Fiduciário em razão da falta de veracidade, consistência, qualidade e suficiência das suas declarações prestadas na presente Escritura de Emissão;</w:t>
      </w:r>
    </w:p>
    <w:p w14:paraId="246996A2"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bookmarkStart w:id="113" w:name="_DV_M403"/>
      <w:bookmarkStart w:id="114" w:name="_DV_M409"/>
      <w:bookmarkStart w:id="115" w:name="_DV_M410"/>
      <w:bookmarkStart w:id="116" w:name="_DV_M411"/>
      <w:bookmarkStart w:id="117" w:name="_DV_M413"/>
      <w:bookmarkStart w:id="118" w:name="_DV_M419"/>
      <w:bookmarkStart w:id="119" w:name="_DV_M420"/>
      <w:bookmarkStart w:id="120" w:name="_Ref367288459"/>
      <w:bookmarkEnd w:id="113"/>
      <w:bookmarkEnd w:id="114"/>
      <w:bookmarkEnd w:id="115"/>
      <w:bookmarkEnd w:id="116"/>
      <w:bookmarkEnd w:id="117"/>
      <w:bookmarkEnd w:id="118"/>
      <w:bookmarkEnd w:id="119"/>
    </w:p>
    <w:p w14:paraId="01C47E40"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manter, sob a sua guarda, por 5 (cinco) anos, ou por prazo maior se solicitado pela CVM, todos os documentos e informações relacionados à Oferta Restrita, </w:t>
      </w:r>
      <w:r w:rsidRPr="006B3CB1">
        <w:rPr>
          <w:rFonts w:ascii="Verdana" w:hAnsi="Verdana"/>
          <w:b w:val="0"/>
          <w:smallCaps w:val="0"/>
          <w:sz w:val="20"/>
          <w:szCs w:val="20"/>
          <w:u w:val="none"/>
        </w:rPr>
        <w:t>bem como disponibilizá-la aos Debenturistas e ao Agente Fiduciário em um prazo de até 3 (três) Dias Úteis, após recebimento da respectiva solicitação por escrito</w:t>
      </w:r>
      <w:r w:rsidRPr="006B3CB1">
        <w:rPr>
          <w:rFonts w:ascii="Verdana" w:eastAsia="Arial Unicode MS" w:hAnsi="Verdana"/>
          <w:b w:val="0"/>
          <w:smallCaps w:val="0"/>
          <w:sz w:val="20"/>
          <w:szCs w:val="20"/>
          <w:u w:val="none"/>
        </w:rPr>
        <w:t>;</w:t>
      </w:r>
    </w:p>
    <w:p w14:paraId="6A2C15F8"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bookmarkStart w:id="121" w:name="_Ref448429639"/>
    </w:p>
    <w:p w14:paraId="3853B831"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6B3CB1">
        <w:rPr>
          <w:rFonts w:ascii="Verdana" w:eastAsia="Arial Unicode MS" w:hAnsi="Verdana"/>
          <w:b w:val="0"/>
          <w:smallCaps w:val="0"/>
          <w:sz w:val="20"/>
          <w:szCs w:val="20"/>
          <w:u w:val="none"/>
        </w:rPr>
        <w:t>ii</w:t>
      </w:r>
      <w:proofErr w:type="spellEnd"/>
      <w:r w:rsidRPr="006B3CB1">
        <w:rPr>
          <w:rFonts w:ascii="Verdana" w:eastAsia="Arial Unicode MS" w:hAnsi="Verdana"/>
          <w:b w:val="0"/>
          <w:smallCaps w:val="0"/>
          <w:sz w:val="20"/>
          <w:szCs w:val="20"/>
          <w:u w:val="none"/>
        </w:rPr>
        <w:t>) submeter suas demonstrações financeiras a auditoria, por auditor registrado na CVM; (</w:t>
      </w:r>
      <w:proofErr w:type="spellStart"/>
      <w:r w:rsidRPr="006B3CB1">
        <w:rPr>
          <w:rFonts w:ascii="Verdana" w:eastAsia="Arial Unicode MS" w:hAnsi="Verdana"/>
          <w:b w:val="0"/>
          <w:smallCaps w:val="0"/>
          <w:sz w:val="20"/>
          <w:szCs w:val="20"/>
          <w:u w:val="none"/>
        </w:rPr>
        <w:t>iii</w:t>
      </w:r>
      <w:proofErr w:type="spellEnd"/>
      <w:r w:rsidRPr="006B3CB1">
        <w:rPr>
          <w:rFonts w:ascii="Verdana" w:eastAsia="Arial Unicode MS" w:hAnsi="Verdana"/>
          <w:b w:val="0"/>
          <w:smallCaps w:val="0"/>
          <w:sz w:val="20"/>
          <w:szCs w:val="20"/>
          <w:u w:val="none"/>
        </w:rPr>
        <w:t>) divulgar, até o dia anterior ao início das negociações, suas demonstrações financeiras, acompanhadas de notas explicativas e relatório dos auditores independentes, relativas aos 3 (três) últimos exercícios sociais encerrados, em sua página na rede mundial de computadores, mantendo-as disponíveis pelo período de 3 (três) anos, e em sistema disponibilizado pela B3; (</w:t>
      </w:r>
      <w:proofErr w:type="spellStart"/>
      <w:r w:rsidRPr="006B3CB1">
        <w:rPr>
          <w:rFonts w:ascii="Verdana" w:eastAsia="Arial Unicode MS" w:hAnsi="Verdana"/>
          <w:b w:val="0"/>
          <w:smallCaps w:val="0"/>
          <w:sz w:val="20"/>
          <w:szCs w:val="20"/>
          <w:u w:val="none"/>
        </w:rPr>
        <w:t>iv</w:t>
      </w:r>
      <w:proofErr w:type="spellEnd"/>
      <w:r w:rsidRPr="006B3CB1">
        <w:rPr>
          <w:rFonts w:ascii="Verdana" w:eastAsia="Arial Unicode MS" w:hAnsi="Verdana"/>
          <w:b w:val="0"/>
          <w:smallCaps w:val="0"/>
          <w:sz w:val="20"/>
          <w:szCs w:val="20"/>
          <w:u w:val="none"/>
        </w:rPr>
        <w:t xml:space="preserve">) divulgar as demonstrações financeiras subsequentes, acompanhadas de notas explicativas e relatório dos auditores independentes, dentro de 3 (três) meses contados do encerramento do </w:t>
      </w:r>
      <w:r w:rsidRPr="006B3CB1">
        <w:rPr>
          <w:rFonts w:ascii="Verdana" w:eastAsia="Arial Unicode MS" w:hAnsi="Verdana"/>
          <w:b w:val="0"/>
          <w:smallCaps w:val="0"/>
          <w:sz w:val="20"/>
          <w:szCs w:val="20"/>
          <w:u w:val="none"/>
        </w:rPr>
        <w:lastRenderedPageBreak/>
        <w:t>exercício social, em sua página na rede mundial de computadores, mantendo-as disponíveis pelo período de 3 (três) anos, e em sistema disponibilizado pela B3; (v) observar as disposições da Instrução da CVM nº 358, de 03 de janeiro de 2002, conforme alterada (“</w:t>
      </w:r>
      <w:r w:rsidRPr="006B3CB1">
        <w:rPr>
          <w:rFonts w:ascii="Verdana" w:eastAsia="Arial Unicode MS" w:hAnsi="Verdana"/>
          <w:b w:val="0"/>
          <w:smallCaps w:val="0"/>
          <w:sz w:val="20"/>
          <w:szCs w:val="20"/>
        </w:rPr>
        <w:t>Instrução CVM 358</w:t>
      </w:r>
      <w:r w:rsidRPr="006B3CB1">
        <w:rPr>
          <w:rFonts w:ascii="Verdana" w:eastAsia="Arial Unicode MS" w:hAnsi="Verdana"/>
          <w:b w:val="0"/>
          <w:smallCaps w:val="0"/>
          <w:sz w:val="20"/>
          <w:szCs w:val="20"/>
          <w:u w:val="none"/>
        </w:rPr>
        <w:t>”), no tocante ao dever de sigilo e vedações à negociação; (vi) divulgar a ocorrência de ato ou fato relevante, conforme definido pelo artigo 2º da Instrução CVM 358, em sua página na rede mundial de computadores, mantendo-os disponíveis pelo período de 3 (três) anos, e em sistema disponibilizado pela B3, comunicando imediatamente ao intermediário líder da Oferta Restrita e o Agente Fiduciário; e (</w:t>
      </w:r>
      <w:proofErr w:type="spellStart"/>
      <w:r w:rsidRPr="006B3CB1">
        <w:rPr>
          <w:rFonts w:ascii="Verdana" w:eastAsia="Arial Unicode MS" w:hAnsi="Verdana"/>
          <w:b w:val="0"/>
          <w:smallCaps w:val="0"/>
          <w:sz w:val="20"/>
          <w:szCs w:val="20"/>
          <w:u w:val="none"/>
        </w:rPr>
        <w:t>vii</w:t>
      </w:r>
      <w:proofErr w:type="spellEnd"/>
      <w:r w:rsidRPr="006B3CB1">
        <w:rPr>
          <w:rFonts w:ascii="Verdana" w:eastAsia="Arial Unicode MS" w:hAnsi="Verdana"/>
          <w:b w:val="0"/>
          <w:smallCaps w:val="0"/>
          <w:sz w:val="20"/>
          <w:szCs w:val="20"/>
          <w:u w:val="none"/>
        </w:rPr>
        <w:t>) fornecer as informações solicitadas pela CVM;</w:t>
      </w:r>
      <w:bookmarkEnd w:id="120"/>
      <w:bookmarkEnd w:id="121"/>
      <w:r w:rsidRPr="006B3CB1">
        <w:rPr>
          <w:rFonts w:ascii="Verdana" w:eastAsia="Arial Unicode MS" w:hAnsi="Verdana"/>
          <w:b w:val="0"/>
          <w:smallCaps w:val="0"/>
          <w:sz w:val="20"/>
          <w:szCs w:val="20"/>
          <w:u w:val="none"/>
        </w:rPr>
        <w:t xml:space="preserve"> </w:t>
      </w:r>
    </w:p>
    <w:p w14:paraId="7ECE0C42" w14:textId="77777777" w:rsidR="00811F66" w:rsidRPr="006B3CB1" w:rsidRDefault="00811F66" w:rsidP="00811F66">
      <w:pPr>
        <w:pStyle w:val="STDTextoDois-Quatro"/>
        <w:tabs>
          <w:tab w:val="left" w:pos="1134"/>
        </w:tabs>
        <w:spacing w:before="0" w:line="288" w:lineRule="auto"/>
        <w:ind w:left="0"/>
        <w:rPr>
          <w:rFonts w:ascii="Verdana" w:hAnsi="Verdana"/>
          <w:szCs w:val="20"/>
        </w:rPr>
      </w:pPr>
    </w:p>
    <w:p w14:paraId="41B945B9" w14:textId="77777777" w:rsidR="00811F66" w:rsidRPr="006B3CB1" w:rsidRDefault="00811F66" w:rsidP="006B3CB1">
      <w:pPr>
        <w:pStyle w:val="Estilo1"/>
        <w:widowControl/>
        <w:numPr>
          <w:ilvl w:val="0"/>
          <w:numId w:val="24"/>
        </w:numPr>
        <w:spacing w:line="288" w:lineRule="auto"/>
        <w:ind w:left="1134" w:hanging="1134"/>
        <w:outlineLvl w:val="0"/>
        <w:rPr>
          <w:rFonts w:ascii="Verdana" w:hAnsi="Verdana"/>
          <w:sz w:val="20"/>
          <w:szCs w:val="20"/>
        </w:rPr>
      </w:pPr>
      <w:r w:rsidRPr="006B3CB1">
        <w:rPr>
          <w:rFonts w:ascii="Verdana" w:hAnsi="Verdana"/>
          <w:b w:val="0"/>
          <w:smallCaps w:val="0"/>
          <w:sz w:val="20"/>
          <w:szCs w:val="20"/>
          <w:u w:val="none"/>
        </w:rPr>
        <w:t>cumprir com todas as obrigações aplicáveis relacionadas à Instrução CVM nº 400, de 29 de dezembro de 2003 (“</w:t>
      </w:r>
      <w:r w:rsidRPr="006B3CB1">
        <w:rPr>
          <w:rFonts w:ascii="Verdana" w:hAnsi="Verdana"/>
          <w:b w:val="0"/>
          <w:smallCaps w:val="0"/>
          <w:sz w:val="20"/>
          <w:szCs w:val="20"/>
        </w:rPr>
        <w:t>Instrução CVM 400</w:t>
      </w:r>
      <w:r w:rsidRPr="006B3CB1">
        <w:rPr>
          <w:rFonts w:ascii="Verdana" w:hAnsi="Verdana"/>
          <w:b w:val="0"/>
          <w:smallCaps w:val="0"/>
          <w:sz w:val="20"/>
          <w:szCs w:val="20"/>
          <w:u w:val="none"/>
        </w:rPr>
        <w:t>”), inclusive com as disposições de seu artigo 48, naquilo que lhe for aplicável;</w:t>
      </w:r>
    </w:p>
    <w:p w14:paraId="7BB4ACE2" w14:textId="77777777" w:rsidR="00811F66" w:rsidRPr="006B3CB1" w:rsidRDefault="00811F66" w:rsidP="00811F66">
      <w:pPr>
        <w:pStyle w:val="STDTextoDois-Quatro"/>
        <w:tabs>
          <w:tab w:val="left" w:pos="1134"/>
        </w:tabs>
        <w:spacing w:before="0" w:line="288" w:lineRule="auto"/>
        <w:ind w:left="0"/>
        <w:rPr>
          <w:rFonts w:ascii="Verdana" w:hAnsi="Verdana"/>
          <w:szCs w:val="20"/>
        </w:rPr>
      </w:pPr>
    </w:p>
    <w:p w14:paraId="5D5962C5" w14:textId="77777777" w:rsidR="00811F66" w:rsidRPr="006B3CB1" w:rsidRDefault="00811F66" w:rsidP="006B3CB1">
      <w:pPr>
        <w:pStyle w:val="Estilo1"/>
        <w:widowControl/>
        <w:numPr>
          <w:ilvl w:val="0"/>
          <w:numId w:val="24"/>
        </w:numPr>
        <w:spacing w:line="288" w:lineRule="auto"/>
        <w:ind w:left="1134" w:hanging="1134"/>
        <w:outlineLvl w:val="0"/>
        <w:rPr>
          <w:rFonts w:ascii="Verdana" w:hAnsi="Verdana"/>
          <w:sz w:val="20"/>
          <w:szCs w:val="20"/>
        </w:rPr>
      </w:pPr>
      <w:r w:rsidRPr="006B3CB1">
        <w:rPr>
          <w:rFonts w:ascii="Verdana" w:hAnsi="Verdana"/>
          <w:b w:val="0"/>
          <w:smallCaps w:val="0"/>
          <w:sz w:val="20"/>
          <w:szCs w:val="20"/>
          <w:u w:val="none"/>
        </w:rPr>
        <w:t>não divulgar ao público informações referentes à Emissora, às Fiadoras, à Emissão e às Debêntures em desacordo com o disposto na regulamentação aplicável, incluindo, mas não se limitando, ao disposto na Instrução CVM 476 e no artigo 48 da Instrução CVM 400;</w:t>
      </w:r>
    </w:p>
    <w:p w14:paraId="492F0565" w14:textId="77777777" w:rsidR="00811F66" w:rsidRPr="006B3CB1" w:rsidRDefault="00811F66" w:rsidP="00811F66">
      <w:pPr>
        <w:pStyle w:val="STDTextoDois-Quatro"/>
        <w:tabs>
          <w:tab w:val="left" w:pos="1134"/>
        </w:tabs>
        <w:spacing w:before="0" w:line="288" w:lineRule="auto"/>
        <w:ind w:left="0"/>
        <w:rPr>
          <w:rFonts w:ascii="Verdana" w:hAnsi="Verdana"/>
          <w:szCs w:val="20"/>
        </w:rPr>
      </w:pPr>
    </w:p>
    <w:p w14:paraId="2BEEC7C3" w14:textId="77777777" w:rsidR="00811F66" w:rsidRPr="006B3CB1" w:rsidRDefault="00811F66" w:rsidP="006B3CB1">
      <w:pPr>
        <w:pStyle w:val="Estilo1"/>
        <w:widowControl/>
        <w:numPr>
          <w:ilvl w:val="0"/>
          <w:numId w:val="24"/>
        </w:numPr>
        <w:spacing w:line="288" w:lineRule="auto"/>
        <w:ind w:left="1134" w:hanging="1134"/>
        <w:outlineLvl w:val="0"/>
        <w:rPr>
          <w:rFonts w:ascii="Verdana" w:hAnsi="Verdana"/>
          <w:sz w:val="20"/>
          <w:szCs w:val="20"/>
        </w:rPr>
      </w:pPr>
      <w:r w:rsidRPr="006B3CB1">
        <w:rPr>
          <w:rFonts w:ascii="Verdana" w:hAnsi="Verdana"/>
          <w:b w:val="0"/>
          <w:smallCaps w:val="0"/>
          <w:sz w:val="20"/>
          <w:szCs w:val="20"/>
          <w:u w:val="none"/>
        </w:rPr>
        <w:t>abster-se de negociar valores mobiliários de sua emissão até o envio da Comunicação de Encerramento, salvo nas hipóteses previstas no inciso II do artigo 48 da Instrução CVM 400;</w:t>
      </w:r>
    </w:p>
    <w:p w14:paraId="0272560A" w14:textId="77777777" w:rsidR="00811F66" w:rsidRPr="006B3CB1" w:rsidRDefault="00811F66" w:rsidP="00811F66">
      <w:pPr>
        <w:pStyle w:val="STDTextoDois-Quatro"/>
        <w:tabs>
          <w:tab w:val="left" w:pos="1134"/>
        </w:tabs>
        <w:spacing w:before="0" w:line="288" w:lineRule="auto"/>
        <w:ind w:left="0"/>
        <w:rPr>
          <w:rFonts w:ascii="Verdana" w:hAnsi="Verdana"/>
          <w:szCs w:val="20"/>
        </w:rPr>
      </w:pPr>
    </w:p>
    <w:p w14:paraId="775B7B12" w14:textId="77777777" w:rsidR="00811F66" w:rsidRPr="006B3CB1" w:rsidRDefault="00811F66" w:rsidP="006B3CB1">
      <w:pPr>
        <w:pStyle w:val="Estilo1"/>
        <w:widowControl/>
        <w:numPr>
          <w:ilvl w:val="0"/>
          <w:numId w:val="24"/>
        </w:numPr>
        <w:spacing w:line="288" w:lineRule="auto"/>
        <w:ind w:left="1134" w:hanging="1134"/>
        <w:outlineLvl w:val="0"/>
        <w:rPr>
          <w:rFonts w:ascii="Verdana" w:hAnsi="Verdana"/>
          <w:sz w:val="20"/>
          <w:szCs w:val="20"/>
        </w:rPr>
      </w:pPr>
      <w:r w:rsidRPr="006B3CB1">
        <w:rPr>
          <w:rFonts w:ascii="Verdana" w:hAnsi="Verdana"/>
          <w:b w:val="0"/>
          <w:smallCaps w:val="0"/>
          <w:sz w:val="20"/>
          <w:szCs w:val="20"/>
          <w:u w:val="none"/>
        </w:rPr>
        <w:t>abster-se, até o envio da Comunicação de Encerramento à CVM, de revelar informações relativas à Emissão de Debêntures, exceto aquilo que for necessário à consecução de seus objetivos, advertindo os destinatários sobre o caráter reservado da informação transmitida;</w:t>
      </w:r>
    </w:p>
    <w:p w14:paraId="0B8D5FA6"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bookmarkStart w:id="122" w:name="_DV_M421"/>
      <w:bookmarkEnd w:id="122"/>
    </w:p>
    <w:p w14:paraId="499B2252"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contratar e manter contratados, às suas expensas, durante todo o prazo de vigência das Debêntures, os prestadores de serviços inerentes às obrigações previstas nesta Escritura de Emissão, incluindo: (i)</w:t>
      </w:r>
      <w:r w:rsidRPr="006B3CB1">
        <w:rPr>
          <w:rFonts w:ascii="Verdana" w:hAnsi="Verdana" w:cs="Tahoma"/>
          <w:b w:val="0"/>
          <w:smallCaps w:val="0"/>
          <w:sz w:val="20"/>
          <w:szCs w:val="20"/>
          <w:u w:val="none"/>
        </w:rPr>
        <w:t> </w:t>
      </w:r>
      <w:r w:rsidRPr="006B3CB1">
        <w:rPr>
          <w:rFonts w:ascii="Verdana" w:hAnsi="Verdana"/>
          <w:b w:val="0"/>
          <w:smallCaps w:val="0"/>
          <w:sz w:val="20"/>
          <w:szCs w:val="20"/>
          <w:u w:val="none"/>
        </w:rPr>
        <w:t xml:space="preserve">Banco Liquidante e </w:t>
      </w:r>
      <w:proofErr w:type="spellStart"/>
      <w:r w:rsidRPr="006B3CB1">
        <w:rPr>
          <w:rFonts w:ascii="Verdana" w:hAnsi="Verdana"/>
          <w:b w:val="0"/>
          <w:smallCaps w:val="0"/>
          <w:sz w:val="20"/>
          <w:szCs w:val="20"/>
          <w:u w:val="none"/>
        </w:rPr>
        <w:t>Escriturador</w:t>
      </w:r>
      <w:proofErr w:type="spellEnd"/>
      <w:r w:rsidRPr="006B3CB1">
        <w:rPr>
          <w:rFonts w:ascii="Verdana" w:eastAsia="Arial Unicode MS" w:hAnsi="Verdana"/>
          <w:b w:val="0"/>
          <w:smallCaps w:val="0"/>
          <w:sz w:val="20"/>
          <w:szCs w:val="20"/>
          <w:u w:val="none"/>
        </w:rPr>
        <w:t>; (</w:t>
      </w:r>
      <w:proofErr w:type="spellStart"/>
      <w:r w:rsidRPr="006B3CB1">
        <w:rPr>
          <w:rFonts w:ascii="Verdana" w:eastAsia="Arial Unicode MS" w:hAnsi="Verdana"/>
          <w:b w:val="0"/>
          <w:smallCaps w:val="0"/>
          <w:sz w:val="20"/>
          <w:szCs w:val="20"/>
          <w:u w:val="none"/>
        </w:rPr>
        <w:t>ii</w:t>
      </w:r>
      <w:proofErr w:type="spellEnd"/>
      <w:r w:rsidRPr="006B3CB1">
        <w:rPr>
          <w:rFonts w:ascii="Verdana" w:eastAsia="Arial Unicode MS" w:hAnsi="Verdana"/>
          <w:b w:val="0"/>
          <w:smallCaps w:val="0"/>
          <w:sz w:val="20"/>
          <w:szCs w:val="20"/>
          <w:u w:val="none"/>
        </w:rPr>
        <w:t>) Agente Fiduciário; e (</w:t>
      </w:r>
      <w:proofErr w:type="spellStart"/>
      <w:r w:rsidRPr="006B3CB1">
        <w:rPr>
          <w:rFonts w:ascii="Verdana" w:eastAsia="Arial Unicode MS" w:hAnsi="Verdana"/>
          <w:b w:val="0"/>
          <w:smallCaps w:val="0"/>
          <w:sz w:val="20"/>
          <w:szCs w:val="20"/>
          <w:u w:val="none"/>
        </w:rPr>
        <w:t>iii</w:t>
      </w:r>
      <w:proofErr w:type="spellEnd"/>
      <w:r w:rsidRPr="006B3CB1">
        <w:rPr>
          <w:rFonts w:ascii="Verdana" w:eastAsia="Arial Unicode MS" w:hAnsi="Verdana"/>
          <w:b w:val="0"/>
          <w:smallCaps w:val="0"/>
          <w:sz w:val="20"/>
          <w:szCs w:val="20"/>
          <w:u w:val="none"/>
        </w:rPr>
        <w:t>)</w:t>
      </w:r>
      <w:r w:rsidRPr="006B3CB1">
        <w:rPr>
          <w:rFonts w:ascii="Verdana" w:eastAsia="Arial Unicode MS" w:hAnsi="Verdana" w:cs="Tahoma"/>
          <w:b w:val="0"/>
          <w:smallCaps w:val="0"/>
          <w:sz w:val="20"/>
          <w:szCs w:val="20"/>
          <w:u w:val="none"/>
        </w:rPr>
        <w:t> </w:t>
      </w:r>
      <w:r w:rsidRPr="006B3CB1">
        <w:rPr>
          <w:rFonts w:ascii="Verdana" w:eastAsia="Arial Unicode MS" w:hAnsi="Verdana"/>
          <w:b w:val="0"/>
          <w:smallCaps w:val="0"/>
          <w:sz w:val="20"/>
          <w:szCs w:val="20"/>
          <w:u w:val="none"/>
        </w:rPr>
        <w:t xml:space="preserve">o ambiente de negociação das Debêntures no mercado secundário da B3 (CETIP21); </w:t>
      </w:r>
    </w:p>
    <w:p w14:paraId="5F807469" w14:textId="77777777" w:rsidR="00811F66" w:rsidRPr="006B3CB1" w:rsidRDefault="00811F66" w:rsidP="00811F66">
      <w:pPr>
        <w:pStyle w:val="Estilo1"/>
        <w:widowControl/>
        <w:spacing w:line="288" w:lineRule="auto"/>
        <w:ind w:left="1134"/>
        <w:outlineLvl w:val="0"/>
        <w:rPr>
          <w:rFonts w:ascii="Verdana" w:hAnsi="Verdana"/>
          <w:sz w:val="20"/>
          <w:szCs w:val="20"/>
        </w:rPr>
      </w:pPr>
    </w:p>
    <w:p w14:paraId="5DFECB11"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hAnsi="Verdana"/>
          <w:b w:val="0"/>
          <w:smallCaps w:val="0"/>
          <w:sz w:val="20"/>
          <w:szCs w:val="20"/>
          <w:u w:val="none"/>
        </w:rPr>
        <w:t>efetuar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dos Contratos de Garantia ou dos demais documentos da Emissão;</w:t>
      </w:r>
    </w:p>
    <w:p w14:paraId="12C12CBC"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bookmarkStart w:id="123" w:name="_DV_M427"/>
      <w:bookmarkStart w:id="124" w:name="_DV_M428"/>
      <w:bookmarkStart w:id="125" w:name="_DV_M429"/>
      <w:bookmarkStart w:id="126" w:name="_DV_M430"/>
      <w:bookmarkStart w:id="127" w:name="_DV_M431"/>
      <w:bookmarkEnd w:id="123"/>
      <w:bookmarkEnd w:id="124"/>
      <w:bookmarkEnd w:id="125"/>
      <w:bookmarkEnd w:id="126"/>
      <w:bookmarkEnd w:id="127"/>
    </w:p>
    <w:p w14:paraId="17DDEECF"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manter atualizados e em ordem seus livros e registros societários; </w:t>
      </w:r>
      <w:bookmarkStart w:id="128" w:name="_DV_M432"/>
      <w:bookmarkStart w:id="129" w:name="_DV_M435"/>
      <w:bookmarkStart w:id="130" w:name="_Ref354474877"/>
      <w:bookmarkEnd w:id="128"/>
      <w:bookmarkEnd w:id="129"/>
    </w:p>
    <w:bookmarkEnd w:id="130"/>
    <w:p w14:paraId="381F2BC1" w14:textId="77777777" w:rsidR="00811F66" w:rsidRPr="006B3CB1" w:rsidRDefault="00811F66" w:rsidP="00811F66">
      <w:pPr>
        <w:pStyle w:val="STDTextoDois-Quatro"/>
        <w:tabs>
          <w:tab w:val="left" w:pos="1134"/>
        </w:tabs>
        <w:spacing w:before="0" w:line="288" w:lineRule="auto"/>
        <w:ind w:left="0"/>
        <w:rPr>
          <w:rFonts w:ascii="Verdana" w:eastAsia="MS Mincho" w:hAnsi="Verdana" w:cs="Tahoma"/>
          <w:szCs w:val="20"/>
        </w:rPr>
      </w:pPr>
    </w:p>
    <w:p w14:paraId="1EDE5991"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sz w:val="20"/>
          <w:szCs w:val="20"/>
        </w:rPr>
      </w:pPr>
      <w:r w:rsidRPr="006B3CB1">
        <w:rPr>
          <w:rFonts w:ascii="Verdana" w:eastAsia="MS Mincho" w:hAnsi="Verdana"/>
          <w:b w:val="0"/>
          <w:smallCaps w:val="0"/>
          <w:sz w:val="20"/>
          <w:szCs w:val="20"/>
          <w:u w:val="none"/>
        </w:rPr>
        <w:t xml:space="preserve">manter seus sistemas de contabilidade, de controle e de informações gerenciais, bem como seus livros contábeis e demais registros em conformidade com os princípios contábeis normalmente aceitos no Brasil e de </w:t>
      </w:r>
      <w:r w:rsidRPr="006B3CB1">
        <w:rPr>
          <w:rFonts w:ascii="Verdana" w:eastAsia="MS Mincho" w:hAnsi="Verdana"/>
          <w:b w:val="0"/>
          <w:smallCaps w:val="0"/>
          <w:sz w:val="20"/>
          <w:szCs w:val="20"/>
          <w:u w:val="none"/>
        </w:rPr>
        <w:lastRenderedPageBreak/>
        <w:t xml:space="preserve">maneira que reflitam, fiel e adequadamente, sua situação financeira e os resultados de suas respectivas operações; </w:t>
      </w:r>
    </w:p>
    <w:p w14:paraId="531EC9F8" w14:textId="77777777" w:rsidR="00811F66" w:rsidRPr="006B3CB1" w:rsidRDefault="00811F66" w:rsidP="00811F66">
      <w:pPr>
        <w:pStyle w:val="STDTextoDois-Quatro"/>
        <w:tabs>
          <w:tab w:val="left" w:pos="1134"/>
        </w:tabs>
        <w:spacing w:before="0" w:line="288" w:lineRule="auto"/>
        <w:ind w:left="0"/>
        <w:rPr>
          <w:rFonts w:ascii="Verdana" w:eastAsia="MS Mincho" w:hAnsi="Verdana" w:cs="Tahoma"/>
          <w:szCs w:val="20"/>
        </w:rPr>
      </w:pPr>
    </w:p>
    <w:p w14:paraId="5F371512"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sz w:val="20"/>
          <w:szCs w:val="20"/>
        </w:rPr>
      </w:pPr>
      <w:r w:rsidRPr="006B3CB1">
        <w:rPr>
          <w:rFonts w:ascii="Verdana" w:eastAsia="MS Mincho" w:hAnsi="Verdana"/>
          <w:b w:val="0"/>
          <w:smallCaps w:val="0"/>
          <w:sz w:val="20"/>
          <w:szCs w:val="20"/>
          <w:u w:val="none"/>
        </w:rPr>
        <w:t>cumprir todas as determinações da CVM e da B3, com o envio de documentos e, ainda, prestando as informações que lhe forem solicitadas;</w:t>
      </w:r>
    </w:p>
    <w:p w14:paraId="5F30358B" w14:textId="77777777" w:rsidR="00811F66" w:rsidRPr="006B3CB1" w:rsidRDefault="00811F66" w:rsidP="00811F66">
      <w:pPr>
        <w:pStyle w:val="STDTextoDois-Quatro"/>
        <w:tabs>
          <w:tab w:val="left" w:pos="1134"/>
        </w:tabs>
        <w:spacing w:before="0" w:line="288" w:lineRule="auto"/>
        <w:ind w:left="0"/>
        <w:rPr>
          <w:rFonts w:ascii="Verdana" w:eastAsia="MS Mincho" w:hAnsi="Verdana" w:cs="Tahoma"/>
          <w:szCs w:val="20"/>
        </w:rPr>
      </w:pPr>
    </w:p>
    <w:p w14:paraId="578305D0"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sz w:val="20"/>
          <w:szCs w:val="20"/>
        </w:rPr>
      </w:pPr>
      <w:r w:rsidRPr="006B3CB1">
        <w:rPr>
          <w:rFonts w:ascii="Verdana" w:eastAsia="MS Mincho" w:hAnsi="Verdana"/>
          <w:b w:val="0"/>
          <w:smallCaps w:val="0"/>
          <w:sz w:val="20"/>
          <w:szCs w:val="20"/>
          <w:u w:val="none"/>
        </w:rPr>
        <w:t xml:space="preserve">arcar com todos os custos decorrentes (a) da distribuição das Debêntures, incluindo todos os custos relativos ao seu depósito na B3; (b) de registro e de publicação dos atos necessários à Emissão, tais como esta Escritura de Emissão, seus eventuais aditamentos, e os Atos Societários; (c) de registro dos Contratos de Garantia, bem como de seus respectivos aditamentos; e (d) das despesas e remuneração com a contratação de Agente Fiduciário, Banco Liquidante e </w:t>
      </w:r>
      <w:proofErr w:type="spellStart"/>
      <w:r w:rsidRPr="006B3CB1">
        <w:rPr>
          <w:rFonts w:ascii="Verdana" w:eastAsia="MS Mincho" w:hAnsi="Verdana"/>
          <w:b w:val="0"/>
          <w:smallCaps w:val="0"/>
          <w:sz w:val="20"/>
          <w:szCs w:val="20"/>
          <w:u w:val="none"/>
        </w:rPr>
        <w:t>Escriturador</w:t>
      </w:r>
      <w:proofErr w:type="spellEnd"/>
      <w:r w:rsidRPr="006B3CB1">
        <w:rPr>
          <w:rFonts w:ascii="Verdana" w:eastAsia="MS Mincho" w:hAnsi="Verdana"/>
          <w:b w:val="0"/>
          <w:smallCaps w:val="0"/>
          <w:sz w:val="20"/>
          <w:szCs w:val="20"/>
          <w:u w:val="none"/>
        </w:rPr>
        <w:t>;</w:t>
      </w:r>
    </w:p>
    <w:p w14:paraId="5882E11D" w14:textId="77777777" w:rsidR="00811F66" w:rsidRPr="006B3CB1" w:rsidRDefault="00811F66" w:rsidP="00811F66">
      <w:pPr>
        <w:pStyle w:val="STDTextoDois-Quatro"/>
        <w:tabs>
          <w:tab w:val="left" w:pos="1134"/>
        </w:tabs>
        <w:spacing w:before="0" w:line="288" w:lineRule="auto"/>
        <w:ind w:left="0"/>
        <w:rPr>
          <w:rFonts w:ascii="Verdana" w:hAnsi="Verdana" w:cs="Arial"/>
          <w:szCs w:val="20"/>
        </w:rPr>
      </w:pPr>
    </w:p>
    <w:p w14:paraId="30030C99"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sz w:val="20"/>
          <w:szCs w:val="20"/>
        </w:rPr>
      </w:pPr>
      <w:r w:rsidRPr="006B3CB1">
        <w:rPr>
          <w:rFonts w:ascii="Verdana" w:hAnsi="Verdana"/>
          <w:b w:val="0"/>
          <w:smallCaps w:val="0"/>
          <w:sz w:val="20"/>
          <w:szCs w:val="20"/>
          <w:u w:val="none"/>
        </w:rPr>
        <w:t>manter as Debêntures registradas para negociação no mercado secundário durante o prazo de vigência das Debêntures, arcando com os custos do referido registro;</w:t>
      </w:r>
    </w:p>
    <w:p w14:paraId="0007151D" w14:textId="77777777" w:rsidR="00811F66" w:rsidRPr="006B3CB1" w:rsidRDefault="00811F66" w:rsidP="00811F66">
      <w:pPr>
        <w:pStyle w:val="STDTextoDois-Quatro"/>
        <w:tabs>
          <w:tab w:val="left" w:pos="1134"/>
        </w:tabs>
        <w:spacing w:before="0" w:line="288" w:lineRule="auto"/>
        <w:ind w:left="1069"/>
        <w:rPr>
          <w:rFonts w:ascii="Verdana" w:eastAsia="MS Mincho" w:hAnsi="Verdana" w:cs="Tahoma"/>
          <w:szCs w:val="20"/>
        </w:rPr>
      </w:pPr>
    </w:p>
    <w:p w14:paraId="2AC1B09C"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sz w:val="20"/>
          <w:szCs w:val="20"/>
        </w:rPr>
      </w:pPr>
      <w:r w:rsidRPr="006B3CB1">
        <w:rPr>
          <w:rFonts w:ascii="Verdana" w:eastAsia="MS Mincho" w:hAnsi="Verdana"/>
          <w:b w:val="0"/>
          <w:smallCaps w:val="0"/>
          <w:sz w:val="20"/>
          <w:szCs w:val="20"/>
          <w:u w:val="none"/>
        </w:rPr>
        <w:t>efetuar tempestivamente o recolhimento de quaisquer tributos ou contribuições que incidam ou venham a incidir sobre a Emissão e que sejam de sua responsabilidade, exceto por aquelas que estejam sendo questionadas de boa-fé e por meio de procedimentos apropriados nas esferas administrativa e/ou judicial;</w:t>
      </w:r>
    </w:p>
    <w:p w14:paraId="63A1178E"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p>
    <w:p w14:paraId="3611839E"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MS Mincho" w:hAnsi="Verdana"/>
          <w:b w:val="0"/>
          <w:smallCaps w:val="0"/>
          <w:color w:val="auto"/>
          <w:sz w:val="20"/>
          <w:szCs w:val="20"/>
        </w:rPr>
      </w:pPr>
      <w:r w:rsidRPr="006B3CB1">
        <w:rPr>
          <w:rFonts w:ascii="Verdana" w:eastAsia="Arial Unicode MS" w:hAnsi="Verdana"/>
          <w:b w:val="0"/>
          <w:smallCaps w:val="0"/>
          <w:sz w:val="20"/>
          <w:szCs w:val="20"/>
          <w:u w:val="none"/>
        </w:rPr>
        <w:t>obter, manter e conservar válidas e eficazes (e, nos casos em que apropriado, renovar de modo tempestivo), bem como providenciar para que as Fiadoras obtenham, mantenham e conservem válidas e eficazes (e, nos casos em que apropriado, renovem de modo tempestivo), todas as autorizações, concessões, aprovações, licenças (</w:t>
      </w:r>
      <w:r w:rsidR="00F4233E" w:rsidRPr="006B3CB1">
        <w:rPr>
          <w:rFonts w:ascii="Verdana" w:eastAsia="Arial Unicode MS" w:hAnsi="Verdana"/>
          <w:b w:val="0"/>
          <w:smallCaps w:val="0"/>
          <w:sz w:val="20"/>
          <w:szCs w:val="20"/>
          <w:u w:val="none"/>
        </w:rPr>
        <w:t xml:space="preserve">incluindo </w:t>
      </w:r>
      <w:r w:rsidRPr="006B3CB1">
        <w:rPr>
          <w:rFonts w:ascii="Verdana" w:eastAsia="Arial Unicode MS" w:hAnsi="Verdana"/>
          <w:b w:val="0"/>
          <w:smallCaps w:val="0"/>
          <w:sz w:val="20"/>
          <w:szCs w:val="20"/>
          <w:u w:val="none"/>
        </w:rPr>
        <w:t xml:space="preserve">regulatórias </w:t>
      </w:r>
      <w:r w:rsidR="00F4233E" w:rsidRPr="006B3CB1">
        <w:rPr>
          <w:rFonts w:ascii="Verdana" w:eastAsia="Arial Unicode MS" w:hAnsi="Verdana"/>
          <w:b w:val="0"/>
          <w:smallCaps w:val="0"/>
          <w:sz w:val="20"/>
          <w:szCs w:val="20"/>
          <w:u w:val="none"/>
        </w:rPr>
        <w:t xml:space="preserve">e </w:t>
      </w:r>
      <w:r w:rsidRPr="006B3CB1">
        <w:rPr>
          <w:rFonts w:ascii="Verdana" w:eastAsia="Arial Unicode MS" w:hAnsi="Verdana"/>
          <w:b w:val="0"/>
          <w:smallCaps w:val="0"/>
          <w:sz w:val="20"/>
          <w:szCs w:val="20"/>
          <w:u w:val="none"/>
        </w:rPr>
        <w:t xml:space="preserve">societárias e </w:t>
      </w:r>
      <w:r w:rsidR="00F4233E" w:rsidRPr="006B3CB1">
        <w:rPr>
          <w:rFonts w:ascii="Verdana" w:eastAsia="Arial Unicode MS" w:hAnsi="Verdana"/>
          <w:b w:val="0"/>
          <w:smallCaps w:val="0"/>
          <w:sz w:val="20"/>
          <w:szCs w:val="20"/>
          <w:u w:val="none"/>
        </w:rPr>
        <w:t xml:space="preserve">excluindo </w:t>
      </w:r>
      <w:r w:rsidRPr="006B3CB1">
        <w:rPr>
          <w:rFonts w:ascii="Verdana" w:eastAsia="Arial Unicode MS" w:hAnsi="Verdana"/>
          <w:b w:val="0"/>
          <w:smallCaps w:val="0"/>
          <w:sz w:val="20"/>
          <w:szCs w:val="20"/>
          <w:u w:val="none"/>
        </w:rPr>
        <w:t>ambientais</w:t>
      </w:r>
      <w:r w:rsidR="00F4233E" w:rsidRPr="006B3CB1">
        <w:rPr>
          <w:rFonts w:ascii="Verdana" w:eastAsia="Arial Unicode MS" w:hAnsi="Verdana"/>
          <w:b w:val="0"/>
          <w:smallCaps w:val="0"/>
          <w:sz w:val="20"/>
          <w:szCs w:val="20"/>
          <w:u w:val="none"/>
        </w:rPr>
        <w:t>, que são reguladas pelo item (</w:t>
      </w:r>
      <w:proofErr w:type="spellStart"/>
      <w:r w:rsidR="00F4233E" w:rsidRPr="006B3CB1">
        <w:rPr>
          <w:rFonts w:ascii="Verdana" w:eastAsia="Arial Unicode MS" w:hAnsi="Verdana"/>
          <w:b w:val="0"/>
          <w:smallCaps w:val="0"/>
          <w:sz w:val="20"/>
          <w:szCs w:val="20"/>
          <w:u w:val="none"/>
        </w:rPr>
        <w:t>xxiv</w:t>
      </w:r>
      <w:proofErr w:type="spellEnd"/>
      <w:r w:rsidR="00F4233E" w:rsidRPr="006B3CB1">
        <w:rPr>
          <w:rFonts w:ascii="Verdana" w:eastAsia="Arial Unicode MS" w:hAnsi="Verdana"/>
          <w:b w:val="0"/>
          <w:smallCaps w:val="0"/>
          <w:sz w:val="20"/>
          <w:szCs w:val="20"/>
          <w:u w:val="none"/>
        </w:rPr>
        <w:t>) desta Cláusula 10.1</w:t>
      </w:r>
      <w:r w:rsidRPr="006B3CB1">
        <w:rPr>
          <w:rFonts w:ascii="Verdana" w:eastAsia="Arial Unicode MS" w:hAnsi="Verdana"/>
          <w:b w:val="0"/>
          <w:smallCaps w:val="0"/>
          <w:sz w:val="20"/>
          <w:szCs w:val="20"/>
          <w:u w:val="none"/>
        </w:rPr>
        <w:t xml:space="preserve">), permissões e alvarás: (a) </w:t>
      </w:r>
      <w:r w:rsidR="00F4233E" w:rsidRPr="006B3CB1">
        <w:rPr>
          <w:rFonts w:ascii="Verdana" w:eastAsia="Arial Unicode MS" w:hAnsi="Verdana"/>
          <w:b w:val="0"/>
          <w:smallCaps w:val="0"/>
          <w:sz w:val="20"/>
          <w:szCs w:val="20"/>
          <w:u w:val="none"/>
        </w:rPr>
        <w:t xml:space="preserve">necessárias </w:t>
      </w:r>
      <w:r w:rsidRPr="006B3CB1">
        <w:rPr>
          <w:rFonts w:ascii="Verdana" w:eastAsia="Arial Unicode MS" w:hAnsi="Verdana"/>
          <w:b w:val="0"/>
          <w:smallCaps w:val="0"/>
          <w:sz w:val="20"/>
          <w:szCs w:val="20"/>
          <w:u w:val="none"/>
        </w:rPr>
        <w:t>ao desempenho das suas atividades; (b) necessárias</w:t>
      </w:r>
      <w:r w:rsidRPr="006B3CB1">
        <w:rPr>
          <w:rFonts w:ascii="Verdana" w:eastAsia="Arial Unicode MS" w:hAnsi="Verdana" w:cs="Tahoma"/>
          <w:b w:val="0"/>
          <w:smallCaps w:val="0"/>
          <w:sz w:val="20"/>
          <w:szCs w:val="20"/>
          <w:u w:val="none"/>
        </w:rPr>
        <w:t> </w:t>
      </w:r>
      <w:r w:rsidRPr="006B3CB1">
        <w:rPr>
          <w:rFonts w:ascii="Verdana" w:eastAsia="Arial Unicode MS" w:hAnsi="Verdana"/>
          <w:b w:val="0"/>
          <w:smallCaps w:val="0"/>
          <w:sz w:val="20"/>
          <w:szCs w:val="20"/>
          <w:u w:val="none"/>
        </w:rPr>
        <w:t>(1) à assinatura desta Escritura de Emissão, dos Contratos de Garantia e dos demais documentos relacionados à Emissão; e (2)</w:t>
      </w:r>
      <w:r w:rsidRPr="006B3CB1">
        <w:rPr>
          <w:rFonts w:ascii="Verdana" w:eastAsia="Arial Unicode MS" w:hAnsi="Verdana" w:cs="Tahoma"/>
          <w:b w:val="0"/>
          <w:smallCaps w:val="0"/>
          <w:sz w:val="20"/>
          <w:szCs w:val="20"/>
          <w:u w:val="none"/>
        </w:rPr>
        <w:t> </w:t>
      </w:r>
      <w:r w:rsidRPr="006B3CB1">
        <w:rPr>
          <w:rFonts w:ascii="Verdana" w:eastAsia="Arial Unicode MS" w:hAnsi="Verdana"/>
          <w:b w:val="0"/>
          <w:smallCaps w:val="0"/>
          <w:sz w:val="20"/>
          <w:szCs w:val="20"/>
          <w:u w:val="none"/>
        </w:rPr>
        <w:t>ao cumprimento das obrigações previstas na presente Escritura de Emissão, nos Contratos de Garantia e nos demais documentos da Emissão, salvo àquelas em processo regular de renovação;</w:t>
      </w:r>
    </w:p>
    <w:p w14:paraId="58F326DA" w14:textId="77777777" w:rsidR="00F4233E" w:rsidRPr="006B3CB1" w:rsidRDefault="00F4233E" w:rsidP="00C7245A">
      <w:pPr>
        <w:pStyle w:val="PargrafodaLista"/>
        <w:rPr>
          <w:rFonts w:eastAsia="MS Mincho"/>
        </w:rPr>
      </w:pPr>
    </w:p>
    <w:p w14:paraId="03266CF7" w14:textId="77777777" w:rsidR="00F4233E" w:rsidRPr="006B3CB1" w:rsidRDefault="00F4233E" w:rsidP="006B3CB1">
      <w:pPr>
        <w:pStyle w:val="Estilo1"/>
        <w:widowControl/>
        <w:numPr>
          <w:ilvl w:val="0"/>
          <w:numId w:val="24"/>
        </w:numPr>
        <w:spacing w:line="288" w:lineRule="auto"/>
        <w:ind w:left="1134" w:hanging="1134"/>
        <w:outlineLvl w:val="0"/>
        <w:rPr>
          <w:rFonts w:ascii="Verdana" w:eastAsia="MS Mincho" w:hAnsi="Verdana"/>
          <w:b w:val="0"/>
          <w:smallCaps w:val="0"/>
          <w:color w:val="auto"/>
          <w:sz w:val="20"/>
          <w:szCs w:val="20"/>
          <w:u w:val="none"/>
        </w:rPr>
      </w:pPr>
      <w:r w:rsidRPr="006B3CB1">
        <w:rPr>
          <w:rFonts w:ascii="Verdana" w:eastAsia="MS Mincho" w:hAnsi="Verdana"/>
          <w:b w:val="0"/>
          <w:smallCaps w:val="0"/>
          <w:color w:val="auto"/>
          <w:sz w:val="20"/>
          <w:szCs w:val="20"/>
          <w:u w:val="none"/>
        </w:rPr>
        <w:t>obter, manter e conservar válidas e eficazes (e, nos casos em que apropriado, renovar de modo tempestivo), bem como providenciar para que as Fiadoras obtenham, mantenham e conservem válidas e eficazes (e, nos casos em que apropriado, renovem de modo tempestivo), todas as licenças ambientais aplicáveis ao desempenho de suas atividades;</w:t>
      </w:r>
    </w:p>
    <w:p w14:paraId="742EE531" w14:textId="77777777" w:rsidR="00811F66" w:rsidRPr="006B3CB1" w:rsidRDefault="00811F66" w:rsidP="00811F66">
      <w:pPr>
        <w:pStyle w:val="STDTextoDois-Quatro"/>
        <w:tabs>
          <w:tab w:val="left" w:pos="1134"/>
        </w:tabs>
        <w:spacing w:before="0" w:line="288" w:lineRule="auto"/>
        <w:ind w:left="0"/>
        <w:rPr>
          <w:rFonts w:ascii="Verdana" w:eastAsia="Arial Unicode MS" w:hAnsi="Verdana" w:cs="Tahoma"/>
          <w:szCs w:val="20"/>
        </w:rPr>
      </w:pPr>
    </w:p>
    <w:p w14:paraId="461B821D"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cumprir todas as exigências técnicas estabelecidas nas licenças mencionadas acima, assim como manter em vigor todos os contratos e demais acordos que representem condição fundamental para a consecução do seu objeto social e para o seu funcionamento regular;</w:t>
      </w:r>
    </w:p>
    <w:p w14:paraId="285B5FF0"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547C4604"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convocar, nos termos da Cláusula 12 e seguintes desta Escritura de Emissão, Assembleia Geral de Debenturistas para deliberar sobre qualquer das matérias que se relacione com a presente Emissão caso o Agente Fiduciário deva fazer, nos termos da presente Escritura de Emissão, mas não o faça;</w:t>
      </w:r>
    </w:p>
    <w:p w14:paraId="3E96DA66"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3C4557D1"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manter em adequado funcionamento órgão para atender, de forma eficiente, aos Debenturistas ou contratar instituições financeiras autorizadas para a prestação desse serviço; </w:t>
      </w:r>
    </w:p>
    <w:p w14:paraId="4B46C1D2"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74866768"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manter em situação regular com relação às suas obrigações junto aos órgãos do meio ambiente, à CCEE, à ANEEL, ao MME e ao ONS, durante a vigência desta Escritura de Emissão;</w:t>
      </w:r>
    </w:p>
    <w:p w14:paraId="633A03FB" w14:textId="77777777" w:rsidR="00811F66" w:rsidRPr="006B3CB1" w:rsidRDefault="00811F66" w:rsidP="00811F66">
      <w:pPr>
        <w:pStyle w:val="STDTextoDois-Quatro"/>
        <w:tabs>
          <w:tab w:val="left" w:pos="1134"/>
        </w:tabs>
        <w:spacing w:before="0" w:line="288" w:lineRule="auto"/>
        <w:ind w:left="1069"/>
        <w:rPr>
          <w:rFonts w:ascii="Verdana" w:hAnsi="Verdana" w:cs="Arial"/>
          <w:szCs w:val="20"/>
        </w:rPr>
      </w:pPr>
    </w:p>
    <w:p w14:paraId="43B7901F" w14:textId="77777777" w:rsidR="00811F66" w:rsidRPr="006B3CB1" w:rsidRDefault="00811F66" w:rsidP="006B3CB1">
      <w:pPr>
        <w:pStyle w:val="Estilo1"/>
        <w:widowControl/>
        <w:numPr>
          <w:ilvl w:val="0"/>
          <w:numId w:val="24"/>
        </w:numPr>
        <w:spacing w:line="288" w:lineRule="auto"/>
        <w:ind w:hanging="1094"/>
        <w:outlineLvl w:val="0"/>
        <w:rPr>
          <w:rFonts w:ascii="Verdana" w:hAnsi="Verdana"/>
          <w:sz w:val="20"/>
          <w:szCs w:val="20"/>
        </w:rPr>
      </w:pPr>
      <w:r w:rsidRPr="006B3CB1">
        <w:rPr>
          <w:rFonts w:ascii="Verdana" w:hAnsi="Verdana"/>
          <w:b w:val="0"/>
          <w:smallCaps w:val="0"/>
          <w:sz w:val="20"/>
          <w:szCs w:val="20"/>
          <w:u w:val="none"/>
        </w:rPr>
        <w:t xml:space="preserve">observar, cumprir e/ou tomar todas as providências para que o Novo Acionista Controlador Direto da Emissora, as Fiadoras e sociedades sob controle comum, seus funcionários (incluindo administradores e diretores) e eventuais subcontratados da Emissora cumpram, toda e qualquer lei que trata de corrupção, crimes contra a ordem econômica ou 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de </w:t>
      </w:r>
      <w:proofErr w:type="spellStart"/>
      <w:r w:rsidRPr="006B3CB1">
        <w:rPr>
          <w:rFonts w:ascii="Verdana" w:hAnsi="Verdana"/>
          <w:b w:val="0"/>
          <w:i/>
          <w:smallCaps w:val="0"/>
          <w:sz w:val="20"/>
          <w:szCs w:val="20"/>
          <w:u w:val="none"/>
        </w:rPr>
        <w:t>Compliance</w:t>
      </w:r>
      <w:proofErr w:type="spellEnd"/>
      <w:r w:rsidRPr="006B3CB1">
        <w:rPr>
          <w:rFonts w:ascii="Verdana" w:hAnsi="Verdana"/>
          <w:b w:val="0"/>
          <w:smallCaps w:val="0"/>
          <w:sz w:val="20"/>
          <w:szCs w:val="20"/>
          <w:u w:val="none"/>
        </w:rPr>
        <w:t>, devendo (i)</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 xml:space="preserve">adotar políticas e procedimentos internos que assegurem integral cumprimento das Leis de </w:t>
      </w:r>
      <w:proofErr w:type="spellStart"/>
      <w:r w:rsidRPr="006B3CB1">
        <w:rPr>
          <w:rFonts w:ascii="Verdana" w:hAnsi="Verdana"/>
          <w:b w:val="0"/>
          <w:smallCaps w:val="0"/>
          <w:sz w:val="20"/>
          <w:szCs w:val="20"/>
          <w:u w:val="none"/>
        </w:rPr>
        <w:t>Compliance</w:t>
      </w:r>
      <w:proofErr w:type="spellEnd"/>
      <w:r w:rsidRPr="006B3CB1">
        <w:rPr>
          <w:rFonts w:ascii="Verdana" w:hAnsi="Verdana"/>
          <w:b w:val="0"/>
          <w:smallCaps w:val="0"/>
          <w:sz w:val="20"/>
          <w:szCs w:val="20"/>
          <w:u w:val="none"/>
        </w:rPr>
        <w:t>;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dar conhecimento pleno de tais normas a todos os seus profissionais e/ou os demais prestadores de serviços;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abster-se de praticar atos de corrupção e de agir de forma lesiva à administração pública nacional ou, conforme aplicável, estrangeira, no seu interesse ou para seu benefício, exclusivo ou não;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caso tenha conhecimento de qualquer ato ou fato que viole aludidas normas, comunicar, em até 3 (três) Dias Úteis o Agente Fiduciário que poderá tomar todas as providências que entender necessárias; e (v)</w:t>
      </w:r>
      <w:r w:rsidRPr="006B3CB1">
        <w:rPr>
          <w:rFonts w:ascii="Verdana" w:hAnsi="Verdana" w:cs="Arial"/>
          <w:b w:val="0"/>
          <w:smallCaps w:val="0"/>
          <w:sz w:val="20"/>
          <w:szCs w:val="20"/>
          <w:u w:val="none"/>
        </w:rPr>
        <w:t> </w:t>
      </w:r>
      <w:r w:rsidRPr="006B3CB1">
        <w:rPr>
          <w:rFonts w:ascii="Verdana" w:hAnsi="Verdana"/>
          <w:b w:val="0"/>
          <w:smallCaps w:val="0"/>
          <w:sz w:val="20"/>
          <w:szCs w:val="20"/>
          <w:u w:val="none"/>
        </w:rPr>
        <w:t>realizar eventuais pagamentos devidos aos Debenturistas exclusivamente por meio de transferência bancária ou cheque, respeitado o disposto na Cláusula 6.13 desta Escritura de Emissão;</w:t>
      </w:r>
    </w:p>
    <w:p w14:paraId="7420CA3A" w14:textId="77777777" w:rsidR="00811F66" w:rsidRPr="006B3CB1" w:rsidRDefault="00811F66" w:rsidP="00811F66">
      <w:pPr>
        <w:pStyle w:val="STDTextoDois-Quatro"/>
        <w:tabs>
          <w:tab w:val="left" w:pos="1134"/>
        </w:tabs>
        <w:spacing w:before="0" w:line="288" w:lineRule="auto"/>
        <w:ind w:left="0"/>
        <w:rPr>
          <w:rFonts w:ascii="Verdana" w:hAnsi="Verdana" w:cs="Arial"/>
          <w:szCs w:val="20"/>
        </w:rPr>
      </w:pPr>
    </w:p>
    <w:p w14:paraId="28FB1286" w14:textId="77777777" w:rsidR="00811F66" w:rsidRPr="006B3CB1" w:rsidRDefault="00811F66" w:rsidP="006B3CB1">
      <w:pPr>
        <w:pStyle w:val="Estilo1"/>
        <w:widowControl/>
        <w:numPr>
          <w:ilvl w:val="0"/>
          <w:numId w:val="24"/>
        </w:numPr>
        <w:spacing w:line="288" w:lineRule="auto"/>
        <w:ind w:hanging="1052"/>
        <w:outlineLvl w:val="0"/>
        <w:rPr>
          <w:rFonts w:ascii="Verdana" w:hAnsi="Verdana"/>
          <w:sz w:val="20"/>
          <w:szCs w:val="20"/>
        </w:rPr>
      </w:pPr>
      <w:r w:rsidRPr="006B3CB1">
        <w:rPr>
          <w:rFonts w:ascii="Verdana" w:hAnsi="Verdana"/>
          <w:b w:val="0"/>
          <w:smallCaps w:val="0"/>
          <w:sz w:val="20"/>
          <w:szCs w:val="20"/>
          <w:u w:val="none"/>
        </w:rPr>
        <w:t xml:space="preserve">notificar o Agente Fiduciário, em até 3 (três) Dias Úteis da data em que tomar ciência, de que a Emissora, o Novo Acionista Controlador Direto da Emissora e/ou as Fiadoras, ou, ainda, qualquer dos respectivos administradores, empregados, mandatários, representantes, fornecedores, contratados ou subcontratados encontram-se envolvidos em investigação, inquérito, ação, procedimento e/ou processo judicial ou administrativo, conduzidos por autoridade administrativa ou judicial nacional ou estrangeira, relativos à prática de atos lesivos ou crimes contra a ordem econômica ou tributária, de “lavagem” ou ocultação de bens, direitos e valores, ou contra o Sistema Financeiro Nacional, o Mercado de Capitais ou a administração pública nacional ou, conforme aplicável, estrangeira, devendo, quando solicitado pelo Agente </w:t>
      </w:r>
      <w:r w:rsidRPr="006B3CB1">
        <w:rPr>
          <w:rFonts w:ascii="Verdana" w:hAnsi="Verdana"/>
          <w:b w:val="0"/>
          <w:smallCaps w:val="0"/>
          <w:sz w:val="20"/>
          <w:szCs w:val="20"/>
          <w:u w:val="none"/>
        </w:rPr>
        <w:lastRenderedPageBreak/>
        <w:t xml:space="preserve">Fiduciário, </w:t>
      </w:r>
      <w:proofErr w:type="spellStart"/>
      <w:r w:rsidRPr="006B3CB1">
        <w:rPr>
          <w:rFonts w:ascii="Verdana" w:hAnsi="Verdana"/>
          <w:b w:val="0"/>
          <w:smallCaps w:val="0"/>
          <w:sz w:val="20"/>
          <w:szCs w:val="20"/>
          <w:u w:val="none"/>
        </w:rPr>
        <w:t>fornecer</w:t>
      </w:r>
      <w:proofErr w:type="spellEnd"/>
      <w:r w:rsidRPr="006B3CB1">
        <w:rPr>
          <w:rFonts w:ascii="Verdana" w:hAnsi="Verdana"/>
          <w:b w:val="0"/>
          <w:smallCaps w:val="0"/>
          <w:sz w:val="20"/>
          <w:szCs w:val="20"/>
          <w:u w:val="none"/>
        </w:rPr>
        <w:t xml:space="preserve"> cópia de eventuais decisões proferidas e de quaisquer acordos judiciais ou extrajudiciais firmados no âmbito dos citados procedimentos;</w:t>
      </w:r>
    </w:p>
    <w:p w14:paraId="43027778" w14:textId="77777777" w:rsidR="00811F66" w:rsidRPr="006B3CB1" w:rsidRDefault="00811F66" w:rsidP="00811F66">
      <w:pPr>
        <w:pStyle w:val="STDTextoDois-Quatro"/>
        <w:tabs>
          <w:tab w:val="left" w:pos="1134"/>
        </w:tabs>
        <w:spacing w:before="0" w:line="288" w:lineRule="auto"/>
        <w:ind w:left="1069"/>
        <w:rPr>
          <w:rFonts w:ascii="Verdana" w:hAnsi="Verdana" w:cs="Arial"/>
          <w:szCs w:val="20"/>
        </w:rPr>
      </w:pPr>
    </w:p>
    <w:p w14:paraId="50AE19CC" w14:textId="77777777" w:rsidR="00811F66" w:rsidRPr="006B3CB1" w:rsidRDefault="00811F66" w:rsidP="006B3CB1">
      <w:pPr>
        <w:pStyle w:val="Estilo1"/>
        <w:widowControl/>
        <w:numPr>
          <w:ilvl w:val="0"/>
          <w:numId w:val="24"/>
        </w:numPr>
        <w:spacing w:line="288" w:lineRule="auto"/>
        <w:ind w:left="1134" w:hanging="1134"/>
        <w:outlineLvl w:val="0"/>
        <w:rPr>
          <w:rFonts w:ascii="Verdana" w:hAnsi="Verdana"/>
          <w:sz w:val="20"/>
          <w:szCs w:val="20"/>
        </w:rPr>
      </w:pPr>
      <w:r w:rsidRPr="006B3CB1">
        <w:rPr>
          <w:rFonts w:ascii="Verdana" w:hAnsi="Verdana"/>
          <w:b w:val="0"/>
          <w:smallCaps w:val="0"/>
          <w:sz w:val="20"/>
          <w:szCs w:val="20"/>
          <w:u w:val="none"/>
        </w:rPr>
        <w:t>não oferecer, prometer, dar, autorizar, solicitar ou aceitar, direta ou indiretamente, qualquer vantagem indevida, pecuniária ou de qualquer natureza, relacionada de qualquer forma com a finalidade desta Escritura de Emissão, assim como não praticar atos lesivos, infrações ou crimes contra o ordem econômica ou tributária, o sistema financeiro, o mercado de capitais ou a administração pública, nacional ou estrangeira, de “lavagem” ou ocultação bens, direitos e valores, terrorismo ou financiamento ao terrorismo, previstos na legislação nacional e/ou estrangeira aplicável, e tomar todas as medidas ao seu alcance para impedir administradores, empregados, mandatários, representantes, seus ou de suas controladas, bem como fornecedores, contratados ou subcontratados de fazê-lo;</w:t>
      </w:r>
    </w:p>
    <w:p w14:paraId="422093D5"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76D41B5B"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notificar o Agente Fiduciário em até </w:t>
      </w:r>
      <w:r w:rsidRPr="006B3CB1">
        <w:rPr>
          <w:rFonts w:ascii="Verdana" w:hAnsi="Verdana"/>
          <w:b w:val="0"/>
          <w:smallCaps w:val="0"/>
          <w:sz w:val="20"/>
          <w:szCs w:val="20"/>
          <w:u w:val="none"/>
        </w:rPr>
        <w:t xml:space="preserve">3 (três) Dias Úteis </w:t>
      </w:r>
      <w:r w:rsidRPr="006B3CB1">
        <w:rPr>
          <w:rFonts w:ascii="Verdana" w:eastAsia="Arial Unicode MS" w:hAnsi="Verdana"/>
          <w:b w:val="0"/>
          <w:smallCaps w:val="0"/>
          <w:sz w:val="20"/>
          <w:szCs w:val="20"/>
          <w:u w:val="none"/>
        </w:rPr>
        <w:t xml:space="preserve">contados da ocorrência sobre qualquer ato ou fato que possa causar interrupção ou suspensão das suas atividades e/ou das Fiadoras, que possa afetar a capacidade de pagamento das Debêntures; </w:t>
      </w:r>
    </w:p>
    <w:p w14:paraId="422A6F1D"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70F58B84"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cuidar para que as operações que venha a praticar no ambiente de negociação operacionalizado pela B3 sejam sempre amparadas pelas boas práticas de mercado, com plena e perfeita observância das normas aplicáveis à matéria, isentando o Agente Fiduciário de toda e qualquer responsabilidade por reclamações, prejuízos</w:t>
      </w:r>
      <w:r w:rsidR="00106C8D" w:rsidRPr="006B3CB1">
        <w:rPr>
          <w:rFonts w:ascii="Verdana" w:eastAsia="Arial Unicode MS" w:hAnsi="Verdana"/>
          <w:b w:val="0"/>
          <w:smallCaps w:val="0"/>
          <w:sz w:val="20"/>
          <w:szCs w:val="20"/>
          <w:u w:val="none"/>
        </w:rPr>
        <w:t xml:space="preserve"> diretos</w:t>
      </w:r>
      <w:r w:rsidRPr="006B3CB1">
        <w:rPr>
          <w:rFonts w:ascii="Verdana" w:eastAsia="Arial Unicode MS" w:hAnsi="Verdana"/>
          <w:b w:val="0"/>
          <w:smallCaps w:val="0"/>
          <w:sz w:val="20"/>
          <w:szCs w:val="20"/>
          <w:u w:val="none"/>
        </w:rPr>
        <w:t xml:space="preserve">, perdas e danos diretos </w:t>
      </w:r>
      <w:r w:rsidRPr="006B3CB1">
        <w:rPr>
          <w:rFonts w:ascii="Verdana" w:hAnsi="Verdana"/>
          <w:b w:val="0"/>
          <w:smallCaps w:val="0"/>
          <w:sz w:val="20"/>
          <w:szCs w:val="20"/>
          <w:u w:val="none"/>
        </w:rPr>
        <w:t xml:space="preserve">(excluídos danos indiretos, </w:t>
      </w:r>
      <w:r w:rsidRPr="006B3CB1">
        <w:rPr>
          <w:rFonts w:ascii="Verdana" w:hAnsi="Verdana"/>
          <w:b w:val="0"/>
          <w:i/>
          <w:smallCaps w:val="0"/>
          <w:sz w:val="20"/>
          <w:szCs w:val="20"/>
          <w:u w:val="none"/>
        </w:rPr>
        <w:t>e.g</w:t>
      </w:r>
      <w:r w:rsidRPr="006B3CB1">
        <w:rPr>
          <w:rFonts w:ascii="Verdana" w:hAnsi="Verdana"/>
          <w:b w:val="0"/>
          <w:smallCaps w:val="0"/>
          <w:sz w:val="20"/>
          <w:szCs w:val="20"/>
          <w:u w:val="none"/>
        </w:rPr>
        <w:t>. lucros cessantes e/ou emergentes)</w:t>
      </w:r>
      <w:r w:rsidRPr="006B3CB1">
        <w:rPr>
          <w:rFonts w:ascii="Verdana" w:eastAsia="Arial Unicode MS" w:hAnsi="Verdana"/>
          <w:b w:val="0"/>
          <w:smallCaps w:val="0"/>
          <w:sz w:val="20"/>
          <w:szCs w:val="20"/>
          <w:u w:val="none"/>
        </w:rPr>
        <w:t>, a que o não respeito às referidas normas der causa, desde que não tenham sido gerados por atuação do Agente Fiduciário;</w:t>
      </w:r>
    </w:p>
    <w:p w14:paraId="16F63AF2" w14:textId="77777777" w:rsidR="00811F66" w:rsidRPr="006B3CB1" w:rsidRDefault="00811F66" w:rsidP="00811F66">
      <w:pPr>
        <w:pStyle w:val="STDTextoDois-Quatro"/>
        <w:tabs>
          <w:tab w:val="left" w:pos="1134"/>
        </w:tabs>
        <w:spacing w:before="0" w:line="288" w:lineRule="auto"/>
        <w:ind w:left="1069"/>
        <w:rPr>
          <w:rFonts w:ascii="Verdana" w:hAnsi="Verdana" w:cs="Arial"/>
          <w:szCs w:val="20"/>
        </w:rPr>
      </w:pPr>
    </w:p>
    <w:p w14:paraId="7F401048"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hAnsi="Verdana"/>
          <w:b w:val="0"/>
          <w:smallCaps w:val="0"/>
          <w:sz w:val="20"/>
          <w:szCs w:val="20"/>
          <w:u w:val="none"/>
        </w:rPr>
        <w:t>comparecer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Pr="006B3CB1">
        <w:rPr>
          <w:rFonts w:ascii="Verdana" w:eastAsia="Arial Unicode MS" w:hAnsi="Verdana"/>
          <w:b w:val="0"/>
          <w:smallCaps w:val="0"/>
          <w:sz w:val="20"/>
          <w:szCs w:val="20"/>
          <w:u w:val="none"/>
        </w:rPr>
        <w:t>;</w:t>
      </w:r>
    </w:p>
    <w:p w14:paraId="57BD871A" w14:textId="77777777" w:rsidR="00811F66" w:rsidRPr="006B3CB1" w:rsidRDefault="00811F66" w:rsidP="00811F66">
      <w:pPr>
        <w:pStyle w:val="STDTextoDois-Quatro"/>
        <w:tabs>
          <w:tab w:val="left" w:pos="1134"/>
        </w:tabs>
        <w:spacing w:before="0" w:line="288" w:lineRule="auto"/>
        <w:ind w:left="1069"/>
        <w:rPr>
          <w:rFonts w:ascii="Verdana" w:eastAsia="Arial Unicode MS" w:hAnsi="Verdana" w:cs="Tahoma"/>
          <w:szCs w:val="20"/>
        </w:rPr>
      </w:pPr>
    </w:p>
    <w:p w14:paraId="1CF4CE7C"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sz w:val="20"/>
          <w:szCs w:val="20"/>
          <w:u w:val="none"/>
        </w:rPr>
        <w:t xml:space="preserve">cumprir e tomar todas as providências necessárias para que as demais partes a ela subordinadas, assim entendidas como representantes, funcionários, prepostos, contratados, prestadores de serviços que atuem a seu mando ou em seu favor, sob qualquer forma, durante o prazo de vigência das Debêntures, </w:t>
      </w:r>
      <w:r w:rsidRPr="006B3CB1">
        <w:rPr>
          <w:rFonts w:ascii="Verdana" w:hAnsi="Verdana"/>
          <w:b w:val="0"/>
          <w:smallCaps w:val="0"/>
          <w:sz w:val="20"/>
          <w:szCs w:val="20"/>
          <w:u w:val="none"/>
        </w:rPr>
        <w:t xml:space="preserve">cumpram com o disposto na legislação ambiental, trabalhista e previdenciária em vigor, incluindo na Política Nacional do Meio Ambiente, nas Resoluções do CONAMA – Conselho Nacional do Meio Ambiente, nas normas relativas à saúde e segurança ocupacional, bem como nas demais legislações e regulamentações ambientais, trabalhistas e previdenciárias supletivas </w:t>
      </w:r>
      <w:r w:rsidRPr="006B3CB1">
        <w:rPr>
          <w:rFonts w:ascii="Verdana" w:eastAsia="Arial Unicode MS" w:hAnsi="Verdana"/>
          <w:b w:val="0"/>
          <w:smallCaps w:val="0"/>
          <w:sz w:val="20"/>
          <w:szCs w:val="20"/>
          <w:u w:val="none"/>
        </w:rPr>
        <w:t>(“</w:t>
      </w:r>
      <w:r w:rsidRPr="006B3CB1">
        <w:rPr>
          <w:rFonts w:ascii="Verdana" w:eastAsia="Arial Unicode MS" w:hAnsi="Verdana"/>
          <w:b w:val="0"/>
          <w:smallCaps w:val="0"/>
          <w:sz w:val="20"/>
          <w:szCs w:val="20"/>
        </w:rPr>
        <w:t>Legislação Socioambiental</w:t>
      </w:r>
      <w:r w:rsidRPr="006B3CB1">
        <w:rPr>
          <w:rFonts w:ascii="Verdana" w:eastAsia="Arial Unicode MS" w:hAnsi="Verdana"/>
          <w:b w:val="0"/>
          <w:smallCaps w:val="0"/>
          <w:sz w:val="20"/>
          <w:szCs w:val="20"/>
          <w:u w:val="none"/>
        </w:rPr>
        <w:t>”)</w:t>
      </w:r>
      <w:r w:rsidRPr="006B3CB1">
        <w:rPr>
          <w:rFonts w:ascii="Verdana" w:hAnsi="Verdana"/>
          <w:b w:val="0"/>
          <w:smallCaps w:val="0"/>
          <w:sz w:val="20"/>
          <w:szCs w:val="20"/>
          <w:u w:val="none"/>
        </w:rPr>
        <w:t xml:space="preserve">, adotando todas as medidas e ações preventivas ou reparatórias, destinadas a evitar e corrigir eventuais danos </w:t>
      </w:r>
      <w:r w:rsidRPr="006B3CB1">
        <w:rPr>
          <w:rFonts w:ascii="Verdana" w:hAnsi="Verdana"/>
          <w:b w:val="0"/>
          <w:smallCaps w:val="0"/>
          <w:sz w:val="20"/>
          <w:szCs w:val="20"/>
          <w:u w:val="none"/>
        </w:rPr>
        <w:lastRenderedPageBreak/>
        <w:t>ambientais apurados, decorrentes da atividade descrita em seu objeto social, bem como a proceder a todas as diligências exigidas para suas atividades econômicas, preservando o meio ambiente e atendendo às determinações dos órgãos federais, estaduais e municipais que subsidiariamente venham a legislar ou regulamentar a Legislação Socioambiental, responsabilizando-se, única e exclusivamente, pela destinação dos recursos financeiros obtidos com a Emissão;</w:t>
      </w:r>
    </w:p>
    <w:p w14:paraId="76A21CF2" w14:textId="77777777" w:rsidR="00811F66" w:rsidRPr="006B3CB1" w:rsidRDefault="00811F66" w:rsidP="00811F66">
      <w:pPr>
        <w:pStyle w:val="STDTextoDois-Quatro"/>
        <w:tabs>
          <w:tab w:val="left" w:pos="1134"/>
        </w:tabs>
        <w:spacing w:before="0" w:line="288" w:lineRule="auto"/>
        <w:ind w:left="1069"/>
        <w:rPr>
          <w:rFonts w:ascii="Verdana" w:hAnsi="Verdana" w:cs="Arial"/>
          <w:szCs w:val="20"/>
        </w:rPr>
      </w:pPr>
    </w:p>
    <w:p w14:paraId="443D6F11" w14:textId="77777777" w:rsidR="00811F66" w:rsidRPr="006B3CB1" w:rsidRDefault="00811F66" w:rsidP="006B3CB1">
      <w:pPr>
        <w:pStyle w:val="Estilo1"/>
        <w:widowControl/>
        <w:numPr>
          <w:ilvl w:val="0"/>
          <w:numId w:val="24"/>
        </w:numPr>
        <w:spacing w:line="288" w:lineRule="auto"/>
        <w:ind w:hanging="1066"/>
        <w:outlineLvl w:val="0"/>
        <w:rPr>
          <w:rFonts w:ascii="Verdana" w:eastAsia="Arial Unicode MS" w:hAnsi="Verdana"/>
          <w:sz w:val="20"/>
          <w:szCs w:val="20"/>
        </w:rPr>
      </w:pPr>
      <w:r w:rsidRPr="006B3CB1">
        <w:rPr>
          <w:rFonts w:ascii="Verdana" w:eastAsia="Arial Unicode MS" w:hAnsi="Verdana"/>
          <w:b w:val="0"/>
          <w:smallCaps w:val="0"/>
          <w:sz w:val="20"/>
          <w:szCs w:val="20"/>
          <w:u w:val="none"/>
        </w:rPr>
        <w:t>manter, em caixa, a importância de, no mínimo, R$94.000.000,00 (noventa e quatro milhões de reais), atualizado pelo IGP-M a partir da Data de Liquidação das Debentures até (i) o início dos descontos pela Eletrobrás - Centrais Elétricas Brasileiras S.A. (“</w:t>
      </w:r>
      <w:r w:rsidRPr="006B3CB1">
        <w:rPr>
          <w:rFonts w:ascii="Verdana" w:eastAsia="Arial Unicode MS" w:hAnsi="Verdana"/>
          <w:b w:val="0"/>
          <w:smallCaps w:val="0"/>
          <w:sz w:val="20"/>
          <w:szCs w:val="20"/>
        </w:rPr>
        <w:t>Eletrobrás</w:t>
      </w:r>
      <w:r w:rsidRPr="006B3CB1">
        <w:rPr>
          <w:rFonts w:ascii="Verdana" w:eastAsia="Arial Unicode MS" w:hAnsi="Verdana"/>
          <w:b w:val="0"/>
          <w:smallCaps w:val="0"/>
          <w:sz w:val="20"/>
          <w:szCs w:val="20"/>
          <w:u w:val="none"/>
        </w:rPr>
        <w:t xml:space="preserve">”) dos efeitos do </w:t>
      </w:r>
      <w:proofErr w:type="spellStart"/>
      <w:r w:rsidRPr="006B3CB1">
        <w:rPr>
          <w:rFonts w:ascii="Verdana" w:eastAsia="Arial Unicode MS" w:hAnsi="Verdana"/>
          <w:b w:val="0"/>
          <w:i/>
          <w:smallCaps w:val="0"/>
          <w:sz w:val="20"/>
          <w:szCs w:val="20"/>
          <w:u w:val="none"/>
        </w:rPr>
        <w:t>Generation</w:t>
      </w:r>
      <w:proofErr w:type="spellEnd"/>
      <w:r w:rsidRPr="006B3CB1">
        <w:rPr>
          <w:rFonts w:ascii="Verdana" w:eastAsia="Arial Unicode MS" w:hAnsi="Verdana"/>
          <w:b w:val="0"/>
          <w:i/>
          <w:smallCaps w:val="0"/>
          <w:sz w:val="20"/>
          <w:szCs w:val="20"/>
          <w:u w:val="none"/>
        </w:rPr>
        <w:t xml:space="preserve"> </w:t>
      </w:r>
      <w:proofErr w:type="spellStart"/>
      <w:r w:rsidRPr="006B3CB1">
        <w:rPr>
          <w:rFonts w:ascii="Verdana" w:eastAsia="Arial Unicode MS" w:hAnsi="Verdana"/>
          <w:b w:val="0"/>
          <w:i/>
          <w:smallCaps w:val="0"/>
          <w:sz w:val="20"/>
          <w:szCs w:val="20"/>
          <w:u w:val="none"/>
        </w:rPr>
        <w:t>Scaling</w:t>
      </w:r>
      <w:proofErr w:type="spellEnd"/>
      <w:r w:rsidRPr="006B3CB1">
        <w:rPr>
          <w:rFonts w:ascii="Verdana" w:eastAsia="Arial Unicode MS" w:hAnsi="Verdana"/>
          <w:b w:val="0"/>
          <w:i/>
          <w:smallCaps w:val="0"/>
          <w:sz w:val="20"/>
          <w:szCs w:val="20"/>
          <w:u w:val="none"/>
        </w:rPr>
        <w:t xml:space="preserve"> Factor</w:t>
      </w:r>
      <w:r w:rsidRPr="006B3CB1">
        <w:rPr>
          <w:rFonts w:ascii="Verdana" w:eastAsia="Arial Unicode MS" w:hAnsi="Verdana"/>
          <w:b w:val="0"/>
          <w:smallCaps w:val="0"/>
          <w:sz w:val="20"/>
          <w:szCs w:val="20"/>
          <w:u w:val="none"/>
        </w:rPr>
        <w:t xml:space="preserve"> (“</w:t>
      </w:r>
      <w:r w:rsidRPr="006B3CB1">
        <w:rPr>
          <w:rFonts w:ascii="Verdana" w:eastAsia="Arial Unicode MS" w:hAnsi="Verdana"/>
          <w:b w:val="0"/>
          <w:smallCaps w:val="0"/>
          <w:sz w:val="20"/>
          <w:szCs w:val="20"/>
        </w:rPr>
        <w:t>GSF</w:t>
      </w:r>
      <w:r w:rsidRPr="006B3CB1">
        <w:rPr>
          <w:rFonts w:ascii="Verdana" w:eastAsia="Arial Unicode MS" w:hAnsi="Verdana"/>
          <w:b w:val="0"/>
          <w:smallCaps w:val="0"/>
          <w:sz w:val="20"/>
          <w:szCs w:val="20"/>
          <w:u w:val="none"/>
        </w:rPr>
        <w:t>”) (2015, 2016 e 2017), ou (</w:t>
      </w:r>
      <w:proofErr w:type="spellStart"/>
      <w:r w:rsidRPr="006B3CB1">
        <w:rPr>
          <w:rFonts w:ascii="Verdana" w:eastAsia="Arial Unicode MS" w:hAnsi="Verdana"/>
          <w:b w:val="0"/>
          <w:smallCaps w:val="0"/>
          <w:sz w:val="20"/>
          <w:szCs w:val="20"/>
          <w:u w:val="none"/>
        </w:rPr>
        <w:t>ii</w:t>
      </w:r>
      <w:proofErr w:type="spellEnd"/>
      <w:r w:rsidRPr="006B3CB1">
        <w:rPr>
          <w:rFonts w:ascii="Verdana" w:eastAsia="Arial Unicode MS" w:hAnsi="Verdana"/>
          <w:b w:val="0"/>
          <w:smallCaps w:val="0"/>
          <w:sz w:val="20"/>
          <w:szCs w:val="20"/>
          <w:u w:val="none"/>
        </w:rPr>
        <w:t>) a definição pela Eletrobrás e/ou pela ANEEL de que os descontos ocorrerão em 12 (doze) parcelas ou mais, (“</w:t>
      </w:r>
      <w:r w:rsidRPr="006B3CB1">
        <w:rPr>
          <w:rFonts w:ascii="Verdana" w:eastAsia="Arial Unicode MS" w:hAnsi="Verdana"/>
          <w:b w:val="0"/>
          <w:smallCaps w:val="0"/>
          <w:sz w:val="20"/>
          <w:szCs w:val="20"/>
        </w:rPr>
        <w:t>Caixa Provisionado</w:t>
      </w:r>
      <w:r w:rsidRPr="006B3CB1">
        <w:rPr>
          <w:rFonts w:ascii="Verdana" w:eastAsia="Arial Unicode MS" w:hAnsi="Verdana"/>
          <w:b w:val="0"/>
          <w:smallCaps w:val="0"/>
          <w:sz w:val="20"/>
          <w:szCs w:val="20"/>
          <w:u w:val="none"/>
        </w:rPr>
        <w:t xml:space="preserve">”), sendo certo que: </w:t>
      </w:r>
    </w:p>
    <w:p w14:paraId="03DAC276" w14:textId="77777777" w:rsidR="00811F66" w:rsidRPr="006B3CB1" w:rsidRDefault="00811F66">
      <w:pPr>
        <w:pStyle w:val="PargrafodaLista"/>
        <w:contextualSpacing w:val="0"/>
        <w:jc w:val="both"/>
        <w:rPr>
          <w:rFonts w:eastAsia="Arial Unicode MS"/>
          <w:b/>
          <w:smallCaps/>
        </w:rPr>
      </w:pPr>
    </w:p>
    <w:p w14:paraId="7A62CFD4" w14:textId="77777777" w:rsidR="00811F66" w:rsidRPr="006B3CB1" w:rsidRDefault="00811F66" w:rsidP="006B3CB1">
      <w:pPr>
        <w:pStyle w:val="STDTextoDois-Quatro"/>
        <w:numPr>
          <w:ilvl w:val="0"/>
          <w:numId w:val="19"/>
        </w:numPr>
        <w:spacing w:before="0" w:line="288" w:lineRule="auto"/>
        <w:ind w:left="1701" w:hanging="567"/>
        <w:rPr>
          <w:rFonts w:ascii="Verdana" w:eastAsia="Arial Unicode MS" w:hAnsi="Verdana" w:cs="Tahoma"/>
          <w:szCs w:val="20"/>
        </w:rPr>
      </w:pPr>
      <w:r w:rsidRPr="006B3CB1">
        <w:rPr>
          <w:rFonts w:ascii="Verdana" w:eastAsia="Arial Unicode MS" w:hAnsi="Verdana" w:cs="Tahoma"/>
          <w:szCs w:val="20"/>
        </w:rPr>
        <w:t xml:space="preserve">a obrigação acima estará automaticamente dispensada nos montantes que por ventura venham a ser descontados do faturamento das </w:t>
      </w:r>
      <w:proofErr w:type="spellStart"/>
      <w:r w:rsidRPr="006B3CB1">
        <w:rPr>
          <w:rFonts w:ascii="Verdana" w:eastAsia="Arial Unicode MS" w:hAnsi="Verdana" w:cs="Tahoma"/>
          <w:szCs w:val="20"/>
        </w:rPr>
        <w:t>SPEs</w:t>
      </w:r>
      <w:proofErr w:type="spellEnd"/>
      <w:r w:rsidRPr="006B3CB1">
        <w:rPr>
          <w:rFonts w:ascii="Verdana" w:eastAsia="Arial Unicode MS" w:hAnsi="Verdana" w:cs="Tahoma"/>
          <w:szCs w:val="20"/>
        </w:rPr>
        <w:t xml:space="preserve"> pela Eletrobrás no âmbito do PROINFA;</w:t>
      </w:r>
    </w:p>
    <w:p w14:paraId="3BCBE33D" w14:textId="77777777" w:rsidR="00811F66" w:rsidRPr="006B3CB1" w:rsidRDefault="00811F66" w:rsidP="00811F66">
      <w:pPr>
        <w:pStyle w:val="STDTextoDois-Quatro"/>
        <w:spacing w:before="0" w:line="288" w:lineRule="auto"/>
        <w:ind w:left="1701" w:hanging="567"/>
        <w:rPr>
          <w:rFonts w:ascii="Verdana" w:eastAsia="Arial Unicode MS" w:hAnsi="Verdana" w:cs="Tahoma"/>
          <w:szCs w:val="20"/>
        </w:rPr>
      </w:pPr>
    </w:p>
    <w:p w14:paraId="17D9724E" w14:textId="77777777" w:rsidR="00811F66" w:rsidRPr="006B3CB1" w:rsidRDefault="00811F66" w:rsidP="006B3CB1">
      <w:pPr>
        <w:pStyle w:val="STDTextoDois-Quatro"/>
        <w:numPr>
          <w:ilvl w:val="0"/>
          <w:numId w:val="19"/>
        </w:numPr>
        <w:spacing w:before="0" w:line="288" w:lineRule="auto"/>
        <w:ind w:left="1701" w:hanging="567"/>
        <w:rPr>
          <w:rFonts w:ascii="Verdana" w:eastAsia="Arial Unicode MS" w:hAnsi="Verdana" w:cs="Tahoma"/>
          <w:szCs w:val="20"/>
        </w:rPr>
      </w:pPr>
      <w:r w:rsidRPr="006B3CB1">
        <w:rPr>
          <w:rFonts w:ascii="Verdana" w:eastAsia="Arial Unicode MS" w:hAnsi="Verdana" w:cs="Tahoma"/>
          <w:szCs w:val="20"/>
        </w:rPr>
        <w:t>caso a ANEEL e/ou a Eletrobrás definam que tais descontos serão realizados em 12 (doze) parcelas ou mais, a Emissora poderá utilizar imediata e livremente o Caixa Provisionado;</w:t>
      </w:r>
    </w:p>
    <w:p w14:paraId="0C02D755" w14:textId="77777777" w:rsidR="00811F66" w:rsidRPr="006B3CB1" w:rsidRDefault="00811F66" w:rsidP="00811F66">
      <w:pPr>
        <w:pStyle w:val="STDTextoDois-Quatro"/>
        <w:spacing w:before="0" w:line="288" w:lineRule="auto"/>
        <w:ind w:left="1701" w:hanging="567"/>
        <w:rPr>
          <w:rFonts w:ascii="Verdana" w:eastAsia="Arial Unicode MS" w:hAnsi="Verdana" w:cs="Tahoma"/>
          <w:szCs w:val="20"/>
        </w:rPr>
      </w:pPr>
    </w:p>
    <w:p w14:paraId="640B85CF" w14:textId="77777777" w:rsidR="00811F66" w:rsidRPr="006B3CB1" w:rsidRDefault="00811F66" w:rsidP="006B3CB1">
      <w:pPr>
        <w:pStyle w:val="STDTextoDois-Quatro"/>
        <w:numPr>
          <w:ilvl w:val="0"/>
          <w:numId w:val="19"/>
        </w:numPr>
        <w:spacing w:before="0" w:line="288" w:lineRule="auto"/>
        <w:ind w:left="1701" w:hanging="567"/>
        <w:rPr>
          <w:rFonts w:ascii="Verdana" w:eastAsia="Arial Unicode MS" w:hAnsi="Verdana" w:cs="Tahoma"/>
          <w:szCs w:val="20"/>
        </w:rPr>
      </w:pPr>
      <w:r w:rsidRPr="006B3CB1">
        <w:rPr>
          <w:rFonts w:ascii="Verdana" w:eastAsia="Arial Unicode MS" w:hAnsi="Verdana" w:cs="Tahoma"/>
          <w:szCs w:val="20"/>
        </w:rPr>
        <w:t xml:space="preserve">enquanto a Eletrobrás não efetivar os descontos referentes aos exercícios de 2015, 2016 e 2017, as </w:t>
      </w:r>
      <w:proofErr w:type="spellStart"/>
      <w:r w:rsidRPr="006B3CB1">
        <w:rPr>
          <w:rFonts w:ascii="Verdana" w:eastAsia="Arial Unicode MS" w:hAnsi="Verdana" w:cs="Tahoma"/>
          <w:szCs w:val="20"/>
        </w:rPr>
        <w:t>SPEs</w:t>
      </w:r>
      <w:proofErr w:type="spellEnd"/>
      <w:r w:rsidRPr="006B3CB1">
        <w:rPr>
          <w:rFonts w:ascii="Verdana" w:eastAsia="Arial Unicode MS" w:hAnsi="Verdana" w:cs="Tahoma"/>
          <w:szCs w:val="20"/>
        </w:rPr>
        <w:t>, a PCHPAR e/ou a Emissora terão a obrigação de manter, no agregado dos caixas, os montantes que excedam o valor já provisionado (Caixa Provisionado) para fazer frente aos novos descontos a serem aplicados pela Eletrobrás (“</w:t>
      </w:r>
      <w:r w:rsidRPr="006B3CB1">
        <w:rPr>
          <w:rFonts w:ascii="Verdana" w:eastAsia="Arial Unicode MS" w:hAnsi="Verdana" w:cs="Tahoma"/>
          <w:szCs w:val="20"/>
          <w:u w:val="single"/>
        </w:rPr>
        <w:t>Novo Caixa Provisionado</w:t>
      </w:r>
      <w:r w:rsidRPr="006B3CB1">
        <w:rPr>
          <w:rFonts w:ascii="Verdana" w:eastAsia="Arial Unicode MS" w:hAnsi="Verdana" w:cs="Tahoma"/>
          <w:szCs w:val="20"/>
        </w:rPr>
        <w:t>”);</w:t>
      </w:r>
    </w:p>
    <w:p w14:paraId="29193D4D" w14:textId="77777777" w:rsidR="00811F66" w:rsidRPr="006B3CB1" w:rsidRDefault="00811F66" w:rsidP="00811F66">
      <w:pPr>
        <w:pStyle w:val="STDTextoDois-Quatro"/>
        <w:spacing w:before="0" w:line="288" w:lineRule="auto"/>
        <w:ind w:left="1701" w:hanging="567"/>
        <w:rPr>
          <w:rFonts w:ascii="Verdana" w:eastAsia="Arial Unicode MS" w:hAnsi="Verdana" w:cs="Tahoma"/>
          <w:szCs w:val="20"/>
        </w:rPr>
      </w:pPr>
    </w:p>
    <w:p w14:paraId="48518A6A" w14:textId="77777777" w:rsidR="00811F66" w:rsidRPr="006B3CB1" w:rsidRDefault="00811F66" w:rsidP="006B3CB1">
      <w:pPr>
        <w:pStyle w:val="STDTextoDois-Quatro"/>
        <w:numPr>
          <w:ilvl w:val="0"/>
          <w:numId w:val="19"/>
        </w:numPr>
        <w:spacing w:before="0" w:line="288" w:lineRule="auto"/>
        <w:ind w:left="1701" w:hanging="567"/>
        <w:rPr>
          <w:rFonts w:ascii="Verdana" w:eastAsia="Arial Unicode MS" w:hAnsi="Verdana" w:cs="Tahoma"/>
          <w:szCs w:val="20"/>
        </w:rPr>
      </w:pPr>
      <w:r w:rsidRPr="006B3CB1">
        <w:rPr>
          <w:rFonts w:ascii="Verdana" w:eastAsia="Arial Unicode MS" w:hAnsi="Verdana" w:cs="Tahoma"/>
          <w:szCs w:val="20"/>
        </w:rPr>
        <w:t>o Novo Caixa Provisionado somente poderá ser utilizado para suprir os eventuais descontos que possam vir a ser aplicados na hipótese de efetivação pela Eletrobrás dos descontos referentes aos exercícios de 2015, 2016, 2017 ou exercícios subsequentes, conforme aplicável, até que concluídos tais descontos, e não poderão ser distribuídos a qualquer título para os acionistas (diretos ou indiretos) da Emissora; e</w:t>
      </w:r>
    </w:p>
    <w:p w14:paraId="7B37DD5F" w14:textId="77777777" w:rsidR="00811F66" w:rsidRPr="006B3CB1" w:rsidRDefault="00811F66" w:rsidP="00F2623F">
      <w:pPr>
        <w:pStyle w:val="PargrafodaLista"/>
        <w:contextualSpacing w:val="0"/>
        <w:rPr>
          <w:rFonts w:eastAsia="Arial Unicode MS"/>
        </w:rPr>
      </w:pPr>
    </w:p>
    <w:p w14:paraId="29346FB0" w14:textId="77777777" w:rsidR="00811F66" w:rsidRPr="006B3CB1" w:rsidRDefault="00811F66" w:rsidP="006B3CB1">
      <w:pPr>
        <w:pStyle w:val="STDTextoDois-Quatro"/>
        <w:numPr>
          <w:ilvl w:val="0"/>
          <w:numId w:val="19"/>
        </w:numPr>
        <w:spacing w:before="0" w:line="288" w:lineRule="auto"/>
        <w:ind w:left="1701" w:hanging="567"/>
        <w:rPr>
          <w:rFonts w:ascii="Verdana" w:eastAsia="Arial Unicode MS" w:hAnsi="Verdana" w:cs="Tahoma"/>
          <w:szCs w:val="20"/>
        </w:rPr>
      </w:pPr>
      <w:r w:rsidRPr="006B3CB1">
        <w:rPr>
          <w:rFonts w:ascii="Verdana" w:eastAsia="Arial Unicode MS" w:hAnsi="Verdana" w:cs="Tahoma"/>
          <w:szCs w:val="20"/>
        </w:rPr>
        <w:t xml:space="preserve">no caso de ocorrência de quaisquer das hipóteses constantes dos subitens (a) a (d) acima enquanto em vigor o regime de Amortização Extraordinária Obrigatória de que trata a Cláusula 8.4 e seguintes desta Escritura de Emissão, montante equivalente a </w:t>
      </w:r>
      <w:r w:rsidRPr="006B3CB1">
        <w:rPr>
          <w:rFonts w:ascii="Verdana" w:hAnsi="Verdana"/>
          <w:szCs w:val="20"/>
        </w:rPr>
        <w:t xml:space="preserve">60% (sessenta por cento) do Caixa Provisionado ou do Novo Caixa Provisionado, conforme o caso, deverá ser retido </w:t>
      </w:r>
      <w:r w:rsidR="00FC1B9F" w:rsidRPr="006B3CB1">
        <w:rPr>
          <w:rFonts w:ascii="Verdana" w:hAnsi="Verdana"/>
          <w:szCs w:val="20"/>
        </w:rPr>
        <w:t>na</w:t>
      </w:r>
      <w:r w:rsidRPr="006B3CB1">
        <w:rPr>
          <w:rFonts w:ascii="Verdana" w:hAnsi="Verdana"/>
          <w:szCs w:val="20"/>
        </w:rPr>
        <w:t xml:space="preserve"> conta vinculada da PCHPAR e, ato seguinte, </w:t>
      </w:r>
      <w:r w:rsidR="00FC1B9F" w:rsidRPr="006B3CB1">
        <w:rPr>
          <w:rFonts w:ascii="Verdana" w:hAnsi="Verdana"/>
          <w:szCs w:val="20"/>
        </w:rPr>
        <w:t xml:space="preserve">transferido </w:t>
      </w:r>
      <w:r w:rsidRPr="006B3CB1">
        <w:rPr>
          <w:rFonts w:ascii="Verdana" w:hAnsi="Verdana"/>
          <w:szCs w:val="20"/>
        </w:rPr>
        <w:t>para a conta vinculada da Emissora, de maneira a compor o Valor da Amortização Extraordinária Obrigatória</w:t>
      </w:r>
      <w:r w:rsidR="000336F7" w:rsidRPr="006B3CB1">
        <w:rPr>
          <w:rFonts w:ascii="Verdana" w:hAnsi="Verdana"/>
          <w:szCs w:val="20"/>
        </w:rPr>
        <w:t xml:space="preserve"> (sem prejuízo dos demais recursos a serem retidos nas contas vinculadas </w:t>
      </w:r>
      <w:r w:rsidR="000336F7" w:rsidRPr="006B3CB1">
        <w:rPr>
          <w:rFonts w:ascii="Verdana" w:hAnsi="Verdana"/>
          <w:szCs w:val="20"/>
        </w:rPr>
        <w:lastRenderedPageBreak/>
        <w:t>para fins do cumprimento, pela Emissora, de sua obrigação de realização de Amortização Extraordinária Obrigatório)</w:t>
      </w:r>
      <w:r w:rsidRPr="006B3CB1">
        <w:rPr>
          <w:rFonts w:ascii="Verdana" w:hAnsi="Verdana"/>
          <w:szCs w:val="20"/>
        </w:rPr>
        <w:t xml:space="preserve">, respeitadas as deduções previstas na Cláusula 8.4.3.2 acima. </w:t>
      </w:r>
    </w:p>
    <w:p w14:paraId="5BAD753F" w14:textId="77777777" w:rsidR="00811F66" w:rsidRPr="006B3CB1" w:rsidRDefault="00811F66" w:rsidP="00811F66">
      <w:pPr>
        <w:pStyle w:val="Estilo1"/>
        <w:widowControl/>
        <w:spacing w:line="288" w:lineRule="auto"/>
        <w:outlineLvl w:val="0"/>
        <w:rPr>
          <w:rFonts w:ascii="Verdana" w:eastAsia="Arial Unicode MS" w:hAnsi="Verdana"/>
          <w:b w:val="0"/>
          <w:smallCaps w:val="0"/>
          <w:color w:val="auto"/>
          <w:spacing w:val="0"/>
          <w:sz w:val="20"/>
          <w:szCs w:val="20"/>
          <w:u w:val="none"/>
        </w:rPr>
      </w:pPr>
      <w:bookmarkStart w:id="131" w:name="_DV_M190"/>
      <w:bookmarkStart w:id="132" w:name="_DV_M191"/>
      <w:bookmarkStart w:id="133" w:name="_DV_M213"/>
      <w:bookmarkStart w:id="134" w:name="_DV_M214"/>
      <w:bookmarkStart w:id="135" w:name="_DV_M215"/>
      <w:bookmarkStart w:id="136" w:name="_DV_M216"/>
      <w:bookmarkStart w:id="137" w:name="_DV_M217"/>
      <w:bookmarkStart w:id="138" w:name="_DV_M218"/>
      <w:bookmarkStart w:id="139" w:name="_DV_M219"/>
      <w:bookmarkEnd w:id="108"/>
      <w:bookmarkEnd w:id="131"/>
      <w:bookmarkEnd w:id="132"/>
      <w:bookmarkEnd w:id="133"/>
      <w:bookmarkEnd w:id="134"/>
      <w:bookmarkEnd w:id="135"/>
      <w:bookmarkEnd w:id="136"/>
      <w:bookmarkEnd w:id="137"/>
      <w:bookmarkEnd w:id="138"/>
      <w:bookmarkEnd w:id="139"/>
    </w:p>
    <w:p w14:paraId="2877E893"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color w:val="auto"/>
          <w:spacing w:val="0"/>
          <w:sz w:val="20"/>
          <w:szCs w:val="20"/>
          <w:u w:val="none"/>
        </w:rPr>
        <w:t xml:space="preserve">manter </w:t>
      </w:r>
      <w:r w:rsidRPr="006B3CB1">
        <w:rPr>
          <w:rFonts w:ascii="Verdana" w:eastAsia="Arial Unicode MS" w:hAnsi="Verdana" w:cs="Tahoma"/>
          <w:b w:val="0"/>
          <w:smallCaps w:val="0"/>
          <w:color w:val="auto"/>
          <w:spacing w:val="0"/>
          <w:sz w:val="20"/>
          <w:szCs w:val="20"/>
          <w:u w:val="none"/>
        </w:rPr>
        <w:t>contratada,</w:t>
      </w:r>
      <w:r w:rsidRPr="006B3CB1">
        <w:rPr>
          <w:rFonts w:ascii="Verdana" w:eastAsia="Arial Unicode MS" w:hAnsi="Verdana"/>
          <w:b w:val="0"/>
          <w:smallCaps w:val="0"/>
          <w:color w:val="auto"/>
          <w:spacing w:val="0"/>
          <w:sz w:val="20"/>
          <w:szCs w:val="20"/>
          <w:u w:val="none"/>
        </w:rPr>
        <w:t xml:space="preserve"> junto </w:t>
      </w:r>
      <w:r w:rsidRPr="006B3CB1">
        <w:rPr>
          <w:rFonts w:ascii="Verdana" w:eastAsia="Arial Unicode MS" w:hAnsi="Verdana" w:cs="Tahoma"/>
          <w:b w:val="0"/>
          <w:smallCaps w:val="0"/>
          <w:color w:val="auto"/>
          <w:spacing w:val="0"/>
          <w:sz w:val="20"/>
          <w:szCs w:val="20"/>
          <w:u w:val="none"/>
        </w:rPr>
        <w:t>ao</w:t>
      </w:r>
      <w:r w:rsidRPr="006B3CB1">
        <w:rPr>
          <w:rFonts w:ascii="Verdana" w:eastAsia="Arial Unicode MS" w:hAnsi="Verdana"/>
          <w:b w:val="0"/>
          <w:smallCaps w:val="0"/>
          <w:color w:val="auto"/>
          <w:spacing w:val="0"/>
          <w:sz w:val="20"/>
          <w:szCs w:val="20"/>
          <w:u w:val="none"/>
        </w:rPr>
        <w:t xml:space="preserve"> Itaú Unibanco S.A., ao Banco Santander (Brasil) S.A. ou outra instituição financeira de 1ª (primeira) linha, a exclusivo critério dos Debenturistas, durante todo o prazo de vigência das Debêntures</w:t>
      </w:r>
      <w:r w:rsidRPr="006B3CB1">
        <w:rPr>
          <w:rFonts w:ascii="Verdana" w:hAnsi="Verdana"/>
          <w:color w:val="FF0000"/>
          <w:sz w:val="20"/>
          <w:szCs w:val="20"/>
          <w:u w:val="none"/>
        </w:rPr>
        <w:t xml:space="preserve"> </w:t>
      </w:r>
      <w:r w:rsidRPr="006B3CB1">
        <w:rPr>
          <w:rFonts w:ascii="Verdana" w:eastAsia="Arial Unicode MS" w:hAnsi="Verdana"/>
          <w:b w:val="0"/>
          <w:smallCaps w:val="0"/>
          <w:color w:val="auto"/>
          <w:spacing w:val="0"/>
          <w:sz w:val="20"/>
          <w:szCs w:val="20"/>
          <w:u w:val="none"/>
        </w:rPr>
        <w:t xml:space="preserve">da Primeira Série, a partir da </w:t>
      </w:r>
      <w:r w:rsidRPr="006B3CB1">
        <w:rPr>
          <w:rFonts w:ascii="Verdana" w:hAnsi="Verdana"/>
          <w:b w:val="0"/>
          <w:smallCaps w:val="0"/>
          <w:color w:val="auto"/>
          <w:spacing w:val="0"/>
          <w:sz w:val="20"/>
          <w:szCs w:val="20"/>
          <w:u w:val="none"/>
        </w:rPr>
        <w:t>Data de Emissão</w:t>
      </w:r>
      <w:r w:rsidRPr="006B3CB1">
        <w:rPr>
          <w:rFonts w:ascii="Verdana" w:eastAsia="Arial Unicode MS" w:hAnsi="Verdana"/>
          <w:b w:val="0"/>
          <w:smallCaps w:val="0"/>
          <w:color w:val="auto"/>
          <w:spacing w:val="0"/>
          <w:sz w:val="20"/>
          <w:szCs w:val="20"/>
          <w:u w:val="none"/>
        </w:rPr>
        <w:t>, a operação de derivativo da Taxa DI para IPCA</w:t>
      </w:r>
      <w:r w:rsidRPr="006B3CB1">
        <w:rPr>
          <w:rFonts w:ascii="Verdana" w:eastAsia="Arial Unicode MS" w:hAnsi="Verdana" w:cs="Tahoma"/>
          <w:b w:val="0"/>
          <w:smallCaps w:val="0"/>
          <w:color w:val="auto"/>
          <w:spacing w:val="0"/>
          <w:sz w:val="20"/>
          <w:szCs w:val="20"/>
          <w:u w:val="none"/>
        </w:rPr>
        <w:t xml:space="preserve">; </w:t>
      </w:r>
    </w:p>
    <w:p w14:paraId="1B221E74" w14:textId="77777777" w:rsidR="00811F66" w:rsidRPr="006B3CB1" w:rsidRDefault="00811F66" w:rsidP="00811F66">
      <w:pPr>
        <w:pStyle w:val="Estilo1"/>
        <w:widowControl/>
        <w:spacing w:line="288" w:lineRule="auto"/>
        <w:ind w:left="1134"/>
        <w:outlineLvl w:val="0"/>
        <w:rPr>
          <w:rFonts w:ascii="Verdana" w:eastAsia="Arial Unicode MS" w:hAnsi="Verdana"/>
          <w:sz w:val="20"/>
          <w:szCs w:val="20"/>
        </w:rPr>
      </w:pPr>
    </w:p>
    <w:p w14:paraId="06F713D2"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sz w:val="20"/>
          <w:szCs w:val="20"/>
        </w:rPr>
      </w:pPr>
      <w:r w:rsidRPr="006B3CB1">
        <w:rPr>
          <w:rFonts w:ascii="Verdana" w:eastAsia="Arial Unicode MS" w:hAnsi="Verdana"/>
          <w:b w:val="0"/>
          <w:smallCaps w:val="0"/>
          <w:color w:val="auto"/>
          <w:spacing w:val="0"/>
          <w:sz w:val="20"/>
          <w:szCs w:val="20"/>
          <w:u w:val="none"/>
        </w:rPr>
        <w:t>constituir a Fiança da PCHPAR</w:t>
      </w:r>
      <w:r w:rsidRPr="006B3CB1">
        <w:rPr>
          <w:rFonts w:ascii="Verdana" w:hAnsi="Verdana"/>
          <w:b w:val="0"/>
          <w:smallCaps w:val="0"/>
          <w:color w:val="auto"/>
          <w:spacing w:val="0"/>
          <w:sz w:val="20"/>
          <w:szCs w:val="20"/>
          <w:u w:val="none"/>
        </w:rPr>
        <w:t>, observado o disposto nesta Escritura de Emissão e a mecânica a ser prevista no Contrato de Cessão Fiduciária Liquidação;</w:t>
      </w:r>
    </w:p>
    <w:p w14:paraId="4FC0244C" w14:textId="77777777" w:rsidR="00811F66" w:rsidRPr="006B3CB1" w:rsidRDefault="00811F66" w:rsidP="00811F66">
      <w:pPr>
        <w:pStyle w:val="Estilo1"/>
        <w:widowControl/>
        <w:spacing w:line="288" w:lineRule="auto"/>
        <w:ind w:left="1134"/>
        <w:outlineLvl w:val="0"/>
        <w:rPr>
          <w:rFonts w:ascii="Verdana" w:eastAsia="Arial Unicode MS" w:hAnsi="Verdana"/>
          <w:sz w:val="20"/>
          <w:szCs w:val="20"/>
        </w:rPr>
      </w:pPr>
    </w:p>
    <w:p w14:paraId="193D5C9E"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Calibri" w:hAnsi="Verdana"/>
          <w:b w:val="0"/>
          <w:smallCaps w:val="0"/>
          <w:color w:val="000000" w:themeColor="text1"/>
          <w:spacing w:val="0"/>
          <w:sz w:val="20"/>
          <w:szCs w:val="20"/>
          <w:u w:val="none"/>
          <w:lang w:val="x-none" w:eastAsia="en-US"/>
        </w:rPr>
      </w:pPr>
      <w:r w:rsidRPr="006B3CB1">
        <w:rPr>
          <w:rFonts w:ascii="Verdana" w:eastAsia="Arial Unicode MS" w:hAnsi="Verdana" w:cs="Tahoma"/>
          <w:b w:val="0"/>
          <w:smallCaps w:val="0"/>
          <w:color w:val="auto"/>
          <w:spacing w:val="0"/>
          <w:sz w:val="20"/>
          <w:szCs w:val="20"/>
          <w:u w:val="none"/>
        </w:rPr>
        <w:t xml:space="preserve">constituir as Garantias Posteriores (ou, em caso de Substituição das Garantias Posteriores, a Fiança Bancária e/ou o </w:t>
      </w:r>
      <w:r w:rsidRPr="006B3CB1">
        <w:rPr>
          <w:rFonts w:ascii="Verdana" w:eastAsia="Arial Unicode MS" w:hAnsi="Verdana" w:cs="Tahoma"/>
          <w:b w:val="0"/>
          <w:i/>
          <w:smallCaps w:val="0"/>
          <w:color w:val="auto"/>
          <w:spacing w:val="0"/>
          <w:sz w:val="20"/>
          <w:szCs w:val="20"/>
          <w:u w:val="none"/>
        </w:rPr>
        <w:t xml:space="preserve">Cash </w:t>
      </w:r>
      <w:proofErr w:type="spellStart"/>
      <w:r w:rsidRPr="006B3CB1">
        <w:rPr>
          <w:rFonts w:ascii="Verdana" w:eastAsia="Arial Unicode MS" w:hAnsi="Verdana" w:cs="Tahoma"/>
          <w:b w:val="0"/>
          <w:i/>
          <w:smallCaps w:val="0"/>
          <w:color w:val="auto"/>
          <w:spacing w:val="0"/>
          <w:sz w:val="20"/>
          <w:szCs w:val="20"/>
          <w:u w:val="none"/>
        </w:rPr>
        <w:t>Collateral</w:t>
      </w:r>
      <w:proofErr w:type="spellEnd"/>
      <w:r w:rsidRPr="006B3CB1">
        <w:rPr>
          <w:rFonts w:ascii="Verdana" w:eastAsia="Arial Unicode MS" w:hAnsi="Verdana" w:cs="Tahoma"/>
          <w:b w:val="0"/>
          <w:smallCaps w:val="0"/>
          <w:color w:val="auto"/>
          <w:spacing w:val="0"/>
          <w:sz w:val="20"/>
          <w:szCs w:val="20"/>
          <w:u w:val="none"/>
        </w:rPr>
        <w:t xml:space="preserve">) em até 90 (noventa) dias contados da </w:t>
      </w:r>
      <w:r w:rsidRPr="006B3CB1">
        <w:rPr>
          <w:rFonts w:ascii="Verdana" w:hAnsi="Verdana"/>
          <w:b w:val="0"/>
          <w:smallCaps w:val="0"/>
          <w:color w:val="auto"/>
          <w:spacing w:val="0"/>
          <w:sz w:val="20"/>
          <w:szCs w:val="20"/>
          <w:u w:val="none"/>
        </w:rPr>
        <w:t>Data de Emissão</w:t>
      </w:r>
      <w:r w:rsidRPr="006B3CB1">
        <w:rPr>
          <w:rFonts w:ascii="Verdana" w:eastAsia="Arial Unicode MS" w:hAnsi="Verdana" w:cs="Tahoma"/>
          <w:b w:val="0"/>
          <w:smallCaps w:val="0"/>
          <w:color w:val="auto"/>
          <w:spacing w:val="0"/>
          <w:sz w:val="20"/>
          <w:szCs w:val="20"/>
          <w:u w:val="none"/>
        </w:rPr>
        <w:t xml:space="preserve">, </w:t>
      </w:r>
      <w:r w:rsidR="00F4233E" w:rsidRPr="006B3CB1">
        <w:rPr>
          <w:rFonts w:ascii="Verdana" w:eastAsia="Arial Unicode MS" w:hAnsi="Verdana" w:cs="Tahoma"/>
          <w:b w:val="0"/>
          <w:smallCaps w:val="0"/>
          <w:color w:val="auto"/>
          <w:spacing w:val="0"/>
          <w:sz w:val="20"/>
          <w:szCs w:val="20"/>
          <w:u w:val="none"/>
        </w:rPr>
        <w:t xml:space="preserve">sendo este prazo renovável </w:t>
      </w:r>
      <w:r w:rsidRPr="006B3CB1">
        <w:rPr>
          <w:rFonts w:ascii="Verdana" w:eastAsia="Arial Unicode MS" w:hAnsi="Verdana" w:cs="Tahoma"/>
          <w:b w:val="0"/>
          <w:smallCaps w:val="0"/>
          <w:color w:val="auto"/>
          <w:spacing w:val="0"/>
          <w:sz w:val="20"/>
          <w:szCs w:val="20"/>
          <w:u w:val="none"/>
        </w:rPr>
        <w:t>automaticamente por mais 90 (noventa) dias sem qualquer ônus para a Emissora por igual período, desde que estejam cumpridos todos os Requisitos para Prorrogação;</w:t>
      </w:r>
    </w:p>
    <w:p w14:paraId="6216C72E" w14:textId="77777777" w:rsidR="00811F66" w:rsidRPr="006B3CB1" w:rsidRDefault="00811F66" w:rsidP="00F2623F">
      <w:pPr>
        <w:pStyle w:val="PargrafodaLista"/>
        <w:contextualSpacing w:val="0"/>
        <w:rPr>
          <w:rFonts w:eastAsia="Calibri"/>
          <w:color w:val="000000" w:themeColor="text1"/>
          <w:lang w:val="x-none"/>
        </w:rPr>
      </w:pPr>
    </w:p>
    <w:p w14:paraId="1EE408E1" w14:textId="77777777" w:rsidR="00811F66" w:rsidRPr="006B3CB1" w:rsidRDefault="00811F66" w:rsidP="006B3CB1">
      <w:pPr>
        <w:pStyle w:val="Estilo1"/>
        <w:widowControl/>
        <w:numPr>
          <w:ilvl w:val="0"/>
          <w:numId w:val="24"/>
        </w:numPr>
        <w:spacing w:line="288" w:lineRule="auto"/>
        <w:ind w:left="1134" w:hanging="1134"/>
        <w:outlineLvl w:val="0"/>
        <w:rPr>
          <w:rFonts w:ascii="Verdana" w:eastAsia="Arial Unicode MS" w:hAnsi="Verdana" w:cs="Tahoma"/>
          <w:b w:val="0"/>
          <w:smallCaps w:val="0"/>
          <w:color w:val="auto"/>
          <w:spacing w:val="0"/>
          <w:sz w:val="20"/>
          <w:szCs w:val="20"/>
          <w:u w:val="none"/>
        </w:rPr>
      </w:pPr>
      <w:r w:rsidRPr="006B3CB1">
        <w:rPr>
          <w:rFonts w:ascii="Verdana" w:eastAsia="Arial Unicode MS" w:hAnsi="Verdana" w:cs="Tahoma"/>
          <w:b w:val="0"/>
          <w:smallCaps w:val="0"/>
          <w:color w:val="auto"/>
          <w:spacing w:val="0"/>
          <w:sz w:val="20"/>
          <w:szCs w:val="20"/>
          <w:u w:val="none"/>
        </w:rPr>
        <w:t>em caso de questionamento judicial desta Escritura de Emissão que resulte na emissão de uma ordem judicial que impeça, em caráter definitivo ou provisório, o pagamento, pela Emissora, do Valor Nominal Unitário, do Valor Nominal Atualizado</w:t>
      </w:r>
      <w:r w:rsidR="0038672A" w:rsidRPr="006B3CB1">
        <w:rPr>
          <w:rFonts w:ascii="Verdana" w:eastAsia="Arial Unicode MS" w:hAnsi="Verdana" w:cs="Tahoma"/>
          <w:b w:val="0"/>
          <w:smallCaps w:val="0"/>
          <w:color w:val="auto"/>
          <w:spacing w:val="0"/>
          <w:sz w:val="20"/>
          <w:szCs w:val="20"/>
          <w:u w:val="none"/>
        </w:rPr>
        <w:t xml:space="preserve"> </w:t>
      </w:r>
      <w:r w:rsidR="0038672A" w:rsidRPr="006B3CB1">
        <w:rPr>
          <w:rFonts w:ascii="Verdana" w:eastAsia="Arial Unicode MS" w:hAnsi="Verdana"/>
          <w:b w:val="0"/>
          <w:smallCaps w:val="0"/>
          <w:color w:val="auto"/>
          <w:spacing w:val="0"/>
          <w:sz w:val="20"/>
          <w:szCs w:val="20"/>
          <w:u w:val="none"/>
        </w:rPr>
        <w:t>ou</w:t>
      </w:r>
      <w:r w:rsidRPr="006B3CB1">
        <w:rPr>
          <w:rFonts w:ascii="Verdana" w:eastAsia="Arial Unicode MS" w:hAnsi="Verdana"/>
          <w:b w:val="0"/>
          <w:smallCaps w:val="0"/>
          <w:color w:val="auto"/>
          <w:spacing w:val="0"/>
          <w:sz w:val="20"/>
          <w:szCs w:val="20"/>
          <w:u w:val="none"/>
        </w:rPr>
        <w:t xml:space="preserve"> do saldo do Valor Nominal </w:t>
      </w:r>
      <w:r w:rsidRPr="006B3CB1">
        <w:rPr>
          <w:rFonts w:ascii="Verdana" w:eastAsia="Arial Unicode MS" w:hAnsi="Verdana" w:cs="Tahoma"/>
          <w:b w:val="0"/>
          <w:smallCaps w:val="0"/>
          <w:color w:val="auto"/>
          <w:spacing w:val="0"/>
          <w:sz w:val="20"/>
          <w:szCs w:val="20"/>
          <w:u w:val="none"/>
        </w:rPr>
        <w:t xml:space="preserve">Unitário, conforme o caso, acrescido da respectiva remuneração, </w:t>
      </w:r>
      <w:r w:rsidRPr="006B3CB1">
        <w:rPr>
          <w:rFonts w:ascii="Verdana" w:hAnsi="Verdana"/>
          <w:b w:val="0"/>
          <w:smallCaps w:val="0"/>
          <w:sz w:val="20"/>
          <w:szCs w:val="20"/>
          <w:u w:val="none"/>
        </w:rPr>
        <w:t xml:space="preserve">calculada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desde a Data de </w:t>
      </w:r>
      <w:r w:rsidR="0038672A" w:rsidRPr="006B3CB1">
        <w:rPr>
          <w:rFonts w:ascii="Verdana" w:hAnsi="Verdana"/>
          <w:b w:val="0"/>
          <w:smallCaps w:val="0"/>
          <w:sz w:val="20"/>
          <w:szCs w:val="20"/>
          <w:u w:val="none"/>
        </w:rPr>
        <w:t xml:space="preserve">Integralização </w:t>
      </w:r>
      <w:r w:rsidRPr="006B3CB1">
        <w:rPr>
          <w:rFonts w:ascii="Verdana" w:hAnsi="Verdana"/>
          <w:b w:val="0"/>
          <w:smallCaps w:val="0"/>
          <w:sz w:val="20"/>
          <w:szCs w:val="20"/>
          <w:u w:val="none"/>
        </w:rPr>
        <w:t xml:space="preserve">ou a Data de Pagamento da Remuneração imediatamente anterior da respectiva série, conforme o caso, até a data de seu efetivo pagamento, e de quaisquer outros valores eventualmente devidos pela Emissora nos termos desta Escritura de Emissão </w:t>
      </w:r>
      <w:r w:rsidR="00087345" w:rsidRPr="006B3CB1">
        <w:rPr>
          <w:rFonts w:ascii="Verdana" w:hAnsi="Verdana"/>
          <w:b w:val="0"/>
          <w:smallCaps w:val="0"/>
          <w:sz w:val="20"/>
          <w:szCs w:val="20"/>
          <w:u w:val="none"/>
        </w:rPr>
        <w:t>(incluindo</w:t>
      </w:r>
      <w:r w:rsidR="0071334F" w:rsidRPr="006B3CB1">
        <w:rPr>
          <w:rFonts w:ascii="Verdana" w:hAnsi="Verdana"/>
          <w:b w:val="0"/>
          <w:smallCaps w:val="0"/>
          <w:sz w:val="20"/>
          <w:szCs w:val="20"/>
          <w:u w:val="none"/>
        </w:rPr>
        <w:t xml:space="preserve">, </w:t>
      </w:r>
      <w:r w:rsidR="00087345" w:rsidRPr="006B3CB1">
        <w:rPr>
          <w:rFonts w:ascii="Verdana" w:hAnsi="Verdana"/>
          <w:b w:val="0"/>
          <w:smallCaps w:val="0"/>
          <w:sz w:val="20"/>
          <w:szCs w:val="20"/>
          <w:u w:val="none"/>
        </w:rPr>
        <w:t xml:space="preserve">em relação às Debêntures da Segunda Série, </w:t>
      </w:r>
      <w:r w:rsidR="00A203E1" w:rsidRPr="006B3CB1">
        <w:rPr>
          <w:rFonts w:ascii="Verdana" w:hAnsi="Verdana"/>
          <w:b w:val="0"/>
          <w:smallCaps w:val="0"/>
          <w:sz w:val="20"/>
          <w:szCs w:val="20"/>
          <w:u w:val="none"/>
        </w:rPr>
        <w:t>o Custo</w:t>
      </w:r>
      <w:r w:rsidR="00087345" w:rsidRPr="006B3CB1">
        <w:rPr>
          <w:rFonts w:ascii="Verdana" w:hAnsi="Verdana"/>
          <w:b w:val="0"/>
          <w:smallCaps w:val="0"/>
          <w:sz w:val="20"/>
          <w:szCs w:val="20"/>
          <w:u w:val="none"/>
        </w:rPr>
        <w:t xml:space="preserve"> de Reposição (conforme fórmula prevista na Cláusula 8.5.1</w:t>
      </w:r>
      <w:r w:rsidR="0071334F" w:rsidRPr="006B3CB1">
        <w:rPr>
          <w:rFonts w:ascii="Verdana" w:hAnsi="Verdana"/>
          <w:b w:val="0"/>
          <w:smallCaps w:val="0"/>
          <w:sz w:val="20"/>
          <w:szCs w:val="20"/>
          <w:u w:val="none"/>
        </w:rPr>
        <w:t>.1</w:t>
      </w:r>
      <w:r w:rsidR="00087345" w:rsidRPr="006B3CB1">
        <w:rPr>
          <w:rFonts w:ascii="Verdana" w:hAnsi="Verdana"/>
          <w:b w:val="0"/>
          <w:smallCaps w:val="0"/>
          <w:sz w:val="20"/>
          <w:szCs w:val="20"/>
          <w:u w:val="none"/>
        </w:rPr>
        <w:t xml:space="preserve"> acima), sendo que o resultado, caso negativo será igual a zero, e</w:t>
      </w:r>
      <w:r w:rsidR="00E730A4" w:rsidRPr="006B3CB1">
        <w:rPr>
          <w:rFonts w:ascii="Verdana" w:hAnsi="Verdana"/>
          <w:b w:val="0"/>
          <w:smallCaps w:val="0"/>
          <w:sz w:val="20"/>
          <w:szCs w:val="20"/>
          <w:u w:val="none"/>
        </w:rPr>
        <w:t>, se houver,</w:t>
      </w:r>
      <w:r w:rsidR="00087345" w:rsidRPr="006B3CB1">
        <w:rPr>
          <w:rFonts w:ascii="Verdana" w:hAnsi="Verdana"/>
          <w:b w:val="0"/>
          <w:smallCaps w:val="0"/>
          <w:sz w:val="20"/>
          <w:szCs w:val="20"/>
          <w:u w:val="none"/>
        </w:rPr>
        <w:t xml:space="preserve"> os </w:t>
      </w:r>
      <w:r w:rsidR="00E730A4" w:rsidRPr="006B3CB1">
        <w:rPr>
          <w:rFonts w:ascii="Verdana" w:hAnsi="Verdana"/>
          <w:b w:val="0"/>
          <w:smallCaps w:val="0"/>
          <w:sz w:val="20"/>
          <w:szCs w:val="20"/>
          <w:u w:val="none"/>
        </w:rPr>
        <w:t xml:space="preserve">eventuais </w:t>
      </w:r>
      <w:r w:rsidR="00087345" w:rsidRPr="006B3CB1">
        <w:rPr>
          <w:rFonts w:ascii="Verdana" w:hAnsi="Verdana"/>
          <w:b w:val="0"/>
          <w:smallCaps w:val="0"/>
          <w:sz w:val="20"/>
          <w:szCs w:val="20"/>
          <w:u w:val="none"/>
        </w:rPr>
        <w:t>custos e despesas com assessores legais)</w:t>
      </w:r>
      <w:r w:rsidRPr="006B3CB1">
        <w:rPr>
          <w:rFonts w:ascii="Verdana" w:hAnsi="Verdana"/>
          <w:b w:val="0"/>
          <w:smallCaps w:val="0"/>
          <w:sz w:val="20"/>
          <w:szCs w:val="20"/>
          <w:u w:val="none"/>
        </w:rPr>
        <w:t>,</w:t>
      </w:r>
      <w:r w:rsidRPr="006B3CB1">
        <w:rPr>
          <w:rFonts w:ascii="Verdana" w:hAnsi="Verdana"/>
          <w:b w:val="0"/>
          <w:sz w:val="20"/>
          <w:szCs w:val="20"/>
        </w:rPr>
        <w:t xml:space="preserve"> </w:t>
      </w:r>
      <w:r w:rsidRPr="006B3CB1">
        <w:rPr>
          <w:rFonts w:ascii="Verdana" w:eastAsia="Arial Unicode MS" w:hAnsi="Verdana" w:cs="Tahoma"/>
          <w:b w:val="0"/>
          <w:smallCaps w:val="0"/>
          <w:color w:val="auto"/>
          <w:spacing w:val="0"/>
          <w:sz w:val="20"/>
          <w:szCs w:val="20"/>
          <w:u w:val="none"/>
        </w:rPr>
        <w:t>até que os efeitos de tal ordem sejam suspensos ou revertidos, a Emissora e o Novo Acionista Controlador Direto da Emissora se obrigam a: (a) não distribuir e/ou pagar dividendos, juros sobre o capital próprio ou proventos de qualquer natureza, ressalvado o pagamento do dividendo obrigatório previsto no artigo 202 da Lei das Sociedades por Ações; (b) não reduzir seu capital social; (c) não conceder mútuos; e/ou (d) tomar quaisquer outras medidas que resultem, direta ou indiretamente, na transferência de recursos da Emissora a seus acionistas, demais credores, funcionários ou colaboradores;</w:t>
      </w:r>
    </w:p>
    <w:p w14:paraId="2D35590F" w14:textId="77777777" w:rsidR="00811F66" w:rsidRPr="006B3CB1" w:rsidRDefault="00811F66" w:rsidP="00811F66">
      <w:pPr>
        <w:pStyle w:val="Estilo1"/>
        <w:widowControl/>
        <w:spacing w:line="288" w:lineRule="auto"/>
        <w:ind w:left="1080"/>
        <w:outlineLvl w:val="0"/>
        <w:rPr>
          <w:rFonts w:ascii="Verdana" w:eastAsia="Calibri" w:hAnsi="Verdana"/>
          <w:b w:val="0"/>
          <w:smallCaps w:val="0"/>
          <w:color w:val="000000" w:themeColor="text1"/>
          <w:spacing w:val="0"/>
          <w:sz w:val="20"/>
          <w:szCs w:val="20"/>
          <w:u w:val="none"/>
          <w:lang w:val="x-none" w:eastAsia="en-US"/>
        </w:rPr>
      </w:pPr>
    </w:p>
    <w:p w14:paraId="72A66C90" w14:textId="77777777" w:rsidR="00811F66" w:rsidRPr="006B3CB1" w:rsidRDefault="00811F66" w:rsidP="006B3CB1">
      <w:pPr>
        <w:pStyle w:val="Estilo1"/>
        <w:widowControl/>
        <w:numPr>
          <w:ilvl w:val="0"/>
          <w:numId w:val="24"/>
        </w:numPr>
        <w:spacing w:line="288" w:lineRule="auto"/>
        <w:ind w:hanging="1066"/>
        <w:outlineLvl w:val="0"/>
        <w:rPr>
          <w:rFonts w:ascii="Verdana" w:eastAsia="Calibri" w:hAnsi="Verdana"/>
          <w:b w:val="0"/>
          <w:smallCaps w:val="0"/>
          <w:color w:val="000000" w:themeColor="text1"/>
          <w:spacing w:val="0"/>
          <w:sz w:val="20"/>
          <w:szCs w:val="20"/>
          <w:u w:val="none"/>
          <w:lang w:val="x-none" w:eastAsia="en-US"/>
        </w:rPr>
      </w:pPr>
      <w:r w:rsidRPr="006B3CB1">
        <w:rPr>
          <w:rFonts w:ascii="Verdana" w:eastAsia="Calibri" w:hAnsi="Verdana"/>
          <w:b w:val="0"/>
          <w:smallCaps w:val="0"/>
          <w:color w:val="000000" w:themeColor="text1"/>
          <w:spacing w:val="0"/>
          <w:sz w:val="20"/>
          <w:szCs w:val="20"/>
          <w:u w:val="none"/>
          <w:lang w:eastAsia="en-US"/>
        </w:rPr>
        <w:t xml:space="preserve">na hipótese de distribuição de dividendos intercalares (trimestrais ou semestrais) e na hipótese de Amortização Extraordinária Obrigatória, preparar e entregar ao Agente Fiduciário, nos termos e prazos previstos nesta Escritura de Emissão, as Demonstrações Financeiras Consolidadas Auditadas </w:t>
      </w:r>
      <w:r w:rsidRPr="006B3CB1">
        <w:rPr>
          <w:rFonts w:ascii="Verdana" w:eastAsia="Calibri" w:hAnsi="Verdana"/>
          <w:b w:val="0"/>
          <w:smallCaps w:val="0"/>
          <w:color w:val="000000" w:themeColor="text1"/>
          <w:spacing w:val="0"/>
          <w:sz w:val="20"/>
          <w:szCs w:val="20"/>
          <w:u w:val="none"/>
          <w:lang w:eastAsia="en-US"/>
        </w:rPr>
        <w:lastRenderedPageBreak/>
        <w:t>da Emissora e as Demonstrações Financeiras Intermediárias Consolidadas Auditadas da Emissora; e</w:t>
      </w:r>
    </w:p>
    <w:p w14:paraId="759FC187" w14:textId="77777777" w:rsidR="00811F66" w:rsidRPr="006B3CB1" w:rsidRDefault="00811F66" w:rsidP="00F2623F">
      <w:pPr>
        <w:pStyle w:val="PargrafodaLista"/>
        <w:contextualSpacing w:val="0"/>
        <w:rPr>
          <w:rFonts w:eastAsia="Calibri"/>
          <w:b/>
          <w:smallCaps/>
          <w:color w:val="000000" w:themeColor="text1"/>
          <w:lang w:val="x-none"/>
        </w:rPr>
      </w:pPr>
    </w:p>
    <w:p w14:paraId="0CD04392" w14:textId="77777777" w:rsidR="00811F66" w:rsidRPr="006B3CB1" w:rsidRDefault="00811F66" w:rsidP="006B3CB1">
      <w:pPr>
        <w:pStyle w:val="Estilo1"/>
        <w:widowControl/>
        <w:numPr>
          <w:ilvl w:val="0"/>
          <w:numId w:val="24"/>
        </w:numPr>
        <w:spacing w:line="288" w:lineRule="auto"/>
        <w:ind w:hanging="1066"/>
        <w:outlineLvl w:val="0"/>
        <w:rPr>
          <w:rFonts w:ascii="Verdana" w:eastAsia="Calibri" w:hAnsi="Verdana"/>
          <w:b w:val="0"/>
          <w:smallCaps w:val="0"/>
          <w:color w:val="000000" w:themeColor="text1"/>
          <w:spacing w:val="0"/>
          <w:sz w:val="20"/>
          <w:szCs w:val="20"/>
          <w:u w:val="none"/>
          <w:lang w:val="x-none" w:eastAsia="en-US"/>
        </w:rPr>
      </w:pPr>
      <w:r w:rsidRPr="006B3CB1">
        <w:rPr>
          <w:rFonts w:ascii="Verdana" w:eastAsia="Calibri" w:hAnsi="Verdana"/>
          <w:b w:val="0"/>
          <w:smallCaps w:val="0"/>
          <w:color w:val="000000" w:themeColor="text1"/>
          <w:spacing w:val="0"/>
          <w:sz w:val="20"/>
          <w:szCs w:val="20"/>
          <w:u w:val="none"/>
          <w:lang w:eastAsia="en-US"/>
        </w:rPr>
        <w:t xml:space="preserve">não alterar o Acordo de Acionistas da Emissora, exceto </w:t>
      </w:r>
      <w:r w:rsidRPr="006B3CB1">
        <w:rPr>
          <w:rFonts w:ascii="Verdana" w:eastAsia="Arial Unicode MS" w:hAnsi="Verdana"/>
          <w:b w:val="0"/>
          <w:smallCaps w:val="0"/>
          <w:color w:val="auto"/>
          <w:spacing w:val="0"/>
          <w:sz w:val="20"/>
          <w:szCs w:val="20"/>
          <w:u w:val="none"/>
        </w:rPr>
        <w:t>no caso de manutenção substancial: (a) de todos os direitos e deveres dos acionistas da Emissora na forma como atualmente constantes do Acordo de Acionistas da Emissora e (b) do controle compartilhado atualmente estabelecido entre os acionistas controladores da Emissora e, consequentemente, da gestão e administração da Emissora</w:t>
      </w:r>
      <w:r w:rsidRPr="006B3CB1">
        <w:rPr>
          <w:rFonts w:ascii="Verdana" w:eastAsia="Arial Unicode MS" w:hAnsi="Verdana" w:cs="Tahoma"/>
          <w:b w:val="0"/>
          <w:smallCaps w:val="0"/>
          <w:color w:val="auto"/>
          <w:spacing w:val="0"/>
          <w:sz w:val="20"/>
          <w:szCs w:val="20"/>
          <w:u w:val="none"/>
        </w:rPr>
        <w:t xml:space="preserve">, </w:t>
      </w:r>
      <w:r w:rsidRPr="006B3CB1">
        <w:rPr>
          <w:rFonts w:ascii="Verdana" w:eastAsia="Calibri" w:hAnsi="Verdana"/>
          <w:b w:val="0"/>
          <w:smallCaps w:val="0"/>
          <w:color w:val="000000" w:themeColor="text1"/>
          <w:spacing w:val="0"/>
          <w:sz w:val="20"/>
          <w:szCs w:val="20"/>
          <w:u w:val="none"/>
          <w:lang w:eastAsia="en-US"/>
        </w:rPr>
        <w:t>bem como não rescindi-lo ou termina-lo (exceto no caso de constituição do Novo Acionista Controlador Direto da Emissora e desde que seja celebrado acordo de acionistas entre os acionistas do Novo Acionista Controlador Direto da Emissora nos mesmos termos do Acordo de Acionistas da Emissora), e não celebrar novo(s) acordo(s) de acionistas que regule(m) direitos políticos e/ou econômicos das ações de emissão da Emissora.</w:t>
      </w:r>
    </w:p>
    <w:p w14:paraId="2CBCDE54" w14:textId="77777777" w:rsidR="00811F66" w:rsidRPr="006B3CB1" w:rsidRDefault="00811F66" w:rsidP="00811F66">
      <w:pPr>
        <w:pStyle w:val="Estilo1"/>
        <w:widowControl/>
        <w:spacing w:line="288" w:lineRule="auto"/>
        <w:outlineLvl w:val="0"/>
        <w:rPr>
          <w:rFonts w:ascii="Verdana" w:eastAsia="Arial Unicode MS" w:hAnsi="Verdana"/>
          <w:sz w:val="20"/>
          <w:szCs w:val="20"/>
        </w:rPr>
      </w:pPr>
    </w:p>
    <w:p w14:paraId="64AA0F62"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Para todos os fins e efeitos desta Cláusula 10.1, entende-se por “</w:t>
      </w:r>
      <w:r w:rsidRPr="006B3CB1">
        <w:rPr>
          <w:rFonts w:ascii="Verdana" w:hAnsi="Verdana"/>
          <w:b w:val="0"/>
          <w:smallCaps w:val="0"/>
          <w:color w:val="auto"/>
          <w:sz w:val="20"/>
          <w:szCs w:val="20"/>
        </w:rPr>
        <w:t>Receita Líquida</w:t>
      </w:r>
      <w:r w:rsidRPr="006B3CB1">
        <w:rPr>
          <w:rFonts w:ascii="Verdana" w:hAnsi="Verdana"/>
          <w:b w:val="0"/>
          <w:smallCaps w:val="0"/>
          <w:color w:val="auto"/>
          <w:sz w:val="20"/>
          <w:szCs w:val="20"/>
          <w:u w:val="none"/>
        </w:rPr>
        <w:t xml:space="preserve">” os valores efetivamente depositados </w:t>
      </w:r>
      <w:r w:rsidRPr="006B3CB1">
        <w:rPr>
          <w:rFonts w:ascii="Verdana" w:hAnsi="Verdana"/>
          <w:b w:val="0"/>
          <w:smallCaps w:val="0"/>
          <w:sz w:val="20"/>
          <w:szCs w:val="20"/>
          <w:u w:val="none"/>
        </w:rPr>
        <w:t>em todas e quaisquer contas bancárias de titularidade da Emissora e das Fiadoras, de natureza vinculada ou livre, incluindo aquelas previstas e identificadas no Contrato de Cessão Fiduciária de Recebíveis,</w:t>
      </w:r>
      <w:r w:rsidRPr="006B3CB1" w:rsidDel="00624C26">
        <w:rPr>
          <w:rFonts w:ascii="Verdana" w:hAnsi="Verdana"/>
          <w:b w:val="0"/>
          <w:smallCaps w:val="0"/>
          <w:sz w:val="20"/>
          <w:szCs w:val="20"/>
          <w:u w:val="none"/>
        </w:rPr>
        <w:t xml:space="preserve"> </w:t>
      </w:r>
      <w:r w:rsidRPr="006B3CB1">
        <w:rPr>
          <w:rFonts w:ascii="Verdana" w:hAnsi="Verdana"/>
          <w:b w:val="0"/>
          <w:smallCaps w:val="0"/>
          <w:sz w:val="20"/>
          <w:szCs w:val="20"/>
          <w:u w:val="none"/>
        </w:rPr>
        <w:t>conforme apurado no respectivo Trimestre pelo Agente Fiduciário com base nas Demonstrações Financeiras Consolidadas Auditadas da Emissora ou Demonstrações Financeiras Intermediárias Consolidadas Auditadas da Emissora, conforme aplicável.</w:t>
      </w:r>
    </w:p>
    <w:p w14:paraId="6B1D1EC1" w14:textId="77777777" w:rsidR="00811F66" w:rsidRPr="006B3CB1" w:rsidRDefault="00811F66" w:rsidP="00811F66">
      <w:pPr>
        <w:pStyle w:val="Estilo1"/>
        <w:widowControl/>
        <w:spacing w:line="288" w:lineRule="auto"/>
        <w:outlineLvl w:val="0"/>
        <w:rPr>
          <w:rFonts w:ascii="Verdana" w:eastAsia="Arial Unicode MS" w:hAnsi="Verdana"/>
          <w:sz w:val="20"/>
          <w:szCs w:val="20"/>
        </w:rPr>
      </w:pPr>
    </w:p>
    <w:p w14:paraId="5731D17E" w14:textId="77777777" w:rsidR="00811F66" w:rsidRPr="006B3CB1" w:rsidRDefault="00811F66" w:rsidP="006B3CB1">
      <w:pPr>
        <w:pStyle w:val="Estilo1"/>
        <w:keepNext/>
        <w:widowControl/>
        <w:numPr>
          <w:ilvl w:val="0"/>
          <w:numId w:val="21"/>
        </w:numPr>
        <w:spacing w:line="288" w:lineRule="auto"/>
        <w:outlineLvl w:val="0"/>
        <w:rPr>
          <w:rFonts w:ascii="Verdana" w:hAnsi="Verdana"/>
          <w:color w:val="auto"/>
          <w:sz w:val="20"/>
          <w:szCs w:val="20"/>
          <w:u w:val="none"/>
        </w:rPr>
      </w:pPr>
      <w:bookmarkStart w:id="140" w:name="_Toc471916356"/>
      <w:r w:rsidRPr="006B3CB1">
        <w:rPr>
          <w:rFonts w:ascii="Verdana" w:hAnsi="Verdana"/>
          <w:color w:val="auto"/>
          <w:sz w:val="20"/>
          <w:szCs w:val="20"/>
          <w:u w:val="none"/>
        </w:rPr>
        <w:t>Agente Fiduciário</w:t>
      </w:r>
      <w:bookmarkEnd w:id="140"/>
    </w:p>
    <w:p w14:paraId="2D3EA086" w14:textId="77777777" w:rsidR="00811F66" w:rsidRPr="006B3CB1" w:rsidRDefault="00811F66" w:rsidP="00C7245A">
      <w:pPr>
        <w:rPr>
          <w:b/>
          <w:smallCaps/>
        </w:rPr>
      </w:pPr>
    </w:p>
    <w:p w14:paraId="56A0EEAC"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Nomeação.</w:t>
      </w:r>
      <w:r w:rsidRPr="006B3CB1">
        <w:rPr>
          <w:rFonts w:ascii="Verdana" w:hAnsi="Verdana"/>
          <w:b w:val="0"/>
          <w:smallCaps w:val="0"/>
          <w:sz w:val="20"/>
          <w:szCs w:val="20"/>
          <w:u w:val="none"/>
        </w:rPr>
        <w:t xml:space="preserve"> </w:t>
      </w:r>
      <w:bookmarkStart w:id="141" w:name="_Toc471916357"/>
      <w:r w:rsidRPr="006B3CB1">
        <w:rPr>
          <w:rFonts w:ascii="Verdana" w:hAnsi="Verdana"/>
          <w:b w:val="0"/>
          <w:smallCaps w:val="0"/>
          <w:sz w:val="20"/>
          <w:szCs w:val="20"/>
          <w:u w:val="none"/>
        </w:rPr>
        <w:t xml:space="preserve">A Emissora nomeia e constitui a Oliveira </w:t>
      </w:r>
      <w:proofErr w:type="spellStart"/>
      <w:r w:rsidRPr="006B3CB1">
        <w:rPr>
          <w:rFonts w:ascii="Verdana" w:hAnsi="Verdana"/>
          <w:b w:val="0"/>
          <w:smallCaps w:val="0"/>
          <w:sz w:val="20"/>
          <w:szCs w:val="20"/>
          <w:u w:val="none"/>
        </w:rPr>
        <w:t>Trust</w:t>
      </w:r>
      <w:proofErr w:type="spellEnd"/>
      <w:r w:rsidRPr="006B3CB1">
        <w:rPr>
          <w:rFonts w:ascii="Verdana" w:hAnsi="Verdana"/>
          <w:b w:val="0"/>
          <w:smallCaps w:val="0"/>
          <w:sz w:val="20"/>
          <w:szCs w:val="20"/>
          <w:u w:val="none"/>
        </w:rPr>
        <w:t xml:space="preserve"> Distribuidora de Títulos e Valores Mobiliários S.A., acima qualificada, para Agente Fiduciário dos Debenturistas da Emissão objeto desta Escritura de Emissão, que, neste ato e pela melhor forma de direito, aceita a nomeação, para, nos termos da legislação aplicável e da Escritura de Emissão, representar perante a Emissora a comunhão dos Debenturistas. A Emissora</w:t>
      </w:r>
      <w:bookmarkStart w:id="142" w:name="_DV_M102"/>
      <w:bookmarkStart w:id="143" w:name="_DV_M103"/>
      <w:bookmarkStart w:id="144" w:name="_DV_M106"/>
      <w:bookmarkEnd w:id="141"/>
      <w:bookmarkEnd w:id="142"/>
      <w:bookmarkEnd w:id="143"/>
      <w:bookmarkEnd w:id="144"/>
      <w:r w:rsidRPr="006B3CB1">
        <w:rPr>
          <w:rFonts w:ascii="Verdana" w:hAnsi="Verdana"/>
          <w:b w:val="0"/>
          <w:smallCaps w:val="0"/>
          <w:sz w:val="20"/>
          <w:szCs w:val="20"/>
          <w:u w:val="none"/>
        </w:rPr>
        <w:t xml:space="preserve"> declara não ter conhecimento de fato que impeça o Agente Fiduciário de exercer, plenamente, suas funções, nos termos da Lei das Sociedades por Ações, e demais normas aplicáveis, inclusive regulamentares.</w:t>
      </w:r>
    </w:p>
    <w:p w14:paraId="76F12CF3" w14:textId="77777777" w:rsidR="00811F66" w:rsidRPr="006B3CB1" w:rsidRDefault="00811F66">
      <w:pPr>
        <w:pStyle w:val="PargrafodaLista"/>
        <w:ind w:left="0"/>
        <w:contextualSpacing w:val="0"/>
        <w:jc w:val="both"/>
      </w:pPr>
    </w:p>
    <w:p w14:paraId="1D5658C5"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Declarações.</w:t>
      </w:r>
      <w:r w:rsidRPr="006B3CB1">
        <w:rPr>
          <w:rFonts w:ascii="Verdana" w:hAnsi="Verdana"/>
          <w:b w:val="0"/>
          <w:smallCaps w:val="0"/>
          <w:sz w:val="20"/>
          <w:szCs w:val="20"/>
          <w:u w:val="none"/>
        </w:rPr>
        <w:t xml:space="preserve"> O Agente Fiduciário declara, neste ato:</w:t>
      </w:r>
    </w:p>
    <w:p w14:paraId="14984606" w14:textId="77777777" w:rsidR="00811F66" w:rsidRPr="006B3CB1" w:rsidRDefault="00811F66">
      <w:pPr>
        <w:pStyle w:val="PargrafodaLista"/>
        <w:ind w:left="0"/>
        <w:contextualSpacing w:val="0"/>
        <w:jc w:val="both"/>
      </w:pPr>
    </w:p>
    <w:p w14:paraId="30C32075"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não ter, sob as penas de lei, qualquer impedimento legal, conforme o artigo 66, parágrafo 3º, da Lei das Sociedades por Ações, a Instrução CVM nº 583 de 20 de dezembro de 2016 (“</w:t>
      </w:r>
      <w:r w:rsidRPr="006B3CB1">
        <w:rPr>
          <w:u w:val="single"/>
        </w:rPr>
        <w:t>Instrução CVM 583</w:t>
      </w:r>
      <w:r w:rsidRPr="006B3CB1">
        <w:t>”), e demais normas aplicáveis, para exercer a função que lhe é conferida;</w:t>
      </w:r>
    </w:p>
    <w:p w14:paraId="48C0FEE5" w14:textId="77777777" w:rsidR="00811F66" w:rsidRPr="006B3CB1" w:rsidRDefault="00811F66">
      <w:pPr>
        <w:pStyle w:val="PargrafodaLista"/>
        <w:ind w:left="1134" w:hanging="567"/>
        <w:contextualSpacing w:val="0"/>
        <w:jc w:val="both"/>
      </w:pPr>
    </w:p>
    <w:p w14:paraId="2EFF8197"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aceitar a função que lhe é conferida, assumindo integralmente os deveres e atribuições previstos na legislação específica, nesta Escritura de Emissão e nos Contratos de Garantia;</w:t>
      </w:r>
    </w:p>
    <w:p w14:paraId="1B1B5500" w14:textId="77777777" w:rsidR="00811F66" w:rsidRPr="006B3CB1" w:rsidRDefault="00811F66">
      <w:pPr>
        <w:pStyle w:val="PargrafodaLista"/>
        <w:ind w:left="1134" w:hanging="567"/>
        <w:contextualSpacing w:val="0"/>
        <w:jc w:val="both"/>
      </w:pPr>
    </w:p>
    <w:p w14:paraId="02989DFF"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 xml:space="preserve">estar devidamente qualificado a exercer as atividades de agente fiduciário, </w:t>
      </w:r>
      <w:r w:rsidRPr="006B3CB1">
        <w:lastRenderedPageBreak/>
        <w:t>nos termos da regulamentação aplicável vigente;</w:t>
      </w:r>
    </w:p>
    <w:p w14:paraId="33F1ED92" w14:textId="77777777" w:rsidR="00811F66" w:rsidRPr="006B3CB1" w:rsidRDefault="00811F66">
      <w:pPr>
        <w:pStyle w:val="PargrafodaLista"/>
        <w:ind w:left="1134" w:hanging="567"/>
        <w:contextualSpacing w:val="0"/>
        <w:jc w:val="both"/>
      </w:pPr>
    </w:p>
    <w:p w14:paraId="6333BAC7"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aceitar integralmente os termos da presente Escritura de Emissão e dos Contratos de Garantia, bem como de todas as suas cláusulas e condições, tendo verificado a veracidade das informações nelas contidas e diligenciado para que fossem sanadas as omissões, falhas, ou defeitos de que tenha tido conhecimento;</w:t>
      </w:r>
    </w:p>
    <w:p w14:paraId="529152BD" w14:textId="77777777" w:rsidR="00811F66" w:rsidRPr="006B3CB1" w:rsidRDefault="00811F66">
      <w:pPr>
        <w:pStyle w:val="PargrafodaLista"/>
        <w:ind w:left="1134" w:hanging="567"/>
        <w:contextualSpacing w:val="0"/>
        <w:jc w:val="both"/>
      </w:pPr>
    </w:p>
    <w:p w14:paraId="2C1FEC76"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estar devidamente autorizado, na forma da lei e de seus atos societários, a celebrar esta Escritura de Emissão e a cumprir com suas obrigações nela previstas, tendo sido satisfeitos todos os requisitos legais e estatutários necessários para tanto;</w:t>
      </w:r>
    </w:p>
    <w:p w14:paraId="5FBF2F80" w14:textId="77777777" w:rsidR="00811F66" w:rsidRPr="006B3CB1" w:rsidRDefault="00811F66">
      <w:pPr>
        <w:pStyle w:val="PargrafodaLista"/>
        <w:ind w:left="1134" w:hanging="567"/>
        <w:contextualSpacing w:val="0"/>
        <w:jc w:val="both"/>
      </w:pPr>
    </w:p>
    <w:p w14:paraId="448E2A06"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que esta Escritura de Emissão constitui uma obrigação legal, válida e vinculante do Agente Fiduciário, exequível de acordo com suas cláusulas;</w:t>
      </w:r>
    </w:p>
    <w:p w14:paraId="1CEF10EF" w14:textId="77777777" w:rsidR="00811F66" w:rsidRPr="006B3CB1" w:rsidRDefault="00811F66">
      <w:pPr>
        <w:pStyle w:val="PargrafodaLista"/>
        <w:ind w:left="1134" w:hanging="567"/>
        <w:contextualSpacing w:val="0"/>
        <w:jc w:val="both"/>
      </w:pPr>
    </w:p>
    <w:p w14:paraId="1A6951C1"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que a celebração desta Escritura de Emissão e o cumprimento de suas obrigações nela previstas não violam qualquer obrigação anteriormente assumida pelo Agente Fiduciário;</w:t>
      </w:r>
    </w:p>
    <w:p w14:paraId="5572240A" w14:textId="77777777" w:rsidR="00811F66" w:rsidRPr="006B3CB1" w:rsidRDefault="00811F66">
      <w:pPr>
        <w:pStyle w:val="PargrafodaLista"/>
        <w:ind w:left="1134" w:hanging="567"/>
        <w:contextualSpacing w:val="0"/>
        <w:jc w:val="both"/>
      </w:pPr>
    </w:p>
    <w:p w14:paraId="16DD860D"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ser instituição financeira devidamente organizada, constituída e existente de acordo com as leis brasileiras;</w:t>
      </w:r>
    </w:p>
    <w:p w14:paraId="4B6C6236" w14:textId="77777777" w:rsidR="00811F66" w:rsidRPr="006B3CB1" w:rsidRDefault="00811F66">
      <w:pPr>
        <w:pStyle w:val="PargrafodaLista"/>
        <w:ind w:left="1134" w:hanging="567"/>
        <w:contextualSpacing w:val="0"/>
        <w:jc w:val="both"/>
      </w:pPr>
    </w:p>
    <w:p w14:paraId="18008205"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estar ciente da regulamentação aplicável emanada do Banco Central do Brasil e da CVM;</w:t>
      </w:r>
    </w:p>
    <w:p w14:paraId="6688A978" w14:textId="77777777" w:rsidR="00811F66" w:rsidRPr="006B3CB1" w:rsidRDefault="00811F66">
      <w:pPr>
        <w:pStyle w:val="PargrafodaLista"/>
        <w:ind w:left="1134" w:hanging="567"/>
        <w:contextualSpacing w:val="0"/>
        <w:jc w:val="both"/>
      </w:pPr>
    </w:p>
    <w:p w14:paraId="23DA4E84"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não se encontrar em nenhuma das situações de conflito de interesse previstas no artigo 6 da Instrução CVM 583;</w:t>
      </w:r>
    </w:p>
    <w:p w14:paraId="0902E357" w14:textId="77777777" w:rsidR="00811F66" w:rsidRPr="006B3CB1" w:rsidRDefault="00811F66">
      <w:pPr>
        <w:pStyle w:val="PargrafodaLista"/>
        <w:ind w:left="1134" w:hanging="567"/>
        <w:contextualSpacing w:val="0"/>
        <w:jc w:val="both"/>
      </w:pPr>
    </w:p>
    <w:p w14:paraId="4ED83BB9"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assegurar, nos termos do parágrafo 1° do artigo 6º da Instrução CVM 583, tratamento equitativo aos Debenturistas;</w:t>
      </w:r>
    </w:p>
    <w:p w14:paraId="58780E1C" w14:textId="77777777" w:rsidR="00811F66" w:rsidRPr="006B3CB1" w:rsidRDefault="00811F66">
      <w:pPr>
        <w:pStyle w:val="PargrafodaLista"/>
        <w:ind w:left="1134" w:hanging="567"/>
        <w:contextualSpacing w:val="0"/>
        <w:jc w:val="both"/>
      </w:pPr>
    </w:p>
    <w:p w14:paraId="10C22337"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não ter qualquer ligação com a Emissora que o impeça de exercer suas funções;</w:t>
      </w:r>
    </w:p>
    <w:p w14:paraId="02CD9CB2" w14:textId="77777777" w:rsidR="00811F66" w:rsidRPr="006B3CB1" w:rsidRDefault="00811F66">
      <w:pPr>
        <w:ind w:left="1134" w:hanging="567"/>
      </w:pPr>
    </w:p>
    <w:p w14:paraId="2501167B"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a pessoa que o representa na assinatura desta Escritura de Emissão tem poderes bastantes para tanto;</w:t>
      </w:r>
    </w:p>
    <w:p w14:paraId="35C840E8" w14:textId="77777777" w:rsidR="00811F66" w:rsidRPr="006B3CB1" w:rsidRDefault="00811F66">
      <w:pPr>
        <w:ind w:left="1134" w:hanging="567"/>
      </w:pPr>
    </w:p>
    <w:p w14:paraId="5E6ED50D" w14:textId="77777777" w:rsidR="00811F66" w:rsidRPr="006B3CB1" w:rsidRDefault="00811F66" w:rsidP="006B3CB1">
      <w:pPr>
        <w:pStyle w:val="PargrafodaLista"/>
        <w:widowControl w:val="0"/>
        <w:numPr>
          <w:ilvl w:val="2"/>
          <w:numId w:val="11"/>
        </w:numPr>
        <w:tabs>
          <w:tab w:val="clear" w:pos="4824"/>
        </w:tabs>
        <w:ind w:left="1134" w:hanging="567"/>
        <w:contextualSpacing w:val="0"/>
        <w:jc w:val="both"/>
      </w:pPr>
      <w:r w:rsidRPr="006B3CB1">
        <w:t>na data de assinatura da presente Escritura de Emissão</w:t>
      </w:r>
      <w:bookmarkStart w:id="145" w:name="_Ref445204398"/>
      <w:r w:rsidRPr="006B3CB1">
        <w:t>, conforme organograma encaminhado pela Emissora, o Agente Fiduciário identificou que presta serviços de agente fiduciário na</w:t>
      </w:r>
      <w:bookmarkEnd w:id="145"/>
      <w:r w:rsidRPr="006B3CB1">
        <w:t>s seguintes emissões:</w:t>
      </w:r>
      <w:r w:rsidR="00C563AD" w:rsidRPr="006B3CB1">
        <w:t xml:space="preserve"> </w:t>
      </w:r>
    </w:p>
    <w:p w14:paraId="5CF04C95" w14:textId="77777777" w:rsidR="00C563AD" w:rsidRPr="006B3CB1" w:rsidRDefault="00C563AD" w:rsidP="00C563AD">
      <w:pPr>
        <w:rPr>
          <w:color w:val="000000" w:themeColor="text1"/>
          <w:lang w:eastAsia="en-US"/>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307"/>
        <w:gridCol w:w="4337"/>
      </w:tblGrid>
      <w:tr w:rsidR="00C563AD" w:rsidRPr="006B3CB1" w14:paraId="445AE1AC"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B6C972"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 xml:space="preserve">CEB Distribuição </w:t>
            </w:r>
            <w:proofErr w:type="gramStart"/>
            <w:r w:rsidRPr="006B3CB1">
              <w:rPr>
                <w:color w:val="000000" w:themeColor="text1"/>
                <w:lang w:eastAsia="en-US"/>
              </w:rPr>
              <w:t>S.A</w:t>
            </w:r>
            <w:proofErr w:type="gramEnd"/>
          </w:p>
        </w:tc>
      </w:tr>
      <w:tr w:rsidR="00C563AD" w:rsidRPr="006B3CB1" w14:paraId="54DABC06"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0535B"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41536A46" w14:textId="77777777" w:rsidTr="002B2D5A">
        <w:tc>
          <w:tcPr>
            <w:tcW w:w="33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6C16A8"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1</w:t>
            </w:r>
          </w:p>
        </w:tc>
        <w:tc>
          <w:tcPr>
            <w:tcW w:w="4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AE1B1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2</w:t>
            </w:r>
          </w:p>
        </w:tc>
      </w:tr>
      <w:tr w:rsidR="00C563AD" w:rsidRPr="006B3CB1" w14:paraId="2155DE5A" w14:textId="77777777" w:rsidTr="002B2D5A">
        <w:tc>
          <w:tcPr>
            <w:tcW w:w="33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20DC7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R$71.000.000,00</w:t>
            </w:r>
          </w:p>
        </w:tc>
        <w:tc>
          <w:tcPr>
            <w:tcW w:w="4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B7982D"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710</w:t>
            </w:r>
          </w:p>
        </w:tc>
      </w:tr>
      <w:tr w:rsidR="00C563AD" w:rsidRPr="006B3CB1" w14:paraId="0AB49FE6"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3FDAA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lastRenderedPageBreak/>
              <w:t>Data de Vencimento: 15/05/2019</w:t>
            </w:r>
          </w:p>
        </w:tc>
      </w:tr>
      <w:tr w:rsidR="00C563AD" w:rsidRPr="006B3CB1" w14:paraId="60EB565D"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670303"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100% do CDI + 6,8% a.a. na base 252.</w:t>
            </w:r>
          </w:p>
        </w:tc>
      </w:tr>
      <w:tr w:rsidR="00C563AD" w:rsidRPr="006B3CB1" w14:paraId="7435DA87"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D2A8B"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Ativo</w:t>
            </w:r>
          </w:p>
        </w:tc>
      </w:tr>
      <w:tr w:rsidR="00C563AD" w:rsidRPr="006B3CB1" w14:paraId="0ABD604B"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0D6A8C"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Não ocorreram inadimplementos no período.</w:t>
            </w:r>
          </w:p>
        </w:tc>
      </w:tr>
      <w:tr w:rsidR="00C563AD" w:rsidRPr="006B3CB1" w14:paraId="5F41B86C"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23D226"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As debêntures são garantidas por cessão fiduciária de direitos creditórios, presentes e futuros, vincendos e líquidos de qualquer taxa administrativa/serviços, provenientes de faturas e/ou duplicatas de prestação de serviços públicos de fornecimento de energia, devidos à </w:t>
            </w:r>
            <w:r w:rsidRPr="006B3CB1">
              <w:rPr>
                <w:color w:val="000000" w:themeColor="text1"/>
                <w:lang w:eastAsia="en-US"/>
              </w:rPr>
              <w:t>CEB Distribuição S.A.</w:t>
            </w:r>
            <w:r w:rsidRPr="006B3CB1">
              <w:rPr>
                <w:iCs/>
                <w:color w:val="000000" w:themeColor="text1"/>
                <w:lang w:eastAsia="en-US"/>
              </w:rPr>
              <w:t xml:space="preserve"> por consumidores. A </w:t>
            </w:r>
            <w:r w:rsidRPr="006B3CB1">
              <w:rPr>
                <w:color w:val="000000" w:themeColor="text1"/>
                <w:lang w:eastAsia="en-US"/>
              </w:rPr>
              <w:t>CEB Distribuição S.A.</w:t>
            </w:r>
            <w:r w:rsidRPr="006B3CB1">
              <w:rPr>
                <w:iCs/>
                <w:color w:val="000000" w:themeColor="text1"/>
                <w:lang w:eastAsia="en-US"/>
              </w:rPr>
              <w:t xml:space="preserve"> cedeu fiduciariamente, em favor do Agente Fiduciário, em garantia do pagamento integral das obrigações, os direitos de crédito de sua titularidade referentes aos recursos mantidos e/ou depositados em conta vinculada. </w:t>
            </w:r>
          </w:p>
        </w:tc>
      </w:tr>
    </w:tbl>
    <w:p w14:paraId="774CDF0C"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319"/>
        <w:gridCol w:w="4325"/>
      </w:tblGrid>
      <w:tr w:rsidR="00C563AD" w:rsidRPr="006B3CB1" w14:paraId="6E1C20D1"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15CB11"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CEB Distribuição S.A.</w:t>
            </w:r>
          </w:p>
        </w:tc>
      </w:tr>
      <w:tr w:rsidR="00C563AD" w:rsidRPr="006B3CB1" w14:paraId="23D6674A"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23E35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558B276D" w14:textId="77777777" w:rsidTr="002B2D5A">
        <w:tc>
          <w:tcPr>
            <w:tcW w:w="3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5491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1</w:t>
            </w:r>
          </w:p>
        </w:tc>
        <w:tc>
          <w:tcPr>
            <w:tcW w:w="43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10DA15"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1</w:t>
            </w:r>
          </w:p>
        </w:tc>
      </w:tr>
      <w:tr w:rsidR="00C563AD" w:rsidRPr="006B3CB1" w14:paraId="6C80F7C5" w14:textId="77777777" w:rsidTr="002B2D5A">
        <w:tc>
          <w:tcPr>
            <w:tcW w:w="3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46B98"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R$130.000.000,00</w:t>
            </w:r>
          </w:p>
        </w:tc>
        <w:tc>
          <w:tcPr>
            <w:tcW w:w="43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508EB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1300</w:t>
            </w:r>
          </w:p>
        </w:tc>
      </w:tr>
      <w:tr w:rsidR="00C563AD" w:rsidRPr="006B3CB1" w14:paraId="7995DBB5"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AE3E39"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15/06/2020</w:t>
            </w:r>
          </w:p>
        </w:tc>
      </w:tr>
      <w:tr w:rsidR="00C563AD" w:rsidRPr="006B3CB1" w14:paraId="6AB12A71"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51AA824"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CDI + 6,8% a.a. na base 252.</w:t>
            </w:r>
          </w:p>
        </w:tc>
      </w:tr>
      <w:tr w:rsidR="00C563AD" w:rsidRPr="006B3CB1" w14:paraId="4C308BEF"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B62830"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ATIVO</w:t>
            </w:r>
          </w:p>
        </w:tc>
      </w:tr>
      <w:tr w:rsidR="00C563AD" w:rsidRPr="006B3CB1" w14:paraId="12B81157"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752923"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Não ocorreram inadimplementos no período.</w:t>
            </w:r>
          </w:p>
        </w:tc>
      </w:tr>
      <w:tr w:rsidR="00C563AD" w:rsidRPr="006B3CB1" w14:paraId="0A0E8A60"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A7DE031"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Consubstanciada por: (i) cessão fiduciária sobre os direitos creditórios detidos ou de titularidade da </w:t>
            </w:r>
            <w:r w:rsidRPr="006B3CB1">
              <w:rPr>
                <w:color w:val="222222"/>
                <w:lang w:eastAsia="en-US"/>
              </w:rPr>
              <w:t xml:space="preserve">CEB Distribuição S.A. </w:t>
            </w:r>
            <w:r w:rsidRPr="006B3CB1">
              <w:rPr>
                <w:iCs/>
                <w:color w:val="000000" w:themeColor="text1"/>
                <w:lang w:eastAsia="en-US"/>
              </w:rPr>
              <w:t>decorrentes do Contrato de Arrecadação BRB, bem como dos direitos creditórios do Contrato de Arrecadação Banco Arrecadador e as respectivas Cartas de Ciências; e (</w:t>
            </w:r>
            <w:proofErr w:type="spellStart"/>
            <w:r w:rsidRPr="006B3CB1">
              <w:rPr>
                <w:iCs/>
                <w:color w:val="000000" w:themeColor="text1"/>
                <w:lang w:eastAsia="en-US"/>
              </w:rPr>
              <w:t>ii</w:t>
            </w:r>
            <w:proofErr w:type="spellEnd"/>
            <w:r w:rsidRPr="006B3CB1">
              <w:rPr>
                <w:iCs/>
                <w:color w:val="000000" w:themeColor="text1"/>
                <w:lang w:eastAsia="en-US"/>
              </w:rPr>
              <w:t xml:space="preserve">) alienação fiduciária do imóvel da matrícula 10.483 do cartório do 2º ofício de imóveis de Brasília - DF. </w:t>
            </w:r>
          </w:p>
        </w:tc>
      </w:tr>
    </w:tbl>
    <w:p w14:paraId="6ADF3ECB"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337"/>
        <w:gridCol w:w="4307"/>
      </w:tblGrid>
      <w:tr w:rsidR="00C563AD" w:rsidRPr="006B3CB1" w14:paraId="647FD022"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78DB4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Light Serviços de Eletricidade S.A.</w:t>
            </w:r>
          </w:p>
        </w:tc>
      </w:tr>
      <w:tr w:rsidR="00C563AD" w:rsidRPr="006B3CB1" w14:paraId="1285DFE9"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6096CC"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4EE7AA2D" w14:textId="77777777" w:rsidTr="002B2D5A">
        <w:tc>
          <w:tcPr>
            <w:tcW w:w="3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EBB248"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1</w:t>
            </w:r>
          </w:p>
        </w:tc>
        <w:tc>
          <w:tcPr>
            <w:tcW w:w="4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33651"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9</w:t>
            </w:r>
          </w:p>
        </w:tc>
      </w:tr>
      <w:tr w:rsidR="00C563AD" w:rsidRPr="006B3CB1" w14:paraId="0B5EBC48" w14:textId="77777777" w:rsidTr="002B2D5A">
        <w:tc>
          <w:tcPr>
            <w:tcW w:w="3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7857A4"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R$1.000.000.000,00</w:t>
            </w:r>
          </w:p>
        </w:tc>
        <w:tc>
          <w:tcPr>
            <w:tcW w:w="4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C6F982"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100000</w:t>
            </w:r>
          </w:p>
        </w:tc>
      </w:tr>
      <w:tr w:rsidR="00C563AD" w:rsidRPr="006B3CB1" w14:paraId="1382A558"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9D7A5"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15/05/2021</w:t>
            </w:r>
          </w:p>
        </w:tc>
      </w:tr>
      <w:tr w:rsidR="00C563AD" w:rsidRPr="006B3CB1" w14:paraId="2B0951AF"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60DD0A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CDI + 1,15% a.a. na base 252.</w:t>
            </w:r>
          </w:p>
        </w:tc>
      </w:tr>
      <w:tr w:rsidR="00C563AD" w:rsidRPr="006B3CB1" w14:paraId="5C2D777C"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8F6BF6"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Inadimplente.</w:t>
            </w:r>
          </w:p>
        </w:tc>
      </w:tr>
      <w:tr w:rsidR="00C563AD" w:rsidRPr="006B3CB1" w14:paraId="5B4A0650"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4DB5F3"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 xml:space="preserve">A </w:t>
            </w:r>
            <w:r w:rsidRPr="006B3CB1">
              <w:rPr>
                <w:color w:val="000000" w:themeColor="text1"/>
                <w:lang w:eastAsia="en-US"/>
              </w:rPr>
              <w:t>Light Serviços de Eletricidade S.A.</w:t>
            </w:r>
            <w:r w:rsidRPr="006B3CB1">
              <w:rPr>
                <w:iCs/>
                <w:color w:val="000000" w:themeColor="text1"/>
                <w:lang w:eastAsia="en-US"/>
              </w:rPr>
              <w:t xml:space="preserve"> não apesentou as vias originais dos documentos listados abaixo: (i) via original da ata da Assembleia Geral de Debenturista datada de 27.03.2018, devidamente registrada; e (</w:t>
            </w:r>
            <w:proofErr w:type="spellStart"/>
            <w:r w:rsidRPr="006B3CB1">
              <w:rPr>
                <w:iCs/>
                <w:color w:val="000000" w:themeColor="text1"/>
                <w:lang w:eastAsia="en-US"/>
              </w:rPr>
              <w:t>ii</w:t>
            </w:r>
            <w:proofErr w:type="spellEnd"/>
            <w:r w:rsidRPr="006B3CB1">
              <w:rPr>
                <w:iCs/>
                <w:color w:val="000000" w:themeColor="text1"/>
                <w:lang w:eastAsia="en-US"/>
              </w:rPr>
              <w:t>) via original da ata da Assembleia Geral de Debenturista datada de 10.04.2018, devidamente registrada.</w:t>
            </w:r>
          </w:p>
        </w:tc>
      </w:tr>
      <w:tr w:rsidR="00C563AD" w:rsidRPr="006B3CB1" w14:paraId="748255AD"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1E11F8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garantia adicional fidejussória prestada pela Light S.A. </w:t>
            </w:r>
          </w:p>
        </w:tc>
      </w:tr>
    </w:tbl>
    <w:p w14:paraId="471DC86E"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319"/>
        <w:gridCol w:w="4325"/>
      </w:tblGrid>
      <w:tr w:rsidR="00C563AD" w:rsidRPr="006B3CB1" w14:paraId="5B6CE848"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F0418"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Light Serviços de Eletricidade S.A.</w:t>
            </w:r>
          </w:p>
        </w:tc>
      </w:tr>
      <w:tr w:rsidR="00C563AD" w:rsidRPr="006B3CB1" w14:paraId="3C91A9A3"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7EAA5"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lastRenderedPageBreak/>
              <w:t xml:space="preserve">Ativo: </w:t>
            </w:r>
            <w:r w:rsidRPr="006B3CB1">
              <w:rPr>
                <w:color w:val="000000" w:themeColor="text1"/>
                <w:lang w:eastAsia="en-US"/>
              </w:rPr>
              <w:t>Debênture</w:t>
            </w:r>
          </w:p>
        </w:tc>
      </w:tr>
      <w:tr w:rsidR="00C563AD" w:rsidRPr="006B3CB1" w14:paraId="7FE06E3C" w14:textId="77777777" w:rsidTr="002B2D5A">
        <w:tc>
          <w:tcPr>
            <w:tcW w:w="3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25A90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2</w:t>
            </w:r>
          </w:p>
        </w:tc>
        <w:tc>
          <w:tcPr>
            <w:tcW w:w="43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D36BE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9</w:t>
            </w:r>
          </w:p>
        </w:tc>
      </w:tr>
      <w:tr w:rsidR="00C563AD" w:rsidRPr="006B3CB1" w14:paraId="792011B4" w14:textId="77777777" w:rsidTr="002B2D5A">
        <w:tc>
          <w:tcPr>
            <w:tcW w:w="3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F1FFC3"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R$600.000.000,00</w:t>
            </w:r>
          </w:p>
        </w:tc>
        <w:tc>
          <w:tcPr>
            <w:tcW w:w="43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EDC15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60000</w:t>
            </w:r>
          </w:p>
        </w:tc>
      </w:tr>
      <w:tr w:rsidR="00C563AD" w:rsidRPr="006B3CB1" w14:paraId="5EAC97B4"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542F6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15/05/2023</w:t>
            </w:r>
          </w:p>
        </w:tc>
      </w:tr>
      <w:tr w:rsidR="00C563AD" w:rsidRPr="006B3CB1" w14:paraId="4EB41E63"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44C13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5,74% a.a. na base 252.</w:t>
            </w:r>
          </w:p>
        </w:tc>
      </w:tr>
      <w:tr w:rsidR="00C563AD" w:rsidRPr="006B3CB1" w14:paraId="36AEFE0E"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8E89"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Inadimplente.</w:t>
            </w:r>
          </w:p>
        </w:tc>
      </w:tr>
      <w:tr w:rsidR="00C563AD" w:rsidRPr="006B3CB1" w14:paraId="471194D3"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55224B"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 xml:space="preserve">A </w:t>
            </w:r>
            <w:r w:rsidRPr="006B3CB1">
              <w:rPr>
                <w:color w:val="000000" w:themeColor="text1"/>
                <w:lang w:eastAsia="en-US"/>
              </w:rPr>
              <w:t>Light Serviços de Eletricidade S.A.</w:t>
            </w:r>
            <w:r w:rsidRPr="006B3CB1">
              <w:rPr>
                <w:iCs/>
                <w:color w:val="000000" w:themeColor="text1"/>
                <w:lang w:eastAsia="en-US"/>
              </w:rPr>
              <w:t xml:space="preserve"> não apesentou as vias originais dos documentos listados abaixo: (i) via original da ata da Assembleia Geral de Debenturista datada de 27.03.2018, devidamente registrada; e (</w:t>
            </w:r>
            <w:proofErr w:type="spellStart"/>
            <w:r w:rsidRPr="006B3CB1">
              <w:rPr>
                <w:iCs/>
                <w:color w:val="000000" w:themeColor="text1"/>
                <w:lang w:eastAsia="en-US"/>
              </w:rPr>
              <w:t>ii</w:t>
            </w:r>
            <w:proofErr w:type="spellEnd"/>
            <w:r w:rsidRPr="006B3CB1">
              <w:rPr>
                <w:iCs/>
                <w:color w:val="000000" w:themeColor="text1"/>
                <w:lang w:eastAsia="en-US"/>
              </w:rPr>
              <w:t>) via original da ata da Assembleia Geral de Debenturista datada de 10.04.2018, devidamente registrada.</w:t>
            </w:r>
          </w:p>
        </w:tc>
      </w:tr>
      <w:tr w:rsidR="00C563AD" w:rsidRPr="006B3CB1" w14:paraId="49A0E2FE"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8874CFB"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garantia adicional fidejussória prestada pela Light S.A. </w:t>
            </w:r>
          </w:p>
        </w:tc>
      </w:tr>
    </w:tbl>
    <w:p w14:paraId="3C3111C0"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337"/>
        <w:gridCol w:w="4307"/>
      </w:tblGrid>
      <w:tr w:rsidR="00C563AD" w:rsidRPr="006B3CB1" w14:paraId="510C78BE"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82C6AB"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 xml:space="preserve">Renova Companhia </w:t>
            </w:r>
            <w:proofErr w:type="spellStart"/>
            <w:r w:rsidRPr="006B3CB1">
              <w:rPr>
                <w:color w:val="000000" w:themeColor="text1"/>
                <w:lang w:eastAsia="en-US"/>
              </w:rPr>
              <w:t>Securitizadora</w:t>
            </w:r>
            <w:proofErr w:type="spellEnd"/>
            <w:r w:rsidRPr="006B3CB1">
              <w:rPr>
                <w:color w:val="000000" w:themeColor="text1"/>
                <w:lang w:eastAsia="en-US"/>
              </w:rPr>
              <w:t xml:space="preserve"> de Créditos Financeiros S.A. (“</w:t>
            </w:r>
            <w:r w:rsidRPr="006B3CB1">
              <w:rPr>
                <w:color w:val="000000" w:themeColor="text1"/>
                <w:u w:val="single"/>
                <w:lang w:eastAsia="en-US"/>
              </w:rPr>
              <w:t>Renova</w:t>
            </w:r>
            <w:r w:rsidRPr="006B3CB1">
              <w:rPr>
                <w:color w:val="000000" w:themeColor="text1"/>
                <w:lang w:eastAsia="en-US"/>
              </w:rPr>
              <w:t>”)</w:t>
            </w:r>
          </w:p>
        </w:tc>
      </w:tr>
      <w:tr w:rsidR="00C563AD" w:rsidRPr="006B3CB1" w14:paraId="7D797287"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80FD11"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7ADF66C9" w14:textId="77777777" w:rsidTr="002B2D5A">
        <w:tc>
          <w:tcPr>
            <w:tcW w:w="3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2BA0D3"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1</w:t>
            </w:r>
          </w:p>
        </w:tc>
        <w:tc>
          <w:tcPr>
            <w:tcW w:w="4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C59B31"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3</w:t>
            </w:r>
          </w:p>
        </w:tc>
      </w:tr>
      <w:tr w:rsidR="00C563AD" w:rsidRPr="006B3CB1" w14:paraId="1E61A8B9" w14:textId="77777777" w:rsidTr="002B2D5A">
        <w:tc>
          <w:tcPr>
            <w:tcW w:w="3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731D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R$1.000.000.000,00</w:t>
            </w:r>
          </w:p>
        </w:tc>
        <w:tc>
          <w:tcPr>
            <w:tcW w:w="4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0ED6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1000000</w:t>
            </w:r>
          </w:p>
        </w:tc>
      </w:tr>
      <w:tr w:rsidR="00C563AD" w:rsidRPr="006B3CB1" w14:paraId="45B2A250"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27C2D"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20/05/2026</w:t>
            </w:r>
          </w:p>
        </w:tc>
      </w:tr>
      <w:tr w:rsidR="00C563AD" w:rsidRPr="006B3CB1" w14:paraId="1D3E8F4C"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09BA57"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106% do CDI.</w:t>
            </w:r>
          </w:p>
        </w:tc>
      </w:tr>
      <w:tr w:rsidR="00C563AD" w:rsidRPr="006B3CB1" w14:paraId="5F86A1A9"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C1B79"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Ativo</w:t>
            </w:r>
          </w:p>
        </w:tc>
      </w:tr>
      <w:tr w:rsidR="00C563AD" w:rsidRPr="006B3CB1" w14:paraId="27954D13"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F4ACC8"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Não ocorreram inadimplementos no período.</w:t>
            </w:r>
          </w:p>
        </w:tc>
      </w:tr>
      <w:tr w:rsidR="00C563AD" w:rsidRPr="006B3CB1" w14:paraId="018A15AC"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5BA9245"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A ser convolada da espécie com garantia real. As obrigações assumidas pela </w:t>
            </w:r>
            <w:r w:rsidRPr="006B3CB1">
              <w:rPr>
                <w:color w:val="000000" w:themeColor="text1"/>
                <w:lang w:eastAsia="en-US"/>
              </w:rPr>
              <w:t xml:space="preserve">Renova </w:t>
            </w:r>
            <w:r w:rsidRPr="006B3CB1">
              <w:rPr>
                <w:iCs/>
                <w:color w:val="000000" w:themeColor="text1"/>
                <w:lang w:eastAsia="en-US"/>
              </w:rPr>
              <w:t xml:space="preserve">com relação às debêntures em referência, contarão com as seguintes garantias reais: (a) Cessão Fiduciária da Conta Recebedora, de titularidade da </w:t>
            </w:r>
            <w:r w:rsidRPr="006B3CB1">
              <w:rPr>
                <w:color w:val="000000" w:themeColor="text1"/>
                <w:lang w:eastAsia="en-US"/>
              </w:rPr>
              <w:t xml:space="preserve">Renova </w:t>
            </w:r>
            <w:r w:rsidRPr="006B3CB1">
              <w:rPr>
                <w:iCs/>
                <w:color w:val="000000" w:themeColor="text1"/>
                <w:lang w:eastAsia="en-US"/>
              </w:rPr>
              <w:t xml:space="preserve">junto ao Banco Bradesco S.A.; (b) Cessão Fiduciária de Conta Vinculada a Primeira Série, garantindo somente a Primeira Série das Debêntures, de titularidade da </w:t>
            </w:r>
            <w:r w:rsidRPr="006B3CB1">
              <w:rPr>
                <w:color w:val="000000" w:themeColor="text1"/>
                <w:lang w:eastAsia="en-US"/>
              </w:rPr>
              <w:t xml:space="preserve">Renova </w:t>
            </w:r>
            <w:r w:rsidRPr="006B3CB1">
              <w:rPr>
                <w:iCs/>
                <w:color w:val="000000" w:themeColor="text1"/>
                <w:lang w:eastAsia="en-US"/>
              </w:rPr>
              <w:t xml:space="preserve">junto ao Banco Bradesco S.A. e de movimentação restrita exclusivamente pelo Agente de Cobrança; (c) Cessão Fiduciária de Conta Vinculada a Segunda Série, garantindo somente a Segunda Série das Debêntures, de titularidade da </w:t>
            </w:r>
            <w:r w:rsidRPr="006B3CB1">
              <w:rPr>
                <w:color w:val="000000" w:themeColor="text1"/>
                <w:lang w:eastAsia="en-US"/>
              </w:rPr>
              <w:t xml:space="preserve">Renova </w:t>
            </w:r>
            <w:r w:rsidRPr="006B3CB1">
              <w:rPr>
                <w:iCs/>
                <w:color w:val="000000" w:themeColor="text1"/>
                <w:lang w:eastAsia="en-US"/>
              </w:rPr>
              <w:t xml:space="preserve">junto ao Banco Bradesco S.A. e de movimentação restritiva exclusivamente pelo Agente de Cobrança; (d) Cessão Fiduciária de Conta Vinculada a Terceira Série, garantindo somente a Terceira Série, de titularidade da </w:t>
            </w:r>
            <w:r w:rsidRPr="006B3CB1">
              <w:rPr>
                <w:color w:val="000000" w:themeColor="text1"/>
                <w:lang w:eastAsia="en-US"/>
              </w:rPr>
              <w:t xml:space="preserve">Renova </w:t>
            </w:r>
            <w:r w:rsidRPr="006B3CB1">
              <w:rPr>
                <w:iCs/>
                <w:color w:val="000000" w:themeColor="text1"/>
                <w:lang w:eastAsia="en-US"/>
              </w:rPr>
              <w:t xml:space="preserve">junto ao Banco Bradesco S.A. e de movimentação restrita exclusivamente pelo Agente de Cobrança. </w:t>
            </w:r>
          </w:p>
        </w:tc>
      </w:tr>
    </w:tbl>
    <w:p w14:paraId="296E083B"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296"/>
        <w:gridCol w:w="4348"/>
      </w:tblGrid>
      <w:tr w:rsidR="00C563AD" w:rsidRPr="006B3CB1" w14:paraId="61F5F8DB"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3E815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 xml:space="preserve">Renova </w:t>
            </w:r>
          </w:p>
        </w:tc>
      </w:tr>
      <w:tr w:rsidR="00C563AD" w:rsidRPr="006B3CB1" w14:paraId="4FFBC74F"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8DBF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413DD001" w14:textId="77777777" w:rsidTr="002B2D5A">
        <w:tc>
          <w:tcPr>
            <w:tcW w:w="32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19F21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2</w:t>
            </w:r>
          </w:p>
        </w:tc>
        <w:tc>
          <w:tcPr>
            <w:tcW w:w="43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697F1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3</w:t>
            </w:r>
          </w:p>
        </w:tc>
      </w:tr>
      <w:tr w:rsidR="00C563AD" w:rsidRPr="006B3CB1" w14:paraId="3E9A3DA0" w14:textId="77777777" w:rsidTr="002B2D5A">
        <w:tc>
          <w:tcPr>
            <w:tcW w:w="32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17BB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R$ 300.000.000,00</w:t>
            </w:r>
          </w:p>
        </w:tc>
        <w:tc>
          <w:tcPr>
            <w:tcW w:w="43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D52FDE"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300000</w:t>
            </w:r>
          </w:p>
        </w:tc>
      </w:tr>
      <w:tr w:rsidR="00C563AD" w:rsidRPr="006B3CB1" w14:paraId="7940B34D"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3B0522"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20/05/2026</w:t>
            </w:r>
          </w:p>
        </w:tc>
      </w:tr>
      <w:tr w:rsidR="00C563AD" w:rsidRPr="006B3CB1" w14:paraId="1E084AAE"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22B9BE4"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105,5% do CDI.</w:t>
            </w:r>
          </w:p>
        </w:tc>
      </w:tr>
      <w:tr w:rsidR="00C563AD" w:rsidRPr="006B3CB1" w14:paraId="22B6DA42"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5A850"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Ativo</w:t>
            </w:r>
          </w:p>
        </w:tc>
      </w:tr>
      <w:tr w:rsidR="00C563AD" w:rsidRPr="006B3CB1" w14:paraId="36457606"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DFDD9B"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lastRenderedPageBreak/>
              <w:t xml:space="preserve">Inadimplementos no período: </w:t>
            </w:r>
            <w:r w:rsidRPr="006B3CB1">
              <w:rPr>
                <w:iCs/>
                <w:color w:val="000000" w:themeColor="text1"/>
                <w:lang w:eastAsia="en-US"/>
              </w:rPr>
              <w:t>Não ocorreram inadimplementos no período.</w:t>
            </w:r>
          </w:p>
        </w:tc>
      </w:tr>
      <w:tr w:rsidR="00C563AD" w:rsidRPr="006B3CB1" w14:paraId="68BB1168"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CDA18B"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A ser convolada da espécie com garantia real. As obrigações assumidas pela Renova com relação às debêntures em referência, contarão com as seguintes garantias reais: (a) Cessão Fiduciária da Conta Recebedora, de titularidade da Renova junto ao Banco Bradesco S.A.; (b) Cessão Fiduciária de Conta Vinculada a Primeira Série, garantindo somente a Primeira Série das Debêntures, de titularidade da Renova junto ao Banco Bradesco S.A. e de movimentação restrita exclusivamente pelo Agente de Cobrança; (c) Cessão Fiduciária de Conta Vinculada a Segunda Série, garantindo somente a Segunda Série das Debêntures, de titularidade da Renova junto ao Banco Bradesco S.A. e de movimentação restritiva exclusivamente pelo Agente de Cobrança; (d) Cessão Fiduciária de Conta Vinculada a Terceira Série, garantindo somente a Terceira Série, de titularidade da Renova junto ao Banco Bradesco S.A. e de movimentação restrita exclusivamente pelo Agente de Cobrança. </w:t>
            </w:r>
          </w:p>
        </w:tc>
      </w:tr>
    </w:tbl>
    <w:p w14:paraId="6B97C0A9" w14:textId="77777777" w:rsidR="00C563AD" w:rsidRPr="006B3CB1" w:rsidRDefault="00C563AD" w:rsidP="00C563AD">
      <w:pPr>
        <w:rPr>
          <w:color w:val="000000" w:themeColor="text1"/>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3296"/>
        <w:gridCol w:w="4348"/>
      </w:tblGrid>
      <w:tr w:rsidR="00C563AD" w:rsidRPr="006B3CB1" w14:paraId="666DDE32"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6F33B"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Emissora: </w:t>
            </w:r>
            <w:r w:rsidRPr="006B3CB1">
              <w:rPr>
                <w:color w:val="000000" w:themeColor="text1"/>
                <w:lang w:eastAsia="en-US"/>
              </w:rPr>
              <w:t xml:space="preserve">Renova </w:t>
            </w:r>
          </w:p>
        </w:tc>
      </w:tr>
      <w:tr w:rsidR="00C563AD" w:rsidRPr="006B3CB1" w14:paraId="24FA37E3" w14:textId="77777777" w:rsidTr="002B2D5A">
        <w:tc>
          <w:tcPr>
            <w:tcW w:w="764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F2141C"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Ativo: </w:t>
            </w:r>
            <w:r w:rsidRPr="006B3CB1">
              <w:rPr>
                <w:color w:val="000000" w:themeColor="text1"/>
                <w:lang w:eastAsia="en-US"/>
              </w:rPr>
              <w:t>Debênture</w:t>
            </w:r>
          </w:p>
        </w:tc>
      </w:tr>
      <w:tr w:rsidR="00C563AD" w:rsidRPr="006B3CB1" w14:paraId="0E0F425F" w14:textId="77777777" w:rsidTr="002B2D5A">
        <w:tc>
          <w:tcPr>
            <w:tcW w:w="32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3EBE68"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Série: 3</w:t>
            </w:r>
          </w:p>
        </w:tc>
        <w:tc>
          <w:tcPr>
            <w:tcW w:w="43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1B6570"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Emissão: 3</w:t>
            </w:r>
          </w:p>
        </w:tc>
      </w:tr>
      <w:tr w:rsidR="00C563AD" w:rsidRPr="006B3CB1" w14:paraId="4EBC96CE" w14:textId="77777777" w:rsidTr="002B2D5A">
        <w:tc>
          <w:tcPr>
            <w:tcW w:w="32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71F154"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Volume na Data de Emissão: R$ 300.000.000,00</w:t>
            </w:r>
          </w:p>
        </w:tc>
        <w:tc>
          <w:tcPr>
            <w:tcW w:w="43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4413E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Quantidade de ativos: 300000</w:t>
            </w:r>
          </w:p>
        </w:tc>
      </w:tr>
      <w:tr w:rsidR="00C563AD" w:rsidRPr="006B3CB1" w14:paraId="6C2BA1CB"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2296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Data de Vencimento: 20/05/2026</w:t>
            </w:r>
          </w:p>
        </w:tc>
      </w:tr>
      <w:tr w:rsidR="00C563AD" w:rsidRPr="006B3CB1" w14:paraId="2E426C19" w14:textId="77777777" w:rsidTr="002B2D5A">
        <w:tc>
          <w:tcPr>
            <w:tcW w:w="764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EAE43A"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Taxa de Juros: 105% do CDI.</w:t>
            </w:r>
          </w:p>
        </w:tc>
      </w:tr>
      <w:tr w:rsidR="00C563AD" w:rsidRPr="006B3CB1" w14:paraId="5542E392"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39CB8E"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Status: </w:t>
            </w:r>
            <w:r w:rsidRPr="006B3CB1">
              <w:rPr>
                <w:iCs/>
                <w:color w:val="000000" w:themeColor="text1"/>
                <w:lang w:eastAsia="en-US"/>
              </w:rPr>
              <w:t>Ativo</w:t>
            </w:r>
          </w:p>
        </w:tc>
      </w:tr>
      <w:tr w:rsidR="00C563AD" w:rsidRPr="006B3CB1" w14:paraId="50E79ADD" w14:textId="77777777" w:rsidTr="002B2D5A">
        <w:tc>
          <w:tcPr>
            <w:tcW w:w="764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2141D8" w14:textId="77777777" w:rsidR="00C563AD" w:rsidRPr="006B3CB1" w:rsidRDefault="00C563AD" w:rsidP="008440F4">
            <w:pPr>
              <w:spacing w:line="276" w:lineRule="auto"/>
              <w:rPr>
                <w:iCs/>
                <w:color w:val="000000" w:themeColor="text1"/>
                <w:lang w:eastAsia="en-US"/>
              </w:rPr>
            </w:pPr>
            <w:r w:rsidRPr="006B3CB1">
              <w:rPr>
                <w:color w:val="000000" w:themeColor="text1"/>
                <w:lang w:eastAsia="en-US"/>
              </w:rPr>
              <w:t xml:space="preserve">Inadimplementos no período: </w:t>
            </w:r>
            <w:r w:rsidRPr="006B3CB1">
              <w:rPr>
                <w:iCs/>
                <w:color w:val="000000" w:themeColor="text1"/>
                <w:lang w:eastAsia="en-US"/>
              </w:rPr>
              <w:t>Não ocorreram inadimplementos no período.</w:t>
            </w:r>
          </w:p>
        </w:tc>
      </w:tr>
      <w:tr w:rsidR="00C563AD" w:rsidRPr="006B3CB1" w14:paraId="36BCCF30" w14:textId="77777777" w:rsidTr="002B2D5A">
        <w:tc>
          <w:tcPr>
            <w:tcW w:w="76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2CEE3F" w14:textId="77777777" w:rsidR="00C563AD" w:rsidRPr="006B3CB1" w:rsidRDefault="00C563AD" w:rsidP="008440F4">
            <w:pPr>
              <w:spacing w:line="276" w:lineRule="auto"/>
              <w:rPr>
                <w:color w:val="000000" w:themeColor="text1"/>
                <w:lang w:eastAsia="en-US"/>
              </w:rPr>
            </w:pPr>
            <w:r w:rsidRPr="006B3CB1">
              <w:rPr>
                <w:iCs/>
                <w:color w:val="000000" w:themeColor="text1"/>
                <w:lang w:eastAsia="en-US"/>
              </w:rPr>
              <w:t xml:space="preserve">Garantias: A ser convolada da espécie com garantia real. As obrigações assumidas pela Renova com relação às Debêntures, contarão com as seguintes garantias reais: (a) Cessão Fiduciária da Conta Recebedora, de titularidade da Renova junto ao Banco Bradesco S.A.; (b) Cessão Fiduciária de Conta Vinculada a Primeira Série, garantindo somente a Primeira Série das Debêntures, de titularidade da Renova junto ao Banco Bradesco S.A. e de movimentação restrita exclusivamente pelo Agente de Cobrança; (c) Cessão Fiduciária de Conta Vinculada a Segunda Série, garantindo somente a Segunda Série das Debêntures, de titularidade da Renova junto ao Banco Bradesco S.A. e de movimentação restritiva exclusivamente pelo Agente de Cobrança; (d) Cessão Fiduciária de Conta Vinculada a Terceira Série, garantindo somente a Terceira Série, de titularidade da Renova junto ao Banco Bradesco S.A. e de movimentação restrita exclusivamente pelo Agente de Cobrança. </w:t>
            </w:r>
          </w:p>
        </w:tc>
      </w:tr>
    </w:tbl>
    <w:p w14:paraId="04653849" w14:textId="77777777" w:rsidR="00C563AD" w:rsidRPr="006B3CB1" w:rsidRDefault="00C563AD" w:rsidP="008A42EE"/>
    <w:p w14:paraId="3A2D05D0"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Substituição.</w:t>
      </w:r>
      <w:r w:rsidRPr="006B3CB1">
        <w:rPr>
          <w:rFonts w:ascii="Verdana" w:hAnsi="Verdana"/>
          <w:b w:val="0"/>
          <w:smallCaps w:val="0"/>
          <w:sz w:val="20"/>
          <w:szCs w:val="20"/>
          <w:u w:val="none"/>
        </w:rPr>
        <w:t xml:space="preserve"> </w:t>
      </w:r>
      <w:bookmarkStart w:id="146" w:name="_Toc471916359"/>
      <w:r w:rsidRPr="006B3CB1">
        <w:rPr>
          <w:rFonts w:ascii="Verdana" w:hAnsi="Verdana"/>
          <w:b w:val="0"/>
          <w:smallCaps w:val="0"/>
          <w:sz w:val="20"/>
          <w:szCs w:val="20"/>
          <w:u w:val="none"/>
        </w:rPr>
        <w:t xml:space="preserve">Nas hipóteses de impedimento temporário, renúncia, intervenção, liquidação extrajudicial ou qualquer outro caso de vacância do Agente Fiduciário, será realizada, dentro do prazo máximo de 30 (trinta) dias, contados do evento que a determinar, Assembleia Geral de Debenturistas da presente Emissão, para a escolha do novo agente fiduciário, a ser convocada pelo próprio Agente Fiduciário, pela Emissora, por Debenturistas que representem, no mínimo, 10% (dez por cento) das Debêntures em Circulação, ou pela CVM. Na hipótese de a convocação não ocorrer em até 15 (quinze) </w:t>
      </w:r>
      <w:r w:rsidRPr="006B3CB1">
        <w:rPr>
          <w:rFonts w:ascii="Verdana" w:hAnsi="Verdana"/>
          <w:b w:val="0"/>
          <w:smallCaps w:val="0"/>
          <w:sz w:val="20"/>
          <w:szCs w:val="20"/>
          <w:u w:val="none"/>
        </w:rPr>
        <w:lastRenderedPageBreak/>
        <w:t>dias antes do término do prazo acima citado, caberá à Emissora efetuá-la, sendo certo que a CVM poderá nomear substituto provisório enquanto não se consumar o processo de escolha do novo agente fiduciário. A remuneração do novo agente fiduciário será definida na própria Assembleia Geral de Debenturistas que escolher o novo agente fiduciário, observado o disposto nesta Escritura de Emissão.</w:t>
      </w:r>
      <w:bookmarkEnd w:id="146"/>
      <w:r w:rsidRPr="006B3CB1">
        <w:rPr>
          <w:rFonts w:ascii="Verdana" w:hAnsi="Verdana"/>
          <w:b w:val="0"/>
          <w:smallCaps w:val="0"/>
          <w:sz w:val="20"/>
          <w:szCs w:val="20"/>
          <w:u w:val="none"/>
        </w:rPr>
        <w:t xml:space="preserve"> </w:t>
      </w:r>
    </w:p>
    <w:p w14:paraId="6C44C65D" w14:textId="77777777" w:rsidR="00811F66" w:rsidRPr="006B3CB1" w:rsidRDefault="00811F66">
      <w:pPr>
        <w:pStyle w:val="PargrafodaLista"/>
        <w:ind w:left="0"/>
        <w:contextualSpacing w:val="0"/>
        <w:jc w:val="both"/>
      </w:pPr>
    </w:p>
    <w:p w14:paraId="257ADAC4"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47" w:name="_Toc471916360"/>
      <w:r w:rsidRPr="006B3CB1">
        <w:rPr>
          <w:rFonts w:ascii="Verdana" w:hAnsi="Verdana"/>
          <w:b w:val="0"/>
          <w:smallCaps w:val="0"/>
          <w:sz w:val="20"/>
          <w:szCs w:val="20"/>
          <w:u w:val="none"/>
        </w:rPr>
        <w:t>Na hipótese de não poder o Agente Fiduciário continuar a exercer as suas funções por circunstâncias supervenientes a esta Escritura de Emissão, deverá ele comunicar em até 1 (um) Dia Útil contado de seu conhecimento o fato à Emissora e aos Debenturistas desta Emissão, mediante convocação de Assembleia Geral de Debenturistas, solicitando sua substituição.</w:t>
      </w:r>
      <w:bookmarkEnd w:id="147"/>
    </w:p>
    <w:p w14:paraId="75276A24" w14:textId="77777777" w:rsidR="00811F66" w:rsidRPr="006B3CB1" w:rsidRDefault="00811F66">
      <w:pPr>
        <w:pStyle w:val="PargrafodaLista"/>
        <w:ind w:left="709"/>
        <w:contextualSpacing w:val="0"/>
        <w:jc w:val="both"/>
      </w:pPr>
    </w:p>
    <w:p w14:paraId="041FD839"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48" w:name="_Toc471916361"/>
      <w:r w:rsidRPr="006B3CB1">
        <w:rPr>
          <w:rFonts w:ascii="Verdana" w:hAnsi="Verdana"/>
          <w:b w:val="0"/>
          <w:smallCaps w:val="0"/>
          <w:sz w:val="20"/>
          <w:szCs w:val="20"/>
          <w:u w:val="none"/>
        </w:rPr>
        <w:t>É facultado aos Debenturistas desta Emissão, após o encerramento do prazo para a distribuição pública das Debêntures no mercado, proceder à substituição do Agente Fiduciário e à indicação de seu substituto, em Assembleia Geral de Debenturistas especialmente convocada para esse fim.</w:t>
      </w:r>
      <w:bookmarkEnd w:id="148"/>
    </w:p>
    <w:p w14:paraId="54B6C0F9" w14:textId="77777777" w:rsidR="00811F66" w:rsidRPr="006B3CB1" w:rsidRDefault="00811F66">
      <w:pPr>
        <w:pStyle w:val="PargrafodaLista"/>
        <w:ind w:left="709"/>
        <w:contextualSpacing w:val="0"/>
        <w:jc w:val="both"/>
      </w:pPr>
    </w:p>
    <w:p w14:paraId="0215E821" w14:textId="77777777" w:rsidR="00811F66" w:rsidRPr="006B3CB1" w:rsidRDefault="00811F66" w:rsidP="006B3CB1">
      <w:pPr>
        <w:pStyle w:val="Estilo1"/>
        <w:widowControl/>
        <w:numPr>
          <w:ilvl w:val="3"/>
          <w:numId w:val="21"/>
        </w:numPr>
        <w:spacing w:line="288" w:lineRule="auto"/>
        <w:outlineLvl w:val="0"/>
        <w:rPr>
          <w:rFonts w:ascii="Verdana" w:hAnsi="Verdana"/>
          <w:sz w:val="20"/>
          <w:szCs w:val="20"/>
        </w:rPr>
      </w:pPr>
      <w:bookmarkStart w:id="149" w:name="_Ref425847857"/>
      <w:bookmarkStart w:id="150" w:name="_Toc471916362"/>
      <w:r w:rsidRPr="006B3CB1">
        <w:rPr>
          <w:rFonts w:ascii="Verdana" w:hAnsi="Verdana"/>
          <w:b w:val="0"/>
          <w:smallCaps w:val="0"/>
          <w:sz w:val="20"/>
          <w:szCs w:val="20"/>
          <w:u w:val="none"/>
        </w:rPr>
        <w:t>O agente fiduciário substituto fará jus à mesma remuneração percebida pelo anterior, caso a Assembleia Geral de Debenturistas desta Emissão não delibere sobre a matéria. Em hipótese alguma a remuneração do agente fiduciário substituto poderá ser superior à ora avençada.</w:t>
      </w:r>
      <w:bookmarkEnd w:id="149"/>
      <w:bookmarkEnd w:id="150"/>
    </w:p>
    <w:p w14:paraId="1D76DB09" w14:textId="77777777" w:rsidR="00811F66" w:rsidRPr="006B3CB1" w:rsidRDefault="00811F66">
      <w:pPr>
        <w:pStyle w:val="PargrafodaLista"/>
        <w:ind w:left="709"/>
        <w:contextualSpacing w:val="0"/>
        <w:jc w:val="both"/>
      </w:pPr>
    </w:p>
    <w:p w14:paraId="73BD9FB7"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51" w:name="_Toc471916363"/>
      <w:r w:rsidRPr="006B3CB1">
        <w:rPr>
          <w:rFonts w:ascii="Verdana" w:hAnsi="Verdana"/>
          <w:b w:val="0"/>
          <w:smallCaps w:val="0"/>
          <w:sz w:val="20"/>
          <w:szCs w:val="20"/>
          <w:u w:val="none"/>
        </w:rPr>
        <w:t>A substituição do Agente Fiduciário em caráter permanente fica sujeita ao atendimento dos requisitos previstos na legislação aplicável, inclusive na Instrução CVM 583 e eventuais normas posteriores</w:t>
      </w:r>
      <w:bookmarkStart w:id="152" w:name="_Toc471916364"/>
      <w:bookmarkEnd w:id="151"/>
      <w:r w:rsidRPr="006B3CB1">
        <w:rPr>
          <w:rFonts w:ascii="Verdana" w:hAnsi="Verdana"/>
          <w:b w:val="0"/>
          <w:smallCaps w:val="0"/>
          <w:sz w:val="20"/>
          <w:szCs w:val="20"/>
          <w:u w:val="none"/>
        </w:rPr>
        <w:t xml:space="preserve"> e deverá ser objeto de aditamento à Escritura de Emissão, </w:t>
      </w:r>
      <w:bookmarkEnd w:id="152"/>
      <w:r w:rsidRPr="006B3CB1">
        <w:rPr>
          <w:rFonts w:ascii="Verdana" w:hAnsi="Verdana"/>
          <w:b w:val="0"/>
          <w:smallCaps w:val="0"/>
          <w:sz w:val="20"/>
          <w:szCs w:val="20"/>
          <w:u w:val="none"/>
        </w:rPr>
        <w:t xml:space="preserve">a ser averbado na JUCEMG e registrado nos </w:t>
      </w:r>
      <w:proofErr w:type="spellStart"/>
      <w:r w:rsidRPr="006B3CB1">
        <w:rPr>
          <w:rFonts w:ascii="Verdana" w:hAnsi="Verdana"/>
          <w:b w:val="0"/>
          <w:smallCaps w:val="0"/>
          <w:sz w:val="20"/>
          <w:szCs w:val="20"/>
          <w:u w:val="none"/>
        </w:rPr>
        <w:t>RTDs</w:t>
      </w:r>
      <w:proofErr w:type="spellEnd"/>
      <w:r w:rsidRPr="006B3CB1">
        <w:rPr>
          <w:rFonts w:ascii="Verdana" w:hAnsi="Verdana"/>
          <w:b w:val="0"/>
          <w:smallCaps w:val="0"/>
          <w:sz w:val="20"/>
          <w:szCs w:val="20"/>
          <w:u w:val="none"/>
        </w:rPr>
        <w:t xml:space="preserve">, nos termos previstos nesta Escritura. O novo Agente Fiduciário deverá, no prazo de até 7 (sete) Dias Úteis contados da data do mencionado averbamento na JUCEMG, comunicar à CVM a ocorrência da substituição, bem como encaminhar à CVM a declaração e demais informações indicadas no parágrafo único do art. 9º da Instrução CVM 583. </w:t>
      </w:r>
    </w:p>
    <w:p w14:paraId="4CA53035" w14:textId="77777777" w:rsidR="00811F66" w:rsidRPr="006B3CB1" w:rsidRDefault="00811F66">
      <w:pPr>
        <w:pStyle w:val="PargrafodaLista"/>
        <w:ind w:left="709"/>
        <w:contextualSpacing w:val="0"/>
        <w:jc w:val="both"/>
      </w:pPr>
    </w:p>
    <w:p w14:paraId="78373D7D"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Agente Fiduciário iniciará o exercício de suas funções a partir da data de assinatura desta Escritura de Emissão, ou de eventual aditamento relativo à sua substituição, devendo permanecer no exercício de suas funções até a efetiva substituição.</w:t>
      </w:r>
    </w:p>
    <w:p w14:paraId="7A3ED540" w14:textId="77777777" w:rsidR="00811F66" w:rsidRPr="006B3CB1" w:rsidRDefault="00811F66">
      <w:pPr>
        <w:pStyle w:val="PargrafodaLista"/>
        <w:ind w:left="709"/>
        <w:contextualSpacing w:val="0"/>
        <w:jc w:val="both"/>
      </w:pPr>
    </w:p>
    <w:p w14:paraId="5787E75E"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53" w:name="_Toc471916365"/>
      <w:r w:rsidRPr="006B3CB1">
        <w:rPr>
          <w:rFonts w:ascii="Verdana" w:hAnsi="Verdana"/>
          <w:b w:val="0"/>
          <w:smallCaps w:val="0"/>
          <w:sz w:val="20"/>
          <w:szCs w:val="20"/>
          <w:u w:val="none"/>
        </w:rPr>
        <w:t>O agente fiduciário substituto deverá, imediatamente após sua nomeação, comunicá-la aos Debenturistas desta Emissão, em forma de aviso, de acordo com a Cláusula 6.16 desta Escritura de Emissão.</w:t>
      </w:r>
      <w:bookmarkEnd w:id="153"/>
    </w:p>
    <w:p w14:paraId="13C3E960" w14:textId="77777777" w:rsidR="00811F66" w:rsidRPr="006B3CB1" w:rsidRDefault="00811F66">
      <w:pPr>
        <w:pStyle w:val="PargrafodaLista"/>
        <w:contextualSpacing w:val="0"/>
        <w:jc w:val="both"/>
      </w:pPr>
    </w:p>
    <w:p w14:paraId="5DDCD4C0"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bookmarkStart w:id="154" w:name="_Toc471916367"/>
      <w:r w:rsidRPr="006B3CB1">
        <w:rPr>
          <w:rFonts w:ascii="Verdana" w:hAnsi="Verdana"/>
          <w:b w:val="0"/>
          <w:smallCaps w:val="0"/>
          <w:sz w:val="20"/>
          <w:szCs w:val="20"/>
          <w:u w:val="none"/>
        </w:rPr>
        <w:t>Aplicam-se às hipóteses de substituição do Agente Fiduciário as normas e preceitos emanados pela CVM, em especial a Instrução CVM 583.</w:t>
      </w:r>
      <w:bookmarkEnd w:id="154"/>
    </w:p>
    <w:p w14:paraId="7BDAB186" w14:textId="77777777" w:rsidR="00811F66" w:rsidRPr="006B3CB1" w:rsidRDefault="00811F66">
      <w:pPr>
        <w:pStyle w:val="PargrafodaLista"/>
        <w:ind w:left="0"/>
        <w:contextualSpacing w:val="0"/>
        <w:jc w:val="both"/>
      </w:pPr>
      <w:bookmarkStart w:id="155" w:name="_Ref425847789"/>
    </w:p>
    <w:p w14:paraId="0FD9517A"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bookmarkStart w:id="156" w:name="_Toc471916368"/>
      <w:r w:rsidRPr="006B3CB1">
        <w:rPr>
          <w:rFonts w:ascii="Verdana" w:hAnsi="Verdana"/>
          <w:b w:val="0"/>
          <w:smallCaps w:val="0"/>
          <w:sz w:val="20"/>
          <w:szCs w:val="20"/>
        </w:rPr>
        <w:t>Deveres e atribuições</w:t>
      </w:r>
      <w:bookmarkEnd w:id="156"/>
      <w:r w:rsidRPr="006B3CB1">
        <w:rPr>
          <w:rFonts w:ascii="Verdana" w:hAnsi="Verdana"/>
          <w:b w:val="0"/>
          <w:smallCaps w:val="0"/>
          <w:sz w:val="20"/>
          <w:szCs w:val="20"/>
        </w:rPr>
        <w:t>.</w:t>
      </w:r>
      <w:r w:rsidRPr="006B3CB1">
        <w:rPr>
          <w:rFonts w:ascii="Verdana" w:hAnsi="Verdana"/>
          <w:b w:val="0"/>
          <w:smallCaps w:val="0"/>
          <w:sz w:val="20"/>
          <w:szCs w:val="20"/>
          <w:u w:val="none"/>
        </w:rPr>
        <w:t xml:space="preserve"> </w:t>
      </w:r>
      <w:bookmarkStart w:id="157" w:name="_Toc471916369"/>
      <w:r w:rsidRPr="006B3CB1">
        <w:rPr>
          <w:rFonts w:ascii="Verdana" w:hAnsi="Verdana"/>
          <w:b w:val="0"/>
          <w:smallCaps w:val="0"/>
          <w:sz w:val="20"/>
          <w:szCs w:val="20"/>
          <w:u w:val="none"/>
        </w:rPr>
        <w:t>Além de outros previstos em lei, em ato normativo da CVM e nesta Escritura de Emissão, constituem deveres e atribuições do Agente Fiduciário:</w:t>
      </w:r>
      <w:bookmarkEnd w:id="155"/>
      <w:bookmarkEnd w:id="157"/>
      <w:r w:rsidRPr="006B3CB1">
        <w:rPr>
          <w:rFonts w:ascii="Verdana" w:hAnsi="Verdana"/>
          <w:b w:val="0"/>
          <w:smallCaps w:val="0"/>
          <w:sz w:val="20"/>
          <w:szCs w:val="20"/>
          <w:u w:val="none"/>
        </w:rPr>
        <w:t xml:space="preserve"> </w:t>
      </w:r>
    </w:p>
    <w:p w14:paraId="1F176919" w14:textId="77777777" w:rsidR="00811F66" w:rsidRPr="006B3CB1" w:rsidRDefault="00811F66">
      <w:pPr>
        <w:pStyle w:val="PargrafodaLista"/>
        <w:tabs>
          <w:tab w:val="left" w:pos="0"/>
        </w:tabs>
        <w:ind w:left="0"/>
        <w:contextualSpacing w:val="0"/>
        <w:jc w:val="both"/>
      </w:pPr>
    </w:p>
    <w:p w14:paraId="6027AB43" w14:textId="77777777" w:rsidR="00811F66" w:rsidRPr="006B3CB1" w:rsidRDefault="00811F66" w:rsidP="006B3CB1">
      <w:pPr>
        <w:widowControl w:val="0"/>
        <w:numPr>
          <w:ilvl w:val="0"/>
          <w:numId w:val="12"/>
        </w:numPr>
        <w:tabs>
          <w:tab w:val="clear" w:pos="3542"/>
        </w:tabs>
        <w:ind w:left="1134" w:hanging="567"/>
        <w:rPr>
          <w:color w:val="000000"/>
        </w:rPr>
      </w:pPr>
      <w:r w:rsidRPr="006B3CB1">
        <w:rPr>
          <w:color w:val="000000"/>
        </w:rPr>
        <w:t xml:space="preserve">exercer suas atividades com boa-fé, transparência e lealdade para com os Debenturistas; </w:t>
      </w:r>
    </w:p>
    <w:p w14:paraId="6CE2189B" w14:textId="77777777" w:rsidR="00811F66" w:rsidRPr="006B3CB1" w:rsidRDefault="00811F66">
      <w:pPr>
        <w:pStyle w:val="PargrafodaLista"/>
        <w:tabs>
          <w:tab w:val="left" w:pos="709"/>
        </w:tabs>
        <w:ind w:left="1134" w:hanging="567"/>
        <w:contextualSpacing w:val="0"/>
        <w:jc w:val="both"/>
      </w:pPr>
    </w:p>
    <w:p w14:paraId="38D6E865" w14:textId="77777777" w:rsidR="00811F66" w:rsidRPr="006B3CB1" w:rsidRDefault="00811F66" w:rsidP="006B3CB1">
      <w:pPr>
        <w:widowControl w:val="0"/>
        <w:numPr>
          <w:ilvl w:val="0"/>
          <w:numId w:val="12"/>
        </w:numPr>
        <w:tabs>
          <w:tab w:val="clear" w:pos="3542"/>
        </w:tabs>
        <w:ind w:left="1134" w:hanging="567"/>
      </w:pPr>
      <w:r w:rsidRPr="006B3CB1">
        <w:t>responsabilizar-se integralmente pelos serviços contratados, nos termos da legislação vigente;</w:t>
      </w:r>
    </w:p>
    <w:p w14:paraId="279E4EB9" w14:textId="77777777" w:rsidR="00811F66" w:rsidRPr="006B3CB1" w:rsidRDefault="00811F66">
      <w:pPr>
        <w:pStyle w:val="PargrafodaLista"/>
        <w:tabs>
          <w:tab w:val="left" w:pos="709"/>
        </w:tabs>
        <w:ind w:left="1134" w:hanging="567"/>
        <w:contextualSpacing w:val="0"/>
        <w:jc w:val="both"/>
      </w:pPr>
    </w:p>
    <w:p w14:paraId="7F3ED57C" w14:textId="77777777" w:rsidR="00811F66" w:rsidRPr="006B3CB1" w:rsidRDefault="00811F66" w:rsidP="006B3CB1">
      <w:pPr>
        <w:widowControl w:val="0"/>
        <w:numPr>
          <w:ilvl w:val="0"/>
          <w:numId w:val="12"/>
        </w:numPr>
        <w:tabs>
          <w:tab w:val="clear" w:pos="3542"/>
        </w:tabs>
        <w:ind w:left="1134" w:hanging="567"/>
      </w:pPr>
      <w:bookmarkStart w:id="158" w:name="_Ref130286449"/>
      <w:r w:rsidRPr="006B3CB1">
        <w:t>proteger os direitos e interesses dos Debenturistas, empregando, no exercício da função, o cuidado e a diligência que todo homem ativo e probo costuma empregar na administração dos seus próprios bens;</w:t>
      </w:r>
    </w:p>
    <w:p w14:paraId="289104C9" w14:textId="77777777" w:rsidR="00811F66" w:rsidRPr="006B3CB1" w:rsidRDefault="00811F66">
      <w:pPr>
        <w:pStyle w:val="PargrafodaLista"/>
        <w:tabs>
          <w:tab w:val="left" w:pos="709"/>
        </w:tabs>
        <w:ind w:left="1134" w:hanging="567"/>
        <w:contextualSpacing w:val="0"/>
        <w:jc w:val="both"/>
      </w:pPr>
    </w:p>
    <w:p w14:paraId="5E716DE8" w14:textId="77777777" w:rsidR="00811F66" w:rsidRPr="006B3CB1" w:rsidRDefault="00811F66" w:rsidP="006B3CB1">
      <w:pPr>
        <w:widowControl w:val="0"/>
        <w:numPr>
          <w:ilvl w:val="0"/>
          <w:numId w:val="12"/>
        </w:numPr>
        <w:tabs>
          <w:tab w:val="clear" w:pos="3542"/>
        </w:tabs>
        <w:ind w:left="1134" w:hanging="567"/>
      </w:pPr>
      <w:r w:rsidRPr="006B3CB1">
        <w:t>renunciar à função, na hipótese de superveniência de conflitos de interesse ou de qualquer outra modalidade de inaptidão e realizar a imediata convocação da Assembleia Geral de Debenturistas para deliberar sobre sua substituição;</w:t>
      </w:r>
    </w:p>
    <w:p w14:paraId="409243C9" w14:textId="77777777" w:rsidR="00811F66" w:rsidRPr="006B3CB1" w:rsidRDefault="00811F66">
      <w:pPr>
        <w:pStyle w:val="PargrafodaLista"/>
        <w:tabs>
          <w:tab w:val="left" w:pos="709"/>
        </w:tabs>
        <w:ind w:left="1134" w:hanging="567"/>
        <w:contextualSpacing w:val="0"/>
        <w:jc w:val="both"/>
      </w:pPr>
    </w:p>
    <w:p w14:paraId="463F3C14" w14:textId="77777777" w:rsidR="00811F66" w:rsidRPr="006B3CB1" w:rsidRDefault="00811F66" w:rsidP="006B3CB1">
      <w:pPr>
        <w:widowControl w:val="0"/>
        <w:numPr>
          <w:ilvl w:val="0"/>
          <w:numId w:val="12"/>
        </w:numPr>
        <w:tabs>
          <w:tab w:val="clear" w:pos="3542"/>
        </w:tabs>
        <w:ind w:left="1134" w:hanging="567"/>
      </w:pPr>
      <w:r w:rsidRPr="006B3CB1">
        <w:t>conservar em boa guarda toda a documentação relativa ao exercício de suas funções;</w:t>
      </w:r>
    </w:p>
    <w:p w14:paraId="02F09EBD" w14:textId="77777777" w:rsidR="00811F66" w:rsidRPr="006B3CB1" w:rsidRDefault="00811F66">
      <w:pPr>
        <w:pStyle w:val="PargrafodaLista"/>
        <w:tabs>
          <w:tab w:val="left" w:pos="709"/>
        </w:tabs>
        <w:ind w:left="1134" w:hanging="567"/>
        <w:contextualSpacing w:val="0"/>
        <w:jc w:val="both"/>
      </w:pPr>
    </w:p>
    <w:p w14:paraId="64067979" w14:textId="77777777" w:rsidR="00811F66" w:rsidRPr="006B3CB1" w:rsidRDefault="00811F66" w:rsidP="006B3CB1">
      <w:pPr>
        <w:widowControl w:val="0"/>
        <w:numPr>
          <w:ilvl w:val="0"/>
          <w:numId w:val="12"/>
        </w:numPr>
        <w:tabs>
          <w:tab w:val="clear" w:pos="3542"/>
        </w:tabs>
        <w:ind w:left="1134" w:hanging="567"/>
      </w:pPr>
      <w:r w:rsidRPr="006B3CB1">
        <w:t xml:space="preserve">verificar, no momento de aceitar a função, a veracidade das informações relativas às Garantias e a consistência das demais informações contidas </w:t>
      </w:r>
      <w:proofErr w:type="spellStart"/>
      <w:r w:rsidRPr="006B3CB1">
        <w:t>nesta</w:t>
      </w:r>
      <w:proofErr w:type="spellEnd"/>
      <w:r w:rsidRPr="006B3CB1">
        <w:t xml:space="preserve"> Escritura de Emissão e nos Contratos de Garantia, diligenciando para que sejam sanadas as omissões, falhas ou defeitos de que tenha conhecimento;</w:t>
      </w:r>
    </w:p>
    <w:p w14:paraId="676EF55E" w14:textId="77777777" w:rsidR="00811F66" w:rsidRPr="006B3CB1" w:rsidRDefault="00811F66">
      <w:pPr>
        <w:pStyle w:val="PargrafodaLista"/>
        <w:tabs>
          <w:tab w:val="left" w:pos="709"/>
        </w:tabs>
        <w:ind w:left="1134" w:hanging="567"/>
        <w:contextualSpacing w:val="0"/>
        <w:jc w:val="both"/>
      </w:pPr>
    </w:p>
    <w:p w14:paraId="26C802E6" w14:textId="77777777" w:rsidR="00811F66" w:rsidRPr="006B3CB1" w:rsidRDefault="00811F66" w:rsidP="006B3CB1">
      <w:pPr>
        <w:widowControl w:val="0"/>
        <w:numPr>
          <w:ilvl w:val="0"/>
          <w:numId w:val="12"/>
        </w:numPr>
        <w:tabs>
          <w:tab w:val="clear" w:pos="3542"/>
        </w:tabs>
        <w:ind w:left="1134" w:hanging="567"/>
      </w:pPr>
      <w:r w:rsidRPr="006B3CB1">
        <w:t xml:space="preserve">diligenciar junto à Emissora para que esta Escritura de Emissão e seus aditamentos sejam registrados na JUCEMG e nos </w:t>
      </w:r>
      <w:proofErr w:type="spellStart"/>
      <w:r w:rsidRPr="006B3CB1">
        <w:t>RTDs</w:t>
      </w:r>
      <w:proofErr w:type="spellEnd"/>
      <w:r w:rsidRPr="006B3CB1">
        <w:t>, bem como para que as Garantias Reais sejam devidamente constituídas, adotando, no caso da omissão da Emissora, as medidas eventualmente previstas em lei;</w:t>
      </w:r>
    </w:p>
    <w:p w14:paraId="6223ECAC" w14:textId="77777777" w:rsidR="00811F66" w:rsidRPr="006B3CB1" w:rsidRDefault="00811F66">
      <w:pPr>
        <w:pStyle w:val="PargrafodaLista"/>
        <w:tabs>
          <w:tab w:val="left" w:pos="709"/>
        </w:tabs>
        <w:ind w:left="1134" w:hanging="567"/>
        <w:contextualSpacing w:val="0"/>
        <w:jc w:val="both"/>
      </w:pPr>
    </w:p>
    <w:p w14:paraId="173B6864" w14:textId="77777777" w:rsidR="00811F66" w:rsidRPr="006B3CB1" w:rsidRDefault="00811F66" w:rsidP="006B3CB1">
      <w:pPr>
        <w:widowControl w:val="0"/>
        <w:numPr>
          <w:ilvl w:val="0"/>
          <w:numId w:val="12"/>
        </w:numPr>
        <w:tabs>
          <w:tab w:val="clear" w:pos="3542"/>
        </w:tabs>
        <w:ind w:left="1134" w:hanging="567"/>
      </w:pPr>
      <w:r w:rsidRPr="006B3CB1">
        <w:t>acompanhar a prestação das informações periódicas, alertando os Debenturistas, no relatório anual mencionado abaixo, sobre as inconsistências ou omissões de que tenha conhecimento;</w:t>
      </w:r>
    </w:p>
    <w:p w14:paraId="5D207900" w14:textId="77777777" w:rsidR="00811F66" w:rsidRPr="006B3CB1" w:rsidRDefault="00811F66">
      <w:pPr>
        <w:pStyle w:val="PargrafodaLista"/>
        <w:tabs>
          <w:tab w:val="left" w:pos="709"/>
        </w:tabs>
        <w:ind w:left="1134" w:hanging="567"/>
        <w:contextualSpacing w:val="0"/>
        <w:jc w:val="both"/>
      </w:pPr>
    </w:p>
    <w:p w14:paraId="41CEE970" w14:textId="77777777" w:rsidR="00811F66" w:rsidRPr="006B3CB1" w:rsidRDefault="00811F66" w:rsidP="006B3CB1">
      <w:pPr>
        <w:widowControl w:val="0"/>
        <w:numPr>
          <w:ilvl w:val="0"/>
          <w:numId w:val="12"/>
        </w:numPr>
        <w:tabs>
          <w:tab w:val="clear" w:pos="3542"/>
        </w:tabs>
        <w:ind w:left="1134" w:hanging="567"/>
      </w:pPr>
      <w:r w:rsidRPr="006B3CB1">
        <w:t>opinar sobre a suficiência das informações prestadas nas propostas de modificações das condições das Debêntures;</w:t>
      </w:r>
    </w:p>
    <w:p w14:paraId="39DE51DE" w14:textId="77777777" w:rsidR="00811F66" w:rsidRPr="006B3CB1" w:rsidRDefault="00811F66">
      <w:pPr>
        <w:pStyle w:val="PargrafodaLista"/>
        <w:tabs>
          <w:tab w:val="left" w:pos="709"/>
        </w:tabs>
        <w:ind w:left="1134" w:hanging="567"/>
        <w:contextualSpacing w:val="0"/>
        <w:jc w:val="both"/>
      </w:pPr>
    </w:p>
    <w:p w14:paraId="20F785DF" w14:textId="77777777" w:rsidR="00811F66" w:rsidRPr="006B3CB1" w:rsidRDefault="00811F66" w:rsidP="006B3CB1">
      <w:pPr>
        <w:widowControl w:val="0"/>
        <w:numPr>
          <w:ilvl w:val="0"/>
          <w:numId w:val="12"/>
        </w:numPr>
        <w:tabs>
          <w:tab w:val="clear" w:pos="3542"/>
        </w:tabs>
        <w:ind w:left="1134" w:hanging="567"/>
      </w:pPr>
      <w:r w:rsidRPr="006B3CB1">
        <w:t>solicitar, à Emissora, quando julgar necessário para o fiel desempenho de suas funções, certidões atualizadas dos distribuidores cíveis, das Varas de Fazenda Pública, cartórios de protesto, Varas do Trabalho e da Procuradoria da Fazenda Pública onde se localiza a sede da Emissora;</w:t>
      </w:r>
    </w:p>
    <w:p w14:paraId="52D775C8" w14:textId="77777777" w:rsidR="00811F66" w:rsidRPr="006B3CB1" w:rsidRDefault="00811F66">
      <w:pPr>
        <w:pStyle w:val="PargrafodaLista"/>
        <w:tabs>
          <w:tab w:val="left" w:pos="709"/>
        </w:tabs>
        <w:ind w:left="1134" w:hanging="567"/>
        <w:contextualSpacing w:val="0"/>
        <w:jc w:val="both"/>
      </w:pPr>
    </w:p>
    <w:p w14:paraId="2ECE5538" w14:textId="77777777" w:rsidR="00811F66" w:rsidRPr="006B3CB1" w:rsidRDefault="00811F66" w:rsidP="006B3CB1">
      <w:pPr>
        <w:widowControl w:val="0"/>
        <w:numPr>
          <w:ilvl w:val="0"/>
          <w:numId w:val="12"/>
        </w:numPr>
        <w:tabs>
          <w:tab w:val="clear" w:pos="3542"/>
        </w:tabs>
        <w:ind w:left="1134" w:hanging="567"/>
      </w:pPr>
      <w:r w:rsidRPr="006B3CB1">
        <w:t>solicitar, às expensas da Emissora, auditoria externa na Emissora;</w:t>
      </w:r>
    </w:p>
    <w:p w14:paraId="3CA81DD6" w14:textId="77777777" w:rsidR="00811F66" w:rsidRPr="006B3CB1" w:rsidRDefault="00811F66">
      <w:pPr>
        <w:pStyle w:val="PargrafodaLista"/>
        <w:tabs>
          <w:tab w:val="left" w:pos="709"/>
        </w:tabs>
        <w:ind w:left="1134" w:hanging="567"/>
        <w:contextualSpacing w:val="0"/>
        <w:jc w:val="both"/>
      </w:pPr>
    </w:p>
    <w:p w14:paraId="188D6214" w14:textId="77777777" w:rsidR="00811F66" w:rsidRPr="006B3CB1" w:rsidRDefault="00811F66" w:rsidP="006B3CB1">
      <w:pPr>
        <w:widowControl w:val="0"/>
        <w:numPr>
          <w:ilvl w:val="0"/>
          <w:numId w:val="12"/>
        </w:numPr>
        <w:tabs>
          <w:tab w:val="clear" w:pos="3542"/>
        </w:tabs>
        <w:ind w:left="1134" w:hanging="567"/>
      </w:pPr>
      <w:r w:rsidRPr="006B3CB1">
        <w:t>convocar, quando necessário, a Assembleia Geral de Debenturistas da presente Emissão, nos termos desta Escritura de Emissão;</w:t>
      </w:r>
    </w:p>
    <w:p w14:paraId="02F849C0" w14:textId="77777777" w:rsidR="00811F66" w:rsidRPr="006B3CB1" w:rsidRDefault="00811F66">
      <w:pPr>
        <w:pStyle w:val="PargrafodaLista"/>
        <w:tabs>
          <w:tab w:val="left" w:pos="709"/>
        </w:tabs>
        <w:ind w:left="1134" w:hanging="567"/>
        <w:contextualSpacing w:val="0"/>
        <w:jc w:val="both"/>
      </w:pPr>
    </w:p>
    <w:p w14:paraId="0A31EBDF" w14:textId="77777777" w:rsidR="00811F66" w:rsidRPr="006B3CB1" w:rsidRDefault="00811F66" w:rsidP="006B3CB1">
      <w:pPr>
        <w:widowControl w:val="0"/>
        <w:numPr>
          <w:ilvl w:val="0"/>
          <w:numId w:val="12"/>
        </w:numPr>
        <w:tabs>
          <w:tab w:val="clear" w:pos="3542"/>
        </w:tabs>
        <w:ind w:left="1134" w:hanging="567"/>
      </w:pPr>
      <w:r w:rsidRPr="006B3CB1">
        <w:t>comparecer à Assembleia Geral de Debenturistas, a fim de prestar as informações que lhe forem solicitadas;</w:t>
      </w:r>
    </w:p>
    <w:p w14:paraId="3832886E" w14:textId="77777777" w:rsidR="00811F66" w:rsidRPr="006B3CB1" w:rsidRDefault="00811F66">
      <w:pPr>
        <w:pStyle w:val="PargrafodaLista"/>
        <w:tabs>
          <w:tab w:val="left" w:pos="709"/>
        </w:tabs>
        <w:ind w:left="1134" w:hanging="567"/>
        <w:contextualSpacing w:val="0"/>
        <w:jc w:val="both"/>
      </w:pPr>
    </w:p>
    <w:p w14:paraId="05A8BA33" w14:textId="77777777" w:rsidR="00811F66" w:rsidRPr="006B3CB1" w:rsidRDefault="00811F66" w:rsidP="006B3CB1">
      <w:pPr>
        <w:widowControl w:val="0"/>
        <w:numPr>
          <w:ilvl w:val="0"/>
          <w:numId w:val="12"/>
        </w:numPr>
        <w:tabs>
          <w:tab w:val="clear" w:pos="3542"/>
        </w:tabs>
        <w:ind w:left="1134" w:hanging="567"/>
      </w:pPr>
      <w:bookmarkStart w:id="159" w:name="_Ref269721419"/>
      <w:r w:rsidRPr="006B3CB1">
        <w:lastRenderedPageBreak/>
        <w:t xml:space="preserve">elaborar, anualmente, relatório destinado aos Debenturistas, </w:t>
      </w:r>
      <w:r w:rsidRPr="006B3CB1">
        <w:rPr>
          <w:color w:val="000000"/>
        </w:rPr>
        <w:t xml:space="preserve">descrevendo os fatos relevantes relativos às Debêntures, ocorridos durante o exercício social anterior da Emissora, </w:t>
      </w:r>
      <w:r w:rsidRPr="006B3CB1">
        <w:t>nos termos da alínea (b) do parágrafo 1º do artigo 68 da Lei das Sociedades por Ações e do art. 15 da Instrução CVM 583, o qual deverá conter, ao menos, as seguintes informações</w:t>
      </w:r>
      <w:bookmarkEnd w:id="159"/>
      <w:r w:rsidRPr="006B3CB1">
        <w:t>:</w:t>
      </w:r>
    </w:p>
    <w:p w14:paraId="34FBDD57" w14:textId="77777777" w:rsidR="00811F66" w:rsidRPr="006B3CB1" w:rsidRDefault="00811F66">
      <w:pPr>
        <w:pStyle w:val="PargrafodaLista"/>
        <w:ind w:left="1560"/>
        <w:contextualSpacing w:val="0"/>
        <w:jc w:val="both"/>
      </w:pPr>
    </w:p>
    <w:p w14:paraId="3D672FE4"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cumprimento pela Emissora das obrigações de prestação de informações periódicas, indicando as inconstâncias ou omissões de que tenha conhecimento;</w:t>
      </w:r>
    </w:p>
    <w:p w14:paraId="3AA51D23" w14:textId="77777777" w:rsidR="00811F66" w:rsidRPr="006B3CB1" w:rsidRDefault="00811F66">
      <w:pPr>
        <w:pStyle w:val="PargrafodaLista"/>
        <w:ind w:left="1701" w:hanging="567"/>
        <w:contextualSpacing w:val="0"/>
        <w:jc w:val="both"/>
      </w:pPr>
    </w:p>
    <w:p w14:paraId="6B5BA35A"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alterações estatutárias ocorridas no exercício social com efeitos relevantes para os Debenturistas;</w:t>
      </w:r>
    </w:p>
    <w:p w14:paraId="35969328" w14:textId="77777777" w:rsidR="00811F66" w:rsidRPr="006B3CB1" w:rsidRDefault="00811F66">
      <w:pPr>
        <w:pStyle w:val="PargrafodaLista"/>
        <w:ind w:left="1701" w:hanging="567"/>
        <w:contextualSpacing w:val="0"/>
        <w:jc w:val="both"/>
      </w:pPr>
    </w:p>
    <w:p w14:paraId="6C9828E4"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246597FC" w14:textId="77777777" w:rsidR="00811F66" w:rsidRPr="006B3CB1" w:rsidRDefault="00811F66">
      <w:pPr>
        <w:pStyle w:val="PargrafodaLista"/>
        <w:ind w:left="1701" w:hanging="567"/>
        <w:contextualSpacing w:val="0"/>
        <w:jc w:val="both"/>
      </w:pPr>
    </w:p>
    <w:p w14:paraId="68845A6A"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quantidade de Debêntures emitidas, quantidade de Debêntures em Circulação e saldo cancelado no período;</w:t>
      </w:r>
    </w:p>
    <w:p w14:paraId="388D735E" w14:textId="77777777" w:rsidR="00811F66" w:rsidRPr="006B3CB1" w:rsidRDefault="00811F66">
      <w:pPr>
        <w:pStyle w:val="PargrafodaLista"/>
        <w:ind w:left="1701" w:hanging="567"/>
        <w:contextualSpacing w:val="0"/>
        <w:jc w:val="both"/>
      </w:pPr>
    </w:p>
    <w:p w14:paraId="258FB557"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resgate, amortização, conversão, repactuação e pagamento da Remuneração das Debêntures da Primeira Série e Remuneração das Debêntures da Segunda Série realizados no período;</w:t>
      </w:r>
    </w:p>
    <w:p w14:paraId="152C9C6E" w14:textId="77777777" w:rsidR="00811F66" w:rsidRPr="006B3CB1" w:rsidRDefault="00811F66">
      <w:pPr>
        <w:pStyle w:val="PargrafodaLista"/>
        <w:ind w:left="1701" w:hanging="567"/>
        <w:contextualSpacing w:val="0"/>
        <w:jc w:val="both"/>
      </w:pPr>
    </w:p>
    <w:p w14:paraId="6B79E8EC"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acompanhamento da destinação dos recursos captados por meio da Emissão, conforme informações prestadas pela Emissora;</w:t>
      </w:r>
    </w:p>
    <w:p w14:paraId="3EE99215" w14:textId="77777777" w:rsidR="00811F66" w:rsidRPr="006B3CB1" w:rsidRDefault="00811F66">
      <w:pPr>
        <w:pStyle w:val="PargrafodaLista"/>
        <w:ind w:left="1701" w:hanging="567"/>
        <w:contextualSpacing w:val="0"/>
        <w:jc w:val="both"/>
      </w:pPr>
    </w:p>
    <w:p w14:paraId="2195FC48"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cumprimento de outras obrigações assumidas pela Emissora nesta Escritura de Emissão e nos Contratos de Garantia;</w:t>
      </w:r>
    </w:p>
    <w:p w14:paraId="11FC2908" w14:textId="77777777" w:rsidR="00811F66" w:rsidRPr="006B3CB1" w:rsidRDefault="00811F66">
      <w:pPr>
        <w:pStyle w:val="PargrafodaLista"/>
        <w:contextualSpacing w:val="0"/>
      </w:pPr>
    </w:p>
    <w:p w14:paraId="11BEC757" w14:textId="77777777" w:rsidR="00811F66" w:rsidRPr="006B3CB1" w:rsidRDefault="00811F66" w:rsidP="006B3CB1">
      <w:pPr>
        <w:pStyle w:val="PargrafodaLista"/>
        <w:numPr>
          <w:ilvl w:val="5"/>
          <w:numId w:val="10"/>
        </w:numPr>
        <w:contextualSpacing w:val="0"/>
        <w:jc w:val="both"/>
      </w:pPr>
      <w:r w:rsidRPr="006B3CB1">
        <w:t>manutenção da suficiência e exequibilidade das garantias;</w:t>
      </w:r>
    </w:p>
    <w:p w14:paraId="5EF20741" w14:textId="77777777" w:rsidR="00811F66" w:rsidRPr="006B3CB1" w:rsidRDefault="00811F66">
      <w:pPr>
        <w:ind w:left="1701" w:hanging="567"/>
      </w:pPr>
    </w:p>
    <w:p w14:paraId="060D40BA"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declaração sobre a não existência de conflito de interesses que impeça o Agente Fiduciário a continuar a exercer sua função de Agente Fiduciário; e</w:t>
      </w:r>
    </w:p>
    <w:p w14:paraId="4578D991" w14:textId="77777777" w:rsidR="00811F66" w:rsidRPr="006B3CB1" w:rsidRDefault="00811F66">
      <w:pPr>
        <w:pStyle w:val="PargrafodaLista"/>
        <w:ind w:left="1701" w:hanging="567"/>
        <w:contextualSpacing w:val="0"/>
        <w:jc w:val="both"/>
      </w:pPr>
    </w:p>
    <w:p w14:paraId="483F59C8" w14:textId="77777777" w:rsidR="00811F66" w:rsidRPr="006B3CB1" w:rsidRDefault="00811F66" w:rsidP="006B3CB1">
      <w:pPr>
        <w:pStyle w:val="PargrafodaLista"/>
        <w:numPr>
          <w:ilvl w:val="5"/>
          <w:numId w:val="10"/>
        </w:numPr>
        <w:tabs>
          <w:tab w:val="clear" w:pos="1985"/>
        </w:tabs>
        <w:ind w:left="1701" w:hanging="567"/>
        <w:contextualSpacing w:val="0"/>
        <w:jc w:val="both"/>
      </w:pPr>
      <w:r w:rsidRPr="006B3CB1">
        <w:t>existência de outras emissões de valores mobiliários, públicas ou privadas, feitas pela Emissora, por sociedade coligada, controlada, controladora ou integrante do mesmo grupo do emissor em que tenha atuado no mesmo exercício como agente fiduciário, bem como os seguintes dados sobre tais emissões: (i) denominação da companhia ofertante; (</w:t>
      </w:r>
      <w:proofErr w:type="spellStart"/>
      <w:r w:rsidRPr="006B3CB1">
        <w:t>ii</w:t>
      </w:r>
      <w:proofErr w:type="spellEnd"/>
      <w:r w:rsidRPr="006B3CB1">
        <w:t>) valor da emissão; (</w:t>
      </w:r>
      <w:proofErr w:type="spellStart"/>
      <w:r w:rsidRPr="006B3CB1">
        <w:t>iii</w:t>
      </w:r>
      <w:proofErr w:type="spellEnd"/>
      <w:r w:rsidRPr="006B3CB1">
        <w:t>) quantidade de valores mobiliários emitidos; (</w:t>
      </w:r>
      <w:proofErr w:type="spellStart"/>
      <w:r w:rsidRPr="006B3CB1">
        <w:t>iv</w:t>
      </w:r>
      <w:proofErr w:type="spellEnd"/>
      <w:r w:rsidRPr="006B3CB1">
        <w:t>) espécie e garantias envolvidas; (v) prazo de vencimento e taxa de juros; e (vi) inadimplemento pecuniário no período.</w:t>
      </w:r>
    </w:p>
    <w:p w14:paraId="416419C9" w14:textId="77777777" w:rsidR="00811F66" w:rsidRPr="006B3CB1" w:rsidRDefault="00811F66">
      <w:pPr>
        <w:pStyle w:val="PargrafodaLista"/>
        <w:tabs>
          <w:tab w:val="left" w:pos="709"/>
        </w:tabs>
        <w:ind w:left="1701" w:hanging="567"/>
        <w:contextualSpacing w:val="0"/>
        <w:jc w:val="both"/>
      </w:pPr>
      <w:bookmarkStart w:id="160" w:name="_Ref425863781"/>
    </w:p>
    <w:p w14:paraId="383DFC7A" w14:textId="77777777" w:rsidR="00811F66" w:rsidRPr="006B3CB1" w:rsidRDefault="00811F66" w:rsidP="006B3CB1">
      <w:pPr>
        <w:widowControl w:val="0"/>
        <w:numPr>
          <w:ilvl w:val="0"/>
          <w:numId w:val="12"/>
        </w:numPr>
        <w:tabs>
          <w:tab w:val="clear" w:pos="3542"/>
        </w:tabs>
        <w:ind w:left="1134" w:hanging="567"/>
      </w:pPr>
      <w:bookmarkStart w:id="161" w:name="_Ref269723416"/>
      <w:r w:rsidRPr="006B3CB1">
        <w:t xml:space="preserve">disponibilizar o relatório mencionado acima em sua página na rede mundial </w:t>
      </w:r>
      <w:r w:rsidRPr="006B3CB1">
        <w:lastRenderedPageBreak/>
        <w:t xml:space="preserve">de computadores, no prazo máximo de </w:t>
      </w:r>
      <w:bookmarkEnd w:id="161"/>
      <w:r w:rsidRPr="006B3CB1">
        <w:t>4 (quatro) meses, a contar do encerramento do exercício social da Emissora</w:t>
      </w:r>
      <w:bookmarkEnd w:id="160"/>
      <w:r w:rsidRPr="006B3CB1">
        <w:t>;</w:t>
      </w:r>
    </w:p>
    <w:p w14:paraId="3D0BA099" w14:textId="77777777" w:rsidR="00811F66" w:rsidRPr="006B3CB1" w:rsidRDefault="00811F66">
      <w:pPr>
        <w:pStyle w:val="PargrafodaLista"/>
        <w:tabs>
          <w:tab w:val="left" w:pos="709"/>
        </w:tabs>
        <w:ind w:left="1134" w:hanging="567"/>
        <w:contextualSpacing w:val="0"/>
        <w:jc w:val="both"/>
      </w:pPr>
    </w:p>
    <w:p w14:paraId="021CE3FA" w14:textId="77777777" w:rsidR="00811F66" w:rsidRPr="006B3CB1" w:rsidRDefault="00811F66" w:rsidP="006B3CB1">
      <w:pPr>
        <w:widowControl w:val="0"/>
        <w:numPr>
          <w:ilvl w:val="0"/>
          <w:numId w:val="12"/>
        </w:numPr>
        <w:tabs>
          <w:tab w:val="clear" w:pos="3542"/>
        </w:tabs>
        <w:ind w:left="1134" w:hanging="567"/>
      </w:pPr>
      <w:r w:rsidRPr="006B3CB1">
        <w:t>informar à Emissora a divulgação do relatório mencionado acima, no mesmo dia da sua divulgação em sua página na rede mundial de computadores;</w:t>
      </w:r>
    </w:p>
    <w:p w14:paraId="2962B1DB" w14:textId="77777777" w:rsidR="00811F66" w:rsidRPr="006B3CB1" w:rsidRDefault="00811F66" w:rsidP="00F2623F">
      <w:pPr>
        <w:pStyle w:val="PargrafodaLista"/>
        <w:contextualSpacing w:val="0"/>
      </w:pPr>
    </w:p>
    <w:p w14:paraId="4A4DF5B4" w14:textId="77777777" w:rsidR="00811F66" w:rsidRPr="006B3CB1" w:rsidRDefault="00811F66" w:rsidP="006B3CB1">
      <w:pPr>
        <w:widowControl w:val="0"/>
        <w:numPr>
          <w:ilvl w:val="0"/>
          <w:numId w:val="12"/>
        </w:numPr>
        <w:tabs>
          <w:tab w:val="clear" w:pos="3542"/>
        </w:tabs>
        <w:ind w:left="1134" w:hanging="567"/>
      </w:pPr>
      <w:r w:rsidRPr="006B3CB1">
        <w:t xml:space="preserve">manter atualizada a relação dos Debenturistas desta Emissão, com endereços, mediante, inclusive, gestões junto à Emissora, ao Banco Liquidante, ao </w:t>
      </w:r>
      <w:proofErr w:type="spellStart"/>
      <w:r w:rsidRPr="006B3CB1">
        <w:t>Escriturador</w:t>
      </w:r>
      <w:proofErr w:type="spellEnd"/>
      <w:r w:rsidRPr="006B3CB1">
        <w:t xml:space="preserve"> e à B3</w:t>
      </w:r>
      <w:r w:rsidRPr="006B3CB1">
        <w:rPr>
          <w:rFonts w:eastAsia="MS Mincho"/>
        </w:rPr>
        <w:t xml:space="preserve">, sendo que, para fins de atendimento ao disposto nesta alínea, a Emissora e os Debenturistas, mediante subscrição, integralização e aquisição das Debêntures expressamente autorizam, desde já, o Banco Liquidante, o </w:t>
      </w:r>
      <w:proofErr w:type="spellStart"/>
      <w:r w:rsidRPr="006B3CB1">
        <w:rPr>
          <w:rFonts w:eastAsia="MS Mincho"/>
        </w:rPr>
        <w:t>Escriturador</w:t>
      </w:r>
      <w:proofErr w:type="spellEnd"/>
      <w:r w:rsidRPr="006B3CB1">
        <w:rPr>
          <w:rFonts w:eastAsia="MS Mincho"/>
        </w:rPr>
        <w:t xml:space="preserve"> e a B3 a atenderem quaisquer solicitações feitas pelo Agente Fiduciário, inclusive referente à divulgação, a qualquer momento, da posição de Debêntures, e seus respectivos Debenturistas</w:t>
      </w:r>
      <w:r w:rsidRPr="006B3CB1">
        <w:t>;</w:t>
      </w:r>
    </w:p>
    <w:p w14:paraId="2BD7CE63" w14:textId="77777777" w:rsidR="00811F66" w:rsidRPr="006B3CB1" w:rsidRDefault="00811F66">
      <w:pPr>
        <w:pStyle w:val="PargrafodaLista"/>
        <w:tabs>
          <w:tab w:val="left" w:pos="709"/>
        </w:tabs>
        <w:ind w:left="1134" w:hanging="567"/>
        <w:contextualSpacing w:val="0"/>
        <w:jc w:val="both"/>
      </w:pPr>
    </w:p>
    <w:p w14:paraId="11157732" w14:textId="77777777" w:rsidR="00811F66" w:rsidRPr="006B3CB1" w:rsidRDefault="00811F66" w:rsidP="006B3CB1">
      <w:pPr>
        <w:widowControl w:val="0"/>
        <w:numPr>
          <w:ilvl w:val="0"/>
          <w:numId w:val="12"/>
        </w:numPr>
        <w:tabs>
          <w:tab w:val="clear" w:pos="3542"/>
        </w:tabs>
        <w:ind w:left="1134" w:hanging="567"/>
      </w:pPr>
      <w:r w:rsidRPr="006B3CB1">
        <w:t>fiscalizar o cumprimento das Cláusulas constantes desta Escritura de Emissão e dos Contratos de Garantia, especialmente daquelas impositivas de obrigações de fazer e de não-fazer;</w:t>
      </w:r>
    </w:p>
    <w:p w14:paraId="7F8A7AB9" w14:textId="77777777" w:rsidR="00811F66" w:rsidRPr="006B3CB1" w:rsidRDefault="00811F66">
      <w:pPr>
        <w:pStyle w:val="PargrafodaLista"/>
        <w:tabs>
          <w:tab w:val="left" w:pos="709"/>
        </w:tabs>
        <w:ind w:left="1134" w:hanging="567"/>
        <w:contextualSpacing w:val="0"/>
        <w:jc w:val="both"/>
      </w:pPr>
    </w:p>
    <w:p w14:paraId="7E9308EF" w14:textId="77777777" w:rsidR="00811F66" w:rsidRPr="006B3CB1" w:rsidRDefault="00811F66" w:rsidP="006B3CB1">
      <w:pPr>
        <w:widowControl w:val="0"/>
        <w:numPr>
          <w:ilvl w:val="0"/>
          <w:numId w:val="12"/>
        </w:numPr>
        <w:tabs>
          <w:tab w:val="clear" w:pos="3542"/>
        </w:tabs>
        <w:ind w:left="1134" w:hanging="567"/>
      </w:pPr>
      <w:r w:rsidRPr="006B3CB1">
        <w:t xml:space="preserve">comunicar os Debenturistas a respeito de qualquer inadimplemento, pela Emissora, de obrigações financeiras assumidas nesta Escritura de Emissão e nos Contratos de Garantia, </w:t>
      </w:r>
      <w:bookmarkEnd w:id="158"/>
      <w:r w:rsidRPr="006B3CB1">
        <w:t>incluindo</w:t>
      </w:r>
      <w:bookmarkStart w:id="162" w:name="_Ref130286637"/>
      <w:bookmarkStart w:id="163" w:name="_Ref130286653"/>
      <w:r w:rsidRPr="006B3CB1">
        <w:t xml:space="preserve"> as obrigações relativas às Garantias e a Cláusulas destinadas a proteger o interesse dos Debenturistas e que estabelecem condições </w:t>
      </w:r>
      <w:bookmarkStart w:id="164" w:name="_Ref130286643"/>
      <w:bookmarkEnd w:id="162"/>
      <w:r w:rsidRPr="006B3CB1">
        <w:t xml:space="preserve">que não devem ser descumpridas pela Emissora, indicando as consequências para os Debenturistas </w:t>
      </w:r>
      <w:bookmarkStart w:id="165" w:name="_Toc471916371"/>
      <w:bookmarkEnd w:id="163"/>
      <w:bookmarkEnd w:id="164"/>
      <w:r w:rsidRPr="006B3CB1">
        <w:t xml:space="preserve">e as providências que pretende tomar a respeito do assunto, em até 7 (sete) Dias Úteis contados da ciência pelo Agente Fiduciário </w:t>
      </w:r>
      <w:bookmarkEnd w:id="165"/>
      <w:r w:rsidRPr="006B3CB1">
        <w:t>do inadimplemento;</w:t>
      </w:r>
    </w:p>
    <w:p w14:paraId="69CAB13B" w14:textId="77777777" w:rsidR="00811F66" w:rsidRPr="006B3CB1" w:rsidRDefault="00811F66">
      <w:pPr>
        <w:pStyle w:val="PargrafodaLista"/>
        <w:tabs>
          <w:tab w:val="left" w:pos="709"/>
        </w:tabs>
        <w:ind w:left="1134" w:hanging="567"/>
        <w:contextualSpacing w:val="0"/>
        <w:jc w:val="both"/>
      </w:pPr>
    </w:p>
    <w:p w14:paraId="1FFE20BE" w14:textId="77777777" w:rsidR="00811F66" w:rsidRPr="006B3CB1" w:rsidRDefault="00811F66" w:rsidP="006B3CB1">
      <w:pPr>
        <w:widowControl w:val="0"/>
        <w:numPr>
          <w:ilvl w:val="0"/>
          <w:numId w:val="12"/>
        </w:numPr>
        <w:tabs>
          <w:tab w:val="clear" w:pos="3542"/>
        </w:tabs>
        <w:ind w:left="1134" w:hanging="567"/>
      </w:pPr>
      <w:r w:rsidRPr="006B3CB1">
        <w:t xml:space="preserve">disponibilizar o Valor Nominal Unitário e o do Valor Nominal Atualizado das Debêntures calculado pela Emissora diariamente aos Debenturistas e aos participantes do mercado por meio de sua central de atendimento e/ou de seu website </w:t>
      </w:r>
      <w:r w:rsidR="00183EC4" w:rsidRPr="006B3CB1">
        <w:t>(www.oliveiratrust.com.br);</w:t>
      </w:r>
      <w:r w:rsidRPr="006B3CB1">
        <w:t xml:space="preserve"> e</w:t>
      </w:r>
    </w:p>
    <w:p w14:paraId="733AD99C" w14:textId="77777777" w:rsidR="00811F66" w:rsidRPr="006B3CB1" w:rsidRDefault="00811F66">
      <w:pPr>
        <w:tabs>
          <w:tab w:val="left" w:pos="709"/>
        </w:tabs>
        <w:ind w:left="1134" w:hanging="567"/>
      </w:pPr>
    </w:p>
    <w:p w14:paraId="33BB258A" w14:textId="77777777" w:rsidR="00811F66" w:rsidRPr="006B3CB1" w:rsidRDefault="00811F66" w:rsidP="006B3CB1">
      <w:pPr>
        <w:widowControl w:val="0"/>
        <w:numPr>
          <w:ilvl w:val="0"/>
          <w:numId w:val="12"/>
        </w:numPr>
        <w:tabs>
          <w:tab w:val="clear" w:pos="3542"/>
        </w:tabs>
        <w:ind w:left="1134" w:hanging="567"/>
      </w:pPr>
      <w:r w:rsidRPr="006B3CB1">
        <w:t>acompanhar, em cada data de pagamento, o integral e pontual pagamento dos valores devidos, conforme estipulado nesta Escritura de Emissão.</w:t>
      </w:r>
    </w:p>
    <w:p w14:paraId="2D9C0051" w14:textId="77777777" w:rsidR="00811F66" w:rsidRPr="006B3CB1" w:rsidRDefault="00811F66">
      <w:pPr>
        <w:pStyle w:val="PargrafodaLista"/>
        <w:ind w:left="0"/>
        <w:contextualSpacing w:val="0"/>
        <w:jc w:val="both"/>
      </w:pPr>
    </w:p>
    <w:p w14:paraId="54C4ED74"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Atribuições Específicas.</w:t>
      </w:r>
      <w:r w:rsidRPr="006B3CB1">
        <w:rPr>
          <w:rFonts w:ascii="Verdana" w:hAnsi="Verdana"/>
          <w:b w:val="0"/>
          <w:smallCaps w:val="0"/>
          <w:sz w:val="20"/>
          <w:szCs w:val="20"/>
          <w:u w:val="none"/>
        </w:rPr>
        <w:t xml:space="preserve"> Observado as disposições desta Escritura de Emissão, no caso de inadimplemento de quaisquer condições da Emissão, o Agente Fiduciário deve usar de toda e qualquer medida prevista em lei ou na Escritura de Emissão para proteger direitos ou defender os interesses dos Debenturistas, na forma do art. 12 da Instrução CVM 583. </w:t>
      </w:r>
    </w:p>
    <w:p w14:paraId="21D666AA" w14:textId="77777777" w:rsidR="00811F66" w:rsidRPr="006B3CB1" w:rsidRDefault="00811F66">
      <w:pPr>
        <w:pStyle w:val="PargrafodaLista"/>
        <w:ind w:left="0"/>
        <w:contextualSpacing w:val="0"/>
        <w:jc w:val="both"/>
      </w:pPr>
    </w:p>
    <w:p w14:paraId="392D5456"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A atuação do Agente </w:t>
      </w:r>
      <w:r w:rsidRPr="006B3CB1">
        <w:rPr>
          <w:rFonts w:ascii="Verdana" w:hAnsi="Verdana"/>
          <w:b w:val="0"/>
          <w:smallCaps w:val="0"/>
          <w:sz w:val="20"/>
          <w:szCs w:val="20"/>
          <w:u w:val="none"/>
        </w:rPr>
        <w:lastRenderedPageBreak/>
        <w:t>Fiduciário limita-se ao escopo da Instrução CVM 583, do disposto nesta Escritura de Emissão, nos Contratos de Garantia e nos artigos aplicáveis da Lei das Sociedades por Ações, estando este isento, sob qualquer forma ou pretexto, de qualquer responsabilidade adicional que não tenha decorrido da legislação e regulamentação aplicável, desta Escritura de Emissão e dos Contratos de Garantia.</w:t>
      </w:r>
    </w:p>
    <w:p w14:paraId="1B093326" w14:textId="77777777" w:rsidR="00811F66" w:rsidRPr="006B3CB1" w:rsidRDefault="00811F66">
      <w:pPr>
        <w:pStyle w:val="PargrafodaLista"/>
        <w:ind w:left="709"/>
        <w:contextualSpacing w:val="0"/>
        <w:jc w:val="both"/>
      </w:pPr>
    </w:p>
    <w:p w14:paraId="4AFBEC5B"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Sem prejuízo do dever de diligência do Agente Fiduciário, o mesmo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ou das Fiadoras, que permanecerão sob obrigação legal e regulamentar da Emissora e das Fiadoras elaborá-los, nos termos da legislação aplicável.</w:t>
      </w:r>
    </w:p>
    <w:p w14:paraId="3DA737B3" w14:textId="77777777" w:rsidR="00811F66" w:rsidRPr="006B3CB1" w:rsidRDefault="00811F66">
      <w:pPr>
        <w:pStyle w:val="PargrafodaLista"/>
        <w:ind w:left="0"/>
        <w:contextualSpacing w:val="0"/>
        <w:jc w:val="both"/>
      </w:pPr>
      <w:bookmarkStart w:id="166" w:name="_Ref369871566"/>
    </w:p>
    <w:p w14:paraId="5310A34B"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O Agente Fiduciário não será obrigado a efetuar qualquer verificação de veracidade nas deliberações societárias e em atos da administração da Emissora ou das Fiadoras ou ainda em qualquer documento ou registro que considere autêntico e que lhe tenha sido ou seja encaminhado pela Emissora, pelas Fiadoras, ou por seus colaboradores, para se basear nas suas decisões. </w:t>
      </w:r>
    </w:p>
    <w:p w14:paraId="40556936" w14:textId="77777777" w:rsidR="00811F66" w:rsidRPr="006B3CB1" w:rsidRDefault="00811F66">
      <w:pPr>
        <w:pStyle w:val="PargrafodaLista"/>
        <w:ind w:left="0"/>
        <w:contextualSpacing w:val="0"/>
        <w:jc w:val="both"/>
      </w:pPr>
    </w:p>
    <w:p w14:paraId="27B204DA"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Remuneração</w:t>
      </w:r>
      <w:r w:rsidRPr="006B3CB1">
        <w:rPr>
          <w:rFonts w:ascii="Verdana" w:hAnsi="Verdana"/>
          <w:b w:val="0"/>
          <w:smallCaps w:val="0"/>
          <w:sz w:val="20"/>
          <w:szCs w:val="20"/>
          <w:u w:val="none"/>
        </w:rPr>
        <w:t>. Será devida pela Emissora ao Agente Fiduciário, ou à instituição que vier a substituí-lo nesta qualidade, a título de honorários pelo desempenho dos deveres e atribuições que lhe competem, nos termos da legislação aplicável e desta Escritura de Emissão, remuneração correspondente a parcelas anuais de R$ 12.500,00 (doze mil e quinhentos reais), sendo o primeiro pagamento devido 5 (cinco) Dias Úteis após a data de assinatura da presente Escritura de Emissão, e os seguintes na mesma data dos anos posteriores</w:t>
      </w:r>
      <w:bookmarkEnd w:id="166"/>
      <w:r w:rsidRPr="006B3CB1">
        <w:rPr>
          <w:rFonts w:ascii="Verdana" w:hAnsi="Verdana"/>
          <w:b w:val="0"/>
          <w:smallCaps w:val="0"/>
          <w:sz w:val="20"/>
          <w:szCs w:val="20"/>
          <w:u w:val="none"/>
        </w:rPr>
        <w:t>. A primeira parcela será devida ainda que a operação não seja integralizada, a título de estruturação e implantação.</w:t>
      </w:r>
    </w:p>
    <w:p w14:paraId="7370D691" w14:textId="77777777" w:rsidR="00811F66" w:rsidRPr="006B3CB1" w:rsidRDefault="00811F66">
      <w:pPr>
        <w:pStyle w:val="PargrafodaLista"/>
        <w:ind w:left="0"/>
        <w:contextualSpacing w:val="0"/>
        <w:jc w:val="both"/>
      </w:pPr>
    </w:p>
    <w:p w14:paraId="4AE45B6E"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Emissão não venha a se efetivar;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execução das Garantias, conforme o caso;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participação em reuniões formais ou virtuais com a Emissora e/ou com investidores; e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 prazos de pagamento e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 condições relacionadas ao vencimento antecipado. Os eventos relacionados a amortização das Debêntures não são considerados reestruturação das Debêntures;</w:t>
      </w:r>
    </w:p>
    <w:p w14:paraId="35947463" w14:textId="77777777" w:rsidR="00811F66" w:rsidRPr="006B3CB1" w:rsidRDefault="00811F66" w:rsidP="00811F66">
      <w:pPr>
        <w:pStyle w:val="Estilo1"/>
        <w:spacing w:line="288" w:lineRule="auto"/>
        <w:outlineLvl w:val="0"/>
        <w:rPr>
          <w:rFonts w:ascii="Verdana" w:hAnsi="Verdana"/>
          <w:b w:val="0"/>
          <w:smallCaps w:val="0"/>
          <w:sz w:val="20"/>
          <w:szCs w:val="20"/>
          <w:u w:val="none"/>
        </w:rPr>
      </w:pPr>
    </w:p>
    <w:p w14:paraId="1B41C33F"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 xml:space="preserve">No caso de celebração de aditamentos aos documentos da Emissão, bem como nas horas externas ao escritório do Agente Fiduciário, serão cobradas, adicionalmente, o valor de R$ 500,00 (quinhentos reais) por hora-homem de trabalho </w:t>
      </w:r>
      <w:r w:rsidRPr="006B3CB1">
        <w:rPr>
          <w:rFonts w:ascii="Verdana" w:hAnsi="Verdana"/>
          <w:b w:val="0"/>
          <w:smallCaps w:val="0"/>
          <w:sz w:val="20"/>
          <w:szCs w:val="20"/>
          <w:u w:val="none"/>
        </w:rPr>
        <w:lastRenderedPageBreak/>
        <w:t>dedicado a tais alterações/serviços. Não estão abrangidos dentre os aditamentos aqueles previstos nesta Escritura para convolação das garantias.</w:t>
      </w:r>
    </w:p>
    <w:p w14:paraId="44EC1417" w14:textId="77777777" w:rsidR="00811F66" w:rsidRPr="006B3CB1" w:rsidRDefault="00811F66" w:rsidP="00811F66">
      <w:pPr>
        <w:pStyle w:val="Estilo1"/>
        <w:widowControl/>
        <w:spacing w:line="288" w:lineRule="auto"/>
        <w:outlineLvl w:val="0"/>
        <w:rPr>
          <w:rFonts w:ascii="Verdana" w:hAnsi="Verdana"/>
          <w:b w:val="0"/>
          <w:smallCaps w:val="0"/>
          <w:sz w:val="20"/>
          <w:szCs w:val="20"/>
          <w:u w:val="none"/>
        </w:rPr>
      </w:pPr>
    </w:p>
    <w:p w14:paraId="2FCB85C8" w14:textId="77777777" w:rsidR="00811F66" w:rsidRPr="006B3CB1" w:rsidRDefault="00811F66" w:rsidP="006B3CB1">
      <w:pPr>
        <w:pStyle w:val="PargrafodaLista"/>
        <w:numPr>
          <w:ilvl w:val="2"/>
          <w:numId w:val="21"/>
        </w:numPr>
        <w:contextualSpacing w:val="0"/>
        <w:jc w:val="both"/>
      </w:pPr>
      <w:r w:rsidRPr="006B3CB1">
        <w:t>Os impostos incidentes sobre a remuneração do Agente Fiduciário serão acrescidos às parcelas mencionadas nas Cláusulas 11.7 e 11.7.1 acima nas datas de pagamento. Além disso, todos os valores mencionados nas Cláusulas 11.7 e 11.7.1 acima serão atualizados pelo IGP-M, sempre na menor periodicidade permitida em lei, a partir da data de assinatura desta Escritura de Emissão.</w:t>
      </w:r>
    </w:p>
    <w:p w14:paraId="2DD811D0" w14:textId="77777777" w:rsidR="00811F66" w:rsidRPr="006B3CB1" w:rsidRDefault="00811F66" w:rsidP="00331100">
      <w:pPr>
        <w:pStyle w:val="PargrafodaLista"/>
        <w:tabs>
          <w:tab w:val="num" w:pos="2160"/>
        </w:tabs>
        <w:contextualSpacing w:val="0"/>
      </w:pPr>
    </w:p>
    <w:p w14:paraId="55302F54" w14:textId="77777777" w:rsidR="00811F66" w:rsidRPr="006B3CB1" w:rsidRDefault="00811F66" w:rsidP="006B3CB1">
      <w:pPr>
        <w:pStyle w:val="PargrafodaLista"/>
        <w:numPr>
          <w:ilvl w:val="2"/>
          <w:numId w:val="21"/>
        </w:numPr>
        <w:contextualSpacing w:val="0"/>
        <w:jc w:val="both"/>
      </w:pPr>
      <w:r w:rsidRPr="006B3CB1">
        <w:rPr>
          <w:rFonts w:eastAsia="Arial Unicode MS"/>
          <w:w w:val="0"/>
        </w:rPr>
        <w:t>A atuação do Agente Fiduciário limita-se ao escopo desta Escritura de Emissão, da Instrução CVM 583 e dos artigos aplicáveis da Lei das Sociedades por Ações</w:t>
      </w:r>
      <w:r w:rsidRPr="006B3CB1">
        <w:t>.</w:t>
      </w:r>
    </w:p>
    <w:p w14:paraId="34949065" w14:textId="77777777" w:rsidR="00811F66" w:rsidRPr="006B3CB1" w:rsidRDefault="00811F66" w:rsidP="00331100">
      <w:pPr>
        <w:pStyle w:val="PargrafodaLista"/>
        <w:tabs>
          <w:tab w:val="num" w:pos="2160"/>
        </w:tabs>
        <w:contextualSpacing w:val="0"/>
      </w:pPr>
    </w:p>
    <w:p w14:paraId="4274353A" w14:textId="532284CC" w:rsidR="00811F66" w:rsidRPr="006B3CB1" w:rsidRDefault="00811F66" w:rsidP="006B3CB1">
      <w:pPr>
        <w:pStyle w:val="PargrafodaLista"/>
        <w:numPr>
          <w:ilvl w:val="2"/>
          <w:numId w:val="21"/>
        </w:numPr>
        <w:contextualSpacing w:val="0"/>
        <w:jc w:val="both"/>
      </w:pPr>
      <w:r w:rsidRPr="006B3CB1">
        <w:t>A remuneração do Agente Fiduciário não inclui as despesas com viagens, estadias, transporte e publicação necessárias ao exercício da função do Agente Fiduciário, durante ou após a implantação do serviço, a serem cobertas pela Emissora, desde que dentro dos limites de sua atuação previstos na Instrução CVM 583 e</w:t>
      </w:r>
      <w:r w:rsidR="00EB3603" w:rsidRPr="006B3CB1">
        <w:t xml:space="preserve"> </w:t>
      </w:r>
      <w:r w:rsidRPr="006B3CB1">
        <w:t>previamente aprovadas</w:t>
      </w:r>
      <w:r w:rsidRPr="006B3CB1">
        <w:rPr>
          <w:rFonts w:cs="Arial"/>
        </w:rPr>
        <w:t xml:space="preserve"> (caso a Emissora esteja adimplente com as obrigações previstas nesta Escritura de Emissão).</w:t>
      </w:r>
      <w:r w:rsidRPr="006B3CB1">
        <w:t xml:space="preserve"> Não estão incluídas igualmente e serão arcadas pela Emissora despesas com especialistas, tais como auditoria nas Garantias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p w14:paraId="7F2AD74B" w14:textId="77777777" w:rsidR="00811F66" w:rsidRPr="006B3CB1" w:rsidRDefault="00811F66" w:rsidP="00811F66">
      <w:pPr>
        <w:pStyle w:val="Estilo1"/>
        <w:widowControl/>
        <w:spacing w:line="288" w:lineRule="auto"/>
        <w:outlineLvl w:val="0"/>
        <w:rPr>
          <w:rFonts w:ascii="Verdana" w:hAnsi="Verdana"/>
          <w:b w:val="0"/>
          <w:smallCaps w:val="0"/>
          <w:sz w:val="20"/>
          <w:szCs w:val="20"/>
          <w:u w:val="none"/>
        </w:rPr>
      </w:pPr>
    </w:p>
    <w:p w14:paraId="299267A9" w14:textId="77777777" w:rsidR="00811F66" w:rsidRPr="006B3CB1" w:rsidRDefault="00811F66" w:rsidP="006B3CB1">
      <w:pPr>
        <w:pStyle w:val="PargrafodaLista"/>
        <w:numPr>
          <w:ilvl w:val="2"/>
          <w:numId w:val="21"/>
        </w:numPr>
        <w:contextualSpacing w:val="0"/>
        <w:jc w:val="both"/>
      </w:pPr>
      <w:r w:rsidRPr="006B3CB1">
        <w:t>No caso de inadimplemento da Emissora, todas as despesas em que o Agente Fiduciário venha a incorrer para resguardar os interesses dos Debenturistas deverão ser previamente aprovadas e adiantadas pelos Debenturistas, e posteriormente, ressarcidas pela Emissora, desde que dentro dos limites de sua atuação previstos na Instrução CVM 583.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709F8B58" w14:textId="77777777" w:rsidR="00811F66" w:rsidRPr="006B3CB1" w:rsidRDefault="00811F66" w:rsidP="00811F66">
      <w:pPr>
        <w:pStyle w:val="Estilo1"/>
        <w:spacing w:line="288" w:lineRule="auto"/>
        <w:outlineLvl w:val="0"/>
        <w:rPr>
          <w:rFonts w:ascii="Verdana" w:hAnsi="Verdana"/>
          <w:b w:val="0"/>
          <w:smallCaps w:val="0"/>
          <w:sz w:val="20"/>
          <w:szCs w:val="20"/>
          <w:u w:val="none"/>
        </w:rPr>
      </w:pPr>
    </w:p>
    <w:p w14:paraId="33B19DB7" w14:textId="77777777" w:rsidR="00811F66" w:rsidRPr="006B3CB1" w:rsidRDefault="00811F66" w:rsidP="006B3CB1">
      <w:pPr>
        <w:pStyle w:val="Estilo1"/>
        <w:numPr>
          <w:ilvl w:val="2"/>
          <w:numId w:val="21"/>
        </w:numPr>
        <w:spacing w:line="288" w:lineRule="auto"/>
        <w:outlineLvl w:val="0"/>
        <w:rPr>
          <w:rFonts w:ascii="Verdana" w:hAnsi="Verdana"/>
          <w:b w:val="0"/>
          <w:smallCaps w:val="0"/>
          <w:sz w:val="20"/>
          <w:szCs w:val="20"/>
          <w:u w:val="none"/>
        </w:rPr>
      </w:pPr>
      <w:r w:rsidRPr="006B3CB1">
        <w:rPr>
          <w:rFonts w:ascii="Verdana" w:hAnsi="Verdana"/>
          <w:b w:val="0"/>
          <w:smallCaps w:val="0"/>
          <w:sz w:val="20"/>
          <w:szCs w:val="20"/>
          <w:u w:val="none"/>
        </w:rPr>
        <w:t>Eventuais obrigações adicionais atribuídas ao Agente Fiduciário e alterações nas características ordinárias da Emissão facultarão ao Agente Fiduciário a revisão dos honorários propostos, incluindo o direito de retirada.</w:t>
      </w:r>
    </w:p>
    <w:p w14:paraId="3FFC3AF0" w14:textId="77777777" w:rsidR="00811F66" w:rsidRPr="006B3CB1" w:rsidRDefault="00811F66">
      <w:pPr>
        <w:pStyle w:val="PargrafodaLista"/>
        <w:tabs>
          <w:tab w:val="num" w:pos="1560"/>
        </w:tabs>
        <w:ind w:left="0"/>
        <w:contextualSpacing w:val="0"/>
        <w:jc w:val="both"/>
      </w:pPr>
    </w:p>
    <w:p w14:paraId="4A6DF1A3"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lastRenderedPageBreak/>
        <w:t xml:space="preserve">Em caso de mora no pagamento de qualquer quantia devida em decorrência desta remuneração, os débitos em atraso ficarão sujeitos a multa de 2,0% (dois por cento) e juros de mora de 1,0% (um por cento) ao mês, ficando o valor do débito em atraso sujeito a atualização monetária pelo IGP-M, incidente desde a data da inadimplência até a data do efetivo pagamento, calculado </w:t>
      </w:r>
      <w:r w:rsidRPr="006B3CB1">
        <w:rPr>
          <w:rFonts w:ascii="Verdana" w:hAnsi="Verdana"/>
          <w:b w:val="0"/>
          <w:i/>
          <w:smallCaps w:val="0"/>
          <w:sz w:val="20"/>
          <w:szCs w:val="20"/>
          <w:u w:val="none"/>
        </w:rPr>
        <w:t>pro rata die</w:t>
      </w:r>
      <w:r w:rsidRPr="006B3CB1">
        <w:rPr>
          <w:rFonts w:ascii="Verdana" w:hAnsi="Verdana"/>
          <w:b w:val="0"/>
          <w:smallCaps w:val="0"/>
          <w:sz w:val="20"/>
          <w:szCs w:val="20"/>
          <w:u w:val="none"/>
        </w:rPr>
        <w:t xml:space="preserve">. </w:t>
      </w:r>
    </w:p>
    <w:p w14:paraId="76DBDBFE" w14:textId="77777777" w:rsidR="00811F66" w:rsidRPr="006B3CB1" w:rsidRDefault="00811F66">
      <w:pPr>
        <w:pStyle w:val="PargrafodaLista"/>
        <w:contextualSpacing w:val="0"/>
        <w:jc w:val="both"/>
      </w:pPr>
    </w:p>
    <w:p w14:paraId="6B93A10C"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A remuneração será devida mesmo após o vencimento final das Debêntures, caso o Agente Fiduciário ainda esteja exercendo atividades inerentes a sua função em relação à emissão, remuneração essa que será calculada </w:t>
      </w:r>
      <w:r w:rsidRPr="006B3CB1">
        <w:rPr>
          <w:rFonts w:ascii="Verdana" w:hAnsi="Verdana"/>
          <w:b w:val="0"/>
          <w:i/>
          <w:smallCaps w:val="0"/>
          <w:sz w:val="20"/>
          <w:szCs w:val="20"/>
          <w:u w:val="none"/>
        </w:rPr>
        <w:t>pro rata die</w:t>
      </w:r>
      <w:r w:rsidRPr="006B3CB1">
        <w:rPr>
          <w:rFonts w:ascii="Verdana" w:hAnsi="Verdana"/>
          <w:b w:val="0"/>
          <w:smallCaps w:val="0"/>
          <w:sz w:val="20"/>
          <w:szCs w:val="20"/>
          <w:u w:val="none"/>
        </w:rPr>
        <w:t>.</w:t>
      </w:r>
    </w:p>
    <w:p w14:paraId="19963A47" w14:textId="77777777" w:rsidR="00811F66" w:rsidRPr="006B3CB1" w:rsidRDefault="00811F66">
      <w:pPr>
        <w:pStyle w:val="PargrafodaLista"/>
        <w:ind w:left="0"/>
        <w:contextualSpacing w:val="0"/>
        <w:jc w:val="both"/>
      </w:pPr>
      <w:bookmarkStart w:id="167" w:name="_Ref425847969"/>
    </w:p>
    <w:p w14:paraId="33468571"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rPr>
        <w:t>Despesas.</w:t>
      </w:r>
      <w:r w:rsidRPr="006B3CB1">
        <w:rPr>
          <w:rFonts w:ascii="Verdana" w:hAnsi="Verdana"/>
          <w:b w:val="0"/>
          <w:smallCaps w:val="0"/>
          <w:sz w:val="20"/>
          <w:szCs w:val="20"/>
          <w:u w:val="none"/>
        </w:rPr>
        <w:t xml:space="preserve"> A Emissora ressarcirá o Agente Fiduciário de todas as despesas razoáveis em que, comprovadamente, tenha incorrido, para proteger os direitos e interesses dos Debenturistas desta Emissão, ou para realizar seus créditos.</w:t>
      </w:r>
      <w:bookmarkEnd w:id="167"/>
    </w:p>
    <w:p w14:paraId="337A1D1D" w14:textId="77777777" w:rsidR="00811F66" w:rsidRPr="006B3CB1" w:rsidRDefault="00811F66">
      <w:pPr>
        <w:pStyle w:val="PargrafodaLista"/>
        <w:ind w:left="0"/>
        <w:contextualSpacing w:val="0"/>
        <w:jc w:val="both"/>
      </w:pPr>
    </w:p>
    <w:p w14:paraId="6EBBABF0"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O ressarcimento a que se refere a Cláusula 11.8 acima será efetuado em até 15 (quinze) </w:t>
      </w:r>
      <w:r w:rsidRPr="006B3CB1">
        <w:rPr>
          <w:rFonts w:ascii="Verdana" w:eastAsia="Arial Unicode MS" w:hAnsi="Verdana"/>
          <w:b w:val="0"/>
          <w:smallCaps w:val="0"/>
          <w:color w:val="auto"/>
          <w:spacing w:val="0"/>
          <w:sz w:val="20"/>
          <w:szCs w:val="20"/>
          <w:u w:val="none"/>
        </w:rPr>
        <w:t>dias</w:t>
      </w:r>
      <w:r w:rsidRPr="006B3CB1">
        <w:rPr>
          <w:rFonts w:ascii="Verdana" w:hAnsi="Verdana"/>
          <w:b w:val="0"/>
          <w:smallCaps w:val="0"/>
          <w:sz w:val="20"/>
          <w:szCs w:val="20"/>
          <w:u w:val="none"/>
        </w:rPr>
        <w:t xml:space="preserve"> após a entrega, à Emissora, de cópia dos documentos comprobatórios das despesas efetivamente feitas e necessárias à proteção dos direitos dos Debenturistas.</w:t>
      </w:r>
    </w:p>
    <w:p w14:paraId="30BFFE30" w14:textId="77777777" w:rsidR="00811F66" w:rsidRPr="006B3CB1" w:rsidRDefault="00811F66">
      <w:pPr>
        <w:pStyle w:val="PargrafodaLista"/>
        <w:tabs>
          <w:tab w:val="left" w:pos="1560"/>
        </w:tabs>
        <w:ind w:left="709"/>
        <w:contextualSpacing w:val="0"/>
        <w:jc w:val="both"/>
      </w:pPr>
    </w:p>
    <w:p w14:paraId="508755C6" w14:textId="6E4D7560"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 xml:space="preserve">Todas as despesas razoáveis com procedimentos legais, inclusive administrativos, em que o Agente Fiduciário venha a incorrer, para resguardar os interesses dos Debenturistas desta Emissão, bem como o pagamento, pelos Debenturistas, da remuneração a que se refere a Cláusula 11.7 acima, caso inadimplida, deverão ser previamente aprovadas e adiantadas pelos Debenturistas desta Emissão e, posteriormente, conforme previsto em lei e na Instrução CVM nº 583, ressarcidas pela Emissora. Os recursos para o pagamento de tais despesas, a serem adiantados pelos Debenturistas desta Emissão, incluem, também, gastos com honorários advocatícios de terceiros, depósitos, custas e taxas judiciárias nas ações propostas pelo Agente Fiduciário, ou decorrentes de ações contra ele propostas no exercício de sua função, ou, ainda, que lhe causem prejuízos ou riscos financeiros, enquanto representante da comunhão dos Debenturistas da presente Emissão. As eventuais despesas, depósitos e custas judiciais, decorrentes da sucumbência em ações judiciais, serão igualmente suportadas pelos Debenturistas da presente Emissão, bem como a remuneração e as despesas reembolsáveis do Agente Fiduciário, na hipótese de a Emissora permanecer em inadimplência, por um período superior a 10 (dez) dias, com relação ao pagamento destas, podendo o Agente Fiduciário solicitar garantia prévia dos Debenturistas da presente Emissão para cobertura do risco da sucumbência. </w:t>
      </w:r>
    </w:p>
    <w:p w14:paraId="72F25AB4" w14:textId="77777777" w:rsidR="00811F66" w:rsidRPr="006B3CB1" w:rsidRDefault="00811F66">
      <w:pPr>
        <w:pStyle w:val="PargrafodaLista"/>
        <w:tabs>
          <w:tab w:val="left" w:pos="1560"/>
        </w:tabs>
        <w:ind w:left="709"/>
        <w:contextualSpacing w:val="0"/>
        <w:jc w:val="both"/>
      </w:pPr>
    </w:p>
    <w:p w14:paraId="568E9A0F"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Excluem-se das obrigações de antecipação de recursos estipuladas na Cláusula 11.8.</w:t>
      </w:r>
      <w:r w:rsidR="0059392C" w:rsidRPr="006B3CB1">
        <w:rPr>
          <w:rFonts w:ascii="Verdana" w:hAnsi="Verdana"/>
          <w:b w:val="0"/>
          <w:smallCaps w:val="0"/>
          <w:sz w:val="20"/>
          <w:szCs w:val="20"/>
          <w:u w:val="none"/>
        </w:rPr>
        <w:t xml:space="preserve">2 </w:t>
      </w:r>
      <w:r w:rsidRPr="006B3CB1">
        <w:rPr>
          <w:rFonts w:ascii="Verdana" w:hAnsi="Verdana"/>
          <w:b w:val="0"/>
          <w:smallCaps w:val="0"/>
          <w:sz w:val="20"/>
          <w:szCs w:val="20"/>
          <w:u w:val="none"/>
        </w:rPr>
        <w:t xml:space="preserve">acima os Debenturistas impedidos por lei a fazê-lo, ficando desde já estipulado que caberá aos </w:t>
      </w:r>
      <w:proofErr w:type="gramStart"/>
      <w:r w:rsidRPr="006B3CB1">
        <w:rPr>
          <w:rFonts w:ascii="Verdana" w:hAnsi="Verdana"/>
          <w:b w:val="0"/>
          <w:smallCaps w:val="0"/>
          <w:sz w:val="20"/>
          <w:szCs w:val="20"/>
          <w:u w:val="none"/>
        </w:rPr>
        <w:t>demais Debenturistas</w:t>
      </w:r>
      <w:proofErr w:type="gramEnd"/>
      <w:r w:rsidRPr="006B3CB1">
        <w:rPr>
          <w:rFonts w:ascii="Verdana" w:hAnsi="Verdana"/>
          <w:b w:val="0"/>
          <w:smallCaps w:val="0"/>
          <w:sz w:val="20"/>
          <w:szCs w:val="20"/>
          <w:u w:val="none"/>
        </w:rPr>
        <w:t xml:space="preserve"> arcar com tal ônus, devendo os Debenturistas então impedidos por lei de efetuar tais antecipações reembolsar os demais Debenturistas quando receberem os valores devidos pela Emissora.</w:t>
      </w:r>
    </w:p>
    <w:p w14:paraId="37B9163B" w14:textId="77777777" w:rsidR="00811F66" w:rsidRPr="006B3CB1" w:rsidRDefault="00811F66">
      <w:pPr>
        <w:pStyle w:val="PargrafodaLista"/>
        <w:tabs>
          <w:tab w:val="left" w:pos="1560"/>
        </w:tabs>
        <w:ind w:left="709"/>
        <w:contextualSpacing w:val="0"/>
        <w:jc w:val="both"/>
      </w:pPr>
    </w:p>
    <w:p w14:paraId="529694AC" w14:textId="77777777" w:rsidR="00811F66" w:rsidRPr="006B3CB1" w:rsidRDefault="00811F66" w:rsidP="006B3CB1">
      <w:pPr>
        <w:pStyle w:val="Estilo1"/>
        <w:widowControl/>
        <w:numPr>
          <w:ilvl w:val="2"/>
          <w:numId w:val="21"/>
        </w:numPr>
        <w:spacing w:line="288" w:lineRule="auto"/>
        <w:outlineLvl w:val="0"/>
        <w:rPr>
          <w:rFonts w:ascii="Verdana" w:hAnsi="Verdana"/>
          <w:sz w:val="20"/>
          <w:szCs w:val="20"/>
        </w:rPr>
      </w:pPr>
      <w:r w:rsidRPr="006B3CB1">
        <w:rPr>
          <w:rFonts w:ascii="Verdana" w:hAnsi="Verdana"/>
          <w:b w:val="0"/>
          <w:smallCaps w:val="0"/>
          <w:sz w:val="20"/>
          <w:szCs w:val="20"/>
          <w:u w:val="none"/>
        </w:rPr>
        <w:t>O crédito do Agente Fiduciário por despesas incorridas para proteger direitos e interesses, ou realizar créditos dos Debenturistas da presente Emissão, não saldado na forma ora estabelecida, será acrescido à dívida da Emissora e terá preferência sobre as Debêntures na ordem de pagamento.</w:t>
      </w:r>
    </w:p>
    <w:p w14:paraId="75D27002"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252001A7"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68" w:name="_Toc471916372"/>
      <w:r w:rsidRPr="006B3CB1">
        <w:rPr>
          <w:rFonts w:ascii="Verdana" w:hAnsi="Verdana"/>
          <w:color w:val="auto"/>
          <w:sz w:val="20"/>
          <w:szCs w:val="20"/>
          <w:u w:val="none"/>
        </w:rPr>
        <w:t>Assembleia Geral de Debenturistas</w:t>
      </w:r>
      <w:bookmarkEnd w:id="168"/>
    </w:p>
    <w:p w14:paraId="57EC2022"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1899A899"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69" w:name="_Toc471916373"/>
      <w:r w:rsidRPr="006B3CB1">
        <w:rPr>
          <w:rFonts w:ascii="Verdana" w:hAnsi="Verdana"/>
          <w:b w:val="0"/>
          <w:smallCaps w:val="0"/>
          <w:color w:val="auto"/>
          <w:sz w:val="20"/>
          <w:szCs w:val="20"/>
          <w:u w:val="none"/>
        </w:rPr>
        <w:t>Os Debenturistas poderão, a qualquer tempo, reunir-se em assembleia, de acordo com o disposto no artigo 71 da Lei das Sociedades por Ações, a fim de deliberar sobre matéria de interesse da comunhão dos Debenturistas (“</w:t>
      </w:r>
      <w:r w:rsidRPr="006B3CB1">
        <w:rPr>
          <w:rFonts w:ascii="Verdana" w:hAnsi="Verdana"/>
          <w:b w:val="0"/>
          <w:smallCaps w:val="0"/>
          <w:color w:val="auto"/>
          <w:sz w:val="20"/>
          <w:szCs w:val="20"/>
        </w:rPr>
        <w:t>Assembleia Geral de Debenturistas</w:t>
      </w:r>
      <w:r w:rsidRPr="006B3CB1">
        <w:rPr>
          <w:rFonts w:ascii="Verdana" w:hAnsi="Verdana"/>
          <w:b w:val="0"/>
          <w:smallCaps w:val="0"/>
          <w:color w:val="auto"/>
          <w:sz w:val="20"/>
          <w:szCs w:val="20"/>
          <w:u w:val="none"/>
        </w:rPr>
        <w:t>”), observado que a Assembleia Geral de Debenturistas poderá ser instalada: (i) caso o assunto a ser deliberado seja comum a todas as séries de Debêntures; ou (</w:t>
      </w:r>
      <w:proofErr w:type="spellStart"/>
      <w:r w:rsidRPr="006B3CB1">
        <w:rPr>
          <w:rFonts w:ascii="Verdana" w:hAnsi="Verdana"/>
          <w:b w:val="0"/>
          <w:smallCaps w:val="0"/>
          <w:color w:val="auto"/>
          <w:sz w:val="20"/>
          <w:szCs w:val="20"/>
          <w:u w:val="none"/>
        </w:rPr>
        <w:t>ii</w:t>
      </w:r>
      <w:proofErr w:type="spellEnd"/>
      <w:r w:rsidRPr="006B3CB1">
        <w:rPr>
          <w:rFonts w:ascii="Verdana" w:hAnsi="Verdana"/>
          <w:b w:val="0"/>
          <w:smallCaps w:val="0"/>
          <w:color w:val="auto"/>
          <w:sz w:val="20"/>
          <w:szCs w:val="20"/>
          <w:u w:val="none"/>
        </w:rPr>
        <w:t>) caso o assunto a ser deliberado seja específico para apenas os titulares das Debêntures de uma das duas séries isoladamente, hipótese em que a Assembleia Geral de Debenturistas será realizada em separado, computando-se separadamente os respectivos quóruns de convocação, instalação e deliberação, a fim de tratarem sobre matéria de interesse da comunhão dos titulares das Debêntures da Primeira Série ou dos titulares das Debêntures da Segunda Série, conforme aplicável, de acordo com os quóruns estabelecidos nesta Cláusula 12.</w:t>
      </w:r>
      <w:bookmarkEnd w:id="169"/>
    </w:p>
    <w:p w14:paraId="59E5ACCE"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5B232FA7"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70" w:name="_Toc471916374"/>
      <w:r w:rsidRPr="006B3CB1">
        <w:rPr>
          <w:rFonts w:ascii="Verdana" w:hAnsi="Verdana"/>
          <w:b w:val="0"/>
          <w:smallCaps w:val="0"/>
          <w:color w:val="auto"/>
          <w:sz w:val="20"/>
          <w:szCs w:val="20"/>
          <w:u w:val="none"/>
        </w:rPr>
        <w:t>A Assembleia Geral de Debenturistas poderá ser convocada pelo Agente Fiduciário, pela Emissora, por Debenturistas que representem, no mínimo, 10% (dez por cento) das Debêntures em Circulação ou pela CVM, com antecedência de, no mínimo, 8 (oito) dias a contar da data de sua efetiva realização, em caso de primeira convocação, e antecedência de, no mínimo, 5 (cinco) dias a contar da data de sua efetiva realização, em caso de segunda convocação.</w:t>
      </w:r>
      <w:bookmarkEnd w:id="170"/>
    </w:p>
    <w:p w14:paraId="6FE80B2F"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3401EB08"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71" w:name="_Toc471916375"/>
      <w:r w:rsidRPr="006B3CB1">
        <w:rPr>
          <w:rFonts w:ascii="Verdana" w:hAnsi="Verdana"/>
          <w:b w:val="0"/>
          <w:smallCaps w:val="0"/>
          <w:color w:val="auto"/>
          <w:sz w:val="20"/>
          <w:szCs w:val="20"/>
          <w:u w:val="none"/>
        </w:rPr>
        <w:t>Aplicar-se-á à Assembleia Geral de Debenturistas, no que couber, o disposto na Lei das Sociedades por Ações a respeito das assembleias gerais de acionistas.</w:t>
      </w:r>
      <w:bookmarkEnd w:id="171"/>
    </w:p>
    <w:p w14:paraId="48A26D8B" w14:textId="77777777" w:rsidR="00811F66" w:rsidRPr="006B3CB1" w:rsidRDefault="00811F66">
      <w:pPr>
        <w:pStyle w:val="PargrafodaLista"/>
        <w:contextualSpacing w:val="0"/>
        <w:jc w:val="both"/>
      </w:pPr>
    </w:p>
    <w:p w14:paraId="1A514CF5"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Independentemente das formalidades previstas na legislação aplicável e nesta Escritura de Emissão, será considerada regular a Assembleia Geral de Debenturistas em que comparecerem os titulares de todas as Debêntures em Circulação, independentemente de publicações e/ou avisos.</w:t>
      </w:r>
    </w:p>
    <w:p w14:paraId="3C021637" w14:textId="77777777" w:rsidR="00E730A4" w:rsidRPr="006B3CB1" w:rsidRDefault="00E730A4" w:rsidP="002B2D5A">
      <w:pPr>
        <w:pStyle w:val="Estilo1"/>
        <w:widowControl/>
        <w:spacing w:line="288" w:lineRule="auto"/>
        <w:outlineLvl w:val="0"/>
        <w:rPr>
          <w:rFonts w:ascii="Verdana" w:hAnsi="Verdana"/>
          <w:color w:val="auto"/>
          <w:spacing w:val="0"/>
          <w:sz w:val="20"/>
          <w:szCs w:val="20"/>
          <w:u w:val="none"/>
        </w:rPr>
      </w:pPr>
    </w:p>
    <w:p w14:paraId="371B1333" w14:textId="705F7A30" w:rsidR="00E730A4" w:rsidRPr="006B3CB1" w:rsidRDefault="00E730A4" w:rsidP="006B3CB1">
      <w:pPr>
        <w:pStyle w:val="Estilo1"/>
        <w:widowControl/>
        <w:numPr>
          <w:ilvl w:val="2"/>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O Agente Fiduciário deverá notificar </w:t>
      </w:r>
      <w:del w:id="172" w:author="Nathalia Esteves" w:date="2018-10-03T12:03:00Z">
        <w:r w:rsidRPr="006B3CB1" w:rsidDel="003B7557">
          <w:rPr>
            <w:rFonts w:ascii="Verdana" w:hAnsi="Verdana"/>
            <w:b w:val="0"/>
            <w:smallCaps w:val="0"/>
            <w:color w:val="auto"/>
            <w:sz w:val="20"/>
            <w:szCs w:val="20"/>
            <w:u w:val="none"/>
          </w:rPr>
          <w:delText xml:space="preserve">previamente </w:delText>
        </w:r>
      </w:del>
      <w:r w:rsidRPr="006B3CB1">
        <w:rPr>
          <w:rFonts w:ascii="Verdana" w:hAnsi="Verdana"/>
          <w:b w:val="0"/>
          <w:smallCaps w:val="0"/>
          <w:color w:val="auto"/>
          <w:sz w:val="20"/>
          <w:szCs w:val="20"/>
          <w:u w:val="none"/>
        </w:rPr>
        <w:t>a Emissora</w:t>
      </w:r>
      <w:ins w:id="173" w:author="Nathalia Esteves" w:date="2018-10-03T18:40:00Z">
        <w:r w:rsidR="007921C5">
          <w:rPr>
            <w:rFonts w:ascii="Verdana" w:hAnsi="Verdana"/>
            <w:b w:val="0"/>
            <w:smallCaps w:val="0"/>
            <w:color w:val="auto"/>
            <w:sz w:val="20"/>
            <w:szCs w:val="20"/>
            <w:u w:val="none"/>
          </w:rPr>
          <w:t>, em até 2 (dois) Dias Úteis da realização da AGD</w:t>
        </w:r>
        <w:r w:rsidR="007315C7">
          <w:rPr>
            <w:rFonts w:ascii="Verdana" w:hAnsi="Verdana"/>
            <w:b w:val="0"/>
            <w:smallCaps w:val="0"/>
            <w:color w:val="auto"/>
            <w:sz w:val="20"/>
            <w:szCs w:val="20"/>
            <w:u w:val="none"/>
          </w:rPr>
          <w:t>,</w:t>
        </w:r>
      </w:ins>
      <w:r w:rsidRPr="006B3CB1">
        <w:rPr>
          <w:rFonts w:ascii="Verdana" w:hAnsi="Verdana"/>
          <w:b w:val="0"/>
          <w:smallCaps w:val="0"/>
          <w:color w:val="auto"/>
          <w:sz w:val="20"/>
          <w:szCs w:val="20"/>
          <w:u w:val="none"/>
        </w:rPr>
        <w:t xml:space="preserve"> </w:t>
      </w:r>
      <w:del w:id="174" w:author="Nathalia Esteves" w:date="2018-10-03T12:03:00Z">
        <w:r w:rsidRPr="006B3CB1" w:rsidDel="003B7557">
          <w:rPr>
            <w:rFonts w:ascii="Verdana" w:hAnsi="Verdana"/>
            <w:b w:val="0"/>
            <w:smallCaps w:val="0"/>
            <w:color w:val="auto"/>
            <w:sz w:val="20"/>
            <w:szCs w:val="20"/>
            <w:u w:val="none"/>
          </w:rPr>
          <w:delText>de todas</w:delText>
        </w:r>
      </w:del>
      <w:ins w:id="175" w:author="Nathalia Esteves" w:date="2018-10-03T12:03:00Z">
        <w:r w:rsidR="003B7557">
          <w:rPr>
            <w:rFonts w:ascii="Verdana" w:hAnsi="Verdana"/>
            <w:b w:val="0"/>
            <w:smallCaps w:val="0"/>
            <w:color w:val="auto"/>
            <w:sz w:val="20"/>
            <w:szCs w:val="20"/>
            <w:u w:val="none"/>
          </w:rPr>
          <w:t>das deliberações</w:t>
        </w:r>
      </w:ins>
      <w:r w:rsidRPr="006B3CB1">
        <w:rPr>
          <w:rFonts w:ascii="Verdana" w:hAnsi="Verdana"/>
          <w:b w:val="0"/>
          <w:smallCaps w:val="0"/>
          <w:color w:val="auto"/>
          <w:sz w:val="20"/>
          <w:szCs w:val="20"/>
          <w:u w:val="none"/>
        </w:rPr>
        <w:t xml:space="preserve"> </w:t>
      </w:r>
      <w:ins w:id="176" w:author="Nathalia Esteves" w:date="2018-10-03T12:03:00Z">
        <w:r w:rsidR="003B7557">
          <w:rPr>
            <w:rFonts w:ascii="Verdana" w:hAnsi="Verdana"/>
            <w:b w:val="0"/>
            <w:smallCaps w:val="0"/>
            <w:color w:val="auto"/>
            <w:sz w:val="20"/>
            <w:szCs w:val="20"/>
            <w:u w:val="none"/>
          </w:rPr>
          <w:t>d</w:t>
        </w:r>
      </w:ins>
      <w:r w:rsidRPr="006B3CB1">
        <w:rPr>
          <w:rFonts w:ascii="Verdana" w:hAnsi="Verdana"/>
          <w:b w:val="0"/>
          <w:smallCaps w:val="0"/>
          <w:color w:val="auto"/>
          <w:sz w:val="20"/>
          <w:szCs w:val="20"/>
          <w:u w:val="none"/>
        </w:rPr>
        <w:t>as Assembleias Gerais de Debenturistas</w:t>
      </w:r>
      <w:ins w:id="177" w:author="Nathalia Esteves" w:date="2018-10-03T12:04:00Z">
        <w:r w:rsidR="003B7557">
          <w:rPr>
            <w:rFonts w:ascii="Verdana" w:hAnsi="Verdana"/>
            <w:b w:val="0"/>
            <w:smallCaps w:val="0"/>
            <w:color w:val="auto"/>
            <w:sz w:val="20"/>
            <w:szCs w:val="20"/>
            <w:u w:val="none"/>
          </w:rPr>
          <w:t xml:space="preserve"> nos casos em que a Emissora não esteja presente</w:t>
        </w:r>
      </w:ins>
      <w:r w:rsidRPr="006B3CB1">
        <w:rPr>
          <w:rFonts w:ascii="Verdana" w:hAnsi="Verdana"/>
          <w:b w:val="0"/>
          <w:smallCaps w:val="0"/>
          <w:color w:val="auto"/>
          <w:sz w:val="20"/>
          <w:szCs w:val="20"/>
          <w:u w:val="none"/>
        </w:rPr>
        <w:t>.</w:t>
      </w:r>
    </w:p>
    <w:p w14:paraId="24BC4F7D"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7423E95"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78" w:name="_Toc471916377"/>
      <w:r w:rsidRPr="006B3CB1">
        <w:rPr>
          <w:rFonts w:ascii="Verdana" w:hAnsi="Verdana"/>
          <w:b w:val="0"/>
          <w:smallCaps w:val="0"/>
          <w:color w:val="auto"/>
          <w:sz w:val="20"/>
          <w:szCs w:val="20"/>
          <w:u w:val="none"/>
        </w:rPr>
        <w:t>A Assembleia Geral de Debenturistas instalar-se-á, em primeira convocação, com a presença de Debenturistas que representem, no mínimo, metade das Debêntures em Circulação e, em segunda convocação, com qualquer quórum, ressalvadas as hipóteses expressamente previstas nesta Escritura de Emissão.</w:t>
      </w:r>
      <w:bookmarkEnd w:id="178"/>
    </w:p>
    <w:p w14:paraId="7367C19A"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E7B2B3A"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79" w:name="_Toc471916376"/>
      <w:r w:rsidRPr="006B3CB1">
        <w:rPr>
          <w:rFonts w:ascii="Verdana" w:hAnsi="Verdana"/>
          <w:b w:val="0"/>
          <w:smallCaps w:val="0"/>
          <w:color w:val="auto"/>
          <w:sz w:val="20"/>
          <w:szCs w:val="20"/>
          <w:u w:val="none"/>
        </w:rPr>
        <w:t>A presidência e a secretaria das Assembleias Gerais de Debenturistas caberão representantes eleitos pelos Debenturistas ou àqueles que forem designados pela CVM.</w:t>
      </w:r>
      <w:bookmarkEnd w:id="179"/>
    </w:p>
    <w:p w14:paraId="06363AB2"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976846C"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80" w:name="_Toc471916378"/>
      <w:r w:rsidRPr="006B3CB1">
        <w:rPr>
          <w:rFonts w:ascii="Verdana" w:hAnsi="Verdana"/>
          <w:b w:val="0"/>
          <w:smallCaps w:val="0"/>
          <w:color w:val="auto"/>
          <w:sz w:val="20"/>
          <w:szCs w:val="20"/>
          <w:u w:val="none"/>
        </w:rPr>
        <w:t xml:space="preserve">Cada Debênture em Circulação conferirá a seu titular o direito a um voto nas Assembleias Gerais de Debenturistas, admitida a constituição de mandatário, titulares </w:t>
      </w:r>
      <w:proofErr w:type="gramStart"/>
      <w:r w:rsidRPr="006B3CB1">
        <w:rPr>
          <w:rFonts w:ascii="Verdana" w:hAnsi="Verdana"/>
          <w:b w:val="0"/>
          <w:smallCaps w:val="0"/>
          <w:color w:val="auto"/>
          <w:sz w:val="20"/>
          <w:szCs w:val="20"/>
          <w:u w:val="none"/>
        </w:rPr>
        <w:t>de Debentures</w:t>
      </w:r>
      <w:proofErr w:type="gramEnd"/>
      <w:r w:rsidRPr="006B3CB1">
        <w:rPr>
          <w:rFonts w:ascii="Verdana" w:hAnsi="Verdana"/>
          <w:b w:val="0"/>
          <w:smallCaps w:val="0"/>
          <w:color w:val="auto"/>
          <w:sz w:val="20"/>
          <w:szCs w:val="20"/>
          <w:u w:val="none"/>
        </w:rPr>
        <w:t xml:space="preserve"> ou não.</w:t>
      </w:r>
    </w:p>
    <w:p w14:paraId="02C30133"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0E11AC77"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81" w:name="_Toc471916379"/>
      <w:r w:rsidRPr="006B3CB1">
        <w:rPr>
          <w:rFonts w:ascii="Verdana" w:hAnsi="Verdana"/>
          <w:b w:val="0"/>
          <w:smallCaps w:val="0"/>
          <w:color w:val="auto"/>
          <w:sz w:val="20"/>
          <w:szCs w:val="20"/>
          <w:u w:val="none"/>
        </w:rPr>
        <w:lastRenderedPageBreak/>
        <w:t>Para os efeitos de fixação de quórum desta Escritura de Emissão, serão consideradas como “</w:t>
      </w:r>
      <w:r w:rsidRPr="006B3CB1">
        <w:rPr>
          <w:rFonts w:ascii="Verdana" w:hAnsi="Verdana"/>
          <w:b w:val="0"/>
          <w:smallCaps w:val="0"/>
          <w:color w:val="auto"/>
          <w:sz w:val="20"/>
          <w:szCs w:val="20"/>
        </w:rPr>
        <w:t>Debêntures em Circulação</w:t>
      </w:r>
      <w:r w:rsidRPr="006B3CB1">
        <w:rPr>
          <w:rFonts w:ascii="Verdana" w:hAnsi="Verdana"/>
          <w:b w:val="0"/>
          <w:smallCaps w:val="0"/>
          <w:color w:val="auto"/>
          <w:sz w:val="20"/>
          <w:szCs w:val="20"/>
          <w:u w:val="none"/>
        </w:rPr>
        <w:t>” todas as Debêntures subscritas e não resgatadas, excluídas aquelas Debêntures: (i) mantidas em tesouraria pela Emissora e/ou pelas Fiadoras; ou (</w:t>
      </w:r>
      <w:proofErr w:type="spellStart"/>
      <w:r w:rsidRPr="006B3CB1">
        <w:rPr>
          <w:rFonts w:ascii="Verdana" w:hAnsi="Verdana"/>
          <w:b w:val="0"/>
          <w:smallCaps w:val="0"/>
          <w:color w:val="auto"/>
          <w:sz w:val="20"/>
          <w:szCs w:val="20"/>
          <w:u w:val="none"/>
        </w:rPr>
        <w:t>ii</w:t>
      </w:r>
      <w:proofErr w:type="spellEnd"/>
      <w:r w:rsidRPr="006B3CB1">
        <w:rPr>
          <w:rFonts w:ascii="Verdana" w:hAnsi="Verdana"/>
          <w:b w:val="0"/>
          <w:smallCaps w:val="0"/>
          <w:color w:val="auto"/>
          <w:sz w:val="20"/>
          <w:szCs w:val="20"/>
          <w:u w:val="none"/>
        </w:rPr>
        <w:t>) de titularidade de: (a) Controladas (diretas ou indiretas), (b) Controladoras (ou grupo de controle); (c) sociedades sobre controle comum e/ou coligadas; e (d) administradores da Emissora e das Fiadoras, incluindo, mas não se limitando a, pessoas direta ou indiretamente relacionadas a qualquer das pessoas anteriormente mencionadas, incluindo seus cônjuges, companheiros ou parentes até o 2º (segundo) grau.</w:t>
      </w:r>
      <w:bookmarkEnd w:id="181"/>
    </w:p>
    <w:p w14:paraId="571207C8"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9C15720"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Sem prejuízo dos quóruns específicos estabelecidos nesta Escritura de Emissão e na legislação aplicável, as deliberações das Assembleias Gerais de Debenturistas dependerão da aprovação de Debenturistas titulares de, no mínimo, 2/3 (dois terços) das Debêntures em Circulação, exceto quando de outra forma prevista nesta Escritura de Emissão. </w:t>
      </w:r>
    </w:p>
    <w:p w14:paraId="39384DCD" w14:textId="77777777" w:rsidR="00811F66" w:rsidRPr="006B3CB1" w:rsidRDefault="00811F66">
      <w:pPr>
        <w:rPr>
          <w:spacing w:val="-2"/>
        </w:rPr>
      </w:pPr>
    </w:p>
    <w:p w14:paraId="400D8FE2"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As seguintes hipóteses de alteração dependerão da aprovação de Debenturistas que representem, no mínimo, 90% (noventa por cento) das Debêntures em Circulação: (i) dos quóruns e disposições previstos nesta Cláusula 12, (</w:t>
      </w:r>
      <w:proofErr w:type="spellStart"/>
      <w:r w:rsidRPr="006B3CB1">
        <w:rPr>
          <w:rFonts w:ascii="Verdana" w:hAnsi="Verdana"/>
          <w:b w:val="0"/>
          <w:smallCaps w:val="0"/>
          <w:color w:val="auto"/>
          <w:sz w:val="20"/>
          <w:szCs w:val="20"/>
          <w:u w:val="none"/>
        </w:rPr>
        <w:t>ii</w:t>
      </w:r>
      <w:proofErr w:type="spellEnd"/>
      <w:r w:rsidRPr="006B3CB1">
        <w:rPr>
          <w:rFonts w:ascii="Verdana" w:hAnsi="Verdana"/>
          <w:b w:val="0"/>
          <w:smallCaps w:val="0"/>
          <w:color w:val="auto"/>
          <w:sz w:val="20"/>
          <w:szCs w:val="20"/>
          <w:u w:val="none"/>
        </w:rPr>
        <w:t>) da Remuneração das Debêntures da Primeira Série e da Remuneração das Debêntures da Segunda Série, (</w:t>
      </w:r>
      <w:proofErr w:type="spellStart"/>
      <w:r w:rsidRPr="006B3CB1">
        <w:rPr>
          <w:rFonts w:ascii="Verdana" w:hAnsi="Verdana"/>
          <w:b w:val="0"/>
          <w:smallCaps w:val="0"/>
          <w:color w:val="auto"/>
          <w:sz w:val="20"/>
          <w:szCs w:val="20"/>
          <w:u w:val="none"/>
        </w:rPr>
        <w:t>iii</w:t>
      </w:r>
      <w:proofErr w:type="spellEnd"/>
      <w:r w:rsidRPr="006B3CB1">
        <w:rPr>
          <w:rFonts w:ascii="Verdana" w:hAnsi="Verdana"/>
          <w:b w:val="0"/>
          <w:smallCaps w:val="0"/>
          <w:color w:val="auto"/>
          <w:sz w:val="20"/>
          <w:szCs w:val="20"/>
          <w:u w:val="none"/>
        </w:rPr>
        <w:t>)</w:t>
      </w:r>
      <w:r w:rsidRPr="006B3CB1">
        <w:rPr>
          <w:rFonts w:ascii="Verdana" w:hAnsi="Verdana"/>
          <w:sz w:val="20"/>
          <w:szCs w:val="20"/>
          <w:u w:val="none"/>
        </w:rPr>
        <w:t> </w:t>
      </w:r>
      <w:r w:rsidRPr="006B3CB1">
        <w:rPr>
          <w:rFonts w:ascii="Verdana" w:hAnsi="Verdana"/>
          <w:b w:val="0"/>
          <w:smallCaps w:val="0"/>
          <w:color w:val="auto"/>
          <w:sz w:val="20"/>
          <w:szCs w:val="20"/>
          <w:u w:val="none"/>
        </w:rPr>
        <w:t>das Datas de Pagamento da Remuneração, (</w:t>
      </w:r>
      <w:proofErr w:type="spellStart"/>
      <w:r w:rsidRPr="006B3CB1">
        <w:rPr>
          <w:rFonts w:ascii="Verdana" w:hAnsi="Verdana"/>
          <w:b w:val="0"/>
          <w:smallCaps w:val="0"/>
          <w:color w:val="auto"/>
          <w:sz w:val="20"/>
          <w:szCs w:val="20"/>
          <w:u w:val="none"/>
        </w:rPr>
        <w:t>iv</w:t>
      </w:r>
      <w:proofErr w:type="spellEnd"/>
      <w:r w:rsidRPr="006B3CB1">
        <w:rPr>
          <w:rFonts w:ascii="Verdana" w:hAnsi="Verdana"/>
          <w:b w:val="0"/>
          <w:smallCaps w:val="0"/>
          <w:color w:val="auto"/>
          <w:sz w:val="20"/>
          <w:szCs w:val="20"/>
          <w:u w:val="none"/>
        </w:rPr>
        <w:t>) da Data de Vencimento das Debêntures, (v) dos valores, montantes e datas de amortização do principal das Debêntures; (vi) dos quóruns previstos nesta Escritura de Emissão; (</w:t>
      </w:r>
      <w:proofErr w:type="spellStart"/>
      <w:r w:rsidRPr="006B3CB1">
        <w:rPr>
          <w:rFonts w:ascii="Verdana" w:hAnsi="Verdana"/>
          <w:b w:val="0"/>
          <w:smallCaps w:val="0"/>
          <w:color w:val="auto"/>
          <w:sz w:val="20"/>
          <w:szCs w:val="20"/>
          <w:u w:val="none"/>
        </w:rPr>
        <w:t>vii</w:t>
      </w:r>
      <w:proofErr w:type="spellEnd"/>
      <w:r w:rsidRPr="006B3CB1">
        <w:rPr>
          <w:rFonts w:ascii="Verdana" w:hAnsi="Verdana"/>
          <w:b w:val="0"/>
          <w:smallCaps w:val="0"/>
          <w:color w:val="auto"/>
          <w:sz w:val="20"/>
          <w:szCs w:val="20"/>
          <w:u w:val="none"/>
        </w:rPr>
        <w:t>) dos Eventos de Vencimento Antecipado; (</w:t>
      </w:r>
      <w:proofErr w:type="spellStart"/>
      <w:r w:rsidRPr="006B3CB1">
        <w:rPr>
          <w:rFonts w:ascii="Verdana" w:hAnsi="Verdana"/>
          <w:b w:val="0"/>
          <w:smallCaps w:val="0"/>
          <w:color w:val="auto"/>
          <w:sz w:val="20"/>
          <w:szCs w:val="20"/>
          <w:u w:val="none"/>
        </w:rPr>
        <w:t>viii</w:t>
      </w:r>
      <w:proofErr w:type="spellEnd"/>
      <w:r w:rsidRPr="006B3CB1">
        <w:rPr>
          <w:rFonts w:ascii="Verdana" w:hAnsi="Verdana"/>
          <w:b w:val="0"/>
          <w:smallCaps w:val="0"/>
          <w:color w:val="auto"/>
          <w:sz w:val="20"/>
          <w:szCs w:val="20"/>
          <w:u w:val="none"/>
        </w:rPr>
        <w:t>) dos Eventos de Amortização Extraordinária Obrigatória; (</w:t>
      </w:r>
      <w:proofErr w:type="spellStart"/>
      <w:r w:rsidRPr="006B3CB1">
        <w:rPr>
          <w:rFonts w:ascii="Verdana" w:hAnsi="Verdana"/>
          <w:b w:val="0"/>
          <w:smallCaps w:val="0"/>
          <w:color w:val="auto"/>
          <w:sz w:val="20"/>
          <w:szCs w:val="20"/>
          <w:u w:val="none"/>
        </w:rPr>
        <w:t>ix</w:t>
      </w:r>
      <w:proofErr w:type="spellEnd"/>
      <w:r w:rsidRPr="006B3CB1">
        <w:rPr>
          <w:rFonts w:ascii="Verdana" w:hAnsi="Verdana"/>
          <w:b w:val="0"/>
          <w:smallCaps w:val="0"/>
          <w:color w:val="auto"/>
          <w:sz w:val="20"/>
          <w:szCs w:val="20"/>
          <w:u w:val="none"/>
        </w:rPr>
        <w:t xml:space="preserve">) do </w:t>
      </w:r>
      <w:r w:rsidR="0071334F" w:rsidRPr="006B3CB1">
        <w:rPr>
          <w:rFonts w:ascii="Verdana" w:hAnsi="Verdana"/>
          <w:b w:val="0"/>
          <w:smallCaps w:val="0"/>
          <w:color w:val="auto"/>
          <w:sz w:val="20"/>
          <w:szCs w:val="20"/>
          <w:u w:val="none"/>
        </w:rPr>
        <w:t>Custo de Liquidação Antecipada</w:t>
      </w:r>
      <w:r w:rsidRPr="006B3CB1">
        <w:rPr>
          <w:rFonts w:ascii="Verdana" w:hAnsi="Verdana"/>
          <w:b w:val="0"/>
          <w:smallCaps w:val="0"/>
          <w:color w:val="auto"/>
          <w:sz w:val="20"/>
          <w:szCs w:val="20"/>
          <w:u w:val="none"/>
        </w:rPr>
        <w:t>; e/ou (x) modificação das Garantias.</w:t>
      </w:r>
      <w:r w:rsidR="00CC7B58" w:rsidRPr="006B3CB1">
        <w:rPr>
          <w:rFonts w:ascii="Verdana" w:hAnsi="Verdana"/>
          <w:b w:val="0"/>
          <w:smallCaps w:val="0"/>
          <w:color w:val="auto"/>
          <w:sz w:val="20"/>
          <w:szCs w:val="20"/>
          <w:u w:val="none"/>
        </w:rPr>
        <w:t xml:space="preserve"> </w:t>
      </w:r>
    </w:p>
    <w:bookmarkEnd w:id="180"/>
    <w:p w14:paraId="6355A5D8" w14:textId="77777777" w:rsidR="00811F66" w:rsidRPr="006B3CB1" w:rsidRDefault="00811F66" w:rsidP="00811F66">
      <w:pPr>
        <w:pStyle w:val="Estilo1"/>
        <w:widowControl/>
        <w:spacing w:line="288" w:lineRule="auto"/>
        <w:outlineLvl w:val="0"/>
        <w:rPr>
          <w:rFonts w:ascii="Verdana" w:hAnsi="Verdana"/>
          <w:b w:val="0"/>
          <w:smallCaps w:val="0"/>
          <w:color w:val="auto"/>
          <w:spacing w:val="0"/>
          <w:sz w:val="20"/>
          <w:szCs w:val="20"/>
          <w:u w:val="none"/>
        </w:rPr>
      </w:pPr>
    </w:p>
    <w:p w14:paraId="67C83A04"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A renúncia ou perdão temporário dos Debenturistas, para </w:t>
      </w:r>
      <w:r w:rsidRPr="006B3CB1">
        <w:rPr>
          <w:rFonts w:ascii="Verdana" w:hAnsi="Verdana"/>
          <w:b w:val="0"/>
          <w:smallCaps w:val="0"/>
          <w:color w:val="000000" w:themeColor="text1"/>
          <w:sz w:val="20"/>
          <w:szCs w:val="20"/>
          <w:u w:val="none"/>
        </w:rPr>
        <w:t xml:space="preserve">que não ocorra </w:t>
      </w:r>
      <w:r w:rsidRPr="006B3CB1">
        <w:rPr>
          <w:rFonts w:ascii="Verdana" w:hAnsi="Verdana"/>
          <w:b w:val="0"/>
          <w:smallCaps w:val="0"/>
          <w:color w:val="auto"/>
          <w:sz w:val="20"/>
          <w:szCs w:val="20"/>
          <w:u w:val="none"/>
        </w:rPr>
        <w:t xml:space="preserve">o vencimento antecipado ou inadimplemento de obrigações estabelecidas nesta Escritura de Emissão, dependerá de aprovação, em primeira e/ou em segunda convocação, de, no mínimo, 2/3 (dois terços) das Debêntures em Circulação. </w:t>
      </w:r>
    </w:p>
    <w:p w14:paraId="07669089"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04C38C86"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82" w:name="_Toc471916380"/>
      <w:r w:rsidRPr="006B3CB1">
        <w:rPr>
          <w:rFonts w:ascii="Verdana" w:hAnsi="Verdana"/>
          <w:b w:val="0"/>
          <w:smallCaps w:val="0"/>
          <w:color w:val="auto"/>
          <w:sz w:val="20"/>
          <w:szCs w:val="20"/>
          <w:u w:val="none"/>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bookmarkEnd w:id="182"/>
    </w:p>
    <w:p w14:paraId="5CF29F5C"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2D86C7A"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83" w:name="_Toc471916381"/>
      <w:r w:rsidRPr="006B3CB1">
        <w:rPr>
          <w:rFonts w:ascii="Verdana" w:hAnsi="Verdana"/>
          <w:b w:val="0"/>
          <w:smallCaps w:val="0"/>
          <w:color w:val="auto"/>
          <w:sz w:val="20"/>
          <w:szCs w:val="20"/>
          <w:u w:val="none"/>
        </w:rPr>
        <w:t>O Agente Fiduciário deverá comparecer à Assembleia Geral de Debenturistas para prestar aos Debenturistas as informações que lhe forem solicitadas.</w:t>
      </w:r>
      <w:bookmarkEnd w:id="183"/>
    </w:p>
    <w:p w14:paraId="23C67F48"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110DA368"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84" w:name="_Toc471916382"/>
      <w:r w:rsidRPr="006B3CB1">
        <w:rPr>
          <w:rFonts w:ascii="Verdana" w:hAnsi="Verdana"/>
          <w:b w:val="0"/>
          <w:smallCaps w:val="0"/>
          <w:color w:val="auto"/>
          <w:sz w:val="20"/>
          <w:szCs w:val="20"/>
          <w:u w:val="none"/>
        </w:rPr>
        <w:t>As deliberações tomadas pelos Debenturistas em Assembleias Gerais de Debenturistas no âmbito de sua competência legal, observados os quóruns nesta Escritura de Emissão, vincularão a Emissora e obrigarão todos os titulares de Debêntures em Circulação, independentemente de terem comparecido à Assembleia Geral de Debenturistas ou do voto proferido nas respectivas Assembleias Gerais de Debenturistas.</w:t>
      </w:r>
      <w:bookmarkEnd w:id="184"/>
    </w:p>
    <w:p w14:paraId="534293BD"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3C2A9406"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85" w:name="_Toc471916383"/>
      <w:r w:rsidRPr="006B3CB1">
        <w:rPr>
          <w:rFonts w:ascii="Verdana" w:hAnsi="Verdana"/>
          <w:color w:val="auto"/>
          <w:sz w:val="20"/>
          <w:szCs w:val="20"/>
          <w:u w:val="none"/>
        </w:rPr>
        <w:lastRenderedPageBreak/>
        <w:t>Declarações da Emissora</w:t>
      </w:r>
      <w:bookmarkEnd w:id="185"/>
      <w:r w:rsidRPr="006B3CB1">
        <w:rPr>
          <w:rFonts w:ascii="Verdana" w:hAnsi="Verdana"/>
          <w:color w:val="auto"/>
          <w:sz w:val="20"/>
          <w:szCs w:val="20"/>
          <w:u w:val="none"/>
        </w:rPr>
        <w:t xml:space="preserve"> </w:t>
      </w:r>
    </w:p>
    <w:p w14:paraId="487D8644" w14:textId="77777777" w:rsidR="00811F66" w:rsidRPr="006B3CB1" w:rsidRDefault="00811F66">
      <w:bookmarkStart w:id="186" w:name="_Ref534176609"/>
      <w:bookmarkStart w:id="187" w:name="_Ref130286814"/>
    </w:p>
    <w:p w14:paraId="1294C19D" w14:textId="77777777" w:rsidR="00811F66" w:rsidRPr="006B3CB1" w:rsidRDefault="00811F66" w:rsidP="006B3CB1">
      <w:pPr>
        <w:pStyle w:val="Estilo1"/>
        <w:widowControl/>
        <w:numPr>
          <w:ilvl w:val="1"/>
          <w:numId w:val="21"/>
        </w:numPr>
        <w:spacing w:line="288" w:lineRule="auto"/>
        <w:outlineLvl w:val="0"/>
        <w:rPr>
          <w:rFonts w:ascii="Verdana" w:hAnsi="Verdana" w:cs="Tahoma"/>
          <w:sz w:val="20"/>
          <w:szCs w:val="20"/>
        </w:rPr>
      </w:pPr>
      <w:r w:rsidRPr="006B3CB1">
        <w:rPr>
          <w:rFonts w:ascii="Verdana" w:hAnsi="Verdana"/>
          <w:b w:val="0"/>
          <w:smallCaps w:val="0"/>
          <w:color w:val="auto"/>
          <w:spacing w:val="0"/>
          <w:sz w:val="20"/>
          <w:szCs w:val="20"/>
          <w:u w:val="none"/>
        </w:rPr>
        <w:t>A Emissora, neste ato, declara e garante que:</w:t>
      </w:r>
      <w:bookmarkEnd w:id="186"/>
      <w:bookmarkEnd w:id="187"/>
    </w:p>
    <w:p w14:paraId="6FD44E84" w14:textId="77777777" w:rsidR="00811F66" w:rsidRPr="006B3CB1" w:rsidRDefault="00811F66">
      <w:pPr>
        <w:tabs>
          <w:tab w:val="left" w:pos="709"/>
        </w:tabs>
      </w:pPr>
    </w:p>
    <w:p w14:paraId="3ED51DC8" w14:textId="77777777" w:rsidR="00811F66" w:rsidRPr="006B3CB1" w:rsidRDefault="00811F66" w:rsidP="006B3CB1">
      <w:pPr>
        <w:pStyle w:val="PargrafodaLista"/>
        <w:numPr>
          <w:ilvl w:val="0"/>
          <w:numId w:val="26"/>
        </w:numPr>
        <w:ind w:left="1134" w:hanging="567"/>
        <w:contextualSpacing w:val="0"/>
        <w:jc w:val="both"/>
      </w:pPr>
      <w:proofErr w:type="spellStart"/>
      <w:r w:rsidRPr="006B3CB1">
        <w:t>é</w:t>
      </w:r>
      <w:proofErr w:type="spellEnd"/>
      <w:r w:rsidRPr="006B3CB1">
        <w:t xml:space="preserve"> sociedade devidamente organizada, constituída e existente sob a forma de sociedade por ações, de acordo com as leis brasileiras, sem registro de emissor de valores mobiliários perante a CVM, estando apta e devidamente autorizada a desempenhar as atividades descritas em seu objeto social;</w:t>
      </w:r>
    </w:p>
    <w:p w14:paraId="10E45701" w14:textId="77777777" w:rsidR="00811F66" w:rsidRPr="006B3CB1" w:rsidRDefault="00811F66">
      <w:pPr>
        <w:pStyle w:val="PargrafodaLista"/>
        <w:ind w:left="1134"/>
        <w:contextualSpacing w:val="0"/>
        <w:jc w:val="both"/>
      </w:pPr>
    </w:p>
    <w:p w14:paraId="22EA7092" w14:textId="77777777" w:rsidR="00811F66" w:rsidRPr="006B3CB1" w:rsidRDefault="00811F66" w:rsidP="006B3CB1">
      <w:pPr>
        <w:pStyle w:val="PargrafodaLista"/>
        <w:numPr>
          <w:ilvl w:val="0"/>
          <w:numId w:val="26"/>
        </w:numPr>
        <w:ind w:left="1134" w:hanging="567"/>
        <w:contextualSpacing w:val="0"/>
        <w:jc w:val="both"/>
      </w:pPr>
      <w:proofErr w:type="spellStart"/>
      <w:r w:rsidRPr="006B3CB1">
        <w:t>é</w:t>
      </w:r>
      <w:proofErr w:type="spellEnd"/>
      <w:r w:rsidRPr="006B3CB1">
        <w:t xml:space="preserve"> plenamente capaz para cumprir todas as obrigações (financeiras e não financeiras) previstas nesta Escritura de Emissão e em quaisquer outros documentos da Emissão; </w:t>
      </w:r>
    </w:p>
    <w:p w14:paraId="16ED5527" w14:textId="77777777" w:rsidR="00811F66" w:rsidRPr="006B3CB1" w:rsidRDefault="00811F66">
      <w:pPr>
        <w:pStyle w:val="PargrafodaLista"/>
        <w:ind w:left="1134"/>
        <w:contextualSpacing w:val="0"/>
        <w:jc w:val="both"/>
      </w:pPr>
    </w:p>
    <w:p w14:paraId="29E870EB" w14:textId="77777777" w:rsidR="00811F66" w:rsidRPr="006B3CB1" w:rsidRDefault="00811F66" w:rsidP="006B3CB1">
      <w:pPr>
        <w:pStyle w:val="PargrafodaLista"/>
        <w:numPr>
          <w:ilvl w:val="0"/>
          <w:numId w:val="26"/>
        </w:numPr>
        <w:ind w:left="1134" w:hanging="567"/>
        <w:contextualSpacing w:val="0"/>
        <w:jc w:val="both"/>
      </w:pPr>
      <w:r w:rsidRPr="006B3CB1">
        <w:t>está devidamente autorizada e obteve todas as autorizações, inclusive, conforme aplicável, legais, societárias, regulatórias e de terceiros, necessárias à celebração desta Escritura de Emissão e de quaisquer outros documentos da Emissão, e ao cumprimento de todas as obrigações aqui e ali previstas e à realização da Emissão e da Oferta, tendo sido plenamente satisfeitos todos os requisitos legais, societários, regulatórios e de terceiros necessários para tanto;</w:t>
      </w:r>
    </w:p>
    <w:p w14:paraId="5540A03E" w14:textId="77777777" w:rsidR="00811F66" w:rsidRPr="006B3CB1" w:rsidRDefault="00811F66">
      <w:pPr>
        <w:pStyle w:val="PargrafodaLista"/>
        <w:ind w:left="1134"/>
        <w:contextualSpacing w:val="0"/>
        <w:jc w:val="both"/>
      </w:pPr>
    </w:p>
    <w:p w14:paraId="2B503F32" w14:textId="77777777" w:rsidR="00811F66" w:rsidRPr="006B3CB1" w:rsidRDefault="00811F66" w:rsidP="006B3CB1">
      <w:pPr>
        <w:pStyle w:val="PargrafodaLista"/>
        <w:numPr>
          <w:ilvl w:val="0"/>
          <w:numId w:val="26"/>
        </w:numPr>
        <w:ind w:left="1134" w:hanging="567"/>
        <w:contextualSpacing w:val="0"/>
        <w:jc w:val="both"/>
      </w:pPr>
      <w:r w:rsidRPr="006B3CB1">
        <w:t>os representantes legais da Emissora que assinam esta Escritura de Emissão e quaisquer outros documentos da Emissão têm, conforme o caso, poderes societários e/ou delegados para assumir, em nome da Emissora as obrigações aqui e ali previstas e, sendo mandatários, têm os poderes legitimamente outorgados, estando os respectivos mandatos em pleno vigor e efeito;</w:t>
      </w:r>
    </w:p>
    <w:p w14:paraId="40951E61" w14:textId="77777777" w:rsidR="00811F66" w:rsidRPr="006B3CB1" w:rsidRDefault="00811F66">
      <w:pPr>
        <w:pStyle w:val="PargrafodaLista"/>
        <w:ind w:left="1134"/>
        <w:contextualSpacing w:val="0"/>
        <w:jc w:val="both"/>
      </w:pPr>
    </w:p>
    <w:p w14:paraId="33BB5870" w14:textId="77777777" w:rsidR="00811F66" w:rsidRPr="006B3CB1" w:rsidRDefault="00811F66" w:rsidP="006B3CB1">
      <w:pPr>
        <w:pStyle w:val="PargrafodaLista"/>
        <w:numPr>
          <w:ilvl w:val="0"/>
          <w:numId w:val="26"/>
        </w:numPr>
        <w:ind w:left="1134" w:hanging="567"/>
        <w:contextualSpacing w:val="0"/>
        <w:jc w:val="both"/>
      </w:pPr>
      <w:r w:rsidRPr="006B3CB1">
        <w:t>esta Escritura de Emissão e quaisquer outros documentos da Emissão, e as obrigações aqui e ali previstas, constituem obrigações lícitas, válidas, vinculantes e eficazes da Emissora, exequíveis de acordo com seus termos e condições;</w:t>
      </w:r>
    </w:p>
    <w:p w14:paraId="353C9B6D" w14:textId="77777777" w:rsidR="00811F66" w:rsidRPr="006B3CB1" w:rsidRDefault="00811F66">
      <w:pPr>
        <w:pStyle w:val="PargrafodaLista"/>
        <w:ind w:left="1134"/>
        <w:contextualSpacing w:val="0"/>
        <w:jc w:val="both"/>
      </w:pPr>
    </w:p>
    <w:p w14:paraId="71237D29" w14:textId="77777777" w:rsidR="00811F66" w:rsidRPr="006B3CB1" w:rsidRDefault="00811F66" w:rsidP="006B3CB1">
      <w:pPr>
        <w:pStyle w:val="PargrafodaLista"/>
        <w:numPr>
          <w:ilvl w:val="0"/>
          <w:numId w:val="26"/>
        </w:numPr>
        <w:ind w:left="1134" w:hanging="567"/>
        <w:contextualSpacing w:val="0"/>
        <w:jc w:val="both"/>
      </w:pPr>
      <w:r w:rsidRPr="006B3CB1">
        <w:t>a celebração, os termos e condições desta Escritura de Emissão e de quaisquer outros documentos da Emissão, e o cumprimento das obrigações aqui e ali previstas e a realização da Emissão e da Oferta, (a) não infringem o estatuto social da Emissora; (b) não infringem qualquer contrato ou instrumento do qual a Emissora seja parte e/ou pelo qual qualquer de seus respectivos bens ou propriedades esteja sujeito e/ou qualquer outra obrigação anteriormente assumida pela Emissora; (c) não resultarão em (i) vencimento antecipado de qualquer obrigação estabelecida em qualquer contrato ou instrumento do qual a Emissora seja parte e/ou pelo qual qualquer de seus respectivos bens ou propriedades esteja sujeito, observado o pagamento antecipado das Dívidas Existentes, conforme previsto no item (i) da Cláusula 4.1 desta Escritura ou (</w:t>
      </w:r>
      <w:proofErr w:type="spellStart"/>
      <w:r w:rsidRPr="006B3CB1">
        <w:t>ii</w:t>
      </w:r>
      <w:proofErr w:type="spellEnd"/>
      <w:r w:rsidRPr="006B3CB1">
        <w:t xml:space="preserve">) rescisão de qualquer desses contratos ou instrumentos; (d) não resultarão na criação de qualquer Ônus sobre qualquer bens ou propriedades da Emissora; (e) não infringem </w:t>
      </w:r>
      <w:r w:rsidRPr="006B3CB1">
        <w:lastRenderedPageBreak/>
        <w:t xml:space="preserve">qualquer disposição legal ou regulamentar a que a Emissora e/ou qualquer de seus respectivos bens ou propriedades esteja sujeito; e (f) não infringem qualquer ordem, decisão ou sentença administrativa, judicial ou arbitral que afete a Emissora e/ou qualquer de seus respectivos bens ou propriedades; </w:t>
      </w:r>
    </w:p>
    <w:p w14:paraId="7985828E" w14:textId="77777777" w:rsidR="00811F66" w:rsidRPr="006B3CB1" w:rsidRDefault="00811F66">
      <w:pPr>
        <w:pStyle w:val="PargrafodaLista"/>
        <w:ind w:left="1134"/>
        <w:contextualSpacing w:val="0"/>
        <w:jc w:val="both"/>
      </w:pPr>
    </w:p>
    <w:p w14:paraId="11EE7AC0" w14:textId="77777777" w:rsidR="00811F66" w:rsidRPr="006B3CB1" w:rsidRDefault="00811F66" w:rsidP="006B3CB1">
      <w:pPr>
        <w:pStyle w:val="PargrafodaLista"/>
        <w:numPr>
          <w:ilvl w:val="0"/>
          <w:numId w:val="26"/>
        </w:numPr>
        <w:ind w:left="1134" w:hanging="567"/>
        <w:contextualSpacing w:val="0"/>
        <w:jc w:val="both"/>
      </w:pPr>
      <w:r w:rsidRPr="006B3CB1">
        <w:t xml:space="preserve">está adimplente com o cumprimento das obrigações constantes desta Escritura de Emissão e de quaisquer outros documentos da Emissão, e não ocorreu e não existe, na presente data, qualquer Evento de Vencimento Antecipado; </w:t>
      </w:r>
    </w:p>
    <w:p w14:paraId="04E7C04A" w14:textId="77777777" w:rsidR="00811F66" w:rsidRPr="006B3CB1" w:rsidRDefault="00811F66">
      <w:pPr>
        <w:pStyle w:val="PargrafodaLista"/>
        <w:ind w:left="1134"/>
        <w:contextualSpacing w:val="0"/>
        <w:jc w:val="both"/>
      </w:pPr>
    </w:p>
    <w:p w14:paraId="49C894A0" w14:textId="77777777" w:rsidR="00811F66" w:rsidRPr="006B3CB1" w:rsidRDefault="00811F66" w:rsidP="006B3CB1">
      <w:pPr>
        <w:pStyle w:val="PargrafodaLista"/>
        <w:numPr>
          <w:ilvl w:val="0"/>
          <w:numId w:val="26"/>
        </w:numPr>
        <w:ind w:left="1134" w:hanging="567"/>
        <w:contextualSpacing w:val="0"/>
        <w:jc w:val="both"/>
      </w:pPr>
      <w:r w:rsidRPr="006B3CB1">
        <w:t xml:space="preserve">tem plena ciência e concorda integralmente com a forma de divulgação e apuração da Taxa DI, e a forma de cálculo da Remuneração das Debêntures da Primeira Série e da Remuneração das Debêntures da Segunda Série foi acordada por livre vontade da Emissora, em observância ao princípio da boa-fé; </w:t>
      </w:r>
    </w:p>
    <w:p w14:paraId="2EFA8B61" w14:textId="77777777" w:rsidR="00811F66" w:rsidRPr="006B3CB1" w:rsidRDefault="00811F66">
      <w:pPr>
        <w:pStyle w:val="PargrafodaLista"/>
        <w:ind w:left="1134"/>
        <w:contextualSpacing w:val="0"/>
        <w:jc w:val="both"/>
      </w:pPr>
    </w:p>
    <w:p w14:paraId="5CC1C621" w14:textId="77777777" w:rsidR="00811F66" w:rsidRPr="006B3CB1" w:rsidRDefault="00811F66" w:rsidP="006B3CB1">
      <w:pPr>
        <w:pStyle w:val="PargrafodaLista"/>
        <w:numPr>
          <w:ilvl w:val="0"/>
          <w:numId w:val="26"/>
        </w:numPr>
        <w:ind w:left="1134" w:hanging="567"/>
        <w:contextualSpacing w:val="0"/>
        <w:jc w:val="both"/>
      </w:pPr>
      <w:r w:rsidRPr="006B3CB1">
        <w:t>todas e quaisquer informações prestadas pela Emissora e pelas Fiadoras por ocasião da Oferta, são verdadeiras, consistentes, precisas, completas, corretas e suficientes, permitindo aos investidores uma tomada de decisão fundamentada a respeito da Oferta;</w:t>
      </w:r>
    </w:p>
    <w:p w14:paraId="10DABB2E" w14:textId="77777777" w:rsidR="00811F66" w:rsidRPr="006B3CB1" w:rsidRDefault="00811F66">
      <w:pPr>
        <w:pStyle w:val="PargrafodaLista"/>
        <w:ind w:left="1134"/>
        <w:contextualSpacing w:val="0"/>
        <w:jc w:val="both"/>
      </w:pPr>
    </w:p>
    <w:p w14:paraId="324B895C" w14:textId="77777777" w:rsidR="00811F66" w:rsidRPr="006B3CB1" w:rsidRDefault="00811F66" w:rsidP="006B3CB1">
      <w:pPr>
        <w:pStyle w:val="PargrafodaLista"/>
        <w:numPr>
          <w:ilvl w:val="0"/>
          <w:numId w:val="26"/>
        </w:numPr>
        <w:ind w:left="1134" w:hanging="567"/>
        <w:contextualSpacing w:val="0"/>
        <w:jc w:val="both"/>
      </w:pPr>
      <w:r w:rsidRPr="006B3CB1">
        <w:t xml:space="preserve">não omitiu qualquer fato que possa resultar em alteração substancial na situação econômico-financeira, operacional ou jurídica da Emissora e/ou das Fiadoras; </w:t>
      </w:r>
    </w:p>
    <w:p w14:paraId="16E16A5D" w14:textId="77777777" w:rsidR="00811F66" w:rsidRPr="006B3CB1" w:rsidRDefault="00811F66">
      <w:pPr>
        <w:pStyle w:val="PargrafodaLista"/>
        <w:ind w:left="1134"/>
        <w:contextualSpacing w:val="0"/>
        <w:jc w:val="both"/>
      </w:pPr>
    </w:p>
    <w:p w14:paraId="60BA2064" w14:textId="77777777" w:rsidR="00811F66" w:rsidRPr="006B3CB1" w:rsidRDefault="00811F66" w:rsidP="006B3CB1">
      <w:pPr>
        <w:pStyle w:val="PargrafodaLista"/>
        <w:numPr>
          <w:ilvl w:val="0"/>
          <w:numId w:val="26"/>
        </w:numPr>
        <w:ind w:left="1134" w:hanging="567"/>
        <w:contextualSpacing w:val="0"/>
        <w:jc w:val="both"/>
      </w:pPr>
      <w:r w:rsidRPr="006B3CB1">
        <w:t>todos e quaisquer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p>
    <w:p w14:paraId="5F79756B" w14:textId="77777777" w:rsidR="00811F66" w:rsidRPr="006B3CB1" w:rsidRDefault="00811F66">
      <w:pPr>
        <w:pStyle w:val="PargrafodaLista"/>
        <w:ind w:left="1134"/>
        <w:contextualSpacing w:val="0"/>
        <w:jc w:val="both"/>
      </w:pPr>
    </w:p>
    <w:p w14:paraId="519A6296" w14:textId="77777777" w:rsidR="00811F66" w:rsidRPr="006B3CB1" w:rsidRDefault="00811F66" w:rsidP="006B3CB1">
      <w:pPr>
        <w:pStyle w:val="PargrafodaLista"/>
        <w:numPr>
          <w:ilvl w:val="0"/>
          <w:numId w:val="26"/>
        </w:numPr>
        <w:ind w:left="1134" w:hanging="567"/>
        <w:contextualSpacing w:val="0"/>
        <w:jc w:val="both"/>
      </w:pPr>
      <w:r w:rsidRPr="006B3CB1">
        <w:t>cumpre com o disposto na Legislação Socioambiental, inclusive de forma que (a) não utiliza, direta ou indiretamente, trabalho em condições análogas às de escravo ou trabalho infantil; (b) os trabalhadores são devidamente registrados nos termos da legislação em vigor; (c) cumpre as obrigações decorrentes dos respectivos contratos de trabalho e da legislação trabalhista e previdenciária em vigor; (d) cumpre a legislação aplicável à proteção do meio ambiente, bem como à saúde e segurança do trabalho; (e) detém todas as permissões, licenças, autorizações e aprovações essenciais para o exercício de suas atividades, em conformidade com a Legislação Socioambiental, salvo por aquelas atualmente em processo regular de renovação; e (f) possui todos os registros necessários, em conformidade com a legislação civil e ambiental aplicáveis;</w:t>
      </w:r>
    </w:p>
    <w:p w14:paraId="2AC4F0BB" w14:textId="77777777" w:rsidR="00811F66" w:rsidRPr="006B3CB1" w:rsidRDefault="00811F66">
      <w:pPr>
        <w:pStyle w:val="PargrafodaLista"/>
        <w:ind w:left="1134"/>
        <w:contextualSpacing w:val="0"/>
        <w:jc w:val="both"/>
      </w:pPr>
    </w:p>
    <w:p w14:paraId="60540069" w14:textId="77777777" w:rsidR="00811F66" w:rsidRPr="006B3CB1" w:rsidRDefault="00811F66" w:rsidP="006B3CB1">
      <w:pPr>
        <w:pStyle w:val="PargrafodaLista"/>
        <w:numPr>
          <w:ilvl w:val="0"/>
          <w:numId w:val="26"/>
        </w:numPr>
        <w:ind w:left="1134" w:hanging="567"/>
        <w:contextualSpacing w:val="0"/>
        <w:jc w:val="both"/>
      </w:pPr>
      <w:r w:rsidRPr="006B3CB1">
        <w:t xml:space="preserve">não é parte, no seu melhor conhecimento, em qualquer ação judicial, procedimento administrativo ou arbitral, inquérito ou investigação instaurado, incluindo, mas não se limitando, àqueles de natureza </w:t>
      </w:r>
      <w:r w:rsidRPr="006B3CB1">
        <w:lastRenderedPageBreak/>
        <w:t xml:space="preserve">socioambiental, envolvendo a Emissora e/ou as Fiadoras, perante qualquer tribunal, órgão governamental ou árbitro referentes às atividades por elas desenvolvidas; </w:t>
      </w:r>
    </w:p>
    <w:p w14:paraId="11A0AB1E" w14:textId="77777777" w:rsidR="00811F66" w:rsidRPr="006B3CB1" w:rsidRDefault="00811F66" w:rsidP="00F2623F">
      <w:pPr>
        <w:pStyle w:val="PargrafodaLista"/>
        <w:contextualSpacing w:val="0"/>
      </w:pPr>
    </w:p>
    <w:p w14:paraId="5BD151BF" w14:textId="77777777" w:rsidR="00811F66" w:rsidRPr="006B3CB1" w:rsidRDefault="00811F66" w:rsidP="006B3CB1">
      <w:pPr>
        <w:pStyle w:val="PargrafodaLista"/>
        <w:numPr>
          <w:ilvl w:val="0"/>
          <w:numId w:val="26"/>
        </w:numPr>
        <w:ind w:left="1134" w:hanging="567"/>
        <w:contextualSpacing w:val="0"/>
        <w:jc w:val="both"/>
      </w:pPr>
      <w:r w:rsidRPr="006B3CB1">
        <w:t xml:space="preserve">não é, nesta data, parte em qualquer ação judicial, procedimento administrativo ou arbitral, inquérito ou investigação instaurado relacionado às Leis de </w:t>
      </w:r>
      <w:proofErr w:type="spellStart"/>
      <w:r w:rsidRPr="006B3CB1">
        <w:rPr>
          <w:i/>
        </w:rPr>
        <w:t>Compliance</w:t>
      </w:r>
      <w:proofErr w:type="spellEnd"/>
      <w:r w:rsidRPr="006B3CB1">
        <w:t>, envolvendo a Emissora e/ou as Fiadoras, perante qualquer tribunal, órgão governamental ou árbitro referentes às atividades por elas desenvolvidas;</w:t>
      </w:r>
    </w:p>
    <w:p w14:paraId="083A00E7" w14:textId="77777777" w:rsidR="00811F66" w:rsidRPr="006B3CB1" w:rsidRDefault="00811F66">
      <w:pPr>
        <w:pStyle w:val="PargrafodaLista"/>
        <w:ind w:left="1134"/>
        <w:contextualSpacing w:val="0"/>
        <w:jc w:val="both"/>
      </w:pPr>
    </w:p>
    <w:p w14:paraId="344162B4" w14:textId="77777777" w:rsidR="00811F66" w:rsidRPr="006B3CB1" w:rsidRDefault="00811F66" w:rsidP="006B3CB1">
      <w:pPr>
        <w:pStyle w:val="PargrafodaLista"/>
        <w:numPr>
          <w:ilvl w:val="0"/>
          <w:numId w:val="26"/>
        </w:numPr>
        <w:ind w:left="1134" w:hanging="567"/>
        <w:contextualSpacing w:val="0"/>
        <w:jc w:val="both"/>
      </w:pPr>
      <w:r w:rsidRPr="006B3CB1">
        <w:t xml:space="preserve">está cumprindo as leis, regulamentos e políticas anticorrupção a que está submetida,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de </w:t>
      </w:r>
      <w:proofErr w:type="spellStart"/>
      <w:r w:rsidRPr="006B3CB1">
        <w:rPr>
          <w:i/>
        </w:rPr>
        <w:t>Compliance</w:t>
      </w:r>
      <w:proofErr w:type="spellEnd"/>
      <w:r w:rsidRPr="006B3CB1">
        <w:t>;</w:t>
      </w:r>
    </w:p>
    <w:p w14:paraId="4B74637D" w14:textId="77777777" w:rsidR="00811F66" w:rsidRPr="006B3CB1" w:rsidRDefault="00811F66">
      <w:pPr>
        <w:pStyle w:val="PargrafodaLista"/>
        <w:ind w:left="1134"/>
        <w:contextualSpacing w:val="0"/>
        <w:jc w:val="both"/>
      </w:pPr>
    </w:p>
    <w:p w14:paraId="4B1992EB" w14:textId="77777777" w:rsidR="00811F66" w:rsidRPr="006B3CB1" w:rsidRDefault="00811F66" w:rsidP="006B3CB1">
      <w:pPr>
        <w:pStyle w:val="PargrafodaLista"/>
        <w:numPr>
          <w:ilvl w:val="0"/>
          <w:numId w:val="26"/>
        </w:numPr>
        <w:ind w:left="1134" w:hanging="567"/>
        <w:contextualSpacing w:val="0"/>
        <w:jc w:val="both"/>
      </w:pPr>
      <w:r w:rsidRPr="006B3CB1">
        <w:t>as Demonstrações Financeiras Consolidadas Auditadas da Emissora</w:t>
      </w:r>
      <w:r w:rsidRPr="006B3CB1" w:rsidDel="00B072F8">
        <w:rPr>
          <w:color w:val="000000" w:themeColor="text1"/>
        </w:rPr>
        <w:t xml:space="preserve"> </w:t>
      </w:r>
      <w:r w:rsidRPr="006B3CB1">
        <w:t>relativas aos exercícios sociais encerrados em 31 de dezembro de 2017, 2016 e 2015 (que inclui o balancete de verificação relativo ao período findo em 31 de março de 2018) representam corretamente a posição patrimonial e financeira consolidada, bem como os resultados operacionais da Emissora e das Fiadoras naquelas datas e para aqueles períodos e foram devidamente elaboradas em conformidade com a Lei das Sociedades por Ações e com as regras emitidas pela CVM e demais normativos contábeis, sendo que desde a data das Demonstrações Financeiras Consolidadas Auditadas da Emissora</w:t>
      </w:r>
      <w:r w:rsidRPr="006B3CB1" w:rsidDel="00B072F8">
        <w:rPr>
          <w:color w:val="000000" w:themeColor="text1"/>
        </w:rPr>
        <w:t xml:space="preserve"> </w:t>
      </w:r>
      <w:r w:rsidRPr="006B3CB1">
        <w:t>mais recentes e até a presente data não houve (a) nenhum efeito adverso relevante na posição patrimonial e financeira consolidada da Emissora, bem como nos resultados operacionais da Emissora e das Fiadora; (b) qualquer operação envolvendo a Emissora e as Fiadoras, assim como suas Controladas, fora do curso normal de seus negócios que seja relevante para a Emissora e/ou para as Fiadoras, assim como suas Controladas; (c) declaração ou pagamento pela Emissora e pelas Fiadoras, de dividendos, juros sobre o capital próprio ou proventos de qualquer natureza, excetuados pelas distribuições ocorridas em fevereiro, junho e agosto de 2018; (d) qualquer alteração no capital social ou aumento do endividamento da Emissora e/ou das Fiadoras; e (e) a contratação de novas dívidas pela Emissora e/ou pelas Fiadoras;</w:t>
      </w:r>
    </w:p>
    <w:p w14:paraId="2F26196A" w14:textId="77777777" w:rsidR="00811F66" w:rsidRPr="006B3CB1" w:rsidRDefault="00811F66">
      <w:pPr>
        <w:pStyle w:val="PargrafodaLista"/>
        <w:ind w:left="1134"/>
        <w:contextualSpacing w:val="0"/>
        <w:jc w:val="both"/>
      </w:pPr>
    </w:p>
    <w:p w14:paraId="63A9BB64" w14:textId="77777777" w:rsidR="00811F66" w:rsidRPr="006B3CB1" w:rsidRDefault="00811F66" w:rsidP="006B3CB1">
      <w:pPr>
        <w:pStyle w:val="PargrafodaLista"/>
        <w:numPr>
          <w:ilvl w:val="0"/>
          <w:numId w:val="26"/>
        </w:numPr>
        <w:ind w:left="1134" w:hanging="567"/>
        <w:contextualSpacing w:val="0"/>
        <w:jc w:val="both"/>
      </w:pPr>
      <w:r w:rsidRPr="006B3CB1">
        <w:t>está cumprindo todas as leis, regulamentos, normas administrativas e determinações dos órgãos governamentais, autarquias ou instâncias judiciais, administrativas e arbitrais aplicáveis ao exercício de suas atividades;</w:t>
      </w:r>
    </w:p>
    <w:p w14:paraId="0186DAE7" w14:textId="77777777" w:rsidR="00811F66" w:rsidRPr="006B3CB1" w:rsidRDefault="00811F66">
      <w:pPr>
        <w:pStyle w:val="PargrafodaLista"/>
        <w:ind w:left="1134"/>
        <w:contextualSpacing w:val="0"/>
        <w:jc w:val="both"/>
      </w:pPr>
    </w:p>
    <w:p w14:paraId="2D886ECA" w14:textId="77777777" w:rsidR="00811F66" w:rsidRPr="006B3CB1" w:rsidRDefault="00811F66" w:rsidP="006B3CB1">
      <w:pPr>
        <w:pStyle w:val="PargrafodaLista"/>
        <w:numPr>
          <w:ilvl w:val="0"/>
          <w:numId w:val="26"/>
        </w:numPr>
        <w:ind w:left="1134" w:hanging="567"/>
        <w:contextualSpacing w:val="0"/>
        <w:jc w:val="both"/>
      </w:pPr>
      <w:r w:rsidRPr="006B3CB1">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e/ou judicial;</w:t>
      </w:r>
    </w:p>
    <w:p w14:paraId="660F0EED" w14:textId="77777777" w:rsidR="00811F66" w:rsidRPr="006B3CB1" w:rsidRDefault="00811F66">
      <w:pPr>
        <w:pStyle w:val="PargrafodaLista"/>
        <w:ind w:left="1134"/>
        <w:contextualSpacing w:val="0"/>
        <w:jc w:val="both"/>
      </w:pPr>
    </w:p>
    <w:p w14:paraId="6ABC93BE" w14:textId="77777777" w:rsidR="00811F66" w:rsidRPr="006B3CB1" w:rsidRDefault="00811F66" w:rsidP="006B3CB1">
      <w:pPr>
        <w:pStyle w:val="PargrafodaLista"/>
        <w:numPr>
          <w:ilvl w:val="0"/>
          <w:numId w:val="26"/>
        </w:numPr>
        <w:ind w:left="1134" w:hanging="567"/>
        <w:contextualSpacing w:val="0"/>
        <w:jc w:val="both"/>
      </w:pPr>
      <w:r w:rsidRPr="006B3CB1">
        <w:t>mantém cobertura para as atividades exercidas pela Emissora e pelas Fiadoras, assim como por suas Controladas, por meio de apólices de seguro contratadas em linha com as melhores práticas do mercado (“</w:t>
      </w:r>
      <w:r w:rsidRPr="006B3CB1">
        <w:rPr>
          <w:u w:val="single"/>
        </w:rPr>
        <w:t>Apólices de Seguro</w:t>
      </w:r>
      <w:r w:rsidRPr="006B3CB1">
        <w:t>”), sendo que a política de contratação de seguros da Emissora e das Fiadoras é adequada e suficiente tendo em vista as atividades realizadas (ou a serem realizadas) pela Emissora e/ou pelas Fiadoras. As atuais Apólices de Seguro da Emissora e das Fiadoras, se encontram em pleno vigor e efeito, restando vigentes, e todos os prêmios devidos sob tais apólices foram devida e oportunamente pagos;</w:t>
      </w:r>
    </w:p>
    <w:p w14:paraId="5F7CC8EC" w14:textId="77777777" w:rsidR="00811F66" w:rsidRPr="006B3CB1" w:rsidRDefault="00811F66">
      <w:pPr>
        <w:pStyle w:val="PargrafodaLista"/>
        <w:ind w:left="1134"/>
        <w:contextualSpacing w:val="0"/>
        <w:jc w:val="both"/>
      </w:pPr>
    </w:p>
    <w:p w14:paraId="5134EAF6" w14:textId="77777777" w:rsidR="00811F66" w:rsidRPr="006B3CB1" w:rsidRDefault="00811F66" w:rsidP="006B3CB1">
      <w:pPr>
        <w:pStyle w:val="PargrafodaLista"/>
        <w:numPr>
          <w:ilvl w:val="0"/>
          <w:numId w:val="26"/>
        </w:numPr>
        <w:ind w:left="1134" w:hanging="567"/>
        <w:contextualSpacing w:val="0"/>
        <w:jc w:val="both"/>
      </w:pPr>
      <w:r w:rsidRPr="006B3CB1">
        <w:t>não tem ciência da existência, inclusive em relação às Fiadoras, (a) de descumprimento de qualquer disposição contratual relevante, legal ou de qualquer outra ordem judicial, administrativa ou arbitral; ou (b) qualquer processo ou procedimento, judicial, administrativo ou arbitral, em qualquer dos casos deste inciso, (i) que possa afetar de maneira comprovadamente relevante a Emissão ou os negócios da Emissora e/ou das Fiadoras; ou (</w:t>
      </w:r>
      <w:proofErr w:type="spellStart"/>
      <w:r w:rsidRPr="006B3CB1">
        <w:t>ii</w:t>
      </w:r>
      <w:proofErr w:type="spellEnd"/>
      <w:r w:rsidRPr="006B3CB1">
        <w:t>) visando a anular, alterar, invalidar, questionar ou de qualquer forma afetar esta Escritura de Emissão, os Contratos de Garantia e/ou quaisquer outros documentos da Emissão; e</w:t>
      </w:r>
    </w:p>
    <w:p w14:paraId="7626C86A" w14:textId="77777777" w:rsidR="00811F66" w:rsidRPr="006B3CB1" w:rsidRDefault="00811F66">
      <w:pPr>
        <w:pStyle w:val="PargrafodaLista"/>
        <w:ind w:left="1134"/>
        <w:contextualSpacing w:val="0"/>
        <w:jc w:val="both"/>
      </w:pPr>
    </w:p>
    <w:p w14:paraId="48E37DAC" w14:textId="77777777" w:rsidR="00811F66" w:rsidRPr="006B3CB1" w:rsidRDefault="00811F66" w:rsidP="006B3CB1">
      <w:pPr>
        <w:pStyle w:val="PargrafodaLista"/>
        <w:numPr>
          <w:ilvl w:val="0"/>
          <w:numId w:val="26"/>
        </w:numPr>
        <w:ind w:left="1134" w:hanging="567"/>
        <w:contextualSpacing w:val="0"/>
        <w:jc w:val="both"/>
      </w:pPr>
      <w:r w:rsidRPr="006B3CB1">
        <w:t xml:space="preserve"> possui válidas, eficazes, em perfeita ordem e em pleno vigor todas as licenças, concessões, autorizações, permissões e alvarás, inclusive societárias, regulatórias e ambientais, exigidas pelas autoridades federais, estaduais, municipais ou reguladoras aplicáveis ao exercício de suas atividades, exceto por aquelas em processo de regular renovação, sendo que até a presente data a Emissora e as Fiadoras, não foram notificadas acerca da revogação de quaisquer delas ou da existência de processo administrativo que tenha por objeto a revogação, suspensão ou cancelamento de quaisquer delas, exceto por aquelas em processo regular de renovação. </w:t>
      </w:r>
    </w:p>
    <w:p w14:paraId="5A59105E" w14:textId="77777777" w:rsidR="00811F66" w:rsidRPr="006B3CB1" w:rsidRDefault="00811F66">
      <w:pPr>
        <w:tabs>
          <w:tab w:val="left" w:pos="709"/>
        </w:tabs>
      </w:pPr>
    </w:p>
    <w:p w14:paraId="25D5BAAB" w14:textId="77777777" w:rsidR="00811F66" w:rsidRPr="006B3CB1" w:rsidRDefault="00811F66" w:rsidP="006B3CB1">
      <w:pPr>
        <w:pStyle w:val="Estilo1"/>
        <w:widowControl/>
        <w:numPr>
          <w:ilvl w:val="1"/>
          <w:numId w:val="21"/>
        </w:numPr>
        <w:spacing w:line="288" w:lineRule="auto"/>
        <w:outlineLvl w:val="0"/>
        <w:rPr>
          <w:rFonts w:ascii="Verdana" w:hAnsi="Verdana" w:cs="Tahoma"/>
          <w:sz w:val="20"/>
          <w:szCs w:val="20"/>
        </w:rPr>
      </w:pPr>
      <w:r w:rsidRPr="006B3CB1">
        <w:rPr>
          <w:rFonts w:ascii="Verdana" w:hAnsi="Verdana"/>
          <w:b w:val="0"/>
          <w:smallCaps w:val="0"/>
          <w:sz w:val="20"/>
          <w:szCs w:val="20"/>
          <w:u w:val="none"/>
        </w:rPr>
        <w:t>A Emissora declara e garante, ainda, (i)</w:t>
      </w:r>
      <w:r w:rsidRPr="006B3CB1">
        <w:rPr>
          <w:rFonts w:ascii="Verdana" w:hAnsi="Verdana" w:cs="Tahoma"/>
          <w:b w:val="0"/>
          <w:smallCaps w:val="0"/>
          <w:sz w:val="20"/>
          <w:szCs w:val="20"/>
          <w:u w:val="none"/>
        </w:rPr>
        <w:t> </w:t>
      </w:r>
      <w:r w:rsidRPr="006B3CB1">
        <w:rPr>
          <w:rFonts w:ascii="Verdana" w:hAnsi="Verdana"/>
          <w:b w:val="0"/>
          <w:smallCaps w:val="0"/>
          <w:sz w:val="20"/>
          <w:szCs w:val="20"/>
          <w:u w:val="none"/>
        </w:rPr>
        <w:t>não ter qualquer ligação com o Agente Fiduciário que o impeça de exercer plenamente, suas funções conforme descritas nesta Escritura de Emissão e na Instrução CVM 583; (</w:t>
      </w:r>
      <w:proofErr w:type="spellStart"/>
      <w:r w:rsidRPr="006B3CB1">
        <w:rPr>
          <w:rFonts w:ascii="Verdana" w:hAnsi="Verdana"/>
          <w:b w:val="0"/>
          <w:smallCaps w:val="0"/>
          <w:sz w:val="20"/>
          <w:szCs w:val="20"/>
          <w:u w:val="none"/>
        </w:rPr>
        <w:t>ii</w:t>
      </w:r>
      <w:proofErr w:type="spellEnd"/>
      <w:r w:rsidRPr="006B3CB1">
        <w:rPr>
          <w:rFonts w:ascii="Verdana" w:hAnsi="Verdana"/>
          <w:b w:val="0"/>
          <w:smallCaps w:val="0"/>
          <w:sz w:val="20"/>
          <w:szCs w:val="20"/>
          <w:u w:val="none"/>
        </w:rPr>
        <w:t>)</w:t>
      </w:r>
      <w:r w:rsidRPr="006B3CB1">
        <w:rPr>
          <w:rFonts w:ascii="Verdana" w:hAnsi="Verdana" w:cs="Tahoma"/>
          <w:b w:val="0"/>
          <w:smallCaps w:val="0"/>
          <w:sz w:val="20"/>
          <w:szCs w:val="20"/>
          <w:u w:val="none"/>
        </w:rPr>
        <w:t> </w:t>
      </w:r>
      <w:r w:rsidRPr="006B3CB1">
        <w:rPr>
          <w:rFonts w:ascii="Verdana" w:hAnsi="Verdana"/>
          <w:b w:val="0"/>
          <w:smallCaps w:val="0"/>
          <w:sz w:val="20"/>
          <w:szCs w:val="20"/>
          <w:u w:val="none"/>
        </w:rPr>
        <w:t>ter ciência de todas as disposições da Instrução CVM 583 a serem cumpridas pelo Agente Fiduciário; (</w:t>
      </w:r>
      <w:proofErr w:type="spellStart"/>
      <w:r w:rsidRPr="006B3CB1">
        <w:rPr>
          <w:rFonts w:ascii="Verdana" w:hAnsi="Verdana"/>
          <w:b w:val="0"/>
          <w:smallCaps w:val="0"/>
          <w:sz w:val="20"/>
          <w:szCs w:val="20"/>
          <w:u w:val="none"/>
        </w:rPr>
        <w:t>iii</w:t>
      </w:r>
      <w:proofErr w:type="spellEnd"/>
      <w:r w:rsidRPr="006B3CB1">
        <w:rPr>
          <w:rFonts w:ascii="Verdana" w:hAnsi="Verdana"/>
          <w:b w:val="0"/>
          <w:smallCaps w:val="0"/>
          <w:sz w:val="20"/>
          <w:szCs w:val="20"/>
          <w:u w:val="none"/>
        </w:rPr>
        <w:t>)</w:t>
      </w:r>
      <w:r w:rsidRPr="006B3CB1">
        <w:rPr>
          <w:rFonts w:ascii="Verdana" w:hAnsi="Verdana" w:cs="Tahoma"/>
          <w:b w:val="0"/>
          <w:smallCaps w:val="0"/>
          <w:sz w:val="20"/>
          <w:szCs w:val="20"/>
          <w:u w:val="none"/>
        </w:rPr>
        <w:t> </w:t>
      </w:r>
      <w:r w:rsidRPr="006B3CB1">
        <w:rPr>
          <w:rFonts w:ascii="Verdana" w:hAnsi="Verdana"/>
          <w:b w:val="0"/>
          <w:smallCaps w:val="0"/>
          <w:sz w:val="20"/>
          <w:szCs w:val="20"/>
          <w:u w:val="none"/>
        </w:rPr>
        <w:t>que cumprirá todas as determinações do Agente Fiduciário vinculadas ao cumprimento das disposições previstas naquela Instrução; e (</w:t>
      </w:r>
      <w:proofErr w:type="spellStart"/>
      <w:r w:rsidRPr="006B3CB1">
        <w:rPr>
          <w:rFonts w:ascii="Verdana" w:hAnsi="Verdana"/>
          <w:b w:val="0"/>
          <w:smallCaps w:val="0"/>
          <w:sz w:val="20"/>
          <w:szCs w:val="20"/>
          <w:u w:val="none"/>
        </w:rPr>
        <w:t>iv</w:t>
      </w:r>
      <w:proofErr w:type="spellEnd"/>
      <w:r w:rsidRPr="006B3CB1">
        <w:rPr>
          <w:rFonts w:ascii="Verdana" w:hAnsi="Verdana"/>
          <w:b w:val="0"/>
          <w:smallCaps w:val="0"/>
          <w:sz w:val="20"/>
          <w:szCs w:val="20"/>
          <w:u w:val="none"/>
        </w:rPr>
        <w:t>)</w:t>
      </w:r>
      <w:r w:rsidRPr="006B3CB1">
        <w:rPr>
          <w:rFonts w:ascii="Verdana" w:hAnsi="Verdana" w:cs="Tahoma"/>
          <w:b w:val="0"/>
          <w:smallCaps w:val="0"/>
          <w:sz w:val="20"/>
          <w:szCs w:val="20"/>
          <w:u w:val="none"/>
        </w:rPr>
        <w:t> </w:t>
      </w:r>
      <w:r w:rsidRPr="006B3CB1">
        <w:rPr>
          <w:rFonts w:ascii="Verdana" w:hAnsi="Verdana"/>
          <w:b w:val="0"/>
          <w:smallCaps w:val="0"/>
          <w:sz w:val="20"/>
          <w:szCs w:val="20"/>
          <w:u w:val="none"/>
        </w:rPr>
        <w:t>não existir nenhum impedimento legal contratual ou acordo de acionistas que impeça a conclusão da presente Emissão.</w:t>
      </w:r>
    </w:p>
    <w:p w14:paraId="136707C4" w14:textId="77777777" w:rsidR="00811F66" w:rsidRPr="006B3CB1" w:rsidRDefault="00811F66">
      <w:pPr>
        <w:ind w:left="720"/>
      </w:pPr>
    </w:p>
    <w:p w14:paraId="72A1B547" w14:textId="77777777" w:rsidR="00811F66" w:rsidRPr="006B3CB1" w:rsidRDefault="00811F66" w:rsidP="006B3CB1">
      <w:pPr>
        <w:pStyle w:val="Estilo1"/>
        <w:widowControl/>
        <w:numPr>
          <w:ilvl w:val="1"/>
          <w:numId w:val="21"/>
        </w:numPr>
        <w:spacing w:line="288" w:lineRule="auto"/>
        <w:outlineLvl w:val="0"/>
        <w:rPr>
          <w:rFonts w:ascii="Verdana" w:hAnsi="Verdana" w:cs="Tahoma"/>
          <w:sz w:val="20"/>
          <w:szCs w:val="20"/>
        </w:rPr>
      </w:pPr>
      <w:bookmarkStart w:id="188" w:name="_Ref264567062"/>
      <w:r w:rsidRPr="006B3CB1">
        <w:rPr>
          <w:rFonts w:ascii="Verdana" w:hAnsi="Verdana"/>
          <w:b w:val="0"/>
          <w:smallCaps w:val="0"/>
          <w:sz w:val="20"/>
          <w:szCs w:val="20"/>
          <w:u w:val="none"/>
        </w:rPr>
        <w:t xml:space="preserve">A Emissora se obriga a indenizar os Debenturistas e o Agente Fiduciário por todos e quaisquer prejuízos diretos, danos diretos (excluídos danos indiretos, </w:t>
      </w:r>
      <w:r w:rsidRPr="006B3CB1">
        <w:rPr>
          <w:rFonts w:ascii="Verdana" w:hAnsi="Verdana"/>
          <w:b w:val="0"/>
          <w:i/>
          <w:smallCaps w:val="0"/>
          <w:sz w:val="20"/>
          <w:szCs w:val="20"/>
          <w:u w:val="none"/>
        </w:rPr>
        <w:t>e.g.</w:t>
      </w:r>
      <w:r w:rsidRPr="006B3CB1">
        <w:rPr>
          <w:rFonts w:ascii="Verdana" w:hAnsi="Verdana"/>
          <w:b w:val="0"/>
          <w:smallCaps w:val="0"/>
          <w:sz w:val="20"/>
          <w:szCs w:val="20"/>
          <w:u w:val="none"/>
        </w:rPr>
        <w:t xml:space="preserve"> lucros </w:t>
      </w:r>
      <w:r w:rsidRPr="006B3CB1">
        <w:rPr>
          <w:rFonts w:ascii="Verdana" w:hAnsi="Verdana"/>
          <w:b w:val="0"/>
          <w:smallCaps w:val="0"/>
          <w:sz w:val="20"/>
          <w:szCs w:val="20"/>
          <w:u w:val="none"/>
        </w:rPr>
        <w:lastRenderedPageBreak/>
        <w:t>cessantes e/ou emergentes), custos e/ou despesas (incluindo custas judiciais e honorários advocatícios) diretamente incorridos e comprovados pelos Debenturistas e/ou pelo Agente Fiduciário em razão da falsidade e/ou incorreção de qualquer das declarações prestadas nos termos da Cláusula 13.1 acima.</w:t>
      </w:r>
      <w:bookmarkEnd w:id="188"/>
    </w:p>
    <w:p w14:paraId="40B46525" w14:textId="77777777" w:rsidR="00811F66" w:rsidRPr="006B3CB1" w:rsidRDefault="00811F66"/>
    <w:p w14:paraId="63991C1F"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u w:val="none"/>
        </w:rPr>
        <w:t>Sem prejuízo do disposto na Cláusula </w:t>
      </w:r>
      <w:r w:rsidRPr="006B3CB1">
        <w:rPr>
          <w:rFonts w:ascii="Verdana" w:hAnsi="Verdana"/>
          <w:b w:val="0"/>
          <w:smallCaps w:val="0"/>
          <w:sz w:val="20"/>
          <w:szCs w:val="20"/>
          <w:u w:val="none"/>
        </w:rPr>
        <w:fldChar w:fldCharType="begin"/>
      </w:r>
      <w:r w:rsidRPr="006B3CB1">
        <w:rPr>
          <w:rFonts w:ascii="Verdana" w:hAnsi="Verdana"/>
          <w:b w:val="0"/>
          <w:smallCaps w:val="0"/>
          <w:sz w:val="20"/>
          <w:szCs w:val="20"/>
          <w:u w:val="none"/>
        </w:rPr>
        <w:instrText xml:space="preserve"> REF _Ref264567062 \n \p \h  \* MERGEFORMAT </w:instrText>
      </w:r>
      <w:r w:rsidRPr="006B3CB1">
        <w:rPr>
          <w:rFonts w:ascii="Verdana" w:hAnsi="Verdana"/>
          <w:b w:val="0"/>
          <w:smallCaps w:val="0"/>
          <w:sz w:val="20"/>
          <w:szCs w:val="20"/>
          <w:u w:val="none"/>
        </w:rPr>
      </w:r>
      <w:r w:rsidRPr="006B3CB1">
        <w:rPr>
          <w:rFonts w:ascii="Verdana" w:hAnsi="Verdana"/>
          <w:b w:val="0"/>
          <w:smallCaps w:val="0"/>
          <w:sz w:val="20"/>
          <w:szCs w:val="20"/>
          <w:u w:val="none"/>
        </w:rPr>
        <w:fldChar w:fldCharType="separate"/>
      </w:r>
      <w:r w:rsidR="00BC4B36">
        <w:rPr>
          <w:rFonts w:ascii="Verdana" w:hAnsi="Verdana"/>
          <w:b w:val="0"/>
          <w:smallCaps w:val="0"/>
          <w:sz w:val="20"/>
          <w:szCs w:val="20"/>
          <w:u w:val="none"/>
        </w:rPr>
        <w:t>13.3 acima</w:t>
      </w:r>
      <w:r w:rsidRPr="006B3CB1">
        <w:rPr>
          <w:rFonts w:ascii="Verdana" w:hAnsi="Verdana"/>
          <w:b w:val="0"/>
          <w:smallCaps w:val="0"/>
          <w:sz w:val="20"/>
          <w:szCs w:val="20"/>
          <w:u w:val="none"/>
        </w:rPr>
        <w:fldChar w:fldCharType="end"/>
      </w:r>
      <w:r w:rsidRPr="006B3CB1">
        <w:rPr>
          <w:rFonts w:ascii="Verdana" w:hAnsi="Verdana"/>
          <w:b w:val="0"/>
          <w:smallCaps w:val="0"/>
          <w:sz w:val="20"/>
          <w:szCs w:val="20"/>
          <w:u w:val="none"/>
        </w:rPr>
        <w:t>, a Emissora obriga-se a notificar, em até 3 (três) Dias Úteis, o Agente Fiduciário caso qualquer das declarações prestadas nos termos da Cláusula 13.1 acima tornarem-se total ou parcialmente inverídicas, incompletas ou incorretas.</w:t>
      </w:r>
    </w:p>
    <w:p w14:paraId="03D8CFBF"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2FA676E1" w14:textId="77777777" w:rsidR="00811F66" w:rsidRPr="006B3CB1" w:rsidRDefault="00811F66" w:rsidP="006B3CB1">
      <w:pPr>
        <w:pStyle w:val="Estilo1"/>
        <w:widowControl/>
        <w:numPr>
          <w:ilvl w:val="0"/>
          <w:numId w:val="21"/>
        </w:numPr>
        <w:spacing w:line="288" w:lineRule="auto"/>
        <w:outlineLvl w:val="0"/>
        <w:rPr>
          <w:rFonts w:ascii="Verdana" w:hAnsi="Verdana"/>
          <w:b w:val="0"/>
          <w:smallCaps w:val="0"/>
          <w:sz w:val="20"/>
          <w:szCs w:val="20"/>
        </w:rPr>
      </w:pPr>
      <w:r w:rsidRPr="006B3CB1">
        <w:rPr>
          <w:rFonts w:ascii="Verdana" w:hAnsi="Verdana"/>
          <w:sz w:val="20"/>
          <w:szCs w:val="20"/>
          <w:u w:val="none"/>
        </w:rPr>
        <w:t>Comunicações</w:t>
      </w:r>
    </w:p>
    <w:p w14:paraId="202B5AD3" w14:textId="77777777" w:rsidR="00811F66" w:rsidRPr="006B3CB1" w:rsidRDefault="00811F66">
      <w:pPr>
        <w:tabs>
          <w:tab w:val="left" w:pos="993"/>
        </w:tabs>
        <w:rPr>
          <w:spacing w:val="-2"/>
        </w:rPr>
      </w:pPr>
    </w:p>
    <w:p w14:paraId="3A481643"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u w:val="none"/>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7A8AD85C"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p>
    <w:p w14:paraId="3B9B4153" w14:textId="77777777" w:rsidR="00811F66" w:rsidRPr="006B3CB1" w:rsidRDefault="00811F66" w:rsidP="006B3CB1">
      <w:pPr>
        <w:pStyle w:val="PargrafodaLista"/>
        <w:numPr>
          <w:ilvl w:val="0"/>
          <w:numId w:val="27"/>
        </w:numPr>
        <w:tabs>
          <w:tab w:val="left" w:pos="709"/>
        </w:tabs>
        <w:ind w:hanging="1080"/>
        <w:contextualSpacing w:val="0"/>
        <w:jc w:val="both"/>
      </w:pPr>
      <w:r w:rsidRPr="006B3CB1">
        <w:t>para a Emissora:</w:t>
      </w:r>
    </w:p>
    <w:p w14:paraId="4E25E963" w14:textId="77777777" w:rsidR="00811F66" w:rsidRPr="006B3CB1" w:rsidRDefault="00811F66">
      <w:pPr>
        <w:tabs>
          <w:tab w:val="left" w:pos="709"/>
        </w:tabs>
        <w:ind w:left="1429"/>
      </w:pPr>
    </w:p>
    <w:p w14:paraId="1F776BCF"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Brasil PCH S.A.</w:t>
      </w:r>
    </w:p>
    <w:p w14:paraId="436FACCE"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Morais, 1250, 10º e 11º andares</w:t>
      </w:r>
      <w:r w:rsidRPr="006B3CB1" w:rsidDel="00F136A8">
        <w:t xml:space="preserve"> </w:t>
      </w:r>
    </w:p>
    <w:p w14:paraId="2E45350D"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Belo Horizonte – MG, CEP: 30.380-252</w:t>
      </w:r>
      <w:r w:rsidRPr="006B3CB1" w:rsidDel="00F136A8">
        <w:t xml:space="preserve"> </w:t>
      </w:r>
    </w:p>
    <w:p w14:paraId="301101E0"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At.: Marcio Barata Diniz e/ou Cristiano Corrêa de Barros</w:t>
      </w:r>
      <w:r w:rsidRPr="006B3CB1" w:rsidDel="006F20FC">
        <w:t xml:space="preserve"> </w:t>
      </w:r>
    </w:p>
    <w:p w14:paraId="1781B329"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Telefone: (31) 3527-9100</w:t>
      </w:r>
      <w:r w:rsidRPr="006B3CB1" w:rsidDel="006F20FC">
        <w:t xml:space="preserve"> </w:t>
      </w:r>
    </w:p>
    <w:p w14:paraId="65C2FBFE" w14:textId="77777777" w:rsidR="00811F66" w:rsidRPr="006B3CB1" w:rsidRDefault="00811F66">
      <w:pPr>
        <w:widowControl w:val="0"/>
        <w:tabs>
          <w:tab w:val="left" w:pos="284"/>
          <w:tab w:val="left" w:pos="709"/>
          <w:tab w:val="left" w:pos="900"/>
          <w:tab w:val="left" w:pos="1800"/>
          <w:tab w:val="left" w:pos="3600"/>
          <w:tab w:val="left" w:pos="4500"/>
          <w:tab w:val="left" w:pos="5400"/>
          <w:tab w:val="left" w:pos="6300"/>
          <w:tab w:val="left" w:pos="7200"/>
          <w:tab w:val="left" w:pos="8100"/>
          <w:tab w:val="left" w:pos="9000"/>
        </w:tabs>
        <w:ind w:left="709"/>
      </w:pPr>
      <w:r w:rsidRPr="006B3CB1">
        <w:t xml:space="preserve">E-mail: </w:t>
      </w:r>
      <w:hyperlink r:id="rId30" w:history="1">
        <w:r w:rsidRPr="006B3CB1">
          <w:rPr>
            <w:rStyle w:val="Hyperlink"/>
          </w:rPr>
          <w:t>investidores@brasilpch.com.br</w:t>
        </w:r>
      </w:hyperlink>
      <w:r w:rsidRPr="006B3CB1" w:rsidDel="006F20FC">
        <w:t xml:space="preserve"> </w:t>
      </w:r>
    </w:p>
    <w:p w14:paraId="044A1FC9" w14:textId="77777777" w:rsidR="00811F66" w:rsidRPr="006B3CB1" w:rsidRDefault="00811F66">
      <w:pPr>
        <w:tabs>
          <w:tab w:val="left" w:pos="709"/>
          <w:tab w:val="left" w:pos="3402"/>
        </w:tabs>
        <w:ind w:left="709" w:hanging="709"/>
      </w:pPr>
    </w:p>
    <w:p w14:paraId="2AB213B3" w14:textId="77777777" w:rsidR="00811F66" w:rsidRPr="006B3CB1" w:rsidRDefault="00811F66" w:rsidP="006B3CB1">
      <w:pPr>
        <w:pStyle w:val="PargrafodaLista"/>
        <w:numPr>
          <w:ilvl w:val="0"/>
          <w:numId w:val="27"/>
        </w:numPr>
        <w:tabs>
          <w:tab w:val="left" w:pos="709"/>
        </w:tabs>
        <w:ind w:hanging="1080"/>
        <w:contextualSpacing w:val="0"/>
        <w:jc w:val="both"/>
      </w:pPr>
      <w:r w:rsidRPr="006B3CB1">
        <w:t>para o Agente Fiduciário:</w:t>
      </w:r>
    </w:p>
    <w:p w14:paraId="0CAA7DEA" w14:textId="77777777" w:rsidR="00811F66" w:rsidRPr="006B3CB1" w:rsidRDefault="00811F66">
      <w:pPr>
        <w:tabs>
          <w:tab w:val="left" w:pos="709"/>
        </w:tabs>
        <w:ind w:left="709"/>
      </w:pPr>
    </w:p>
    <w:p w14:paraId="03AD4337"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p>
    <w:p w14:paraId="28F85A37" w14:textId="77777777" w:rsidR="00811F66" w:rsidRPr="006B3CB1" w:rsidRDefault="00811F66">
      <w:pPr>
        <w:pStyle w:val="PargrafodaLista"/>
        <w:contextualSpacing w:val="0"/>
        <w:jc w:val="both"/>
      </w:pPr>
      <w:r w:rsidRPr="006B3CB1">
        <w:t>Avenida das Américas, n.º 3434, bloco 7, grupo 201, Centro Empresarial Mario Henrique Simonsen</w:t>
      </w:r>
    </w:p>
    <w:p w14:paraId="5AA9C386" w14:textId="77777777" w:rsidR="00811F66" w:rsidRPr="006B3CB1" w:rsidRDefault="00811F66">
      <w:pPr>
        <w:pStyle w:val="PargrafodaLista"/>
        <w:contextualSpacing w:val="0"/>
        <w:jc w:val="both"/>
      </w:pPr>
      <w:bookmarkStart w:id="189" w:name="_DV_M702"/>
      <w:bookmarkEnd w:id="189"/>
      <w:r w:rsidRPr="006B3CB1">
        <w:t xml:space="preserve">Rio de Janeiro – RJ, CEP </w:t>
      </w:r>
      <w:bookmarkStart w:id="190" w:name="_DV_M703"/>
      <w:bookmarkEnd w:id="190"/>
      <w:r w:rsidRPr="006B3CB1">
        <w:t>22.640-102</w:t>
      </w:r>
    </w:p>
    <w:p w14:paraId="3DBED9D3" w14:textId="77777777" w:rsidR="00811F66" w:rsidRPr="006B3CB1" w:rsidRDefault="00811F66">
      <w:pPr>
        <w:pStyle w:val="PargrafodaLista"/>
        <w:contextualSpacing w:val="0"/>
        <w:jc w:val="both"/>
      </w:pPr>
      <w:r w:rsidRPr="006B3CB1">
        <w:t xml:space="preserve">At.: </w:t>
      </w:r>
      <w:proofErr w:type="spellStart"/>
      <w:r w:rsidRPr="006B3CB1">
        <w:t>Antonio</w:t>
      </w:r>
      <w:proofErr w:type="spellEnd"/>
      <w:r w:rsidRPr="006B3CB1">
        <w:t xml:space="preserve"> Amaro / Maria Carolina Abrantes </w:t>
      </w:r>
      <w:proofErr w:type="spellStart"/>
      <w:r w:rsidRPr="006B3CB1">
        <w:t>Lodi</w:t>
      </w:r>
      <w:proofErr w:type="spellEnd"/>
      <w:r w:rsidRPr="006B3CB1">
        <w:t xml:space="preserve"> de Oliveira</w:t>
      </w:r>
      <w:bookmarkStart w:id="191" w:name="_DV_M704"/>
      <w:bookmarkEnd w:id="191"/>
    </w:p>
    <w:p w14:paraId="5DB74DF0" w14:textId="77777777" w:rsidR="00811F66" w:rsidRPr="006B3CB1" w:rsidRDefault="00811F66">
      <w:pPr>
        <w:pStyle w:val="PargrafodaLista"/>
        <w:contextualSpacing w:val="0"/>
        <w:jc w:val="both"/>
      </w:pPr>
      <w:r w:rsidRPr="006B3CB1">
        <w:t xml:space="preserve">Telefone: </w:t>
      </w:r>
      <w:bookmarkStart w:id="192" w:name="_DV_M705"/>
      <w:bookmarkEnd w:id="192"/>
      <w:r w:rsidRPr="006B3CB1">
        <w:t>(21) 3514-0000</w:t>
      </w:r>
    </w:p>
    <w:p w14:paraId="5C35EBAB" w14:textId="77777777" w:rsidR="00811F66" w:rsidRPr="006B3CB1" w:rsidRDefault="00811F66">
      <w:pPr>
        <w:pStyle w:val="PargrafodaLista"/>
        <w:contextualSpacing w:val="0"/>
        <w:jc w:val="both"/>
      </w:pPr>
      <w:bookmarkStart w:id="193" w:name="_DV_M706"/>
      <w:bookmarkEnd w:id="193"/>
      <w:r w:rsidRPr="006B3CB1">
        <w:t>E-Mail: antonio.amaro@oliveiratrust.com.br / ger2.agente@oliveiratrust.com.br</w:t>
      </w:r>
    </w:p>
    <w:p w14:paraId="1B9EE626" w14:textId="77777777" w:rsidR="00811F66" w:rsidRPr="006B3CB1" w:rsidRDefault="00811F66">
      <w:pPr>
        <w:pStyle w:val="PargrafodaLista"/>
        <w:ind w:left="0"/>
        <w:contextualSpacing w:val="0"/>
        <w:jc w:val="both"/>
      </w:pPr>
    </w:p>
    <w:p w14:paraId="39F01047" w14:textId="77777777" w:rsidR="00811F66" w:rsidRPr="006B3CB1" w:rsidRDefault="00811F66" w:rsidP="006B3CB1">
      <w:pPr>
        <w:pStyle w:val="PargrafodaLista"/>
        <w:numPr>
          <w:ilvl w:val="0"/>
          <w:numId w:val="27"/>
        </w:numPr>
        <w:tabs>
          <w:tab w:val="left" w:pos="709"/>
        </w:tabs>
        <w:ind w:hanging="1080"/>
        <w:contextualSpacing w:val="0"/>
        <w:jc w:val="both"/>
      </w:pPr>
      <w:r w:rsidRPr="006B3CB1">
        <w:t>para o Banco Liquidante:</w:t>
      </w:r>
    </w:p>
    <w:p w14:paraId="49AD50C7" w14:textId="77777777" w:rsidR="00811F66" w:rsidRPr="006B3CB1" w:rsidRDefault="00811F66">
      <w:pPr>
        <w:tabs>
          <w:tab w:val="left" w:pos="709"/>
          <w:tab w:val="left" w:pos="3402"/>
        </w:tabs>
        <w:ind w:left="709" w:hanging="709"/>
        <w:rPr>
          <w:color w:val="000000"/>
        </w:rPr>
      </w:pPr>
    </w:p>
    <w:p w14:paraId="1900CC18"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b/>
          <w:smallCaps/>
        </w:rPr>
        <w:t>Itaú Unibanco S.A.</w:t>
      </w:r>
    </w:p>
    <w:p w14:paraId="4EA27A7A"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 Engenheiro Armando de Arruda Pereira, 707, 10º andar</w:t>
      </w:r>
    </w:p>
    <w:p w14:paraId="4A417848"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rPr>
          <w:rFonts w:eastAsia="Arial Unicode MS"/>
          <w:w w:val="0"/>
        </w:rPr>
        <w:t xml:space="preserve"> CEP: 22640-102, São Paulo, SP</w:t>
      </w:r>
    </w:p>
    <w:p w14:paraId="4CB03374"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 xml:space="preserve">At.: </w:t>
      </w:r>
      <w:r w:rsidRPr="006B3CB1">
        <w:rPr>
          <w:rFonts w:eastAsia="Arial Unicode MS"/>
          <w:w w:val="0"/>
        </w:rPr>
        <w:t>Sra. Cláudia G. Vasconcellos</w:t>
      </w:r>
    </w:p>
    <w:p w14:paraId="1EB2C60E"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rPr>
          <w:rFonts w:eastAsia="Arial Unicode MS"/>
          <w:w w:val="0"/>
        </w:rPr>
        <w:t>Telefone: (11) 5029 1910</w:t>
      </w:r>
    </w:p>
    <w:p w14:paraId="4B64C38D"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r w:rsidRPr="006B3CB1">
        <w:t xml:space="preserve">E-mail: </w:t>
      </w:r>
      <w:r w:rsidRPr="006B3CB1">
        <w:rPr>
          <w:rFonts w:eastAsia="Arial Unicode MS"/>
          <w:w w:val="0"/>
        </w:rPr>
        <w:t>claudia.vasconcellos@itau-unibanco.com.br</w:t>
      </w:r>
    </w:p>
    <w:p w14:paraId="73AEE876"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1818FAD2" w14:textId="77777777" w:rsidR="00811F66" w:rsidRPr="006B3CB1" w:rsidRDefault="00811F66" w:rsidP="006B3CB1">
      <w:pPr>
        <w:pStyle w:val="PargrafodaLista"/>
        <w:numPr>
          <w:ilvl w:val="0"/>
          <w:numId w:val="27"/>
        </w:numPr>
        <w:tabs>
          <w:tab w:val="left" w:pos="709"/>
        </w:tabs>
        <w:ind w:hanging="1080"/>
        <w:contextualSpacing w:val="0"/>
        <w:jc w:val="both"/>
      </w:pPr>
      <w:r w:rsidRPr="006B3CB1">
        <w:t xml:space="preserve">para o </w:t>
      </w:r>
      <w:proofErr w:type="spellStart"/>
      <w:r w:rsidRPr="006B3CB1">
        <w:t>Escriturador</w:t>
      </w:r>
      <w:proofErr w:type="spellEnd"/>
      <w:r w:rsidRPr="006B3CB1">
        <w:t>:</w:t>
      </w:r>
    </w:p>
    <w:p w14:paraId="115AF8D3"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p>
    <w:p w14:paraId="6A086269"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b/>
          <w:smallCaps/>
        </w:rPr>
        <w:lastRenderedPageBreak/>
        <w:t>Itaú Corretora de Valores S.A.</w:t>
      </w:r>
    </w:p>
    <w:p w14:paraId="5EB432FB"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Brigadeiro Faria Lima, nº 3400, 10º andar</w:t>
      </w:r>
    </w:p>
    <w:p w14:paraId="4214A30C"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rPr>
          <w:rFonts w:eastAsia="Arial Unicode MS"/>
          <w:w w:val="0"/>
        </w:rPr>
        <w:t>CEP: 04538-132, São Paulo, SP</w:t>
      </w:r>
    </w:p>
    <w:p w14:paraId="2CBFD15C"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 xml:space="preserve">At.: </w:t>
      </w:r>
      <w:r w:rsidRPr="006B3CB1">
        <w:rPr>
          <w:rFonts w:eastAsia="Arial Unicode MS"/>
          <w:w w:val="0"/>
        </w:rPr>
        <w:t>Sra. Cláudia V. Vasconcellos</w:t>
      </w:r>
    </w:p>
    <w:p w14:paraId="55CF93A2"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rPr>
          <w:rFonts w:eastAsia="Arial Unicode MS"/>
          <w:w w:val="0"/>
        </w:rPr>
        <w:t>Telefone: (11) 5029 1910</w:t>
      </w:r>
    </w:p>
    <w:p w14:paraId="175F8632"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r w:rsidRPr="006B3CB1">
        <w:rPr>
          <w:rFonts w:eastAsia="Arial Unicode MS"/>
          <w:w w:val="0"/>
        </w:rPr>
        <w:t>claudia.vasconcellos@itau-unibanco.com.br</w:t>
      </w:r>
    </w:p>
    <w:p w14:paraId="46ABE58F" w14:textId="77777777" w:rsidR="00811F66" w:rsidRPr="006B3CB1" w:rsidRDefault="00811F66">
      <w:pPr>
        <w:tabs>
          <w:tab w:val="left" w:pos="709"/>
          <w:tab w:val="left" w:pos="3402"/>
        </w:tabs>
      </w:pPr>
    </w:p>
    <w:p w14:paraId="4B927E08" w14:textId="77777777" w:rsidR="00811F66" w:rsidRPr="006B3CB1" w:rsidRDefault="00811F66" w:rsidP="006B3CB1">
      <w:pPr>
        <w:numPr>
          <w:ilvl w:val="0"/>
          <w:numId w:val="27"/>
        </w:numPr>
        <w:tabs>
          <w:tab w:val="left" w:pos="709"/>
        </w:tabs>
        <w:ind w:left="709" w:hanging="709"/>
      </w:pPr>
      <w:r w:rsidRPr="006B3CB1">
        <w:t>para a B3:</w:t>
      </w:r>
    </w:p>
    <w:p w14:paraId="4DF9E600" w14:textId="77777777" w:rsidR="00811F66" w:rsidRPr="006B3CB1" w:rsidRDefault="00811F66">
      <w:pPr>
        <w:tabs>
          <w:tab w:val="left" w:pos="709"/>
        </w:tabs>
        <w:ind w:left="709"/>
      </w:pPr>
    </w:p>
    <w:p w14:paraId="06F979D3" w14:textId="77777777" w:rsidR="00811F66" w:rsidRPr="006B3CB1" w:rsidRDefault="00811F6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 xml:space="preserve">B3 S.A. – Brasil, Bolsa, Balcão - Segmento </w:t>
      </w:r>
      <w:proofErr w:type="spellStart"/>
      <w:r w:rsidRPr="006B3CB1">
        <w:rPr>
          <w:b/>
          <w:smallCaps/>
        </w:rPr>
        <w:t>Cetip</w:t>
      </w:r>
      <w:proofErr w:type="spellEnd"/>
      <w:r w:rsidRPr="006B3CB1">
        <w:rPr>
          <w:b/>
          <w:smallCaps/>
        </w:rPr>
        <w:t xml:space="preserve"> UTVM</w:t>
      </w:r>
    </w:p>
    <w:p w14:paraId="2BC355BE" w14:textId="77777777" w:rsidR="00811F66" w:rsidRPr="006B3CB1" w:rsidRDefault="00811F66">
      <w:pPr>
        <w:ind w:firstLine="708"/>
      </w:pPr>
      <w:r w:rsidRPr="006B3CB1">
        <w:t xml:space="preserve">Pça </w:t>
      </w:r>
      <w:proofErr w:type="spellStart"/>
      <w:r w:rsidRPr="006B3CB1">
        <w:t>Antonio</w:t>
      </w:r>
      <w:proofErr w:type="spellEnd"/>
      <w:r w:rsidRPr="006B3CB1">
        <w:t xml:space="preserve"> Prado, 48 – 4º andar </w:t>
      </w:r>
    </w:p>
    <w:p w14:paraId="7FBD1570" w14:textId="77777777" w:rsidR="00811F66" w:rsidRPr="006B3CB1" w:rsidRDefault="00811F66">
      <w:pPr>
        <w:ind w:firstLine="708"/>
      </w:pPr>
      <w:r w:rsidRPr="006B3CB1">
        <w:t>São Paulo – SP, CEP: 01010-901</w:t>
      </w:r>
    </w:p>
    <w:p w14:paraId="13EC6B77" w14:textId="77777777" w:rsidR="00811F66" w:rsidRPr="006B3CB1" w:rsidRDefault="00811F66">
      <w:pPr>
        <w:ind w:firstLine="708"/>
      </w:pPr>
      <w:r w:rsidRPr="006B3CB1">
        <w:t>At.: Superintendência de Oferta de Valores Mobiliários de Renda Fixa</w:t>
      </w:r>
      <w:r w:rsidRPr="006B3CB1">
        <w:tab/>
      </w:r>
    </w:p>
    <w:p w14:paraId="6FE37EC8" w14:textId="77777777" w:rsidR="00811F66" w:rsidRPr="006B3CB1" w:rsidRDefault="00811F66">
      <w:pPr>
        <w:ind w:firstLine="709"/>
      </w:pPr>
      <w:r w:rsidRPr="006B3CB1">
        <w:t>Telefone: 0300-111-1596</w:t>
      </w:r>
      <w:r w:rsidRPr="006B3CB1">
        <w:tab/>
      </w:r>
      <w:r w:rsidRPr="006B3CB1">
        <w:tab/>
      </w:r>
    </w:p>
    <w:p w14:paraId="0583B499" w14:textId="77777777" w:rsidR="00811F66" w:rsidRPr="006B3CB1" w:rsidRDefault="00811F66">
      <w:pPr>
        <w:ind w:firstLine="709"/>
        <w:rPr>
          <w:color w:val="000000"/>
        </w:rPr>
      </w:pPr>
      <w:r w:rsidRPr="006B3CB1">
        <w:t xml:space="preserve">Correio </w:t>
      </w:r>
      <w:r w:rsidRPr="006B3CB1">
        <w:rPr>
          <w:color w:val="000000"/>
        </w:rPr>
        <w:t xml:space="preserve">Eletrônico: </w:t>
      </w:r>
      <w:proofErr w:type="gramStart"/>
      <w:r w:rsidRPr="006B3CB1">
        <w:rPr>
          <w:color w:val="000000"/>
        </w:rPr>
        <w:t>valores.mobiliários</w:t>
      </w:r>
      <w:proofErr w:type="gramEnd"/>
      <w:r w:rsidRPr="006B3CB1">
        <w:rPr>
          <w:color w:val="000000"/>
        </w:rPr>
        <w:t>@b3.com.br</w:t>
      </w:r>
      <w:r w:rsidRPr="006B3CB1" w:rsidDel="00621309">
        <w:rPr>
          <w:color w:val="000000"/>
        </w:rPr>
        <w:t xml:space="preserve"> </w:t>
      </w:r>
    </w:p>
    <w:p w14:paraId="28B40177" w14:textId="77777777" w:rsidR="00811F66" w:rsidRPr="006B3CB1" w:rsidRDefault="00811F66">
      <w:pPr>
        <w:ind w:firstLine="709"/>
      </w:pPr>
    </w:p>
    <w:p w14:paraId="1CA8E855"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u w:val="none"/>
        </w:rPr>
        <w:t>As comunicações referentes a esta Escritura de Emissão serão consideradas entregues quando recebidas sob protocolo ou com “aviso de recebimento” expedido pelo correio, sob protocolo, por telegrama, ou ainda por correio eletrônico nos endereços acima. As comunicações feitas por correio eletrônico serão consideradas recebidas na data de seu envio, desde que seu recebimento seja confirmado por meio de indicativo (recibo emitido pela máquina utilizada pelo remetente).</w:t>
      </w:r>
    </w:p>
    <w:p w14:paraId="16E5BDE7" w14:textId="77777777" w:rsidR="00811F66" w:rsidRPr="006B3CB1" w:rsidRDefault="00811F66">
      <w:pPr>
        <w:ind w:left="1276" w:hanging="709"/>
      </w:pPr>
    </w:p>
    <w:p w14:paraId="06B3032A"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hAnsi="Verdana"/>
          <w:b w:val="0"/>
          <w:smallCaps w:val="0"/>
          <w:sz w:val="20"/>
          <w:szCs w:val="20"/>
          <w:u w:val="none"/>
        </w:rPr>
        <w:t>A mudança de qualquer dos endereços acima deverá ser comunicada às demais Partes pela Parte que tiver seu endereço alterado, em até 10 (dez) dias contados da sua ocorrência.</w:t>
      </w:r>
    </w:p>
    <w:p w14:paraId="1C8D173C"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6BC11C61"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94" w:name="_Toc471916386"/>
      <w:r w:rsidRPr="006B3CB1">
        <w:rPr>
          <w:rFonts w:ascii="Verdana" w:hAnsi="Verdana"/>
          <w:color w:val="auto"/>
          <w:sz w:val="20"/>
          <w:szCs w:val="20"/>
          <w:u w:val="none"/>
        </w:rPr>
        <w:t>Renúncia</w:t>
      </w:r>
      <w:bookmarkEnd w:id="194"/>
    </w:p>
    <w:p w14:paraId="6A6AAF4B"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19D3CC68"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95" w:name="_Toc471916387"/>
      <w:r w:rsidRPr="006B3CB1">
        <w:rPr>
          <w:rFonts w:ascii="Verdana" w:hAnsi="Verdana"/>
          <w:b w:val="0"/>
          <w:smallCaps w:val="0"/>
          <w:color w:val="auto"/>
          <w:sz w:val="20"/>
          <w:szCs w:val="20"/>
          <w:u w:val="none"/>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bookmarkEnd w:id="195"/>
      <w:r w:rsidRPr="006B3CB1">
        <w:rPr>
          <w:rFonts w:ascii="Verdana" w:hAnsi="Verdana"/>
          <w:b w:val="0"/>
          <w:smallCaps w:val="0"/>
          <w:color w:val="auto"/>
          <w:sz w:val="20"/>
          <w:szCs w:val="20"/>
          <w:u w:val="none"/>
        </w:rPr>
        <w:t xml:space="preserve"> </w:t>
      </w:r>
    </w:p>
    <w:p w14:paraId="6D55646E"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7FFAC811"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96" w:name="_Toc471916388"/>
      <w:r w:rsidRPr="006B3CB1">
        <w:rPr>
          <w:rFonts w:ascii="Verdana" w:hAnsi="Verdana"/>
          <w:color w:val="auto"/>
          <w:sz w:val="20"/>
          <w:szCs w:val="20"/>
          <w:u w:val="none"/>
        </w:rPr>
        <w:t>Título Executivo Extrajudicial e Execução Específica</w:t>
      </w:r>
      <w:bookmarkEnd w:id="196"/>
    </w:p>
    <w:p w14:paraId="52DA3AF9"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1915339B"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97" w:name="_Toc471916389"/>
      <w:r w:rsidRPr="006B3CB1">
        <w:rPr>
          <w:rFonts w:ascii="Verdana" w:hAnsi="Verdana"/>
          <w:b w:val="0"/>
          <w:smallCaps w:val="0"/>
          <w:color w:val="auto"/>
          <w:sz w:val="20"/>
          <w:szCs w:val="20"/>
          <w:u w:val="none"/>
        </w:rPr>
        <w:t>A presente Escritura de Emissão e as Debêntures constituem título executivo extrajudicial, nos termos do artigo 784, incisos I e III do Código de Processo Civil, e as obrigações nela contidas estão sujeitas à execução específica, de acordo com os artigos 497 e seguintes 815 e seguintes do Código de Processo Civil, sem prejuízo do direito de declarar o vencimento antecipado das obrigações decorrentes das Debêntures, nos termos previstos nesta Escritura de Emissão.</w:t>
      </w:r>
      <w:bookmarkEnd w:id="197"/>
    </w:p>
    <w:p w14:paraId="5D699048"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35D1053B"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198" w:name="_Toc471916390"/>
      <w:r w:rsidRPr="006B3CB1">
        <w:rPr>
          <w:rFonts w:ascii="Verdana" w:hAnsi="Verdana"/>
          <w:color w:val="auto"/>
          <w:sz w:val="20"/>
          <w:szCs w:val="20"/>
          <w:u w:val="none"/>
        </w:rPr>
        <w:lastRenderedPageBreak/>
        <w:t>Alterações</w:t>
      </w:r>
      <w:bookmarkEnd w:id="198"/>
    </w:p>
    <w:p w14:paraId="2EC27191"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748B85F0"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199" w:name="_Toc471916391"/>
      <w:r w:rsidRPr="006B3CB1">
        <w:rPr>
          <w:rFonts w:ascii="Verdana" w:hAnsi="Verdana"/>
          <w:b w:val="0"/>
          <w:smallCaps w:val="0"/>
          <w:color w:val="auto"/>
          <w:sz w:val="20"/>
          <w:szCs w:val="20"/>
          <w:u w:val="none"/>
        </w:rPr>
        <w:t>Toda e qualquer alteração da presente Escritura de Emissão somente será válida quando celebrada por escrito e assinada por todas as Partes, e deverá ser igualmente registrada observadas as formalidades previstas na Cláusula 2 desta Escritura de Emissão.</w:t>
      </w:r>
      <w:bookmarkEnd w:id="199"/>
    </w:p>
    <w:p w14:paraId="279E4638"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7DF899E6"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As Partes concordam que a presente Escritura de Emissão, assim como os demais documentos da Emissão, poderão ser alterados, sem a necessidade de qualquer aprovação dos Debenturistas, sempre que e somente (i) nas hipóteses expressamente previstas nesta Escritura de Emissão; (</w:t>
      </w:r>
      <w:proofErr w:type="spellStart"/>
      <w:r w:rsidRPr="006B3CB1">
        <w:rPr>
          <w:rFonts w:ascii="Verdana" w:hAnsi="Verdana"/>
          <w:b w:val="0"/>
          <w:smallCaps w:val="0"/>
          <w:color w:val="auto"/>
          <w:sz w:val="20"/>
          <w:szCs w:val="20"/>
          <w:u w:val="none"/>
        </w:rPr>
        <w:t>ii</w:t>
      </w:r>
      <w:proofErr w:type="spellEnd"/>
      <w:r w:rsidRPr="006B3CB1">
        <w:rPr>
          <w:rFonts w:ascii="Verdana" w:hAnsi="Verdana"/>
          <w:b w:val="0"/>
          <w:smallCaps w:val="0"/>
          <w:color w:val="auto"/>
          <w:sz w:val="20"/>
          <w:szCs w:val="20"/>
          <w:u w:val="none"/>
        </w:rPr>
        <w:t>) quando tal alteração decorrer exclusivamente da necessidade de atendimento a exigências de adequação a normas legais, regulamentares ou exigências da CVM, ANBIMA ou B3, conforme o caso; (</w:t>
      </w:r>
      <w:proofErr w:type="spellStart"/>
      <w:r w:rsidRPr="006B3CB1">
        <w:rPr>
          <w:rFonts w:ascii="Verdana" w:hAnsi="Verdana"/>
          <w:b w:val="0"/>
          <w:smallCaps w:val="0"/>
          <w:color w:val="auto"/>
          <w:sz w:val="20"/>
          <w:szCs w:val="20"/>
          <w:u w:val="none"/>
        </w:rPr>
        <w:t>iii</w:t>
      </w:r>
      <w:proofErr w:type="spellEnd"/>
      <w:r w:rsidRPr="006B3CB1">
        <w:rPr>
          <w:rFonts w:ascii="Verdana" w:hAnsi="Verdana"/>
          <w:b w:val="0"/>
          <w:smallCaps w:val="0"/>
          <w:color w:val="auto"/>
          <w:sz w:val="20"/>
          <w:szCs w:val="20"/>
          <w:u w:val="none"/>
        </w:rPr>
        <w:t>) quando verificado erro material, seja ele um erro grosseiro, de digitação ou aritmético; ou ainda (</w:t>
      </w:r>
      <w:proofErr w:type="spellStart"/>
      <w:r w:rsidRPr="006B3CB1">
        <w:rPr>
          <w:rFonts w:ascii="Verdana" w:hAnsi="Verdana"/>
          <w:b w:val="0"/>
          <w:smallCaps w:val="0"/>
          <w:color w:val="auto"/>
          <w:sz w:val="20"/>
          <w:szCs w:val="20"/>
          <w:u w:val="none"/>
        </w:rPr>
        <w:t>iv</w:t>
      </w:r>
      <w:proofErr w:type="spellEnd"/>
      <w:r w:rsidRPr="006B3CB1">
        <w:rPr>
          <w:rFonts w:ascii="Verdana" w:hAnsi="Verdana"/>
          <w:b w:val="0"/>
          <w:smallCaps w:val="0"/>
          <w:color w:val="auto"/>
          <w:sz w:val="20"/>
          <w:szCs w:val="20"/>
          <w:u w:val="none"/>
        </w:rPr>
        <w:t xml:space="preserve">) em virtude da atualização dos dados cadastrais das Partes, tais como alteração na razão social, endereço e telefone, entre outros, desde que não haja qualquer custo ou despesa adicional para os Debenturistas. </w:t>
      </w:r>
    </w:p>
    <w:p w14:paraId="4534F84D" w14:textId="77777777" w:rsidR="00811F66" w:rsidRPr="006B3CB1" w:rsidRDefault="00811F66" w:rsidP="00811F66">
      <w:pPr>
        <w:pStyle w:val="Estilo1"/>
        <w:widowControl/>
        <w:spacing w:line="288" w:lineRule="auto"/>
        <w:outlineLvl w:val="0"/>
        <w:rPr>
          <w:rFonts w:ascii="Verdana" w:hAnsi="Verdana"/>
          <w:color w:val="auto"/>
          <w:spacing w:val="0"/>
          <w:sz w:val="20"/>
          <w:szCs w:val="20"/>
          <w:u w:val="none"/>
        </w:rPr>
      </w:pPr>
    </w:p>
    <w:p w14:paraId="1C26839B" w14:textId="77777777" w:rsidR="00811F66" w:rsidRPr="006B3CB1" w:rsidRDefault="00811F66" w:rsidP="006B3CB1">
      <w:pPr>
        <w:pStyle w:val="Estilo1"/>
        <w:widowControl/>
        <w:numPr>
          <w:ilvl w:val="2"/>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 xml:space="preserve">O disposto na Cláusula 17.2 acima se aplica, inclusive, ao </w:t>
      </w:r>
      <w:r w:rsidR="00940BCB" w:rsidRPr="006B3CB1">
        <w:rPr>
          <w:rFonts w:ascii="Verdana" w:hAnsi="Verdana"/>
          <w:b w:val="0"/>
          <w:smallCaps w:val="0"/>
          <w:color w:val="auto"/>
          <w:sz w:val="20"/>
          <w:szCs w:val="20"/>
          <w:u w:val="none"/>
        </w:rPr>
        <w:t>Aditamento Definição de Remuneração</w:t>
      </w:r>
      <w:r w:rsidRPr="006B3CB1">
        <w:rPr>
          <w:rFonts w:ascii="Verdana" w:hAnsi="Verdana"/>
          <w:b w:val="0"/>
          <w:smallCaps w:val="0"/>
          <w:color w:val="auto"/>
          <w:sz w:val="20"/>
          <w:szCs w:val="20"/>
          <w:u w:val="none"/>
        </w:rPr>
        <w:t xml:space="preserve">, aos Aditamentos </w:t>
      </w:r>
      <w:r w:rsidRPr="006B3CB1">
        <w:rPr>
          <w:rFonts w:ascii="Verdana" w:hAnsi="Verdana"/>
          <w:b w:val="0"/>
          <w:smallCaps w:val="0"/>
          <w:color w:val="auto"/>
          <w:spacing w:val="0"/>
          <w:sz w:val="20"/>
          <w:szCs w:val="20"/>
          <w:u w:val="none"/>
        </w:rPr>
        <w:t>para Constituição das Garantias</w:t>
      </w:r>
      <w:r w:rsidRPr="006B3CB1" w:rsidDel="002869A1">
        <w:rPr>
          <w:rFonts w:ascii="Verdana" w:hAnsi="Verdana"/>
          <w:b w:val="0"/>
          <w:smallCaps w:val="0"/>
          <w:color w:val="auto"/>
          <w:sz w:val="20"/>
          <w:szCs w:val="20"/>
          <w:u w:val="none"/>
        </w:rPr>
        <w:t xml:space="preserve"> </w:t>
      </w:r>
      <w:r w:rsidRPr="006B3CB1">
        <w:rPr>
          <w:rFonts w:ascii="Verdana" w:hAnsi="Verdana"/>
          <w:b w:val="0"/>
          <w:smallCaps w:val="0"/>
          <w:color w:val="auto"/>
          <w:sz w:val="20"/>
          <w:szCs w:val="20"/>
          <w:u w:val="none"/>
        </w:rPr>
        <w:t xml:space="preserve">e aos Contratos de Garantia e, portanto, no advento de quaisquer das situações previstas na Cláusula 17.2, as minutas </w:t>
      </w:r>
      <w:r w:rsidR="00E66066" w:rsidRPr="006B3CB1">
        <w:rPr>
          <w:rFonts w:ascii="Verdana" w:hAnsi="Verdana"/>
          <w:b w:val="0"/>
          <w:smallCaps w:val="0"/>
          <w:color w:val="auto"/>
          <w:sz w:val="20"/>
          <w:szCs w:val="20"/>
          <w:u w:val="none"/>
        </w:rPr>
        <w:t xml:space="preserve">que vierem a ser previstas </w:t>
      </w:r>
      <w:r w:rsidR="00437058" w:rsidRPr="006B3CB1">
        <w:rPr>
          <w:rFonts w:ascii="Verdana" w:hAnsi="Verdana"/>
          <w:b w:val="0"/>
          <w:smallCaps w:val="0"/>
          <w:color w:val="auto"/>
          <w:sz w:val="20"/>
          <w:szCs w:val="20"/>
          <w:u w:val="none"/>
        </w:rPr>
        <w:t xml:space="preserve">no Aditamento Definição de Remuneração </w:t>
      </w:r>
      <w:r w:rsidRPr="006B3CB1">
        <w:rPr>
          <w:rFonts w:ascii="Verdana" w:hAnsi="Verdana"/>
          <w:b w:val="0"/>
          <w:smallCaps w:val="0"/>
          <w:color w:val="auto"/>
          <w:sz w:val="20"/>
          <w:szCs w:val="20"/>
          <w:u w:val="none"/>
        </w:rPr>
        <w:t xml:space="preserve">e aquelas previstas nos </w:t>
      </w:r>
      <w:r w:rsidRPr="006B3CB1">
        <w:rPr>
          <w:rFonts w:ascii="Verdana" w:hAnsi="Verdana"/>
          <w:b w:val="0"/>
          <w:smallCaps w:val="0"/>
          <w:color w:val="auto"/>
          <w:sz w:val="20"/>
          <w:szCs w:val="20"/>
        </w:rPr>
        <w:t>Anexos 7.2.2.3</w:t>
      </w:r>
      <w:r w:rsidRPr="006B3CB1">
        <w:rPr>
          <w:rFonts w:ascii="Verdana" w:hAnsi="Verdana"/>
          <w:b w:val="0"/>
          <w:smallCaps w:val="0"/>
          <w:color w:val="auto"/>
          <w:sz w:val="20"/>
          <w:szCs w:val="20"/>
          <w:u w:val="none"/>
        </w:rPr>
        <w:t xml:space="preserve"> e </w:t>
      </w:r>
      <w:r w:rsidRPr="006B3CB1">
        <w:rPr>
          <w:rFonts w:ascii="Verdana" w:hAnsi="Verdana"/>
          <w:b w:val="0"/>
          <w:smallCaps w:val="0"/>
          <w:color w:val="auto"/>
          <w:sz w:val="20"/>
          <w:szCs w:val="20"/>
        </w:rPr>
        <w:t>7.2.3.3</w:t>
      </w:r>
      <w:r w:rsidRPr="006B3CB1">
        <w:rPr>
          <w:rFonts w:ascii="Verdana" w:hAnsi="Verdana"/>
          <w:b w:val="0"/>
          <w:smallCaps w:val="0"/>
          <w:color w:val="auto"/>
          <w:sz w:val="20"/>
          <w:szCs w:val="20"/>
          <w:u w:val="none"/>
        </w:rPr>
        <w:t xml:space="preserve"> à esta Escritura de Emissão poderão vir a sofrer ajustes pontuais para endereçar tais situações, sem a necessidade de qualquer aprovação dos Debenturistas.</w:t>
      </w:r>
    </w:p>
    <w:p w14:paraId="0C939ECA"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163F57D1"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200" w:name="_Toc471916392"/>
      <w:r w:rsidRPr="006B3CB1">
        <w:rPr>
          <w:rFonts w:ascii="Verdana" w:hAnsi="Verdana"/>
          <w:color w:val="auto"/>
          <w:sz w:val="20"/>
          <w:szCs w:val="20"/>
          <w:u w:val="none"/>
        </w:rPr>
        <w:t>Disposições Gerais</w:t>
      </w:r>
      <w:bookmarkEnd w:id="200"/>
    </w:p>
    <w:p w14:paraId="1718BBC1" w14:textId="77777777" w:rsidR="00811F66" w:rsidRPr="006B3CB1" w:rsidRDefault="00811F66" w:rsidP="00811F66">
      <w:pPr>
        <w:pStyle w:val="Estilo1"/>
        <w:widowControl/>
        <w:spacing w:line="288" w:lineRule="auto"/>
        <w:ind w:left="360"/>
        <w:outlineLvl w:val="0"/>
        <w:rPr>
          <w:rFonts w:ascii="Verdana" w:hAnsi="Verdana"/>
          <w:b w:val="0"/>
          <w:smallCaps w:val="0"/>
          <w:color w:val="auto"/>
          <w:sz w:val="20"/>
          <w:szCs w:val="20"/>
          <w:u w:val="none"/>
        </w:rPr>
      </w:pPr>
    </w:p>
    <w:p w14:paraId="2AE791E3"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201" w:name="_Toc471916393"/>
      <w:r w:rsidRPr="006B3CB1">
        <w:rPr>
          <w:rFonts w:ascii="Verdana" w:hAnsi="Verdana"/>
          <w:b w:val="0"/>
          <w:smallCaps w:val="0"/>
          <w:color w:val="auto"/>
          <w:sz w:val="20"/>
          <w:szCs w:val="20"/>
          <w:u w:val="none"/>
        </w:rPr>
        <w:t>A presente Escritura de Emissão é firmada em caráter irrevogável e irretratável e obriga as Partes por si e seus sucessores.</w:t>
      </w:r>
      <w:bookmarkEnd w:id="201"/>
    </w:p>
    <w:p w14:paraId="10D482D7"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43AC2F9F"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202" w:name="_Toc471916395"/>
      <w:r w:rsidRPr="006B3CB1">
        <w:rPr>
          <w:rFonts w:ascii="Verdana" w:hAnsi="Verdana"/>
          <w:b w:val="0"/>
          <w:smallCaps w:val="0"/>
          <w:color w:val="auto"/>
          <w:sz w:val="20"/>
          <w:szCs w:val="20"/>
          <w:u w:val="none"/>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bookmarkEnd w:id="202"/>
    </w:p>
    <w:p w14:paraId="3FABC579"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3BC37D36"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As Partes declaram, mútua e expressamente, que a presente Escritura de Emissão foi celebrada respeitando-se os princípios de probidade e de boa-fé, por livre, consciente e firme manifestação de vontade das Partes e em perfeita relação de equidade.</w:t>
      </w:r>
    </w:p>
    <w:p w14:paraId="55A75AAE" w14:textId="77777777" w:rsidR="00811F66" w:rsidRPr="006B3CB1" w:rsidRDefault="00811F66">
      <w:pPr>
        <w:pStyle w:val="PargrafodaLista"/>
        <w:contextualSpacing w:val="0"/>
        <w:jc w:val="both"/>
      </w:pPr>
    </w:p>
    <w:p w14:paraId="104EABCA"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r w:rsidRPr="006B3CB1">
        <w:rPr>
          <w:rFonts w:ascii="Verdana" w:hAnsi="Verdana"/>
          <w:b w:val="0"/>
          <w:smallCaps w:val="0"/>
          <w:color w:val="auto"/>
          <w:sz w:val="20"/>
          <w:szCs w:val="20"/>
          <w:u w:val="none"/>
        </w:rPr>
        <w:t>Toda e qualquer menção, nesta Escritura de Emissão, nos Contratos de Garantia e/ou em quaisquer dos demais documentos da Emissão à Escritura de Emissão, seus termos e condições e/ou qualquer de suas disposições deve ser lida, ainda que não expressamente indicado, como abrangendo a integralidade dos termos e condições e quaisquer disposições constantes da Escritura de Emissão, incluindo, mas não se limitando à Fiança.</w:t>
      </w:r>
    </w:p>
    <w:p w14:paraId="35213169"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5571587E" w14:textId="77777777" w:rsidR="00811F66" w:rsidRPr="006B3CB1" w:rsidRDefault="00811F66" w:rsidP="006B3CB1">
      <w:pPr>
        <w:pStyle w:val="Estilo1"/>
        <w:widowControl/>
        <w:numPr>
          <w:ilvl w:val="0"/>
          <w:numId w:val="21"/>
        </w:numPr>
        <w:spacing w:line="288" w:lineRule="auto"/>
        <w:outlineLvl w:val="0"/>
        <w:rPr>
          <w:rFonts w:ascii="Verdana" w:hAnsi="Verdana"/>
          <w:color w:val="auto"/>
          <w:sz w:val="20"/>
          <w:szCs w:val="20"/>
          <w:u w:val="none"/>
        </w:rPr>
      </w:pPr>
      <w:bookmarkStart w:id="203" w:name="_Toc471916402"/>
      <w:r w:rsidRPr="006B3CB1">
        <w:rPr>
          <w:rFonts w:ascii="Verdana" w:hAnsi="Verdana"/>
          <w:color w:val="auto"/>
          <w:sz w:val="20"/>
          <w:szCs w:val="20"/>
          <w:u w:val="none"/>
        </w:rPr>
        <w:lastRenderedPageBreak/>
        <w:t>Lei Aplicável e Foro</w:t>
      </w:r>
      <w:bookmarkEnd w:id="203"/>
    </w:p>
    <w:p w14:paraId="785CC152"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1971680B" w14:textId="77777777" w:rsidR="00811F66" w:rsidRPr="006B3CB1" w:rsidRDefault="00811F66" w:rsidP="006B3CB1">
      <w:pPr>
        <w:pStyle w:val="Estilo1"/>
        <w:widowControl/>
        <w:numPr>
          <w:ilvl w:val="1"/>
          <w:numId w:val="21"/>
        </w:numPr>
        <w:spacing w:line="288" w:lineRule="auto"/>
        <w:outlineLvl w:val="0"/>
        <w:rPr>
          <w:rFonts w:ascii="Verdana" w:hAnsi="Verdana"/>
          <w:b w:val="0"/>
          <w:smallCaps w:val="0"/>
          <w:color w:val="auto"/>
          <w:sz w:val="20"/>
          <w:szCs w:val="20"/>
          <w:u w:val="none"/>
        </w:rPr>
      </w:pPr>
      <w:bookmarkStart w:id="204" w:name="_Toc471916403"/>
      <w:r w:rsidRPr="006B3CB1">
        <w:rPr>
          <w:rFonts w:ascii="Verdana" w:hAnsi="Verdana"/>
          <w:b w:val="0"/>
          <w:smallCaps w:val="0"/>
          <w:color w:val="auto"/>
          <w:sz w:val="20"/>
          <w:szCs w:val="20"/>
          <w:u w:val="none"/>
        </w:rPr>
        <w:t>Esta Escritura de Emissão será regida pelas leis do Brasil.</w:t>
      </w:r>
      <w:bookmarkEnd w:id="204"/>
      <w:r w:rsidRPr="006B3CB1">
        <w:rPr>
          <w:rFonts w:ascii="Verdana" w:hAnsi="Verdana"/>
          <w:b w:val="0"/>
          <w:smallCaps w:val="0"/>
          <w:color w:val="auto"/>
          <w:sz w:val="20"/>
          <w:szCs w:val="20"/>
          <w:u w:val="none"/>
        </w:rPr>
        <w:t xml:space="preserve"> </w:t>
      </w:r>
    </w:p>
    <w:p w14:paraId="2EB12E36" w14:textId="77777777" w:rsidR="00811F66" w:rsidRPr="006B3CB1" w:rsidRDefault="00811F66" w:rsidP="00811F66">
      <w:pPr>
        <w:pStyle w:val="Estilo1"/>
        <w:widowControl/>
        <w:spacing w:line="288" w:lineRule="auto"/>
        <w:outlineLvl w:val="0"/>
        <w:rPr>
          <w:rFonts w:ascii="Verdana" w:hAnsi="Verdana"/>
          <w:b w:val="0"/>
          <w:smallCaps w:val="0"/>
          <w:color w:val="auto"/>
          <w:sz w:val="20"/>
          <w:szCs w:val="20"/>
          <w:u w:val="none"/>
        </w:rPr>
      </w:pPr>
    </w:p>
    <w:p w14:paraId="5E469AA4" w14:textId="77777777" w:rsidR="00811F66" w:rsidRPr="006B3CB1" w:rsidRDefault="00811F66" w:rsidP="006B3CB1">
      <w:pPr>
        <w:pStyle w:val="Estilo1"/>
        <w:widowControl/>
        <w:numPr>
          <w:ilvl w:val="1"/>
          <w:numId w:val="21"/>
        </w:numPr>
        <w:spacing w:line="288" w:lineRule="auto"/>
        <w:outlineLvl w:val="0"/>
        <w:rPr>
          <w:rFonts w:ascii="Verdana" w:hAnsi="Verdana"/>
          <w:sz w:val="20"/>
          <w:szCs w:val="20"/>
        </w:rPr>
      </w:pPr>
      <w:r w:rsidRPr="006B3CB1">
        <w:rPr>
          <w:rFonts w:ascii="Verdana" w:eastAsia="Arial Unicode MS" w:hAnsi="Verdana"/>
          <w:b w:val="0"/>
          <w:smallCaps w:val="0"/>
          <w:sz w:val="20"/>
          <w:szCs w:val="20"/>
          <w:u w:val="none"/>
        </w:rPr>
        <w:t>Fica eleito o Foro</w:t>
      </w:r>
      <w:bookmarkStart w:id="205" w:name="_DV_C683"/>
      <w:r w:rsidRPr="006B3CB1">
        <w:rPr>
          <w:rFonts w:ascii="Verdana" w:eastAsia="Arial Unicode MS" w:hAnsi="Verdana"/>
          <w:b w:val="0"/>
          <w:smallCaps w:val="0"/>
          <w:sz w:val="20"/>
          <w:szCs w:val="20"/>
          <w:u w:val="none"/>
        </w:rPr>
        <w:t xml:space="preserve"> da Cidade de </w:t>
      </w:r>
      <w:bookmarkEnd w:id="205"/>
      <w:r w:rsidRPr="006B3CB1">
        <w:rPr>
          <w:rFonts w:ascii="Verdana" w:eastAsia="Arial Unicode MS" w:hAnsi="Verdana"/>
          <w:b w:val="0"/>
          <w:smallCaps w:val="0"/>
          <w:sz w:val="20"/>
          <w:szCs w:val="20"/>
          <w:u w:val="none"/>
        </w:rPr>
        <w:t>São Paulo, Estado de São Paulo, para dirimir quaisquer dúvidas ou controvérsias oriundas desta Escritura de Emissão, com renúncia a qualquer outro, por mais privilegiado que seja.</w:t>
      </w:r>
    </w:p>
    <w:p w14:paraId="55A77B4A" w14:textId="77777777" w:rsidR="00811F66" w:rsidRPr="006B3CB1" w:rsidRDefault="00811F66" w:rsidP="00811F66">
      <w:pPr>
        <w:pStyle w:val="sub"/>
        <w:tabs>
          <w:tab w:val="clear" w:pos="0"/>
          <w:tab w:val="left" w:pos="708"/>
        </w:tabs>
        <w:spacing w:before="0" w:after="0" w:line="288" w:lineRule="auto"/>
        <w:rPr>
          <w:rFonts w:ascii="Verdana" w:eastAsia="Arial Unicode MS" w:hAnsi="Verdana"/>
          <w:w w:val="0"/>
          <w:sz w:val="20"/>
          <w:szCs w:val="20"/>
        </w:rPr>
      </w:pPr>
    </w:p>
    <w:p w14:paraId="1531AD70" w14:textId="77777777" w:rsidR="00811F66" w:rsidRPr="006B3CB1" w:rsidRDefault="00811F66" w:rsidP="00C7245A">
      <w:pPr>
        <w:jc w:val="center"/>
        <w:rPr>
          <w:rFonts w:eastAsia="Arial Unicode MS"/>
        </w:rPr>
      </w:pPr>
      <w:r w:rsidRPr="006B3CB1">
        <w:rPr>
          <w:rFonts w:eastAsia="Arial Unicode MS"/>
        </w:rPr>
        <w:t>E por estarem assim justas e contratadas, as partes firmam a presente Escritura de Emissão, em 3</w:t>
      </w:r>
      <w:r w:rsidRPr="006B3CB1">
        <w:t xml:space="preserve"> </w:t>
      </w:r>
      <w:r w:rsidRPr="006B3CB1">
        <w:rPr>
          <w:rFonts w:eastAsia="Arial Unicode MS"/>
        </w:rPr>
        <w:t>(</w:t>
      </w:r>
      <w:r w:rsidRPr="006B3CB1">
        <w:t>três</w:t>
      </w:r>
      <w:r w:rsidRPr="006B3CB1">
        <w:rPr>
          <w:rFonts w:eastAsia="Arial Unicode MS"/>
        </w:rPr>
        <w:t>) vias de igual teor e forma, na presença de 2 (duas) testemunhas.</w:t>
      </w:r>
    </w:p>
    <w:p w14:paraId="2DD75637" w14:textId="77777777" w:rsidR="00811F66" w:rsidRPr="006B3CB1" w:rsidRDefault="00811F66" w:rsidP="00C7245A">
      <w:pPr>
        <w:jc w:val="center"/>
        <w:rPr>
          <w:rFonts w:eastAsia="Arial Unicode MS"/>
        </w:rPr>
      </w:pPr>
    </w:p>
    <w:p w14:paraId="39133C1F" w14:textId="77777777" w:rsidR="00811F66" w:rsidRPr="006B3CB1" w:rsidRDefault="00811F66" w:rsidP="00C7245A">
      <w:pPr>
        <w:jc w:val="center"/>
      </w:pPr>
      <w:bookmarkStart w:id="206" w:name="_DV_M402"/>
      <w:bookmarkStart w:id="207" w:name="_DV_M404"/>
      <w:bookmarkStart w:id="208" w:name="_DV_M414"/>
      <w:bookmarkStart w:id="209" w:name="_DV_M415"/>
      <w:bookmarkStart w:id="210" w:name="_DV_M416"/>
      <w:bookmarkStart w:id="211" w:name="_DV_M418"/>
      <w:bookmarkStart w:id="212" w:name="_DV_M423"/>
      <w:bookmarkStart w:id="213" w:name="_DV_M424"/>
      <w:bookmarkStart w:id="214" w:name="_DV_M425"/>
      <w:bookmarkStart w:id="215" w:name="_DV_M426"/>
      <w:bookmarkEnd w:id="206"/>
      <w:bookmarkEnd w:id="207"/>
      <w:bookmarkEnd w:id="208"/>
      <w:bookmarkEnd w:id="209"/>
      <w:bookmarkEnd w:id="210"/>
      <w:bookmarkEnd w:id="211"/>
      <w:bookmarkEnd w:id="212"/>
      <w:bookmarkEnd w:id="213"/>
      <w:bookmarkEnd w:id="214"/>
      <w:bookmarkEnd w:id="215"/>
      <w:r w:rsidRPr="006B3CB1">
        <w:t xml:space="preserve">Belo Horizonte, </w:t>
      </w:r>
      <w:r w:rsidR="00A5065F" w:rsidRPr="006B3CB1">
        <w:t>1º de outubro</w:t>
      </w:r>
      <w:r w:rsidRPr="006B3CB1">
        <w:t xml:space="preserve"> de 2018.</w:t>
      </w:r>
    </w:p>
    <w:p w14:paraId="31F63752" w14:textId="77777777" w:rsidR="00811F66" w:rsidRPr="006B3CB1" w:rsidRDefault="00811F66" w:rsidP="00C7245A">
      <w:pPr>
        <w:jc w:val="center"/>
      </w:pPr>
    </w:p>
    <w:p w14:paraId="4DB51842" w14:textId="77777777" w:rsidR="00811F66" w:rsidRPr="006B3CB1" w:rsidRDefault="00811F66" w:rsidP="00C7245A">
      <w:pPr>
        <w:jc w:val="center"/>
      </w:pPr>
      <w:r w:rsidRPr="006B3CB1">
        <w:t>[RESTANTE DA PÁGINA INTENCIONALMENTE DEIXADO EM BRANCO]</w:t>
      </w:r>
    </w:p>
    <w:p w14:paraId="37708327" w14:textId="77777777" w:rsidR="00811F66" w:rsidRPr="006B3CB1" w:rsidRDefault="00811F66">
      <w:pPr>
        <w:jc w:val="left"/>
      </w:pPr>
      <w:r w:rsidRPr="006B3CB1">
        <w:br w:type="page"/>
      </w:r>
    </w:p>
    <w:p w14:paraId="72644D93" w14:textId="77777777" w:rsidR="00811F66" w:rsidRPr="006B3CB1" w:rsidRDefault="00811F66">
      <w:pPr>
        <w:rPr>
          <w:i/>
        </w:rPr>
      </w:pPr>
      <w:r w:rsidRPr="006B3CB1">
        <w:rPr>
          <w:i/>
        </w:rPr>
        <w:lastRenderedPageBreak/>
        <w:t>Página de Assinaturas 1/2 do 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0D00FB83" w14:textId="77777777" w:rsidR="00811F66" w:rsidRPr="006B3CB1" w:rsidRDefault="00811F66">
      <w:pPr>
        <w:rPr>
          <w:i/>
        </w:rPr>
      </w:pPr>
    </w:p>
    <w:p w14:paraId="79BD94D9" w14:textId="77777777" w:rsidR="00811F66" w:rsidRPr="006B3CB1" w:rsidRDefault="00811F66">
      <w:pPr>
        <w:widowControl w:val="0"/>
        <w:rPr>
          <w:b/>
        </w:rPr>
      </w:pPr>
    </w:p>
    <w:p w14:paraId="790434E0" w14:textId="77777777" w:rsidR="00811F66" w:rsidRPr="006B3CB1" w:rsidRDefault="00811F66">
      <w:pPr>
        <w:widowControl w:val="0"/>
        <w:rPr>
          <w:b/>
        </w:rPr>
      </w:pPr>
    </w:p>
    <w:p w14:paraId="316D72E2" w14:textId="77777777" w:rsidR="00811F66" w:rsidRPr="006B3CB1" w:rsidRDefault="00811F66">
      <w:pPr>
        <w:widowControl w:val="0"/>
        <w:suppressAutoHyphens/>
        <w:jc w:val="center"/>
        <w:rPr>
          <w:b/>
          <w:smallCaps/>
        </w:rPr>
      </w:pPr>
      <w:r w:rsidRPr="006B3CB1">
        <w:rPr>
          <w:b/>
          <w:smallCaps/>
        </w:rPr>
        <w:t>Brasil PCH S.A.</w:t>
      </w:r>
    </w:p>
    <w:p w14:paraId="4EDD052B" w14:textId="77777777" w:rsidR="00811F66" w:rsidRPr="006B3CB1" w:rsidRDefault="00811F66">
      <w:pPr>
        <w:widowControl w:val="0"/>
        <w:suppressAutoHyphens/>
        <w:jc w:val="center"/>
        <w:rPr>
          <w:smallCaps/>
        </w:rPr>
      </w:pPr>
    </w:p>
    <w:p w14:paraId="101C1DE3" w14:textId="77777777" w:rsidR="00811F66" w:rsidRPr="006B3CB1" w:rsidRDefault="00811F66">
      <w:pPr>
        <w:widowControl w:val="0"/>
        <w:suppressAutoHyphens/>
        <w:jc w:val="center"/>
        <w:rPr>
          <w:smallCaps/>
        </w:rPr>
      </w:pPr>
    </w:p>
    <w:p w14:paraId="21B34A16" w14:textId="77777777" w:rsidR="00811F66" w:rsidRPr="006B3CB1" w:rsidRDefault="00811F66">
      <w:pPr>
        <w:widowControl w:val="0"/>
        <w:suppressAutoHyphens/>
        <w:jc w:val="center"/>
        <w:rPr>
          <w:smallCaps/>
        </w:rPr>
      </w:pPr>
    </w:p>
    <w:p w14:paraId="762DDF71" w14:textId="77777777" w:rsidR="00811F66" w:rsidRPr="006B3CB1" w:rsidRDefault="00811F66">
      <w:pPr>
        <w:widowControl w:val="0"/>
        <w:suppressAutoHyphens/>
        <w:jc w:val="center"/>
        <w:rPr>
          <w:smallCaps/>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11F66" w:rsidRPr="006B3CB1" w14:paraId="28D4F419" w14:textId="77777777" w:rsidTr="00C55681">
        <w:trPr>
          <w:cantSplit/>
          <w:trHeight w:val="1148"/>
        </w:trPr>
        <w:tc>
          <w:tcPr>
            <w:tcW w:w="4253" w:type="dxa"/>
            <w:tcBorders>
              <w:top w:val="single" w:sz="6" w:space="0" w:color="auto"/>
            </w:tcBorders>
          </w:tcPr>
          <w:p w14:paraId="58E1EDC2" w14:textId="77777777" w:rsidR="00811F66" w:rsidRPr="006B3CB1" w:rsidRDefault="00811F66">
            <w:pPr>
              <w:widowControl w:val="0"/>
              <w:jc w:val="left"/>
            </w:pPr>
            <w:r w:rsidRPr="006B3CB1">
              <w:t>Nome:</w:t>
            </w:r>
            <w:r w:rsidRPr="006B3CB1">
              <w:rPr>
                <w:smallCaps/>
              </w:rPr>
              <w:t xml:space="preserve"> </w:t>
            </w:r>
            <w:r w:rsidRPr="006B3CB1">
              <w:t>Cristiano Corrêa de Barros</w:t>
            </w:r>
            <w:r w:rsidRPr="006B3CB1">
              <w:br/>
              <w:t>Cargo: Diretor sem designação específica</w:t>
            </w:r>
          </w:p>
          <w:p w14:paraId="6E6B011E" w14:textId="77777777" w:rsidR="00811F66" w:rsidRPr="006B3CB1" w:rsidRDefault="00811F66">
            <w:pPr>
              <w:widowControl w:val="0"/>
              <w:jc w:val="left"/>
            </w:pPr>
            <w:r w:rsidRPr="006B3CB1">
              <w:t>CPF: 327933916-20</w:t>
            </w:r>
          </w:p>
        </w:tc>
        <w:tc>
          <w:tcPr>
            <w:tcW w:w="567" w:type="dxa"/>
          </w:tcPr>
          <w:p w14:paraId="1A16CD58" w14:textId="77777777" w:rsidR="00811F66" w:rsidRPr="006B3CB1" w:rsidRDefault="00811F66">
            <w:pPr>
              <w:widowControl w:val="0"/>
            </w:pPr>
          </w:p>
        </w:tc>
        <w:tc>
          <w:tcPr>
            <w:tcW w:w="4253" w:type="dxa"/>
            <w:tcBorders>
              <w:top w:val="single" w:sz="6" w:space="0" w:color="auto"/>
            </w:tcBorders>
          </w:tcPr>
          <w:p w14:paraId="77D05CBE" w14:textId="77777777" w:rsidR="00811F66" w:rsidRPr="006B3CB1" w:rsidRDefault="00811F66">
            <w:pPr>
              <w:widowControl w:val="0"/>
              <w:jc w:val="left"/>
            </w:pPr>
            <w:r w:rsidRPr="006B3CB1">
              <w:t>Nome: Marcio Barata Diniz</w:t>
            </w:r>
            <w:r w:rsidRPr="006B3CB1">
              <w:br/>
              <w:t>Cargo: Diretor Presidente</w:t>
            </w:r>
          </w:p>
          <w:p w14:paraId="0F82D292" w14:textId="77777777" w:rsidR="00811F66" w:rsidRPr="006B3CB1" w:rsidRDefault="00811F66">
            <w:pPr>
              <w:widowControl w:val="0"/>
              <w:jc w:val="left"/>
            </w:pPr>
            <w:r w:rsidRPr="006B3CB1">
              <w:t>CPF: 391.837.856-04</w:t>
            </w:r>
          </w:p>
        </w:tc>
      </w:tr>
    </w:tbl>
    <w:p w14:paraId="0CA51A62" w14:textId="77777777" w:rsidR="00811F66" w:rsidRPr="006B3CB1" w:rsidRDefault="00811F66">
      <w:pPr>
        <w:widowControl w:val="0"/>
        <w:rPr>
          <w:smallCaps/>
        </w:rPr>
      </w:pPr>
    </w:p>
    <w:p w14:paraId="34F1D707" w14:textId="77777777" w:rsidR="00811F66" w:rsidRPr="006B3CB1" w:rsidRDefault="00811F66">
      <w:pPr>
        <w:widowControl w:val="0"/>
      </w:pPr>
    </w:p>
    <w:p w14:paraId="3CD2EE93" w14:textId="77777777" w:rsidR="00811F66" w:rsidRPr="006B3CB1" w:rsidRDefault="00811F66">
      <w:pPr>
        <w:jc w:val="left"/>
        <w:rPr>
          <w:b/>
        </w:rPr>
      </w:pPr>
      <w:bookmarkStart w:id="216" w:name="_Toc471916404"/>
      <w:r w:rsidRPr="006B3CB1">
        <w:rPr>
          <w:b/>
        </w:rPr>
        <w:br w:type="page"/>
      </w:r>
    </w:p>
    <w:bookmarkEnd w:id="216"/>
    <w:p w14:paraId="03175EBD" w14:textId="77777777" w:rsidR="00811F66" w:rsidRPr="006B3CB1" w:rsidRDefault="00811F66">
      <w:pPr>
        <w:rPr>
          <w:i/>
        </w:rPr>
      </w:pPr>
    </w:p>
    <w:p w14:paraId="329A2A44" w14:textId="77777777" w:rsidR="00811F66" w:rsidRPr="006B3CB1" w:rsidRDefault="00811F66">
      <w:pPr>
        <w:jc w:val="left"/>
        <w:rPr>
          <w:i/>
        </w:rPr>
      </w:pPr>
    </w:p>
    <w:p w14:paraId="5F542F9F" w14:textId="77777777" w:rsidR="00811F66" w:rsidRPr="006B3CB1" w:rsidRDefault="00811F66">
      <w:pPr>
        <w:rPr>
          <w:i/>
        </w:rPr>
      </w:pPr>
      <w:r w:rsidRPr="006B3CB1">
        <w:rPr>
          <w:i/>
        </w:rPr>
        <w:t>Página de Assinaturas 2/2 do 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3BB3CB17" w14:textId="77777777" w:rsidR="00811F66" w:rsidRPr="006B3CB1" w:rsidRDefault="00811F66">
      <w:pPr>
        <w:rPr>
          <w:i/>
        </w:rPr>
      </w:pPr>
    </w:p>
    <w:p w14:paraId="7B831382" w14:textId="77777777" w:rsidR="00811F66" w:rsidRPr="006B3CB1" w:rsidRDefault="00811F66">
      <w:pPr>
        <w:widowControl w:val="0"/>
        <w:rPr>
          <w:b/>
        </w:rPr>
      </w:pPr>
    </w:p>
    <w:p w14:paraId="6E90607A" w14:textId="77777777" w:rsidR="00811F66" w:rsidRPr="006B3CB1" w:rsidRDefault="00811F66">
      <w:pPr>
        <w:widowControl w:val="0"/>
        <w:rPr>
          <w:b/>
        </w:rPr>
      </w:pPr>
    </w:p>
    <w:p w14:paraId="33D22B12" w14:textId="77777777" w:rsidR="00811F66" w:rsidRPr="006B3CB1" w:rsidRDefault="00811F66">
      <w:pPr>
        <w:widowControl w:val="0"/>
        <w:suppressAutoHyphens/>
        <w:jc w:val="center"/>
        <w:rPr>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p>
    <w:p w14:paraId="20CB2A08" w14:textId="77777777" w:rsidR="00811F66" w:rsidRPr="006B3CB1" w:rsidRDefault="00811F66">
      <w:pPr>
        <w:widowControl w:val="0"/>
        <w:suppressAutoHyphens/>
        <w:jc w:val="center"/>
        <w:rPr>
          <w:smallCaps/>
        </w:rPr>
      </w:pPr>
    </w:p>
    <w:p w14:paraId="2D183C3D" w14:textId="77777777" w:rsidR="00811F66" w:rsidRPr="006B3CB1" w:rsidRDefault="00811F66">
      <w:pPr>
        <w:widowControl w:val="0"/>
        <w:suppressAutoHyphens/>
        <w:jc w:val="center"/>
        <w:rPr>
          <w:smallCaps/>
        </w:rPr>
      </w:pPr>
    </w:p>
    <w:p w14:paraId="15CBC701" w14:textId="77777777" w:rsidR="00811F66" w:rsidRPr="006B3CB1" w:rsidRDefault="00811F66">
      <w:pPr>
        <w:widowControl w:val="0"/>
        <w:suppressAutoHyphens/>
        <w:jc w:val="center"/>
        <w:rPr>
          <w:smallCaps/>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11F66" w:rsidRPr="006B3CB1" w14:paraId="179E9BF1" w14:textId="77777777" w:rsidTr="00C55681">
        <w:trPr>
          <w:cantSplit/>
          <w:trHeight w:val="51"/>
        </w:trPr>
        <w:tc>
          <w:tcPr>
            <w:tcW w:w="4253" w:type="dxa"/>
            <w:tcBorders>
              <w:top w:val="single" w:sz="6" w:space="0" w:color="auto"/>
            </w:tcBorders>
          </w:tcPr>
          <w:p w14:paraId="459E38D8" w14:textId="77777777" w:rsidR="00811F66" w:rsidRPr="006B3CB1" w:rsidRDefault="00811F66">
            <w:pPr>
              <w:widowControl w:val="0"/>
              <w:jc w:val="left"/>
            </w:pPr>
            <w:r w:rsidRPr="006B3CB1">
              <w:t>Nome:</w:t>
            </w:r>
            <w:r w:rsidRPr="006B3CB1">
              <w:rPr>
                <w:smallCaps/>
              </w:rPr>
              <w:t xml:space="preserve"> </w:t>
            </w:r>
            <w:r w:rsidR="001E05C2" w:rsidRPr="006B3CB1">
              <w:t>Sonia Regina Menezes</w:t>
            </w:r>
            <w:r w:rsidRPr="006B3CB1">
              <w:br/>
              <w:t>Cargo:</w:t>
            </w:r>
            <w:r w:rsidR="001E05C2" w:rsidRPr="006B3CB1">
              <w:t xml:space="preserve"> Procuradora</w:t>
            </w:r>
          </w:p>
          <w:p w14:paraId="61F79B3F" w14:textId="77777777" w:rsidR="00811F66" w:rsidRPr="006B3CB1" w:rsidRDefault="00811F66">
            <w:pPr>
              <w:widowControl w:val="0"/>
              <w:jc w:val="left"/>
            </w:pPr>
            <w:r w:rsidRPr="006B3CB1">
              <w:t xml:space="preserve">CPF: </w:t>
            </w:r>
            <w:r w:rsidR="001E05C2" w:rsidRPr="006B3CB1">
              <w:t>085.575.688-86</w:t>
            </w:r>
          </w:p>
        </w:tc>
        <w:tc>
          <w:tcPr>
            <w:tcW w:w="567" w:type="dxa"/>
          </w:tcPr>
          <w:p w14:paraId="730BA57D" w14:textId="77777777" w:rsidR="00811F66" w:rsidRPr="006B3CB1" w:rsidRDefault="00811F66">
            <w:pPr>
              <w:widowControl w:val="0"/>
            </w:pPr>
          </w:p>
        </w:tc>
        <w:tc>
          <w:tcPr>
            <w:tcW w:w="4253" w:type="dxa"/>
            <w:tcBorders>
              <w:top w:val="single" w:sz="6" w:space="0" w:color="auto"/>
            </w:tcBorders>
          </w:tcPr>
          <w:p w14:paraId="20D891F1" w14:textId="77777777" w:rsidR="00811F66" w:rsidRPr="006B3CB1" w:rsidRDefault="00811F66">
            <w:pPr>
              <w:widowControl w:val="0"/>
              <w:jc w:val="left"/>
            </w:pPr>
            <w:r w:rsidRPr="006B3CB1">
              <w:t xml:space="preserve">Nome: </w:t>
            </w:r>
            <w:r w:rsidR="001E05C2" w:rsidRPr="006B3CB1">
              <w:t>Daniel de Abreu Ribeiro</w:t>
            </w:r>
            <w:r w:rsidRPr="006B3CB1">
              <w:br/>
              <w:t xml:space="preserve">Cargo: </w:t>
            </w:r>
            <w:r w:rsidR="001E05C2" w:rsidRPr="006B3CB1">
              <w:t>Procurador</w:t>
            </w:r>
          </w:p>
          <w:p w14:paraId="2F6382D3" w14:textId="77777777" w:rsidR="00811F66" w:rsidRPr="006B3CB1" w:rsidRDefault="00811F66">
            <w:pPr>
              <w:widowControl w:val="0"/>
              <w:jc w:val="left"/>
            </w:pPr>
            <w:r w:rsidRPr="006B3CB1">
              <w:t xml:space="preserve">CPF: </w:t>
            </w:r>
            <w:r w:rsidR="001E05C2" w:rsidRPr="006B3CB1">
              <w:t>082.151.726-01</w:t>
            </w:r>
          </w:p>
        </w:tc>
      </w:tr>
    </w:tbl>
    <w:p w14:paraId="3AD1245F" w14:textId="77777777" w:rsidR="00811F66" w:rsidRPr="006B3CB1" w:rsidRDefault="00811F66">
      <w:pPr>
        <w:rPr>
          <w:i/>
        </w:rPr>
      </w:pPr>
    </w:p>
    <w:p w14:paraId="046D36B8" w14:textId="77777777" w:rsidR="00811F66" w:rsidRPr="006B3CB1" w:rsidRDefault="00811F66">
      <w:pPr>
        <w:rPr>
          <w:i/>
        </w:rPr>
      </w:pPr>
    </w:p>
    <w:p w14:paraId="6CD8DB07" w14:textId="77777777" w:rsidR="00811F66" w:rsidRPr="006B3CB1" w:rsidRDefault="00811F66">
      <w:pPr>
        <w:widowControl w:val="0"/>
      </w:pPr>
    </w:p>
    <w:p w14:paraId="56577F7F" w14:textId="77777777" w:rsidR="00811F66" w:rsidRPr="006B3CB1" w:rsidRDefault="00811F66">
      <w:pPr>
        <w:widowControl w:val="0"/>
        <w:jc w:val="center"/>
      </w:pPr>
    </w:p>
    <w:p w14:paraId="75C310F6" w14:textId="77777777" w:rsidR="00811F66" w:rsidRPr="006B3CB1" w:rsidRDefault="00811F66">
      <w:pPr>
        <w:widowControl w:val="0"/>
        <w:rPr>
          <w:smallCaps/>
        </w:rPr>
      </w:pPr>
      <w:r w:rsidRPr="006B3CB1">
        <w:rPr>
          <w:smallCaps/>
        </w:rPr>
        <w:t>Testemunhas:</w:t>
      </w:r>
    </w:p>
    <w:p w14:paraId="576EA7CD" w14:textId="77777777" w:rsidR="00811F66" w:rsidRPr="006B3CB1" w:rsidRDefault="00811F66">
      <w:pPr>
        <w:widowControl w:val="0"/>
        <w:rPr>
          <w:smallCaps/>
        </w:rPr>
      </w:pPr>
    </w:p>
    <w:p w14:paraId="4B2835D2" w14:textId="77777777" w:rsidR="00811F66" w:rsidRPr="006B3CB1" w:rsidRDefault="00811F66">
      <w:pPr>
        <w:widowControl w:val="0"/>
        <w:rPr>
          <w:smallCaps/>
        </w:rPr>
      </w:pPr>
    </w:p>
    <w:p w14:paraId="60A584AA" w14:textId="77777777" w:rsidR="00811F66" w:rsidRPr="006B3CB1" w:rsidRDefault="00811F66">
      <w:pPr>
        <w:widowControl w:val="0"/>
        <w:rPr>
          <w:smallCaps/>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11F66" w:rsidRPr="006B3CB1" w14:paraId="31BFE533" w14:textId="77777777" w:rsidTr="00C55681">
        <w:trPr>
          <w:cantSplit/>
        </w:trPr>
        <w:tc>
          <w:tcPr>
            <w:tcW w:w="4253" w:type="dxa"/>
            <w:tcBorders>
              <w:top w:val="single" w:sz="6" w:space="0" w:color="auto"/>
            </w:tcBorders>
          </w:tcPr>
          <w:p w14:paraId="48DF639F" w14:textId="77777777" w:rsidR="00770D3E" w:rsidRPr="006B3CB1" w:rsidRDefault="00406120" w:rsidP="00770D3E">
            <w:r w:rsidRPr="006B3CB1">
              <w:t xml:space="preserve">Nome: </w:t>
            </w:r>
            <w:proofErr w:type="spellStart"/>
            <w:r w:rsidR="00770D3E" w:rsidRPr="006B3CB1">
              <w:t>Izabelle</w:t>
            </w:r>
            <w:proofErr w:type="spellEnd"/>
            <w:r w:rsidR="00770D3E" w:rsidRPr="006B3CB1">
              <w:t xml:space="preserve"> Macêdo Nunes</w:t>
            </w:r>
          </w:p>
          <w:p w14:paraId="3CFD99E3" w14:textId="77777777" w:rsidR="00770D3E" w:rsidRPr="006B3CB1" w:rsidRDefault="00770D3E" w:rsidP="00770D3E">
            <w:r w:rsidRPr="006B3CB1">
              <w:t>CPF n° 001.888.206-47</w:t>
            </w:r>
          </w:p>
          <w:p w14:paraId="68056C1C" w14:textId="77777777" w:rsidR="00811F66" w:rsidRPr="006B3CB1" w:rsidRDefault="00811F66">
            <w:pPr>
              <w:widowControl w:val="0"/>
              <w:jc w:val="left"/>
              <w:rPr>
                <w:smallCaps/>
              </w:rPr>
            </w:pPr>
          </w:p>
        </w:tc>
        <w:tc>
          <w:tcPr>
            <w:tcW w:w="567" w:type="dxa"/>
          </w:tcPr>
          <w:p w14:paraId="3311556D" w14:textId="77777777" w:rsidR="00811F66" w:rsidRPr="006B3CB1" w:rsidRDefault="00811F66">
            <w:pPr>
              <w:widowControl w:val="0"/>
            </w:pPr>
          </w:p>
        </w:tc>
        <w:tc>
          <w:tcPr>
            <w:tcW w:w="4253" w:type="dxa"/>
            <w:tcBorders>
              <w:top w:val="single" w:sz="6" w:space="0" w:color="auto"/>
            </w:tcBorders>
          </w:tcPr>
          <w:p w14:paraId="3B06F59D" w14:textId="77777777" w:rsidR="00770D3E" w:rsidRPr="006B3CB1" w:rsidRDefault="00406120" w:rsidP="00770D3E">
            <w:r w:rsidRPr="006B3CB1">
              <w:t xml:space="preserve">Nome: </w:t>
            </w:r>
            <w:r w:rsidR="00770D3E" w:rsidRPr="006B3CB1">
              <w:t>Marcela Castro Barroso</w:t>
            </w:r>
          </w:p>
          <w:p w14:paraId="150958A9" w14:textId="77777777" w:rsidR="00770D3E" w:rsidRPr="006B3CB1" w:rsidRDefault="00770D3E" w:rsidP="00770D3E">
            <w:r w:rsidRPr="006B3CB1">
              <w:t>CPF: n° 074.678.116-40</w:t>
            </w:r>
          </w:p>
          <w:p w14:paraId="229B0FF5" w14:textId="77777777" w:rsidR="00811F66" w:rsidRPr="006B3CB1" w:rsidRDefault="00811F66">
            <w:pPr>
              <w:widowControl w:val="0"/>
              <w:jc w:val="left"/>
            </w:pPr>
          </w:p>
        </w:tc>
      </w:tr>
    </w:tbl>
    <w:p w14:paraId="29C89C09" w14:textId="77777777" w:rsidR="00811F66" w:rsidRPr="006B3CB1" w:rsidRDefault="00811F66">
      <w:pPr>
        <w:jc w:val="left"/>
      </w:pPr>
    </w:p>
    <w:p w14:paraId="1016DC31" w14:textId="77777777" w:rsidR="00415E2E" w:rsidRPr="006B3CB1" w:rsidRDefault="00415E2E" w:rsidP="00415E2E">
      <w:pPr>
        <w:jc w:val="left"/>
      </w:pPr>
    </w:p>
    <w:p w14:paraId="5809EBE3" w14:textId="77777777" w:rsidR="00415E2E" w:rsidRPr="006B3CB1" w:rsidRDefault="00415E2E" w:rsidP="00415E2E">
      <w:pPr>
        <w:jc w:val="left"/>
        <w:rPr>
          <w:b/>
          <w:smallCaps/>
          <w:u w:val="single"/>
        </w:rPr>
        <w:sectPr w:rsidR="00415E2E" w:rsidRPr="006B3CB1" w:rsidSect="00C55681">
          <w:footerReference w:type="default" r:id="rId31"/>
          <w:footerReference w:type="first" r:id="rId32"/>
          <w:pgSz w:w="11907" w:h="16839" w:code="9"/>
          <w:pgMar w:top="1701" w:right="1134" w:bottom="1134" w:left="1985" w:header="720" w:footer="720" w:gutter="0"/>
          <w:pgNumType w:start="1"/>
          <w:cols w:space="720"/>
          <w:docGrid w:linePitch="360"/>
        </w:sectPr>
      </w:pPr>
      <w:r w:rsidRPr="006B3CB1">
        <w:rPr>
          <w:b/>
          <w:smallCaps/>
          <w:u w:val="single"/>
        </w:rPr>
        <w:br w:type="page"/>
      </w:r>
    </w:p>
    <w:p w14:paraId="0FAB4420" w14:textId="77777777" w:rsidR="00415E2E" w:rsidRPr="006B3CB1" w:rsidRDefault="00415E2E" w:rsidP="00415E2E">
      <w:pPr>
        <w:jc w:val="left"/>
        <w:rPr>
          <w:b/>
          <w:smallCaps/>
          <w:u w:val="single"/>
        </w:rPr>
      </w:pPr>
    </w:p>
    <w:p w14:paraId="38613F3D" w14:textId="77777777" w:rsidR="00415E2E" w:rsidRPr="006B3CB1" w:rsidRDefault="00415E2E" w:rsidP="00415E2E">
      <w:pPr>
        <w:jc w:val="center"/>
        <w:rPr>
          <w:b/>
          <w:smallCaps/>
          <w:u w:val="single"/>
        </w:rPr>
      </w:pPr>
      <w:r w:rsidRPr="006B3CB1">
        <w:rPr>
          <w:b/>
          <w:smallCaps/>
          <w:u w:val="single"/>
        </w:rPr>
        <w:t>Anexo 4.1</w:t>
      </w:r>
    </w:p>
    <w:p w14:paraId="05C3E92C" w14:textId="77777777" w:rsidR="00415E2E" w:rsidRPr="006B3CB1" w:rsidRDefault="00415E2E" w:rsidP="00415E2E">
      <w:pPr>
        <w:jc w:val="center"/>
        <w:rPr>
          <w:smallCaps/>
          <w:u w:val="single"/>
        </w:rPr>
      </w:pPr>
    </w:p>
    <w:p w14:paraId="47D4E093" w14:textId="77777777" w:rsidR="00415E2E" w:rsidRPr="006B3CB1" w:rsidRDefault="00415E2E" w:rsidP="00415E2E">
      <w:pPr>
        <w:jc w:val="center"/>
        <w:rPr>
          <w:b/>
          <w:smallCaps/>
        </w:rPr>
      </w:pPr>
      <w:r w:rsidRPr="006B3CB1">
        <w:rPr>
          <w:b/>
          <w:smallCaps/>
        </w:rPr>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4CB84BF5" w14:textId="77777777" w:rsidR="00415E2E" w:rsidRPr="006B3CB1" w:rsidRDefault="00415E2E" w:rsidP="00415E2E">
      <w:pPr>
        <w:jc w:val="center"/>
        <w:rPr>
          <w:smallCaps/>
          <w:u w:val="single"/>
        </w:rPr>
      </w:pPr>
    </w:p>
    <w:p w14:paraId="5546C6B3" w14:textId="77777777" w:rsidR="009B2513" w:rsidRPr="006B3CB1" w:rsidRDefault="00415E2E" w:rsidP="0032114D">
      <w:pPr>
        <w:jc w:val="center"/>
        <w:rPr>
          <w:b/>
          <w:smallCaps/>
          <w:u w:val="single"/>
        </w:rPr>
      </w:pPr>
      <w:r w:rsidRPr="006B3CB1">
        <w:rPr>
          <w:smallCaps/>
          <w:u w:val="single"/>
        </w:rPr>
        <w:t>DESCRIÇÃO DAS DÍVIDAS EXISTENTES</w:t>
      </w:r>
    </w:p>
    <w:p w14:paraId="1741B2EC" w14:textId="77777777" w:rsidR="009B2513" w:rsidRPr="006B3CB1" w:rsidRDefault="009B2513" w:rsidP="00415E2E">
      <w:pPr>
        <w:jc w:val="center"/>
        <w:rPr>
          <w:b/>
          <w:smallCaps/>
          <w:u w:val="single"/>
        </w:rPr>
      </w:pPr>
    </w:p>
    <w:tbl>
      <w:tblPr>
        <w:tblStyle w:val="TabeladeGrade2-nfase3"/>
        <w:tblW w:w="14004" w:type="dxa"/>
        <w:tblLayout w:type="fixed"/>
        <w:tblCellMar>
          <w:top w:w="57" w:type="dxa"/>
          <w:bottom w:w="57" w:type="dxa"/>
        </w:tblCellMar>
        <w:tblLook w:val="04A0" w:firstRow="1" w:lastRow="0" w:firstColumn="1" w:lastColumn="0" w:noHBand="0" w:noVBand="1"/>
      </w:tblPr>
      <w:tblGrid>
        <w:gridCol w:w="2127"/>
        <w:gridCol w:w="4110"/>
        <w:gridCol w:w="1897"/>
        <w:gridCol w:w="1647"/>
        <w:gridCol w:w="2056"/>
        <w:gridCol w:w="2167"/>
      </w:tblGrid>
      <w:tr w:rsidR="0042404C" w:rsidRPr="006B3CB1" w14:paraId="1CC717E2" w14:textId="77777777" w:rsidTr="00300A6C">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6237" w:type="dxa"/>
            <w:gridSpan w:val="2"/>
            <w:noWrap/>
            <w:vAlign w:val="center"/>
            <w:hideMark/>
          </w:tcPr>
          <w:p w14:paraId="4E79BECE" w14:textId="77777777" w:rsidR="0042404C" w:rsidRPr="006B3CB1" w:rsidRDefault="0042404C" w:rsidP="00C804A7">
            <w:pPr>
              <w:jc w:val="center"/>
              <w:rPr>
                <w:color w:val="000000"/>
              </w:rPr>
            </w:pPr>
            <w:r w:rsidRPr="006B3CB1">
              <w:rPr>
                <w:color w:val="000000"/>
              </w:rPr>
              <w:t>Partes</w:t>
            </w:r>
          </w:p>
        </w:tc>
        <w:tc>
          <w:tcPr>
            <w:tcW w:w="1897" w:type="dxa"/>
            <w:vAlign w:val="center"/>
          </w:tcPr>
          <w:p w14:paraId="2F99D215" w14:textId="77777777" w:rsidR="0042404C" w:rsidRPr="006B3CB1" w:rsidRDefault="0042404C" w:rsidP="00C804A7">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Contrato</w:t>
            </w:r>
          </w:p>
        </w:tc>
        <w:tc>
          <w:tcPr>
            <w:tcW w:w="1647" w:type="dxa"/>
            <w:vAlign w:val="center"/>
          </w:tcPr>
          <w:p w14:paraId="3B1D4306" w14:textId="77777777" w:rsidR="0042404C" w:rsidRPr="006B3CB1" w:rsidRDefault="0042404C" w:rsidP="00C804A7">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Data de assinatura</w:t>
            </w:r>
          </w:p>
        </w:tc>
        <w:tc>
          <w:tcPr>
            <w:tcW w:w="2056" w:type="dxa"/>
            <w:vAlign w:val="center"/>
          </w:tcPr>
          <w:p w14:paraId="6CA11D63" w14:textId="77777777" w:rsidR="0042404C" w:rsidRPr="006B3CB1" w:rsidRDefault="0042404C" w:rsidP="00C804A7">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Vencimento</w:t>
            </w:r>
          </w:p>
          <w:p w14:paraId="7BF1417E" w14:textId="77777777" w:rsidR="0042404C" w:rsidRPr="006B3CB1" w:rsidRDefault="0042404C" w:rsidP="00C804A7">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Final</w:t>
            </w:r>
          </w:p>
        </w:tc>
        <w:tc>
          <w:tcPr>
            <w:tcW w:w="2167" w:type="dxa"/>
            <w:vAlign w:val="center"/>
          </w:tcPr>
          <w:p w14:paraId="716A7994" w14:textId="77777777" w:rsidR="0042404C" w:rsidRPr="006B3CB1" w:rsidRDefault="0042404C" w:rsidP="00C804A7">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Valor total da dívida</w:t>
            </w:r>
          </w:p>
        </w:tc>
      </w:tr>
      <w:tr w:rsidR="0032114D" w:rsidRPr="006B3CB1" w14:paraId="74155B48" w14:textId="77777777" w:rsidTr="003211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1CEBE8FC" w14:textId="77777777" w:rsidR="0042404C" w:rsidRPr="006B3CB1" w:rsidRDefault="0042404C" w:rsidP="00C804A7">
            <w:pPr>
              <w:jc w:val="center"/>
              <w:rPr>
                <w:color w:val="000000"/>
              </w:rPr>
            </w:pPr>
            <w:r w:rsidRPr="006B3CB1">
              <w:rPr>
                <w:color w:val="000000"/>
              </w:rPr>
              <w:t>Brasil PCH S.A.</w:t>
            </w:r>
          </w:p>
        </w:tc>
        <w:tc>
          <w:tcPr>
            <w:tcW w:w="4110" w:type="dxa"/>
            <w:noWrap/>
            <w:vAlign w:val="center"/>
          </w:tcPr>
          <w:p w14:paraId="2155C1A6" w14:textId="77777777" w:rsidR="0042404C" w:rsidRPr="006B3CB1" w:rsidRDefault="00EB3603" w:rsidP="00EB360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 xml:space="preserve">Originalmente: </w:t>
            </w:r>
            <w:r w:rsidR="0042404C" w:rsidRPr="006B3CB1">
              <w:rPr>
                <w:color w:val="000000"/>
              </w:rPr>
              <w:t>Banco ABN AMRO Real</w:t>
            </w:r>
            <w:r w:rsidRPr="006B3CB1">
              <w:rPr>
                <w:color w:val="000000"/>
              </w:rPr>
              <w:t xml:space="preserve"> (posteriormente adquirida pela Petros)</w:t>
            </w:r>
          </w:p>
        </w:tc>
        <w:tc>
          <w:tcPr>
            <w:tcW w:w="1897" w:type="dxa"/>
            <w:noWrap/>
            <w:vAlign w:val="center"/>
          </w:tcPr>
          <w:p w14:paraId="71F2B653"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CCB 007-3108</w:t>
            </w:r>
          </w:p>
        </w:tc>
        <w:tc>
          <w:tcPr>
            <w:tcW w:w="1647" w:type="dxa"/>
            <w:noWrap/>
            <w:vAlign w:val="center"/>
          </w:tcPr>
          <w:p w14:paraId="074970C3"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12/03/2007</w:t>
            </w:r>
          </w:p>
        </w:tc>
        <w:tc>
          <w:tcPr>
            <w:tcW w:w="2056" w:type="dxa"/>
            <w:vAlign w:val="center"/>
          </w:tcPr>
          <w:p w14:paraId="27779DD1"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pPr>
            <w:r w:rsidRPr="006B3CB1">
              <w:t>12/03/2021</w:t>
            </w:r>
          </w:p>
        </w:tc>
        <w:tc>
          <w:tcPr>
            <w:tcW w:w="2167" w:type="dxa"/>
            <w:vAlign w:val="center"/>
          </w:tcPr>
          <w:p w14:paraId="32EE1E83"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R$ 96.000.000,00</w:t>
            </w:r>
          </w:p>
        </w:tc>
      </w:tr>
      <w:tr w:rsidR="0042404C" w:rsidRPr="006B3CB1" w14:paraId="495D911B" w14:textId="77777777" w:rsidTr="00300A6C">
        <w:trPr>
          <w:trHeight w:val="300"/>
        </w:trPr>
        <w:tc>
          <w:tcPr>
            <w:cnfStyle w:val="001000000000" w:firstRow="0" w:lastRow="0" w:firstColumn="1" w:lastColumn="0" w:oddVBand="0" w:evenVBand="0" w:oddHBand="0" w:evenHBand="0" w:firstRowFirstColumn="0" w:firstRowLastColumn="0" w:lastRowFirstColumn="0" w:lastRowLastColumn="0"/>
            <w:tcW w:w="2127" w:type="dxa"/>
            <w:noWrap/>
            <w:vAlign w:val="center"/>
          </w:tcPr>
          <w:p w14:paraId="725BD53C" w14:textId="77777777" w:rsidR="0042404C" w:rsidRPr="006B3CB1" w:rsidRDefault="0042404C" w:rsidP="00C804A7">
            <w:pPr>
              <w:jc w:val="center"/>
              <w:rPr>
                <w:color w:val="000000"/>
              </w:rPr>
            </w:pPr>
            <w:r w:rsidRPr="006B3CB1">
              <w:rPr>
                <w:color w:val="000000"/>
              </w:rPr>
              <w:t>Brasil PCH S.A.</w:t>
            </w:r>
          </w:p>
        </w:tc>
        <w:tc>
          <w:tcPr>
            <w:tcW w:w="4110" w:type="dxa"/>
            <w:noWrap/>
            <w:vAlign w:val="center"/>
          </w:tcPr>
          <w:p w14:paraId="48105735" w14:textId="77777777" w:rsidR="0042404C" w:rsidRPr="006B3CB1" w:rsidRDefault="00EB3603"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 xml:space="preserve">Originalmente: </w:t>
            </w:r>
            <w:r w:rsidR="0042404C" w:rsidRPr="006B3CB1">
              <w:rPr>
                <w:color w:val="000000"/>
              </w:rPr>
              <w:t>Banco ABN AMRO Real</w:t>
            </w:r>
            <w:r w:rsidRPr="006B3CB1">
              <w:rPr>
                <w:color w:val="000000"/>
              </w:rPr>
              <w:t xml:space="preserve"> (posteriormente adquirida pela Petros)</w:t>
            </w:r>
          </w:p>
        </w:tc>
        <w:tc>
          <w:tcPr>
            <w:tcW w:w="1897" w:type="dxa"/>
            <w:noWrap/>
            <w:vAlign w:val="center"/>
          </w:tcPr>
          <w:p w14:paraId="35EE6233"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pPr>
            <w:r w:rsidRPr="006B3CB1">
              <w:t>CCB 007-3656</w:t>
            </w:r>
          </w:p>
        </w:tc>
        <w:tc>
          <w:tcPr>
            <w:tcW w:w="1647" w:type="dxa"/>
            <w:noWrap/>
            <w:vAlign w:val="center"/>
          </w:tcPr>
          <w:p w14:paraId="1539FF1E"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14/05/2007</w:t>
            </w:r>
          </w:p>
        </w:tc>
        <w:tc>
          <w:tcPr>
            <w:tcW w:w="2056" w:type="dxa"/>
            <w:vAlign w:val="center"/>
          </w:tcPr>
          <w:p w14:paraId="6CFCEB67"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14/05/2021</w:t>
            </w:r>
          </w:p>
        </w:tc>
        <w:tc>
          <w:tcPr>
            <w:tcW w:w="2167" w:type="dxa"/>
            <w:vAlign w:val="center"/>
          </w:tcPr>
          <w:p w14:paraId="3DDFAF87"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R$ 48.000.000,00</w:t>
            </w:r>
          </w:p>
        </w:tc>
      </w:tr>
      <w:tr w:rsidR="0032114D" w:rsidRPr="006B3CB1" w14:paraId="3419A215" w14:textId="77777777" w:rsidTr="003211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noWrap/>
            <w:vAlign w:val="center"/>
          </w:tcPr>
          <w:p w14:paraId="25948217" w14:textId="77777777" w:rsidR="0042404C" w:rsidRPr="006B3CB1" w:rsidRDefault="0042404C" w:rsidP="00C804A7">
            <w:pPr>
              <w:jc w:val="center"/>
              <w:rPr>
                <w:color w:val="000000"/>
              </w:rPr>
            </w:pPr>
            <w:r w:rsidRPr="006B3CB1">
              <w:rPr>
                <w:color w:val="000000"/>
              </w:rPr>
              <w:t>Brasil PCH S.A.</w:t>
            </w:r>
          </w:p>
        </w:tc>
        <w:tc>
          <w:tcPr>
            <w:tcW w:w="4110" w:type="dxa"/>
            <w:noWrap/>
            <w:vAlign w:val="center"/>
          </w:tcPr>
          <w:p w14:paraId="4D4F788F" w14:textId="77777777" w:rsidR="0042404C" w:rsidRPr="006B3CB1" w:rsidRDefault="00EB3603"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 xml:space="preserve">Originalmente: </w:t>
            </w:r>
            <w:r w:rsidR="0042404C" w:rsidRPr="006B3CB1">
              <w:rPr>
                <w:color w:val="000000"/>
              </w:rPr>
              <w:t>Banco ABN AMRO Real</w:t>
            </w:r>
            <w:r w:rsidRPr="006B3CB1">
              <w:rPr>
                <w:color w:val="000000"/>
              </w:rPr>
              <w:t xml:space="preserve"> (posteriormente adquirida pela Petros)</w:t>
            </w:r>
          </w:p>
        </w:tc>
        <w:tc>
          <w:tcPr>
            <w:tcW w:w="1897" w:type="dxa"/>
            <w:noWrap/>
            <w:vAlign w:val="center"/>
          </w:tcPr>
          <w:p w14:paraId="7CD0D55F"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pPr>
            <w:r w:rsidRPr="006B3CB1">
              <w:t>CCB 007-3760</w:t>
            </w:r>
          </w:p>
        </w:tc>
        <w:tc>
          <w:tcPr>
            <w:tcW w:w="1647" w:type="dxa"/>
            <w:noWrap/>
            <w:vAlign w:val="center"/>
          </w:tcPr>
          <w:p w14:paraId="72968C07"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22/05/2007</w:t>
            </w:r>
          </w:p>
        </w:tc>
        <w:tc>
          <w:tcPr>
            <w:tcW w:w="2056" w:type="dxa"/>
            <w:vAlign w:val="center"/>
          </w:tcPr>
          <w:p w14:paraId="1486E5C0"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22/05/2021</w:t>
            </w:r>
          </w:p>
        </w:tc>
        <w:tc>
          <w:tcPr>
            <w:tcW w:w="2167" w:type="dxa"/>
            <w:vAlign w:val="center"/>
          </w:tcPr>
          <w:p w14:paraId="1628BE4F" w14:textId="77777777" w:rsidR="0042404C" w:rsidRPr="006B3CB1" w:rsidRDefault="0042404C" w:rsidP="00C804A7">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R$ 48.000.000,00</w:t>
            </w:r>
          </w:p>
        </w:tc>
      </w:tr>
      <w:tr w:rsidR="0042404C" w:rsidRPr="006B3CB1" w14:paraId="036A5C4D" w14:textId="77777777" w:rsidTr="00300A6C">
        <w:trPr>
          <w:trHeight w:val="300"/>
        </w:trPr>
        <w:tc>
          <w:tcPr>
            <w:cnfStyle w:val="001000000000" w:firstRow="0" w:lastRow="0" w:firstColumn="1" w:lastColumn="0" w:oddVBand="0" w:evenVBand="0" w:oddHBand="0" w:evenHBand="0" w:firstRowFirstColumn="0" w:firstRowLastColumn="0" w:lastRowFirstColumn="0" w:lastRowLastColumn="0"/>
            <w:tcW w:w="2127" w:type="dxa"/>
            <w:noWrap/>
            <w:vAlign w:val="center"/>
          </w:tcPr>
          <w:p w14:paraId="566BE11C" w14:textId="77777777" w:rsidR="0042404C" w:rsidRPr="006B3CB1" w:rsidRDefault="0042404C" w:rsidP="00C804A7">
            <w:pPr>
              <w:jc w:val="center"/>
              <w:rPr>
                <w:color w:val="000000"/>
              </w:rPr>
            </w:pPr>
            <w:r w:rsidRPr="006B3CB1">
              <w:rPr>
                <w:color w:val="000000"/>
              </w:rPr>
              <w:t>Brasil PCH S.A.</w:t>
            </w:r>
          </w:p>
        </w:tc>
        <w:tc>
          <w:tcPr>
            <w:tcW w:w="4110" w:type="dxa"/>
            <w:noWrap/>
            <w:vAlign w:val="center"/>
          </w:tcPr>
          <w:p w14:paraId="03A7D514" w14:textId="77777777" w:rsidR="0042404C" w:rsidRPr="006B3CB1" w:rsidRDefault="00EB3603"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 xml:space="preserve">Originalmente: </w:t>
            </w:r>
            <w:r w:rsidR="0042404C" w:rsidRPr="006B3CB1">
              <w:rPr>
                <w:color w:val="000000"/>
              </w:rPr>
              <w:t>Banco ABN AMRO Real</w:t>
            </w:r>
          </w:p>
          <w:p w14:paraId="58A614F0" w14:textId="77777777" w:rsidR="00EB3603" w:rsidRPr="006B3CB1" w:rsidRDefault="00EB3603"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(posteriormente adquirida pela Petros)</w:t>
            </w:r>
          </w:p>
        </w:tc>
        <w:tc>
          <w:tcPr>
            <w:tcW w:w="1897" w:type="dxa"/>
            <w:noWrap/>
            <w:vAlign w:val="center"/>
          </w:tcPr>
          <w:p w14:paraId="767E2FA0"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pPr>
            <w:r w:rsidRPr="006B3CB1">
              <w:t>CCB 008-0592</w:t>
            </w:r>
          </w:p>
        </w:tc>
        <w:tc>
          <w:tcPr>
            <w:tcW w:w="1647" w:type="dxa"/>
            <w:noWrap/>
            <w:vAlign w:val="center"/>
          </w:tcPr>
          <w:p w14:paraId="61F5F14D"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26/02/2008</w:t>
            </w:r>
          </w:p>
        </w:tc>
        <w:tc>
          <w:tcPr>
            <w:tcW w:w="2056" w:type="dxa"/>
            <w:vAlign w:val="center"/>
          </w:tcPr>
          <w:p w14:paraId="333711A2"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26/02/2022</w:t>
            </w:r>
          </w:p>
        </w:tc>
        <w:tc>
          <w:tcPr>
            <w:tcW w:w="2167" w:type="dxa"/>
            <w:vAlign w:val="center"/>
          </w:tcPr>
          <w:p w14:paraId="62AC3496" w14:textId="77777777" w:rsidR="0042404C" w:rsidRPr="006B3CB1" w:rsidRDefault="0042404C" w:rsidP="00C804A7">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R$ 38.000.000,00</w:t>
            </w:r>
          </w:p>
        </w:tc>
      </w:tr>
      <w:tr w:rsidR="0032114D" w:rsidRPr="006B3CB1" w14:paraId="4568190B" w14:textId="77777777" w:rsidTr="003211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noWrap/>
            <w:vAlign w:val="center"/>
          </w:tcPr>
          <w:p w14:paraId="2263A87A" w14:textId="77777777" w:rsidR="009B2513" w:rsidRPr="006B3CB1" w:rsidRDefault="009B2513" w:rsidP="009B2513">
            <w:pPr>
              <w:jc w:val="center"/>
              <w:rPr>
                <w:color w:val="000000"/>
              </w:rPr>
            </w:pPr>
            <w:r w:rsidRPr="006B3CB1">
              <w:rPr>
                <w:color w:val="000000"/>
              </w:rPr>
              <w:t>Brasil PCH S.A.</w:t>
            </w:r>
          </w:p>
        </w:tc>
        <w:tc>
          <w:tcPr>
            <w:tcW w:w="4110" w:type="dxa"/>
            <w:noWrap/>
            <w:vAlign w:val="center"/>
          </w:tcPr>
          <w:p w14:paraId="64431421"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Originalmente: Banco ABN AMRO Real</w:t>
            </w:r>
          </w:p>
          <w:p w14:paraId="7C681E96"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(posteriormente adquirida pela Petros)</w:t>
            </w:r>
          </w:p>
        </w:tc>
        <w:tc>
          <w:tcPr>
            <w:tcW w:w="1897" w:type="dxa"/>
            <w:noWrap/>
            <w:vAlign w:val="center"/>
          </w:tcPr>
          <w:p w14:paraId="416A5036"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pPr>
            <w:r w:rsidRPr="006B3CB1">
              <w:t>CCB 008-10283</w:t>
            </w:r>
          </w:p>
        </w:tc>
        <w:tc>
          <w:tcPr>
            <w:tcW w:w="1647" w:type="dxa"/>
            <w:noWrap/>
            <w:vAlign w:val="center"/>
          </w:tcPr>
          <w:p w14:paraId="2693FADD"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14/11/2008</w:t>
            </w:r>
          </w:p>
        </w:tc>
        <w:tc>
          <w:tcPr>
            <w:tcW w:w="2056" w:type="dxa"/>
            <w:vAlign w:val="center"/>
          </w:tcPr>
          <w:p w14:paraId="160BC28F"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14/11/2022</w:t>
            </w:r>
          </w:p>
        </w:tc>
        <w:tc>
          <w:tcPr>
            <w:tcW w:w="2167" w:type="dxa"/>
            <w:vAlign w:val="center"/>
          </w:tcPr>
          <w:p w14:paraId="5C33AC5B" w14:textId="77777777" w:rsidR="009B2513" w:rsidRPr="006B3CB1" w:rsidRDefault="009B2513" w:rsidP="009B251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R$ 50.000.000,00</w:t>
            </w:r>
          </w:p>
        </w:tc>
      </w:tr>
    </w:tbl>
    <w:p w14:paraId="459589BF" w14:textId="77777777" w:rsidR="00415E2E" w:rsidRPr="006B3CB1" w:rsidRDefault="00415E2E" w:rsidP="00415E2E">
      <w:pPr>
        <w:jc w:val="center"/>
        <w:rPr>
          <w:smallCaps/>
          <w:u w:val="single"/>
        </w:rPr>
      </w:pPr>
    </w:p>
    <w:p w14:paraId="14D23A8F" w14:textId="77777777" w:rsidR="009B2513" w:rsidRPr="006B3CB1" w:rsidRDefault="009B2513">
      <w:pPr>
        <w:spacing w:after="160" w:line="259" w:lineRule="auto"/>
        <w:jc w:val="left"/>
        <w:rPr>
          <w:smallCaps/>
          <w:u w:val="single"/>
        </w:rPr>
      </w:pPr>
    </w:p>
    <w:tbl>
      <w:tblPr>
        <w:tblStyle w:val="TabeladeGrade2-nfase3"/>
        <w:tblW w:w="14004" w:type="dxa"/>
        <w:tblLayout w:type="fixed"/>
        <w:tblCellMar>
          <w:top w:w="57" w:type="dxa"/>
          <w:bottom w:w="57" w:type="dxa"/>
        </w:tblCellMar>
        <w:tblLook w:val="04A0" w:firstRow="1" w:lastRow="0" w:firstColumn="1" w:lastColumn="0" w:noHBand="0" w:noVBand="1"/>
      </w:tblPr>
      <w:tblGrid>
        <w:gridCol w:w="3298"/>
        <w:gridCol w:w="2292"/>
        <w:gridCol w:w="2544"/>
        <w:gridCol w:w="1647"/>
        <w:gridCol w:w="2056"/>
        <w:gridCol w:w="2167"/>
      </w:tblGrid>
      <w:tr w:rsidR="009B2513" w:rsidRPr="006B3CB1" w14:paraId="796314EE" w14:textId="77777777" w:rsidTr="00C54363">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590" w:type="dxa"/>
            <w:gridSpan w:val="2"/>
            <w:noWrap/>
            <w:vAlign w:val="center"/>
            <w:hideMark/>
          </w:tcPr>
          <w:p w14:paraId="601D2F14" w14:textId="77777777" w:rsidR="009B2513" w:rsidRPr="006B3CB1" w:rsidRDefault="009B2513" w:rsidP="00C54363">
            <w:pPr>
              <w:jc w:val="center"/>
              <w:rPr>
                <w:color w:val="000000"/>
              </w:rPr>
            </w:pPr>
            <w:r w:rsidRPr="006B3CB1">
              <w:rPr>
                <w:color w:val="000000"/>
              </w:rPr>
              <w:t>Partes</w:t>
            </w:r>
          </w:p>
        </w:tc>
        <w:tc>
          <w:tcPr>
            <w:tcW w:w="2544" w:type="dxa"/>
            <w:vAlign w:val="center"/>
          </w:tcPr>
          <w:p w14:paraId="5AA3F5C5" w14:textId="77777777" w:rsidR="009B2513" w:rsidRPr="006B3CB1" w:rsidRDefault="009B2513" w:rsidP="00C54363">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Contrato</w:t>
            </w:r>
          </w:p>
        </w:tc>
        <w:tc>
          <w:tcPr>
            <w:tcW w:w="1647" w:type="dxa"/>
            <w:vAlign w:val="center"/>
          </w:tcPr>
          <w:p w14:paraId="5F1868CC" w14:textId="77777777" w:rsidR="009B2513" w:rsidRPr="006B3CB1" w:rsidRDefault="009B2513" w:rsidP="00C54363">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Data de assinatura</w:t>
            </w:r>
          </w:p>
        </w:tc>
        <w:tc>
          <w:tcPr>
            <w:tcW w:w="2056" w:type="dxa"/>
            <w:vAlign w:val="center"/>
          </w:tcPr>
          <w:p w14:paraId="467938F8" w14:textId="77777777" w:rsidR="009B2513" w:rsidRPr="006B3CB1" w:rsidRDefault="009B2513" w:rsidP="00C54363">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Vencimento</w:t>
            </w:r>
          </w:p>
          <w:p w14:paraId="338B5A49" w14:textId="77777777" w:rsidR="009B2513" w:rsidRPr="006B3CB1" w:rsidRDefault="009B2513" w:rsidP="00C54363">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Final</w:t>
            </w:r>
          </w:p>
        </w:tc>
        <w:tc>
          <w:tcPr>
            <w:tcW w:w="2167" w:type="dxa"/>
            <w:vAlign w:val="center"/>
          </w:tcPr>
          <w:p w14:paraId="04137458" w14:textId="77777777" w:rsidR="009B2513" w:rsidRPr="006B3CB1" w:rsidRDefault="009B2513" w:rsidP="00C54363">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Valor total da dívida</w:t>
            </w:r>
          </w:p>
        </w:tc>
      </w:tr>
      <w:tr w:rsidR="009B2513" w:rsidRPr="006B3CB1" w14:paraId="312E13BB"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6926DACE" w14:textId="77777777" w:rsidR="009B2513" w:rsidRPr="006B3CB1" w:rsidRDefault="009B2513" w:rsidP="00C54363">
            <w:pPr>
              <w:jc w:val="center"/>
              <w:rPr>
                <w:color w:val="000000"/>
              </w:rPr>
            </w:pPr>
            <w:r w:rsidRPr="006B3CB1">
              <w:rPr>
                <w:color w:val="000000"/>
              </w:rPr>
              <w:t>Bonfante Energética S.A.</w:t>
            </w:r>
          </w:p>
        </w:tc>
        <w:tc>
          <w:tcPr>
            <w:tcW w:w="2292" w:type="dxa"/>
            <w:noWrap/>
          </w:tcPr>
          <w:p w14:paraId="12A503DB"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5F919510"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05.2.1164.1</w:t>
            </w:r>
          </w:p>
        </w:tc>
        <w:tc>
          <w:tcPr>
            <w:tcW w:w="1647" w:type="dxa"/>
            <w:noWrap/>
            <w:vAlign w:val="center"/>
          </w:tcPr>
          <w:p w14:paraId="6F1082F7"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677D3D1B"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15/02/2021</w:t>
            </w:r>
          </w:p>
        </w:tc>
        <w:tc>
          <w:tcPr>
            <w:tcW w:w="2167" w:type="dxa"/>
            <w:vAlign w:val="center"/>
          </w:tcPr>
          <w:p w14:paraId="4A9E2CEB"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R$ 59.964.200,00</w:t>
            </w:r>
          </w:p>
        </w:tc>
      </w:tr>
      <w:tr w:rsidR="009B2513" w:rsidRPr="006B3CB1" w14:paraId="5C1EB125" w14:textId="77777777" w:rsidTr="00C54363">
        <w:trPr>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4FB7B709" w14:textId="77777777" w:rsidR="009B2513" w:rsidRPr="006B3CB1" w:rsidRDefault="009B2513" w:rsidP="00C54363">
            <w:pPr>
              <w:jc w:val="center"/>
              <w:rPr>
                <w:color w:val="000000"/>
              </w:rPr>
            </w:pPr>
            <w:r w:rsidRPr="006B3CB1">
              <w:rPr>
                <w:color w:val="000000"/>
              </w:rPr>
              <w:t>Calheiro Energia S.A.</w:t>
            </w:r>
          </w:p>
        </w:tc>
        <w:tc>
          <w:tcPr>
            <w:tcW w:w="2292" w:type="dxa"/>
            <w:noWrap/>
          </w:tcPr>
          <w:p w14:paraId="55F5C6C2"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50D6EF4B"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05.2.1165.1</w:t>
            </w:r>
          </w:p>
        </w:tc>
        <w:tc>
          <w:tcPr>
            <w:tcW w:w="1647" w:type="dxa"/>
            <w:noWrap/>
            <w:vAlign w:val="center"/>
          </w:tcPr>
          <w:p w14:paraId="60A702E2"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022694DC"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15/04/2021</w:t>
            </w:r>
          </w:p>
        </w:tc>
        <w:tc>
          <w:tcPr>
            <w:tcW w:w="2167" w:type="dxa"/>
            <w:vAlign w:val="center"/>
          </w:tcPr>
          <w:p w14:paraId="1D297FF6"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R$ 52.985.000,00</w:t>
            </w:r>
          </w:p>
        </w:tc>
      </w:tr>
      <w:tr w:rsidR="009B2513" w:rsidRPr="006B3CB1" w14:paraId="71A2B44F"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207ED2CD" w14:textId="77777777" w:rsidR="009B2513" w:rsidRPr="006B3CB1" w:rsidRDefault="009B2513" w:rsidP="00C54363">
            <w:pPr>
              <w:jc w:val="center"/>
              <w:rPr>
                <w:color w:val="000000"/>
              </w:rPr>
            </w:pPr>
            <w:r w:rsidRPr="006B3CB1">
              <w:rPr>
                <w:color w:val="000000"/>
              </w:rPr>
              <w:t>Caparaó Energia S.A.</w:t>
            </w:r>
          </w:p>
        </w:tc>
        <w:tc>
          <w:tcPr>
            <w:tcW w:w="2292" w:type="dxa"/>
            <w:noWrap/>
          </w:tcPr>
          <w:p w14:paraId="3C69CDB4"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420533F4"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05.2.1167.1</w:t>
            </w:r>
          </w:p>
        </w:tc>
        <w:tc>
          <w:tcPr>
            <w:tcW w:w="1647" w:type="dxa"/>
            <w:noWrap/>
            <w:vAlign w:val="center"/>
          </w:tcPr>
          <w:p w14:paraId="5CA6EF01"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0B2BF1A0"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15/03/2021</w:t>
            </w:r>
          </w:p>
        </w:tc>
        <w:tc>
          <w:tcPr>
            <w:tcW w:w="2167" w:type="dxa"/>
            <w:vAlign w:val="center"/>
          </w:tcPr>
          <w:p w14:paraId="2FE14F0F"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R$ 12.257.700,00</w:t>
            </w:r>
          </w:p>
        </w:tc>
      </w:tr>
      <w:tr w:rsidR="009B2513" w:rsidRPr="006B3CB1" w14:paraId="13D08DCA" w14:textId="77777777" w:rsidTr="00C54363">
        <w:trPr>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09EC2DF1" w14:textId="77777777" w:rsidR="009B2513" w:rsidRPr="006B3CB1" w:rsidRDefault="009B2513" w:rsidP="00C54363">
            <w:pPr>
              <w:jc w:val="center"/>
              <w:rPr>
                <w:color w:val="000000"/>
              </w:rPr>
            </w:pPr>
            <w:r w:rsidRPr="006B3CB1">
              <w:rPr>
                <w:color w:val="000000"/>
              </w:rPr>
              <w:t>Carangola Energia S.A.</w:t>
            </w:r>
          </w:p>
        </w:tc>
        <w:tc>
          <w:tcPr>
            <w:tcW w:w="2292" w:type="dxa"/>
            <w:noWrap/>
          </w:tcPr>
          <w:p w14:paraId="44AB381D"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779487E6"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05.2.1166.1</w:t>
            </w:r>
          </w:p>
        </w:tc>
        <w:tc>
          <w:tcPr>
            <w:tcW w:w="1647" w:type="dxa"/>
            <w:noWrap/>
            <w:vAlign w:val="center"/>
          </w:tcPr>
          <w:p w14:paraId="182E7AD1"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4A2A6BEE"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15/12/2020</w:t>
            </w:r>
          </w:p>
        </w:tc>
        <w:tc>
          <w:tcPr>
            <w:tcW w:w="2167" w:type="dxa"/>
            <w:vAlign w:val="center"/>
          </w:tcPr>
          <w:p w14:paraId="587B78A7"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R$ 41.086.000,00</w:t>
            </w:r>
          </w:p>
        </w:tc>
      </w:tr>
      <w:tr w:rsidR="009B2513" w:rsidRPr="006B3CB1" w14:paraId="279E043C"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42DC402C" w14:textId="77777777" w:rsidR="009B2513" w:rsidRPr="006B3CB1" w:rsidRDefault="009B2513" w:rsidP="00C54363">
            <w:pPr>
              <w:jc w:val="center"/>
              <w:rPr>
                <w:color w:val="000000"/>
              </w:rPr>
            </w:pPr>
            <w:r w:rsidRPr="006B3CB1">
              <w:rPr>
                <w:color w:val="000000"/>
              </w:rPr>
              <w:t>Funil Energia S.A.</w:t>
            </w:r>
          </w:p>
        </w:tc>
        <w:tc>
          <w:tcPr>
            <w:tcW w:w="2292" w:type="dxa"/>
            <w:noWrap/>
          </w:tcPr>
          <w:p w14:paraId="16969DE5"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2B341FBA"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05.2.1168.1</w:t>
            </w:r>
          </w:p>
        </w:tc>
        <w:tc>
          <w:tcPr>
            <w:tcW w:w="1647" w:type="dxa"/>
            <w:noWrap/>
            <w:vAlign w:val="center"/>
          </w:tcPr>
          <w:p w14:paraId="09B1EBA1"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09A936CA"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15/10/2020</w:t>
            </w:r>
          </w:p>
        </w:tc>
        <w:tc>
          <w:tcPr>
            <w:tcW w:w="2167" w:type="dxa"/>
            <w:vAlign w:val="center"/>
          </w:tcPr>
          <w:p w14:paraId="3BA798CF"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R$ 62.308.000,00</w:t>
            </w:r>
          </w:p>
        </w:tc>
      </w:tr>
      <w:tr w:rsidR="009B2513" w:rsidRPr="006B3CB1" w14:paraId="7A339A77" w14:textId="77777777" w:rsidTr="00C54363">
        <w:trPr>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74152CC3" w14:textId="77777777" w:rsidR="009B2513" w:rsidRPr="006B3CB1" w:rsidRDefault="009B2513" w:rsidP="00C54363">
            <w:pPr>
              <w:jc w:val="center"/>
              <w:rPr>
                <w:color w:val="000000"/>
              </w:rPr>
            </w:pPr>
            <w:r w:rsidRPr="006B3CB1">
              <w:rPr>
                <w:color w:val="000000"/>
              </w:rPr>
              <w:t>Irara Energética S.A.</w:t>
            </w:r>
          </w:p>
        </w:tc>
        <w:tc>
          <w:tcPr>
            <w:tcW w:w="2292" w:type="dxa"/>
            <w:noWrap/>
          </w:tcPr>
          <w:p w14:paraId="6B63332B"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57AEDC0D"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05.2.1169.1</w:t>
            </w:r>
          </w:p>
        </w:tc>
        <w:tc>
          <w:tcPr>
            <w:tcW w:w="1647" w:type="dxa"/>
            <w:noWrap/>
            <w:vAlign w:val="center"/>
          </w:tcPr>
          <w:p w14:paraId="6A3CBA0F"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36BABB66"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15/04/2021</w:t>
            </w:r>
          </w:p>
        </w:tc>
        <w:tc>
          <w:tcPr>
            <w:tcW w:w="2167" w:type="dxa"/>
            <w:vAlign w:val="center"/>
          </w:tcPr>
          <w:p w14:paraId="34B40BC0"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R$ 78.929.100,00</w:t>
            </w:r>
          </w:p>
        </w:tc>
      </w:tr>
      <w:tr w:rsidR="009B2513" w:rsidRPr="006B3CB1" w14:paraId="77434526"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28B9BFA4" w14:textId="77777777" w:rsidR="009B2513" w:rsidRPr="006B3CB1" w:rsidRDefault="009B2513" w:rsidP="00C54363">
            <w:pPr>
              <w:jc w:val="center"/>
              <w:rPr>
                <w:color w:val="000000"/>
              </w:rPr>
            </w:pPr>
            <w:proofErr w:type="gramStart"/>
            <w:r w:rsidRPr="006B3CB1">
              <w:rPr>
                <w:color w:val="000000"/>
              </w:rPr>
              <w:t>Jatai Energética</w:t>
            </w:r>
            <w:proofErr w:type="gramEnd"/>
            <w:r w:rsidRPr="006B3CB1">
              <w:rPr>
                <w:color w:val="000000"/>
              </w:rPr>
              <w:t xml:space="preserve"> S.A.</w:t>
            </w:r>
          </w:p>
        </w:tc>
        <w:tc>
          <w:tcPr>
            <w:tcW w:w="2292" w:type="dxa"/>
            <w:noWrap/>
          </w:tcPr>
          <w:p w14:paraId="78F9CC85"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2227F145"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05.2.1170.1</w:t>
            </w:r>
          </w:p>
        </w:tc>
        <w:tc>
          <w:tcPr>
            <w:tcW w:w="1647" w:type="dxa"/>
            <w:noWrap/>
            <w:vAlign w:val="center"/>
          </w:tcPr>
          <w:p w14:paraId="715FADB8"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7E985AE2"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15/03/2021</w:t>
            </w:r>
          </w:p>
        </w:tc>
        <w:tc>
          <w:tcPr>
            <w:tcW w:w="2167" w:type="dxa"/>
            <w:vAlign w:val="center"/>
          </w:tcPr>
          <w:p w14:paraId="35E397CC"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R$ 78.578.700,00</w:t>
            </w:r>
          </w:p>
        </w:tc>
      </w:tr>
      <w:tr w:rsidR="009B2513" w:rsidRPr="006B3CB1" w14:paraId="57CCAC25" w14:textId="77777777" w:rsidTr="00C54363">
        <w:trPr>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6AC0AD0D" w14:textId="77777777" w:rsidR="009B2513" w:rsidRPr="006B3CB1" w:rsidRDefault="009B2513" w:rsidP="00C54363">
            <w:pPr>
              <w:jc w:val="center"/>
              <w:rPr>
                <w:color w:val="000000"/>
              </w:rPr>
            </w:pPr>
            <w:r w:rsidRPr="006B3CB1">
              <w:rPr>
                <w:color w:val="000000"/>
              </w:rPr>
              <w:t xml:space="preserve">Monte </w:t>
            </w:r>
            <w:proofErr w:type="spellStart"/>
            <w:r w:rsidRPr="006B3CB1">
              <w:rPr>
                <w:color w:val="000000"/>
              </w:rPr>
              <w:t>Serrat</w:t>
            </w:r>
            <w:proofErr w:type="spellEnd"/>
            <w:r w:rsidRPr="006B3CB1">
              <w:rPr>
                <w:color w:val="000000"/>
              </w:rPr>
              <w:t xml:space="preserve"> Energética S.A.</w:t>
            </w:r>
          </w:p>
        </w:tc>
        <w:tc>
          <w:tcPr>
            <w:tcW w:w="2292" w:type="dxa"/>
            <w:noWrap/>
          </w:tcPr>
          <w:p w14:paraId="7CBBBB70"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4912B139"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05.2.1171.1</w:t>
            </w:r>
          </w:p>
        </w:tc>
        <w:tc>
          <w:tcPr>
            <w:tcW w:w="1647" w:type="dxa"/>
            <w:noWrap/>
            <w:vAlign w:val="center"/>
          </w:tcPr>
          <w:p w14:paraId="6D25A328"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57F1325C"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15/06/2021</w:t>
            </w:r>
          </w:p>
        </w:tc>
        <w:tc>
          <w:tcPr>
            <w:tcW w:w="2167" w:type="dxa"/>
            <w:vAlign w:val="center"/>
          </w:tcPr>
          <w:p w14:paraId="5B25E4F0"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R$ 80.992.600,00</w:t>
            </w:r>
          </w:p>
        </w:tc>
      </w:tr>
      <w:tr w:rsidR="009B2513" w:rsidRPr="006B3CB1" w14:paraId="341FF2D8"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61F4E2ED" w14:textId="77777777" w:rsidR="009B2513" w:rsidRPr="006B3CB1" w:rsidRDefault="009B2513" w:rsidP="00C54363">
            <w:pPr>
              <w:jc w:val="center"/>
              <w:rPr>
                <w:color w:val="000000"/>
              </w:rPr>
            </w:pPr>
            <w:r w:rsidRPr="006B3CB1">
              <w:rPr>
                <w:color w:val="000000"/>
              </w:rPr>
              <w:t>Retiro Velho Energética S.A.</w:t>
            </w:r>
          </w:p>
        </w:tc>
        <w:tc>
          <w:tcPr>
            <w:tcW w:w="2292" w:type="dxa"/>
            <w:noWrap/>
          </w:tcPr>
          <w:p w14:paraId="0AB295FD"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0030B001"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05.2.1172.1</w:t>
            </w:r>
          </w:p>
        </w:tc>
        <w:tc>
          <w:tcPr>
            <w:tcW w:w="1647" w:type="dxa"/>
            <w:noWrap/>
            <w:vAlign w:val="center"/>
          </w:tcPr>
          <w:p w14:paraId="66DCC677"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3EB6B499"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15/08/2021</w:t>
            </w:r>
          </w:p>
        </w:tc>
        <w:tc>
          <w:tcPr>
            <w:tcW w:w="2167" w:type="dxa"/>
            <w:vAlign w:val="center"/>
          </w:tcPr>
          <w:p w14:paraId="023B32FE"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R$ 49.800.200,00</w:t>
            </w:r>
          </w:p>
        </w:tc>
      </w:tr>
      <w:tr w:rsidR="009B2513" w:rsidRPr="006B3CB1" w14:paraId="5DB91934" w14:textId="77777777" w:rsidTr="00C54363">
        <w:trPr>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48B427A1" w14:textId="77777777" w:rsidR="009B2513" w:rsidRPr="006B3CB1" w:rsidRDefault="009B2513" w:rsidP="00C54363">
            <w:pPr>
              <w:jc w:val="center"/>
              <w:rPr>
                <w:color w:val="000000"/>
              </w:rPr>
            </w:pPr>
            <w:r w:rsidRPr="006B3CB1">
              <w:rPr>
                <w:color w:val="000000"/>
              </w:rPr>
              <w:t>Santa Fé Energética S.A.</w:t>
            </w:r>
          </w:p>
        </w:tc>
        <w:tc>
          <w:tcPr>
            <w:tcW w:w="2292" w:type="dxa"/>
            <w:noWrap/>
          </w:tcPr>
          <w:p w14:paraId="42613031"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2582A670"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05.2.1173.1</w:t>
            </w:r>
          </w:p>
        </w:tc>
        <w:tc>
          <w:tcPr>
            <w:tcW w:w="1647" w:type="dxa"/>
            <w:noWrap/>
            <w:vAlign w:val="center"/>
          </w:tcPr>
          <w:p w14:paraId="2037D9FA"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19B203A5"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15/12/2020</w:t>
            </w:r>
          </w:p>
        </w:tc>
        <w:tc>
          <w:tcPr>
            <w:tcW w:w="2167" w:type="dxa"/>
            <w:vAlign w:val="center"/>
          </w:tcPr>
          <w:p w14:paraId="5D4290C7"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R$ 90.819.200,00</w:t>
            </w:r>
          </w:p>
        </w:tc>
      </w:tr>
      <w:tr w:rsidR="009B2513" w:rsidRPr="006B3CB1" w14:paraId="66AD705B" w14:textId="77777777" w:rsidTr="00C54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2108C3D9" w14:textId="77777777" w:rsidR="009B2513" w:rsidRPr="006B3CB1" w:rsidRDefault="009B2513" w:rsidP="00C54363">
            <w:pPr>
              <w:jc w:val="center"/>
              <w:rPr>
                <w:color w:val="000000"/>
              </w:rPr>
            </w:pPr>
            <w:r w:rsidRPr="006B3CB1">
              <w:rPr>
                <w:color w:val="000000"/>
              </w:rPr>
              <w:t>São Joaquim Energia S.A.</w:t>
            </w:r>
          </w:p>
        </w:tc>
        <w:tc>
          <w:tcPr>
            <w:tcW w:w="2292" w:type="dxa"/>
            <w:noWrap/>
          </w:tcPr>
          <w:p w14:paraId="684E1B25"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177446F1"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05.2.1174.1</w:t>
            </w:r>
          </w:p>
        </w:tc>
        <w:tc>
          <w:tcPr>
            <w:tcW w:w="1647" w:type="dxa"/>
            <w:noWrap/>
            <w:vAlign w:val="center"/>
          </w:tcPr>
          <w:p w14:paraId="62D23FA0"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36DFC02E"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15/10/2020</w:t>
            </w:r>
          </w:p>
        </w:tc>
        <w:tc>
          <w:tcPr>
            <w:tcW w:w="2167" w:type="dxa"/>
            <w:vAlign w:val="center"/>
          </w:tcPr>
          <w:p w14:paraId="40DC837F"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R$ 54.157.300,00</w:t>
            </w:r>
          </w:p>
        </w:tc>
      </w:tr>
      <w:tr w:rsidR="009B2513" w:rsidRPr="006B3CB1" w14:paraId="1D7591E9" w14:textId="77777777" w:rsidTr="00C54363">
        <w:trPr>
          <w:trHeight w:val="315"/>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26BC4F5E" w14:textId="77777777" w:rsidR="009B2513" w:rsidRPr="006B3CB1" w:rsidRDefault="009B2513" w:rsidP="00C54363">
            <w:pPr>
              <w:jc w:val="center"/>
              <w:rPr>
                <w:color w:val="000000"/>
              </w:rPr>
            </w:pPr>
            <w:r w:rsidRPr="006B3CB1">
              <w:rPr>
                <w:color w:val="000000"/>
              </w:rPr>
              <w:t>São Pedro Energia S.A.</w:t>
            </w:r>
          </w:p>
        </w:tc>
        <w:tc>
          <w:tcPr>
            <w:tcW w:w="2292" w:type="dxa"/>
            <w:noWrap/>
          </w:tcPr>
          <w:p w14:paraId="213D89BD"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BNDES</w:t>
            </w:r>
          </w:p>
        </w:tc>
        <w:tc>
          <w:tcPr>
            <w:tcW w:w="2544" w:type="dxa"/>
            <w:noWrap/>
            <w:vAlign w:val="center"/>
          </w:tcPr>
          <w:p w14:paraId="50D9E12A"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t>05.2.1175.1</w:t>
            </w:r>
          </w:p>
        </w:tc>
        <w:tc>
          <w:tcPr>
            <w:tcW w:w="1647" w:type="dxa"/>
            <w:noWrap/>
            <w:vAlign w:val="center"/>
          </w:tcPr>
          <w:p w14:paraId="519FE95D"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13/04/2006</w:t>
            </w:r>
          </w:p>
        </w:tc>
        <w:tc>
          <w:tcPr>
            <w:tcW w:w="2056" w:type="dxa"/>
            <w:vAlign w:val="center"/>
          </w:tcPr>
          <w:p w14:paraId="7EC87E35"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15/06/2021</w:t>
            </w:r>
          </w:p>
        </w:tc>
        <w:tc>
          <w:tcPr>
            <w:tcW w:w="2167" w:type="dxa"/>
            <w:vAlign w:val="center"/>
          </w:tcPr>
          <w:p w14:paraId="6C9EA6E5" w14:textId="77777777" w:rsidR="009B2513" w:rsidRPr="006B3CB1" w:rsidRDefault="009B2513" w:rsidP="00C54363">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R$ 73.297.600,00</w:t>
            </w:r>
          </w:p>
        </w:tc>
      </w:tr>
      <w:tr w:rsidR="009B2513" w:rsidRPr="006B3CB1" w14:paraId="2458758F" w14:textId="77777777" w:rsidTr="00C543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98" w:type="dxa"/>
            <w:noWrap/>
            <w:vAlign w:val="center"/>
            <w:hideMark/>
          </w:tcPr>
          <w:p w14:paraId="426B4EB8" w14:textId="77777777" w:rsidR="009B2513" w:rsidRPr="006B3CB1" w:rsidRDefault="009B2513" w:rsidP="00C54363">
            <w:pPr>
              <w:jc w:val="center"/>
              <w:rPr>
                <w:color w:val="000000"/>
              </w:rPr>
            </w:pPr>
            <w:r w:rsidRPr="006B3CB1">
              <w:rPr>
                <w:color w:val="000000"/>
              </w:rPr>
              <w:t>São Simão Energia S.A.</w:t>
            </w:r>
          </w:p>
        </w:tc>
        <w:tc>
          <w:tcPr>
            <w:tcW w:w="2292" w:type="dxa"/>
            <w:noWrap/>
          </w:tcPr>
          <w:p w14:paraId="29B7AFBA"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BNDES</w:t>
            </w:r>
          </w:p>
        </w:tc>
        <w:tc>
          <w:tcPr>
            <w:tcW w:w="2544" w:type="dxa"/>
            <w:noWrap/>
            <w:vAlign w:val="center"/>
          </w:tcPr>
          <w:p w14:paraId="06DD45F8"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t>05.2.1176.1</w:t>
            </w:r>
          </w:p>
        </w:tc>
        <w:tc>
          <w:tcPr>
            <w:tcW w:w="1647" w:type="dxa"/>
            <w:noWrap/>
            <w:vAlign w:val="center"/>
          </w:tcPr>
          <w:p w14:paraId="71D1F4F0"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13/04/2006</w:t>
            </w:r>
          </w:p>
        </w:tc>
        <w:tc>
          <w:tcPr>
            <w:tcW w:w="2056" w:type="dxa"/>
            <w:vAlign w:val="center"/>
          </w:tcPr>
          <w:p w14:paraId="1EAE7DB8"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15/06/2021</w:t>
            </w:r>
          </w:p>
        </w:tc>
        <w:tc>
          <w:tcPr>
            <w:tcW w:w="2167" w:type="dxa"/>
            <w:vAlign w:val="center"/>
          </w:tcPr>
          <w:p w14:paraId="2719D04A" w14:textId="77777777" w:rsidR="009B2513" w:rsidRPr="006B3CB1" w:rsidRDefault="009B2513" w:rsidP="00C54363">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R$ 72.715.000,00</w:t>
            </w:r>
          </w:p>
        </w:tc>
      </w:tr>
    </w:tbl>
    <w:p w14:paraId="70A2BE25" w14:textId="77777777" w:rsidR="009B2513" w:rsidRPr="006B3CB1" w:rsidRDefault="009B2513" w:rsidP="0032114D">
      <w:pPr>
        <w:jc w:val="left"/>
        <w:rPr>
          <w:smallCaps/>
          <w:u w:val="single"/>
        </w:rPr>
      </w:pPr>
    </w:p>
    <w:p w14:paraId="2E65916C" w14:textId="77777777" w:rsidR="00415E2E" w:rsidRPr="006B3CB1" w:rsidRDefault="00415E2E" w:rsidP="00415E2E">
      <w:pPr>
        <w:jc w:val="left"/>
        <w:rPr>
          <w:smallCaps/>
          <w:u w:val="single"/>
        </w:rPr>
        <w:sectPr w:rsidR="00415E2E" w:rsidRPr="006B3CB1" w:rsidSect="008608E4">
          <w:pgSz w:w="16839" w:h="11907" w:orient="landscape" w:code="9"/>
          <w:pgMar w:top="1985" w:right="1701" w:bottom="1134" w:left="1134" w:header="720" w:footer="720" w:gutter="0"/>
          <w:pgNumType w:start="1"/>
          <w:cols w:space="720"/>
          <w:docGrid w:linePitch="360"/>
        </w:sectPr>
      </w:pPr>
      <w:r w:rsidRPr="006B3CB1">
        <w:rPr>
          <w:smallCaps/>
          <w:u w:val="single"/>
        </w:rPr>
        <w:br w:type="page"/>
      </w:r>
    </w:p>
    <w:p w14:paraId="09889901" w14:textId="77777777" w:rsidR="00415E2E" w:rsidRPr="006B3CB1" w:rsidRDefault="00415E2E" w:rsidP="00415E2E">
      <w:pPr>
        <w:jc w:val="left"/>
        <w:rPr>
          <w:smallCaps/>
          <w:u w:val="single"/>
        </w:rPr>
      </w:pPr>
    </w:p>
    <w:p w14:paraId="58627AC0" w14:textId="77777777" w:rsidR="00AB782E" w:rsidRPr="006B3CB1" w:rsidRDefault="00AB782E" w:rsidP="00811F66">
      <w:pPr>
        <w:jc w:val="center"/>
        <w:rPr>
          <w:b/>
          <w:smallCaps/>
          <w:u w:val="single"/>
        </w:rPr>
      </w:pPr>
      <w:r w:rsidRPr="006B3CB1">
        <w:rPr>
          <w:b/>
          <w:smallCaps/>
          <w:u w:val="single"/>
        </w:rPr>
        <w:t>Anexo 7.2.2.3</w:t>
      </w:r>
    </w:p>
    <w:p w14:paraId="550C0B37" w14:textId="77777777" w:rsidR="00AB782E" w:rsidRPr="006B3CB1" w:rsidRDefault="00AB782E" w:rsidP="00811F66">
      <w:pPr>
        <w:jc w:val="center"/>
        <w:rPr>
          <w:u w:val="single"/>
        </w:rPr>
      </w:pPr>
    </w:p>
    <w:p w14:paraId="4A17134C" w14:textId="77777777" w:rsidR="00AB782E" w:rsidRPr="006B3CB1" w:rsidRDefault="00AB782E" w:rsidP="00AB782E">
      <w:pPr>
        <w:jc w:val="center"/>
        <w:rPr>
          <w:b/>
          <w:smallCaps/>
        </w:rPr>
      </w:pPr>
      <w:r w:rsidRPr="006B3CB1">
        <w:rPr>
          <w:b/>
          <w:smallCaps/>
        </w:rPr>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724C2E09" w14:textId="77777777" w:rsidR="00AB782E" w:rsidRPr="006B3CB1" w:rsidRDefault="00AB782E" w:rsidP="008A42EE">
      <w:pPr>
        <w:rPr>
          <w:u w:val="single"/>
        </w:rPr>
      </w:pPr>
    </w:p>
    <w:p w14:paraId="6F8F10E5" w14:textId="77777777" w:rsidR="00AB782E" w:rsidRPr="006B3CB1" w:rsidRDefault="00AB782E" w:rsidP="00811F66">
      <w:pPr>
        <w:jc w:val="center"/>
        <w:rPr>
          <w:u w:val="single"/>
        </w:rPr>
      </w:pPr>
      <w:r w:rsidRPr="006B3CB1">
        <w:rPr>
          <w:smallCaps/>
          <w:u w:val="single"/>
        </w:rPr>
        <w:t>MODELO</w:t>
      </w:r>
      <w:r w:rsidRPr="006B3CB1">
        <w:rPr>
          <w:u w:val="single"/>
        </w:rPr>
        <w:t xml:space="preserve"> DE CONTRATO DE ALIENAÇÃO FIDUCIÁRIA</w:t>
      </w:r>
    </w:p>
    <w:p w14:paraId="5E880452" w14:textId="77777777" w:rsidR="00AB782E" w:rsidRPr="006B3CB1" w:rsidRDefault="00AB782E" w:rsidP="00811F66">
      <w:pPr>
        <w:jc w:val="center"/>
        <w:rPr>
          <w:u w:val="single"/>
        </w:rPr>
      </w:pPr>
    </w:p>
    <w:p w14:paraId="231AA39E" w14:textId="77777777" w:rsidR="00AB782E" w:rsidRPr="006B3CB1" w:rsidRDefault="00AB782E" w:rsidP="00811F66">
      <w:pPr>
        <w:jc w:val="center"/>
      </w:pPr>
    </w:p>
    <w:p w14:paraId="5003B878" w14:textId="77777777" w:rsidR="00AB782E" w:rsidRPr="006B3CB1" w:rsidRDefault="00AB782E" w:rsidP="00811F66">
      <w:pPr>
        <w:jc w:val="center"/>
      </w:pPr>
    </w:p>
    <w:p w14:paraId="39C8A5CA" w14:textId="77777777" w:rsidR="00AB782E" w:rsidRPr="006B3CB1" w:rsidRDefault="00AB782E" w:rsidP="008A42EE">
      <w:pPr>
        <w:spacing w:after="160" w:line="259" w:lineRule="auto"/>
        <w:jc w:val="left"/>
      </w:pPr>
      <w:r w:rsidRPr="006B3CB1">
        <w:br w:type="page"/>
      </w:r>
    </w:p>
    <w:p w14:paraId="618D1A30" w14:textId="77777777" w:rsidR="00BA651E" w:rsidRPr="006B3CB1" w:rsidRDefault="00BA651E" w:rsidP="00BA651E">
      <w:pPr>
        <w:pBdr>
          <w:bottom w:val="double" w:sz="6" w:space="1" w:color="auto"/>
        </w:pBdr>
        <w:autoSpaceDE w:val="0"/>
        <w:autoSpaceDN w:val="0"/>
        <w:adjustRightInd w:val="0"/>
        <w:jc w:val="center"/>
        <w:rPr>
          <w:caps/>
        </w:rPr>
      </w:pPr>
    </w:p>
    <w:p w14:paraId="7D327B2D" w14:textId="77777777" w:rsidR="00BA651E" w:rsidRPr="006B3CB1" w:rsidRDefault="00BA651E" w:rsidP="00BA651E">
      <w:pPr>
        <w:autoSpaceDE w:val="0"/>
        <w:autoSpaceDN w:val="0"/>
        <w:adjustRightInd w:val="0"/>
        <w:rPr>
          <w:b/>
          <w:smallCaps/>
        </w:rPr>
      </w:pPr>
    </w:p>
    <w:p w14:paraId="14AC6217" w14:textId="77777777" w:rsidR="00BA651E" w:rsidRPr="006B3CB1" w:rsidRDefault="00BA651E" w:rsidP="00BA651E">
      <w:pPr>
        <w:pStyle w:val="BodyText21"/>
        <w:jc w:val="center"/>
        <w:rPr>
          <w:rFonts w:ascii="Verdana" w:hAnsi="Verdana"/>
          <w:b/>
          <w:sz w:val="20"/>
        </w:rPr>
      </w:pPr>
      <w:r w:rsidRPr="006B3CB1">
        <w:rPr>
          <w:rFonts w:ascii="Verdana" w:hAnsi="Verdana"/>
          <w:b/>
          <w:sz w:val="20"/>
        </w:rPr>
        <w:t>INSTRUMENTO PARTICULAR DE ALIENAÇÃO FIDUCIÁRIA DE AÇÕES EM GARANTIA E OUTRAS AVENÇAS</w:t>
      </w:r>
    </w:p>
    <w:p w14:paraId="343BBFD5" w14:textId="77777777" w:rsidR="00BA651E" w:rsidRPr="006B3CB1" w:rsidRDefault="00BA651E" w:rsidP="00BA651E">
      <w:pPr>
        <w:autoSpaceDE w:val="0"/>
        <w:autoSpaceDN w:val="0"/>
        <w:adjustRightInd w:val="0"/>
        <w:jc w:val="center"/>
      </w:pPr>
    </w:p>
    <w:p w14:paraId="733B200C" w14:textId="77777777" w:rsidR="00BA651E" w:rsidRPr="006B3CB1" w:rsidRDefault="00BA651E" w:rsidP="00BA651E">
      <w:pPr>
        <w:autoSpaceDE w:val="0"/>
        <w:autoSpaceDN w:val="0"/>
        <w:adjustRightInd w:val="0"/>
      </w:pPr>
    </w:p>
    <w:p w14:paraId="3E496C1D" w14:textId="77777777" w:rsidR="00BA651E" w:rsidRPr="006B3CB1" w:rsidRDefault="00BA651E" w:rsidP="00BA651E">
      <w:pPr>
        <w:autoSpaceDE w:val="0"/>
        <w:autoSpaceDN w:val="0"/>
        <w:adjustRightInd w:val="0"/>
        <w:jc w:val="center"/>
      </w:pPr>
      <w:r w:rsidRPr="006B3CB1">
        <w:t>entre</w:t>
      </w:r>
    </w:p>
    <w:p w14:paraId="21C562D6" w14:textId="77777777" w:rsidR="00BA651E" w:rsidRPr="006B3CB1" w:rsidRDefault="00BA651E" w:rsidP="00BA651E">
      <w:pPr>
        <w:autoSpaceDE w:val="0"/>
        <w:autoSpaceDN w:val="0"/>
        <w:adjustRightInd w:val="0"/>
        <w:jc w:val="center"/>
      </w:pPr>
    </w:p>
    <w:p w14:paraId="2C6D7E77" w14:textId="77777777" w:rsidR="00BA651E" w:rsidRPr="006B3CB1" w:rsidRDefault="00BA651E" w:rsidP="00BA651E">
      <w:pPr>
        <w:autoSpaceDE w:val="0"/>
        <w:autoSpaceDN w:val="0"/>
        <w:adjustRightInd w:val="0"/>
        <w:jc w:val="center"/>
        <w:rPr>
          <w:b/>
          <w:smallCaps/>
        </w:rPr>
      </w:pPr>
    </w:p>
    <w:p w14:paraId="7F996315" w14:textId="77777777" w:rsidR="00BA651E" w:rsidRPr="006B3CB1" w:rsidRDefault="00BA651E" w:rsidP="00BA651E">
      <w:pPr>
        <w:autoSpaceDE w:val="0"/>
        <w:autoSpaceDN w:val="0"/>
        <w:adjustRightInd w:val="0"/>
        <w:jc w:val="center"/>
        <w:rPr>
          <w:b/>
          <w:smallCaps/>
        </w:rPr>
      </w:pPr>
      <w:r w:rsidRPr="006B3CB1">
        <w:rPr>
          <w:b/>
          <w:smallCaps/>
        </w:rPr>
        <w:t>Brasil PCH S.A.,</w:t>
      </w:r>
    </w:p>
    <w:p w14:paraId="3A7B2440" w14:textId="77777777" w:rsidR="00BA651E" w:rsidRPr="006B3CB1" w:rsidRDefault="00BA651E" w:rsidP="00BA651E">
      <w:pPr>
        <w:autoSpaceDE w:val="0"/>
        <w:autoSpaceDN w:val="0"/>
        <w:adjustRightInd w:val="0"/>
        <w:jc w:val="center"/>
        <w:rPr>
          <w:color w:val="000000"/>
        </w:rPr>
      </w:pPr>
      <w:r w:rsidRPr="006B3CB1">
        <w:rPr>
          <w:b/>
          <w:smallCaps/>
        </w:rPr>
        <w:t>PCHPAR PCH Participações S.A.,</w:t>
      </w:r>
    </w:p>
    <w:p w14:paraId="212A7C66" w14:textId="77777777" w:rsidR="00BA651E" w:rsidRPr="006B3CB1" w:rsidRDefault="00BA651E" w:rsidP="00BA651E">
      <w:pPr>
        <w:autoSpaceDE w:val="0"/>
        <w:autoSpaceDN w:val="0"/>
        <w:adjustRightInd w:val="0"/>
        <w:jc w:val="center"/>
        <w:rPr>
          <w:i/>
        </w:rPr>
      </w:pPr>
      <w:r w:rsidRPr="006B3CB1">
        <w:rPr>
          <w:i/>
        </w:rPr>
        <w:t>como Outorgantes</w:t>
      </w:r>
    </w:p>
    <w:p w14:paraId="75F32407" w14:textId="77777777" w:rsidR="00BA651E" w:rsidRPr="006B3CB1" w:rsidRDefault="00BA651E" w:rsidP="00BA651E">
      <w:pPr>
        <w:autoSpaceDE w:val="0"/>
        <w:autoSpaceDN w:val="0"/>
        <w:adjustRightInd w:val="0"/>
        <w:jc w:val="center"/>
        <w:rPr>
          <w:color w:val="000000"/>
        </w:rPr>
      </w:pPr>
    </w:p>
    <w:p w14:paraId="0BBA0B9E" w14:textId="77777777" w:rsidR="00BA651E" w:rsidRPr="006B3CB1" w:rsidRDefault="00BA651E" w:rsidP="00BA651E">
      <w:pPr>
        <w:autoSpaceDE w:val="0"/>
        <w:autoSpaceDN w:val="0"/>
        <w:adjustRightInd w:val="0"/>
      </w:pPr>
    </w:p>
    <w:p w14:paraId="7B5C759A" w14:textId="77777777" w:rsidR="00BA651E" w:rsidRPr="006B3CB1" w:rsidRDefault="00BA651E" w:rsidP="00BA651E">
      <w:pPr>
        <w:shd w:val="clear" w:color="auto" w:fill="FFFFFF"/>
        <w:jc w:val="center"/>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r w:rsidRPr="006B3CB1" w:rsidDel="00662563">
        <w:rPr>
          <w:b/>
          <w:smallCaps/>
        </w:rPr>
        <w:t xml:space="preserve"> </w:t>
      </w:r>
    </w:p>
    <w:p w14:paraId="2518808B" w14:textId="77777777" w:rsidR="00BA651E" w:rsidRPr="006B3CB1" w:rsidRDefault="00BA651E" w:rsidP="00BA651E">
      <w:pPr>
        <w:autoSpaceDE w:val="0"/>
        <w:autoSpaceDN w:val="0"/>
        <w:adjustRightInd w:val="0"/>
        <w:jc w:val="center"/>
      </w:pPr>
      <w:r w:rsidRPr="006B3CB1">
        <w:rPr>
          <w:i/>
        </w:rPr>
        <w:t>como Outorgado</w:t>
      </w:r>
    </w:p>
    <w:p w14:paraId="3808280B" w14:textId="77777777" w:rsidR="00BA651E" w:rsidRPr="006B3CB1" w:rsidRDefault="00BA651E" w:rsidP="00BA651E">
      <w:pPr>
        <w:autoSpaceDE w:val="0"/>
        <w:autoSpaceDN w:val="0"/>
        <w:adjustRightInd w:val="0"/>
        <w:rPr>
          <w:color w:val="000000"/>
        </w:rPr>
      </w:pPr>
    </w:p>
    <w:p w14:paraId="2BF4F5C7" w14:textId="77777777" w:rsidR="00BA651E" w:rsidRPr="006B3CB1" w:rsidRDefault="00BA651E" w:rsidP="00BA651E">
      <w:pPr>
        <w:autoSpaceDE w:val="0"/>
        <w:autoSpaceDN w:val="0"/>
        <w:adjustRightInd w:val="0"/>
        <w:jc w:val="center"/>
      </w:pPr>
      <w:r w:rsidRPr="006B3CB1">
        <w:t>E</w:t>
      </w:r>
    </w:p>
    <w:p w14:paraId="6F85AD94" w14:textId="77777777" w:rsidR="00BA651E" w:rsidRPr="006B3CB1" w:rsidRDefault="00BA651E" w:rsidP="00BA651E">
      <w:pPr>
        <w:autoSpaceDE w:val="0"/>
        <w:autoSpaceDN w:val="0"/>
        <w:adjustRightInd w:val="0"/>
        <w:rPr>
          <w:color w:val="000000"/>
        </w:rPr>
      </w:pPr>
    </w:p>
    <w:p w14:paraId="7661023F" w14:textId="77777777" w:rsidR="00BA651E" w:rsidRPr="006B3CB1" w:rsidRDefault="00BA651E" w:rsidP="00BA651E">
      <w:pPr>
        <w:jc w:val="center"/>
        <w:rPr>
          <w:b/>
          <w:smallCaps/>
        </w:rPr>
      </w:pPr>
      <w:r w:rsidRPr="006B3CB1">
        <w:rPr>
          <w:b/>
          <w:smallCaps/>
        </w:rPr>
        <w:t>Bonfante Energética S.A,</w:t>
      </w:r>
    </w:p>
    <w:p w14:paraId="02A011EB" w14:textId="77777777" w:rsidR="00BA651E" w:rsidRPr="006B3CB1" w:rsidRDefault="00BA651E" w:rsidP="00BA651E">
      <w:pPr>
        <w:jc w:val="center"/>
        <w:rPr>
          <w:b/>
          <w:smallCaps/>
        </w:rPr>
      </w:pPr>
      <w:r w:rsidRPr="006B3CB1">
        <w:rPr>
          <w:b/>
          <w:smallCaps/>
        </w:rPr>
        <w:t>Calheiros Energia S.A.,</w:t>
      </w:r>
    </w:p>
    <w:p w14:paraId="51DC0E8E" w14:textId="77777777" w:rsidR="00BA651E" w:rsidRPr="006B3CB1" w:rsidRDefault="00BA651E" w:rsidP="00BA651E">
      <w:pPr>
        <w:jc w:val="center"/>
        <w:rPr>
          <w:b/>
          <w:smallCaps/>
        </w:rPr>
      </w:pPr>
      <w:r w:rsidRPr="006B3CB1">
        <w:rPr>
          <w:b/>
          <w:smallCaps/>
        </w:rPr>
        <w:t>Caparaó Energia S.A.,</w:t>
      </w:r>
    </w:p>
    <w:p w14:paraId="0227418C" w14:textId="77777777" w:rsidR="00BA651E" w:rsidRPr="006B3CB1" w:rsidRDefault="00BA651E" w:rsidP="00BA651E">
      <w:pPr>
        <w:jc w:val="center"/>
        <w:rPr>
          <w:b/>
          <w:smallCaps/>
        </w:rPr>
      </w:pPr>
      <w:r w:rsidRPr="006B3CB1">
        <w:rPr>
          <w:b/>
          <w:smallCaps/>
        </w:rPr>
        <w:t>Carangola Energia S.A.,</w:t>
      </w:r>
    </w:p>
    <w:p w14:paraId="370A47D0" w14:textId="77777777" w:rsidR="00BA651E" w:rsidRPr="006B3CB1" w:rsidRDefault="00BA651E" w:rsidP="00BA651E">
      <w:pPr>
        <w:jc w:val="center"/>
        <w:rPr>
          <w:b/>
          <w:smallCaps/>
        </w:rPr>
      </w:pPr>
      <w:r w:rsidRPr="006B3CB1">
        <w:rPr>
          <w:b/>
          <w:smallCaps/>
        </w:rPr>
        <w:t>Funil Energia S.A.,</w:t>
      </w:r>
    </w:p>
    <w:p w14:paraId="2071D9FF" w14:textId="77777777" w:rsidR="00BA651E" w:rsidRPr="006B3CB1" w:rsidRDefault="00BA651E" w:rsidP="00BA651E">
      <w:pPr>
        <w:jc w:val="center"/>
        <w:rPr>
          <w:b/>
          <w:smallCaps/>
        </w:rPr>
      </w:pPr>
      <w:r w:rsidRPr="006B3CB1">
        <w:rPr>
          <w:b/>
          <w:smallCaps/>
        </w:rPr>
        <w:t>Irara Energética S.A.,</w:t>
      </w:r>
    </w:p>
    <w:p w14:paraId="4AC4D78A" w14:textId="77777777" w:rsidR="00BA651E" w:rsidRPr="006B3CB1" w:rsidRDefault="00BA651E" w:rsidP="00BA651E">
      <w:pPr>
        <w:jc w:val="center"/>
        <w:rPr>
          <w:b/>
          <w:smallCaps/>
        </w:rPr>
      </w:pPr>
      <w:r w:rsidRPr="006B3CB1">
        <w:rPr>
          <w:b/>
          <w:smallCaps/>
        </w:rPr>
        <w:t>Jataí Energética S.A.,</w:t>
      </w:r>
    </w:p>
    <w:p w14:paraId="7C8DA30B" w14:textId="77777777" w:rsidR="00BA651E" w:rsidRPr="006B3CB1" w:rsidRDefault="00BA651E" w:rsidP="00BA651E">
      <w:pPr>
        <w:jc w:val="center"/>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60B4DBFF" w14:textId="77777777" w:rsidR="00BA651E" w:rsidRPr="006B3CB1" w:rsidRDefault="00BA651E" w:rsidP="00BA651E">
      <w:pPr>
        <w:jc w:val="center"/>
        <w:rPr>
          <w:b/>
          <w:smallCaps/>
        </w:rPr>
      </w:pPr>
      <w:r w:rsidRPr="006B3CB1">
        <w:rPr>
          <w:b/>
          <w:smallCaps/>
        </w:rPr>
        <w:t>Retiro Velho Energética S.A.,</w:t>
      </w:r>
    </w:p>
    <w:p w14:paraId="1568C159" w14:textId="77777777" w:rsidR="00BA651E" w:rsidRPr="006B3CB1" w:rsidRDefault="00BA651E" w:rsidP="00BA651E">
      <w:pPr>
        <w:jc w:val="center"/>
        <w:rPr>
          <w:b/>
          <w:smallCaps/>
        </w:rPr>
      </w:pPr>
      <w:r w:rsidRPr="006B3CB1">
        <w:rPr>
          <w:b/>
          <w:smallCaps/>
        </w:rPr>
        <w:t>Santa Fé Energética S.A.,</w:t>
      </w:r>
    </w:p>
    <w:p w14:paraId="6ECE2289" w14:textId="77777777" w:rsidR="00BA651E" w:rsidRPr="006B3CB1" w:rsidRDefault="00BA651E" w:rsidP="00BA651E">
      <w:pPr>
        <w:jc w:val="center"/>
        <w:rPr>
          <w:b/>
          <w:smallCaps/>
        </w:rPr>
      </w:pPr>
      <w:r w:rsidRPr="006B3CB1">
        <w:rPr>
          <w:b/>
          <w:smallCaps/>
        </w:rPr>
        <w:t>São Joaquim Energia S.A.,</w:t>
      </w:r>
    </w:p>
    <w:p w14:paraId="750FCC3D" w14:textId="77777777" w:rsidR="00BA651E" w:rsidRPr="006B3CB1" w:rsidRDefault="00BA651E" w:rsidP="00BA651E">
      <w:pPr>
        <w:jc w:val="center"/>
        <w:rPr>
          <w:b/>
          <w:smallCaps/>
        </w:rPr>
      </w:pPr>
      <w:r w:rsidRPr="006B3CB1">
        <w:rPr>
          <w:b/>
          <w:smallCaps/>
        </w:rPr>
        <w:t>São Pedro Energia S.A.,</w:t>
      </w:r>
    </w:p>
    <w:p w14:paraId="7A1B44B5" w14:textId="77777777" w:rsidR="00BA651E" w:rsidRPr="006B3CB1" w:rsidRDefault="00BA651E" w:rsidP="00BA651E">
      <w:pPr>
        <w:jc w:val="center"/>
        <w:rPr>
          <w:b/>
          <w:smallCaps/>
        </w:rPr>
      </w:pPr>
      <w:r w:rsidRPr="006B3CB1">
        <w:rPr>
          <w:b/>
          <w:smallCaps/>
        </w:rPr>
        <w:t>São Simão Energia S.A.</w:t>
      </w:r>
    </w:p>
    <w:p w14:paraId="0327BA09" w14:textId="77777777" w:rsidR="00BA651E" w:rsidRPr="006B3CB1" w:rsidRDefault="00BA651E" w:rsidP="00BA651E">
      <w:pPr>
        <w:autoSpaceDE w:val="0"/>
        <w:autoSpaceDN w:val="0"/>
        <w:adjustRightInd w:val="0"/>
        <w:jc w:val="center"/>
        <w:rPr>
          <w:i/>
        </w:rPr>
      </w:pPr>
      <w:r w:rsidRPr="006B3CB1">
        <w:rPr>
          <w:i/>
        </w:rPr>
        <w:t>como Intervenientes</w:t>
      </w:r>
    </w:p>
    <w:p w14:paraId="26189C80" w14:textId="77777777" w:rsidR="00BA651E" w:rsidRPr="006B3CB1" w:rsidRDefault="00BA651E" w:rsidP="00BA651E">
      <w:pPr>
        <w:autoSpaceDE w:val="0"/>
        <w:autoSpaceDN w:val="0"/>
        <w:adjustRightInd w:val="0"/>
        <w:jc w:val="center"/>
      </w:pPr>
    </w:p>
    <w:p w14:paraId="19389AF2" w14:textId="77777777" w:rsidR="00BA651E" w:rsidRPr="006B3CB1" w:rsidRDefault="00BA651E" w:rsidP="00BA651E">
      <w:pPr>
        <w:autoSpaceDE w:val="0"/>
        <w:autoSpaceDN w:val="0"/>
        <w:adjustRightInd w:val="0"/>
      </w:pPr>
    </w:p>
    <w:p w14:paraId="2B9CE220" w14:textId="77777777" w:rsidR="00BA651E" w:rsidRPr="006B3CB1" w:rsidRDefault="00BA651E" w:rsidP="00BA651E">
      <w:pPr>
        <w:autoSpaceDE w:val="0"/>
        <w:autoSpaceDN w:val="0"/>
        <w:adjustRightInd w:val="0"/>
      </w:pPr>
    </w:p>
    <w:p w14:paraId="3C9B9F8C" w14:textId="77777777" w:rsidR="00BA651E" w:rsidRPr="006B3CB1" w:rsidRDefault="00BA651E" w:rsidP="00BA651E">
      <w:pPr>
        <w:autoSpaceDE w:val="0"/>
        <w:autoSpaceDN w:val="0"/>
        <w:adjustRightInd w:val="0"/>
        <w:jc w:val="center"/>
      </w:pPr>
      <w:r w:rsidRPr="006B3CB1">
        <w:t>__________________</w:t>
      </w:r>
    </w:p>
    <w:p w14:paraId="394480FF" w14:textId="77777777" w:rsidR="00BA651E" w:rsidRPr="006B3CB1" w:rsidRDefault="00BA651E" w:rsidP="00BA651E">
      <w:pPr>
        <w:autoSpaceDE w:val="0"/>
        <w:autoSpaceDN w:val="0"/>
        <w:adjustRightInd w:val="0"/>
        <w:jc w:val="center"/>
      </w:pPr>
    </w:p>
    <w:p w14:paraId="141586E3" w14:textId="77777777" w:rsidR="00BA651E" w:rsidRPr="006B3CB1" w:rsidRDefault="00BA651E" w:rsidP="00BA651E">
      <w:pPr>
        <w:autoSpaceDE w:val="0"/>
        <w:autoSpaceDN w:val="0"/>
        <w:adjustRightInd w:val="0"/>
        <w:jc w:val="center"/>
      </w:pPr>
      <w:r w:rsidRPr="006B3CB1">
        <w:t>Datado de</w:t>
      </w:r>
    </w:p>
    <w:p w14:paraId="18E47A8C" w14:textId="77777777" w:rsidR="00BA651E" w:rsidRPr="006B3CB1" w:rsidRDefault="00BA651E" w:rsidP="00BA651E">
      <w:pPr>
        <w:autoSpaceDE w:val="0"/>
        <w:autoSpaceDN w:val="0"/>
        <w:adjustRightInd w:val="0"/>
        <w:ind w:firstLine="142"/>
        <w:jc w:val="center"/>
      </w:pPr>
      <w:r w:rsidRPr="006B3CB1">
        <w:t>[●] de [●] de 2018</w:t>
      </w:r>
    </w:p>
    <w:p w14:paraId="103E1CA9" w14:textId="77777777" w:rsidR="00BA651E" w:rsidRPr="006B3CB1" w:rsidRDefault="00BA651E" w:rsidP="00BA651E">
      <w:pPr>
        <w:autoSpaceDE w:val="0"/>
        <w:autoSpaceDN w:val="0"/>
        <w:adjustRightInd w:val="0"/>
        <w:jc w:val="center"/>
      </w:pPr>
      <w:r w:rsidRPr="006B3CB1">
        <w:t>___________________</w:t>
      </w:r>
    </w:p>
    <w:p w14:paraId="39DE4408" w14:textId="77777777" w:rsidR="00BA651E" w:rsidRPr="006B3CB1" w:rsidRDefault="00BA651E" w:rsidP="00BA651E">
      <w:pPr>
        <w:pBdr>
          <w:bottom w:val="double" w:sz="6" w:space="1" w:color="auto"/>
        </w:pBdr>
        <w:autoSpaceDE w:val="0"/>
        <w:autoSpaceDN w:val="0"/>
        <w:adjustRightInd w:val="0"/>
        <w:jc w:val="center"/>
        <w:rPr>
          <w:smallCaps/>
        </w:rPr>
      </w:pPr>
    </w:p>
    <w:p w14:paraId="1EE4A912" w14:textId="77777777" w:rsidR="00BA651E" w:rsidRPr="006B3CB1" w:rsidRDefault="00BA651E" w:rsidP="00BA651E">
      <w:pPr>
        <w:widowControl w:val="0"/>
        <w:rPr>
          <w:b/>
          <w:smallCaps/>
        </w:rPr>
        <w:sectPr w:rsidR="00BA651E" w:rsidRPr="006B3CB1" w:rsidSect="00BA651E">
          <w:headerReference w:type="even" r:id="rId33"/>
          <w:headerReference w:type="default" r:id="rId34"/>
          <w:footerReference w:type="even" r:id="rId35"/>
          <w:footerReference w:type="default" r:id="rId36"/>
          <w:headerReference w:type="first" r:id="rId37"/>
          <w:footerReference w:type="first" r:id="rId38"/>
          <w:pgSz w:w="11907" w:h="16839" w:code="9"/>
          <w:pgMar w:top="1701" w:right="1134" w:bottom="1134" w:left="1985" w:header="720" w:footer="720" w:gutter="0"/>
          <w:cols w:space="720"/>
          <w:titlePg/>
          <w:docGrid w:linePitch="360"/>
        </w:sectPr>
      </w:pPr>
    </w:p>
    <w:p w14:paraId="4536D9ED" w14:textId="77777777" w:rsidR="00BA651E" w:rsidRPr="006B3CB1" w:rsidRDefault="00BA651E" w:rsidP="00BA651E">
      <w:pPr>
        <w:pStyle w:val="BodyText21"/>
        <w:rPr>
          <w:rFonts w:ascii="Verdana" w:hAnsi="Verdana"/>
          <w:b/>
          <w:sz w:val="20"/>
        </w:rPr>
      </w:pPr>
      <w:r w:rsidRPr="006B3CB1">
        <w:rPr>
          <w:rFonts w:ascii="Verdana" w:hAnsi="Verdana"/>
          <w:b/>
          <w:sz w:val="20"/>
        </w:rPr>
        <w:lastRenderedPageBreak/>
        <w:t>INSTRUMENTO PARTICULAR DE ALIENAÇÃO FIDUCIÁRIA DE AÇÕES EM GARANTIA E OUTRAS AVENÇAS</w:t>
      </w:r>
    </w:p>
    <w:p w14:paraId="64533063" w14:textId="77777777" w:rsidR="00BA651E" w:rsidRPr="006B3CB1" w:rsidRDefault="00BA651E" w:rsidP="00BA651E"/>
    <w:p w14:paraId="66743741" w14:textId="77777777" w:rsidR="00BA651E" w:rsidRPr="006B3CB1" w:rsidRDefault="00BA651E" w:rsidP="00BA651E">
      <w:pPr>
        <w:pStyle w:val="Body"/>
        <w:spacing w:after="0" w:line="288" w:lineRule="auto"/>
        <w:rPr>
          <w:rFonts w:ascii="Verdana" w:hAnsi="Verdana"/>
          <w:color w:val="000000"/>
          <w:kern w:val="0"/>
          <w:szCs w:val="20"/>
          <w:lang w:val="pt-BR"/>
        </w:rPr>
      </w:pPr>
      <w:r w:rsidRPr="006B3CB1">
        <w:rPr>
          <w:rFonts w:ascii="Verdana" w:hAnsi="Verdana"/>
          <w:color w:val="000000"/>
          <w:kern w:val="0"/>
          <w:szCs w:val="20"/>
          <w:lang w:val="pt-BR"/>
        </w:rPr>
        <w:t>O presente “</w:t>
      </w:r>
      <w:r w:rsidRPr="006B3CB1">
        <w:rPr>
          <w:rFonts w:ascii="Verdana" w:hAnsi="Verdana"/>
          <w:i/>
          <w:color w:val="000000"/>
          <w:kern w:val="0"/>
          <w:szCs w:val="20"/>
          <w:lang w:val="pt-BR"/>
        </w:rPr>
        <w:t>Instrumento Particular de Alienação Fiduciária de Ações em Garantia e Outras Avenças</w:t>
      </w:r>
      <w:r w:rsidRPr="006B3CB1">
        <w:rPr>
          <w:rFonts w:ascii="Verdana" w:hAnsi="Verdana"/>
          <w:color w:val="000000"/>
          <w:kern w:val="0"/>
          <w:szCs w:val="20"/>
          <w:lang w:val="pt-BR"/>
        </w:rPr>
        <w:t>” (“</w:t>
      </w:r>
      <w:r w:rsidRPr="006B3CB1">
        <w:rPr>
          <w:rFonts w:ascii="Verdana" w:hAnsi="Verdana"/>
          <w:color w:val="000000"/>
          <w:kern w:val="0"/>
          <w:szCs w:val="20"/>
          <w:u w:val="single"/>
          <w:lang w:val="pt-BR"/>
        </w:rPr>
        <w:t>Contrato</w:t>
      </w:r>
      <w:r w:rsidRPr="006B3CB1">
        <w:rPr>
          <w:rFonts w:ascii="Verdana" w:hAnsi="Verdana"/>
          <w:color w:val="000000"/>
          <w:kern w:val="0"/>
          <w:szCs w:val="20"/>
          <w:lang w:val="pt-BR"/>
        </w:rPr>
        <w:t>”) é celebrado entre as seguintes partes:</w:t>
      </w:r>
    </w:p>
    <w:p w14:paraId="1378AB08" w14:textId="77777777" w:rsidR="00BA651E" w:rsidRPr="006B3CB1" w:rsidRDefault="00BA651E" w:rsidP="00BA651E">
      <w:pPr>
        <w:pStyle w:val="Body"/>
        <w:spacing w:after="0" w:line="288" w:lineRule="auto"/>
        <w:rPr>
          <w:rFonts w:ascii="Verdana" w:hAnsi="Verdana"/>
          <w:color w:val="000000"/>
          <w:kern w:val="0"/>
          <w:szCs w:val="20"/>
          <w:lang w:val="pt-BR"/>
        </w:rPr>
      </w:pPr>
    </w:p>
    <w:p w14:paraId="17461365" w14:textId="77777777" w:rsidR="00BA651E" w:rsidRPr="006B3CB1" w:rsidRDefault="00BA651E" w:rsidP="00BA651E">
      <w:pPr>
        <w:pStyle w:val="Body"/>
        <w:spacing w:after="0" w:line="288" w:lineRule="auto"/>
        <w:rPr>
          <w:rFonts w:ascii="Verdana" w:hAnsi="Verdana"/>
          <w:color w:val="000000"/>
          <w:kern w:val="0"/>
          <w:szCs w:val="20"/>
          <w:lang w:val="pt-BR"/>
        </w:rPr>
      </w:pPr>
      <w:r w:rsidRPr="006B3CB1">
        <w:rPr>
          <w:rFonts w:ascii="Verdana" w:hAnsi="Verdana"/>
          <w:color w:val="000000"/>
          <w:kern w:val="0"/>
          <w:szCs w:val="20"/>
          <w:lang w:val="pt-BR"/>
        </w:rPr>
        <w:t>Como outorgantes:</w:t>
      </w:r>
    </w:p>
    <w:p w14:paraId="7662DA16" w14:textId="77777777" w:rsidR="00BA651E" w:rsidRPr="006B3CB1" w:rsidRDefault="00BA651E" w:rsidP="00BA651E">
      <w:pPr>
        <w:pStyle w:val="Body"/>
        <w:spacing w:after="0" w:line="288" w:lineRule="auto"/>
        <w:rPr>
          <w:rFonts w:ascii="Verdana" w:hAnsi="Verdana"/>
          <w:color w:val="000000"/>
          <w:kern w:val="0"/>
          <w:szCs w:val="20"/>
          <w:lang w:val="pt-BR"/>
        </w:rPr>
      </w:pPr>
    </w:p>
    <w:p w14:paraId="49557A5F" w14:textId="77777777" w:rsidR="00BA651E" w:rsidRPr="006B3CB1" w:rsidRDefault="00BA651E" w:rsidP="006B3CB1">
      <w:pPr>
        <w:pStyle w:val="Parties"/>
        <w:numPr>
          <w:ilvl w:val="0"/>
          <w:numId w:val="41"/>
        </w:numPr>
        <w:spacing w:after="0" w:line="288" w:lineRule="auto"/>
        <w:ind w:hanging="720"/>
        <w:rPr>
          <w:rFonts w:ascii="Verdana" w:hAnsi="Verdana"/>
          <w:color w:val="000000"/>
          <w:kern w:val="0"/>
          <w:szCs w:val="20"/>
          <w:lang w:val="pt-BR"/>
        </w:rPr>
      </w:pPr>
      <w:bookmarkStart w:id="217" w:name="_Ref381797270"/>
      <w:bookmarkStart w:id="218" w:name="_Ref422905405"/>
      <w:r w:rsidRPr="006B3CB1">
        <w:rPr>
          <w:rFonts w:ascii="Verdana" w:hAnsi="Verdana"/>
          <w:b/>
          <w:smallCaps/>
          <w:szCs w:val="20"/>
          <w:lang w:val="pt-BR"/>
        </w:rPr>
        <w:t>BRASIL PCH S.A.</w:t>
      </w:r>
      <w:r w:rsidRPr="006B3CB1">
        <w:rPr>
          <w:rFonts w:ascii="Verdana" w:hAnsi="Verdana"/>
          <w:szCs w:val="20"/>
          <w:lang w:val="pt-BR"/>
        </w:rPr>
        <w:t>, sociedade por ações, sem registro de emissor de valores mobiliários perante a Comissão de Valores Mobiliários (“</w:t>
      </w:r>
      <w:r w:rsidRPr="006B3CB1">
        <w:rPr>
          <w:rFonts w:ascii="Verdana" w:hAnsi="Verdana"/>
          <w:szCs w:val="20"/>
          <w:u w:val="single"/>
          <w:lang w:val="pt-BR"/>
        </w:rPr>
        <w:t>CVM</w:t>
      </w:r>
      <w:r w:rsidRPr="006B3CB1">
        <w:rPr>
          <w:rFonts w:ascii="Verdana" w:hAnsi="Verdana"/>
          <w:szCs w:val="20"/>
          <w:lang w:val="pt-BR"/>
        </w:rPr>
        <w:t>”), com sede na Cidade de Belo Horizonte, Estado de Minas Gerais, na Avenida Prudente de Moraes, 1250, 10º e 11º andares, CEP 30380-252, inscrita no Cadastro Nacional de Pessoa Jurídica do Ministério da Fazenda (“</w:t>
      </w:r>
      <w:r w:rsidRPr="006B3CB1">
        <w:rPr>
          <w:rFonts w:ascii="Verdana" w:hAnsi="Verdana"/>
          <w:szCs w:val="20"/>
          <w:u w:val="single"/>
          <w:lang w:val="pt-BR"/>
        </w:rPr>
        <w:t>CNPJ/MF</w:t>
      </w:r>
      <w:r w:rsidRPr="006B3CB1">
        <w:rPr>
          <w:rFonts w:ascii="Verdana" w:hAnsi="Verdana"/>
          <w:szCs w:val="20"/>
          <w:lang w:val="pt-BR"/>
        </w:rPr>
        <w:t>”) sob o nº </w:t>
      </w:r>
      <w:r w:rsidRPr="006B3CB1">
        <w:rPr>
          <w:rFonts w:ascii="Verdana" w:hAnsi="Verdana"/>
          <w:bCs/>
          <w:szCs w:val="20"/>
          <w:lang w:val="pt-BR"/>
        </w:rPr>
        <w:t>07.314.233/0001-08, com seus atos constitutivos arquivados na Junta Comercial do Estado de Minas Gerais (“</w:t>
      </w:r>
      <w:r w:rsidRPr="006B3CB1">
        <w:rPr>
          <w:rFonts w:ascii="Verdana" w:hAnsi="Verdana"/>
          <w:bCs/>
          <w:szCs w:val="20"/>
          <w:u w:val="single"/>
          <w:lang w:val="pt-BR"/>
        </w:rPr>
        <w:t>JUCEMG</w:t>
      </w:r>
      <w:r w:rsidRPr="006B3CB1">
        <w:rPr>
          <w:rFonts w:ascii="Verdana" w:hAnsi="Verdana"/>
          <w:bCs/>
          <w:szCs w:val="20"/>
          <w:lang w:val="pt-BR"/>
        </w:rPr>
        <w:t xml:space="preserve">”) sob o </w:t>
      </w:r>
      <w:r w:rsidRPr="006B3CB1">
        <w:rPr>
          <w:rFonts w:ascii="Verdana" w:hAnsi="Verdana"/>
          <w:szCs w:val="20"/>
          <w:lang w:val="pt-BR"/>
        </w:rPr>
        <w:t>NIRE 31.3.</w:t>
      </w:r>
      <w:r w:rsidRPr="006B3CB1">
        <w:rPr>
          <w:rFonts w:ascii="Verdana" w:hAnsi="Verdana"/>
          <w:bCs/>
          <w:szCs w:val="20"/>
          <w:lang w:val="pt-BR"/>
        </w:rPr>
        <w:t>0011084-2 (“</w:t>
      </w:r>
      <w:r w:rsidRPr="006B3CB1">
        <w:rPr>
          <w:rFonts w:ascii="Verdana" w:hAnsi="Verdana"/>
          <w:bCs/>
          <w:szCs w:val="20"/>
          <w:u w:val="single"/>
          <w:lang w:val="pt-BR"/>
        </w:rPr>
        <w:t>Brasil PCH</w:t>
      </w:r>
      <w:r w:rsidRPr="006B3CB1">
        <w:rPr>
          <w:rFonts w:ascii="Verdana" w:hAnsi="Verdana"/>
          <w:bCs/>
          <w:szCs w:val="20"/>
          <w:lang w:val="pt-BR"/>
        </w:rPr>
        <w:t>” ou “</w:t>
      </w:r>
      <w:r w:rsidRPr="006B3CB1">
        <w:rPr>
          <w:rFonts w:ascii="Verdana" w:hAnsi="Verdana"/>
          <w:bCs/>
          <w:szCs w:val="20"/>
          <w:u w:val="single"/>
          <w:lang w:val="pt-BR"/>
        </w:rPr>
        <w:t>Emissora</w:t>
      </w:r>
      <w:r w:rsidRPr="006B3CB1">
        <w:rPr>
          <w:rFonts w:ascii="Verdana" w:hAnsi="Verdana"/>
          <w:bCs/>
          <w:szCs w:val="20"/>
          <w:lang w:val="pt-BR"/>
        </w:rPr>
        <w:t xml:space="preserve">”), </w:t>
      </w:r>
      <w:r w:rsidRPr="006B3CB1">
        <w:rPr>
          <w:rFonts w:ascii="Verdana" w:hAnsi="Verdana"/>
          <w:szCs w:val="20"/>
          <w:lang w:val="pt-BR"/>
        </w:rPr>
        <w:t>neste ato devidamente representada na forma do seu estatuto social</w:t>
      </w:r>
      <w:r w:rsidRPr="006B3CB1">
        <w:rPr>
          <w:rFonts w:ascii="Verdana" w:hAnsi="Verdana"/>
          <w:bCs/>
          <w:szCs w:val="20"/>
          <w:lang w:val="pt-BR"/>
        </w:rPr>
        <w:t>;</w:t>
      </w:r>
    </w:p>
    <w:p w14:paraId="6F447C6E" w14:textId="77777777" w:rsidR="00BA651E" w:rsidRPr="006B3CB1" w:rsidRDefault="00BA651E" w:rsidP="00BA651E">
      <w:pPr>
        <w:pStyle w:val="Parties"/>
        <w:numPr>
          <w:ilvl w:val="0"/>
          <w:numId w:val="0"/>
        </w:numPr>
        <w:spacing w:after="0" w:line="288" w:lineRule="auto"/>
        <w:ind w:left="567"/>
        <w:rPr>
          <w:rFonts w:ascii="Verdana" w:hAnsi="Verdana"/>
          <w:color w:val="000000"/>
          <w:kern w:val="0"/>
          <w:szCs w:val="20"/>
          <w:lang w:val="pt-BR"/>
        </w:rPr>
      </w:pPr>
    </w:p>
    <w:p w14:paraId="316673B6" w14:textId="77777777" w:rsidR="00BA651E" w:rsidRPr="006B3CB1" w:rsidRDefault="00BA651E" w:rsidP="006B3CB1">
      <w:pPr>
        <w:pStyle w:val="Parties"/>
        <w:numPr>
          <w:ilvl w:val="0"/>
          <w:numId w:val="41"/>
        </w:numPr>
        <w:spacing w:after="0" w:line="288" w:lineRule="auto"/>
        <w:ind w:hanging="720"/>
        <w:rPr>
          <w:rFonts w:ascii="Verdana" w:hAnsi="Verdana"/>
          <w:color w:val="000000"/>
          <w:kern w:val="0"/>
          <w:szCs w:val="20"/>
          <w:lang w:val="pt-BR"/>
        </w:rPr>
      </w:pPr>
      <w:r w:rsidRPr="006B3CB1">
        <w:rPr>
          <w:rFonts w:ascii="Verdana" w:hAnsi="Verdana"/>
          <w:b/>
          <w:smallCaps/>
          <w:szCs w:val="20"/>
          <w:lang w:val="pt-BR"/>
        </w:rPr>
        <w:t xml:space="preserve">PCHPAR PCH PARTICIPAÇÕES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07.628.569/0001-45, com seus atos constitutivos arquivados na JUCEMG sob o NIRE 31.3.0011049-4 (“</w:t>
      </w:r>
      <w:r w:rsidRPr="006B3CB1">
        <w:rPr>
          <w:rFonts w:ascii="Verdana" w:hAnsi="Verdana"/>
          <w:smallCaps/>
          <w:szCs w:val="20"/>
          <w:u w:val="single"/>
          <w:lang w:val="pt-BR"/>
        </w:rPr>
        <w:t>PCHPAR</w:t>
      </w:r>
      <w:r w:rsidRPr="006B3CB1">
        <w:rPr>
          <w:rFonts w:ascii="Verdana" w:hAnsi="Verdana"/>
          <w:szCs w:val="20"/>
          <w:lang w:val="pt-BR"/>
        </w:rPr>
        <w:t>” e, em conjunto com a Brasil PCH, “</w:t>
      </w:r>
      <w:r w:rsidRPr="006B3CB1">
        <w:rPr>
          <w:rFonts w:ascii="Verdana" w:hAnsi="Verdana"/>
          <w:szCs w:val="20"/>
          <w:u w:val="single"/>
          <w:lang w:val="pt-BR"/>
        </w:rPr>
        <w:t>Outorgantes</w:t>
      </w:r>
      <w:r w:rsidRPr="006B3CB1">
        <w:rPr>
          <w:rFonts w:ascii="Verdana" w:hAnsi="Verdana"/>
          <w:szCs w:val="20"/>
          <w:lang w:val="pt-BR"/>
        </w:rPr>
        <w:t>”), neste ato devidamente representada na forma do seu estatuto social;</w:t>
      </w:r>
    </w:p>
    <w:bookmarkEnd w:id="217"/>
    <w:bookmarkEnd w:id="218"/>
    <w:p w14:paraId="4271C863" w14:textId="77777777" w:rsidR="00BA651E" w:rsidRPr="006B3CB1" w:rsidRDefault="00BA651E" w:rsidP="00BA651E">
      <w:pPr>
        <w:pStyle w:val="Parties"/>
        <w:numPr>
          <w:ilvl w:val="0"/>
          <w:numId w:val="0"/>
        </w:numPr>
        <w:autoSpaceDE w:val="0"/>
        <w:autoSpaceDN w:val="0"/>
        <w:adjustRightInd w:val="0"/>
        <w:spacing w:after="0" w:line="288" w:lineRule="auto"/>
        <w:rPr>
          <w:rFonts w:ascii="Verdana" w:hAnsi="Verdana"/>
          <w:kern w:val="0"/>
          <w:szCs w:val="20"/>
          <w:lang w:val="pt-BR"/>
        </w:rPr>
      </w:pPr>
    </w:p>
    <w:p w14:paraId="22214B71" w14:textId="77777777" w:rsidR="00BA651E" w:rsidRPr="006B3CB1" w:rsidRDefault="00BA651E" w:rsidP="00BA651E">
      <w:pPr>
        <w:pStyle w:val="Parties"/>
        <w:numPr>
          <w:ilvl w:val="0"/>
          <w:numId w:val="0"/>
        </w:numPr>
        <w:autoSpaceDE w:val="0"/>
        <w:autoSpaceDN w:val="0"/>
        <w:adjustRightInd w:val="0"/>
        <w:spacing w:after="0" w:line="288" w:lineRule="auto"/>
        <w:rPr>
          <w:rFonts w:ascii="Verdana" w:hAnsi="Verdana"/>
          <w:kern w:val="0"/>
          <w:szCs w:val="20"/>
          <w:lang w:val="pt-BR"/>
        </w:rPr>
      </w:pPr>
      <w:r w:rsidRPr="006B3CB1">
        <w:rPr>
          <w:rFonts w:ascii="Verdana" w:hAnsi="Verdana"/>
          <w:kern w:val="0"/>
          <w:szCs w:val="20"/>
          <w:lang w:val="pt-BR"/>
        </w:rPr>
        <w:t xml:space="preserve">Como outorgado, na </w:t>
      </w:r>
      <w:r w:rsidRPr="006B3CB1">
        <w:rPr>
          <w:rFonts w:ascii="Verdana" w:hAnsi="Verdana"/>
          <w:szCs w:val="20"/>
          <w:lang w:val="pt-BR"/>
        </w:rPr>
        <w:t>qualidade de agente fiduciário, representando a comunhão dos titulares das Debêntures (conforme definidas abaixo) (“</w:t>
      </w:r>
      <w:r w:rsidRPr="006B3CB1">
        <w:rPr>
          <w:rFonts w:ascii="Verdana" w:hAnsi="Verdana"/>
          <w:szCs w:val="20"/>
          <w:u w:val="single"/>
          <w:lang w:val="pt-BR"/>
        </w:rPr>
        <w:t>Debenturistas</w:t>
      </w:r>
      <w:r w:rsidRPr="006B3CB1">
        <w:rPr>
          <w:rFonts w:ascii="Verdana" w:hAnsi="Verdana"/>
          <w:szCs w:val="20"/>
          <w:lang w:val="pt-BR"/>
        </w:rPr>
        <w:t>”):</w:t>
      </w:r>
    </w:p>
    <w:p w14:paraId="725800D8" w14:textId="77777777" w:rsidR="00BA651E" w:rsidRPr="006B3CB1" w:rsidRDefault="00BA651E" w:rsidP="00BA651E">
      <w:pPr>
        <w:pStyle w:val="Parties"/>
        <w:numPr>
          <w:ilvl w:val="0"/>
          <w:numId w:val="0"/>
        </w:numPr>
        <w:autoSpaceDE w:val="0"/>
        <w:autoSpaceDN w:val="0"/>
        <w:adjustRightInd w:val="0"/>
        <w:spacing w:after="0" w:line="288" w:lineRule="auto"/>
        <w:rPr>
          <w:rFonts w:ascii="Verdana" w:hAnsi="Verdana"/>
          <w:kern w:val="0"/>
          <w:szCs w:val="20"/>
          <w:lang w:val="pt-BR"/>
        </w:rPr>
      </w:pPr>
    </w:p>
    <w:p w14:paraId="352553A8"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szCs w:val="20"/>
          <w:lang w:val="pt-BR"/>
        </w:rPr>
        <w:t>OLIVEIRA TRUST DISTRIBUIDORA DE TÍTULOS E VALORES MOBILIÁRIOS S.A.</w:t>
      </w:r>
      <w:r w:rsidRPr="006B3CB1">
        <w:rPr>
          <w:rFonts w:ascii="Verdana" w:hAnsi="Verdana"/>
          <w:szCs w:val="20"/>
          <w:lang w:val="pt-BR"/>
        </w:rPr>
        <w:t xml:space="preserve">, instituição financeira, com domicilio na </w:t>
      </w:r>
      <w:r w:rsidRPr="006B3CB1">
        <w:rPr>
          <w:rFonts w:ascii="Verdana" w:hAnsi="Verdana"/>
          <w:color w:val="000000"/>
          <w:szCs w:val="20"/>
          <w:lang w:val="pt-BR"/>
        </w:rPr>
        <w:t>Cidade de São Paulo, Estado de São Paulo, na Rua Joaquim Floriano, nº 1052, 13º andar, CEP 04534-004, inscrita no CNPJ/MF sob o nº 36.113.876/0004-34</w:t>
      </w:r>
      <w:r w:rsidRPr="006B3CB1">
        <w:rPr>
          <w:rFonts w:ascii="Verdana" w:hAnsi="Verdana"/>
          <w:szCs w:val="20"/>
          <w:lang w:val="pt-BR"/>
        </w:rPr>
        <w:t>, com seus atos constitutivos arquivados na Junta Comercial do Estado do Rio de Janeiro (“</w:t>
      </w:r>
      <w:r w:rsidRPr="006B3CB1">
        <w:rPr>
          <w:rFonts w:ascii="Verdana" w:hAnsi="Verdana"/>
          <w:szCs w:val="20"/>
          <w:u w:val="single"/>
          <w:lang w:val="pt-BR"/>
        </w:rPr>
        <w:t>JUCERJA</w:t>
      </w:r>
      <w:r w:rsidRPr="006B3CB1">
        <w:rPr>
          <w:rFonts w:ascii="Verdana" w:hAnsi="Verdana"/>
          <w:szCs w:val="20"/>
          <w:lang w:val="pt-BR"/>
        </w:rPr>
        <w:t xml:space="preserve">”) sob o NIRE </w:t>
      </w:r>
      <w:r w:rsidRPr="006B3CB1">
        <w:rPr>
          <w:rFonts w:ascii="Verdana" w:hAnsi="Verdana"/>
          <w:bCs/>
          <w:szCs w:val="20"/>
          <w:lang w:val="pt-BR"/>
        </w:rPr>
        <w:t>35.9.0542418-1</w:t>
      </w:r>
      <w:r w:rsidRPr="006B3CB1">
        <w:rPr>
          <w:rFonts w:ascii="Verdana" w:hAnsi="Verdana"/>
          <w:szCs w:val="20"/>
          <w:lang w:val="pt-BR"/>
        </w:rPr>
        <w:t xml:space="preserve"> (“</w:t>
      </w:r>
      <w:r w:rsidRPr="006B3CB1">
        <w:rPr>
          <w:rFonts w:ascii="Verdana" w:hAnsi="Verdana"/>
          <w:szCs w:val="20"/>
          <w:u w:val="single"/>
          <w:lang w:val="pt-BR"/>
        </w:rPr>
        <w:t>Agente Fiduciário</w:t>
      </w:r>
      <w:r w:rsidRPr="006B3CB1">
        <w:rPr>
          <w:rFonts w:ascii="Verdana" w:hAnsi="Verdana"/>
          <w:szCs w:val="20"/>
          <w:lang w:val="pt-BR"/>
        </w:rPr>
        <w:t>” ou “</w:t>
      </w:r>
      <w:r w:rsidRPr="006B3CB1">
        <w:rPr>
          <w:rFonts w:ascii="Verdana" w:hAnsi="Verdana"/>
          <w:szCs w:val="20"/>
          <w:u w:val="single"/>
          <w:lang w:val="pt-BR"/>
        </w:rPr>
        <w:t>Outorgado</w:t>
      </w:r>
      <w:r w:rsidRPr="006B3CB1">
        <w:rPr>
          <w:rFonts w:ascii="Verdana" w:hAnsi="Verdana"/>
          <w:szCs w:val="20"/>
          <w:lang w:val="pt-BR"/>
        </w:rPr>
        <w:t>”), neste ato devidamente representado na forma do seu estatuto social;</w:t>
      </w:r>
    </w:p>
    <w:p w14:paraId="7407312A" w14:textId="77777777" w:rsidR="00BA651E" w:rsidRPr="006B3CB1" w:rsidRDefault="00BA651E" w:rsidP="00BA651E"/>
    <w:p w14:paraId="52F60FFE" w14:textId="77777777" w:rsidR="00BA651E" w:rsidRPr="006B3CB1" w:rsidRDefault="00BA651E" w:rsidP="00BA651E">
      <w:r w:rsidRPr="006B3CB1">
        <w:t>E ainda, comparecendo como intervenientes:</w:t>
      </w:r>
    </w:p>
    <w:p w14:paraId="44D0674E" w14:textId="77777777" w:rsidR="00BA651E" w:rsidRPr="006B3CB1" w:rsidRDefault="00BA651E" w:rsidP="00BA651E"/>
    <w:p w14:paraId="0A17E19F"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BONFANTE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06.982.746/0001-24, com seus atos constitutivos arquivados na JUCEMG sob o NIRE 31.3.0011078-8 (“</w:t>
      </w:r>
      <w:r w:rsidRPr="006B3CB1">
        <w:rPr>
          <w:rFonts w:ascii="Verdana" w:hAnsi="Verdana"/>
          <w:szCs w:val="20"/>
          <w:u w:val="single"/>
          <w:lang w:val="pt-BR"/>
        </w:rPr>
        <w:t>Bonfante</w:t>
      </w:r>
      <w:r w:rsidRPr="006B3CB1">
        <w:rPr>
          <w:rFonts w:ascii="Verdana" w:hAnsi="Verdana"/>
          <w:szCs w:val="20"/>
          <w:lang w:val="pt-BR"/>
        </w:rPr>
        <w:t>”), neste ato devidamente representada na forma do seu estatuto social;</w:t>
      </w:r>
    </w:p>
    <w:p w14:paraId="513752C6" w14:textId="77777777" w:rsidR="00BA651E" w:rsidRPr="006B3CB1" w:rsidRDefault="00BA651E" w:rsidP="00BA651E"/>
    <w:p w14:paraId="526F50BE"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lastRenderedPageBreak/>
        <w:t xml:space="preserve">CALHEIROS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07.063.914/0001-40, com seus atos constitutivos arquivados na JUCEMG sob o NIRE 31.3.0010941-1 (“</w:t>
      </w:r>
      <w:r w:rsidRPr="006B3CB1">
        <w:rPr>
          <w:rFonts w:ascii="Verdana" w:hAnsi="Verdana"/>
          <w:szCs w:val="20"/>
          <w:u w:val="single"/>
          <w:lang w:val="pt-BR"/>
        </w:rPr>
        <w:t>Calheiros</w:t>
      </w:r>
      <w:r w:rsidRPr="006B3CB1">
        <w:rPr>
          <w:rFonts w:ascii="Verdana" w:hAnsi="Verdana"/>
          <w:szCs w:val="20"/>
          <w:lang w:val="pt-BR"/>
        </w:rPr>
        <w:t>”), neste ato devidamente representada na forma do seu estatuto social;</w:t>
      </w:r>
    </w:p>
    <w:p w14:paraId="1379688F" w14:textId="77777777" w:rsidR="00BA651E" w:rsidRPr="006B3CB1" w:rsidRDefault="00BA651E" w:rsidP="00BA651E"/>
    <w:p w14:paraId="33AD0021"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CAPARAÓ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07.063.924/0001-86, com seus atos constitutivos arquivados na JUCEMG sob o NIRE 31.3.0010944-5 (“</w:t>
      </w:r>
      <w:r w:rsidRPr="006B3CB1">
        <w:rPr>
          <w:rFonts w:ascii="Verdana" w:hAnsi="Verdana"/>
          <w:smallCaps/>
          <w:szCs w:val="20"/>
          <w:u w:val="single"/>
          <w:lang w:val="pt-BR"/>
        </w:rPr>
        <w:t>C</w:t>
      </w:r>
      <w:r w:rsidRPr="006B3CB1">
        <w:rPr>
          <w:rFonts w:ascii="Verdana" w:hAnsi="Verdana"/>
          <w:szCs w:val="20"/>
          <w:u w:val="single"/>
          <w:lang w:val="pt-BR"/>
        </w:rPr>
        <w:t>aparaó</w:t>
      </w:r>
      <w:r w:rsidRPr="006B3CB1">
        <w:rPr>
          <w:rFonts w:ascii="Verdana" w:hAnsi="Verdana"/>
          <w:szCs w:val="20"/>
          <w:lang w:val="pt-BR"/>
        </w:rPr>
        <w:t>”), neste ato devidamente representada na forma do seu estatuto social;</w:t>
      </w:r>
    </w:p>
    <w:p w14:paraId="0EEAC516" w14:textId="77777777" w:rsidR="00BA651E" w:rsidRPr="006B3CB1" w:rsidRDefault="00BA651E" w:rsidP="00BA651E">
      <w:pPr>
        <w:rPr>
          <w:b/>
          <w:smallCaps/>
        </w:rPr>
      </w:pPr>
    </w:p>
    <w:p w14:paraId="5F97A153"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CARANGOLA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07.063.934/0001-11, com seus atos constitutivos arquivados na JUCEMG sob o NIRE 31.3.0011074-5 (“</w:t>
      </w:r>
      <w:r w:rsidRPr="006B3CB1">
        <w:rPr>
          <w:rFonts w:ascii="Verdana" w:hAnsi="Verdana"/>
          <w:szCs w:val="20"/>
          <w:u w:val="single"/>
          <w:lang w:val="pt-BR"/>
        </w:rPr>
        <w:t>Carangola</w:t>
      </w:r>
      <w:r w:rsidRPr="006B3CB1">
        <w:rPr>
          <w:rFonts w:ascii="Verdana" w:hAnsi="Verdana"/>
          <w:szCs w:val="20"/>
          <w:lang w:val="pt-BR"/>
        </w:rPr>
        <w:t>”), neste ato devidamente representada na forma do seu estatuto social;</w:t>
      </w:r>
    </w:p>
    <w:p w14:paraId="5714E02B" w14:textId="77777777" w:rsidR="00BA651E" w:rsidRPr="006B3CB1" w:rsidRDefault="00BA651E" w:rsidP="00BA651E"/>
    <w:p w14:paraId="56E8A47E"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FUNIL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07.063.921/0001-42, com seus atos constitutivos arquivados na JUCEMG sob o NIRE 31.3.0011075-3 (“</w:t>
      </w:r>
      <w:r w:rsidRPr="006B3CB1">
        <w:rPr>
          <w:rFonts w:ascii="Verdana" w:hAnsi="Verdana"/>
          <w:smallCaps/>
          <w:szCs w:val="20"/>
          <w:u w:val="single"/>
          <w:lang w:val="pt-BR"/>
        </w:rPr>
        <w:t>F</w:t>
      </w:r>
      <w:r w:rsidRPr="006B3CB1">
        <w:rPr>
          <w:rFonts w:ascii="Verdana" w:hAnsi="Verdana"/>
          <w:szCs w:val="20"/>
          <w:u w:val="single"/>
          <w:lang w:val="pt-BR"/>
        </w:rPr>
        <w:t>unil</w:t>
      </w:r>
      <w:r w:rsidRPr="006B3CB1">
        <w:rPr>
          <w:rFonts w:ascii="Verdana" w:hAnsi="Verdana"/>
          <w:szCs w:val="20"/>
          <w:lang w:val="pt-BR"/>
        </w:rPr>
        <w:t>”), neste ato devidamente representada na forma do seu estatuto social;</w:t>
      </w:r>
    </w:p>
    <w:p w14:paraId="35FB4B91" w14:textId="77777777" w:rsidR="00BA651E" w:rsidRPr="006B3CB1" w:rsidRDefault="00BA651E" w:rsidP="00BA651E"/>
    <w:p w14:paraId="048ED2B2"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IRARA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07.060.755/0001-20, com seus atos constitutivos arquivados na JUCEMG sob o NIRE 31.3.0010940-2 (“</w:t>
      </w:r>
      <w:r w:rsidRPr="006B3CB1">
        <w:rPr>
          <w:rFonts w:ascii="Verdana" w:hAnsi="Verdana"/>
          <w:szCs w:val="20"/>
          <w:u w:val="single"/>
          <w:lang w:val="pt-BR"/>
        </w:rPr>
        <w:t>Irara”</w:t>
      </w:r>
      <w:r w:rsidRPr="006B3CB1">
        <w:rPr>
          <w:rFonts w:ascii="Verdana" w:hAnsi="Verdana"/>
          <w:szCs w:val="20"/>
          <w:lang w:val="pt-BR"/>
        </w:rPr>
        <w:t>), neste ato devidamente representada na forma do seu estatuto social;</w:t>
      </w:r>
    </w:p>
    <w:p w14:paraId="7635A20B" w14:textId="77777777" w:rsidR="00BA651E" w:rsidRPr="006B3CB1" w:rsidRDefault="00BA651E" w:rsidP="00BA651E"/>
    <w:p w14:paraId="029686B9"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JATAÍ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07.083.477/0001-27, com seus atos constitutivos arquivados na JUCEMG sob o NIRE 31.3.0010938-1 (“</w:t>
      </w:r>
      <w:r w:rsidRPr="006B3CB1">
        <w:rPr>
          <w:rFonts w:ascii="Verdana" w:hAnsi="Verdana"/>
          <w:szCs w:val="20"/>
          <w:u w:val="single"/>
          <w:lang w:val="pt-BR"/>
        </w:rPr>
        <w:t>Jataí</w:t>
      </w:r>
      <w:r w:rsidRPr="006B3CB1">
        <w:rPr>
          <w:rFonts w:ascii="Verdana" w:hAnsi="Verdana"/>
          <w:szCs w:val="20"/>
          <w:lang w:val="pt-BR"/>
        </w:rPr>
        <w:t>”), neste ato devidamente representada na forma do seu estatuto social;</w:t>
      </w:r>
    </w:p>
    <w:p w14:paraId="63BB0B19" w14:textId="77777777" w:rsidR="00BA651E" w:rsidRPr="006B3CB1" w:rsidRDefault="00BA651E" w:rsidP="00BA651E"/>
    <w:p w14:paraId="19A59827"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MONTE SERRAT ENERGÉTICA S.A., </w:t>
      </w:r>
      <w:r w:rsidRPr="006B3CB1">
        <w:rPr>
          <w:rFonts w:ascii="Verdana" w:hAnsi="Verdana"/>
          <w:szCs w:val="20"/>
          <w:lang w:val="pt-BR"/>
        </w:rPr>
        <w:t xml:space="preserve">sociedade por ações, sem registro de emissor de valores mobiliários perante a CVM, com sede na Cidade de Belo Horizonte, Estado de Minas Gerais, na Avenida Prudente de Moraes, 1250, 10º e 11º andares, CEP 30380-252, inscrita no CNPJ/MF sob o nº 06.982.741/0001-00, com seus atos constitutivos arquivados na JUCEMG sob o NIRE </w:t>
      </w:r>
      <w:r w:rsidRPr="006B3CB1">
        <w:rPr>
          <w:rFonts w:ascii="Verdana" w:hAnsi="Verdana"/>
          <w:szCs w:val="20"/>
          <w:lang w:val="pt-BR"/>
        </w:rPr>
        <w:lastRenderedPageBreak/>
        <w:t>31.3.0010939-9 (“</w:t>
      </w:r>
      <w:r w:rsidRPr="006B3CB1">
        <w:rPr>
          <w:rFonts w:ascii="Verdana" w:hAnsi="Verdana"/>
          <w:szCs w:val="20"/>
          <w:u w:val="single"/>
          <w:lang w:val="pt-BR"/>
        </w:rPr>
        <w:t xml:space="preserve">Monte </w:t>
      </w:r>
      <w:proofErr w:type="spellStart"/>
      <w:r w:rsidRPr="006B3CB1">
        <w:rPr>
          <w:rFonts w:ascii="Verdana" w:hAnsi="Verdana"/>
          <w:szCs w:val="20"/>
          <w:u w:val="single"/>
          <w:lang w:val="pt-BR"/>
        </w:rPr>
        <w:t>Serrat</w:t>
      </w:r>
      <w:proofErr w:type="spellEnd"/>
      <w:r w:rsidRPr="006B3CB1">
        <w:rPr>
          <w:rFonts w:ascii="Verdana" w:hAnsi="Verdana"/>
          <w:szCs w:val="20"/>
          <w:lang w:val="pt-BR"/>
        </w:rPr>
        <w:t>”), neste ato devidamente representada na forma do seu estatuto social;</w:t>
      </w:r>
    </w:p>
    <w:p w14:paraId="00CAC107" w14:textId="77777777" w:rsidR="00BA651E" w:rsidRPr="006B3CB1" w:rsidRDefault="00BA651E" w:rsidP="00BA651E"/>
    <w:p w14:paraId="7D5BC723"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RETIRO VELHO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07.060.739/0001-38, com seus atos constitutivos arquivados na JUCEMG sob o NIRE 31.3.0010921-6 (“</w:t>
      </w:r>
      <w:r w:rsidRPr="006B3CB1">
        <w:rPr>
          <w:rFonts w:ascii="Verdana" w:hAnsi="Verdana"/>
          <w:szCs w:val="20"/>
          <w:u w:val="single"/>
          <w:lang w:val="pt-BR"/>
        </w:rPr>
        <w:t>Retiro Velho</w:t>
      </w:r>
      <w:r w:rsidRPr="006B3CB1">
        <w:rPr>
          <w:rFonts w:ascii="Verdana" w:hAnsi="Verdana"/>
          <w:szCs w:val="20"/>
          <w:lang w:val="pt-BR"/>
        </w:rPr>
        <w:t>”), neste ato devidamente representada na forma do seu estatuto social;</w:t>
      </w:r>
    </w:p>
    <w:p w14:paraId="44F38041" w14:textId="77777777" w:rsidR="00BA651E" w:rsidRPr="006B3CB1" w:rsidRDefault="00BA651E" w:rsidP="00BA651E">
      <w:pPr>
        <w:rPr>
          <w:b/>
          <w:smallCaps/>
        </w:rPr>
      </w:pPr>
    </w:p>
    <w:p w14:paraId="4C8C0A44"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SANTA FÉ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06.982.752/0001-81, com seus atos constitutivos arquivados na JUCEMG sob o NIRE 31.3.0010836-8 (“</w:t>
      </w:r>
      <w:r w:rsidRPr="006B3CB1">
        <w:rPr>
          <w:rFonts w:ascii="Verdana" w:hAnsi="Verdana"/>
          <w:szCs w:val="20"/>
          <w:u w:val="single"/>
          <w:lang w:val="pt-BR"/>
        </w:rPr>
        <w:t>Santa Fé</w:t>
      </w:r>
      <w:r w:rsidRPr="006B3CB1">
        <w:rPr>
          <w:rFonts w:ascii="Verdana" w:hAnsi="Verdana"/>
          <w:szCs w:val="20"/>
          <w:lang w:val="pt-BR"/>
        </w:rPr>
        <w:t>”), neste ato devidamente representada na forma do seu estatuto social;</w:t>
      </w:r>
    </w:p>
    <w:p w14:paraId="3372A593" w14:textId="77777777" w:rsidR="00BA651E" w:rsidRPr="006B3CB1" w:rsidRDefault="00BA651E" w:rsidP="00BA651E"/>
    <w:p w14:paraId="5046CE32"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JOAQUIM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07.063.930/0001-33, com seus atos constitutivos arquivados na JUCEMG sob o NIRE 31.3.0010946-1 (“</w:t>
      </w:r>
      <w:r w:rsidRPr="006B3CB1">
        <w:rPr>
          <w:rFonts w:ascii="Verdana" w:hAnsi="Verdana"/>
          <w:szCs w:val="20"/>
          <w:u w:val="single"/>
          <w:lang w:val="pt-BR"/>
        </w:rPr>
        <w:t>São Joaquim</w:t>
      </w:r>
      <w:r w:rsidRPr="006B3CB1">
        <w:rPr>
          <w:rFonts w:ascii="Verdana" w:hAnsi="Verdana"/>
          <w:szCs w:val="20"/>
          <w:lang w:val="pt-BR"/>
        </w:rPr>
        <w:t>”), neste ato devidamente representada na forma do seu estatuto social;</w:t>
      </w:r>
    </w:p>
    <w:p w14:paraId="47612D2E" w14:textId="77777777" w:rsidR="00BA651E" w:rsidRPr="006B3CB1" w:rsidRDefault="00BA651E" w:rsidP="00BA651E"/>
    <w:p w14:paraId="760F0F74"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PEDRO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07.063.938/0001-08, com seus atos constitutivos arquivados na JUCEMG sob o NIRE 31.3.0010945-3 (“</w:t>
      </w:r>
      <w:r w:rsidRPr="006B3CB1">
        <w:rPr>
          <w:rFonts w:ascii="Verdana" w:hAnsi="Verdana"/>
          <w:szCs w:val="20"/>
          <w:u w:val="single"/>
          <w:lang w:val="pt-BR"/>
        </w:rPr>
        <w:t>São Pedro</w:t>
      </w:r>
      <w:r w:rsidRPr="006B3CB1">
        <w:rPr>
          <w:rFonts w:ascii="Verdana" w:hAnsi="Verdana"/>
          <w:szCs w:val="20"/>
          <w:lang w:val="pt-BR"/>
        </w:rPr>
        <w:t>”), neste ato devidamente representada na forma do seu estatuto social;</w:t>
      </w:r>
    </w:p>
    <w:p w14:paraId="3AD0DBDD" w14:textId="77777777" w:rsidR="00BA651E" w:rsidRPr="006B3CB1" w:rsidRDefault="00BA651E" w:rsidP="00BA651E">
      <w:pPr>
        <w:rPr>
          <w:b/>
          <w:smallCaps/>
        </w:rPr>
      </w:pPr>
    </w:p>
    <w:p w14:paraId="798F7789" w14:textId="77777777" w:rsidR="00BA651E" w:rsidRPr="006B3CB1" w:rsidRDefault="00BA651E" w:rsidP="006B3CB1">
      <w:pPr>
        <w:pStyle w:val="Parties"/>
        <w:numPr>
          <w:ilvl w:val="0"/>
          <w:numId w:val="4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SIMÃO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07.063.976/0001-52, com seus atos constitutivos arquivados na JUCEMG sob o NIRE 31.3.0011061-3 (“</w:t>
      </w:r>
      <w:r w:rsidRPr="006B3CB1">
        <w:rPr>
          <w:rFonts w:ascii="Verdana" w:hAnsi="Verdana"/>
          <w:szCs w:val="20"/>
          <w:u w:val="single"/>
          <w:lang w:val="pt-BR"/>
        </w:rPr>
        <w:t>São Simão</w:t>
      </w:r>
      <w:r w:rsidRPr="006B3CB1">
        <w:rPr>
          <w:rFonts w:ascii="Verdana" w:hAnsi="Verdana"/>
          <w:szCs w:val="20"/>
          <w:lang w:val="pt-BR"/>
        </w:rPr>
        <w:t xml:space="preserve">” e, em conjunto com Bonfante, Calheiros, Caparaó, Carangola, Funil, Irara, Jataí, Monte </w:t>
      </w:r>
      <w:proofErr w:type="spellStart"/>
      <w:r w:rsidRPr="006B3CB1">
        <w:rPr>
          <w:rFonts w:ascii="Verdana" w:hAnsi="Verdana"/>
          <w:szCs w:val="20"/>
          <w:lang w:val="pt-BR"/>
        </w:rPr>
        <w:t>Serrat</w:t>
      </w:r>
      <w:proofErr w:type="spellEnd"/>
      <w:r w:rsidRPr="006B3CB1">
        <w:rPr>
          <w:rFonts w:ascii="Verdana" w:hAnsi="Verdana"/>
          <w:szCs w:val="20"/>
          <w:lang w:val="pt-BR"/>
        </w:rPr>
        <w:t>, Retiro Velho, Santa Fé, São Joaquim, São Pedro, “</w:t>
      </w:r>
      <w:proofErr w:type="spellStart"/>
      <w:r w:rsidRPr="006B3CB1">
        <w:rPr>
          <w:rFonts w:ascii="Verdana" w:hAnsi="Verdana"/>
          <w:szCs w:val="20"/>
          <w:u w:val="single"/>
          <w:lang w:val="pt-BR"/>
        </w:rPr>
        <w:t>SPEs</w:t>
      </w:r>
      <w:proofErr w:type="spellEnd"/>
      <w:r w:rsidRPr="006B3CB1">
        <w:rPr>
          <w:rFonts w:ascii="Verdana" w:hAnsi="Verdana"/>
          <w:szCs w:val="20"/>
          <w:lang w:val="pt-BR"/>
        </w:rPr>
        <w:t>”), neste ato devidamente representada na forma do seu estatuto social;</w:t>
      </w:r>
    </w:p>
    <w:p w14:paraId="0FE9C333" w14:textId="77777777" w:rsidR="00BA651E" w:rsidRPr="006B3CB1" w:rsidRDefault="00BA651E" w:rsidP="00BA651E">
      <w:pPr>
        <w:rPr>
          <w:color w:val="000000"/>
        </w:rPr>
      </w:pPr>
    </w:p>
    <w:p w14:paraId="15F23BE5" w14:textId="77777777" w:rsidR="00BA651E" w:rsidRPr="006B3CB1" w:rsidRDefault="00BA651E" w:rsidP="00BA651E">
      <w:pPr>
        <w:rPr>
          <w:color w:val="000000"/>
        </w:rPr>
      </w:pPr>
      <w:r w:rsidRPr="006B3CB1">
        <w:rPr>
          <w:color w:val="000000"/>
        </w:rPr>
        <w:t xml:space="preserve">sendo as Outorgantes, o Outorgado e as </w:t>
      </w:r>
      <w:proofErr w:type="spellStart"/>
      <w:r w:rsidRPr="006B3CB1">
        <w:rPr>
          <w:color w:val="000000"/>
        </w:rPr>
        <w:t>SPEs</w:t>
      </w:r>
      <w:proofErr w:type="spellEnd"/>
      <w:r w:rsidRPr="006B3CB1">
        <w:rPr>
          <w:color w:val="000000"/>
        </w:rPr>
        <w:t xml:space="preserve"> denominados, em conjunto, como "</w:t>
      </w:r>
      <w:r w:rsidRPr="006B3CB1">
        <w:rPr>
          <w:color w:val="000000"/>
          <w:u w:val="single"/>
        </w:rPr>
        <w:t>Partes</w:t>
      </w:r>
      <w:r w:rsidRPr="006B3CB1">
        <w:rPr>
          <w:color w:val="000000"/>
        </w:rPr>
        <w:t>" e, individual e indistintamente, como "</w:t>
      </w:r>
      <w:r w:rsidRPr="006B3CB1">
        <w:rPr>
          <w:color w:val="000000"/>
          <w:u w:val="single"/>
        </w:rPr>
        <w:t>Parte</w:t>
      </w:r>
      <w:r w:rsidRPr="006B3CB1">
        <w:rPr>
          <w:color w:val="000000"/>
        </w:rPr>
        <w:t>".</w:t>
      </w:r>
    </w:p>
    <w:p w14:paraId="08F074CB" w14:textId="77777777" w:rsidR="00BA651E" w:rsidRPr="006B3CB1" w:rsidRDefault="00BA651E" w:rsidP="00BA651E">
      <w:pPr>
        <w:pStyle w:val="Body"/>
        <w:spacing w:after="0" w:line="288" w:lineRule="auto"/>
        <w:rPr>
          <w:rFonts w:ascii="Verdana" w:hAnsi="Verdana"/>
          <w:color w:val="000000"/>
          <w:kern w:val="0"/>
          <w:szCs w:val="20"/>
          <w:lang w:val="pt-BR"/>
        </w:rPr>
      </w:pPr>
    </w:p>
    <w:p w14:paraId="0BBD56DB" w14:textId="77777777" w:rsidR="00BA651E" w:rsidRPr="006B3CB1" w:rsidRDefault="00BA651E" w:rsidP="00BA651E">
      <w:pPr>
        <w:pStyle w:val="Body"/>
        <w:spacing w:after="0" w:line="288" w:lineRule="auto"/>
        <w:rPr>
          <w:rFonts w:ascii="Verdana" w:hAnsi="Verdana"/>
          <w:kern w:val="0"/>
          <w:szCs w:val="20"/>
          <w:lang w:val="pt-BR"/>
        </w:rPr>
      </w:pPr>
      <w:r w:rsidRPr="006B3CB1">
        <w:rPr>
          <w:rFonts w:ascii="Verdana" w:hAnsi="Verdana"/>
          <w:b/>
          <w:color w:val="000000"/>
          <w:kern w:val="0"/>
          <w:szCs w:val="20"/>
          <w:lang w:val="pt-BR"/>
        </w:rPr>
        <w:t>CONSIDERANDO QUE:</w:t>
      </w:r>
    </w:p>
    <w:p w14:paraId="79B9D17E" w14:textId="77777777" w:rsidR="00BA651E" w:rsidRPr="006B3CB1" w:rsidRDefault="00BA651E" w:rsidP="00BA651E"/>
    <w:p w14:paraId="68A6C8FB" w14:textId="77777777" w:rsidR="00BA651E" w:rsidRPr="006B3CB1" w:rsidRDefault="00BA651E" w:rsidP="00BA651E">
      <w:pPr>
        <w:pStyle w:val="Recitals"/>
        <w:tabs>
          <w:tab w:val="clear" w:pos="567"/>
          <w:tab w:val="num" w:pos="709"/>
        </w:tabs>
        <w:spacing w:after="0" w:line="288" w:lineRule="auto"/>
        <w:ind w:left="709" w:hanging="709"/>
        <w:rPr>
          <w:rFonts w:ascii="Verdana" w:hAnsi="Verdana"/>
          <w:kern w:val="0"/>
          <w:szCs w:val="20"/>
          <w:lang w:val="pt-BR"/>
        </w:rPr>
      </w:pPr>
      <w:bookmarkStart w:id="219" w:name="_Ref260218697"/>
      <w:r w:rsidRPr="006B3CB1">
        <w:rPr>
          <w:rFonts w:ascii="Verdana" w:hAnsi="Verdana"/>
          <w:kern w:val="0"/>
          <w:szCs w:val="20"/>
          <w:lang w:val="pt-BR"/>
        </w:rPr>
        <w:lastRenderedPageBreak/>
        <w:t>em deliberação tomada em Assembleia Geral Extraordinária da Emissora, realizada em 1º de outubro de 2018, os acionistas da Brasil PCH aprovaram, nos termos do artigo 52 e seguintes da Lei nº 6.404, de 15 de dezembro de 1976, conforme alterada ("</w:t>
      </w:r>
      <w:r w:rsidRPr="006B3CB1">
        <w:rPr>
          <w:rFonts w:ascii="Verdana" w:hAnsi="Verdana"/>
          <w:bCs/>
          <w:kern w:val="0"/>
          <w:szCs w:val="20"/>
          <w:u w:val="single"/>
          <w:lang w:val="pt-BR"/>
        </w:rPr>
        <w:t>Lei das Sociedades por Ações</w:t>
      </w:r>
      <w:r w:rsidRPr="006B3CB1">
        <w:rPr>
          <w:rFonts w:ascii="Verdana" w:hAnsi="Verdana"/>
          <w:kern w:val="0"/>
          <w:szCs w:val="20"/>
          <w:lang w:val="pt-BR"/>
        </w:rPr>
        <w:t>"), a realização da 1ª (primeira) emissão, pela Brasil PCH, de debêntures simples, não conversíveis em ações, em 2 (duas) séries, com valor nominal unitário de R$1.000,00 (um mil reais), na Data de Emissão (conforme definida abaixo) (“</w:t>
      </w:r>
      <w:r w:rsidRPr="006B3CB1">
        <w:rPr>
          <w:rFonts w:ascii="Verdana" w:hAnsi="Verdana"/>
          <w:kern w:val="0"/>
          <w:szCs w:val="20"/>
          <w:u w:val="single"/>
          <w:lang w:val="pt-BR"/>
        </w:rPr>
        <w:t>Valor Nominal Unitário</w:t>
      </w:r>
      <w:r w:rsidRPr="006B3CB1">
        <w:rPr>
          <w:rFonts w:ascii="Verdana" w:hAnsi="Verdana"/>
          <w:kern w:val="0"/>
          <w:szCs w:val="20"/>
          <w:lang w:val="pt-BR"/>
        </w:rPr>
        <w:t xml:space="preserve">”), sendo </w:t>
      </w:r>
      <w:r w:rsidRPr="006B3CB1">
        <w:rPr>
          <w:rFonts w:ascii="Verdana" w:hAnsi="Verdana"/>
          <w:szCs w:val="20"/>
          <w:lang w:val="pt-BR"/>
        </w:rPr>
        <w:t>450.000 (quatrocentas e cinquenta mil)</w:t>
      </w:r>
      <w:r w:rsidRPr="006B3CB1">
        <w:rPr>
          <w:rFonts w:ascii="Verdana" w:hAnsi="Verdana"/>
          <w:spacing w:val="-2"/>
          <w:szCs w:val="20"/>
          <w:lang w:val="pt-BR"/>
        </w:rPr>
        <w:t xml:space="preserve"> debêntures da primeira série (“</w:t>
      </w:r>
      <w:r w:rsidRPr="006B3CB1">
        <w:rPr>
          <w:rFonts w:ascii="Verdana" w:hAnsi="Verdana"/>
          <w:spacing w:val="-2"/>
          <w:szCs w:val="20"/>
          <w:u w:val="single"/>
          <w:lang w:val="pt-BR"/>
        </w:rPr>
        <w:t>Debêntures da Primeira Série</w:t>
      </w:r>
      <w:r w:rsidRPr="006B3CB1">
        <w:rPr>
          <w:rFonts w:ascii="Verdana" w:hAnsi="Verdana"/>
          <w:spacing w:val="-2"/>
          <w:szCs w:val="20"/>
          <w:lang w:val="pt-BR"/>
        </w:rPr>
        <w:t xml:space="preserve">”), </w:t>
      </w:r>
      <w:r w:rsidRPr="006B3CB1">
        <w:rPr>
          <w:rFonts w:ascii="Verdana" w:hAnsi="Verdana"/>
          <w:szCs w:val="20"/>
          <w:lang w:val="pt-BR"/>
        </w:rPr>
        <w:t xml:space="preserve">450.000 (quatrocentas e cinquenta mil) </w:t>
      </w:r>
      <w:r w:rsidRPr="006B3CB1">
        <w:rPr>
          <w:rFonts w:ascii="Verdana" w:hAnsi="Verdana"/>
          <w:spacing w:val="-2"/>
          <w:szCs w:val="20"/>
          <w:lang w:val="pt-BR"/>
        </w:rPr>
        <w:t>debêntures da segunda série (“</w:t>
      </w:r>
      <w:r w:rsidRPr="006B3CB1">
        <w:rPr>
          <w:rFonts w:ascii="Verdana" w:hAnsi="Verdana"/>
          <w:spacing w:val="-2"/>
          <w:szCs w:val="20"/>
          <w:u w:val="single"/>
          <w:lang w:val="pt-BR"/>
        </w:rPr>
        <w:t>Debêntures da Segunda Série</w:t>
      </w:r>
      <w:r w:rsidRPr="006B3CB1">
        <w:rPr>
          <w:rFonts w:ascii="Verdana" w:hAnsi="Verdana"/>
          <w:spacing w:val="-2"/>
          <w:szCs w:val="20"/>
          <w:lang w:val="pt-BR"/>
        </w:rPr>
        <w:t>”), em conjunto com as Debêntures da Primeira Série, “</w:t>
      </w:r>
      <w:r w:rsidRPr="006B3CB1">
        <w:rPr>
          <w:rFonts w:ascii="Verdana" w:hAnsi="Verdana"/>
          <w:spacing w:val="-2"/>
          <w:szCs w:val="20"/>
          <w:u w:val="single"/>
          <w:lang w:val="pt-BR"/>
        </w:rPr>
        <w:t>Debêntures</w:t>
      </w:r>
      <w:r w:rsidRPr="006B3CB1">
        <w:rPr>
          <w:rFonts w:ascii="Verdana" w:hAnsi="Verdana"/>
          <w:spacing w:val="-2"/>
          <w:szCs w:val="20"/>
          <w:lang w:val="pt-BR"/>
        </w:rPr>
        <w:t xml:space="preserve">”), </w:t>
      </w:r>
      <w:r w:rsidRPr="006B3CB1">
        <w:rPr>
          <w:rFonts w:ascii="Verdana" w:hAnsi="Verdana"/>
          <w:kern w:val="0"/>
          <w:szCs w:val="20"/>
          <w:lang w:val="pt-BR"/>
        </w:rPr>
        <w:t xml:space="preserve">perfazendo o montante total de </w:t>
      </w:r>
      <w:r w:rsidRPr="006B3CB1">
        <w:rPr>
          <w:rFonts w:ascii="Verdana" w:hAnsi="Verdana"/>
          <w:spacing w:val="-2"/>
          <w:szCs w:val="20"/>
          <w:lang w:val="pt-BR"/>
        </w:rPr>
        <w:t>R$900.000.000,00 (novecentos milhões de reais), na Data de Emissão</w:t>
      </w:r>
      <w:r w:rsidRPr="006B3CB1">
        <w:rPr>
          <w:rFonts w:ascii="Verdana" w:hAnsi="Verdana"/>
          <w:kern w:val="0"/>
          <w:szCs w:val="20"/>
          <w:lang w:val="pt-BR"/>
        </w:rPr>
        <w:t>("</w:t>
      </w:r>
      <w:r w:rsidRPr="006B3CB1">
        <w:rPr>
          <w:rFonts w:ascii="Verdana" w:hAnsi="Verdana"/>
          <w:kern w:val="0"/>
          <w:szCs w:val="20"/>
          <w:u w:val="single"/>
          <w:lang w:val="pt-BR"/>
        </w:rPr>
        <w:t>Emissão</w:t>
      </w:r>
      <w:r w:rsidRPr="006B3CB1">
        <w:rPr>
          <w:rFonts w:ascii="Verdana" w:hAnsi="Verdana"/>
          <w:kern w:val="0"/>
          <w:szCs w:val="20"/>
          <w:lang w:val="pt-BR"/>
        </w:rPr>
        <w:t>" e "</w:t>
      </w:r>
      <w:r w:rsidRPr="006B3CB1">
        <w:rPr>
          <w:rFonts w:ascii="Verdana" w:hAnsi="Verdana"/>
          <w:kern w:val="0"/>
          <w:szCs w:val="20"/>
          <w:u w:val="single"/>
          <w:lang w:val="pt-BR"/>
        </w:rPr>
        <w:t>Valor Total da Emissão</w:t>
      </w:r>
      <w:r w:rsidRPr="006B3CB1">
        <w:rPr>
          <w:rFonts w:ascii="Verdana" w:hAnsi="Verdana"/>
          <w:kern w:val="0"/>
          <w:szCs w:val="20"/>
          <w:lang w:val="pt-BR"/>
        </w:rPr>
        <w:t>", respectivamente), as quais foram objeto de distribuição pública com esforços restritos de colocação, nos termos da Instrução da CVM nº 476, de 16 de janeiro de 2009, conforme alterada ("</w:t>
      </w:r>
      <w:r w:rsidRPr="006B3CB1">
        <w:rPr>
          <w:rFonts w:ascii="Verdana" w:hAnsi="Verdana"/>
          <w:kern w:val="0"/>
          <w:szCs w:val="20"/>
          <w:u w:val="single"/>
          <w:lang w:val="pt-BR"/>
        </w:rPr>
        <w:t>Oferta Restrita</w:t>
      </w:r>
      <w:r w:rsidRPr="006B3CB1">
        <w:rPr>
          <w:rFonts w:ascii="Verdana" w:hAnsi="Verdana"/>
          <w:kern w:val="0"/>
          <w:szCs w:val="20"/>
          <w:lang w:val="pt-BR"/>
        </w:rPr>
        <w:t>" e "</w:t>
      </w:r>
      <w:r w:rsidRPr="006B3CB1">
        <w:rPr>
          <w:rFonts w:ascii="Verdana" w:hAnsi="Verdana"/>
          <w:kern w:val="0"/>
          <w:szCs w:val="20"/>
          <w:u w:val="single"/>
          <w:lang w:val="pt-BR"/>
        </w:rPr>
        <w:t>Instrução CVM 476</w:t>
      </w:r>
      <w:r w:rsidRPr="006B3CB1">
        <w:rPr>
          <w:rFonts w:ascii="Verdana" w:hAnsi="Verdana"/>
          <w:kern w:val="0"/>
          <w:szCs w:val="20"/>
          <w:lang w:val="pt-BR"/>
        </w:rPr>
        <w:t>", respectivamente);</w:t>
      </w:r>
      <w:bookmarkEnd w:id="219"/>
    </w:p>
    <w:p w14:paraId="617928E9" w14:textId="77777777" w:rsidR="00BA651E" w:rsidRPr="006B3CB1" w:rsidRDefault="00BA651E" w:rsidP="00BA651E">
      <w:pPr>
        <w:rPr>
          <w:color w:val="000000"/>
        </w:rPr>
      </w:pPr>
    </w:p>
    <w:p w14:paraId="002369C9" w14:textId="77777777" w:rsidR="00BA651E" w:rsidRPr="006B3CB1" w:rsidRDefault="00BA651E" w:rsidP="00BA651E">
      <w:pPr>
        <w:pStyle w:val="Recitals"/>
        <w:tabs>
          <w:tab w:val="clear" w:pos="567"/>
          <w:tab w:val="num" w:pos="709"/>
        </w:tabs>
        <w:spacing w:after="0" w:line="288" w:lineRule="auto"/>
        <w:ind w:left="709" w:hanging="709"/>
        <w:rPr>
          <w:rFonts w:ascii="Verdana" w:hAnsi="Verdana"/>
          <w:color w:val="000000"/>
          <w:kern w:val="0"/>
          <w:szCs w:val="20"/>
          <w:lang w:val="pt-BR"/>
        </w:rPr>
      </w:pPr>
      <w:r w:rsidRPr="006B3CB1">
        <w:rPr>
          <w:rFonts w:ascii="Verdana" w:hAnsi="Verdana"/>
          <w:color w:val="000000"/>
          <w:kern w:val="0"/>
          <w:szCs w:val="20"/>
          <w:lang w:val="pt-BR"/>
        </w:rPr>
        <w:t xml:space="preserve">a constituição da garantia objeto deste Contrato e a celebração deste Contrato pelas Outorgantes foram autorizadas por deliberação tomada em: </w:t>
      </w:r>
      <w:r w:rsidRPr="006B3CB1">
        <w:rPr>
          <w:rFonts w:ascii="Verdana" w:hAnsi="Verdana"/>
          <w:b/>
          <w:color w:val="000000"/>
          <w:kern w:val="0"/>
          <w:szCs w:val="20"/>
          <w:lang w:val="pt-BR"/>
        </w:rPr>
        <w:t>(a)</w:t>
      </w:r>
      <w:r w:rsidRPr="006B3CB1">
        <w:rPr>
          <w:rFonts w:ascii="Verdana" w:hAnsi="Verdana"/>
          <w:color w:val="000000"/>
          <w:kern w:val="0"/>
          <w:szCs w:val="20"/>
          <w:lang w:val="pt-BR"/>
        </w:rPr>
        <w:t> </w:t>
      </w:r>
      <w:r w:rsidRPr="006B3CB1">
        <w:rPr>
          <w:rFonts w:ascii="Verdana" w:hAnsi="Verdana"/>
          <w:szCs w:val="20"/>
          <w:lang w:val="pt-BR"/>
        </w:rPr>
        <w:t xml:space="preserve">Reunião do Conselho de Administração da </w:t>
      </w:r>
      <w:r w:rsidRPr="006B3CB1">
        <w:rPr>
          <w:rFonts w:ascii="Verdana" w:hAnsi="Verdana"/>
          <w:kern w:val="0"/>
          <w:szCs w:val="20"/>
          <w:lang w:val="pt-BR"/>
        </w:rPr>
        <w:t>Brasil PCH</w:t>
      </w:r>
      <w:r w:rsidRPr="006B3CB1">
        <w:rPr>
          <w:rFonts w:ascii="Verdana" w:hAnsi="Verdana"/>
          <w:szCs w:val="20"/>
          <w:lang w:val="pt-BR"/>
        </w:rPr>
        <w:t xml:space="preserve"> realizada em 1º de outubro de 2018, devidamente arquivada na JUCEMG em </w:t>
      </w:r>
      <w:r w:rsidRPr="006B3CB1">
        <w:rPr>
          <w:rFonts w:ascii="Verdana" w:hAnsi="Verdana"/>
          <w:kern w:val="0"/>
          <w:szCs w:val="20"/>
          <w:lang w:val="pt-BR"/>
        </w:rPr>
        <w:t>[●] de [●] de 2018</w:t>
      </w:r>
      <w:r w:rsidRPr="006B3CB1">
        <w:rPr>
          <w:rFonts w:ascii="Verdana" w:hAnsi="Verdana"/>
          <w:szCs w:val="20"/>
          <w:lang w:val="pt-BR"/>
        </w:rPr>
        <w:t xml:space="preserve">, sob o nº </w:t>
      </w:r>
      <w:r w:rsidRPr="006B3CB1">
        <w:rPr>
          <w:rFonts w:ascii="Verdana" w:hAnsi="Verdana"/>
          <w:kern w:val="0"/>
          <w:szCs w:val="20"/>
          <w:lang w:val="pt-BR"/>
        </w:rPr>
        <w:t>[●]</w:t>
      </w:r>
      <w:r w:rsidRPr="006B3CB1">
        <w:rPr>
          <w:rFonts w:ascii="Verdana" w:hAnsi="Verdana"/>
          <w:szCs w:val="20"/>
          <w:lang w:val="pt-BR"/>
        </w:rPr>
        <w:t xml:space="preserve">; e </w:t>
      </w:r>
      <w:r w:rsidRPr="006B3CB1">
        <w:rPr>
          <w:rFonts w:ascii="Verdana" w:hAnsi="Verdana"/>
          <w:b/>
          <w:szCs w:val="20"/>
          <w:lang w:val="pt-BR"/>
        </w:rPr>
        <w:t>(b)</w:t>
      </w:r>
      <w:r w:rsidRPr="006B3CB1">
        <w:rPr>
          <w:rFonts w:ascii="Verdana" w:hAnsi="Verdana"/>
          <w:szCs w:val="20"/>
          <w:lang w:val="pt-BR"/>
        </w:rPr>
        <w:t xml:space="preserve"> Assembleia Geral de acionistas da PCHPAR realizada em 1º de outubro de 2018, devidamente arquivada na JUCEMG em </w:t>
      </w:r>
      <w:r w:rsidRPr="006B3CB1">
        <w:rPr>
          <w:rFonts w:ascii="Verdana" w:hAnsi="Verdana"/>
          <w:kern w:val="0"/>
          <w:szCs w:val="20"/>
          <w:lang w:val="pt-BR"/>
        </w:rPr>
        <w:t>[●] de [●] de 2018</w:t>
      </w:r>
      <w:r w:rsidRPr="006B3CB1">
        <w:rPr>
          <w:rFonts w:ascii="Verdana" w:hAnsi="Verdana"/>
          <w:szCs w:val="20"/>
          <w:lang w:val="pt-BR"/>
        </w:rPr>
        <w:t xml:space="preserve">, sob o nº </w:t>
      </w:r>
      <w:r w:rsidRPr="006B3CB1">
        <w:rPr>
          <w:rFonts w:ascii="Verdana" w:hAnsi="Verdana"/>
          <w:kern w:val="0"/>
          <w:szCs w:val="20"/>
          <w:lang w:val="pt-BR"/>
        </w:rPr>
        <w:t>[●]</w:t>
      </w:r>
      <w:r w:rsidRPr="006B3CB1">
        <w:rPr>
          <w:rFonts w:ascii="Verdana" w:hAnsi="Verdana"/>
          <w:szCs w:val="20"/>
          <w:lang w:val="pt-BR"/>
        </w:rPr>
        <w:t>;</w:t>
      </w:r>
    </w:p>
    <w:p w14:paraId="699DF026" w14:textId="77777777" w:rsidR="00BA651E" w:rsidRPr="006B3CB1" w:rsidRDefault="00BA651E" w:rsidP="00BA651E">
      <w:pPr>
        <w:pStyle w:val="PargrafodaLista"/>
        <w:rPr>
          <w:color w:val="000000"/>
        </w:rPr>
      </w:pPr>
    </w:p>
    <w:p w14:paraId="6B12E17B" w14:textId="77777777" w:rsidR="00BA651E" w:rsidRPr="006B3CB1" w:rsidRDefault="00BA651E" w:rsidP="00BA651E">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a Brasil PCH, na qualidade de emissora das Debêntures, e o Agente Fiduciário</w:t>
      </w:r>
      <w:bookmarkStart w:id="220" w:name="_Ref320177300"/>
      <w:r w:rsidRPr="006B3CB1">
        <w:rPr>
          <w:rFonts w:ascii="Verdana" w:hAnsi="Verdana"/>
          <w:szCs w:val="20"/>
          <w:lang w:val="pt-BR"/>
        </w:rPr>
        <w:t>, na qualidade de representante dos Debenturistas, celebraram, em 1º de outubro de 2018, o “</w:t>
      </w:r>
      <w:r w:rsidRPr="006B3CB1">
        <w:rPr>
          <w:rFonts w:ascii="Verdana" w:hAnsi="Verdana"/>
          <w:i/>
          <w:szCs w:val="20"/>
          <w:lang w:val="pt-BR"/>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lang w:val="pt-BR"/>
        </w:rPr>
        <w:t>.” (“</w:t>
      </w:r>
      <w:r w:rsidRPr="006B3CB1">
        <w:rPr>
          <w:rFonts w:ascii="Verdana" w:hAnsi="Verdana"/>
          <w:szCs w:val="20"/>
          <w:u w:val="single"/>
          <w:lang w:val="pt-BR"/>
        </w:rPr>
        <w:t>Escritura de Emissão Original</w:t>
      </w:r>
      <w:r w:rsidRPr="006B3CB1">
        <w:rPr>
          <w:rFonts w:ascii="Verdana" w:hAnsi="Verdana"/>
          <w:szCs w:val="20"/>
          <w:lang w:val="pt-BR"/>
        </w:rPr>
        <w:t>”);</w:t>
      </w:r>
    </w:p>
    <w:p w14:paraId="4E6127B0" w14:textId="77777777" w:rsidR="00BA651E" w:rsidRPr="006B3CB1" w:rsidRDefault="00BA651E" w:rsidP="00BA651E">
      <w:pPr>
        <w:pStyle w:val="PargrafodaLista"/>
      </w:pPr>
    </w:p>
    <w:p w14:paraId="003C7C75" w14:textId="77777777" w:rsidR="00BA651E" w:rsidRPr="006B3CB1" w:rsidRDefault="00BA651E" w:rsidP="00BA651E">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nesta data, foi celebrado, entre a Brasil PCH, na qualidade de emissora das Debêntures, o Agente Fiduciário, na qualidade de representante dos Debenturistas, e as </w:t>
      </w:r>
      <w:proofErr w:type="spellStart"/>
      <w:r w:rsidRPr="006B3CB1">
        <w:rPr>
          <w:rFonts w:ascii="Verdana" w:hAnsi="Verdana"/>
          <w:szCs w:val="20"/>
          <w:lang w:val="pt-BR"/>
        </w:rPr>
        <w:t>SPEs</w:t>
      </w:r>
      <w:proofErr w:type="spellEnd"/>
      <w:r w:rsidRPr="006B3CB1">
        <w:rPr>
          <w:rFonts w:ascii="Verdana" w:hAnsi="Verdana"/>
          <w:szCs w:val="20"/>
          <w:lang w:val="pt-BR"/>
        </w:rPr>
        <w:t xml:space="preserve"> e a PCHPAR, na qualidade de fiadoras o “</w:t>
      </w:r>
      <w:r w:rsidRPr="006B3CB1">
        <w:rPr>
          <w:rFonts w:ascii="Verdana" w:hAnsi="Verdana"/>
          <w:i/>
          <w:szCs w:val="20"/>
          <w:lang w:val="pt-BR"/>
        </w:rPr>
        <w:t>[Quarto] Aditamento ao</w:t>
      </w:r>
      <w:r w:rsidRPr="006B3CB1">
        <w:rPr>
          <w:rFonts w:ascii="Verdana" w:hAnsi="Verdana"/>
          <w:szCs w:val="20"/>
          <w:lang w:val="pt-BR"/>
        </w:rPr>
        <w:t xml:space="preserve"> </w:t>
      </w:r>
      <w:r w:rsidRPr="006B3CB1">
        <w:rPr>
          <w:rFonts w:ascii="Verdana" w:hAnsi="Verdana"/>
          <w:i/>
          <w:szCs w:val="20"/>
          <w:lang w:val="pt-BR"/>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lang w:val="pt-BR"/>
        </w:rPr>
        <w:t>.” (“</w:t>
      </w:r>
      <w:r w:rsidRPr="006B3CB1">
        <w:rPr>
          <w:rFonts w:ascii="Verdana" w:hAnsi="Verdana"/>
          <w:szCs w:val="20"/>
          <w:u w:val="single"/>
          <w:lang w:val="pt-BR"/>
        </w:rPr>
        <w:t>[Quarto] Aditamento à Escritura de Emissão</w:t>
      </w:r>
      <w:r w:rsidRPr="006B3CB1">
        <w:rPr>
          <w:rFonts w:ascii="Verdana" w:hAnsi="Verdana"/>
          <w:szCs w:val="20"/>
          <w:lang w:val="pt-BR"/>
        </w:rPr>
        <w:t>” e, em conjunto com os demais aditamentos à Escritura de Emissão Original, simplesmente “</w:t>
      </w:r>
      <w:r w:rsidRPr="006B3CB1">
        <w:rPr>
          <w:rFonts w:ascii="Verdana" w:hAnsi="Verdana"/>
          <w:szCs w:val="20"/>
          <w:u w:val="single"/>
          <w:lang w:val="pt-BR"/>
        </w:rPr>
        <w:t>Escritura de Emissão</w:t>
      </w:r>
      <w:r w:rsidRPr="006B3CB1">
        <w:rPr>
          <w:rFonts w:ascii="Verdana" w:hAnsi="Verdana"/>
          <w:szCs w:val="20"/>
          <w:lang w:val="pt-BR"/>
        </w:rPr>
        <w:t>”), o qual formalizou a convolação das Debêntures para a espécie com garantia real, com garantia adicional fidejussória;</w:t>
      </w:r>
    </w:p>
    <w:p w14:paraId="2B7F4F19" w14:textId="77777777" w:rsidR="00BA651E" w:rsidRPr="006B3CB1" w:rsidRDefault="00BA651E" w:rsidP="00BA651E">
      <w:pPr>
        <w:pStyle w:val="Recitals"/>
        <w:numPr>
          <w:ilvl w:val="0"/>
          <w:numId w:val="0"/>
        </w:numPr>
        <w:spacing w:after="0" w:line="288" w:lineRule="auto"/>
        <w:ind w:left="709"/>
        <w:rPr>
          <w:rFonts w:ascii="Verdana" w:hAnsi="Verdana"/>
          <w:szCs w:val="20"/>
          <w:lang w:val="pt-BR"/>
        </w:rPr>
      </w:pPr>
    </w:p>
    <w:p w14:paraId="4E0A4D92" w14:textId="77777777" w:rsidR="00BA651E" w:rsidRPr="006B3CB1" w:rsidRDefault="00BA651E" w:rsidP="00BA651E">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em garantia do </w:t>
      </w:r>
      <w:r w:rsidRPr="006B3CB1">
        <w:rPr>
          <w:rFonts w:ascii="Verdana" w:hAnsi="Verdana"/>
          <w:color w:val="000000"/>
          <w:w w:val="0"/>
          <w:szCs w:val="20"/>
          <w:lang w:val="pt-BR"/>
        </w:rPr>
        <w:t>correto, fiel, pontual e integral cumprimento das Obrigações Garantidas (conforme definidas abaixo)</w:t>
      </w:r>
      <w:r w:rsidRPr="006B3CB1">
        <w:rPr>
          <w:rFonts w:ascii="Verdana" w:hAnsi="Verdana"/>
          <w:szCs w:val="20"/>
          <w:lang w:val="pt-BR"/>
        </w:rPr>
        <w:t xml:space="preserve">, assumidas no âmbito da Emissão, as </w:t>
      </w:r>
      <w:r w:rsidRPr="006B3CB1">
        <w:rPr>
          <w:rFonts w:ascii="Verdana" w:hAnsi="Verdana"/>
          <w:szCs w:val="20"/>
          <w:lang w:val="pt-BR"/>
        </w:rPr>
        <w:lastRenderedPageBreak/>
        <w:t xml:space="preserve">Debêntures, após o cumprimento das devidas formalidades, serão garantidas por: </w:t>
      </w:r>
      <w:r w:rsidRPr="006B3CB1">
        <w:rPr>
          <w:rFonts w:ascii="Verdana" w:hAnsi="Verdana"/>
          <w:b/>
          <w:szCs w:val="20"/>
          <w:lang w:val="pt-BR"/>
        </w:rPr>
        <w:t>(a)</w:t>
      </w:r>
      <w:r w:rsidRPr="006B3CB1">
        <w:rPr>
          <w:rFonts w:ascii="Verdana" w:hAnsi="Verdana"/>
          <w:szCs w:val="20"/>
          <w:lang w:val="pt-BR"/>
        </w:rPr>
        <w:t xml:space="preserve"> garantia fidejussória prestada pela PCHPAR e pelas </w:t>
      </w:r>
      <w:proofErr w:type="spellStart"/>
      <w:r w:rsidRPr="006B3CB1">
        <w:rPr>
          <w:rFonts w:ascii="Verdana" w:hAnsi="Verdana"/>
          <w:szCs w:val="20"/>
          <w:lang w:val="pt-BR"/>
        </w:rPr>
        <w:t>SPEs</w:t>
      </w:r>
      <w:proofErr w:type="spellEnd"/>
      <w:r w:rsidRPr="006B3CB1">
        <w:rPr>
          <w:rFonts w:ascii="Verdana" w:hAnsi="Verdana"/>
          <w:szCs w:val="20"/>
          <w:lang w:val="pt-BR"/>
        </w:rPr>
        <w:t xml:space="preserve"> (“</w:t>
      </w:r>
      <w:r w:rsidRPr="006B3CB1">
        <w:rPr>
          <w:rFonts w:ascii="Verdana" w:hAnsi="Verdana"/>
          <w:szCs w:val="20"/>
          <w:u w:val="single"/>
          <w:lang w:val="pt-BR"/>
        </w:rPr>
        <w:t>Fiança</w:t>
      </w:r>
      <w:r w:rsidRPr="006B3CB1">
        <w:rPr>
          <w:rFonts w:ascii="Verdana" w:hAnsi="Verdana"/>
          <w:szCs w:val="20"/>
          <w:lang w:val="pt-BR"/>
        </w:rPr>
        <w:t xml:space="preserve">”), de acordo com os termos e condições previstos na Escritura de Emissão; </w:t>
      </w:r>
      <w:r w:rsidRPr="006B3CB1">
        <w:rPr>
          <w:rFonts w:ascii="Verdana" w:hAnsi="Verdana"/>
          <w:b/>
          <w:color w:val="000000"/>
          <w:w w:val="0"/>
          <w:szCs w:val="20"/>
          <w:lang w:val="pt-BR"/>
        </w:rPr>
        <w:t>(b)</w:t>
      </w:r>
      <w:r w:rsidRPr="006B3CB1">
        <w:rPr>
          <w:rFonts w:ascii="Verdana" w:hAnsi="Verdana"/>
          <w:color w:val="000000"/>
          <w:w w:val="0"/>
          <w:szCs w:val="20"/>
          <w:lang w:val="pt-BR"/>
        </w:rPr>
        <w:t xml:space="preserve"> Alienação Fiduciária (conforme definido abaixo) das ações de emissão da PCHPAR e das ações de emissão das </w:t>
      </w:r>
      <w:proofErr w:type="spellStart"/>
      <w:r w:rsidRPr="006B3CB1">
        <w:rPr>
          <w:rFonts w:ascii="Verdana" w:hAnsi="Verdana"/>
          <w:color w:val="000000"/>
          <w:w w:val="0"/>
          <w:szCs w:val="20"/>
          <w:lang w:val="pt-BR"/>
        </w:rPr>
        <w:t>SPEs</w:t>
      </w:r>
      <w:proofErr w:type="spellEnd"/>
      <w:r w:rsidRPr="006B3CB1">
        <w:rPr>
          <w:rFonts w:ascii="Verdana" w:hAnsi="Verdana"/>
          <w:color w:val="000000"/>
          <w:w w:val="0"/>
          <w:szCs w:val="20"/>
          <w:lang w:val="pt-BR"/>
        </w:rPr>
        <w:t>, objeto deste Contrato, a ser outorgada, respectivamente, pela Brasil PCH e pela PCHPAR;</w:t>
      </w:r>
      <w:r w:rsidRPr="006B3CB1">
        <w:rPr>
          <w:rFonts w:ascii="Verdana" w:hAnsi="Verdana"/>
          <w:b/>
          <w:szCs w:val="20"/>
          <w:lang w:val="pt-BR"/>
        </w:rPr>
        <w:t xml:space="preserve"> </w:t>
      </w:r>
      <w:r w:rsidRPr="006B3CB1">
        <w:rPr>
          <w:rFonts w:ascii="Verdana" w:hAnsi="Verdana"/>
          <w:szCs w:val="20"/>
          <w:lang w:val="pt-BR"/>
        </w:rPr>
        <w:t>e</w:t>
      </w:r>
      <w:r w:rsidRPr="006B3CB1">
        <w:rPr>
          <w:rFonts w:ascii="Verdana" w:hAnsi="Verdana"/>
          <w:b/>
          <w:szCs w:val="20"/>
          <w:lang w:val="pt-BR"/>
        </w:rPr>
        <w:t xml:space="preserve"> (c)</w:t>
      </w:r>
      <w:r w:rsidRPr="006B3CB1">
        <w:rPr>
          <w:rFonts w:ascii="Verdana" w:hAnsi="Verdana"/>
          <w:szCs w:val="20"/>
          <w:lang w:val="pt-BR"/>
        </w:rPr>
        <w:t xml:space="preserve"> cessão fiduciária (1) pelas </w:t>
      </w:r>
      <w:proofErr w:type="spellStart"/>
      <w:r w:rsidRPr="006B3CB1">
        <w:rPr>
          <w:rFonts w:ascii="Verdana" w:hAnsi="Verdana"/>
          <w:szCs w:val="20"/>
          <w:lang w:val="pt-BR"/>
        </w:rPr>
        <w:t>SPEs</w:t>
      </w:r>
      <w:proofErr w:type="spellEnd"/>
      <w:r w:rsidRPr="006B3CB1">
        <w:rPr>
          <w:rFonts w:ascii="Verdana" w:hAnsi="Verdana"/>
          <w:szCs w:val="20"/>
          <w:lang w:val="pt-BR"/>
        </w:rPr>
        <w:t>, de</w:t>
      </w:r>
      <w:r w:rsidRPr="006B3CB1">
        <w:rPr>
          <w:rFonts w:ascii="Verdana" w:hAnsi="Verdana" w:cs="Arial"/>
          <w:szCs w:val="20"/>
          <w:lang w:val="pt-BR"/>
        </w:rPr>
        <w:t xml:space="preserve"> direitos emergentes das Autorizações</w:t>
      </w:r>
      <w:r w:rsidRPr="006B3CB1">
        <w:rPr>
          <w:rFonts w:ascii="Verdana" w:eastAsia="Arial Unicode MS" w:hAnsi="Verdana" w:cs="Arial"/>
          <w:bCs/>
          <w:w w:val="0"/>
          <w:szCs w:val="20"/>
          <w:lang w:val="pt-BR"/>
        </w:rPr>
        <w:t xml:space="preserve"> (conforme definidas na Escritura de Emissão)</w:t>
      </w:r>
      <w:r w:rsidRPr="006B3CB1">
        <w:rPr>
          <w:rFonts w:ascii="Verdana" w:hAnsi="Verdana" w:cs="Arial"/>
          <w:szCs w:val="20"/>
          <w:lang w:val="pt-BR"/>
        </w:rPr>
        <w:t xml:space="preserve"> concedidas para </w:t>
      </w:r>
      <w:r w:rsidRPr="006B3CB1">
        <w:rPr>
          <w:rFonts w:ascii="Verdana" w:hAnsi="Verdana"/>
          <w:color w:val="000000"/>
          <w:w w:val="0"/>
          <w:szCs w:val="20"/>
          <w:lang w:val="pt-BR"/>
        </w:rPr>
        <w:t xml:space="preserve">as </w:t>
      </w:r>
      <w:proofErr w:type="spellStart"/>
      <w:r w:rsidRPr="006B3CB1">
        <w:rPr>
          <w:rFonts w:ascii="Verdana" w:hAnsi="Verdana"/>
          <w:color w:val="000000"/>
          <w:w w:val="0"/>
          <w:szCs w:val="20"/>
          <w:lang w:val="pt-BR"/>
        </w:rPr>
        <w:t>SPEs</w:t>
      </w:r>
      <w:proofErr w:type="spellEnd"/>
      <w:r w:rsidRPr="006B3CB1">
        <w:rPr>
          <w:rFonts w:ascii="Verdana" w:hAnsi="Verdana"/>
          <w:color w:val="000000"/>
          <w:w w:val="0"/>
          <w:szCs w:val="20"/>
          <w:lang w:val="pt-BR"/>
        </w:rPr>
        <w:t xml:space="preserve"> </w:t>
      </w:r>
      <w:r w:rsidRPr="006B3CB1">
        <w:rPr>
          <w:rFonts w:ascii="Verdana" w:hAnsi="Verdana"/>
          <w:szCs w:val="20"/>
          <w:lang w:val="pt-BR"/>
        </w:rPr>
        <w:t>pela Agência Nacional de Energia Elétrica (“</w:t>
      </w:r>
      <w:r w:rsidRPr="006B3CB1">
        <w:rPr>
          <w:rFonts w:ascii="Verdana" w:hAnsi="Verdana"/>
          <w:szCs w:val="20"/>
          <w:u w:val="single"/>
          <w:lang w:val="pt-BR"/>
        </w:rPr>
        <w:t>ANEEL</w:t>
      </w:r>
      <w:r w:rsidRPr="006B3CB1">
        <w:rPr>
          <w:rFonts w:ascii="Verdana" w:hAnsi="Verdana"/>
          <w:szCs w:val="20"/>
          <w:lang w:val="pt-BR"/>
        </w:rPr>
        <w:t>”)</w:t>
      </w:r>
      <w:r w:rsidRPr="006B3CB1">
        <w:rPr>
          <w:rFonts w:ascii="Verdana" w:hAnsi="Verdana" w:cs="Arial"/>
          <w:szCs w:val="20"/>
          <w:lang w:val="pt-BR"/>
        </w:rPr>
        <w:t xml:space="preserve">, (2) de todos os direitos creditórios que venham a ser devidos às </w:t>
      </w:r>
      <w:proofErr w:type="spellStart"/>
      <w:r w:rsidRPr="006B3CB1">
        <w:rPr>
          <w:rFonts w:ascii="Verdana" w:hAnsi="Verdana" w:cs="Arial"/>
          <w:szCs w:val="20"/>
          <w:lang w:val="pt-BR"/>
        </w:rPr>
        <w:t>SPEs</w:t>
      </w:r>
      <w:proofErr w:type="spellEnd"/>
      <w:r w:rsidRPr="006B3CB1">
        <w:rPr>
          <w:rFonts w:ascii="Verdana" w:hAnsi="Verdana" w:cs="Arial"/>
          <w:szCs w:val="20"/>
          <w:lang w:val="pt-BR"/>
        </w:rPr>
        <w:t xml:space="preserve"> no âmbito de </w:t>
      </w:r>
      <w:r w:rsidRPr="006B3CB1">
        <w:rPr>
          <w:rFonts w:ascii="Verdana" w:eastAsia="Arial Unicode MS" w:hAnsi="Verdana" w:cs="Arial"/>
          <w:bCs/>
          <w:w w:val="0"/>
          <w:szCs w:val="20"/>
          <w:lang w:val="pt-BR"/>
        </w:rPr>
        <w:t xml:space="preserve">Contratos de Compra e Venda de Energia celebrados com a Eletrobrás – Centrais Elétricas Brasileiras S.A., no âmbito do Programa de Incentivo às Fontes Alternativas de Energia Elétrica – PROINFA, (3) </w:t>
      </w:r>
      <w:r w:rsidRPr="006B3CB1">
        <w:rPr>
          <w:rFonts w:ascii="Verdana" w:hAnsi="Verdana" w:cs="Arial"/>
          <w:szCs w:val="20"/>
          <w:lang w:val="pt-BR"/>
        </w:rPr>
        <w:t xml:space="preserve">de direitos creditórios oriundos de determinados seguros contratados pelas </w:t>
      </w:r>
      <w:proofErr w:type="spellStart"/>
      <w:r w:rsidRPr="006B3CB1">
        <w:rPr>
          <w:rFonts w:ascii="Verdana" w:hAnsi="Verdana" w:cs="Arial"/>
          <w:szCs w:val="20"/>
          <w:lang w:val="pt-BR"/>
        </w:rPr>
        <w:t>SPEs</w:t>
      </w:r>
      <w:proofErr w:type="spellEnd"/>
      <w:r w:rsidRPr="006B3CB1">
        <w:rPr>
          <w:rFonts w:ascii="Verdana" w:hAnsi="Verdana" w:cs="Arial"/>
          <w:szCs w:val="20"/>
          <w:lang w:val="pt-BR"/>
        </w:rPr>
        <w:t xml:space="preserve"> </w:t>
      </w:r>
      <w:r w:rsidRPr="006B3CB1">
        <w:rPr>
          <w:rFonts w:ascii="Verdana" w:eastAsia="Arial Unicode MS" w:hAnsi="Verdana" w:cs="Arial"/>
          <w:bCs/>
          <w:w w:val="0"/>
          <w:szCs w:val="20"/>
          <w:lang w:val="pt-BR"/>
        </w:rPr>
        <w:t xml:space="preserve">e (4) de todos os direitos creditórios oriundos das Ações Alienadas (conforme definidas abaixo) (5) todos e quaisquer direitos, inclusive aplicações financeiras e seus rendimentos, detidos pela Emissora, pela PCHPAR e pelas </w:t>
      </w:r>
      <w:proofErr w:type="spellStart"/>
      <w:r w:rsidRPr="006B3CB1">
        <w:rPr>
          <w:rFonts w:ascii="Verdana" w:eastAsia="Arial Unicode MS" w:hAnsi="Verdana" w:cs="Arial"/>
          <w:bCs/>
          <w:w w:val="0"/>
          <w:szCs w:val="20"/>
          <w:lang w:val="pt-BR"/>
        </w:rPr>
        <w:t>SPEs</w:t>
      </w:r>
      <w:proofErr w:type="spellEnd"/>
      <w:r w:rsidRPr="006B3CB1">
        <w:rPr>
          <w:rFonts w:ascii="Verdana" w:eastAsia="Arial Unicode MS" w:hAnsi="Verdana" w:cs="Arial"/>
          <w:bCs/>
          <w:w w:val="0"/>
          <w:szCs w:val="20"/>
          <w:lang w:val="pt-BR"/>
        </w:rPr>
        <w:t xml:space="preserve"> sobre determinadas contas vinculadas (“</w:t>
      </w:r>
      <w:r w:rsidRPr="006B3CB1">
        <w:rPr>
          <w:rFonts w:ascii="Verdana" w:eastAsia="Arial Unicode MS" w:hAnsi="Verdana" w:cs="Arial"/>
          <w:bCs/>
          <w:w w:val="0"/>
          <w:szCs w:val="20"/>
          <w:u w:val="single"/>
          <w:lang w:val="pt-BR"/>
        </w:rPr>
        <w:t>Cessão Fiduciária de Recebíveis</w:t>
      </w:r>
      <w:r w:rsidRPr="006B3CB1">
        <w:rPr>
          <w:rFonts w:ascii="Verdana" w:eastAsia="Arial Unicode MS" w:hAnsi="Verdana" w:cs="Arial"/>
          <w:bCs/>
          <w:w w:val="0"/>
          <w:szCs w:val="20"/>
          <w:lang w:val="pt-BR"/>
        </w:rPr>
        <w:t>” e, em conjunto com a Fiança e a Alienação Fiduciária , “</w:t>
      </w:r>
      <w:r w:rsidRPr="006B3CB1">
        <w:rPr>
          <w:rFonts w:ascii="Verdana" w:eastAsia="Arial Unicode MS" w:hAnsi="Verdana" w:cs="Arial"/>
          <w:bCs/>
          <w:w w:val="0"/>
          <w:szCs w:val="20"/>
          <w:u w:val="single"/>
          <w:lang w:val="pt-BR"/>
        </w:rPr>
        <w:t>Garantias</w:t>
      </w:r>
      <w:r w:rsidRPr="006B3CB1">
        <w:rPr>
          <w:rFonts w:ascii="Verdana" w:eastAsia="Arial Unicode MS" w:hAnsi="Verdana" w:cs="Arial"/>
          <w:bCs/>
          <w:w w:val="0"/>
          <w:szCs w:val="20"/>
          <w:lang w:val="pt-BR"/>
        </w:rPr>
        <w:t xml:space="preserve">”), de acordo com os termos e condições </w:t>
      </w:r>
      <w:r w:rsidRPr="006B3CB1">
        <w:rPr>
          <w:rFonts w:ascii="Verdana" w:hAnsi="Verdana"/>
          <w:color w:val="000000"/>
          <w:w w:val="0"/>
          <w:szCs w:val="20"/>
          <w:lang w:val="pt-BR"/>
        </w:rPr>
        <w:t>previstos no “</w:t>
      </w:r>
      <w:r w:rsidRPr="006B3CB1">
        <w:rPr>
          <w:rFonts w:ascii="Verdana" w:hAnsi="Verdana"/>
          <w:i/>
          <w:color w:val="000000"/>
          <w:w w:val="0"/>
          <w:szCs w:val="20"/>
          <w:lang w:val="pt-BR"/>
        </w:rPr>
        <w:t>Instrumento Particular de Cessão Fiduciária de Contas Vinculadas, de Direitos Emergentes e de Direitos Creditórios em Garantia e Outras Avenças</w:t>
      </w:r>
      <w:r w:rsidRPr="006B3CB1">
        <w:rPr>
          <w:rFonts w:ascii="Verdana" w:hAnsi="Verdana"/>
          <w:color w:val="000000"/>
          <w:w w:val="0"/>
          <w:szCs w:val="20"/>
          <w:lang w:val="pt-BR"/>
        </w:rPr>
        <w:t>” (“</w:t>
      </w:r>
      <w:r w:rsidRPr="006B3CB1">
        <w:rPr>
          <w:rFonts w:ascii="Verdana" w:hAnsi="Verdana"/>
          <w:color w:val="000000"/>
          <w:w w:val="0"/>
          <w:szCs w:val="20"/>
          <w:u w:val="single"/>
          <w:lang w:val="pt-BR"/>
        </w:rPr>
        <w:t>Contrato de Cessão Fiduciária de Recebíveis</w:t>
      </w:r>
      <w:r w:rsidRPr="006B3CB1">
        <w:rPr>
          <w:rFonts w:ascii="Verdana" w:hAnsi="Verdana"/>
          <w:color w:val="000000"/>
          <w:w w:val="0"/>
          <w:szCs w:val="20"/>
          <w:lang w:val="pt-BR"/>
        </w:rPr>
        <w:t>”)</w:t>
      </w:r>
      <w:r w:rsidRPr="006B3CB1">
        <w:rPr>
          <w:rFonts w:ascii="Verdana" w:eastAsia="Arial Unicode MS" w:hAnsi="Verdana" w:cs="Arial"/>
          <w:bCs/>
          <w:w w:val="0"/>
          <w:szCs w:val="20"/>
          <w:lang w:val="pt-BR"/>
        </w:rPr>
        <w:t>;</w:t>
      </w:r>
    </w:p>
    <w:p w14:paraId="7C4EB9F2" w14:textId="77777777" w:rsidR="00BA651E" w:rsidRPr="006B3CB1" w:rsidRDefault="00BA651E" w:rsidP="00BA651E">
      <w:pPr>
        <w:pStyle w:val="Recitals"/>
        <w:numPr>
          <w:ilvl w:val="0"/>
          <w:numId w:val="0"/>
        </w:numPr>
        <w:spacing w:after="0" w:line="288" w:lineRule="auto"/>
        <w:rPr>
          <w:rFonts w:ascii="Verdana" w:hAnsi="Verdana"/>
          <w:szCs w:val="20"/>
          <w:lang w:val="pt-BR"/>
        </w:rPr>
      </w:pPr>
    </w:p>
    <w:p w14:paraId="734065EF" w14:textId="77777777" w:rsidR="00BA651E" w:rsidRPr="006B3CB1" w:rsidRDefault="00BA651E" w:rsidP="00BA651E">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as Outorgantes concordaram em constituir, em adição à Fiança e à Cessão Fiduciária de Direitos Creditórios, a Alienação Fiduciária objeto deste Contrato;</w:t>
      </w:r>
    </w:p>
    <w:bookmarkEnd w:id="220"/>
    <w:p w14:paraId="089366C2" w14:textId="77777777" w:rsidR="00BA651E" w:rsidRPr="006B3CB1" w:rsidRDefault="00BA651E" w:rsidP="00BA651E">
      <w:pPr>
        <w:pStyle w:val="Recitals"/>
        <w:numPr>
          <w:ilvl w:val="0"/>
          <w:numId w:val="0"/>
        </w:numPr>
        <w:autoSpaceDE w:val="0"/>
        <w:autoSpaceDN w:val="0"/>
        <w:adjustRightInd w:val="0"/>
        <w:spacing w:after="0" w:line="288" w:lineRule="auto"/>
        <w:rPr>
          <w:rFonts w:ascii="Verdana" w:hAnsi="Verdana"/>
          <w:color w:val="000000"/>
          <w:kern w:val="0"/>
          <w:szCs w:val="20"/>
          <w:lang w:val="pt-BR"/>
        </w:rPr>
      </w:pPr>
    </w:p>
    <w:p w14:paraId="19D9C75E"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ASSIM</w:t>
      </w:r>
      <w:r w:rsidRPr="006B3CB1">
        <w:rPr>
          <w:rFonts w:ascii="Verdana" w:hAnsi="Verdana"/>
          <w:color w:val="000000"/>
          <w:w w:val="0"/>
          <w:kern w:val="0"/>
          <w:szCs w:val="20"/>
          <w:lang w:val="pt-BR"/>
        </w:rPr>
        <w:t>, têm as Partes entre si justo e contratado celebrar o presente Contrato, que será regido pelas seguintes cláusulas e condições:</w:t>
      </w:r>
    </w:p>
    <w:p w14:paraId="52C21F0A"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7C2D9DD1" w14:textId="77777777" w:rsidR="00BA651E" w:rsidRPr="006B3CB1" w:rsidRDefault="00BA651E" w:rsidP="00BA651E">
      <w:pPr>
        <w:pStyle w:val="Level2"/>
        <w:numPr>
          <w:ilvl w:val="0"/>
          <w:numId w:val="0"/>
        </w:numPr>
        <w:tabs>
          <w:tab w:val="left" w:pos="0"/>
        </w:tabs>
        <w:spacing w:after="0" w:line="288" w:lineRule="auto"/>
        <w:rPr>
          <w:rFonts w:ascii="Verdana" w:hAnsi="Verdana"/>
          <w:color w:val="000000"/>
          <w:w w:val="0"/>
          <w:kern w:val="0"/>
          <w:szCs w:val="20"/>
        </w:rPr>
      </w:pPr>
      <w:r w:rsidRPr="006B3CB1">
        <w:rPr>
          <w:rFonts w:ascii="Verdana" w:hAnsi="Verdana"/>
          <w:kern w:val="0"/>
          <w:szCs w:val="20"/>
        </w:rPr>
        <w:t xml:space="preserve">Os </w:t>
      </w:r>
      <w:r w:rsidRPr="006B3CB1">
        <w:rPr>
          <w:rFonts w:ascii="Verdana" w:hAnsi="Verdana"/>
          <w:color w:val="000000"/>
          <w:w w:val="0"/>
          <w:kern w:val="0"/>
          <w:szCs w:val="20"/>
        </w:rPr>
        <w:t>termos</w:t>
      </w:r>
      <w:r w:rsidRPr="006B3CB1">
        <w:rPr>
          <w:rFonts w:ascii="Verdana" w:hAnsi="Verdana"/>
          <w:kern w:val="0"/>
          <w:szCs w:val="20"/>
        </w:rPr>
        <w:t xml:space="preserve"> iniciados em letra maiúscula e que não sejam definidos no presente Contrato terão o significado a eles atribuídos na Escritura de Emissão.</w:t>
      </w:r>
    </w:p>
    <w:p w14:paraId="7D0C5D4C"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5E642EE8" w14:textId="77777777" w:rsidR="00BA651E" w:rsidRPr="006B3CB1" w:rsidRDefault="00BA651E" w:rsidP="006B3CB1">
      <w:pPr>
        <w:pStyle w:val="Level1"/>
        <w:keepNext/>
        <w:numPr>
          <w:ilvl w:val="0"/>
          <w:numId w:val="42"/>
        </w:numPr>
        <w:tabs>
          <w:tab w:val="left" w:pos="1560"/>
        </w:tabs>
        <w:spacing w:after="0" w:line="288" w:lineRule="auto"/>
        <w:ind w:left="567" w:hanging="567"/>
        <w:outlineLvl w:val="0"/>
        <w:rPr>
          <w:rFonts w:ascii="Verdana" w:hAnsi="Verdana"/>
          <w:b/>
          <w:color w:val="000000"/>
          <w:w w:val="0"/>
          <w:kern w:val="0"/>
          <w:szCs w:val="20"/>
        </w:rPr>
      </w:pPr>
      <w:r w:rsidRPr="006B3CB1">
        <w:rPr>
          <w:rFonts w:ascii="Verdana" w:hAnsi="Verdana"/>
          <w:b/>
          <w:color w:val="000000"/>
          <w:w w:val="0"/>
          <w:kern w:val="0"/>
          <w:szCs w:val="20"/>
        </w:rPr>
        <w:t>ALIENAÇÃO FIDUCIÁRIA</w:t>
      </w:r>
    </w:p>
    <w:p w14:paraId="446875B0" w14:textId="77777777" w:rsidR="00BA651E" w:rsidRPr="006B3CB1" w:rsidRDefault="00BA651E" w:rsidP="00BA651E">
      <w:pPr>
        <w:pStyle w:val="Body"/>
        <w:keepNext/>
        <w:spacing w:after="0" w:line="288" w:lineRule="auto"/>
        <w:rPr>
          <w:rFonts w:ascii="Verdana" w:hAnsi="Verdana"/>
          <w:szCs w:val="20"/>
          <w:lang w:val="pt-BR"/>
        </w:rPr>
      </w:pPr>
      <w:bookmarkStart w:id="221" w:name="_DV_M23"/>
      <w:bookmarkEnd w:id="221"/>
    </w:p>
    <w:p w14:paraId="7677C0FE" w14:textId="77777777" w:rsidR="00BA651E" w:rsidRPr="006B3CB1" w:rsidRDefault="00BA651E" w:rsidP="006B3CB1">
      <w:pPr>
        <w:pStyle w:val="Level1"/>
        <w:numPr>
          <w:ilvl w:val="1"/>
          <w:numId w:val="42"/>
        </w:numPr>
        <w:tabs>
          <w:tab w:val="left" w:pos="1560"/>
        </w:tabs>
        <w:spacing w:after="0" w:line="288" w:lineRule="auto"/>
        <w:outlineLvl w:val="0"/>
        <w:rPr>
          <w:rFonts w:ascii="Verdana" w:hAnsi="Verdana"/>
          <w:color w:val="000000"/>
          <w:w w:val="0"/>
          <w:szCs w:val="20"/>
        </w:rPr>
      </w:pPr>
      <w:bookmarkStart w:id="222" w:name="_Ref362292437"/>
      <w:bookmarkStart w:id="223" w:name="_Ref257771792"/>
      <w:r w:rsidRPr="006B3CB1">
        <w:rPr>
          <w:rFonts w:ascii="Verdana" w:hAnsi="Verdana"/>
          <w:color w:val="000000"/>
          <w:w w:val="0"/>
          <w:szCs w:val="20"/>
        </w:rPr>
        <w:t>Em garantia do correto, fiel, pontual e integral cumprimento da totalidade das Obrigações Garantidas (conforme definidas abaixo), as Outorgantes, neste ato, de forma irrevogável e irretratável, sem prejuízo das demais Garantias constituídas e/ou outorgadas no âmbito da Emissão, nos termos, conforme aplicável, do artigo 66-B da Lei nº 4.728, de 14 de julho de 1965, conforme alterada, dos artigos 1.361 e seguintes da Lei nº 10.406, de 10 de janeiro de 2002, conforme alterada (“</w:t>
      </w:r>
      <w:r w:rsidRPr="006B3CB1">
        <w:rPr>
          <w:rFonts w:ascii="Verdana" w:hAnsi="Verdana"/>
          <w:color w:val="000000"/>
          <w:w w:val="0"/>
          <w:szCs w:val="20"/>
          <w:u w:val="single"/>
        </w:rPr>
        <w:t>Código Civil</w:t>
      </w:r>
      <w:r w:rsidRPr="006B3CB1">
        <w:rPr>
          <w:rFonts w:ascii="Verdana" w:hAnsi="Verdana"/>
          <w:color w:val="000000"/>
          <w:w w:val="0"/>
          <w:szCs w:val="20"/>
        </w:rPr>
        <w:t xml:space="preserve">”), bem como dos artigos 40, 100, inciso I, e 113 da Lei das Sociedades por Ações, </w:t>
      </w:r>
      <w:bookmarkEnd w:id="222"/>
      <w:r w:rsidRPr="006B3CB1">
        <w:rPr>
          <w:rFonts w:ascii="Verdana" w:hAnsi="Verdana"/>
          <w:color w:val="000000"/>
          <w:w w:val="0"/>
          <w:szCs w:val="20"/>
        </w:rPr>
        <w:t>alienam fiduciariamente aos Debenturistas, representados pelo Agente Fiduciário, até o integral pagamento das Obrigações Garantidas, a propriedade resolúvel e a posse indireta:</w:t>
      </w:r>
    </w:p>
    <w:p w14:paraId="6B33CB3A" w14:textId="77777777" w:rsidR="00BA651E" w:rsidRPr="006B3CB1" w:rsidRDefault="00BA651E" w:rsidP="00BA651E">
      <w:pPr>
        <w:pStyle w:val="Recitals"/>
        <w:numPr>
          <w:ilvl w:val="0"/>
          <w:numId w:val="0"/>
        </w:numPr>
        <w:spacing w:after="0" w:line="288" w:lineRule="auto"/>
        <w:rPr>
          <w:rFonts w:ascii="Verdana" w:hAnsi="Verdana"/>
          <w:kern w:val="0"/>
          <w:szCs w:val="20"/>
          <w:lang w:val="pt-BR"/>
        </w:rPr>
      </w:pPr>
    </w:p>
    <w:p w14:paraId="3D08731F" w14:textId="77777777" w:rsidR="00BA651E" w:rsidRPr="006B3CB1" w:rsidRDefault="00BA651E" w:rsidP="00BA651E">
      <w:pPr>
        <w:pStyle w:val="Body"/>
        <w:spacing w:after="0" w:line="288" w:lineRule="auto"/>
        <w:rPr>
          <w:rFonts w:ascii="Verdana" w:hAnsi="Verdana"/>
          <w:kern w:val="0"/>
          <w:szCs w:val="20"/>
          <w:lang w:val="pt-BR"/>
        </w:rPr>
      </w:pPr>
      <w:r w:rsidRPr="006B3CB1">
        <w:rPr>
          <w:rFonts w:ascii="Verdana" w:hAnsi="Verdana"/>
          <w:color w:val="000000"/>
          <w:szCs w:val="20"/>
          <w:lang w:val="pt-BR"/>
        </w:rPr>
        <w:t>[</w:t>
      </w:r>
      <w:r w:rsidRPr="006B3CB1">
        <w:rPr>
          <w:rFonts w:ascii="Verdana" w:hAnsi="Verdana"/>
          <w:i/>
          <w:iCs/>
          <w:color w:val="000000"/>
          <w:szCs w:val="20"/>
          <w:lang w:val="pt-BR"/>
        </w:rPr>
        <w:t>Nota: Quantidade de ações a ser determinada quando da efetiva celebração deste Contrato.</w:t>
      </w:r>
      <w:r w:rsidRPr="006B3CB1">
        <w:rPr>
          <w:rFonts w:ascii="Verdana" w:hAnsi="Verdana"/>
          <w:color w:val="000000"/>
          <w:szCs w:val="20"/>
          <w:lang w:val="pt-BR"/>
        </w:rPr>
        <w:t>]</w:t>
      </w:r>
    </w:p>
    <w:p w14:paraId="08353A44" w14:textId="77777777" w:rsidR="00BA651E" w:rsidRPr="006B3CB1" w:rsidRDefault="00BA651E" w:rsidP="00BA651E">
      <w:pPr>
        <w:pStyle w:val="Recitals"/>
        <w:numPr>
          <w:ilvl w:val="0"/>
          <w:numId w:val="0"/>
        </w:numPr>
        <w:spacing w:after="0" w:line="288" w:lineRule="auto"/>
        <w:rPr>
          <w:rFonts w:ascii="Verdana" w:hAnsi="Verdana"/>
          <w:kern w:val="0"/>
          <w:szCs w:val="20"/>
          <w:lang w:val="pt-BR"/>
        </w:rPr>
      </w:pPr>
    </w:p>
    <w:p w14:paraId="7D08F98C"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PCHPAR, nesta data detidas pela Brasil PCH e correspondentes a </w:t>
      </w:r>
      <w:r w:rsidRPr="006B3CB1">
        <w:rPr>
          <w:rFonts w:ascii="Verdana" w:hAnsi="Verdana"/>
          <w:iCs/>
          <w:szCs w:val="20"/>
          <w:lang w:val="pt-BR"/>
        </w:rPr>
        <w:t>327.813.400 (trezentos e vinte e sete milhões, oitocentos e treze mil e quatrocentas)</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PCHPAR (“</w:t>
      </w:r>
      <w:r w:rsidRPr="006B3CB1">
        <w:rPr>
          <w:rFonts w:ascii="Verdana" w:hAnsi="Verdana"/>
          <w:kern w:val="0"/>
          <w:szCs w:val="20"/>
          <w:u w:val="single"/>
          <w:lang w:val="pt-BR"/>
        </w:rPr>
        <w:t>Ações PCHPAR</w:t>
      </w:r>
      <w:r w:rsidRPr="006B3CB1">
        <w:rPr>
          <w:rFonts w:ascii="Verdana" w:hAnsi="Verdana"/>
          <w:kern w:val="0"/>
          <w:szCs w:val="20"/>
          <w:lang w:val="pt-BR"/>
        </w:rPr>
        <w:t>”);</w:t>
      </w:r>
    </w:p>
    <w:p w14:paraId="5C5A6E90" w14:textId="77777777" w:rsidR="00BA651E" w:rsidRPr="006B3CB1" w:rsidRDefault="00BA651E" w:rsidP="00BA651E">
      <w:pPr>
        <w:pStyle w:val="Recitals"/>
        <w:numPr>
          <w:ilvl w:val="0"/>
          <w:numId w:val="0"/>
        </w:numPr>
        <w:tabs>
          <w:tab w:val="num" w:pos="1134"/>
        </w:tabs>
        <w:spacing w:after="0" w:line="288" w:lineRule="auto"/>
        <w:rPr>
          <w:rFonts w:ascii="Verdana" w:hAnsi="Verdana"/>
          <w:color w:val="000000"/>
          <w:w w:val="0"/>
          <w:kern w:val="0"/>
          <w:szCs w:val="20"/>
          <w:lang w:val="pt-BR"/>
        </w:rPr>
      </w:pPr>
    </w:p>
    <w:p w14:paraId="14506A26"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Bonfante, nesta data detidas pela PCHPAR e correspondentes a </w:t>
      </w:r>
      <w:r w:rsidRPr="006B3CB1">
        <w:rPr>
          <w:rFonts w:ascii="Verdana" w:hAnsi="Verdana"/>
          <w:iCs/>
          <w:szCs w:val="20"/>
          <w:lang w:val="pt-BR"/>
        </w:rPr>
        <w:t>21.297.498 (vinte e um milhões, duzentos e noventa e sete mil, quatrocentos e noventa e oito)</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Bonfante (“</w:t>
      </w:r>
      <w:r w:rsidRPr="006B3CB1">
        <w:rPr>
          <w:rFonts w:ascii="Verdana" w:hAnsi="Verdana"/>
          <w:kern w:val="0"/>
          <w:szCs w:val="20"/>
          <w:u w:val="single"/>
          <w:lang w:val="pt-BR"/>
        </w:rPr>
        <w:t>Ações Bonfante</w:t>
      </w:r>
      <w:r w:rsidRPr="006B3CB1">
        <w:rPr>
          <w:rFonts w:ascii="Verdana" w:hAnsi="Verdana"/>
          <w:kern w:val="0"/>
          <w:szCs w:val="20"/>
          <w:lang w:val="pt-BR"/>
        </w:rPr>
        <w:t>”);</w:t>
      </w:r>
    </w:p>
    <w:p w14:paraId="6C04F37E" w14:textId="77777777" w:rsidR="00BA651E" w:rsidRPr="006B3CB1" w:rsidRDefault="00BA651E" w:rsidP="00BA651E">
      <w:pPr>
        <w:pStyle w:val="PargrafodaLista"/>
        <w:ind w:left="0"/>
        <w:rPr>
          <w:color w:val="000000"/>
          <w:w w:val="0"/>
        </w:rPr>
      </w:pPr>
    </w:p>
    <w:p w14:paraId="14FE11C0"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Calheiros, nesta data detidas pela PCHPAR e correspondentes a </w:t>
      </w:r>
      <w:r w:rsidRPr="006B3CB1">
        <w:rPr>
          <w:rFonts w:ascii="Verdana" w:hAnsi="Verdana"/>
          <w:iCs/>
          <w:szCs w:val="20"/>
          <w:lang w:val="pt-BR"/>
        </w:rPr>
        <w:t>19.807.560 (dezenove milhões, oitocentos e sete mil e quinhentas e sessenta</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Calheiros (“</w:t>
      </w:r>
      <w:r w:rsidRPr="006B3CB1">
        <w:rPr>
          <w:rFonts w:ascii="Verdana" w:hAnsi="Verdana"/>
          <w:kern w:val="0"/>
          <w:szCs w:val="20"/>
          <w:u w:val="single"/>
          <w:lang w:val="pt-BR"/>
        </w:rPr>
        <w:t>Ações Calheiros</w:t>
      </w:r>
      <w:r w:rsidRPr="006B3CB1">
        <w:rPr>
          <w:rFonts w:ascii="Verdana" w:hAnsi="Verdana"/>
          <w:kern w:val="0"/>
          <w:szCs w:val="20"/>
          <w:lang w:val="pt-BR"/>
        </w:rPr>
        <w:t>”);</w:t>
      </w:r>
    </w:p>
    <w:p w14:paraId="71FBB8A8"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60E7F0ED"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Caparaó, nesta data detidas pela PCHPAR e correspondentes a </w:t>
      </w:r>
      <w:r w:rsidRPr="006B3CB1">
        <w:rPr>
          <w:rFonts w:ascii="Verdana" w:hAnsi="Verdana"/>
          <w:iCs/>
          <w:szCs w:val="20"/>
          <w:lang w:val="pt-BR"/>
        </w:rPr>
        <w:t xml:space="preserve">5.245.272 (cinco milhões, duzentos e quarenta e cinco mil, duzentos e setenta e </w:t>
      </w:r>
      <w:proofErr w:type="gramStart"/>
      <w:r w:rsidRPr="006B3CB1">
        <w:rPr>
          <w:rFonts w:ascii="Verdana" w:hAnsi="Verdana"/>
          <w:iCs/>
          <w:szCs w:val="20"/>
          <w:lang w:val="pt-BR"/>
        </w:rPr>
        <w:t>duas )</w:t>
      </w:r>
      <w:proofErr w:type="gramEnd"/>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Caparaó (“</w:t>
      </w:r>
      <w:r w:rsidRPr="006B3CB1">
        <w:rPr>
          <w:rFonts w:ascii="Verdana" w:hAnsi="Verdana"/>
          <w:kern w:val="0"/>
          <w:szCs w:val="20"/>
          <w:u w:val="single"/>
          <w:lang w:val="pt-BR"/>
        </w:rPr>
        <w:t>Ações Caparaó</w:t>
      </w:r>
      <w:r w:rsidRPr="006B3CB1">
        <w:rPr>
          <w:rFonts w:ascii="Verdana" w:hAnsi="Verdana"/>
          <w:kern w:val="0"/>
          <w:szCs w:val="20"/>
          <w:lang w:val="pt-BR"/>
        </w:rPr>
        <w:t>”);</w:t>
      </w:r>
    </w:p>
    <w:p w14:paraId="3D12A384"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0F17DC9E"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Carangola, nesta data detidas pela PCHPAR e correspondentes a </w:t>
      </w:r>
      <w:r w:rsidRPr="006B3CB1">
        <w:rPr>
          <w:rFonts w:ascii="Verdana" w:hAnsi="Verdana"/>
          <w:iCs/>
          <w:szCs w:val="20"/>
          <w:lang w:val="pt-BR"/>
        </w:rPr>
        <w:t>18.235.009 (dezoito milhões, duzentos e trinta e cinco mil e nove)</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Carangola (“</w:t>
      </w:r>
      <w:r w:rsidRPr="006B3CB1">
        <w:rPr>
          <w:rFonts w:ascii="Verdana" w:hAnsi="Verdana"/>
          <w:kern w:val="0"/>
          <w:szCs w:val="20"/>
          <w:u w:val="single"/>
          <w:lang w:val="pt-BR"/>
        </w:rPr>
        <w:t>Ações Carangola</w:t>
      </w:r>
      <w:r w:rsidRPr="006B3CB1">
        <w:rPr>
          <w:rFonts w:ascii="Verdana" w:hAnsi="Verdana"/>
          <w:kern w:val="0"/>
          <w:szCs w:val="20"/>
          <w:lang w:val="pt-BR"/>
        </w:rPr>
        <w:t>”);</w:t>
      </w:r>
    </w:p>
    <w:p w14:paraId="21774ED3" w14:textId="77777777" w:rsidR="00BA651E" w:rsidRPr="006B3CB1" w:rsidRDefault="00BA651E" w:rsidP="00BA651E">
      <w:pPr>
        <w:pStyle w:val="PargrafodaLista"/>
        <w:ind w:left="0"/>
        <w:rPr>
          <w:color w:val="000000"/>
          <w:w w:val="0"/>
        </w:rPr>
      </w:pPr>
    </w:p>
    <w:p w14:paraId="7917BBAE"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szCs w:val="20"/>
          <w:lang w:val="pt-BR"/>
        </w:rPr>
        <w:t xml:space="preserve">a totalidade das ações de emissão da Funil, nesta data detidas pela PCHPAR e correspondentes a </w:t>
      </w:r>
      <w:r w:rsidRPr="006B3CB1">
        <w:rPr>
          <w:rFonts w:ascii="Verdana" w:hAnsi="Verdana"/>
          <w:iCs/>
          <w:szCs w:val="20"/>
          <w:lang w:val="pt-BR"/>
        </w:rPr>
        <w:t>26.365.055 (vinte e seis milhões, trezentos e sessenta e cinco mil e cinquenta e cinco)</w:t>
      </w:r>
      <w:r w:rsidRPr="006B3CB1">
        <w:rPr>
          <w:rFonts w:ascii="Verdana" w:hAnsi="Verdana"/>
          <w:szCs w:val="20"/>
          <w:lang w:val="pt-BR"/>
        </w:rPr>
        <w:t xml:space="preserve"> ações ordinárias nominativas e sem valor nominal, representativas de 100% (cem por cento) do capital social da Funil (“</w:t>
      </w:r>
      <w:r w:rsidRPr="006B3CB1">
        <w:rPr>
          <w:rFonts w:ascii="Verdana" w:hAnsi="Verdana"/>
          <w:szCs w:val="20"/>
          <w:u w:val="single"/>
          <w:lang w:val="pt-BR"/>
        </w:rPr>
        <w:t>Ações Funil</w:t>
      </w:r>
      <w:r w:rsidRPr="006B3CB1">
        <w:rPr>
          <w:rFonts w:ascii="Verdana" w:hAnsi="Verdana"/>
          <w:szCs w:val="20"/>
          <w:lang w:val="pt-BR"/>
        </w:rPr>
        <w:t>”);</w:t>
      </w:r>
    </w:p>
    <w:p w14:paraId="1E8809E9"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63F0E152"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Irara, nesta data detidas pela PCHPAR e correspondentes à </w:t>
      </w:r>
      <w:r w:rsidRPr="006B3CB1">
        <w:rPr>
          <w:rFonts w:ascii="Verdana" w:hAnsi="Verdana"/>
          <w:iCs/>
          <w:szCs w:val="20"/>
          <w:lang w:val="pt-BR"/>
        </w:rPr>
        <w:t>29.987.830 (vinte e nove milhões, novecentos e oitenta e sete mil, oitocentos e trinta)</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Irara (“</w:t>
      </w:r>
      <w:r w:rsidRPr="006B3CB1">
        <w:rPr>
          <w:rFonts w:ascii="Verdana" w:hAnsi="Verdana"/>
          <w:kern w:val="0"/>
          <w:szCs w:val="20"/>
          <w:u w:val="single"/>
          <w:lang w:val="pt-BR"/>
        </w:rPr>
        <w:t>Ações Irara</w:t>
      </w:r>
      <w:r w:rsidRPr="006B3CB1">
        <w:rPr>
          <w:rFonts w:ascii="Verdana" w:hAnsi="Verdana"/>
          <w:kern w:val="0"/>
          <w:szCs w:val="20"/>
          <w:lang w:val="pt-BR"/>
        </w:rPr>
        <w:t>”);</w:t>
      </w:r>
    </w:p>
    <w:p w14:paraId="2B00F10A"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5E2BD5D6"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Jataí, nesta data detidas pela PCHPAR e correspondentes a </w:t>
      </w:r>
      <w:r w:rsidRPr="006B3CB1">
        <w:rPr>
          <w:rFonts w:ascii="Verdana" w:hAnsi="Verdana"/>
          <w:iCs/>
          <w:szCs w:val="20"/>
          <w:lang w:val="pt-BR"/>
        </w:rPr>
        <w:t>26.706.019 (vinte e seis milhões, setecentos e seis mil e dezenove)</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Jataí (“</w:t>
      </w:r>
      <w:r w:rsidRPr="006B3CB1">
        <w:rPr>
          <w:rFonts w:ascii="Verdana" w:hAnsi="Verdana"/>
          <w:kern w:val="0"/>
          <w:szCs w:val="20"/>
          <w:u w:val="single"/>
          <w:lang w:val="pt-BR"/>
        </w:rPr>
        <w:t>Ações Jataí</w:t>
      </w:r>
      <w:r w:rsidRPr="006B3CB1">
        <w:rPr>
          <w:rFonts w:ascii="Verdana" w:hAnsi="Verdana"/>
          <w:kern w:val="0"/>
          <w:szCs w:val="20"/>
          <w:lang w:val="pt-BR"/>
        </w:rPr>
        <w:t>”);</w:t>
      </w:r>
    </w:p>
    <w:p w14:paraId="52B75E57" w14:textId="77777777" w:rsidR="00BA651E" w:rsidRPr="006B3CB1" w:rsidRDefault="00BA651E" w:rsidP="00BA651E">
      <w:pPr>
        <w:pStyle w:val="PargrafodaLista"/>
        <w:ind w:left="0"/>
        <w:rPr>
          <w:color w:val="000000"/>
          <w:w w:val="0"/>
        </w:rPr>
      </w:pPr>
    </w:p>
    <w:p w14:paraId="5FAB0326"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Monte </w:t>
      </w:r>
      <w:proofErr w:type="spellStart"/>
      <w:r w:rsidRPr="006B3CB1">
        <w:rPr>
          <w:rFonts w:ascii="Verdana" w:hAnsi="Verdana"/>
          <w:kern w:val="0"/>
          <w:szCs w:val="20"/>
          <w:lang w:val="pt-BR"/>
        </w:rPr>
        <w:t>Serrat</w:t>
      </w:r>
      <w:proofErr w:type="spellEnd"/>
      <w:r w:rsidRPr="006B3CB1">
        <w:rPr>
          <w:rFonts w:ascii="Verdana" w:hAnsi="Verdana"/>
          <w:kern w:val="0"/>
          <w:szCs w:val="20"/>
          <w:lang w:val="pt-BR"/>
        </w:rPr>
        <w:t xml:space="preserve">, nesta data detidas pela PCHPAR e correspondentes a </w:t>
      </w:r>
      <w:r w:rsidRPr="006B3CB1">
        <w:rPr>
          <w:rFonts w:ascii="Verdana" w:hAnsi="Verdana"/>
          <w:iCs/>
          <w:szCs w:val="20"/>
          <w:lang w:val="pt-BR"/>
        </w:rPr>
        <w:t>24.442.915 (vinte e quatro milhões, quatrocentos e quarenta e dois mil, novecentos e quinze)</w:t>
      </w:r>
      <w:r w:rsidRPr="006B3CB1">
        <w:rPr>
          <w:rFonts w:ascii="Verdana" w:hAnsi="Verdana"/>
          <w:color w:val="000000"/>
          <w:w w:val="0"/>
          <w:kern w:val="0"/>
          <w:szCs w:val="20"/>
          <w:lang w:val="pt-BR"/>
        </w:rPr>
        <w:t xml:space="preserve"> ações ordinárias nominativas e sem valor </w:t>
      </w:r>
      <w:r w:rsidRPr="006B3CB1">
        <w:rPr>
          <w:rFonts w:ascii="Verdana" w:hAnsi="Verdana"/>
          <w:color w:val="000000"/>
          <w:w w:val="0"/>
          <w:kern w:val="0"/>
          <w:szCs w:val="20"/>
          <w:lang w:val="pt-BR"/>
        </w:rPr>
        <w:lastRenderedPageBreak/>
        <w:t xml:space="preserve">nominal, </w:t>
      </w:r>
      <w:r w:rsidRPr="006B3CB1">
        <w:rPr>
          <w:rFonts w:ascii="Verdana" w:hAnsi="Verdana"/>
          <w:kern w:val="0"/>
          <w:szCs w:val="20"/>
          <w:lang w:val="pt-BR"/>
        </w:rPr>
        <w:t xml:space="preserve">representativas de 100% (cem por cento) do capital social da Monte </w:t>
      </w:r>
      <w:proofErr w:type="spellStart"/>
      <w:r w:rsidRPr="006B3CB1">
        <w:rPr>
          <w:rFonts w:ascii="Verdana" w:hAnsi="Verdana"/>
          <w:kern w:val="0"/>
          <w:szCs w:val="20"/>
          <w:lang w:val="pt-BR"/>
        </w:rPr>
        <w:t>Serrat</w:t>
      </w:r>
      <w:proofErr w:type="spellEnd"/>
      <w:r w:rsidRPr="006B3CB1">
        <w:rPr>
          <w:rFonts w:ascii="Verdana" w:hAnsi="Verdana"/>
          <w:kern w:val="0"/>
          <w:szCs w:val="20"/>
          <w:lang w:val="pt-BR"/>
        </w:rPr>
        <w:t xml:space="preserve"> (“</w:t>
      </w:r>
      <w:r w:rsidRPr="006B3CB1">
        <w:rPr>
          <w:rFonts w:ascii="Verdana" w:hAnsi="Verdana"/>
          <w:kern w:val="0"/>
          <w:szCs w:val="20"/>
          <w:u w:val="single"/>
          <w:lang w:val="pt-BR"/>
        </w:rPr>
        <w:t xml:space="preserve">Ações Monte </w:t>
      </w:r>
      <w:proofErr w:type="spellStart"/>
      <w:r w:rsidRPr="006B3CB1">
        <w:rPr>
          <w:rFonts w:ascii="Verdana" w:hAnsi="Verdana"/>
          <w:kern w:val="0"/>
          <w:szCs w:val="20"/>
          <w:u w:val="single"/>
          <w:lang w:val="pt-BR"/>
        </w:rPr>
        <w:t>Serrat</w:t>
      </w:r>
      <w:proofErr w:type="spellEnd"/>
      <w:r w:rsidRPr="006B3CB1">
        <w:rPr>
          <w:rFonts w:ascii="Verdana" w:hAnsi="Verdana"/>
          <w:kern w:val="0"/>
          <w:szCs w:val="20"/>
          <w:lang w:val="pt-BR"/>
        </w:rPr>
        <w:t>”);</w:t>
      </w:r>
    </w:p>
    <w:p w14:paraId="3EA4B6F3" w14:textId="77777777" w:rsidR="00BA651E" w:rsidRPr="006B3CB1" w:rsidRDefault="00BA651E" w:rsidP="00BA651E">
      <w:pPr>
        <w:pStyle w:val="PargrafodaLista"/>
        <w:ind w:left="0"/>
        <w:rPr>
          <w:color w:val="000000"/>
          <w:w w:val="0"/>
        </w:rPr>
      </w:pPr>
    </w:p>
    <w:p w14:paraId="500B6291"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Retiro Velho, nesta data detidas pela PCHPAR e correspondentes a </w:t>
      </w:r>
      <w:r w:rsidRPr="006B3CB1">
        <w:rPr>
          <w:rFonts w:ascii="Verdana" w:hAnsi="Verdana"/>
          <w:iCs/>
          <w:szCs w:val="20"/>
          <w:lang w:val="pt-BR"/>
        </w:rPr>
        <w:t>30.038.414 (trinta milhões, trinta e oito mil, quatrocentos e quatorze)</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Retiro Velho (“</w:t>
      </w:r>
      <w:r w:rsidRPr="006B3CB1">
        <w:rPr>
          <w:rFonts w:ascii="Verdana" w:hAnsi="Verdana"/>
          <w:kern w:val="0"/>
          <w:szCs w:val="20"/>
          <w:u w:val="single"/>
          <w:lang w:val="pt-BR"/>
        </w:rPr>
        <w:t>Ações Retiro Velho</w:t>
      </w:r>
      <w:r w:rsidRPr="006B3CB1">
        <w:rPr>
          <w:rFonts w:ascii="Verdana" w:hAnsi="Verdana"/>
          <w:kern w:val="0"/>
          <w:szCs w:val="20"/>
          <w:lang w:val="pt-BR"/>
        </w:rPr>
        <w:t>”);</w:t>
      </w:r>
    </w:p>
    <w:p w14:paraId="5FD129CB" w14:textId="77777777" w:rsidR="00BA651E" w:rsidRPr="006B3CB1" w:rsidRDefault="00BA651E" w:rsidP="00BA651E">
      <w:pPr>
        <w:pStyle w:val="PargrafodaLista"/>
        <w:ind w:left="0"/>
        <w:rPr>
          <w:color w:val="000000"/>
          <w:w w:val="0"/>
        </w:rPr>
      </w:pPr>
    </w:p>
    <w:p w14:paraId="763D37C5"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Santa Fé, nesta data detidas pela PCHPAR e correspondentes a </w:t>
      </w:r>
      <w:r w:rsidRPr="006B3CB1">
        <w:rPr>
          <w:rFonts w:ascii="Verdana" w:hAnsi="Verdana"/>
          <w:iCs/>
          <w:szCs w:val="20"/>
          <w:lang w:val="pt-BR"/>
        </w:rPr>
        <w:t>42.191.591 (quarenta e dois milhões, cento e noventa e um mil e quinhentos e noventa e uma)</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Santa Fé (“</w:t>
      </w:r>
      <w:r w:rsidRPr="006B3CB1">
        <w:rPr>
          <w:rFonts w:ascii="Verdana" w:hAnsi="Verdana"/>
          <w:kern w:val="0"/>
          <w:szCs w:val="20"/>
          <w:u w:val="single"/>
          <w:lang w:val="pt-BR"/>
        </w:rPr>
        <w:t>Ações Santa Fé</w:t>
      </w:r>
      <w:r w:rsidRPr="006B3CB1">
        <w:rPr>
          <w:rFonts w:ascii="Verdana" w:hAnsi="Verdana"/>
          <w:kern w:val="0"/>
          <w:szCs w:val="20"/>
          <w:lang w:val="pt-BR"/>
        </w:rPr>
        <w:t>”);</w:t>
      </w:r>
    </w:p>
    <w:p w14:paraId="25917768"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589E878D"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São Joaquim, nesta data detidas pela PCHPAR e correspondentes a </w:t>
      </w:r>
      <w:r w:rsidRPr="006B3CB1">
        <w:rPr>
          <w:rFonts w:ascii="Verdana" w:hAnsi="Verdana"/>
          <w:iCs/>
          <w:szCs w:val="20"/>
          <w:lang w:val="pt-BR"/>
        </w:rPr>
        <w:t>21.867.811 (vinte e um milhões, oitocentos e sessenta e sete mil e oitocentos e onze)</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São Joaquim (“</w:t>
      </w:r>
      <w:r w:rsidRPr="006B3CB1">
        <w:rPr>
          <w:rFonts w:ascii="Verdana" w:hAnsi="Verdana"/>
          <w:kern w:val="0"/>
          <w:szCs w:val="20"/>
          <w:u w:val="single"/>
          <w:lang w:val="pt-BR"/>
        </w:rPr>
        <w:t>Ações São Joaquim</w:t>
      </w:r>
      <w:r w:rsidRPr="006B3CB1">
        <w:rPr>
          <w:rFonts w:ascii="Verdana" w:hAnsi="Verdana"/>
          <w:kern w:val="0"/>
          <w:szCs w:val="20"/>
          <w:lang w:val="pt-BR"/>
        </w:rPr>
        <w:t>”);</w:t>
      </w:r>
    </w:p>
    <w:p w14:paraId="54C323F5"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5D4751E2"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São Pedro, nesta data detidas pela PCHPAR e correspondentes a </w:t>
      </w:r>
      <w:r w:rsidRPr="006B3CB1">
        <w:rPr>
          <w:rFonts w:ascii="Verdana" w:hAnsi="Verdana"/>
          <w:iCs/>
          <w:szCs w:val="20"/>
          <w:lang w:val="pt-BR"/>
        </w:rPr>
        <w:t>35.950.397 (trinta e cinco milhões, novecentos e cinquenta mil e trezentos e noventa e sete)</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São Pedro (“</w:t>
      </w:r>
      <w:r w:rsidRPr="006B3CB1">
        <w:rPr>
          <w:rFonts w:ascii="Verdana" w:hAnsi="Verdana"/>
          <w:kern w:val="0"/>
          <w:szCs w:val="20"/>
          <w:u w:val="single"/>
          <w:lang w:val="pt-BR"/>
        </w:rPr>
        <w:t>Ações São Pedro</w:t>
      </w:r>
      <w:r w:rsidRPr="006B3CB1">
        <w:rPr>
          <w:rFonts w:ascii="Verdana" w:hAnsi="Verdana"/>
          <w:kern w:val="0"/>
          <w:szCs w:val="20"/>
          <w:lang w:val="pt-BR"/>
        </w:rPr>
        <w:t>”);</w:t>
      </w:r>
    </w:p>
    <w:p w14:paraId="141D29D0" w14:textId="77777777" w:rsidR="00BA651E" w:rsidRPr="006B3CB1" w:rsidRDefault="00BA651E" w:rsidP="00BA651E">
      <w:pPr>
        <w:pStyle w:val="PargrafodaLista"/>
        <w:ind w:left="0"/>
        <w:rPr>
          <w:color w:val="000000"/>
          <w:w w:val="0"/>
        </w:rPr>
      </w:pPr>
    </w:p>
    <w:p w14:paraId="3DD9DAD1" w14:textId="77777777" w:rsidR="00BA651E" w:rsidRPr="006B3CB1" w:rsidRDefault="00BA651E" w:rsidP="006B3CB1">
      <w:pPr>
        <w:pStyle w:val="Recitals"/>
        <w:numPr>
          <w:ilvl w:val="0"/>
          <w:numId w:val="43"/>
        </w:numPr>
        <w:spacing w:after="0" w:line="288" w:lineRule="auto"/>
        <w:ind w:left="0" w:firstLine="0"/>
        <w:rPr>
          <w:rFonts w:ascii="Verdana" w:hAnsi="Verdana"/>
          <w:color w:val="000000"/>
          <w:w w:val="0"/>
          <w:kern w:val="0"/>
          <w:szCs w:val="20"/>
          <w:lang w:val="pt-BR"/>
        </w:rPr>
      </w:pPr>
      <w:r w:rsidRPr="006B3CB1">
        <w:rPr>
          <w:rFonts w:ascii="Verdana" w:hAnsi="Verdana"/>
          <w:kern w:val="0"/>
          <w:szCs w:val="20"/>
          <w:lang w:val="pt-BR"/>
        </w:rPr>
        <w:t xml:space="preserve">da totalidade das ações de emissão da São Simão, nesta data detidas pela PCHPAR e correspondentes a </w:t>
      </w:r>
      <w:r w:rsidRPr="006B3CB1">
        <w:rPr>
          <w:rFonts w:ascii="Verdana" w:hAnsi="Verdana"/>
          <w:iCs/>
          <w:color w:val="000000"/>
          <w:szCs w:val="20"/>
          <w:lang w:val="pt-BR"/>
        </w:rPr>
        <w:t>25.608.945</w:t>
      </w:r>
      <w:r w:rsidRPr="006B3CB1">
        <w:rPr>
          <w:rFonts w:ascii="Verdana" w:hAnsi="Verdana"/>
          <w:iCs/>
          <w:szCs w:val="20"/>
          <w:lang w:val="pt-BR"/>
        </w:rPr>
        <w:t xml:space="preserve"> (</w:t>
      </w:r>
      <w:r w:rsidRPr="006B3CB1">
        <w:rPr>
          <w:rFonts w:ascii="Verdana" w:hAnsi="Verdana"/>
          <w:iCs/>
          <w:color w:val="000000"/>
          <w:szCs w:val="20"/>
          <w:lang w:val="pt-BR"/>
        </w:rPr>
        <w:t>vinte e cinco milhões, seiscentos e oito mil, novecentos e quarenta e cinco</w:t>
      </w:r>
      <w:r w:rsidRPr="006B3CB1">
        <w:rPr>
          <w:rFonts w:ascii="Verdana" w:hAnsi="Verdana"/>
          <w:iCs/>
          <w:szCs w:val="20"/>
          <w:lang w:val="pt-BR"/>
        </w:rPr>
        <w:t>)</w:t>
      </w:r>
      <w:r w:rsidRPr="006B3CB1">
        <w:rPr>
          <w:rFonts w:ascii="Verdana" w:hAnsi="Verdana"/>
          <w:color w:val="000000"/>
          <w:w w:val="0"/>
          <w:kern w:val="0"/>
          <w:szCs w:val="20"/>
          <w:lang w:val="pt-BR"/>
        </w:rPr>
        <w:t xml:space="preserve"> ações ordinárias nominativas e sem valor nominal, </w:t>
      </w:r>
      <w:r w:rsidRPr="006B3CB1">
        <w:rPr>
          <w:rFonts w:ascii="Verdana" w:hAnsi="Verdana"/>
          <w:kern w:val="0"/>
          <w:szCs w:val="20"/>
          <w:lang w:val="pt-BR"/>
        </w:rPr>
        <w:t>representativas de 100% (cem por cento) do capital social da São Simão (“</w:t>
      </w:r>
      <w:r w:rsidRPr="006B3CB1">
        <w:rPr>
          <w:rFonts w:ascii="Verdana" w:hAnsi="Verdana"/>
          <w:kern w:val="0"/>
          <w:szCs w:val="20"/>
          <w:u w:val="single"/>
          <w:lang w:val="pt-BR"/>
        </w:rPr>
        <w:t>Ações São Simão</w:t>
      </w:r>
      <w:r w:rsidRPr="006B3CB1">
        <w:rPr>
          <w:rFonts w:ascii="Verdana" w:hAnsi="Verdana"/>
          <w:kern w:val="0"/>
          <w:szCs w:val="20"/>
          <w:lang w:val="pt-BR"/>
        </w:rPr>
        <w:t xml:space="preserve">” e, em conjunto com as Ações Bonfante, Ações Calheiros, Ações </w:t>
      </w:r>
      <w:proofErr w:type="spellStart"/>
      <w:r w:rsidRPr="006B3CB1">
        <w:rPr>
          <w:rFonts w:ascii="Verdana" w:hAnsi="Verdana"/>
          <w:kern w:val="0"/>
          <w:szCs w:val="20"/>
          <w:lang w:val="pt-BR"/>
        </w:rPr>
        <w:t>Caparó</w:t>
      </w:r>
      <w:proofErr w:type="spellEnd"/>
      <w:r w:rsidRPr="006B3CB1">
        <w:rPr>
          <w:rFonts w:ascii="Verdana" w:hAnsi="Verdana"/>
          <w:kern w:val="0"/>
          <w:szCs w:val="20"/>
          <w:lang w:val="pt-BR"/>
        </w:rPr>
        <w:t xml:space="preserve">, Ações Carangola, Ações Funil, Ações Irara, Ações Jataí, Ações Monte </w:t>
      </w:r>
      <w:proofErr w:type="spellStart"/>
      <w:r w:rsidRPr="006B3CB1">
        <w:rPr>
          <w:rFonts w:ascii="Verdana" w:hAnsi="Verdana"/>
          <w:kern w:val="0"/>
          <w:szCs w:val="20"/>
          <w:lang w:val="pt-BR"/>
        </w:rPr>
        <w:t>Serrat</w:t>
      </w:r>
      <w:proofErr w:type="spellEnd"/>
      <w:r w:rsidRPr="006B3CB1">
        <w:rPr>
          <w:rFonts w:ascii="Verdana" w:hAnsi="Verdana"/>
          <w:kern w:val="0"/>
          <w:szCs w:val="20"/>
          <w:lang w:val="pt-BR"/>
        </w:rPr>
        <w:t>, Ações Retiro Velho, Ações Santa Fé, Ações São Joaquim e Ações São Pedro, “</w:t>
      </w:r>
      <w:r w:rsidRPr="006B3CB1">
        <w:rPr>
          <w:rFonts w:ascii="Verdana" w:hAnsi="Verdana"/>
          <w:kern w:val="0"/>
          <w:szCs w:val="20"/>
          <w:u w:val="single"/>
          <w:lang w:val="pt-BR"/>
        </w:rPr>
        <w:t xml:space="preserve">Ações </w:t>
      </w:r>
      <w:proofErr w:type="spellStart"/>
      <w:r w:rsidRPr="006B3CB1">
        <w:rPr>
          <w:rFonts w:ascii="Verdana" w:hAnsi="Verdana"/>
          <w:kern w:val="0"/>
          <w:szCs w:val="20"/>
          <w:u w:val="single"/>
          <w:lang w:val="pt-BR"/>
        </w:rPr>
        <w:t>SPEs</w:t>
      </w:r>
      <w:proofErr w:type="spellEnd"/>
      <w:r w:rsidRPr="006B3CB1">
        <w:rPr>
          <w:rFonts w:ascii="Verdana" w:hAnsi="Verdana"/>
          <w:kern w:val="0"/>
          <w:szCs w:val="20"/>
          <w:lang w:val="pt-BR"/>
        </w:rPr>
        <w:t>”);</w:t>
      </w:r>
    </w:p>
    <w:p w14:paraId="69AC5DFD" w14:textId="77777777" w:rsidR="00BA651E" w:rsidRPr="006B3CB1" w:rsidRDefault="00BA651E" w:rsidP="00BA651E">
      <w:pPr>
        <w:pStyle w:val="Recitals"/>
        <w:numPr>
          <w:ilvl w:val="0"/>
          <w:numId w:val="0"/>
        </w:numPr>
        <w:spacing w:after="0" w:line="288" w:lineRule="auto"/>
        <w:rPr>
          <w:rFonts w:ascii="Verdana" w:hAnsi="Verdana"/>
          <w:color w:val="000000"/>
          <w:w w:val="0"/>
          <w:kern w:val="0"/>
          <w:szCs w:val="20"/>
          <w:lang w:val="pt-BR"/>
        </w:rPr>
      </w:pPr>
    </w:p>
    <w:p w14:paraId="149E997D" w14:textId="77777777" w:rsidR="00BA651E" w:rsidRPr="006B3CB1" w:rsidRDefault="00BA651E" w:rsidP="006B3CB1">
      <w:pPr>
        <w:pStyle w:val="Recitals"/>
        <w:numPr>
          <w:ilvl w:val="0"/>
          <w:numId w:val="43"/>
        </w:numPr>
        <w:spacing w:after="0" w:line="288" w:lineRule="auto"/>
        <w:ind w:left="0" w:firstLine="0"/>
        <w:rPr>
          <w:rFonts w:ascii="Verdana" w:hAnsi="Verdana"/>
          <w:kern w:val="0"/>
          <w:szCs w:val="20"/>
          <w:lang w:val="pt-BR"/>
        </w:rPr>
      </w:pPr>
      <w:r w:rsidRPr="006B3CB1">
        <w:rPr>
          <w:rFonts w:ascii="Verdana" w:hAnsi="Verdana"/>
          <w:kern w:val="0"/>
          <w:szCs w:val="20"/>
          <w:lang w:val="pt-BR"/>
        </w:rPr>
        <w:t xml:space="preserve">de todas as novas ações de emissão da PCHPAR e das </w:t>
      </w:r>
      <w:proofErr w:type="spellStart"/>
      <w:r w:rsidRPr="006B3CB1">
        <w:rPr>
          <w:rFonts w:ascii="Verdana" w:hAnsi="Verdana"/>
          <w:kern w:val="0"/>
          <w:szCs w:val="20"/>
          <w:lang w:val="pt-BR"/>
        </w:rPr>
        <w:t>SPEs</w:t>
      </w:r>
      <w:proofErr w:type="spellEnd"/>
      <w:r w:rsidRPr="006B3CB1">
        <w:rPr>
          <w:rFonts w:ascii="Verdana" w:hAnsi="Verdana"/>
          <w:kern w:val="0"/>
          <w:szCs w:val="20"/>
          <w:lang w:val="pt-BR"/>
        </w:rPr>
        <w:t xml:space="preserve"> que venham a ser por elas emitidas e subscritas ou adquiridas no futuro durante a vigência deste Contrato, bem como quaisquer bens em que as ações oneradas sejam convertidas, inclusive em quaisquer certificados de depósitos ou valores mobiliários, e todas as ações de emissão da PCHPAR e das </w:t>
      </w:r>
      <w:proofErr w:type="spellStart"/>
      <w:r w:rsidRPr="006B3CB1">
        <w:rPr>
          <w:rFonts w:ascii="Verdana" w:hAnsi="Verdana"/>
          <w:kern w:val="0"/>
          <w:szCs w:val="20"/>
          <w:lang w:val="pt-BR"/>
        </w:rPr>
        <w:t>SPEs</w:t>
      </w:r>
      <w:proofErr w:type="spellEnd"/>
      <w:r w:rsidRPr="006B3CB1">
        <w:rPr>
          <w:rFonts w:ascii="Verdana" w:hAnsi="Verdana"/>
          <w:kern w:val="0"/>
          <w:szCs w:val="20"/>
          <w:lang w:val="pt-BR"/>
        </w:rPr>
        <w:t xml:space="preserve"> que, a partir desta data, sejam porventura atribuídas às Outorgantes ou a qualquer terceiro sejam de que forma for, incluindo mas não se limitando a por meio de bonificações, desmembramentos ou grupamentos de ações, consolidação, fusão, aquisição, permuta de ações, divisão de ações, conversão de debêntures, reorganização societária, as quais, caso sejam emitidas, subscritas ou adquiridas, integrarão e passarão a estar automaticamente alienadas fiduciariamente nos termos deste Contrato ("</w:t>
      </w:r>
      <w:r w:rsidRPr="006B3CB1">
        <w:rPr>
          <w:rFonts w:ascii="Verdana" w:hAnsi="Verdana"/>
          <w:kern w:val="0"/>
          <w:szCs w:val="20"/>
          <w:u w:val="single"/>
          <w:lang w:val="pt-BR"/>
        </w:rPr>
        <w:t>Ações Adicionais</w:t>
      </w:r>
      <w:r w:rsidRPr="006B3CB1">
        <w:rPr>
          <w:rFonts w:ascii="Verdana" w:hAnsi="Verdana"/>
          <w:kern w:val="0"/>
          <w:szCs w:val="20"/>
          <w:lang w:val="pt-BR"/>
        </w:rPr>
        <w:t xml:space="preserve">" e, em conjunto com as Ações PCHPAR e as Ações </w:t>
      </w:r>
      <w:proofErr w:type="spellStart"/>
      <w:r w:rsidRPr="006B3CB1">
        <w:rPr>
          <w:rFonts w:ascii="Verdana" w:hAnsi="Verdana"/>
          <w:kern w:val="0"/>
          <w:szCs w:val="20"/>
          <w:lang w:val="pt-BR"/>
        </w:rPr>
        <w:t>SPEs</w:t>
      </w:r>
      <w:proofErr w:type="spellEnd"/>
      <w:r w:rsidRPr="006B3CB1">
        <w:rPr>
          <w:rFonts w:ascii="Verdana" w:hAnsi="Verdana"/>
          <w:kern w:val="0"/>
          <w:szCs w:val="20"/>
          <w:lang w:val="pt-BR"/>
        </w:rPr>
        <w:t>, "</w:t>
      </w:r>
      <w:r w:rsidRPr="006B3CB1">
        <w:rPr>
          <w:rFonts w:ascii="Verdana" w:hAnsi="Verdana"/>
          <w:kern w:val="0"/>
          <w:szCs w:val="20"/>
          <w:u w:val="single"/>
          <w:lang w:val="pt-BR"/>
        </w:rPr>
        <w:t>Ações Alienadas</w:t>
      </w:r>
      <w:r w:rsidRPr="006B3CB1">
        <w:rPr>
          <w:rFonts w:ascii="Verdana" w:hAnsi="Verdana"/>
          <w:kern w:val="0"/>
          <w:szCs w:val="20"/>
          <w:lang w:val="pt-BR"/>
        </w:rPr>
        <w:t>" ou “</w:t>
      </w:r>
      <w:r w:rsidRPr="006B3CB1">
        <w:rPr>
          <w:rFonts w:ascii="Verdana" w:hAnsi="Verdana"/>
          <w:kern w:val="0"/>
          <w:szCs w:val="20"/>
          <w:u w:val="single"/>
          <w:lang w:val="pt-BR"/>
        </w:rPr>
        <w:t>Bens e Direitos Onerados</w:t>
      </w:r>
      <w:r w:rsidRPr="006B3CB1">
        <w:rPr>
          <w:rFonts w:ascii="Verdana" w:hAnsi="Verdana"/>
          <w:kern w:val="0"/>
          <w:szCs w:val="20"/>
          <w:lang w:val="pt-BR"/>
        </w:rPr>
        <w:t xml:space="preserve">” </w:t>
      </w:r>
      <w:bookmarkStart w:id="224" w:name="_DV_M155"/>
      <w:bookmarkStart w:id="225" w:name="_Ref428208032"/>
      <w:bookmarkEnd w:id="223"/>
      <w:bookmarkEnd w:id="224"/>
      <w:r w:rsidRPr="006B3CB1">
        <w:rPr>
          <w:rFonts w:ascii="Verdana" w:hAnsi="Verdana"/>
          <w:color w:val="000000"/>
          <w:kern w:val="0"/>
          <w:szCs w:val="20"/>
          <w:lang w:val="pt-BR"/>
        </w:rPr>
        <w:t>e a garantia sob eles constituída, “</w:t>
      </w:r>
      <w:r w:rsidRPr="006B3CB1">
        <w:rPr>
          <w:rFonts w:ascii="Verdana" w:hAnsi="Verdana"/>
          <w:color w:val="000000"/>
          <w:kern w:val="0"/>
          <w:szCs w:val="20"/>
          <w:u w:val="single"/>
          <w:lang w:val="pt-BR"/>
        </w:rPr>
        <w:t>Alienação Fiduciária</w:t>
      </w:r>
      <w:r w:rsidRPr="006B3CB1">
        <w:rPr>
          <w:rFonts w:ascii="Verdana" w:hAnsi="Verdana"/>
          <w:color w:val="000000"/>
          <w:kern w:val="0"/>
          <w:szCs w:val="20"/>
          <w:lang w:val="pt-BR"/>
        </w:rPr>
        <w:t>”</w:t>
      </w:r>
      <w:r w:rsidRPr="006B3CB1">
        <w:rPr>
          <w:rFonts w:ascii="Verdana" w:hAnsi="Verdana"/>
          <w:kern w:val="0"/>
          <w:szCs w:val="20"/>
          <w:lang w:val="pt-BR"/>
        </w:rPr>
        <w:t>).</w:t>
      </w:r>
    </w:p>
    <w:bookmarkEnd w:id="225"/>
    <w:p w14:paraId="23731D70" w14:textId="77777777" w:rsidR="00BA651E" w:rsidRPr="006B3CB1" w:rsidRDefault="00BA651E" w:rsidP="00BA651E"/>
    <w:p w14:paraId="123D210A" w14:textId="77777777" w:rsidR="00BA651E" w:rsidRPr="006B3CB1" w:rsidRDefault="00BA651E" w:rsidP="006B3CB1">
      <w:pPr>
        <w:pStyle w:val="Level2"/>
        <w:numPr>
          <w:ilvl w:val="1"/>
          <w:numId w:val="42"/>
        </w:numPr>
        <w:tabs>
          <w:tab w:val="left" w:pos="0"/>
          <w:tab w:val="left" w:pos="1560"/>
        </w:tabs>
        <w:spacing w:after="0" w:line="288" w:lineRule="auto"/>
        <w:rPr>
          <w:rFonts w:ascii="Verdana" w:hAnsi="Verdana"/>
          <w:color w:val="000000"/>
          <w:w w:val="0"/>
          <w:szCs w:val="20"/>
        </w:rPr>
      </w:pPr>
      <w:bookmarkStart w:id="226" w:name="_Ref302051908"/>
      <w:r w:rsidRPr="006B3CB1">
        <w:rPr>
          <w:rFonts w:ascii="Verdana" w:hAnsi="Verdana"/>
          <w:color w:val="000000"/>
          <w:szCs w:val="20"/>
        </w:rPr>
        <w:t xml:space="preserve">Os </w:t>
      </w:r>
      <w:r w:rsidRPr="006B3CB1">
        <w:rPr>
          <w:rFonts w:ascii="Verdana" w:hAnsi="Verdana"/>
          <w:color w:val="000000"/>
          <w:w w:val="0"/>
          <w:szCs w:val="20"/>
        </w:rPr>
        <w:t>certificados</w:t>
      </w:r>
      <w:r w:rsidRPr="006B3CB1">
        <w:rPr>
          <w:rFonts w:ascii="Verdana" w:hAnsi="Verdana"/>
          <w:color w:val="000000"/>
          <w:szCs w:val="20"/>
        </w:rPr>
        <w:t>, livros societários, cautelas de ações, estatutos sociais ou quaisquer outros documentos representativos da propriedade dos Bens e Direitos Onerados ("</w:t>
      </w:r>
      <w:r w:rsidRPr="006B3CB1">
        <w:rPr>
          <w:rFonts w:ascii="Verdana" w:hAnsi="Verdana"/>
          <w:color w:val="000000"/>
          <w:szCs w:val="20"/>
          <w:u w:val="single"/>
        </w:rPr>
        <w:t>Documentos Comprobatórios</w:t>
      </w:r>
      <w:r w:rsidRPr="006B3CB1">
        <w:rPr>
          <w:rFonts w:ascii="Verdana" w:hAnsi="Verdana"/>
          <w:color w:val="000000"/>
          <w:szCs w:val="20"/>
        </w:rPr>
        <w:t xml:space="preserve">") </w:t>
      </w:r>
      <w:bookmarkStart w:id="227" w:name="_DV_M125"/>
      <w:bookmarkEnd w:id="227"/>
      <w:r w:rsidRPr="006B3CB1">
        <w:rPr>
          <w:rFonts w:ascii="Verdana" w:hAnsi="Verdana"/>
          <w:color w:val="000000"/>
          <w:szCs w:val="20"/>
        </w:rPr>
        <w:t xml:space="preserve">incorporam-se </w:t>
      </w:r>
      <w:r w:rsidRPr="006B3CB1">
        <w:rPr>
          <w:rFonts w:ascii="Verdana" w:hAnsi="Verdana"/>
          <w:color w:val="000000"/>
          <w:w w:val="0"/>
          <w:szCs w:val="20"/>
        </w:rPr>
        <w:t>automaticamente</w:t>
      </w:r>
      <w:r w:rsidRPr="006B3CB1">
        <w:rPr>
          <w:rFonts w:ascii="Verdana" w:hAnsi="Verdana"/>
          <w:color w:val="000000"/>
          <w:szCs w:val="20"/>
        </w:rPr>
        <w:t xml:space="preserve"> à presente garantia, passando, para todos os fins de direito, a integrar a definição de "</w:t>
      </w:r>
      <w:r w:rsidRPr="006B3CB1">
        <w:rPr>
          <w:rFonts w:ascii="Verdana" w:hAnsi="Verdana"/>
          <w:color w:val="000000"/>
          <w:szCs w:val="20"/>
          <w:u w:val="single"/>
        </w:rPr>
        <w:t>Bens e Direitos Onerados</w:t>
      </w:r>
      <w:r w:rsidRPr="006B3CB1">
        <w:rPr>
          <w:rFonts w:ascii="Verdana" w:hAnsi="Verdana"/>
          <w:color w:val="000000"/>
          <w:szCs w:val="20"/>
        </w:rPr>
        <w:t>".</w:t>
      </w:r>
    </w:p>
    <w:p w14:paraId="4E293DD2" w14:textId="77777777" w:rsidR="00BA651E" w:rsidRPr="006B3CB1" w:rsidRDefault="00BA651E" w:rsidP="00BA651E">
      <w:pPr>
        <w:pStyle w:val="PargrafodaLista"/>
        <w:tabs>
          <w:tab w:val="left" w:pos="142"/>
          <w:tab w:val="left" w:pos="1276"/>
        </w:tabs>
        <w:ind w:left="0"/>
        <w:rPr>
          <w:color w:val="000000"/>
        </w:rPr>
      </w:pPr>
    </w:p>
    <w:bookmarkEnd w:id="226"/>
    <w:p w14:paraId="1F357C2E" w14:textId="77777777" w:rsidR="00BA651E" w:rsidRPr="006B3CB1" w:rsidRDefault="00BA651E" w:rsidP="006B3CB1">
      <w:pPr>
        <w:pStyle w:val="Level2"/>
        <w:numPr>
          <w:ilvl w:val="2"/>
          <w:numId w:val="42"/>
        </w:numPr>
        <w:tabs>
          <w:tab w:val="left" w:pos="0"/>
          <w:tab w:val="left" w:pos="1560"/>
        </w:tabs>
        <w:spacing w:after="0" w:line="288" w:lineRule="auto"/>
        <w:rPr>
          <w:rFonts w:ascii="Verdana" w:hAnsi="Verdana"/>
          <w:color w:val="000000"/>
          <w:kern w:val="0"/>
          <w:szCs w:val="20"/>
          <w:lang w:eastAsia="pt-BR"/>
        </w:rPr>
      </w:pPr>
      <w:r w:rsidRPr="006B3CB1">
        <w:rPr>
          <w:rFonts w:ascii="Verdana" w:hAnsi="Verdana"/>
          <w:color w:val="000000"/>
          <w:kern w:val="0"/>
          <w:szCs w:val="20"/>
          <w:lang w:eastAsia="pt-BR"/>
        </w:rPr>
        <w:t>Como resultado da garantia objeto deste Contrato, as Partes reconhecem que a propriedade fiduciária, o domínio resolúvel e a posse indireta sobre os Bens e Direitos Onerados serão transferidos para os Debenturistas, representados pelo Agente Fiduciário, e que as Outorgantes deterão a posse direta dos Bens e Direitos Onerados exclusivamente na qualidade de depositárias e responsáveis por bens de terceiros, assumindo todas as obrigações previstas nos artigos 627 a 646 do Código Civil, até que este Contrato tenha sido integralmente extinto.</w:t>
      </w:r>
    </w:p>
    <w:p w14:paraId="61E9B0D9" w14:textId="77777777" w:rsidR="00BA651E" w:rsidRPr="006B3CB1" w:rsidRDefault="00BA651E" w:rsidP="00BA651E">
      <w:pPr>
        <w:pStyle w:val="Body"/>
        <w:spacing w:after="0" w:line="288" w:lineRule="auto"/>
        <w:rPr>
          <w:rFonts w:ascii="Verdana" w:hAnsi="Verdana"/>
          <w:color w:val="000000"/>
          <w:w w:val="0"/>
          <w:kern w:val="0"/>
          <w:szCs w:val="20"/>
          <w:u w:val="double"/>
          <w:lang w:val="pt-BR"/>
        </w:rPr>
      </w:pPr>
      <w:bookmarkStart w:id="228" w:name="_DV_M28"/>
      <w:bookmarkStart w:id="229" w:name="_DV_M29"/>
      <w:bookmarkStart w:id="230" w:name="_DV_M32"/>
      <w:bookmarkStart w:id="231" w:name="_DV_M34"/>
      <w:bookmarkStart w:id="232" w:name="_DV_M35"/>
      <w:bookmarkStart w:id="233" w:name="_DV_M36"/>
      <w:bookmarkEnd w:id="228"/>
      <w:bookmarkEnd w:id="229"/>
      <w:bookmarkEnd w:id="230"/>
      <w:bookmarkEnd w:id="231"/>
      <w:bookmarkEnd w:id="232"/>
      <w:bookmarkEnd w:id="233"/>
    </w:p>
    <w:p w14:paraId="5D326140" w14:textId="77777777" w:rsidR="00BA651E" w:rsidRPr="006B3CB1" w:rsidRDefault="00BA651E" w:rsidP="006B3CB1">
      <w:pPr>
        <w:pStyle w:val="Level1"/>
        <w:keepNext/>
        <w:numPr>
          <w:ilvl w:val="0"/>
          <w:numId w:val="42"/>
        </w:numPr>
        <w:tabs>
          <w:tab w:val="left" w:pos="1560"/>
        </w:tabs>
        <w:spacing w:after="0" w:line="288" w:lineRule="auto"/>
        <w:ind w:left="567" w:hanging="567"/>
        <w:outlineLvl w:val="0"/>
        <w:rPr>
          <w:rFonts w:ascii="Verdana" w:hAnsi="Verdana"/>
          <w:b/>
          <w:color w:val="000000"/>
          <w:kern w:val="0"/>
          <w:szCs w:val="20"/>
          <w:lang w:eastAsia="pt-BR"/>
        </w:rPr>
      </w:pPr>
      <w:r w:rsidRPr="006B3CB1">
        <w:rPr>
          <w:rFonts w:ascii="Verdana" w:hAnsi="Verdana"/>
          <w:b/>
          <w:color w:val="000000"/>
          <w:w w:val="0"/>
          <w:kern w:val="0"/>
          <w:szCs w:val="20"/>
        </w:rPr>
        <w:t>OBRIGAÇÕES</w:t>
      </w:r>
      <w:r w:rsidRPr="006B3CB1">
        <w:rPr>
          <w:rFonts w:ascii="Verdana" w:hAnsi="Verdana"/>
          <w:b/>
          <w:color w:val="000000"/>
          <w:kern w:val="0"/>
          <w:szCs w:val="20"/>
          <w:lang w:eastAsia="pt-BR"/>
        </w:rPr>
        <w:t xml:space="preserve"> GARANTIDAS</w:t>
      </w:r>
    </w:p>
    <w:p w14:paraId="70C9CE15" w14:textId="77777777" w:rsidR="00BA651E" w:rsidRPr="006B3CB1" w:rsidRDefault="00BA651E" w:rsidP="00BA651E">
      <w:pPr>
        <w:keepNext/>
      </w:pPr>
    </w:p>
    <w:p w14:paraId="08F3E2CF" w14:textId="77777777" w:rsidR="00BA651E" w:rsidRPr="006B3CB1" w:rsidRDefault="00BA651E" w:rsidP="006B3CB1">
      <w:pPr>
        <w:pStyle w:val="PargrafodaLista"/>
        <w:numPr>
          <w:ilvl w:val="1"/>
          <w:numId w:val="42"/>
        </w:numPr>
        <w:tabs>
          <w:tab w:val="left" w:pos="1560"/>
        </w:tabs>
        <w:contextualSpacing w:val="0"/>
        <w:jc w:val="both"/>
      </w:pPr>
      <w:bookmarkStart w:id="234" w:name="_Ref278814654"/>
      <w:r w:rsidRPr="006B3CB1">
        <w:rPr>
          <w:color w:val="000000"/>
        </w:rPr>
        <w:t>Para os fins do presente Contrato, entende-se como “</w:t>
      </w:r>
      <w:r w:rsidRPr="006B3CB1">
        <w:rPr>
          <w:color w:val="000000"/>
          <w:u w:val="single"/>
        </w:rPr>
        <w:t>Obrigações Garantidas</w:t>
      </w:r>
      <w:r w:rsidRPr="006B3CB1">
        <w:rPr>
          <w:color w:val="000000"/>
        </w:rPr>
        <w:t xml:space="preserve">” </w:t>
      </w:r>
      <w:r w:rsidRPr="006B3CB1">
        <w:t xml:space="preserve">a totalidade das obrigações pecuniárias, principais e acessórias, presentes e futuras, assumidas pela Brasil PCH, pela PCHPAR e pelas </w:t>
      </w:r>
      <w:proofErr w:type="spellStart"/>
      <w:r w:rsidRPr="006B3CB1">
        <w:t>SPEs</w:t>
      </w:r>
      <w:proofErr w:type="spellEnd"/>
      <w:r w:rsidRPr="006B3CB1">
        <w:t xml:space="preserve">, </w:t>
      </w:r>
      <w:r w:rsidRPr="006B3CB1">
        <w:rPr>
          <w:color w:val="000000"/>
        </w:rPr>
        <w:t xml:space="preserve">na </w:t>
      </w:r>
      <w:r w:rsidRPr="006B3CB1">
        <w:t xml:space="preserve">Escritura de Emissão, neste Contrato, no Contrato de Cessão Fiduciária e nos demais documentos da Emissão, incluídos: </w:t>
      </w:r>
      <w:r w:rsidRPr="006B3CB1">
        <w:rPr>
          <w:b/>
        </w:rPr>
        <w:t>(i)</w:t>
      </w:r>
      <w:r w:rsidRPr="006B3CB1">
        <w:t xml:space="preserve"> o Valor Nominal Unitário, o saldo do valor Nominal Unitário, o Valor Nominal Atualizado (conforme definido abaixo), as Remunerações (conforme definidas abaixo), o Custo de Reposição (conforme definido na Escritura de Emissão), os prêmios previstos na Escritura de Emissão e, se for o caso, os Encargos Moratórios (conforme definidos abaixo), bem como todas as despesas, indenizações e custos devidos pela Brasil PCH, pela PCHPAR e pelas </w:t>
      </w:r>
      <w:proofErr w:type="spellStart"/>
      <w:r w:rsidRPr="006B3CB1">
        <w:t>SPEs</w:t>
      </w:r>
      <w:proofErr w:type="spellEnd"/>
      <w:r w:rsidRPr="006B3CB1">
        <w:t xml:space="preserve"> com relação às Debêntures; </w:t>
      </w:r>
      <w:r w:rsidRPr="006B3CB1">
        <w:rPr>
          <w:b/>
        </w:rPr>
        <w:t>(</w:t>
      </w:r>
      <w:proofErr w:type="spellStart"/>
      <w:r w:rsidRPr="006B3CB1">
        <w:rPr>
          <w:b/>
        </w:rPr>
        <w:t>ii</w:t>
      </w:r>
      <w:proofErr w:type="spellEnd"/>
      <w:r w:rsidRPr="006B3CB1">
        <w:rPr>
          <w:b/>
        </w:rPr>
        <w:t>)</w:t>
      </w:r>
      <w:r w:rsidRPr="006B3CB1">
        <w:t> eventuais custos necessários e comprovadamente incorridos pelos Debenturistas, incluindo a remuneração do Agente Fiduciário, em decorrência de processos, procedimentos e outras medidas judiciais ou extrajudiciais necessários à salvaguarda dos direitos e prerrogativas relacionados à Escritura de Emissão, a este Contrato, ao Contrato de Cessão Fiduciária e aos demais documentos da Emissão.</w:t>
      </w:r>
    </w:p>
    <w:p w14:paraId="0F50D753" w14:textId="77777777" w:rsidR="00BA651E" w:rsidRPr="006B3CB1" w:rsidRDefault="00BA651E" w:rsidP="00BA651E">
      <w:pPr>
        <w:pStyle w:val="PargrafodaLista"/>
        <w:tabs>
          <w:tab w:val="left" w:pos="1560"/>
        </w:tabs>
        <w:ind w:left="0"/>
        <w:rPr>
          <w:color w:val="000000"/>
          <w:w w:val="0"/>
        </w:rPr>
      </w:pPr>
    </w:p>
    <w:p w14:paraId="2B614081" w14:textId="77777777" w:rsidR="00BA651E" w:rsidRPr="006B3CB1" w:rsidRDefault="00BA651E" w:rsidP="006B3CB1">
      <w:pPr>
        <w:pStyle w:val="PargrafodaLista"/>
        <w:numPr>
          <w:ilvl w:val="1"/>
          <w:numId w:val="42"/>
        </w:numPr>
        <w:tabs>
          <w:tab w:val="left" w:pos="1560"/>
        </w:tabs>
        <w:contextualSpacing w:val="0"/>
        <w:jc w:val="both"/>
        <w:rPr>
          <w:color w:val="000000"/>
          <w:w w:val="0"/>
        </w:rPr>
      </w:pPr>
      <w:r w:rsidRPr="006B3CB1">
        <w:rPr>
          <w:color w:val="000000"/>
          <w:w w:val="0"/>
        </w:rPr>
        <w:t xml:space="preserve">Para que se cumpram os devidos fins legais, os principais termos das Obrigações Garantidas são descritos </w:t>
      </w:r>
      <w:bookmarkEnd w:id="234"/>
      <w:r w:rsidRPr="006B3CB1">
        <w:rPr>
          <w:color w:val="000000"/>
          <w:w w:val="0"/>
        </w:rPr>
        <w:t>abaixo:</w:t>
      </w:r>
    </w:p>
    <w:p w14:paraId="4CF454ED" w14:textId="77777777" w:rsidR="00BA651E" w:rsidRPr="006B3CB1" w:rsidRDefault="00BA651E" w:rsidP="00BA651E">
      <w:pPr>
        <w:pStyle w:val="Body"/>
        <w:spacing w:after="0" w:line="288" w:lineRule="auto"/>
        <w:rPr>
          <w:rFonts w:ascii="Verdana" w:hAnsi="Verdana"/>
          <w:kern w:val="0"/>
          <w:szCs w:val="20"/>
          <w:lang w:val="pt-BR"/>
        </w:rPr>
      </w:pPr>
    </w:p>
    <w:p w14:paraId="546AED8D" w14:textId="77777777" w:rsidR="00BA651E" w:rsidRPr="006B3CB1" w:rsidRDefault="00BA651E" w:rsidP="00BA651E">
      <w:pPr>
        <w:pStyle w:val="Body"/>
        <w:spacing w:after="0" w:line="288" w:lineRule="auto"/>
        <w:rPr>
          <w:rFonts w:ascii="Verdana" w:hAnsi="Verdana"/>
          <w:kern w:val="0"/>
          <w:szCs w:val="20"/>
          <w:lang w:val="pt-BR"/>
        </w:rPr>
      </w:pPr>
      <w:r w:rsidRPr="006B3CB1">
        <w:rPr>
          <w:rFonts w:ascii="Verdana" w:hAnsi="Verdana"/>
          <w:color w:val="000000"/>
          <w:szCs w:val="20"/>
          <w:lang w:val="pt-BR"/>
        </w:rPr>
        <w:t>[</w:t>
      </w:r>
      <w:r w:rsidRPr="006B3CB1">
        <w:rPr>
          <w:rFonts w:ascii="Verdana" w:hAnsi="Verdana"/>
          <w:i/>
          <w:iCs/>
          <w:color w:val="000000"/>
          <w:szCs w:val="20"/>
          <w:lang w:val="pt-BR"/>
        </w:rPr>
        <w:t>Nota: Descrição das Obrigações Garantidas a ser determinada de acordo com os termos vigentes da Escritura de Emissão quando da efetiva celebração deste Contrato.</w:t>
      </w:r>
      <w:r w:rsidRPr="006B3CB1">
        <w:rPr>
          <w:rFonts w:ascii="Verdana" w:hAnsi="Verdana"/>
          <w:color w:val="000000"/>
          <w:szCs w:val="20"/>
          <w:lang w:val="pt-BR"/>
        </w:rPr>
        <w:t>]</w:t>
      </w:r>
    </w:p>
    <w:p w14:paraId="252811D1" w14:textId="77777777" w:rsidR="00BA651E" w:rsidRPr="006B3CB1" w:rsidRDefault="00BA651E" w:rsidP="00BA651E">
      <w:pPr>
        <w:pStyle w:val="Body"/>
        <w:spacing w:after="0" w:line="288" w:lineRule="auto"/>
        <w:rPr>
          <w:rFonts w:ascii="Verdana" w:hAnsi="Verdana"/>
          <w:kern w:val="0"/>
          <w:szCs w:val="20"/>
          <w:lang w:val="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4"/>
        <w:gridCol w:w="6224"/>
      </w:tblGrid>
      <w:tr w:rsidR="00BA651E" w:rsidRPr="006B3CB1" w14:paraId="45E0B9D4" w14:textId="77777777" w:rsidTr="00BA651E">
        <w:tc>
          <w:tcPr>
            <w:tcW w:w="2568" w:type="dxa"/>
          </w:tcPr>
          <w:p w14:paraId="0D403F5E" w14:textId="77777777" w:rsidR="00BA651E" w:rsidRPr="006B3CB1" w:rsidRDefault="00BA651E" w:rsidP="00BA651E">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Valor do Principal</w:t>
            </w:r>
          </w:p>
        </w:tc>
        <w:tc>
          <w:tcPr>
            <w:tcW w:w="6260" w:type="dxa"/>
          </w:tcPr>
          <w:p w14:paraId="74CBB4B7" w14:textId="77777777" w:rsidR="00BA651E" w:rsidRPr="006B3CB1" w:rsidRDefault="00BA651E" w:rsidP="00BA651E">
            <w:pPr>
              <w:pStyle w:val="Body"/>
              <w:spacing w:after="0" w:line="288" w:lineRule="auto"/>
              <w:rPr>
                <w:rFonts w:ascii="Verdana" w:eastAsia="Calibri" w:hAnsi="Verdana"/>
                <w:kern w:val="0"/>
                <w:szCs w:val="20"/>
                <w:lang w:val="pt-BR"/>
              </w:rPr>
            </w:pPr>
            <w:r w:rsidRPr="006B3CB1">
              <w:rPr>
                <w:rFonts w:ascii="Verdana" w:eastAsia="Calibri" w:hAnsi="Verdana"/>
                <w:szCs w:val="20"/>
                <w:lang w:val="pt-BR"/>
              </w:rPr>
              <w:t xml:space="preserve">O Valor Total da Emissão, em </w:t>
            </w:r>
            <w:r w:rsidRPr="006B3CB1">
              <w:rPr>
                <w:rFonts w:ascii="Verdana" w:eastAsia="Calibri" w:hAnsi="Verdana"/>
                <w:kern w:val="0"/>
                <w:szCs w:val="20"/>
                <w:lang w:val="pt-BR"/>
              </w:rPr>
              <w:t>15 de outubro</w:t>
            </w:r>
            <w:r w:rsidRPr="006B3CB1">
              <w:rPr>
                <w:rFonts w:ascii="Verdana" w:hAnsi="Verdana"/>
                <w:szCs w:val="20"/>
                <w:lang w:val="pt-BR"/>
              </w:rPr>
              <w:t xml:space="preserve"> de 2018 (“</w:t>
            </w:r>
            <w:r w:rsidRPr="006B3CB1">
              <w:rPr>
                <w:rFonts w:ascii="Verdana" w:hAnsi="Verdana"/>
                <w:szCs w:val="20"/>
                <w:u w:val="single"/>
                <w:lang w:val="pt-BR"/>
              </w:rPr>
              <w:t>Data de Emissão</w:t>
            </w:r>
            <w:r w:rsidRPr="006B3CB1">
              <w:rPr>
                <w:rFonts w:ascii="Verdana" w:hAnsi="Verdana"/>
                <w:szCs w:val="20"/>
                <w:lang w:val="pt-BR"/>
              </w:rPr>
              <w:t>”)</w:t>
            </w:r>
            <w:r w:rsidRPr="006B3CB1">
              <w:rPr>
                <w:rFonts w:ascii="Verdana" w:eastAsia="Calibri" w:hAnsi="Verdana"/>
                <w:szCs w:val="20"/>
                <w:lang w:val="pt-BR"/>
              </w:rPr>
              <w:t xml:space="preserve">, corresponde a </w:t>
            </w:r>
            <w:r w:rsidRPr="006B3CB1">
              <w:rPr>
                <w:rFonts w:ascii="Verdana" w:hAnsi="Verdana"/>
                <w:spacing w:val="-2"/>
                <w:szCs w:val="20"/>
                <w:lang w:val="pt-BR"/>
              </w:rPr>
              <w:t>R$900.000.000,00 (novecentos milhões de reais)</w:t>
            </w:r>
            <w:r w:rsidRPr="006B3CB1">
              <w:rPr>
                <w:rFonts w:ascii="Verdana" w:eastAsia="Calibri" w:hAnsi="Verdana"/>
                <w:szCs w:val="20"/>
                <w:lang w:val="pt-BR"/>
              </w:rPr>
              <w:t>.</w:t>
            </w:r>
          </w:p>
        </w:tc>
      </w:tr>
      <w:tr w:rsidR="00BA651E" w:rsidRPr="006B3CB1" w14:paraId="79784CF4" w14:textId="77777777" w:rsidTr="00BA651E">
        <w:tc>
          <w:tcPr>
            <w:tcW w:w="2568" w:type="dxa"/>
          </w:tcPr>
          <w:p w14:paraId="5945E2D7" w14:textId="77777777" w:rsidR="00BA651E" w:rsidRPr="006B3CB1" w:rsidRDefault="00BA651E" w:rsidP="00BA651E">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Subscrição e Integralização</w:t>
            </w:r>
          </w:p>
        </w:tc>
        <w:tc>
          <w:tcPr>
            <w:tcW w:w="6260" w:type="dxa"/>
          </w:tcPr>
          <w:p w14:paraId="691C305D" w14:textId="77777777" w:rsidR="00BA651E" w:rsidRPr="006B3CB1" w:rsidRDefault="00BA651E" w:rsidP="00BA651E">
            <w:pPr>
              <w:pStyle w:val="Estilo1"/>
              <w:widowControl/>
              <w:spacing w:line="288" w:lineRule="auto"/>
              <w:outlineLvl w:val="0"/>
              <w:rPr>
                <w:rFonts w:ascii="Verdana" w:eastAsia="Calibri" w:hAnsi="Verdana"/>
                <w:b w:val="0"/>
                <w:smallCaps w:val="0"/>
                <w:sz w:val="20"/>
                <w:szCs w:val="20"/>
                <w:u w:val="none"/>
              </w:rPr>
            </w:pPr>
            <w:r w:rsidRPr="006B3CB1">
              <w:rPr>
                <w:rFonts w:ascii="Verdana" w:hAnsi="Verdana"/>
                <w:b w:val="0"/>
                <w:smallCaps w:val="0"/>
                <w:sz w:val="20"/>
                <w:szCs w:val="20"/>
                <w:u w:val="none"/>
              </w:rPr>
              <w:t>As Debêntures serão subscritas e integralizadas à vista, em moeda corrente nacional, no ato de subscrição, em uma única data (“</w:t>
            </w:r>
            <w:r w:rsidRPr="006B3CB1">
              <w:rPr>
                <w:rFonts w:ascii="Verdana" w:hAnsi="Verdana"/>
                <w:b w:val="0"/>
                <w:smallCaps w:val="0"/>
                <w:sz w:val="20"/>
                <w:szCs w:val="20"/>
              </w:rPr>
              <w:t>Data de Integralização</w:t>
            </w:r>
            <w:r w:rsidRPr="006B3CB1">
              <w:rPr>
                <w:rFonts w:ascii="Verdana" w:hAnsi="Verdana"/>
                <w:b w:val="0"/>
                <w:smallCaps w:val="0"/>
                <w:sz w:val="20"/>
                <w:szCs w:val="20"/>
                <w:u w:val="none"/>
              </w:rPr>
              <w:t xml:space="preserve">”), pelo seu Valor Nominal Unitário. </w:t>
            </w:r>
          </w:p>
        </w:tc>
      </w:tr>
      <w:tr w:rsidR="00BA651E" w:rsidRPr="006B3CB1" w14:paraId="74543009" w14:textId="77777777" w:rsidTr="00BA651E">
        <w:tc>
          <w:tcPr>
            <w:tcW w:w="2568" w:type="dxa"/>
          </w:tcPr>
          <w:p w14:paraId="172D1F6F" w14:textId="77777777" w:rsidR="00BA651E" w:rsidRPr="006B3CB1" w:rsidRDefault="00BA651E" w:rsidP="00BA651E">
            <w:pPr>
              <w:pStyle w:val="Body"/>
              <w:spacing w:after="0" w:line="288" w:lineRule="auto"/>
              <w:jc w:val="left"/>
              <w:rPr>
                <w:rFonts w:ascii="Verdana" w:eastAsia="Calibri" w:hAnsi="Verdana"/>
                <w:b/>
                <w:kern w:val="0"/>
                <w:szCs w:val="20"/>
                <w:lang w:val="pt-BR"/>
              </w:rPr>
            </w:pPr>
            <w:r w:rsidRPr="006B3CB1">
              <w:rPr>
                <w:rFonts w:ascii="Verdana" w:hAnsi="Verdana"/>
                <w:b/>
                <w:szCs w:val="20"/>
                <w:lang w:val="pt-BR"/>
              </w:rPr>
              <w:lastRenderedPageBreak/>
              <w:t>Prazos e Datas de Vencimento</w:t>
            </w:r>
          </w:p>
        </w:tc>
        <w:tc>
          <w:tcPr>
            <w:tcW w:w="6260" w:type="dxa"/>
          </w:tcPr>
          <w:p w14:paraId="391BA34A" w14:textId="77777777" w:rsidR="00BA651E" w:rsidRPr="006B3CB1" w:rsidRDefault="00BA651E" w:rsidP="00BA651E">
            <w:pPr>
              <w:pStyle w:val="Body"/>
              <w:spacing w:after="0" w:line="288" w:lineRule="auto"/>
              <w:rPr>
                <w:rFonts w:ascii="Verdana" w:eastAsia="Calibri" w:hAnsi="Verdana"/>
                <w:kern w:val="0"/>
                <w:szCs w:val="20"/>
                <w:lang w:val="pt-BR"/>
              </w:rPr>
            </w:pPr>
            <w:r w:rsidRPr="006B3CB1">
              <w:rPr>
                <w:rFonts w:ascii="Verdana" w:hAnsi="Verdana"/>
                <w:szCs w:val="20"/>
                <w:lang w:val="pt-BR"/>
              </w:rPr>
              <w:t>Observado o disposto na Escritura de Emissão, as Debêntures da Primeira Série e as Debêntures da Segunda Série terão prazo de 8 (oito) anos e um mês a contar da Data de Emissão, vencendo, portanto, no dia 15 de novembro de 2026 (“</w:t>
            </w:r>
            <w:r w:rsidRPr="006B3CB1">
              <w:rPr>
                <w:rFonts w:ascii="Verdana" w:hAnsi="Verdana"/>
                <w:szCs w:val="20"/>
                <w:u w:val="single"/>
                <w:lang w:val="pt-BR"/>
              </w:rPr>
              <w:t>Data de Vencimento das Debêntures</w:t>
            </w:r>
            <w:r w:rsidRPr="006B3CB1">
              <w:rPr>
                <w:rFonts w:ascii="Verdana" w:hAnsi="Verdana"/>
                <w:szCs w:val="20"/>
                <w:lang w:val="pt-BR"/>
              </w:rPr>
              <w:t>”), ressalvadas as hipóteses de vencimento antecipado e de resgate antecipado para cancelamento da totalidade das Debêntures, nos termos da Escritura de Emissão.</w:t>
            </w:r>
          </w:p>
        </w:tc>
      </w:tr>
      <w:tr w:rsidR="00BA651E" w:rsidRPr="006B3CB1" w14:paraId="326F3098" w14:textId="77777777" w:rsidTr="00BA651E">
        <w:tc>
          <w:tcPr>
            <w:tcW w:w="2568" w:type="dxa"/>
          </w:tcPr>
          <w:p w14:paraId="5CC3C786" w14:textId="77777777" w:rsidR="00BA651E" w:rsidRPr="006B3CB1" w:rsidRDefault="00BA651E" w:rsidP="00BA651E">
            <w:pPr>
              <w:pStyle w:val="Body"/>
              <w:spacing w:after="0" w:line="288" w:lineRule="auto"/>
              <w:jc w:val="left"/>
              <w:rPr>
                <w:rFonts w:ascii="Verdana" w:hAnsi="Verdana"/>
                <w:b/>
                <w:szCs w:val="20"/>
                <w:lang w:val="pt-BR"/>
              </w:rPr>
            </w:pPr>
            <w:r w:rsidRPr="006B3CB1">
              <w:rPr>
                <w:rFonts w:ascii="Verdana" w:hAnsi="Verdana"/>
                <w:b/>
                <w:szCs w:val="20"/>
                <w:lang w:val="pt-BR"/>
              </w:rPr>
              <w:t>Atualização Monetária</w:t>
            </w:r>
          </w:p>
        </w:tc>
        <w:tc>
          <w:tcPr>
            <w:tcW w:w="6260" w:type="dxa"/>
          </w:tcPr>
          <w:p w14:paraId="5DCA3C11" w14:textId="77777777" w:rsidR="00BA651E" w:rsidRPr="006B3CB1" w:rsidRDefault="00BA651E" w:rsidP="00BA651E">
            <w:pPr>
              <w:pStyle w:val="Body"/>
              <w:spacing w:after="0" w:line="288" w:lineRule="auto"/>
              <w:rPr>
                <w:rFonts w:ascii="Verdana" w:hAnsi="Verdana"/>
                <w:szCs w:val="20"/>
                <w:lang w:val="pt-BR"/>
              </w:rPr>
            </w:pPr>
            <w:r w:rsidRPr="006B3CB1">
              <w:rPr>
                <w:rFonts w:ascii="Verdana" w:hAnsi="Verdana" w:cs="Arial"/>
                <w:szCs w:val="20"/>
                <w:lang w:val="pt-BR"/>
              </w:rPr>
              <w:t xml:space="preserve">O Valor Nominal Unitário das Debêntures da Primeira Série não será objeto de atualização ou correção monetária por qualquer índice. O Valor Nominal Unitário das Debêntures da Segunda Série (ou saldo do Valor Nominal Unitário das Debêntures da Segunda Série, conforme o caso) será atualizado pela variação acumulada do Índice Nacional de Preços ao Consumidor Amplo, apurado e divulgado mensalmente pelo Instituto Brasileiro de Geografia e Estatística, desde a </w:t>
            </w:r>
            <w:r w:rsidRPr="006B3CB1">
              <w:rPr>
                <w:rFonts w:ascii="Verdana" w:hAnsi="Verdana"/>
                <w:szCs w:val="20"/>
                <w:lang w:val="pt-BR"/>
              </w:rPr>
              <w:t xml:space="preserve">Data de Integralização </w:t>
            </w:r>
            <w:r w:rsidRPr="006B3CB1">
              <w:rPr>
                <w:rFonts w:ascii="Verdana" w:hAnsi="Verdana" w:cs="Arial"/>
                <w:szCs w:val="20"/>
                <w:lang w:val="pt-BR"/>
              </w:rPr>
              <w:t>até a data de seu efetivo pagamento (“</w:t>
            </w:r>
            <w:r w:rsidRPr="006B3CB1">
              <w:rPr>
                <w:rFonts w:ascii="Verdana" w:hAnsi="Verdana" w:cs="Arial"/>
                <w:szCs w:val="20"/>
                <w:u w:val="single"/>
                <w:lang w:val="pt-BR"/>
              </w:rPr>
              <w:t>Atualização Monetária das Debêntures da Segunda Série</w:t>
            </w:r>
            <w:r w:rsidRPr="006B3CB1">
              <w:rPr>
                <w:rFonts w:ascii="Verdana" w:hAnsi="Verdana" w:cs="Arial"/>
                <w:szCs w:val="20"/>
                <w:lang w:val="pt-BR"/>
              </w:rPr>
              <w:t xml:space="preserve">”), sendo o produto da Atualização Monetária das Debêntures da Segunda Série automaticamente incorporado ao Valor Nominal Unitário das Debêntures da Segunda Série </w:t>
            </w:r>
            <w:r w:rsidRPr="006B3CB1">
              <w:rPr>
                <w:rFonts w:ascii="Verdana" w:hAnsi="Verdana"/>
                <w:szCs w:val="20"/>
                <w:lang w:val="pt-BR"/>
              </w:rPr>
              <w:t xml:space="preserve">(ou ao saldo do Valor Nominal Unitário das Debêntures da Segunda Série, conforme o caso) </w:t>
            </w:r>
            <w:r w:rsidRPr="006B3CB1">
              <w:rPr>
                <w:rFonts w:ascii="Verdana" w:hAnsi="Verdana" w:cs="Arial"/>
                <w:szCs w:val="20"/>
                <w:lang w:val="pt-BR"/>
              </w:rPr>
              <w:t>(“</w:t>
            </w:r>
            <w:r w:rsidRPr="006B3CB1">
              <w:rPr>
                <w:rFonts w:ascii="Verdana" w:hAnsi="Verdana" w:cs="Arial"/>
                <w:szCs w:val="20"/>
                <w:u w:val="single"/>
                <w:lang w:val="pt-BR"/>
              </w:rPr>
              <w:t>Valor Nominal Atualizado</w:t>
            </w:r>
            <w:r w:rsidRPr="006B3CB1">
              <w:rPr>
                <w:rFonts w:ascii="Verdana" w:hAnsi="Verdana" w:cs="Arial"/>
                <w:szCs w:val="20"/>
                <w:lang w:val="pt-BR"/>
              </w:rPr>
              <w:t>”).</w:t>
            </w:r>
          </w:p>
        </w:tc>
      </w:tr>
      <w:tr w:rsidR="00BA651E" w:rsidRPr="006B3CB1" w14:paraId="5D888595" w14:textId="77777777" w:rsidTr="00BA651E">
        <w:tc>
          <w:tcPr>
            <w:tcW w:w="2568" w:type="dxa"/>
          </w:tcPr>
          <w:p w14:paraId="6EA7F794" w14:textId="77777777" w:rsidR="00BA651E" w:rsidRPr="006B3CB1" w:rsidRDefault="00BA651E" w:rsidP="00BA651E">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Amortização do Principal</w:t>
            </w:r>
          </w:p>
        </w:tc>
        <w:tc>
          <w:tcPr>
            <w:tcW w:w="6260" w:type="dxa"/>
          </w:tcPr>
          <w:p w14:paraId="3CD1EA18" w14:textId="0C347945" w:rsidR="00BA651E" w:rsidRPr="006B3CB1" w:rsidRDefault="00BA651E" w:rsidP="00BA651E">
            <w:pPr>
              <w:pStyle w:val="Estilo1"/>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Primeira Série</w:t>
            </w:r>
            <w:r w:rsidRPr="006B3CB1">
              <w:rPr>
                <w:rFonts w:ascii="Verdana" w:hAnsi="Verdana"/>
                <w:b w:val="0"/>
                <w:smallCaps w:val="0"/>
                <w:sz w:val="20"/>
                <w:szCs w:val="20"/>
                <w:u w:val="none"/>
              </w:rPr>
              <w:t xml:space="preserve">. O Valor Nominal Unitário das Debêntures da Primeira Série será amortizado, trimestralmente, a partir do 13º (décimo terceiro) mês (inclusive), sempre no dia 15 dos meses de fevereiro, maio, agosto e novembro de cada ano, sendo o primeiro pagamento realizado em 15 de novembro de 2019 e, o último pagamento, excepcionalmente, na Data de Vencimento das Debêntures, conforme datas e percentuais indicados abaixo: </w:t>
            </w:r>
          </w:p>
          <w:p w14:paraId="5C0E61F9" w14:textId="77777777" w:rsidR="00BA651E" w:rsidRPr="006B3CB1" w:rsidRDefault="00BA651E" w:rsidP="00BA651E">
            <w:pPr>
              <w:tabs>
                <w:tab w:val="left" w:pos="709"/>
              </w:tabs>
            </w:pPr>
          </w:p>
          <w:tbl>
            <w:tblPr>
              <w:tblStyle w:val="Tabelacomgrade"/>
              <w:tblW w:w="5000" w:type="pct"/>
              <w:jc w:val="center"/>
              <w:tblLook w:val="04A0" w:firstRow="1" w:lastRow="0" w:firstColumn="1" w:lastColumn="0" w:noHBand="0" w:noVBand="1"/>
            </w:tblPr>
            <w:tblGrid>
              <w:gridCol w:w="1064"/>
              <w:gridCol w:w="2763"/>
              <w:gridCol w:w="2171"/>
            </w:tblGrid>
            <w:tr w:rsidR="00BA651E" w:rsidRPr="006B3CB1" w14:paraId="36B60F45" w14:textId="77777777" w:rsidTr="00BA651E">
              <w:trPr>
                <w:jc w:val="center"/>
              </w:trPr>
              <w:tc>
                <w:tcPr>
                  <w:tcW w:w="5000" w:type="pct"/>
                  <w:gridSpan w:val="3"/>
                  <w:shd w:val="clear" w:color="auto" w:fill="BFBFBF" w:themeFill="background1" w:themeFillShade="BF"/>
                  <w:vAlign w:val="center"/>
                </w:tcPr>
                <w:p w14:paraId="2ED183B2" w14:textId="77777777" w:rsidR="00BA651E" w:rsidRPr="006B3CB1" w:rsidRDefault="00BA651E" w:rsidP="00BA651E">
                  <w:pPr>
                    <w:jc w:val="center"/>
                    <w:rPr>
                      <w:b/>
                      <w:smallCaps/>
                    </w:rPr>
                  </w:pPr>
                  <w:proofErr w:type="spellStart"/>
                  <w:r w:rsidRPr="006B3CB1">
                    <w:rPr>
                      <w:b/>
                      <w:smallCaps/>
                    </w:rPr>
                    <w:t>Debêntures</w:t>
                  </w:r>
                  <w:proofErr w:type="spellEnd"/>
                  <w:r w:rsidRPr="006B3CB1">
                    <w:rPr>
                      <w:b/>
                      <w:smallCaps/>
                    </w:rPr>
                    <w:t xml:space="preserve"> da </w:t>
                  </w:r>
                  <w:proofErr w:type="spellStart"/>
                  <w:r w:rsidRPr="006B3CB1">
                    <w:rPr>
                      <w:b/>
                      <w:smallCaps/>
                    </w:rPr>
                    <w:t>Primeira</w:t>
                  </w:r>
                  <w:proofErr w:type="spellEnd"/>
                  <w:r w:rsidRPr="006B3CB1">
                    <w:rPr>
                      <w:b/>
                      <w:smallCaps/>
                    </w:rPr>
                    <w:t xml:space="preserve"> Série</w:t>
                  </w:r>
                </w:p>
              </w:tc>
            </w:tr>
            <w:tr w:rsidR="00BA651E" w:rsidRPr="006B3CB1" w14:paraId="2E217F72" w14:textId="77777777" w:rsidTr="00BA651E">
              <w:trPr>
                <w:trHeight w:val="1134"/>
                <w:jc w:val="center"/>
              </w:trPr>
              <w:tc>
                <w:tcPr>
                  <w:tcW w:w="636" w:type="pct"/>
                  <w:shd w:val="clear" w:color="auto" w:fill="BFBFBF" w:themeFill="background1" w:themeFillShade="BF"/>
                  <w:vAlign w:val="center"/>
                </w:tcPr>
                <w:p w14:paraId="0174881C" w14:textId="77777777" w:rsidR="00BA651E" w:rsidRPr="006B3CB1" w:rsidRDefault="00BA651E" w:rsidP="00BA651E">
                  <w:pPr>
                    <w:jc w:val="center"/>
                    <w:rPr>
                      <w:b/>
                      <w:smallCaps/>
                    </w:rPr>
                  </w:pPr>
                  <w:proofErr w:type="spellStart"/>
                  <w:r w:rsidRPr="006B3CB1">
                    <w:rPr>
                      <w:b/>
                      <w:smallCaps/>
                    </w:rPr>
                    <w:t>Parcela</w:t>
                  </w:r>
                  <w:proofErr w:type="spellEnd"/>
                </w:p>
              </w:tc>
              <w:tc>
                <w:tcPr>
                  <w:tcW w:w="2429" w:type="pct"/>
                  <w:shd w:val="clear" w:color="auto" w:fill="BFBFBF" w:themeFill="background1" w:themeFillShade="BF"/>
                  <w:vAlign w:val="center"/>
                </w:tcPr>
                <w:p w14:paraId="6E965CEE" w14:textId="77777777" w:rsidR="00BA651E" w:rsidRPr="006B3CB1" w:rsidRDefault="00BA651E" w:rsidP="00BA651E">
                  <w:pPr>
                    <w:jc w:val="center"/>
                    <w:rPr>
                      <w:b/>
                      <w:smallCaps/>
                    </w:rPr>
                  </w:pPr>
                  <w:r w:rsidRPr="006B3CB1">
                    <w:rPr>
                      <w:b/>
                      <w:smallCaps/>
                    </w:rPr>
                    <w:t xml:space="preserve">Data de </w:t>
                  </w:r>
                  <w:proofErr w:type="spellStart"/>
                  <w:r w:rsidRPr="006B3CB1">
                    <w:rPr>
                      <w:b/>
                      <w:smallCaps/>
                    </w:rPr>
                    <w:t>Amortização</w:t>
                  </w:r>
                  <w:proofErr w:type="spellEnd"/>
                </w:p>
              </w:tc>
              <w:tc>
                <w:tcPr>
                  <w:tcW w:w="1935" w:type="pct"/>
                  <w:shd w:val="clear" w:color="auto" w:fill="BFBFBF" w:themeFill="background1" w:themeFillShade="BF"/>
                  <w:vAlign w:val="center"/>
                </w:tcPr>
                <w:p w14:paraId="19781099" w14:textId="6EACF16D" w:rsidR="00BA651E" w:rsidRPr="006B3CB1" w:rsidRDefault="00BA651E" w:rsidP="00BA651E">
                  <w:pPr>
                    <w:jc w:val="center"/>
                    <w:rPr>
                      <w:b/>
                      <w:color w:val="000000"/>
                      <w:lang w:val="pt-BR"/>
                    </w:rPr>
                  </w:pPr>
                  <w:r w:rsidRPr="006B3CB1">
                    <w:rPr>
                      <w:b/>
                      <w:smallCaps/>
                      <w:lang w:val="pt-BR"/>
                    </w:rPr>
                    <w:t>Percentual do Valor Nominal Unitário das Debêntures da Primeira Série</w:t>
                  </w:r>
                </w:p>
              </w:tc>
            </w:tr>
            <w:tr w:rsidR="00BA651E" w:rsidRPr="006B3CB1" w14:paraId="48202BCA" w14:textId="77777777" w:rsidTr="00BA651E">
              <w:trPr>
                <w:jc w:val="center"/>
              </w:trPr>
              <w:tc>
                <w:tcPr>
                  <w:tcW w:w="636" w:type="pct"/>
                  <w:vAlign w:val="center"/>
                </w:tcPr>
                <w:p w14:paraId="5623054A" w14:textId="77777777" w:rsidR="00BA651E" w:rsidRPr="006B3CB1" w:rsidRDefault="00BA651E" w:rsidP="00BA651E">
                  <w:pPr>
                    <w:jc w:val="center"/>
                  </w:pPr>
                  <w:r w:rsidRPr="006B3CB1">
                    <w:t>1</w:t>
                  </w:r>
                </w:p>
              </w:tc>
              <w:tc>
                <w:tcPr>
                  <w:tcW w:w="2429" w:type="pct"/>
                  <w:vAlign w:val="center"/>
                </w:tcPr>
                <w:p w14:paraId="188ECFA9"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5" w:type="pct"/>
                  <w:vAlign w:val="center"/>
                </w:tcPr>
                <w:p w14:paraId="39C14FD3" w14:textId="77777777" w:rsidR="00BA651E" w:rsidRPr="006B3CB1" w:rsidRDefault="00BA651E" w:rsidP="00BA651E">
                  <w:pPr>
                    <w:jc w:val="center"/>
                    <w:rPr>
                      <w:color w:val="000000"/>
                    </w:rPr>
                  </w:pPr>
                  <w:r w:rsidRPr="006B3CB1">
                    <w:rPr>
                      <w:rFonts w:cs="Calibri"/>
                      <w:color w:val="000000"/>
                    </w:rPr>
                    <w:t>3,0000%</w:t>
                  </w:r>
                </w:p>
              </w:tc>
            </w:tr>
            <w:tr w:rsidR="00BA651E" w:rsidRPr="006B3CB1" w14:paraId="0D5AE00B" w14:textId="77777777" w:rsidTr="00BA651E">
              <w:trPr>
                <w:jc w:val="center"/>
              </w:trPr>
              <w:tc>
                <w:tcPr>
                  <w:tcW w:w="636" w:type="pct"/>
                  <w:vAlign w:val="center"/>
                </w:tcPr>
                <w:p w14:paraId="153CD1EE" w14:textId="77777777" w:rsidR="00BA651E" w:rsidRPr="006B3CB1" w:rsidRDefault="00BA651E" w:rsidP="00BA651E">
                  <w:pPr>
                    <w:jc w:val="center"/>
                  </w:pPr>
                  <w:r w:rsidRPr="006B3CB1">
                    <w:t>2</w:t>
                  </w:r>
                </w:p>
              </w:tc>
              <w:tc>
                <w:tcPr>
                  <w:tcW w:w="2429" w:type="pct"/>
                  <w:vAlign w:val="center"/>
                </w:tcPr>
                <w:p w14:paraId="594E605D"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5" w:type="pct"/>
                  <w:vAlign w:val="center"/>
                </w:tcPr>
                <w:p w14:paraId="2ED3C5E0" w14:textId="77777777" w:rsidR="00BA651E" w:rsidRPr="006B3CB1" w:rsidRDefault="00BA651E" w:rsidP="00BA651E">
                  <w:pPr>
                    <w:jc w:val="center"/>
                    <w:rPr>
                      <w:color w:val="000000"/>
                    </w:rPr>
                  </w:pPr>
                  <w:r w:rsidRPr="006B3CB1">
                    <w:rPr>
                      <w:rFonts w:cs="Calibri"/>
                      <w:color w:val="000000"/>
                    </w:rPr>
                    <w:t>3,0928%</w:t>
                  </w:r>
                </w:p>
              </w:tc>
            </w:tr>
            <w:tr w:rsidR="00BA651E" w:rsidRPr="006B3CB1" w14:paraId="313CE5BB" w14:textId="77777777" w:rsidTr="00BA651E">
              <w:trPr>
                <w:jc w:val="center"/>
              </w:trPr>
              <w:tc>
                <w:tcPr>
                  <w:tcW w:w="636" w:type="pct"/>
                  <w:vAlign w:val="center"/>
                </w:tcPr>
                <w:p w14:paraId="7251CC47" w14:textId="77777777" w:rsidR="00BA651E" w:rsidRPr="006B3CB1" w:rsidRDefault="00BA651E" w:rsidP="00BA651E">
                  <w:pPr>
                    <w:jc w:val="center"/>
                  </w:pPr>
                  <w:r w:rsidRPr="006B3CB1">
                    <w:t>3</w:t>
                  </w:r>
                </w:p>
              </w:tc>
              <w:tc>
                <w:tcPr>
                  <w:tcW w:w="2429" w:type="pct"/>
                  <w:vAlign w:val="center"/>
                </w:tcPr>
                <w:p w14:paraId="4716A82B"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5" w:type="pct"/>
                  <w:vAlign w:val="center"/>
                </w:tcPr>
                <w:p w14:paraId="4B3E5482" w14:textId="77777777" w:rsidR="00BA651E" w:rsidRPr="006B3CB1" w:rsidRDefault="00BA651E" w:rsidP="00BA651E">
                  <w:pPr>
                    <w:jc w:val="center"/>
                    <w:rPr>
                      <w:color w:val="000000"/>
                    </w:rPr>
                  </w:pPr>
                  <w:r w:rsidRPr="006B3CB1">
                    <w:rPr>
                      <w:rFonts w:cs="Calibri"/>
                      <w:color w:val="000000"/>
                    </w:rPr>
                    <w:t>3,1915%</w:t>
                  </w:r>
                </w:p>
              </w:tc>
            </w:tr>
            <w:tr w:rsidR="00BA651E" w:rsidRPr="006B3CB1" w14:paraId="712589F0" w14:textId="77777777" w:rsidTr="00BA651E">
              <w:trPr>
                <w:jc w:val="center"/>
              </w:trPr>
              <w:tc>
                <w:tcPr>
                  <w:tcW w:w="636" w:type="pct"/>
                  <w:vAlign w:val="center"/>
                </w:tcPr>
                <w:p w14:paraId="0845FCFF" w14:textId="77777777" w:rsidR="00BA651E" w:rsidRPr="006B3CB1" w:rsidRDefault="00BA651E" w:rsidP="00BA651E">
                  <w:pPr>
                    <w:jc w:val="center"/>
                  </w:pPr>
                  <w:r w:rsidRPr="006B3CB1">
                    <w:t>4</w:t>
                  </w:r>
                </w:p>
              </w:tc>
              <w:tc>
                <w:tcPr>
                  <w:tcW w:w="2429" w:type="pct"/>
                  <w:vAlign w:val="center"/>
                </w:tcPr>
                <w:p w14:paraId="00076FBF"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5" w:type="pct"/>
                  <w:vAlign w:val="center"/>
                </w:tcPr>
                <w:p w14:paraId="3856B333" w14:textId="77777777" w:rsidR="00BA651E" w:rsidRPr="006B3CB1" w:rsidRDefault="00BA651E" w:rsidP="00BA651E">
                  <w:pPr>
                    <w:jc w:val="center"/>
                    <w:rPr>
                      <w:color w:val="000000"/>
                    </w:rPr>
                  </w:pPr>
                  <w:r w:rsidRPr="006B3CB1">
                    <w:rPr>
                      <w:rFonts w:cs="Calibri"/>
                      <w:color w:val="000000"/>
                    </w:rPr>
                    <w:t>3,2967%</w:t>
                  </w:r>
                </w:p>
              </w:tc>
            </w:tr>
            <w:tr w:rsidR="00BA651E" w:rsidRPr="006B3CB1" w14:paraId="1E39C2BF" w14:textId="77777777" w:rsidTr="00BA651E">
              <w:trPr>
                <w:jc w:val="center"/>
              </w:trPr>
              <w:tc>
                <w:tcPr>
                  <w:tcW w:w="636" w:type="pct"/>
                  <w:vAlign w:val="center"/>
                </w:tcPr>
                <w:p w14:paraId="48299E91" w14:textId="77777777" w:rsidR="00BA651E" w:rsidRPr="006B3CB1" w:rsidRDefault="00BA651E" w:rsidP="00BA651E">
                  <w:pPr>
                    <w:jc w:val="center"/>
                  </w:pPr>
                  <w:r w:rsidRPr="006B3CB1">
                    <w:t>5</w:t>
                  </w:r>
                </w:p>
              </w:tc>
              <w:tc>
                <w:tcPr>
                  <w:tcW w:w="2429" w:type="pct"/>
                  <w:vAlign w:val="center"/>
                </w:tcPr>
                <w:p w14:paraId="7FB50D8B"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5" w:type="pct"/>
                  <w:vAlign w:val="center"/>
                </w:tcPr>
                <w:p w14:paraId="5FD58AC6" w14:textId="77777777" w:rsidR="00BA651E" w:rsidRPr="006B3CB1" w:rsidRDefault="00BA651E" w:rsidP="00BA651E">
                  <w:pPr>
                    <w:jc w:val="center"/>
                    <w:rPr>
                      <w:color w:val="000000"/>
                    </w:rPr>
                  </w:pPr>
                  <w:r w:rsidRPr="006B3CB1">
                    <w:rPr>
                      <w:rFonts w:cs="Calibri"/>
                      <w:color w:val="000000"/>
                    </w:rPr>
                    <w:t>2,2727%</w:t>
                  </w:r>
                </w:p>
              </w:tc>
            </w:tr>
            <w:tr w:rsidR="00BA651E" w:rsidRPr="006B3CB1" w14:paraId="2535665F" w14:textId="77777777" w:rsidTr="00BA651E">
              <w:trPr>
                <w:jc w:val="center"/>
              </w:trPr>
              <w:tc>
                <w:tcPr>
                  <w:tcW w:w="636" w:type="pct"/>
                  <w:vAlign w:val="center"/>
                </w:tcPr>
                <w:p w14:paraId="28F0D3AF" w14:textId="77777777" w:rsidR="00BA651E" w:rsidRPr="006B3CB1" w:rsidRDefault="00BA651E" w:rsidP="00BA651E">
                  <w:pPr>
                    <w:jc w:val="center"/>
                  </w:pPr>
                  <w:r w:rsidRPr="006B3CB1">
                    <w:t>6</w:t>
                  </w:r>
                </w:p>
              </w:tc>
              <w:tc>
                <w:tcPr>
                  <w:tcW w:w="2429" w:type="pct"/>
                  <w:vAlign w:val="center"/>
                </w:tcPr>
                <w:p w14:paraId="39F5A030"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5" w:type="pct"/>
                  <w:vAlign w:val="center"/>
                </w:tcPr>
                <w:p w14:paraId="1F0F3372" w14:textId="77777777" w:rsidR="00BA651E" w:rsidRPr="006B3CB1" w:rsidRDefault="00BA651E" w:rsidP="00BA651E">
                  <w:pPr>
                    <w:jc w:val="center"/>
                    <w:rPr>
                      <w:color w:val="000000"/>
                    </w:rPr>
                  </w:pPr>
                  <w:r w:rsidRPr="006B3CB1">
                    <w:rPr>
                      <w:rFonts w:cs="Calibri"/>
                      <w:color w:val="000000"/>
                    </w:rPr>
                    <w:t>2,3256%</w:t>
                  </w:r>
                </w:p>
              </w:tc>
            </w:tr>
            <w:tr w:rsidR="00BA651E" w:rsidRPr="006B3CB1" w14:paraId="06FBA68A" w14:textId="77777777" w:rsidTr="00BA651E">
              <w:trPr>
                <w:jc w:val="center"/>
              </w:trPr>
              <w:tc>
                <w:tcPr>
                  <w:tcW w:w="636" w:type="pct"/>
                  <w:vAlign w:val="center"/>
                </w:tcPr>
                <w:p w14:paraId="0CA508B5" w14:textId="77777777" w:rsidR="00BA651E" w:rsidRPr="006B3CB1" w:rsidRDefault="00BA651E" w:rsidP="00BA651E">
                  <w:pPr>
                    <w:jc w:val="center"/>
                  </w:pPr>
                  <w:r w:rsidRPr="006B3CB1">
                    <w:t>7</w:t>
                  </w:r>
                </w:p>
              </w:tc>
              <w:tc>
                <w:tcPr>
                  <w:tcW w:w="2429" w:type="pct"/>
                  <w:vAlign w:val="center"/>
                </w:tcPr>
                <w:p w14:paraId="324BB217"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5" w:type="pct"/>
                  <w:vAlign w:val="center"/>
                </w:tcPr>
                <w:p w14:paraId="1CFBE7E3" w14:textId="77777777" w:rsidR="00BA651E" w:rsidRPr="006B3CB1" w:rsidRDefault="00BA651E" w:rsidP="00BA651E">
                  <w:pPr>
                    <w:jc w:val="center"/>
                    <w:rPr>
                      <w:color w:val="000000"/>
                    </w:rPr>
                  </w:pPr>
                  <w:r w:rsidRPr="006B3CB1">
                    <w:rPr>
                      <w:rFonts w:cs="Calibri"/>
                      <w:color w:val="000000"/>
                    </w:rPr>
                    <w:t>2,3810%</w:t>
                  </w:r>
                </w:p>
              </w:tc>
            </w:tr>
            <w:tr w:rsidR="00BA651E" w:rsidRPr="006B3CB1" w14:paraId="3F1E8E09" w14:textId="77777777" w:rsidTr="00BA651E">
              <w:trPr>
                <w:jc w:val="center"/>
              </w:trPr>
              <w:tc>
                <w:tcPr>
                  <w:tcW w:w="636" w:type="pct"/>
                  <w:vAlign w:val="center"/>
                </w:tcPr>
                <w:p w14:paraId="7F30C303" w14:textId="77777777" w:rsidR="00BA651E" w:rsidRPr="006B3CB1" w:rsidRDefault="00BA651E" w:rsidP="00BA651E">
                  <w:pPr>
                    <w:jc w:val="center"/>
                  </w:pPr>
                  <w:r w:rsidRPr="006B3CB1">
                    <w:lastRenderedPageBreak/>
                    <w:t>8</w:t>
                  </w:r>
                </w:p>
              </w:tc>
              <w:tc>
                <w:tcPr>
                  <w:tcW w:w="2429" w:type="pct"/>
                  <w:vAlign w:val="center"/>
                </w:tcPr>
                <w:p w14:paraId="0CB643DA"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5" w:type="pct"/>
                  <w:vAlign w:val="center"/>
                </w:tcPr>
                <w:p w14:paraId="4755BC1D" w14:textId="77777777" w:rsidR="00BA651E" w:rsidRPr="006B3CB1" w:rsidRDefault="00BA651E" w:rsidP="00BA651E">
                  <w:pPr>
                    <w:jc w:val="center"/>
                    <w:rPr>
                      <w:color w:val="000000"/>
                    </w:rPr>
                  </w:pPr>
                  <w:r w:rsidRPr="006B3CB1">
                    <w:rPr>
                      <w:rFonts w:cs="Calibri"/>
                      <w:color w:val="000000"/>
                    </w:rPr>
                    <w:t>2,4390%</w:t>
                  </w:r>
                </w:p>
              </w:tc>
            </w:tr>
            <w:tr w:rsidR="00BA651E" w:rsidRPr="006B3CB1" w14:paraId="5261EF31" w14:textId="77777777" w:rsidTr="00BA651E">
              <w:trPr>
                <w:jc w:val="center"/>
              </w:trPr>
              <w:tc>
                <w:tcPr>
                  <w:tcW w:w="636" w:type="pct"/>
                  <w:vAlign w:val="center"/>
                </w:tcPr>
                <w:p w14:paraId="123BBF85" w14:textId="77777777" w:rsidR="00BA651E" w:rsidRPr="006B3CB1" w:rsidRDefault="00BA651E" w:rsidP="00BA651E">
                  <w:pPr>
                    <w:jc w:val="center"/>
                  </w:pPr>
                  <w:r w:rsidRPr="006B3CB1">
                    <w:t>9</w:t>
                  </w:r>
                </w:p>
              </w:tc>
              <w:tc>
                <w:tcPr>
                  <w:tcW w:w="2429" w:type="pct"/>
                  <w:vAlign w:val="center"/>
                </w:tcPr>
                <w:p w14:paraId="192F1966"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5" w:type="pct"/>
                  <w:vAlign w:val="center"/>
                </w:tcPr>
                <w:p w14:paraId="3EEE2DDB" w14:textId="77777777" w:rsidR="00BA651E" w:rsidRPr="006B3CB1" w:rsidRDefault="00BA651E" w:rsidP="00BA651E">
                  <w:pPr>
                    <w:jc w:val="center"/>
                    <w:rPr>
                      <w:color w:val="000000"/>
                    </w:rPr>
                  </w:pPr>
                  <w:r w:rsidRPr="006B3CB1">
                    <w:rPr>
                      <w:rFonts w:cs="Calibri"/>
                      <w:color w:val="000000"/>
                    </w:rPr>
                    <w:t>2,5000%</w:t>
                  </w:r>
                </w:p>
              </w:tc>
            </w:tr>
            <w:tr w:rsidR="00BA651E" w:rsidRPr="006B3CB1" w14:paraId="4E10DA8C" w14:textId="77777777" w:rsidTr="00BA651E">
              <w:trPr>
                <w:jc w:val="center"/>
              </w:trPr>
              <w:tc>
                <w:tcPr>
                  <w:tcW w:w="636" w:type="pct"/>
                  <w:vAlign w:val="center"/>
                </w:tcPr>
                <w:p w14:paraId="12221354" w14:textId="77777777" w:rsidR="00BA651E" w:rsidRPr="006B3CB1" w:rsidRDefault="00BA651E" w:rsidP="00BA651E">
                  <w:pPr>
                    <w:jc w:val="center"/>
                  </w:pPr>
                  <w:r w:rsidRPr="006B3CB1">
                    <w:t>10</w:t>
                  </w:r>
                </w:p>
              </w:tc>
              <w:tc>
                <w:tcPr>
                  <w:tcW w:w="2429" w:type="pct"/>
                  <w:vAlign w:val="center"/>
                </w:tcPr>
                <w:p w14:paraId="404C3FE7"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5" w:type="pct"/>
                  <w:vAlign w:val="center"/>
                </w:tcPr>
                <w:p w14:paraId="483C5836" w14:textId="77777777" w:rsidR="00BA651E" w:rsidRPr="006B3CB1" w:rsidRDefault="00BA651E" w:rsidP="00BA651E">
                  <w:pPr>
                    <w:jc w:val="center"/>
                    <w:rPr>
                      <w:color w:val="000000"/>
                    </w:rPr>
                  </w:pPr>
                  <w:r w:rsidRPr="006B3CB1">
                    <w:rPr>
                      <w:rFonts w:cs="Calibri"/>
                      <w:color w:val="000000"/>
                    </w:rPr>
                    <w:t>2,5641%</w:t>
                  </w:r>
                </w:p>
              </w:tc>
            </w:tr>
            <w:tr w:rsidR="00BA651E" w:rsidRPr="006B3CB1" w14:paraId="642F4F87" w14:textId="77777777" w:rsidTr="00BA651E">
              <w:trPr>
                <w:jc w:val="center"/>
              </w:trPr>
              <w:tc>
                <w:tcPr>
                  <w:tcW w:w="636" w:type="pct"/>
                  <w:vAlign w:val="center"/>
                </w:tcPr>
                <w:p w14:paraId="779CF8E9" w14:textId="77777777" w:rsidR="00BA651E" w:rsidRPr="006B3CB1" w:rsidRDefault="00BA651E" w:rsidP="00BA651E">
                  <w:pPr>
                    <w:jc w:val="center"/>
                  </w:pPr>
                  <w:r w:rsidRPr="006B3CB1">
                    <w:t>11</w:t>
                  </w:r>
                </w:p>
              </w:tc>
              <w:tc>
                <w:tcPr>
                  <w:tcW w:w="2429" w:type="pct"/>
                  <w:vAlign w:val="center"/>
                </w:tcPr>
                <w:p w14:paraId="5C05EA7E"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5" w:type="pct"/>
                  <w:vAlign w:val="center"/>
                </w:tcPr>
                <w:p w14:paraId="6A01DAAF" w14:textId="77777777" w:rsidR="00BA651E" w:rsidRPr="006B3CB1" w:rsidRDefault="00BA651E" w:rsidP="00BA651E">
                  <w:pPr>
                    <w:jc w:val="center"/>
                    <w:rPr>
                      <w:color w:val="000000"/>
                    </w:rPr>
                  </w:pPr>
                  <w:r w:rsidRPr="006B3CB1">
                    <w:rPr>
                      <w:rFonts w:cs="Calibri"/>
                      <w:color w:val="000000"/>
                    </w:rPr>
                    <w:t>2,6316%</w:t>
                  </w:r>
                </w:p>
              </w:tc>
            </w:tr>
            <w:tr w:rsidR="00BA651E" w:rsidRPr="006B3CB1" w14:paraId="40EB330D" w14:textId="77777777" w:rsidTr="00BA651E">
              <w:trPr>
                <w:jc w:val="center"/>
              </w:trPr>
              <w:tc>
                <w:tcPr>
                  <w:tcW w:w="636" w:type="pct"/>
                  <w:vAlign w:val="center"/>
                </w:tcPr>
                <w:p w14:paraId="060AD3B9" w14:textId="77777777" w:rsidR="00BA651E" w:rsidRPr="006B3CB1" w:rsidRDefault="00BA651E" w:rsidP="00BA651E">
                  <w:pPr>
                    <w:jc w:val="center"/>
                  </w:pPr>
                  <w:r w:rsidRPr="006B3CB1">
                    <w:t>12</w:t>
                  </w:r>
                </w:p>
              </w:tc>
              <w:tc>
                <w:tcPr>
                  <w:tcW w:w="2429" w:type="pct"/>
                  <w:vAlign w:val="center"/>
                </w:tcPr>
                <w:p w14:paraId="68692656"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5" w:type="pct"/>
                  <w:vAlign w:val="center"/>
                </w:tcPr>
                <w:p w14:paraId="24F0B20C" w14:textId="77777777" w:rsidR="00BA651E" w:rsidRPr="006B3CB1" w:rsidRDefault="00BA651E" w:rsidP="00BA651E">
                  <w:pPr>
                    <w:jc w:val="center"/>
                    <w:rPr>
                      <w:color w:val="000000"/>
                    </w:rPr>
                  </w:pPr>
                  <w:r w:rsidRPr="006B3CB1">
                    <w:rPr>
                      <w:rFonts w:cs="Calibri"/>
                      <w:color w:val="000000"/>
                    </w:rPr>
                    <w:t>4,0541%</w:t>
                  </w:r>
                </w:p>
              </w:tc>
            </w:tr>
            <w:tr w:rsidR="00BA651E" w:rsidRPr="006B3CB1" w14:paraId="232E0ACC" w14:textId="77777777" w:rsidTr="00BA651E">
              <w:trPr>
                <w:jc w:val="center"/>
              </w:trPr>
              <w:tc>
                <w:tcPr>
                  <w:tcW w:w="636" w:type="pct"/>
                  <w:vAlign w:val="center"/>
                </w:tcPr>
                <w:p w14:paraId="1A125882" w14:textId="77777777" w:rsidR="00BA651E" w:rsidRPr="006B3CB1" w:rsidRDefault="00BA651E" w:rsidP="00BA651E">
                  <w:pPr>
                    <w:jc w:val="center"/>
                  </w:pPr>
                  <w:r w:rsidRPr="006B3CB1">
                    <w:t>13</w:t>
                  </w:r>
                </w:p>
              </w:tc>
              <w:tc>
                <w:tcPr>
                  <w:tcW w:w="2429" w:type="pct"/>
                  <w:vAlign w:val="center"/>
                </w:tcPr>
                <w:p w14:paraId="4CDA4473"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5" w:type="pct"/>
                  <w:vAlign w:val="center"/>
                </w:tcPr>
                <w:p w14:paraId="6C80C5B8" w14:textId="77777777" w:rsidR="00BA651E" w:rsidRPr="006B3CB1" w:rsidRDefault="00BA651E" w:rsidP="00BA651E">
                  <w:pPr>
                    <w:jc w:val="center"/>
                    <w:rPr>
                      <w:color w:val="000000"/>
                    </w:rPr>
                  </w:pPr>
                  <w:r w:rsidRPr="006B3CB1">
                    <w:rPr>
                      <w:rFonts w:cs="Calibri"/>
                      <w:color w:val="000000"/>
                    </w:rPr>
                    <w:t>4,2254%</w:t>
                  </w:r>
                </w:p>
              </w:tc>
            </w:tr>
            <w:tr w:rsidR="00BA651E" w:rsidRPr="006B3CB1" w14:paraId="5DDDAD9F" w14:textId="77777777" w:rsidTr="00BA651E">
              <w:trPr>
                <w:jc w:val="center"/>
              </w:trPr>
              <w:tc>
                <w:tcPr>
                  <w:tcW w:w="636" w:type="pct"/>
                  <w:vAlign w:val="center"/>
                </w:tcPr>
                <w:p w14:paraId="3860FDC4" w14:textId="77777777" w:rsidR="00BA651E" w:rsidRPr="006B3CB1" w:rsidRDefault="00BA651E" w:rsidP="00BA651E">
                  <w:pPr>
                    <w:jc w:val="center"/>
                  </w:pPr>
                  <w:r w:rsidRPr="006B3CB1">
                    <w:t>14</w:t>
                  </w:r>
                </w:p>
              </w:tc>
              <w:tc>
                <w:tcPr>
                  <w:tcW w:w="2429" w:type="pct"/>
                  <w:vAlign w:val="center"/>
                </w:tcPr>
                <w:p w14:paraId="7BF410E1"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5" w:type="pct"/>
                  <w:vAlign w:val="center"/>
                </w:tcPr>
                <w:p w14:paraId="5D388F48" w14:textId="77777777" w:rsidR="00BA651E" w:rsidRPr="006B3CB1" w:rsidRDefault="00BA651E" w:rsidP="00BA651E">
                  <w:pPr>
                    <w:jc w:val="center"/>
                    <w:rPr>
                      <w:color w:val="000000"/>
                    </w:rPr>
                  </w:pPr>
                  <w:r w:rsidRPr="006B3CB1">
                    <w:rPr>
                      <w:rFonts w:cs="Calibri"/>
                      <w:color w:val="000000"/>
                    </w:rPr>
                    <w:t>4,4118%</w:t>
                  </w:r>
                </w:p>
              </w:tc>
            </w:tr>
            <w:tr w:rsidR="00BA651E" w:rsidRPr="006B3CB1" w14:paraId="031B3F52" w14:textId="77777777" w:rsidTr="00BA651E">
              <w:trPr>
                <w:jc w:val="center"/>
              </w:trPr>
              <w:tc>
                <w:tcPr>
                  <w:tcW w:w="636" w:type="pct"/>
                  <w:vAlign w:val="center"/>
                </w:tcPr>
                <w:p w14:paraId="1C5A9F41" w14:textId="77777777" w:rsidR="00BA651E" w:rsidRPr="006B3CB1" w:rsidRDefault="00BA651E" w:rsidP="00BA651E">
                  <w:pPr>
                    <w:jc w:val="center"/>
                  </w:pPr>
                  <w:r w:rsidRPr="006B3CB1">
                    <w:t>15</w:t>
                  </w:r>
                </w:p>
              </w:tc>
              <w:tc>
                <w:tcPr>
                  <w:tcW w:w="2429" w:type="pct"/>
                  <w:vAlign w:val="center"/>
                </w:tcPr>
                <w:p w14:paraId="5B9C4911"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5" w:type="pct"/>
                  <w:vAlign w:val="center"/>
                </w:tcPr>
                <w:p w14:paraId="15AC03D2" w14:textId="77777777" w:rsidR="00BA651E" w:rsidRPr="006B3CB1" w:rsidRDefault="00BA651E" w:rsidP="00BA651E">
                  <w:pPr>
                    <w:jc w:val="center"/>
                    <w:rPr>
                      <w:color w:val="000000"/>
                    </w:rPr>
                  </w:pPr>
                  <w:r w:rsidRPr="006B3CB1">
                    <w:rPr>
                      <w:rFonts w:cs="Calibri"/>
                      <w:color w:val="000000"/>
                    </w:rPr>
                    <w:t>7,6923%</w:t>
                  </w:r>
                </w:p>
              </w:tc>
            </w:tr>
            <w:tr w:rsidR="00BA651E" w:rsidRPr="006B3CB1" w14:paraId="0E7E720A" w14:textId="77777777" w:rsidTr="00BA651E">
              <w:trPr>
                <w:jc w:val="center"/>
              </w:trPr>
              <w:tc>
                <w:tcPr>
                  <w:tcW w:w="636" w:type="pct"/>
                  <w:vAlign w:val="center"/>
                </w:tcPr>
                <w:p w14:paraId="4758F0D3" w14:textId="77777777" w:rsidR="00BA651E" w:rsidRPr="006B3CB1" w:rsidRDefault="00BA651E" w:rsidP="00BA651E">
                  <w:pPr>
                    <w:jc w:val="center"/>
                  </w:pPr>
                  <w:r w:rsidRPr="006B3CB1">
                    <w:t>16</w:t>
                  </w:r>
                </w:p>
              </w:tc>
              <w:tc>
                <w:tcPr>
                  <w:tcW w:w="2429" w:type="pct"/>
                  <w:vAlign w:val="center"/>
                </w:tcPr>
                <w:p w14:paraId="3A1BA5CC"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5" w:type="pct"/>
                  <w:vAlign w:val="center"/>
                </w:tcPr>
                <w:p w14:paraId="51B4571A" w14:textId="77777777" w:rsidR="00BA651E" w:rsidRPr="006B3CB1" w:rsidRDefault="00BA651E" w:rsidP="00BA651E">
                  <w:pPr>
                    <w:jc w:val="center"/>
                    <w:rPr>
                      <w:color w:val="000000"/>
                    </w:rPr>
                  </w:pPr>
                  <w:r w:rsidRPr="006B3CB1">
                    <w:rPr>
                      <w:rFonts w:cs="Calibri"/>
                      <w:color w:val="000000"/>
                    </w:rPr>
                    <w:t>8,3333%</w:t>
                  </w:r>
                </w:p>
              </w:tc>
            </w:tr>
            <w:tr w:rsidR="00BA651E" w:rsidRPr="006B3CB1" w14:paraId="469A1344" w14:textId="77777777" w:rsidTr="00BA651E">
              <w:trPr>
                <w:jc w:val="center"/>
              </w:trPr>
              <w:tc>
                <w:tcPr>
                  <w:tcW w:w="636" w:type="pct"/>
                  <w:vAlign w:val="center"/>
                </w:tcPr>
                <w:p w14:paraId="23E9AB32" w14:textId="77777777" w:rsidR="00BA651E" w:rsidRPr="006B3CB1" w:rsidRDefault="00BA651E" w:rsidP="00BA651E">
                  <w:pPr>
                    <w:jc w:val="center"/>
                  </w:pPr>
                  <w:r w:rsidRPr="006B3CB1">
                    <w:t>17</w:t>
                  </w:r>
                </w:p>
              </w:tc>
              <w:tc>
                <w:tcPr>
                  <w:tcW w:w="2429" w:type="pct"/>
                  <w:vAlign w:val="center"/>
                </w:tcPr>
                <w:p w14:paraId="56597488"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5" w:type="pct"/>
                  <w:vAlign w:val="center"/>
                </w:tcPr>
                <w:p w14:paraId="40D8574E" w14:textId="77777777" w:rsidR="00BA651E" w:rsidRPr="006B3CB1" w:rsidRDefault="00BA651E" w:rsidP="00BA651E">
                  <w:pPr>
                    <w:jc w:val="center"/>
                    <w:rPr>
                      <w:color w:val="000000"/>
                    </w:rPr>
                  </w:pPr>
                  <w:r w:rsidRPr="006B3CB1">
                    <w:rPr>
                      <w:rFonts w:cs="Calibri"/>
                      <w:color w:val="000000"/>
                    </w:rPr>
                    <w:t>5,4545%</w:t>
                  </w:r>
                </w:p>
              </w:tc>
            </w:tr>
            <w:tr w:rsidR="00BA651E" w:rsidRPr="006B3CB1" w14:paraId="0D18B240" w14:textId="77777777" w:rsidTr="00BA651E">
              <w:trPr>
                <w:jc w:val="center"/>
              </w:trPr>
              <w:tc>
                <w:tcPr>
                  <w:tcW w:w="636" w:type="pct"/>
                  <w:vAlign w:val="center"/>
                </w:tcPr>
                <w:p w14:paraId="1FE1FFEE" w14:textId="77777777" w:rsidR="00BA651E" w:rsidRPr="006B3CB1" w:rsidRDefault="00BA651E" w:rsidP="00BA651E">
                  <w:pPr>
                    <w:jc w:val="center"/>
                  </w:pPr>
                  <w:r w:rsidRPr="006B3CB1">
                    <w:t>18</w:t>
                  </w:r>
                </w:p>
              </w:tc>
              <w:tc>
                <w:tcPr>
                  <w:tcW w:w="2429" w:type="pct"/>
                  <w:vAlign w:val="center"/>
                </w:tcPr>
                <w:p w14:paraId="3C241A57"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5" w:type="pct"/>
                  <w:vAlign w:val="center"/>
                </w:tcPr>
                <w:p w14:paraId="50133D04" w14:textId="77777777" w:rsidR="00BA651E" w:rsidRPr="006B3CB1" w:rsidRDefault="00BA651E" w:rsidP="00BA651E">
                  <w:pPr>
                    <w:jc w:val="center"/>
                    <w:rPr>
                      <w:color w:val="000000"/>
                    </w:rPr>
                  </w:pPr>
                  <w:r w:rsidRPr="006B3CB1">
                    <w:rPr>
                      <w:rFonts w:cs="Calibri"/>
                      <w:color w:val="000000"/>
                    </w:rPr>
                    <w:t>5,7692%</w:t>
                  </w:r>
                </w:p>
              </w:tc>
            </w:tr>
            <w:tr w:rsidR="00BA651E" w:rsidRPr="006B3CB1" w14:paraId="0544940C" w14:textId="77777777" w:rsidTr="00BA651E">
              <w:trPr>
                <w:jc w:val="center"/>
              </w:trPr>
              <w:tc>
                <w:tcPr>
                  <w:tcW w:w="636" w:type="pct"/>
                  <w:vAlign w:val="center"/>
                </w:tcPr>
                <w:p w14:paraId="077AF507" w14:textId="77777777" w:rsidR="00BA651E" w:rsidRPr="006B3CB1" w:rsidRDefault="00BA651E" w:rsidP="00BA651E">
                  <w:pPr>
                    <w:jc w:val="center"/>
                  </w:pPr>
                  <w:r w:rsidRPr="006B3CB1">
                    <w:t>19</w:t>
                  </w:r>
                </w:p>
              </w:tc>
              <w:tc>
                <w:tcPr>
                  <w:tcW w:w="2429" w:type="pct"/>
                  <w:vAlign w:val="center"/>
                </w:tcPr>
                <w:p w14:paraId="1316D4BA"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5" w:type="pct"/>
                  <w:vAlign w:val="center"/>
                </w:tcPr>
                <w:p w14:paraId="6DEBAC79" w14:textId="77777777" w:rsidR="00BA651E" w:rsidRPr="006B3CB1" w:rsidRDefault="00BA651E" w:rsidP="00BA651E">
                  <w:pPr>
                    <w:jc w:val="center"/>
                    <w:rPr>
                      <w:color w:val="000000"/>
                    </w:rPr>
                  </w:pPr>
                  <w:r w:rsidRPr="006B3CB1">
                    <w:rPr>
                      <w:rFonts w:cs="Calibri"/>
                      <w:color w:val="000000"/>
                    </w:rPr>
                    <w:t>8,1633%</w:t>
                  </w:r>
                </w:p>
              </w:tc>
            </w:tr>
            <w:tr w:rsidR="00BA651E" w:rsidRPr="006B3CB1" w14:paraId="3BCA5A5B" w14:textId="77777777" w:rsidTr="00BA651E">
              <w:trPr>
                <w:jc w:val="center"/>
              </w:trPr>
              <w:tc>
                <w:tcPr>
                  <w:tcW w:w="636" w:type="pct"/>
                  <w:vAlign w:val="center"/>
                </w:tcPr>
                <w:p w14:paraId="32F04E07" w14:textId="77777777" w:rsidR="00BA651E" w:rsidRPr="006B3CB1" w:rsidRDefault="00BA651E" w:rsidP="00BA651E">
                  <w:pPr>
                    <w:jc w:val="center"/>
                  </w:pPr>
                  <w:r w:rsidRPr="006B3CB1">
                    <w:t>20</w:t>
                  </w:r>
                </w:p>
              </w:tc>
              <w:tc>
                <w:tcPr>
                  <w:tcW w:w="2429" w:type="pct"/>
                  <w:vAlign w:val="center"/>
                </w:tcPr>
                <w:p w14:paraId="47EE28D3"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5" w:type="pct"/>
                  <w:vAlign w:val="center"/>
                </w:tcPr>
                <w:p w14:paraId="16A10F08" w14:textId="77777777" w:rsidR="00BA651E" w:rsidRPr="006B3CB1" w:rsidRDefault="00BA651E" w:rsidP="00BA651E">
                  <w:pPr>
                    <w:jc w:val="center"/>
                    <w:rPr>
                      <w:color w:val="000000"/>
                    </w:rPr>
                  </w:pPr>
                  <w:r w:rsidRPr="006B3CB1">
                    <w:rPr>
                      <w:rFonts w:cs="Calibri"/>
                      <w:color w:val="000000"/>
                    </w:rPr>
                    <w:t>8,8889%</w:t>
                  </w:r>
                </w:p>
              </w:tc>
            </w:tr>
            <w:tr w:rsidR="00BA651E" w:rsidRPr="006B3CB1" w14:paraId="3DE8A581" w14:textId="77777777" w:rsidTr="00BA651E">
              <w:trPr>
                <w:jc w:val="center"/>
              </w:trPr>
              <w:tc>
                <w:tcPr>
                  <w:tcW w:w="636" w:type="pct"/>
                  <w:vAlign w:val="center"/>
                </w:tcPr>
                <w:p w14:paraId="5CF93497" w14:textId="77777777" w:rsidR="00BA651E" w:rsidRPr="006B3CB1" w:rsidRDefault="00BA651E" w:rsidP="00BA651E">
                  <w:pPr>
                    <w:jc w:val="center"/>
                  </w:pPr>
                  <w:r w:rsidRPr="006B3CB1">
                    <w:t>21</w:t>
                  </w:r>
                </w:p>
              </w:tc>
              <w:tc>
                <w:tcPr>
                  <w:tcW w:w="2429" w:type="pct"/>
                  <w:vAlign w:val="center"/>
                </w:tcPr>
                <w:p w14:paraId="5F637565"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5" w:type="pct"/>
                  <w:vAlign w:val="center"/>
                </w:tcPr>
                <w:p w14:paraId="059B9D27" w14:textId="77777777" w:rsidR="00BA651E" w:rsidRPr="006B3CB1" w:rsidRDefault="00BA651E" w:rsidP="00BA651E">
                  <w:pPr>
                    <w:jc w:val="center"/>
                    <w:rPr>
                      <w:color w:val="000000"/>
                    </w:rPr>
                  </w:pPr>
                  <w:r w:rsidRPr="006B3CB1">
                    <w:rPr>
                      <w:rFonts w:cs="Calibri"/>
                      <w:color w:val="000000"/>
                    </w:rPr>
                    <w:t>9,7561%</w:t>
                  </w:r>
                </w:p>
              </w:tc>
            </w:tr>
            <w:tr w:rsidR="00BA651E" w:rsidRPr="006B3CB1" w14:paraId="7181566D" w14:textId="77777777" w:rsidTr="00BA651E">
              <w:trPr>
                <w:jc w:val="center"/>
              </w:trPr>
              <w:tc>
                <w:tcPr>
                  <w:tcW w:w="636" w:type="pct"/>
                  <w:vAlign w:val="center"/>
                </w:tcPr>
                <w:p w14:paraId="21221284" w14:textId="77777777" w:rsidR="00BA651E" w:rsidRPr="006B3CB1" w:rsidRDefault="00BA651E" w:rsidP="00BA651E">
                  <w:pPr>
                    <w:jc w:val="center"/>
                  </w:pPr>
                  <w:r w:rsidRPr="006B3CB1">
                    <w:t>22</w:t>
                  </w:r>
                </w:p>
              </w:tc>
              <w:tc>
                <w:tcPr>
                  <w:tcW w:w="2429" w:type="pct"/>
                  <w:vAlign w:val="center"/>
                </w:tcPr>
                <w:p w14:paraId="332D24D3"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5" w:type="pct"/>
                  <w:vAlign w:val="center"/>
                </w:tcPr>
                <w:p w14:paraId="65EA8871" w14:textId="77777777" w:rsidR="00BA651E" w:rsidRPr="006B3CB1" w:rsidRDefault="00BA651E" w:rsidP="00BA651E">
                  <w:pPr>
                    <w:jc w:val="center"/>
                    <w:rPr>
                      <w:color w:val="000000"/>
                    </w:rPr>
                  </w:pPr>
                  <w:r w:rsidRPr="006B3CB1">
                    <w:rPr>
                      <w:rFonts w:cs="Calibri"/>
                      <w:color w:val="000000"/>
                    </w:rPr>
                    <w:t>10,8108%</w:t>
                  </w:r>
                </w:p>
              </w:tc>
            </w:tr>
            <w:tr w:rsidR="00BA651E" w:rsidRPr="006B3CB1" w14:paraId="1B04DA99" w14:textId="77777777" w:rsidTr="00BA651E">
              <w:trPr>
                <w:jc w:val="center"/>
              </w:trPr>
              <w:tc>
                <w:tcPr>
                  <w:tcW w:w="636" w:type="pct"/>
                  <w:vAlign w:val="center"/>
                </w:tcPr>
                <w:p w14:paraId="09DD8BB6" w14:textId="77777777" w:rsidR="00BA651E" w:rsidRPr="006B3CB1" w:rsidRDefault="00BA651E" w:rsidP="00BA651E">
                  <w:pPr>
                    <w:jc w:val="center"/>
                  </w:pPr>
                  <w:r w:rsidRPr="006B3CB1">
                    <w:t>23</w:t>
                  </w:r>
                </w:p>
              </w:tc>
              <w:tc>
                <w:tcPr>
                  <w:tcW w:w="2429" w:type="pct"/>
                  <w:vAlign w:val="center"/>
                </w:tcPr>
                <w:p w14:paraId="13457F31"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5" w:type="pct"/>
                  <w:vAlign w:val="center"/>
                </w:tcPr>
                <w:p w14:paraId="6C2D2582" w14:textId="77777777" w:rsidR="00BA651E" w:rsidRPr="006B3CB1" w:rsidRDefault="00BA651E" w:rsidP="00BA651E">
                  <w:pPr>
                    <w:jc w:val="center"/>
                    <w:rPr>
                      <w:color w:val="000000"/>
                    </w:rPr>
                  </w:pPr>
                  <w:r w:rsidRPr="006B3CB1">
                    <w:rPr>
                      <w:rFonts w:cs="Calibri"/>
                      <w:color w:val="000000"/>
                    </w:rPr>
                    <w:t>12,1212%</w:t>
                  </w:r>
                </w:p>
              </w:tc>
            </w:tr>
            <w:tr w:rsidR="00BA651E" w:rsidRPr="006B3CB1" w14:paraId="18FDACE3" w14:textId="77777777" w:rsidTr="00BA651E">
              <w:trPr>
                <w:jc w:val="center"/>
              </w:trPr>
              <w:tc>
                <w:tcPr>
                  <w:tcW w:w="636" w:type="pct"/>
                  <w:vAlign w:val="center"/>
                </w:tcPr>
                <w:p w14:paraId="2442E87D" w14:textId="77777777" w:rsidR="00BA651E" w:rsidRPr="006B3CB1" w:rsidRDefault="00BA651E" w:rsidP="00BA651E">
                  <w:pPr>
                    <w:jc w:val="center"/>
                  </w:pPr>
                  <w:r w:rsidRPr="006B3CB1">
                    <w:t>24</w:t>
                  </w:r>
                </w:p>
              </w:tc>
              <w:tc>
                <w:tcPr>
                  <w:tcW w:w="2429" w:type="pct"/>
                  <w:vAlign w:val="center"/>
                </w:tcPr>
                <w:p w14:paraId="35DDD323"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5" w:type="pct"/>
                  <w:vAlign w:val="center"/>
                </w:tcPr>
                <w:p w14:paraId="19F9A362" w14:textId="77777777" w:rsidR="00BA651E" w:rsidRPr="006B3CB1" w:rsidRDefault="00BA651E" w:rsidP="00BA651E">
                  <w:pPr>
                    <w:jc w:val="center"/>
                    <w:rPr>
                      <w:color w:val="000000"/>
                    </w:rPr>
                  </w:pPr>
                  <w:r w:rsidRPr="006B3CB1">
                    <w:rPr>
                      <w:rFonts w:cs="Calibri"/>
                      <w:color w:val="000000"/>
                    </w:rPr>
                    <w:t>13,7931%</w:t>
                  </w:r>
                </w:p>
              </w:tc>
            </w:tr>
            <w:tr w:rsidR="00BA651E" w:rsidRPr="006B3CB1" w14:paraId="3C904EA5" w14:textId="77777777" w:rsidTr="00BA651E">
              <w:trPr>
                <w:jc w:val="center"/>
              </w:trPr>
              <w:tc>
                <w:tcPr>
                  <w:tcW w:w="636" w:type="pct"/>
                  <w:vAlign w:val="center"/>
                </w:tcPr>
                <w:p w14:paraId="56DE427A" w14:textId="77777777" w:rsidR="00BA651E" w:rsidRPr="006B3CB1" w:rsidRDefault="00BA651E" w:rsidP="00BA651E">
                  <w:pPr>
                    <w:jc w:val="center"/>
                  </w:pPr>
                  <w:r w:rsidRPr="006B3CB1">
                    <w:t>25</w:t>
                  </w:r>
                </w:p>
              </w:tc>
              <w:tc>
                <w:tcPr>
                  <w:tcW w:w="2429" w:type="pct"/>
                  <w:vAlign w:val="center"/>
                </w:tcPr>
                <w:p w14:paraId="27A91D23"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5" w:type="pct"/>
                  <w:vAlign w:val="center"/>
                </w:tcPr>
                <w:p w14:paraId="1DCF80E3" w14:textId="77777777" w:rsidR="00BA651E" w:rsidRPr="006B3CB1" w:rsidRDefault="00BA651E" w:rsidP="00BA651E">
                  <w:pPr>
                    <w:jc w:val="center"/>
                    <w:rPr>
                      <w:color w:val="000000"/>
                    </w:rPr>
                  </w:pPr>
                  <w:r w:rsidRPr="006B3CB1">
                    <w:rPr>
                      <w:rFonts w:cs="Calibri"/>
                      <w:color w:val="000000"/>
                    </w:rPr>
                    <w:t>20,0000%</w:t>
                  </w:r>
                </w:p>
              </w:tc>
            </w:tr>
            <w:tr w:rsidR="00BA651E" w:rsidRPr="006B3CB1" w14:paraId="7F92DA41" w14:textId="77777777" w:rsidTr="00BA651E">
              <w:trPr>
                <w:jc w:val="center"/>
              </w:trPr>
              <w:tc>
                <w:tcPr>
                  <w:tcW w:w="636" w:type="pct"/>
                  <w:vAlign w:val="center"/>
                </w:tcPr>
                <w:p w14:paraId="0725E30A" w14:textId="77777777" w:rsidR="00BA651E" w:rsidRPr="006B3CB1" w:rsidRDefault="00BA651E" w:rsidP="00BA651E">
                  <w:pPr>
                    <w:jc w:val="center"/>
                  </w:pPr>
                  <w:r w:rsidRPr="006B3CB1">
                    <w:t>26</w:t>
                  </w:r>
                </w:p>
              </w:tc>
              <w:tc>
                <w:tcPr>
                  <w:tcW w:w="2429" w:type="pct"/>
                  <w:vAlign w:val="center"/>
                </w:tcPr>
                <w:p w14:paraId="5383BAF7"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5" w:type="pct"/>
                  <w:vAlign w:val="center"/>
                </w:tcPr>
                <w:p w14:paraId="7FA888BE" w14:textId="77777777" w:rsidR="00BA651E" w:rsidRPr="006B3CB1" w:rsidRDefault="00BA651E" w:rsidP="00BA651E">
                  <w:pPr>
                    <w:jc w:val="center"/>
                    <w:rPr>
                      <w:color w:val="000000"/>
                    </w:rPr>
                  </w:pPr>
                  <w:r w:rsidRPr="006B3CB1">
                    <w:rPr>
                      <w:rFonts w:cs="Calibri"/>
                      <w:color w:val="000000"/>
                    </w:rPr>
                    <w:t>25,0000%</w:t>
                  </w:r>
                </w:p>
              </w:tc>
            </w:tr>
            <w:tr w:rsidR="00BA651E" w:rsidRPr="006B3CB1" w14:paraId="208D5208" w14:textId="77777777" w:rsidTr="00BA651E">
              <w:trPr>
                <w:jc w:val="center"/>
              </w:trPr>
              <w:tc>
                <w:tcPr>
                  <w:tcW w:w="636" w:type="pct"/>
                  <w:vAlign w:val="center"/>
                </w:tcPr>
                <w:p w14:paraId="3FCBEBEB" w14:textId="77777777" w:rsidR="00BA651E" w:rsidRPr="006B3CB1" w:rsidRDefault="00BA651E" w:rsidP="00BA651E">
                  <w:pPr>
                    <w:jc w:val="center"/>
                  </w:pPr>
                  <w:r w:rsidRPr="006B3CB1">
                    <w:t>27</w:t>
                  </w:r>
                </w:p>
              </w:tc>
              <w:tc>
                <w:tcPr>
                  <w:tcW w:w="2429" w:type="pct"/>
                  <w:vAlign w:val="center"/>
                </w:tcPr>
                <w:p w14:paraId="0D267D67"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5" w:type="pct"/>
                  <w:vAlign w:val="center"/>
                </w:tcPr>
                <w:p w14:paraId="18A58288" w14:textId="77777777" w:rsidR="00BA651E" w:rsidRPr="006B3CB1" w:rsidRDefault="00BA651E" w:rsidP="00BA651E">
                  <w:pPr>
                    <w:jc w:val="center"/>
                    <w:rPr>
                      <w:color w:val="000000"/>
                    </w:rPr>
                  </w:pPr>
                  <w:r w:rsidRPr="006B3CB1">
                    <w:rPr>
                      <w:rFonts w:cs="Calibri"/>
                      <w:color w:val="000000"/>
                    </w:rPr>
                    <w:t>33,3333%</w:t>
                  </w:r>
                </w:p>
              </w:tc>
            </w:tr>
            <w:tr w:rsidR="00BA651E" w:rsidRPr="006B3CB1" w14:paraId="2211F8B5" w14:textId="77777777" w:rsidTr="00BA651E">
              <w:trPr>
                <w:jc w:val="center"/>
              </w:trPr>
              <w:tc>
                <w:tcPr>
                  <w:tcW w:w="636" w:type="pct"/>
                  <w:vAlign w:val="center"/>
                </w:tcPr>
                <w:p w14:paraId="6890C057" w14:textId="77777777" w:rsidR="00BA651E" w:rsidRPr="006B3CB1" w:rsidRDefault="00BA651E" w:rsidP="00BA651E">
                  <w:pPr>
                    <w:jc w:val="center"/>
                  </w:pPr>
                  <w:r w:rsidRPr="006B3CB1">
                    <w:t>28</w:t>
                  </w:r>
                </w:p>
              </w:tc>
              <w:tc>
                <w:tcPr>
                  <w:tcW w:w="2429" w:type="pct"/>
                  <w:vAlign w:val="center"/>
                </w:tcPr>
                <w:p w14:paraId="142FB5BB"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5" w:type="pct"/>
                  <w:vAlign w:val="center"/>
                </w:tcPr>
                <w:p w14:paraId="055B7E89" w14:textId="77777777" w:rsidR="00BA651E" w:rsidRPr="006B3CB1" w:rsidRDefault="00BA651E" w:rsidP="00BA651E">
                  <w:pPr>
                    <w:jc w:val="center"/>
                    <w:rPr>
                      <w:color w:val="000000"/>
                    </w:rPr>
                  </w:pPr>
                  <w:r w:rsidRPr="006B3CB1">
                    <w:rPr>
                      <w:rFonts w:cs="Calibri"/>
                      <w:color w:val="000000"/>
                    </w:rPr>
                    <w:t>50,0000%</w:t>
                  </w:r>
                </w:p>
              </w:tc>
            </w:tr>
            <w:tr w:rsidR="00BA651E" w:rsidRPr="006B3CB1" w14:paraId="6B47C437" w14:textId="77777777" w:rsidTr="00BA651E">
              <w:trPr>
                <w:jc w:val="center"/>
              </w:trPr>
              <w:tc>
                <w:tcPr>
                  <w:tcW w:w="636" w:type="pct"/>
                  <w:vAlign w:val="center"/>
                </w:tcPr>
                <w:p w14:paraId="267EEE4E" w14:textId="77777777" w:rsidR="00BA651E" w:rsidRPr="006B3CB1" w:rsidRDefault="00BA651E" w:rsidP="00BA651E">
                  <w:pPr>
                    <w:jc w:val="center"/>
                  </w:pPr>
                  <w:r w:rsidRPr="006B3CB1">
                    <w:t>29</w:t>
                  </w:r>
                </w:p>
              </w:tc>
              <w:tc>
                <w:tcPr>
                  <w:tcW w:w="2429" w:type="pct"/>
                  <w:vAlign w:val="center"/>
                </w:tcPr>
                <w:p w14:paraId="6E88E2CD" w14:textId="77777777" w:rsidR="00BA651E" w:rsidRPr="006B3CB1" w:rsidRDefault="00BA651E" w:rsidP="00BA651E">
                  <w:pPr>
                    <w:jc w:val="center"/>
                    <w:rPr>
                      <w:lang w:val="pt-BR"/>
                    </w:rPr>
                  </w:pPr>
                  <w:r w:rsidRPr="006B3CB1">
                    <w:rPr>
                      <w:color w:val="000000"/>
                      <w:lang w:val="pt-BR"/>
                    </w:rPr>
                    <w:t xml:space="preserve">Data de Vencimento das Debêntures </w:t>
                  </w:r>
                </w:p>
              </w:tc>
              <w:tc>
                <w:tcPr>
                  <w:tcW w:w="1935" w:type="pct"/>
                  <w:vAlign w:val="center"/>
                </w:tcPr>
                <w:p w14:paraId="1471C2B8" w14:textId="77777777" w:rsidR="00BA651E" w:rsidRPr="006B3CB1" w:rsidRDefault="00BA651E" w:rsidP="00BA651E">
                  <w:pPr>
                    <w:jc w:val="center"/>
                    <w:rPr>
                      <w:color w:val="000000"/>
                      <w:lang w:val="pt-BR"/>
                    </w:rPr>
                  </w:pPr>
                  <w:r w:rsidRPr="006B3CB1">
                    <w:rPr>
                      <w:rFonts w:cs="Calibri"/>
                      <w:color w:val="000000"/>
                      <w:lang w:val="pt-BR"/>
                    </w:rPr>
                    <w:t>100,0000%</w:t>
                  </w:r>
                </w:p>
              </w:tc>
            </w:tr>
          </w:tbl>
          <w:p w14:paraId="3B3F54BD" w14:textId="77777777" w:rsidR="00BA651E" w:rsidRPr="006B3CB1" w:rsidRDefault="00BA651E" w:rsidP="00BA651E">
            <w:pPr>
              <w:pStyle w:val="Body"/>
              <w:spacing w:after="0" w:line="288" w:lineRule="auto"/>
              <w:rPr>
                <w:rFonts w:ascii="Verdana" w:eastAsia="Calibri" w:hAnsi="Verdana"/>
                <w:kern w:val="0"/>
                <w:szCs w:val="20"/>
                <w:lang w:val="pt-BR"/>
              </w:rPr>
            </w:pPr>
          </w:p>
          <w:p w14:paraId="07A299BA" w14:textId="77777777" w:rsidR="00BA651E" w:rsidRPr="006B3CB1" w:rsidRDefault="00BA651E" w:rsidP="00BA651E">
            <w:pPr>
              <w:pStyle w:val="Estilo1"/>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Segunda Série</w:t>
            </w:r>
            <w:r w:rsidRPr="006B3CB1">
              <w:rPr>
                <w:rFonts w:ascii="Verdana" w:hAnsi="Verdana"/>
                <w:b w:val="0"/>
                <w:smallCaps w:val="0"/>
                <w:sz w:val="20"/>
                <w:szCs w:val="20"/>
                <w:u w:val="none"/>
              </w:rPr>
              <w:t xml:space="preserve">. O Valor Nominal Atualizado das Debêntures da Segunda Série será amortizado, trimestralmente, a partir do 13º (décimo terceiro) mês (inclusive), sempre no dia 15 dos meses de fevereiro, maio, agosto e novembro de cada ano, sendo o primeiro pagamento realizado em 15 de novembro de 2019 e, o último pagamento, na Data de Vencimento das Debêntures, conforme datas e percentuais indicados abaixo: </w:t>
            </w:r>
          </w:p>
          <w:p w14:paraId="03F0177E" w14:textId="77777777" w:rsidR="00BA651E" w:rsidRPr="006B3CB1" w:rsidRDefault="00BA651E" w:rsidP="00BA651E">
            <w:pPr>
              <w:tabs>
                <w:tab w:val="left" w:pos="709"/>
              </w:tabs>
            </w:pPr>
          </w:p>
          <w:tbl>
            <w:tblPr>
              <w:tblStyle w:val="Tabelacomgrade"/>
              <w:tblW w:w="5000" w:type="pct"/>
              <w:jc w:val="center"/>
              <w:tblLook w:val="04A0" w:firstRow="1" w:lastRow="0" w:firstColumn="1" w:lastColumn="0" w:noHBand="0" w:noVBand="1"/>
            </w:tblPr>
            <w:tblGrid>
              <w:gridCol w:w="1064"/>
              <w:gridCol w:w="2669"/>
              <w:gridCol w:w="2265"/>
            </w:tblGrid>
            <w:tr w:rsidR="00BA651E" w:rsidRPr="006B3CB1" w14:paraId="251F7076" w14:textId="77777777" w:rsidTr="00BA651E">
              <w:trPr>
                <w:jc w:val="center"/>
              </w:trPr>
              <w:tc>
                <w:tcPr>
                  <w:tcW w:w="5000" w:type="pct"/>
                  <w:gridSpan w:val="3"/>
                  <w:shd w:val="clear" w:color="auto" w:fill="BFBFBF" w:themeFill="background1" w:themeFillShade="BF"/>
                  <w:vAlign w:val="center"/>
                </w:tcPr>
                <w:p w14:paraId="2CC1E29D" w14:textId="77777777" w:rsidR="00BA651E" w:rsidRPr="006B3CB1" w:rsidRDefault="00BA651E" w:rsidP="00BA651E">
                  <w:pPr>
                    <w:jc w:val="center"/>
                    <w:rPr>
                      <w:b/>
                      <w:smallCaps/>
                    </w:rPr>
                  </w:pPr>
                  <w:proofErr w:type="spellStart"/>
                  <w:r w:rsidRPr="006B3CB1">
                    <w:rPr>
                      <w:b/>
                      <w:smallCaps/>
                    </w:rPr>
                    <w:t>Debêntures</w:t>
                  </w:r>
                  <w:proofErr w:type="spellEnd"/>
                  <w:r w:rsidRPr="006B3CB1">
                    <w:rPr>
                      <w:b/>
                      <w:smallCaps/>
                    </w:rPr>
                    <w:t xml:space="preserve"> da Segunda Série</w:t>
                  </w:r>
                </w:p>
              </w:tc>
            </w:tr>
            <w:tr w:rsidR="00BA651E" w:rsidRPr="006B3CB1" w14:paraId="4C22CF48" w14:textId="77777777" w:rsidTr="00BA651E">
              <w:trPr>
                <w:jc w:val="center"/>
              </w:trPr>
              <w:tc>
                <w:tcPr>
                  <w:tcW w:w="794" w:type="pct"/>
                  <w:shd w:val="clear" w:color="auto" w:fill="BFBFBF" w:themeFill="background1" w:themeFillShade="BF"/>
                  <w:vAlign w:val="center"/>
                </w:tcPr>
                <w:p w14:paraId="422A2706" w14:textId="77777777" w:rsidR="00BA651E" w:rsidRPr="006B3CB1" w:rsidRDefault="00BA651E" w:rsidP="00BA651E">
                  <w:pPr>
                    <w:jc w:val="center"/>
                    <w:rPr>
                      <w:b/>
                      <w:smallCaps/>
                    </w:rPr>
                  </w:pPr>
                  <w:proofErr w:type="spellStart"/>
                  <w:r w:rsidRPr="006B3CB1">
                    <w:rPr>
                      <w:b/>
                      <w:smallCaps/>
                    </w:rPr>
                    <w:t>Parcela</w:t>
                  </w:r>
                  <w:proofErr w:type="spellEnd"/>
                </w:p>
              </w:tc>
              <w:tc>
                <w:tcPr>
                  <w:tcW w:w="2272" w:type="pct"/>
                  <w:shd w:val="clear" w:color="auto" w:fill="BFBFBF" w:themeFill="background1" w:themeFillShade="BF"/>
                  <w:vAlign w:val="center"/>
                </w:tcPr>
                <w:p w14:paraId="6627E7F2" w14:textId="77777777" w:rsidR="00BA651E" w:rsidRPr="006B3CB1" w:rsidRDefault="00BA651E" w:rsidP="00BA651E">
                  <w:pPr>
                    <w:jc w:val="center"/>
                    <w:rPr>
                      <w:b/>
                      <w:smallCaps/>
                    </w:rPr>
                  </w:pPr>
                  <w:r w:rsidRPr="006B3CB1">
                    <w:rPr>
                      <w:b/>
                      <w:smallCaps/>
                    </w:rPr>
                    <w:t xml:space="preserve">Data de </w:t>
                  </w:r>
                  <w:proofErr w:type="spellStart"/>
                  <w:r w:rsidRPr="006B3CB1">
                    <w:rPr>
                      <w:b/>
                      <w:smallCaps/>
                    </w:rPr>
                    <w:t>Amortização</w:t>
                  </w:r>
                  <w:proofErr w:type="spellEnd"/>
                </w:p>
              </w:tc>
              <w:tc>
                <w:tcPr>
                  <w:tcW w:w="1934" w:type="pct"/>
                  <w:shd w:val="clear" w:color="auto" w:fill="BFBFBF" w:themeFill="background1" w:themeFillShade="BF"/>
                  <w:vAlign w:val="center"/>
                </w:tcPr>
                <w:p w14:paraId="23FA15CB" w14:textId="77777777" w:rsidR="00BA651E" w:rsidRPr="006B3CB1" w:rsidRDefault="00BA651E" w:rsidP="00BA651E">
                  <w:pPr>
                    <w:jc w:val="center"/>
                    <w:rPr>
                      <w:b/>
                      <w:smallCaps/>
                      <w:lang w:val="pt-BR"/>
                    </w:rPr>
                  </w:pPr>
                  <w:r w:rsidRPr="006B3CB1">
                    <w:rPr>
                      <w:b/>
                      <w:smallCaps/>
                      <w:lang w:val="pt-BR"/>
                    </w:rPr>
                    <w:t>Percentual do Valor Nominal Atualizado das Debêntures da Segunda Série</w:t>
                  </w:r>
                </w:p>
              </w:tc>
            </w:tr>
            <w:tr w:rsidR="00BA651E" w:rsidRPr="006B3CB1" w14:paraId="73F90524" w14:textId="77777777" w:rsidTr="00BA651E">
              <w:trPr>
                <w:jc w:val="center"/>
              </w:trPr>
              <w:tc>
                <w:tcPr>
                  <w:tcW w:w="794" w:type="pct"/>
                  <w:vAlign w:val="center"/>
                </w:tcPr>
                <w:p w14:paraId="6E76E262" w14:textId="77777777" w:rsidR="00BA651E" w:rsidRPr="006B3CB1" w:rsidRDefault="00BA651E" w:rsidP="00BA651E">
                  <w:pPr>
                    <w:jc w:val="center"/>
                  </w:pPr>
                  <w:r w:rsidRPr="006B3CB1">
                    <w:t>1</w:t>
                  </w:r>
                </w:p>
              </w:tc>
              <w:tc>
                <w:tcPr>
                  <w:tcW w:w="2272" w:type="pct"/>
                  <w:vAlign w:val="center"/>
                </w:tcPr>
                <w:p w14:paraId="61D7B2A6"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4" w:type="pct"/>
                  <w:vAlign w:val="center"/>
                </w:tcPr>
                <w:p w14:paraId="2AED7D9F" w14:textId="77777777" w:rsidR="00BA651E" w:rsidRPr="006B3CB1" w:rsidRDefault="00BA651E" w:rsidP="00BA651E">
                  <w:pPr>
                    <w:jc w:val="center"/>
                    <w:rPr>
                      <w:color w:val="000000"/>
                    </w:rPr>
                  </w:pPr>
                  <w:r w:rsidRPr="006B3CB1">
                    <w:rPr>
                      <w:rFonts w:cs="Calibri"/>
                      <w:color w:val="000000"/>
                    </w:rPr>
                    <w:t>3,0000%</w:t>
                  </w:r>
                </w:p>
              </w:tc>
            </w:tr>
            <w:tr w:rsidR="00BA651E" w:rsidRPr="006B3CB1" w14:paraId="7CEA1D56" w14:textId="77777777" w:rsidTr="00BA651E">
              <w:trPr>
                <w:jc w:val="center"/>
              </w:trPr>
              <w:tc>
                <w:tcPr>
                  <w:tcW w:w="794" w:type="pct"/>
                  <w:vAlign w:val="center"/>
                </w:tcPr>
                <w:p w14:paraId="334721C0" w14:textId="77777777" w:rsidR="00BA651E" w:rsidRPr="006B3CB1" w:rsidRDefault="00BA651E" w:rsidP="00BA651E">
                  <w:pPr>
                    <w:jc w:val="center"/>
                  </w:pPr>
                  <w:r w:rsidRPr="006B3CB1">
                    <w:t>2</w:t>
                  </w:r>
                </w:p>
              </w:tc>
              <w:tc>
                <w:tcPr>
                  <w:tcW w:w="2272" w:type="pct"/>
                  <w:vAlign w:val="center"/>
                </w:tcPr>
                <w:p w14:paraId="4AE69D57" w14:textId="77777777" w:rsidR="00BA651E" w:rsidRPr="006B3CB1" w:rsidRDefault="00BA651E" w:rsidP="00BA651E">
                  <w:pPr>
                    <w:jc w:val="center"/>
                    <w:rPr>
                      <w:color w:val="000000"/>
                    </w:rP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4" w:type="pct"/>
                  <w:vAlign w:val="center"/>
                </w:tcPr>
                <w:p w14:paraId="0C2EDD3D" w14:textId="77777777" w:rsidR="00BA651E" w:rsidRPr="006B3CB1" w:rsidRDefault="00BA651E" w:rsidP="00BA651E">
                  <w:pPr>
                    <w:jc w:val="center"/>
                    <w:rPr>
                      <w:rFonts w:cs="Calibri"/>
                      <w:color w:val="000000"/>
                    </w:rPr>
                  </w:pPr>
                  <w:r w:rsidRPr="006B3CB1">
                    <w:rPr>
                      <w:rFonts w:cs="Calibri"/>
                      <w:color w:val="000000"/>
                    </w:rPr>
                    <w:t>3,0928%</w:t>
                  </w:r>
                </w:p>
              </w:tc>
            </w:tr>
            <w:tr w:rsidR="00BA651E" w:rsidRPr="006B3CB1" w14:paraId="35625852" w14:textId="77777777" w:rsidTr="00BA651E">
              <w:trPr>
                <w:jc w:val="center"/>
              </w:trPr>
              <w:tc>
                <w:tcPr>
                  <w:tcW w:w="794" w:type="pct"/>
                  <w:vAlign w:val="center"/>
                </w:tcPr>
                <w:p w14:paraId="3C746494" w14:textId="77777777" w:rsidR="00BA651E" w:rsidRPr="006B3CB1" w:rsidRDefault="00BA651E" w:rsidP="00BA651E">
                  <w:pPr>
                    <w:jc w:val="center"/>
                  </w:pPr>
                  <w:r w:rsidRPr="006B3CB1">
                    <w:t>3</w:t>
                  </w:r>
                </w:p>
              </w:tc>
              <w:tc>
                <w:tcPr>
                  <w:tcW w:w="2272" w:type="pct"/>
                  <w:vAlign w:val="center"/>
                </w:tcPr>
                <w:p w14:paraId="584350D0"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4" w:type="pct"/>
                  <w:vAlign w:val="center"/>
                </w:tcPr>
                <w:p w14:paraId="29802D9B" w14:textId="77777777" w:rsidR="00BA651E" w:rsidRPr="006B3CB1" w:rsidRDefault="00BA651E" w:rsidP="00BA651E">
                  <w:pPr>
                    <w:jc w:val="center"/>
                    <w:rPr>
                      <w:color w:val="000000"/>
                    </w:rPr>
                  </w:pPr>
                  <w:r w:rsidRPr="006B3CB1">
                    <w:rPr>
                      <w:rFonts w:cs="Calibri"/>
                      <w:color w:val="000000"/>
                    </w:rPr>
                    <w:t>3,1915%</w:t>
                  </w:r>
                </w:p>
              </w:tc>
            </w:tr>
            <w:tr w:rsidR="00BA651E" w:rsidRPr="006B3CB1" w14:paraId="64AFD423" w14:textId="77777777" w:rsidTr="00BA651E">
              <w:trPr>
                <w:jc w:val="center"/>
              </w:trPr>
              <w:tc>
                <w:tcPr>
                  <w:tcW w:w="794" w:type="pct"/>
                  <w:vAlign w:val="center"/>
                </w:tcPr>
                <w:p w14:paraId="18E3006F" w14:textId="77777777" w:rsidR="00BA651E" w:rsidRPr="006B3CB1" w:rsidRDefault="00BA651E" w:rsidP="00BA651E">
                  <w:pPr>
                    <w:jc w:val="center"/>
                  </w:pPr>
                  <w:r w:rsidRPr="006B3CB1">
                    <w:t>4</w:t>
                  </w:r>
                </w:p>
              </w:tc>
              <w:tc>
                <w:tcPr>
                  <w:tcW w:w="2272" w:type="pct"/>
                  <w:vAlign w:val="center"/>
                </w:tcPr>
                <w:p w14:paraId="5794501B"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4" w:type="pct"/>
                  <w:vAlign w:val="center"/>
                </w:tcPr>
                <w:p w14:paraId="6FD1F4F8" w14:textId="77777777" w:rsidR="00BA651E" w:rsidRPr="006B3CB1" w:rsidRDefault="00BA651E" w:rsidP="00BA651E">
                  <w:pPr>
                    <w:jc w:val="center"/>
                    <w:rPr>
                      <w:color w:val="000000"/>
                    </w:rPr>
                  </w:pPr>
                  <w:r w:rsidRPr="006B3CB1">
                    <w:rPr>
                      <w:rFonts w:cs="Calibri"/>
                      <w:color w:val="000000"/>
                    </w:rPr>
                    <w:t>3,2967%</w:t>
                  </w:r>
                </w:p>
              </w:tc>
            </w:tr>
            <w:tr w:rsidR="00BA651E" w:rsidRPr="006B3CB1" w14:paraId="27AA3DBB" w14:textId="77777777" w:rsidTr="00BA651E">
              <w:trPr>
                <w:jc w:val="center"/>
              </w:trPr>
              <w:tc>
                <w:tcPr>
                  <w:tcW w:w="794" w:type="pct"/>
                  <w:vAlign w:val="center"/>
                </w:tcPr>
                <w:p w14:paraId="486A4145" w14:textId="77777777" w:rsidR="00BA651E" w:rsidRPr="006B3CB1" w:rsidRDefault="00BA651E" w:rsidP="00BA651E">
                  <w:pPr>
                    <w:jc w:val="center"/>
                  </w:pPr>
                  <w:r w:rsidRPr="006B3CB1">
                    <w:t>5</w:t>
                  </w:r>
                </w:p>
              </w:tc>
              <w:tc>
                <w:tcPr>
                  <w:tcW w:w="2272" w:type="pct"/>
                  <w:vAlign w:val="center"/>
                </w:tcPr>
                <w:p w14:paraId="2F56C5E4"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4" w:type="pct"/>
                  <w:vAlign w:val="center"/>
                </w:tcPr>
                <w:p w14:paraId="2EF27CCB" w14:textId="77777777" w:rsidR="00BA651E" w:rsidRPr="006B3CB1" w:rsidRDefault="00BA651E" w:rsidP="00BA651E">
                  <w:pPr>
                    <w:jc w:val="center"/>
                    <w:rPr>
                      <w:color w:val="000000"/>
                    </w:rPr>
                  </w:pPr>
                  <w:r w:rsidRPr="006B3CB1">
                    <w:rPr>
                      <w:rFonts w:cs="Calibri"/>
                      <w:color w:val="000000"/>
                    </w:rPr>
                    <w:t>2,2727%</w:t>
                  </w:r>
                </w:p>
              </w:tc>
            </w:tr>
            <w:tr w:rsidR="00BA651E" w:rsidRPr="006B3CB1" w14:paraId="3A755360" w14:textId="77777777" w:rsidTr="00BA651E">
              <w:trPr>
                <w:jc w:val="center"/>
              </w:trPr>
              <w:tc>
                <w:tcPr>
                  <w:tcW w:w="794" w:type="pct"/>
                  <w:vAlign w:val="center"/>
                </w:tcPr>
                <w:p w14:paraId="490EFB6F" w14:textId="77777777" w:rsidR="00BA651E" w:rsidRPr="006B3CB1" w:rsidRDefault="00BA651E" w:rsidP="00BA651E">
                  <w:pPr>
                    <w:jc w:val="center"/>
                  </w:pPr>
                  <w:r w:rsidRPr="006B3CB1">
                    <w:lastRenderedPageBreak/>
                    <w:t>6</w:t>
                  </w:r>
                </w:p>
              </w:tc>
              <w:tc>
                <w:tcPr>
                  <w:tcW w:w="2272" w:type="pct"/>
                  <w:vAlign w:val="center"/>
                </w:tcPr>
                <w:p w14:paraId="5ED0BC9F"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4" w:type="pct"/>
                  <w:vAlign w:val="center"/>
                </w:tcPr>
                <w:p w14:paraId="08E0FDCD" w14:textId="77777777" w:rsidR="00BA651E" w:rsidRPr="006B3CB1" w:rsidRDefault="00BA651E" w:rsidP="00BA651E">
                  <w:pPr>
                    <w:jc w:val="center"/>
                    <w:rPr>
                      <w:color w:val="000000"/>
                    </w:rPr>
                  </w:pPr>
                  <w:r w:rsidRPr="006B3CB1">
                    <w:rPr>
                      <w:rFonts w:cs="Calibri"/>
                      <w:color w:val="000000"/>
                    </w:rPr>
                    <w:t>2,3256%</w:t>
                  </w:r>
                </w:p>
              </w:tc>
            </w:tr>
            <w:tr w:rsidR="00BA651E" w:rsidRPr="006B3CB1" w14:paraId="63FAC369" w14:textId="77777777" w:rsidTr="00BA651E">
              <w:trPr>
                <w:jc w:val="center"/>
              </w:trPr>
              <w:tc>
                <w:tcPr>
                  <w:tcW w:w="794" w:type="pct"/>
                  <w:vAlign w:val="center"/>
                </w:tcPr>
                <w:p w14:paraId="420C62AA" w14:textId="77777777" w:rsidR="00BA651E" w:rsidRPr="006B3CB1" w:rsidRDefault="00BA651E" w:rsidP="00BA651E">
                  <w:pPr>
                    <w:jc w:val="center"/>
                  </w:pPr>
                  <w:r w:rsidRPr="006B3CB1">
                    <w:t>7</w:t>
                  </w:r>
                </w:p>
              </w:tc>
              <w:tc>
                <w:tcPr>
                  <w:tcW w:w="2272" w:type="pct"/>
                  <w:vAlign w:val="center"/>
                </w:tcPr>
                <w:p w14:paraId="7031F6F6"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4" w:type="pct"/>
                  <w:vAlign w:val="center"/>
                </w:tcPr>
                <w:p w14:paraId="47DC2817" w14:textId="77777777" w:rsidR="00BA651E" w:rsidRPr="006B3CB1" w:rsidRDefault="00BA651E" w:rsidP="00BA651E">
                  <w:pPr>
                    <w:jc w:val="center"/>
                    <w:rPr>
                      <w:color w:val="000000"/>
                    </w:rPr>
                  </w:pPr>
                  <w:r w:rsidRPr="006B3CB1">
                    <w:rPr>
                      <w:rFonts w:cs="Calibri"/>
                      <w:color w:val="000000"/>
                    </w:rPr>
                    <w:t>2,3810%</w:t>
                  </w:r>
                </w:p>
              </w:tc>
            </w:tr>
            <w:tr w:rsidR="00BA651E" w:rsidRPr="006B3CB1" w14:paraId="2DFF36DD" w14:textId="77777777" w:rsidTr="00BA651E">
              <w:trPr>
                <w:jc w:val="center"/>
              </w:trPr>
              <w:tc>
                <w:tcPr>
                  <w:tcW w:w="794" w:type="pct"/>
                  <w:vAlign w:val="center"/>
                </w:tcPr>
                <w:p w14:paraId="262770CF" w14:textId="77777777" w:rsidR="00BA651E" w:rsidRPr="006B3CB1" w:rsidRDefault="00BA651E" w:rsidP="00BA651E">
                  <w:pPr>
                    <w:jc w:val="center"/>
                  </w:pPr>
                  <w:r w:rsidRPr="006B3CB1">
                    <w:t>8</w:t>
                  </w:r>
                </w:p>
              </w:tc>
              <w:tc>
                <w:tcPr>
                  <w:tcW w:w="2272" w:type="pct"/>
                  <w:vAlign w:val="center"/>
                </w:tcPr>
                <w:p w14:paraId="521F6A9F"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4" w:type="pct"/>
                  <w:vAlign w:val="center"/>
                </w:tcPr>
                <w:p w14:paraId="1A4A4329" w14:textId="77777777" w:rsidR="00BA651E" w:rsidRPr="006B3CB1" w:rsidRDefault="00BA651E" w:rsidP="00BA651E">
                  <w:pPr>
                    <w:jc w:val="center"/>
                    <w:rPr>
                      <w:color w:val="000000"/>
                    </w:rPr>
                  </w:pPr>
                  <w:r w:rsidRPr="006B3CB1">
                    <w:rPr>
                      <w:rFonts w:cs="Calibri"/>
                      <w:color w:val="000000"/>
                    </w:rPr>
                    <w:t>2,4390%</w:t>
                  </w:r>
                </w:p>
              </w:tc>
            </w:tr>
            <w:tr w:rsidR="00BA651E" w:rsidRPr="006B3CB1" w14:paraId="73ED5527" w14:textId="77777777" w:rsidTr="00BA651E">
              <w:trPr>
                <w:jc w:val="center"/>
              </w:trPr>
              <w:tc>
                <w:tcPr>
                  <w:tcW w:w="794" w:type="pct"/>
                  <w:vAlign w:val="center"/>
                </w:tcPr>
                <w:p w14:paraId="32E89441" w14:textId="77777777" w:rsidR="00BA651E" w:rsidRPr="006B3CB1" w:rsidRDefault="00BA651E" w:rsidP="00BA651E">
                  <w:pPr>
                    <w:jc w:val="center"/>
                  </w:pPr>
                  <w:r w:rsidRPr="006B3CB1">
                    <w:t>9</w:t>
                  </w:r>
                </w:p>
              </w:tc>
              <w:tc>
                <w:tcPr>
                  <w:tcW w:w="2272" w:type="pct"/>
                  <w:vAlign w:val="center"/>
                </w:tcPr>
                <w:p w14:paraId="1F8C3E88"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4" w:type="pct"/>
                  <w:vAlign w:val="center"/>
                </w:tcPr>
                <w:p w14:paraId="6247B4BB" w14:textId="77777777" w:rsidR="00BA651E" w:rsidRPr="006B3CB1" w:rsidRDefault="00BA651E" w:rsidP="00BA651E">
                  <w:pPr>
                    <w:jc w:val="center"/>
                    <w:rPr>
                      <w:color w:val="000000"/>
                    </w:rPr>
                  </w:pPr>
                  <w:r w:rsidRPr="006B3CB1">
                    <w:rPr>
                      <w:rFonts w:cs="Calibri"/>
                      <w:color w:val="000000"/>
                    </w:rPr>
                    <w:t>2,5000%</w:t>
                  </w:r>
                </w:p>
              </w:tc>
            </w:tr>
            <w:tr w:rsidR="00BA651E" w:rsidRPr="006B3CB1" w14:paraId="05602E9C" w14:textId="77777777" w:rsidTr="00BA651E">
              <w:trPr>
                <w:jc w:val="center"/>
              </w:trPr>
              <w:tc>
                <w:tcPr>
                  <w:tcW w:w="794" w:type="pct"/>
                  <w:vAlign w:val="center"/>
                </w:tcPr>
                <w:p w14:paraId="72E8B698" w14:textId="77777777" w:rsidR="00BA651E" w:rsidRPr="006B3CB1" w:rsidRDefault="00BA651E" w:rsidP="00BA651E">
                  <w:pPr>
                    <w:jc w:val="center"/>
                  </w:pPr>
                  <w:r w:rsidRPr="006B3CB1">
                    <w:t>10</w:t>
                  </w:r>
                </w:p>
              </w:tc>
              <w:tc>
                <w:tcPr>
                  <w:tcW w:w="2272" w:type="pct"/>
                  <w:vAlign w:val="center"/>
                </w:tcPr>
                <w:p w14:paraId="64B1E81E"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4" w:type="pct"/>
                  <w:vAlign w:val="center"/>
                </w:tcPr>
                <w:p w14:paraId="1822AD54" w14:textId="77777777" w:rsidR="00BA651E" w:rsidRPr="006B3CB1" w:rsidRDefault="00BA651E" w:rsidP="00BA651E">
                  <w:pPr>
                    <w:jc w:val="center"/>
                    <w:rPr>
                      <w:color w:val="000000"/>
                    </w:rPr>
                  </w:pPr>
                  <w:r w:rsidRPr="006B3CB1">
                    <w:rPr>
                      <w:rFonts w:cs="Calibri"/>
                      <w:color w:val="000000"/>
                    </w:rPr>
                    <w:t>2,5641%</w:t>
                  </w:r>
                </w:p>
              </w:tc>
            </w:tr>
            <w:tr w:rsidR="00BA651E" w:rsidRPr="006B3CB1" w14:paraId="64077842" w14:textId="77777777" w:rsidTr="00BA651E">
              <w:trPr>
                <w:jc w:val="center"/>
              </w:trPr>
              <w:tc>
                <w:tcPr>
                  <w:tcW w:w="794" w:type="pct"/>
                  <w:vAlign w:val="center"/>
                </w:tcPr>
                <w:p w14:paraId="55E8C7E6" w14:textId="77777777" w:rsidR="00BA651E" w:rsidRPr="006B3CB1" w:rsidRDefault="00BA651E" w:rsidP="00BA651E">
                  <w:pPr>
                    <w:jc w:val="center"/>
                  </w:pPr>
                  <w:r w:rsidRPr="006B3CB1">
                    <w:t>11</w:t>
                  </w:r>
                </w:p>
              </w:tc>
              <w:tc>
                <w:tcPr>
                  <w:tcW w:w="2272" w:type="pct"/>
                  <w:vAlign w:val="center"/>
                </w:tcPr>
                <w:p w14:paraId="5E49A95B"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4" w:type="pct"/>
                  <w:vAlign w:val="center"/>
                </w:tcPr>
                <w:p w14:paraId="4AF2E9FD" w14:textId="77777777" w:rsidR="00BA651E" w:rsidRPr="006B3CB1" w:rsidRDefault="00BA651E" w:rsidP="00BA651E">
                  <w:pPr>
                    <w:jc w:val="center"/>
                    <w:rPr>
                      <w:color w:val="000000"/>
                    </w:rPr>
                  </w:pPr>
                  <w:r w:rsidRPr="006B3CB1">
                    <w:rPr>
                      <w:rFonts w:cs="Calibri"/>
                      <w:color w:val="000000"/>
                    </w:rPr>
                    <w:t>2,6316%</w:t>
                  </w:r>
                </w:p>
              </w:tc>
            </w:tr>
            <w:tr w:rsidR="00BA651E" w:rsidRPr="006B3CB1" w14:paraId="199438D5" w14:textId="77777777" w:rsidTr="00BA651E">
              <w:trPr>
                <w:jc w:val="center"/>
              </w:trPr>
              <w:tc>
                <w:tcPr>
                  <w:tcW w:w="794" w:type="pct"/>
                  <w:vAlign w:val="center"/>
                </w:tcPr>
                <w:p w14:paraId="0D9D64A8" w14:textId="77777777" w:rsidR="00BA651E" w:rsidRPr="006B3CB1" w:rsidRDefault="00BA651E" w:rsidP="00BA651E">
                  <w:pPr>
                    <w:jc w:val="center"/>
                  </w:pPr>
                  <w:r w:rsidRPr="006B3CB1">
                    <w:t>12</w:t>
                  </w:r>
                </w:p>
              </w:tc>
              <w:tc>
                <w:tcPr>
                  <w:tcW w:w="2272" w:type="pct"/>
                  <w:vAlign w:val="center"/>
                </w:tcPr>
                <w:p w14:paraId="6A2B2AFD"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4" w:type="pct"/>
                  <w:vAlign w:val="center"/>
                </w:tcPr>
                <w:p w14:paraId="151D2153" w14:textId="77777777" w:rsidR="00BA651E" w:rsidRPr="006B3CB1" w:rsidRDefault="00BA651E" w:rsidP="00BA651E">
                  <w:pPr>
                    <w:jc w:val="center"/>
                    <w:rPr>
                      <w:color w:val="000000"/>
                    </w:rPr>
                  </w:pPr>
                  <w:r w:rsidRPr="006B3CB1">
                    <w:rPr>
                      <w:rFonts w:cs="Calibri"/>
                      <w:color w:val="000000"/>
                    </w:rPr>
                    <w:t>4,0541%</w:t>
                  </w:r>
                </w:p>
              </w:tc>
            </w:tr>
            <w:tr w:rsidR="00BA651E" w:rsidRPr="006B3CB1" w14:paraId="74F37552" w14:textId="77777777" w:rsidTr="00BA651E">
              <w:trPr>
                <w:jc w:val="center"/>
              </w:trPr>
              <w:tc>
                <w:tcPr>
                  <w:tcW w:w="794" w:type="pct"/>
                  <w:vAlign w:val="center"/>
                </w:tcPr>
                <w:p w14:paraId="66550863" w14:textId="77777777" w:rsidR="00BA651E" w:rsidRPr="006B3CB1" w:rsidRDefault="00BA651E" w:rsidP="00BA651E">
                  <w:pPr>
                    <w:jc w:val="center"/>
                  </w:pPr>
                  <w:r w:rsidRPr="006B3CB1">
                    <w:t>13</w:t>
                  </w:r>
                </w:p>
              </w:tc>
              <w:tc>
                <w:tcPr>
                  <w:tcW w:w="2272" w:type="pct"/>
                  <w:vAlign w:val="center"/>
                </w:tcPr>
                <w:p w14:paraId="672FA2F7"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4" w:type="pct"/>
                  <w:vAlign w:val="center"/>
                </w:tcPr>
                <w:p w14:paraId="298BD83D" w14:textId="77777777" w:rsidR="00BA651E" w:rsidRPr="006B3CB1" w:rsidRDefault="00BA651E" w:rsidP="00BA651E">
                  <w:pPr>
                    <w:jc w:val="center"/>
                    <w:rPr>
                      <w:color w:val="000000"/>
                    </w:rPr>
                  </w:pPr>
                  <w:r w:rsidRPr="006B3CB1">
                    <w:rPr>
                      <w:rFonts w:cs="Calibri"/>
                      <w:color w:val="000000"/>
                    </w:rPr>
                    <w:t>4,2254%</w:t>
                  </w:r>
                </w:p>
              </w:tc>
            </w:tr>
            <w:tr w:rsidR="00BA651E" w:rsidRPr="006B3CB1" w14:paraId="02307C46" w14:textId="77777777" w:rsidTr="00BA651E">
              <w:trPr>
                <w:jc w:val="center"/>
              </w:trPr>
              <w:tc>
                <w:tcPr>
                  <w:tcW w:w="794" w:type="pct"/>
                  <w:vAlign w:val="center"/>
                </w:tcPr>
                <w:p w14:paraId="3AE8D0D6" w14:textId="77777777" w:rsidR="00BA651E" w:rsidRPr="006B3CB1" w:rsidRDefault="00BA651E" w:rsidP="00BA651E">
                  <w:pPr>
                    <w:jc w:val="center"/>
                  </w:pPr>
                  <w:r w:rsidRPr="006B3CB1">
                    <w:t>14</w:t>
                  </w:r>
                </w:p>
              </w:tc>
              <w:tc>
                <w:tcPr>
                  <w:tcW w:w="2272" w:type="pct"/>
                  <w:vAlign w:val="center"/>
                </w:tcPr>
                <w:p w14:paraId="10A079F0"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4" w:type="pct"/>
                  <w:vAlign w:val="center"/>
                </w:tcPr>
                <w:p w14:paraId="777297A5" w14:textId="77777777" w:rsidR="00BA651E" w:rsidRPr="006B3CB1" w:rsidRDefault="00BA651E" w:rsidP="00BA651E">
                  <w:pPr>
                    <w:jc w:val="center"/>
                    <w:rPr>
                      <w:color w:val="000000"/>
                    </w:rPr>
                  </w:pPr>
                  <w:r w:rsidRPr="006B3CB1">
                    <w:rPr>
                      <w:rFonts w:cs="Calibri"/>
                      <w:color w:val="000000"/>
                    </w:rPr>
                    <w:t>4,4118%</w:t>
                  </w:r>
                </w:p>
              </w:tc>
            </w:tr>
            <w:tr w:rsidR="00BA651E" w:rsidRPr="006B3CB1" w14:paraId="13476EE7" w14:textId="77777777" w:rsidTr="00BA651E">
              <w:trPr>
                <w:jc w:val="center"/>
              </w:trPr>
              <w:tc>
                <w:tcPr>
                  <w:tcW w:w="794" w:type="pct"/>
                  <w:vAlign w:val="center"/>
                </w:tcPr>
                <w:p w14:paraId="191C2921" w14:textId="77777777" w:rsidR="00BA651E" w:rsidRPr="006B3CB1" w:rsidRDefault="00BA651E" w:rsidP="00BA651E">
                  <w:pPr>
                    <w:jc w:val="center"/>
                  </w:pPr>
                  <w:r w:rsidRPr="006B3CB1">
                    <w:t>15</w:t>
                  </w:r>
                </w:p>
              </w:tc>
              <w:tc>
                <w:tcPr>
                  <w:tcW w:w="2272" w:type="pct"/>
                  <w:vAlign w:val="center"/>
                </w:tcPr>
                <w:p w14:paraId="68628418"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4" w:type="pct"/>
                  <w:vAlign w:val="center"/>
                </w:tcPr>
                <w:p w14:paraId="26728AE6" w14:textId="77777777" w:rsidR="00BA651E" w:rsidRPr="006B3CB1" w:rsidRDefault="00BA651E" w:rsidP="00BA651E">
                  <w:pPr>
                    <w:jc w:val="center"/>
                    <w:rPr>
                      <w:color w:val="000000"/>
                    </w:rPr>
                  </w:pPr>
                  <w:r w:rsidRPr="006B3CB1">
                    <w:rPr>
                      <w:rFonts w:cs="Calibri"/>
                      <w:color w:val="000000"/>
                    </w:rPr>
                    <w:t>7,6923%</w:t>
                  </w:r>
                </w:p>
              </w:tc>
            </w:tr>
            <w:tr w:rsidR="00BA651E" w:rsidRPr="006B3CB1" w14:paraId="2684AD04" w14:textId="77777777" w:rsidTr="00BA651E">
              <w:trPr>
                <w:jc w:val="center"/>
              </w:trPr>
              <w:tc>
                <w:tcPr>
                  <w:tcW w:w="794" w:type="pct"/>
                  <w:vAlign w:val="center"/>
                </w:tcPr>
                <w:p w14:paraId="36764320" w14:textId="77777777" w:rsidR="00BA651E" w:rsidRPr="006B3CB1" w:rsidRDefault="00BA651E" w:rsidP="00BA651E">
                  <w:pPr>
                    <w:jc w:val="center"/>
                  </w:pPr>
                  <w:r w:rsidRPr="006B3CB1">
                    <w:t>16</w:t>
                  </w:r>
                </w:p>
              </w:tc>
              <w:tc>
                <w:tcPr>
                  <w:tcW w:w="2272" w:type="pct"/>
                  <w:vAlign w:val="center"/>
                </w:tcPr>
                <w:p w14:paraId="71F9E6BB"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4" w:type="pct"/>
                  <w:vAlign w:val="center"/>
                </w:tcPr>
                <w:p w14:paraId="1B159869" w14:textId="77777777" w:rsidR="00BA651E" w:rsidRPr="006B3CB1" w:rsidRDefault="00BA651E" w:rsidP="00BA651E">
                  <w:pPr>
                    <w:jc w:val="center"/>
                    <w:rPr>
                      <w:color w:val="000000"/>
                    </w:rPr>
                  </w:pPr>
                  <w:r w:rsidRPr="006B3CB1">
                    <w:rPr>
                      <w:rFonts w:cs="Calibri"/>
                      <w:color w:val="000000"/>
                    </w:rPr>
                    <w:t>8,3333%</w:t>
                  </w:r>
                </w:p>
              </w:tc>
            </w:tr>
            <w:tr w:rsidR="00BA651E" w:rsidRPr="006B3CB1" w14:paraId="7AAEB312" w14:textId="77777777" w:rsidTr="00BA651E">
              <w:trPr>
                <w:jc w:val="center"/>
              </w:trPr>
              <w:tc>
                <w:tcPr>
                  <w:tcW w:w="794" w:type="pct"/>
                  <w:vAlign w:val="center"/>
                </w:tcPr>
                <w:p w14:paraId="4AEE471F" w14:textId="77777777" w:rsidR="00BA651E" w:rsidRPr="006B3CB1" w:rsidRDefault="00BA651E" w:rsidP="00BA651E">
                  <w:pPr>
                    <w:jc w:val="center"/>
                  </w:pPr>
                  <w:r w:rsidRPr="006B3CB1">
                    <w:t>17</w:t>
                  </w:r>
                </w:p>
              </w:tc>
              <w:tc>
                <w:tcPr>
                  <w:tcW w:w="2272" w:type="pct"/>
                  <w:vAlign w:val="center"/>
                </w:tcPr>
                <w:p w14:paraId="322B53D8"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4" w:type="pct"/>
                  <w:vAlign w:val="center"/>
                </w:tcPr>
                <w:p w14:paraId="433C484E" w14:textId="77777777" w:rsidR="00BA651E" w:rsidRPr="006B3CB1" w:rsidRDefault="00BA651E" w:rsidP="00BA651E">
                  <w:pPr>
                    <w:jc w:val="center"/>
                    <w:rPr>
                      <w:color w:val="000000"/>
                    </w:rPr>
                  </w:pPr>
                  <w:r w:rsidRPr="006B3CB1">
                    <w:rPr>
                      <w:rFonts w:cs="Calibri"/>
                      <w:color w:val="000000"/>
                    </w:rPr>
                    <w:t>5,4545%</w:t>
                  </w:r>
                </w:p>
              </w:tc>
            </w:tr>
            <w:tr w:rsidR="00BA651E" w:rsidRPr="006B3CB1" w14:paraId="52DACCA5" w14:textId="77777777" w:rsidTr="00BA651E">
              <w:trPr>
                <w:jc w:val="center"/>
              </w:trPr>
              <w:tc>
                <w:tcPr>
                  <w:tcW w:w="794" w:type="pct"/>
                  <w:vAlign w:val="center"/>
                </w:tcPr>
                <w:p w14:paraId="1B18B878" w14:textId="77777777" w:rsidR="00BA651E" w:rsidRPr="006B3CB1" w:rsidRDefault="00BA651E" w:rsidP="00BA651E">
                  <w:pPr>
                    <w:jc w:val="center"/>
                  </w:pPr>
                  <w:r w:rsidRPr="006B3CB1">
                    <w:t>18</w:t>
                  </w:r>
                </w:p>
              </w:tc>
              <w:tc>
                <w:tcPr>
                  <w:tcW w:w="2272" w:type="pct"/>
                  <w:vAlign w:val="center"/>
                </w:tcPr>
                <w:p w14:paraId="1E69A20C"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4" w:type="pct"/>
                  <w:vAlign w:val="center"/>
                </w:tcPr>
                <w:p w14:paraId="557A60A7" w14:textId="77777777" w:rsidR="00BA651E" w:rsidRPr="006B3CB1" w:rsidRDefault="00BA651E" w:rsidP="00BA651E">
                  <w:pPr>
                    <w:jc w:val="center"/>
                    <w:rPr>
                      <w:color w:val="000000"/>
                    </w:rPr>
                  </w:pPr>
                  <w:r w:rsidRPr="006B3CB1">
                    <w:rPr>
                      <w:rFonts w:cs="Calibri"/>
                      <w:color w:val="000000"/>
                    </w:rPr>
                    <w:t>5,7692%</w:t>
                  </w:r>
                </w:p>
              </w:tc>
            </w:tr>
            <w:tr w:rsidR="00BA651E" w:rsidRPr="006B3CB1" w14:paraId="7B68109B" w14:textId="77777777" w:rsidTr="00BA651E">
              <w:trPr>
                <w:jc w:val="center"/>
              </w:trPr>
              <w:tc>
                <w:tcPr>
                  <w:tcW w:w="794" w:type="pct"/>
                  <w:vAlign w:val="center"/>
                </w:tcPr>
                <w:p w14:paraId="2EE9B7F3" w14:textId="77777777" w:rsidR="00BA651E" w:rsidRPr="006B3CB1" w:rsidRDefault="00BA651E" w:rsidP="00BA651E">
                  <w:pPr>
                    <w:jc w:val="center"/>
                  </w:pPr>
                  <w:r w:rsidRPr="006B3CB1">
                    <w:t>19</w:t>
                  </w:r>
                </w:p>
              </w:tc>
              <w:tc>
                <w:tcPr>
                  <w:tcW w:w="2272" w:type="pct"/>
                  <w:vAlign w:val="center"/>
                </w:tcPr>
                <w:p w14:paraId="5742AF3B"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4" w:type="pct"/>
                  <w:vAlign w:val="center"/>
                </w:tcPr>
                <w:p w14:paraId="34494EFD" w14:textId="77777777" w:rsidR="00BA651E" w:rsidRPr="006B3CB1" w:rsidRDefault="00BA651E" w:rsidP="00BA651E">
                  <w:pPr>
                    <w:jc w:val="center"/>
                    <w:rPr>
                      <w:color w:val="000000"/>
                    </w:rPr>
                  </w:pPr>
                  <w:r w:rsidRPr="006B3CB1">
                    <w:rPr>
                      <w:rFonts w:cs="Calibri"/>
                      <w:color w:val="000000"/>
                    </w:rPr>
                    <w:t>8,1633%</w:t>
                  </w:r>
                </w:p>
              </w:tc>
            </w:tr>
            <w:tr w:rsidR="00BA651E" w:rsidRPr="006B3CB1" w14:paraId="3206F195" w14:textId="77777777" w:rsidTr="00BA651E">
              <w:trPr>
                <w:jc w:val="center"/>
              </w:trPr>
              <w:tc>
                <w:tcPr>
                  <w:tcW w:w="794" w:type="pct"/>
                  <w:vAlign w:val="center"/>
                </w:tcPr>
                <w:p w14:paraId="6251FC33" w14:textId="77777777" w:rsidR="00BA651E" w:rsidRPr="006B3CB1" w:rsidRDefault="00BA651E" w:rsidP="00BA651E">
                  <w:pPr>
                    <w:jc w:val="center"/>
                  </w:pPr>
                  <w:r w:rsidRPr="006B3CB1">
                    <w:t>20</w:t>
                  </w:r>
                </w:p>
              </w:tc>
              <w:tc>
                <w:tcPr>
                  <w:tcW w:w="2272" w:type="pct"/>
                  <w:vAlign w:val="center"/>
                </w:tcPr>
                <w:p w14:paraId="7E450DF6"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4" w:type="pct"/>
                  <w:vAlign w:val="center"/>
                </w:tcPr>
                <w:p w14:paraId="3A35839D" w14:textId="77777777" w:rsidR="00BA651E" w:rsidRPr="006B3CB1" w:rsidRDefault="00BA651E" w:rsidP="00BA651E">
                  <w:pPr>
                    <w:jc w:val="center"/>
                    <w:rPr>
                      <w:color w:val="000000"/>
                    </w:rPr>
                  </w:pPr>
                  <w:r w:rsidRPr="006B3CB1">
                    <w:rPr>
                      <w:rFonts w:cs="Calibri"/>
                      <w:color w:val="000000"/>
                    </w:rPr>
                    <w:t>8,8889%</w:t>
                  </w:r>
                </w:p>
              </w:tc>
            </w:tr>
            <w:tr w:rsidR="00BA651E" w:rsidRPr="006B3CB1" w14:paraId="04F92195" w14:textId="77777777" w:rsidTr="00BA651E">
              <w:trPr>
                <w:jc w:val="center"/>
              </w:trPr>
              <w:tc>
                <w:tcPr>
                  <w:tcW w:w="794" w:type="pct"/>
                  <w:vAlign w:val="center"/>
                </w:tcPr>
                <w:p w14:paraId="4F6EA8E9" w14:textId="77777777" w:rsidR="00BA651E" w:rsidRPr="006B3CB1" w:rsidRDefault="00BA651E" w:rsidP="00BA651E">
                  <w:pPr>
                    <w:jc w:val="center"/>
                  </w:pPr>
                  <w:r w:rsidRPr="006B3CB1">
                    <w:t>21</w:t>
                  </w:r>
                </w:p>
              </w:tc>
              <w:tc>
                <w:tcPr>
                  <w:tcW w:w="2272" w:type="pct"/>
                  <w:vAlign w:val="center"/>
                </w:tcPr>
                <w:p w14:paraId="6352CCEE"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4" w:type="pct"/>
                  <w:vAlign w:val="center"/>
                </w:tcPr>
                <w:p w14:paraId="7A8CC1F1" w14:textId="77777777" w:rsidR="00BA651E" w:rsidRPr="006B3CB1" w:rsidRDefault="00BA651E" w:rsidP="00BA651E">
                  <w:pPr>
                    <w:jc w:val="center"/>
                    <w:rPr>
                      <w:color w:val="000000"/>
                    </w:rPr>
                  </w:pPr>
                  <w:r w:rsidRPr="006B3CB1">
                    <w:rPr>
                      <w:rFonts w:cs="Calibri"/>
                      <w:color w:val="000000"/>
                    </w:rPr>
                    <w:t>9,7561%</w:t>
                  </w:r>
                </w:p>
              </w:tc>
            </w:tr>
            <w:tr w:rsidR="00BA651E" w:rsidRPr="006B3CB1" w14:paraId="1742917D" w14:textId="77777777" w:rsidTr="00BA651E">
              <w:trPr>
                <w:jc w:val="center"/>
              </w:trPr>
              <w:tc>
                <w:tcPr>
                  <w:tcW w:w="794" w:type="pct"/>
                  <w:vAlign w:val="center"/>
                </w:tcPr>
                <w:p w14:paraId="6489FB50" w14:textId="77777777" w:rsidR="00BA651E" w:rsidRPr="006B3CB1" w:rsidRDefault="00BA651E" w:rsidP="00BA651E">
                  <w:pPr>
                    <w:jc w:val="center"/>
                  </w:pPr>
                  <w:r w:rsidRPr="006B3CB1">
                    <w:t>22</w:t>
                  </w:r>
                </w:p>
              </w:tc>
              <w:tc>
                <w:tcPr>
                  <w:tcW w:w="2272" w:type="pct"/>
                  <w:vAlign w:val="center"/>
                </w:tcPr>
                <w:p w14:paraId="1C7B1005"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4" w:type="pct"/>
                  <w:vAlign w:val="center"/>
                </w:tcPr>
                <w:p w14:paraId="38224F22" w14:textId="77777777" w:rsidR="00BA651E" w:rsidRPr="006B3CB1" w:rsidRDefault="00BA651E" w:rsidP="00BA651E">
                  <w:pPr>
                    <w:jc w:val="center"/>
                    <w:rPr>
                      <w:color w:val="000000"/>
                    </w:rPr>
                  </w:pPr>
                  <w:r w:rsidRPr="006B3CB1">
                    <w:rPr>
                      <w:rFonts w:cs="Calibri"/>
                      <w:color w:val="000000"/>
                    </w:rPr>
                    <w:t>10,8108%</w:t>
                  </w:r>
                </w:p>
              </w:tc>
            </w:tr>
            <w:tr w:rsidR="00BA651E" w:rsidRPr="006B3CB1" w14:paraId="759C6065" w14:textId="77777777" w:rsidTr="00BA651E">
              <w:trPr>
                <w:jc w:val="center"/>
              </w:trPr>
              <w:tc>
                <w:tcPr>
                  <w:tcW w:w="794" w:type="pct"/>
                  <w:vAlign w:val="center"/>
                </w:tcPr>
                <w:p w14:paraId="6FD41C7C" w14:textId="77777777" w:rsidR="00BA651E" w:rsidRPr="006B3CB1" w:rsidRDefault="00BA651E" w:rsidP="00BA651E">
                  <w:pPr>
                    <w:jc w:val="center"/>
                  </w:pPr>
                  <w:r w:rsidRPr="006B3CB1">
                    <w:t>23</w:t>
                  </w:r>
                </w:p>
              </w:tc>
              <w:tc>
                <w:tcPr>
                  <w:tcW w:w="2272" w:type="pct"/>
                  <w:vAlign w:val="center"/>
                </w:tcPr>
                <w:p w14:paraId="3755A41A"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4" w:type="pct"/>
                  <w:vAlign w:val="center"/>
                </w:tcPr>
                <w:p w14:paraId="6B855861" w14:textId="77777777" w:rsidR="00BA651E" w:rsidRPr="006B3CB1" w:rsidRDefault="00BA651E" w:rsidP="00BA651E">
                  <w:pPr>
                    <w:jc w:val="center"/>
                    <w:rPr>
                      <w:color w:val="000000"/>
                    </w:rPr>
                  </w:pPr>
                  <w:r w:rsidRPr="006B3CB1">
                    <w:rPr>
                      <w:rFonts w:cs="Calibri"/>
                      <w:color w:val="000000"/>
                    </w:rPr>
                    <w:t>12,1212%</w:t>
                  </w:r>
                </w:p>
              </w:tc>
            </w:tr>
            <w:tr w:rsidR="00BA651E" w:rsidRPr="006B3CB1" w14:paraId="259A7B86" w14:textId="77777777" w:rsidTr="00BA651E">
              <w:trPr>
                <w:jc w:val="center"/>
              </w:trPr>
              <w:tc>
                <w:tcPr>
                  <w:tcW w:w="794" w:type="pct"/>
                  <w:vAlign w:val="center"/>
                </w:tcPr>
                <w:p w14:paraId="0B2AF6E9" w14:textId="77777777" w:rsidR="00BA651E" w:rsidRPr="006B3CB1" w:rsidRDefault="00BA651E" w:rsidP="00BA651E">
                  <w:pPr>
                    <w:jc w:val="center"/>
                  </w:pPr>
                  <w:r w:rsidRPr="006B3CB1">
                    <w:t>24</w:t>
                  </w:r>
                </w:p>
              </w:tc>
              <w:tc>
                <w:tcPr>
                  <w:tcW w:w="2272" w:type="pct"/>
                  <w:vAlign w:val="center"/>
                </w:tcPr>
                <w:p w14:paraId="0A4EF1A2"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4" w:type="pct"/>
                  <w:vAlign w:val="center"/>
                </w:tcPr>
                <w:p w14:paraId="1198950B" w14:textId="77777777" w:rsidR="00BA651E" w:rsidRPr="006B3CB1" w:rsidRDefault="00BA651E" w:rsidP="00BA651E">
                  <w:pPr>
                    <w:jc w:val="center"/>
                    <w:rPr>
                      <w:color w:val="000000"/>
                    </w:rPr>
                  </w:pPr>
                  <w:r w:rsidRPr="006B3CB1">
                    <w:rPr>
                      <w:rFonts w:cs="Calibri"/>
                      <w:color w:val="000000"/>
                    </w:rPr>
                    <w:t>13,7931%</w:t>
                  </w:r>
                </w:p>
              </w:tc>
            </w:tr>
            <w:tr w:rsidR="00BA651E" w:rsidRPr="006B3CB1" w14:paraId="3B24C1A6" w14:textId="77777777" w:rsidTr="00BA651E">
              <w:trPr>
                <w:jc w:val="center"/>
              </w:trPr>
              <w:tc>
                <w:tcPr>
                  <w:tcW w:w="794" w:type="pct"/>
                  <w:vAlign w:val="center"/>
                </w:tcPr>
                <w:p w14:paraId="328183D2" w14:textId="77777777" w:rsidR="00BA651E" w:rsidRPr="006B3CB1" w:rsidRDefault="00BA651E" w:rsidP="00BA651E">
                  <w:pPr>
                    <w:jc w:val="center"/>
                  </w:pPr>
                  <w:r w:rsidRPr="006B3CB1">
                    <w:t>25</w:t>
                  </w:r>
                </w:p>
              </w:tc>
              <w:tc>
                <w:tcPr>
                  <w:tcW w:w="2272" w:type="pct"/>
                  <w:vAlign w:val="center"/>
                </w:tcPr>
                <w:p w14:paraId="2DAAD559" w14:textId="77777777" w:rsidR="00BA651E" w:rsidRPr="006B3CB1" w:rsidRDefault="00BA651E" w:rsidP="00BA651E">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4" w:type="pct"/>
                  <w:vAlign w:val="center"/>
                </w:tcPr>
                <w:p w14:paraId="0DC78ACE" w14:textId="77777777" w:rsidR="00BA651E" w:rsidRPr="006B3CB1" w:rsidRDefault="00BA651E" w:rsidP="00BA651E">
                  <w:pPr>
                    <w:jc w:val="center"/>
                    <w:rPr>
                      <w:color w:val="000000"/>
                    </w:rPr>
                  </w:pPr>
                  <w:r w:rsidRPr="006B3CB1">
                    <w:rPr>
                      <w:rFonts w:cs="Calibri"/>
                      <w:color w:val="000000"/>
                    </w:rPr>
                    <w:t>20,0000%</w:t>
                  </w:r>
                </w:p>
              </w:tc>
            </w:tr>
            <w:tr w:rsidR="00BA651E" w:rsidRPr="006B3CB1" w14:paraId="7BAD73B0" w14:textId="77777777" w:rsidTr="00BA651E">
              <w:trPr>
                <w:jc w:val="center"/>
              </w:trPr>
              <w:tc>
                <w:tcPr>
                  <w:tcW w:w="794" w:type="pct"/>
                  <w:vAlign w:val="center"/>
                </w:tcPr>
                <w:p w14:paraId="0C25DBB8" w14:textId="77777777" w:rsidR="00BA651E" w:rsidRPr="006B3CB1" w:rsidRDefault="00BA651E" w:rsidP="00BA651E">
                  <w:pPr>
                    <w:jc w:val="center"/>
                  </w:pPr>
                  <w:r w:rsidRPr="006B3CB1">
                    <w:t>26</w:t>
                  </w:r>
                </w:p>
              </w:tc>
              <w:tc>
                <w:tcPr>
                  <w:tcW w:w="2272" w:type="pct"/>
                  <w:vAlign w:val="center"/>
                </w:tcPr>
                <w:p w14:paraId="236AD03A" w14:textId="77777777" w:rsidR="00BA651E" w:rsidRPr="006B3CB1" w:rsidRDefault="00BA651E" w:rsidP="00BA651E">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4" w:type="pct"/>
                  <w:vAlign w:val="center"/>
                </w:tcPr>
                <w:p w14:paraId="53C30541" w14:textId="77777777" w:rsidR="00BA651E" w:rsidRPr="006B3CB1" w:rsidRDefault="00BA651E" w:rsidP="00BA651E">
                  <w:pPr>
                    <w:jc w:val="center"/>
                    <w:rPr>
                      <w:color w:val="000000"/>
                    </w:rPr>
                  </w:pPr>
                  <w:r w:rsidRPr="006B3CB1">
                    <w:rPr>
                      <w:rFonts w:cs="Calibri"/>
                      <w:color w:val="000000"/>
                    </w:rPr>
                    <w:t>25,0000%</w:t>
                  </w:r>
                </w:p>
              </w:tc>
            </w:tr>
            <w:tr w:rsidR="00BA651E" w:rsidRPr="006B3CB1" w14:paraId="68AB72C0" w14:textId="77777777" w:rsidTr="00BA651E">
              <w:trPr>
                <w:jc w:val="center"/>
              </w:trPr>
              <w:tc>
                <w:tcPr>
                  <w:tcW w:w="794" w:type="pct"/>
                  <w:vAlign w:val="center"/>
                </w:tcPr>
                <w:p w14:paraId="483C286A" w14:textId="77777777" w:rsidR="00BA651E" w:rsidRPr="006B3CB1" w:rsidRDefault="00BA651E" w:rsidP="00BA651E">
                  <w:pPr>
                    <w:jc w:val="center"/>
                  </w:pPr>
                  <w:r w:rsidRPr="006B3CB1">
                    <w:t>27</w:t>
                  </w:r>
                </w:p>
              </w:tc>
              <w:tc>
                <w:tcPr>
                  <w:tcW w:w="2272" w:type="pct"/>
                  <w:vAlign w:val="center"/>
                </w:tcPr>
                <w:p w14:paraId="46E73F8D" w14:textId="77777777" w:rsidR="00BA651E" w:rsidRPr="006B3CB1" w:rsidRDefault="00BA651E" w:rsidP="00BA651E">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4" w:type="pct"/>
                  <w:vAlign w:val="center"/>
                </w:tcPr>
                <w:p w14:paraId="307DE448" w14:textId="77777777" w:rsidR="00BA651E" w:rsidRPr="006B3CB1" w:rsidRDefault="00BA651E" w:rsidP="00BA651E">
                  <w:pPr>
                    <w:jc w:val="center"/>
                    <w:rPr>
                      <w:color w:val="000000"/>
                    </w:rPr>
                  </w:pPr>
                  <w:r w:rsidRPr="006B3CB1">
                    <w:rPr>
                      <w:rFonts w:cs="Calibri"/>
                      <w:color w:val="000000"/>
                    </w:rPr>
                    <w:t>33,3333%</w:t>
                  </w:r>
                </w:p>
              </w:tc>
            </w:tr>
            <w:tr w:rsidR="00BA651E" w:rsidRPr="006B3CB1" w14:paraId="28FDFB34" w14:textId="77777777" w:rsidTr="00BA651E">
              <w:trPr>
                <w:jc w:val="center"/>
              </w:trPr>
              <w:tc>
                <w:tcPr>
                  <w:tcW w:w="794" w:type="pct"/>
                  <w:vAlign w:val="center"/>
                </w:tcPr>
                <w:p w14:paraId="145E0C5D" w14:textId="77777777" w:rsidR="00BA651E" w:rsidRPr="006B3CB1" w:rsidRDefault="00BA651E" w:rsidP="00BA651E">
                  <w:pPr>
                    <w:jc w:val="center"/>
                  </w:pPr>
                  <w:r w:rsidRPr="006B3CB1">
                    <w:t>28</w:t>
                  </w:r>
                </w:p>
              </w:tc>
              <w:tc>
                <w:tcPr>
                  <w:tcW w:w="2272" w:type="pct"/>
                  <w:vAlign w:val="center"/>
                </w:tcPr>
                <w:p w14:paraId="770D12BD" w14:textId="77777777" w:rsidR="00BA651E" w:rsidRPr="006B3CB1" w:rsidRDefault="00BA651E" w:rsidP="00BA651E">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4" w:type="pct"/>
                  <w:vAlign w:val="center"/>
                </w:tcPr>
                <w:p w14:paraId="4B94DD63" w14:textId="77777777" w:rsidR="00BA651E" w:rsidRPr="006B3CB1" w:rsidRDefault="00BA651E" w:rsidP="00BA651E">
                  <w:pPr>
                    <w:jc w:val="center"/>
                    <w:rPr>
                      <w:color w:val="000000"/>
                    </w:rPr>
                  </w:pPr>
                  <w:r w:rsidRPr="006B3CB1">
                    <w:rPr>
                      <w:rFonts w:cs="Calibri"/>
                      <w:color w:val="000000"/>
                    </w:rPr>
                    <w:t>50,0000%</w:t>
                  </w:r>
                </w:p>
              </w:tc>
            </w:tr>
            <w:tr w:rsidR="00BA651E" w:rsidRPr="006B3CB1" w14:paraId="6BA23CAF" w14:textId="77777777" w:rsidTr="00BA651E">
              <w:trPr>
                <w:jc w:val="center"/>
              </w:trPr>
              <w:tc>
                <w:tcPr>
                  <w:tcW w:w="794" w:type="pct"/>
                  <w:vAlign w:val="center"/>
                </w:tcPr>
                <w:p w14:paraId="329AC45F" w14:textId="77777777" w:rsidR="00BA651E" w:rsidRPr="006B3CB1" w:rsidRDefault="00BA651E" w:rsidP="00BA651E">
                  <w:pPr>
                    <w:jc w:val="center"/>
                  </w:pPr>
                  <w:r w:rsidRPr="006B3CB1">
                    <w:t>29</w:t>
                  </w:r>
                </w:p>
              </w:tc>
              <w:tc>
                <w:tcPr>
                  <w:tcW w:w="2272" w:type="pct"/>
                  <w:vAlign w:val="center"/>
                </w:tcPr>
                <w:p w14:paraId="766C391D" w14:textId="77777777" w:rsidR="00BA651E" w:rsidRPr="006B3CB1" w:rsidRDefault="00BA651E" w:rsidP="00BA651E">
                  <w:pPr>
                    <w:jc w:val="center"/>
                    <w:rPr>
                      <w:lang w:val="pt-BR"/>
                    </w:rPr>
                  </w:pPr>
                  <w:r w:rsidRPr="006B3CB1">
                    <w:rPr>
                      <w:color w:val="000000"/>
                      <w:lang w:val="pt-BR"/>
                    </w:rPr>
                    <w:t xml:space="preserve">Data de Vencimento das Debêntures </w:t>
                  </w:r>
                </w:p>
              </w:tc>
              <w:tc>
                <w:tcPr>
                  <w:tcW w:w="1934" w:type="pct"/>
                  <w:vAlign w:val="center"/>
                </w:tcPr>
                <w:p w14:paraId="30D80E1D" w14:textId="77777777" w:rsidR="00BA651E" w:rsidRPr="006B3CB1" w:rsidRDefault="00BA651E" w:rsidP="00BA651E">
                  <w:pPr>
                    <w:jc w:val="center"/>
                    <w:rPr>
                      <w:color w:val="000000"/>
                    </w:rPr>
                  </w:pPr>
                  <w:r w:rsidRPr="006B3CB1">
                    <w:rPr>
                      <w:rFonts w:cs="Calibri"/>
                      <w:color w:val="000000"/>
                    </w:rPr>
                    <w:t>100,0000%</w:t>
                  </w:r>
                </w:p>
              </w:tc>
            </w:tr>
          </w:tbl>
          <w:p w14:paraId="49FEF0B9" w14:textId="77777777" w:rsidR="00BA651E" w:rsidRPr="006B3CB1" w:rsidRDefault="00BA651E" w:rsidP="00BA651E">
            <w:pPr>
              <w:tabs>
                <w:tab w:val="left" w:pos="709"/>
              </w:tabs>
              <w:rPr>
                <w:b/>
                <w:i/>
              </w:rPr>
            </w:pPr>
          </w:p>
          <w:p w14:paraId="5465B974" w14:textId="77777777" w:rsidR="00BA651E" w:rsidRPr="006B3CB1" w:rsidRDefault="00BA651E" w:rsidP="00BA651E">
            <w:pPr>
              <w:pStyle w:val="Body"/>
              <w:spacing w:after="0" w:line="288" w:lineRule="auto"/>
              <w:rPr>
                <w:rFonts w:ascii="Verdana" w:eastAsia="Calibri" w:hAnsi="Verdana"/>
                <w:kern w:val="0"/>
                <w:szCs w:val="20"/>
                <w:lang w:val="pt-BR"/>
              </w:rPr>
            </w:pPr>
          </w:p>
        </w:tc>
      </w:tr>
      <w:tr w:rsidR="00BA651E" w:rsidRPr="006B3CB1" w14:paraId="17A36B3C" w14:textId="77777777" w:rsidTr="00BA651E">
        <w:tc>
          <w:tcPr>
            <w:tcW w:w="2568" w:type="dxa"/>
            <w:shd w:val="clear" w:color="auto" w:fill="auto"/>
          </w:tcPr>
          <w:p w14:paraId="59799B4A" w14:textId="77777777" w:rsidR="00BA651E" w:rsidRPr="006B3CB1" w:rsidRDefault="00BA651E" w:rsidP="00BA651E">
            <w:pPr>
              <w:pStyle w:val="Body"/>
              <w:spacing w:after="0" w:line="288" w:lineRule="auto"/>
              <w:jc w:val="left"/>
              <w:rPr>
                <w:rFonts w:ascii="Verdana" w:eastAsia="MS Mincho" w:hAnsi="Verdana"/>
                <w:b/>
                <w:kern w:val="0"/>
                <w:szCs w:val="20"/>
                <w:lang w:val="pt-BR"/>
              </w:rPr>
            </w:pPr>
            <w:r w:rsidRPr="006B3CB1">
              <w:rPr>
                <w:rFonts w:ascii="Verdana" w:eastAsia="Calibri" w:hAnsi="Verdana"/>
                <w:b/>
                <w:kern w:val="0"/>
                <w:szCs w:val="20"/>
                <w:lang w:val="pt-BR"/>
              </w:rPr>
              <w:lastRenderedPageBreak/>
              <w:t xml:space="preserve">Remuneração </w:t>
            </w:r>
          </w:p>
        </w:tc>
        <w:tc>
          <w:tcPr>
            <w:tcW w:w="6260" w:type="dxa"/>
            <w:shd w:val="clear" w:color="auto" w:fill="auto"/>
          </w:tcPr>
          <w:p w14:paraId="294750E2" w14:textId="77777777" w:rsidR="00BA651E" w:rsidRPr="006B3CB1" w:rsidRDefault="00BA651E" w:rsidP="00BA651E">
            <w:pPr>
              <w:pStyle w:val="Estilo1"/>
              <w:spacing w:line="288" w:lineRule="auto"/>
              <w:outlineLvl w:val="0"/>
              <w:rPr>
                <w:rFonts w:ascii="Verdana" w:hAnsi="Verdana"/>
                <w:sz w:val="20"/>
                <w:szCs w:val="20"/>
              </w:rPr>
            </w:pP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 Sobre o Valor Nominal Unitário das Debêntures da Primeira Série ou sobre o saldo do Valor Nominal Unitário das Debêntures da Primeira</w:t>
            </w:r>
            <w:r w:rsidRPr="006B3CB1" w:rsidDel="00D8768E">
              <w:rPr>
                <w:rFonts w:ascii="Verdana" w:hAnsi="Verdana"/>
                <w:b w:val="0"/>
                <w:smallCaps w:val="0"/>
                <w:sz w:val="20"/>
                <w:szCs w:val="20"/>
                <w:u w:val="none"/>
              </w:rPr>
              <w:t xml:space="preserve"> </w:t>
            </w:r>
            <w:r w:rsidRPr="006B3CB1">
              <w:rPr>
                <w:rFonts w:ascii="Verdana" w:hAnsi="Verdana"/>
                <w:b w:val="0"/>
                <w:smallCaps w:val="0"/>
                <w:sz w:val="20"/>
                <w:szCs w:val="20"/>
                <w:u w:val="none"/>
              </w:rPr>
              <w:t>Série, conforme o caso, incidirão juros remuneratórios correspondentes a 100% (cem por cento) da variação acumulada das taxas médias diárias dos Depósitos Interfinanceiros – DI de um dia, “</w:t>
            </w:r>
            <w:r w:rsidRPr="006B3CB1">
              <w:rPr>
                <w:rFonts w:ascii="Verdana" w:hAnsi="Verdana"/>
                <w:b w:val="0"/>
                <w:i/>
                <w:smallCaps w:val="0"/>
                <w:sz w:val="20"/>
                <w:szCs w:val="20"/>
                <w:u w:val="none"/>
              </w:rPr>
              <w:t>over</w:t>
            </w:r>
            <w:r w:rsidRPr="006B3CB1">
              <w:rPr>
                <w:rFonts w:ascii="Verdana" w:hAnsi="Verdana"/>
                <w:b w:val="0"/>
                <w:smallCaps w:val="0"/>
                <w:sz w:val="20"/>
                <w:szCs w:val="20"/>
                <w:u w:val="none"/>
              </w:rPr>
              <w:t xml:space="preserve"> extra grupo”, expressas na forma percentual ao ano, base 252 (duzentos e cinquenta e dois) Dias Úteis, calculadas e divulgadas diariamente pela B3, no informativo diário disponível em sua página na internet (www.cetip.com.br) (“</w:t>
            </w:r>
            <w:r w:rsidRPr="006B3CB1">
              <w:rPr>
                <w:rFonts w:ascii="Verdana" w:hAnsi="Verdana"/>
                <w:b w:val="0"/>
                <w:smallCaps w:val="0"/>
                <w:sz w:val="20"/>
                <w:szCs w:val="20"/>
              </w:rPr>
              <w:t>Taxa DI</w:t>
            </w:r>
            <w:r w:rsidRPr="006B3CB1">
              <w:rPr>
                <w:rFonts w:ascii="Verdana" w:hAnsi="Verdana"/>
                <w:b w:val="0"/>
                <w:smallCaps w:val="0"/>
                <w:sz w:val="20"/>
                <w:szCs w:val="20"/>
                <w:u w:val="none"/>
              </w:rPr>
              <w:t xml:space="preserve">”), acrescida exponencialmente de </w:t>
            </w:r>
            <w:r w:rsidRPr="006B3CB1">
              <w:rPr>
                <w:rFonts w:ascii="Verdana" w:hAnsi="Verdana"/>
                <w:b w:val="0"/>
                <w:smallCaps w:val="0"/>
                <w:color w:val="000000" w:themeColor="text1"/>
                <w:sz w:val="20"/>
                <w:szCs w:val="20"/>
                <w:u w:val="none"/>
              </w:rPr>
              <w:t>sobretaxa de [</w:t>
            </w:r>
            <w:r w:rsidRPr="006B3CB1">
              <w:rPr>
                <w:rFonts w:ascii="Verdana" w:hAnsi="Verdana"/>
                <w:b w:val="0"/>
                <w:smallCaps w:val="0"/>
                <w:color w:val="000000" w:themeColor="text1"/>
                <w:sz w:val="20"/>
                <w:szCs w:val="20"/>
                <w:u w:val="none"/>
              </w:rPr>
              <w:sym w:font="Symbol" w:char="F0B7"/>
            </w:r>
            <w:r w:rsidRPr="006B3CB1">
              <w:rPr>
                <w:rFonts w:ascii="Verdana" w:hAnsi="Verdana"/>
                <w:b w:val="0"/>
                <w:smallCaps w:val="0"/>
                <w:color w:val="000000" w:themeColor="text1"/>
                <w:sz w:val="20"/>
                <w:szCs w:val="20"/>
                <w:u w:val="none"/>
              </w:rPr>
              <w:t>]% ([</w:t>
            </w:r>
            <w:r w:rsidRPr="006B3CB1">
              <w:rPr>
                <w:rFonts w:ascii="Verdana" w:hAnsi="Verdana"/>
                <w:b w:val="0"/>
                <w:smallCaps w:val="0"/>
                <w:color w:val="000000" w:themeColor="text1"/>
                <w:sz w:val="20"/>
                <w:szCs w:val="20"/>
                <w:u w:val="none"/>
              </w:rPr>
              <w:sym w:font="Symbol" w:char="F0B7"/>
            </w:r>
            <w:r w:rsidRPr="006B3CB1">
              <w:rPr>
                <w:rFonts w:ascii="Verdana" w:hAnsi="Verdana"/>
                <w:b w:val="0"/>
                <w:smallCaps w:val="0"/>
                <w:color w:val="000000" w:themeColor="text1"/>
                <w:sz w:val="20"/>
                <w:szCs w:val="20"/>
                <w:u w:val="none"/>
              </w:rPr>
              <w:t>]) ao ano, base 252 (duzentos e cinquenta e dois) Dias Úteis</w:t>
            </w:r>
            <w:r w:rsidRPr="006B3CB1" w:rsidDel="00940BCB">
              <w:rPr>
                <w:rFonts w:ascii="Verdana" w:hAnsi="Verdana"/>
                <w:b w:val="0"/>
                <w:smallCaps w:val="0"/>
                <w:sz w:val="20"/>
                <w:szCs w:val="20"/>
                <w:u w:val="none"/>
              </w:rPr>
              <w:t xml:space="preserve"> </w:t>
            </w:r>
            <w:r w:rsidRPr="006B3CB1">
              <w:rPr>
                <w:rFonts w:ascii="Verdana" w:hAnsi="Verdana"/>
                <w:b w:val="0"/>
                <w:smallCaps w:val="0"/>
                <w:sz w:val="20"/>
                <w:szCs w:val="20"/>
                <w:u w:val="none"/>
              </w:rPr>
              <w:t>(“</w:t>
            </w: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 xml:space="preserve">”). A Remuneração das </w:t>
            </w:r>
            <w:r w:rsidRPr="006B3CB1">
              <w:rPr>
                <w:rFonts w:ascii="Verdana" w:hAnsi="Verdana"/>
                <w:b w:val="0"/>
                <w:smallCaps w:val="0"/>
                <w:sz w:val="20"/>
                <w:szCs w:val="20"/>
                <w:u w:val="none"/>
              </w:rPr>
              <w:lastRenderedPageBreak/>
              <w:t xml:space="preserve">Debêntures da Primeira Série será calculada de forma exponencial e cumulativa,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por Dias Úteis decorridos, incidentes sobre o Valor Nominal Unitário das Debêntures da Primeira Série ou sobre o saldo do Valor Nominal Unitário das Debêntures da Primeira Série, conforme aplicável, desde a Data de Integralização ou a Data de Pagamento da Remuneração das Debêntures da Primeira Série (conforme definida abaixo) imediatamente anterior, conforme o caso, até a data do seu efetivo pagamento, de acordo com a fórmula prevista na Escritura de Emissão.</w:t>
            </w:r>
          </w:p>
          <w:p w14:paraId="2FF6B044" w14:textId="77777777" w:rsidR="00BA651E" w:rsidRPr="006B3CB1" w:rsidRDefault="00BA651E" w:rsidP="00BA651E">
            <w:pPr>
              <w:pStyle w:val="Body"/>
              <w:spacing w:after="0" w:line="288" w:lineRule="auto"/>
              <w:rPr>
                <w:rFonts w:ascii="Verdana" w:eastAsia="Calibri" w:hAnsi="Verdana"/>
                <w:kern w:val="0"/>
                <w:szCs w:val="20"/>
                <w:lang w:val="pt-BR"/>
              </w:rPr>
            </w:pPr>
            <w:r w:rsidRPr="006B3CB1" w:rsidDel="005A6BA8">
              <w:rPr>
                <w:rFonts w:ascii="Verdana" w:eastAsia="Calibri" w:hAnsi="Verdana"/>
                <w:kern w:val="0"/>
                <w:szCs w:val="20"/>
                <w:lang w:val="pt-BR"/>
              </w:rPr>
              <w:t xml:space="preserve"> </w:t>
            </w:r>
          </w:p>
          <w:p w14:paraId="25D4E317" w14:textId="77777777" w:rsidR="00BA651E" w:rsidRPr="006B3CB1" w:rsidRDefault="00BA651E" w:rsidP="00BA651E">
            <w:pPr>
              <w:pStyle w:val="Body"/>
              <w:spacing w:after="0" w:line="288" w:lineRule="auto"/>
              <w:rPr>
                <w:rFonts w:ascii="Verdana" w:hAnsi="Verdana"/>
                <w:color w:val="000000"/>
                <w:spacing w:val="-2"/>
                <w:kern w:val="0"/>
                <w:szCs w:val="20"/>
                <w:lang w:val="pt-BR" w:eastAsia="pt-BR"/>
              </w:rPr>
            </w:pPr>
            <w:r w:rsidRPr="006B3CB1">
              <w:rPr>
                <w:rFonts w:ascii="Verdana" w:hAnsi="Verdana"/>
                <w:color w:val="000000"/>
                <w:spacing w:val="-2"/>
                <w:kern w:val="0"/>
                <w:szCs w:val="20"/>
                <w:u w:val="single"/>
                <w:lang w:val="pt-BR" w:eastAsia="pt-BR"/>
              </w:rPr>
              <w:t>Remuneração das Debêntures da Segunda Série</w:t>
            </w:r>
            <w:r w:rsidRPr="006B3CB1">
              <w:rPr>
                <w:rFonts w:ascii="Verdana" w:hAnsi="Verdana"/>
                <w:color w:val="000000"/>
                <w:spacing w:val="-2"/>
                <w:kern w:val="0"/>
                <w:szCs w:val="20"/>
                <w:lang w:val="pt-BR" w:eastAsia="pt-BR"/>
              </w:rPr>
              <w:t xml:space="preserve">. Sobre o Valor Nominal Atualizado das Debêntures da Segunda Série incidirão juros remuneratórios </w:t>
            </w:r>
            <w:r w:rsidRPr="006B3CB1">
              <w:rPr>
                <w:rFonts w:ascii="Verdana" w:hAnsi="Verdana"/>
                <w:color w:val="000000" w:themeColor="text1"/>
                <w:szCs w:val="20"/>
                <w:lang w:val="pt-BR"/>
              </w:rPr>
              <w:t>correspondentes a [</w:t>
            </w:r>
            <w:r w:rsidRPr="006B3CB1">
              <w:rPr>
                <w:rFonts w:ascii="Verdana" w:hAnsi="Verdana"/>
                <w:color w:val="000000" w:themeColor="text1"/>
                <w:szCs w:val="20"/>
              </w:rPr>
              <w:sym w:font="Symbol" w:char="F0B7"/>
            </w:r>
            <w:r w:rsidRPr="006B3CB1">
              <w:rPr>
                <w:rFonts w:ascii="Verdana" w:hAnsi="Verdana"/>
                <w:color w:val="000000" w:themeColor="text1"/>
                <w:szCs w:val="20"/>
                <w:lang w:val="pt-BR"/>
              </w:rPr>
              <w:t>]% ([</w:t>
            </w:r>
            <w:r w:rsidRPr="006B3CB1">
              <w:rPr>
                <w:rFonts w:ascii="Verdana" w:hAnsi="Verdana"/>
                <w:color w:val="000000" w:themeColor="text1"/>
                <w:szCs w:val="20"/>
              </w:rPr>
              <w:sym w:font="Symbol" w:char="F0B7"/>
            </w:r>
            <w:r w:rsidRPr="006B3CB1">
              <w:rPr>
                <w:rFonts w:ascii="Verdana" w:hAnsi="Verdana"/>
                <w:color w:val="000000" w:themeColor="text1"/>
                <w:szCs w:val="20"/>
                <w:lang w:val="pt-BR"/>
              </w:rPr>
              <w:t>]) ao ano, base 252 (duzentos e cinquenta e dois) Dias Úteis</w:t>
            </w:r>
            <w:r w:rsidRPr="006B3CB1">
              <w:rPr>
                <w:rFonts w:ascii="Verdana" w:hAnsi="Verdana"/>
                <w:color w:val="000000"/>
                <w:spacing w:val="-2"/>
                <w:kern w:val="0"/>
                <w:szCs w:val="20"/>
                <w:lang w:val="pt-BR" w:eastAsia="pt-BR"/>
              </w:rPr>
              <w:t xml:space="preserve"> (“</w:t>
            </w:r>
            <w:r w:rsidRPr="006B3CB1">
              <w:rPr>
                <w:rFonts w:ascii="Verdana" w:hAnsi="Verdana"/>
                <w:color w:val="000000"/>
                <w:spacing w:val="-2"/>
                <w:kern w:val="0"/>
                <w:szCs w:val="20"/>
                <w:u w:val="single"/>
                <w:lang w:val="pt-BR" w:eastAsia="pt-BR"/>
              </w:rPr>
              <w:t>Remuneração das Debêntures da Segunda Série</w:t>
            </w:r>
            <w:r w:rsidRPr="006B3CB1">
              <w:rPr>
                <w:rFonts w:ascii="Verdana" w:hAnsi="Verdana"/>
                <w:color w:val="000000"/>
                <w:spacing w:val="-2"/>
                <w:kern w:val="0"/>
                <w:szCs w:val="20"/>
                <w:lang w:val="pt-BR" w:eastAsia="pt-BR"/>
              </w:rPr>
              <w:t xml:space="preserve">”). A Remuneração das Debêntures da Segunda Série será calculada de forma exponencial e cumulativa, </w:t>
            </w:r>
            <w:r w:rsidRPr="006B3CB1">
              <w:rPr>
                <w:rFonts w:ascii="Verdana" w:hAnsi="Verdana"/>
                <w:i/>
                <w:color w:val="000000"/>
                <w:spacing w:val="-2"/>
                <w:kern w:val="0"/>
                <w:szCs w:val="20"/>
                <w:lang w:val="pt-BR" w:eastAsia="pt-BR"/>
              </w:rPr>
              <w:t xml:space="preserve">pro rata </w:t>
            </w:r>
            <w:proofErr w:type="spellStart"/>
            <w:r w:rsidRPr="006B3CB1">
              <w:rPr>
                <w:rFonts w:ascii="Verdana" w:hAnsi="Verdana"/>
                <w:i/>
                <w:color w:val="000000"/>
                <w:spacing w:val="-2"/>
                <w:kern w:val="0"/>
                <w:szCs w:val="20"/>
                <w:lang w:val="pt-BR" w:eastAsia="pt-BR"/>
              </w:rPr>
              <w:t>temporis</w:t>
            </w:r>
            <w:proofErr w:type="spellEnd"/>
            <w:r w:rsidRPr="006B3CB1">
              <w:rPr>
                <w:rFonts w:ascii="Verdana" w:hAnsi="Verdana"/>
                <w:color w:val="000000"/>
                <w:spacing w:val="-2"/>
                <w:kern w:val="0"/>
                <w:szCs w:val="20"/>
                <w:lang w:val="pt-BR" w:eastAsia="pt-BR"/>
              </w:rPr>
              <w:t xml:space="preserve"> por Dias Úteis decorridos, incidentes sobre o Valor Nominal Atualizado, desde a Data de Integralização ou a Data de Pagamento da Remuneração das Debêntures da Segunda Série (conforme definida abaixo) imediatamente anterior, conforme o caso, até a data do seu efetivo pagamento, de acordo com a fórmula prevista na Escritura de Emissão.</w:t>
            </w:r>
          </w:p>
          <w:p w14:paraId="7318C0A5" w14:textId="77777777" w:rsidR="00BA651E" w:rsidRPr="006B3CB1" w:rsidRDefault="00BA651E" w:rsidP="00BA651E">
            <w:pPr>
              <w:pStyle w:val="Body"/>
              <w:spacing w:after="0" w:line="288" w:lineRule="auto"/>
              <w:rPr>
                <w:rFonts w:ascii="Verdana" w:hAnsi="Verdana"/>
                <w:kern w:val="0"/>
                <w:szCs w:val="20"/>
                <w:lang w:val="pt-BR"/>
              </w:rPr>
            </w:pPr>
          </w:p>
        </w:tc>
      </w:tr>
      <w:tr w:rsidR="00BA651E" w:rsidRPr="006B3CB1" w14:paraId="23A09CE9" w14:textId="77777777" w:rsidTr="00BA651E">
        <w:tc>
          <w:tcPr>
            <w:tcW w:w="2568" w:type="dxa"/>
            <w:shd w:val="clear" w:color="auto" w:fill="auto"/>
          </w:tcPr>
          <w:p w14:paraId="7355A8D9" w14:textId="77777777" w:rsidR="00BA651E" w:rsidRPr="006B3CB1" w:rsidRDefault="00BA651E" w:rsidP="00BA651E">
            <w:pPr>
              <w:pStyle w:val="Body"/>
              <w:spacing w:after="0" w:line="288" w:lineRule="auto"/>
              <w:jc w:val="left"/>
              <w:rPr>
                <w:rFonts w:ascii="Verdana" w:eastAsia="MS Mincho" w:hAnsi="Verdana"/>
                <w:b/>
                <w:kern w:val="0"/>
                <w:szCs w:val="20"/>
                <w:lang w:val="pt-BR"/>
              </w:rPr>
            </w:pPr>
            <w:r w:rsidRPr="006B3CB1">
              <w:rPr>
                <w:rFonts w:ascii="Verdana" w:eastAsia="MS Mincho" w:hAnsi="Verdana"/>
                <w:b/>
                <w:kern w:val="0"/>
                <w:szCs w:val="20"/>
                <w:lang w:val="pt-BR"/>
              </w:rPr>
              <w:lastRenderedPageBreak/>
              <w:t>Pagamento da Remuneração</w:t>
            </w:r>
          </w:p>
        </w:tc>
        <w:tc>
          <w:tcPr>
            <w:tcW w:w="6260" w:type="dxa"/>
            <w:shd w:val="clear" w:color="auto" w:fill="auto"/>
          </w:tcPr>
          <w:p w14:paraId="383B74AF" w14:textId="77777777" w:rsidR="00BA651E" w:rsidRPr="006B3CB1" w:rsidRDefault="00BA651E" w:rsidP="00BA651E">
            <w:pPr>
              <w:pStyle w:val="Estilo1"/>
              <w:spacing w:line="288" w:lineRule="auto"/>
              <w:outlineLvl w:val="0"/>
              <w:rPr>
                <w:rFonts w:ascii="Verdana" w:hAnsi="Verdana"/>
                <w:sz w:val="20"/>
                <w:szCs w:val="20"/>
              </w:rPr>
            </w:pPr>
            <w:r w:rsidRPr="006B3CB1">
              <w:rPr>
                <w:rFonts w:ascii="Verdana" w:hAnsi="Verdana"/>
                <w:b w:val="0"/>
                <w:smallCaps w:val="0"/>
                <w:sz w:val="20"/>
                <w:szCs w:val="20"/>
              </w:rPr>
              <w:t>Pagamento da Remuneração das Debêntures da Primeira Série</w:t>
            </w:r>
            <w:r w:rsidRPr="006B3CB1">
              <w:rPr>
                <w:rFonts w:ascii="Verdana" w:hAnsi="Verdana"/>
                <w:b w:val="0"/>
                <w:smallCaps w:val="0"/>
                <w:sz w:val="20"/>
                <w:szCs w:val="20"/>
                <w:u w:val="none"/>
              </w:rPr>
              <w:t>. Observado o disposto na Escritura de Emissão e ressalvados os pagamentos em decorrência das hipóteses de vencimento antecipado e de resgate antecipado total previstas na Escritura de Emissão, a Remuneração das Debêntures da Primeira Série será paga trimestralmente a contar do primeiro pagamento da Remuneração das Debêntures da Primeira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Primeira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5BF82E1F" w14:textId="77777777" w:rsidR="00BA651E" w:rsidRPr="006B3CB1" w:rsidRDefault="00BA651E" w:rsidP="00BA651E">
            <w:pPr>
              <w:tabs>
                <w:tab w:val="left" w:pos="709"/>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4949"/>
            </w:tblGrid>
            <w:tr w:rsidR="00BA651E" w:rsidRPr="006B3CB1" w14:paraId="18B84788" w14:textId="77777777" w:rsidTr="00BA651E">
              <w:trPr>
                <w:trHeight w:val="351"/>
              </w:trPr>
              <w:tc>
                <w:tcPr>
                  <w:tcW w:w="849" w:type="pct"/>
                  <w:shd w:val="clear" w:color="auto" w:fill="D9D9D9"/>
                </w:tcPr>
                <w:p w14:paraId="5B0E3F37" w14:textId="77777777" w:rsidR="00BA651E" w:rsidRPr="006B3CB1" w:rsidRDefault="00BA651E" w:rsidP="00BA651E">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4C9C06A8" w14:textId="77777777" w:rsidR="00BA651E" w:rsidRPr="006B3CB1" w:rsidRDefault="00BA651E" w:rsidP="00BA651E">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Primeira Série</w:t>
                  </w:r>
                </w:p>
              </w:tc>
            </w:tr>
            <w:tr w:rsidR="00BA651E" w:rsidRPr="006B3CB1" w14:paraId="781B7E97" w14:textId="77777777" w:rsidTr="00BA651E">
              <w:trPr>
                <w:trHeight w:val="396"/>
              </w:trPr>
              <w:tc>
                <w:tcPr>
                  <w:tcW w:w="849" w:type="pct"/>
                </w:tcPr>
                <w:p w14:paraId="709CE07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4D5CB1BD" w14:textId="77777777" w:rsidR="00BA651E" w:rsidRPr="006B3CB1" w:rsidRDefault="00BA651E" w:rsidP="00BA651E">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BA651E" w:rsidRPr="006B3CB1" w14:paraId="2A6DA8A2" w14:textId="77777777" w:rsidTr="00BA651E">
              <w:trPr>
                <w:trHeight w:val="396"/>
              </w:trPr>
              <w:tc>
                <w:tcPr>
                  <w:tcW w:w="849" w:type="pct"/>
                </w:tcPr>
                <w:p w14:paraId="51D46C6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5D4E9316"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BA651E" w:rsidRPr="006B3CB1" w14:paraId="177E9EFD" w14:textId="77777777" w:rsidTr="00BA651E">
              <w:trPr>
                <w:trHeight w:val="396"/>
              </w:trPr>
              <w:tc>
                <w:tcPr>
                  <w:tcW w:w="849" w:type="pct"/>
                </w:tcPr>
                <w:p w14:paraId="4BEB091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12C7D68D"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BA651E" w:rsidRPr="006B3CB1" w14:paraId="18AE526D" w14:textId="77777777" w:rsidTr="00BA651E">
              <w:trPr>
                <w:trHeight w:val="396"/>
              </w:trPr>
              <w:tc>
                <w:tcPr>
                  <w:tcW w:w="849" w:type="pct"/>
                </w:tcPr>
                <w:p w14:paraId="6FA6197D"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4</w:t>
                  </w:r>
                </w:p>
              </w:tc>
              <w:tc>
                <w:tcPr>
                  <w:tcW w:w="4151" w:type="pct"/>
                </w:tcPr>
                <w:p w14:paraId="522CB87C"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BA651E" w:rsidRPr="006B3CB1" w14:paraId="05F73557" w14:textId="77777777" w:rsidTr="00BA651E">
              <w:trPr>
                <w:trHeight w:val="396"/>
              </w:trPr>
              <w:tc>
                <w:tcPr>
                  <w:tcW w:w="849" w:type="pct"/>
                </w:tcPr>
                <w:p w14:paraId="729CF038"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09B87F45"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BA651E" w:rsidRPr="006B3CB1" w14:paraId="74274C7A" w14:textId="77777777" w:rsidTr="00BA651E">
              <w:trPr>
                <w:trHeight w:val="396"/>
              </w:trPr>
              <w:tc>
                <w:tcPr>
                  <w:tcW w:w="849" w:type="pct"/>
                </w:tcPr>
                <w:p w14:paraId="77C5F1B7"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7FD6F2A3"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BA651E" w:rsidRPr="006B3CB1" w14:paraId="753214D8" w14:textId="77777777" w:rsidTr="00BA651E">
              <w:trPr>
                <w:trHeight w:val="396"/>
              </w:trPr>
              <w:tc>
                <w:tcPr>
                  <w:tcW w:w="849" w:type="pct"/>
                </w:tcPr>
                <w:p w14:paraId="22ADC88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7FF1AAC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BA651E" w:rsidRPr="006B3CB1" w14:paraId="467CE54A" w14:textId="77777777" w:rsidTr="00BA651E">
              <w:trPr>
                <w:trHeight w:val="396"/>
              </w:trPr>
              <w:tc>
                <w:tcPr>
                  <w:tcW w:w="849" w:type="pct"/>
                </w:tcPr>
                <w:p w14:paraId="1D56A047"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1F4F765F"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BA651E" w:rsidRPr="006B3CB1" w14:paraId="5CC7589A" w14:textId="77777777" w:rsidTr="00BA651E">
              <w:trPr>
                <w:trHeight w:val="396"/>
              </w:trPr>
              <w:tc>
                <w:tcPr>
                  <w:tcW w:w="849" w:type="pct"/>
                </w:tcPr>
                <w:p w14:paraId="40752C5D"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6A33B583"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BA651E" w:rsidRPr="006B3CB1" w14:paraId="1C0725FE" w14:textId="77777777" w:rsidTr="00BA651E">
              <w:trPr>
                <w:trHeight w:val="396"/>
              </w:trPr>
              <w:tc>
                <w:tcPr>
                  <w:tcW w:w="849" w:type="pct"/>
                </w:tcPr>
                <w:p w14:paraId="669EE90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10</w:t>
                  </w:r>
                </w:p>
              </w:tc>
              <w:tc>
                <w:tcPr>
                  <w:tcW w:w="4151" w:type="pct"/>
                </w:tcPr>
                <w:p w14:paraId="795DBC2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BA651E" w:rsidRPr="006B3CB1" w14:paraId="70018910" w14:textId="77777777" w:rsidTr="00BA651E">
              <w:trPr>
                <w:trHeight w:val="396"/>
              </w:trPr>
              <w:tc>
                <w:tcPr>
                  <w:tcW w:w="849" w:type="pct"/>
                </w:tcPr>
                <w:p w14:paraId="5949393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6925F3A9"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BA651E" w:rsidRPr="006B3CB1" w14:paraId="5B567924" w14:textId="77777777" w:rsidTr="00BA651E">
              <w:trPr>
                <w:trHeight w:val="396"/>
              </w:trPr>
              <w:tc>
                <w:tcPr>
                  <w:tcW w:w="849" w:type="pct"/>
                </w:tcPr>
                <w:p w14:paraId="05F40F85"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7F041996"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BA651E" w:rsidRPr="006B3CB1" w14:paraId="02A9A0D4" w14:textId="77777777" w:rsidTr="00BA651E">
              <w:trPr>
                <w:trHeight w:val="396"/>
              </w:trPr>
              <w:tc>
                <w:tcPr>
                  <w:tcW w:w="849" w:type="pct"/>
                </w:tcPr>
                <w:p w14:paraId="1F72386A"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7BEB0848"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BA651E" w:rsidRPr="006B3CB1" w14:paraId="332EC8D8" w14:textId="77777777" w:rsidTr="00BA651E">
              <w:trPr>
                <w:trHeight w:val="396"/>
              </w:trPr>
              <w:tc>
                <w:tcPr>
                  <w:tcW w:w="849" w:type="pct"/>
                </w:tcPr>
                <w:p w14:paraId="408BA36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4809989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BA651E" w:rsidRPr="006B3CB1" w14:paraId="050F003F" w14:textId="77777777" w:rsidTr="00BA651E">
              <w:trPr>
                <w:trHeight w:val="396"/>
              </w:trPr>
              <w:tc>
                <w:tcPr>
                  <w:tcW w:w="849" w:type="pct"/>
                </w:tcPr>
                <w:p w14:paraId="24DBDBF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21924FE0"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BA651E" w:rsidRPr="006B3CB1" w14:paraId="132B7992" w14:textId="77777777" w:rsidTr="00BA651E">
              <w:trPr>
                <w:trHeight w:val="396"/>
              </w:trPr>
              <w:tc>
                <w:tcPr>
                  <w:tcW w:w="849" w:type="pct"/>
                </w:tcPr>
                <w:p w14:paraId="2B892962"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48056CCB"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BA651E" w:rsidRPr="006B3CB1" w14:paraId="29006DD6" w14:textId="77777777" w:rsidTr="00BA651E">
              <w:trPr>
                <w:trHeight w:val="396"/>
              </w:trPr>
              <w:tc>
                <w:tcPr>
                  <w:tcW w:w="849" w:type="pct"/>
                </w:tcPr>
                <w:p w14:paraId="05E3970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17</w:t>
                  </w:r>
                </w:p>
              </w:tc>
              <w:tc>
                <w:tcPr>
                  <w:tcW w:w="4151" w:type="pct"/>
                </w:tcPr>
                <w:p w14:paraId="0724C75A"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BA651E" w:rsidRPr="006B3CB1" w14:paraId="4D9E3F5E" w14:textId="77777777" w:rsidTr="00BA651E">
              <w:trPr>
                <w:trHeight w:val="396"/>
              </w:trPr>
              <w:tc>
                <w:tcPr>
                  <w:tcW w:w="849" w:type="pct"/>
                </w:tcPr>
                <w:p w14:paraId="10826FA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77031DE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BA651E" w:rsidRPr="006B3CB1" w14:paraId="66EE07D4" w14:textId="77777777" w:rsidTr="00BA651E">
              <w:trPr>
                <w:trHeight w:val="396"/>
              </w:trPr>
              <w:tc>
                <w:tcPr>
                  <w:tcW w:w="849" w:type="pct"/>
                </w:tcPr>
                <w:p w14:paraId="4AF1D21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3A158722"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BA651E" w:rsidRPr="006B3CB1" w14:paraId="1658F25A" w14:textId="77777777" w:rsidTr="00BA651E">
              <w:trPr>
                <w:trHeight w:val="396"/>
              </w:trPr>
              <w:tc>
                <w:tcPr>
                  <w:tcW w:w="849" w:type="pct"/>
                </w:tcPr>
                <w:p w14:paraId="54AF401B"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623B41D2"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BA651E" w:rsidRPr="006B3CB1" w14:paraId="72C027F6" w14:textId="77777777" w:rsidTr="00BA651E">
              <w:trPr>
                <w:trHeight w:val="396"/>
              </w:trPr>
              <w:tc>
                <w:tcPr>
                  <w:tcW w:w="849" w:type="pct"/>
                </w:tcPr>
                <w:p w14:paraId="6D56311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1EA67416"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BA651E" w:rsidRPr="006B3CB1" w14:paraId="517438DA" w14:textId="77777777" w:rsidTr="00BA651E">
              <w:trPr>
                <w:trHeight w:val="396"/>
              </w:trPr>
              <w:tc>
                <w:tcPr>
                  <w:tcW w:w="849" w:type="pct"/>
                </w:tcPr>
                <w:p w14:paraId="50C9FC81"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6FE8CFAE"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BA651E" w:rsidRPr="006B3CB1" w14:paraId="4D6B8AE7" w14:textId="77777777" w:rsidTr="00BA651E">
              <w:trPr>
                <w:trHeight w:val="396"/>
              </w:trPr>
              <w:tc>
                <w:tcPr>
                  <w:tcW w:w="849" w:type="pct"/>
                </w:tcPr>
                <w:p w14:paraId="72B5D9BC"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456EF9A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BA651E" w:rsidRPr="006B3CB1" w14:paraId="382F52DC" w14:textId="77777777" w:rsidTr="00BA651E">
              <w:trPr>
                <w:trHeight w:val="396"/>
              </w:trPr>
              <w:tc>
                <w:tcPr>
                  <w:tcW w:w="849" w:type="pct"/>
                </w:tcPr>
                <w:p w14:paraId="31BC8B9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24</w:t>
                  </w:r>
                </w:p>
              </w:tc>
              <w:tc>
                <w:tcPr>
                  <w:tcW w:w="4151" w:type="pct"/>
                </w:tcPr>
                <w:p w14:paraId="29443198"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BA651E" w:rsidRPr="006B3CB1" w14:paraId="3A3D604A" w14:textId="77777777" w:rsidTr="00BA651E">
              <w:trPr>
                <w:trHeight w:val="396"/>
              </w:trPr>
              <w:tc>
                <w:tcPr>
                  <w:tcW w:w="849" w:type="pct"/>
                </w:tcPr>
                <w:p w14:paraId="0A8A961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01ABE358"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BA651E" w:rsidRPr="006B3CB1" w14:paraId="50B1F7F0" w14:textId="77777777" w:rsidTr="00BA651E">
              <w:trPr>
                <w:trHeight w:val="396"/>
              </w:trPr>
              <w:tc>
                <w:tcPr>
                  <w:tcW w:w="849" w:type="pct"/>
                </w:tcPr>
                <w:p w14:paraId="5FA3CF0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2A4914DC"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BA651E" w:rsidRPr="006B3CB1" w14:paraId="7DBC4FB4" w14:textId="77777777" w:rsidTr="00BA651E">
              <w:trPr>
                <w:trHeight w:val="396"/>
              </w:trPr>
              <w:tc>
                <w:tcPr>
                  <w:tcW w:w="849" w:type="pct"/>
                </w:tcPr>
                <w:p w14:paraId="56819EF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27</w:t>
                  </w:r>
                </w:p>
              </w:tc>
              <w:tc>
                <w:tcPr>
                  <w:tcW w:w="4151" w:type="pct"/>
                </w:tcPr>
                <w:p w14:paraId="45BCF97F"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BA651E" w:rsidRPr="006B3CB1" w14:paraId="16F4BAB0" w14:textId="77777777" w:rsidTr="00BA651E">
              <w:trPr>
                <w:trHeight w:val="396"/>
              </w:trPr>
              <w:tc>
                <w:tcPr>
                  <w:tcW w:w="849" w:type="pct"/>
                </w:tcPr>
                <w:p w14:paraId="3C4AB30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18C349D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BA651E" w:rsidRPr="006B3CB1" w14:paraId="4588AF0C" w14:textId="77777777" w:rsidTr="00BA651E">
              <w:trPr>
                <w:trHeight w:val="396"/>
              </w:trPr>
              <w:tc>
                <w:tcPr>
                  <w:tcW w:w="849" w:type="pct"/>
                </w:tcPr>
                <w:p w14:paraId="45AAB5E6"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411108B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BA651E" w:rsidRPr="006B3CB1" w14:paraId="3DBE6F8E" w14:textId="77777777" w:rsidTr="00BA651E">
              <w:trPr>
                <w:trHeight w:val="396"/>
              </w:trPr>
              <w:tc>
                <w:tcPr>
                  <w:tcW w:w="849" w:type="pct"/>
                </w:tcPr>
                <w:p w14:paraId="27B03348"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2DAC156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BA651E" w:rsidRPr="006B3CB1" w14:paraId="019DB79D" w14:textId="77777777" w:rsidTr="00BA651E">
              <w:trPr>
                <w:trHeight w:val="396"/>
              </w:trPr>
              <w:tc>
                <w:tcPr>
                  <w:tcW w:w="849" w:type="pct"/>
                </w:tcPr>
                <w:p w14:paraId="4DCA719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6A74102E"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BA651E" w:rsidRPr="006B3CB1" w14:paraId="1F31E6F9" w14:textId="77777777" w:rsidTr="00BA651E">
              <w:trPr>
                <w:trHeight w:val="396"/>
              </w:trPr>
              <w:tc>
                <w:tcPr>
                  <w:tcW w:w="849" w:type="pct"/>
                </w:tcPr>
                <w:p w14:paraId="1A99C207"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17B53EA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5876AD2B" w14:textId="77777777" w:rsidR="00BA651E" w:rsidRPr="006B3CB1" w:rsidRDefault="00BA651E" w:rsidP="00BA651E">
            <w:pPr>
              <w:tabs>
                <w:tab w:val="left" w:pos="709"/>
              </w:tabs>
              <w:ind w:left="709"/>
            </w:pPr>
          </w:p>
          <w:p w14:paraId="5BDE307C" w14:textId="77777777" w:rsidR="00BA651E" w:rsidRPr="006B3CB1" w:rsidRDefault="00BA651E" w:rsidP="00BA651E">
            <w:pPr>
              <w:pStyle w:val="Estilo1"/>
              <w:spacing w:line="288" w:lineRule="auto"/>
              <w:outlineLvl w:val="0"/>
              <w:rPr>
                <w:rFonts w:ascii="Verdana" w:hAnsi="Verdana"/>
                <w:sz w:val="20"/>
                <w:szCs w:val="20"/>
              </w:rPr>
            </w:pPr>
            <w:r w:rsidRPr="006B3CB1">
              <w:rPr>
                <w:rFonts w:ascii="Verdana" w:hAnsi="Verdana"/>
                <w:b w:val="0"/>
                <w:smallCaps w:val="0"/>
                <w:sz w:val="20"/>
                <w:szCs w:val="20"/>
              </w:rPr>
              <w:t>Pagamento da Remuneração das Debêntures da Segunda Série</w:t>
            </w:r>
            <w:r w:rsidRPr="006B3CB1">
              <w:rPr>
                <w:rFonts w:ascii="Verdana" w:hAnsi="Verdana"/>
                <w:b w:val="0"/>
                <w:smallCaps w:val="0"/>
                <w:sz w:val="20"/>
                <w:szCs w:val="20"/>
                <w:u w:val="none"/>
              </w:rPr>
              <w:t xml:space="preserve">. Observado o disposto na Escritura de Emissão e ressalvados os pagamentos em decorrência das hipóteses de vencimento antecipado e de resgate antecipado total previstas na Escritura de Emissão, a Remuneração das Debêntures da Segunda Série será paga trimestralmente a </w:t>
            </w:r>
            <w:r w:rsidRPr="006B3CB1">
              <w:rPr>
                <w:rFonts w:ascii="Verdana" w:hAnsi="Verdana"/>
                <w:b w:val="0"/>
                <w:smallCaps w:val="0"/>
                <w:sz w:val="20"/>
                <w:szCs w:val="20"/>
                <w:u w:val="none"/>
              </w:rPr>
              <w:lastRenderedPageBreak/>
              <w:t>contar do primeiro pagamento da Remuneração das Debêntures da Segunda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Segunda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75F6EFBE" w14:textId="77777777" w:rsidR="00BA651E" w:rsidRPr="006B3CB1" w:rsidRDefault="00BA651E" w:rsidP="00BA651E">
            <w:pPr>
              <w:tabs>
                <w:tab w:val="left" w:pos="709"/>
              </w:tabs>
              <w:ind w:left="709"/>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4949"/>
            </w:tblGrid>
            <w:tr w:rsidR="00BA651E" w:rsidRPr="006B3CB1" w14:paraId="414F4B87" w14:textId="77777777" w:rsidTr="00BA651E">
              <w:trPr>
                <w:trHeight w:val="351"/>
              </w:trPr>
              <w:tc>
                <w:tcPr>
                  <w:tcW w:w="849" w:type="pct"/>
                  <w:shd w:val="clear" w:color="auto" w:fill="D9D9D9"/>
                </w:tcPr>
                <w:p w14:paraId="1D583F0A" w14:textId="77777777" w:rsidR="00BA651E" w:rsidRPr="006B3CB1" w:rsidRDefault="00BA651E" w:rsidP="00BA651E">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5D773594" w14:textId="77777777" w:rsidR="00BA651E" w:rsidRPr="006B3CB1" w:rsidRDefault="00BA651E" w:rsidP="00BA651E">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Segunda Série</w:t>
                  </w:r>
                </w:p>
              </w:tc>
            </w:tr>
            <w:tr w:rsidR="00BA651E" w:rsidRPr="006B3CB1" w14:paraId="29D3F689" w14:textId="77777777" w:rsidTr="00BA651E">
              <w:trPr>
                <w:trHeight w:val="396"/>
              </w:trPr>
              <w:tc>
                <w:tcPr>
                  <w:tcW w:w="849" w:type="pct"/>
                </w:tcPr>
                <w:p w14:paraId="1A114EF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250E1F50" w14:textId="77777777" w:rsidR="00BA651E" w:rsidRPr="006B3CB1" w:rsidRDefault="00BA651E" w:rsidP="00BA651E">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BA651E" w:rsidRPr="006B3CB1" w14:paraId="743F5567" w14:textId="77777777" w:rsidTr="00BA651E">
              <w:trPr>
                <w:trHeight w:val="396"/>
              </w:trPr>
              <w:tc>
                <w:tcPr>
                  <w:tcW w:w="849" w:type="pct"/>
                </w:tcPr>
                <w:p w14:paraId="43A5C1A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490231D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BA651E" w:rsidRPr="006B3CB1" w14:paraId="3158D6C6" w14:textId="77777777" w:rsidTr="00BA651E">
              <w:trPr>
                <w:trHeight w:val="396"/>
              </w:trPr>
              <w:tc>
                <w:tcPr>
                  <w:tcW w:w="849" w:type="pct"/>
                </w:tcPr>
                <w:p w14:paraId="3CBC4F1F"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1F34381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BA651E" w:rsidRPr="006B3CB1" w14:paraId="6C9CF971" w14:textId="77777777" w:rsidTr="00BA651E">
              <w:trPr>
                <w:trHeight w:val="396"/>
              </w:trPr>
              <w:tc>
                <w:tcPr>
                  <w:tcW w:w="849" w:type="pct"/>
                </w:tcPr>
                <w:p w14:paraId="38342C8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4</w:t>
                  </w:r>
                </w:p>
              </w:tc>
              <w:tc>
                <w:tcPr>
                  <w:tcW w:w="4151" w:type="pct"/>
                </w:tcPr>
                <w:p w14:paraId="449D965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BA651E" w:rsidRPr="006B3CB1" w14:paraId="309A1921" w14:textId="77777777" w:rsidTr="00BA651E">
              <w:trPr>
                <w:trHeight w:val="396"/>
              </w:trPr>
              <w:tc>
                <w:tcPr>
                  <w:tcW w:w="849" w:type="pct"/>
                </w:tcPr>
                <w:p w14:paraId="5D1A5797"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569F194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BA651E" w:rsidRPr="006B3CB1" w14:paraId="575804BB" w14:textId="77777777" w:rsidTr="00BA651E">
              <w:trPr>
                <w:trHeight w:val="396"/>
              </w:trPr>
              <w:tc>
                <w:tcPr>
                  <w:tcW w:w="849" w:type="pct"/>
                </w:tcPr>
                <w:p w14:paraId="22C2DA63"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2840C1D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BA651E" w:rsidRPr="006B3CB1" w14:paraId="7A9F4F50" w14:textId="77777777" w:rsidTr="00BA651E">
              <w:trPr>
                <w:trHeight w:val="396"/>
              </w:trPr>
              <w:tc>
                <w:tcPr>
                  <w:tcW w:w="849" w:type="pct"/>
                </w:tcPr>
                <w:p w14:paraId="66BA4E4D"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145ACE0C"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BA651E" w:rsidRPr="006B3CB1" w14:paraId="5ECEB702" w14:textId="77777777" w:rsidTr="00BA651E">
              <w:trPr>
                <w:trHeight w:val="396"/>
              </w:trPr>
              <w:tc>
                <w:tcPr>
                  <w:tcW w:w="849" w:type="pct"/>
                </w:tcPr>
                <w:p w14:paraId="4CB2AFA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7E09F37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BA651E" w:rsidRPr="006B3CB1" w14:paraId="4A6EA7DB" w14:textId="77777777" w:rsidTr="00BA651E">
              <w:trPr>
                <w:trHeight w:val="396"/>
              </w:trPr>
              <w:tc>
                <w:tcPr>
                  <w:tcW w:w="849" w:type="pct"/>
                </w:tcPr>
                <w:p w14:paraId="3B4FB55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7BECE73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BA651E" w:rsidRPr="006B3CB1" w14:paraId="7A046D6E" w14:textId="77777777" w:rsidTr="00BA651E">
              <w:trPr>
                <w:trHeight w:val="396"/>
              </w:trPr>
              <w:tc>
                <w:tcPr>
                  <w:tcW w:w="849" w:type="pct"/>
                </w:tcPr>
                <w:p w14:paraId="122A610A"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10</w:t>
                  </w:r>
                </w:p>
              </w:tc>
              <w:tc>
                <w:tcPr>
                  <w:tcW w:w="4151" w:type="pct"/>
                </w:tcPr>
                <w:p w14:paraId="7ED9865C"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BA651E" w:rsidRPr="006B3CB1" w14:paraId="7C573FE8" w14:textId="77777777" w:rsidTr="00BA651E">
              <w:trPr>
                <w:trHeight w:val="396"/>
              </w:trPr>
              <w:tc>
                <w:tcPr>
                  <w:tcW w:w="849" w:type="pct"/>
                </w:tcPr>
                <w:p w14:paraId="16E7187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3AA2385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BA651E" w:rsidRPr="006B3CB1" w14:paraId="49989C03" w14:textId="77777777" w:rsidTr="00BA651E">
              <w:trPr>
                <w:trHeight w:val="396"/>
              </w:trPr>
              <w:tc>
                <w:tcPr>
                  <w:tcW w:w="849" w:type="pct"/>
                </w:tcPr>
                <w:p w14:paraId="3A3BA83C"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1DB1D081"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BA651E" w:rsidRPr="006B3CB1" w14:paraId="427C8763" w14:textId="77777777" w:rsidTr="00BA651E">
              <w:trPr>
                <w:trHeight w:val="396"/>
              </w:trPr>
              <w:tc>
                <w:tcPr>
                  <w:tcW w:w="849" w:type="pct"/>
                </w:tcPr>
                <w:p w14:paraId="7EA5ECF0"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3E7FA8D3"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BA651E" w:rsidRPr="006B3CB1" w14:paraId="664500B7" w14:textId="77777777" w:rsidTr="00BA651E">
              <w:trPr>
                <w:trHeight w:val="396"/>
              </w:trPr>
              <w:tc>
                <w:tcPr>
                  <w:tcW w:w="849" w:type="pct"/>
                </w:tcPr>
                <w:p w14:paraId="3E62A78C"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69C283B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BA651E" w:rsidRPr="006B3CB1" w14:paraId="374D02C3" w14:textId="77777777" w:rsidTr="00BA651E">
              <w:trPr>
                <w:trHeight w:val="396"/>
              </w:trPr>
              <w:tc>
                <w:tcPr>
                  <w:tcW w:w="849" w:type="pct"/>
                </w:tcPr>
                <w:p w14:paraId="00394D84"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315F7D0C"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BA651E" w:rsidRPr="006B3CB1" w14:paraId="1AEAC8F2" w14:textId="77777777" w:rsidTr="00BA651E">
              <w:trPr>
                <w:trHeight w:val="396"/>
              </w:trPr>
              <w:tc>
                <w:tcPr>
                  <w:tcW w:w="849" w:type="pct"/>
                </w:tcPr>
                <w:p w14:paraId="206FCD0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7C1A603C"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BA651E" w:rsidRPr="006B3CB1" w14:paraId="11FC5C68" w14:textId="77777777" w:rsidTr="00BA651E">
              <w:trPr>
                <w:trHeight w:val="396"/>
              </w:trPr>
              <w:tc>
                <w:tcPr>
                  <w:tcW w:w="849" w:type="pct"/>
                </w:tcPr>
                <w:p w14:paraId="3C2BBC2A"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17</w:t>
                  </w:r>
                </w:p>
              </w:tc>
              <w:tc>
                <w:tcPr>
                  <w:tcW w:w="4151" w:type="pct"/>
                </w:tcPr>
                <w:p w14:paraId="74DE5F56"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BA651E" w:rsidRPr="006B3CB1" w14:paraId="5C6EBA8C" w14:textId="77777777" w:rsidTr="00BA651E">
              <w:trPr>
                <w:trHeight w:val="396"/>
              </w:trPr>
              <w:tc>
                <w:tcPr>
                  <w:tcW w:w="849" w:type="pct"/>
                </w:tcPr>
                <w:p w14:paraId="1971C67E"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3CD898E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BA651E" w:rsidRPr="006B3CB1" w14:paraId="6D795796" w14:textId="77777777" w:rsidTr="00BA651E">
              <w:trPr>
                <w:trHeight w:val="396"/>
              </w:trPr>
              <w:tc>
                <w:tcPr>
                  <w:tcW w:w="849" w:type="pct"/>
                </w:tcPr>
                <w:p w14:paraId="1EF7648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13D85674"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BA651E" w:rsidRPr="006B3CB1" w14:paraId="44E8C84E" w14:textId="77777777" w:rsidTr="00BA651E">
              <w:trPr>
                <w:trHeight w:val="396"/>
              </w:trPr>
              <w:tc>
                <w:tcPr>
                  <w:tcW w:w="849" w:type="pct"/>
                </w:tcPr>
                <w:p w14:paraId="6321FF37"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2A48C636" w14:textId="77777777" w:rsidR="00BA651E" w:rsidRPr="006B3CB1" w:rsidDel="009308F5"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BA651E" w:rsidRPr="006B3CB1" w14:paraId="4B9F323B" w14:textId="77777777" w:rsidTr="00BA651E">
              <w:trPr>
                <w:trHeight w:val="396"/>
              </w:trPr>
              <w:tc>
                <w:tcPr>
                  <w:tcW w:w="849" w:type="pct"/>
                </w:tcPr>
                <w:p w14:paraId="31592523"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43F29086"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BA651E" w:rsidRPr="006B3CB1" w14:paraId="5FDCFAF1" w14:textId="77777777" w:rsidTr="00BA651E">
              <w:trPr>
                <w:trHeight w:val="396"/>
              </w:trPr>
              <w:tc>
                <w:tcPr>
                  <w:tcW w:w="849" w:type="pct"/>
                </w:tcPr>
                <w:p w14:paraId="3556DB33"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6023FE3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BA651E" w:rsidRPr="006B3CB1" w14:paraId="0EFA19E8" w14:textId="77777777" w:rsidTr="00BA651E">
              <w:trPr>
                <w:trHeight w:val="396"/>
              </w:trPr>
              <w:tc>
                <w:tcPr>
                  <w:tcW w:w="849" w:type="pct"/>
                </w:tcPr>
                <w:p w14:paraId="3B93E3C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3395A57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BA651E" w:rsidRPr="006B3CB1" w14:paraId="5FA6D5A6" w14:textId="77777777" w:rsidTr="00BA651E">
              <w:trPr>
                <w:trHeight w:val="396"/>
              </w:trPr>
              <w:tc>
                <w:tcPr>
                  <w:tcW w:w="849" w:type="pct"/>
                </w:tcPr>
                <w:p w14:paraId="2BC091EE"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24</w:t>
                  </w:r>
                </w:p>
              </w:tc>
              <w:tc>
                <w:tcPr>
                  <w:tcW w:w="4151" w:type="pct"/>
                </w:tcPr>
                <w:p w14:paraId="15AB173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BA651E" w:rsidRPr="006B3CB1" w14:paraId="3768C527" w14:textId="77777777" w:rsidTr="00BA651E">
              <w:trPr>
                <w:trHeight w:val="396"/>
              </w:trPr>
              <w:tc>
                <w:tcPr>
                  <w:tcW w:w="849" w:type="pct"/>
                </w:tcPr>
                <w:p w14:paraId="1E5F296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43C3538B"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BA651E" w:rsidRPr="006B3CB1" w14:paraId="6762EA7B" w14:textId="77777777" w:rsidTr="00BA651E">
              <w:trPr>
                <w:trHeight w:val="396"/>
              </w:trPr>
              <w:tc>
                <w:tcPr>
                  <w:tcW w:w="849" w:type="pct"/>
                </w:tcPr>
                <w:p w14:paraId="496031D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0A653305"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BA651E" w:rsidRPr="006B3CB1" w14:paraId="46919C48" w14:textId="77777777" w:rsidTr="00BA651E">
              <w:trPr>
                <w:trHeight w:val="396"/>
              </w:trPr>
              <w:tc>
                <w:tcPr>
                  <w:tcW w:w="849" w:type="pct"/>
                </w:tcPr>
                <w:p w14:paraId="58CA5C3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27</w:t>
                  </w:r>
                </w:p>
              </w:tc>
              <w:tc>
                <w:tcPr>
                  <w:tcW w:w="4151" w:type="pct"/>
                </w:tcPr>
                <w:p w14:paraId="664029D4"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BA651E" w:rsidRPr="006B3CB1" w14:paraId="0AB708FC" w14:textId="77777777" w:rsidTr="00BA651E">
              <w:trPr>
                <w:trHeight w:val="396"/>
              </w:trPr>
              <w:tc>
                <w:tcPr>
                  <w:tcW w:w="849" w:type="pct"/>
                </w:tcPr>
                <w:p w14:paraId="5B255012"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417D9B2E"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BA651E" w:rsidRPr="006B3CB1" w14:paraId="0C5E8AFD" w14:textId="77777777" w:rsidTr="00BA651E">
              <w:trPr>
                <w:trHeight w:val="396"/>
              </w:trPr>
              <w:tc>
                <w:tcPr>
                  <w:tcW w:w="849" w:type="pct"/>
                </w:tcPr>
                <w:p w14:paraId="2AE053C9"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7AFB0E3F"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BA651E" w:rsidRPr="006B3CB1" w14:paraId="734B8B7B" w14:textId="77777777" w:rsidTr="00BA651E">
              <w:trPr>
                <w:trHeight w:val="396"/>
              </w:trPr>
              <w:tc>
                <w:tcPr>
                  <w:tcW w:w="849" w:type="pct"/>
                </w:tcPr>
                <w:p w14:paraId="2206C861"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7941FB1D"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BA651E" w:rsidRPr="006B3CB1" w14:paraId="68AA7E30" w14:textId="77777777" w:rsidTr="00BA651E">
              <w:trPr>
                <w:trHeight w:val="396"/>
              </w:trPr>
              <w:tc>
                <w:tcPr>
                  <w:tcW w:w="849" w:type="pct"/>
                </w:tcPr>
                <w:p w14:paraId="3432E8F1"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201F37C0"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BA651E" w:rsidRPr="006B3CB1" w14:paraId="46C27BDA" w14:textId="77777777" w:rsidTr="00BA651E">
              <w:trPr>
                <w:trHeight w:val="396"/>
              </w:trPr>
              <w:tc>
                <w:tcPr>
                  <w:tcW w:w="849" w:type="pct"/>
                </w:tcPr>
                <w:p w14:paraId="6FB7F58A"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7F53A3DE" w14:textId="77777777" w:rsidR="00BA651E" w:rsidRPr="006B3CB1" w:rsidRDefault="00BA651E" w:rsidP="00BA651E">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2E162BF2" w14:textId="77777777" w:rsidR="00BA651E" w:rsidRPr="006B3CB1" w:rsidRDefault="00BA651E" w:rsidP="00BA651E">
            <w:pPr>
              <w:pStyle w:val="Body"/>
              <w:spacing w:after="0" w:line="288" w:lineRule="auto"/>
              <w:rPr>
                <w:rFonts w:ascii="Verdana" w:eastAsia="MS Mincho" w:hAnsi="Verdana"/>
                <w:kern w:val="0"/>
                <w:szCs w:val="20"/>
                <w:lang w:val="pt-BR"/>
              </w:rPr>
            </w:pPr>
          </w:p>
        </w:tc>
      </w:tr>
      <w:tr w:rsidR="00BA651E" w:rsidRPr="006B3CB1" w14:paraId="41298D32" w14:textId="77777777" w:rsidTr="00BA651E">
        <w:tc>
          <w:tcPr>
            <w:tcW w:w="2568" w:type="dxa"/>
            <w:shd w:val="clear" w:color="auto" w:fill="auto"/>
          </w:tcPr>
          <w:p w14:paraId="63B060BF" w14:textId="77777777" w:rsidR="00BA651E" w:rsidRPr="006B3CB1" w:rsidRDefault="00BA651E" w:rsidP="00BA651E">
            <w:pPr>
              <w:pStyle w:val="Body"/>
              <w:spacing w:after="0" w:line="288" w:lineRule="auto"/>
              <w:jc w:val="left"/>
              <w:rPr>
                <w:rFonts w:ascii="Verdana" w:eastAsia="MS Mincho" w:hAnsi="Verdana"/>
                <w:b/>
                <w:kern w:val="0"/>
                <w:szCs w:val="20"/>
                <w:lang w:val="pt-BR"/>
              </w:rPr>
            </w:pPr>
            <w:r w:rsidRPr="006B3CB1">
              <w:rPr>
                <w:rFonts w:ascii="Verdana" w:eastAsia="MS Mincho" w:hAnsi="Verdana"/>
                <w:b/>
                <w:kern w:val="0"/>
                <w:szCs w:val="20"/>
                <w:lang w:val="pt-BR"/>
              </w:rPr>
              <w:lastRenderedPageBreak/>
              <w:t>Local de Pagamento das Debêntures</w:t>
            </w:r>
          </w:p>
        </w:tc>
        <w:tc>
          <w:tcPr>
            <w:tcW w:w="6260" w:type="dxa"/>
            <w:shd w:val="clear" w:color="auto" w:fill="auto"/>
          </w:tcPr>
          <w:p w14:paraId="007C71E2" w14:textId="77777777" w:rsidR="00BA651E" w:rsidRPr="006B3CB1" w:rsidRDefault="00BA651E" w:rsidP="00BA651E">
            <w:pPr>
              <w:pStyle w:val="Body"/>
              <w:spacing w:after="0" w:line="288" w:lineRule="auto"/>
              <w:rPr>
                <w:rFonts w:ascii="Verdana" w:eastAsia="MS Mincho" w:hAnsi="Verdana"/>
                <w:kern w:val="0"/>
                <w:szCs w:val="20"/>
                <w:lang w:val="pt-BR"/>
              </w:rPr>
            </w:pPr>
            <w:r w:rsidRPr="006B3CB1">
              <w:rPr>
                <w:rFonts w:ascii="Verdana" w:hAnsi="Verdana"/>
                <w:szCs w:val="20"/>
                <w:lang w:val="pt-BR"/>
              </w:rPr>
              <w:t>Os pagamentos referentes às Debêntures e a quaisquer outros valores eventualmente devidos pela Brasil PCH nos termos da Escritura de Emissão serão efetuados pela Emissora no respectivo vencimento, utilizando-se, conforme o caso: (i) os procedimentos adotados pela B3, para as Debêntures custodiadas eletronicamente na B3; e/ou (</w:t>
            </w:r>
            <w:proofErr w:type="spellStart"/>
            <w:r w:rsidRPr="006B3CB1">
              <w:rPr>
                <w:rFonts w:ascii="Verdana" w:hAnsi="Verdana"/>
                <w:szCs w:val="20"/>
                <w:lang w:val="pt-BR"/>
              </w:rPr>
              <w:t>ii</w:t>
            </w:r>
            <w:proofErr w:type="spellEnd"/>
            <w:r w:rsidRPr="006B3CB1">
              <w:rPr>
                <w:rFonts w:ascii="Verdana" w:hAnsi="Verdana"/>
                <w:szCs w:val="20"/>
                <w:lang w:val="pt-BR"/>
              </w:rPr>
              <w:t xml:space="preserve">) os procedimentos adotados pelo </w:t>
            </w:r>
            <w:proofErr w:type="spellStart"/>
            <w:r w:rsidRPr="006B3CB1">
              <w:rPr>
                <w:rFonts w:ascii="Verdana" w:hAnsi="Verdana"/>
                <w:szCs w:val="20"/>
                <w:lang w:val="pt-BR"/>
              </w:rPr>
              <w:t>escriturador</w:t>
            </w:r>
            <w:proofErr w:type="spellEnd"/>
            <w:r w:rsidRPr="006B3CB1">
              <w:rPr>
                <w:rFonts w:ascii="Verdana" w:hAnsi="Verdana"/>
                <w:szCs w:val="20"/>
                <w:lang w:val="pt-BR"/>
              </w:rPr>
              <w:t xml:space="preserve"> contratado para este fim, para as Debêntures que não estejam custodiadas eletronicamente B3.</w:t>
            </w:r>
          </w:p>
        </w:tc>
      </w:tr>
      <w:tr w:rsidR="00BA651E" w:rsidRPr="006B3CB1" w14:paraId="486C11D0" w14:textId="77777777" w:rsidTr="00BA651E">
        <w:tc>
          <w:tcPr>
            <w:tcW w:w="2568" w:type="dxa"/>
            <w:shd w:val="clear" w:color="auto" w:fill="auto"/>
          </w:tcPr>
          <w:p w14:paraId="721A8371" w14:textId="77777777" w:rsidR="00BA651E" w:rsidRPr="006B3CB1" w:rsidRDefault="00BA651E" w:rsidP="00BA651E">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Encargos Moratórios</w:t>
            </w:r>
          </w:p>
        </w:tc>
        <w:tc>
          <w:tcPr>
            <w:tcW w:w="6260" w:type="dxa"/>
            <w:shd w:val="clear" w:color="auto" w:fill="auto"/>
          </w:tcPr>
          <w:p w14:paraId="7E3167E7" w14:textId="77777777" w:rsidR="00BA651E" w:rsidRPr="006B3CB1" w:rsidRDefault="00BA651E" w:rsidP="00BA651E">
            <w:pPr>
              <w:pStyle w:val="Body"/>
              <w:spacing w:after="0" w:line="288" w:lineRule="auto"/>
              <w:rPr>
                <w:rFonts w:ascii="Verdana" w:eastAsia="Calibri" w:hAnsi="Verdana"/>
                <w:kern w:val="0"/>
                <w:szCs w:val="20"/>
                <w:lang w:val="pt-BR"/>
              </w:rPr>
            </w:pPr>
            <w:r w:rsidRPr="006B3CB1">
              <w:rPr>
                <w:rFonts w:ascii="Verdana" w:hAnsi="Verdana" w:cs="Arial"/>
                <w:szCs w:val="20"/>
                <w:lang w:val="pt-BR"/>
              </w:rPr>
              <w:t>Sem prejuízo das Remunerações, ocorrendo impontualidade no pagamento de qualquer quantia devida aos Debenturistas, o valor em atraso ficará sujeito, independentemente de aviso, interpelação ou notificação judicial ou extrajudicial, a: (i) multa moratória irredutível e de natureza não compensatória de 2% (dois por cento), incidente sobre o valor devido e não pago; e (</w:t>
            </w:r>
            <w:proofErr w:type="spellStart"/>
            <w:r w:rsidRPr="006B3CB1">
              <w:rPr>
                <w:rFonts w:ascii="Verdana" w:hAnsi="Verdana" w:cs="Arial"/>
                <w:szCs w:val="20"/>
                <w:lang w:val="pt-BR"/>
              </w:rPr>
              <w:t>ii</w:t>
            </w:r>
            <w:proofErr w:type="spellEnd"/>
            <w:r w:rsidRPr="006B3CB1">
              <w:rPr>
                <w:rFonts w:ascii="Verdana" w:hAnsi="Verdana" w:cs="Arial"/>
                <w:szCs w:val="20"/>
                <w:lang w:val="pt-BR"/>
              </w:rPr>
              <w:t xml:space="preserve">) juros de mora calculados </w:t>
            </w:r>
            <w:r w:rsidRPr="006B3CB1">
              <w:rPr>
                <w:rFonts w:ascii="Verdana" w:hAnsi="Verdana" w:cs="Arial"/>
                <w:i/>
                <w:szCs w:val="20"/>
                <w:lang w:val="pt-BR"/>
              </w:rPr>
              <w:t xml:space="preserve">pro rata </w:t>
            </w:r>
            <w:proofErr w:type="spellStart"/>
            <w:r w:rsidRPr="006B3CB1">
              <w:rPr>
                <w:rFonts w:ascii="Verdana" w:hAnsi="Verdana" w:cs="Arial"/>
                <w:i/>
                <w:szCs w:val="20"/>
                <w:lang w:val="pt-BR"/>
              </w:rPr>
              <w:t>temporis</w:t>
            </w:r>
            <w:proofErr w:type="spellEnd"/>
            <w:r w:rsidRPr="006B3CB1">
              <w:rPr>
                <w:rFonts w:ascii="Verdana" w:hAnsi="Verdana" w:cs="Arial"/>
                <w:i/>
                <w:szCs w:val="20"/>
                <w:lang w:val="pt-BR"/>
              </w:rPr>
              <w:t xml:space="preserve"> </w:t>
            </w:r>
            <w:r w:rsidRPr="006B3CB1">
              <w:rPr>
                <w:rFonts w:ascii="Verdana" w:hAnsi="Verdana" w:cs="Arial"/>
                <w:szCs w:val="20"/>
                <w:lang w:val="pt-BR"/>
              </w:rPr>
              <w:t>desde a data do inadimplemento (inclusive) até a data do efetivo pagamento (exclusive), à taxa de 1% (um por cento) ao mês, incidente sobre o montante devido e não pago (“</w:t>
            </w:r>
            <w:r w:rsidRPr="006B3CB1">
              <w:rPr>
                <w:rFonts w:ascii="Verdana" w:hAnsi="Verdana" w:cs="Arial"/>
                <w:szCs w:val="20"/>
                <w:u w:val="single"/>
                <w:lang w:val="pt-BR"/>
              </w:rPr>
              <w:t>Encargos Moratórios</w:t>
            </w:r>
            <w:r w:rsidRPr="006B3CB1">
              <w:rPr>
                <w:rFonts w:ascii="Verdana" w:hAnsi="Verdana" w:cs="Arial"/>
                <w:szCs w:val="20"/>
                <w:lang w:val="pt-BR"/>
              </w:rPr>
              <w:t>”).</w:t>
            </w:r>
          </w:p>
        </w:tc>
      </w:tr>
      <w:tr w:rsidR="00BA651E" w:rsidRPr="006B3CB1" w14:paraId="0CD162C5" w14:textId="77777777" w:rsidTr="00BA651E">
        <w:tc>
          <w:tcPr>
            <w:tcW w:w="2568" w:type="dxa"/>
            <w:shd w:val="clear" w:color="auto" w:fill="auto"/>
          </w:tcPr>
          <w:p w14:paraId="74F42D01" w14:textId="77777777" w:rsidR="00BA651E" w:rsidRPr="006B3CB1" w:rsidRDefault="00BA651E" w:rsidP="00BA651E">
            <w:pPr>
              <w:pStyle w:val="Body"/>
              <w:spacing w:after="0" w:line="288" w:lineRule="auto"/>
              <w:jc w:val="left"/>
              <w:rPr>
                <w:rFonts w:ascii="Verdana" w:eastAsia="Calibri" w:hAnsi="Verdana"/>
                <w:b/>
                <w:color w:val="000000"/>
                <w:w w:val="0"/>
                <w:kern w:val="0"/>
                <w:szCs w:val="20"/>
                <w:lang w:val="pt-BR"/>
              </w:rPr>
            </w:pPr>
            <w:r w:rsidRPr="006B3CB1">
              <w:rPr>
                <w:rFonts w:ascii="Verdana" w:eastAsia="Calibri" w:hAnsi="Verdana"/>
                <w:b/>
                <w:color w:val="000000"/>
                <w:w w:val="0"/>
                <w:kern w:val="0"/>
                <w:szCs w:val="20"/>
                <w:lang w:val="pt-BR"/>
              </w:rPr>
              <w:t>Identificação dos Bens e Direitos Alienados</w:t>
            </w:r>
          </w:p>
        </w:tc>
        <w:tc>
          <w:tcPr>
            <w:tcW w:w="6260" w:type="dxa"/>
            <w:shd w:val="clear" w:color="auto" w:fill="auto"/>
          </w:tcPr>
          <w:p w14:paraId="566F7466" w14:textId="77777777" w:rsidR="00BA651E" w:rsidRPr="006B3CB1" w:rsidRDefault="00BA651E" w:rsidP="00BA651E">
            <w:pPr>
              <w:pStyle w:val="Body"/>
              <w:spacing w:after="0" w:line="288" w:lineRule="auto"/>
              <w:rPr>
                <w:rFonts w:ascii="Verdana" w:eastAsia="Calibri" w:hAnsi="Verdana"/>
                <w:color w:val="000000"/>
                <w:w w:val="0"/>
                <w:kern w:val="0"/>
                <w:szCs w:val="20"/>
                <w:lang w:val="pt-BR"/>
              </w:rPr>
            </w:pPr>
            <w:r w:rsidRPr="006B3CB1">
              <w:rPr>
                <w:rFonts w:ascii="Verdana" w:eastAsia="Calibri" w:hAnsi="Verdana"/>
                <w:color w:val="000000"/>
                <w:w w:val="0"/>
                <w:kern w:val="0"/>
                <w:szCs w:val="20"/>
                <w:lang w:val="pt-BR"/>
              </w:rPr>
              <w:t>Conforme descritos na Cláusula </w:t>
            </w:r>
            <w:r w:rsidRPr="006B3CB1">
              <w:rPr>
                <w:rFonts w:ascii="Verdana" w:hAnsi="Verdana"/>
                <w:szCs w:val="20"/>
                <w:lang w:val="pt-BR"/>
              </w:rPr>
              <w:fldChar w:fldCharType="begin"/>
            </w:r>
            <w:r w:rsidRPr="006B3CB1">
              <w:rPr>
                <w:rFonts w:ascii="Verdana" w:hAnsi="Verdana"/>
                <w:szCs w:val="20"/>
                <w:lang w:val="pt-BR"/>
              </w:rPr>
              <w:instrText xml:space="preserve"> REF _Ref362292437 \r \h  \* MERGEFORMAT </w:instrText>
            </w:r>
            <w:r w:rsidRPr="006B3CB1">
              <w:rPr>
                <w:rFonts w:ascii="Verdana" w:hAnsi="Verdana"/>
                <w:szCs w:val="20"/>
                <w:lang w:val="pt-BR"/>
              </w:rPr>
            </w:r>
            <w:r w:rsidRPr="006B3CB1">
              <w:rPr>
                <w:rFonts w:ascii="Verdana" w:hAnsi="Verdana"/>
                <w:szCs w:val="20"/>
                <w:lang w:val="pt-BR"/>
              </w:rPr>
              <w:fldChar w:fldCharType="separate"/>
            </w:r>
            <w:r w:rsidR="00BC4B36" w:rsidRPr="00BC4B36">
              <w:rPr>
                <w:rFonts w:ascii="Verdana" w:eastAsia="Calibri" w:hAnsi="Verdana"/>
                <w:color w:val="000000"/>
                <w:w w:val="0"/>
                <w:kern w:val="0"/>
                <w:szCs w:val="20"/>
                <w:lang w:val="pt-BR"/>
              </w:rPr>
              <w:t>1.1</w:t>
            </w:r>
            <w:r w:rsidRPr="006B3CB1">
              <w:rPr>
                <w:rFonts w:ascii="Verdana" w:hAnsi="Verdana"/>
                <w:szCs w:val="20"/>
                <w:lang w:val="pt-BR"/>
              </w:rPr>
              <w:fldChar w:fldCharType="end"/>
            </w:r>
            <w:r w:rsidRPr="006B3CB1">
              <w:rPr>
                <w:rFonts w:ascii="Verdana" w:eastAsia="Calibri" w:hAnsi="Verdana"/>
                <w:color w:val="000000"/>
                <w:w w:val="0"/>
                <w:kern w:val="0"/>
                <w:szCs w:val="20"/>
                <w:lang w:val="pt-BR"/>
              </w:rPr>
              <w:t xml:space="preserve"> deste Contrato.</w:t>
            </w:r>
          </w:p>
        </w:tc>
      </w:tr>
    </w:tbl>
    <w:p w14:paraId="57C6E0C1" w14:textId="77777777" w:rsidR="00BA651E" w:rsidRPr="006B3CB1" w:rsidRDefault="00BA651E" w:rsidP="00BA651E">
      <w:pPr>
        <w:pStyle w:val="Body"/>
        <w:spacing w:after="0" w:line="288" w:lineRule="auto"/>
        <w:rPr>
          <w:rFonts w:ascii="Verdana" w:hAnsi="Verdana"/>
          <w:kern w:val="0"/>
          <w:szCs w:val="20"/>
          <w:lang w:val="pt-BR"/>
        </w:rPr>
      </w:pPr>
    </w:p>
    <w:p w14:paraId="03A92701" w14:textId="77777777" w:rsidR="00BA651E" w:rsidRPr="006B3CB1" w:rsidRDefault="00BA651E" w:rsidP="006B3CB1">
      <w:pPr>
        <w:pStyle w:val="PargrafodaLista"/>
        <w:numPr>
          <w:ilvl w:val="1"/>
          <w:numId w:val="42"/>
        </w:numPr>
        <w:tabs>
          <w:tab w:val="left" w:pos="1560"/>
        </w:tabs>
        <w:contextualSpacing w:val="0"/>
        <w:jc w:val="both"/>
        <w:rPr>
          <w:rFonts w:eastAsia="Calibri"/>
          <w:color w:val="000000"/>
        </w:rPr>
      </w:pPr>
      <w:r w:rsidRPr="006B3CB1">
        <w:rPr>
          <w:rFonts w:eastAsia="Calibri"/>
          <w:color w:val="000000"/>
        </w:rPr>
        <w:t>A linguagem da tabela acima sumariza os principais termos e condições das Obrigações Garantidas, tendo sido preparada pelas Partes deste Contrato para fins de cumprimento de certos requisitos da legislação brasileira. Contudo, a presente tabela não tem o escopo de modificar, aditar ou se sobrepor aos termos das Obrigações Garantidas conforme previstos na Escritura de Emissão.</w:t>
      </w:r>
    </w:p>
    <w:p w14:paraId="0B4A1181" w14:textId="77777777" w:rsidR="00BA651E" w:rsidRPr="006B3CB1" w:rsidRDefault="00BA651E" w:rsidP="00BA651E">
      <w:pPr>
        <w:pStyle w:val="Body"/>
        <w:spacing w:after="0" w:line="288" w:lineRule="auto"/>
        <w:rPr>
          <w:rFonts w:ascii="Verdana" w:hAnsi="Verdana"/>
          <w:color w:val="000000"/>
          <w:w w:val="0"/>
          <w:kern w:val="0"/>
          <w:szCs w:val="20"/>
          <w:u w:val="double"/>
          <w:lang w:val="pt-BR"/>
        </w:rPr>
      </w:pPr>
    </w:p>
    <w:p w14:paraId="338E47EC" w14:textId="77777777" w:rsidR="00BA651E" w:rsidRPr="006B3CB1" w:rsidRDefault="00BA651E" w:rsidP="006B3CB1">
      <w:pPr>
        <w:pStyle w:val="Level1"/>
        <w:keepNext/>
        <w:numPr>
          <w:ilvl w:val="0"/>
          <w:numId w:val="42"/>
        </w:numPr>
        <w:tabs>
          <w:tab w:val="left" w:pos="1418"/>
        </w:tabs>
        <w:spacing w:after="0" w:line="288" w:lineRule="auto"/>
        <w:ind w:left="567" w:hanging="567"/>
        <w:outlineLvl w:val="0"/>
        <w:rPr>
          <w:rFonts w:ascii="Verdana" w:hAnsi="Verdana"/>
          <w:b/>
          <w:color w:val="000000"/>
          <w:w w:val="0"/>
          <w:kern w:val="0"/>
          <w:szCs w:val="20"/>
        </w:rPr>
      </w:pPr>
      <w:r w:rsidRPr="006B3CB1">
        <w:rPr>
          <w:rFonts w:ascii="Verdana" w:hAnsi="Verdana"/>
          <w:b/>
          <w:color w:val="000000"/>
          <w:w w:val="0"/>
          <w:kern w:val="0"/>
          <w:szCs w:val="20"/>
        </w:rPr>
        <w:t>APERFEIÇOAMENTO</w:t>
      </w:r>
    </w:p>
    <w:p w14:paraId="7469FC34" w14:textId="77777777" w:rsidR="00BA651E" w:rsidRPr="006B3CB1" w:rsidRDefault="00BA651E" w:rsidP="00BA651E">
      <w:pPr>
        <w:pStyle w:val="Body"/>
        <w:keepNext/>
        <w:spacing w:after="0" w:line="288" w:lineRule="auto"/>
        <w:rPr>
          <w:rFonts w:ascii="Verdana" w:hAnsi="Verdana"/>
          <w:szCs w:val="20"/>
          <w:lang w:val="pt-BR"/>
        </w:rPr>
      </w:pPr>
    </w:p>
    <w:p w14:paraId="20FD3E12" w14:textId="77777777" w:rsidR="00BA651E" w:rsidRPr="006B3CB1" w:rsidRDefault="00BA651E" w:rsidP="006B3CB1">
      <w:pPr>
        <w:pStyle w:val="PargrafodaLista"/>
        <w:numPr>
          <w:ilvl w:val="1"/>
          <w:numId w:val="42"/>
        </w:numPr>
        <w:tabs>
          <w:tab w:val="left" w:pos="1560"/>
        </w:tabs>
        <w:contextualSpacing w:val="0"/>
        <w:jc w:val="both"/>
        <w:rPr>
          <w:rFonts w:eastAsia="Calibri"/>
          <w:color w:val="000000"/>
        </w:rPr>
      </w:pPr>
      <w:bookmarkStart w:id="235" w:name="_Ref257793235"/>
      <w:bookmarkStart w:id="236" w:name="_Ref320172774"/>
      <w:r w:rsidRPr="006B3CB1">
        <w:t xml:space="preserve">As </w:t>
      </w:r>
      <w:r w:rsidRPr="006B3CB1">
        <w:rPr>
          <w:rFonts w:eastAsia="Calibri"/>
          <w:color w:val="000000"/>
        </w:rPr>
        <w:t xml:space="preserve">Outorgantes e as </w:t>
      </w:r>
      <w:proofErr w:type="spellStart"/>
      <w:r w:rsidRPr="006B3CB1">
        <w:rPr>
          <w:rFonts w:eastAsia="Calibri"/>
          <w:color w:val="000000"/>
        </w:rPr>
        <w:t>SPEs</w:t>
      </w:r>
      <w:proofErr w:type="spellEnd"/>
      <w:r w:rsidRPr="006B3CB1">
        <w:rPr>
          <w:rFonts w:eastAsia="Calibri"/>
          <w:color w:val="000000"/>
        </w:rPr>
        <w:t xml:space="preserve"> se obrigam, às suas expensas, a:</w:t>
      </w:r>
      <w:bookmarkEnd w:id="235"/>
      <w:bookmarkEnd w:id="236"/>
    </w:p>
    <w:p w14:paraId="2E42F0A9" w14:textId="77777777" w:rsidR="00BA651E" w:rsidRPr="006B3CB1" w:rsidRDefault="00BA651E" w:rsidP="00BA651E">
      <w:pPr>
        <w:pStyle w:val="Body"/>
        <w:spacing w:after="0" w:line="288" w:lineRule="auto"/>
        <w:rPr>
          <w:rFonts w:ascii="Verdana" w:hAnsi="Verdana"/>
          <w:kern w:val="0"/>
          <w:szCs w:val="20"/>
          <w:lang w:val="pt-BR"/>
        </w:rPr>
      </w:pPr>
    </w:p>
    <w:p w14:paraId="59175F1B" w14:textId="77777777" w:rsidR="00BA651E" w:rsidRPr="006B3CB1" w:rsidRDefault="00BA651E" w:rsidP="006B3CB1">
      <w:pPr>
        <w:pStyle w:val="Level3"/>
        <w:numPr>
          <w:ilvl w:val="0"/>
          <w:numId w:val="36"/>
        </w:numPr>
        <w:tabs>
          <w:tab w:val="left" w:pos="1418"/>
        </w:tabs>
        <w:spacing w:after="0" w:line="288" w:lineRule="auto"/>
        <w:ind w:left="1418" w:hanging="1418"/>
        <w:rPr>
          <w:rFonts w:ascii="Verdana" w:hAnsi="Verdana"/>
          <w:kern w:val="0"/>
          <w:szCs w:val="20"/>
        </w:rPr>
      </w:pPr>
      <w:bookmarkStart w:id="237" w:name="_Hlk516197189"/>
      <w:bookmarkStart w:id="238" w:name="_Ref260220004"/>
      <w:bookmarkStart w:id="239" w:name="_Ref320172570"/>
      <w:r w:rsidRPr="006B3CB1">
        <w:rPr>
          <w:rFonts w:ascii="Verdana" w:hAnsi="Verdana"/>
          <w:kern w:val="0"/>
          <w:szCs w:val="20"/>
        </w:rPr>
        <w:t xml:space="preserve">entregar ao Agente Fiduciário 1 (uma) via original do presente Contrato devidamente registrada nos competentes </w:t>
      </w:r>
      <w:r w:rsidRPr="006B3CB1">
        <w:rPr>
          <w:rFonts w:ascii="Verdana" w:hAnsi="Verdana"/>
          <w:szCs w:val="20"/>
        </w:rPr>
        <w:t xml:space="preserve">cartórios de registro de títulos e documentos da comarca da Cidade de Belo Horizonte, Estado de Minas Gerais, e da comarca da Cidade de São Paulo, Estado de São Paulo </w:t>
      </w:r>
      <w:r w:rsidRPr="006B3CB1">
        <w:rPr>
          <w:rFonts w:ascii="Verdana" w:hAnsi="Verdana"/>
          <w:kern w:val="0"/>
          <w:szCs w:val="20"/>
        </w:rPr>
        <w:lastRenderedPageBreak/>
        <w:t>("</w:t>
      </w:r>
      <w:proofErr w:type="spellStart"/>
      <w:r w:rsidRPr="006B3CB1">
        <w:rPr>
          <w:rFonts w:ascii="Verdana" w:hAnsi="Verdana"/>
          <w:kern w:val="0"/>
          <w:szCs w:val="20"/>
          <w:u w:val="single"/>
        </w:rPr>
        <w:t>RTDs</w:t>
      </w:r>
      <w:proofErr w:type="spellEnd"/>
      <w:r w:rsidRPr="006B3CB1">
        <w:rPr>
          <w:rFonts w:ascii="Verdana" w:hAnsi="Verdana"/>
          <w:kern w:val="0"/>
          <w:szCs w:val="20"/>
        </w:rPr>
        <w:t>”), no prazo de 10 (dez) Dias Úteis a contar do recebimento do termo que comprove a quitação das dívidas decorrentes dos Contratos BNDES (conforme definidos na Escritura de Emissão) e a liberação das respectivas garantias a ser emitido pelo BNDES (“</w:t>
      </w:r>
      <w:r w:rsidRPr="006B3CB1">
        <w:rPr>
          <w:rFonts w:ascii="Verdana" w:hAnsi="Verdana"/>
          <w:kern w:val="0"/>
          <w:szCs w:val="20"/>
          <w:u w:val="single"/>
        </w:rPr>
        <w:t>Termo de Liberação de Garantias BNDES</w:t>
      </w:r>
      <w:r w:rsidRPr="006B3CB1">
        <w:rPr>
          <w:rFonts w:ascii="Verdana" w:hAnsi="Verdana"/>
          <w:kern w:val="0"/>
          <w:szCs w:val="20"/>
        </w:rPr>
        <w:t xml:space="preserve">”), que não poderá ultrapassar o prazo de 90 (noventa) dias contados da Data de Emissão, </w:t>
      </w:r>
      <w:r w:rsidRPr="006B3CB1">
        <w:rPr>
          <w:rFonts w:ascii="Verdana" w:hAnsi="Verdana"/>
          <w:szCs w:val="20"/>
        </w:rPr>
        <w:t>renováveis automaticamente, por mais 90 (noventa) dias sem qualquer ônus para a Emissora, desde que estejam cumpridos todos os Requisitos para Prorrogação (conforme definidos abaixo)</w:t>
      </w:r>
      <w:r w:rsidRPr="006B3CB1">
        <w:rPr>
          <w:rFonts w:ascii="Verdana" w:hAnsi="Verdana"/>
          <w:kern w:val="0"/>
          <w:szCs w:val="20"/>
        </w:rPr>
        <w:t>;</w:t>
      </w:r>
    </w:p>
    <w:bookmarkEnd w:id="237"/>
    <w:p w14:paraId="70A8753C" w14:textId="77777777" w:rsidR="00BA651E" w:rsidRPr="006B3CB1" w:rsidRDefault="00BA651E" w:rsidP="00BA651E">
      <w:pPr>
        <w:pStyle w:val="Level3"/>
        <w:numPr>
          <w:ilvl w:val="0"/>
          <w:numId w:val="0"/>
        </w:numPr>
        <w:tabs>
          <w:tab w:val="left" w:pos="1418"/>
        </w:tabs>
        <w:spacing w:after="0" w:line="288" w:lineRule="auto"/>
        <w:ind w:left="1418"/>
        <w:rPr>
          <w:rFonts w:ascii="Verdana" w:hAnsi="Verdana"/>
          <w:kern w:val="0"/>
          <w:szCs w:val="20"/>
        </w:rPr>
      </w:pPr>
    </w:p>
    <w:p w14:paraId="09A66441" w14:textId="77777777" w:rsidR="00BA651E" w:rsidRPr="006B3CB1" w:rsidRDefault="00BA651E" w:rsidP="006B3CB1">
      <w:pPr>
        <w:pStyle w:val="Level3"/>
        <w:numPr>
          <w:ilvl w:val="0"/>
          <w:numId w:val="36"/>
        </w:numPr>
        <w:tabs>
          <w:tab w:val="left" w:pos="1418"/>
        </w:tabs>
        <w:spacing w:after="0" w:line="288" w:lineRule="auto"/>
        <w:ind w:left="1418" w:hanging="1418"/>
        <w:rPr>
          <w:rFonts w:ascii="Verdana" w:hAnsi="Verdana"/>
          <w:kern w:val="0"/>
          <w:szCs w:val="20"/>
        </w:rPr>
      </w:pPr>
      <w:bookmarkStart w:id="240" w:name="_Hlk516197215"/>
      <w:r w:rsidRPr="006B3CB1">
        <w:rPr>
          <w:rFonts w:ascii="Verdana" w:hAnsi="Verdana"/>
          <w:kern w:val="0"/>
          <w:szCs w:val="20"/>
        </w:rPr>
        <w:t xml:space="preserve">no prazo máximo de 5 (cinco) Dias Úteis da data de assinatura de eventuais aditamentos a este Contrato, providenciar o </w:t>
      </w:r>
      <w:r w:rsidRPr="006B3CB1">
        <w:rPr>
          <w:rFonts w:ascii="Verdana" w:hAnsi="Verdana"/>
          <w:w w:val="0"/>
          <w:kern w:val="0"/>
          <w:szCs w:val="20"/>
        </w:rPr>
        <w:t>protocolo</w:t>
      </w:r>
      <w:r w:rsidRPr="006B3CB1">
        <w:rPr>
          <w:rFonts w:ascii="Verdana" w:hAnsi="Verdana"/>
          <w:kern w:val="0"/>
          <w:szCs w:val="20"/>
        </w:rPr>
        <w:t xml:space="preserve"> de referidos aditamentos nos </w:t>
      </w:r>
      <w:proofErr w:type="spellStart"/>
      <w:r w:rsidRPr="006B3CB1">
        <w:rPr>
          <w:rFonts w:ascii="Verdana" w:hAnsi="Verdana"/>
          <w:kern w:val="0"/>
          <w:szCs w:val="20"/>
        </w:rPr>
        <w:t>RTDs</w:t>
      </w:r>
      <w:proofErr w:type="spellEnd"/>
      <w:r w:rsidRPr="006B3CB1">
        <w:rPr>
          <w:rFonts w:ascii="Verdana" w:hAnsi="Verdana"/>
          <w:kern w:val="0"/>
          <w:szCs w:val="20"/>
        </w:rPr>
        <w:t>;</w:t>
      </w:r>
      <w:bookmarkEnd w:id="238"/>
      <w:bookmarkEnd w:id="239"/>
    </w:p>
    <w:bookmarkEnd w:id="240"/>
    <w:p w14:paraId="4F60C2FE" w14:textId="77777777" w:rsidR="00BA651E" w:rsidRPr="006B3CB1" w:rsidRDefault="00BA651E" w:rsidP="00BA651E">
      <w:pPr>
        <w:pStyle w:val="PargrafodaLista"/>
        <w:ind w:left="0"/>
      </w:pPr>
    </w:p>
    <w:p w14:paraId="4E2558A6" w14:textId="77777777" w:rsidR="00BA651E" w:rsidRPr="006B3CB1" w:rsidRDefault="00BA651E" w:rsidP="006B3CB1">
      <w:pPr>
        <w:pStyle w:val="Level3"/>
        <w:numPr>
          <w:ilvl w:val="0"/>
          <w:numId w:val="36"/>
        </w:numPr>
        <w:tabs>
          <w:tab w:val="left" w:pos="1418"/>
        </w:tabs>
        <w:spacing w:after="0" w:line="288" w:lineRule="auto"/>
        <w:ind w:left="1418" w:hanging="1418"/>
        <w:rPr>
          <w:rFonts w:ascii="Verdana" w:hAnsi="Verdana"/>
          <w:kern w:val="0"/>
          <w:szCs w:val="20"/>
        </w:rPr>
      </w:pPr>
      <w:bookmarkStart w:id="241" w:name="_Hlk516197256"/>
      <w:r w:rsidRPr="006B3CB1">
        <w:rPr>
          <w:rFonts w:ascii="Verdana" w:hAnsi="Verdana"/>
          <w:kern w:val="0"/>
          <w:szCs w:val="20"/>
        </w:rPr>
        <w:t>no prazo máximo de 10 (dez) dias contados da data do último protocolo realizado nos termos do item (</w:t>
      </w:r>
      <w:proofErr w:type="spellStart"/>
      <w:r w:rsidRPr="006B3CB1">
        <w:rPr>
          <w:rFonts w:ascii="Verdana" w:hAnsi="Verdana"/>
          <w:kern w:val="0"/>
          <w:szCs w:val="20"/>
        </w:rPr>
        <w:t>ii</w:t>
      </w:r>
      <w:proofErr w:type="spellEnd"/>
      <w:r w:rsidRPr="006B3CB1">
        <w:rPr>
          <w:rFonts w:ascii="Verdana" w:hAnsi="Verdana"/>
          <w:kern w:val="0"/>
          <w:szCs w:val="20"/>
        </w:rPr>
        <w:t>) desta Cláusula</w:t>
      </w:r>
      <w:r w:rsidRPr="006B3CB1">
        <w:rPr>
          <w:rFonts w:ascii="Verdana" w:hAnsi="Verdana"/>
          <w:szCs w:val="20"/>
        </w:rPr>
        <w:t xml:space="preserve"> 3.1, </w:t>
      </w:r>
      <w:r w:rsidRPr="006B3CB1">
        <w:rPr>
          <w:rFonts w:ascii="Verdana" w:hAnsi="Verdana"/>
          <w:kern w:val="0"/>
          <w:szCs w:val="20"/>
        </w:rPr>
        <w:t xml:space="preserve">prorrogável por mais 10 (dez) dias exclusivamente caso sejam formuladas exigências pelos </w:t>
      </w:r>
      <w:proofErr w:type="spellStart"/>
      <w:r w:rsidRPr="006B3CB1">
        <w:rPr>
          <w:rFonts w:ascii="Verdana" w:hAnsi="Verdana"/>
          <w:kern w:val="0"/>
          <w:szCs w:val="20"/>
        </w:rPr>
        <w:t>RTDs</w:t>
      </w:r>
      <w:proofErr w:type="spellEnd"/>
      <w:r w:rsidRPr="006B3CB1">
        <w:rPr>
          <w:rFonts w:ascii="Verdana" w:hAnsi="Verdana"/>
          <w:kern w:val="0"/>
          <w:szCs w:val="20"/>
        </w:rPr>
        <w:t xml:space="preserve">, entregar ao Agente Fiduciário 1 (uma) via original dos eventuais aditamentos ao presente Contrato devidamente registrada em todos os competentes </w:t>
      </w:r>
      <w:proofErr w:type="spellStart"/>
      <w:r w:rsidRPr="006B3CB1">
        <w:rPr>
          <w:rFonts w:ascii="Verdana" w:hAnsi="Verdana"/>
          <w:kern w:val="0"/>
          <w:szCs w:val="20"/>
        </w:rPr>
        <w:t>RTDs</w:t>
      </w:r>
      <w:proofErr w:type="spellEnd"/>
      <w:r w:rsidRPr="006B3CB1">
        <w:rPr>
          <w:rFonts w:ascii="Verdana" w:hAnsi="Verdana"/>
          <w:kern w:val="0"/>
          <w:szCs w:val="20"/>
        </w:rPr>
        <w:t>;</w:t>
      </w:r>
    </w:p>
    <w:bookmarkEnd w:id="241"/>
    <w:p w14:paraId="09C6B1FF" w14:textId="77777777" w:rsidR="00BA651E" w:rsidRPr="006B3CB1" w:rsidRDefault="00BA651E" w:rsidP="00BA651E">
      <w:pPr>
        <w:pStyle w:val="PargrafodaLista"/>
      </w:pPr>
    </w:p>
    <w:p w14:paraId="26A74760" w14:textId="77777777" w:rsidR="00BA651E" w:rsidRPr="006B3CB1" w:rsidRDefault="00BA651E" w:rsidP="006B3CB1">
      <w:pPr>
        <w:pStyle w:val="Level3"/>
        <w:numPr>
          <w:ilvl w:val="0"/>
          <w:numId w:val="36"/>
        </w:numPr>
        <w:tabs>
          <w:tab w:val="left" w:pos="1418"/>
        </w:tabs>
        <w:spacing w:after="0" w:line="288" w:lineRule="auto"/>
        <w:ind w:left="1418" w:hanging="1418"/>
        <w:rPr>
          <w:rFonts w:ascii="Verdana" w:hAnsi="Verdana"/>
          <w:i/>
          <w:kern w:val="0"/>
          <w:szCs w:val="20"/>
        </w:rPr>
      </w:pPr>
      <w:bookmarkStart w:id="242" w:name="_Ref381802232"/>
      <w:bookmarkStart w:id="243" w:name="_Ref260220017"/>
      <w:bookmarkStart w:id="244" w:name="_Ref319694245"/>
      <w:r w:rsidRPr="006B3CB1">
        <w:rPr>
          <w:rFonts w:ascii="Verdana" w:hAnsi="Verdana"/>
          <w:kern w:val="0"/>
          <w:szCs w:val="20"/>
        </w:rPr>
        <w:t xml:space="preserve">providenciar que a </w:t>
      </w:r>
      <w:r w:rsidRPr="006B3CB1">
        <w:rPr>
          <w:rFonts w:ascii="Verdana" w:eastAsia="Arial Unicode MS" w:hAnsi="Verdana"/>
          <w:bCs/>
          <w:w w:val="0"/>
          <w:szCs w:val="20"/>
        </w:rPr>
        <w:t xml:space="preserve">PCHPAR e as </w:t>
      </w:r>
      <w:proofErr w:type="spellStart"/>
      <w:r w:rsidRPr="006B3CB1">
        <w:rPr>
          <w:rFonts w:ascii="Verdana" w:eastAsia="Arial Unicode MS" w:hAnsi="Verdana"/>
          <w:bCs/>
          <w:w w:val="0"/>
          <w:szCs w:val="20"/>
        </w:rPr>
        <w:t>SPEs</w:t>
      </w:r>
      <w:proofErr w:type="spellEnd"/>
      <w:r w:rsidRPr="006B3CB1">
        <w:rPr>
          <w:rFonts w:ascii="Verdana" w:eastAsia="Arial Unicode MS" w:hAnsi="Verdana"/>
          <w:bCs/>
          <w:w w:val="0"/>
          <w:szCs w:val="20"/>
        </w:rPr>
        <w:t xml:space="preserve"> registrem a garantia constituída nos termos deste Contrato e do Contrato de Cessão Fiduciária de Recebíveis</w:t>
      </w:r>
      <w:r w:rsidRPr="006B3CB1">
        <w:rPr>
          <w:rFonts w:ascii="Verdana" w:hAnsi="Verdana"/>
          <w:kern w:val="0"/>
          <w:szCs w:val="20"/>
        </w:rPr>
        <w:t xml:space="preserve">, no Livro de Registro de Ações Nominativas da PCHPAR e de cada uma das </w:t>
      </w:r>
      <w:proofErr w:type="spellStart"/>
      <w:r w:rsidRPr="006B3CB1">
        <w:rPr>
          <w:rFonts w:ascii="Verdana" w:hAnsi="Verdana"/>
          <w:kern w:val="0"/>
          <w:szCs w:val="20"/>
        </w:rPr>
        <w:t>SPEs</w:t>
      </w:r>
      <w:proofErr w:type="spellEnd"/>
      <w:r w:rsidRPr="006B3CB1">
        <w:rPr>
          <w:rFonts w:ascii="Verdana" w:hAnsi="Verdana"/>
          <w:kern w:val="0"/>
          <w:szCs w:val="20"/>
        </w:rPr>
        <w:t xml:space="preserve">, averbando a </w:t>
      </w:r>
      <w:r w:rsidRPr="006B3CB1">
        <w:rPr>
          <w:rFonts w:ascii="Verdana" w:hAnsi="Verdana"/>
          <w:w w:val="0"/>
          <w:kern w:val="0"/>
          <w:szCs w:val="20"/>
        </w:rPr>
        <w:t>seguinte</w:t>
      </w:r>
      <w:r w:rsidRPr="006B3CB1">
        <w:rPr>
          <w:rFonts w:ascii="Verdana" w:hAnsi="Verdana"/>
          <w:kern w:val="0"/>
          <w:szCs w:val="20"/>
        </w:rPr>
        <w:t xml:space="preserve"> linguagem: </w:t>
      </w:r>
      <w:r w:rsidRPr="006B3CB1">
        <w:rPr>
          <w:rFonts w:ascii="Verdana" w:hAnsi="Verdana"/>
          <w:i/>
          <w:kern w:val="0"/>
          <w:szCs w:val="20"/>
        </w:rPr>
        <w:t>"</w:t>
      </w:r>
      <w:r w:rsidRPr="006B3CB1">
        <w:rPr>
          <w:rFonts w:ascii="Verdana" w:hAnsi="Verdana"/>
          <w:i/>
          <w:color w:val="000000"/>
          <w:kern w:val="0"/>
          <w:szCs w:val="20"/>
        </w:rPr>
        <w:t xml:space="preserve">Em favor dos titulares das debêntures </w:t>
      </w:r>
      <w:r w:rsidRPr="006B3CB1">
        <w:rPr>
          <w:rFonts w:ascii="Verdana" w:hAnsi="Verdana"/>
          <w:i/>
          <w:kern w:val="0"/>
          <w:szCs w:val="20"/>
        </w:rPr>
        <w:t xml:space="preserve">da 1ª (primeira) emissão, pela Brasil PCH S.A., de debêntures simples, não conversíveis em ações, em 2 (duas) séries, representados pela Oliveira </w:t>
      </w:r>
      <w:proofErr w:type="spellStart"/>
      <w:r w:rsidRPr="006B3CB1">
        <w:rPr>
          <w:rFonts w:ascii="Verdana" w:hAnsi="Verdana"/>
          <w:i/>
          <w:kern w:val="0"/>
          <w:szCs w:val="20"/>
        </w:rPr>
        <w:t>Trust</w:t>
      </w:r>
      <w:proofErr w:type="spellEnd"/>
      <w:r w:rsidRPr="006B3CB1">
        <w:rPr>
          <w:rFonts w:ascii="Verdana" w:hAnsi="Verdana"/>
          <w:i/>
          <w:kern w:val="0"/>
          <w:szCs w:val="20"/>
        </w:rPr>
        <w:t xml:space="preserve"> Distribuidora de Títulos e Valores Mobiliários S.A., na qualidade de agente fiduciário: </w:t>
      </w:r>
      <w:r w:rsidRPr="006B3CB1">
        <w:rPr>
          <w:rFonts w:ascii="Verdana" w:hAnsi="Verdana"/>
          <w:b/>
          <w:i/>
          <w:kern w:val="0"/>
          <w:szCs w:val="20"/>
        </w:rPr>
        <w:t>(a)</w:t>
      </w:r>
      <w:r w:rsidRPr="006B3CB1">
        <w:rPr>
          <w:rFonts w:ascii="Verdana" w:hAnsi="Verdana"/>
          <w:i/>
          <w:kern w:val="0"/>
          <w:szCs w:val="20"/>
        </w:rPr>
        <w:t xml:space="preserve"> </w:t>
      </w:r>
      <w:r w:rsidRPr="006B3CB1">
        <w:rPr>
          <w:rFonts w:ascii="Verdana" w:hAnsi="Verdana"/>
          <w:i/>
          <w:color w:val="000000"/>
          <w:kern w:val="0"/>
          <w:szCs w:val="20"/>
        </w:rPr>
        <w:t>foram alienadas fiduciariamente,</w:t>
      </w:r>
      <w:r w:rsidRPr="006B3CB1">
        <w:rPr>
          <w:rFonts w:ascii="Verdana" w:hAnsi="Verdana"/>
          <w:i/>
          <w:kern w:val="0"/>
          <w:szCs w:val="20"/>
        </w:rPr>
        <w:t xml:space="preserve"> todas as ações de emissão da </w:t>
      </w:r>
      <w:r w:rsidRPr="006B3CB1">
        <w:rPr>
          <w:rFonts w:ascii="Verdana" w:hAnsi="Verdana"/>
          <w:b/>
          <w:i/>
          <w:color w:val="000000"/>
          <w:kern w:val="0"/>
          <w:szCs w:val="20"/>
        </w:rPr>
        <w:t>[</w:t>
      </w:r>
      <w:r w:rsidRPr="006B3CB1">
        <w:rPr>
          <w:rFonts w:ascii="Verdana" w:hAnsi="Verdana"/>
          <w:i/>
          <w:kern w:val="0"/>
          <w:szCs w:val="20"/>
        </w:rPr>
        <w:t xml:space="preserve">PHCPAR PCH Participações S.A. </w:t>
      </w:r>
      <w:r w:rsidRPr="006B3CB1">
        <w:rPr>
          <w:rFonts w:ascii="Verdana" w:hAnsi="Verdana"/>
          <w:i/>
          <w:szCs w:val="20"/>
        </w:rPr>
        <w:t>{ou} [denominação da SPE em referência]</w:t>
      </w:r>
      <w:r w:rsidRPr="006B3CB1">
        <w:rPr>
          <w:rFonts w:ascii="Verdana" w:hAnsi="Verdana"/>
          <w:b/>
          <w:i/>
          <w:color w:val="000000"/>
          <w:kern w:val="0"/>
          <w:szCs w:val="20"/>
        </w:rPr>
        <w:t>]</w:t>
      </w:r>
      <w:r w:rsidRPr="006B3CB1">
        <w:rPr>
          <w:rFonts w:ascii="Verdana" w:hAnsi="Verdana"/>
          <w:i/>
          <w:color w:val="000000"/>
          <w:kern w:val="0"/>
          <w:szCs w:val="20"/>
        </w:rPr>
        <w:t xml:space="preserve"> (“</w:t>
      </w:r>
      <w:r w:rsidRPr="006B3CB1">
        <w:rPr>
          <w:rFonts w:ascii="Verdana" w:hAnsi="Verdana"/>
          <w:i/>
          <w:color w:val="000000"/>
          <w:kern w:val="0"/>
          <w:szCs w:val="20"/>
          <w:u w:val="single"/>
        </w:rPr>
        <w:t>Companhia</w:t>
      </w:r>
      <w:r w:rsidRPr="006B3CB1">
        <w:rPr>
          <w:rFonts w:ascii="Verdana" w:hAnsi="Verdana"/>
          <w:i/>
          <w:color w:val="000000"/>
          <w:kern w:val="0"/>
          <w:szCs w:val="20"/>
        </w:rPr>
        <w:t>”)</w:t>
      </w:r>
      <w:r w:rsidRPr="006B3CB1">
        <w:rPr>
          <w:rFonts w:ascii="Verdana" w:hAnsi="Verdana"/>
          <w:i/>
          <w:kern w:val="0"/>
          <w:szCs w:val="20"/>
        </w:rPr>
        <w:t xml:space="preserve">, nesta data detidas pela </w:t>
      </w:r>
      <w:r w:rsidRPr="006B3CB1">
        <w:rPr>
          <w:rFonts w:ascii="Verdana" w:hAnsi="Verdana"/>
          <w:b/>
          <w:i/>
          <w:kern w:val="0"/>
          <w:szCs w:val="20"/>
        </w:rPr>
        <w:t>[</w:t>
      </w:r>
      <w:r w:rsidRPr="006B3CB1">
        <w:rPr>
          <w:rFonts w:ascii="Verdana" w:hAnsi="Verdana"/>
          <w:i/>
          <w:kern w:val="0"/>
          <w:szCs w:val="20"/>
        </w:rPr>
        <w:t xml:space="preserve">Brasil PCH S.A. </w:t>
      </w:r>
      <w:r w:rsidRPr="006B3CB1">
        <w:rPr>
          <w:rFonts w:ascii="Verdana" w:hAnsi="Verdana"/>
          <w:i/>
          <w:szCs w:val="20"/>
        </w:rPr>
        <w:t>{ou}</w:t>
      </w:r>
      <w:r w:rsidRPr="006B3CB1">
        <w:rPr>
          <w:rFonts w:ascii="Verdana" w:hAnsi="Verdana"/>
          <w:i/>
          <w:kern w:val="0"/>
          <w:szCs w:val="20"/>
        </w:rPr>
        <w:t xml:space="preserve"> PHCPAR PCH Participações S.A.</w:t>
      </w:r>
      <w:r w:rsidRPr="006B3CB1">
        <w:rPr>
          <w:rFonts w:ascii="Verdana" w:hAnsi="Verdana"/>
          <w:b/>
          <w:i/>
          <w:kern w:val="0"/>
          <w:szCs w:val="20"/>
        </w:rPr>
        <w:t xml:space="preserve">] </w:t>
      </w:r>
      <w:r w:rsidRPr="006B3CB1">
        <w:rPr>
          <w:rFonts w:ascii="Verdana" w:hAnsi="Verdana"/>
          <w:i/>
          <w:kern w:val="0"/>
          <w:szCs w:val="20"/>
        </w:rPr>
        <w:t>e correspondentes</w:t>
      </w:r>
      <w:r w:rsidRPr="006B3CB1">
        <w:rPr>
          <w:rFonts w:ascii="Verdana" w:hAnsi="Verdana"/>
          <w:b/>
          <w:i/>
          <w:kern w:val="0"/>
          <w:szCs w:val="20"/>
        </w:rPr>
        <w:t xml:space="preserve"> </w:t>
      </w:r>
      <w:r w:rsidRPr="006B3CB1">
        <w:rPr>
          <w:rFonts w:ascii="Verdana" w:hAnsi="Verdana"/>
          <w:i/>
          <w:kern w:val="0"/>
          <w:szCs w:val="20"/>
        </w:rPr>
        <w:t xml:space="preserve">à </w:t>
      </w:r>
      <w:r w:rsidRPr="006B3CB1">
        <w:rPr>
          <w:rFonts w:ascii="Verdana" w:hAnsi="Verdana"/>
          <w:b/>
          <w:i/>
          <w:color w:val="000000"/>
          <w:w w:val="0"/>
          <w:kern w:val="0"/>
          <w:szCs w:val="20"/>
        </w:rPr>
        <w:t>[●]</w:t>
      </w:r>
      <w:r w:rsidRPr="006B3CB1">
        <w:rPr>
          <w:rFonts w:ascii="Verdana" w:hAnsi="Verdana"/>
          <w:i/>
          <w:color w:val="000000"/>
          <w:w w:val="0"/>
          <w:kern w:val="0"/>
          <w:szCs w:val="20"/>
        </w:rPr>
        <w:t xml:space="preserve"> (</w:t>
      </w:r>
      <w:r w:rsidRPr="006B3CB1">
        <w:rPr>
          <w:rFonts w:ascii="Verdana" w:hAnsi="Verdana"/>
          <w:b/>
          <w:i/>
          <w:color w:val="000000"/>
          <w:w w:val="0"/>
          <w:kern w:val="0"/>
          <w:szCs w:val="20"/>
        </w:rPr>
        <w:t>[●]</w:t>
      </w:r>
      <w:r w:rsidRPr="006B3CB1">
        <w:rPr>
          <w:rFonts w:ascii="Verdana" w:hAnsi="Verdana"/>
          <w:i/>
          <w:color w:val="000000"/>
          <w:w w:val="0"/>
          <w:kern w:val="0"/>
          <w:szCs w:val="20"/>
        </w:rPr>
        <w:t xml:space="preserve">) ações ordinárias, nominativas e sem valor nominal, </w:t>
      </w:r>
      <w:r w:rsidRPr="006B3CB1">
        <w:rPr>
          <w:rFonts w:ascii="Verdana" w:hAnsi="Verdana"/>
          <w:i/>
          <w:kern w:val="0"/>
          <w:szCs w:val="20"/>
        </w:rPr>
        <w:t xml:space="preserve">representativas de 100% (cem por cento) do capital social da Companhia, assim como todas as ações futuras de emissão da Companhia que vierem a ser por elas emitidas e subscritas ou adquirida, nos termos do “Instrumento Particular de Alienação Fiduciária de Ações em Garantia e Outras Avenças” celebrado em [●] de [●] de 2018, cuja cópia se encontra arquivada na sede da Companhia; e </w:t>
      </w:r>
      <w:r w:rsidRPr="006B3CB1">
        <w:rPr>
          <w:rFonts w:ascii="Verdana" w:hAnsi="Verdana"/>
          <w:b/>
          <w:i/>
          <w:kern w:val="0"/>
          <w:szCs w:val="20"/>
        </w:rPr>
        <w:t>(b)</w:t>
      </w:r>
      <w:r w:rsidRPr="006B3CB1">
        <w:rPr>
          <w:rFonts w:ascii="Verdana" w:hAnsi="Verdana"/>
          <w:i/>
          <w:kern w:val="0"/>
          <w:szCs w:val="20"/>
        </w:rPr>
        <w:t xml:space="preserve"> cedidos fiduciariamente todos os frutos, lucros, rendimentos, remuneração, reembolso de capital, bonificações, vantagens, juros, distribuições e demais direitos que forem atribuídos expressamente às ações alienadas mencionadas acima, a qualquer título, inclusive dividendos, juros sobre o capital próprio e todos os demais proventos, nos termos do </w:t>
      </w:r>
      <w:r w:rsidRPr="006B3CB1">
        <w:rPr>
          <w:rFonts w:ascii="Verdana" w:hAnsi="Verdana"/>
          <w:color w:val="000000"/>
          <w:kern w:val="0"/>
          <w:szCs w:val="20"/>
        </w:rPr>
        <w:t>“</w:t>
      </w:r>
      <w:r w:rsidRPr="006B3CB1">
        <w:rPr>
          <w:rFonts w:ascii="Verdana" w:hAnsi="Verdana"/>
          <w:i/>
          <w:color w:val="000000"/>
          <w:kern w:val="0"/>
          <w:szCs w:val="20"/>
        </w:rPr>
        <w:t>Instrumento Particular de Cessão Fiduciária de Contas Vinculadas, de Direitos Emergentes e de Direitos Creditórios e Outras Avenças</w:t>
      </w:r>
      <w:r w:rsidRPr="006B3CB1">
        <w:rPr>
          <w:rFonts w:ascii="Verdana" w:hAnsi="Verdana"/>
          <w:color w:val="000000"/>
          <w:kern w:val="0"/>
          <w:szCs w:val="20"/>
        </w:rPr>
        <w:t xml:space="preserve">” celebrado </w:t>
      </w:r>
      <w:r w:rsidRPr="006B3CB1">
        <w:rPr>
          <w:rFonts w:ascii="Verdana" w:hAnsi="Verdana"/>
          <w:i/>
          <w:kern w:val="0"/>
          <w:szCs w:val="20"/>
        </w:rPr>
        <w:t>em [●] de [●] de 2018, cuja cópia se encontra arquivada na sede da Companhia;</w:t>
      </w:r>
    </w:p>
    <w:p w14:paraId="7A69E924" w14:textId="77777777" w:rsidR="00BA651E" w:rsidRPr="006B3CB1" w:rsidRDefault="00BA651E" w:rsidP="00BA651E">
      <w:pPr>
        <w:pStyle w:val="Level3"/>
        <w:numPr>
          <w:ilvl w:val="0"/>
          <w:numId w:val="0"/>
        </w:numPr>
        <w:tabs>
          <w:tab w:val="left" w:pos="1418"/>
        </w:tabs>
        <w:spacing w:after="0" w:line="288" w:lineRule="auto"/>
        <w:ind w:left="1418"/>
        <w:rPr>
          <w:rFonts w:ascii="Verdana" w:hAnsi="Verdana"/>
          <w:i/>
          <w:kern w:val="0"/>
          <w:szCs w:val="20"/>
        </w:rPr>
      </w:pPr>
    </w:p>
    <w:p w14:paraId="4C21FDEB" w14:textId="77777777" w:rsidR="00BA651E" w:rsidRPr="006B3CB1" w:rsidRDefault="00BA651E" w:rsidP="006B3CB1">
      <w:pPr>
        <w:pStyle w:val="Level3"/>
        <w:numPr>
          <w:ilvl w:val="0"/>
          <w:numId w:val="36"/>
        </w:numPr>
        <w:tabs>
          <w:tab w:val="left" w:pos="1418"/>
        </w:tabs>
        <w:spacing w:after="0" w:line="288" w:lineRule="auto"/>
        <w:ind w:left="1418" w:hanging="1418"/>
        <w:rPr>
          <w:rFonts w:ascii="Verdana" w:hAnsi="Verdana"/>
          <w:kern w:val="0"/>
          <w:szCs w:val="20"/>
        </w:rPr>
      </w:pPr>
      <w:bookmarkStart w:id="245" w:name="_Ref320178286"/>
      <w:bookmarkStart w:id="246" w:name="_Hlk516197286"/>
      <w:bookmarkEnd w:id="242"/>
      <w:bookmarkEnd w:id="243"/>
      <w:bookmarkEnd w:id="244"/>
      <w:r w:rsidRPr="006B3CB1">
        <w:rPr>
          <w:rFonts w:ascii="Verdana" w:hAnsi="Verdana"/>
          <w:kern w:val="0"/>
          <w:szCs w:val="20"/>
        </w:rPr>
        <w:t>disponibilizar</w:t>
      </w:r>
      <w:r w:rsidRPr="006B3CB1">
        <w:rPr>
          <w:rFonts w:ascii="Verdana" w:hAnsi="Verdana"/>
          <w:color w:val="000000"/>
          <w:kern w:val="0"/>
          <w:szCs w:val="20"/>
        </w:rPr>
        <w:t xml:space="preserve"> ao </w:t>
      </w:r>
      <w:r w:rsidRPr="006B3CB1">
        <w:rPr>
          <w:rFonts w:ascii="Verdana" w:hAnsi="Verdana"/>
          <w:kern w:val="0"/>
          <w:szCs w:val="20"/>
        </w:rPr>
        <w:t>Agente</w:t>
      </w:r>
      <w:r w:rsidRPr="006B3CB1">
        <w:rPr>
          <w:rFonts w:ascii="Verdana" w:hAnsi="Verdana"/>
          <w:color w:val="000000"/>
          <w:kern w:val="0"/>
          <w:szCs w:val="20"/>
        </w:rPr>
        <w:t xml:space="preserve"> </w:t>
      </w:r>
      <w:r w:rsidRPr="006B3CB1">
        <w:rPr>
          <w:rFonts w:ascii="Verdana" w:hAnsi="Verdana"/>
          <w:w w:val="0"/>
          <w:kern w:val="0"/>
          <w:szCs w:val="20"/>
        </w:rPr>
        <w:t>Fiduciário</w:t>
      </w:r>
      <w:bookmarkEnd w:id="245"/>
      <w:r w:rsidRPr="006B3CB1">
        <w:rPr>
          <w:rFonts w:ascii="Verdana" w:hAnsi="Verdana"/>
          <w:kern w:val="0"/>
          <w:szCs w:val="20"/>
        </w:rPr>
        <w:t xml:space="preserve"> cópias autenticadas dos Livros de Registro de Ações Nominativas da PCHPAR e de cada uma das </w:t>
      </w:r>
      <w:proofErr w:type="spellStart"/>
      <w:r w:rsidRPr="006B3CB1">
        <w:rPr>
          <w:rFonts w:ascii="Verdana" w:hAnsi="Verdana"/>
          <w:kern w:val="0"/>
          <w:szCs w:val="20"/>
        </w:rPr>
        <w:t>SPEs</w:t>
      </w:r>
      <w:proofErr w:type="spellEnd"/>
      <w:r w:rsidRPr="006B3CB1">
        <w:rPr>
          <w:rFonts w:ascii="Verdana" w:hAnsi="Verdana"/>
          <w:kern w:val="0"/>
          <w:szCs w:val="20"/>
        </w:rPr>
        <w:t xml:space="preserve"> que evidenciem a averbação da garantia objeto deste Contrato, conforme a descrição prevista no item (</w:t>
      </w:r>
      <w:proofErr w:type="spellStart"/>
      <w:r w:rsidRPr="006B3CB1">
        <w:rPr>
          <w:rFonts w:ascii="Verdana" w:hAnsi="Verdana"/>
          <w:kern w:val="0"/>
          <w:szCs w:val="20"/>
        </w:rPr>
        <w:t>iv</w:t>
      </w:r>
      <w:proofErr w:type="spellEnd"/>
      <w:r w:rsidRPr="006B3CB1">
        <w:rPr>
          <w:rFonts w:ascii="Verdana" w:hAnsi="Verdana"/>
          <w:kern w:val="0"/>
          <w:szCs w:val="20"/>
        </w:rPr>
        <w:t xml:space="preserve">) desta Cláusula </w:t>
      </w:r>
      <w:r w:rsidRPr="006B3CB1">
        <w:rPr>
          <w:rFonts w:ascii="Verdana" w:hAnsi="Verdana"/>
          <w:szCs w:val="20"/>
        </w:rPr>
        <w:t xml:space="preserve">3.1, </w:t>
      </w:r>
      <w:r w:rsidRPr="006B3CB1">
        <w:rPr>
          <w:rFonts w:ascii="Verdana" w:hAnsi="Verdana"/>
          <w:w w:val="0"/>
          <w:kern w:val="0"/>
          <w:szCs w:val="20"/>
        </w:rPr>
        <w:t>no prazo de 10 (dez) Dias Úteis a contar do recebimento do Termo de Liberação de Garantias BNDES,</w:t>
      </w:r>
      <w:r w:rsidRPr="006B3CB1">
        <w:rPr>
          <w:rFonts w:ascii="Verdana" w:hAnsi="Verdana"/>
          <w:kern w:val="0"/>
          <w:szCs w:val="20"/>
        </w:rPr>
        <w:t xml:space="preserve"> que não poderá ultrapassar o prazo de 90 (noventa) dias contados da Data de Emissão</w:t>
      </w:r>
      <w:r w:rsidRPr="006B3CB1">
        <w:rPr>
          <w:rFonts w:ascii="Verdana" w:hAnsi="Verdana"/>
          <w:szCs w:val="20"/>
        </w:rPr>
        <w:t>, renováveis automaticamente, por mais 90 (noventa) dias sem qualquer ônus para a Emissora, desde que estejam cumpridos todos os Requisitos para Prorrogação (conforme definidos abaixo)</w:t>
      </w:r>
      <w:r w:rsidRPr="006B3CB1">
        <w:rPr>
          <w:rFonts w:ascii="Verdana" w:hAnsi="Verdana"/>
          <w:kern w:val="0"/>
          <w:szCs w:val="20"/>
        </w:rPr>
        <w:t>.</w:t>
      </w:r>
    </w:p>
    <w:bookmarkEnd w:id="246"/>
    <w:p w14:paraId="4F16F351" w14:textId="77777777" w:rsidR="00BA651E" w:rsidRPr="006B3CB1" w:rsidRDefault="00BA651E" w:rsidP="00BA651E">
      <w:pPr>
        <w:pStyle w:val="Body"/>
        <w:spacing w:after="0" w:line="288" w:lineRule="auto"/>
        <w:rPr>
          <w:rFonts w:ascii="Verdana" w:hAnsi="Verdana"/>
          <w:kern w:val="0"/>
          <w:szCs w:val="20"/>
          <w:lang w:val="pt-BR"/>
        </w:rPr>
      </w:pPr>
    </w:p>
    <w:p w14:paraId="3E814730" w14:textId="77777777" w:rsidR="00BA651E" w:rsidRPr="006B3CB1" w:rsidRDefault="00BA651E" w:rsidP="006B3CB1">
      <w:pPr>
        <w:pStyle w:val="PargrafodaLista"/>
        <w:numPr>
          <w:ilvl w:val="2"/>
          <w:numId w:val="42"/>
        </w:numPr>
        <w:tabs>
          <w:tab w:val="left" w:pos="1560"/>
        </w:tabs>
        <w:contextualSpacing w:val="0"/>
        <w:jc w:val="both"/>
      </w:pPr>
      <w:r w:rsidRPr="006B3CB1">
        <w:t>Para fins deste Contrato, entende-se como “</w:t>
      </w:r>
      <w:r w:rsidRPr="006B3CB1">
        <w:rPr>
          <w:u w:val="single"/>
        </w:rPr>
        <w:t>Requisitos para Prorrogação</w:t>
      </w:r>
      <w:r w:rsidRPr="006B3CB1">
        <w:t>” os seguintes requisitos, em conjunto: (i) quitação das Dívidas Existentes (conforme definidas na Escritura); (</w:t>
      </w:r>
      <w:proofErr w:type="spellStart"/>
      <w:r w:rsidRPr="006B3CB1">
        <w:t>ii</w:t>
      </w:r>
      <w:proofErr w:type="spellEnd"/>
      <w:r w:rsidRPr="006B3CB1">
        <w:t xml:space="preserve">) adoção, pela Emissora, pela PCHPAR e pelas </w:t>
      </w:r>
      <w:proofErr w:type="spellStart"/>
      <w:r w:rsidRPr="006B3CB1">
        <w:t>SPEs</w:t>
      </w:r>
      <w:proofErr w:type="spellEnd"/>
      <w:r w:rsidRPr="006B3CB1">
        <w:t>, conforme o caso de todas as devidas providências de sua responsabilidade que forem necessárias para liberação dos ônus decorrentes das Dívidas Existentes; e (</w:t>
      </w:r>
      <w:proofErr w:type="spellStart"/>
      <w:r w:rsidRPr="006B3CB1">
        <w:t>iii</w:t>
      </w:r>
      <w:proofErr w:type="spellEnd"/>
      <w:r w:rsidRPr="006B3CB1">
        <w:t>) o não cumprimento do prazo de 90 (noventa) dias previsto no inciso (i) da Cláusula 3.1.1 acima exclusivamente em decorrência do atraso no processo interno do Banco Nacional de Desenvolvimento Econômico e Social – BNDES para entrega do respectivo “Termo de Liberação de Garantias” ou de outros documentos necessários para a formalização da liberação das garantias constituídas no âmbito das Dívidas Existentes</w:t>
      </w:r>
    </w:p>
    <w:p w14:paraId="0094D156" w14:textId="77777777" w:rsidR="00BA651E" w:rsidRPr="006B3CB1" w:rsidRDefault="00BA651E" w:rsidP="00BA651E">
      <w:pPr>
        <w:pStyle w:val="Body"/>
        <w:spacing w:after="0" w:line="288" w:lineRule="auto"/>
        <w:rPr>
          <w:rFonts w:ascii="Verdana" w:hAnsi="Verdana"/>
          <w:kern w:val="0"/>
          <w:szCs w:val="20"/>
          <w:lang w:val="pt-BR"/>
        </w:rPr>
      </w:pPr>
    </w:p>
    <w:p w14:paraId="682F7C00" w14:textId="77777777" w:rsidR="00BA651E" w:rsidRPr="006B3CB1" w:rsidRDefault="00BA651E" w:rsidP="006B3CB1">
      <w:pPr>
        <w:pStyle w:val="PargrafodaLista"/>
        <w:numPr>
          <w:ilvl w:val="1"/>
          <w:numId w:val="42"/>
        </w:numPr>
        <w:tabs>
          <w:tab w:val="left" w:pos="1560"/>
        </w:tabs>
        <w:contextualSpacing w:val="0"/>
        <w:jc w:val="both"/>
      </w:pPr>
      <w:bookmarkStart w:id="247" w:name="_Ref260225237"/>
      <w:bookmarkStart w:id="248" w:name="_Ref318388460"/>
      <w:bookmarkStart w:id="249" w:name="_Ref320178251"/>
      <w:r w:rsidRPr="006B3CB1">
        <w:t xml:space="preserve">As Outorgantes e as </w:t>
      </w:r>
      <w:proofErr w:type="spellStart"/>
      <w:r w:rsidRPr="006B3CB1">
        <w:t>SPEs</w:t>
      </w:r>
      <w:proofErr w:type="spellEnd"/>
      <w:r w:rsidRPr="006B3CB1">
        <w:t xml:space="preserve"> deverão: </w:t>
      </w:r>
      <w:r w:rsidRPr="006B3CB1">
        <w:rPr>
          <w:b/>
        </w:rPr>
        <w:t>(i)</w:t>
      </w:r>
      <w:r w:rsidRPr="006B3CB1">
        <w:t xml:space="preserve"> no prazo máximo de 3 (três) Dias Úteis contados a partir da data de emissão e subscrição ou aquisição de quaisquer Ações Adicionais, notificar, por escrito, o Agente Fiduciário sobre tal emissão; </w:t>
      </w:r>
      <w:r w:rsidRPr="006B3CB1">
        <w:rPr>
          <w:b/>
        </w:rPr>
        <w:t>(</w:t>
      </w:r>
      <w:proofErr w:type="spellStart"/>
      <w:r w:rsidRPr="006B3CB1">
        <w:rPr>
          <w:b/>
        </w:rPr>
        <w:t>ii</w:t>
      </w:r>
      <w:proofErr w:type="spellEnd"/>
      <w:r w:rsidRPr="006B3CB1">
        <w:rPr>
          <w:b/>
        </w:rPr>
        <w:t>)</w:t>
      </w:r>
      <w:r w:rsidRPr="006B3CB1">
        <w:t xml:space="preserve"> estender a Alienação Fiduciária ora constituída sobre os Bens e Direitos Onerados à quaisquer Ações Adicionais, celebrando para tanto aditamento(s) ao presente Contrato para formalizar a inclusão das então emitidas Ações Adicionais no conceito de Ações Alienadas, como se tais Ações Adicionais fizessem parte da Alienação Fiduciária desde a data de celebração do presente Contrato (qualquer eventual aditamento, "</w:t>
      </w:r>
      <w:r w:rsidRPr="006B3CB1">
        <w:rPr>
          <w:u w:val="single"/>
        </w:rPr>
        <w:t>Aditamento</w:t>
      </w:r>
      <w:r w:rsidRPr="006B3CB1">
        <w:t xml:space="preserve">"), no prazo de até 10 (dez) Dias Úteis contados a partir da data de emissão e subscrição ou aquisição das Ações Adicionais; e </w:t>
      </w:r>
      <w:r w:rsidRPr="006B3CB1">
        <w:rPr>
          <w:b/>
        </w:rPr>
        <w:t>(</w:t>
      </w:r>
      <w:proofErr w:type="spellStart"/>
      <w:r w:rsidRPr="006B3CB1">
        <w:rPr>
          <w:b/>
        </w:rPr>
        <w:t>iii</w:t>
      </w:r>
      <w:proofErr w:type="spellEnd"/>
      <w:r w:rsidRPr="006B3CB1">
        <w:rPr>
          <w:b/>
        </w:rPr>
        <w:t>)</w:t>
      </w:r>
      <w:r w:rsidRPr="006B3CB1">
        <w:t xml:space="preserve"> aperfeiçoar a referida Alienação Fiduciária, no que diz respeito ao Aditamento, adotando todas as providências necessárias para tanto conforme previstas no presente Contrato e na legislação e regulamentação aplicáveis, de acordo com os prazos estabelecidos na Cláusula 3.1. acima (incluindo a averbação do Aditamento à margem do registro mencionado no item (</w:t>
      </w:r>
      <w:proofErr w:type="spellStart"/>
      <w:r w:rsidRPr="006B3CB1">
        <w:t>ii</w:t>
      </w:r>
      <w:proofErr w:type="spellEnd"/>
      <w:r w:rsidRPr="006B3CB1">
        <w:t xml:space="preserve">) da Cláusula </w:t>
      </w:r>
      <w:bookmarkEnd w:id="247"/>
      <w:bookmarkEnd w:id="248"/>
      <w:r w:rsidRPr="006B3CB1">
        <w:t xml:space="preserve">3.1 acima e o registro nos respectivos Livros de Registro de Ações Nominativas da PCHPAR e/ou das </w:t>
      </w:r>
      <w:proofErr w:type="spellStart"/>
      <w:r w:rsidRPr="006B3CB1">
        <w:t>SPEs</w:t>
      </w:r>
      <w:proofErr w:type="spellEnd"/>
      <w:r w:rsidRPr="006B3CB1">
        <w:t>, conforme o caso, mencionados no item (</w:t>
      </w:r>
      <w:proofErr w:type="spellStart"/>
      <w:r w:rsidRPr="006B3CB1">
        <w:t>iv</w:t>
      </w:r>
      <w:proofErr w:type="spellEnd"/>
      <w:r w:rsidRPr="006B3CB1">
        <w:t>) da Cláusula 3.1 acima).</w:t>
      </w:r>
      <w:bookmarkEnd w:id="249"/>
    </w:p>
    <w:p w14:paraId="00B4E8D7" w14:textId="77777777" w:rsidR="00BA651E" w:rsidRPr="006B3CB1" w:rsidRDefault="00BA651E" w:rsidP="00BA651E">
      <w:pPr>
        <w:pStyle w:val="PargrafodaLista"/>
        <w:tabs>
          <w:tab w:val="left" w:pos="567"/>
        </w:tabs>
        <w:ind w:left="0"/>
      </w:pPr>
    </w:p>
    <w:p w14:paraId="37554112" w14:textId="77777777" w:rsidR="00BA651E" w:rsidRPr="006B3CB1" w:rsidRDefault="00BA651E" w:rsidP="006B3CB1">
      <w:pPr>
        <w:pStyle w:val="PargrafodaLista"/>
        <w:numPr>
          <w:ilvl w:val="2"/>
          <w:numId w:val="42"/>
        </w:numPr>
        <w:tabs>
          <w:tab w:val="left" w:pos="1560"/>
        </w:tabs>
        <w:contextualSpacing w:val="0"/>
        <w:jc w:val="both"/>
      </w:pPr>
      <w:r w:rsidRPr="006B3CB1">
        <w:t xml:space="preserve">As Outorgantes e as </w:t>
      </w:r>
      <w:proofErr w:type="spellStart"/>
      <w:r w:rsidRPr="006B3CB1">
        <w:t>SPEs</w:t>
      </w:r>
      <w:proofErr w:type="spellEnd"/>
      <w:r w:rsidRPr="006B3CB1">
        <w:t xml:space="preserve"> deverão entregar ao Agente Fiduciário, ao final dos mesmos prazos mencionados na Cláusula 3.1. acima, via original do respectivo Aditamento averbado perante os </w:t>
      </w:r>
      <w:proofErr w:type="spellStart"/>
      <w:r w:rsidRPr="006B3CB1">
        <w:t>RTDs</w:t>
      </w:r>
      <w:proofErr w:type="spellEnd"/>
      <w:r w:rsidRPr="006B3CB1">
        <w:t xml:space="preserve"> e cópias autenticadas dos Livros de Registro de Ações Nominativas da PCHPAR e/ou das </w:t>
      </w:r>
      <w:proofErr w:type="spellStart"/>
      <w:r w:rsidRPr="006B3CB1">
        <w:t>SPEs</w:t>
      </w:r>
      <w:proofErr w:type="spellEnd"/>
      <w:r w:rsidRPr="006B3CB1">
        <w:t>, conforme o caso.</w:t>
      </w:r>
    </w:p>
    <w:p w14:paraId="5CAE1586" w14:textId="77777777" w:rsidR="00BA651E" w:rsidRPr="006B3CB1" w:rsidRDefault="00BA651E" w:rsidP="00BA651E">
      <w:pPr>
        <w:pStyle w:val="Body"/>
        <w:spacing w:after="0" w:line="288" w:lineRule="auto"/>
        <w:rPr>
          <w:rFonts w:ascii="Verdana" w:hAnsi="Verdana"/>
          <w:kern w:val="0"/>
          <w:szCs w:val="20"/>
          <w:lang w:val="pt-BR"/>
        </w:rPr>
      </w:pPr>
    </w:p>
    <w:p w14:paraId="1D7C8DA6" w14:textId="77777777" w:rsidR="00BA651E" w:rsidRPr="006B3CB1" w:rsidRDefault="00BA651E" w:rsidP="006B3CB1">
      <w:pPr>
        <w:pStyle w:val="PargrafodaLista"/>
        <w:numPr>
          <w:ilvl w:val="1"/>
          <w:numId w:val="42"/>
        </w:numPr>
        <w:tabs>
          <w:tab w:val="left" w:pos="1560"/>
        </w:tabs>
        <w:contextualSpacing w:val="0"/>
        <w:jc w:val="both"/>
      </w:pPr>
      <w:bookmarkStart w:id="250" w:name="_Hlk516199482"/>
      <w:r w:rsidRPr="006B3CB1">
        <w:t xml:space="preserve">Todas as despesas incorridas com relação aos registros, protocolos e demais </w:t>
      </w:r>
      <w:r w:rsidRPr="006B3CB1">
        <w:rPr>
          <w:color w:val="000000"/>
          <w:w w:val="0"/>
        </w:rPr>
        <w:t>formalidades</w:t>
      </w:r>
      <w:r w:rsidRPr="006B3CB1">
        <w:t xml:space="preserve"> previstas nesta Cláusula 3 deverão ser arcadas pelas Outorgantes </w:t>
      </w:r>
      <w:r w:rsidRPr="006B3CB1">
        <w:lastRenderedPageBreak/>
        <w:t xml:space="preserve">ou pelas </w:t>
      </w:r>
      <w:proofErr w:type="spellStart"/>
      <w:r w:rsidRPr="006B3CB1">
        <w:t>SPEs</w:t>
      </w:r>
      <w:proofErr w:type="spellEnd"/>
      <w:r w:rsidRPr="006B3CB1">
        <w:t xml:space="preserve">. Não obstante, caso as Outorgantes ou as </w:t>
      </w:r>
      <w:proofErr w:type="spellStart"/>
      <w:r w:rsidRPr="006B3CB1">
        <w:t>SPEs</w:t>
      </w:r>
      <w:proofErr w:type="spellEnd"/>
      <w:r w:rsidRPr="006B3CB1">
        <w:t xml:space="preserve"> não realizem os registros nos </w:t>
      </w:r>
      <w:proofErr w:type="spellStart"/>
      <w:r w:rsidRPr="006B3CB1">
        <w:rPr>
          <w:w w:val="0"/>
        </w:rPr>
        <w:t>RTDs</w:t>
      </w:r>
      <w:proofErr w:type="spellEnd"/>
      <w:r w:rsidRPr="006B3CB1">
        <w:t xml:space="preserve">, o Agente Fiduciário deverá providenciar os registros, protocolos e demais formalidades. Neste caso, as Outorgantes ou as </w:t>
      </w:r>
      <w:proofErr w:type="spellStart"/>
      <w:r w:rsidRPr="006B3CB1">
        <w:t>SPEs</w:t>
      </w:r>
      <w:proofErr w:type="spellEnd"/>
      <w:r w:rsidRPr="006B3CB1">
        <w:t xml:space="preserve"> deverão reembolsar o Agente Fiduciário no prazo máximo de 15 (quinze) dias contados da entrega, às Outorgantes ou às </w:t>
      </w:r>
      <w:proofErr w:type="spellStart"/>
      <w:r w:rsidRPr="006B3CB1">
        <w:t>SPEs</w:t>
      </w:r>
      <w:proofErr w:type="spellEnd"/>
      <w:r w:rsidRPr="006B3CB1">
        <w:t xml:space="preserve">, de cópias dos documentos comprobatórios das despesas, sem prejuízo da configuração de descumprimento dos termos e condições da Escritura de Emissão e deste Contrato e da sujeição de tal descumprimento ao quanto disposto na Escritura de Emissão e neste Contrato. </w:t>
      </w:r>
    </w:p>
    <w:bookmarkEnd w:id="250"/>
    <w:p w14:paraId="4E52D639" w14:textId="77777777" w:rsidR="00BA651E" w:rsidRPr="006B3CB1" w:rsidRDefault="00BA651E" w:rsidP="00BA651E">
      <w:pPr>
        <w:pStyle w:val="PargrafodaLista"/>
        <w:tabs>
          <w:tab w:val="left" w:pos="1418"/>
        </w:tabs>
        <w:ind w:left="0"/>
      </w:pPr>
    </w:p>
    <w:p w14:paraId="5AF11608" w14:textId="77777777" w:rsidR="00BA651E" w:rsidRPr="006B3CB1" w:rsidRDefault="00BA651E" w:rsidP="006B3CB1">
      <w:pPr>
        <w:pStyle w:val="PargrafodaLista"/>
        <w:numPr>
          <w:ilvl w:val="1"/>
          <w:numId w:val="42"/>
        </w:numPr>
        <w:tabs>
          <w:tab w:val="left" w:pos="1560"/>
        </w:tabs>
        <w:contextualSpacing w:val="0"/>
        <w:jc w:val="both"/>
      </w:pPr>
      <w:bookmarkStart w:id="251" w:name="_Hlk516199611"/>
      <w:r w:rsidRPr="006B3CB1">
        <w:t xml:space="preserve">As Outorgantes e as </w:t>
      </w:r>
      <w:proofErr w:type="spellStart"/>
      <w:r w:rsidRPr="006B3CB1">
        <w:t>SPEs</w:t>
      </w:r>
      <w:proofErr w:type="spellEnd"/>
      <w:r w:rsidRPr="006B3CB1">
        <w:t xml:space="preserve"> obrigam-se, de forma solidária, às suas expensas, a cumprir qualquer outra exigência legal ou regulatória que venha a ser aplicável e necessária à preservação e/ou ao exercício dos direitos constituídos neste Contrato em favor dos Debenturistas, representados pelo Agente Fiduciário, fornecendo ao Agente Fiduciário comprovação de tal cumprimento, no prazo legalmente estabelecido ou, em sua falta, no prazo de até 10 (dez) Dias Úteis contados da data de formulação de tal exigência.</w:t>
      </w:r>
    </w:p>
    <w:p w14:paraId="6DE71C20" w14:textId="77777777" w:rsidR="00BA651E" w:rsidRPr="006B3CB1" w:rsidRDefault="00BA651E" w:rsidP="00BA651E">
      <w:bookmarkStart w:id="252" w:name="_DV_M87"/>
      <w:bookmarkEnd w:id="251"/>
      <w:bookmarkEnd w:id="252"/>
    </w:p>
    <w:p w14:paraId="562EF50E" w14:textId="77777777" w:rsidR="00BA651E" w:rsidRPr="006B3CB1" w:rsidRDefault="00BA651E" w:rsidP="006B3CB1">
      <w:pPr>
        <w:pStyle w:val="Level1"/>
        <w:keepNext/>
        <w:numPr>
          <w:ilvl w:val="0"/>
          <w:numId w:val="42"/>
        </w:numPr>
        <w:tabs>
          <w:tab w:val="left" w:pos="1418"/>
        </w:tabs>
        <w:spacing w:after="0" w:line="288" w:lineRule="auto"/>
        <w:ind w:left="567" w:hanging="567"/>
        <w:outlineLvl w:val="0"/>
        <w:rPr>
          <w:rFonts w:ascii="Verdana" w:hAnsi="Verdana"/>
          <w:w w:val="0"/>
          <w:kern w:val="0"/>
          <w:szCs w:val="20"/>
        </w:rPr>
      </w:pPr>
      <w:r w:rsidRPr="006B3CB1">
        <w:rPr>
          <w:rFonts w:ascii="Verdana" w:hAnsi="Verdana"/>
          <w:w w:val="0"/>
          <w:kern w:val="0"/>
          <w:szCs w:val="20"/>
        </w:rPr>
        <w:t>DECLARAÇÕES E GARANTIAS</w:t>
      </w:r>
    </w:p>
    <w:p w14:paraId="627BF69F" w14:textId="77777777" w:rsidR="00BA651E" w:rsidRPr="006B3CB1" w:rsidRDefault="00BA651E" w:rsidP="00BA651E">
      <w:pPr>
        <w:pStyle w:val="Body"/>
        <w:keepNext/>
        <w:spacing w:after="0" w:line="288" w:lineRule="auto"/>
        <w:rPr>
          <w:rFonts w:ascii="Verdana" w:hAnsi="Verdana"/>
          <w:szCs w:val="20"/>
        </w:rPr>
      </w:pPr>
    </w:p>
    <w:p w14:paraId="48B1181D" w14:textId="77777777" w:rsidR="00BA651E" w:rsidRPr="006B3CB1" w:rsidRDefault="00BA651E" w:rsidP="006B3CB1">
      <w:pPr>
        <w:pStyle w:val="PargrafodaLista"/>
        <w:numPr>
          <w:ilvl w:val="1"/>
          <w:numId w:val="42"/>
        </w:numPr>
        <w:tabs>
          <w:tab w:val="left" w:pos="1560"/>
        </w:tabs>
        <w:contextualSpacing w:val="0"/>
        <w:jc w:val="both"/>
        <w:rPr>
          <w:color w:val="000000"/>
          <w:w w:val="0"/>
        </w:rPr>
      </w:pPr>
      <w:bookmarkStart w:id="253" w:name="_DV_M48"/>
      <w:bookmarkStart w:id="254" w:name="_Hlk516204003"/>
      <w:bookmarkEnd w:id="253"/>
      <w:r w:rsidRPr="006B3CB1">
        <w:rPr>
          <w:color w:val="000000"/>
          <w:w w:val="0"/>
        </w:rPr>
        <w:t xml:space="preserve">As Outorgantes e as </w:t>
      </w:r>
      <w:proofErr w:type="spellStart"/>
      <w:r w:rsidRPr="006B3CB1">
        <w:rPr>
          <w:color w:val="000000"/>
          <w:w w:val="0"/>
        </w:rPr>
        <w:t>SPEs</w:t>
      </w:r>
      <w:proofErr w:type="spellEnd"/>
      <w:r w:rsidRPr="006B3CB1">
        <w:rPr>
          <w:color w:val="000000"/>
          <w:w w:val="0"/>
        </w:rPr>
        <w:t xml:space="preserve"> declaram e garantem, neste ato, em caráter irrevogável e </w:t>
      </w:r>
      <w:r w:rsidRPr="006B3CB1">
        <w:t>irretratável</w:t>
      </w:r>
      <w:r w:rsidRPr="006B3CB1">
        <w:rPr>
          <w:color w:val="000000"/>
          <w:w w:val="0"/>
        </w:rPr>
        <w:t>, que:</w:t>
      </w:r>
      <w:bookmarkStart w:id="255" w:name="_DV_C44"/>
    </w:p>
    <w:p w14:paraId="4CF6EF05" w14:textId="77777777" w:rsidR="00BA651E" w:rsidRPr="006B3CB1" w:rsidRDefault="00BA651E" w:rsidP="00BA651E">
      <w:pPr>
        <w:pStyle w:val="Level2"/>
        <w:numPr>
          <w:ilvl w:val="0"/>
          <w:numId w:val="0"/>
        </w:numPr>
        <w:tabs>
          <w:tab w:val="left" w:pos="426"/>
        </w:tabs>
        <w:spacing w:after="0" w:line="288" w:lineRule="auto"/>
        <w:rPr>
          <w:rFonts w:ascii="Verdana" w:hAnsi="Verdana"/>
          <w:color w:val="000000"/>
          <w:w w:val="0"/>
          <w:kern w:val="0"/>
          <w:szCs w:val="20"/>
        </w:rPr>
      </w:pPr>
    </w:p>
    <w:p w14:paraId="383C6E88"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olor w:val="000000"/>
          <w:w w:val="0"/>
          <w:kern w:val="0"/>
          <w:szCs w:val="20"/>
        </w:rPr>
      </w:pPr>
      <w:r w:rsidRPr="006B3CB1">
        <w:rPr>
          <w:rFonts w:ascii="Verdana" w:hAnsi="Verdana"/>
          <w:color w:val="000000"/>
          <w:w w:val="0"/>
          <w:kern w:val="0"/>
          <w:szCs w:val="20"/>
        </w:rPr>
        <w:t xml:space="preserve">são sociedades </w:t>
      </w:r>
      <w:r w:rsidRPr="006B3CB1">
        <w:rPr>
          <w:rFonts w:ascii="Verdana" w:hAnsi="Verdana" w:cs="Tahoma"/>
          <w:szCs w:val="20"/>
        </w:rPr>
        <w:t>devidamente organizadas, constituídas e existentes sob a forma de sociedade por ações, de acordo com as leis brasileiras, sem registro de emissor de valores mobiliários perante a CVM, estando aptas e devidamente autorizadas a desempenhar as atividades descritas em seus objetos sociais;</w:t>
      </w:r>
    </w:p>
    <w:p w14:paraId="01691779" w14:textId="77777777" w:rsidR="00BA651E" w:rsidRPr="006B3CB1" w:rsidRDefault="00BA651E" w:rsidP="00BA651E">
      <w:pPr>
        <w:pStyle w:val="Level2"/>
        <w:numPr>
          <w:ilvl w:val="0"/>
          <w:numId w:val="0"/>
        </w:numPr>
        <w:tabs>
          <w:tab w:val="left" w:pos="1418"/>
        </w:tabs>
        <w:spacing w:after="0" w:line="288" w:lineRule="auto"/>
        <w:ind w:left="1418"/>
        <w:rPr>
          <w:rFonts w:ascii="Verdana" w:hAnsi="Verdana"/>
          <w:color w:val="000000"/>
          <w:w w:val="0"/>
          <w:kern w:val="0"/>
          <w:szCs w:val="20"/>
        </w:rPr>
      </w:pPr>
    </w:p>
    <w:p w14:paraId="37B63C0C"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s="Tahoma"/>
          <w:szCs w:val="20"/>
        </w:rPr>
      </w:pPr>
      <w:r w:rsidRPr="006B3CB1">
        <w:rPr>
          <w:rFonts w:ascii="Verdana" w:hAnsi="Verdana" w:cs="Tahoma"/>
          <w:szCs w:val="20"/>
        </w:rPr>
        <w:t>são plenamente capazes para cumprir todas as obrigações (financeiras e não financeiras) previstas neste Contrato, na Escritura de Emissão e em quaisquer outros documentos da Emissão de que são parte;</w:t>
      </w:r>
    </w:p>
    <w:p w14:paraId="652A6FF3" w14:textId="77777777" w:rsidR="00BA651E" w:rsidRPr="006B3CB1" w:rsidRDefault="00BA651E" w:rsidP="00BA651E">
      <w:pPr>
        <w:pStyle w:val="PargrafodaLista"/>
      </w:pPr>
    </w:p>
    <w:p w14:paraId="2815AF8B"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s="Tahoma"/>
          <w:szCs w:val="20"/>
        </w:rPr>
      </w:pPr>
      <w:r w:rsidRPr="006B3CB1">
        <w:rPr>
          <w:rFonts w:ascii="Verdana" w:hAnsi="Verdana" w:cs="Tahoma"/>
          <w:szCs w:val="20"/>
        </w:rPr>
        <w:t xml:space="preserve">estão devidamente autorizadas e obtiveram todas as autorizações, inclusive, conforme aplicável, legais, societárias, regulatórias e de terceiros, necessárias (a) à celebração deste Contrato, (b) ao cumprimento de todas as obrigações aqui previstas e (c) à </w:t>
      </w:r>
      <w:r w:rsidRPr="006B3CB1">
        <w:rPr>
          <w:rFonts w:ascii="Verdana" w:hAnsi="Verdana"/>
          <w:kern w:val="0"/>
          <w:szCs w:val="20"/>
        </w:rPr>
        <w:t>constituição dos direitos reais de garantia decorrentes deste Contrato</w:t>
      </w:r>
      <w:r w:rsidRPr="006B3CB1">
        <w:rPr>
          <w:rFonts w:ascii="Verdana" w:hAnsi="Verdana" w:cs="Tahoma"/>
          <w:szCs w:val="20"/>
        </w:rPr>
        <w:t>, tendo sido plenamente satisfeitos todos os requisitos legais, societários, regulatórios e de terceiros necessários para tanto;</w:t>
      </w:r>
    </w:p>
    <w:p w14:paraId="62FC4169" w14:textId="77777777" w:rsidR="00BA651E" w:rsidRPr="006B3CB1" w:rsidRDefault="00BA651E" w:rsidP="00BA651E">
      <w:pPr>
        <w:pStyle w:val="Level2"/>
        <w:numPr>
          <w:ilvl w:val="0"/>
          <w:numId w:val="0"/>
        </w:numPr>
        <w:tabs>
          <w:tab w:val="left" w:pos="426"/>
        </w:tabs>
        <w:spacing w:after="0" w:line="288" w:lineRule="auto"/>
        <w:rPr>
          <w:rFonts w:ascii="Verdana" w:hAnsi="Verdana"/>
          <w:color w:val="000000"/>
          <w:w w:val="0"/>
          <w:kern w:val="0"/>
          <w:szCs w:val="20"/>
        </w:rPr>
      </w:pPr>
    </w:p>
    <w:p w14:paraId="026631CA"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s="Tahoma"/>
          <w:szCs w:val="20"/>
        </w:rPr>
      </w:pPr>
      <w:r w:rsidRPr="006B3CB1">
        <w:rPr>
          <w:rFonts w:ascii="Verdana" w:eastAsia="SimSun" w:hAnsi="Verdana"/>
          <w:w w:val="0"/>
          <w:szCs w:val="20"/>
        </w:rPr>
        <w:t>o presente Contrato constitui obrigação lícita, válida, vinculante e eficaz, exequível de acordo com seus respectivos termos e condições, e não há qualquer fato impeditivo à constituição da presente Alienação Fiduciária;</w:t>
      </w:r>
    </w:p>
    <w:p w14:paraId="2590C14A" w14:textId="77777777" w:rsidR="00BA651E" w:rsidRPr="006B3CB1" w:rsidRDefault="00BA651E" w:rsidP="00BA651E">
      <w:pPr>
        <w:pStyle w:val="Level2"/>
        <w:numPr>
          <w:ilvl w:val="0"/>
          <w:numId w:val="0"/>
        </w:numPr>
        <w:tabs>
          <w:tab w:val="left" w:pos="426"/>
        </w:tabs>
        <w:spacing w:after="0" w:line="288" w:lineRule="auto"/>
        <w:rPr>
          <w:rFonts w:ascii="Verdana" w:hAnsi="Verdana"/>
          <w:color w:val="000000"/>
          <w:w w:val="0"/>
          <w:kern w:val="0"/>
          <w:szCs w:val="20"/>
        </w:rPr>
      </w:pPr>
    </w:p>
    <w:p w14:paraId="3D54027C"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 xml:space="preserve">os representantes legais das Outorgantes e das </w:t>
      </w:r>
      <w:proofErr w:type="spellStart"/>
      <w:r w:rsidRPr="006B3CB1">
        <w:rPr>
          <w:rFonts w:ascii="Verdana" w:hAnsi="Verdana" w:cs="Tahoma"/>
          <w:szCs w:val="20"/>
        </w:rPr>
        <w:t>SPEs</w:t>
      </w:r>
      <w:proofErr w:type="spellEnd"/>
      <w:r w:rsidRPr="006B3CB1">
        <w:rPr>
          <w:rFonts w:ascii="Verdana" w:hAnsi="Verdana" w:cs="Tahoma"/>
          <w:szCs w:val="20"/>
        </w:rPr>
        <w:t xml:space="preserve"> que assinam este Contrato têm poderes societários e/ou delegados para assumir, em nome das Outorgantes e das </w:t>
      </w:r>
      <w:proofErr w:type="spellStart"/>
      <w:r w:rsidRPr="006B3CB1">
        <w:rPr>
          <w:rFonts w:ascii="Verdana" w:hAnsi="Verdana" w:cs="Tahoma"/>
          <w:szCs w:val="20"/>
        </w:rPr>
        <w:t>SPEs</w:t>
      </w:r>
      <w:proofErr w:type="spellEnd"/>
      <w:r w:rsidRPr="006B3CB1">
        <w:rPr>
          <w:rFonts w:ascii="Verdana" w:hAnsi="Verdana" w:cs="Tahoma"/>
          <w:szCs w:val="20"/>
        </w:rPr>
        <w:t xml:space="preserve">, as obrigações aqui previstas e, sendo </w:t>
      </w:r>
      <w:r w:rsidRPr="006B3CB1">
        <w:rPr>
          <w:rFonts w:ascii="Verdana" w:hAnsi="Verdana" w:cs="Tahoma"/>
          <w:szCs w:val="20"/>
        </w:rPr>
        <w:lastRenderedPageBreak/>
        <w:t>mandatários, têm os poderes legitimamente outorgados, estando os respectivos mandatos em pleno vigor e efeito;</w:t>
      </w:r>
    </w:p>
    <w:p w14:paraId="5AF02E48" w14:textId="77777777" w:rsidR="00BA651E" w:rsidRPr="006B3CB1" w:rsidRDefault="00BA651E" w:rsidP="00BA651E">
      <w:pPr>
        <w:pStyle w:val="PargrafodaLista"/>
        <w:rPr>
          <w:color w:val="000000"/>
          <w:w w:val="0"/>
        </w:rPr>
      </w:pPr>
    </w:p>
    <w:p w14:paraId="4B2C54D3"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olor w:val="000000"/>
          <w:w w:val="0"/>
          <w:szCs w:val="20"/>
        </w:rPr>
      </w:pPr>
      <w:r w:rsidRPr="006B3CB1">
        <w:rPr>
          <w:rFonts w:ascii="Verdana" w:hAnsi="Verdana"/>
          <w:szCs w:val="20"/>
        </w:rPr>
        <w:t xml:space="preserve">não </w:t>
      </w:r>
      <w:r w:rsidRPr="006B3CB1">
        <w:rPr>
          <w:rFonts w:ascii="Verdana" w:hAnsi="Verdana" w:cs="Tahoma"/>
          <w:szCs w:val="20"/>
        </w:rPr>
        <w:t>tem</w:t>
      </w:r>
      <w:r w:rsidRPr="006B3CB1">
        <w:rPr>
          <w:rFonts w:ascii="Verdana" w:hAnsi="Verdana"/>
          <w:szCs w:val="20"/>
        </w:rPr>
        <w:t xml:space="preserve"> ciência da existência de</w:t>
      </w:r>
      <w:r w:rsidRPr="006B3CB1">
        <w:rPr>
          <w:rFonts w:ascii="Verdana" w:hAnsi="Verdana" w:cs="Tahoma"/>
          <w:szCs w:val="20"/>
        </w:rPr>
        <w:t xml:space="preserve"> (a) descumprimento de qualquer disposição contratual relevante, legal ou de qualquer outra ordem judicial, administrativa ou arbitral ou (b) qualquer processo ou procedimento, judicial, administrativo ou arbitral, em qualquer dos casos deste inciso: (1) que possa afetar, de maneira comprovadamente relevante, a </w:t>
      </w:r>
      <w:r w:rsidRPr="006B3CB1">
        <w:rPr>
          <w:rFonts w:ascii="Verdana" w:hAnsi="Verdana"/>
          <w:szCs w:val="20"/>
        </w:rPr>
        <w:t>válida e eficaz constituição, execução e cumprimento do presente Contrato</w:t>
      </w:r>
      <w:r w:rsidRPr="006B3CB1">
        <w:rPr>
          <w:rFonts w:ascii="Verdana" w:hAnsi="Verdana" w:cs="Tahoma"/>
          <w:szCs w:val="20"/>
        </w:rPr>
        <w:t>; ou (2) visando a anular, alterar, invalidar, questionar ou de qualquer forma afetar este Contrato e/ou quaisquer outros documentos da Emissão</w:t>
      </w:r>
      <w:r w:rsidRPr="006B3CB1">
        <w:rPr>
          <w:rFonts w:ascii="Verdana" w:hAnsi="Verdana"/>
          <w:szCs w:val="20"/>
        </w:rPr>
        <w:t xml:space="preserve">; </w:t>
      </w:r>
    </w:p>
    <w:p w14:paraId="7EBF063B" w14:textId="77777777" w:rsidR="00BA651E" w:rsidRPr="006B3CB1" w:rsidRDefault="00BA651E" w:rsidP="00BA651E">
      <w:pPr>
        <w:pStyle w:val="PargrafodaLista"/>
        <w:ind w:left="0"/>
        <w:rPr>
          <w:color w:val="000000"/>
          <w:w w:val="0"/>
        </w:rPr>
      </w:pPr>
    </w:p>
    <w:p w14:paraId="015EEEA3"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 xml:space="preserve">a celebração, os termos e condições deste Contrato e o cumprimento das obrigações aqui previstas, (a) não infringem o estatuto social das Outorgantes e/ou das </w:t>
      </w:r>
      <w:proofErr w:type="spellStart"/>
      <w:r w:rsidRPr="006B3CB1">
        <w:rPr>
          <w:rFonts w:ascii="Verdana" w:hAnsi="Verdana" w:cs="Tahoma"/>
          <w:szCs w:val="20"/>
        </w:rPr>
        <w:t>SPEs</w:t>
      </w:r>
      <w:proofErr w:type="spellEnd"/>
      <w:r w:rsidRPr="006B3CB1">
        <w:rPr>
          <w:rFonts w:ascii="Verdana" w:hAnsi="Verdana" w:cs="Tahoma"/>
          <w:szCs w:val="20"/>
        </w:rPr>
        <w:t xml:space="preserve">; (b) não infringem qualquer contrato ou instrumento do qual as Outorgantes e/ou as </w:t>
      </w:r>
      <w:proofErr w:type="spellStart"/>
      <w:r w:rsidRPr="006B3CB1">
        <w:rPr>
          <w:rFonts w:ascii="Verdana" w:hAnsi="Verdana" w:cs="Tahoma"/>
          <w:szCs w:val="20"/>
        </w:rPr>
        <w:t>SPEs</w:t>
      </w:r>
      <w:proofErr w:type="spellEnd"/>
      <w:r w:rsidRPr="006B3CB1">
        <w:rPr>
          <w:rFonts w:ascii="Verdana" w:hAnsi="Verdana" w:cs="Tahoma"/>
          <w:szCs w:val="20"/>
        </w:rPr>
        <w:t xml:space="preserve"> sejam parte e/ou pelo qual qualquer de seus respectivos bens ou propriedades esteja sujeito e/ou qualquer outra obrigação anteriormente assumida pelas Outorgantes e/ou pelas </w:t>
      </w:r>
      <w:proofErr w:type="spellStart"/>
      <w:r w:rsidRPr="006B3CB1">
        <w:rPr>
          <w:rFonts w:ascii="Verdana" w:hAnsi="Verdana" w:cs="Tahoma"/>
          <w:szCs w:val="20"/>
        </w:rPr>
        <w:t>SPEs</w:t>
      </w:r>
      <w:proofErr w:type="spellEnd"/>
      <w:r w:rsidRPr="006B3CB1">
        <w:rPr>
          <w:rFonts w:ascii="Verdana" w:hAnsi="Verdana" w:cs="Tahoma"/>
          <w:szCs w:val="20"/>
        </w:rPr>
        <w:t xml:space="preserve">; (c) não resultarão em (i) vencimento antecipado de qualquer obrigação estabelecida em qualquer contrato ou instrumento do qual as Outorgantes e/ou as </w:t>
      </w:r>
      <w:proofErr w:type="spellStart"/>
      <w:r w:rsidRPr="006B3CB1">
        <w:rPr>
          <w:rFonts w:ascii="Verdana" w:hAnsi="Verdana" w:cs="Tahoma"/>
          <w:szCs w:val="20"/>
        </w:rPr>
        <w:t>SPEs</w:t>
      </w:r>
      <w:proofErr w:type="spellEnd"/>
      <w:r w:rsidRPr="006B3CB1">
        <w:rPr>
          <w:rFonts w:ascii="Verdana" w:hAnsi="Verdana" w:cs="Tahoma"/>
          <w:szCs w:val="20"/>
        </w:rPr>
        <w:t xml:space="preserve"> sejam parte e/ou pelo qual qualquer de seus respectivos bens ou propriedades esteja sujeito ou (</w:t>
      </w:r>
      <w:proofErr w:type="spellStart"/>
      <w:r w:rsidRPr="006B3CB1">
        <w:rPr>
          <w:rFonts w:ascii="Verdana" w:hAnsi="Verdana" w:cs="Tahoma"/>
          <w:szCs w:val="20"/>
        </w:rPr>
        <w:t>ii</w:t>
      </w:r>
      <w:proofErr w:type="spellEnd"/>
      <w:r w:rsidRPr="006B3CB1">
        <w:rPr>
          <w:rFonts w:ascii="Verdana" w:hAnsi="Verdana" w:cs="Tahoma"/>
          <w:szCs w:val="20"/>
        </w:rPr>
        <w:t xml:space="preserve">) rescisão de qualquer desses contratos ou instrumentos; (d) não infringem qualquer disposição legal ou regulamentar a que as Outorgantes, as </w:t>
      </w:r>
      <w:proofErr w:type="spellStart"/>
      <w:r w:rsidRPr="006B3CB1">
        <w:rPr>
          <w:rFonts w:ascii="Verdana" w:hAnsi="Verdana" w:cs="Tahoma"/>
          <w:szCs w:val="20"/>
        </w:rPr>
        <w:t>SPEs</w:t>
      </w:r>
      <w:proofErr w:type="spellEnd"/>
      <w:r w:rsidRPr="006B3CB1">
        <w:rPr>
          <w:rFonts w:ascii="Verdana" w:hAnsi="Verdana" w:cs="Tahoma"/>
          <w:szCs w:val="20"/>
        </w:rPr>
        <w:t xml:space="preserve"> e/ou qualquer de seus respectivos bens ou propriedades esteja sujeito; e (e) não infringem qualquer ordem, decisão ou sentença administrativa, judicial ou arbitral que afete as Outorgantes, as </w:t>
      </w:r>
      <w:proofErr w:type="spellStart"/>
      <w:r w:rsidRPr="006B3CB1">
        <w:rPr>
          <w:rFonts w:ascii="Verdana" w:hAnsi="Verdana" w:cs="Tahoma"/>
          <w:szCs w:val="20"/>
        </w:rPr>
        <w:t>SPEs</w:t>
      </w:r>
      <w:proofErr w:type="spellEnd"/>
      <w:r w:rsidRPr="006B3CB1">
        <w:rPr>
          <w:rFonts w:ascii="Verdana" w:hAnsi="Verdana" w:cs="Tahoma"/>
          <w:szCs w:val="20"/>
        </w:rPr>
        <w:t xml:space="preserve"> e/ou qualquer de seus respectivos bens ou propriedades;</w:t>
      </w:r>
    </w:p>
    <w:p w14:paraId="31F59797" w14:textId="77777777" w:rsidR="00BA651E" w:rsidRPr="006B3CB1" w:rsidRDefault="00BA651E" w:rsidP="00BA651E">
      <w:pPr>
        <w:pStyle w:val="Level2"/>
        <w:numPr>
          <w:ilvl w:val="0"/>
          <w:numId w:val="0"/>
        </w:numPr>
        <w:tabs>
          <w:tab w:val="left" w:pos="1418"/>
        </w:tabs>
        <w:spacing w:after="0" w:line="288" w:lineRule="auto"/>
        <w:ind w:left="1418"/>
        <w:rPr>
          <w:rFonts w:ascii="Verdana" w:hAnsi="Verdana"/>
          <w:color w:val="000000"/>
          <w:w w:val="0"/>
          <w:kern w:val="0"/>
          <w:szCs w:val="20"/>
        </w:rPr>
      </w:pPr>
    </w:p>
    <w:p w14:paraId="35C5546C"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estão adimplentes com o cumprimento das obrigações constantes deste Contrato, da Escritura de Emissão e de quaisquer outros documentos da Emissão de que são parte, e não ocorreu e não existe, na presente data, qualquer Evento de Vencimento Antecipado;</w:t>
      </w:r>
    </w:p>
    <w:p w14:paraId="6E448D09" w14:textId="77777777" w:rsidR="00BA651E" w:rsidRPr="006B3CB1" w:rsidRDefault="00BA651E" w:rsidP="00BA651E">
      <w:pPr>
        <w:pStyle w:val="Body"/>
        <w:tabs>
          <w:tab w:val="left" w:pos="1134"/>
        </w:tabs>
        <w:spacing w:after="0" w:line="288" w:lineRule="auto"/>
        <w:rPr>
          <w:rFonts w:ascii="Verdana" w:hAnsi="Verdana"/>
          <w:kern w:val="0"/>
          <w:szCs w:val="20"/>
          <w:lang w:val="pt-BR"/>
        </w:rPr>
      </w:pPr>
      <w:bookmarkStart w:id="256" w:name="_DV_M49"/>
      <w:bookmarkStart w:id="257" w:name="_DV_C50"/>
      <w:bookmarkEnd w:id="255"/>
      <w:bookmarkEnd w:id="256"/>
    </w:p>
    <w:p w14:paraId="56E373AD"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bookmarkStart w:id="258" w:name="_DV_M52"/>
      <w:bookmarkEnd w:id="257"/>
      <w:bookmarkEnd w:id="258"/>
      <w:r w:rsidRPr="006B3CB1">
        <w:rPr>
          <w:rFonts w:ascii="Verdana" w:hAnsi="Verdana"/>
          <w:kern w:val="0"/>
          <w:szCs w:val="20"/>
        </w:rPr>
        <w:t>examinaram todos os documentos necessários ao completo conhecimento das Obrigações Garantidas, incluindo os termos e condições da Escritura de Emissão;</w:t>
      </w:r>
    </w:p>
    <w:p w14:paraId="6ED992C7" w14:textId="77777777" w:rsidR="00BA651E" w:rsidRPr="006B3CB1" w:rsidRDefault="00BA651E" w:rsidP="00BA651E">
      <w:pPr>
        <w:pStyle w:val="PargrafodaLista"/>
      </w:pPr>
    </w:p>
    <w:p w14:paraId="2BE0E1D1"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a Alienação Fiduciária criada por meio deste Contrato sobre os Bens e Direitos Onerados constitui um direito real de garantia válido, legal e perfeito, exequível em conformidade com os termos aqui estabelecidos;</w:t>
      </w:r>
    </w:p>
    <w:p w14:paraId="6D43DCC6" w14:textId="77777777" w:rsidR="00BA651E" w:rsidRPr="006B3CB1" w:rsidRDefault="00BA651E" w:rsidP="00BA651E">
      <w:pPr>
        <w:pStyle w:val="Level3"/>
        <w:numPr>
          <w:ilvl w:val="0"/>
          <w:numId w:val="0"/>
        </w:numPr>
        <w:tabs>
          <w:tab w:val="left" w:pos="1134"/>
        </w:tabs>
        <w:spacing w:after="0" w:line="288" w:lineRule="auto"/>
        <w:rPr>
          <w:rFonts w:ascii="Verdana" w:hAnsi="Verdana"/>
          <w:kern w:val="0"/>
          <w:szCs w:val="20"/>
        </w:rPr>
      </w:pPr>
    </w:p>
    <w:p w14:paraId="5F798D91"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szCs w:val="20"/>
        </w:rPr>
        <w:t>a celebração do presente Contrato, com a consequente constituição da Alienação Fiduciária, não comprometerá a operacionalização e a continuidade das atividades das Outorgantes;</w:t>
      </w:r>
    </w:p>
    <w:p w14:paraId="5538D468" w14:textId="77777777" w:rsidR="00BA651E" w:rsidRPr="006B3CB1" w:rsidRDefault="00BA651E" w:rsidP="00BA651E">
      <w:pPr>
        <w:pStyle w:val="Level3"/>
        <w:numPr>
          <w:ilvl w:val="0"/>
          <w:numId w:val="0"/>
        </w:numPr>
        <w:tabs>
          <w:tab w:val="left" w:pos="1134"/>
        </w:tabs>
        <w:spacing w:after="0" w:line="288" w:lineRule="auto"/>
        <w:rPr>
          <w:rFonts w:ascii="Verdana" w:hAnsi="Verdana"/>
          <w:kern w:val="0"/>
          <w:szCs w:val="20"/>
        </w:rPr>
      </w:pPr>
    </w:p>
    <w:p w14:paraId="003986BB"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szCs w:val="20"/>
        </w:rPr>
        <w:lastRenderedPageBreak/>
        <w:t>em decorrência deste Contrato, as Ações Alienadas são de propriedade fiduciária e, portanto, resolúvel, única e exclusiva dos Debenturistas, neste ato representados pelo Agente Fiduciário;</w:t>
      </w:r>
    </w:p>
    <w:p w14:paraId="39F26B75" w14:textId="77777777" w:rsidR="00BA651E" w:rsidRPr="006B3CB1" w:rsidRDefault="00BA651E" w:rsidP="00BA651E">
      <w:pPr>
        <w:pStyle w:val="Level3"/>
        <w:numPr>
          <w:ilvl w:val="0"/>
          <w:numId w:val="0"/>
        </w:numPr>
        <w:tabs>
          <w:tab w:val="left" w:pos="1134"/>
        </w:tabs>
        <w:spacing w:after="0" w:line="288" w:lineRule="auto"/>
        <w:rPr>
          <w:rFonts w:ascii="Verdana" w:hAnsi="Verdana"/>
          <w:kern w:val="0"/>
          <w:szCs w:val="20"/>
        </w:rPr>
      </w:pPr>
    </w:p>
    <w:p w14:paraId="241131D6"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observaram todas as normas, cumpriram todas as determinações legais e de natureza administrativa e obtiveram todas as autorizações, permissões, licenças e demais atos que porventura fossem necessários para a válida e eficaz constituição, execução e cumprimento do presente Contrato;</w:t>
      </w:r>
    </w:p>
    <w:p w14:paraId="42B1A7CC" w14:textId="77777777" w:rsidR="00BA651E" w:rsidRPr="006B3CB1" w:rsidRDefault="00BA651E" w:rsidP="00BA651E">
      <w:pPr>
        <w:pStyle w:val="PargrafodaLista"/>
      </w:pPr>
    </w:p>
    <w:p w14:paraId="347F1AC5"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szCs w:val="20"/>
        </w:rPr>
        <w:t xml:space="preserve">estão cumprindo </w:t>
      </w:r>
      <w:r w:rsidRPr="006B3CB1">
        <w:rPr>
          <w:rFonts w:ascii="Verdana" w:hAnsi="Verdana"/>
          <w:kern w:val="0"/>
          <w:szCs w:val="20"/>
        </w:rPr>
        <w:t>todas</w:t>
      </w:r>
      <w:r w:rsidRPr="006B3CB1">
        <w:rPr>
          <w:rFonts w:ascii="Verdana" w:hAnsi="Verdana"/>
          <w:szCs w:val="20"/>
        </w:rPr>
        <w:t xml:space="preserve"> as leis, regulamentos, normas administrativas e determinações dos órgãos governamentais, autarquias ou instâncias judiciais, administrativas e arbitrais aplicáveis ao exercício de suas atividades;</w:t>
      </w:r>
    </w:p>
    <w:p w14:paraId="0B32D35B" w14:textId="77777777" w:rsidR="00BA651E" w:rsidRPr="006B3CB1" w:rsidRDefault="00BA651E" w:rsidP="00BA651E">
      <w:pPr>
        <w:pStyle w:val="Level3"/>
        <w:numPr>
          <w:ilvl w:val="0"/>
          <w:numId w:val="0"/>
        </w:numPr>
        <w:tabs>
          <w:tab w:val="left" w:pos="1134"/>
        </w:tabs>
        <w:spacing w:after="0" w:line="288" w:lineRule="auto"/>
        <w:rPr>
          <w:rFonts w:ascii="Verdana" w:hAnsi="Verdana"/>
          <w:kern w:val="0"/>
          <w:szCs w:val="20"/>
        </w:rPr>
      </w:pPr>
    </w:p>
    <w:p w14:paraId="37E31117"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são legítimas titulares dos Bens e Direitos Onerados, inclusive das Ações Alienadas (sendo a Brasil PCH a legítima titular e proprietária das Ações PCHPAR e a PCHPAR a legítima titular e proprietária das Ações </w:t>
      </w:r>
      <w:proofErr w:type="spellStart"/>
      <w:r w:rsidRPr="006B3CB1">
        <w:rPr>
          <w:rFonts w:ascii="Verdana" w:hAnsi="Verdana"/>
          <w:kern w:val="0"/>
          <w:szCs w:val="20"/>
        </w:rPr>
        <w:t>SPEs</w:t>
      </w:r>
      <w:proofErr w:type="spellEnd"/>
      <w:r w:rsidRPr="006B3CB1">
        <w:rPr>
          <w:rFonts w:ascii="Verdana" w:hAnsi="Verdana"/>
          <w:kern w:val="0"/>
          <w:szCs w:val="20"/>
        </w:rPr>
        <w:t xml:space="preserve">), </w:t>
      </w:r>
      <w:r w:rsidRPr="006B3CB1">
        <w:rPr>
          <w:rFonts w:ascii="Verdana" w:eastAsia="SimSun" w:hAnsi="Verdana"/>
          <w:w w:val="0"/>
          <w:szCs w:val="20"/>
        </w:rPr>
        <w:t xml:space="preserve">que se encontram, nesta data, </w:t>
      </w:r>
      <w:r w:rsidRPr="006B3CB1">
        <w:rPr>
          <w:rFonts w:ascii="Verdana" w:hAnsi="Verdana" w:cs="Tahoma"/>
          <w:szCs w:val="20"/>
        </w:rPr>
        <w:t>sob</w:t>
      </w:r>
      <w:r w:rsidRPr="006B3CB1">
        <w:rPr>
          <w:rFonts w:ascii="Verdana" w:hAnsi="Verdana"/>
          <w:szCs w:val="20"/>
        </w:rPr>
        <w:t xml:space="preserve"> a </w:t>
      </w:r>
      <w:r w:rsidRPr="006B3CB1">
        <w:rPr>
          <w:rFonts w:ascii="Verdana" w:hAnsi="Verdana" w:cs="Tahoma"/>
          <w:szCs w:val="20"/>
        </w:rPr>
        <w:t xml:space="preserve">sua posse mansa e pacífica, </w:t>
      </w:r>
      <w:r w:rsidRPr="006B3CB1">
        <w:rPr>
          <w:rFonts w:ascii="Verdana" w:eastAsia="SimSun" w:hAnsi="Verdana"/>
          <w:w w:val="0"/>
          <w:szCs w:val="20"/>
        </w:rPr>
        <w:t xml:space="preserve">e estão livres e desembaraçados de quaisquer </w:t>
      </w:r>
      <w:r w:rsidRPr="006B3CB1">
        <w:rPr>
          <w:rFonts w:ascii="Verdana" w:hAnsi="Verdana"/>
          <w:w w:val="0"/>
          <w:szCs w:val="20"/>
        </w:rPr>
        <w:t>ônus</w:t>
      </w:r>
      <w:r w:rsidRPr="006B3CB1">
        <w:rPr>
          <w:rFonts w:ascii="Verdana" w:eastAsia="SimSun" w:hAnsi="Verdana"/>
          <w:w w:val="0"/>
          <w:szCs w:val="20"/>
        </w:rPr>
        <w:t>, com exceção da Alienação Fiduciária objeto deste Contrato</w:t>
      </w:r>
      <w:r w:rsidRPr="006B3CB1">
        <w:rPr>
          <w:rFonts w:ascii="Verdana" w:hAnsi="Verdana"/>
          <w:kern w:val="0"/>
          <w:szCs w:val="20"/>
        </w:rPr>
        <w:t>; e</w:t>
      </w:r>
    </w:p>
    <w:p w14:paraId="1D1380B1" w14:textId="77777777" w:rsidR="00BA651E" w:rsidRPr="006B3CB1" w:rsidRDefault="00BA651E" w:rsidP="00BA651E">
      <w:pPr>
        <w:pStyle w:val="Level2"/>
        <w:numPr>
          <w:ilvl w:val="0"/>
          <w:numId w:val="0"/>
        </w:numPr>
        <w:tabs>
          <w:tab w:val="left" w:pos="1134"/>
        </w:tabs>
        <w:spacing w:after="0" w:line="288" w:lineRule="auto"/>
        <w:rPr>
          <w:rFonts w:ascii="Verdana" w:hAnsi="Verdana"/>
          <w:kern w:val="0"/>
          <w:szCs w:val="20"/>
        </w:rPr>
      </w:pPr>
    </w:p>
    <w:p w14:paraId="103CB7E8"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todos os Bens e Direitos Onerados: (a) </w:t>
      </w:r>
      <w:r w:rsidRPr="006B3CB1">
        <w:rPr>
          <w:rFonts w:ascii="Verdana" w:hAnsi="Verdana" w:cs="Tahoma"/>
          <w:szCs w:val="20"/>
        </w:rPr>
        <w:t xml:space="preserve">estão e permanecem, e estarão e permanecerão, a partir do momento da apuração de quaisquer Direitos Relacionados às Ações Alienadas e de eventuais Rendimentos decorrentes de tais Direitos Relacionados às Ações Alienadas, sob a posse mansa e pacífica das Outorgantes; (b) </w:t>
      </w:r>
      <w:r w:rsidRPr="006B3CB1">
        <w:rPr>
          <w:rFonts w:ascii="Verdana" w:hAnsi="Verdana"/>
          <w:kern w:val="0"/>
          <w:szCs w:val="20"/>
        </w:rPr>
        <w:t xml:space="preserve">encontram-se livres e não estão (e tampouco estarão </w:t>
      </w:r>
      <w:r w:rsidRPr="006B3CB1">
        <w:rPr>
          <w:rFonts w:ascii="Verdana" w:hAnsi="Verdana" w:cs="Tahoma"/>
          <w:szCs w:val="20"/>
        </w:rPr>
        <w:t>a partir do momento da apuração de quaisquer Direitos Relacionados às Ações Alienadas e de eventuais Rendimentos decorrentes de tais Direitos Relacionados às Ações Alienadas)</w:t>
      </w:r>
      <w:r w:rsidRPr="006B3CB1">
        <w:rPr>
          <w:rFonts w:ascii="Verdana" w:hAnsi="Verdana"/>
          <w:kern w:val="0"/>
          <w:szCs w:val="20"/>
        </w:rPr>
        <w:t xml:space="preserve"> sujeitos a quaisquer controvérsias, ônus, </w:t>
      </w:r>
      <w:bookmarkStart w:id="259" w:name="_DV_M50"/>
      <w:bookmarkEnd w:id="259"/>
      <w:r w:rsidRPr="006B3CB1">
        <w:rPr>
          <w:rFonts w:ascii="Verdana" w:hAnsi="Verdana"/>
          <w:kern w:val="0"/>
          <w:szCs w:val="20"/>
        </w:rPr>
        <w:t>gravames, de qualquer natureza (inclusive fiscais), opções, direitos de aquisição ou quaisquer outros acordos relativos aos Bens e Direitos Onerados; e (c) não estão sujeitos a quaisquer restrições de transferência ou venda, exceto pelo disposto no presente Contrato;</w:t>
      </w:r>
      <w:r w:rsidRPr="006B3CB1">
        <w:rPr>
          <w:rFonts w:ascii="Verdana" w:hAnsi="Verdana"/>
          <w:b/>
          <w:szCs w:val="20"/>
        </w:rPr>
        <w:t xml:space="preserve"> </w:t>
      </w:r>
    </w:p>
    <w:p w14:paraId="0467FC34" w14:textId="77777777" w:rsidR="00BA651E" w:rsidRPr="006B3CB1" w:rsidRDefault="00BA651E" w:rsidP="00BA651E"/>
    <w:p w14:paraId="2442FDDB"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bookmarkStart w:id="260" w:name="_DV_M113"/>
      <w:bookmarkEnd w:id="260"/>
      <w:r w:rsidRPr="006B3CB1">
        <w:rPr>
          <w:rFonts w:ascii="Verdana" w:hAnsi="Verdana"/>
          <w:kern w:val="0"/>
          <w:szCs w:val="20"/>
        </w:rPr>
        <w:t xml:space="preserve">as Outorgantes e/ou as </w:t>
      </w:r>
      <w:proofErr w:type="spellStart"/>
      <w:r w:rsidRPr="006B3CB1">
        <w:rPr>
          <w:rFonts w:ascii="Verdana" w:hAnsi="Verdana"/>
          <w:kern w:val="0"/>
          <w:szCs w:val="20"/>
        </w:rPr>
        <w:t>SPEs</w:t>
      </w:r>
      <w:proofErr w:type="spellEnd"/>
      <w:r w:rsidRPr="006B3CB1">
        <w:rPr>
          <w:rFonts w:ascii="Verdana" w:hAnsi="Verdana"/>
          <w:kern w:val="0"/>
          <w:szCs w:val="20"/>
        </w:rPr>
        <w:t xml:space="preserve"> não são parte em </w:t>
      </w:r>
      <w:r w:rsidRPr="006B3CB1">
        <w:rPr>
          <w:rFonts w:ascii="Verdana" w:hAnsi="Verdana"/>
          <w:szCs w:val="20"/>
        </w:rPr>
        <w:t xml:space="preserve">qualquer ação judicial, procedimento administrativo ou arbitral, inquérito ou, no seu melhor conhecimento, investigação instaurado </w:t>
      </w:r>
      <w:r w:rsidRPr="006B3CB1">
        <w:rPr>
          <w:rFonts w:ascii="Verdana" w:hAnsi="Verdana"/>
          <w:kern w:val="0"/>
          <w:szCs w:val="20"/>
        </w:rPr>
        <w:t xml:space="preserve">perante qualquer </w:t>
      </w:r>
      <w:r w:rsidRPr="006B3CB1">
        <w:rPr>
          <w:rFonts w:ascii="Verdana" w:hAnsi="Verdana"/>
          <w:szCs w:val="20"/>
        </w:rPr>
        <w:t>órgão governamental ou árbitro</w:t>
      </w:r>
      <w:r w:rsidRPr="006B3CB1">
        <w:rPr>
          <w:rFonts w:ascii="Verdana" w:hAnsi="Verdana"/>
          <w:kern w:val="0"/>
          <w:szCs w:val="20"/>
        </w:rPr>
        <w:t xml:space="preserve"> com relação ao presente Contrato, aos Bens e Direitos Onerados ou a qualquer das suas obrigações aqui previstas e que afete os Bens e Direitos Onerados, qualquer das suas obrigações aqui previstas ou a sua solvência;</w:t>
      </w:r>
    </w:p>
    <w:p w14:paraId="39117F6B" w14:textId="77777777" w:rsidR="00BA651E" w:rsidRPr="006B3CB1" w:rsidRDefault="00BA651E" w:rsidP="00BA651E"/>
    <w:p w14:paraId="6F5202EF"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szCs w:val="20"/>
        </w:rPr>
      </w:pPr>
      <w:bookmarkStart w:id="261" w:name="_Hlk516204590"/>
      <w:r w:rsidRPr="006B3CB1">
        <w:rPr>
          <w:rFonts w:ascii="Verdana" w:hAnsi="Verdana"/>
          <w:szCs w:val="20"/>
        </w:rPr>
        <w:t xml:space="preserve">não omitiu ou </w:t>
      </w:r>
      <w:r w:rsidRPr="006B3CB1">
        <w:rPr>
          <w:rFonts w:ascii="Verdana" w:eastAsia="SimSun" w:hAnsi="Verdana"/>
          <w:w w:val="0"/>
          <w:szCs w:val="20"/>
        </w:rPr>
        <w:t>omitirá</w:t>
      </w:r>
      <w:r w:rsidRPr="006B3CB1">
        <w:rPr>
          <w:rFonts w:ascii="Verdana" w:hAnsi="Verdana"/>
          <w:szCs w:val="20"/>
        </w:rPr>
        <w:t xml:space="preserve"> qualquer fato substancial que possa resultar em alteração substancial de sua respectiva situação econômico financeira ou jurídica em prejuízo dos Debenturistas;</w:t>
      </w:r>
    </w:p>
    <w:p w14:paraId="38478D93" w14:textId="77777777" w:rsidR="00BA651E" w:rsidRPr="006B3CB1" w:rsidRDefault="00BA651E" w:rsidP="00BA651E"/>
    <w:bookmarkEnd w:id="261"/>
    <w:p w14:paraId="2C0F18E5"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lastRenderedPageBreak/>
        <w:t xml:space="preserve">não há quaisquer opções remanescentes ou autorizadas, opções de compra, subscrições, direitos, compromissos ou quaisquer outros contratos de qualquer natureza obrigando a PCHPAR ou as </w:t>
      </w:r>
      <w:proofErr w:type="spellStart"/>
      <w:r w:rsidRPr="006B3CB1">
        <w:rPr>
          <w:rFonts w:ascii="Verdana" w:hAnsi="Verdana"/>
          <w:kern w:val="0"/>
          <w:szCs w:val="20"/>
        </w:rPr>
        <w:t>SPEs</w:t>
      </w:r>
      <w:proofErr w:type="spellEnd"/>
      <w:r w:rsidRPr="006B3CB1">
        <w:rPr>
          <w:rFonts w:ascii="Verdana" w:hAnsi="Verdana"/>
          <w:kern w:val="0"/>
          <w:szCs w:val="20"/>
        </w:rPr>
        <w:t xml:space="preserve"> a emitirem quaisquer ações ou outros valores mobiliários nelas conversíveis ou garantias que se convertam ou comprovem o direito de comprar ou subscrever quaisquer das ações por elas mantidas ou que por elas venham a ser emitidas;</w:t>
      </w:r>
    </w:p>
    <w:p w14:paraId="5A3AD086" w14:textId="77777777" w:rsidR="00BA651E" w:rsidRPr="006B3CB1" w:rsidRDefault="00BA651E" w:rsidP="00BA651E"/>
    <w:p w14:paraId="1D5E7B86" w14:textId="77777777" w:rsidR="00BA651E" w:rsidRPr="006B3CB1" w:rsidRDefault="00BA651E" w:rsidP="006B3CB1">
      <w:pPr>
        <w:pStyle w:val="Level2"/>
        <w:numPr>
          <w:ilvl w:val="0"/>
          <w:numId w:val="37"/>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os instrumentos de mandato para (a) caso não cumpram qualquer das obrigações a que se refere a Cláusula 3 do presente Contrato, (b) manutenção da Alienação Fiduciária objeto deste Contrato e (c) excussão dos Bens e Direitos Onerados, outorgados pelas Outorgantes nos termos da Cláusula 8.3 do presente Contrato, foram devida e validamente outorgados e formalizados, em caráter irrevogável e irretratável, como condição do negócio, estando plenamente válidos e em vigor, e conferem ao Agente Fiduciário, na qualidade de representante da comunhão dos Debenturistas, até a quitação integral das Obrigações Garantidas, os poderes neles expressos, sendo certo que as Outorgantes não outorgaram (e tampouco outorgarão) outros instrumentos de mandato ou outros documentos semelhantes, nem assinaram (e tampouco assinarão) qualquer outro instrumento ou contrato que trate da Alienação Fiduciária objeto deste Contrato.</w:t>
      </w:r>
    </w:p>
    <w:p w14:paraId="4CB58B29" w14:textId="77777777" w:rsidR="00BA651E" w:rsidRPr="006B3CB1" w:rsidRDefault="00BA651E" w:rsidP="00BA651E">
      <w:pPr>
        <w:pStyle w:val="PargrafodaLista"/>
      </w:pPr>
    </w:p>
    <w:p w14:paraId="6BA888AC" w14:textId="77777777" w:rsidR="00BA651E" w:rsidRPr="006B3CB1" w:rsidRDefault="00BA651E" w:rsidP="006B3CB1">
      <w:pPr>
        <w:pStyle w:val="PargrafodaLista"/>
        <w:numPr>
          <w:ilvl w:val="2"/>
          <w:numId w:val="42"/>
        </w:numPr>
        <w:spacing w:line="300" w:lineRule="exact"/>
        <w:contextualSpacing w:val="0"/>
        <w:jc w:val="both"/>
        <w:rPr>
          <w:color w:val="000000"/>
          <w:w w:val="0"/>
        </w:rPr>
      </w:pPr>
      <w:r w:rsidRPr="006B3CB1">
        <w:t>As Outorgantes obrigam-se a notificar o Agente Fiduciário, em até 3 três dias úteis após tomarem conhecimento, caso quaisquer das declarações prestadas nos termos da Cláusula 5.1 tornem-se total ou parcialmente inverídicas, incompletas ou incorretas.</w:t>
      </w:r>
    </w:p>
    <w:bookmarkEnd w:id="254"/>
    <w:p w14:paraId="3B901416" w14:textId="77777777" w:rsidR="00BA651E" w:rsidRPr="006B3CB1" w:rsidRDefault="00BA651E" w:rsidP="00BA651E">
      <w:pPr>
        <w:pStyle w:val="PargrafodaLista"/>
        <w:ind w:left="0"/>
      </w:pPr>
    </w:p>
    <w:p w14:paraId="215F7586" w14:textId="77777777" w:rsidR="00BA651E" w:rsidRPr="006B3CB1" w:rsidRDefault="00BA651E" w:rsidP="006B3CB1">
      <w:pPr>
        <w:pStyle w:val="PargrafodaLista"/>
        <w:numPr>
          <w:ilvl w:val="1"/>
          <w:numId w:val="42"/>
        </w:numPr>
        <w:tabs>
          <w:tab w:val="left" w:pos="1560"/>
        </w:tabs>
        <w:contextualSpacing w:val="0"/>
        <w:jc w:val="both"/>
        <w:rPr>
          <w:color w:val="000000"/>
          <w:w w:val="0"/>
        </w:rPr>
      </w:pPr>
      <w:r w:rsidRPr="006B3CB1">
        <w:rPr>
          <w:color w:val="000000"/>
          <w:w w:val="0"/>
        </w:rPr>
        <w:t xml:space="preserve">O </w:t>
      </w:r>
      <w:r w:rsidRPr="006B3CB1">
        <w:t>Agente</w:t>
      </w:r>
      <w:r w:rsidRPr="006B3CB1">
        <w:rPr>
          <w:color w:val="000000"/>
          <w:w w:val="0"/>
        </w:rPr>
        <w:t xml:space="preserve"> Fiduciário, neste ato, declara e garante que:</w:t>
      </w:r>
    </w:p>
    <w:p w14:paraId="662C4DE0" w14:textId="77777777" w:rsidR="00BA651E" w:rsidRPr="006B3CB1" w:rsidRDefault="00BA651E" w:rsidP="00BA651E">
      <w:pPr>
        <w:tabs>
          <w:tab w:val="left" w:pos="720"/>
          <w:tab w:val="left" w:pos="1134"/>
        </w:tabs>
        <w:ind w:left="720" w:hanging="720"/>
      </w:pPr>
    </w:p>
    <w:p w14:paraId="4CB46D0E" w14:textId="77777777" w:rsidR="00BA651E" w:rsidRPr="006B3CB1" w:rsidRDefault="00BA651E" w:rsidP="006B3CB1">
      <w:pPr>
        <w:numPr>
          <w:ilvl w:val="0"/>
          <w:numId w:val="40"/>
        </w:numPr>
        <w:tabs>
          <w:tab w:val="left" w:pos="1418"/>
        </w:tabs>
        <w:ind w:left="1418" w:hanging="1418"/>
        <w:rPr>
          <w:rFonts w:eastAsia="SimSun"/>
          <w:w w:val="0"/>
        </w:rPr>
      </w:pPr>
      <w:proofErr w:type="spellStart"/>
      <w:r w:rsidRPr="006B3CB1">
        <w:rPr>
          <w:rFonts w:eastAsia="SimSun"/>
          <w:w w:val="0"/>
        </w:rPr>
        <w:t>é</w:t>
      </w:r>
      <w:proofErr w:type="spellEnd"/>
      <w:r w:rsidRPr="006B3CB1">
        <w:rPr>
          <w:rFonts w:eastAsia="SimSun"/>
          <w:w w:val="0"/>
        </w:rPr>
        <w:t xml:space="preserve"> uma sociedade devidamente organizada na forma de sociedade anônima, constituída e existente de acordo com as leis brasileiras;</w:t>
      </w:r>
    </w:p>
    <w:p w14:paraId="40C89464" w14:textId="77777777" w:rsidR="00BA651E" w:rsidRPr="006B3CB1" w:rsidRDefault="00BA651E" w:rsidP="00BA651E">
      <w:pPr>
        <w:rPr>
          <w:rFonts w:eastAsia="SimSun"/>
          <w:w w:val="0"/>
        </w:rPr>
      </w:pPr>
    </w:p>
    <w:p w14:paraId="69F1A627" w14:textId="77777777" w:rsidR="00BA651E" w:rsidRPr="006B3CB1" w:rsidRDefault="00BA651E" w:rsidP="006B3CB1">
      <w:pPr>
        <w:numPr>
          <w:ilvl w:val="0"/>
          <w:numId w:val="40"/>
        </w:numPr>
        <w:tabs>
          <w:tab w:val="left" w:pos="1418"/>
        </w:tabs>
        <w:ind w:left="1418" w:hanging="1418"/>
        <w:rPr>
          <w:rFonts w:eastAsia="SimSun"/>
          <w:w w:val="0"/>
        </w:rPr>
      </w:pPr>
      <w:r w:rsidRPr="006B3CB1">
        <w:rPr>
          <w:rFonts w:eastAsia="SimSun"/>
          <w:w w:val="0"/>
        </w:rPr>
        <w:t xml:space="preserve">o presente Contrato constitui obrigação legal, válida, vinculante e exigível, com relação aos serviços prestados pelo Agente Fiduciário, exequível de acordo com seus respectivos termos e condições; </w:t>
      </w:r>
    </w:p>
    <w:p w14:paraId="76802099" w14:textId="77777777" w:rsidR="00BA651E" w:rsidRPr="006B3CB1" w:rsidRDefault="00BA651E" w:rsidP="00BA651E">
      <w:pPr>
        <w:rPr>
          <w:rFonts w:eastAsia="SimSun"/>
          <w:w w:val="0"/>
        </w:rPr>
      </w:pPr>
    </w:p>
    <w:p w14:paraId="2C6F8625" w14:textId="77777777" w:rsidR="00BA651E" w:rsidRPr="006B3CB1" w:rsidRDefault="00BA651E" w:rsidP="006B3CB1">
      <w:pPr>
        <w:numPr>
          <w:ilvl w:val="0"/>
          <w:numId w:val="40"/>
        </w:numPr>
        <w:tabs>
          <w:tab w:val="left" w:pos="1418"/>
        </w:tabs>
        <w:ind w:left="1418" w:hanging="1418"/>
      </w:pPr>
      <w:r w:rsidRPr="006B3CB1">
        <w:t>a celebração do presente Contrato não infringe: (a) seu estatuto social; ou (b) qualquer lei, regulamento ou qualquer restrição contratual que a vincule ou afete;</w:t>
      </w:r>
    </w:p>
    <w:p w14:paraId="4D79F6F5" w14:textId="77777777" w:rsidR="00BA651E" w:rsidRPr="006B3CB1" w:rsidRDefault="00BA651E" w:rsidP="00BA651E"/>
    <w:p w14:paraId="5B03F3B6" w14:textId="77777777" w:rsidR="00BA651E" w:rsidRPr="006B3CB1" w:rsidRDefault="00BA651E" w:rsidP="006B3CB1">
      <w:pPr>
        <w:numPr>
          <w:ilvl w:val="0"/>
          <w:numId w:val="40"/>
        </w:numPr>
        <w:tabs>
          <w:tab w:val="left" w:pos="1418"/>
        </w:tabs>
        <w:ind w:left="1418" w:hanging="1418"/>
        <w:rPr>
          <w:color w:val="000000"/>
          <w:w w:val="0"/>
        </w:rPr>
      </w:pPr>
      <w:r w:rsidRPr="006B3CB1">
        <w:t>os seus representantes legais que assinam este Contrato têm poderes societários e/ou delegados para assumir, em seu nome, as obrigações aqui previstas e, sendo mandatários, têm os poderes legitimamente outorgados, estando os respectivos mandatos em pleno vigor e efeito;</w:t>
      </w:r>
    </w:p>
    <w:p w14:paraId="41A97DBC" w14:textId="77777777" w:rsidR="00BA651E" w:rsidRPr="006B3CB1" w:rsidRDefault="00BA651E" w:rsidP="00BA651E"/>
    <w:p w14:paraId="1E496F5D" w14:textId="77777777" w:rsidR="00BA651E" w:rsidRPr="006B3CB1" w:rsidRDefault="00BA651E" w:rsidP="006B3CB1">
      <w:pPr>
        <w:numPr>
          <w:ilvl w:val="0"/>
          <w:numId w:val="40"/>
        </w:numPr>
        <w:tabs>
          <w:tab w:val="left" w:pos="1418"/>
        </w:tabs>
        <w:ind w:left="1418" w:hanging="1418"/>
        <w:rPr>
          <w:rFonts w:eastAsia="SimSun"/>
          <w:w w:val="0"/>
        </w:rPr>
      </w:pPr>
      <w:r w:rsidRPr="006B3CB1">
        <w:rPr>
          <w:rFonts w:eastAsia="SimSun"/>
          <w:w w:val="0"/>
        </w:rPr>
        <w:lastRenderedPageBreak/>
        <w:t>cumprirá com todos os seus deveres e obrigações estabelecidos neste Contrato, nas formas e prazos estabelecidos neste Contrato, na Escritura de Emissão e na legislação e na regulamentação aplicáveis;</w:t>
      </w:r>
    </w:p>
    <w:p w14:paraId="02420301" w14:textId="77777777" w:rsidR="00BA651E" w:rsidRPr="006B3CB1" w:rsidRDefault="00BA651E" w:rsidP="00BA651E">
      <w:pPr>
        <w:pStyle w:val="PargrafodaLista"/>
        <w:rPr>
          <w:rFonts w:eastAsia="SimSun"/>
          <w:w w:val="0"/>
        </w:rPr>
      </w:pPr>
    </w:p>
    <w:p w14:paraId="3979E407" w14:textId="3C0CBF63" w:rsidR="00BA651E" w:rsidRPr="006B3CB1" w:rsidRDefault="00BA651E" w:rsidP="006B3CB1">
      <w:pPr>
        <w:numPr>
          <w:ilvl w:val="0"/>
          <w:numId w:val="40"/>
        </w:numPr>
        <w:tabs>
          <w:tab w:val="left" w:pos="1418"/>
        </w:tabs>
        <w:ind w:left="1418" w:hanging="1418"/>
        <w:rPr>
          <w:rFonts w:eastAsia="SimSun"/>
          <w:w w:val="0"/>
        </w:rPr>
      </w:pPr>
      <w:bookmarkStart w:id="262" w:name="_Hlk526346228"/>
      <w:r w:rsidRPr="006B3CB1">
        <w:rPr>
          <w:rFonts w:eastAsia="SimSun"/>
          <w:w w:val="0"/>
        </w:rPr>
        <w:t>as Ações Alienadas representam, na data de assinatura deste Contrato, o valor total de R$</w:t>
      </w:r>
      <w:del w:id="263" w:author="Nathalia Esteves" w:date="2018-10-03T12:35:00Z">
        <w:r w:rsidRPr="006B3CB1" w:rsidDel="00F8425E">
          <w:rPr>
            <w:rFonts w:eastAsia="SimSun"/>
            <w:w w:val="0"/>
          </w:rPr>
          <w:delText>402.374.981,39</w:delText>
        </w:r>
      </w:del>
      <w:ins w:id="264" w:author="Nathalia Esteves" w:date="2018-10-03T18:51:00Z">
        <w:r w:rsidR="00A4040C">
          <w:rPr>
            <w:rFonts w:eastAsia="SimSun"/>
            <w:w w:val="0"/>
          </w:rPr>
          <w:t>644.820.000,00</w:t>
        </w:r>
      </w:ins>
      <w:r w:rsidRPr="006B3CB1">
        <w:rPr>
          <w:rFonts w:eastAsia="SimSun"/>
          <w:w w:val="0"/>
        </w:rPr>
        <w:t xml:space="preserve"> (</w:t>
      </w:r>
      <w:ins w:id="265" w:author="Nathalia Esteves" w:date="2018-10-03T18:52:00Z">
        <w:r w:rsidR="00130C75">
          <w:rPr>
            <w:rFonts w:eastAsia="SimSun"/>
            <w:w w:val="0"/>
          </w:rPr>
          <w:t>seiscentos e quarenta e quatro milhões, oitocentos e vinte mil reais</w:t>
        </w:r>
      </w:ins>
      <w:del w:id="266" w:author="Nathalia Esteves" w:date="2018-10-03T12:39:00Z">
        <w:r w:rsidRPr="006B3CB1" w:rsidDel="002F5795">
          <w:rPr>
            <w:rFonts w:eastAsia="SimSun"/>
            <w:w w:val="0"/>
          </w:rPr>
          <w:delText>quatrocentos e dois milhões, trezentos e setenta e quatro mil, novecentos e oitenta e um reais e trinta e nove centavos</w:delText>
        </w:r>
      </w:del>
      <w:r w:rsidRPr="006B3CB1">
        <w:rPr>
          <w:rFonts w:eastAsia="SimSun"/>
          <w:w w:val="0"/>
        </w:rPr>
        <w:t xml:space="preserve">), com base no </w:t>
      </w:r>
      <w:del w:id="267" w:author="Nathalia Esteves" w:date="2018-10-03T16:08:00Z">
        <w:r w:rsidRPr="006B3CB1" w:rsidDel="007A5C18">
          <w:rPr>
            <w:rFonts w:eastAsia="SimSun"/>
            <w:w w:val="0"/>
          </w:rPr>
          <w:delText>capital social</w:delText>
        </w:r>
      </w:del>
      <w:ins w:id="268" w:author="Nathalia Esteves" w:date="2018-10-03T16:08:00Z">
        <w:r w:rsidR="007A5C18">
          <w:rPr>
            <w:rFonts w:eastAsia="SimSun"/>
            <w:w w:val="0"/>
          </w:rPr>
          <w:t>patrimônio líquido</w:t>
        </w:r>
      </w:ins>
      <w:r w:rsidRPr="006B3CB1">
        <w:rPr>
          <w:rFonts w:eastAsia="SimSun"/>
          <w:w w:val="0"/>
        </w:rPr>
        <w:t xml:space="preserve"> da PCHPAR, equivalente a </w:t>
      </w:r>
      <w:del w:id="269" w:author="Nathalia Esteves" w:date="2018-10-03T12:42:00Z">
        <w:r w:rsidRPr="006B3CB1" w:rsidDel="002F5795">
          <w:rPr>
            <w:rFonts w:eastAsia="SimSun"/>
            <w:w w:val="0"/>
          </w:rPr>
          <w:delText>45</w:delText>
        </w:r>
      </w:del>
      <w:ins w:id="270" w:author="Nathalia Esteves" w:date="2018-10-03T18:54:00Z">
        <w:r w:rsidR="00130C75">
          <w:rPr>
            <w:rFonts w:eastAsia="SimSun"/>
            <w:w w:val="0"/>
          </w:rPr>
          <w:t>72</w:t>
        </w:r>
      </w:ins>
      <w:r w:rsidRPr="006B3CB1">
        <w:rPr>
          <w:rFonts w:eastAsia="SimSun"/>
          <w:w w:val="0"/>
        </w:rPr>
        <w:t>% (</w:t>
      </w:r>
      <w:del w:id="271" w:author="Nathalia Esteves" w:date="2018-10-03T12:42:00Z">
        <w:r w:rsidRPr="006B3CB1" w:rsidDel="002F5795">
          <w:rPr>
            <w:rFonts w:eastAsia="SimSun"/>
            <w:w w:val="0"/>
          </w:rPr>
          <w:delText>quarenta e cinco</w:delText>
        </w:r>
      </w:del>
      <w:ins w:id="272" w:author="Nathalia Esteves" w:date="2018-10-03T18:54:00Z">
        <w:r w:rsidR="00130C75">
          <w:rPr>
            <w:rFonts w:eastAsia="SimSun"/>
            <w:w w:val="0"/>
          </w:rPr>
          <w:t>setenta e dois</w:t>
        </w:r>
      </w:ins>
      <w:r w:rsidRPr="006B3CB1">
        <w:rPr>
          <w:rFonts w:eastAsia="SimSun"/>
          <w:w w:val="0"/>
        </w:rPr>
        <w:t xml:space="preserve"> por cento) do Valor Total da Emissão, na Data de Emissão;</w:t>
      </w:r>
      <w:r w:rsidRPr="006B3CB1">
        <w:rPr>
          <w:color w:val="000000"/>
        </w:rPr>
        <w:t xml:space="preserve"> </w:t>
      </w:r>
    </w:p>
    <w:p w14:paraId="142DAFE6" w14:textId="77777777" w:rsidR="00BA651E" w:rsidRPr="006B3CB1" w:rsidRDefault="00BA651E" w:rsidP="00BA651E">
      <w:pPr>
        <w:pStyle w:val="PargrafodaLista"/>
        <w:rPr>
          <w:rFonts w:eastAsia="SimSun"/>
          <w:w w:val="0"/>
        </w:rPr>
      </w:pPr>
    </w:p>
    <w:p w14:paraId="37C1BC62" w14:textId="77777777" w:rsidR="00BA651E" w:rsidRPr="006B3CB1" w:rsidRDefault="00BA651E" w:rsidP="006B3CB1">
      <w:pPr>
        <w:numPr>
          <w:ilvl w:val="0"/>
          <w:numId w:val="40"/>
        </w:numPr>
        <w:tabs>
          <w:tab w:val="left" w:pos="1418"/>
        </w:tabs>
        <w:ind w:left="1418" w:hanging="1418"/>
        <w:rPr>
          <w:rFonts w:eastAsia="SimSun"/>
          <w:w w:val="0"/>
        </w:rPr>
      </w:pPr>
      <w:r w:rsidRPr="006B3CB1">
        <w:rPr>
          <w:rFonts w:eastAsia="SimSun"/>
          <w:w w:val="0"/>
        </w:rPr>
        <w:t>a constituição e exequibilidade da Alienação Fiduciária será verificada quando do cumprimento dos requisitos previstos na Cláusula 3 acima.</w:t>
      </w:r>
    </w:p>
    <w:p w14:paraId="1E64CD6D" w14:textId="77777777" w:rsidR="00BA651E" w:rsidRPr="006B3CB1" w:rsidRDefault="00BA651E" w:rsidP="00BA651E">
      <w:pPr>
        <w:tabs>
          <w:tab w:val="left" w:pos="1418"/>
        </w:tabs>
        <w:rPr>
          <w:rFonts w:eastAsia="SimSun"/>
          <w:w w:val="0"/>
        </w:rPr>
      </w:pPr>
    </w:p>
    <w:p w14:paraId="1C298F90" w14:textId="2A92109C" w:rsidR="00BA651E" w:rsidRPr="006B3CB1" w:rsidRDefault="00BA651E" w:rsidP="006B3CB1">
      <w:pPr>
        <w:pStyle w:val="PargrafodaLista"/>
        <w:numPr>
          <w:ilvl w:val="2"/>
          <w:numId w:val="42"/>
        </w:numPr>
        <w:spacing w:line="300" w:lineRule="exact"/>
        <w:contextualSpacing w:val="0"/>
        <w:jc w:val="both"/>
      </w:pPr>
      <w:r w:rsidRPr="006B3CB1">
        <w:t xml:space="preserve">Exclusivamente para fins desta Cláusula 4.2, o valor do </w:t>
      </w:r>
      <w:del w:id="273" w:author="Nathalia Esteves" w:date="2018-10-03T16:10:00Z">
        <w:r w:rsidRPr="006B3CB1" w:rsidDel="007A5C18">
          <w:delText>capital social</w:delText>
        </w:r>
      </w:del>
      <w:ins w:id="274" w:author="Nathalia Esteves" w:date="2018-10-03T16:10:00Z">
        <w:r w:rsidR="007A5C18">
          <w:t>patrimônio líquido</w:t>
        </w:r>
      </w:ins>
      <w:r w:rsidRPr="006B3CB1">
        <w:t xml:space="preserve"> da PCHPAR </w:t>
      </w:r>
      <w:r w:rsidRPr="006B3CB1">
        <w:rPr>
          <w:color w:val="000000"/>
        </w:rPr>
        <w:t xml:space="preserve">foi verificado com base nas </w:t>
      </w:r>
      <w:r w:rsidRPr="006B3CB1">
        <w:rPr>
          <w:rFonts w:eastAsia="SimSun"/>
          <w:w w:val="0"/>
        </w:rPr>
        <w:t xml:space="preserve">demonstrações financeiras consolidadas auditadas da PCHPAR </w:t>
      </w:r>
      <w:ins w:id="275" w:author="Nathalia Esteves" w:date="2018-10-03T16:10:00Z">
        <w:r w:rsidR="007A5C18">
          <w:rPr>
            <w:rFonts w:eastAsia="SimSun"/>
            <w:w w:val="0"/>
          </w:rPr>
          <w:t xml:space="preserve">e controladas </w:t>
        </w:r>
      </w:ins>
      <w:r w:rsidRPr="006B3CB1">
        <w:rPr>
          <w:rFonts w:eastAsia="SimSun"/>
          <w:w w:val="0"/>
        </w:rPr>
        <w:t>relativas ao exercício findo em 31 de dezembro de 2017</w:t>
      </w:r>
      <w:r w:rsidRPr="006B3CB1">
        <w:rPr>
          <w:w w:val="0"/>
        </w:rPr>
        <w:t xml:space="preserve">. </w:t>
      </w:r>
      <w:r w:rsidRPr="006B3CB1">
        <w:rPr>
          <w:rFonts w:eastAsia="SimSun"/>
          <w:w w:val="0"/>
        </w:rPr>
        <w:t>Esta</w:t>
      </w:r>
      <w:r w:rsidRPr="006B3CB1" w:rsidDel="00FA3F31">
        <w:rPr>
          <w:rFonts w:eastAsia="SimSun"/>
          <w:w w:val="0"/>
        </w:rPr>
        <w:t xml:space="preserve"> metodologia não deve ser empregada para a avaliação e valoração dos </w:t>
      </w:r>
      <w:r w:rsidRPr="006B3CB1" w:rsidDel="00FA3F31">
        <w:t>Bens e Direitos Onerados</w:t>
      </w:r>
      <w:r w:rsidRPr="006B3CB1" w:rsidDel="00FA3F31">
        <w:rPr>
          <w:rFonts w:eastAsia="SimSun"/>
          <w:w w:val="0"/>
        </w:rPr>
        <w:t xml:space="preserve"> </w:t>
      </w:r>
      <w:ins w:id="276" w:author="Nathalia Esteves" w:date="2018-10-03T18:56:00Z">
        <w:r w:rsidR="00130C75">
          <w:rPr>
            <w:rFonts w:eastAsia="SimSun"/>
            <w:w w:val="0"/>
          </w:rPr>
          <w:t xml:space="preserve">ou </w:t>
        </w:r>
      </w:ins>
      <w:r w:rsidRPr="006B3CB1" w:rsidDel="00FA3F31">
        <w:rPr>
          <w:rFonts w:eastAsia="SimSun"/>
          <w:w w:val="0"/>
        </w:rPr>
        <w:t xml:space="preserve">para quaisquer outros fins ou dispositivos do presente Contrato, em especial para fins </w:t>
      </w:r>
      <w:r w:rsidRPr="006B3CB1">
        <w:rPr>
          <w:rFonts w:eastAsia="SimSun"/>
          <w:w w:val="0"/>
        </w:rPr>
        <w:t xml:space="preserve">de reforço ou </w:t>
      </w:r>
      <w:r w:rsidRPr="006B3CB1" w:rsidDel="00FA3F31">
        <w:rPr>
          <w:rFonts w:eastAsia="SimSun"/>
          <w:w w:val="0"/>
        </w:rPr>
        <w:t>de excussão</w:t>
      </w:r>
      <w:ins w:id="277" w:author="Nathalia Esteves" w:date="2018-10-03T12:45:00Z">
        <w:r w:rsidR="00ED39E3">
          <w:rPr>
            <w:rFonts w:eastAsia="SimSun"/>
            <w:w w:val="0"/>
          </w:rPr>
          <w:t xml:space="preserve"> da </w:t>
        </w:r>
      </w:ins>
      <w:ins w:id="278" w:author="Nathalia Esteves" w:date="2018-10-03T18:56:00Z">
        <w:r w:rsidR="00130C75">
          <w:rPr>
            <w:rFonts w:eastAsia="SimSun"/>
            <w:w w:val="0"/>
          </w:rPr>
          <w:t xml:space="preserve">Alienação </w:t>
        </w:r>
      </w:ins>
      <w:ins w:id="279" w:author="Nathalia Esteves" w:date="2018-10-03T18:57:00Z">
        <w:r w:rsidR="00130C75">
          <w:rPr>
            <w:rFonts w:eastAsia="SimSun"/>
            <w:w w:val="0"/>
          </w:rPr>
          <w:t>Fiduciária</w:t>
        </w:r>
      </w:ins>
      <w:r w:rsidRPr="006B3CB1" w:rsidDel="00FA3F31">
        <w:rPr>
          <w:rFonts w:eastAsia="SimSun"/>
          <w:w w:val="0"/>
        </w:rPr>
        <w:t xml:space="preserve">, </w:t>
      </w:r>
      <w:r w:rsidRPr="006B3CB1">
        <w:rPr>
          <w:rFonts w:eastAsia="SimSun"/>
          <w:w w:val="0"/>
        </w:rPr>
        <w:t>devendo a excussão</w:t>
      </w:r>
      <w:r w:rsidRPr="006B3CB1" w:rsidDel="00FA3F31">
        <w:rPr>
          <w:rFonts w:eastAsia="SimSun"/>
          <w:w w:val="0"/>
        </w:rPr>
        <w:t xml:space="preserve"> observar o disposto na Cláusula 7 abaixo.</w:t>
      </w:r>
      <w:bookmarkStart w:id="280" w:name="_GoBack"/>
      <w:bookmarkEnd w:id="280"/>
    </w:p>
    <w:bookmarkEnd w:id="262"/>
    <w:p w14:paraId="01754D4D" w14:textId="77777777" w:rsidR="00BA651E" w:rsidRPr="006B3CB1" w:rsidRDefault="00BA651E" w:rsidP="00BA651E">
      <w:pPr>
        <w:pStyle w:val="Level2"/>
        <w:numPr>
          <w:ilvl w:val="0"/>
          <w:numId w:val="0"/>
        </w:numPr>
        <w:tabs>
          <w:tab w:val="left" w:pos="1134"/>
        </w:tabs>
        <w:spacing w:after="0" w:line="288" w:lineRule="auto"/>
        <w:rPr>
          <w:rFonts w:ascii="Verdana" w:hAnsi="Verdana"/>
          <w:kern w:val="0"/>
          <w:szCs w:val="20"/>
        </w:rPr>
      </w:pPr>
    </w:p>
    <w:p w14:paraId="0C23291D" w14:textId="77777777" w:rsidR="00BA651E" w:rsidRPr="006B3CB1" w:rsidRDefault="00BA651E" w:rsidP="006B3CB1">
      <w:pPr>
        <w:pStyle w:val="Level1"/>
        <w:keepNext/>
        <w:numPr>
          <w:ilvl w:val="0"/>
          <w:numId w:val="42"/>
        </w:numPr>
        <w:tabs>
          <w:tab w:val="left" w:pos="1418"/>
        </w:tabs>
        <w:spacing w:after="0" w:line="288" w:lineRule="auto"/>
        <w:ind w:left="567" w:hanging="567"/>
        <w:outlineLvl w:val="0"/>
        <w:rPr>
          <w:rFonts w:ascii="Verdana" w:hAnsi="Verdana"/>
          <w:b/>
          <w:szCs w:val="20"/>
        </w:rPr>
      </w:pPr>
      <w:r w:rsidRPr="006B3CB1">
        <w:rPr>
          <w:rFonts w:ascii="Verdana" w:hAnsi="Verdana"/>
          <w:b/>
          <w:szCs w:val="20"/>
        </w:rPr>
        <w:t>OBRIGAÇÕES</w:t>
      </w:r>
    </w:p>
    <w:p w14:paraId="3BED0279" w14:textId="77777777" w:rsidR="00BA651E" w:rsidRPr="006B3CB1" w:rsidRDefault="00BA651E" w:rsidP="00BA651E">
      <w:pPr>
        <w:pStyle w:val="Body"/>
        <w:keepNext/>
        <w:spacing w:after="0" w:line="288" w:lineRule="auto"/>
        <w:rPr>
          <w:rFonts w:ascii="Verdana" w:hAnsi="Verdana"/>
          <w:szCs w:val="20"/>
        </w:rPr>
      </w:pPr>
    </w:p>
    <w:p w14:paraId="0E849F22" w14:textId="77777777" w:rsidR="00BA651E" w:rsidRPr="006B3CB1" w:rsidRDefault="00BA651E" w:rsidP="006B3CB1">
      <w:pPr>
        <w:pStyle w:val="PargrafodaLista"/>
        <w:numPr>
          <w:ilvl w:val="1"/>
          <w:numId w:val="42"/>
        </w:numPr>
        <w:tabs>
          <w:tab w:val="left" w:pos="1560"/>
        </w:tabs>
        <w:contextualSpacing w:val="0"/>
        <w:jc w:val="both"/>
      </w:pPr>
      <w:r w:rsidRPr="006B3CB1">
        <w:t>Pelo prazo em que este Contrato estiver em pleno vigor e efeito, as Outorgantes estão obrigadas, sem prejuízo das demais obrigações previstas neste Contrato, na Escritura de Emissão, nos demais documentos da Emissão e na legislação e regulamentação aplicáveis, a cumprir com as obrigações a seguir elencadas:</w:t>
      </w:r>
    </w:p>
    <w:p w14:paraId="10D99BF1" w14:textId="77777777" w:rsidR="00BA651E" w:rsidRPr="006B3CB1" w:rsidRDefault="00BA651E" w:rsidP="00BA651E">
      <w:pPr>
        <w:tabs>
          <w:tab w:val="left" w:pos="1418"/>
        </w:tabs>
      </w:pPr>
    </w:p>
    <w:p w14:paraId="0740360F" w14:textId="77777777" w:rsidR="00BA651E" w:rsidRPr="006B3CB1" w:rsidRDefault="00BA651E" w:rsidP="006B3CB1">
      <w:pPr>
        <w:numPr>
          <w:ilvl w:val="0"/>
          <w:numId w:val="44"/>
        </w:numPr>
        <w:tabs>
          <w:tab w:val="left" w:pos="1418"/>
        </w:tabs>
        <w:ind w:left="1418" w:hanging="1418"/>
      </w:pPr>
      <w:r w:rsidRPr="006B3CB1">
        <w:t>não deverão, exceto se de outra forma permitido nos termos deste Contrato: (a) criar, incorrer ou permitir a existência de qualquer ônus ou gravame ou direito real de garantia, além da Alienação Fiduciária objeto deste Contrato, ou dispor, de qualquer forma, total ou parcialmente, direta ou indiretamente, a título gratuito ou oneroso, dos Bens e Direitos Onerados; (b) vender, comprometer-se a vender, ceder, transferir, emprestar, locar, alienar, conferir ao capital, instituir usufruto ou fideicomisso ou de qualquer forma dispor dos Direitos e Bens Onerados; e (c) autorizar a baixa da Alienação Fiduciária, sem prévia e expressa autorização, por escrito, do Agente Fiduciário, conforme instruído pelos Debenturistas;</w:t>
      </w:r>
    </w:p>
    <w:p w14:paraId="45669831" w14:textId="77777777" w:rsidR="00BA651E" w:rsidRPr="006B3CB1" w:rsidRDefault="00BA651E" w:rsidP="00BA651E">
      <w:pPr>
        <w:pStyle w:val="Level3"/>
        <w:numPr>
          <w:ilvl w:val="0"/>
          <w:numId w:val="0"/>
        </w:numPr>
        <w:tabs>
          <w:tab w:val="left" w:pos="567"/>
          <w:tab w:val="left" w:pos="1134"/>
          <w:tab w:val="left" w:pos="1843"/>
        </w:tabs>
        <w:spacing w:after="0" w:line="288" w:lineRule="auto"/>
        <w:rPr>
          <w:rFonts w:ascii="Verdana" w:hAnsi="Verdana"/>
          <w:kern w:val="0"/>
          <w:szCs w:val="20"/>
        </w:rPr>
      </w:pPr>
    </w:p>
    <w:p w14:paraId="0BE9793A" w14:textId="77777777" w:rsidR="00BA651E" w:rsidRPr="006B3CB1" w:rsidRDefault="00BA651E" w:rsidP="006B3CB1">
      <w:pPr>
        <w:numPr>
          <w:ilvl w:val="0"/>
          <w:numId w:val="44"/>
        </w:numPr>
        <w:tabs>
          <w:tab w:val="left" w:pos="1418"/>
        </w:tabs>
        <w:ind w:left="1418" w:hanging="1418"/>
      </w:pPr>
      <w:r w:rsidRPr="006B3CB1">
        <w:t xml:space="preserve">manter, preservar e proteger, às suas expensas, todos os direitos reais de garantia constituídos nos termos do presente </w:t>
      </w:r>
      <w:r w:rsidRPr="006B3CB1">
        <w:rPr>
          <w:w w:val="0"/>
        </w:rPr>
        <w:t>Contrato de forma ininterrupta</w:t>
      </w:r>
      <w:r w:rsidRPr="006B3CB1">
        <w:t xml:space="preserve">, bem como defender-se, de forma tempestiva e eficaz e às suas expensas, de qualquer ato, ação, evento, fato ou circunstância (incluindo, sem limitação, qualquer decisão, processo administrativo, </w:t>
      </w:r>
      <w:r w:rsidRPr="006B3CB1">
        <w:lastRenderedPageBreak/>
        <w:t>ação judicial ou arbitral) que possa, de qualquer forma, (a) afetar a validade, legalidade ou eficácia da Alienação Fiduciária constituída por meio deste Contrato ou (b) depreciar ou ameaçar a segurança, liquidez e certeza dos Bens e Direitos Onerados;</w:t>
      </w:r>
    </w:p>
    <w:p w14:paraId="16DC6F5A" w14:textId="77777777" w:rsidR="00BA651E" w:rsidRPr="006B3CB1" w:rsidRDefault="00BA651E" w:rsidP="00BA651E">
      <w:pPr>
        <w:tabs>
          <w:tab w:val="left" w:pos="1418"/>
        </w:tabs>
        <w:ind w:left="1418"/>
        <w:rPr>
          <w:b/>
        </w:rPr>
      </w:pPr>
    </w:p>
    <w:p w14:paraId="21A89BE6" w14:textId="77777777" w:rsidR="00BA651E" w:rsidRPr="006B3CB1" w:rsidRDefault="00BA651E" w:rsidP="006B3CB1">
      <w:pPr>
        <w:numPr>
          <w:ilvl w:val="0"/>
          <w:numId w:val="44"/>
        </w:numPr>
        <w:tabs>
          <w:tab w:val="left" w:pos="1418"/>
        </w:tabs>
        <w:ind w:left="1418" w:hanging="1418"/>
      </w:pPr>
      <w:r w:rsidRPr="006B3CB1">
        <w:t>notificar o Agente Fiduciário em até 3 (três) Dias Úteis sobre qualquer evento, fato ou circunstância, incluindo, qualquer decisão, ação judicial, reivindicação, investigação ou alteração de legislação que vier a ser de seu conhecimento e que possa afetar a validade, legalidade ou eficácia da Alienação Fiduciária constituída por meio deste Contrato;</w:t>
      </w:r>
      <w:bookmarkStart w:id="281" w:name="_DV_C81"/>
    </w:p>
    <w:p w14:paraId="5C7195FA" w14:textId="77777777" w:rsidR="00BA651E" w:rsidRPr="006B3CB1" w:rsidRDefault="00BA651E" w:rsidP="00BA651E">
      <w:pPr>
        <w:tabs>
          <w:tab w:val="left" w:pos="1418"/>
        </w:tabs>
        <w:ind w:left="1418"/>
      </w:pPr>
    </w:p>
    <w:p w14:paraId="0C938658" w14:textId="77777777" w:rsidR="00BA651E" w:rsidRPr="006B3CB1" w:rsidRDefault="00BA651E" w:rsidP="006B3CB1">
      <w:pPr>
        <w:numPr>
          <w:ilvl w:val="0"/>
          <w:numId w:val="44"/>
        </w:numPr>
        <w:tabs>
          <w:tab w:val="left" w:pos="1418"/>
        </w:tabs>
        <w:ind w:left="1418" w:hanging="1418"/>
      </w:pPr>
      <w:bookmarkStart w:id="282" w:name="_DV_M90"/>
      <w:bookmarkStart w:id="283" w:name="_Hlk516206308"/>
      <w:bookmarkEnd w:id="281"/>
      <w:bookmarkEnd w:id="282"/>
      <w:r w:rsidRPr="006B3CB1">
        <w:t>comunicar ao Agente Fiduciário, no prazo de 3 (três) Dias Úteis da data de sua ciência, a ocorrência de qualquer acontecimento que, possa ter ou resultar em efeito substancial adverso em sua capacidade de cumprir suas obrigações decorrentes deste Contrato ou ameaçar a Alienação Fiduciária ora prestada;</w:t>
      </w:r>
      <w:bookmarkEnd w:id="283"/>
    </w:p>
    <w:p w14:paraId="12958E60" w14:textId="77777777" w:rsidR="00BA651E" w:rsidRPr="006B3CB1" w:rsidRDefault="00BA651E" w:rsidP="00BA651E">
      <w:pPr>
        <w:pStyle w:val="PargrafodaLista"/>
      </w:pPr>
    </w:p>
    <w:p w14:paraId="0E83B964" w14:textId="77777777" w:rsidR="00BA651E" w:rsidRPr="006B3CB1" w:rsidRDefault="00BA651E" w:rsidP="006B3CB1">
      <w:pPr>
        <w:numPr>
          <w:ilvl w:val="0"/>
          <w:numId w:val="44"/>
        </w:numPr>
        <w:tabs>
          <w:tab w:val="left" w:pos="1418"/>
        </w:tabs>
        <w:ind w:left="1418" w:hanging="1418"/>
      </w:pPr>
      <w:bookmarkStart w:id="284" w:name="_Hlk516206463"/>
      <w:r w:rsidRPr="006B3CB1">
        <w:t>efetuar o pagamento de todas as despesas comprovadamente necessárias para proteger os direitos e interesses dos Debenturistas ou para realizar seus créditos, nos termos previstos na Escritura de Emissão;</w:t>
      </w:r>
    </w:p>
    <w:bookmarkEnd w:id="284"/>
    <w:p w14:paraId="6E6BF3DD" w14:textId="77777777" w:rsidR="00BA651E" w:rsidRPr="006B3CB1" w:rsidRDefault="00BA651E" w:rsidP="00BA651E">
      <w:pPr>
        <w:tabs>
          <w:tab w:val="left" w:pos="1418"/>
        </w:tabs>
        <w:ind w:left="1418"/>
        <w:rPr>
          <w:lang w:val="x-none"/>
        </w:rPr>
      </w:pPr>
    </w:p>
    <w:p w14:paraId="3E774A84" w14:textId="77777777" w:rsidR="00BA651E" w:rsidRPr="006B3CB1" w:rsidRDefault="00BA651E" w:rsidP="006B3CB1">
      <w:pPr>
        <w:numPr>
          <w:ilvl w:val="0"/>
          <w:numId w:val="44"/>
        </w:numPr>
        <w:tabs>
          <w:tab w:val="left" w:pos="1418"/>
        </w:tabs>
        <w:ind w:left="1418" w:hanging="1418"/>
      </w:pPr>
      <w:bookmarkStart w:id="285" w:name="_Ref429562398"/>
      <w:r w:rsidRPr="006B3CB1">
        <w:t xml:space="preserve">em caso de penhora, sequestro, arresto ou qualquer outra forma de constrição judicial de qualquer dos Bens e Direitos Onerados, providenciar, no prazo legal, interposição de recursos cabíveis para que os efeitos do referido ato sejam suspensos, </w:t>
      </w:r>
      <w:bookmarkEnd w:id="285"/>
      <w:r w:rsidRPr="006B3CB1">
        <w:t>sem prejuízo da configuração de descumprimento dos termos e condições da Escritura de Emissão e deste Contrato e da sujeição de tal descumprimento ao quanto disposto na Escritura de Emissão e neste Contrato;</w:t>
      </w:r>
    </w:p>
    <w:p w14:paraId="01726CB8" w14:textId="77777777" w:rsidR="00BA651E" w:rsidRPr="006B3CB1" w:rsidRDefault="00BA651E" w:rsidP="00BA651E">
      <w:pPr>
        <w:pStyle w:val="PargrafodaLista"/>
        <w:ind w:left="0"/>
        <w:rPr>
          <w:color w:val="000000"/>
        </w:rPr>
      </w:pPr>
    </w:p>
    <w:p w14:paraId="1DC17C41" w14:textId="77777777" w:rsidR="00BA651E" w:rsidRPr="006B3CB1" w:rsidRDefault="00BA651E" w:rsidP="006B3CB1">
      <w:pPr>
        <w:numPr>
          <w:ilvl w:val="0"/>
          <w:numId w:val="44"/>
        </w:numPr>
        <w:tabs>
          <w:tab w:val="left" w:pos="1418"/>
        </w:tabs>
        <w:ind w:left="1418" w:hanging="1418"/>
      </w:pPr>
      <w:r w:rsidRPr="006B3CB1">
        <w:t>pagar ou tomar todas as medidas para que o contribuinte definido pela legislação tributária pague, antes da incidência de quaisquer multas, penalidades, juros ou despesas, todos os tributos, contribuições, multas, penalidades, juros ou custos e outros pagamentos governamentais ou não governamentais presente ou futuramente incidentes sobre os respectivos Bens e Direitos Onerados,</w:t>
      </w:r>
      <w:r w:rsidRPr="006B3CB1">
        <w:rPr>
          <w:rFonts w:eastAsia="MS Mincho"/>
        </w:rPr>
        <w:t xml:space="preserve"> exceto por aquelas que estejam sendo questionadas de boa-fé e por meio de procedimentos apropriados nas esferas administrativa e/ou judicial</w:t>
      </w:r>
      <w:r w:rsidRPr="006B3CB1">
        <w:t xml:space="preserve">; </w:t>
      </w:r>
    </w:p>
    <w:p w14:paraId="22C87FF1" w14:textId="77777777" w:rsidR="00BA651E" w:rsidRPr="006B3CB1" w:rsidRDefault="00BA651E" w:rsidP="00BA651E"/>
    <w:p w14:paraId="00E0F39E" w14:textId="77777777" w:rsidR="00BA651E" w:rsidRPr="006B3CB1" w:rsidRDefault="00BA651E" w:rsidP="006B3CB1">
      <w:pPr>
        <w:numPr>
          <w:ilvl w:val="0"/>
          <w:numId w:val="44"/>
        </w:numPr>
        <w:tabs>
          <w:tab w:val="left" w:pos="1418"/>
        </w:tabs>
        <w:ind w:left="1418" w:hanging="1418"/>
      </w:pPr>
      <w:r w:rsidRPr="006B3CB1">
        <w:t>manter a guarda e fornecer ao Agente Fiduciário, em até 3 (três) Dias Úteis, todas as informações e documentos comprobatórios com relação aos respectivos Bens e Direitos Onerados</w:t>
      </w:r>
      <w:r w:rsidRPr="006B3CB1" w:rsidDel="003663CA">
        <w:t xml:space="preserve"> </w:t>
      </w:r>
      <w:r w:rsidRPr="006B3CB1">
        <w:t>que sejam solicitados pelo Agente Fiduciário ou pelos Debenturistas por escrito;</w:t>
      </w:r>
    </w:p>
    <w:p w14:paraId="50EEB2ED" w14:textId="77777777" w:rsidR="00BA651E" w:rsidRPr="006B3CB1" w:rsidRDefault="00BA651E" w:rsidP="00BA651E">
      <w:pPr>
        <w:tabs>
          <w:tab w:val="left" w:pos="1418"/>
        </w:tabs>
      </w:pPr>
    </w:p>
    <w:p w14:paraId="70530AF8" w14:textId="77777777" w:rsidR="00BA651E" w:rsidRPr="006B3CB1" w:rsidRDefault="00BA651E" w:rsidP="006B3CB1">
      <w:pPr>
        <w:numPr>
          <w:ilvl w:val="0"/>
          <w:numId w:val="44"/>
        </w:numPr>
        <w:tabs>
          <w:tab w:val="left" w:pos="1418"/>
        </w:tabs>
        <w:ind w:left="1418" w:hanging="1418"/>
      </w:pPr>
      <w:r w:rsidRPr="006B3CB1">
        <w:t xml:space="preserve">na hipótese de excussão da Alienação Fiduciária constituída nos termos deste Contrato, expressamente renuncia a todos e quaisquer direitos de preferência, direitos de venda e compra conjunta que detenha em </w:t>
      </w:r>
      <w:r w:rsidRPr="006B3CB1">
        <w:lastRenderedPageBreak/>
        <w:t>decorrência de quaisquer acordos, com relação aos Bens e Direitos Onerados;</w:t>
      </w:r>
    </w:p>
    <w:p w14:paraId="3CD8CA20" w14:textId="77777777" w:rsidR="00BA651E" w:rsidRPr="006B3CB1" w:rsidRDefault="00BA651E" w:rsidP="00BA651E">
      <w:pPr>
        <w:pStyle w:val="PargrafodaLista"/>
        <w:ind w:left="0"/>
        <w:rPr>
          <w:color w:val="000000"/>
        </w:rPr>
      </w:pPr>
    </w:p>
    <w:p w14:paraId="63CEF52E" w14:textId="77777777" w:rsidR="00BA651E" w:rsidRPr="006B3CB1" w:rsidRDefault="00BA651E" w:rsidP="006B3CB1">
      <w:pPr>
        <w:numPr>
          <w:ilvl w:val="0"/>
          <w:numId w:val="44"/>
        </w:numPr>
        <w:tabs>
          <w:tab w:val="left" w:pos="1418"/>
        </w:tabs>
        <w:ind w:left="1418" w:hanging="1418"/>
      </w:pPr>
      <w:r w:rsidRPr="006B3CB1">
        <w:t>manter em pleno vigor e efeito, até o integral pagamento das Obrigações Garantidas, a procuração para a execução dos Bens e Direitos Onerados, nos termos da Cláusula 8.3 abaixo;</w:t>
      </w:r>
    </w:p>
    <w:p w14:paraId="15A0D176" w14:textId="77777777" w:rsidR="00BA651E" w:rsidRPr="006B3CB1" w:rsidRDefault="00BA651E" w:rsidP="00BA651E">
      <w:pPr>
        <w:pStyle w:val="PargrafodaLista"/>
        <w:rPr>
          <w:color w:val="000000"/>
        </w:rPr>
      </w:pPr>
    </w:p>
    <w:p w14:paraId="559056FC" w14:textId="77777777" w:rsidR="00BA651E" w:rsidRPr="006B3CB1" w:rsidRDefault="00BA651E" w:rsidP="006B3CB1">
      <w:pPr>
        <w:numPr>
          <w:ilvl w:val="0"/>
          <w:numId w:val="44"/>
        </w:numPr>
        <w:tabs>
          <w:tab w:val="left" w:pos="1418"/>
        </w:tabs>
        <w:ind w:left="1418" w:hanging="1418"/>
        <w:rPr>
          <w:color w:val="000000"/>
        </w:rPr>
      </w:pPr>
      <w:r w:rsidRPr="006B3CB1">
        <w:rPr>
          <w:color w:val="000000"/>
        </w:rPr>
        <w:t xml:space="preserve">não celebrar ou alterar quaisquer acordos de acionistas ou contratos regulando as relações, direitos e obrigações com relação </w:t>
      </w:r>
      <w:bookmarkStart w:id="286" w:name="_DV_C214"/>
      <w:r w:rsidRPr="006B3CB1">
        <w:rPr>
          <w:color w:val="000000"/>
        </w:rPr>
        <w:t xml:space="preserve">aos Bens e Direitos Onerados, </w:t>
      </w:r>
      <w:bookmarkEnd w:id="286"/>
      <w:r w:rsidRPr="006B3CB1">
        <w:rPr>
          <w:color w:val="000000"/>
        </w:rPr>
        <w:t>inclusive quanto ao exercício do direito de voto inerente às Ações Alienadas;</w:t>
      </w:r>
    </w:p>
    <w:p w14:paraId="1D65E774" w14:textId="77777777" w:rsidR="00BA651E" w:rsidRPr="006B3CB1" w:rsidRDefault="00BA651E" w:rsidP="00BA651E">
      <w:pPr>
        <w:pStyle w:val="PargrafodaLista"/>
        <w:ind w:left="0"/>
        <w:rPr>
          <w:color w:val="000000"/>
        </w:rPr>
      </w:pPr>
    </w:p>
    <w:p w14:paraId="696D01D0" w14:textId="77777777" w:rsidR="00BA651E" w:rsidRPr="006B3CB1" w:rsidRDefault="00BA651E" w:rsidP="006B3CB1">
      <w:pPr>
        <w:numPr>
          <w:ilvl w:val="0"/>
          <w:numId w:val="44"/>
        </w:numPr>
        <w:tabs>
          <w:tab w:val="num" w:pos="1418"/>
        </w:tabs>
        <w:ind w:left="1418" w:hanging="1418"/>
        <w:rPr>
          <w:color w:val="000000"/>
        </w:rPr>
      </w:pPr>
      <w:r w:rsidRPr="006B3CB1">
        <w:rPr>
          <w:color w:val="000000"/>
        </w:rPr>
        <w:t xml:space="preserve">não praticar, sem prévio consentimento do Agente Fiduciário nos termos da Escritura de Emissão e deste Contrato, conforme instruído pelos Debenturistas, qualquer ato ou permitir a prática de qualquer ato visando à </w:t>
      </w:r>
      <w:bookmarkStart w:id="287" w:name="_DV_C220"/>
      <w:r w:rsidRPr="006B3CB1">
        <w:rPr>
          <w:color w:val="000000"/>
        </w:rPr>
        <w:t xml:space="preserve">cisão, fusão, incorporação, incorporação de ações ou qualquer forma de reorganização societária envolvendo a PCHPAR ou as </w:t>
      </w:r>
      <w:proofErr w:type="spellStart"/>
      <w:r w:rsidRPr="006B3CB1">
        <w:rPr>
          <w:color w:val="000000"/>
        </w:rPr>
        <w:t>SPEs</w:t>
      </w:r>
      <w:proofErr w:type="spellEnd"/>
      <w:r w:rsidRPr="006B3CB1">
        <w:rPr>
          <w:color w:val="000000"/>
        </w:rPr>
        <w:t xml:space="preserve">, exceto conforme expressamente permitido nos </w:t>
      </w:r>
      <w:bookmarkEnd w:id="287"/>
      <w:r w:rsidRPr="006B3CB1">
        <w:rPr>
          <w:color w:val="000000"/>
        </w:rPr>
        <w:t>termos deste Contrato ou da Escritura de Emissão;</w:t>
      </w:r>
    </w:p>
    <w:p w14:paraId="15EB7D01" w14:textId="77777777" w:rsidR="00BA651E" w:rsidRPr="006B3CB1" w:rsidRDefault="00BA651E" w:rsidP="00BA651E">
      <w:pPr>
        <w:pStyle w:val="PargrafodaLista"/>
        <w:ind w:left="0"/>
        <w:rPr>
          <w:color w:val="000000"/>
        </w:rPr>
      </w:pPr>
    </w:p>
    <w:p w14:paraId="06274D2F" w14:textId="77777777" w:rsidR="00BA651E" w:rsidRPr="006B3CB1" w:rsidRDefault="00BA651E" w:rsidP="006B3CB1">
      <w:pPr>
        <w:numPr>
          <w:ilvl w:val="0"/>
          <w:numId w:val="44"/>
        </w:numPr>
        <w:tabs>
          <w:tab w:val="num" w:pos="1418"/>
        </w:tabs>
        <w:ind w:left="1418" w:hanging="1418"/>
        <w:rPr>
          <w:color w:val="000000"/>
        </w:rPr>
      </w:pPr>
      <w:r w:rsidRPr="006B3CB1">
        <w:rPr>
          <w:color w:val="000000"/>
        </w:rPr>
        <w:t xml:space="preserve">não </w:t>
      </w:r>
      <w:r w:rsidRPr="006B3CB1">
        <w:t xml:space="preserve">permitir que terceiros adquiram participação direta no capital social da PCHPAR e das </w:t>
      </w:r>
      <w:proofErr w:type="spellStart"/>
      <w:r w:rsidRPr="006B3CB1">
        <w:t>SPEs</w:t>
      </w:r>
      <w:proofErr w:type="spellEnd"/>
      <w:r w:rsidRPr="006B3CB1">
        <w:t>, sem a prévia anuência dos Debenturistas;</w:t>
      </w:r>
    </w:p>
    <w:p w14:paraId="2CC8B1EF" w14:textId="77777777" w:rsidR="00BA651E" w:rsidRPr="006B3CB1" w:rsidRDefault="00BA651E" w:rsidP="00BA651E">
      <w:pPr>
        <w:rPr>
          <w:color w:val="000000"/>
        </w:rPr>
      </w:pPr>
    </w:p>
    <w:p w14:paraId="2A5ED798" w14:textId="77777777" w:rsidR="00BA651E" w:rsidRPr="006B3CB1" w:rsidRDefault="00BA651E" w:rsidP="006B3CB1">
      <w:pPr>
        <w:numPr>
          <w:ilvl w:val="0"/>
          <w:numId w:val="44"/>
        </w:numPr>
        <w:tabs>
          <w:tab w:val="num" w:pos="1418"/>
        </w:tabs>
        <w:ind w:left="1418" w:hanging="1418"/>
        <w:rPr>
          <w:color w:val="000000"/>
        </w:rPr>
      </w:pPr>
      <w:r w:rsidRPr="006B3CB1">
        <w:rPr>
          <w:color w:val="000000"/>
        </w:rPr>
        <w:t xml:space="preserve">respeitar o disposto na Escritura de Emissão quanto à </w:t>
      </w:r>
      <w:r w:rsidRPr="006B3CB1">
        <w:t>distribuição e/ou pagamento de dividendos, juros sobre o capital próprio ou quaisquer outras distribuições de lucros relativas às Ações Alienadas;</w:t>
      </w:r>
    </w:p>
    <w:p w14:paraId="1381BDC9" w14:textId="77777777" w:rsidR="00BA651E" w:rsidRPr="006B3CB1" w:rsidRDefault="00BA651E" w:rsidP="00BA651E">
      <w:pPr>
        <w:pStyle w:val="PargrafodaLista"/>
        <w:ind w:left="0"/>
        <w:rPr>
          <w:color w:val="000000"/>
        </w:rPr>
      </w:pPr>
    </w:p>
    <w:p w14:paraId="735A7A25" w14:textId="77777777" w:rsidR="00BA651E" w:rsidRPr="006B3CB1" w:rsidRDefault="00BA651E" w:rsidP="006B3CB1">
      <w:pPr>
        <w:numPr>
          <w:ilvl w:val="0"/>
          <w:numId w:val="44"/>
        </w:numPr>
        <w:tabs>
          <w:tab w:val="num" w:pos="1418"/>
        </w:tabs>
        <w:ind w:left="1418" w:hanging="1418"/>
      </w:pPr>
      <w:r w:rsidRPr="006B3CB1">
        <w:t>dar ciência, por escrito, aos seus administradores e executivos, dos termos e condições deste Contrato, e fazer com que estes cumpram e façam cumprir todos os seus termos e condições;</w:t>
      </w:r>
    </w:p>
    <w:p w14:paraId="710CCB22" w14:textId="77777777" w:rsidR="00BA651E" w:rsidRPr="006B3CB1" w:rsidRDefault="00BA651E" w:rsidP="00BA651E">
      <w:pPr>
        <w:rPr>
          <w:color w:val="000000"/>
        </w:rPr>
      </w:pPr>
    </w:p>
    <w:p w14:paraId="12D9D48F" w14:textId="77777777" w:rsidR="00BA651E" w:rsidRPr="006B3CB1" w:rsidRDefault="00BA651E" w:rsidP="006B3CB1">
      <w:pPr>
        <w:numPr>
          <w:ilvl w:val="0"/>
          <w:numId w:val="44"/>
        </w:numPr>
        <w:tabs>
          <w:tab w:val="num" w:pos="1418"/>
        </w:tabs>
        <w:ind w:left="1418" w:hanging="1418"/>
      </w:pPr>
      <w:r w:rsidRPr="006B3CB1">
        <w:t>substituir ou, de qualquer maneira, sanar o presente Contrato de maneira a preservá-lo nos termos e condições originais, caso este seja considerado, em todo ou em parte, inválido ou nulo, ou na ocorrência de qualquer ato que venha a suprimir totalmente ou parcialmente sua exequibilidade, validade e eficácia e as garantias aqui prestadas;</w:t>
      </w:r>
    </w:p>
    <w:p w14:paraId="49BC3981" w14:textId="77777777" w:rsidR="00BA651E" w:rsidRPr="006B3CB1" w:rsidRDefault="00BA651E" w:rsidP="00BA651E"/>
    <w:p w14:paraId="54F6F59C" w14:textId="77777777" w:rsidR="00BA651E" w:rsidRPr="006B3CB1" w:rsidRDefault="00BA651E" w:rsidP="006B3CB1">
      <w:pPr>
        <w:numPr>
          <w:ilvl w:val="0"/>
          <w:numId w:val="44"/>
        </w:numPr>
        <w:tabs>
          <w:tab w:val="num" w:pos="1418"/>
        </w:tabs>
        <w:ind w:left="1418" w:hanging="1418"/>
      </w:pPr>
      <w:bookmarkStart w:id="288" w:name="_Hlk516206382"/>
      <w:r w:rsidRPr="006B3CB1">
        <w:t>tomar todas as medidas que venham a ser solicitadas pelo Agente Fiduciário e que sejam necessárias à salvaguarda dos direitos, interesses e prerrogativas dos Debenturistas, nos termos deste Contrato; e</w:t>
      </w:r>
    </w:p>
    <w:p w14:paraId="21394328" w14:textId="77777777" w:rsidR="00BA651E" w:rsidRPr="006B3CB1" w:rsidRDefault="00BA651E" w:rsidP="00BA651E"/>
    <w:p w14:paraId="2CD21512" w14:textId="77777777" w:rsidR="00BA651E" w:rsidRPr="006B3CB1" w:rsidRDefault="00BA651E" w:rsidP="006B3CB1">
      <w:pPr>
        <w:numPr>
          <w:ilvl w:val="0"/>
          <w:numId w:val="44"/>
        </w:numPr>
        <w:tabs>
          <w:tab w:val="num" w:pos="1418"/>
        </w:tabs>
        <w:ind w:left="1418" w:hanging="1418"/>
      </w:pPr>
      <w:r w:rsidRPr="006B3CB1">
        <w:t xml:space="preserve">manter os Debenturistas e o Agente Fiduciário indenes de todas e quaisquer prejuízos diretos, danos diretos (excluídos danos indiretos, </w:t>
      </w:r>
      <w:r w:rsidRPr="006B3CB1">
        <w:rPr>
          <w:i/>
        </w:rPr>
        <w:t>e.g.</w:t>
      </w:r>
      <w:r w:rsidRPr="006B3CB1">
        <w:t xml:space="preserve"> lucros cessantes e/ou emergentes), perdas, custos e/ou despesas (incluindo custas judiciais e honorários advocatícios) diretamente incorridos e comprovados pelos Debenturistas e o Agente Fiduciário (a) em razão da falta de veracidade, consistência, qualidade e suficiência das </w:t>
      </w:r>
      <w:r w:rsidRPr="006B3CB1">
        <w:lastRenderedPageBreak/>
        <w:t>suas declarações prestadas neste Contrato; (b) referentes ou provenientes de qualquer atraso no pagamento de quaisquer tributos eventualmente incidentes ou devidos relativamente a qualquer parte dos Bens e Direitos Onerados; (c) referentes ou resultantes de qualquer violação de quaisquer declarações ou compromissos das Outorgantes assumidos neste Contrato; ou (d) referentes à criação e à formalização, das Outorgantes, da Alienação Fiduciária aqui prevista.</w:t>
      </w:r>
    </w:p>
    <w:bookmarkEnd w:id="288"/>
    <w:p w14:paraId="127F2E94" w14:textId="77777777" w:rsidR="00BA651E" w:rsidRPr="006B3CB1" w:rsidRDefault="00BA651E" w:rsidP="00BA651E">
      <w:pPr>
        <w:pStyle w:val="Level3"/>
        <w:numPr>
          <w:ilvl w:val="0"/>
          <w:numId w:val="0"/>
        </w:numPr>
        <w:tabs>
          <w:tab w:val="left" w:pos="567"/>
        </w:tabs>
        <w:spacing w:after="0" w:line="288" w:lineRule="auto"/>
        <w:rPr>
          <w:rFonts w:ascii="Verdana" w:hAnsi="Verdana"/>
          <w:kern w:val="0"/>
          <w:szCs w:val="20"/>
        </w:rPr>
      </w:pPr>
    </w:p>
    <w:p w14:paraId="342AB1D8" w14:textId="77777777" w:rsidR="00BA651E" w:rsidRPr="006B3CB1" w:rsidRDefault="00BA651E" w:rsidP="006B3CB1">
      <w:pPr>
        <w:pStyle w:val="PargrafodaLista"/>
        <w:numPr>
          <w:ilvl w:val="1"/>
          <w:numId w:val="42"/>
        </w:numPr>
        <w:tabs>
          <w:tab w:val="left" w:pos="1560"/>
        </w:tabs>
        <w:contextualSpacing w:val="0"/>
        <w:jc w:val="both"/>
      </w:pPr>
      <w:bookmarkStart w:id="289" w:name="_Hlk516207529"/>
      <w:r w:rsidRPr="006B3CB1">
        <w:t>Sem prejuízo das demais obrigações que lhe são atribuídas nos termos da Escritura de Emissão, deste Contrato e da legislação aplicável, o Agente Fiduciário obriga-se, até o cumprimento e a quitação integral das Obrigações Garantidas, a:</w:t>
      </w:r>
    </w:p>
    <w:p w14:paraId="64F56948" w14:textId="77777777" w:rsidR="00BA651E" w:rsidRPr="006B3CB1" w:rsidRDefault="00BA651E" w:rsidP="00BA651E">
      <w:pPr>
        <w:pStyle w:val="Level2"/>
        <w:numPr>
          <w:ilvl w:val="0"/>
          <w:numId w:val="0"/>
        </w:numPr>
        <w:tabs>
          <w:tab w:val="left" w:pos="1134"/>
          <w:tab w:val="left" w:pos="1843"/>
        </w:tabs>
        <w:spacing w:after="0" w:line="288" w:lineRule="auto"/>
        <w:rPr>
          <w:rFonts w:ascii="Verdana" w:hAnsi="Verdana"/>
          <w:kern w:val="0"/>
          <w:szCs w:val="20"/>
        </w:rPr>
      </w:pPr>
    </w:p>
    <w:p w14:paraId="35D4E9BD" w14:textId="77777777" w:rsidR="00BA651E" w:rsidRPr="006B3CB1" w:rsidRDefault="00BA651E" w:rsidP="006B3CB1">
      <w:pPr>
        <w:numPr>
          <w:ilvl w:val="0"/>
          <w:numId w:val="39"/>
        </w:numPr>
        <w:tabs>
          <w:tab w:val="clear" w:pos="1065"/>
          <w:tab w:val="left" w:pos="1418"/>
        </w:tabs>
        <w:ind w:left="1418" w:hanging="1418"/>
      </w:pPr>
      <w:r w:rsidRPr="006B3CB1">
        <w:t>exercer todos os atos necessários à conservação e defesa dos Bens e Direitos Onerados;</w:t>
      </w:r>
    </w:p>
    <w:p w14:paraId="4417D7CB" w14:textId="77777777" w:rsidR="00BA651E" w:rsidRPr="006B3CB1" w:rsidRDefault="00BA651E" w:rsidP="00BA651E">
      <w:pPr>
        <w:pStyle w:val="Level2"/>
        <w:numPr>
          <w:ilvl w:val="0"/>
          <w:numId w:val="0"/>
        </w:numPr>
        <w:tabs>
          <w:tab w:val="left" w:pos="1134"/>
          <w:tab w:val="left" w:pos="1843"/>
        </w:tabs>
        <w:spacing w:after="0" w:line="288" w:lineRule="auto"/>
        <w:rPr>
          <w:rFonts w:ascii="Verdana" w:hAnsi="Verdana"/>
          <w:kern w:val="0"/>
          <w:szCs w:val="20"/>
        </w:rPr>
      </w:pPr>
    </w:p>
    <w:p w14:paraId="61BE624F" w14:textId="77777777" w:rsidR="00BA651E" w:rsidRPr="006B3CB1" w:rsidRDefault="00BA651E" w:rsidP="006B3CB1">
      <w:pPr>
        <w:numPr>
          <w:ilvl w:val="0"/>
          <w:numId w:val="39"/>
        </w:numPr>
        <w:tabs>
          <w:tab w:val="clear" w:pos="1065"/>
          <w:tab w:val="left" w:pos="1418"/>
        </w:tabs>
        <w:ind w:left="1418" w:hanging="1418"/>
      </w:pPr>
      <w:r w:rsidRPr="006B3CB1">
        <w:t>firmar qualquer documento e praticar qualquer ato relativo à garantia constituída nos termos deste Contrato, na medida em que o referido ato ou documento seja necessário para constituir, conservar, formalizar ou validar a presente Alienação Fiduciária;</w:t>
      </w:r>
    </w:p>
    <w:p w14:paraId="5FCE4930" w14:textId="77777777" w:rsidR="00BA651E" w:rsidRPr="006B3CB1" w:rsidRDefault="00BA651E" w:rsidP="00BA651E">
      <w:pPr>
        <w:pStyle w:val="Level2"/>
        <w:numPr>
          <w:ilvl w:val="0"/>
          <w:numId w:val="0"/>
        </w:numPr>
        <w:tabs>
          <w:tab w:val="left" w:pos="1134"/>
          <w:tab w:val="left" w:pos="1843"/>
        </w:tabs>
        <w:spacing w:after="0" w:line="288" w:lineRule="auto"/>
        <w:rPr>
          <w:rFonts w:ascii="Verdana" w:hAnsi="Verdana"/>
          <w:kern w:val="0"/>
          <w:szCs w:val="20"/>
        </w:rPr>
      </w:pPr>
    </w:p>
    <w:p w14:paraId="07DAA423" w14:textId="77777777" w:rsidR="00BA651E" w:rsidRPr="006B3CB1" w:rsidRDefault="00BA651E" w:rsidP="006B3CB1">
      <w:pPr>
        <w:numPr>
          <w:ilvl w:val="0"/>
          <w:numId w:val="39"/>
        </w:numPr>
        <w:tabs>
          <w:tab w:val="clear" w:pos="1065"/>
          <w:tab w:val="left" w:pos="1418"/>
        </w:tabs>
        <w:ind w:left="1418" w:hanging="1418"/>
      </w:pPr>
      <w:r w:rsidRPr="006B3CB1">
        <w:t xml:space="preserve">utilizar os recursos relativos aos Bens e Direitos Onerados, aplicando-os no pagamento das Obrigações Garantidas, nos termos da legislação aplicável, da Escritura e deste Contrato, podendo para tanto assinar documentos, reconhecendo expressamente as Outorgantes e as </w:t>
      </w:r>
      <w:proofErr w:type="spellStart"/>
      <w:r w:rsidRPr="006B3CB1">
        <w:t>SPEs</w:t>
      </w:r>
      <w:proofErr w:type="spellEnd"/>
      <w:r w:rsidRPr="006B3CB1">
        <w:t xml:space="preserve"> a autenticidade e legalidade de tais atos, dando tudo como bom, firme e valioso para todos os efeitos, independentemente de autorização, aviso prévio ou notificação de qualquer natureza e sem prejuízo das demais disposições previstas na Escritura de Emissão;</w:t>
      </w:r>
    </w:p>
    <w:p w14:paraId="69D78331" w14:textId="77777777" w:rsidR="00BA651E" w:rsidRPr="006B3CB1" w:rsidRDefault="00BA651E" w:rsidP="00BA651E">
      <w:pPr>
        <w:pStyle w:val="Level2"/>
        <w:numPr>
          <w:ilvl w:val="0"/>
          <w:numId w:val="0"/>
        </w:numPr>
        <w:tabs>
          <w:tab w:val="left" w:pos="1134"/>
          <w:tab w:val="left" w:pos="1843"/>
        </w:tabs>
        <w:spacing w:after="0" w:line="288" w:lineRule="auto"/>
        <w:rPr>
          <w:rFonts w:ascii="Verdana" w:hAnsi="Verdana"/>
          <w:kern w:val="0"/>
          <w:szCs w:val="20"/>
        </w:rPr>
      </w:pPr>
    </w:p>
    <w:p w14:paraId="0BD0DCA6" w14:textId="77777777" w:rsidR="00BA651E" w:rsidRPr="006B3CB1" w:rsidRDefault="00BA651E" w:rsidP="006B3CB1">
      <w:pPr>
        <w:numPr>
          <w:ilvl w:val="0"/>
          <w:numId w:val="39"/>
        </w:numPr>
        <w:tabs>
          <w:tab w:val="clear" w:pos="1065"/>
          <w:tab w:val="left" w:pos="1418"/>
        </w:tabs>
        <w:ind w:left="1418" w:hanging="1418"/>
      </w:pPr>
      <w:r w:rsidRPr="006B3CB1">
        <w:t>tomar as medidas para consolidar a propriedade plena dos Bens e Direitos Onerados em caso de execução do presente Contrato; e</w:t>
      </w:r>
    </w:p>
    <w:p w14:paraId="66AD8AB8" w14:textId="77777777" w:rsidR="00BA651E" w:rsidRPr="006B3CB1" w:rsidRDefault="00BA651E" w:rsidP="00BA651E">
      <w:pPr>
        <w:pStyle w:val="Level2"/>
        <w:numPr>
          <w:ilvl w:val="0"/>
          <w:numId w:val="0"/>
        </w:numPr>
        <w:tabs>
          <w:tab w:val="left" w:pos="1134"/>
          <w:tab w:val="left" w:pos="1843"/>
        </w:tabs>
        <w:spacing w:after="0" w:line="288" w:lineRule="auto"/>
        <w:rPr>
          <w:rFonts w:ascii="Verdana" w:hAnsi="Verdana"/>
          <w:kern w:val="0"/>
          <w:szCs w:val="20"/>
        </w:rPr>
      </w:pPr>
    </w:p>
    <w:p w14:paraId="2AAF9A73" w14:textId="77777777" w:rsidR="00BA651E" w:rsidRPr="006B3CB1" w:rsidRDefault="00BA651E" w:rsidP="006B3CB1">
      <w:pPr>
        <w:numPr>
          <w:ilvl w:val="0"/>
          <w:numId w:val="39"/>
        </w:numPr>
        <w:tabs>
          <w:tab w:val="clear" w:pos="1065"/>
          <w:tab w:val="left" w:pos="1418"/>
        </w:tabs>
        <w:ind w:left="1418" w:hanging="1418"/>
      </w:pPr>
      <w:r w:rsidRPr="006B3CB1">
        <w:t>conservar a posse indireta dos Bens e Direitos Onerados, bem como dos instrumentos que o representam, conforme o disposto na Cláusula 1.2 acima, contra qualquer detentor.</w:t>
      </w:r>
    </w:p>
    <w:p w14:paraId="2DC4ECF1" w14:textId="77777777" w:rsidR="00BA651E" w:rsidRPr="006B3CB1" w:rsidRDefault="00BA651E" w:rsidP="00BA651E">
      <w:bookmarkStart w:id="290" w:name="_DV_M119"/>
      <w:bookmarkStart w:id="291" w:name="_DV_M120"/>
      <w:bookmarkStart w:id="292" w:name="_DV_M122"/>
      <w:bookmarkEnd w:id="289"/>
      <w:bookmarkEnd w:id="290"/>
      <w:bookmarkEnd w:id="291"/>
      <w:bookmarkEnd w:id="292"/>
    </w:p>
    <w:p w14:paraId="76C2B81B" w14:textId="77777777" w:rsidR="00BA651E" w:rsidRPr="006B3CB1" w:rsidRDefault="00BA651E" w:rsidP="006B3CB1">
      <w:pPr>
        <w:pStyle w:val="PargrafodaLista"/>
        <w:keepNext/>
        <w:numPr>
          <w:ilvl w:val="0"/>
          <w:numId w:val="42"/>
        </w:numPr>
        <w:contextualSpacing w:val="0"/>
        <w:jc w:val="both"/>
      </w:pPr>
      <w:r w:rsidRPr="006B3CB1">
        <w:rPr>
          <w:b/>
        </w:rPr>
        <w:t>DIREITO DE VOTO</w:t>
      </w:r>
    </w:p>
    <w:p w14:paraId="271DECDB" w14:textId="77777777" w:rsidR="00BA651E" w:rsidRPr="006B3CB1" w:rsidRDefault="00BA651E" w:rsidP="00BA651E">
      <w:pPr>
        <w:pStyle w:val="Body"/>
        <w:keepNext/>
        <w:spacing w:after="0" w:line="288" w:lineRule="auto"/>
        <w:rPr>
          <w:rFonts w:ascii="Verdana" w:hAnsi="Verdana"/>
          <w:szCs w:val="20"/>
        </w:rPr>
      </w:pPr>
      <w:bookmarkStart w:id="293" w:name="_Ref381792975"/>
    </w:p>
    <w:p w14:paraId="42144994" w14:textId="77777777" w:rsidR="00BA651E" w:rsidRPr="006B3CB1" w:rsidRDefault="00BA651E" w:rsidP="006B3CB1">
      <w:pPr>
        <w:pStyle w:val="PargrafodaLista"/>
        <w:numPr>
          <w:ilvl w:val="1"/>
          <w:numId w:val="42"/>
        </w:numPr>
        <w:tabs>
          <w:tab w:val="left" w:pos="1560"/>
        </w:tabs>
        <w:contextualSpacing w:val="0"/>
        <w:jc w:val="both"/>
      </w:pPr>
      <w:bookmarkStart w:id="294" w:name="_Ref429750419"/>
      <w:r w:rsidRPr="006B3CB1">
        <w:t xml:space="preserve">Enquanto não tiver ocorrido nenhum Evento de Vencimento Antecipado (conforme descrito na Escritura de Emissão) e sem prejuízo dos demais direitos e obrigações dos Debenturistas, das Outorgantes e das </w:t>
      </w:r>
      <w:proofErr w:type="spellStart"/>
      <w:r w:rsidRPr="006B3CB1">
        <w:t>SPEs</w:t>
      </w:r>
      <w:proofErr w:type="spellEnd"/>
      <w:r w:rsidRPr="006B3CB1">
        <w:t xml:space="preserve"> constantes da Escritura de Emissão, a Brasil PCH e a PCHPAR exercerão livremente seus respectivos direitos de voto nas assembleias da PCHPAR e das SPES, respectivamente, salvo em deliberações que digam respeito às matérias abaixo indicadas, sobre as quais estarão sujeitas ao prévio consentimento de Debenturistas representando 2/3 (dois terços) das Debêntures em circulação reunidos em Assembleia Geral de Debenturistas (conforme definida na Escritura de Emissão) especialmente convocada para este fim</w:t>
      </w:r>
      <w:bookmarkEnd w:id="293"/>
      <w:bookmarkEnd w:id="294"/>
      <w:r w:rsidRPr="006B3CB1">
        <w:t>:</w:t>
      </w:r>
    </w:p>
    <w:p w14:paraId="1F577933" w14:textId="77777777" w:rsidR="00BA651E" w:rsidRPr="006B3CB1" w:rsidRDefault="00BA651E" w:rsidP="00BA651E">
      <w:pPr>
        <w:pStyle w:val="Level2"/>
        <w:numPr>
          <w:ilvl w:val="0"/>
          <w:numId w:val="0"/>
        </w:numPr>
        <w:spacing w:after="0" w:line="288" w:lineRule="auto"/>
        <w:rPr>
          <w:rFonts w:ascii="Verdana" w:hAnsi="Verdana"/>
          <w:kern w:val="0"/>
          <w:szCs w:val="20"/>
        </w:rPr>
      </w:pPr>
    </w:p>
    <w:p w14:paraId="79D16979"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kern w:val="0"/>
          <w:szCs w:val="20"/>
        </w:rPr>
      </w:pPr>
      <w:r w:rsidRPr="006B3CB1">
        <w:rPr>
          <w:rFonts w:ascii="Verdana" w:hAnsi="Verdana"/>
          <w:color w:val="000000"/>
          <w:szCs w:val="20"/>
        </w:rPr>
        <w:t xml:space="preserve">cisão, fusão, incorporação, incorporação de ações ou qualquer forma de reorganização societária envolvendo a PCHPAR e/ou as </w:t>
      </w:r>
      <w:proofErr w:type="spellStart"/>
      <w:r w:rsidRPr="006B3CB1">
        <w:rPr>
          <w:rFonts w:ascii="Verdana" w:hAnsi="Verdana"/>
          <w:color w:val="000000"/>
          <w:szCs w:val="20"/>
        </w:rPr>
        <w:t>SPEs</w:t>
      </w:r>
      <w:proofErr w:type="spellEnd"/>
      <w:r w:rsidRPr="006B3CB1">
        <w:rPr>
          <w:rFonts w:ascii="Verdana" w:hAnsi="Verdana"/>
          <w:color w:val="000000"/>
          <w:szCs w:val="20"/>
        </w:rPr>
        <w:t xml:space="preserve">, </w:t>
      </w:r>
      <w:r w:rsidRPr="006B3CB1">
        <w:rPr>
          <w:rFonts w:ascii="Verdana" w:hAnsi="Verdana"/>
          <w:kern w:val="0"/>
          <w:szCs w:val="20"/>
        </w:rPr>
        <w:t>exceto nas hipóteses autorizadas na Escritura de Emissão, respeitados os termos ali indicados</w:t>
      </w:r>
      <w:r w:rsidRPr="006B3CB1">
        <w:rPr>
          <w:rFonts w:ascii="Verdana" w:hAnsi="Verdana"/>
          <w:color w:val="000000"/>
          <w:szCs w:val="20"/>
        </w:rPr>
        <w:t>;</w:t>
      </w:r>
    </w:p>
    <w:p w14:paraId="71C83FE3" w14:textId="77777777" w:rsidR="00BA651E" w:rsidRPr="006B3CB1" w:rsidRDefault="00BA651E" w:rsidP="00BA651E"/>
    <w:p w14:paraId="2A47EE43"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kern w:val="0"/>
          <w:szCs w:val="20"/>
        </w:rPr>
      </w:pPr>
      <w:r w:rsidRPr="006B3CB1">
        <w:rPr>
          <w:rFonts w:ascii="Verdana" w:hAnsi="Verdana"/>
          <w:color w:val="000000"/>
          <w:szCs w:val="20"/>
        </w:rPr>
        <w:t>aquisição, por terceiros, de qualquer</w:t>
      </w:r>
      <w:r w:rsidRPr="006B3CB1">
        <w:rPr>
          <w:rFonts w:ascii="Verdana" w:hAnsi="Verdana"/>
          <w:kern w:val="0"/>
          <w:szCs w:val="20"/>
        </w:rPr>
        <w:t xml:space="preserve"> participação direta do capital social da PCHPAR e/ou das </w:t>
      </w:r>
      <w:proofErr w:type="spellStart"/>
      <w:r w:rsidRPr="006B3CB1">
        <w:rPr>
          <w:rFonts w:ascii="Verdana" w:hAnsi="Verdana"/>
          <w:kern w:val="0"/>
          <w:szCs w:val="20"/>
        </w:rPr>
        <w:t>SPEs</w:t>
      </w:r>
      <w:proofErr w:type="spellEnd"/>
      <w:r w:rsidRPr="006B3CB1">
        <w:rPr>
          <w:rFonts w:ascii="Verdana" w:hAnsi="Verdana"/>
          <w:kern w:val="0"/>
          <w:szCs w:val="20"/>
        </w:rPr>
        <w:t>;</w:t>
      </w:r>
    </w:p>
    <w:p w14:paraId="248C517D" w14:textId="77777777" w:rsidR="00BA651E" w:rsidRPr="006B3CB1" w:rsidRDefault="00BA651E" w:rsidP="00BA651E"/>
    <w:p w14:paraId="361EF763"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kern w:val="0"/>
          <w:szCs w:val="20"/>
        </w:rPr>
      </w:pPr>
      <w:r w:rsidRPr="006B3CB1">
        <w:rPr>
          <w:rFonts w:ascii="Verdana" w:hAnsi="Verdana"/>
          <w:szCs w:val="20"/>
        </w:rPr>
        <w:t xml:space="preserve">liquidação, dissolução ou extinção </w:t>
      </w:r>
      <w:r w:rsidRPr="006B3CB1">
        <w:rPr>
          <w:rFonts w:ascii="Verdana" w:hAnsi="Verdana"/>
          <w:kern w:val="0"/>
          <w:szCs w:val="20"/>
        </w:rPr>
        <w:t xml:space="preserve">da PCHPAR e/ou das </w:t>
      </w:r>
      <w:proofErr w:type="spellStart"/>
      <w:r w:rsidRPr="006B3CB1">
        <w:rPr>
          <w:rFonts w:ascii="Verdana" w:hAnsi="Verdana"/>
          <w:kern w:val="0"/>
          <w:szCs w:val="20"/>
        </w:rPr>
        <w:t>SPEs</w:t>
      </w:r>
      <w:proofErr w:type="spellEnd"/>
      <w:r w:rsidRPr="006B3CB1">
        <w:rPr>
          <w:rFonts w:ascii="Verdana" w:hAnsi="Verdana"/>
          <w:kern w:val="0"/>
          <w:szCs w:val="20"/>
        </w:rPr>
        <w:t>;</w:t>
      </w:r>
    </w:p>
    <w:p w14:paraId="5D0555AC" w14:textId="77777777" w:rsidR="00BA651E" w:rsidRPr="006B3CB1" w:rsidRDefault="00BA651E" w:rsidP="00BA651E"/>
    <w:p w14:paraId="30B496FB"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redução do capital social da PCHPAR e/ou das </w:t>
      </w:r>
      <w:proofErr w:type="spellStart"/>
      <w:r w:rsidRPr="006B3CB1">
        <w:rPr>
          <w:rFonts w:ascii="Verdana" w:hAnsi="Verdana"/>
          <w:kern w:val="0"/>
          <w:szCs w:val="20"/>
        </w:rPr>
        <w:t>SPEs</w:t>
      </w:r>
      <w:proofErr w:type="spellEnd"/>
      <w:r w:rsidRPr="006B3CB1">
        <w:rPr>
          <w:rFonts w:ascii="Verdana" w:hAnsi="Verdana"/>
          <w:kern w:val="0"/>
          <w:szCs w:val="20"/>
        </w:rPr>
        <w:t>, exceto nas hipóteses autorizadas na Escritura de Emissão, respeitados os termos ali indicados;</w:t>
      </w:r>
    </w:p>
    <w:p w14:paraId="1B10D974" w14:textId="77777777" w:rsidR="00BA651E" w:rsidRPr="006B3CB1" w:rsidRDefault="00BA651E" w:rsidP="00BA651E">
      <w:pPr>
        <w:pStyle w:val="Level2"/>
        <w:numPr>
          <w:ilvl w:val="0"/>
          <w:numId w:val="0"/>
        </w:numPr>
        <w:spacing w:after="0" w:line="288" w:lineRule="auto"/>
        <w:rPr>
          <w:rFonts w:ascii="Verdana" w:hAnsi="Verdana"/>
          <w:bCs/>
          <w:kern w:val="0"/>
          <w:szCs w:val="20"/>
        </w:rPr>
      </w:pPr>
    </w:p>
    <w:p w14:paraId="7072E871"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kern w:val="0"/>
          <w:szCs w:val="20"/>
        </w:rPr>
        <w:t xml:space="preserve">criação ou emissão de qualquer ação com ou sem direito de voto, ou ainda qualquer título ou valor mobiliário conversível em ações, incluindo promessas, termos ou opções de compra, venda ou permuta sobre ações ou títulos ou valores mobiliários de emissão da PCHPAR e das </w:t>
      </w:r>
      <w:proofErr w:type="spellStart"/>
      <w:r w:rsidRPr="006B3CB1">
        <w:rPr>
          <w:rFonts w:ascii="Verdana" w:hAnsi="Verdana"/>
          <w:kern w:val="0"/>
          <w:szCs w:val="20"/>
        </w:rPr>
        <w:t>SPEs</w:t>
      </w:r>
      <w:proofErr w:type="spellEnd"/>
      <w:r w:rsidRPr="006B3CB1">
        <w:rPr>
          <w:rFonts w:ascii="Verdana" w:hAnsi="Verdana"/>
          <w:kern w:val="0"/>
          <w:szCs w:val="20"/>
        </w:rPr>
        <w:t xml:space="preserve"> e conversíveis em suas ações, exceto quaisquer ações emitidas no âmbito dos aumentos de capital social da PCHPAR e das </w:t>
      </w:r>
      <w:proofErr w:type="spellStart"/>
      <w:r w:rsidRPr="006B3CB1">
        <w:rPr>
          <w:rFonts w:ascii="Verdana" w:hAnsi="Verdana"/>
          <w:kern w:val="0"/>
          <w:szCs w:val="20"/>
        </w:rPr>
        <w:t>SPEs</w:t>
      </w:r>
      <w:proofErr w:type="spellEnd"/>
      <w:r w:rsidRPr="006B3CB1">
        <w:rPr>
          <w:rFonts w:ascii="Verdana" w:hAnsi="Verdana"/>
          <w:kern w:val="0"/>
          <w:szCs w:val="20"/>
        </w:rPr>
        <w:t xml:space="preserve"> previstos na Cessão Fiduciária Liquidação, efetivados para fins de viabilizar a quitação integral das Dívidas Existentes</w:t>
      </w:r>
      <w:r w:rsidRPr="006B3CB1">
        <w:rPr>
          <w:rFonts w:ascii="Verdana" w:hAnsi="Verdana"/>
          <w:bCs/>
          <w:kern w:val="0"/>
          <w:szCs w:val="20"/>
        </w:rPr>
        <w:t>;</w:t>
      </w:r>
    </w:p>
    <w:p w14:paraId="034C24D3" w14:textId="77777777" w:rsidR="00BA651E" w:rsidRPr="006B3CB1" w:rsidRDefault="00BA651E" w:rsidP="00BA651E">
      <w:pPr>
        <w:pStyle w:val="Level2"/>
        <w:numPr>
          <w:ilvl w:val="0"/>
          <w:numId w:val="0"/>
        </w:numPr>
        <w:spacing w:after="0" w:line="288" w:lineRule="auto"/>
        <w:rPr>
          <w:rFonts w:ascii="Verdana" w:hAnsi="Verdana"/>
          <w:bCs/>
          <w:kern w:val="0"/>
          <w:szCs w:val="20"/>
        </w:rPr>
      </w:pPr>
    </w:p>
    <w:p w14:paraId="1B2D6A2D"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bCs/>
          <w:kern w:val="0"/>
          <w:szCs w:val="20"/>
        </w:rPr>
        <w:t xml:space="preserve">criação de novas classes de ações de emissão </w:t>
      </w:r>
      <w:r w:rsidRPr="006B3CB1">
        <w:rPr>
          <w:rFonts w:ascii="Verdana" w:hAnsi="Verdana"/>
          <w:kern w:val="0"/>
          <w:szCs w:val="20"/>
        </w:rPr>
        <w:t xml:space="preserve">da PCHPAR e/ou das </w:t>
      </w:r>
      <w:proofErr w:type="spellStart"/>
      <w:r w:rsidRPr="006B3CB1">
        <w:rPr>
          <w:rFonts w:ascii="Verdana" w:hAnsi="Verdana"/>
          <w:kern w:val="0"/>
          <w:szCs w:val="20"/>
        </w:rPr>
        <w:t>SPEs</w:t>
      </w:r>
      <w:proofErr w:type="spellEnd"/>
      <w:r w:rsidRPr="006B3CB1">
        <w:rPr>
          <w:rFonts w:ascii="Verdana" w:hAnsi="Verdana"/>
          <w:bCs/>
          <w:kern w:val="0"/>
          <w:szCs w:val="20"/>
        </w:rPr>
        <w:t>;</w:t>
      </w:r>
    </w:p>
    <w:p w14:paraId="384F0AAE" w14:textId="77777777" w:rsidR="00BA651E" w:rsidRPr="006B3CB1" w:rsidRDefault="00BA651E" w:rsidP="00BA651E">
      <w:pPr>
        <w:pStyle w:val="Level2"/>
        <w:numPr>
          <w:ilvl w:val="0"/>
          <w:numId w:val="0"/>
        </w:numPr>
        <w:spacing w:after="0" w:line="288" w:lineRule="auto"/>
        <w:rPr>
          <w:rFonts w:ascii="Verdana" w:hAnsi="Verdana"/>
          <w:bCs/>
          <w:kern w:val="0"/>
          <w:szCs w:val="20"/>
        </w:rPr>
      </w:pPr>
    </w:p>
    <w:p w14:paraId="4B5986E2"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bCs/>
          <w:kern w:val="0"/>
          <w:szCs w:val="20"/>
        </w:rPr>
        <w:t xml:space="preserve">resgate, amortização, conversão, desdobramento, grupamento ou compra de ações de emissão </w:t>
      </w:r>
      <w:r w:rsidRPr="006B3CB1">
        <w:rPr>
          <w:rFonts w:ascii="Verdana" w:hAnsi="Verdana"/>
          <w:kern w:val="0"/>
          <w:szCs w:val="20"/>
        </w:rPr>
        <w:t xml:space="preserve">da PCHPAR e/ou das </w:t>
      </w:r>
      <w:proofErr w:type="spellStart"/>
      <w:r w:rsidRPr="006B3CB1">
        <w:rPr>
          <w:rFonts w:ascii="Verdana" w:hAnsi="Verdana"/>
          <w:kern w:val="0"/>
          <w:szCs w:val="20"/>
        </w:rPr>
        <w:t>SPEs</w:t>
      </w:r>
      <w:proofErr w:type="spellEnd"/>
      <w:r w:rsidRPr="006B3CB1">
        <w:rPr>
          <w:rFonts w:ascii="Verdana" w:hAnsi="Verdana"/>
          <w:bCs/>
          <w:kern w:val="0"/>
          <w:szCs w:val="20"/>
        </w:rPr>
        <w:t xml:space="preserve"> para cancelamento ou manutenção em tesouraria;</w:t>
      </w:r>
    </w:p>
    <w:p w14:paraId="4498657E" w14:textId="77777777" w:rsidR="00BA651E" w:rsidRPr="006B3CB1" w:rsidRDefault="00BA651E" w:rsidP="00BA651E">
      <w:pPr>
        <w:pStyle w:val="Level3"/>
        <w:numPr>
          <w:ilvl w:val="0"/>
          <w:numId w:val="0"/>
        </w:numPr>
        <w:spacing w:after="0" w:line="288" w:lineRule="auto"/>
        <w:rPr>
          <w:rFonts w:ascii="Verdana" w:hAnsi="Verdana"/>
          <w:bCs/>
          <w:kern w:val="0"/>
          <w:szCs w:val="20"/>
        </w:rPr>
      </w:pPr>
    </w:p>
    <w:p w14:paraId="257A6100"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bCs/>
          <w:kern w:val="0"/>
          <w:szCs w:val="20"/>
        </w:rPr>
        <w:t xml:space="preserve">abertura de capital pela </w:t>
      </w:r>
      <w:r w:rsidRPr="006B3CB1">
        <w:rPr>
          <w:rFonts w:ascii="Verdana" w:hAnsi="Verdana"/>
          <w:kern w:val="0"/>
          <w:szCs w:val="20"/>
        </w:rPr>
        <w:t xml:space="preserve">PCHPAR e/ou pelas </w:t>
      </w:r>
      <w:proofErr w:type="spellStart"/>
      <w:r w:rsidRPr="006B3CB1">
        <w:rPr>
          <w:rFonts w:ascii="Verdana" w:hAnsi="Verdana"/>
          <w:kern w:val="0"/>
          <w:szCs w:val="20"/>
        </w:rPr>
        <w:t>SPEs</w:t>
      </w:r>
      <w:proofErr w:type="spellEnd"/>
      <w:r w:rsidRPr="006B3CB1">
        <w:rPr>
          <w:rFonts w:ascii="Verdana" w:hAnsi="Verdana"/>
          <w:bCs/>
          <w:kern w:val="0"/>
          <w:szCs w:val="20"/>
        </w:rPr>
        <w:t>;</w:t>
      </w:r>
    </w:p>
    <w:p w14:paraId="62E808C0" w14:textId="77777777" w:rsidR="00BA651E" w:rsidRPr="006B3CB1" w:rsidRDefault="00BA651E" w:rsidP="00BA651E">
      <w:pPr>
        <w:pStyle w:val="Level3"/>
        <w:numPr>
          <w:ilvl w:val="0"/>
          <w:numId w:val="0"/>
        </w:numPr>
        <w:spacing w:after="0" w:line="288" w:lineRule="auto"/>
        <w:rPr>
          <w:rFonts w:ascii="Verdana" w:hAnsi="Verdana"/>
          <w:bCs/>
          <w:kern w:val="0"/>
          <w:szCs w:val="20"/>
        </w:rPr>
      </w:pPr>
    </w:p>
    <w:p w14:paraId="7AA4A016"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bCs/>
          <w:kern w:val="0"/>
          <w:szCs w:val="20"/>
        </w:rPr>
        <w:t xml:space="preserve">alteração dos direitos, preferências, vantagens e condições de resgate ou amortização atribuídas às ações de emissão da </w:t>
      </w:r>
      <w:r w:rsidRPr="006B3CB1">
        <w:rPr>
          <w:rFonts w:ascii="Verdana" w:hAnsi="Verdana"/>
          <w:kern w:val="0"/>
          <w:szCs w:val="20"/>
        </w:rPr>
        <w:t xml:space="preserve">PCHPAR e das </w:t>
      </w:r>
      <w:proofErr w:type="spellStart"/>
      <w:r w:rsidRPr="006B3CB1">
        <w:rPr>
          <w:rFonts w:ascii="Verdana" w:hAnsi="Verdana"/>
          <w:kern w:val="0"/>
          <w:szCs w:val="20"/>
        </w:rPr>
        <w:t>SPEs</w:t>
      </w:r>
      <w:proofErr w:type="spellEnd"/>
      <w:r w:rsidRPr="006B3CB1">
        <w:rPr>
          <w:rFonts w:ascii="Verdana" w:hAnsi="Verdana"/>
          <w:bCs/>
          <w:kern w:val="0"/>
          <w:szCs w:val="20"/>
        </w:rPr>
        <w:t>;</w:t>
      </w:r>
    </w:p>
    <w:p w14:paraId="189E733E" w14:textId="77777777" w:rsidR="00BA651E" w:rsidRPr="006B3CB1" w:rsidRDefault="00BA651E" w:rsidP="00BA651E">
      <w:pPr>
        <w:pStyle w:val="Level3"/>
        <w:numPr>
          <w:ilvl w:val="0"/>
          <w:numId w:val="0"/>
        </w:numPr>
        <w:spacing w:after="0" w:line="288" w:lineRule="auto"/>
        <w:rPr>
          <w:rFonts w:ascii="Verdana" w:hAnsi="Verdana"/>
          <w:bCs/>
          <w:kern w:val="0"/>
          <w:szCs w:val="20"/>
        </w:rPr>
      </w:pPr>
    </w:p>
    <w:p w14:paraId="11B7BFC2"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bCs/>
          <w:kern w:val="0"/>
          <w:szCs w:val="20"/>
        </w:rPr>
        <w:t>suspensão</w:t>
      </w:r>
      <w:r w:rsidRPr="006B3CB1">
        <w:rPr>
          <w:rFonts w:ascii="Verdana" w:hAnsi="Verdana"/>
          <w:w w:val="0"/>
          <w:kern w:val="0"/>
          <w:szCs w:val="20"/>
        </w:rPr>
        <w:t xml:space="preserve"> </w:t>
      </w:r>
      <w:r w:rsidRPr="006B3CB1">
        <w:rPr>
          <w:rFonts w:ascii="Verdana" w:hAnsi="Verdana"/>
          <w:bCs/>
          <w:kern w:val="0"/>
          <w:szCs w:val="20"/>
        </w:rPr>
        <w:t xml:space="preserve">de quaisquer direitos sobre as ações de emissão da </w:t>
      </w:r>
      <w:r w:rsidRPr="006B3CB1">
        <w:rPr>
          <w:rFonts w:ascii="Verdana" w:hAnsi="Verdana"/>
          <w:kern w:val="0"/>
          <w:szCs w:val="20"/>
        </w:rPr>
        <w:t xml:space="preserve">PCHPAR e das </w:t>
      </w:r>
      <w:proofErr w:type="spellStart"/>
      <w:r w:rsidRPr="006B3CB1">
        <w:rPr>
          <w:rFonts w:ascii="Verdana" w:hAnsi="Verdana"/>
          <w:kern w:val="0"/>
          <w:szCs w:val="20"/>
        </w:rPr>
        <w:t>SPEs</w:t>
      </w:r>
      <w:proofErr w:type="spellEnd"/>
      <w:r w:rsidRPr="006B3CB1">
        <w:rPr>
          <w:rFonts w:ascii="Verdana" w:hAnsi="Verdana"/>
          <w:bCs/>
          <w:kern w:val="0"/>
          <w:szCs w:val="20"/>
        </w:rPr>
        <w:t>; e</w:t>
      </w:r>
    </w:p>
    <w:p w14:paraId="51442BB9" w14:textId="77777777" w:rsidR="00BA651E" w:rsidRPr="006B3CB1" w:rsidRDefault="00BA651E" w:rsidP="00BA651E">
      <w:pPr>
        <w:pStyle w:val="Level3"/>
        <w:numPr>
          <w:ilvl w:val="0"/>
          <w:numId w:val="0"/>
        </w:numPr>
        <w:spacing w:after="0" w:line="288" w:lineRule="auto"/>
        <w:rPr>
          <w:rFonts w:ascii="Verdana" w:hAnsi="Verdana"/>
          <w:bCs/>
          <w:kern w:val="0"/>
          <w:szCs w:val="20"/>
        </w:rPr>
      </w:pPr>
    </w:p>
    <w:p w14:paraId="3F4E4587" w14:textId="77777777" w:rsidR="00BA651E" w:rsidRPr="006B3CB1" w:rsidRDefault="00BA651E" w:rsidP="006B3CB1">
      <w:pPr>
        <w:pStyle w:val="Level2"/>
        <w:numPr>
          <w:ilvl w:val="0"/>
          <w:numId w:val="38"/>
        </w:numPr>
        <w:tabs>
          <w:tab w:val="left" w:pos="1418"/>
        </w:tabs>
        <w:spacing w:after="0" w:line="288" w:lineRule="auto"/>
        <w:ind w:left="1418" w:hanging="1418"/>
        <w:rPr>
          <w:rFonts w:ascii="Verdana" w:hAnsi="Verdana"/>
          <w:bCs/>
          <w:kern w:val="0"/>
          <w:szCs w:val="20"/>
        </w:rPr>
      </w:pPr>
      <w:r w:rsidRPr="006B3CB1">
        <w:rPr>
          <w:rFonts w:ascii="Verdana" w:hAnsi="Verdana"/>
          <w:kern w:val="0"/>
          <w:szCs w:val="20"/>
        </w:rPr>
        <w:t xml:space="preserve">criação de partes beneficiárias ou outros títulos que confiram direito de participação sobre a PCHPAR ou sobre as </w:t>
      </w:r>
      <w:proofErr w:type="spellStart"/>
      <w:r w:rsidRPr="006B3CB1">
        <w:rPr>
          <w:rFonts w:ascii="Verdana" w:hAnsi="Verdana"/>
          <w:kern w:val="0"/>
          <w:szCs w:val="20"/>
        </w:rPr>
        <w:t>SPEs</w:t>
      </w:r>
      <w:proofErr w:type="spellEnd"/>
      <w:r w:rsidRPr="006B3CB1">
        <w:rPr>
          <w:rFonts w:ascii="Verdana" w:hAnsi="Verdana"/>
          <w:kern w:val="0"/>
          <w:szCs w:val="20"/>
        </w:rPr>
        <w:t>.</w:t>
      </w:r>
    </w:p>
    <w:p w14:paraId="38CE2668" w14:textId="77777777" w:rsidR="00BA651E" w:rsidRPr="006B3CB1" w:rsidRDefault="00BA651E" w:rsidP="00BA651E">
      <w:pPr>
        <w:pStyle w:val="Level2"/>
        <w:numPr>
          <w:ilvl w:val="0"/>
          <w:numId w:val="0"/>
        </w:numPr>
        <w:tabs>
          <w:tab w:val="left" w:pos="0"/>
          <w:tab w:val="left" w:pos="1418"/>
        </w:tabs>
        <w:spacing w:after="0" w:line="288" w:lineRule="auto"/>
        <w:rPr>
          <w:rFonts w:ascii="Verdana" w:hAnsi="Verdana"/>
          <w:kern w:val="0"/>
          <w:szCs w:val="20"/>
        </w:rPr>
      </w:pPr>
    </w:p>
    <w:p w14:paraId="57A43FDE" w14:textId="77777777" w:rsidR="00BA651E" w:rsidRPr="006B3CB1" w:rsidRDefault="00BA651E" w:rsidP="00BA651E">
      <w:pPr>
        <w:pStyle w:val="Level2"/>
        <w:numPr>
          <w:ilvl w:val="0"/>
          <w:numId w:val="0"/>
        </w:numPr>
        <w:tabs>
          <w:tab w:val="left" w:pos="0"/>
          <w:tab w:val="left" w:pos="1418"/>
        </w:tabs>
        <w:spacing w:after="0" w:line="288" w:lineRule="auto"/>
        <w:rPr>
          <w:rFonts w:ascii="Verdana" w:hAnsi="Verdana"/>
          <w:b/>
          <w:kern w:val="0"/>
          <w:szCs w:val="20"/>
        </w:rPr>
      </w:pPr>
    </w:p>
    <w:p w14:paraId="53330A8E" w14:textId="77777777" w:rsidR="00BA651E" w:rsidRPr="006B3CB1" w:rsidRDefault="00BA651E" w:rsidP="006B3CB1">
      <w:pPr>
        <w:pStyle w:val="PargrafodaLista"/>
        <w:numPr>
          <w:ilvl w:val="1"/>
          <w:numId w:val="42"/>
        </w:numPr>
        <w:tabs>
          <w:tab w:val="left" w:pos="1560"/>
        </w:tabs>
        <w:contextualSpacing w:val="0"/>
        <w:jc w:val="both"/>
      </w:pPr>
      <w:r w:rsidRPr="006B3CB1">
        <w:t xml:space="preserve">A PCHPAR não registrará e nem implementará qualquer voto da Brasil PCH, assim como as </w:t>
      </w:r>
      <w:proofErr w:type="spellStart"/>
      <w:r w:rsidRPr="006B3CB1">
        <w:t>SPEs</w:t>
      </w:r>
      <w:proofErr w:type="spellEnd"/>
      <w:r w:rsidRPr="006B3CB1">
        <w:t xml:space="preserve"> não registrarão e nem implementarão qualquer voto da PCHPAR, que viole ou seja incompatível com quaisquer dos termos deste Contrato ou da Escritura de Emissão, ou que tenha o efeito de restringir ou extinguir os Debenturistas ou seus direitos e prerrogativas.</w:t>
      </w:r>
    </w:p>
    <w:p w14:paraId="6828BA6E" w14:textId="77777777" w:rsidR="00BA651E" w:rsidRPr="006B3CB1" w:rsidRDefault="00BA651E" w:rsidP="00BA651E">
      <w:pPr>
        <w:pStyle w:val="Level3"/>
        <w:numPr>
          <w:ilvl w:val="0"/>
          <w:numId w:val="0"/>
        </w:numPr>
        <w:spacing w:after="0" w:line="288" w:lineRule="auto"/>
        <w:rPr>
          <w:rFonts w:ascii="Verdana" w:hAnsi="Verdana"/>
          <w:bCs/>
          <w:kern w:val="0"/>
          <w:szCs w:val="20"/>
        </w:rPr>
      </w:pPr>
    </w:p>
    <w:p w14:paraId="7D850DC9" w14:textId="77777777" w:rsidR="00BA651E" w:rsidRPr="006B3CB1" w:rsidRDefault="00BA651E" w:rsidP="006B3CB1">
      <w:pPr>
        <w:pStyle w:val="PargrafodaLista"/>
        <w:numPr>
          <w:ilvl w:val="1"/>
          <w:numId w:val="42"/>
        </w:numPr>
        <w:tabs>
          <w:tab w:val="left" w:pos="1560"/>
        </w:tabs>
        <w:contextualSpacing w:val="0"/>
        <w:jc w:val="both"/>
        <w:rPr>
          <w:color w:val="000000"/>
        </w:rPr>
      </w:pPr>
      <w:r w:rsidRPr="006B3CB1">
        <w:lastRenderedPageBreak/>
        <w:t xml:space="preserve">Sem prejuízo do disposto na Cláusula 7.1. acima, na hipótese de ocorrência de qualquer Evento de Vencimento Antecipado, o exercício pelas Outorgantes dos respectivos direitos de voto, decorrentes das Ações Alienadas, para deliberação de qualquer matéria em assembleia geral de acionistas, estará sujeito ao prévio consentimento dos Debenturistas conforme deliberação obtida em Assembleia Geral de Debenturistas. Para tanto, as Outorgantes e as </w:t>
      </w:r>
      <w:proofErr w:type="spellStart"/>
      <w:r w:rsidRPr="006B3CB1">
        <w:t>SPEs</w:t>
      </w:r>
      <w:proofErr w:type="spellEnd"/>
      <w:r w:rsidRPr="006B3CB1">
        <w:t xml:space="preserve"> obrigam-se a informar ao Agente Fiduciário, na qualidade de representante dos Debenturistas, com antecedência de, no mínimo, 10 (dez) dias corridos, sobre a realização de qualquer assembleia ou exercício de direito inerente aos Bens e Direitos Onerados, sendo certo que o Agente Fiduciário orientará as Outorgantes e as </w:t>
      </w:r>
      <w:proofErr w:type="spellStart"/>
      <w:r w:rsidRPr="006B3CB1">
        <w:t>SPEs</w:t>
      </w:r>
      <w:proofErr w:type="spellEnd"/>
      <w:r w:rsidRPr="006B3CB1">
        <w:t xml:space="preserve"> em até 1 (um) Dia Útil contado da realização da Assembleia Geral de Debenturistas que deliberar acerca do exercício de voto.</w:t>
      </w:r>
      <w:bookmarkStart w:id="295" w:name="_Ref320172374"/>
    </w:p>
    <w:p w14:paraId="746ED393" w14:textId="77777777" w:rsidR="00BA651E" w:rsidRPr="006B3CB1" w:rsidRDefault="00BA651E" w:rsidP="00BA651E">
      <w:pPr>
        <w:rPr>
          <w:b/>
        </w:rPr>
      </w:pPr>
      <w:bookmarkStart w:id="296" w:name="_DV_M126"/>
      <w:bookmarkStart w:id="297" w:name="_Ref427860809"/>
      <w:bookmarkStart w:id="298" w:name="_Ref318388538"/>
      <w:bookmarkEnd w:id="296"/>
    </w:p>
    <w:p w14:paraId="5AB79C79" w14:textId="77777777" w:rsidR="00BA651E" w:rsidRPr="006B3CB1" w:rsidRDefault="00BA651E" w:rsidP="006B3CB1">
      <w:pPr>
        <w:pStyle w:val="PargrafodaLista"/>
        <w:keepNext/>
        <w:numPr>
          <w:ilvl w:val="0"/>
          <w:numId w:val="42"/>
        </w:numPr>
        <w:contextualSpacing w:val="0"/>
        <w:jc w:val="both"/>
      </w:pPr>
      <w:r w:rsidRPr="006B3CB1">
        <w:rPr>
          <w:b/>
        </w:rPr>
        <w:t>EXCUSSÃO</w:t>
      </w:r>
      <w:bookmarkEnd w:id="297"/>
    </w:p>
    <w:p w14:paraId="50FAA15A" w14:textId="77777777" w:rsidR="00BA651E" w:rsidRPr="006B3CB1" w:rsidRDefault="00BA651E" w:rsidP="00BA651E">
      <w:pPr>
        <w:pStyle w:val="Body"/>
        <w:keepNext/>
        <w:spacing w:after="0" w:line="288" w:lineRule="auto"/>
        <w:rPr>
          <w:rFonts w:ascii="Verdana" w:hAnsi="Verdana"/>
          <w:kern w:val="0"/>
          <w:szCs w:val="20"/>
          <w:lang w:val="pt-BR"/>
        </w:rPr>
      </w:pPr>
    </w:p>
    <w:p w14:paraId="3A0CD9E7" w14:textId="77777777" w:rsidR="00BA651E" w:rsidRPr="006B3CB1" w:rsidRDefault="00BA651E" w:rsidP="006B3CB1">
      <w:pPr>
        <w:pStyle w:val="Level2"/>
        <w:numPr>
          <w:ilvl w:val="1"/>
          <w:numId w:val="42"/>
        </w:numPr>
        <w:tabs>
          <w:tab w:val="left" w:pos="1418"/>
        </w:tabs>
        <w:spacing w:after="0" w:line="288" w:lineRule="auto"/>
        <w:rPr>
          <w:rFonts w:ascii="Verdana" w:hAnsi="Verdana"/>
          <w:szCs w:val="20"/>
        </w:rPr>
      </w:pPr>
      <w:bookmarkStart w:id="299" w:name="_DV_M127"/>
      <w:bookmarkStart w:id="300" w:name="_DV_M128"/>
      <w:bookmarkStart w:id="301" w:name="_DV_M129"/>
      <w:bookmarkStart w:id="302" w:name="_DV_M130"/>
      <w:bookmarkStart w:id="303" w:name="_DV_M131"/>
      <w:bookmarkStart w:id="304" w:name="_Hlk516208490"/>
      <w:bookmarkStart w:id="305" w:name="_Ref260217617"/>
      <w:bookmarkEnd w:id="298"/>
      <w:bookmarkEnd w:id="299"/>
      <w:bookmarkEnd w:id="300"/>
      <w:bookmarkEnd w:id="301"/>
      <w:bookmarkEnd w:id="302"/>
      <w:bookmarkEnd w:id="303"/>
      <w:r w:rsidRPr="006B3CB1">
        <w:rPr>
          <w:rFonts w:ascii="Verdana" w:hAnsi="Verdana"/>
          <w:kern w:val="0"/>
          <w:szCs w:val="20"/>
        </w:rPr>
        <w:t>Caso</w:t>
      </w:r>
      <w:r w:rsidRPr="006B3CB1">
        <w:rPr>
          <w:rFonts w:ascii="Verdana" w:hAnsi="Verdana"/>
          <w:szCs w:val="20"/>
        </w:rPr>
        <w:t xml:space="preserve"> </w:t>
      </w:r>
      <w:r w:rsidRPr="006B3CB1">
        <w:rPr>
          <w:rFonts w:ascii="Verdana" w:hAnsi="Verdana"/>
          <w:b/>
          <w:szCs w:val="20"/>
        </w:rPr>
        <w:t>(a)</w:t>
      </w:r>
      <w:r w:rsidRPr="006B3CB1">
        <w:rPr>
          <w:rFonts w:ascii="Verdana" w:hAnsi="Verdana"/>
          <w:kern w:val="0"/>
          <w:szCs w:val="20"/>
        </w:rPr>
        <w:t xml:space="preserve"> ocorra o vencimento antecipado das Debêntures</w:t>
      </w:r>
      <w:bookmarkEnd w:id="295"/>
      <w:r w:rsidRPr="006B3CB1">
        <w:rPr>
          <w:rFonts w:ascii="Verdana" w:hAnsi="Verdana"/>
          <w:szCs w:val="20"/>
        </w:rPr>
        <w:t xml:space="preserve"> ou </w:t>
      </w:r>
      <w:r w:rsidRPr="006B3CB1">
        <w:rPr>
          <w:rFonts w:ascii="Verdana" w:hAnsi="Verdana"/>
          <w:b/>
          <w:szCs w:val="20"/>
        </w:rPr>
        <w:t>(b)</w:t>
      </w:r>
      <w:r w:rsidRPr="006B3CB1">
        <w:rPr>
          <w:rFonts w:ascii="Verdana" w:hAnsi="Verdana"/>
          <w:szCs w:val="20"/>
        </w:rPr>
        <w:t xml:space="preserve"> </w:t>
      </w:r>
      <w:r w:rsidRPr="006B3CB1">
        <w:rPr>
          <w:rFonts w:ascii="Verdana" w:hAnsi="Verdana"/>
          <w:kern w:val="0"/>
          <w:szCs w:val="20"/>
        </w:rPr>
        <w:t>caso, na Data de Vencimento, as Obrigações Garantidas não tenham sido quitadas, a propriedade plena dos Bens e Direitos Onerados se consolidará em favor dos Debenturistas, representados</w:t>
      </w:r>
      <w:r w:rsidRPr="006B3CB1">
        <w:rPr>
          <w:rFonts w:ascii="Verdana" w:hAnsi="Verdana"/>
          <w:szCs w:val="20"/>
        </w:rPr>
        <w:t xml:space="preserve"> pelo Agente Fiduciário, e o Agente Fiduciário, observado o disposto na Escritura de Emissão e neste Contrato, poderá promover a excussão deste Contrato, exercendo todos os poderes que lhe são outorgados pela legislação e regulamentação aplicáveis, nas condições que os Debenturistas entenderem apropriados, pública ou particularmente, judicialmente ou de forma amigável (extrajudicialmente), a exclusivo critério dos Debenturistas, reunidos em Assembleia Geral de Debenturistas convocada para esse fim, nos termos previstos na Escritura de Emissão e nos termos abaixo discriminados.</w:t>
      </w:r>
    </w:p>
    <w:p w14:paraId="1A105574" w14:textId="77777777" w:rsidR="00BA651E" w:rsidRPr="006B3CB1" w:rsidRDefault="00BA651E" w:rsidP="00BA651E">
      <w:bookmarkStart w:id="306" w:name="_Hlk516208722"/>
      <w:bookmarkEnd w:id="304"/>
    </w:p>
    <w:p w14:paraId="7FAAF125" w14:textId="77777777" w:rsidR="00BA651E" w:rsidRPr="006B3CB1" w:rsidRDefault="00BA651E" w:rsidP="006B3CB1">
      <w:pPr>
        <w:pStyle w:val="PargrafodaLista"/>
        <w:numPr>
          <w:ilvl w:val="2"/>
          <w:numId w:val="42"/>
        </w:numPr>
        <w:tabs>
          <w:tab w:val="left" w:pos="1560"/>
        </w:tabs>
        <w:contextualSpacing w:val="0"/>
        <w:jc w:val="both"/>
      </w:pPr>
      <w:r w:rsidRPr="006B3CB1">
        <w:rPr>
          <w:rFonts w:eastAsia="SimSun"/>
          <w:color w:val="000000" w:themeColor="text1"/>
        </w:rPr>
        <w:t xml:space="preserve">Caso seja exigido pela legislação aplicável, à época da transferência das Ações Alienadas que importem em mudança do controle societário das </w:t>
      </w:r>
      <w:proofErr w:type="spellStart"/>
      <w:r w:rsidRPr="006B3CB1">
        <w:rPr>
          <w:rFonts w:eastAsia="SimSun"/>
          <w:color w:val="000000" w:themeColor="text1"/>
        </w:rPr>
        <w:t>SPEs</w:t>
      </w:r>
      <w:proofErr w:type="spellEnd"/>
      <w:r w:rsidRPr="006B3CB1">
        <w:rPr>
          <w:rFonts w:eastAsia="SimSun"/>
          <w:color w:val="000000" w:themeColor="text1"/>
        </w:rPr>
        <w:t xml:space="preserve"> e/ou da PCHPAR, em razão da excussão da Alienação Fiduciária, o Agente Fiduciário, na qualidade de representante dos Debenturistas, deverá requerer a anuência prévia da ANEEL</w:t>
      </w:r>
      <w:r w:rsidRPr="006B3CB1">
        <w:rPr>
          <w:rFonts w:eastAsia="SimSun" w:cs="Arial"/>
          <w:color w:val="000000" w:themeColor="text1"/>
        </w:rPr>
        <w:t>,</w:t>
      </w:r>
      <w:r w:rsidRPr="006B3CB1">
        <w:rPr>
          <w:rFonts w:eastAsia="SimSun"/>
          <w:color w:val="000000" w:themeColor="text1"/>
        </w:rPr>
        <w:t xml:space="preserve"> para a referida transferência, devendo as </w:t>
      </w:r>
      <w:r w:rsidRPr="006B3CB1">
        <w:rPr>
          <w:lang w:val="x-none"/>
        </w:rPr>
        <w:t xml:space="preserve">Outorgantes e as </w:t>
      </w:r>
      <w:proofErr w:type="spellStart"/>
      <w:r w:rsidRPr="006B3CB1">
        <w:rPr>
          <w:lang w:val="x-none"/>
        </w:rPr>
        <w:t>SPEs</w:t>
      </w:r>
      <w:proofErr w:type="spellEnd"/>
      <w:r w:rsidRPr="006B3CB1">
        <w:rPr>
          <w:rFonts w:eastAsia="SimSun"/>
          <w:color w:val="000000" w:themeColor="text1"/>
        </w:rPr>
        <w:t xml:space="preserve"> contribuírem com o que for necessário para a obtenção de tal autorização.</w:t>
      </w:r>
    </w:p>
    <w:bookmarkEnd w:id="306"/>
    <w:p w14:paraId="5BF20682"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lang w:val="x-none"/>
        </w:rPr>
      </w:pPr>
    </w:p>
    <w:p w14:paraId="6EF0A2FC" w14:textId="77777777" w:rsidR="00BA651E" w:rsidRPr="006B3CB1" w:rsidRDefault="00BA651E" w:rsidP="006B3CB1">
      <w:pPr>
        <w:pStyle w:val="PargrafodaLista"/>
        <w:numPr>
          <w:ilvl w:val="1"/>
          <w:numId w:val="42"/>
        </w:numPr>
        <w:tabs>
          <w:tab w:val="left" w:pos="1560"/>
        </w:tabs>
        <w:contextualSpacing w:val="0"/>
        <w:jc w:val="both"/>
      </w:pPr>
      <w:r w:rsidRPr="006B3CB1">
        <w:t>Caso os Debenturistas, na Assembleia Geral de Debenturistas mencionada na Cláusula 7.1, optem pela excussão dos Bens e Direitos Onerados, para fins de fixação do preço mínimo de venda das Ações Alienadas (“</w:t>
      </w:r>
      <w:r w:rsidRPr="006B3CB1">
        <w:rPr>
          <w:u w:val="single"/>
        </w:rPr>
        <w:t>Preço Mínimo</w:t>
      </w:r>
      <w:r w:rsidRPr="006B3CB1">
        <w:t xml:space="preserve">”), será contratada, pelo Agente Fiduciário, às expensas das Outorgantes, em até 10 (dez) dias contados da data da decretação do vencimento das Obrigações Garantidas ou do vencimento das Debêntures sem que as Obrigações Garantidas tenham sido quitadas, conforme o caso, </w:t>
      </w:r>
      <w:r w:rsidRPr="006B3CB1">
        <w:rPr>
          <w:color w:val="000000"/>
        </w:rPr>
        <w:t>empresa especializada de primeira linha dentre as 5 (cinco) primeiras instituições do Ranking de Fusões e Aquisições em Valor das Operações divulgado pela Associação Brasileira das Entidades dos Mercados Financeiro e de Capitais – ANBIMA no trimestre anterior ao evento de vencimento, que não seja Debenturista e/ou acionista, direto ou indireto, das Cedentes (“</w:t>
      </w:r>
      <w:r w:rsidRPr="006B3CB1">
        <w:rPr>
          <w:color w:val="000000"/>
          <w:u w:val="single"/>
        </w:rPr>
        <w:t>Avaliadores</w:t>
      </w:r>
      <w:r w:rsidRPr="006B3CB1">
        <w:rPr>
          <w:color w:val="000000"/>
        </w:rPr>
        <w:t>”). As Outorgantes escolherão o Avaliador dentre 3 (três) opções selecionadas pelos Debenturistas representados pelo Agente Fiduciário e, em caso de inércia das Outorgantes caberá exclusivamente aos Debenturistas a escolha do Avaliador</w:t>
      </w:r>
      <w:r w:rsidRPr="006B3CB1">
        <w:t xml:space="preserve">. O Avaliador selecionado deverá entregar seu </w:t>
      </w:r>
      <w:r w:rsidRPr="006B3CB1">
        <w:lastRenderedPageBreak/>
        <w:t>laudo de avaliação às Outorgantes e ao Agente Fiduciário o mais brevemente possível, preferencialmente em até 30 (trinta) dias contados da data da respectiva contratação.</w:t>
      </w:r>
    </w:p>
    <w:p w14:paraId="20A97DC2"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214A37A5" w14:textId="77777777" w:rsidR="00BA651E" w:rsidRPr="006B3CB1" w:rsidRDefault="00BA651E" w:rsidP="006B3CB1">
      <w:pPr>
        <w:pStyle w:val="PargrafodaLista"/>
        <w:numPr>
          <w:ilvl w:val="2"/>
          <w:numId w:val="42"/>
        </w:numPr>
        <w:tabs>
          <w:tab w:val="left" w:pos="1560"/>
        </w:tabs>
        <w:contextualSpacing w:val="0"/>
        <w:jc w:val="both"/>
      </w:pPr>
      <w:r w:rsidRPr="006B3CB1">
        <w:t xml:space="preserve">Caso as Ações Alienadas não sejam vendidas no primeiro leilão, nos termos da cláusula 7.2 acima, o Agente Fiduciário procederá um novo leilão para venda das Ações Alienadas, fixando um preço mínimo equivalente a 80% (oitenta por cento) do Preço Mínimo, bem como os demais requisitos dispostos na Cláusula 7.2, </w:t>
      </w:r>
      <w:r w:rsidRPr="006B3CB1">
        <w:rPr>
          <w:color w:val="000000"/>
        </w:rPr>
        <w:t>em especial a venda em bloco único das ações alienadas</w:t>
      </w:r>
      <w:r w:rsidRPr="006B3CB1">
        <w:t>.</w:t>
      </w:r>
    </w:p>
    <w:p w14:paraId="37458950"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01B189C6" w14:textId="77777777" w:rsidR="00BA651E" w:rsidRPr="006B3CB1" w:rsidRDefault="00BA651E" w:rsidP="006B3CB1">
      <w:pPr>
        <w:pStyle w:val="PargrafodaLista"/>
        <w:numPr>
          <w:ilvl w:val="2"/>
          <w:numId w:val="42"/>
        </w:numPr>
        <w:tabs>
          <w:tab w:val="left" w:pos="1134"/>
          <w:tab w:val="left" w:pos="1560"/>
        </w:tabs>
        <w:contextualSpacing w:val="0"/>
        <w:jc w:val="both"/>
      </w:pPr>
      <w:r w:rsidRPr="006B3CB1">
        <w:t>Se, após o segundo leilão, não for possível realizar a venda das Ações Alienadas, o Agente Fiduciário procederá um novo leilão para venda das Ações Alienadas, que não mais precisará observar o Preço Mínimo e nem a obrigatoriedade de venda em bloco único, mas apenas o critério de melhor preço.</w:t>
      </w:r>
    </w:p>
    <w:p w14:paraId="12FF1DE4" w14:textId="77777777" w:rsidR="00BA651E" w:rsidRPr="006B3CB1" w:rsidRDefault="00BA651E" w:rsidP="00BA651E">
      <w:pPr>
        <w:pStyle w:val="PargrafodaLista"/>
      </w:pPr>
    </w:p>
    <w:p w14:paraId="602A66B5" w14:textId="77777777" w:rsidR="00BA651E" w:rsidRPr="006B3CB1" w:rsidRDefault="00BA651E" w:rsidP="006B3CB1">
      <w:pPr>
        <w:pStyle w:val="PargrafodaLista"/>
        <w:numPr>
          <w:ilvl w:val="2"/>
          <w:numId w:val="42"/>
        </w:numPr>
        <w:tabs>
          <w:tab w:val="left" w:pos="1134"/>
          <w:tab w:val="left" w:pos="1560"/>
        </w:tabs>
        <w:contextualSpacing w:val="0"/>
        <w:jc w:val="both"/>
      </w:pPr>
      <w:r w:rsidRPr="006B3CB1">
        <w:rPr>
          <w:color w:val="000000"/>
        </w:rPr>
        <w:t>O produto total apurado com a excussão da garantia objeto deste Contrato será aplicado no pagamento e até o limite das Obrigações Garantidas.</w:t>
      </w:r>
      <w:bookmarkEnd w:id="305"/>
    </w:p>
    <w:p w14:paraId="55B3050B" w14:textId="77777777" w:rsidR="00BA651E" w:rsidRPr="006B3CB1" w:rsidRDefault="00BA651E" w:rsidP="00BA651E">
      <w:pPr>
        <w:pStyle w:val="PargrafodaLista"/>
        <w:tabs>
          <w:tab w:val="left" w:pos="1134"/>
          <w:tab w:val="left" w:pos="1560"/>
        </w:tabs>
        <w:ind w:left="0"/>
      </w:pPr>
    </w:p>
    <w:p w14:paraId="4FD56849" w14:textId="77777777" w:rsidR="00BA651E" w:rsidRPr="006B3CB1" w:rsidRDefault="00BA651E" w:rsidP="006B3CB1">
      <w:pPr>
        <w:pStyle w:val="PargrafodaLista"/>
        <w:numPr>
          <w:ilvl w:val="1"/>
          <w:numId w:val="42"/>
        </w:numPr>
        <w:tabs>
          <w:tab w:val="left" w:pos="1560"/>
        </w:tabs>
        <w:contextualSpacing w:val="0"/>
        <w:jc w:val="both"/>
      </w:pPr>
      <w:bookmarkStart w:id="307" w:name="_Hlk516208766"/>
      <w:bookmarkStart w:id="308" w:name="_Ref382334319"/>
      <w:r w:rsidRPr="006B3CB1">
        <w:t xml:space="preserve">As Outorgantes, neste ato, outorgam ao Agente Fiduciário, na qualidade de representante da comunhão dos Debenturistas, de forma irrevogável e irretratável, nos termos dos artigos 684 e 685 do Código Civil, como condição do negócio e até a integral quitação de todas as Obrigações Garantidas, instrumento de mandato na forma do </w:t>
      </w:r>
      <w:r w:rsidRPr="006B3CB1">
        <w:rPr>
          <w:u w:val="single"/>
        </w:rPr>
        <w:t>Anexo I</w:t>
      </w:r>
      <w:r w:rsidRPr="006B3CB1">
        <w:t xml:space="preserve"> ao presente Contrato, conforme artigo 653 do Código Civil Brasileiro, nomeando-o como procurador, a fim de que, caso não cumpram qualquer das obrigações a que se refere a Cláusula 3 deste Contrato e/ou seja caracterizado o vencimento antecipado das Debêntures ou caso na Data de Vencimento, as Obrigações Garantidas não tenham sido quitadas, este possa, durante a vigência deste Contrato</w:t>
      </w:r>
      <w:r w:rsidRPr="006B3CB1">
        <w:rPr>
          <w:color w:val="000000"/>
        </w:rPr>
        <w:t xml:space="preserve">: </w:t>
      </w:r>
      <w:r w:rsidRPr="006B3CB1">
        <w:rPr>
          <w:b/>
          <w:color w:val="000000"/>
        </w:rPr>
        <w:t>(i)</w:t>
      </w:r>
      <w:r w:rsidRPr="006B3CB1">
        <w:rPr>
          <w:color w:val="000000"/>
        </w:rPr>
        <w:t xml:space="preserve"> assinar todos e quaisquer instrumentos e praticar todos os atos perante qualquer terceiro ou autoridade governamental que sejam consistentes com os termos deste Contrato e necessários para a consecução dos objetivos estabelecidos neste Contrato,</w:t>
      </w:r>
      <w:r w:rsidRPr="006B3CB1">
        <w:t xml:space="preserve"> incluindo, mas não se limitando a, notificar, comunicar e/ou, de qualquer outra forma, informar terceiros sobre a Alienação Fiduciária, bem como tomar posse, reter, alienar, cobrar, receber, imediatamente vender, ceder, outorgar opção ou opções de compra ou de outro modo alienar e entregar os Bens e Direitos Onerados, no todo ou em parte; </w:t>
      </w:r>
      <w:r w:rsidRPr="006B3CB1">
        <w:rPr>
          <w:b/>
        </w:rPr>
        <w:t>(</w:t>
      </w:r>
      <w:proofErr w:type="spellStart"/>
      <w:r w:rsidRPr="006B3CB1">
        <w:rPr>
          <w:b/>
        </w:rPr>
        <w:t>ii</w:t>
      </w:r>
      <w:proofErr w:type="spellEnd"/>
      <w:r w:rsidRPr="006B3CB1">
        <w:rPr>
          <w:b/>
        </w:rPr>
        <w:t>)</w:t>
      </w:r>
      <w:r w:rsidRPr="006B3CB1">
        <w:t xml:space="preserve"> requerer todas e quaisquer aprovações prévias ou consentimentos que possam ser necessários para a transferência dos Bens e Direitos Onerados a terceiros, incluindo, mas não se limitando, requerimento de </w:t>
      </w:r>
      <w:r w:rsidRPr="006B3CB1">
        <w:rPr>
          <w:lang w:val="x-none"/>
        </w:rPr>
        <w:t>autorização da ANEEL</w:t>
      </w:r>
      <w:r w:rsidRPr="006B3CB1">
        <w:rPr>
          <w:color w:val="000000"/>
        </w:rPr>
        <w:t xml:space="preserve">; </w:t>
      </w:r>
      <w:r w:rsidRPr="006B3CB1">
        <w:rPr>
          <w:b/>
          <w:color w:val="000000"/>
        </w:rPr>
        <w:t>(</w:t>
      </w:r>
      <w:proofErr w:type="spellStart"/>
      <w:r w:rsidRPr="006B3CB1">
        <w:rPr>
          <w:b/>
          <w:color w:val="000000"/>
        </w:rPr>
        <w:t>iii</w:t>
      </w:r>
      <w:proofErr w:type="spellEnd"/>
      <w:r w:rsidRPr="006B3CB1">
        <w:rPr>
          <w:b/>
          <w:color w:val="000000"/>
        </w:rPr>
        <w:t>)</w:t>
      </w:r>
      <w:r w:rsidRPr="006B3CB1">
        <w:rPr>
          <w:color w:val="000000"/>
        </w:rPr>
        <w:t xml:space="preserve"> praticar atos para proceder ao registro e/ou averbação da Alienação Fiduciária, incluindo anotações em livros societários, assinando formulários, pedidos e requerimentos, </w:t>
      </w:r>
      <w:r w:rsidRPr="006B3CB1">
        <w:rPr>
          <w:b/>
          <w:color w:val="000000"/>
        </w:rPr>
        <w:t>(</w:t>
      </w:r>
      <w:proofErr w:type="spellStart"/>
      <w:r w:rsidRPr="006B3CB1">
        <w:rPr>
          <w:b/>
          <w:color w:val="000000"/>
        </w:rPr>
        <w:t>iv</w:t>
      </w:r>
      <w:proofErr w:type="spellEnd"/>
      <w:r w:rsidRPr="006B3CB1">
        <w:rPr>
          <w:b/>
          <w:color w:val="000000"/>
        </w:rPr>
        <w:t>)</w:t>
      </w:r>
      <w:r w:rsidRPr="006B3CB1">
        <w:rPr>
          <w:color w:val="000000"/>
        </w:rPr>
        <w:t xml:space="preserve"> utilizar os recursos oriundos da venda dos Bens e Direitos Onerados, na amortização ou, se possível, liquidação das Obrigações Garantidas devidas e não pagas e de todos e quaisquer tributos e despesas incidentes sobre a cessão, venda ou transferência das Ações Alienadas ou incidentes sobre o pagamento aos Debenturistas do montante de seus créditos, entregando, ao final, às Outorgantes o que porventura sobejar; e </w:t>
      </w:r>
      <w:r w:rsidRPr="006B3CB1">
        <w:rPr>
          <w:b/>
          <w:color w:val="000000"/>
        </w:rPr>
        <w:t>(v)</w:t>
      </w:r>
      <w:r w:rsidRPr="006B3CB1">
        <w:rPr>
          <w:color w:val="000000"/>
        </w:rPr>
        <w:t xml:space="preserve"> praticar qualquer ato e firmar qualquer instrumento necessário ao bom e fiel cumprimento deste mandato nos termos e para os fins do presente Contrato, sendo-lhe conferido todos os poderes que lhe são assegurados pela legislação vigente, inclusive </w:t>
      </w:r>
      <w:r w:rsidRPr="006B3CB1">
        <w:rPr>
          <w:color w:val="000000"/>
        </w:rPr>
        <w:lastRenderedPageBreak/>
        <w:t>os poderes "</w:t>
      </w:r>
      <w:r w:rsidRPr="006B3CB1">
        <w:rPr>
          <w:i/>
          <w:color w:val="000000"/>
        </w:rPr>
        <w:t>ad judicia</w:t>
      </w:r>
      <w:r w:rsidRPr="006B3CB1">
        <w:rPr>
          <w:color w:val="000000"/>
        </w:rPr>
        <w:t>" e "</w:t>
      </w:r>
      <w:r w:rsidRPr="006B3CB1">
        <w:rPr>
          <w:i/>
          <w:color w:val="000000"/>
        </w:rPr>
        <w:t>ad negotia</w:t>
      </w:r>
      <w:r w:rsidRPr="006B3CB1">
        <w:rPr>
          <w:color w:val="000000"/>
        </w:rPr>
        <w:t xml:space="preserve">", incluindo ainda </w:t>
      </w:r>
      <w:r w:rsidRPr="006B3CB1">
        <w:t>todos os poderes que lhe são assegurados pela legislação vigente.</w:t>
      </w:r>
    </w:p>
    <w:bookmarkEnd w:id="307"/>
    <w:p w14:paraId="490EAAEF" w14:textId="77777777" w:rsidR="00BA651E" w:rsidRPr="006B3CB1" w:rsidRDefault="00BA651E" w:rsidP="00BA651E">
      <w:pPr>
        <w:pStyle w:val="Level2"/>
        <w:numPr>
          <w:ilvl w:val="0"/>
          <w:numId w:val="0"/>
        </w:numPr>
        <w:tabs>
          <w:tab w:val="left" w:pos="1418"/>
        </w:tabs>
        <w:spacing w:after="0" w:line="288" w:lineRule="auto"/>
        <w:rPr>
          <w:rFonts w:ascii="Verdana" w:hAnsi="Verdana"/>
          <w:szCs w:val="20"/>
        </w:rPr>
      </w:pPr>
    </w:p>
    <w:p w14:paraId="52C07AAD" w14:textId="77777777" w:rsidR="00BA651E" w:rsidRPr="006B3CB1" w:rsidRDefault="00BA651E" w:rsidP="006B3CB1">
      <w:pPr>
        <w:pStyle w:val="PargrafodaLista"/>
        <w:numPr>
          <w:ilvl w:val="2"/>
          <w:numId w:val="42"/>
        </w:numPr>
        <w:tabs>
          <w:tab w:val="left" w:pos="1560"/>
        </w:tabs>
        <w:contextualSpacing w:val="0"/>
        <w:jc w:val="both"/>
      </w:pPr>
      <w:bookmarkStart w:id="309" w:name="_Hlk516208803"/>
      <w:r w:rsidRPr="006B3CB1">
        <w:t>As Outorgantes e o Agente Fiduciário desde já</w:t>
      </w:r>
      <w:r w:rsidRPr="006B3CB1">
        <w:rPr>
          <w:b/>
        </w:rPr>
        <w:t xml:space="preserve"> </w:t>
      </w:r>
      <w:r w:rsidRPr="006B3CB1">
        <w:t xml:space="preserve">concordam expressamente que os instrumentos de mandato outorgados, na forma do </w:t>
      </w:r>
      <w:r w:rsidRPr="006B3CB1">
        <w:rPr>
          <w:u w:val="single"/>
        </w:rPr>
        <w:t>Anexo I</w:t>
      </w:r>
      <w:r w:rsidRPr="006B3CB1">
        <w:t xml:space="preserve"> ao presente, vigorarão pelo prazo de 1 (um) ano contado desde a data de sua assinatura, devendo ser renovadas ano a ano com antecedência mínima de 30 (trinta) dias do vencimento do mencionado instrumento de mandato, até </w:t>
      </w:r>
      <w:r w:rsidRPr="006B3CB1">
        <w:rPr>
          <w:b/>
        </w:rPr>
        <w:t>(i)</w:t>
      </w:r>
      <w:r w:rsidRPr="006B3CB1">
        <w:t xml:space="preserve"> o pleno e integral cumprimento das Obrigações Garantidas; ou </w:t>
      </w:r>
      <w:r w:rsidRPr="006B3CB1">
        <w:rPr>
          <w:b/>
        </w:rPr>
        <w:t>(</w:t>
      </w:r>
      <w:proofErr w:type="spellStart"/>
      <w:r w:rsidRPr="006B3CB1">
        <w:rPr>
          <w:b/>
        </w:rPr>
        <w:t>ii</w:t>
      </w:r>
      <w:proofErr w:type="spellEnd"/>
      <w:r w:rsidRPr="006B3CB1">
        <w:rPr>
          <w:b/>
        </w:rPr>
        <w:t>)</w:t>
      </w:r>
      <w:r w:rsidRPr="006B3CB1">
        <w:t xml:space="preserve"> que a Alienação Fiduciária objeto deste Contrato seja totalmente excutida e os Debenturistas tenham recebido o produto da excussão das Ações Alienadas e/ou dos Direitos Adicionais de forma definitiva e incontestável, o que ocorrer primeiro.</w:t>
      </w:r>
    </w:p>
    <w:bookmarkEnd w:id="308"/>
    <w:p w14:paraId="3D2F0F3F" w14:textId="77777777" w:rsidR="00BA651E" w:rsidRPr="006B3CB1" w:rsidRDefault="00BA651E" w:rsidP="00BA651E">
      <w:pPr>
        <w:pStyle w:val="Level3"/>
        <w:numPr>
          <w:ilvl w:val="0"/>
          <w:numId w:val="0"/>
        </w:numPr>
        <w:autoSpaceDE w:val="0"/>
        <w:autoSpaceDN w:val="0"/>
        <w:adjustRightInd w:val="0"/>
        <w:spacing w:after="0" w:line="288" w:lineRule="auto"/>
        <w:rPr>
          <w:rFonts w:ascii="Verdana" w:hAnsi="Verdana"/>
          <w:kern w:val="0"/>
          <w:szCs w:val="20"/>
        </w:rPr>
      </w:pPr>
    </w:p>
    <w:p w14:paraId="5168B9E7" w14:textId="77777777" w:rsidR="00BA651E" w:rsidRPr="006B3CB1" w:rsidRDefault="00BA651E" w:rsidP="006B3CB1">
      <w:pPr>
        <w:pStyle w:val="PargrafodaLista"/>
        <w:numPr>
          <w:ilvl w:val="1"/>
          <w:numId w:val="42"/>
        </w:numPr>
        <w:tabs>
          <w:tab w:val="left" w:pos="1560"/>
        </w:tabs>
        <w:contextualSpacing w:val="0"/>
        <w:jc w:val="both"/>
      </w:pPr>
      <w:r w:rsidRPr="006B3CB1">
        <w:t xml:space="preserve">Qualquer custo ou despesa comprovadamente incorrido pelo Agente Fiduciário, na qualidade de representante dos Debenturistas ou diretamente pelos Debenturistas em decorrência de registros, averbações, processos, procedimentos e/ou outras medidas judiciais ou extrajudiciais necessários à manutenção plena dos direitos e obrigações constantes deste Contrato, ao bom e fiel cumprimento de seu mandato e ao recebimento do produto da excussão da garantia objeto desta Contrato e à salvaguarda dos direitos e prerrogativas dos Debenturistas previstos neste Contrato, incluindo custos, taxas, despesas, emolumentos, honorários advocatícios e periciais fixados em sentença judicial transitada em julgado, ou quaisquer outros custos ou despesas comprovadamente incorridos relacionados com tais processos, procedimentos ou medidas, será de responsabilidade integral das Outorgantes e das </w:t>
      </w:r>
      <w:proofErr w:type="spellStart"/>
      <w:r w:rsidRPr="006B3CB1">
        <w:t>SPEs</w:t>
      </w:r>
      <w:proofErr w:type="spellEnd"/>
      <w:r w:rsidRPr="006B3CB1">
        <w:t>, devendo ser reembolsado ao Agente Fiduciário, na qualidade de representante dos Debenturistas, e/ou aos Debenturistas, observados os prazos, condições e termos previstos na Escritura de Emissão.</w:t>
      </w:r>
    </w:p>
    <w:p w14:paraId="39B0C0D7" w14:textId="77777777" w:rsidR="00BA651E" w:rsidRPr="006B3CB1" w:rsidRDefault="00BA651E" w:rsidP="00BA651E">
      <w:pPr>
        <w:pStyle w:val="Level3"/>
        <w:numPr>
          <w:ilvl w:val="0"/>
          <w:numId w:val="0"/>
        </w:numPr>
        <w:autoSpaceDE w:val="0"/>
        <w:autoSpaceDN w:val="0"/>
        <w:adjustRightInd w:val="0"/>
        <w:spacing w:after="0" w:line="288" w:lineRule="auto"/>
        <w:rPr>
          <w:rFonts w:ascii="Verdana" w:hAnsi="Verdana"/>
          <w:kern w:val="0"/>
          <w:szCs w:val="20"/>
        </w:rPr>
      </w:pPr>
    </w:p>
    <w:p w14:paraId="4CE2BD7D" w14:textId="77777777" w:rsidR="00BA651E" w:rsidRPr="006B3CB1" w:rsidRDefault="00BA651E" w:rsidP="006B3CB1">
      <w:pPr>
        <w:pStyle w:val="PargrafodaLista"/>
        <w:numPr>
          <w:ilvl w:val="1"/>
          <w:numId w:val="42"/>
        </w:numPr>
        <w:tabs>
          <w:tab w:val="left" w:pos="1560"/>
        </w:tabs>
        <w:contextualSpacing w:val="0"/>
        <w:jc w:val="both"/>
      </w:pPr>
      <w:r w:rsidRPr="006B3CB1">
        <w:t>Sem prejuízo das demais Garantias constituídas no âmbito da Emissão, caso seja realizada a venda dos Bens e Direitos Onerados pelo Agente Fiduciário, nos termos e condições definidos pelos Debenturistas reunidos em Assembleia Geral de Debenturistas, deverá o Agente Fiduciário empregar o produto da excussão para a satisfação das Obrigações Garantidas e de qualquer outro encargo incidente sobre as Obrigações Garantidas e despesas eventualmente realizadas para sua cobrança.</w:t>
      </w:r>
    </w:p>
    <w:p w14:paraId="318C45E5"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6D6221BA" w14:textId="77777777" w:rsidR="00BA651E" w:rsidRPr="006B3CB1" w:rsidRDefault="00BA651E" w:rsidP="006B3CB1">
      <w:pPr>
        <w:pStyle w:val="PargrafodaLista"/>
        <w:numPr>
          <w:ilvl w:val="2"/>
          <w:numId w:val="42"/>
        </w:numPr>
        <w:tabs>
          <w:tab w:val="left" w:pos="1560"/>
        </w:tabs>
        <w:contextualSpacing w:val="0"/>
        <w:jc w:val="both"/>
      </w:pPr>
      <w:r w:rsidRPr="006B3CB1">
        <w:t xml:space="preserve">Caso os recursos apurados de acordo com os procedimentos de excussão previstos nesta Cláusula 8 não sejam suficientes para quitar simultaneamente todas as Obrigações Garantidas, tais recursos deverão ser imputados na seguinte ordem, de tal forma que, uma vez quitados os valores referentes ao primeiro item, os recursos sejam alocados para o item imediatamente seguinte, e assim sucessivamente: </w:t>
      </w:r>
      <w:r w:rsidRPr="006B3CB1">
        <w:rPr>
          <w:b/>
        </w:rPr>
        <w:t>(i)</w:t>
      </w:r>
      <w:r w:rsidRPr="006B3CB1">
        <w:t xml:space="preserve"> quaisquer valores devidos </w:t>
      </w:r>
      <w:r w:rsidRPr="006B3CB1">
        <w:rPr>
          <w:bCs/>
        </w:rPr>
        <w:t>ao Agente Fiduciário, na forma prevista no artigo 13, parágrafo 2º da Instrução da CVM nº 583, de 20 de dezembro de 2016, conforme alterada</w:t>
      </w:r>
      <w:r w:rsidRPr="006B3CB1">
        <w:t xml:space="preserve">; </w:t>
      </w:r>
      <w:r w:rsidRPr="006B3CB1">
        <w:rPr>
          <w:b/>
        </w:rPr>
        <w:t>(</w:t>
      </w:r>
      <w:proofErr w:type="spellStart"/>
      <w:r w:rsidRPr="006B3CB1">
        <w:rPr>
          <w:b/>
        </w:rPr>
        <w:t>ii</w:t>
      </w:r>
      <w:proofErr w:type="spellEnd"/>
      <w:r w:rsidRPr="006B3CB1">
        <w:rPr>
          <w:b/>
        </w:rPr>
        <w:t>)</w:t>
      </w:r>
      <w:r w:rsidRPr="006B3CB1">
        <w:t xml:space="preserve"> quaisquer valores devidos pelas Outorgantes e pelas </w:t>
      </w:r>
      <w:proofErr w:type="spellStart"/>
      <w:r w:rsidRPr="006B3CB1">
        <w:t>SPEs</w:t>
      </w:r>
      <w:proofErr w:type="spellEnd"/>
      <w:r w:rsidRPr="006B3CB1">
        <w:t>, nos termos da Escritura de Emissão, deste Contrato ou dos demais documentos da Emissão, que não sejam os valores a que se referem o item (i) acima e os itens (</w:t>
      </w:r>
      <w:proofErr w:type="spellStart"/>
      <w:r w:rsidRPr="006B3CB1">
        <w:t>ii</w:t>
      </w:r>
      <w:proofErr w:type="spellEnd"/>
      <w:r w:rsidRPr="006B3CB1">
        <w:t>) e (</w:t>
      </w:r>
      <w:proofErr w:type="spellStart"/>
      <w:r w:rsidRPr="006B3CB1">
        <w:t>iii</w:t>
      </w:r>
      <w:proofErr w:type="spellEnd"/>
      <w:r w:rsidRPr="006B3CB1">
        <w:t xml:space="preserve">) abaixo; </w:t>
      </w:r>
      <w:r w:rsidRPr="006B3CB1">
        <w:rPr>
          <w:b/>
        </w:rPr>
        <w:t>(</w:t>
      </w:r>
      <w:proofErr w:type="spellStart"/>
      <w:r w:rsidRPr="006B3CB1">
        <w:rPr>
          <w:b/>
        </w:rPr>
        <w:t>iii</w:t>
      </w:r>
      <w:proofErr w:type="spellEnd"/>
      <w:r w:rsidRPr="006B3CB1">
        <w:rPr>
          <w:b/>
        </w:rPr>
        <w:t>)</w:t>
      </w:r>
      <w:r w:rsidRPr="006B3CB1">
        <w:t xml:space="preserve"> Remuneração, Encargos Moratórios e demais encargos (incluindo prêmios) devidos sob as Obrigações </w:t>
      </w:r>
      <w:r w:rsidRPr="006B3CB1">
        <w:lastRenderedPageBreak/>
        <w:t xml:space="preserve">Garantidas; e </w:t>
      </w:r>
      <w:r w:rsidRPr="006B3CB1">
        <w:rPr>
          <w:b/>
        </w:rPr>
        <w:t>(</w:t>
      </w:r>
      <w:proofErr w:type="spellStart"/>
      <w:r w:rsidRPr="006B3CB1">
        <w:rPr>
          <w:b/>
        </w:rPr>
        <w:t>iv</w:t>
      </w:r>
      <w:proofErr w:type="spellEnd"/>
      <w:r w:rsidRPr="006B3CB1">
        <w:rPr>
          <w:b/>
        </w:rPr>
        <w:t>)</w:t>
      </w:r>
      <w:r w:rsidRPr="006B3CB1">
        <w:t> saldo do Valor Nominal Unitário ou do Valor Nominal Atualizado das Debêntures em circulação.</w:t>
      </w:r>
    </w:p>
    <w:p w14:paraId="68B4DDF8" w14:textId="77777777" w:rsidR="00BA651E" w:rsidRPr="006B3CB1" w:rsidRDefault="00BA651E" w:rsidP="00BA651E">
      <w:pPr>
        <w:pStyle w:val="Level2"/>
        <w:numPr>
          <w:ilvl w:val="0"/>
          <w:numId w:val="0"/>
        </w:numPr>
        <w:tabs>
          <w:tab w:val="left" w:pos="1418"/>
        </w:tabs>
        <w:spacing w:after="0" w:line="288" w:lineRule="auto"/>
        <w:rPr>
          <w:rFonts w:ascii="Verdana" w:hAnsi="Verdana"/>
          <w:bCs/>
          <w:szCs w:val="20"/>
        </w:rPr>
      </w:pPr>
    </w:p>
    <w:p w14:paraId="7DB4679B" w14:textId="77777777" w:rsidR="00BA651E" w:rsidRPr="006B3CB1" w:rsidRDefault="00BA651E" w:rsidP="006B3CB1">
      <w:pPr>
        <w:pStyle w:val="PargrafodaLista"/>
        <w:numPr>
          <w:ilvl w:val="2"/>
          <w:numId w:val="42"/>
        </w:numPr>
        <w:tabs>
          <w:tab w:val="left" w:pos="1560"/>
        </w:tabs>
        <w:contextualSpacing w:val="0"/>
        <w:jc w:val="both"/>
      </w:pPr>
      <w:r w:rsidRPr="006B3CB1">
        <w:t xml:space="preserve">As Outorgantes e as </w:t>
      </w:r>
      <w:proofErr w:type="spellStart"/>
      <w:r w:rsidRPr="006B3CB1">
        <w:t>SPEs</w:t>
      </w:r>
      <w:proofErr w:type="spellEnd"/>
      <w:r w:rsidRPr="006B3CB1">
        <w:t xml:space="preserve"> permanecerão responsáveis pelo saldo devedor das Obrigações Garantidas que não tiverem sido pagas, sem prejuízo dos acréscimos de Remuneração, Encargos Moratórios e outros prêmios e encargos incidentes sobre o saldo devedor das Obrigações Garantidas enquanto não forem pagas, declarando as Outorgantes, neste ato, se tratar de dívida líquida e certa, passível de cobrança extrajudicial ou por meio de processo de execução judicial.</w:t>
      </w:r>
    </w:p>
    <w:bookmarkEnd w:id="309"/>
    <w:p w14:paraId="0CF79076" w14:textId="77777777" w:rsidR="00BA651E" w:rsidRPr="006B3CB1" w:rsidRDefault="00BA651E" w:rsidP="00BA651E">
      <w:pPr>
        <w:pStyle w:val="Level2"/>
        <w:numPr>
          <w:ilvl w:val="0"/>
          <w:numId w:val="0"/>
        </w:numPr>
        <w:tabs>
          <w:tab w:val="left" w:pos="1418"/>
        </w:tabs>
        <w:spacing w:after="0" w:line="288" w:lineRule="auto"/>
        <w:rPr>
          <w:rFonts w:ascii="Verdana" w:hAnsi="Verdana"/>
          <w:smallCaps/>
          <w:kern w:val="0"/>
          <w:szCs w:val="20"/>
          <w:lang w:eastAsia="pt-BR"/>
        </w:rPr>
      </w:pPr>
    </w:p>
    <w:p w14:paraId="106DA8C1" w14:textId="77777777" w:rsidR="00BA651E" w:rsidRPr="006B3CB1" w:rsidRDefault="00BA651E" w:rsidP="006B3CB1">
      <w:pPr>
        <w:pStyle w:val="PargrafodaLista"/>
        <w:numPr>
          <w:ilvl w:val="1"/>
          <w:numId w:val="42"/>
        </w:numPr>
        <w:tabs>
          <w:tab w:val="left" w:pos="1560"/>
        </w:tabs>
        <w:contextualSpacing w:val="0"/>
        <w:jc w:val="both"/>
      </w:pPr>
      <w:r w:rsidRPr="006B3CB1">
        <w:t xml:space="preserve">Até a quitação integral das Obrigações Garantidas, a Brasil PCH, a PCHPAR e as </w:t>
      </w:r>
      <w:proofErr w:type="spellStart"/>
      <w:r w:rsidRPr="006B3CB1">
        <w:t>SPEs</w:t>
      </w:r>
      <w:proofErr w:type="spellEnd"/>
      <w:r w:rsidRPr="006B3CB1">
        <w:t xml:space="preserve"> se obrigam a adotar todas as medidas e providências no sentido de assegurar que os Debenturistas e/ou o Agente Fiduciário mantenham preferência absoluta com relação ao recebimento de todo e qualquer recurso relacionado aos </w:t>
      </w:r>
      <w:r w:rsidRPr="006B3CB1">
        <w:rPr>
          <w:color w:val="000000"/>
        </w:rPr>
        <w:t>Bens e Direitos Onerados</w:t>
      </w:r>
      <w:r w:rsidRPr="006B3CB1">
        <w:t>.</w:t>
      </w:r>
    </w:p>
    <w:p w14:paraId="59EFBC31" w14:textId="77777777" w:rsidR="00BA651E" w:rsidRPr="006B3CB1" w:rsidRDefault="00BA651E" w:rsidP="00BA651E">
      <w:pPr>
        <w:pStyle w:val="Level2"/>
        <w:numPr>
          <w:ilvl w:val="0"/>
          <w:numId w:val="0"/>
        </w:numPr>
        <w:tabs>
          <w:tab w:val="left" w:pos="1418"/>
        </w:tabs>
        <w:spacing w:after="0" w:line="288" w:lineRule="auto"/>
        <w:rPr>
          <w:rFonts w:ascii="Verdana" w:hAnsi="Verdana"/>
          <w:szCs w:val="20"/>
        </w:rPr>
      </w:pPr>
    </w:p>
    <w:p w14:paraId="5D1399F6" w14:textId="77777777" w:rsidR="00BA651E" w:rsidRPr="006B3CB1" w:rsidRDefault="00BA651E" w:rsidP="006B3CB1">
      <w:pPr>
        <w:pStyle w:val="PargrafodaLista"/>
        <w:numPr>
          <w:ilvl w:val="2"/>
          <w:numId w:val="42"/>
        </w:numPr>
        <w:tabs>
          <w:tab w:val="left" w:pos="1560"/>
        </w:tabs>
        <w:contextualSpacing w:val="0"/>
        <w:jc w:val="both"/>
        <w:rPr>
          <w:b/>
        </w:rPr>
      </w:pPr>
      <w:r w:rsidRPr="006B3CB1">
        <w:t xml:space="preserve">Caso, após a quitação de todas as Obrigações Garantidas, venha a restar qualquer valor da presente excussão, </w:t>
      </w:r>
      <w:r w:rsidRPr="006B3CB1">
        <w:rPr>
          <w:color w:val="000000"/>
        </w:rPr>
        <w:t xml:space="preserve">Ações Adicionais, Ações PCHPAR e/ou Ações </w:t>
      </w:r>
      <w:proofErr w:type="spellStart"/>
      <w:r w:rsidRPr="006B3CB1">
        <w:rPr>
          <w:color w:val="000000"/>
        </w:rPr>
        <w:t>SPEs</w:t>
      </w:r>
      <w:proofErr w:type="spellEnd"/>
      <w:r w:rsidRPr="006B3CB1">
        <w:t>, tais valores e/ou ações deverão ser devolvidos às Outorgantes em até 3 (três) Dias Úteis contados do total adimplemento das Obrigações Garantidas.</w:t>
      </w:r>
    </w:p>
    <w:p w14:paraId="54065D5D" w14:textId="77777777" w:rsidR="00BA651E" w:rsidRPr="006B3CB1" w:rsidRDefault="00BA651E" w:rsidP="00BA651E">
      <w:pPr>
        <w:widowControl w:val="0"/>
        <w:rPr>
          <w:smallCaps/>
        </w:rPr>
      </w:pPr>
    </w:p>
    <w:p w14:paraId="1338A150" w14:textId="77777777" w:rsidR="00BA651E" w:rsidRPr="006B3CB1" w:rsidRDefault="00BA651E" w:rsidP="006B3CB1">
      <w:pPr>
        <w:pStyle w:val="PargrafodaLista"/>
        <w:numPr>
          <w:ilvl w:val="1"/>
          <w:numId w:val="42"/>
        </w:numPr>
        <w:tabs>
          <w:tab w:val="left" w:pos="1560"/>
        </w:tabs>
        <w:contextualSpacing w:val="0"/>
        <w:jc w:val="both"/>
      </w:pPr>
      <w:bookmarkStart w:id="310" w:name="_Ref414889822"/>
      <w:r w:rsidRPr="006B3CB1">
        <w:t>Na hipótese de excussão dos Bens e Direitos Onerados, as Outorgantes não terão qualquer direito de reaver, conforme o caso, da Emissora, do Agente Fiduciário e/ou do adquirente dos Bens e Direitos Onerados, qualquer valor pago a título de liquidação das Obrigações Garantidas com os valores decorrentes da alienação e transferência dos Bens e Direitos Onerados, não se sub-rogando, portanto, nos direitos de crédito correspondentes às Obrigações Garantidas.</w:t>
      </w:r>
      <w:bookmarkEnd w:id="310"/>
    </w:p>
    <w:p w14:paraId="7E913C72" w14:textId="77777777" w:rsidR="00BA651E" w:rsidRPr="006B3CB1" w:rsidRDefault="00BA651E" w:rsidP="00BA651E">
      <w:pPr>
        <w:widowControl w:val="0"/>
      </w:pPr>
    </w:p>
    <w:p w14:paraId="24C8DF12" w14:textId="77777777" w:rsidR="00BA651E" w:rsidRPr="006B3CB1" w:rsidRDefault="00BA651E" w:rsidP="006B3CB1">
      <w:pPr>
        <w:pStyle w:val="PargrafodaLista"/>
        <w:numPr>
          <w:ilvl w:val="2"/>
          <w:numId w:val="42"/>
        </w:numPr>
        <w:tabs>
          <w:tab w:val="left" w:pos="1560"/>
        </w:tabs>
        <w:contextualSpacing w:val="0"/>
        <w:jc w:val="both"/>
      </w:pPr>
      <w:r w:rsidRPr="006B3CB1">
        <w:t xml:space="preserve">Na hipótese de excussão dos Bens e Direitos Onerados, as Outorgantes e as </w:t>
      </w:r>
      <w:proofErr w:type="spellStart"/>
      <w:r w:rsidRPr="006B3CB1">
        <w:t>SPEs</w:t>
      </w:r>
      <w:proofErr w:type="spellEnd"/>
      <w:r w:rsidRPr="006B3CB1">
        <w:t xml:space="preserve"> reconhecem, portanto, que: </w:t>
      </w:r>
      <w:r w:rsidRPr="006B3CB1">
        <w:rPr>
          <w:b/>
        </w:rPr>
        <w:t>(i)</w:t>
      </w:r>
      <w:r w:rsidRPr="006B3CB1">
        <w:t xml:space="preserve"> não terão qualquer pretensão ou ação, conforme o caso, contra as Outorgantes, as </w:t>
      </w:r>
      <w:proofErr w:type="spellStart"/>
      <w:r w:rsidRPr="006B3CB1">
        <w:t>SPEs</w:t>
      </w:r>
      <w:proofErr w:type="spellEnd"/>
      <w:r w:rsidRPr="006B3CB1">
        <w:t xml:space="preserve">, os Debenturistas, o Agente Fiduciário e/ou o adquirente dos Bens e Direitos Onerados com relação aos direitos de crédito correspondentes às Obrigações Garantidas; </w:t>
      </w:r>
      <w:r w:rsidRPr="006B3CB1">
        <w:rPr>
          <w:b/>
        </w:rPr>
        <w:t>(</w:t>
      </w:r>
      <w:proofErr w:type="spellStart"/>
      <w:r w:rsidRPr="006B3CB1">
        <w:rPr>
          <w:b/>
        </w:rPr>
        <w:t>ii</w:t>
      </w:r>
      <w:proofErr w:type="spellEnd"/>
      <w:r w:rsidRPr="006B3CB1">
        <w:rPr>
          <w:b/>
        </w:rPr>
        <w:t>)</w:t>
      </w:r>
      <w:r w:rsidRPr="006B3CB1">
        <w:t xml:space="preserve"> a ausência de sub-rogação não implica em enriquecimento sem causa das Outorgantes, das </w:t>
      </w:r>
      <w:proofErr w:type="spellStart"/>
      <w:r w:rsidRPr="006B3CB1">
        <w:t>SPEs</w:t>
      </w:r>
      <w:proofErr w:type="spellEnd"/>
      <w:r w:rsidRPr="006B3CB1">
        <w:t xml:space="preserve">, dos Debenturistas, do Agente Fiduciário e/ou do adquirente dos Bens e Direitos Onerados, haja vista que: </w:t>
      </w:r>
      <w:r w:rsidRPr="006B3CB1">
        <w:rPr>
          <w:b/>
        </w:rPr>
        <w:t>(a)</w:t>
      </w:r>
      <w:r w:rsidRPr="006B3CB1">
        <w:t xml:space="preserve"> a Brasil PCH é a devedora principal e beneficiária das Obrigações Garantidas e a PCHPAR e as </w:t>
      </w:r>
      <w:proofErr w:type="spellStart"/>
      <w:r w:rsidRPr="006B3CB1">
        <w:t>SPEs</w:t>
      </w:r>
      <w:proofErr w:type="spellEnd"/>
      <w:r w:rsidRPr="006B3CB1">
        <w:t xml:space="preserve"> são sociedades controladas pela Emissora e fiadoras, principais pagadoras e devedoras solidárias com a Brasil PCH no âmbito da Emissão; e </w:t>
      </w:r>
      <w:r w:rsidRPr="006B3CB1">
        <w:rPr>
          <w:b/>
        </w:rPr>
        <w:t>(b)</w:t>
      </w:r>
      <w:r w:rsidRPr="006B3CB1">
        <w:t xml:space="preserve"> em caso de excussão dos Bens e Direitos Onerados, seja a que título for, a não sub-rogação representará um aumento equivalente e proporcional no valor dos Bens e Direitos Onerados; e </w:t>
      </w:r>
      <w:r w:rsidRPr="006B3CB1">
        <w:rPr>
          <w:b/>
        </w:rPr>
        <w:t>(</w:t>
      </w:r>
      <w:proofErr w:type="spellStart"/>
      <w:r w:rsidRPr="006B3CB1">
        <w:rPr>
          <w:b/>
        </w:rPr>
        <w:t>iii</w:t>
      </w:r>
      <w:proofErr w:type="spellEnd"/>
      <w:r w:rsidRPr="006B3CB1">
        <w:rPr>
          <w:b/>
        </w:rPr>
        <w:t>)</w:t>
      </w:r>
      <w:r w:rsidRPr="006B3CB1">
        <w:t xml:space="preserve"> o eventual valor residual de venda dos Bens e Direitos Onerados será restituído às Outorgantes após o pagamento de todas Obrigações Garantidas.</w:t>
      </w:r>
    </w:p>
    <w:p w14:paraId="4922808B" w14:textId="77777777" w:rsidR="00BA651E" w:rsidRPr="006B3CB1" w:rsidRDefault="00BA651E" w:rsidP="00BA651E">
      <w:pPr>
        <w:widowControl w:val="0"/>
      </w:pPr>
    </w:p>
    <w:p w14:paraId="4BAA2784" w14:textId="77777777" w:rsidR="00BA651E" w:rsidRPr="006B3CB1" w:rsidRDefault="00BA651E" w:rsidP="006B3CB1">
      <w:pPr>
        <w:pStyle w:val="PargrafodaLista"/>
        <w:numPr>
          <w:ilvl w:val="1"/>
          <w:numId w:val="42"/>
        </w:numPr>
        <w:tabs>
          <w:tab w:val="left" w:pos="1560"/>
        </w:tabs>
        <w:contextualSpacing w:val="0"/>
        <w:jc w:val="both"/>
        <w:rPr>
          <w:b/>
        </w:rPr>
      </w:pPr>
      <w:bookmarkStart w:id="311" w:name="_Hlk516208809"/>
      <w:r w:rsidRPr="006B3CB1">
        <w:t xml:space="preserve">Fica certo e ajustado o caráter não excludente, mas cumulativo entre si, da Alienação Fiduciária prevista neste Contrato com as demais Garantias outorgadas no âmbito da Emissão, podendo o Agente Fiduciário executar ou excutir todas ou cada uma delas indiscriminadamente, </w:t>
      </w:r>
      <w:r w:rsidRPr="006B3CB1">
        <w:rPr>
          <w:rFonts w:eastAsia="MS Mincho"/>
        </w:rPr>
        <w:t>quantas vezes julgar necessário</w:t>
      </w:r>
      <w:r w:rsidRPr="006B3CB1">
        <w:rPr>
          <w:rFonts w:eastAsia="Arial Unicode MS"/>
          <w:w w:val="0"/>
        </w:rPr>
        <w:t xml:space="preserve">, para os fins de amortizar </w:t>
      </w:r>
      <w:r w:rsidRPr="006B3CB1">
        <w:rPr>
          <w:rFonts w:eastAsia="Arial Unicode MS"/>
          <w:w w:val="0"/>
        </w:rPr>
        <w:lastRenderedPageBreak/>
        <w:t>ou quitar integralmente as Obrigações Garantidas</w:t>
      </w:r>
      <w:r w:rsidRPr="006B3CB1">
        <w:rPr>
          <w:rFonts w:eastAsia="MS Mincho"/>
        </w:rPr>
        <w:t>, não havendo qualquer ordem de preferência</w:t>
      </w:r>
      <w:r w:rsidRPr="006B3CB1">
        <w:t>.</w:t>
      </w:r>
    </w:p>
    <w:bookmarkEnd w:id="311"/>
    <w:p w14:paraId="59BAD6AE" w14:textId="77777777" w:rsidR="00BA651E" w:rsidRPr="006B3CB1" w:rsidRDefault="00BA651E" w:rsidP="00BA651E">
      <w:pPr>
        <w:widowControl w:val="0"/>
      </w:pPr>
    </w:p>
    <w:p w14:paraId="6FCAC858" w14:textId="77777777" w:rsidR="00BA651E" w:rsidRPr="006B3CB1" w:rsidRDefault="00BA651E" w:rsidP="006B3CB1">
      <w:pPr>
        <w:pStyle w:val="PargrafodaLista"/>
        <w:numPr>
          <w:ilvl w:val="2"/>
          <w:numId w:val="42"/>
        </w:numPr>
        <w:tabs>
          <w:tab w:val="left" w:pos="1560"/>
        </w:tabs>
        <w:contextualSpacing w:val="0"/>
        <w:jc w:val="both"/>
        <w:rPr>
          <w:b/>
        </w:rPr>
      </w:pPr>
      <w:r w:rsidRPr="006B3CB1">
        <w:t>Os atos praticados pelos Cedentes em descumprimento do disposto em qualquer dispositivo deste Contrato serão ineficazes perante as demais Partes.</w:t>
      </w:r>
    </w:p>
    <w:p w14:paraId="5174D0D4" w14:textId="77777777" w:rsidR="00BA651E" w:rsidRPr="006B3CB1" w:rsidRDefault="00BA651E" w:rsidP="00BA651E">
      <w:pPr>
        <w:pStyle w:val="Level2"/>
        <w:numPr>
          <w:ilvl w:val="0"/>
          <w:numId w:val="0"/>
        </w:numPr>
        <w:tabs>
          <w:tab w:val="left" w:pos="1418"/>
        </w:tabs>
        <w:spacing w:after="0" w:line="288" w:lineRule="auto"/>
        <w:rPr>
          <w:rFonts w:ascii="Verdana" w:hAnsi="Verdana"/>
          <w:b/>
          <w:kern w:val="0"/>
          <w:szCs w:val="20"/>
          <w:lang w:val="x-none"/>
        </w:rPr>
      </w:pPr>
    </w:p>
    <w:p w14:paraId="097C2E69" w14:textId="77777777" w:rsidR="00BA651E" w:rsidRPr="006B3CB1" w:rsidRDefault="00BA651E" w:rsidP="006B3CB1">
      <w:pPr>
        <w:pStyle w:val="PargrafodaLista"/>
        <w:numPr>
          <w:ilvl w:val="1"/>
          <w:numId w:val="42"/>
        </w:numPr>
        <w:tabs>
          <w:tab w:val="left" w:pos="1560"/>
        </w:tabs>
        <w:contextualSpacing w:val="0"/>
        <w:jc w:val="both"/>
      </w:pPr>
      <w:r w:rsidRPr="006B3CB1">
        <w:t xml:space="preserve">As Outorgantes e as </w:t>
      </w:r>
      <w:proofErr w:type="spellStart"/>
      <w:r w:rsidRPr="006B3CB1">
        <w:t>SPEs</w:t>
      </w:r>
      <w:proofErr w:type="spellEnd"/>
      <w:r w:rsidRPr="006B3CB1">
        <w:t xml:space="preserve"> obrigam-se a praticar todos os atos e cooperar com o Agente Fiduciário em tudo que se fizer necessário ao cumprimento do disposto nesta Cláusula 8, inclusive no que se refere ao atendimento das exigências legais e regulamentares necessárias.</w:t>
      </w:r>
    </w:p>
    <w:p w14:paraId="7C0D1A01" w14:textId="77777777" w:rsidR="00BA651E" w:rsidRPr="006B3CB1" w:rsidRDefault="00BA651E" w:rsidP="00BA651E">
      <w:pPr>
        <w:pStyle w:val="Level2"/>
        <w:numPr>
          <w:ilvl w:val="0"/>
          <w:numId w:val="0"/>
        </w:numPr>
        <w:tabs>
          <w:tab w:val="left" w:pos="567"/>
        </w:tabs>
        <w:spacing w:after="0" w:line="288" w:lineRule="auto"/>
        <w:rPr>
          <w:rFonts w:ascii="Verdana" w:hAnsi="Verdana"/>
          <w:kern w:val="0"/>
          <w:szCs w:val="20"/>
        </w:rPr>
      </w:pPr>
    </w:p>
    <w:p w14:paraId="1DAB8A7B" w14:textId="77777777" w:rsidR="00BA651E" w:rsidRPr="006B3CB1" w:rsidRDefault="00BA651E" w:rsidP="006B3CB1">
      <w:pPr>
        <w:pStyle w:val="PargrafodaLista"/>
        <w:keepNext/>
        <w:numPr>
          <w:ilvl w:val="0"/>
          <w:numId w:val="42"/>
        </w:numPr>
        <w:contextualSpacing w:val="0"/>
        <w:jc w:val="both"/>
        <w:rPr>
          <w:w w:val="0"/>
        </w:rPr>
      </w:pPr>
      <w:r w:rsidRPr="006B3CB1">
        <w:rPr>
          <w:b/>
          <w:w w:val="0"/>
        </w:rPr>
        <w:t>COMUNICAÇÕES</w:t>
      </w:r>
      <w:bookmarkStart w:id="312" w:name="_DV_M142"/>
      <w:bookmarkEnd w:id="312"/>
    </w:p>
    <w:p w14:paraId="58EC5CBC" w14:textId="77777777" w:rsidR="00BA651E" w:rsidRPr="006B3CB1" w:rsidRDefault="00BA651E" w:rsidP="00BA651E">
      <w:pPr>
        <w:keepNext/>
      </w:pPr>
    </w:p>
    <w:p w14:paraId="7EAE8025" w14:textId="77777777" w:rsidR="00BA651E" w:rsidRPr="006B3CB1" w:rsidRDefault="00BA651E" w:rsidP="006B3CB1">
      <w:pPr>
        <w:pStyle w:val="PargrafodaLista"/>
        <w:numPr>
          <w:ilvl w:val="1"/>
          <w:numId w:val="42"/>
        </w:numPr>
        <w:tabs>
          <w:tab w:val="left" w:pos="1560"/>
        </w:tabs>
        <w:contextualSpacing w:val="0"/>
        <w:jc w:val="both"/>
      </w:pPr>
      <w:bookmarkStart w:id="313" w:name="_Hlk516209715"/>
      <w:r w:rsidRPr="006B3CB1">
        <w:t>Todos os documentos e as comunicações, que deverão ser sempre feitos por escrito, assim como os meios físicos que contenham documentos ou comunicações, a serem enviados por qualquer das partes nos termos desta Contrato deverão ser encaminhados para os seguintes endereços:</w:t>
      </w:r>
    </w:p>
    <w:p w14:paraId="07770235"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7B9C5AFB" w14:textId="77777777" w:rsidR="00BA651E" w:rsidRPr="006B3CB1" w:rsidRDefault="00BA651E" w:rsidP="006B3CB1">
      <w:pPr>
        <w:pStyle w:val="Level2"/>
        <w:numPr>
          <w:ilvl w:val="2"/>
          <w:numId w:val="38"/>
        </w:numPr>
        <w:tabs>
          <w:tab w:val="left" w:pos="709"/>
        </w:tabs>
        <w:spacing w:after="0" w:line="288" w:lineRule="auto"/>
        <w:ind w:left="0" w:firstLine="0"/>
        <w:rPr>
          <w:rFonts w:ascii="Verdana" w:hAnsi="Verdana"/>
          <w:kern w:val="0"/>
          <w:szCs w:val="20"/>
        </w:rPr>
      </w:pPr>
      <w:r w:rsidRPr="006B3CB1">
        <w:rPr>
          <w:rFonts w:ascii="Verdana" w:hAnsi="Verdana"/>
          <w:kern w:val="0"/>
          <w:szCs w:val="20"/>
        </w:rPr>
        <w:t>Para as Outorgantes:</w:t>
      </w:r>
    </w:p>
    <w:p w14:paraId="385B4413" w14:textId="77777777" w:rsidR="00BA651E" w:rsidRPr="006B3CB1" w:rsidRDefault="00BA651E" w:rsidP="00BA651E">
      <w:pPr>
        <w:pStyle w:val="Level2"/>
        <w:numPr>
          <w:ilvl w:val="0"/>
          <w:numId w:val="0"/>
        </w:numPr>
        <w:tabs>
          <w:tab w:val="left" w:pos="709"/>
        </w:tabs>
        <w:spacing w:after="0" w:line="288" w:lineRule="auto"/>
        <w:rPr>
          <w:rFonts w:ascii="Verdana" w:hAnsi="Verdana"/>
          <w:kern w:val="0"/>
          <w:szCs w:val="20"/>
        </w:rPr>
      </w:pPr>
    </w:p>
    <w:p w14:paraId="204F4E2B"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Brasil PCH S.A.</w:t>
      </w:r>
    </w:p>
    <w:p w14:paraId="1D76831E"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690D1EA"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5CD1EACD"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7C29B0C8"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666FE197"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r w:rsidRPr="006B3CB1">
        <w:t xml:space="preserve">E-mail: </w:t>
      </w:r>
      <w:hyperlink r:id="rId39" w:history="1">
        <w:r w:rsidRPr="006B3CB1">
          <w:t>investidores@brasilpch.com.br</w:t>
        </w:r>
      </w:hyperlink>
    </w:p>
    <w:p w14:paraId="6D2E3E49"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p>
    <w:p w14:paraId="22186DF5" w14:textId="77777777" w:rsidR="00BA651E" w:rsidRPr="006B3CB1" w:rsidRDefault="00BA651E" w:rsidP="00BA651E">
      <w:pPr>
        <w:autoSpaceDE w:val="0"/>
        <w:autoSpaceDN w:val="0"/>
        <w:adjustRightInd w:val="0"/>
        <w:ind w:firstLine="708"/>
        <w:rPr>
          <w:b/>
          <w:smallCaps/>
        </w:rPr>
      </w:pPr>
      <w:r w:rsidRPr="006B3CB1">
        <w:rPr>
          <w:b/>
          <w:smallCaps/>
        </w:rPr>
        <w:t xml:space="preserve">PCHPAR PCH Participações S.A. </w:t>
      </w:r>
    </w:p>
    <w:p w14:paraId="1E3F182A"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758EB3A9"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7E8F4145"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58C7DD0A"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677B4E8"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t xml:space="preserve">E-mail: </w:t>
      </w:r>
      <w:hyperlink r:id="rId40" w:history="1">
        <w:r w:rsidRPr="006B3CB1">
          <w:t>investidores@brasilpch.com.br</w:t>
        </w:r>
      </w:hyperlink>
    </w:p>
    <w:p w14:paraId="3963EDD1"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49A733FB" w14:textId="77777777" w:rsidR="00BA651E" w:rsidRPr="006B3CB1" w:rsidRDefault="00BA651E" w:rsidP="006B3CB1">
      <w:pPr>
        <w:pStyle w:val="Level2"/>
        <w:numPr>
          <w:ilvl w:val="2"/>
          <w:numId w:val="38"/>
        </w:numPr>
        <w:tabs>
          <w:tab w:val="left" w:pos="709"/>
        </w:tabs>
        <w:spacing w:after="0" w:line="288" w:lineRule="auto"/>
        <w:ind w:left="0" w:firstLine="0"/>
        <w:rPr>
          <w:rFonts w:ascii="Verdana" w:hAnsi="Verdana"/>
          <w:szCs w:val="20"/>
        </w:rPr>
      </w:pPr>
      <w:r w:rsidRPr="006B3CB1">
        <w:rPr>
          <w:rFonts w:ascii="Verdana" w:hAnsi="Verdana"/>
          <w:szCs w:val="20"/>
        </w:rPr>
        <w:t>Para o Agente Fiduciário:</w:t>
      </w:r>
    </w:p>
    <w:p w14:paraId="2E8201D8" w14:textId="77777777" w:rsidR="00BA651E" w:rsidRPr="006B3CB1" w:rsidRDefault="00BA651E" w:rsidP="00BA651E">
      <w:pPr>
        <w:tabs>
          <w:tab w:val="left" w:pos="709"/>
        </w:tabs>
        <w:ind w:left="709"/>
      </w:pPr>
    </w:p>
    <w:p w14:paraId="4C8D9741"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p>
    <w:p w14:paraId="6EF08602" w14:textId="77777777" w:rsidR="00BA651E" w:rsidRPr="006B3CB1" w:rsidRDefault="00BA651E" w:rsidP="00BA651E">
      <w:pPr>
        <w:pStyle w:val="PargrafodaLista"/>
      </w:pPr>
      <w:r w:rsidRPr="006B3CB1">
        <w:t>Avenida das Américas, n.º 3434, bloco 7, grupo 201, Centro Empresarial Mario Henrique Simonsen</w:t>
      </w:r>
      <w:r w:rsidRPr="006B3CB1" w:rsidDel="00662563">
        <w:t xml:space="preserve"> </w:t>
      </w:r>
    </w:p>
    <w:p w14:paraId="1C51DC10" w14:textId="77777777" w:rsidR="00BA651E" w:rsidRPr="006B3CB1" w:rsidRDefault="00BA651E" w:rsidP="00BA651E">
      <w:pPr>
        <w:pStyle w:val="PargrafodaLista"/>
      </w:pPr>
      <w:r w:rsidRPr="006B3CB1">
        <w:t>Rio de Janeiro – RJ, CEP 22.640-102</w:t>
      </w:r>
    </w:p>
    <w:p w14:paraId="0B74037E" w14:textId="77777777" w:rsidR="00BA651E" w:rsidRPr="006B3CB1" w:rsidRDefault="00BA651E" w:rsidP="00BA651E">
      <w:pPr>
        <w:pStyle w:val="PargrafodaLista"/>
      </w:pPr>
      <w:r w:rsidRPr="006B3CB1">
        <w:t xml:space="preserve">At.: </w:t>
      </w:r>
      <w:proofErr w:type="spellStart"/>
      <w:r w:rsidRPr="006B3CB1">
        <w:t>Antonio</w:t>
      </w:r>
      <w:proofErr w:type="spellEnd"/>
      <w:r w:rsidRPr="006B3CB1">
        <w:t xml:space="preserve"> Amaro / Maria Carolina Abrantes </w:t>
      </w:r>
      <w:proofErr w:type="spellStart"/>
      <w:r w:rsidRPr="006B3CB1">
        <w:t>Lodi</w:t>
      </w:r>
      <w:proofErr w:type="spellEnd"/>
      <w:r w:rsidRPr="006B3CB1">
        <w:t xml:space="preserve"> de Oliveira</w:t>
      </w:r>
    </w:p>
    <w:p w14:paraId="7CB6BCA8" w14:textId="77777777" w:rsidR="00BA651E" w:rsidRPr="006B3CB1" w:rsidRDefault="00BA651E" w:rsidP="00BA651E">
      <w:pPr>
        <w:pStyle w:val="PargrafodaLista"/>
      </w:pPr>
      <w:r w:rsidRPr="006B3CB1">
        <w:rPr>
          <w:kern w:val="20"/>
        </w:rPr>
        <w:t>Telefone: (21) 3514-0000</w:t>
      </w:r>
    </w:p>
    <w:p w14:paraId="0970689A" w14:textId="77777777" w:rsidR="00BA651E" w:rsidRPr="006B3CB1" w:rsidRDefault="00BA651E" w:rsidP="00BA651E">
      <w:pPr>
        <w:pStyle w:val="PargrafodaLista"/>
      </w:pPr>
      <w:r w:rsidRPr="006B3CB1">
        <w:t>EMail: antonio.amaro@oliveiratrust.com.br / ger2.agente@oliveiratrust.com.br</w:t>
      </w:r>
    </w:p>
    <w:p w14:paraId="3869A141"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475C1520" w14:textId="77777777" w:rsidR="00BA651E" w:rsidRPr="006B3CB1" w:rsidRDefault="00BA651E" w:rsidP="00BA651E">
      <w:pPr>
        <w:pStyle w:val="Level2"/>
        <w:numPr>
          <w:ilvl w:val="0"/>
          <w:numId w:val="0"/>
        </w:numPr>
        <w:tabs>
          <w:tab w:val="left" w:pos="1418"/>
        </w:tabs>
        <w:spacing w:after="0" w:line="288" w:lineRule="auto"/>
        <w:rPr>
          <w:rFonts w:ascii="Verdana" w:hAnsi="Verdana"/>
          <w:kern w:val="0"/>
          <w:szCs w:val="20"/>
        </w:rPr>
      </w:pPr>
    </w:p>
    <w:p w14:paraId="32A356A6" w14:textId="77777777" w:rsidR="00BA651E" w:rsidRPr="006B3CB1" w:rsidRDefault="00BA651E" w:rsidP="006B3CB1">
      <w:pPr>
        <w:pStyle w:val="Level2"/>
        <w:numPr>
          <w:ilvl w:val="2"/>
          <w:numId w:val="38"/>
        </w:numPr>
        <w:tabs>
          <w:tab w:val="left" w:pos="709"/>
        </w:tabs>
        <w:spacing w:after="0" w:line="288" w:lineRule="auto"/>
        <w:ind w:left="0" w:firstLine="0"/>
        <w:rPr>
          <w:rFonts w:ascii="Verdana" w:hAnsi="Verdana"/>
          <w:color w:val="000000"/>
          <w:w w:val="0"/>
          <w:szCs w:val="20"/>
        </w:rPr>
      </w:pPr>
      <w:r w:rsidRPr="006B3CB1">
        <w:rPr>
          <w:rFonts w:ascii="Verdana" w:hAnsi="Verdana"/>
          <w:color w:val="000000"/>
          <w:w w:val="0"/>
          <w:szCs w:val="20"/>
        </w:rPr>
        <w:t xml:space="preserve">Para as </w:t>
      </w:r>
      <w:proofErr w:type="spellStart"/>
      <w:r w:rsidRPr="006B3CB1">
        <w:rPr>
          <w:rFonts w:ascii="Verdana" w:hAnsi="Verdana"/>
          <w:color w:val="000000"/>
          <w:w w:val="0"/>
          <w:szCs w:val="20"/>
        </w:rPr>
        <w:t>SPEs</w:t>
      </w:r>
      <w:proofErr w:type="spellEnd"/>
      <w:r w:rsidRPr="006B3CB1">
        <w:rPr>
          <w:rFonts w:ascii="Verdana" w:hAnsi="Verdana"/>
          <w:color w:val="000000"/>
          <w:w w:val="0"/>
          <w:szCs w:val="20"/>
        </w:rPr>
        <w:t>:</w:t>
      </w:r>
    </w:p>
    <w:p w14:paraId="3F3FF8F8" w14:textId="77777777" w:rsidR="00BA651E" w:rsidRPr="006B3CB1" w:rsidRDefault="00BA651E" w:rsidP="00BA651E">
      <w:pPr>
        <w:ind w:left="567" w:hanging="567"/>
        <w:rPr>
          <w:color w:val="000000"/>
          <w:w w:val="0"/>
        </w:rPr>
      </w:pPr>
    </w:p>
    <w:p w14:paraId="143F13B2" w14:textId="77777777" w:rsidR="00BA651E" w:rsidRPr="006B3CB1" w:rsidRDefault="00BA651E" w:rsidP="00BA651E">
      <w:pPr>
        <w:widowControl w:val="0"/>
        <w:tabs>
          <w:tab w:val="left" w:pos="284"/>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lastRenderedPageBreak/>
        <w:t>Bonfante Energética S.A.</w:t>
      </w:r>
    </w:p>
    <w:p w14:paraId="52E33FB9"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73106E8D"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586E08F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105ABB62"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3D3554E"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1" w:history="1">
        <w:r w:rsidRPr="006B3CB1">
          <w:t>investidores@brasilpch.com.br</w:t>
        </w:r>
      </w:hyperlink>
      <w:r w:rsidRPr="006B3CB1" w:rsidDel="00585B87">
        <w:t xml:space="preserve"> </w:t>
      </w:r>
    </w:p>
    <w:p w14:paraId="5D7C3560" w14:textId="77777777" w:rsidR="00BA651E" w:rsidRPr="006B3CB1" w:rsidRDefault="00BA651E" w:rsidP="00BA651E">
      <w:pPr>
        <w:ind w:left="709"/>
        <w:rPr>
          <w:b/>
          <w:smallCaps/>
        </w:rPr>
      </w:pPr>
    </w:p>
    <w:p w14:paraId="01188BE1" w14:textId="77777777" w:rsidR="00BA651E" w:rsidRPr="006B3CB1" w:rsidRDefault="00BA651E" w:rsidP="00BA651E">
      <w:pPr>
        <w:ind w:left="709"/>
        <w:rPr>
          <w:b/>
          <w:smallCaps/>
        </w:rPr>
      </w:pPr>
      <w:r w:rsidRPr="006B3CB1">
        <w:rPr>
          <w:b/>
          <w:smallCaps/>
        </w:rPr>
        <w:t>Calheiros Energia S.A.</w:t>
      </w:r>
    </w:p>
    <w:p w14:paraId="25BAEEB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0F6489E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1F0AEA0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00BFCEFE"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59749EF5"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2" w:history="1">
        <w:r w:rsidRPr="006B3CB1">
          <w:t>investidores@brasilpch.com.br</w:t>
        </w:r>
      </w:hyperlink>
      <w:r w:rsidRPr="006B3CB1" w:rsidDel="00585B87">
        <w:t xml:space="preserve"> </w:t>
      </w:r>
    </w:p>
    <w:p w14:paraId="6A02F36F" w14:textId="77777777" w:rsidR="00BA651E" w:rsidRPr="006B3CB1" w:rsidRDefault="00BA651E" w:rsidP="00BA651E">
      <w:pPr>
        <w:ind w:left="709"/>
        <w:rPr>
          <w:b/>
          <w:smallCaps/>
        </w:rPr>
      </w:pPr>
    </w:p>
    <w:p w14:paraId="0E41CF88" w14:textId="77777777" w:rsidR="00BA651E" w:rsidRPr="006B3CB1" w:rsidRDefault="00BA651E" w:rsidP="00BA651E">
      <w:pPr>
        <w:ind w:left="709"/>
        <w:rPr>
          <w:b/>
          <w:smallCaps/>
        </w:rPr>
      </w:pPr>
      <w:r w:rsidRPr="006B3CB1">
        <w:rPr>
          <w:b/>
          <w:smallCaps/>
        </w:rPr>
        <w:t>Caparaó Energia S.A.</w:t>
      </w:r>
    </w:p>
    <w:p w14:paraId="0DC33E98"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6450AD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71BC8CE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697559DE"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56059A73"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3" w:history="1">
        <w:r w:rsidRPr="006B3CB1">
          <w:t>investidores@brasilpch.com.br</w:t>
        </w:r>
      </w:hyperlink>
      <w:r w:rsidRPr="006B3CB1" w:rsidDel="00585B87">
        <w:t xml:space="preserve"> </w:t>
      </w:r>
    </w:p>
    <w:p w14:paraId="300310D5" w14:textId="77777777" w:rsidR="00BA651E" w:rsidRPr="006B3CB1" w:rsidRDefault="00BA651E" w:rsidP="00BA651E">
      <w:pPr>
        <w:ind w:left="709"/>
        <w:rPr>
          <w:b/>
          <w:smallCaps/>
        </w:rPr>
      </w:pPr>
    </w:p>
    <w:p w14:paraId="00A99A2B" w14:textId="77777777" w:rsidR="00BA651E" w:rsidRPr="006B3CB1" w:rsidRDefault="00BA651E" w:rsidP="00BA651E">
      <w:pPr>
        <w:ind w:left="709"/>
        <w:rPr>
          <w:b/>
          <w:smallCaps/>
        </w:rPr>
      </w:pPr>
      <w:r w:rsidRPr="006B3CB1">
        <w:rPr>
          <w:b/>
          <w:smallCaps/>
        </w:rPr>
        <w:t>Carangola Energia S.A.</w:t>
      </w:r>
    </w:p>
    <w:p w14:paraId="058C0E7C"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9145AA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4CE59E93"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20013DF4"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6AB2773B"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4" w:history="1">
        <w:r w:rsidRPr="006B3CB1">
          <w:t>investidores@brasilpch.com.br</w:t>
        </w:r>
      </w:hyperlink>
      <w:r w:rsidRPr="006B3CB1" w:rsidDel="00585B87">
        <w:t xml:space="preserve"> </w:t>
      </w:r>
    </w:p>
    <w:p w14:paraId="5B94F81C" w14:textId="77777777" w:rsidR="00BA651E" w:rsidRPr="006B3CB1" w:rsidRDefault="00BA651E" w:rsidP="00BA651E">
      <w:pPr>
        <w:ind w:left="709"/>
        <w:rPr>
          <w:b/>
          <w:smallCaps/>
        </w:rPr>
      </w:pPr>
    </w:p>
    <w:p w14:paraId="7CFF36AA"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Funil Energia S.A.</w:t>
      </w:r>
    </w:p>
    <w:p w14:paraId="65E1188F"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07780915"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23012A05"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7EB5CEEA"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1FCFE3B1"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5" w:history="1">
        <w:r w:rsidRPr="006B3CB1">
          <w:t>investidores@brasilpch.com.br</w:t>
        </w:r>
      </w:hyperlink>
      <w:r w:rsidRPr="006B3CB1" w:rsidDel="00585B87">
        <w:t xml:space="preserve"> </w:t>
      </w:r>
    </w:p>
    <w:p w14:paraId="055EBA5F" w14:textId="77777777" w:rsidR="00BA651E" w:rsidRPr="006B3CB1" w:rsidRDefault="00BA651E" w:rsidP="00BA651E">
      <w:pPr>
        <w:ind w:left="709"/>
        <w:rPr>
          <w:b/>
          <w:smallCaps/>
        </w:rPr>
      </w:pPr>
    </w:p>
    <w:p w14:paraId="1E20836A" w14:textId="77777777" w:rsidR="00BA651E" w:rsidRPr="006B3CB1" w:rsidRDefault="00BA651E" w:rsidP="00BA651E">
      <w:pPr>
        <w:ind w:left="709"/>
        <w:rPr>
          <w:b/>
          <w:smallCaps/>
        </w:rPr>
      </w:pPr>
      <w:r w:rsidRPr="006B3CB1">
        <w:rPr>
          <w:b/>
          <w:smallCaps/>
        </w:rPr>
        <w:t>Irara Energética S.A.</w:t>
      </w:r>
    </w:p>
    <w:p w14:paraId="605E362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94F4172"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108E616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413B3543"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17770F74"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6" w:history="1">
        <w:r w:rsidRPr="006B3CB1">
          <w:t>investidores@brasilpch.com.br</w:t>
        </w:r>
      </w:hyperlink>
    </w:p>
    <w:p w14:paraId="4D988CE3" w14:textId="77777777" w:rsidR="00BA651E" w:rsidRPr="006B3CB1" w:rsidRDefault="00BA651E" w:rsidP="00BA651E">
      <w:pPr>
        <w:ind w:left="709"/>
        <w:rPr>
          <w:b/>
          <w:smallCaps/>
        </w:rPr>
      </w:pPr>
    </w:p>
    <w:p w14:paraId="7061BFB2" w14:textId="77777777" w:rsidR="00BA651E" w:rsidRPr="006B3CB1" w:rsidRDefault="00BA651E" w:rsidP="00BA651E">
      <w:pPr>
        <w:ind w:left="709"/>
        <w:rPr>
          <w:b/>
          <w:smallCaps/>
        </w:rPr>
      </w:pPr>
      <w:r w:rsidRPr="006B3CB1">
        <w:rPr>
          <w:b/>
          <w:smallCaps/>
        </w:rPr>
        <w:t>Jataí Energética S.A.</w:t>
      </w:r>
    </w:p>
    <w:p w14:paraId="71040AB2"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431B3265"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05691D8B"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2C9F1099"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6D4C92C6"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lastRenderedPageBreak/>
        <w:t xml:space="preserve">E-mail: </w:t>
      </w:r>
      <w:hyperlink r:id="rId47" w:history="1">
        <w:r w:rsidRPr="006B3CB1">
          <w:t>investidores@brasilpch.com.br</w:t>
        </w:r>
      </w:hyperlink>
      <w:r w:rsidRPr="006B3CB1" w:rsidDel="00585B87">
        <w:t xml:space="preserve"> </w:t>
      </w:r>
    </w:p>
    <w:p w14:paraId="2DA7A3ED" w14:textId="77777777" w:rsidR="00BA651E" w:rsidRPr="006B3CB1" w:rsidRDefault="00BA651E" w:rsidP="00BA651E">
      <w:pPr>
        <w:ind w:left="709"/>
        <w:rPr>
          <w:b/>
          <w:smallCaps/>
        </w:rPr>
      </w:pPr>
    </w:p>
    <w:p w14:paraId="13488774" w14:textId="77777777" w:rsidR="00BA651E" w:rsidRPr="006B3CB1" w:rsidRDefault="00BA651E" w:rsidP="00BA651E">
      <w:pPr>
        <w:ind w:left="709"/>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60812423"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555438FE"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1B1B3FCB"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7F6B083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48270C08"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8" w:history="1">
        <w:r w:rsidRPr="006B3CB1">
          <w:t>investidores@brasilpch.com.br</w:t>
        </w:r>
      </w:hyperlink>
      <w:r w:rsidRPr="006B3CB1" w:rsidDel="00585B87">
        <w:t xml:space="preserve"> </w:t>
      </w:r>
    </w:p>
    <w:p w14:paraId="1D057808" w14:textId="77777777" w:rsidR="00BA651E" w:rsidRPr="006B3CB1" w:rsidRDefault="00BA651E" w:rsidP="00BA651E">
      <w:pPr>
        <w:ind w:left="709"/>
        <w:rPr>
          <w:b/>
          <w:smallCaps/>
        </w:rPr>
      </w:pPr>
    </w:p>
    <w:p w14:paraId="75DA9EAC" w14:textId="77777777" w:rsidR="00BA651E" w:rsidRPr="006B3CB1" w:rsidRDefault="00BA651E" w:rsidP="00BA651E">
      <w:pPr>
        <w:ind w:left="709"/>
        <w:rPr>
          <w:b/>
          <w:smallCaps/>
        </w:rPr>
      </w:pPr>
      <w:r w:rsidRPr="006B3CB1">
        <w:rPr>
          <w:b/>
          <w:smallCaps/>
        </w:rPr>
        <w:t>Retiro Velho Energética S.A.</w:t>
      </w:r>
    </w:p>
    <w:p w14:paraId="5F062F88"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0B5A68C6"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26722AC7"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04DFECA3"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1D85E29D"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49" w:history="1">
        <w:r w:rsidRPr="006B3CB1">
          <w:t>investidores@brasilpch.com.br</w:t>
        </w:r>
      </w:hyperlink>
      <w:r w:rsidRPr="006B3CB1" w:rsidDel="00585B87">
        <w:t xml:space="preserve"> </w:t>
      </w:r>
    </w:p>
    <w:p w14:paraId="345359C2" w14:textId="77777777" w:rsidR="00BA651E" w:rsidRPr="006B3CB1" w:rsidRDefault="00BA651E" w:rsidP="00BA651E">
      <w:pPr>
        <w:ind w:left="709"/>
        <w:rPr>
          <w:b/>
          <w:smallCaps/>
        </w:rPr>
      </w:pPr>
    </w:p>
    <w:p w14:paraId="7CA72E35" w14:textId="77777777" w:rsidR="00BA651E" w:rsidRPr="006B3CB1" w:rsidRDefault="00BA651E" w:rsidP="00BA651E">
      <w:pPr>
        <w:ind w:left="709"/>
        <w:rPr>
          <w:b/>
          <w:smallCaps/>
        </w:rPr>
      </w:pPr>
      <w:r w:rsidRPr="006B3CB1">
        <w:rPr>
          <w:b/>
          <w:smallCaps/>
        </w:rPr>
        <w:t>Santa Fé Energética S.A.</w:t>
      </w:r>
    </w:p>
    <w:p w14:paraId="34A49314"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28AB286E"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493AC659"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6ED81B9F"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73A8940D"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50" w:history="1">
        <w:r w:rsidRPr="006B3CB1">
          <w:t>investidores@brasilpch.com.br</w:t>
        </w:r>
      </w:hyperlink>
      <w:r w:rsidRPr="006B3CB1" w:rsidDel="00585B87">
        <w:t xml:space="preserve"> </w:t>
      </w:r>
    </w:p>
    <w:p w14:paraId="2544A924" w14:textId="77777777" w:rsidR="00BA651E" w:rsidRPr="006B3CB1" w:rsidRDefault="00BA651E" w:rsidP="00BA651E">
      <w:pPr>
        <w:ind w:left="709"/>
        <w:rPr>
          <w:b/>
          <w:smallCaps/>
        </w:rPr>
      </w:pPr>
    </w:p>
    <w:p w14:paraId="56198BA4" w14:textId="77777777" w:rsidR="00BA651E" w:rsidRPr="006B3CB1" w:rsidRDefault="00BA651E" w:rsidP="00BA651E">
      <w:pPr>
        <w:ind w:left="709"/>
        <w:rPr>
          <w:b/>
          <w:smallCaps/>
        </w:rPr>
      </w:pPr>
      <w:r w:rsidRPr="006B3CB1">
        <w:rPr>
          <w:b/>
          <w:smallCaps/>
        </w:rPr>
        <w:t>São Joaquim Energia S.A.</w:t>
      </w:r>
    </w:p>
    <w:p w14:paraId="2D0EE9F2"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3031BAD0"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7ED8857D"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53861AFF"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5AC69BF3"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51" w:history="1">
        <w:r w:rsidRPr="006B3CB1">
          <w:t>investidores@brasilpch.com.br</w:t>
        </w:r>
      </w:hyperlink>
      <w:r w:rsidRPr="006B3CB1" w:rsidDel="00585B87">
        <w:t xml:space="preserve"> </w:t>
      </w:r>
    </w:p>
    <w:p w14:paraId="1059A806" w14:textId="77777777" w:rsidR="00BA651E" w:rsidRPr="006B3CB1" w:rsidRDefault="00BA651E" w:rsidP="00BA651E">
      <w:pPr>
        <w:ind w:left="709"/>
        <w:rPr>
          <w:b/>
          <w:smallCaps/>
        </w:rPr>
      </w:pPr>
    </w:p>
    <w:p w14:paraId="5A8FB37D" w14:textId="77777777" w:rsidR="00BA651E" w:rsidRPr="006B3CB1" w:rsidRDefault="00BA651E" w:rsidP="00BA651E">
      <w:pPr>
        <w:ind w:left="709"/>
        <w:rPr>
          <w:b/>
          <w:smallCaps/>
        </w:rPr>
      </w:pPr>
      <w:r w:rsidRPr="006B3CB1">
        <w:rPr>
          <w:b/>
          <w:smallCaps/>
        </w:rPr>
        <w:t>São Pedro Energia S.A.</w:t>
      </w:r>
    </w:p>
    <w:p w14:paraId="55E59CEC"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4C1F3C2"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7FB13423"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4C2A1AAD"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64E3159"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52" w:history="1">
        <w:r w:rsidRPr="006B3CB1">
          <w:t>investidores@brasilpch.com.br</w:t>
        </w:r>
      </w:hyperlink>
      <w:r w:rsidRPr="006B3CB1" w:rsidDel="00585B87">
        <w:t xml:space="preserve"> </w:t>
      </w:r>
    </w:p>
    <w:p w14:paraId="00C7D64A" w14:textId="77777777" w:rsidR="00BA651E" w:rsidRPr="006B3CB1" w:rsidRDefault="00BA651E" w:rsidP="00BA651E">
      <w:pPr>
        <w:ind w:left="709"/>
        <w:rPr>
          <w:b/>
          <w:smallCaps/>
        </w:rPr>
      </w:pPr>
    </w:p>
    <w:p w14:paraId="0D7475C8" w14:textId="77777777" w:rsidR="00BA651E" w:rsidRPr="006B3CB1" w:rsidRDefault="00BA651E" w:rsidP="00BA651E">
      <w:pPr>
        <w:ind w:left="709"/>
        <w:rPr>
          <w:b/>
          <w:smallCaps/>
        </w:rPr>
      </w:pPr>
      <w:r w:rsidRPr="006B3CB1">
        <w:rPr>
          <w:b/>
          <w:smallCaps/>
        </w:rPr>
        <w:t>São Simão Energia S.A.</w:t>
      </w:r>
    </w:p>
    <w:p w14:paraId="47D7232B"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236CFFBA"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 30.380-252</w:t>
      </w:r>
    </w:p>
    <w:p w14:paraId="279B4F4C"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Correa de Barros</w:t>
      </w:r>
    </w:p>
    <w:p w14:paraId="0C3DF074" w14:textId="77777777" w:rsidR="00BA651E" w:rsidRPr="006B3CB1" w:rsidRDefault="00BA651E" w:rsidP="00BA651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3F3E3D73" w14:textId="77777777" w:rsidR="00BA651E" w:rsidRPr="006B3CB1" w:rsidRDefault="00BA651E" w:rsidP="00BA651E">
      <w:pPr>
        <w:widowControl w:val="0"/>
        <w:tabs>
          <w:tab w:val="left" w:pos="1800"/>
          <w:tab w:val="left" w:pos="2700"/>
          <w:tab w:val="left" w:pos="3600"/>
          <w:tab w:val="left" w:pos="4500"/>
          <w:tab w:val="left" w:pos="5400"/>
          <w:tab w:val="left" w:pos="6300"/>
          <w:tab w:val="left" w:pos="7200"/>
          <w:tab w:val="left" w:pos="8100"/>
          <w:tab w:val="left" w:pos="9000"/>
        </w:tabs>
        <w:ind w:left="709"/>
        <w:rPr>
          <w:color w:val="000000"/>
          <w:w w:val="0"/>
        </w:rPr>
      </w:pPr>
      <w:r w:rsidRPr="006B3CB1">
        <w:t xml:space="preserve">E-mail: </w:t>
      </w:r>
      <w:hyperlink r:id="rId53" w:history="1">
        <w:r w:rsidRPr="006B3CB1">
          <w:t>investidores@brasilpch.com.br</w:t>
        </w:r>
      </w:hyperlink>
      <w:r w:rsidRPr="006B3CB1" w:rsidDel="00585B87">
        <w:t xml:space="preserve"> </w:t>
      </w:r>
    </w:p>
    <w:p w14:paraId="51C83E2B" w14:textId="77777777" w:rsidR="00BA651E" w:rsidRPr="006B3CB1" w:rsidRDefault="00BA651E" w:rsidP="00BA651E">
      <w:pPr>
        <w:pStyle w:val="Level2"/>
        <w:numPr>
          <w:ilvl w:val="0"/>
          <w:numId w:val="0"/>
        </w:numPr>
        <w:tabs>
          <w:tab w:val="left" w:pos="567"/>
        </w:tabs>
        <w:spacing w:after="0" w:line="288" w:lineRule="auto"/>
        <w:rPr>
          <w:rFonts w:ascii="Verdana" w:hAnsi="Verdana"/>
          <w:w w:val="0"/>
          <w:kern w:val="0"/>
          <w:szCs w:val="20"/>
        </w:rPr>
      </w:pPr>
    </w:p>
    <w:p w14:paraId="0A05C5DA" w14:textId="77777777" w:rsidR="00BA651E" w:rsidRPr="006B3CB1" w:rsidRDefault="00BA651E" w:rsidP="006B3CB1">
      <w:pPr>
        <w:pStyle w:val="PargrafodaLista"/>
        <w:numPr>
          <w:ilvl w:val="1"/>
          <w:numId w:val="42"/>
        </w:numPr>
        <w:tabs>
          <w:tab w:val="left" w:pos="1560"/>
        </w:tabs>
        <w:contextualSpacing w:val="0"/>
        <w:jc w:val="both"/>
      </w:pPr>
      <w:r w:rsidRPr="006B3CB1">
        <w:t xml:space="preserve">As comunicações referentes a este Contrato serão consideradas entregues quando recebidas sob protocolo ou com “aviso de recebimento” expedido pelo correio, sob protocolo, por telegrama, ou ainda por correio eletrônico nos endereços </w:t>
      </w:r>
      <w:r w:rsidRPr="006B3CB1">
        <w:lastRenderedPageBreak/>
        <w:t>acima. As comunicações feitas por correio eletrônico serão consideradas recebidas na data de seu envio, desde que seu recebimento seja confirmado por meio de indicativo (recibo emitido pela máquina utilizada pelo remetente).</w:t>
      </w:r>
    </w:p>
    <w:p w14:paraId="1A83E196" w14:textId="77777777" w:rsidR="00BA651E" w:rsidRPr="006B3CB1" w:rsidRDefault="00BA651E" w:rsidP="00BA651E">
      <w:pPr>
        <w:ind w:left="1276" w:hanging="709"/>
      </w:pPr>
    </w:p>
    <w:p w14:paraId="50720378" w14:textId="77777777" w:rsidR="00BA651E" w:rsidRPr="006B3CB1" w:rsidRDefault="00BA651E" w:rsidP="006B3CB1">
      <w:pPr>
        <w:pStyle w:val="PargrafodaLista"/>
        <w:numPr>
          <w:ilvl w:val="1"/>
          <w:numId w:val="42"/>
        </w:numPr>
        <w:tabs>
          <w:tab w:val="left" w:pos="1560"/>
        </w:tabs>
        <w:contextualSpacing w:val="0"/>
        <w:jc w:val="both"/>
      </w:pPr>
      <w:r w:rsidRPr="006B3CB1">
        <w:t>A mudança de qualquer dos endereços acima deverá ser comunicada às demais Partes pela Parte que tiver seu endereço alterado, em até 10 (dez) dias contados da sua ocorrência, não sendo necessária a celebração de aditamento ao presente Contrato para formalizar referida alteração.</w:t>
      </w:r>
    </w:p>
    <w:p w14:paraId="40FBF37A" w14:textId="77777777" w:rsidR="00BA651E" w:rsidRPr="006B3CB1" w:rsidRDefault="00BA651E" w:rsidP="00BA651E">
      <w:pPr>
        <w:rPr>
          <w:b/>
        </w:rPr>
      </w:pPr>
      <w:bookmarkStart w:id="314" w:name="_DV_M56"/>
      <w:bookmarkStart w:id="315" w:name="_DV_M57"/>
      <w:bookmarkStart w:id="316" w:name="_DV_M59"/>
      <w:bookmarkEnd w:id="313"/>
      <w:bookmarkEnd w:id="314"/>
      <w:bookmarkEnd w:id="315"/>
      <w:bookmarkEnd w:id="316"/>
    </w:p>
    <w:p w14:paraId="1CB863D8" w14:textId="77777777" w:rsidR="00BA651E" w:rsidRPr="006B3CB1" w:rsidRDefault="00BA651E" w:rsidP="006B3CB1">
      <w:pPr>
        <w:pStyle w:val="PargrafodaLista"/>
        <w:numPr>
          <w:ilvl w:val="0"/>
          <w:numId w:val="42"/>
        </w:numPr>
        <w:contextualSpacing w:val="0"/>
        <w:jc w:val="both"/>
        <w:rPr>
          <w:w w:val="0"/>
        </w:rPr>
      </w:pPr>
      <w:r w:rsidRPr="006B3CB1">
        <w:rPr>
          <w:b/>
          <w:w w:val="0"/>
        </w:rPr>
        <w:t>VIGÊNCIA</w:t>
      </w:r>
    </w:p>
    <w:p w14:paraId="68DB04BF" w14:textId="77777777" w:rsidR="00BA651E" w:rsidRPr="006B3CB1" w:rsidRDefault="00BA651E" w:rsidP="00BA651E">
      <w:pPr>
        <w:pStyle w:val="Level2"/>
        <w:numPr>
          <w:ilvl w:val="0"/>
          <w:numId w:val="0"/>
        </w:numPr>
        <w:tabs>
          <w:tab w:val="left" w:pos="567"/>
        </w:tabs>
        <w:spacing w:after="0" w:line="288" w:lineRule="auto"/>
        <w:rPr>
          <w:rFonts w:ascii="Verdana" w:hAnsi="Verdana"/>
          <w:kern w:val="0"/>
          <w:szCs w:val="20"/>
        </w:rPr>
      </w:pPr>
    </w:p>
    <w:p w14:paraId="355204D4" w14:textId="77777777" w:rsidR="00BA651E" w:rsidRPr="006B3CB1" w:rsidRDefault="00BA651E" w:rsidP="006B3CB1">
      <w:pPr>
        <w:pStyle w:val="PargrafodaLista"/>
        <w:numPr>
          <w:ilvl w:val="1"/>
          <w:numId w:val="42"/>
        </w:numPr>
        <w:tabs>
          <w:tab w:val="left" w:pos="1560"/>
        </w:tabs>
        <w:contextualSpacing w:val="0"/>
        <w:jc w:val="both"/>
      </w:pPr>
      <w:bookmarkStart w:id="317" w:name="_DV_M157"/>
      <w:bookmarkStart w:id="318" w:name="_Hlk516209846"/>
      <w:bookmarkEnd w:id="317"/>
      <w:r w:rsidRPr="006B3CB1">
        <w:t xml:space="preserve">O presente Contrato é celebrado em caráter irrevogável e irretratável, obrigando as Partes e seus sucessores a qualquer título, e começa a vigorar na data de sua assinatura e permanecerá em vigor até: </w:t>
      </w:r>
      <w:r w:rsidRPr="006B3CB1">
        <w:rPr>
          <w:b/>
        </w:rPr>
        <w:t>(i)</w:t>
      </w:r>
      <w:r w:rsidRPr="006B3CB1">
        <w:t xml:space="preserve"> o pleno e integral cumprimento das Obrigações Garantidas; ou </w:t>
      </w:r>
      <w:r w:rsidRPr="006B3CB1">
        <w:rPr>
          <w:b/>
        </w:rPr>
        <w:t>(</w:t>
      </w:r>
      <w:proofErr w:type="spellStart"/>
      <w:r w:rsidRPr="006B3CB1">
        <w:rPr>
          <w:b/>
        </w:rPr>
        <w:t>ii</w:t>
      </w:r>
      <w:proofErr w:type="spellEnd"/>
      <w:r w:rsidRPr="006B3CB1">
        <w:rPr>
          <w:b/>
        </w:rPr>
        <w:t>)</w:t>
      </w:r>
      <w:r w:rsidRPr="006B3CB1">
        <w:t xml:space="preserve"> que a Alienação Fiduciária objeto deste Contrato seja totalmente excutida e os Debenturistas tenham recebido o produto da excussão das Ações Alienadas e/ou dos Bens e Direitos Onerados de forma definitiva e incontestável, o que ocorrer primeiro</w:t>
      </w:r>
      <w:r w:rsidRPr="006B3CB1">
        <w:rPr>
          <w:color w:val="000000"/>
          <w:w w:val="0"/>
        </w:rPr>
        <w:t xml:space="preserve">, data em que o presente </w:t>
      </w:r>
      <w:r w:rsidRPr="006B3CB1">
        <w:t>resolver-se-á de pleno direito.</w:t>
      </w:r>
    </w:p>
    <w:bookmarkEnd w:id="318"/>
    <w:p w14:paraId="26901302" w14:textId="77777777" w:rsidR="00BA651E" w:rsidRPr="006B3CB1" w:rsidRDefault="00BA651E" w:rsidP="00BA651E">
      <w:pPr>
        <w:pStyle w:val="Level2"/>
        <w:numPr>
          <w:ilvl w:val="0"/>
          <w:numId w:val="0"/>
        </w:numPr>
        <w:tabs>
          <w:tab w:val="left" w:pos="567"/>
        </w:tabs>
        <w:spacing w:after="0" w:line="288" w:lineRule="auto"/>
        <w:rPr>
          <w:rFonts w:ascii="Verdana" w:hAnsi="Verdana"/>
          <w:color w:val="000000"/>
          <w:w w:val="0"/>
          <w:kern w:val="0"/>
          <w:szCs w:val="20"/>
          <w:lang w:val="x-none"/>
        </w:rPr>
      </w:pPr>
    </w:p>
    <w:p w14:paraId="0035ECFA" w14:textId="77777777" w:rsidR="00BA651E" w:rsidRPr="006B3CB1" w:rsidRDefault="00BA651E" w:rsidP="006B3CB1">
      <w:pPr>
        <w:pStyle w:val="PargrafodaLista"/>
        <w:numPr>
          <w:ilvl w:val="0"/>
          <w:numId w:val="42"/>
        </w:numPr>
        <w:contextualSpacing w:val="0"/>
        <w:jc w:val="both"/>
        <w:rPr>
          <w:w w:val="0"/>
        </w:rPr>
      </w:pPr>
      <w:r w:rsidRPr="006B3CB1">
        <w:rPr>
          <w:b/>
          <w:w w:val="0"/>
        </w:rPr>
        <w:t>DISPOSIÇÕES GERAIS</w:t>
      </w:r>
      <w:bookmarkStart w:id="319" w:name="_DV_M160"/>
      <w:bookmarkStart w:id="320" w:name="_DV_M161"/>
      <w:bookmarkEnd w:id="319"/>
      <w:bookmarkEnd w:id="320"/>
    </w:p>
    <w:p w14:paraId="2FD0DD9B" w14:textId="77777777" w:rsidR="00BA651E" w:rsidRPr="006B3CB1" w:rsidRDefault="00BA651E" w:rsidP="00BA651E"/>
    <w:p w14:paraId="7AD25248" w14:textId="77777777" w:rsidR="00BA651E" w:rsidRPr="006B3CB1" w:rsidRDefault="00BA651E" w:rsidP="006B3CB1">
      <w:pPr>
        <w:pStyle w:val="PargrafodaLista"/>
        <w:numPr>
          <w:ilvl w:val="1"/>
          <w:numId w:val="42"/>
        </w:numPr>
        <w:tabs>
          <w:tab w:val="left" w:pos="1560"/>
        </w:tabs>
        <w:contextualSpacing w:val="0"/>
        <w:jc w:val="both"/>
        <w:rPr>
          <w:color w:val="000000"/>
          <w:w w:val="0"/>
        </w:rPr>
      </w:pPr>
      <w:bookmarkStart w:id="321" w:name="_Hlk516210080"/>
      <w:r w:rsidRPr="006B3CB1">
        <w:rPr>
          <w:b/>
          <w:w w:val="0"/>
        </w:rPr>
        <w:t xml:space="preserve">Anexos. </w:t>
      </w:r>
      <w:r w:rsidRPr="006B3CB1">
        <w:rPr>
          <w:color w:val="000000"/>
          <w:w w:val="0"/>
        </w:rPr>
        <w:t xml:space="preserve">Os </w:t>
      </w:r>
      <w:r w:rsidRPr="006B3CB1">
        <w:rPr>
          <w:w w:val="0"/>
        </w:rPr>
        <w:t>Anexos</w:t>
      </w:r>
      <w:r w:rsidRPr="006B3CB1">
        <w:rPr>
          <w:color w:val="000000"/>
          <w:w w:val="0"/>
        </w:rPr>
        <w:t xml:space="preserve"> ao presente Contrato, depois de rubricados pelas Partes, passam a fazer parte integrante do presente Contrato.</w:t>
      </w:r>
    </w:p>
    <w:p w14:paraId="71AB8D9D" w14:textId="77777777" w:rsidR="00BA651E" w:rsidRPr="006B3CB1" w:rsidRDefault="00BA651E" w:rsidP="00BA651E">
      <w:pPr>
        <w:ind w:left="567" w:hanging="567"/>
        <w:rPr>
          <w:color w:val="000000"/>
          <w:w w:val="0"/>
        </w:rPr>
      </w:pPr>
    </w:p>
    <w:p w14:paraId="5D64AACE" w14:textId="77777777" w:rsidR="00BA651E" w:rsidRPr="006B3CB1" w:rsidRDefault="00BA651E" w:rsidP="006B3CB1">
      <w:pPr>
        <w:pStyle w:val="PargrafodaLista"/>
        <w:numPr>
          <w:ilvl w:val="1"/>
          <w:numId w:val="42"/>
        </w:numPr>
        <w:tabs>
          <w:tab w:val="left" w:pos="1560"/>
        </w:tabs>
        <w:contextualSpacing w:val="0"/>
        <w:jc w:val="both"/>
        <w:rPr>
          <w:b/>
          <w:w w:val="0"/>
        </w:rPr>
      </w:pPr>
      <w:bookmarkStart w:id="322" w:name="_Ref428208508"/>
      <w:r w:rsidRPr="006B3CB1">
        <w:rPr>
          <w:b/>
          <w:w w:val="0"/>
        </w:rPr>
        <w:t>Prorrogação dos Prazos:</w:t>
      </w:r>
      <w:r w:rsidRPr="006B3CB1">
        <w:rPr>
          <w:w w:val="0"/>
        </w:rPr>
        <w:t xml:space="preserve"> Considerar-se-ão prorrogados os prazos referentes ao pagamento de qualquer obrigação por quaisquer das Partes, até o 1º (primeiro) Dia Útil subsequente, se a data de cumprimento da obrigação coincidir com sábado, domingo ou feriado declarado nacional. Para fins do presente Contrato, "</w:t>
      </w:r>
      <w:r w:rsidRPr="006B3CB1">
        <w:rPr>
          <w:w w:val="0"/>
          <w:u w:val="single"/>
        </w:rPr>
        <w:t>Dia(s) Útil(eis)</w:t>
      </w:r>
      <w:r w:rsidRPr="006B3CB1">
        <w:rPr>
          <w:w w:val="0"/>
        </w:rPr>
        <w:t>" significa qualquer dia, exceto sábados, domingos ou feriados declarados nacionais.</w:t>
      </w:r>
      <w:bookmarkEnd w:id="322"/>
    </w:p>
    <w:p w14:paraId="79F99AE4" w14:textId="77777777" w:rsidR="00BA651E" w:rsidRPr="006B3CB1" w:rsidRDefault="00BA651E" w:rsidP="00BA651E">
      <w:pPr>
        <w:ind w:left="567" w:hanging="567"/>
        <w:rPr>
          <w:color w:val="000000"/>
          <w:w w:val="0"/>
        </w:rPr>
      </w:pPr>
    </w:p>
    <w:p w14:paraId="77B818E8" w14:textId="77777777" w:rsidR="00BA651E" w:rsidRPr="006B3CB1" w:rsidRDefault="00BA651E" w:rsidP="006B3CB1">
      <w:pPr>
        <w:pStyle w:val="PargrafodaLista"/>
        <w:numPr>
          <w:ilvl w:val="1"/>
          <w:numId w:val="42"/>
        </w:numPr>
        <w:tabs>
          <w:tab w:val="left" w:pos="1560"/>
        </w:tabs>
        <w:contextualSpacing w:val="0"/>
        <w:jc w:val="both"/>
        <w:rPr>
          <w:w w:val="0"/>
        </w:rPr>
      </w:pPr>
      <w:bookmarkStart w:id="323" w:name="_DV_M162"/>
      <w:bookmarkEnd w:id="323"/>
      <w:r w:rsidRPr="006B3CB1">
        <w:rPr>
          <w:b/>
          <w:w w:val="0"/>
        </w:rPr>
        <w:t>Cessão</w:t>
      </w:r>
      <w:r w:rsidRPr="006B3CB1">
        <w:rPr>
          <w:w w:val="0"/>
        </w:rPr>
        <w:t>: As Partes não poderão alienar ou ceder este Contrato, no todo ou em parte, ou qualquer direito ou obrigação decorrente deste Contrato, sem o consentimento prévio das outras Partes e prévia aprovação dos Debenturistas, conforme aplicável.</w:t>
      </w:r>
    </w:p>
    <w:p w14:paraId="6CA074B0" w14:textId="77777777" w:rsidR="00BA651E" w:rsidRPr="006B3CB1" w:rsidRDefault="00BA651E" w:rsidP="00BA651E">
      <w:pPr>
        <w:ind w:left="567" w:hanging="567"/>
        <w:rPr>
          <w:w w:val="0"/>
        </w:rPr>
      </w:pPr>
    </w:p>
    <w:p w14:paraId="62A9803E" w14:textId="77777777" w:rsidR="00BA651E" w:rsidRPr="006B3CB1" w:rsidRDefault="00BA651E" w:rsidP="006B3CB1">
      <w:pPr>
        <w:pStyle w:val="PargrafodaLista"/>
        <w:numPr>
          <w:ilvl w:val="1"/>
          <w:numId w:val="42"/>
        </w:numPr>
        <w:tabs>
          <w:tab w:val="left" w:pos="1560"/>
        </w:tabs>
        <w:contextualSpacing w:val="0"/>
        <w:jc w:val="both"/>
        <w:rPr>
          <w:b/>
          <w:w w:val="0"/>
        </w:rPr>
      </w:pPr>
      <w:bookmarkStart w:id="324" w:name="_DV_M163"/>
      <w:bookmarkStart w:id="325" w:name="_DV_M164"/>
      <w:bookmarkEnd w:id="324"/>
      <w:bookmarkEnd w:id="325"/>
      <w:r w:rsidRPr="006B3CB1">
        <w:rPr>
          <w:b/>
          <w:w w:val="0"/>
        </w:rPr>
        <w:t>Independência das Disposições do Contrato</w:t>
      </w:r>
      <w:r w:rsidRPr="006B3CB1">
        <w:rPr>
          <w:w w:val="0"/>
        </w:rPr>
        <w:t>: Caso qualquer das disposições ora estipuladas venha a ser julgada ilegal, inválida ou ineficaz, prevalecerão todas as demais disposições não afetadas por tal julgamento, comprometendo-se as Partes a, conforme possível, em boa fé e de comum acordo, a negociarem a substituição da disposição afetada por outra que, na medida do possível, produza o mesmo efeito.</w:t>
      </w:r>
    </w:p>
    <w:p w14:paraId="1BA9B18D" w14:textId="77777777" w:rsidR="00BA651E" w:rsidRPr="006B3CB1" w:rsidRDefault="00BA651E" w:rsidP="00BA651E">
      <w:pPr>
        <w:ind w:left="567" w:hanging="567"/>
        <w:rPr>
          <w:w w:val="0"/>
        </w:rPr>
      </w:pPr>
    </w:p>
    <w:p w14:paraId="580D3EB2" w14:textId="77777777" w:rsidR="00BA651E" w:rsidRPr="006B3CB1" w:rsidRDefault="00BA651E" w:rsidP="006B3CB1">
      <w:pPr>
        <w:pStyle w:val="PargrafodaLista"/>
        <w:numPr>
          <w:ilvl w:val="1"/>
          <w:numId w:val="42"/>
        </w:numPr>
        <w:tabs>
          <w:tab w:val="left" w:pos="1560"/>
        </w:tabs>
        <w:contextualSpacing w:val="0"/>
        <w:jc w:val="both"/>
        <w:rPr>
          <w:b/>
          <w:w w:val="0"/>
        </w:rPr>
      </w:pPr>
      <w:bookmarkStart w:id="326" w:name="_DV_M165"/>
      <w:bookmarkEnd w:id="326"/>
      <w:r w:rsidRPr="006B3CB1">
        <w:rPr>
          <w:b/>
          <w:w w:val="0"/>
        </w:rPr>
        <w:t>Renúncia</w:t>
      </w:r>
      <w:r w:rsidRPr="006B3CB1">
        <w:rPr>
          <w:w w:val="0"/>
        </w:rPr>
        <w:t xml:space="preserve">: Não se presume a renúncia a qualquer dos direitos decorrentes deste Contrato. Desta forma, nenhum atraso, omissão ou liberalidade no exercício de qualquer direito, faculdade ou prerrogativa que caiba a qualquer das Partes prejudicará o exercício de tais direitos, faculdades ou prerrogativas, ou será interpretado como constituindo uma renúncia aos mesmos ou concordância com tal inadimplemento, </w:t>
      </w:r>
      <w:r w:rsidRPr="006B3CB1">
        <w:rPr>
          <w:w w:val="0"/>
        </w:rPr>
        <w:lastRenderedPageBreak/>
        <w:t>nem constituirá novação ou modificação de quaisquer outras obrigações assumidas pelas Partes neste Contrato ou precedente no tocante a qualquer outro inadimplemento ou atraso.</w:t>
      </w:r>
    </w:p>
    <w:p w14:paraId="0F2B0FA7" w14:textId="77777777" w:rsidR="00BA651E" w:rsidRPr="006B3CB1" w:rsidRDefault="00BA651E" w:rsidP="00BA651E">
      <w:pPr>
        <w:rPr>
          <w:w w:val="0"/>
        </w:rPr>
      </w:pPr>
    </w:p>
    <w:p w14:paraId="02043D1C" w14:textId="77777777" w:rsidR="00BA651E" w:rsidRPr="006B3CB1" w:rsidRDefault="00BA651E" w:rsidP="006B3CB1">
      <w:pPr>
        <w:pStyle w:val="PargrafodaLista"/>
        <w:numPr>
          <w:ilvl w:val="1"/>
          <w:numId w:val="42"/>
        </w:numPr>
        <w:tabs>
          <w:tab w:val="left" w:pos="1560"/>
        </w:tabs>
        <w:contextualSpacing w:val="0"/>
        <w:jc w:val="both"/>
        <w:rPr>
          <w:b/>
          <w:w w:val="0"/>
        </w:rPr>
      </w:pPr>
      <w:r w:rsidRPr="006B3CB1">
        <w:rPr>
          <w:b/>
          <w:w w:val="0"/>
        </w:rPr>
        <w:t>Alterações</w:t>
      </w:r>
      <w:r w:rsidRPr="006B3CB1">
        <w:rPr>
          <w:w w:val="0"/>
        </w:rPr>
        <w:t>: O presente Contrato e suas disposições apenas serão modificados ou aditados com o consentimento expresso e por escrito de todas as Partes, após prévia aprovação dos Debenturistas, conforme aplicável, atuando por seus representantes legais ou procuradores devidamente autorizados.</w:t>
      </w:r>
    </w:p>
    <w:p w14:paraId="77A8FA90" w14:textId="77777777" w:rsidR="00BA651E" w:rsidRPr="006B3CB1" w:rsidRDefault="00BA651E" w:rsidP="00BA651E">
      <w:pPr>
        <w:ind w:left="567" w:hanging="567"/>
        <w:rPr>
          <w:w w:val="0"/>
        </w:rPr>
      </w:pPr>
    </w:p>
    <w:p w14:paraId="28A16AA4" w14:textId="77777777" w:rsidR="00BA651E" w:rsidRPr="006B3CB1" w:rsidRDefault="00BA651E" w:rsidP="006B3CB1">
      <w:pPr>
        <w:pStyle w:val="PargrafodaLista"/>
        <w:numPr>
          <w:ilvl w:val="1"/>
          <w:numId w:val="42"/>
        </w:numPr>
        <w:tabs>
          <w:tab w:val="left" w:pos="1560"/>
        </w:tabs>
        <w:contextualSpacing w:val="0"/>
        <w:jc w:val="both"/>
        <w:rPr>
          <w:b/>
        </w:rPr>
      </w:pPr>
      <w:r w:rsidRPr="006B3CB1">
        <w:rPr>
          <w:b/>
        </w:rPr>
        <w:t xml:space="preserve">Custos: </w:t>
      </w:r>
      <w:r w:rsidRPr="006B3CB1">
        <w:t xml:space="preserve">Exceto se disposto de forma diversa, toda e qualquer despesa incorrida por qualquer das Partes na preparação, celebração ou registro do presente Contrato deverá ser paga pela Emissora, inclusive e especialmente o registro do presente Contrato e seus anexos e aditivos nos </w:t>
      </w:r>
      <w:proofErr w:type="spellStart"/>
      <w:r w:rsidRPr="006B3CB1">
        <w:t>RTDs</w:t>
      </w:r>
      <w:proofErr w:type="spellEnd"/>
      <w:r w:rsidRPr="006B3CB1">
        <w:t>.</w:t>
      </w:r>
    </w:p>
    <w:p w14:paraId="5384D797" w14:textId="77777777" w:rsidR="00BA651E" w:rsidRPr="006B3CB1" w:rsidRDefault="00BA651E" w:rsidP="00BA651E">
      <w:pPr>
        <w:ind w:left="567" w:hanging="567"/>
        <w:rPr>
          <w:w w:val="0"/>
          <w:lang w:val="x-none"/>
        </w:rPr>
      </w:pPr>
    </w:p>
    <w:p w14:paraId="2A4F96AC" w14:textId="77777777" w:rsidR="00BA651E" w:rsidRPr="006B3CB1" w:rsidRDefault="00BA651E" w:rsidP="006B3CB1">
      <w:pPr>
        <w:pStyle w:val="PargrafodaLista"/>
        <w:numPr>
          <w:ilvl w:val="1"/>
          <w:numId w:val="42"/>
        </w:numPr>
        <w:tabs>
          <w:tab w:val="left" w:pos="1560"/>
        </w:tabs>
        <w:contextualSpacing w:val="0"/>
        <w:jc w:val="both"/>
        <w:rPr>
          <w:b/>
          <w:w w:val="0"/>
        </w:rPr>
      </w:pPr>
      <w:bookmarkStart w:id="327" w:name="_DV_M166"/>
      <w:bookmarkEnd w:id="327"/>
      <w:r w:rsidRPr="006B3CB1">
        <w:rPr>
          <w:b/>
          <w:w w:val="0"/>
        </w:rPr>
        <w:t>Lei Aplicável</w:t>
      </w:r>
      <w:r w:rsidRPr="006B3CB1">
        <w:rPr>
          <w:w w:val="0"/>
        </w:rPr>
        <w:t>: Este Contrato é regido pelas Leis da República Federativa do Brasil.</w:t>
      </w:r>
    </w:p>
    <w:p w14:paraId="4A53FDA8" w14:textId="77777777" w:rsidR="00BA651E" w:rsidRPr="006B3CB1" w:rsidRDefault="00BA651E" w:rsidP="00BA651E">
      <w:pPr>
        <w:ind w:left="567" w:hanging="567"/>
        <w:rPr>
          <w:w w:val="0"/>
        </w:rPr>
      </w:pPr>
    </w:p>
    <w:p w14:paraId="1336E037" w14:textId="77777777" w:rsidR="00BA651E" w:rsidRPr="006B3CB1" w:rsidRDefault="00BA651E" w:rsidP="006B3CB1">
      <w:pPr>
        <w:pStyle w:val="PargrafodaLista"/>
        <w:numPr>
          <w:ilvl w:val="1"/>
          <w:numId w:val="42"/>
        </w:numPr>
        <w:tabs>
          <w:tab w:val="left" w:pos="1560"/>
        </w:tabs>
        <w:contextualSpacing w:val="0"/>
        <w:jc w:val="both"/>
        <w:rPr>
          <w:b/>
          <w:w w:val="0"/>
        </w:rPr>
      </w:pPr>
      <w:bookmarkStart w:id="328" w:name="_DV_M168"/>
      <w:bookmarkEnd w:id="328"/>
      <w:r w:rsidRPr="006B3CB1">
        <w:rPr>
          <w:b/>
          <w:w w:val="0"/>
        </w:rPr>
        <w:t xml:space="preserve">Eleição de Foro: </w:t>
      </w:r>
      <w:r w:rsidRPr="006B3CB1">
        <w:rPr>
          <w:w w:val="0"/>
        </w:rPr>
        <w:t>Fica eleito o foro da comarca da cidade de São Paulo, Estado de São Paulo, com expressa renúncia de quaisquer outros, por mais privilegiados que sejam, para dirimir qualquer questão decorrente deste Contrato.</w:t>
      </w:r>
    </w:p>
    <w:bookmarkEnd w:id="321"/>
    <w:p w14:paraId="3B444AB7" w14:textId="77777777" w:rsidR="00BA651E" w:rsidRPr="006B3CB1" w:rsidRDefault="00BA651E" w:rsidP="00BA651E">
      <w:pPr>
        <w:ind w:left="567" w:hanging="567"/>
        <w:rPr>
          <w:color w:val="000000"/>
          <w:w w:val="0"/>
        </w:rPr>
      </w:pPr>
    </w:p>
    <w:p w14:paraId="45F312D1" w14:textId="77777777" w:rsidR="00BA651E" w:rsidRPr="006B3CB1" w:rsidRDefault="00BA651E" w:rsidP="00BA651E">
      <w:bookmarkStart w:id="329" w:name="_DV_M169"/>
      <w:bookmarkEnd w:id="329"/>
      <w:r w:rsidRPr="006B3CB1">
        <w:rPr>
          <w:w w:val="0"/>
        </w:rPr>
        <w:t>E, por estarem assim justas e contratadas, as Partes assinam o presente Contrato em 8 (oito) vias de igual teor e conteúdo, na presença das 2 (duas) testemunhas abaixo indicadas.</w:t>
      </w:r>
    </w:p>
    <w:p w14:paraId="1925A895" w14:textId="77777777" w:rsidR="00BA651E" w:rsidRPr="006B3CB1" w:rsidRDefault="00BA651E" w:rsidP="00BA651E"/>
    <w:p w14:paraId="54C108A3" w14:textId="77777777" w:rsidR="00BA651E" w:rsidRPr="006B3CB1" w:rsidRDefault="00BA651E" w:rsidP="00BA651E">
      <w:pPr>
        <w:jc w:val="center"/>
      </w:pPr>
      <w:bookmarkStart w:id="330" w:name="_Hlk516210130"/>
      <w:r w:rsidRPr="006B3CB1">
        <w:t>Belo Horizonte, [●] de [●] de 2018.</w:t>
      </w:r>
    </w:p>
    <w:p w14:paraId="0C752B03" w14:textId="77777777" w:rsidR="00BA651E" w:rsidRPr="006B3CB1" w:rsidRDefault="00BA651E" w:rsidP="00BA651E"/>
    <w:p w14:paraId="05FFC4BF" w14:textId="77777777" w:rsidR="00BA651E" w:rsidRPr="006B3CB1" w:rsidRDefault="00BA651E" w:rsidP="00BA651E"/>
    <w:p w14:paraId="402B7EC5" w14:textId="77777777" w:rsidR="00BA651E" w:rsidRPr="006B3CB1" w:rsidRDefault="00BA651E" w:rsidP="00BA651E">
      <w:pPr>
        <w:ind w:left="709"/>
      </w:pPr>
      <w:r w:rsidRPr="006B3CB1">
        <w:t>[RESTANTE DA PÁGINA INTENCIONALMENTE DEIXADO EM BRANCO]</w:t>
      </w:r>
    </w:p>
    <w:bookmarkEnd w:id="330"/>
    <w:p w14:paraId="5FAB2BEC" w14:textId="77777777" w:rsidR="00BA651E" w:rsidRPr="006B3CB1" w:rsidRDefault="00BA651E" w:rsidP="00BA651E">
      <w:pPr>
        <w:rPr>
          <w:i/>
          <w:color w:val="000000"/>
        </w:rPr>
      </w:pPr>
      <w:r w:rsidRPr="006B3CB1">
        <w:rPr>
          <w:color w:val="000000"/>
        </w:rPr>
        <w:br w:type="page"/>
      </w:r>
      <w:r w:rsidRPr="006B3CB1">
        <w:rPr>
          <w:i/>
        </w:rPr>
        <w:lastRenderedPageBreak/>
        <w:t>Página de assinaturas (1/16) do “</w:t>
      </w:r>
      <w:r w:rsidRPr="006B3CB1">
        <w:rPr>
          <w:i/>
          <w:color w:val="000000"/>
        </w:rPr>
        <w:t xml:space="preserve">Instrumento Particular de Alienação Fiduciária de Ações em Garantia e Outras Avenças” celebrado entre </w:t>
      </w:r>
      <w:bookmarkStart w:id="331" w:name="_Hlk516210190"/>
      <w:r w:rsidRPr="006B3CB1">
        <w:rPr>
          <w:i/>
          <w:color w:val="000000"/>
        </w:rPr>
        <w:t xml:space="preserve">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bookmarkEnd w:id="331"/>
    </w:p>
    <w:p w14:paraId="44C0ED34" w14:textId="77777777" w:rsidR="00BA651E" w:rsidRPr="006B3CB1" w:rsidRDefault="00BA651E" w:rsidP="00BA651E">
      <w:pPr>
        <w:rPr>
          <w:i/>
          <w:color w:val="000000"/>
        </w:rPr>
      </w:pPr>
    </w:p>
    <w:p w14:paraId="3858B005" w14:textId="77777777" w:rsidR="00BA651E" w:rsidRPr="006B3CB1" w:rsidRDefault="00BA651E" w:rsidP="00BA651E">
      <w:pPr>
        <w:rPr>
          <w:i/>
        </w:rPr>
      </w:pPr>
    </w:p>
    <w:p w14:paraId="3D657846" w14:textId="77777777" w:rsidR="00BA651E" w:rsidRPr="006B3CB1" w:rsidRDefault="00BA651E" w:rsidP="00BA651E"/>
    <w:p w14:paraId="78C3E1B4" w14:textId="77777777" w:rsidR="00BA651E" w:rsidRPr="006B3CB1" w:rsidRDefault="00BA651E" w:rsidP="00BA651E">
      <w:pPr>
        <w:jc w:val="center"/>
        <w:rPr>
          <w:b/>
          <w:smallCaps/>
        </w:rPr>
      </w:pPr>
      <w:bookmarkStart w:id="332" w:name="_Hlk516210229"/>
      <w:r w:rsidRPr="006B3CB1">
        <w:rPr>
          <w:b/>
          <w:smallCaps/>
        </w:rPr>
        <w:t>Brasil PCH S.A.</w:t>
      </w:r>
    </w:p>
    <w:p w14:paraId="0DB6B326"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35037CEA"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61DBFB1E"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F3D8D22"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2625E4FA" w14:textId="77777777" w:rsidTr="00BA651E">
        <w:tc>
          <w:tcPr>
            <w:tcW w:w="4077" w:type="dxa"/>
          </w:tcPr>
          <w:p w14:paraId="075C260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52B716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1EAA18E5"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7E89BD90"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53A3C3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6CE051E" w14:textId="77777777" w:rsidR="00BA651E" w:rsidRPr="006B3CB1" w:rsidRDefault="00BA651E" w:rsidP="00BA651E"/>
    <w:p w14:paraId="78A70F82" w14:textId="77777777" w:rsidR="00BA651E" w:rsidRPr="006B3CB1" w:rsidRDefault="00BA651E" w:rsidP="00BA651E">
      <w:pPr>
        <w:rPr>
          <w:i/>
          <w:color w:val="000000"/>
        </w:rPr>
      </w:pPr>
      <w:r w:rsidRPr="006B3CB1">
        <w:br w:type="page"/>
      </w:r>
      <w:r w:rsidRPr="006B3CB1">
        <w:rPr>
          <w:i/>
        </w:rPr>
        <w:lastRenderedPageBreak/>
        <w:t>Página de assinaturas (2/16)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3C0AF699" w14:textId="77777777" w:rsidR="00BA651E" w:rsidRPr="006B3CB1" w:rsidRDefault="00BA651E" w:rsidP="00BA651E">
      <w:pPr>
        <w:rPr>
          <w:i/>
          <w:color w:val="000000"/>
        </w:rPr>
      </w:pPr>
    </w:p>
    <w:p w14:paraId="0BA3158A" w14:textId="77777777" w:rsidR="00BA651E" w:rsidRPr="006B3CB1" w:rsidRDefault="00BA651E" w:rsidP="00BA651E">
      <w:pPr>
        <w:rPr>
          <w:i/>
        </w:rPr>
      </w:pPr>
    </w:p>
    <w:p w14:paraId="0A7E0D54" w14:textId="77777777" w:rsidR="00BA651E" w:rsidRPr="006B3CB1" w:rsidRDefault="00BA651E" w:rsidP="00BA651E">
      <w:pPr>
        <w:jc w:val="center"/>
      </w:pPr>
    </w:p>
    <w:p w14:paraId="20D1F9DA"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r w:rsidRPr="006B3CB1">
        <w:rPr>
          <w:rFonts w:ascii="Verdana" w:hAnsi="Verdana"/>
          <w:b/>
          <w:smallCaps/>
          <w:szCs w:val="20"/>
          <w:lang w:val="pt-BR"/>
        </w:rPr>
        <w:t>PCHPAR PCH Participações S.A.</w:t>
      </w:r>
    </w:p>
    <w:p w14:paraId="326AEBB9"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AE1F5A4"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599981D3"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2B619297" w14:textId="77777777" w:rsidTr="00BA651E">
        <w:tc>
          <w:tcPr>
            <w:tcW w:w="4077" w:type="dxa"/>
          </w:tcPr>
          <w:p w14:paraId="71164F0B"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FE35F90"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50D62035"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419E65B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4B052B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5941848B" w14:textId="77777777" w:rsidR="00BA651E" w:rsidRPr="006B3CB1" w:rsidRDefault="00BA651E" w:rsidP="00BA651E"/>
    <w:p w14:paraId="4186B298" w14:textId="77777777" w:rsidR="00BA651E" w:rsidRPr="006B3CB1" w:rsidRDefault="00BA651E" w:rsidP="00BA651E">
      <w:pPr>
        <w:rPr>
          <w:i/>
          <w:color w:val="000000"/>
        </w:rPr>
      </w:pPr>
      <w:r w:rsidRPr="006B3CB1">
        <w:br w:type="page"/>
      </w:r>
      <w:r w:rsidRPr="006B3CB1">
        <w:rPr>
          <w:i/>
        </w:rPr>
        <w:lastRenderedPageBreak/>
        <w:t>Página de assinaturas (3/16)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677E52D9" w14:textId="77777777" w:rsidR="00BA651E" w:rsidRPr="006B3CB1" w:rsidRDefault="00BA651E" w:rsidP="00BA651E">
      <w:pPr>
        <w:rPr>
          <w:i/>
          <w:color w:val="000000"/>
        </w:rPr>
      </w:pPr>
    </w:p>
    <w:p w14:paraId="743D42AB" w14:textId="77777777" w:rsidR="00BA651E" w:rsidRPr="006B3CB1" w:rsidRDefault="00BA651E" w:rsidP="00BA651E">
      <w:pPr>
        <w:rPr>
          <w:i/>
        </w:rPr>
      </w:pPr>
    </w:p>
    <w:p w14:paraId="6D339347" w14:textId="77777777" w:rsidR="00BA651E" w:rsidRPr="006B3CB1" w:rsidRDefault="00BA651E" w:rsidP="00BA651E">
      <w:pPr>
        <w:jc w:val="center"/>
      </w:pPr>
    </w:p>
    <w:p w14:paraId="6EA6000E" w14:textId="77777777" w:rsidR="00BA651E" w:rsidRPr="006B3CB1" w:rsidRDefault="00BA651E" w:rsidP="00BA651E">
      <w:pPr>
        <w:shd w:val="clear" w:color="auto" w:fill="FFFFFF"/>
        <w:jc w:val="center"/>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w:t>
      </w:r>
      <w:r w:rsidRPr="006B3CB1" w:rsidDel="00662563">
        <w:rPr>
          <w:b/>
          <w:smallCaps/>
        </w:rPr>
        <w:t xml:space="preserve"> </w:t>
      </w:r>
    </w:p>
    <w:p w14:paraId="715CFD43"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176CEE00"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8F336D0"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3617B099" w14:textId="77777777" w:rsidTr="00BA651E">
        <w:tc>
          <w:tcPr>
            <w:tcW w:w="4077" w:type="dxa"/>
          </w:tcPr>
          <w:p w14:paraId="358AA7F9"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35AD034"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6DF21F13"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7C9F00FA"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AF5785E"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45DEC090" w14:textId="77777777" w:rsidR="00BA651E" w:rsidRPr="006B3CB1" w:rsidRDefault="00BA651E" w:rsidP="00BA651E"/>
    <w:p w14:paraId="0D8E2C22" w14:textId="77777777" w:rsidR="00BA651E" w:rsidRPr="006B3CB1" w:rsidRDefault="00BA651E" w:rsidP="00BA651E">
      <w:r w:rsidRPr="006B3CB1">
        <w:br w:type="page"/>
      </w:r>
      <w:r w:rsidRPr="006B3CB1" w:rsidDel="00CE7069">
        <w:rPr>
          <w:i/>
        </w:rPr>
        <w:lastRenderedPageBreak/>
        <w:t xml:space="preserve"> </w:t>
      </w:r>
    </w:p>
    <w:p w14:paraId="223FC355" w14:textId="77777777" w:rsidR="00BA651E" w:rsidRPr="006B3CB1" w:rsidRDefault="00BA651E" w:rsidP="00BA651E">
      <w:pPr>
        <w:rPr>
          <w:i/>
          <w:color w:val="000000"/>
        </w:rPr>
      </w:pPr>
      <w:r w:rsidRPr="006B3CB1">
        <w:rPr>
          <w:i/>
        </w:rPr>
        <w:t>Página de assinaturas (4/16)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03356973" w14:textId="77777777" w:rsidR="00BA651E" w:rsidRPr="006B3CB1" w:rsidRDefault="00BA651E" w:rsidP="00BA651E">
      <w:pPr>
        <w:rPr>
          <w:i/>
          <w:color w:val="000000"/>
        </w:rPr>
      </w:pPr>
    </w:p>
    <w:p w14:paraId="331B24E3" w14:textId="77777777" w:rsidR="00BA651E" w:rsidRPr="006B3CB1" w:rsidRDefault="00BA651E" w:rsidP="00BA651E">
      <w:pPr>
        <w:rPr>
          <w:i/>
        </w:rPr>
      </w:pPr>
    </w:p>
    <w:p w14:paraId="3362F694" w14:textId="77777777" w:rsidR="00BA651E" w:rsidRPr="006B3CB1" w:rsidRDefault="00BA651E" w:rsidP="00BA651E">
      <w:pPr>
        <w:jc w:val="center"/>
      </w:pPr>
    </w:p>
    <w:p w14:paraId="769A5BA3"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roofErr w:type="spellStart"/>
      <w:r w:rsidRPr="006B3CB1">
        <w:rPr>
          <w:rFonts w:ascii="Verdana" w:hAnsi="Verdana"/>
          <w:b/>
          <w:smallCaps/>
          <w:szCs w:val="20"/>
        </w:rPr>
        <w:t>Bonfante</w:t>
      </w:r>
      <w:proofErr w:type="spellEnd"/>
      <w:r w:rsidRPr="006B3CB1">
        <w:rPr>
          <w:rFonts w:ascii="Verdana" w:hAnsi="Verdana"/>
          <w:b/>
          <w:smallCaps/>
          <w:szCs w:val="20"/>
        </w:rPr>
        <w:t xml:space="preserve"> </w:t>
      </w:r>
      <w:proofErr w:type="spellStart"/>
      <w:r w:rsidRPr="006B3CB1">
        <w:rPr>
          <w:rFonts w:ascii="Verdana" w:hAnsi="Verdana"/>
          <w:b/>
          <w:smallCaps/>
          <w:szCs w:val="20"/>
        </w:rPr>
        <w:t>Energética</w:t>
      </w:r>
      <w:proofErr w:type="spellEnd"/>
      <w:r w:rsidRPr="006B3CB1">
        <w:rPr>
          <w:rFonts w:ascii="Verdana" w:hAnsi="Verdana"/>
          <w:b/>
          <w:smallCaps/>
          <w:szCs w:val="20"/>
        </w:rPr>
        <w:t xml:space="preserve"> S.A.</w:t>
      </w:r>
    </w:p>
    <w:p w14:paraId="1ABA6E2F"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7D21BF30"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12B08489"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029D6B0F" w14:textId="77777777" w:rsidTr="00BA651E">
        <w:tc>
          <w:tcPr>
            <w:tcW w:w="4077" w:type="dxa"/>
          </w:tcPr>
          <w:p w14:paraId="18D9250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D6F672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15D4E736"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23B6C442"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593CFF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6C20C064" w14:textId="77777777" w:rsidR="00BA651E" w:rsidRPr="006B3CB1" w:rsidRDefault="00BA651E" w:rsidP="00BA651E"/>
    <w:p w14:paraId="3F81A109" w14:textId="77777777" w:rsidR="00BA651E" w:rsidRPr="006B3CB1" w:rsidRDefault="00BA651E" w:rsidP="00BA651E">
      <w:pPr>
        <w:rPr>
          <w:i/>
          <w:color w:val="000000"/>
        </w:rPr>
      </w:pPr>
      <w:r w:rsidRPr="006B3CB1">
        <w:br w:type="page"/>
      </w:r>
      <w:r w:rsidRPr="006B3CB1">
        <w:rPr>
          <w:i/>
        </w:rPr>
        <w:lastRenderedPageBreak/>
        <w:t>Página de assinaturas (5/16)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6B0BA59E" w14:textId="77777777" w:rsidR="00BA651E" w:rsidRPr="006B3CB1" w:rsidRDefault="00BA651E" w:rsidP="00BA651E">
      <w:pPr>
        <w:rPr>
          <w:i/>
          <w:color w:val="000000"/>
        </w:rPr>
      </w:pPr>
    </w:p>
    <w:p w14:paraId="38DD85F3" w14:textId="77777777" w:rsidR="00BA651E" w:rsidRPr="006B3CB1" w:rsidRDefault="00BA651E" w:rsidP="00BA651E">
      <w:pPr>
        <w:rPr>
          <w:i/>
        </w:rPr>
      </w:pPr>
    </w:p>
    <w:p w14:paraId="25689651" w14:textId="77777777" w:rsidR="00BA651E" w:rsidRPr="006B3CB1" w:rsidRDefault="00BA651E" w:rsidP="00BA651E">
      <w:pPr>
        <w:jc w:val="center"/>
      </w:pPr>
    </w:p>
    <w:p w14:paraId="385B6F80" w14:textId="77777777" w:rsidR="00BA651E" w:rsidRPr="006B3CB1" w:rsidRDefault="00BA651E" w:rsidP="00BA651E">
      <w:pPr>
        <w:pStyle w:val="Body"/>
        <w:spacing w:after="0" w:line="288" w:lineRule="auto"/>
        <w:jc w:val="center"/>
        <w:rPr>
          <w:rFonts w:ascii="Verdana" w:hAnsi="Verdana"/>
          <w:b/>
          <w:smallCaps/>
          <w:szCs w:val="20"/>
        </w:rPr>
      </w:pPr>
      <w:proofErr w:type="spellStart"/>
      <w:r w:rsidRPr="006B3CB1">
        <w:rPr>
          <w:rFonts w:ascii="Verdana" w:hAnsi="Verdana"/>
          <w:b/>
          <w:smallCaps/>
          <w:szCs w:val="20"/>
        </w:rPr>
        <w:t>Calheiros</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26D165AE"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A36986E"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2B829418"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69197E3D" w14:textId="77777777" w:rsidTr="00BA651E">
        <w:tc>
          <w:tcPr>
            <w:tcW w:w="4077" w:type="dxa"/>
          </w:tcPr>
          <w:p w14:paraId="4B783848"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E13FAA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3F8379A3"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31DE390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53FBBE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20CCFC4" w14:textId="77777777" w:rsidR="00BA651E" w:rsidRPr="006B3CB1" w:rsidRDefault="00BA651E" w:rsidP="00BA651E"/>
    <w:p w14:paraId="108B515F" w14:textId="77777777" w:rsidR="00BA651E" w:rsidRPr="006B3CB1" w:rsidRDefault="00BA651E" w:rsidP="00BA651E">
      <w:pPr>
        <w:rPr>
          <w:i/>
          <w:color w:val="000000"/>
        </w:rPr>
      </w:pPr>
      <w:r w:rsidRPr="006B3CB1">
        <w:br w:type="page"/>
      </w:r>
      <w:r w:rsidRPr="006B3CB1">
        <w:rPr>
          <w:i/>
        </w:rPr>
        <w:lastRenderedPageBreak/>
        <w:t>Página de assinaturas (6/16)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4BBD61B5" w14:textId="77777777" w:rsidR="00BA651E" w:rsidRPr="006B3CB1" w:rsidRDefault="00BA651E" w:rsidP="00BA651E">
      <w:pPr>
        <w:rPr>
          <w:i/>
          <w:color w:val="000000"/>
        </w:rPr>
      </w:pPr>
    </w:p>
    <w:p w14:paraId="3B5A3F6F" w14:textId="77777777" w:rsidR="00BA651E" w:rsidRPr="006B3CB1" w:rsidRDefault="00BA651E" w:rsidP="00BA651E">
      <w:pPr>
        <w:rPr>
          <w:i/>
        </w:rPr>
      </w:pPr>
    </w:p>
    <w:p w14:paraId="104067A2" w14:textId="77777777" w:rsidR="00BA651E" w:rsidRPr="006B3CB1" w:rsidRDefault="00BA651E" w:rsidP="00BA651E">
      <w:pPr>
        <w:jc w:val="center"/>
      </w:pPr>
    </w:p>
    <w:p w14:paraId="11D47152" w14:textId="77777777" w:rsidR="00BA651E" w:rsidRPr="006B3CB1" w:rsidRDefault="00BA651E" w:rsidP="00BA651E">
      <w:pPr>
        <w:pStyle w:val="Body"/>
        <w:spacing w:after="0" w:line="288" w:lineRule="auto"/>
        <w:jc w:val="center"/>
        <w:rPr>
          <w:rFonts w:ascii="Verdana" w:hAnsi="Verdana"/>
          <w:b/>
          <w:smallCaps/>
          <w:szCs w:val="20"/>
        </w:rPr>
      </w:pPr>
      <w:proofErr w:type="spellStart"/>
      <w:r w:rsidRPr="006B3CB1">
        <w:rPr>
          <w:rFonts w:ascii="Verdana" w:hAnsi="Verdana"/>
          <w:b/>
          <w:smallCaps/>
          <w:szCs w:val="20"/>
        </w:rPr>
        <w:t>Caparaó</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1E0C047F"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E154E55"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226AF6AF"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7C97DAE7" w14:textId="77777777" w:rsidTr="00BA651E">
        <w:tc>
          <w:tcPr>
            <w:tcW w:w="4077" w:type="dxa"/>
          </w:tcPr>
          <w:p w14:paraId="7C866F50"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C6944CD"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7D81464F"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63733CBC"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6EDD1D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68B5B9CA" w14:textId="77777777" w:rsidR="00BA651E" w:rsidRPr="006B3CB1" w:rsidRDefault="00BA651E" w:rsidP="00BA651E"/>
    <w:p w14:paraId="1EA56D8D" w14:textId="77777777" w:rsidR="00BA651E" w:rsidRPr="006B3CB1" w:rsidRDefault="00BA651E" w:rsidP="00BA651E">
      <w:pPr>
        <w:rPr>
          <w:i/>
          <w:color w:val="000000"/>
        </w:rPr>
      </w:pPr>
      <w:r w:rsidRPr="006B3CB1">
        <w:br w:type="page"/>
      </w:r>
      <w:r w:rsidRPr="006B3CB1">
        <w:rPr>
          <w:i/>
        </w:rPr>
        <w:lastRenderedPageBreak/>
        <w:t>Página de assinaturas (7/16)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4B6874AB" w14:textId="77777777" w:rsidR="00BA651E" w:rsidRPr="006B3CB1" w:rsidRDefault="00BA651E" w:rsidP="00BA651E">
      <w:pPr>
        <w:rPr>
          <w:i/>
          <w:color w:val="000000"/>
        </w:rPr>
      </w:pPr>
    </w:p>
    <w:p w14:paraId="015091AD" w14:textId="77777777" w:rsidR="00BA651E" w:rsidRPr="006B3CB1" w:rsidRDefault="00BA651E" w:rsidP="00BA651E">
      <w:pPr>
        <w:rPr>
          <w:i/>
        </w:rPr>
      </w:pPr>
    </w:p>
    <w:p w14:paraId="0AF14D41" w14:textId="77777777" w:rsidR="00BA651E" w:rsidRPr="006B3CB1" w:rsidRDefault="00BA651E" w:rsidP="00BA651E">
      <w:pPr>
        <w:jc w:val="center"/>
      </w:pPr>
    </w:p>
    <w:p w14:paraId="662D5AF4" w14:textId="77777777" w:rsidR="00BA651E" w:rsidRPr="006B3CB1" w:rsidRDefault="00BA651E" w:rsidP="00BA651E">
      <w:pPr>
        <w:pStyle w:val="Body"/>
        <w:spacing w:after="0" w:line="288" w:lineRule="auto"/>
        <w:jc w:val="center"/>
        <w:rPr>
          <w:rFonts w:ascii="Verdana" w:hAnsi="Verdana"/>
          <w:b/>
          <w:smallCaps/>
          <w:szCs w:val="20"/>
        </w:rPr>
      </w:pPr>
      <w:proofErr w:type="spellStart"/>
      <w:r w:rsidRPr="006B3CB1">
        <w:rPr>
          <w:rFonts w:ascii="Verdana" w:hAnsi="Verdana"/>
          <w:b/>
          <w:smallCaps/>
          <w:szCs w:val="20"/>
        </w:rPr>
        <w:t>Carangola</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75072BA6"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2F228221"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59E70B85"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296BE5D7" w14:textId="77777777" w:rsidTr="00BA651E">
        <w:tc>
          <w:tcPr>
            <w:tcW w:w="4077" w:type="dxa"/>
          </w:tcPr>
          <w:p w14:paraId="0FB1DDDD"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599140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CA1C827"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75884CD1"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8F7E72A"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B5D29B2" w14:textId="77777777" w:rsidR="00BA651E" w:rsidRPr="006B3CB1" w:rsidRDefault="00BA651E" w:rsidP="00BA651E"/>
    <w:p w14:paraId="30155B2C" w14:textId="77777777" w:rsidR="00BA651E" w:rsidRPr="006B3CB1" w:rsidRDefault="00BA651E" w:rsidP="00BA651E">
      <w:pPr>
        <w:rPr>
          <w:i/>
          <w:color w:val="000000"/>
        </w:rPr>
      </w:pPr>
      <w:r w:rsidRPr="006B3CB1">
        <w:br w:type="page"/>
      </w:r>
      <w:r w:rsidRPr="006B3CB1">
        <w:rPr>
          <w:i/>
        </w:rPr>
        <w:lastRenderedPageBreak/>
        <w:t>Página de assinaturas (8/16)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3E5761BB" w14:textId="77777777" w:rsidR="00BA651E" w:rsidRPr="006B3CB1" w:rsidRDefault="00BA651E" w:rsidP="00BA651E">
      <w:pPr>
        <w:rPr>
          <w:i/>
          <w:color w:val="000000"/>
        </w:rPr>
      </w:pPr>
    </w:p>
    <w:p w14:paraId="394D05FF" w14:textId="77777777" w:rsidR="00BA651E" w:rsidRPr="006B3CB1" w:rsidRDefault="00BA651E" w:rsidP="00BA651E">
      <w:pPr>
        <w:rPr>
          <w:i/>
        </w:rPr>
      </w:pPr>
    </w:p>
    <w:p w14:paraId="5AEBD0EA" w14:textId="77777777" w:rsidR="00BA651E" w:rsidRPr="006B3CB1" w:rsidRDefault="00BA651E" w:rsidP="00BA651E">
      <w:pPr>
        <w:jc w:val="center"/>
      </w:pPr>
    </w:p>
    <w:p w14:paraId="23BA9393" w14:textId="77777777" w:rsidR="00BA651E" w:rsidRPr="006B3CB1" w:rsidRDefault="00BA651E" w:rsidP="00BA651E">
      <w:pPr>
        <w:pStyle w:val="Body"/>
        <w:spacing w:after="0" w:line="288" w:lineRule="auto"/>
        <w:jc w:val="center"/>
        <w:rPr>
          <w:rFonts w:ascii="Verdana" w:hAnsi="Verdana"/>
          <w:b/>
          <w:smallCaps/>
          <w:szCs w:val="20"/>
        </w:rPr>
      </w:pPr>
      <w:proofErr w:type="spellStart"/>
      <w:r w:rsidRPr="006B3CB1">
        <w:rPr>
          <w:rFonts w:ascii="Verdana" w:hAnsi="Verdana"/>
          <w:b/>
          <w:smallCaps/>
          <w:szCs w:val="20"/>
        </w:rPr>
        <w:t>Funil</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47BC3DD4"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1B9CB62D"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66058CC0"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4D85BD85" w14:textId="77777777" w:rsidTr="00BA651E">
        <w:tc>
          <w:tcPr>
            <w:tcW w:w="4077" w:type="dxa"/>
          </w:tcPr>
          <w:p w14:paraId="7DF588A0"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F874B0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14560A69"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43DA20D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22A582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EC464DF" w14:textId="77777777" w:rsidR="00BA651E" w:rsidRPr="006B3CB1" w:rsidRDefault="00BA651E" w:rsidP="00BA651E"/>
    <w:p w14:paraId="6F5E7269" w14:textId="77777777" w:rsidR="00BA651E" w:rsidRPr="006B3CB1" w:rsidRDefault="00BA651E" w:rsidP="00BA651E">
      <w:pPr>
        <w:rPr>
          <w:i/>
          <w:color w:val="000000"/>
        </w:rPr>
      </w:pPr>
      <w:r w:rsidRPr="006B3CB1">
        <w:br w:type="page"/>
      </w:r>
      <w:r w:rsidRPr="006B3CB1">
        <w:rPr>
          <w:i/>
        </w:rPr>
        <w:lastRenderedPageBreak/>
        <w:t>Página de assinaturas (9/16)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15581737" w14:textId="77777777" w:rsidR="00BA651E" w:rsidRPr="006B3CB1" w:rsidRDefault="00BA651E" w:rsidP="00BA651E">
      <w:pPr>
        <w:rPr>
          <w:i/>
          <w:color w:val="000000"/>
        </w:rPr>
      </w:pPr>
    </w:p>
    <w:p w14:paraId="6F7F5033" w14:textId="77777777" w:rsidR="00BA651E" w:rsidRPr="006B3CB1" w:rsidRDefault="00BA651E" w:rsidP="00BA651E">
      <w:pPr>
        <w:rPr>
          <w:i/>
        </w:rPr>
      </w:pPr>
    </w:p>
    <w:p w14:paraId="0234AFB7" w14:textId="77777777" w:rsidR="00BA651E" w:rsidRPr="006B3CB1" w:rsidRDefault="00BA651E" w:rsidP="00BA651E">
      <w:pPr>
        <w:jc w:val="center"/>
      </w:pPr>
    </w:p>
    <w:p w14:paraId="3A45A445" w14:textId="77777777" w:rsidR="00BA651E" w:rsidRPr="006B3CB1" w:rsidRDefault="00BA651E" w:rsidP="00BA651E">
      <w:pPr>
        <w:pStyle w:val="Body"/>
        <w:spacing w:after="0" w:line="288" w:lineRule="auto"/>
        <w:jc w:val="center"/>
        <w:rPr>
          <w:rFonts w:ascii="Verdana" w:hAnsi="Verdana"/>
          <w:b/>
          <w:smallCaps/>
          <w:szCs w:val="20"/>
        </w:rPr>
      </w:pPr>
      <w:proofErr w:type="spellStart"/>
      <w:r w:rsidRPr="006B3CB1">
        <w:rPr>
          <w:rFonts w:ascii="Verdana" w:hAnsi="Verdana"/>
          <w:b/>
          <w:smallCaps/>
          <w:szCs w:val="20"/>
        </w:rPr>
        <w:t>Irara</w:t>
      </w:r>
      <w:proofErr w:type="spellEnd"/>
      <w:r w:rsidRPr="006B3CB1">
        <w:rPr>
          <w:rFonts w:ascii="Verdana" w:hAnsi="Verdana"/>
          <w:b/>
          <w:smallCaps/>
          <w:szCs w:val="20"/>
        </w:rPr>
        <w:t xml:space="preserve"> </w:t>
      </w:r>
      <w:proofErr w:type="spellStart"/>
      <w:r w:rsidRPr="006B3CB1">
        <w:rPr>
          <w:rFonts w:ascii="Verdana" w:hAnsi="Verdana"/>
          <w:b/>
          <w:smallCaps/>
          <w:szCs w:val="20"/>
        </w:rPr>
        <w:t>Energética</w:t>
      </w:r>
      <w:proofErr w:type="spellEnd"/>
      <w:r w:rsidRPr="006B3CB1">
        <w:rPr>
          <w:rFonts w:ascii="Verdana" w:hAnsi="Verdana"/>
          <w:b/>
          <w:smallCaps/>
          <w:szCs w:val="20"/>
        </w:rPr>
        <w:t xml:space="preserve"> S.A.</w:t>
      </w:r>
    </w:p>
    <w:p w14:paraId="1CBBCC07"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6B8EF4AB"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664D32F0"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5199436C" w14:textId="77777777" w:rsidTr="00BA651E">
        <w:tc>
          <w:tcPr>
            <w:tcW w:w="4077" w:type="dxa"/>
          </w:tcPr>
          <w:p w14:paraId="3AA813E7"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D106247"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58972412"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394F9E0E"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E6F5EEB"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7FBC6F35" w14:textId="77777777" w:rsidR="00BA651E" w:rsidRPr="006B3CB1" w:rsidRDefault="00BA651E" w:rsidP="00BA651E"/>
    <w:p w14:paraId="7B033072" w14:textId="77777777" w:rsidR="00BA651E" w:rsidRPr="006B3CB1" w:rsidRDefault="00BA651E" w:rsidP="00BA651E">
      <w:pPr>
        <w:rPr>
          <w:i/>
          <w:color w:val="000000"/>
        </w:rPr>
      </w:pPr>
      <w:r w:rsidRPr="006B3CB1">
        <w:br w:type="page"/>
      </w:r>
      <w:r w:rsidRPr="006B3CB1">
        <w:rPr>
          <w:i/>
        </w:rPr>
        <w:lastRenderedPageBreak/>
        <w:t>Página de assinaturas (10/16)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446690B5" w14:textId="77777777" w:rsidR="00BA651E" w:rsidRPr="006B3CB1" w:rsidRDefault="00BA651E" w:rsidP="00BA651E">
      <w:pPr>
        <w:rPr>
          <w:i/>
          <w:color w:val="000000"/>
        </w:rPr>
      </w:pPr>
    </w:p>
    <w:p w14:paraId="2DCA3D02" w14:textId="77777777" w:rsidR="00BA651E" w:rsidRPr="006B3CB1" w:rsidRDefault="00BA651E" w:rsidP="00BA651E">
      <w:pPr>
        <w:rPr>
          <w:i/>
        </w:rPr>
      </w:pPr>
    </w:p>
    <w:p w14:paraId="4293339E" w14:textId="77777777" w:rsidR="00BA651E" w:rsidRPr="006B3CB1" w:rsidRDefault="00BA651E" w:rsidP="00BA651E">
      <w:pPr>
        <w:jc w:val="center"/>
      </w:pPr>
    </w:p>
    <w:p w14:paraId="24300F97" w14:textId="77777777" w:rsidR="00BA651E" w:rsidRPr="006B3CB1" w:rsidRDefault="00BA651E" w:rsidP="00BA651E">
      <w:pPr>
        <w:jc w:val="center"/>
        <w:rPr>
          <w:b/>
          <w:smallCaps/>
        </w:rPr>
      </w:pPr>
      <w:r w:rsidRPr="006B3CB1">
        <w:rPr>
          <w:b/>
          <w:smallCaps/>
        </w:rPr>
        <w:t>Jataí Energética S.A.</w:t>
      </w:r>
    </w:p>
    <w:p w14:paraId="62D2C981"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B8935CD"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69E1CE70"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46DCE105" w14:textId="77777777" w:rsidTr="00BA651E">
        <w:tc>
          <w:tcPr>
            <w:tcW w:w="4077" w:type="dxa"/>
          </w:tcPr>
          <w:p w14:paraId="16B99E2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9F4A3CA"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693C7EFB"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50E0540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904592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2B14AF8" w14:textId="77777777" w:rsidR="00BA651E" w:rsidRPr="006B3CB1" w:rsidRDefault="00BA651E" w:rsidP="00BA651E"/>
    <w:p w14:paraId="0695D0E2" w14:textId="77777777" w:rsidR="00BA651E" w:rsidRPr="006B3CB1" w:rsidRDefault="00BA651E" w:rsidP="00BA651E">
      <w:pPr>
        <w:rPr>
          <w:i/>
          <w:color w:val="000000"/>
        </w:rPr>
      </w:pPr>
      <w:r w:rsidRPr="006B3CB1">
        <w:br w:type="page"/>
      </w:r>
      <w:r w:rsidRPr="006B3CB1">
        <w:rPr>
          <w:i/>
        </w:rPr>
        <w:lastRenderedPageBreak/>
        <w:t>Página de assinaturas (11/16)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3C7B17D6" w14:textId="77777777" w:rsidR="00BA651E" w:rsidRPr="006B3CB1" w:rsidRDefault="00BA651E" w:rsidP="00BA651E">
      <w:pPr>
        <w:rPr>
          <w:i/>
          <w:color w:val="000000"/>
        </w:rPr>
      </w:pPr>
    </w:p>
    <w:p w14:paraId="594E4D40" w14:textId="77777777" w:rsidR="00BA651E" w:rsidRPr="006B3CB1" w:rsidRDefault="00BA651E" w:rsidP="00BA651E">
      <w:pPr>
        <w:rPr>
          <w:i/>
        </w:rPr>
      </w:pPr>
    </w:p>
    <w:p w14:paraId="2BF6684B" w14:textId="77777777" w:rsidR="00BA651E" w:rsidRPr="006B3CB1" w:rsidRDefault="00BA651E" w:rsidP="00BA651E">
      <w:pPr>
        <w:jc w:val="center"/>
      </w:pPr>
    </w:p>
    <w:p w14:paraId="270BC922" w14:textId="77777777" w:rsidR="00BA651E" w:rsidRPr="006B3CB1" w:rsidRDefault="00BA651E" w:rsidP="00BA651E">
      <w:pPr>
        <w:jc w:val="center"/>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0A2FE68F"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6AACC12E"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007BFBA0"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47826236" w14:textId="77777777" w:rsidTr="00BA651E">
        <w:tc>
          <w:tcPr>
            <w:tcW w:w="4077" w:type="dxa"/>
          </w:tcPr>
          <w:p w14:paraId="2F70CA8B"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51710CA"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30EBCFA4"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618995E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6481CB6"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6FFE8143" w14:textId="77777777" w:rsidR="00BA651E" w:rsidRPr="006B3CB1" w:rsidRDefault="00BA651E" w:rsidP="00BA651E"/>
    <w:p w14:paraId="11B1EAC4" w14:textId="77777777" w:rsidR="00BA651E" w:rsidRPr="006B3CB1" w:rsidRDefault="00BA651E" w:rsidP="00BA651E">
      <w:pPr>
        <w:rPr>
          <w:i/>
          <w:color w:val="000000"/>
        </w:rPr>
      </w:pPr>
      <w:r w:rsidRPr="006B3CB1">
        <w:br w:type="page"/>
      </w:r>
      <w:r w:rsidRPr="006B3CB1">
        <w:rPr>
          <w:i/>
        </w:rPr>
        <w:lastRenderedPageBreak/>
        <w:t>Página de assinaturas (12/16)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71882BC1" w14:textId="77777777" w:rsidR="00BA651E" w:rsidRPr="006B3CB1" w:rsidRDefault="00BA651E" w:rsidP="00BA651E">
      <w:pPr>
        <w:rPr>
          <w:i/>
          <w:color w:val="000000"/>
        </w:rPr>
      </w:pPr>
    </w:p>
    <w:p w14:paraId="1003810E" w14:textId="77777777" w:rsidR="00BA651E" w:rsidRPr="006B3CB1" w:rsidRDefault="00BA651E" w:rsidP="00BA651E">
      <w:pPr>
        <w:rPr>
          <w:i/>
        </w:rPr>
      </w:pPr>
    </w:p>
    <w:p w14:paraId="717AA5F6" w14:textId="77777777" w:rsidR="00BA651E" w:rsidRPr="006B3CB1" w:rsidRDefault="00BA651E" w:rsidP="00BA651E">
      <w:pPr>
        <w:jc w:val="center"/>
      </w:pPr>
    </w:p>
    <w:p w14:paraId="093DD132" w14:textId="77777777" w:rsidR="00BA651E" w:rsidRPr="006B3CB1" w:rsidRDefault="00BA651E" w:rsidP="00BA651E">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Retiro Velho Energética S.A.</w:t>
      </w:r>
    </w:p>
    <w:p w14:paraId="238F2456" w14:textId="77777777" w:rsidR="00BA651E" w:rsidRPr="006B3CB1" w:rsidRDefault="00BA651E" w:rsidP="00BA651E">
      <w:pPr>
        <w:pStyle w:val="Body"/>
        <w:spacing w:after="0" w:line="288" w:lineRule="auto"/>
        <w:rPr>
          <w:rFonts w:ascii="Verdana" w:hAnsi="Verdana"/>
          <w:color w:val="000000"/>
          <w:w w:val="0"/>
          <w:kern w:val="0"/>
          <w:szCs w:val="20"/>
          <w:lang w:val="pt-BR"/>
        </w:rPr>
      </w:pPr>
    </w:p>
    <w:p w14:paraId="4571C16C"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38161F55"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4B7FA233" w14:textId="77777777" w:rsidTr="00BA651E">
        <w:tc>
          <w:tcPr>
            <w:tcW w:w="4077" w:type="dxa"/>
          </w:tcPr>
          <w:p w14:paraId="43BCC437"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BC03EA2"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592F9FB9"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130F5201"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DC9A304"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7A7E5EE2" w14:textId="77777777" w:rsidR="00BA651E" w:rsidRPr="006B3CB1" w:rsidRDefault="00BA651E" w:rsidP="00BA651E"/>
    <w:p w14:paraId="5D0AF491" w14:textId="77777777" w:rsidR="00BA651E" w:rsidRPr="006B3CB1" w:rsidRDefault="00BA651E" w:rsidP="00BA651E">
      <w:pPr>
        <w:rPr>
          <w:i/>
          <w:color w:val="000000"/>
        </w:rPr>
      </w:pPr>
      <w:r w:rsidRPr="006B3CB1">
        <w:br w:type="page"/>
      </w:r>
      <w:r w:rsidRPr="006B3CB1">
        <w:rPr>
          <w:i/>
        </w:rPr>
        <w:lastRenderedPageBreak/>
        <w:t>Página de assinaturas (13/16)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0855513F" w14:textId="77777777" w:rsidR="00BA651E" w:rsidRPr="006B3CB1" w:rsidRDefault="00BA651E" w:rsidP="00BA651E">
      <w:pPr>
        <w:rPr>
          <w:i/>
          <w:color w:val="000000"/>
        </w:rPr>
      </w:pPr>
    </w:p>
    <w:p w14:paraId="4C1A86F2" w14:textId="77777777" w:rsidR="00BA651E" w:rsidRPr="006B3CB1" w:rsidRDefault="00BA651E" w:rsidP="00BA651E">
      <w:pPr>
        <w:rPr>
          <w:i/>
        </w:rPr>
      </w:pPr>
    </w:p>
    <w:p w14:paraId="30B7E06F" w14:textId="77777777" w:rsidR="00BA651E" w:rsidRPr="006B3CB1" w:rsidRDefault="00BA651E" w:rsidP="00BA651E">
      <w:pPr>
        <w:jc w:val="center"/>
      </w:pPr>
    </w:p>
    <w:p w14:paraId="1929D918" w14:textId="77777777" w:rsidR="00BA651E" w:rsidRPr="006B3CB1" w:rsidRDefault="00BA651E" w:rsidP="00BA651E">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Santa Fé Energética S.A.</w:t>
      </w:r>
    </w:p>
    <w:p w14:paraId="757A2E3B"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6B4C7655"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6F64801B"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55B5702B" w14:textId="77777777" w:rsidTr="00BA651E">
        <w:tc>
          <w:tcPr>
            <w:tcW w:w="4077" w:type="dxa"/>
          </w:tcPr>
          <w:p w14:paraId="7D9374EE"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CF9C8AC"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35942BDA"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10631AF9"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50E6E97"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C9D0F3E" w14:textId="77777777" w:rsidR="00BA651E" w:rsidRPr="006B3CB1" w:rsidRDefault="00BA651E" w:rsidP="00BA651E"/>
    <w:p w14:paraId="205E8D66" w14:textId="77777777" w:rsidR="00BA651E" w:rsidRPr="006B3CB1" w:rsidRDefault="00BA651E" w:rsidP="00BA651E">
      <w:pPr>
        <w:rPr>
          <w:i/>
          <w:color w:val="000000"/>
        </w:rPr>
      </w:pPr>
      <w:r w:rsidRPr="006B3CB1">
        <w:br w:type="page"/>
      </w:r>
      <w:r w:rsidRPr="006B3CB1">
        <w:rPr>
          <w:i/>
        </w:rPr>
        <w:lastRenderedPageBreak/>
        <w:t>Página de assinaturas (14/16)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66634DA8" w14:textId="77777777" w:rsidR="00BA651E" w:rsidRPr="006B3CB1" w:rsidRDefault="00BA651E" w:rsidP="00BA651E">
      <w:pPr>
        <w:rPr>
          <w:i/>
          <w:color w:val="000000"/>
        </w:rPr>
      </w:pPr>
    </w:p>
    <w:p w14:paraId="0AA70A70" w14:textId="77777777" w:rsidR="00BA651E" w:rsidRPr="006B3CB1" w:rsidRDefault="00BA651E" w:rsidP="00BA651E">
      <w:pPr>
        <w:rPr>
          <w:i/>
        </w:rPr>
      </w:pPr>
    </w:p>
    <w:p w14:paraId="45482D73" w14:textId="77777777" w:rsidR="00BA651E" w:rsidRPr="006B3CB1" w:rsidRDefault="00BA651E" w:rsidP="00BA651E">
      <w:pPr>
        <w:jc w:val="center"/>
      </w:pPr>
    </w:p>
    <w:p w14:paraId="7D04688B" w14:textId="77777777" w:rsidR="00BA651E" w:rsidRPr="006B3CB1" w:rsidRDefault="00BA651E" w:rsidP="00BA651E">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São Joaquim Energia S.A.</w:t>
      </w:r>
    </w:p>
    <w:p w14:paraId="2D2B9F8C"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7D948BDB"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46C65422"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32C4223D" w14:textId="77777777" w:rsidTr="00BA651E">
        <w:tc>
          <w:tcPr>
            <w:tcW w:w="4077" w:type="dxa"/>
          </w:tcPr>
          <w:p w14:paraId="419674B1"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4078A0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70484088"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1EE08E81"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7C7B05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9625FF1" w14:textId="77777777" w:rsidR="00BA651E" w:rsidRPr="006B3CB1" w:rsidRDefault="00BA651E" w:rsidP="00BA651E"/>
    <w:p w14:paraId="3E077BF7" w14:textId="77777777" w:rsidR="00BA651E" w:rsidRPr="006B3CB1" w:rsidRDefault="00BA651E" w:rsidP="00BA651E">
      <w:pPr>
        <w:rPr>
          <w:i/>
          <w:color w:val="000000"/>
        </w:rPr>
      </w:pPr>
      <w:r w:rsidRPr="006B3CB1">
        <w:br w:type="page"/>
      </w:r>
      <w:r w:rsidRPr="006B3CB1">
        <w:rPr>
          <w:i/>
        </w:rPr>
        <w:lastRenderedPageBreak/>
        <w:t>Página de assinaturas (15/16)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402B7D49" w14:textId="77777777" w:rsidR="00BA651E" w:rsidRPr="006B3CB1" w:rsidRDefault="00BA651E" w:rsidP="00BA651E">
      <w:pPr>
        <w:rPr>
          <w:i/>
          <w:color w:val="000000"/>
        </w:rPr>
      </w:pPr>
    </w:p>
    <w:p w14:paraId="5F722917" w14:textId="77777777" w:rsidR="00BA651E" w:rsidRPr="006B3CB1" w:rsidRDefault="00BA651E" w:rsidP="00BA651E">
      <w:pPr>
        <w:rPr>
          <w:i/>
        </w:rPr>
      </w:pPr>
    </w:p>
    <w:p w14:paraId="399F53D0" w14:textId="77777777" w:rsidR="00BA651E" w:rsidRPr="006B3CB1" w:rsidRDefault="00BA651E" w:rsidP="00BA651E">
      <w:pPr>
        <w:jc w:val="center"/>
      </w:pPr>
    </w:p>
    <w:p w14:paraId="305F2117" w14:textId="77777777" w:rsidR="00BA651E" w:rsidRPr="006B3CB1" w:rsidRDefault="00BA651E" w:rsidP="00BA651E">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São Pedro Energia S.A.</w:t>
      </w:r>
    </w:p>
    <w:p w14:paraId="4C85309E"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2CA6FF42"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1D9B42FF"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4CFB8F2E" w14:textId="77777777" w:rsidTr="00BA651E">
        <w:tc>
          <w:tcPr>
            <w:tcW w:w="4077" w:type="dxa"/>
          </w:tcPr>
          <w:p w14:paraId="6865F711"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AC43D7D"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577B6FB"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1CB39B78"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1600DBB"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69B0C627" w14:textId="77777777" w:rsidR="00BA651E" w:rsidRPr="006B3CB1" w:rsidRDefault="00BA651E" w:rsidP="00BA651E"/>
    <w:p w14:paraId="3DAEBC55" w14:textId="77777777" w:rsidR="00BA651E" w:rsidRPr="006B3CB1" w:rsidRDefault="00BA651E" w:rsidP="00BA651E">
      <w:pPr>
        <w:rPr>
          <w:i/>
          <w:color w:val="000000"/>
        </w:rPr>
      </w:pPr>
      <w:r w:rsidRPr="006B3CB1">
        <w:br w:type="page"/>
      </w:r>
      <w:r w:rsidRPr="006B3CB1">
        <w:rPr>
          <w:i/>
        </w:rPr>
        <w:lastRenderedPageBreak/>
        <w:t>Página de assinaturas (16/16) do “</w:t>
      </w:r>
      <w:r w:rsidRPr="006B3CB1">
        <w:rPr>
          <w:i/>
          <w:color w:val="000000"/>
        </w:rPr>
        <w:t xml:space="preserve">Instrumento Particular de Alienação Fiduciária de Ações em Garantia e Outras Avenças” celebrado entre Brasil PCH S.A., </w:t>
      </w:r>
      <w:r w:rsidRPr="006B3CB1">
        <w:rPr>
          <w:i/>
        </w:rPr>
        <w:t xml:space="preserve">PCHPAR PCH Participações S.A., </w:t>
      </w:r>
      <w:r w:rsidRPr="006B3CB1">
        <w:rPr>
          <w:i/>
          <w:color w:val="000000"/>
        </w:rPr>
        <w:t xml:space="preserve">Oliveira </w:t>
      </w:r>
      <w:proofErr w:type="spellStart"/>
      <w:r w:rsidRPr="006B3CB1">
        <w:rPr>
          <w:i/>
          <w:color w:val="000000"/>
        </w:rPr>
        <w:t>Trust</w:t>
      </w:r>
      <w:proofErr w:type="spellEnd"/>
      <w:r w:rsidRPr="006B3CB1">
        <w:rPr>
          <w:i/>
          <w:color w:val="000000"/>
        </w:rPr>
        <w:t xml:space="preserve"> Distribuidora de Títulos e Valores Mobiliários S.A, Bonfante Energética S.A., Calheiros Energia S.A., Caparaó Energia S.A., Carangola Energia S.A., Funil Energia S.A., Irara Energética S.A., Jataí Energética S.A., Monte </w:t>
      </w:r>
      <w:proofErr w:type="spellStart"/>
      <w:r w:rsidRPr="006B3CB1">
        <w:rPr>
          <w:i/>
          <w:color w:val="000000"/>
        </w:rPr>
        <w:t>Serrat</w:t>
      </w:r>
      <w:proofErr w:type="spellEnd"/>
      <w:r w:rsidRPr="006B3CB1">
        <w:rPr>
          <w:i/>
          <w:color w:val="000000"/>
        </w:rPr>
        <w:t xml:space="preserve"> Energética S.A., Retiro Velho Energética S.A., Santa Fé Energética S.A., São Joaquim Energia S.A., São Pedro Energia S.A. e São Simão Energia S.A.</w:t>
      </w:r>
    </w:p>
    <w:p w14:paraId="737BCD83" w14:textId="77777777" w:rsidR="00BA651E" w:rsidRPr="006B3CB1" w:rsidRDefault="00BA651E" w:rsidP="00BA651E">
      <w:pPr>
        <w:rPr>
          <w:i/>
          <w:color w:val="000000"/>
        </w:rPr>
      </w:pPr>
    </w:p>
    <w:p w14:paraId="6F88031D" w14:textId="77777777" w:rsidR="00BA651E" w:rsidRPr="006B3CB1" w:rsidRDefault="00BA651E" w:rsidP="00BA651E">
      <w:pPr>
        <w:rPr>
          <w:i/>
        </w:rPr>
      </w:pPr>
    </w:p>
    <w:p w14:paraId="4FEC585C" w14:textId="77777777" w:rsidR="00BA651E" w:rsidRPr="006B3CB1" w:rsidRDefault="00BA651E" w:rsidP="00BA651E">
      <w:pPr>
        <w:jc w:val="center"/>
      </w:pPr>
    </w:p>
    <w:p w14:paraId="39069FC2" w14:textId="77777777" w:rsidR="00BA651E" w:rsidRPr="006B3CB1" w:rsidRDefault="00BA651E" w:rsidP="00BA651E">
      <w:pPr>
        <w:jc w:val="center"/>
        <w:rPr>
          <w:b/>
          <w:smallCaps/>
        </w:rPr>
      </w:pPr>
      <w:r w:rsidRPr="006B3CB1">
        <w:rPr>
          <w:b/>
          <w:smallCaps/>
        </w:rPr>
        <w:t>São Simão Energia S.A.</w:t>
      </w:r>
    </w:p>
    <w:p w14:paraId="4E2BA340"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7B22BCEA" w14:textId="77777777" w:rsidR="00BA651E" w:rsidRPr="006B3CB1" w:rsidRDefault="00BA651E" w:rsidP="00BA651E">
      <w:pPr>
        <w:pStyle w:val="Body"/>
        <w:spacing w:after="0" w:line="288" w:lineRule="auto"/>
        <w:jc w:val="center"/>
        <w:rPr>
          <w:rFonts w:ascii="Verdana" w:hAnsi="Verdana"/>
          <w:color w:val="000000"/>
          <w:w w:val="0"/>
          <w:kern w:val="0"/>
          <w:szCs w:val="20"/>
          <w:lang w:val="pt-BR"/>
        </w:rPr>
      </w:pPr>
    </w:p>
    <w:p w14:paraId="7EB66812"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69CDC75C" w14:textId="77777777" w:rsidTr="00BA651E">
        <w:tc>
          <w:tcPr>
            <w:tcW w:w="4077" w:type="dxa"/>
          </w:tcPr>
          <w:p w14:paraId="36C37F8A"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500947F"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024D8AEE"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73D7882D"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E901DA3"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66609C3" w14:textId="77777777" w:rsidR="00BA651E" w:rsidRPr="006B3CB1" w:rsidRDefault="00BA651E" w:rsidP="00BA651E"/>
    <w:p w14:paraId="6391428C" w14:textId="77777777" w:rsidR="00BA651E" w:rsidRPr="006B3CB1" w:rsidRDefault="00BA651E" w:rsidP="00BA651E"/>
    <w:p w14:paraId="56B2E45A" w14:textId="77777777" w:rsidR="00BA651E" w:rsidRPr="006B3CB1" w:rsidRDefault="00BA651E" w:rsidP="00BA651E"/>
    <w:p w14:paraId="27EF3553" w14:textId="77777777" w:rsidR="00BA651E" w:rsidRPr="006B3CB1" w:rsidRDefault="00BA651E" w:rsidP="00BA651E"/>
    <w:p w14:paraId="1EDD88D2" w14:textId="77777777" w:rsidR="00BA651E" w:rsidRPr="006B3CB1" w:rsidRDefault="00BA651E" w:rsidP="00BA651E"/>
    <w:p w14:paraId="33D6A7B2" w14:textId="77777777" w:rsidR="00BA651E" w:rsidRPr="006B3CB1" w:rsidRDefault="00BA651E" w:rsidP="00BA651E"/>
    <w:p w14:paraId="4CEC3579" w14:textId="77777777" w:rsidR="00BA651E" w:rsidRPr="006B3CB1" w:rsidRDefault="00BA651E" w:rsidP="00BA651E">
      <w:pPr>
        <w:rPr>
          <w:b/>
        </w:rPr>
      </w:pPr>
      <w:r w:rsidRPr="006B3CB1">
        <w:t>Testemunhas:</w:t>
      </w:r>
    </w:p>
    <w:p w14:paraId="1CCC4CAF" w14:textId="77777777" w:rsidR="00BA651E" w:rsidRPr="006B3CB1" w:rsidRDefault="00BA651E" w:rsidP="00BA651E"/>
    <w:p w14:paraId="64A6945D" w14:textId="77777777" w:rsidR="00BA651E" w:rsidRPr="006B3CB1" w:rsidRDefault="00BA651E" w:rsidP="00BA651E"/>
    <w:p w14:paraId="659695DD" w14:textId="77777777" w:rsidR="00BA651E" w:rsidRPr="006B3CB1" w:rsidRDefault="00BA651E" w:rsidP="00BA651E"/>
    <w:p w14:paraId="5D003692" w14:textId="77777777" w:rsidR="00BA651E" w:rsidRPr="006B3CB1" w:rsidRDefault="00BA651E" w:rsidP="00BA651E"/>
    <w:tbl>
      <w:tblPr>
        <w:tblW w:w="9404" w:type="dxa"/>
        <w:tblBorders>
          <w:top w:val="single" w:sz="4" w:space="0" w:color="auto"/>
        </w:tblBorders>
        <w:tblLook w:val="04A0" w:firstRow="1" w:lastRow="0" w:firstColumn="1" w:lastColumn="0" w:noHBand="0" w:noVBand="1"/>
      </w:tblPr>
      <w:tblGrid>
        <w:gridCol w:w="4077"/>
        <w:gridCol w:w="993"/>
        <w:gridCol w:w="4334"/>
      </w:tblGrid>
      <w:tr w:rsidR="00BA651E" w:rsidRPr="006B3CB1" w14:paraId="5C5327F0" w14:textId="77777777" w:rsidTr="00BA651E">
        <w:tc>
          <w:tcPr>
            <w:tcW w:w="4077" w:type="dxa"/>
          </w:tcPr>
          <w:p w14:paraId="6C3A5F78"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Nome: </w:t>
            </w:r>
          </w:p>
          <w:p w14:paraId="166D7608"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RG: </w:t>
            </w:r>
          </w:p>
        </w:tc>
        <w:tc>
          <w:tcPr>
            <w:tcW w:w="993" w:type="dxa"/>
            <w:tcBorders>
              <w:top w:val="nil"/>
            </w:tcBorders>
          </w:tcPr>
          <w:p w14:paraId="0055D911" w14:textId="77777777" w:rsidR="00BA651E" w:rsidRPr="006B3CB1" w:rsidRDefault="00BA651E" w:rsidP="00BA651E">
            <w:pPr>
              <w:pStyle w:val="Body"/>
              <w:spacing w:after="0" w:line="288" w:lineRule="auto"/>
              <w:rPr>
                <w:rFonts w:ascii="Verdana" w:hAnsi="Verdana"/>
                <w:color w:val="000000"/>
                <w:w w:val="0"/>
                <w:kern w:val="0"/>
                <w:szCs w:val="20"/>
                <w:lang w:val="pt-BR"/>
              </w:rPr>
            </w:pPr>
          </w:p>
        </w:tc>
        <w:tc>
          <w:tcPr>
            <w:tcW w:w="4334" w:type="dxa"/>
          </w:tcPr>
          <w:p w14:paraId="78751194"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E3041A5" w14:textId="77777777" w:rsidR="00BA651E" w:rsidRPr="006B3CB1" w:rsidRDefault="00BA651E" w:rsidP="00BA651E">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RG: </w:t>
            </w:r>
          </w:p>
        </w:tc>
      </w:tr>
    </w:tbl>
    <w:p w14:paraId="7D300996" w14:textId="77777777" w:rsidR="00BA651E" w:rsidRPr="006B3CB1" w:rsidRDefault="00BA651E" w:rsidP="00BA651E"/>
    <w:p w14:paraId="36ECB2CF" w14:textId="77777777" w:rsidR="00BA651E" w:rsidRPr="006B3CB1" w:rsidRDefault="00BA651E" w:rsidP="00BA651E"/>
    <w:bookmarkEnd w:id="332"/>
    <w:p w14:paraId="319477A8" w14:textId="77777777" w:rsidR="00BA651E" w:rsidRPr="006B3CB1" w:rsidRDefault="00BA651E" w:rsidP="00BA651E">
      <w:pPr>
        <w:jc w:val="center"/>
        <w:rPr>
          <w:b/>
        </w:rPr>
      </w:pPr>
      <w:r w:rsidRPr="006B3CB1">
        <w:br w:type="page"/>
      </w:r>
      <w:r w:rsidRPr="006B3CB1">
        <w:rPr>
          <w:b/>
        </w:rPr>
        <w:lastRenderedPageBreak/>
        <w:t>ANEXO I</w:t>
      </w:r>
    </w:p>
    <w:p w14:paraId="27BF344F" w14:textId="77777777" w:rsidR="00BA651E" w:rsidRPr="006B3CB1" w:rsidRDefault="00BA651E" w:rsidP="00BA651E"/>
    <w:p w14:paraId="6D469117" w14:textId="77777777" w:rsidR="00BA651E" w:rsidRPr="006B3CB1" w:rsidRDefault="00BA651E" w:rsidP="00BA651E">
      <w:pPr>
        <w:jc w:val="center"/>
        <w:rPr>
          <w:b/>
        </w:rPr>
      </w:pPr>
      <w:r w:rsidRPr="006B3CB1">
        <w:rPr>
          <w:b/>
          <w:caps/>
        </w:rPr>
        <w:t>Modelo de Procuração</w:t>
      </w:r>
    </w:p>
    <w:p w14:paraId="473909C1" w14:textId="77777777" w:rsidR="00BA651E" w:rsidRPr="006B3CB1" w:rsidRDefault="00BA651E" w:rsidP="00BA651E"/>
    <w:p w14:paraId="72380841" w14:textId="77777777" w:rsidR="00BA651E" w:rsidRPr="006B3CB1" w:rsidRDefault="00BA651E" w:rsidP="00BA651E">
      <w:pPr>
        <w:pStyle w:val="Level2"/>
        <w:numPr>
          <w:ilvl w:val="0"/>
          <w:numId w:val="0"/>
        </w:numPr>
        <w:tabs>
          <w:tab w:val="left" w:pos="0"/>
        </w:tabs>
        <w:spacing w:after="0" w:line="295" w:lineRule="auto"/>
        <w:rPr>
          <w:rFonts w:ascii="Verdana" w:hAnsi="Verdana"/>
          <w:kern w:val="0"/>
          <w:szCs w:val="20"/>
        </w:rPr>
      </w:pPr>
      <w:r w:rsidRPr="006B3CB1">
        <w:rPr>
          <w:rFonts w:ascii="Verdana" w:hAnsi="Verdana"/>
          <w:kern w:val="0"/>
          <w:szCs w:val="20"/>
        </w:rPr>
        <w:t xml:space="preserve">Por meio deste instrumento particular de procuração, </w:t>
      </w:r>
    </w:p>
    <w:p w14:paraId="6AA188F7" w14:textId="77777777" w:rsidR="00BA651E" w:rsidRPr="006B3CB1" w:rsidRDefault="00BA651E" w:rsidP="00BA651E">
      <w:pPr>
        <w:widowControl w:val="0"/>
      </w:pPr>
    </w:p>
    <w:p w14:paraId="5210668A" w14:textId="77777777" w:rsidR="00BA651E" w:rsidRPr="006B3CB1" w:rsidRDefault="00BA651E" w:rsidP="006B3CB1">
      <w:pPr>
        <w:pStyle w:val="Parties"/>
        <w:numPr>
          <w:ilvl w:val="0"/>
          <w:numId w:val="46"/>
        </w:numPr>
        <w:spacing w:after="0" w:line="288" w:lineRule="auto"/>
        <w:ind w:hanging="720"/>
        <w:rPr>
          <w:rFonts w:ascii="Verdana" w:hAnsi="Verdana"/>
          <w:color w:val="000000"/>
          <w:kern w:val="0"/>
          <w:szCs w:val="20"/>
          <w:lang w:val="pt-BR"/>
        </w:rPr>
      </w:pPr>
      <w:r w:rsidRPr="006B3CB1">
        <w:rPr>
          <w:rFonts w:ascii="Verdana" w:hAnsi="Verdana"/>
          <w:b/>
          <w:smallCaps/>
          <w:szCs w:val="20"/>
          <w:lang w:val="pt-BR"/>
        </w:rPr>
        <w:t>BRASIL PCH S.A.</w:t>
      </w:r>
      <w:r w:rsidRPr="006B3CB1">
        <w:rPr>
          <w:rFonts w:ascii="Verdana" w:hAnsi="Verdana"/>
          <w:szCs w:val="20"/>
          <w:lang w:val="pt-BR"/>
        </w:rPr>
        <w:t>, sociedade por ações, sem registro de emissor de valores mobiliários perante a Comissão de Valores Mobiliários (“</w:t>
      </w:r>
      <w:r w:rsidRPr="006B3CB1">
        <w:rPr>
          <w:rFonts w:ascii="Verdana" w:hAnsi="Verdana"/>
          <w:szCs w:val="20"/>
          <w:u w:val="single"/>
          <w:lang w:val="pt-BR"/>
        </w:rPr>
        <w:t>CVM</w:t>
      </w:r>
      <w:r w:rsidRPr="006B3CB1">
        <w:rPr>
          <w:rFonts w:ascii="Verdana" w:hAnsi="Verdana"/>
          <w:szCs w:val="20"/>
          <w:lang w:val="pt-BR"/>
        </w:rPr>
        <w:t>”), com sede na Cidade de Belo Horizonte, Estado de Minas Gerais, na Avenida Prudente de Moraes, 1250, 10º e 11º andares, CEP 30380-252, inscrita no Cadastro Nacional de Pessoa Jurídica do Ministério da Fazenda (“</w:t>
      </w:r>
      <w:r w:rsidRPr="006B3CB1">
        <w:rPr>
          <w:rFonts w:ascii="Verdana" w:hAnsi="Verdana"/>
          <w:szCs w:val="20"/>
          <w:u w:val="single"/>
          <w:lang w:val="pt-BR"/>
        </w:rPr>
        <w:t>CNPJ/MF</w:t>
      </w:r>
      <w:r w:rsidRPr="006B3CB1">
        <w:rPr>
          <w:rFonts w:ascii="Verdana" w:hAnsi="Verdana"/>
          <w:szCs w:val="20"/>
          <w:lang w:val="pt-BR"/>
        </w:rPr>
        <w:t>”) sob o nº </w:t>
      </w:r>
      <w:r w:rsidRPr="006B3CB1">
        <w:rPr>
          <w:rFonts w:ascii="Verdana" w:hAnsi="Verdana"/>
          <w:bCs/>
          <w:szCs w:val="20"/>
          <w:lang w:val="pt-BR"/>
        </w:rPr>
        <w:t>07.314.233/0001-08, com seus atos constitutivos arquivados na Junta Comercial do Estado de Minas Gerais (“</w:t>
      </w:r>
      <w:r w:rsidRPr="006B3CB1">
        <w:rPr>
          <w:rFonts w:ascii="Verdana" w:hAnsi="Verdana"/>
          <w:bCs/>
          <w:szCs w:val="20"/>
          <w:u w:val="single"/>
          <w:lang w:val="pt-BR"/>
        </w:rPr>
        <w:t>JUCEMG</w:t>
      </w:r>
      <w:r w:rsidRPr="006B3CB1">
        <w:rPr>
          <w:rFonts w:ascii="Verdana" w:hAnsi="Verdana"/>
          <w:bCs/>
          <w:szCs w:val="20"/>
          <w:lang w:val="pt-BR"/>
        </w:rPr>
        <w:t xml:space="preserve">”) sob o </w:t>
      </w:r>
      <w:r w:rsidRPr="006B3CB1">
        <w:rPr>
          <w:rFonts w:ascii="Verdana" w:hAnsi="Verdana"/>
          <w:szCs w:val="20"/>
          <w:lang w:val="pt-BR"/>
        </w:rPr>
        <w:t>NIRE 31.3.</w:t>
      </w:r>
      <w:r w:rsidRPr="006B3CB1">
        <w:rPr>
          <w:rFonts w:ascii="Verdana" w:hAnsi="Verdana"/>
          <w:bCs/>
          <w:szCs w:val="20"/>
          <w:lang w:val="pt-BR"/>
        </w:rPr>
        <w:t>0011084-2 (“</w:t>
      </w:r>
      <w:r w:rsidRPr="006B3CB1">
        <w:rPr>
          <w:rFonts w:ascii="Verdana" w:hAnsi="Verdana"/>
          <w:bCs/>
          <w:szCs w:val="20"/>
          <w:u w:val="single"/>
          <w:lang w:val="pt-BR"/>
        </w:rPr>
        <w:t>Brasil PCH</w:t>
      </w:r>
      <w:r w:rsidRPr="006B3CB1">
        <w:rPr>
          <w:rFonts w:ascii="Verdana" w:hAnsi="Verdana"/>
          <w:bCs/>
          <w:szCs w:val="20"/>
          <w:lang w:val="pt-BR"/>
        </w:rPr>
        <w:t>” ou “</w:t>
      </w:r>
      <w:r w:rsidRPr="006B3CB1">
        <w:rPr>
          <w:rFonts w:ascii="Verdana" w:hAnsi="Verdana"/>
          <w:bCs/>
          <w:szCs w:val="20"/>
          <w:u w:val="single"/>
          <w:lang w:val="pt-BR"/>
        </w:rPr>
        <w:t>Emissora</w:t>
      </w:r>
      <w:r w:rsidRPr="006B3CB1">
        <w:rPr>
          <w:rFonts w:ascii="Verdana" w:hAnsi="Verdana"/>
          <w:bCs/>
          <w:szCs w:val="20"/>
          <w:lang w:val="pt-BR"/>
        </w:rPr>
        <w:t xml:space="preserve">”), </w:t>
      </w:r>
      <w:r w:rsidRPr="006B3CB1">
        <w:rPr>
          <w:rFonts w:ascii="Verdana" w:hAnsi="Verdana"/>
          <w:szCs w:val="20"/>
          <w:lang w:val="pt-BR"/>
        </w:rPr>
        <w:t>neste ato devidamente representada na forma do seu estatuto social</w:t>
      </w:r>
      <w:r w:rsidRPr="006B3CB1">
        <w:rPr>
          <w:rFonts w:ascii="Verdana" w:hAnsi="Verdana"/>
          <w:bCs/>
          <w:szCs w:val="20"/>
          <w:lang w:val="pt-BR"/>
        </w:rPr>
        <w:t>;</w:t>
      </w:r>
    </w:p>
    <w:p w14:paraId="5A3A8ACE" w14:textId="77777777" w:rsidR="00BA651E" w:rsidRPr="006B3CB1" w:rsidRDefault="00BA651E" w:rsidP="00BA651E"/>
    <w:p w14:paraId="12EBF667"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smallCaps/>
          <w:szCs w:val="20"/>
          <w:lang w:val="pt-BR"/>
        </w:rPr>
        <w:t xml:space="preserve">PCHPAR PCH PARTICIPAÇÕES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07.628.569/0001-45, com seus atos constitutivos arquivados na JUCEMG sob o NIRE 31.3.0011049-4 (“</w:t>
      </w:r>
      <w:r w:rsidRPr="006B3CB1">
        <w:rPr>
          <w:rFonts w:ascii="Verdana" w:hAnsi="Verdana"/>
          <w:szCs w:val="20"/>
          <w:u w:val="single"/>
          <w:lang w:val="pt-BR"/>
        </w:rPr>
        <w:t>PCHPAR</w:t>
      </w:r>
      <w:r w:rsidRPr="006B3CB1">
        <w:rPr>
          <w:rFonts w:ascii="Verdana" w:hAnsi="Verdana"/>
          <w:szCs w:val="20"/>
          <w:lang w:val="pt-BR"/>
        </w:rPr>
        <w:t>”), neste ato devidamente representada na forma do seu estatuto social;</w:t>
      </w:r>
    </w:p>
    <w:p w14:paraId="015880AC" w14:textId="77777777" w:rsidR="00BA651E" w:rsidRPr="006B3CB1" w:rsidRDefault="00BA651E" w:rsidP="00BA651E">
      <w:pPr>
        <w:pStyle w:val="PargrafodaLista"/>
        <w:rPr>
          <w:b/>
          <w:smallCaps/>
        </w:rPr>
      </w:pPr>
    </w:p>
    <w:p w14:paraId="3B4D0340"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BONFANTE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06.982.746/0001-24, com seus atos constitutivos arquivados na JUCEMG sob o NIRE 31.3.0011078-8 (“</w:t>
      </w:r>
      <w:r w:rsidRPr="006B3CB1">
        <w:rPr>
          <w:rFonts w:ascii="Verdana" w:hAnsi="Verdana"/>
          <w:szCs w:val="20"/>
          <w:u w:val="single"/>
          <w:lang w:val="pt-BR"/>
        </w:rPr>
        <w:t>Bonfante</w:t>
      </w:r>
      <w:r w:rsidRPr="006B3CB1">
        <w:rPr>
          <w:rFonts w:ascii="Verdana" w:hAnsi="Verdana"/>
          <w:szCs w:val="20"/>
          <w:lang w:val="pt-BR"/>
        </w:rPr>
        <w:t>”), neste ato devidamente representada na forma do seu estatuto social;</w:t>
      </w:r>
    </w:p>
    <w:p w14:paraId="14829402" w14:textId="77777777" w:rsidR="00BA651E" w:rsidRPr="006B3CB1" w:rsidRDefault="00BA651E" w:rsidP="00BA651E"/>
    <w:p w14:paraId="7074C2ED"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CALHEIROS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07.063.914/0001-40, com seus atos constitutivos arquivados na JUCEMG sob o NIRE 31.3.0010941-1 (“</w:t>
      </w:r>
      <w:r w:rsidRPr="006B3CB1">
        <w:rPr>
          <w:rFonts w:ascii="Verdana" w:hAnsi="Verdana"/>
          <w:szCs w:val="20"/>
          <w:u w:val="single"/>
          <w:lang w:val="pt-BR"/>
        </w:rPr>
        <w:t>Calheiros</w:t>
      </w:r>
      <w:r w:rsidRPr="006B3CB1">
        <w:rPr>
          <w:rFonts w:ascii="Verdana" w:hAnsi="Verdana"/>
          <w:szCs w:val="20"/>
          <w:lang w:val="pt-BR"/>
        </w:rPr>
        <w:t>”), neste ato devidamente representada na forma do seu estatuto social;</w:t>
      </w:r>
    </w:p>
    <w:p w14:paraId="4A66F2C3" w14:textId="77777777" w:rsidR="00BA651E" w:rsidRPr="006B3CB1" w:rsidRDefault="00BA651E" w:rsidP="00BA651E"/>
    <w:p w14:paraId="6A7BF5A2"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CAPARAÓ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07.063.924/0001-86, com seus atos constitutivos arquivados na JUCEMG sob o NIRE 31.3.0010944-5 (“</w:t>
      </w:r>
      <w:r w:rsidRPr="006B3CB1">
        <w:rPr>
          <w:rFonts w:ascii="Verdana" w:hAnsi="Verdana"/>
          <w:smallCaps/>
          <w:szCs w:val="20"/>
          <w:u w:val="single"/>
          <w:lang w:val="pt-BR"/>
        </w:rPr>
        <w:t>C</w:t>
      </w:r>
      <w:r w:rsidRPr="006B3CB1">
        <w:rPr>
          <w:rFonts w:ascii="Verdana" w:hAnsi="Verdana"/>
          <w:szCs w:val="20"/>
          <w:u w:val="single"/>
          <w:lang w:val="pt-BR"/>
        </w:rPr>
        <w:t>aparaó</w:t>
      </w:r>
      <w:r w:rsidRPr="006B3CB1">
        <w:rPr>
          <w:rFonts w:ascii="Verdana" w:hAnsi="Verdana"/>
          <w:szCs w:val="20"/>
          <w:lang w:val="pt-BR"/>
        </w:rPr>
        <w:t>”), neste ato devidamente representada na forma do seu estatuto social;</w:t>
      </w:r>
    </w:p>
    <w:p w14:paraId="308B3D0A" w14:textId="77777777" w:rsidR="00BA651E" w:rsidRPr="006B3CB1" w:rsidRDefault="00BA651E" w:rsidP="00BA651E">
      <w:pPr>
        <w:rPr>
          <w:b/>
          <w:smallCaps/>
        </w:rPr>
      </w:pPr>
    </w:p>
    <w:p w14:paraId="68B185C4"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lastRenderedPageBreak/>
        <w:t xml:space="preserve">CARANGOLA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07.063.934/0001-11, com seus atos constitutivos arquivados na JUCEMG sob o NIRE 31.3.0011074-5 (“</w:t>
      </w:r>
      <w:r w:rsidRPr="006B3CB1">
        <w:rPr>
          <w:rFonts w:ascii="Verdana" w:hAnsi="Verdana"/>
          <w:szCs w:val="20"/>
          <w:u w:val="single"/>
          <w:lang w:val="pt-BR"/>
        </w:rPr>
        <w:t>Carangola</w:t>
      </w:r>
      <w:r w:rsidRPr="006B3CB1">
        <w:rPr>
          <w:rFonts w:ascii="Verdana" w:hAnsi="Verdana"/>
          <w:szCs w:val="20"/>
          <w:lang w:val="pt-BR"/>
        </w:rPr>
        <w:t>”), neste ato devidamente representada na forma do seu estatuto social;</w:t>
      </w:r>
    </w:p>
    <w:p w14:paraId="7D65A7EF" w14:textId="77777777" w:rsidR="00BA651E" w:rsidRPr="006B3CB1" w:rsidRDefault="00BA651E" w:rsidP="00BA651E"/>
    <w:p w14:paraId="3FE88611"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FUNIL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07.063.921/0001-42, com seus atos constitutivos arquivados na JUCEMG sob o NIRE 31.3.0011075-3 (“</w:t>
      </w:r>
      <w:r w:rsidRPr="006B3CB1">
        <w:rPr>
          <w:rFonts w:ascii="Verdana" w:hAnsi="Verdana"/>
          <w:smallCaps/>
          <w:szCs w:val="20"/>
          <w:u w:val="single"/>
          <w:lang w:val="pt-BR"/>
        </w:rPr>
        <w:t>F</w:t>
      </w:r>
      <w:r w:rsidRPr="006B3CB1">
        <w:rPr>
          <w:rFonts w:ascii="Verdana" w:hAnsi="Verdana"/>
          <w:szCs w:val="20"/>
          <w:u w:val="single"/>
          <w:lang w:val="pt-BR"/>
        </w:rPr>
        <w:t>unil</w:t>
      </w:r>
      <w:r w:rsidRPr="006B3CB1">
        <w:rPr>
          <w:rFonts w:ascii="Verdana" w:hAnsi="Verdana"/>
          <w:szCs w:val="20"/>
          <w:lang w:val="pt-BR"/>
        </w:rPr>
        <w:t>”), neste ato devidamente representada na forma do seu estatuto social;</w:t>
      </w:r>
    </w:p>
    <w:p w14:paraId="566C18F6" w14:textId="77777777" w:rsidR="00BA651E" w:rsidRPr="006B3CB1" w:rsidRDefault="00BA651E" w:rsidP="00BA651E"/>
    <w:p w14:paraId="0C066698"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IRARA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07.060.755/0001-20, com seus atos constitutivos arquivados na JUCEMG sob o NIRE 31.3.0010940-2 (“</w:t>
      </w:r>
      <w:r w:rsidRPr="006B3CB1">
        <w:rPr>
          <w:rFonts w:ascii="Verdana" w:hAnsi="Verdana"/>
          <w:szCs w:val="20"/>
          <w:u w:val="single"/>
          <w:lang w:val="pt-BR"/>
        </w:rPr>
        <w:t>Irara”</w:t>
      </w:r>
      <w:r w:rsidRPr="006B3CB1">
        <w:rPr>
          <w:rFonts w:ascii="Verdana" w:hAnsi="Verdana"/>
          <w:szCs w:val="20"/>
          <w:lang w:val="pt-BR"/>
        </w:rPr>
        <w:t>), neste ato devidamente representada na forma do seu estatuto social;</w:t>
      </w:r>
    </w:p>
    <w:p w14:paraId="6C9A84CC" w14:textId="77777777" w:rsidR="00BA651E" w:rsidRPr="006B3CB1" w:rsidRDefault="00BA651E" w:rsidP="00BA651E"/>
    <w:p w14:paraId="7EE56D0F"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JATAÍ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07.083.477/0001-27, com seus atos constitutivos arquivados na JUCEMG sob o NIRE 31.3.0010938-1 (“</w:t>
      </w:r>
      <w:r w:rsidRPr="006B3CB1">
        <w:rPr>
          <w:rFonts w:ascii="Verdana" w:hAnsi="Verdana"/>
          <w:szCs w:val="20"/>
          <w:u w:val="single"/>
          <w:lang w:val="pt-BR"/>
        </w:rPr>
        <w:t>Jataí</w:t>
      </w:r>
      <w:r w:rsidRPr="006B3CB1">
        <w:rPr>
          <w:rFonts w:ascii="Verdana" w:hAnsi="Verdana"/>
          <w:szCs w:val="20"/>
          <w:lang w:val="pt-BR"/>
        </w:rPr>
        <w:t>”), neste ato devidamente representada na forma do seu estatuto social;</w:t>
      </w:r>
    </w:p>
    <w:p w14:paraId="4295C878" w14:textId="77777777" w:rsidR="00BA651E" w:rsidRPr="006B3CB1" w:rsidRDefault="00BA651E" w:rsidP="00BA651E"/>
    <w:p w14:paraId="07386C5A"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MONTE SERRAT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06.982.741/0001-00, com seus atos constitutivos arquivados na JUCEMG sob o NIRE 31.3.0010939-9 (“</w:t>
      </w:r>
      <w:r w:rsidRPr="006B3CB1">
        <w:rPr>
          <w:rFonts w:ascii="Verdana" w:hAnsi="Verdana"/>
          <w:szCs w:val="20"/>
          <w:u w:val="single"/>
          <w:lang w:val="pt-BR"/>
        </w:rPr>
        <w:t xml:space="preserve">Monte </w:t>
      </w:r>
      <w:proofErr w:type="spellStart"/>
      <w:r w:rsidRPr="006B3CB1">
        <w:rPr>
          <w:rFonts w:ascii="Verdana" w:hAnsi="Verdana"/>
          <w:szCs w:val="20"/>
          <w:u w:val="single"/>
          <w:lang w:val="pt-BR"/>
        </w:rPr>
        <w:t>Serrat</w:t>
      </w:r>
      <w:proofErr w:type="spellEnd"/>
      <w:r w:rsidRPr="006B3CB1">
        <w:rPr>
          <w:rFonts w:ascii="Verdana" w:hAnsi="Verdana"/>
          <w:szCs w:val="20"/>
          <w:lang w:val="pt-BR"/>
        </w:rPr>
        <w:t>”), neste ato devidamente representada na forma do seu estatuto social;</w:t>
      </w:r>
    </w:p>
    <w:p w14:paraId="1AA17A7C" w14:textId="77777777" w:rsidR="00BA651E" w:rsidRPr="006B3CB1" w:rsidRDefault="00BA651E" w:rsidP="00BA651E"/>
    <w:p w14:paraId="3FE4ACF5"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RETIRO VELHO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07.060.739/0001-38, com seus atos constitutivos arquivados na JUCEMG sob o NIRE 31.3.0010921-6 (“</w:t>
      </w:r>
      <w:r w:rsidRPr="006B3CB1">
        <w:rPr>
          <w:rFonts w:ascii="Verdana" w:hAnsi="Verdana"/>
          <w:szCs w:val="20"/>
          <w:u w:val="single"/>
          <w:lang w:val="pt-BR"/>
        </w:rPr>
        <w:t>Retiro Velho</w:t>
      </w:r>
      <w:r w:rsidRPr="006B3CB1">
        <w:rPr>
          <w:rFonts w:ascii="Verdana" w:hAnsi="Verdana"/>
          <w:szCs w:val="20"/>
          <w:lang w:val="pt-BR"/>
        </w:rPr>
        <w:t>”), neste ato devidamente representada na forma do seu estatuto social;</w:t>
      </w:r>
    </w:p>
    <w:p w14:paraId="42CBF88A" w14:textId="77777777" w:rsidR="00BA651E" w:rsidRPr="006B3CB1" w:rsidRDefault="00BA651E" w:rsidP="00BA651E">
      <w:pPr>
        <w:rPr>
          <w:b/>
          <w:smallCaps/>
        </w:rPr>
      </w:pPr>
    </w:p>
    <w:p w14:paraId="260A8F31"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SANTA FÉ ENERGÉTICA S.A., </w:t>
      </w:r>
      <w:r w:rsidRPr="006B3CB1">
        <w:rPr>
          <w:rFonts w:ascii="Verdana" w:hAnsi="Verdana"/>
          <w:szCs w:val="20"/>
          <w:lang w:val="pt-BR"/>
        </w:rPr>
        <w:t xml:space="preserve">sociedade por ações, sem registro de emissor de valores mobiliários perante a CVM, com sede na Cidade de Belo Horizonte, Estado de Minas Gerais, na Avenida Prudente de Moraes, 1250, 10º e 11º andares, CEP </w:t>
      </w:r>
      <w:r w:rsidRPr="006B3CB1">
        <w:rPr>
          <w:rFonts w:ascii="Verdana" w:hAnsi="Verdana"/>
          <w:szCs w:val="20"/>
          <w:lang w:val="pt-BR"/>
        </w:rPr>
        <w:lastRenderedPageBreak/>
        <w:t>30380-252, inscrita no CNPJ/MF sob o nº 06.982.752/0001-81, com seus atos constitutivos arquivados na JUCEMG sob o NIRE 31.3.0010836-8 (“</w:t>
      </w:r>
      <w:r w:rsidRPr="006B3CB1">
        <w:rPr>
          <w:rFonts w:ascii="Verdana" w:hAnsi="Verdana"/>
          <w:szCs w:val="20"/>
          <w:u w:val="single"/>
          <w:lang w:val="pt-BR"/>
        </w:rPr>
        <w:t>Santa Fé</w:t>
      </w:r>
      <w:r w:rsidRPr="006B3CB1">
        <w:rPr>
          <w:rFonts w:ascii="Verdana" w:hAnsi="Verdana"/>
          <w:szCs w:val="20"/>
          <w:lang w:val="pt-BR"/>
        </w:rPr>
        <w:t>”), neste ato devidamente representada na forma do seu estatuto social;</w:t>
      </w:r>
    </w:p>
    <w:p w14:paraId="7E240218" w14:textId="77777777" w:rsidR="00BA651E" w:rsidRPr="006B3CB1" w:rsidRDefault="00BA651E" w:rsidP="00BA651E"/>
    <w:p w14:paraId="467154DE"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JOAQUIM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07.063.930/0001-33, com seus atos constitutivos arquivados na JUCEMG sob o NIRE 31.3.0010946-1 (“</w:t>
      </w:r>
      <w:r w:rsidRPr="006B3CB1">
        <w:rPr>
          <w:rFonts w:ascii="Verdana" w:hAnsi="Verdana"/>
          <w:szCs w:val="20"/>
          <w:u w:val="single"/>
          <w:lang w:val="pt-BR"/>
        </w:rPr>
        <w:t>São Joaquim</w:t>
      </w:r>
      <w:r w:rsidRPr="006B3CB1">
        <w:rPr>
          <w:rFonts w:ascii="Verdana" w:hAnsi="Verdana"/>
          <w:szCs w:val="20"/>
          <w:lang w:val="pt-BR"/>
        </w:rPr>
        <w:t>”), neste ato devidamente representada na forma do seu estatuto social;</w:t>
      </w:r>
    </w:p>
    <w:p w14:paraId="04D1B61F" w14:textId="77777777" w:rsidR="00BA651E" w:rsidRPr="006B3CB1" w:rsidRDefault="00BA651E" w:rsidP="00BA651E"/>
    <w:p w14:paraId="7C448532"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PEDRO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07.063.938/0001-08, com seus atos constitutivos arquivados na JUCEMG sob o NIRE 31.3.0010945-3 (“</w:t>
      </w:r>
      <w:r w:rsidRPr="006B3CB1">
        <w:rPr>
          <w:rFonts w:ascii="Verdana" w:hAnsi="Verdana"/>
          <w:szCs w:val="20"/>
          <w:u w:val="single"/>
          <w:lang w:val="pt-BR"/>
        </w:rPr>
        <w:t>São Pedro</w:t>
      </w:r>
      <w:r w:rsidRPr="006B3CB1">
        <w:rPr>
          <w:rFonts w:ascii="Verdana" w:hAnsi="Verdana"/>
          <w:szCs w:val="20"/>
          <w:lang w:val="pt-BR"/>
        </w:rPr>
        <w:t>”), neste ato devidamente representada na forma do seu estatuto social;</w:t>
      </w:r>
    </w:p>
    <w:p w14:paraId="6BB6C95F" w14:textId="77777777" w:rsidR="00BA651E" w:rsidRPr="006B3CB1" w:rsidRDefault="00BA651E" w:rsidP="00BA651E">
      <w:pPr>
        <w:rPr>
          <w:b/>
          <w:smallCaps/>
        </w:rPr>
      </w:pPr>
    </w:p>
    <w:p w14:paraId="5E58253D" w14:textId="77777777" w:rsidR="00BA651E" w:rsidRPr="006B3CB1" w:rsidRDefault="00BA651E" w:rsidP="006B3CB1">
      <w:pPr>
        <w:pStyle w:val="Parties"/>
        <w:numPr>
          <w:ilvl w:val="0"/>
          <w:numId w:val="46"/>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SIMÃO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07.063.976/0001-52, com seus atos constitutivos arquivados na JUCEMG sob o NIRE 31.3.0011061-3</w:t>
      </w:r>
      <w:r w:rsidRPr="006B3CB1" w:rsidDel="008C3AF6">
        <w:rPr>
          <w:rFonts w:ascii="Verdana" w:hAnsi="Verdana"/>
          <w:b/>
          <w:smallCaps/>
          <w:szCs w:val="20"/>
          <w:lang w:val="pt-BR"/>
        </w:rPr>
        <w:t xml:space="preserve"> </w:t>
      </w:r>
      <w:r w:rsidRPr="006B3CB1">
        <w:rPr>
          <w:rFonts w:ascii="Verdana" w:hAnsi="Verdana"/>
          <w:szCs w:val="20"/>
          <w:lang w:val="pt-BR"/>
        </w:rPr>
        <w:t>(“</w:t>
      </w:r>
      <w:r w:rsidRPr="006B3CB1">
        <w:rPr>
          <w:rFonts w:ascii="Verdana" w:hAnsi="Verdana"/>
          <w:szCs w:val="20"/>
          <w:u w:val="single"/>
          <w:lang w:val="pt-BR"/>
        </w:rPr>
        <w:t>São Simão</w:t>
      </w:r>
      <w:r w:rsidRPr="006B3CB1">
        <w:rPr>
          <w:rFonts w:ascii="Verdana" w:hAnsi="Verdana"/>
          <w:szCs w:val="20"/>
          <w:lang w:val="pt-BR"/>
        </w:rPr>
        <w:t xml:space="preserve">” e, em conjunto com a Brasil PCH, a PCHPAR, a Bonfante, Calheiros, Caparaó, Carangola, Funil, Irara, Jataí, Monte </w:t>
      </w:r>
      <w:proofErr w:type="spellStart"/>
      <w:r w:rsidRPr="006B3CB1">
        <w:rPr>
          <w:rFonts w:ascii="Verdana" w:hAnsi="Verdana"/>
          <w:szCs w:val="20"/>
          <w:lang w:val="pt-BR"/>
        </w:rPr>
        <w:t>Serrat</w:t>
      </w:r>
      <w:proofErr w:type="spellEnd"/>
      <w:r w:rsidRPr="006B3CB1">
        <w:rPr>
          <w:rFonts w:ascii="Verdana" w:hAnsi="Verdana"/>
          <w:szCs w:val="20"/>
          <w:lang w:val="pt-BR"/>
        </w:rPr>
        <w:t>, Retiro Velho, Santa Fé, São Joaquim, São Pedro, “</w:t>
      </w:r>
      <w:r w:rsidRPr="006B3CB1">
        <w:rPr>
          <w:rFonts w:ascii="Verdana" w:hAnsi="Verdana"/>
          <w:szCs w:val="20"/>
          <w:u w:val="single"/>
          <w:lang w:val="pt-BR"/>
        </w:rPr>
        <w:t>Outorgantes</w:t>
      </w:r>
      <w:r w:rsidRPr="006B3CB1">
        <w:rPr>
          <w:rFonts w:ascii="Verdana" w:hAnsi="Verdana"/>
          <w:szCs w:val="20"/>
          <w:lang w:val="pt-BR"/>
        </w:rPr>
        <w:t>”), neste ato devidamente representada na forma do seu estatuto social;</w:t>
      </w:r>
    </w:p>
    <w:p w14:paraId="76998C5E" w14:textId="77777777" w:rsidR="00BA651E" w:rsidRPr="006B3CB1" w:rsidRDefault="00BA651E" w:rsidP="00BA651E">
      <w:pPr>
        <w:pStyle w:val="Level2"/>
        <w:numPr>
          <w:ilvl w:val="0"/>
          <w:numId w:val="0"/>
        </w:numPr>
        <w:spacing w:after="0" w:line="295" w:lineRule="auto"/>
        <w:rPr>
          <w:rFonts w:ascii="Verdana" w:hAnsi="Verdana"/>
          <w:kern w:val="0"/>
          <w:szCs w:val="20"/>
        </w:rPr>
      </w:pPr>
    </w:p>
    <w:p w14:paraId="7BAAF1F9" w14:textId="77777777" w:rsidR="00BA651E" w:rsidRPr="006B3CB1" w:rsidRDefault="00BA651E" w:rsidP="00BA651E">
      <w:pPr>
        <w:pStyle w:val="Level2"/>
        <w:numPr>
          <w:ilvl w:val="0"/>
          <w:numId w:val="0"/>
        </w:numPr>
        <w:spacing w:after="0" w:line="295" w:lineRule="auto"/>
        <w:rPr>
          <w:rFonts w:ascii="Verdana" w:hAnsi="Verdana"/>
          <w:kern w:val="0"/>
          <w:szCs w:val="20"/>
        </w:rPr>
      </w:pPr>
      <w:r w:rsidRPr="006B3CB1">
        <w:rPr>
          <w:rFonts w:ascii="Verdana" w:hAnsi="Verdana"/>
          <w:kern w:val="0"/>
          <w:szCs w:val="20"/>
        </w:rPr>
        <w:t>Nomeiam como sua bastante procuradora, em caráter irrevogável e irretratável, nos termos dos artigos 684 e 685 da Lei nº 10.406, de 10 de janeiro de 2002, conforme alterada, a:</w:t>
      </w:r>
    </w:p>
    <w:p w14:paraId="6811D929" w14:textId="77777777" w:rsidR="00BA651E" w:rsidRPr="006B3CB1" w:rsidRDefault="00BA651E" w:rsidP="00BA651E">
      <w:pPr>
        <w:pStyle w:val="Level2"/>
        <w:numPr>
          <w:ilvl w:val="0"/>
          <w:numId w:val="0"/>
        </w:numPr>
        <w:spacing w:after="0" w:line="295" w:lineRule="auto"/>
        <w:rPr>
          <w:rFonts w:ascii="Verdana" w:hAnsi="Verdana"/>
          <w:kern w:val="0"/>
          <w:szCs w:val="20"/>
        </w:rPr>
      </w:pPr>
    </w:p>
    <w:p w14:paraId="0FC4F5E7" w14:textId="77777777" w:rsidR="00BA651E" w:rsidRPr="006B3CB1" w:rsidRDefault="00BA651E" w:rsidP="00BA651E">
      <w:pPr>
        <w:pStyle w:val="Parties"/>
        <w:numPr>
          <w:ilvl w:val="0"/>
          <w:numId w:val="0"/>
        </w:numPr>
        <w:spacing w:after="0" w:line="288" w:lineRule="auto"/>
        <w:ind w:left="720"/>
        <w:rPr>
          <w:rFonts w:ascii="Verdana" w:hAnsi="Verdana"/>
          <w:b/>
          <w:bCs/>
          <w:smallCaps/>
          <w:szCs w:val="20"/>
          <w:lang w:val="pt-BR"/>
        </w:rPr>
      </w:pPr>
      <w:r w:rsidRPr="006B3CB1">
        <w:rPr>
          <w:rFonts w:ascii="Verdana" w:hAnsi="Verdana"/>
          <w:b/>
          <w:bCs/>
          <w:smallCaps/>
          <w:szCs w:val="20"/>
          <w:lang w:val="pt-BR"/>
        </w:rPr>
        <w:t xml:space="preserve">OLIVEIRA TRUST DISTRIBUIDORA DE TÍTULOS E VALORES MOBILIÁRIOS S.A., </w:t>
      </w:r>
      <w:r w:rsidRPr="006B3CB1">
        <w:rPr>
          <w:rFonts w:ascii="Verdana" w:hAnsi="Verdana"/>
          <w:bCs/>
          <w:szCs w:val="20"/>
          <w:lang w:val="pt-BR"/>
        </w:rPr>
        <w:t>instituição financeira, com domicilio na Cidade de São Paulo, Estado de São Paulo, na Rua Joaquim Floriano, nº 1052, 13º andar, CEP 04534-004, inscrita no CNPJ/MF sob o nº 36.113.876/0004-34, com seus atos constitutivos arquivados na Junta Comercial do Estado do Rio de Janeiro sob o NIRE 35.9.0542418-1 (“</w:t>
      </w:r>
      <w:r w:rsidRPr="006B3CB1">
        <w:rPr>
          <w:rFonts w:ascii="Verdana" w:hAnsi="Verdana"/>
          <w:bCs/>
          <w:szCs w:val="20"/>
          <w:u w:val="single"/>
          <w:lang w:val="pt-BR"/>
        </w:rPr>
        <w:t>Outorgada</w:t>
      </w:r>
      <w:r w:rsidRPr="006B3CB1">
        <w:rPr>
          <w:rFonts w:ascii="Verdana" w:hAnsi="Verdana"/>
          <w:bCs/>
          <w:szCs w:val="20"/>
          <w:lang w:val="pt-BR"/>
        </w:rPr>
        <w:t>”), na qualidade de representante dos titulares das Debêntures (conforme definidas abaixo);</w:t>
      </w:r>
    </w:p>
    <w:p w14:paraId="121A6A00" w14:textId="77777777" w:rsidR="00BA651E" w:rsidRPr="006B3CB1" w:rsidRDefault="00BA651E" w:rsidP="00BA651E">
      <w:pPr>
        <w:pStyle w:val="Level2"/>
        <w:numPr>
          <w:ilvl w:val="0"/>
          <w:numId w:val="0"/>
        </w:numPr>
        <w:spacing w:after="0" w:line="295" w:lineRule="auto"/>
        <w:rPr>
          <w:rFonts w:ascii="Verdana" w:hAnsi="Verdana"/>
          <w:kern w:val="0"/>
          <w:szCs w:val="20"/>
        </w:rPr>
      </w:pPr>
    </w:p>
    <w:p w14:paraId="1A6135A1" w14:textId="77777777" w:rsidR="00BA651E" w:rsidRPr="006B3CB1" w:rsidRDefault="00BA651E" w:rsidP="00BA651E">
      <w:pPr>
        <w:pStyle w:val="Level2"/>
        <w:numPr>
          <w:ilvl w:val="0"/>
          <w:numId w:val="0"/>
        </w:numPr>
        <w:tabs>
          <w:tab w:val="left" w:pos="0"/>
        </w:tabs>
        <w:spacing w:after="0" w:line="295" w:lineRule="auto"/>
        <w:rPr>
          <w:rFonts w:ascii="Verdana" w:hAnsi="Verdana"/>
          <w:color w:val="000000"/>
          <w:szCs w:val="20"/>
        </w:rPr>
      </w:pPr>
      <w:r w:rsidRPr="006B3CB1">
        <w:rPr>
          <w:rFonts w:ascii="Verdana" w:hAnsi="Verdana"/>
          <w:kern w:val="0"/>
          <w:szCs w:val="20"/>
        </w:rPr>
        <w:t>Como condição da eficácia do</w:t>
      </w:r>
      <w:r w:rsidRPr="006B3CB1">
        <w:rPr>
          <w:rFonts w:ascii="Verdana" w:hAnsi="Verdana"/>
          <w:color w:val="000000"/>
          <w:szCs w:val="20"/>
        </w:rPr>
        <w:t xml:space="preserve"> </w:t>
      </w:r>
      <w:r w:rsidRPr="006B3CB1">
        <w:rPr>
          <w:rFonts w:ascii="Verdana" w:hAnsi="Verdana"/>
          <w:color w:val="000000"/>
          <w:kern w:val="0"/>
          <w:szCs w:val="20"/>
        </w:rPr>
        <w:t>“</w:t>
      </w:r>
      <w:r w:rsidRPr="006B3CB1">
        <w:rPr>
          <w:rFonts w:ascii="Verdana" w:hAnsi="Verdana"/>
          <w:i/>
          <w:color w:val="000000"/>
          <w:kern w:val="0"/>
          <w:szCs w:val="20"/>
        </w:rPr>
        <w:t>Instrumento Particular de Alienação Fiduciária de Ações em Garantia e Outras Avenças</w:t>
      </w:r>
      <w:r w:rsidRPr="006B3CB1">
        <w:rPr>
          <w:rFonts w:ascii="Verdana" w:hAnsi="Verdana"/>
          <w:color w:val="000000"/>
          <w:kern w:val="0"/>
          <w:szCs w:val="20"/>
        </w:rPr>
        <w:t>”</w:t>
      </w:r>
      <w:r w:rsidRPr="006B3CB1">
        <w:rPr>
          <w:rFonts w:ascii="Verdana" w:hAnsi="Verdana"/>
          <w:color w:val="000000"/>
          <w:szCs w:val="20"/>
        </w:rPr>
        <w:t xml:space="preserve"> </w:t>
      </w:r>
      <w:r w:rsidRPr="006B3CB1">
        <w:rPr>
          <w:rFonts w:ascii="Verdana" w:hAnsi="Verdana"/>
          <w:color w:val="000000"/>
          <w:kern w:val="0"/>
          <w:szCs w:val="20"/>
        </w:rPr>
        <w:t>(“</w:t>
      </w:r>
      <w:r w:rsidRPr="006B3CB1">
        <w:rPr>
          <w:rFonts w:ascii="Verdana" w:hAnsi="Verdana"/>
          <w:color w:val="000000"/>
          <w:kern w:val="0"/>
          <w:szCs w:val="20"/>
          <w:u w:val="single"/>
        </w:rPr>
        <w:t>Contrato</w:t>
      </w:r>
      <w:r w:rsidRPr="006B3CB1">
        <w:rPr>
          <w:rFonts w:ascii="Verdana" w:hAnsi="Verdana"/>
          <w:color w:val="000000"/>
          <w:kern w:val="0"/>
          <w:szCs w:val="20"/>
        </w:rPr>
        <w:t>”)</w:t>
      </w:r>
      <w:r w:rsidRPr="006B3CB1">
        <w:rPr>
          <w:rFonts w:ascii="Verdana" w:hAnsi="Verdana"/>
          <w:kern w:val="0"/>
          <w:szCs w:val="20"/>
        </w:rPr>
        <w:t>, celebrado entre as Outorgantes e a Outorgada, no âmbito da 1ª (primeira) emissão, pela Brasil PCH, de debêntures simples, não conversíveis em ações, em 2 (duas) séries (“</w:t>
      </w:r>
      <w:r w:rsidRPr="006B3CB1">
        <w:rPr>
          <w:rFonts w:ascii="Verdana" w:hAnsi="Verdana"/>
          <w:kern w:val="0"/>
          <w:szCs w:val="20"/>
          <w:u w:val="single"/>
        </w:rPr>
        <w:t>Debêntures</w:t>
      </w:r>
      <w:r w:rsidRPr="006B3CB1">
        <w:rPr>
          <w:rFonts w:ascii="Verdana" w:hAnsi="Verdana"/>
          <w:kern w:val="0"/>
          <w:szCs w:val="20"/>
        </w:rPr>
        <w:t xml:space="preserve">”), emitidas nos termos do </w:t>
      </w:r>
      <w:r w:rsidRPr="006B3CB1">
        <w:rPr>
          <w:rFonts w:ascii="Verdana" w:hAnsi="Verdana"/>
          <w:szCs w:val="20"/>
        </w:rPr>
        <w:t>“</w:t>
      </w:r>
      <w:r w:rsidRPr="006B3CB1">
        <w:rPr>
          <w:rFonts w:ascii="Verdana" w:hAnsi="Verdana"/>
          <w:i/>
          <w:szCs w:val="20"/>
        </w:rPr>
        <w:t xml:space="preserve">Instrumento Particular de Escritura da 1ª (Primeira) Emissão de Debêntures Simples, Não Conversíveis em Ações, da Espécie Quirografária, Com Garantia Adicional Real, a </w:t>
      </w:r>
      <w:r w:rsidRPr="006B3CB1">
        <w:rPr>
          <w:rFonts w:ascii="Verdana" w:hAnsi="Verdana"/>
          <w:i/>
          <w:szCs w:val="20"/>
        </w:rPr>
        <w:lastRenderedPageBreak/>
        <w:t>ser convolada em Espécie com Garantia Real, Com Garantia Adicional Fidejussória, em 2 (Duas) Séries, para Distribuição Pública com Esforços Restritos, da Brasil PCH S.A</w:t>
      </w:r>
      <w:r w:rsidRPr="006B3CB1">
        <w:rPr>
          <w:rFonts w:ascii="Verdana" w:hAnsi="Verdana"/>
          <w:szCs w:val="20"/>
        </w:rPr>
        <w:t>.” (conforme aditado, “</w:t>
      </w:r>
      <w:r w:rsidRPr="006B3CB1">
        <w:rPr>
          <w:rFonts w:ascii="Verdana" w:hAnsi="Verdana"/>
          <w:szCs w:val="20"/>
          <w:u w:val="single"/>
        </w:rPr>
        <w:t>Escritura de Emissão</w:t>
      </w:r>
      <w:r w:rsidRPr="006B3CB1">
        <w:rPr>
          <w:rFonts w:ascii="Verdana" w:hAnsi="Verdana"/>
          <w:szCs w:val="20"/>
        </w:rPr>
        <w:t xml:space="preserve">”), </w:t>
      </w:r>
      <w:r w:rsidRPr="006B3CB1">
        <w:rPr>
          <w:rFonts w:ascii="Verdana" w:hAnsi="Verdana"/>
          <w:kern w:val="0"/>
          <w:szCs w:val="20"/>
        </w:rPr>
        <w:t>conferindo à Outorgada poderes amplos a fim de que, (a) caso as Outorgantes não cumpram qualquer das obrigações a que se refere a Cláusula 3 do Contrato, (b) caso, nos termos da Escritura de Emissão, seja caracterizado o vencimento antecipado das Debêntures e/ou</w:t>
      </w:r>
      <w:r w:rsidRPr="006B3CB1">
        <w:rPr>
          <w:rFonts w:ascii="Verdana" w:hAnsi="Verdana"/>
          <w:szCs w:val="20"/>
        </w:rPr>
        <w:t xml:space="preserve"> (c) caso, na Data de Vencimento (conforme definida na Escritura de Emissão), as Obrigações Garantidas (conforme definidas no Contrato) não tenham sido quitadas</w:t>
      </w:r>
      <w:r w:rsidRPr="006B3CB1">
        <w:rPr>
          <w:rFonts w:ascii="Verdana" w:hAnsi="Verdana"/>
          <w:kern w:val="0"/>
          <w:szCs w:val="20"/>
        </w:rPr>
        <w:t>, a Outorgada possa, durante a vigência e de acordo com os termos do Contrato</w:t>
      </w:r>
      <w:r w:rsidRPr="006B3CB1">
        <w:rPr>
          <w:rFonts w:ascii="Verdana" w:hAnsi="Verdana"/>
          <w:color w:val="000000"/>
          <w:szCs w:val="20"/>
        </w:rPr>
        <w:t>:</w:t>
      </w:r>
    </w:p>
    <w:p w14:paraId="1E531ABC" w14:textId="77777777" w:rsidR="00BA651E" w:rsidRPr="006B3CB1" w:rsidRDefault="00BA651E" w:rsidP="00BA651E">
      <w:pPr>
        <w:pStyle w:val="Level2"/>
        <w:numPr>
          <w:ilvl w:val="0"/>
          <w:numId w:val="0"/>
        </w:numPr>
        <w:spacing w:after="0" w:line="295" w:lineRule="auto"/>
        <w:rPr>
          <w:rFonts w:ascii="Verdana" w:hAnsi="Verdana"/>
          <w:color w:val="000000"/>
          <w:szCs w:val="20"/>
        </w:rPr>
      </w:pPr>
    </w:p>
    <w:p w14:paraId="75356F71" w14:textId="77777777" w:rsidR="00BA651E" w:rsidRPr="006B3CB1" w:rsidRDefault="00BA651E" w:rsidP="006B3CB1">
      <w:pPr>
        <w:pStyle w:val="PargrafodaLista"/>
        <w:numPr>
          <w:ilvl w:val="0"/>
          <w:numId w:val="45"/>
        </w:numPr>
        <w:spacing w:line="300" w:lineRule="exact"/>
        <w:ind w:left="1134"/>
        <w:contextualSpacing w:val="0"/>
        <w:jc w:val="both"/>
        <w:rPr>
          <w:b/>
        </w:rPr>
      </w:pPr>
      <w:r w:rsidRPr="006B3CB1">
        <w:rPr>
          <w:color w:val="000000"/>
        </w:rPr>
        <w:t>assinar todos e quaisquer instrumentos e praticar todos os atos perante qualquer terceiro ou autoridade governamental que sejam consistentes com os termos do Contrato e necessários para a consecução dos objetivos estabelecidos no Contrato,</w:t>
      </w:r>
      <w:r w:rsidRPr="006B3CB1">
        <w:t xml:space="preserve"> incluindo, mas não se limitando a, notificar, comunicar e/ou, de qualquer outra forma, informar terceiros sobre a Alienação Fiduciária (conforme definida no Contrato), bem como tomar posse, reter, alienar, cobrar, receber, imediatamente vender), ceder, outorgar opção ou opções de compra ou de outro modo alienar e entregar os Bens e Direitos Onerados (conforme definidos no Contrato), no todo ou em parte; </w:t>
      </w:r>
    </w:p>
    <w:p w14:paraId="1E013764" w14:textId="77777777" w:rsidR="00BA651E" w:rsidRPr="006B3CB1" w:rsidRDefault="00BA651E" w:rsidP="00BA651E">
      <w:pPr>
        <w:rPr>
          <w:b/>
        </w:rPr>
      </w:pPr>
    </w:p>
    <w:p w14:paraId="2FB6BC30" w14:textId="77777777" w:rsidR="00BA651E" w:rsidRPr="006B3CB1" w:rsidRDefault="00BA651E" w:rsidP="006B3CB1">
      <w:pPr>
        <w:pStyle w:val="PargrafodaLista"/>
        <w:numPr>
          <w:ilvl w:val="0"/>
          <w:numId w:val="45"/>
        </w:numPr>
        <w:spacing w:line="300" w:lineRule="exact"/>
        <w:ind w:left="1134"/>
        <w:contextualSpacing w:val="0"/>
        <w:jc w:val="both"/>
        <w:rPr>
          <w:b/>
          <w:color w:val="000000"/>
        </w:rPr>
      </w:pPr>
      <w:r w:rsidRPr="006B3CB1">
        <w:t xml:space="preserve">requerer todas e quaisquer aprovações prévias ou consentimentos que possam ser necessários para a transferência dos Bens e Direitos Onerados a terceiros, incluindo, mas não se limitando, requerimento de </w:t>
      </w:r>
      <w:r w:rsidRPr="006B3CB1">
        <w:rPr>
          <w:lang w:val="x-none"/>
        </w:rPr>
        <w:t xml:space="preserve">autorização da </w:t>
      </w:r>
      <w:r w:rsidRPr="006B3CB1">
        <w:t>Agência Nacional de Energia Elétrica</w:t>
      </w:r>
      <w:r w:rsidRPr="006B3CB1">
        <w:rPr>
          <w:color w:val="000000"/>
        </w:rPr>
        <w:t xml:space="preserve">; </w:t>
      </w:r>
    </w:p>
    <w:p w14:paraId="105E5482" w14:textId="77777777" w:rsidR="00BA651E" w:rsidRPr="006B3CB1" w:rsidRDefault="00BA651E" w:rsidP="00BA651E">
      <w:pPr>
        <w:rPr>
          <w:b/>
          <w:color w:val="000000"/>
        </w:rPr>
      </w:pPr>
    </w:p>
    <w:p w14:paraId="0DDCB541" w14:textId="77777777" w:rsidR="00BA651E" w:rsidRPr="006B3CB1" w:rsidRDefault="00BA651E" w:rsidP="006B3CB1">
      <w:pPr>
        <w:pStyle w:val="PargrafodaLista"/>
        <w:numPr>
          <w:ilvl w:val="0"/>
          <w:numId w:val="45"/>
        </w:numPr>
        <w:spacing w:line="300" w:lineRule="exact"/>
        <w:ind w:left="1134"/>
        <w:contextualSpacing w:val="0"/>
        <w:jc w:val="both"/>
        <w:rPr>
          <w:b/>
          <w:color w:val="000000"/>
        </w:rPr>
      </w:pPr>
      <w:r w:rsidRPr="006B3CB1">
        <w:rPr>
          <w:color w:val="000000"/>
        </w:rPr>
        <w:t xml:space="preserve">praticar atos para proceder ao registro e/ou averbação da Alienação Fiduciária, incluindo anotações em livros societários, assinando formulários, pedidos e requerimentos, </w:t>
      </w:r>
    </w:p>
    <w:p w14:paraId="672230AA" w14:textId="77777777" w:rsidR="00BA651E" w:rsidRPr="006B3CB1" w:rsidRDefault="00BA651E" w:rsidP="00BA651E">
      <w:pPr>
        <w:rPr>
          <w:b/>
          <w:color w:val="000000"/>
        </w:rPr>
      </w:pPr>
    </w:p>
    <w:p w14:paraId="25B1D07D" w14:textId="77777777" w:rsidR="00BA651E" w:rsidRPr="006B3CB1" w:rsidRDefault="00BA651E" w:rsidP="006B3CB1">
      <w:pPr>
        <w:pStyle w:val="PargrafodaLista"/>
        <w:numPr>
          <w:ilvl w:val="0"/>
          <w:numId w:val="45"/>
        </w:numPr>
        <w:spacing w:line="300" w:lineRule="exact"/>
        <w:ind w:left="1134"/>
        <w:contextualSpacing w:val="0"/>
        <w:jc w:val="both"/>
        <w:rPr>
          <w:color w:val="000000"/>
        </w:rPr>
      </w:pPr>
      <w:r w:rsidRPr="006B3CB1">
        <w:rPr>
          <w:color w:val="000000"/>
        </w:rPr>
        <w:t xml:space="preserve">utilizar os recursos oriundos da venda dos Bens e Direitos Onerados, na amortização ou, se possível, liquidação das Obrigações Garantidas devidas e não pagas e de todos e quaisquer tributos e despesas incidentes sobre a cessão, venda ou transferência das Ações Alienadas (conforme definidas no Contrato) ou incidentes sobre o pagamento aos titulares das Debêntures do montante de seus créditos, entregando, ao final, às Outorgantes o que porventura sobejar; </w:t>
      </w:r>
    </w:p>
    <w:p w14:paraId="31980003" w14:textId="77777777" w:rsidR="00BA651E" w:rsidRPr="006B3CB1" w:rsidRDefault="00BA651E" w:rsidP="00BA651E">
      <w:pPr>
        <w:rPr>
          <w:color w:val="000000"/>
        </w:rPr>
      </w:pPr>
    </w:p>
    <w:p w14:paraId="2F453A33" w14:textId="77777777" w:rsidR="00BA651E" w:rsidRPr="006B3CB1" w:rsidRDefault="00BA651E" w:rsidP="006B3CB1">
      <w:pPr>
        <w:pStyle w:val="PargrafodaLista"/>
        <w:numPr>
          <w:ilvl w:val="0"/>
          <w:numId w:val="45"/>
        </w:numPr>
        <w:spacing w:line="300" w:lineRule="exact"/>
        <w:ind w:left="1134"/>
        <w:contextualSpacing w:val="0"/>
        <w:jc w:val="both"/>
      </w:pPr>
      <w:r w:rsidRPr="006B3CB1">
        <w:rPr>
          <w:color w:val="000000"/>
        </w:rPr>
        <w:t>praticar qualquer ato e firmar qualquer instrumento necessário ao bom e fiel cumprimento deste mandato nos termos e para os fins do Contrato, sendo-lhe conferido todos os poderes que lhe são assegurados pela legislação vigente, inclusive os poderes "</w:t>
      </w:r>
      <w:r w:rsidRPr="006B3CB1">
        <w:rPr>
          <w:i/>
          <w:color w:val="000000"/>
        </w:rPr>
        <w:t>ad judicia</w:t>
      </w:r>
      <w:r w:rsidRPr="006B3CB1">
        <w:rPr>
          <w:color w:val="000000"/>
        </w:rPr>
        <w:t>" e "</w:t>
      </w:r>
      <w:r w:rsidRPr="006B3CB1">
        <w:rPr>
          <w:i/>
          <w:color w:val="000000"/>
        </w:rPr>
        <w:t>ad negotia</w:t>
      </w:r>
      <w:r w:rsidRPr="006B3CB1">
        <w:rPr>
          <w:color w:val="000000"/>
        </w:rPr>
        <w:t xml:space="preserve">", incluindo ainda </w:t>
      </w:r>
      <w:r w:rsidRPr="006B3CB1">
        <w:t>todos os poderes que lhe são assegurados pela legislação vigente.</w:t>
      </w:r>
    </w:p>
    <w:p w14:paraId="0DD67878" w14:textId="77777777" w:rsidR="00BA651E" w:rsidRPr="006B3CB1" w:rsidRDefault="00BA651E" w:rsidP="00BA651E">
      <w:pPr>
        <w:pStyle w:val="Body"/>
        <w:spacing w:after="0" w:line="295" w:lineRule="auto"/>
        <w:rPr>
          <w:rFonts w:ascii="Verdana" w:hAnsi="Verdana"/>
          <w:kern w:val="0"/>
          <w:szCs w:val="20"/>
          <w:lang w:val="pt-BR"/>
        </w:rPr>
      </w:pPr>
    </w:p>
    <w:p w14:paraId="77D84112" w14:textId="77777777" w:rsidR="00BA651E" w:rsidRPr="006B3CB1" w:rsidRDefault="00BA651E" w:rsidP="00BA651E">
      <w:pPr>
        <w:pStyle w:val="Body"/>
        <w:spacing w:after="0" w:line="295" w:lineRule="auto"/>
        <w:rPr>
          <w:rFonts w:ascii="Verdana" w:hAnsi="Verdana"/>
          <w:szCs w:val="20"/>
          <w:lang w:val="pt-BR"/>
        </w:rPr>
      </w:pPr>
      <w:r w:rsidRPr="006B3CB1">
        <w:rPr>
          <w:rFonts w:ascii="Verdana" w:hAnsi="Verdana"/>
          <w:kern w:val="0"/>
          <w:szCs w:val="20"/>
          <w:lang w:val="pt-BR" w:eastAsia="pt-BR"/>
        </w:rPr>
        <w:t xml:space="preserve">A procuração ora outorgada não poderá ser substabelecida, será irrevogável e vigorará pelo prazo de </w:t>
      </w:r>
      <w:r w:rsidRPr="006B3CB1">
        <w:rPr>
          <w:rFonts w:ascii="Verdana" w:hAnsi="Verdana"/>
          <w:szCs w:val="20"/>
          <w:lang w:val="pt-BR"/>
        </w:rPr>
        <w:t xml:space="preserve">1 (um) ano contado desde a data de sua assinatura. As Outorgantes se </w:t>
      </w:r>
      <w:r w:rsidRPr="006B3CB1">
        <w:rPr>
          <w:rFonts w:ascii="Verdana" w:hAnsi="Verdana"/>
          <w:szCs w:val="20"/>
          <w:lang w:val="pt-BR"/>
        </w:rPr>
        <w:lastRenderedPageBreak/>
        <w:t xml:space="preserve">obrigam a renovar a procuração ora outorgada, anualmente, com antecedência mínima de 30 (trinta) dias do seu vencimento, </w:t>
      </w:r>
      <w:r w:rsidRPr="006B3CB1">
        <w:rPr>
          <w:rFonts w:ascii="Verdana" w:hAnsi="Verdana"/>
          <w:b/>
          <w:szCs w:val="20"/>
          <w:lang w:val="pt-BR"/>
        </w:rPr>
        <w:t>(i)</w:t>
      </w:r>
      <w:r w:rsidRPr="006B3CB1">
        <w:rPr>
          <w:rFonts w:ascii="Verdana" w:hAnsi="Verdana"/>
          <w:szCs w:val="20"/>
          <w:lang w:val="pt-BR"/>
        </w:rPr>
        <w:t xml:space="preserve"> até </w:t>
      </w:r>
      <w:r w:rsidRPr="006B3CB1">
        <w:rPr>
          <w:rFonts w:ascii="Verdana" w:hAnsi="Verdana"/>
          <w:kern w:val="0"/>
          <w:szCs w:val="20"/>
          <w:lang w:val="pt-BR"/>
        </w:rPr>
        <w:t xml:space="preserve">o pleno e integral cumprimento das Obrigações Garantidas; ou </w:t>
      </w:r>
      <w:r w:rsidRPr="006B3CB1">
        <w:rPr>
          <w:rFonts w:ascii="Verdana" w:hAnsi="Verdana"/>
          <w:b/>
          <w:kern w:val="0"/>
          <w:szCs w:val="20"/>
          <w:lang w:val="pt-BR"/>
        </w:rPr>
        <w:t>(</w:t>
      </w:r>
      <w:proofErr w:type="spellStart"/>
      <w:r w:rsidRPr="006B3CB1">
        <w:rPr>
          <w:rFonts w:ascii="Verdana" w:hAnsi="Verdana"/>
          <w:b/>
          <w:kern w:val="0"/>
          <w:szCs w:val="20"/>
          <w:lang w:val="pt-BR"/>
        </w:rPr>
        <w:t>ii</w:t>
      </w:r>
      <w:proofErr w:type="spellEnd"/>
      <w:r w:rsidRPr="006B3CB1">
        <w:rPr>
          <w:rFonts w:ascii="Verdana" w:hAnsi="Verdana"/>
          <w:b/>
          <w:kern w:val="0"/>
          <w:szCs w:val="20"/>
          <w:lang w:val="pt-BR"/>
        </w:rPr>
        <w:t>)</w:t>
      </w:r>
      <w:r w:rsidRPr="006B3CB1">
        <w:rPr>
          <w:rFonts w:ascii="Verdana" w:hAnsi="Verdana"/>
          <w:kern w:val="0"/>
          <w:szCs w:val="20"/>
          <w:lang w:val="pt-BR"/>
        </w:rPr>
        <w:t xml:space="preserve"> até q</w:t>
      </w:r>
      <w:r w:rsidRPr="006B3CB1">
        <w:rPr>
          <w:rFonts w:ascii="Verdana" w:hAnsi="Verdana"/>
          <w:kern w:val="0"/>
          <w:szCs w:val="20"/>
          <w:lang w:val="pt-BR" w:eastAsia="pt-BR"/>
        </w:rPr>
        <w:t>ue a Alienação Fiduciária objeto do Contrato seja totalmente excutida e os titulares das Debêntures tenham recebido o produto da excussão das Ações Alienadas e/ou dos Bens e Direitos Onerados de forma definitiva e incontestável, o que ocorrer primeiro</w:t>
      </w:r>
    </w:p>
    <w:p w14:paraId="3E45598F" w14:textId="77777777" w:rsidR="00BA651E" w:rsidRPr="006B3CB1" w:rsidRDefault="00BA651E" w:rsidP="00BA651E">
      <w:pPr>
        <w:tabs>
          <w:tab w:val="left" w:pos="709"/>
          <w:tab w:val="left" w:pos="3402"/>
        </w:tabs>
        <w:spacing w:line="295" w:lineRule="auto"/>
      </w:pPr>
    </w:p>
    <w:p w14:paraId="05898CE8" w14:textId="77777777" w:rsidR="00BA651E" w:rsidRPr="006B3CB1" w:rsidRDefault="00BA651E" w:rsidP="00BA651E">
      <w:pPr>
        <w:tabs>
          <w:tab w:val="left" w:pos="709"/>
          <w:tab w:val="left" w:pos="3402"/>
        </w:tabs>
        <w:spacing w:line="295" w:lineRule="auto"/>
      </w:pPr>
      <w:r w:rsidRPr="006B3CB1">
        <w:t>Os termos aqui iniciados em letra maiúscula terão o mesmo significado que lhes for atribuído nesta procuração ou, se não definidos, no Contrato.</w:t>
      </w:r>
    </w:p>
    <w:p w14:paraId="08EF5E7A" w14:textId="77777777" w:rsidR="00BA651E" w:rsidRPr="006B3CB1" w:rsidRDefault="00BA651E" w:rsidP="00BA651E">
      <w:pPr>
        <w:spacing w:line="295" w:lineRule="auto"/>
      </w:pPr>
    </w:p>
    <w:p w14:paraId="620818A7" w14:textId="77777777" w:rsidR="00BA651E" w:rsidRPr="006B3CB1" w:rsidRDefault="00BA651E" w:rsidP="00BA651E">
      <w:pPr>
        <w:autoSpaceDE w:val="0"/>
        <w:autoSpaceDN w:val="0"/>
        <w:adjustRightInd w:val="0"/>
        <w:spacing w:line="216" w:lineRule="auto"/>
        <w:jc w:val="center"/>
      </w:pPr>
      <w:r w:rsidRPr="006B3CB1">
        <w:t>Belo Horizonte, [●] de [●] de 20[●].</w:t>
      </w:r>
    </w:p>
    <w:p w14:paraId="6BA6B08E" w14:textId="77777777" w:rsidR="00BA651E" w:rsidRPr="006B3CB1" w:rsidRDefault="00BA651E" w:rsidP="00BA651E">
      <w:pPr>
        <w:spacing w:line="216" w:lineRule="auto"/>
        <w:jc w:val="center"/>
        <w:rPr>
          <w:b/>
          <w:lang w:eastAsia="en-US"/>
        </w:rPr>
      </w:pPr>
    </w:p>
    <w:p w14:paraId="74D03B62" w14:textId="77777777" w:rsidR="00BA651E" w:rsidRPr="006B3CB1" w:rsidRDefault="00BA651E" w:rsidP="00BA651E">
      <w:pPr>
        <w:spacing w:line="216" w:lineRule="auto"/>
        <w:jc w:val="center"/>
        <w:rPr>
          <w:b/>
          <w:i/>
          <w:lang w:eastAsia="en-US"/>
        </w:rPr>
      </w:pPr>
    </w:p>
    <w:p w14:paraId="73830BEB" w14:textId="77777777" w:rsidR="00BA651E" w:rsidRPr="006B3CB1" w:rsidRDefault="00BA651E" w:rsidP="00BA651E">
      <w:pPr>
        <w:spacing w:line="216" w:lineRule="auto"/>
        <w:jc w:val="center"/>
        <w:rPr>
          <w:b/>
          <w:i/>
          <w:lang w:eastAsia="en-US"/>
        </w:rPr>
      </w:pPr>
      <w:r w:rsidRPr="006B3CB1">
        <w:rPr>
          <w:b/>
          <w:i/>
          <w:lang w:eastAsia="en-US"/>
        </w:rPr>
        <w:t>[campos de assinatura]</w:t>
      </w:r>
    </w:p>
    <w:p w14:paraId="056D372D" w14:textId="77777777" w:rsidR="00BA651E" w:rsidRPr="006B3CB1" w:rsidRDefault="00BA651E" w:rsidP="00BA651E">
      <w:pPr>
        <w:spacing w:line="216" w:lineRule="auto"/>
        <w:jc w:val="center"/>
        <w:rPr>
          <w:b/>
          <w:i/>
          <w:lang w:eastAsia="en-US"/>
        </w:rPr>
      </w:pPr>
    </w:p>
    <w:p w14:paraId="49EA761D" w14:textId="77777777" w:rsidR="00BA651E" w:rsidRPr="006B3CB1" w:rsidRDefault="00BA651E" w:rsidP="00BA651E">
      <w:pPr>
        <w:rPr>
          <w:b/>
          <w:smallCaps/>
          <w:kern w:val="20"/>
        </w:rPr>
      </w:pPr>
      <w:r w:rsidRPr="006B3CB1" w:rsidDel="0018404D">
        <w:rPr>
          <w:b/>
          <w:smallCaps/>
          <w:kern w:val="20"/>
        </w:rPr>
        <w:t xml:space="preserve"> </w:t>
      </w:r>
    </w:p>
    <w:p w14:paraId="42C21C4A" w14:textId="77777777" w:rsidR="006B3CB1" w:rsidRPr="006B3CB1" w:rsidRDefault="006B3CB1" w:rsidP="00BA651E">
      <w:pPr>
        <w:rPr>
          <w:b/>
          <w:smallCaps/>
          <w:kern w:val="20"/>
        </w:rPr>
      </w:pPr>
    </w:p>
    <w:p w14:paraId="2BC40FFC" w14:textId="77777777" w:rsidR="006B3CB1" w:rsidRPr="006B3CB1" w:rsidRDefault="006B3CB1" w:rsidP="00BA651E"/>
    <w:p w14:paraId="1BA60CDE" w14:textId="77777777" w:rsidR="00BA651E" w:rsidRPr="006B3CB1" w:rsidRDefault="00BA651E">
      <w:pPr>
        <w:spacing w:after="160" w:line="259" w:lineRule="auto"/>
        <w:jc w:val="left"/>
        <w:rPr>
          <w:b/>
          <w:smallCaps/>
          <w:u w:val="single"/>
        </w:rPr>
      </w:pPr>
      <w:r w:rsidRPr="006B3CB1">
        <w:rPr>
          <w:b/>
          <w:smallCaps/>
          <w:u w:val="single"/>
        </w:rPr>
        <w:br w:type="page"/>
      </w:r>
    </w:p>
    <w:p w14:paraId="4C485DB7" w14:textId="77777777" w:rsidR="00BA651E" w:rsidRPr="006B3CB1" w:rsidRDefault="00BA651E" w:rsidP="00AB782E">
      <w:pPr>
        <w:jc w:val="center"/>
        <w:rPr>
          <w:b/>
          <w:smallCaps/>
          <w:u w:val="single"/>
        </w:rPr>
      </w:pPr>
    </w:p>
    <w:p w14:paraId="0F4010BF" w14:textId="77777777" w:rsidR="00BA651E" w:rsidRPr="006B3CB1" w:rsidRDefault="00BA651E" w:rsidP="00BA651E">
      <w:pPr>
        <w:rPr>
          <w:b/>
          <w:smallCaps/>
          <w:u w:val="single"/>
        </w:rPr>
      </w:pPr>
    </w:p>
    <w:p w14:paraId="27CF2C01" w14:textId="77777777" w:rsidR="00AB782E" w:rsidRPr="006B3CB1" w:rsidRDefault="00AB782E" w:rsidP="00AB782E">
      <w:pPr>
        <w:jc w:val="center"/>
        <w:rPr>
          <w:b/>
          <w:smallCaps/>
          <w:u w:val="single"/>
        </w:rPr>
      </w:pPr>
      <w:r w:rsidRPr="006B3CB1">
        <w:rPr>
          <w:b/>
          <w:smallCaps/>
          <w:u w:val="single"/>
        </w:rPr>
        <w:t>Anexo 7.2.3.3</w:t>
      </w:r>
    </w:p>
    <w:p w14:paraId="51D7FA2E" w14:textId="77777777" w:rsidR="00AB782E" w:rsidRPr="006B3CB1" w:rsidRDefault="00AB782E" w:rsidP="00AB782E">
      <w:pPr>
        <w:jc w:val="center"/>
        <w:rPr>
          <w:u w:val="single"/>
        </w:rPr>
      </w:pPr>
    </w:p>
    <w:p w14:paraId="65A58C0D" w14:textId="77777777" w:rsidR="00AB782E" w:rsidRPr="006B3CB1" w:rsidRDefault="00AB782E" w:rsidP="00AB782E">
      <w:pPr>
        <w:jc w:val="center"/>
        <w:rPr>
          <w:b/>
          <w:smallCaps/>
        </w:rPr>
      </w:pPr>
      <w:r w:rsidRPr="006B3CB1">
        <w:rPr>
          <w:b/>
          <w:smallCaps/>
        </w:rPr>
        <w:t>Instrumento Particular de Escritura da 1ª (Primeira) Emissão de Debêntures Simples, Não Conversíveis em Ações, da Espécie Quirografária, com Garantia Adicional Real, a ser convolada em da Espécie com Garantia Real, Com Garantia Adicional Fidejussória, em 2 (Duas) Séries, para Distribuição Pública com Esforços Restritos da Brasil PCH S.A.</w:t>
      </w:r>
    </w:p>
    <w:p w14:paraId="1AFACAA8" w14:textId="77777777" w:rsidR="00AB782E" w:rsidRPr="006B3CB1" w:rsidRDefault="00AB782E" w:rsidP="008A42EE">
      <w:pPr>
        <w:rPr>
          <w:u w:val="single"/>
        </w:rPr>
      </w:pPr>
    </w:p>
    <w:p w14:paraId="223D5325" w14:textId="77777777" w:rsidR="00AB782E" w:rsidRPr="006B3CB1" w:rsidRDefault="00AB782E" w:rsidP="00AB782E">
      <w:pPr>
        <w:jc w:val="center"/>
        <w:rPr>
          <w:u w:val="single"/>
        </w:rPr>
      </w:pPr>
      <w:r w:rsidRPr="006B3CB1">
        <w:rPr>
          <w:smallCaps/>
          <w:u w:val="single"/>
        </w:rPr>
        <w:t>MODELO</w:t>
      </w:r>
      <w:r w:rsidRPr="006B3CB1">
        <w:rPr>
          <w:u w:val="single"/>
        </w:rPr>
        <w:t xml:space="preserve"> DE CONTRATO DE CESSÃO FIDUCIÁRIA DE RECEBÍVEIS</w:t>
      </w:r>
    </w:p>
    <w:p w14:paraId="25AB6A31" w14:textId="77777777" w:rsidR="00AB782E" w:rsidRPr="006B3CB1" w:rsidRDefault="00AB782E" w:rsidP="00AB782E">
      <w:pPr>
        <w:jc w:val="center"/>
        <w:rPr>
          <w:u w:val="single"/>
        </w:rPr>
      </w:pPr>
    </w:p>
    <w:p w14:paraId="3C1592AC" w14:textId="77777777" w:rsidR="00AB782E" w:rsidRPr="006B3CB1" w:rsidRDefault="00AB782E" w:rsidP="00811F66">
      <w:pPr>
        <w:jc w:val="center"/>
      </w:pPr>
    </w:p>
    <w:p w14:paraId="22A8A528" w14:textId="77777777" w:rsidR="006B3CB1" w:rsidRPr="006B3CB1" w:rsidRDefault="006B3CB1">
      <w:pPr>
        <w:spacing w:after="160" w:line="259" w:lineRule="auto"/>
        <w:jc w:val="left"/>
      </w:pPr>
      <w:r w:rsidRPr="006B3CB1">
        <w:br w:type="page"/>
      </w:r>
    </w:p>
    <w:p w14:paraId="3AD4ACC0" w14:textId="77777777" w:rsidR="006B3CB1" w:rsidRPr="006B3CB1" w:rsidRDefault="006B3CB1" w:rsidP="00811F66">
      <w:pPr>
        <w:jc w:val="center"/>
      </w:pPr>
    </w:p>
    <w:p w14:paraId="0BF40497" w14:textId="77777777" w:rsidR="006B3CB1" w:rsidRPr="006B3CB1" w:rsidRDefault="006B3CB1" w:rsidP="006B3CB1">
      <w:pPr>
        <w:pBdr>
          <w:bottom w:val="double" w:sz="6" w:space="1" w:color="auto"/>
        </w:pBdr>
        <w:autoSpaceDE w:val="0"/>
        <w:autoSpaceDN w:val="0"/>
        <w:adjustRightInd w:val="0"/>
        <w:rPr>
          <w:caps/>
        </w:rPr>
      </w:pPr>
    </w:p>
    <w:p w14:paraId="2B60C93B" w14:textId="77777777" w:rsidR="006B3CB1" w:rsidRPr="006B3CB1" w:rsidRDefault="006B3CB1" w:rsidP="006B3CB1">
      <w:pPr>
        <w:autoSpaceDE w:val="0"/>
        <w:autoSpaceDN w:val="0"/>
        <w:adjustRightInd w:val="0"/>
        <w:rPr>
          <w:b/>
          <w:smallCaps/>
        </w:rPr>
      </w:pPr>
    </w:p>
    <w:p w14:paraId="3B14B500" w14:textId="77777777" w:rsidR="006B3CB1" w:rsidRPr="006B3CB1" w:rsidRDefault="006B3CB1" w:rsidP="006B3CB1">
      <w:pPr>
        <w:pStyle w:val="BodyText21"/>
        <w:jc w:val="center"/>
        <w:rPr>
          <w:rFonts w:ascii="Verdana" w:hAnsi="Verdana"/>
          <w:b/>
          <w:sz w:val="20"/>
        </w:rPr>
      </w:pPr>
      <w:r w:rsidRPr="006B3CB1">
        <w:rPr>
          <w:rFonts w:ascii="Verdana" w:hAnsi="Verdana"/>
          <w:b/>
          <w:sz w:val="20"/>
        </w:rPr>
        <w:t>INSTRUMENTO PARTICULAR DE CESSÃO FIDUCIÁRIA DE CONTAS VINCULADAS, DE DIREITOS EMERGENTES E DE DIREITOS CREDITÓRIOS E OUTRAS AVENÇAS</w:t>
      </w:r>
    </w:p>
    <w:p w14:paraId="24708F4D" w14:textId="77777777" w:rsidR="006B3CB1" w:rsidRPr="006B3CB1" w:rsidRDefault="006B3CB1" w:rsidP="006B3CB1">
      <w:pPr>
        <w:autoSpaceDE w:val="0"/>
        <w:autoSpaceDN w:val="0"/>
        <w:adjustRightInd w:val="0"/>
        <w:jc w:val="center"/>
      </w:pPr>
    </w:p>
    <w:p w14:paraId="0D364FB2" w14:textId="77777777" w:rsidR="006B3CB1" w:rsidRPr="006B3CB1" w:rsidRDefault="006B3CB1" w:rsidP="006B3CB1">
      <w:pPr>
        <w:autoSpaceDE w:val="0"/>
        <w:autoSpaceDN w:val="0"/>
        <w:adjustRightInd w:val="0"/>
      </w:pPr>
    </w:p>
    <w:p w14:paraId="779C2784" w14:textId="77777777" w:rsidR="006B3CB1" w:rsidRPr="006B3CB1" w:rsidRDefault="006B3CB1" w:rsidP="006B3CB1">
      <w:pPr>
        <w:autoSpaceDE w:val="0"/>
        <w:autoSpaceDN w:val="0"/>
        <w:adjustRightInd w:val="0"/>
        <w:jc w:val="center"/>
      </w:pPr>
      <w:r w:rsidRPr="006B3CB1">
        <w:t>entre</w:t>
      </w:r>
    </w:p>
    <w:p w14:paraId="3CA4FA93" w14:textId="77777777" w:rsidR="006B3CB1" w:rsidRPr="006B3CB1" w:rsidRDefault="006B3CB1" w:rsidP="006B3CB1">
      <w:pPr>
        <w:autoSpaceDE w:val="0"/>
        <w:autoSpaceDN w:val="0"/>
        <w:adjustRightInd w:val="0"/>
        <w:jc w:val="center"/>
      </w:pPr>
    </w:p>
    <w:p w14:paraId="202DAA8D" w14:textId="77777777" w:rsidR="006B3CB1" w:rsidRPr="006B3CB1" w:rsidRDefault="006B3CB1" w:rsidP="006B3CB1">
      <w:pPr>
        <w:autoSpaceDE w:val="0"/>
        <w:autoSpaceDN w:val="0"/>
        <w:adjustRightInd w:val="0"/>
        <w:jc w:val="center"/>
        <w:rPr>
          <w:b/>
          <w:smallCaps/>
        </w:rPr>
      </w:pPr>
      <w:r w:rsidRPr="006B3CB1">
        <w:rPr>
          <w:b/>
          <w:smallCaps/>
        </w:rPr>
        <w:t>Brasil PCH S.A.,</w:t>
      </w:r>
    </w:p>
    <w:p w14:paraId="12F4B233" w14:textId="77777777" w:rsidR="006B3CB1" w:rsidRPr="006B3CB1" w:rsidRDefault="006B3CB1" w:rsidP="006B3CB1">
      <w:pPr>
        <w:autoSpaceDE w:val="0"/>
        <w:autoSpaceDN w:val="0"/>
        <w:adjustRightInd w:val="0"/>
        <w:jc w:val="center"/>
        <w:rPr>
          <w:b/>
          <w:smallCaps/>
        </w:rPr>
      </w:pPr>
      <w:r w:rsidRPr="006B3CB1">
        <w:rPr>
          <w:b/>
          <w:smallCaps/>
        </w:rPr>
        <w:t>PCHPAR PCH Participações S.A.</w:t>
      </w:r>
    </w:p>
    <w:p w14:paraId="5065133C" w14:textId="77777777" w:rsidR="006B3CB1" w:rsidRPr="006B3CB1" w:rsidRDefault="006B3CB1" w:rsidP="006B3CB1">
      <w:pPr>
        <w:jc w:val="center"/>
        <w:rPr>
          <w:b/>
          <w:smallCaps/>
        </w:rPr>
      </w:pPr>
      <w:r w:rsidRPr="006B3CB1">
        <w:rPr>
          <w:b/>
          <w:smallCaps/>
        </w:rPr>
        <w:t>Bonfante Energética S.A,</w:t>
      </w:r>
    </w:p>
    <w:p w14:paraId="509FD44A" w14:textId="77777777" w:rsidR="006B3CB1" w:rsidRPr="006B3CB1" w:rsidRDefault="006B3CB1" w:rsidP="006B3CB1">
      <w:pPr>
        <w:jc w:val="center"/>
        <w:rPr>
          <w:b/>
          <w:smallCaps/>
        </w:rPr>
      </w:pPr>
      <w:r w:rsidRPr="006B3CB1">
        <w:rPr>
          <w:b/>
          <w:smallCaps/>
        </w:rPr>
        <w:t>Calheiros Energia S.A.,</w:t>
      </w:r>
    </w:p>
    <w:p w14:paraId="1E9FFF84" w14:textId="77777777" w:rsidR="006B3CB1" w:rsidRPr="006B3CB1" w:rsidRDefault="006B3CB1" w:rsidP="006B3CB1">
      <w:pPr>
        <w:jc w:val="center"/>
        <w:rPr>
          <w:b/>
          <w:smallCaps/>
        </w:rPr>
      </w:pPr>
      <w:r w:rsidRPr="006B3CB1">
        <w:rPr>
          <w:b/>
          <w:smallCaps/>
        </w:rPr>
        <w:t>Caparaó Energia S.A.,</w:t>
      </w:r>
    </w:p>
    <w:p w14:paraId="7B1A1C41" w14:textId="77777777" w:rsidR="006B3CB1" w:rsidRPr="006B3CB1" w:rsidRDefault="006B3CB1" w:rsidP="006B3CB1">
      <w:pPr>
        <w:jc w:val="center"/>
        <w:rPr>
          <w:b/>
          <w:smallCaps/>
        </w:rPr>
      </w:pPr>
      <w:r w:rsidRPr="006B3CB1">
        <w:rPr>
          <w:b/>
          <w:smallCaps/>
        </w:rPr>
        <w:t>Carangola Energia S.A.,</w:t>
      </w:r>
    </w:p>
    <w:p w14:paraId="33BAD762" w14:textId="77777777" w:rsidR="006B3CB1" w:rsidRPr="006B3CB1" w:rsidRDefault="006B3CB1" w:rsidP="006B3CB1">
      <w:pPr>
        <w:jc w:val="center"/>
        <w:rPr>
          <w:b/>
          <w:smallCaps/>
        </w:rPr>
      </w:pPr>
      <w:r w:rsidRPr="006B3CB1">
        <w:rPr>
          <w:b/>
          <w:smallCaps/>
        </w:rPr>
        <w:t>Funil Energia S.A.,</w:t>
      </w:r>
    </w:p>
    <w:p w14:paraId="21E5A87D" w14:textId="77777777" w:rsidR="006B3CB1" w:rsidRPr="006B3CB1" w:rsidRDefault="006B3CB1" w:rsidP="006B3CB1">
      <w:pPr>
        <w:jc w:val="center"/>
        <w:rPr>
          <w:b/>
          <w:smallCaps/>
        </w:rPr>
      </w:pPr>
      <w:r w:rsidRPr="006B3CB1">
        <w:rPr>
          <w:b/>
          <w:smallCaps/>
        </w:rPr>
        <w:t>Irara Energética S.A.,</w:t>
      </w:r>
    </w:p>
    <w:p w14:paraId="027D8DBE" w14:textId="77777777" w:rsidR="006B3CB1" w:rsidRPr="006B3CB1" w:rsidRDefault="006B3CB1" w:rsidP="006B3CB1">
      <w:pPr>
        <w:jc w:val="center"/>
        <w:rPr>
          <w:b/>
          <w:smallCaps/>
        </w:rPr>
      </w:pPr>
      <w:r w:rsidRPr="006B3CB1">
        <w:rPr>
          <w:b/>
          <w:smallCaps/>
        </w:rPr>
        <w:t>Jataí Energética S.A.,</w:t>
      </w:r>
    </w:p>
    <w:p w14:paraId="25B36CB2" w14:textId="77777777" w:rsidR="006B3CB1" w:rsidRPr="006B3CB1" w:rsidRDefault="006B3CB1" w:rsidP="006B3CB1">
      <w:pPr>
        <w:jc w:val="center"/>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6F5DA4C2" w14:textId="77777777" w:rsidR="006B3CB1" w:rsidRPr="006B3CB1" w:rsidRDefault="006B3CB1" w:rsidP="006B3CB1">
      <w:pPr>
        <w:jc w:val="center"/>
        <w:rPr>
          <w:b/>
          <w:smallCaps/>
        </w:rPr>
      </w:pPr>
      <w:r w:rsidRPr="006B3CB1">
        <w:rPr>
          <w:b/>
          <w:smallCaps/>
        </w:rPr>
        <w:t>Retiro Velho Energética S.A.,</w:t>
      </w:r>
    </w:p>
    <w:p w14:paraId="76868AE1" w14:textId="77777777" w:rsidR="006B3CB1" w:rsidRPr="006B3CB1" w:rsidRDefault="006B3CB1" w:rsidP="006B3CB1">
      <w:pPr>
        <w:jc w:val="center"/>
        <w:rPr>
          <w:b/>
          <w:smallCaps/>
        </w:rPr>
      </w:pPr>
      <w:r w:rsidRPr="006B3CB1">
        <w:rPr>
          <w:b/>
          <w:smallCaps/>
        </w:rPr>
        <w:t>Santa Fé Energética S.A.,</w:t>
      </w:r>
    </w:p>
    <w:p w14:paraId="228AC2DD" w14:textId="77777777" w:rsidR="006B3CB1" w:rsidRPr="006B3CB1" w:rsidRDefault="006B3CB1" w:rsidP="006B3CB1">
      <w:pPr>
        <w:jc w:val="center"/>
        <w:rPr>
          <w:b/>
          <w:smallCaps/>
        </w:rPr>
      </w:pPr>
      <w:r w:rsidRPr="006B3CB1">
        <w:rPr>
          <w:b/>
          <w:smallCaps/>
        </w:rPr>
        <w:t>São Joaquim Energia S.A.,</w:t>
      </w:r>
    </w:p>
    <w:p w14:paraId="40626C21" w14:textId="77777777" w:rsidR="006B3CB1" w:rsidRPr="006B3CB1" w:rsidRDefault="006B3CB1" w:rsidP="006B3CB1">
      <w:pPr>
        <w:jc w:val="center"/>
        <w:rPr>
          <w:b/>
          <w:smallCaps/>
        </w:rPr>
      </w:pPr>
      <w:r w:rsidRPr="006B3CB1">
        <w:rPr>
          <w:b/>
          <w:smallCaps/>
        </w:rPr>
        <w:t>São Pedro Energia S.A.,</w:t>
      </w:r>
    </w:p>
    <w:p w14:paraId="1ADB11A5" w14:textId="77777777" w:rsidR="006B3CB1" w:rsidRPr="006B3CB1" w:rsidRDefault="006B3CB1" w:rsidP="006B3CB1">
      <w:pPr>
        <w:jc w:val="center"/>
        <w:rPr>
          <w:b/>
          <w:smallCaps/>
        </w:rPr>
      </w:pPr>
      <w:r w:rsidRPr="006B3CB1">
        <w:rPr>
          <w:b/>
          <w:smallCaps/>
        </w:rPr>
        <w:t>São Simão Energia S.A.</w:t>
      </w:r>
    </w:p>
    <w:p w14:paraId="6140B0BE" w14:textId="77777777" w:rsidR="006B3CB1" w:rsidRPr="006B3CB1" w:rsidRDefault="006B3CB1" w:rsidP="006B3CB1">
      <w:pPr>
        <w:autoSpaceDE w:val="0"/>
        <w:autoSpaceDN w:val="0"/>
        <w:adjustRightInd w:val="0"/>
        <w:jc w:val="center"/>
        <w:rPr>
          <w:i/>
        </w:rPr>
      </w:pPr>
      <w:r w:rsidRPr="006B3CB1">
        <w:rPr>
          <w:i/>
        </w:rPr>
        <w:t xml:space="preserve">como Cedentes </w:t>
      </w:r>
    </w:p>
    <w:p w14:paraId="09C96602" w14:textId="77777777" w:rsidR="006B3CB1" w:rsidRPr="006B3CB1" w:rsidRDefault="006B3CB1" w:rsidP="006B3CB1">
      <w:pPr>
        <w:autoSpaceDE w:val="0"/>
        <w:autoSpaceDN w:val="0"/>
        <w:adjustRightInd w:val="0"/>
        <w:jc w:val="center"/>
        <w:rPr>
          <w:b/>
          <w:smallCaps/>
        </w:rPr>
      </w:pPr>
    </w:p>
    <w:p w14:paraId="0E5B0D4E" w14:textId="77777777" w:rsidR="006B3CB1" w:rsidRPr="006B3CB1" w:rsidRDefault="006B3CB1" w:rsidP="006B3CB1">
      <w:pPr>
        <w:autoSpaceDE w:val="0"/>
        <w:autoSpaceDN w:val="0"/>
        <w:adjustRightInd w:val="0"/>
        <w:jc w:val="center"/>
        <w:rPr>
          <w:b/>
          <w:smallCaps/>
        </w:rPr>
      </w:pPr>
      <w:r w:rsidRPr="006B3CB1">
        <w:rPr>
          <w:b/>
          <w:smallCaps/>
        </w:rPr>
        <w:t>e</w:t>
      </w:r>
    </w:p>
    <w:p w14:paraId="561A341D" w14:textId="77777777" w:rsidR="006B3CB1" w:rsidRPr="006B3CB1" w:rsidRDefault="006B3CB1" w:rsidP="006B3CB1">
      <w:pPr>
        <w:autoSpaceDE w:val="0"/>
        <w:autoSpaceDN w:val="0"/>
        <w:adjustRightInd w:val="0"/>
      </w:pPr>
    </w:p>
    <w:p w14:paraId="464E2104" w14:textId="77777777" w:rsidR="006B3CB1" w:rsidRPr="006B3CB1" w:rsidRDefault="006B3CB1" w:rsidP="006B3CB1">
      <w:pPr>
        <w:shd w:val="clear" w:color="auto" w:fill="FFFFFF"/>
        <w:jc w:val="center"/>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 </w:t>
      </w:r>
    </w:p>
    <w:p w14:paraId="3E55602F" w14:textId="77777777" w:rsidR="006B3CB1" w:rsidRPr="006B3CB1" w:rsidRDefault="006B3CB1" w:rsidP="006B3CB1">
      <w:pPr>
        <w:autoSpaceDE w:val="0"/>
        <w:autoSpaceDN w:val="0"/>
        <w:adjustRightInd w:val="0"/>
        <w:jc w:val="center"/>
      </w:pPr>
      <w:proofErr w:type="gramStart"/>
      <w:r w:rsidRPr="006B3CB1">
        <w:rPr>
          <w:i/>
        </w:rPr>
        <w:t>como Cessionário</w:t>
      </w:r>
      <w:proofErr w:type="gramEnd"/>
    </w:p>
    <w:p w14:paraId="6C57BAB8" w14:textId="77777777" w:rsidR="006B3CB1" w:rsidRPr="006B3CB1" w:rsidRDefault="006B3CB1" w:rsidP="006B3CB1">
      <w:pPr>
        <w:autoSpaceDE w:val="0"/>
        <w:autoSpaceDN w:val="0"/>
        <w:adjustRightInd w:val="0"/>
        <w:jc w:val="center"/>
        <w:rPr>
          <w:rFonts w:cs="Arial"/>
          <w:color w:val="000000"/>
        </w:rPr>
      </w:pPr>
    </w:p>
    <w:p w14:paraId="7CA32844" w14:textId="77777777" w:rsidR="006B3CB1" w:rsidRPr="006B3CB1" w:rsidRDefault="006B3CB1" w:rsidP="006B3CB1">
      <w:pPr>
        <w:autoSpaceDE w:val="0"/>
        <w:autoSpaceDN w:val="0"/>
        <w:adjustRightInd w:val="0"/>
        <w:jc w:val="center"/>
        <w:rPr>
          <w:i/>
          <w:color w:val="000000"/>
        </w:rPr>
      </w:pPr>
    </w:p>
    <w:p w14:paraId="1A4CA99F" w14:textId="77777777" w:rsidR="006B3CB1" w:rsidRPr="006B3CB1" w:rsidRDefault="006B3CB1" w:rsidP="006B3CB1">
      <w:pPr>
        <w:autoSpaceDE w:val="0"/>
        <w:autoSpaceDN w:val="0"/>
        <w:adjustRightInd w:val="0"/>
        <w:jc w:val="center"/>
        <w:rPr>
          <w:color w:val="000000"/>
        </w:rPr>
      </w:pPr>
    </w:p>
    <w:p w14:paraId="0A14086A" w14:textId="77777777" w:rsidR="006B3CB1" w:rsidRPr="006B3CB1" w:rsidRDefault="006B3CB1" w:rsidP="006B3CB1">
      <w:pPr>
        <w:autoSpaceDE w:val="0"/>
        <w:autoSpaceDN w:val="0"/>
        <w:adjustRightInd w:val="0"/>
      </w:pPr>
    </w:p>
    <w:p w14:paraId="3D938135" w14:textId="77777777" w:rsidR="006B3CB1" w:rsidRPr="006B3CB1" w:rsidRDefault="006B3CB1" w:rsidP="006B3CB1">
      <w:pPr>
        <w:autoSpaceDE w:val="0"/>
        <w:autoSpaceDN w:val="0"/>
        <w:adjustRightInd w:val="0"/>
      </w:pPr>
    </w:p>
    <w:p w14:paraId="5ED098A8" w14:textId="77777777" w:rsidR="006B3CB1" w:rsidRPr="006B3CB1" w:rsidRDefault="006B3CB1" w:rsidP="006B3CB1">
      <w:pPr>
        <w:autoSpaceDE w:val="0"/>
        <w:autoSpaceDN w:val="0"/>
        <w:adjustRightInd w:val="0"/>
        <w:jc w:val="center"/>
      </w:pPr>
      <w:r w:rsidRPr="006B3CB1">
        <w:t>__________________</w:t>
      </w:r>
    </w:p>
    <w:p w14:paraId="037D4D09" w14:textId="77777777" w:rsidR="006B3CB1" w:rsidRPr="006B3CB1" w:rsidRDefault="006B3CB1" w:rsidP="006B3CB1">
      <w:pPr>
        <w:autoSpaceDE w:val="0"/>
        <w:autoSpaceDN w:val="0"/>
        <w:adjustRightInd w:val="0"/>
        <w:jc w:val="center"/>
      </w:pPr>
    </w:p>
    <w:p w14:paraId="79010A3D" w14:textId="77777777" w:rsidR="006B3CB1" w:rsidRPr="006B3CB1" w:rsidRDefault="006B3CB1" w:rsidP="006B3CB1">
      <w:pPr>
        <w:autoSpaceDE w:val="0"/>
        <w:autoSpaceDN w:val="0"/>
        <w:adjustRightInd w:val="0"/>
        <w:jc w:val="center"/>
      </w:pPr>
      <w:r w:rsidRPr="006B3CB1">
        <w:t>Datado de</w:t>
      </w:r>
    </w:p>
    <w:p w14:paraId="37F2BA4D" w14:textId="77777777" w:rsidR="006B3CB1" w:rsidRPr="006B3CB1" w:rsidRDefault="006B3CB1" w:rsidP="006B3CB1">
      <w:pPr>
        <w:autoSpaceDE w:val="0"/>
        <w:autoSpaceDN w:val="0"/>
        <w:adjustRightInd w:val="0"/>
        <w:ind w:firstLine="142"/>
        <w:jc w:val="center"/>
      </w:pPr>
      <w:r w:rsidRPr="006B3CB1">
        <w:t>[●] de [●] de 2018</w:t>
      </w:r>
    </w:p>
    <w:p w14:paraId="75E1E46D" w14:textId="77777777" w:rsidR="006B3CB1" w:rsidRPr="006B3CB1" w:rsidRDefault="006B3CB1" w:rsidP="006B3CB1">
      <w:pPr>
        <w:autoSpaceDE w:val="0"/>
        <w:autoSpaceDN w:val="0"/>
        <w:adjustRightInd w:val="0"/>
        <w:jc w:val="center"/>
      </w:pPr>
      <w:r w:rsidRPr="006B3CB1">
        <w:t>___________________</w:t>
      </w:r>
    </w:p>
    <w:p w14:paraId="76051C3C" w14:textId="77777777" w:rsidR="006B3CB1" w:rsidRPr="006B3CB1" w:rsidRDefault="006B3CB1" w:rsidP="006B3CB1">
      <w:pPr>
        <w:pBdr>
          <w:bottom w:val="double" w:sz="6" w:space="1" w:color="auto"/>
        </w:pBdr>
        <w:autoSpaceDE w:val="0"/>
        <w:autoSpaceDN w:val="0"/>
        <w:adjustRightInd w:val="0"/>
        <w:jc w:val="center"/>
        <w:rPr>
          <w:smallCaps/>
        </w:rPr>
      </w:pPr>
    </w:p>
    <w:p w14:paraId="3D1926B4" w14:textId="77777777" w:rsidR="006B3CB1" w:rsidRPr="006B3CB1" w:rsidRDefault="006B3CB1" w:rsidP="006B3CB1">
      <w:pPr>
        <w:rPr>
          <w:b/>
          <w:smallCaps/>
        </w:rPr>
        <w:sectPr w:rsidR="006B3CB1" w:rsidRPr="006B3CB1" w:rsidSect="00CA4CEC">
          <w:headerReference w:type="even" r:id="rId54"/>
          <w:headerReference w:type="default" r:id="rId55"/>
          <w:footerReference w:type="even" r:id="rId56"/>
          <w:footerReference w:type="default" r:id="rId57"/>
          <w:headerReference w:type="first" r:id="rId58"/>
          <w:footerReference w:type="first" r:id="rId59"/>
          <w:pgSz w:w="11907" w:h="16839" w:code="9"/>
          <w:pgMar w:top="1701" w:right="1134" w:bottom="1134" w:left="1985" w:header="720" w:footer="720" w:gutter="0"/>
          <w:cols w:space="720"/>
          <w:titlePg/>
          <w:docGrid w:linePitch="360"/>
        </w:sectPr>
      </w:pPr>
    </w:p>
    <w:p w14:paraId="08EE9971" w14:textId="77777777" w:rsidR="006B3CB1" w:rsidRPr="006B3CB1" w:rsidRDefault="006B3CB1" w:rsidP="006B3CB1">
      <w:pPr>
        <w:pStyle w:val="BodyText21"/>
        <w:rPr>
          <w:rFonts w:ascii="Verdana" w:hAnsi="Verdana"/>
          <w:b/>
          <w:sz w:val="20"/>
        </w:rPr>
      </w:pPr>
      <w:r w:rsidRPr="006B3CB1">
        <w:rPr>
          <w:rFonts w:ascii="Verdana" w:hAnsi="Verdana"/>
          <w:b/>
          <w:sz w:val="20"/>
        </w:rPr>
        <w:lastRenderedPageBreak/>
        <w:t>INSTRUMENTO PARTICULAR DE CESSÃO FIDUCIÁRIA DE CONTAS VINCULADAS, DE DIREITOS EMERGENTES E DE DIREITOS CREDITÓRIOS E OUTRAS AVENÇAS</w:t>
      </w:r>
    </w:p>
    <w:p w14:paraId="4481338E" w14:textId="77777777" w:rsidR="006B3CB1" w:rsidRPr="006B3CB1" w:rsidRDefault="006B3CB1" w:rsidP="006B3CB1"/>
    <w:p w14:paraId="2BA3AE92" w14:textId="77777777" w:rsidR="006B3CB1" w:rsidRPr="006B3CB1" w:rsidRDefault="006B3CB1" w:rsidP="006B3CB1">
      <w:pPr>
        <w:pStyle w:val="Body"/>
        <w:spacing w:after="0" w:line="288" w:lineRule="auto"/>
        <w:rPr>
          <w:rFonts w:ascii="Verdana" w:hAnsi="Verdana"/>
          <w:smallCaps/>
          <w:szCs w:val="20"/>
          <w:lang w:val="pt-BR"/>
        </w:rPr>
      </w:pPr>
      <w:r w:rsidRPr="006B3CB1">
        <w:rPr>
          <w:rFonts w:ascii="Verdana" w:hAnsi="Verdana"/>
          <w:color w:val="000000"/>
          <w:kern w:val="0"/>
          <w:szCs w:val="20"/>
          <w:lang w:val="pt-BR"/>
        </w:rPr>
        <w:t>O presente “</w:t>
      </w:r>
      <w:r w:rsidRPr="006B3CB1">
        <w:rPr>
          <w:rFonts w:ascii="Verdana" w:hAnsi="Verdana"/>
          <w:i/>
          <w:color w:val="000000"/>
          <w:kern w:val="0"/>
          <w:szCs w:val="20"/>
          <w:lang w:val="pt-BR"/>
        </w:rPr>
        <w:t>Instrumento Particular de Cessão Fiduciária de Contas Vinculadas, de Direitos Emergentes e de Direitos Creditórios e Outras Avenças</w:t>
      </w:r>
      <w:r w:rsidRPr="006B3CB1">
        <w:rPr>
          <w:rFonts w:ascii="Verdana" w:hAnsi="Verdana"/>
          <w:color w:val="000000"/>
          <w:kern w:val="0"/>
          <w:szCs w:val="20"/>
          <w:lang w:val="pt-BR"/>
        </w:rPr>
        <w:t>” (“</w:t>
      </w:r>
      <w:r w:rsidRPr="006B3CB1">
        <w:rPr>
          <w:rFonts w:ascii="Verdana" w:hAnsi="Verdana"/>
          <w:color w:val="000000"/>
          <w:kern w:val="0"/>
          <w:szCs w:val="20"/>
          <w:u w:val="single"/>
          <w:lang w:val="pt-BR"/>
        </w:rPr>
        <w:t>Contrato</w:t>
      </w:r>
      <w:r w:rsidRPr="006B3CB1">
        <w:rPr>
          <w:rFonts w:ascii="Verdana" w:hAnsi="Verdana"/>
          <w:color w:val="000000"/>
          <w:kern w:val="0"/>
          <w:szCs w:val="20"/>
          <w:lang w:val="pt-BR"/>
        </w:rPr>
        <w:t>”) é celebrado entre as seguintes partes:</w:t>
      </w:r>
    </w:p>
    <w:p w14:paraId="416CE4AA" w14:textId="77777777" w:rsidR="006B3CB1" w:rsidRPr="006B3CB1" w:rsidRDefault="006B3CB1" w:rsidP="006B3CB1"/>
    <w:p w14:paraId="098D2E7E" w14:textId="77777777" w:rsidR="006B3CB1" w:rsidRPr="006B3CB1" w:rsidRDefault="006B3CB1" w:rsidP="006B3CB1">
      <w:r w:rsidRPr="006B3CB1">
        <w:t>Como cedentes:</w:t>
      </w:r>
    </w:p>
    <w:p w14:paraId="083D5E5C" w14:textId="77777777" w:rsidR="006B3CB1" w:rsidRPr="006B3CB1" w:rsidRDefault="006B3CB1" w:rsidP="006B3CB1"/>
    <w:p w14:paraId="3559A6F2" w14:textId="77777777" w:rsidR="006B3CB1" w:rsidRPr="006B3CB1" w:rsidRDefault="006B3CB1" w:rsidP="006B3CB1">
      <w:pPr>
        <w:pStyle w:val="Parties"/>
        <w:numPr>
          <w:ilvl w:val="0"/>
          <w:numId w:val="61"/>
        </w:numPr>
        <w:spacing w:after="0" w:line="288" w:lineRule="auto"/>
        <w:ind w:hanging="720"/>
        <w:rPr>
          <w:rFonts w:ascii="Verdana" w:hAnsi="Verdana"/>
          <w:color w:val="000000"/>
          <w:kern w:val="0"/>
          <w:szCs w:val="20"/>
          <w:lang w:val="pt-BR"/>
        </w:rPr>
      </w:pPr>
      <w:r w:rsidRPr="006B3CB1">
        <w:rPr>
          <w:rFonts w:ascii="Verdana" w:hAnsi="Verdana"/>
          <w:b/>
          <w:smallCaps/>
          <w:szCs w:val="20"/>
          <w:lang w:val="pt-BR"/>
        </w:rPr>
        <w:t>BRASIL PCH S.A.</w:t>
      </w:r>
      <w:r w:rsidRPr="006B3CB1">
        <w:rPr>
          <w:rFonts w:ascii="Verdana" w:hAnsi="Verdana"/>
          <w:szCs w:val="20"/>
          <w:lang w:val="pt-BR"/>
        </w:rPr>
        <w:t>, sociedade por ações, sem registro de emissor de valores mobiliários perante a Comissão de Valores Mobiliários (“</w:t>
      </w:r>
      <w:r w:rsidRPr="006B3CB1">
        <w:rPr>
          <w:rFonts w:ascii="Verdana" w:hAnsi="Verdana"/>
          <w:szCs w:val="20"/>
          <w:u w:val="single"/>
          <w:lang w:val="pt-BR"/>
        </w:rPr>
        <w:t>CVM</w:t>
      </w:r>
      <w:r w:rsidRPr="006B3CB1">
        <w:rPr>
          <w:rFonts w:ascii="Verdana" w:hAnsi="Verdana"/>
          <w:szCs w:val="20"/>
          <w:lang w:val="pt-BR"/>
        </w:rPr>
        <w:t>”), com sede na Cidade de Belo Horizonte, Estado de Minas Gerais, na Avenida Prudente de Moraes, 1250, 10º e 11º andares, CEP 30380-252, inscrita no Cadastro Nacional de Pessoa Jurídica do Ministério da Fazenda (“</w:t>
      </w:r>
      <w:r w:rsidRPr="006B3CB1">
        <w:rPr>
          <w:rFonts w:ascii="Verdana" w:hAnsi="Verdana"/>
          <w:szCs w:val="20"/>
          <w:u w:val="single"/>
          <w:lang w:val="pt-BR"/>
        </w:rPr>
        <w:t>CNPJ/MF</w:t>
      </w:r>
      <w:r w:rsidRPr="006B3CB1">
        <w:rPr>
          <w:rFonts w:ascii="Verdana" w:hAnsi="Verdana"/>
          <w:szCs w:val="20"/>
          <w:lang w:val="pt-BR"/>
        </w:rPr>
        <w:t>”) sob o nº </w:t>
      </w:r>
      <w:r w:rsidRPr="006B3CB1">
        <w:rPr>
          <w:rFonts w:ascii="Verdana" w:hAnsi="Verdana"/>
          <w:bCs/>
          <w:szCs w:val="20"/>
          <w:lang w:val="pt-BR"/>
        </w:rPr>
        <w:t>07.314.233/0001-08, com seus atos constitutivos arquivados na Junta Comercial do Estado de Minas Gerais (“</w:t>
      </w:r>
      <w:r w:rsidRPr="006B3CB1">
        <w:rPr>
          <w:rFonts w:ascii="Verdana" w:hAnsi="Verdana"/>
          <w:bCs/>
          <w:szCs w:val="20"/>
          <w:u w:val="single"/>
          <w:lang w:val="pt-BR"/>
        </w:rPr>
        <w:t>JUCEMG</w:t>
      </w:r>
      <w:r w:rsidRPr="006B3CB1">
        <w:rPr>
          <w:rFonts w:ascii="Verdana" w:hAnsi="Verdana"/>
          <w:bCs/>
          <w:szCs w:val="20"/>
          <w:lang w:val="pt-BR"/>
        </w:rPr>
        <w:t xml:space="preserve">”) sob o </w:t>
      </w:r>
      <w:r w:rsidRPr="006B3CB1">
        <w:rPr>
          <w:rFonts w:ascii="Verdana" w:hAnsi="Verdana"/>
          <w:szCs w:val="20"/>
          <w:lang w:val="pt-BR"/>
        </w:rPr>
        <w:t>NIRE 31.3.</w:t>
      </w:r>
      <w:r w:rsidRPr="006B3CB1">
        <w:rPr>
          <w:rFonts w:ascii="Verdana" w:hAnsi="Verdana"/>
          <w:bCs/>
          <w:szCs w:val="20"/>
          <w:lang w:val="pt-BR"/>
        </w:rPr>
        <w:t>0011084-2 (“</w:t>
      </w:r>
      <w:r w:rsidRPr="006B3CB1">
        <w:rPr>
          <w:rFonts w:ascii="Verdana" w:hAnsi="Verdana"/>
          <w:bCs/>
          <w:szCs w:val="20"/>
          <w:u w:val="single"/>
          <w:lang w:val="pt-BR"/>
        </w:rPr>
        <w:t>Brasil PCH</w:t>
      </w:r>
      <w:r w:rsidRPr="006B3CB1">
        <w:rPr>
          <w:rFonts w:ascii="Verdana" w:hAnsi="Verdana"/>
          <w:bCs/>
          <w:szCs w:val="20"/>
          <w:lang w:val="pt-BR"/>
        </w:rPr>
        <w:t>” ou “</w:t>
      </w:r>
      <w:r w:rsidRPr="006B3CB1">
        <w:rPr>
          <w:rFonts w:ascii="Verdana" w:hAnsi="Verdana"/>
          <w:bCs/>
          <w:szCs w:val="20"/>
          <w:u w:val="single"/>
          <w:lang w:val="pt-BR"/>
        </w:rPr>
        <w:t>Emissora</w:t>
      </w:r>
      <w:r w:rsidRPr="006B3CB1">
        <w:rPr>
          <w:rFonts w:ascii="Verdana" w:hAnsi="Verdana"/>
          <w:bCs/>
          <w:szCs w:val="20"/>
          <w:lang w:val="pt-BR"/>
        </w:rPr>
        <w:t xml:space="preserve">”), </w:t>
      </w:r>
      <w:r w:rsidRPr="006B3CB1">
        <w:rPr>
          <w:rFonts w:ascii="Verdana" w:hAnsi="Verdana"/>
          <w:szCs w:val="20"/>
          <w:lang w:val="pt-BR"/>
        </w:rPr>
        <w:t>neste ato devidamente representada na forma do seu estatuto social</w:t>
      </w:r>
      <w:r w:rsidRPr="006B3CB1">
        <w:rPr>
          <w:rFonts w:ascii="Verdana" w:hAnsi="Verdana"/>
          <w:bCs/>
          <w:szCs w:val="20"/>
          <w:lang w:val="pt-BR"/>
        </w:rPr>
        <w:t>;</w:t>
      </w:r>
    </w:p>
    <w:p w14:paraId="4B665C3E" w14:textId="77777777" w:rsidR="006B3CB1" w:rsidRPr="006B3CB1" w:rsidRDefault="006B3CB1" w:rsidP="006B3CB1"/>
    <w:p w14:paraId="30ED978F"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smallCaps/>
          <w:szCs w:val="20"/>
          <w:lang w:val="pt-BR"/>
        </w:rPr>
        <w:t xml:space="preserve">PCHPAR PCH PARTICIPAÇÕES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07.628.569/0001-45, com seus atos constitutivos arquivados na JUCEMG sob o NIRE 31.3.0011049-4 (“</w:t>
      </w:r>
      <w:r w:rsidRPr="006B3CB1">
        <w:rPr>
          <w:rFonts w:ascii="Verdana" w:hAnsi="Verdana"/>
          <w:szCs w:val="20"/>
          <w:u w:val="single"/>
          <w:lang w:val="pt-BR"/>
        </w:rPr>
        <w:t>PCHPAR</w:t>
      </w:r>
      <w:r w:rsidRPr="006B3CB1">
        <w:rPr>
          <w:rFonts w:ascii="Verdana" w:hAnsi="Verdana"/>
          <w:szCs w:val="20"/>
          <w:lang w:val="pt-BR"/>
        </w:rPr>
        <w:t>”), neste ato devidamente representada na forma do seu estatuto social;</w:t>
      </w:r>
    </w:p>
    <w:p w14:paraId="25DC050B" w14:textId="77777777" w:rsidR="006B3CB1" w:rsidRPr="006B3CB1" w:rsidRDefault="006B3CB1" w:rsidP="006B3CB1">
      <w:pPr>
        <w:pStyle w:val="PargrafodaLista"/>
        <w:rPr>
          <w:b/>
          <w:smallCaps/>
        </w:rPr>
      </w:pPr>
    </w:p>
    <w:p w14:paraId="04BA4467"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BONFANTE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06.982.746/0001-24, com seus atos constitutivos arquivados na JUCEMG sob o NIRE 31.3.0011078-8 (“</w:t>
      </w:r>
      <w:r w:rsidRPr="006B3CB1">
        <w:rPr>
          <w:rFonts w:ascii="Verdana" w:hAnsi="Verdana"/>
          <w:szCs w:val="20"/>
          <w:u w:val="single"/>
          <w:lang w:val="pt-BR"/>
        </w:rPr>
        <w:t>Bonfante</w:t>
      </w:r>
      <w:r w:rsidRPr="006B3CB1">
        <w:rPr>
          <w:rFonts w:ascii="Verdana" w:hAnsi="Verdana"/>
          <w:szCs w:val="20"/>
          <w:lang w:val="pt-BR"/>
        </w:rPr>
        <w:t>”), neste ato devidamente representada na forma do seu estatuto social;</w:t>
      </w:r>
    </w:p>
    <w:p w14:paraId="78DEC8E1" w14:textId="77777777" w:rsidR="006B3CB1" w:rsidRPr="006B3CB1" w:rsidRDefault="006B3CB1" w:rsidP="006B3CB1"/>
    <w:p w14:paraId="15CD590D"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CALHEIROS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07.063.914/0001-40, com seus atos constitutivos arquivados na JUCEMG sob o NIRE 31.3.0010941-1 (“</w:t>
      </w:r>
      <w:r w:rsidRPr="006B3CB1">
        <w:rPr>
          <w:rFonts w:ascii="Verdana" w:hAnsi="Verdana"/>
          <w:szCs w:val="20"/>
          <w:u w:val="single"/>
          <w:lang w:val="pt-BR"/>
        </w:rPr>
        <w:t>Calheiros</w:t>
      </w:r>
      <w:r w:rsidRPr="006B3CB1">
        <w:rPr>
          <w:rFonts w:ascii="Verdana" w:hAnsi="Verdana"/>
          <w:szCs w:val="20"/>
          <w:lang w:val="pt-BR"/>
        </w:rPr>
        <w:t>”), neste ato devidamente representada na forma do seu estatuto social;</w:t>
      </w:r>
    </w:p>
    <w:p w14:paraId="01DDFE33" w14:textId="77777777" w:rsidR="006B3CB1" w:rsidRPr="006B3CB1" w:rsidRDefault="006B3CB1" w:rsidP="006B3CB1"/>
    <w:p w14:paraId="3C6DA007"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lastRenderedPageBreak/>
        <w:t xml:space="preserve">CAPARAÓ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07.063.924/0001-86, com seus atos constitutivos arquivados na JUCEMG sob o NIRE 31.3.0010944-5 (“</w:t>
      </w:r>
      <w:r w:rsidRPr="006B3CB1">
        <w:rPr>
          <w:rFonts w:ascii="Verdana" w:hAnsi="Verdana"/>
          <w:smallCaps/>
          <w:szCs w:val="20"/>
          <w:u w:val="single"/>
          <w:lang w:val="pt-BR"/>
        </w:rPr>
        <w:t>C</w:t>
      </w:r>
      <w:r w:rsidRPr="006B3CB1">
        <w:rPr>
          <w:rFonts w:ascii="Verdana" w:hAnsi="Verdana"/>
          <w:szCs w:val="20"/>
          <w:u w:val="single"/>
          <w:lang w:val="pt-BR"/>
        </w:rPr>
        <w:t>aparaó</w:t>
      </w:r>
      <w:r w:rsidRPr="006B3CB1">
        <w:rPr>
          <w:rFonts w:ascii="Verdana" w:hAnsi="Verdana"/>
          <w:szCs w:val="20"/>
          <w:lang w:val="pt-BR"/>
        </w:rPr>
        <w:t>”), neste ato devidamente representada na forma do seu estatuto social;</w:t>
      </w:r>
    </w:p>
    <w:p w14:paraId="54A0FA8B" w14:textId="77777777" w:rsidR="006B3CB1" w:rsidRPr="006B3CB1" w:rsidRDefault="006B3CB1" w:rsidP="006B3CB1">
      <w:pPr>
        <w:rPr>
          <w:b/>
          <w:smallCaps/>
        </w:rPr>
      </w:pPr>
    </w:p>
    <w:p w14:paraId="3EB89AB6"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CARANGOLA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07.063.934/0001-11, com seus atos constitutivos arquivados na JUCEMG sob o NIRE 31.3.0011074-5 (“</w:t>
      </w:r>
      <w:r w:rsidRPr="006B3CB1">
        <w:rPr>
          <w:rFonts w:ascii="Verdana" w:hAnsi="Verdana"/>
          <w:szCs w:val="20"/>
          <w:u w:val="single"/>
          <w:lang w:val="pt-BR"/>
        </w:rPr>
        <w:t>Carangola</w:t>
      </w:r>
      <w:r w:rsidRPr="006B3CB1">
        <w:rPr>
          <w:rFonts w:ascii="Verdana" w:hAnsi="Verdana"/>
          <w:szCs w:val="20"/>
          <w:lang w:val="pt-BR"/>
        </w:rPr>
        <w:t>”), neste ato devidamente representada na forma do seu estatuto social;</w:t>
      </w:r>
    </w:p>
    <w:p w14:paraId="4B140764" w14:textId="77777777" w:rsidR="006B3CB1" w:rsidRPr="006B3CB1" w:rsidRDefault="006B3CB1" w:rsidP="006B3CB1"/>
    <w:p w14:paraId="5A6C67E9"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FUNIL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07.063.921/0001-42, com seus atos constitutivos arquivados na JUCEMG sob o NIRE 31.3.0011075-3 (“</w:t>
      </w:r>
      <w:r w:rsidRPr="006B3CB1">
        <w:rPr>
          <w:rFonts w:ascii="Verdana" w:hAnsi="Verdana"/>
          <w:smallCaps/>
          <w:szCs w:val="20"/>
          <w:u w:val="single"/>
          <w:lang w:val="pt-BR"/>
        </w:rPr>
        <w:t>F</w:t>
      </w:r>
      <w:r w:rsidRPr="006B3CB1">
        <w:rPr>
          <w:rFonts w:ascii="Verdana" w:hAnsi="Verdana"/>
          <w:szCs w:val="20"/>
          <w:u w:val="single"/>
          <w:lang w:val="pt-BR"/>
        </w:rPr>
        <w:t>unil</w:t>
      </w:r>
      <w:r w:rsidRPr="006B3CB1">
        <w:rPr>
          <w:rFonts w:ascii="Verdana" w:hAnsi="Verdana"/>
          <w:szCs w:val="20"/>
          <w:lang w:val="pt-BR"/>
        </w:rPr>
        <w:t>”), neste ato devidamente representada na forma do seu estatuto social;</w:t>
      </w:r>
    </w:p>
    <w:p w14:paraId="0BDB34A8" w14:textId="77777777" w:rsidR="006B3CB1" w:rsidRPr="006B3CB1" w:rsidRDefault="006B3CB1" w:rsidP="006B3CB1"/>
    <w:p w14:paraId="737FD0CB"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IRARA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07.060.755/0001-20, com seus atos constitutivos arquivados na JUCEMG sob o NIRE 31.3.0010940-2 (“</w:t>
      </w:r>
      <w:r w:rsidRPr="006B3CB1">
        <w:rPr>
          <w:rFonts w:ascii="Verdana" w:hAnsi="Verdana"/>
          <w:szCs w:val="20"/>
          <w:u w:val="single"/>
          <w:lang w:val="pt-BR"/>
        </w:rPr>
        <w:t>Irara”</w:t>
      </w:r>
      <w:r w:rsidRPr="006B3CB1">
        <w:rPr>
          <w:rFonts w:ascii="Verdana" w:hAnsi="Verdana"/>
          <w:szCs w:val="20"/>
          <w:lang w:val="pt-BR"/>
        </w:rPr>
        <w:t>), neste ato devidamente representada na forma do seu estatuto social;</w:t>
      </w:r>
    </w:p>
    <w:p w14:paraId="0979EBB1" w14:textId="77777777" w:rsidR="006B3CB1" w:rsidRPr="006B3CB1" w:rsidRDefault="006B3CB1" w:rsidP="006B3CB1"/>
    <w:p w14:paraId="2553A72A"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JATAÍ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07.083.477/0001-27, com seus atos constitutivos arquivados na JUCEMG sob o NIRE 31.3.0010938-1 (“</w:t>
      </w:r>
      <w:r w:rsidRPr="006B3CB1">
        <w:rPr>
          <w:rFonts w:ascii="Verdana" w:hAnsi="Verdana"/>
          <w:szCs w:val="20"/>
          <w:u w:val="single"/>
          <w:lang w:val="pt-BR"/>
        </w:rPr>
        <w:t>Jataí</w:t>
      </w:r>
      <w:r w:rsidRPr="006B3CB1">
        <w:rPr>
          <w:rFonts w:ascii="Verdana" w:hAnsi="Verdana"/>
          <w:szCs w:val="20"/>
          <w:lang w:val="pt-BR"/>
        </w:rPr>
        <w:t>”), neste ato devidamente representada na forma do seu estatuto social;</w:t>
      </w:r>
    </w:p>
    <w:p w14:paraId="1540C323" w14:textId="77777777" w:rsidR="006B3CB1" w:rsidRPr="006B3CB1" w:rsidRDefault="006B3CB1" w:rsidP="006B3CB1"/>
    <w:p w14:paraId="708AD720"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MONTE SERRAT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06.982.741/0001-00, com seus atos constitutivos arquivados na JUCEMG sob o NIRE 31.3.0010939-9 (“</w:t>
      </w:r>
      <w:r w:rsidRPr="006B3CB1">
        <w:rPr>
          <w:rFonts w:ascii="Verdana" w:hAnsi="Verdana"/>
          <w:szCs w:val="20"/>
          <w:u w:val="single"/>
          <w:lang w:val="pt-BR"/>
        </w:rPr>
        <w:t xml:space="preserve">Monte </w:t>
      </w:r>
      <w:proofErr w:type="spellStart"/>
      <w:r w:rsidRPr="006B3CB1">
        <w:rPr>
          <w:rFonts w:ascii="Verdana" w:hAnsi="Verdana"/>
          <w:szCs w:val="20"/>
          <w:u w:val="single"/>
          <w:lang w:val="pt-BR"/>
        </w:rPr>
        <w:t>Serrat</w:t>
      </w:r>
      <w:proofErr w:type="spellEnd"/>
      <w:r w:rsidRPr="006B3CB1">
        <w:rPr>
          <w:rFonts w:ascii="Verdana" w:hAnsi="Verdana"/>
          <w:szCs w:val="20"/>
          <w:lang w:val="pt-BR"/>
        </w:rPr>
        <w:t>”), neste ato devidamente representada na forma do seu estatuto social;</w:t>
      </w:r>
    </w:p>
    <w:p w14:paraId="196BD66C" w14:textId="77777777" w:rsidR="006B3CB1" w:rsidRPr="006B3CB1" w:rsidRDefault="006B3CB1" w:rsidP="006B3CB1"/>
    <w:p w14:paraId="590DA102"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lastRenderedPageBreak/>
        <w:t xml:space="preserve">RETIRO VELHO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07.060.739/0001-38, com seus atos constitutivos arquivados na JUCEMG sob o NIRE 31.3.0010921-6 (“</w:t>
      </w:r>
      <w:r w:rsidRPr="006B3CB1">
        <w:rPr>
          <w:rFonts w:ascii="Verdana" w:hAnsi="Verdana"/>
          <w:szCs w:val="20"/>
          <w:u w:val="single"/>
          <w:lang w:val="pt-BR"/>
        </w:rPr>
        <w:t>Retiro Velho</w:t>
      </w:r>
      <w:r w:rsidRPr="006B3CB1">
        <w:rPr>
          <w:rFonts w:ascii="Verdana" w:hAnsi="Verdana"/>
          <w:szCs w:val="20"/>
          <w:lang w:val="pt-BR"/>
        </w:rPr>
        <w:t>”), neste ato devidamente representada na forma do seu estatuto social;</w:t>
      </w:r>
    </w:p>
    <w:p w14:paraId="7AE6B745" w14:textId="77777777" w:rsidR="006B3CB1" w:rsidRPr="006B3CB1" w:rsidRDefault="006B3CB1" w:rsidP="006B3CB1">
      <w:pPr>
        <w:rPr>
          <w:b/>
          <w:smallCaps/>
        </w:rPr>
      </w:pPr>
    </w:p>
    <w:p w14:paraId="0011C157"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SANTA FÉ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06.982.752/0001-81, com seus atos constitutivos arquivados na JUCEMG sob o NIRE 31.3.0010836-8 (“</w:t>
      </w:r>
      <w:r w:rsidRPr="006B3CB1">
        <w:rPr>
          <w:rFonts w:ascii="Verdana" w:hAnsi="Verdana"/>
          <w:szCs w:val="20"/>
          <w:u w:val="single"/>
          <w:lang w:val="pt-BR"/>
        </w:rPr>
        <w:t>Santa Fé</w:t>
      </w:r>
      <w:r w:rsidRPr="006B3CB1">
        <w:rPr>
          <w:rFonts w:ascii="Verdana" w:hAnsi="Verdana"/>
          <w:szCs w:val="20"/>
          <w:lang w:val="pt-BR"/>
        </w:rPr>
        <w:t>”), neste ato devidamente representada na forma do seu estatuto social;</w:t>
      </w:r>
    </w:p>
    <w:p w14:paraId="4432D00A" w14:textId="77777777" w:rsidR="006B3CB1" w:rsidRPr="006B3CB1" w:rsidRDefault="006B3CB1" w:rsidP="006B3CB1"/>
    <w:p w14:paraId="6C63FAA1"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JOAQUIM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07.063.930/0001-33, com seus atos constitutivos arquivados na JUCEMG sob o NIRE 31.3.0010946-1 (“</w:t>
      </w:r>
      <w:r w:rsidRPr="006B3CB1">
        <w:rPr>
          <w:rFonts w:ascii="Verdana" w:hAnsi="Verdana"/>
          <w:szCs w:val="20"/>
          <w:u w:val="single"/>
          <w:lang w:val="pt-BR"/>
        </w:rPr>
        <w:t>São Joaquim</w:t>
      </w:r>
      <w:r w:rsidRPr="006B3CB1">
        <w:rPr>
          <w:rFonts w:ascii="Verdana" w:hAnsi="Verdana"/>
          <w:szCs w:val="20"/>
          <w:lang w:val="pt-BR"/>
        </w:rPr>
        <w:t>”), neste ato devidamente representada na forma do seu estatuto social;</w:t>
      </w:r>
    </w:p>
    <w:p w14:paraId="5292E8A6" w14:textId="77777777" w:rsidR="006B3CB1" w:rsidRPr="006B3CB1" w:rsidRDefault="006B3CB1" w:rsidP="006B3CB1"/>
    <w:p w14:paraId="68F41360"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PEDRO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07.063.938/0001-08, com seus atos constitutivos arquivados na JUCEMG sob o NIRE 31.3.0010945-3 (“</w:t>
      </w:r>
      <w:r w:rsidRPr="006B3CB1">
        <w:rPr>
          <w:rFonts w:ascii="Verdana" w:hAnsi="Verdana"/>
          <w:szCs w:val="20"/>
          <w:u w:val="single"/>
          <w:lang w:val="pt-BR"/>
        </w:rPr>
        <w:t>São Pedro</w:t>
      </w:r>
      <w:r w:rsidRPr="006B3CB1">
        <w:rPr>
          <w:rFonts w:ascii="Verdana" w:hAnsi="Verdana"/>
          <w:szCs w:val="20"/>
          <w:lang w:val="pt-BR"/>
        </w:rPr>
        <w:t>”), neste ato devidamente representada na forma do seu estatuto social;</w:t>
      </w:r>
    </w:p>
    <w:p w14:paraId="7698395E" w14:textId="77777777" w:rsidR="006B3CB1" w:rsidRPr="006B3CB1" w:rsidRDefault="006B3CB1" w:rsidP="006B3CB1">
      <w:pPr>
        <w:rPr>
          <w:b/>
          <w:smallCaps/>
        </w:rPr>
      </w:pPr>
    </w:p>
    <w:p w14:paraId="48DDAFC7" w14:textId="77777777" w:rsidR="006B3CB1" w:rsidRPr="006B3CB1" w:rsidRDefault="006B3CB1" w:rsidP="006B3CB1">
      <w:pPr>
        <w:pStyle w:val="Parties"/>
        <w:numPr>
          <w:ilvl w:val="0"/>
          <w:numId w:val="61"/>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SIMÃO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07.063.976/0001-52, com seus atos constitutivos arquivados na JUCEMG sob o NIRE 31.3.0011061-3 (“</w:t>
      </w:r>
      <w:r w:rsidRPr="006B3CB1">
        <w:rPr>
          <w:rFonts w:ascii="Verdana" w:hAnsi="Verdana"/>
          <w:szCs w:val="20"/>
          <w:u w:val="single"/>
          <w:lang w:val="pt-BR"/>
        </w:rPr>
        <w:t>São Simão</w:t>
      </w:r>
      <w:r w:rsidRPr="006B3CB1">
        <w:rPr>
          <w:rFonts w:ascii="Verdana" w:hAnsi="Verdana"/>
          <w:szCs w:val="20"/>
          <w:lang w:val="pt-BR"/>
        </w:rPr>
        <w:t xml:space="preserve">” e, em conjunto com Bonfante, Calheiros, Caparaó, Carangola, Funil, Irara, Jataí, Monte </w:t>
      </w:r>
      <w:proofErr w:type="spellStart"/>
      <w:r w:rsidRPr="006B3CB1">
        <w:rPr>
          <w:rFonts w:ascii="Verdana" w:hAnsi="Verdana"/>
          <w:szCs w:val="20"/>
          <w:lang w:val="pt-BR"/>
        </w:rPr>
        <w:t>Serrat</w:t>
      </w:r>
      <w:proofErr w:type="spellEnd"/>
      <w:r w:rsidRPr="006B3CB1">
        <w:rPr>
          <w:rFonts w:ascii="Verdana" w:hAnsi="Verdana"/>
          <w:szCs w:val="20"/>
          <w:lang w:val="pt-BR"/>
        </w:rPr>
        <w:t>, Retiro Velho, Santa Fé, São Joaquim, São Pedro, “</w:t>
      </w:r>
      <w:proofErr w:type="spellStart"/>
      <w:r w:rsidRPr="006B3CB1">
        <w:rPr>
          <w:rFonts w:ascii="Verdana" w:hAnsi="Verdana"/>
          <w:szCs w:val="20"/>
          <w:u w:val="single"/>
          <w:lang w:val="pt-BR"/>
        </w:rPr>
        <w:t>SPEs</w:t>
      </w:r>
      <w:proofErr w:type="spellEnd"/>
      <w:r w:rsidRPr="006B3CB1">
        <w:rPr>
          <w:rFonts w:ascii="Verdana" w:hAnsi="Verdana"/>
          <w:szCs w:val="20"/>
          <w:lang w:val="pt-BR"/>
        </w:rPr>
        <w:t>”, que, em conjunto com a Emissora e a PCHPAR, “</w:t>
      </w:r>
      <w:r w:rsidRPr="006B3CB1">
        <w:rPr>
          <w:rFonts w:ascii="Verdana" w:hAnsi="Verdana"/>
          <w:szCs w:val="20"/>
          <w:u w:val="single"/>
          <w:lang w:val="pt-BR"/>
        </w:rPr>
        <w:t>Cedentes</w:t>
      </w:r>
      <w:r w:rsidRPr="006B3CB1">
        <w:rPr>
          <w:rFonts w:ascii="Verdana" w:hAnsi="Verdana"/>
          <w:szCs w:val="20"/>
          <w:lang w:val="pt-BR"/>
        </w:rPr>
        <w:t>”), neste ato devidamente representada na forma do seu estatuto social;</w:t>
      </w:r>
    </w:p>
    <w:p w14:paraId="7BAD3D08" w14:textId="77777777" w:rsidR="006B3CB1" w:rsidRPr="006B3CB1" w:rsidRDefault="006B3CB1" w:rsidP="006B3CB1"/>
    <w:p w14:paraId="400B50A5" w14:textId="77777777" w:rsidR="006B3CB1" w:rsidRPr="006B3CB1" w:rsidRDefault="006B3CB1" w:rsidP="006B3CB1">
      <w:pPr>
        <w:pStyle w:val="Parties"/>
        <w:numPr>
          <w:ilvl w:val="0"/>
          <w:numId w:val="0"/>
        </w:numPr>
        <w:autoSpaceDE w:val="0"/>
        <w:autoSpaceDN w:val="0"/>
        <w:adjustRightInd w:val="0"/>
        <w:spacing w:after="0" w:line="288" w:lineRule="auto"/>
        <w:rPr>
          <w:rFonts w:ascii="Verdana" w:hAnsi="Verdana"/>
          <w:kern w:val="0"/>
          <w:szCs w:val="20"/>
          <w:lang w:val="pt-BR"/>
        </w:rPr>
      </w:pPr>
      <w:r w:rsidRPr="006B3CB1">
        <w:rPr>
          <w:rFonts w:ascii="Verdana" w:hAnsi="Verdana"/>
          <w:kern w:val="0"/>
          <w:szCs w:val="20"/>
          <w:lang w:val="pt-BR"/>
        </w:rPr>
        <w:t xml:space="preserve">Como cessionário, na </w:t>
      </w:r>
      <w:r w:rsidRPr="006B3CB1">
        <w:rPr>
          <w:rFonts w:ascii="Verdana" w:hAnsi="Verdana"/>
          <w:szCs w:val="20"/>
          <w:lang w:val="pt-BR"/>
        </w:rPr>
        <w:t>qualidade de agente fiduciário, representando a comunhão dos titulares das Debêntures (conforme definidas abaixo) (“</w:t>
      </w:r>
      <w:r w:rsidRPr="006B3CB1">
        <w:rPr>
          <w:rFonts w:ascii="Verdana" w:hAnsi="Verdana"/>
          <w:szCs w:val="20"/>
          <w:u w:val="single"/>
          <w:lang w:val="pt-BR"/>
        </w:rPr>
        <w:t>Debenturistas</w:t>
      </w:r>
      <w:r w:rsidRPr="006B3CB1">
        <w:rPr>
          <w:rFonts w:ascii="Verdana" w:hAnsi="Verdana"/>
          <w:szCs w:val="20"/>
          <w:lang w:val="pt-BR"/>
        </w:rPr>
        <w:t>”):</w:t>
      </w:r>
    </w:p>
    <w:p w14:paraId="0D21A3C9" w14:textId="77777777" w:rsidR="006B3CB1" w:rsidRPr="006B3CB1" w:rsidRDefault="006B3CB1" w:rsidP="006B3CB1"/>
    <w:p w14:paraId="5E950154" w14:textId="77777777" w:rsidR="006B3CB1" w:rsidRPr="006B3CB1" w:rsidRDefault="006B3CB1" w:rsidP="006B3CB1">
      <w:pPr>
        <w:pStyle w:val="Parties"/>
        <w:numPr>
          <w:ilvl w:val="0"/>
          <w:numId w:val="61"/>
        </w:numPr>
        <w:spacing w:after="0" w:line="288" w:lineRule="auto"/>
        <w:ind w:hanging="720"/>
        <w:rPr>
          <w:rFonts w:ascii="Verdana" w:hAnsi="Verdana"/>
          <w:b/>
          <w:bCs/>
          <w:smallCaps/>
          <w:szCs w:val="20"/>
          <w:lang w:val="pt-BR"/>
        </w:rPr>
      </w:pPr>
      <w:r w:rsidRPr="006B3CB1">
        <w:rPr>
          <w:rFonts w:ascii="Verdana" w:hAnsi="Verdana"/>
          <w:b/>
          <w:bCs/>
          <w:smallCaps/>
          <w:szCs w:val="20"/>
          <w:lang w:val="pt-BR"/>
        </w:rPr>
        <w:t xml:space="preserve">OLIVEIRA TRUST DISTRIBUIDORA DE TÍTULOS E VALORES MOBILIÁRIOS S.A., </w:t>
      </w:r>
      <w:r w:rsidRPr="006B3CB1">
        <w:rPr>
          <w:rFonts w:ascii="Verdana" w:hAnsi="Verdana"/>
          <w:bCs/>
          <w:szCs w:val="20"/>
          <w:lang w:val="pt-BR"/>
        </w:rPr>
        <w:t xml:space="preserve">instituição financeira, com domicilio na Cidade de São Paulo, Estado de São </w:t>
      </w:r>
      <w:r w:rsidRPr="006B3CB1">
        <w:rPr>
          <w:rFonts w:ascii="Verdana" w:hAnsi="Verdana"/>
          <w:bCs/>
          <w:szCs w:val="20"/>
          <w:lang w:val="pt-BR"/>
        </w:rPr>
        <w:lastRenderedPageBreak/>
        <w:t xml:space="preserve">Paulo, na Rua Joaquim Floriano, nº 1052, 13º andar, CEP 04534-004, inscrita no CNPJ/MF sob o nº 36.113.876/0004-34, com seus atos constitutivos arquivados na Junta Comercial do Estado do Rio de Janeiro (“JUCERJA”) sob o NIRE </w:t>
      </w:r>
      <w:r w:rsidRPr="006B3CB1">
        <w:rPr>
          <w:rFonts w:ascii="Verdana" w:hAnsi="Verdana"/>
          <w:color w:val="263238"/>
          <w:szCs w:val="20"/>
          <w:lang w:val="pt-BR"/>
        </w:rPr>
        <w:t>35.9.0542418-1</w:t>
      </w:r>
      <w:r w:rsidRPr="006B3CB1">
        <w:rPr>
          <w:rFonts w:ascii="Verdana" w:hAnsi="Verdana"/>
          <w:bCs/>
          <w:szCs w:val="20"/>
          <w:lang w:val="pt-BR"/>
        </w:rPr>
        <w:t xml:space="preserve"> (“</w:t>
      </w:r>
      <w:r w:rsidRPr="006B3CB1">
        <w:rPr>
          <w:rFonts w:ascii="Verdana" w:hAnsi="Verdana"/>
          <w:bCs/>
          <w:szCs w:val="20"/>
          <w:u w:val="single"/>
          <w:lang w:val="pt-BR"/>
        </w:rPr>
        <w:t>Agente Fiduciário</w:t>
      </w:r>
      <w:r w:rsidRPr="006B3CB1">
        <w:rPr>
          <w:rFonts w:ascii="Verdana" w:hAnsi="Verdana"/>
          <w:bCs/>
          <w:szCs w:val="20"/>
          <w:lang w:val="pt-BR"/>
        </w:rPr>
        <w:t>” ou “</w:t>
      </w:r>
      <w:r w:rsidRPr="006B3CB1">
        <w:rPr>
          <w:rFonts w:ascii="Verdana" w:hAnsi="Verdana"/>
          <w:bCs/>
          <w:szCs w:val="20"/>
          <w:u w:val="single"/>
          <w:lang w:val="pt-BR"/>
        </w:rPr>
        <w:t>Cessionário</w:t>
      </w:r>
      <w:r w:rsidRPr="006B3CB1">
        <w:rPr>
          <w:rFonts w:ascii="Verdana" w:hAnsi="Verdana"/>
          <w:bCs/>
          <w:szCs w:val="20"/>
          <w:lang w:val="pt-BR"/>
        </w:rPr>
        <w:t>”), neste ato devidamente representado na forma do seu estatuto social;</w:t>
      </w:r>
    </w:p>
    <w:p w14:paraId="1560CCE8" w14:textId="77777777" w:rsidR="006B3CB1" w:rsidRPr="006B3CB1" w:rsidRDefault="006B3CB1" w:rsidP="006B3CB1">
      <w:pPr>
        <w:suppressAutoHyphens/>
        <w:rPr>
          <w:caps/>
        </w:rPr>
      </w:pPr>
      <w:bookmarkStart w:id="333" w:name="_DV_C5"/>
    </w:p>
    <w:p w14:paraId="3DA1AE82" w14:textId="77777777" w:rsidR="006B3CB1" w:rsidRPr="006B3CB1" w:rsidRDefault="006B3CB1" w:rsidP="006B3CB1">
      <w:pPr>
        <w:suppressAutoHyphens/>
      </w:pPr>
      <w:r w:rsidRPr="006B3CB1">
        <w:t>sendo as Cedentes e o Cessionário denominados, em conjunto, como "</w:t>
      </w:r>
      <w:r w:rsidRPr="006B3CB1">
        <w:rPr>
          <w:u w:val="single"/>
        </w:rPr>
        <w:t>Partes</w:t>
      </w:r>
      <w:r w:rsidRPr="006B3CB1">
        <w:t>" e, individual e indistintamente, como "</w:t>
      </w:r>
      <w:r w:rsidRPr="006B3CB1">
        <w:rPr>
          <w:u w:val="single"/>
        </w:rPr>
        <w:t>Parte</w:t>
      </w:r>
      <w:r w:rsidRPr="006B3CB1">
        <w:t>".</w:t>
      </w:r>
    </w:p>
    <w:p w14:paraId="7EB07CFA" w14:textId="77777777" w:rsidR="006B3CB1" w:rsidRPr="006B3CB1" w:rsidRDefault="006B3CB1" w:rsidP="006B3CB1">
      <w:pPr>
        <w:suppressAutoHyphens/>
        <w:rPr>
          <w:caps/>
        </w:rPr>
      </w:pPr>
    </w:p>
    <w:p w14:paraId="53B77529" w14:textId="77777777" w:rsidR="006B3CB1" w:rsidRPr="006B3CB1" w:rsidRDefault="006B3CB1" w:rsidP="006B3CB1">
      <w:pPr>
        <w:pStyle w:val="Body"/>
        <w:spacing w:after="0" w:line="288" w:lineRule="auto"/>
        <w:rPr>
          <w:rFonts w:ascii="Verdana" w:hAnsi="Verdana"/>
          <w:kern w:val="0"/>
          <w:szCs w:val="20"/>
          <w:lang w:val="pt-BR"/>
        </w:rPr>
      </w:pPr>
      <w:r w:rsidRPr="006B3CB1">
        <w:rPr>
          <w:rFonts w:ascii="Verdana" w:hAnsi="Verdana"/>
          <w:b/>
          <w:color w:val="000000"/>
          <w:kern w:val="0"/>
          <w:szCs w:val="20"/>
          <w:lang w:val="pt-BR"/>
        </w:rPr>
        <w:t>CONSIDERANDO QUE:</w:t>
      </w:r>
    </w:p>
    <w:p w14:paraId="401686ED" w14:textId="77777777" w:rsidR="006B3CB1" w:rsidRPr="006B3CB1" w:rsidRDefault="006B3CB1" w:rsidP="006B3CB1"/>
    <w:p w14:paraId="3B43148E" w14:textId="77777777" w:rsidR="006B3CB1" w:rsidRPr="006B3CB1" w:rsidRDefault="006B3CB1" w:rsidP="006B3CB1">
      <w:pPr>
        <w:pStyle w:val="Recitals"/>
        <w:numPr>
          <w:ilvl w:val="0"/>
          <w:numId w:val="62"/>
        </w:numPr>
        <w:tabs>
          <w:tab w:val="clear" w:pos="567"/>
          <w:tab w:val="num" w:pos="709"/>
        </w:tabs>
        <w:spacing w:after="0" w:line="288" w:lineRule="auto"/>
        <w:ind w:left="709" w:hanging="709"/>
        <w:rPr>
          <w:rFonts w:ascii="Verdana" w:hAnsi="Verdana"/>
          <w:kern w:val="0"/>
          <w:szCs w:val="20"/>
          <w:lang w:val="pt-BR"/>
        </w:rPr>
      </w:pPr>
      <w:r w:rsidRPr="006B3CB1">
        <w:rPr>
          <w:rFonts w:ascii="Verdana" w:hAnsi="Verdana"/>
          <w:kern w:val="0"/>
          <w:szCs w:val="20"/>
          <w:lang w:val="pt-BR"/>
        </w:rPr>
        <w:t>em deliberação tomada em Assembleia Geral Extraordinária da Emissora, realizada em 1º de outubro de 2018, os acionistas da Brasil PCH aprovaram, nos termos do artigo 52 e seguintes da Lei nº 6.404, de 15 de dezembro de 1976, conforme alterada ("</w:t>
      </w:r>
      <w:r w:rsidRPr="006B3CB1">
        <w:rPr>
          <w:rFonts w:ascii="Verdana" w:hAnsi="Verdana"/>
          <w:bCs/>
          <w:kern w:val="0"/>
          <w:szCs w:val="20"/>
          <w:u w:val="single"/>
          <w:lang w:val="pt-BR"/>
        </w:rPr>
        <w:t>Lei das Sociedades por Ações</w:t>
      </w:r>
      <w:r w:rsidRPr="006B3CB1">
        <w:rPr>
          <w:rFonts w:ascii="Verdana" w:hAnsi="Verdana"/>
          <w:kern w:val="0"/>
          <w:szCs w:val="20"/>
          <w:lang w:val="pt-BR"/>
        </w:rPr>
        <w:t>"), a realização da 1ª (primeira) emissão, pela Brasil PCH, de debêntures simples, não conversíveis em ações, em 2 (duas) séries, com valor nominal unitário de R$1.000,00 (um mil reais), na Data de Emissão (conforme definida abaixo) (“</w:t>
      </w:r>
      <w:r w:rsidRPr="006B3CB1">
        <w:rPr>
          <w:rFonts w:ascii="Verdana" w:hAnsi="Verdana"/>
          <w:kern w:val="0"/>
          <w:szCs w:val="20"/>
          <w:u w:val="single"/>
          <w:lang w:val="pt-BR"/>
        </w:rPr>
        <w:t>Valor Nominal Unitário</w:t>
      </w:r>
      <w:r w:rsidRPr="006B3CB1">
        <w:rPr>
          <w:rFonts w:ascii="Verdana" w:hAnsi="Verdana"/>
          <w:kern w:val="0"/>
          <w:szCs w:val="20"/>
          <w:lang w:val="pt-BR"/>
        </w:rPr>
        <w:t xml:space="preserve">”), sendo </w:t>
      </w:r>
      <w:r w:rsidRPr="006B3CB1">
        <w:rPr>
          <w:rFonts w:ascii="Verdana" w:hAnsi="Verdana"/>
          <w:szCs w:val="20"/>
          <w:lang w:val="pt-BR"/>
        </w:rPr>
        <w:t>450.000 (quatrocentas e cinquenta mil)</w:t>
      </w:r>
      <w:r w:rsidRPr="006B3CB1">
        <w:rPr>
          <w:rFonts w:ascii="Verdana" w:hAnsi="Verdana"/>
          <w:spacing w:val="-2"/>
          <w:szCs w:val="20"/>
          <w:lang w:val="pt-BR"/>
        </w:rPr>
        <w:t xml:space="preserve"> debêntures da primeira série (“</w:t>
      </w:r>
      <w:r w:rsidRPr="006B3CB1">
        <w:rPr>
          <w:rFonts w:ascii="Verdana" w:hAnsi="Verdana"/>
          <w:spacing w:val="-2"/>
          <w:szCs w:val="20"/>
          <w:u w:val="single"/>
          <w:lang w:val="pt-BR"/>
        </w:rPr>
        <w:t>Debêntures da Primeira Série</w:t>
      </w:r>
      <w:r w:rsidRPr="006B3CB1">
        <w:rPr>
          <w:rFonts w:ascii="Verdana" w:hAnsi="Verdana"/>
          <w:spacing w:val="-2"/>
          <w:szCs w:val="20"/>
          <w:lang w:val="pt-BR"/>
        </w:rPr>
        <w:t xml:space="preserve">”), e </w:t>
      </w:r>
      <w:r w:rsidRPr="006B3CB1">
        <w:rPr>
          <w:rFonts w:ascii="Verdana" w:hAnsi="Verdana"/>
          <w:szCs w:val="20"/>
          <w:lang w:val="pt-BR"/>
        </w:rPr>
        <w:t>450.000 (quatrocentas e cinquenta mil)</w:t>
      </w:r>
      <w:r w:rsidRPr="006B3CB1">
        <w:rPr>
          <w:rFonts w:ascii="Verdana" w:hAnsi="Verdana"/>
          <w:spacing w:val="-2"/>
          <w:szCs w:val="20"/>
          <w:lang w:val="pt-BR"/>
        </w:rPr>
        <w:t xml:space="preserve"> debêntures da segunda série (“</w:t>
      </w:r>
      <w:r w:rsidRPr="006B3CB1">
        <w:rPr>
          <w:rFonts w:ascii="Verdana" w:hAnsi="Verdana"/>
          <w:spacing w:val="-2"/>
          <w:szCs w:val="20"/>
          <w:u w:val="single"/>
          <w:lang w:val="pt-BR"/>
        </w:rPr>
        <w:t>Debêntures da Segunda Série</w:t>
      </w:r>
      <w:r w:rsidRPr="006B3CB1">
        <w:rPr>
          <w:rFonts w:ascii="Verdana" w:hAnsi="Verdana"/>
          <w:spacing w:val="-2"/>
          <w:szCs w:val="20"/>
          <w:lang w:val="pt-BR"/>
        </w:rPr>
        <w:t>” e, em conjunto com as Debêntures da Primeira Série, “</w:t>
      </w:r>
      <w:r w:rsidRPr="006B3CB1">
        <w:rPr>
          <w:rFonts w:ascii="Verdana" w:hAnsi="Verdana"/>
          <w:spacing w:val="-2"/>
          <w:szCs w:val="20"/>
          <w:u w:val="single"/>
          <w:lang w:val="pt-BR"/>
        </w:rPr>
        <w:t>Debêntures</w:t>
      </w:r>
      <w:r w:rsidRPr="006B3CB1">
        <w:rPr>
          <w:rFonts w:ascii="Verdana" w:hAnsi="Verdana"/>
          <w:spacing w:val="-2"/>
          <w:szCs w:val="20"/>
          <w:lang w:val="pt-BR"/>
        </w:rPr>
        <w:t xml:space="preserve">”), </w:t>
      </w:r>
      <w:r w:rsidRPr="006B3CB1">
        <w:rPr>
          <w:rFonts w:ascii="Verdana" w:hAnsi="Verdana"/>
          <w:kern w:val="0"/>
          <w:szCs w:val="20"/>
          <w:lang w:val="pt-BR"/>
        </w:rPr>
        <w:t xml:space="preserve">perfazendo o montante total de </w:t>
      </w:r>
      <w:r w:rsidRPr="006B3CB1">
        <w:rPr>
          <w:rFonts w:ascii="Verdana" w:hAnsi="Verdana"/>
          <w:spacing w:val="-2"/>
          <w:szCs w:val="20"/>
          <w:lang w:val="pt-BR"/>
        </w:rPr>
        <w:t xml:space="preserve">R$900.000.000,00 (novecentos milhões de reais), na Data de Emissão </w:t>
      </w:r>
      <w:r w:rsidRPr="006B3CB1">
        <w:rPr>
          <w:rFonts w:ascii="Verdana" w:hAnsi="Verdana"/>
          <w:kern w:val="0"/>
          <w:szCs w:val="20"/>
          <w:lang w:val="pt-BR"/>
        </w:rPr>
        <w:t>("</w:t>
      </w:r>
      <w:r w:rsidRPr="006B3CB1">
        <w:rPr>
          <w:rFonts w:ascii="Verdana" w:hAnsi="Verdana"/>
          <w:kern w:val="0"/>
          <w:szCs w:val="20"/>
          <w:u w:val="single"/>
          <w:lang w:val="pt-BR"/>
        </w:rPr>
        <w:t>Emissão</w:t>
      </w:r>
      <w:r w:rsidRPr="006B3CB1">
        <w:rPr>
          <w:rFonts w:ascii="Verdana" w:hAnsi="Verdana"/>
          <w:kern w:val="0"/>
          <w:szCs w:val="20"/>
          <w:lang w:val="pt-BR"/>
        </w:rPr>
        <w:t>" e "</w:t>
      </w:r>
      <w:r w:rsidRPr="006B3CB1">
        <w:rPr>
          <w:rFonts w:ascii="Verdana" w:hAnsi="Verdana"/>
          <w:kern w:val="0"/>
          <w:szCs w:val="20"/>
          <w:u w:val="single"/>
          <w:lang w:val="pt-BR"/>
        </w:rPr>
        <w:t>Valor Total da Emissão</w:t>
      </w:r>
      <w:r w:rsidRPr="006B3CB1">
        <w:rPr>
          <w:rFonts w:ascii="Verdana" w:hAnsi="Verdana"/>
          <w:kern w:val="0"/>
          <w:szCs w:val="20"/>
          <w:lang w:val="pt-BR"/>
        </w:rPr>
        <w:t>", respectivamente), as quais foram objeto de distribuição pública com esforços restritos de colocação, nos termos da Instrução da CVM nº 476, de 16 de janeiro de 2009, conforme alterada ("</w:t>
      </w:r>
      <w:r w:rsidRPr="006B3CB1">
        <w:rPr>
          <w:rFonts w:ascii="Verdana" w:hAnsi="Verdana"/>
          <w:kern w:val="0"/>
          <w:szCs w:val="20"/>
          <w:u w:val="single"/>
          <w:lang w:val="pt-BR"/>
        </w:rPr>
        <w:t>Oferta Restrita</w:t>
      </w:r>
      <w:r w:rsidRPr="006B3CB1">
        <w:rPr>
          <w:rFonts w:ascii="Verdana" w:hAnsi="Verdana"/>
          <w:kern w:val="0"/>
          <w:szCs w:val="20"/>
          <w:lang w:val="pt-BR"/>
        </w:rPr>
        <w:t>" e "</w:t>
      </w:r>
      <w:r w:rsidRPr="006B3CB1">
        <w:rPr>
          <w:rFonts w:ascii="Verdana" w:hAnsi="Verdana"/>
          <w:kern w:val="0"/>
          <w:szCs w:val="20"/>
          <w:u w:val="single"/>
          <w:lang w:val="pt-BR"/>
        </w:rPr>
        <w:t>Instrução CVM 476</w:t>
      </w:r>
      <w:r w:rsidRPr="006B3CB1">
        <w:rPr>
          <w:rFonts w:ascii="Verdana" w:hAnsi="Verdana"/>
          <w:kern w:val="0"/>
          <w:szCs w:val="20"/>
          <w:lang w:val="pt-BR"/>
        </w:rPr>
        <w:t>", respectivamente);</w:t>
      </w:r>
    </w:p>
    <w:p w14:paraId="177858FD" w14:textId="77777777" w:rsidR="006B3CB1" w:rsidRPr="006B3CB1" w:rsidRDefault="006B3CB1" w:rsidP="006B3CB1">
      <w:pPr>
        <w:rPr>
          <w:color w:val="000000"/>
        </w:rPr>
      </w:pPr>
    </w:p>
    <w:p w14:paraId="7EFAADBC" w14:textId="77777777" w:rsidR="006B3CB1" w:rsidRPr="006B3CB1" w:rsidRDefault="006B3CB1" w:rsidP="006B3CB1">
      <w:pPr>
        <w:pStyle w:val="ContratoN2"/>
        <w:numPr>
          <w:ilvl w:val="0"/>
          <w:numId w:val="32"/>
        </w:numPr>
        <w:tabs>
          <w:tab w:val="clear" w:pos="567"/>
          <w:tab w:val="num" w:pos="709"/>
        </w:tabs>
        <w:spacing w:before="0" w:after="0" w:line="288" w:lineRule="auto"/>
        <w:ind w:left="709" w:hanging="709"/>
        <w:rPr>
          <w:sz w:val="20"/>
          <w:szCs w:val="20"/>
          <w:lang w:val="pt-BR"/>
        </w:rPr>
      </w:pPr>
      <w:r w:rsidRPr="006B3CB1">
        <w:rPr>
          <w:color w:val="000000"/>
          <w:sz w:val="20"/>
          <w:szCs w:val="20"/>
          <w:lang w:val="pt-BR"/>
        </w:rPr>
        <w:t xml:space="preserve">a constituição da garantia objeto deste Contrato e a celebração deste Contrato pelas Cedentes foram autorizadas por deliberação tomada em: </w:t>
      </w:r>
      <w:r w:rsidRPr="006B3CB1">
        <w:rPr>
          <w:b/>
          <w:color w:val="000000"/>
          <w:sz w:val="20"/>
          <w:szCs w:val="20"/>
          <w:lang w:val="pt-BR"/>
        </w:rPr>
        <w:t>(a)</w:t>
      </w:r>
      <w:r w:rsidRPr="006B3CB1">
        <w:rPr>
          <w:color w:val="000000"/>
          <w:sz w:val="20"/>
          <w:szCs w:val="20"/>
          <w:lang w:val="pt-BR"/>
        </w:rPr>
        <w:t> </w:t>
      </w:r>
      <w:r w:rsidRPr="006B3CB1">
        <w:rPr>
          <w:sz w:val="20"/>
          <w:szCs w:val="20"/>
          <w:lang w:val="pt-BR"/>
        </w:rPr>
        <w:t xml:space="preserve">Reunião do Conselho de Administração da Brasil PCH realizada em 1º de outubro de 2018, devidamente arquivada na JUCEMG em [●] de [●] de 2018, sob o nº [●]; </w:t>
      </w:r>
      <w:r w:rsidRPr="006B3CB1">
        <w:rPr>
          <w:b/>
          <w:sz w:val="20"/>
          <w:szCs w:val="20"/>
          <w:lang w:val="pt-BR"/>
        </w:rPr>
        <w:t>(b)</w:t>
      </w:r>
      <w:r w:rsidRPr="006B3CB1">
        <w:rPr>
          <w:sz w:val="20"/>
          <w:szCs w:val="20"/>
          <w:lang w:val="pt-BR"/>
        </w:rPr>
        <w:t xml:space="preserve"> Assembleia Geral de Acionistas da PCHPAR realizada em 1º de outubro de 2018, devidamente arquivada na JUCEMG em [●] de [●] de 2018, sob o nº [●]; </w:t>
      </w:r>
      <w:r w:rsidRPr="006B3CB1">
        <w:rPr>
          <w:b/>
          <w:sz w:val="20"/>
          <w:szCs w:val="20"/>
          <w:lang w:val="pt-BR"/>
        </w:rPr>
        <w:t>(c)</w:t>
      </w:r>
      <w:r w:rsidRPr="006B3CB1">
        <w:rPr>
          <w:sz w:val="20"/>
          <w:szCs w:val="20"/>
          <w:lang w:val="pt-BR"/>
        </w:rPr>
        <w:t xml:space="preserve"> na Assembleia Geral de acionistas da Bonfante, realizada em 1º de outubro de 2018, devidamente arquivada na JUCEMG em [●] de [●] de 2018, sob o nº [●]; </w:t>
      </w:r>
      <w:r w:rsidRPr="006B3CB1">
        <w:rPr>
          <w:b/>
          <w:kern w:val="20"/>
          <w:sz w:val="20"/>
          <w:szCs w:val="20"/>
          <w:lang w:val="pt-BR"/>
        </w:rPr>
        <w:t>(d)</w:t>
      </w:r>
      <w:r w:rsidRPr="006B3CB1">
        <w:rPr>
          <w:kern w:val="20"/>
          <w:sz w:val="20"/>
          <w:szCs w:val="20"/>
          <w:lang w:val="pt-BR"/>
        </w:rPr>
        <w:t xml:space="preserve"> na Assembleia Geral de acionistas da Calheiros realizada em </w:t>
      </w:r>
      <w:r w:rsidRPr="006B3CB1">
        <w:rPr>
          <w:sz w:val="20"/>
          <w:szCs w:val="20"/>
          <w:lang w:val="pt-BR"/>
        </w:rPr>
        <w:t>1º de outubro</w:t>
      </w:r>
      <w:r w:rsidRPr="006B3CB1">
        <w:rPr>
          <w:kern w:val="20"/>
          <w:sz w:val="20"/>
          <w:szCs w:val="20"/>
          <w:lang w:val="pt-BR"/>
        </w:rPr>
        <w:t xml:space="preserve"> de 2018; </w:t>
      </w:r>
      <w:r w:rsidRPr="006B3CB1">
        <w:rPr>
          <w:b/>
          <w:kern w:val="20"/>
          <w:sz w:val="20"/>
          <w:szCs w:val="20"/>
          <w:lang w:val="pt-BR"/>
        </w:rPr>
        <w:t>(e)</w:t>
      </w:r>
      <w:r w:rsidRPr="006B3CB1">
        <w:rPr>
          <w:kern w:val="20"/>
          <w:sz w:val="20"/>
          <w:szCs w:val="20"/>
          <w:lang w:val="pt-BR"/>
        </w:rPr>
        <w:t xml:space="preserve"> na Assembleia Geral de acionistas da Caparaó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(f)</w:t>
      </w:r>
      <w:r w:rsidRPr="006B3CB1">
        <w:rPr>
          <w:kern w:val="20"/>
          <w:sz w:val="20"/>
          <w:szCs w:val="20"/>
          <w:lang w:val="pt-BR"/>
        </w:rPr>
        <w:t xml:space="preserve"> na Assembleia Geral de acionistas da Carangola,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(g)</w:t>
      </w:r>
      <w:r w:rsidRPr="006B3CB1">
        <w:rPr>
          <w:kern w:val="20"/>
          <w:sz w:val="20"/>
          <w:szCs w:val="20"/>
          <w:lang w:val="pt-BR"/>
        </w:rPr>
        <w:t xml:space="preserve"> na Assembleia Geral de acionistas da Funil,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(h) </w:t>
      </w:r>
      <w:r w:rsidRPr="006B3CB1">
        <w:rPr>
          <w:kern w:val="20"/>
          <w:sz w:val="20"/>
          <w:szCs w:val="20"/>
          <w:lang w:val="pt-BR"/>
        </w:rPr>
        <w:t xml:space="preserve">na Assembleia Geral de acionistas da Irara, realizada em </w:t>
      </w:r>
      <w:r w:rsidRPr="006B3CB1">
        <w:rPr>
          <w:sz w:val="20"/>
          <w:szCs w:val="20"/>
          <w:lang w:val="pt-BR"/>
        </w:rPr>
        <w:lastRenderedPageBreak/>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(i)</w:t>
      </w:r>
      <w:r w:rsidRPr="006B3CB1">
        <w:rPr>
          <w:kern w:val="20"/>
          <w:sz w:val="20"/>
          <w:szCs w:val="20"/>
          <w:lang w:val="pt-BR"/>
        </w:rPr>
        <w:t xml:space="preserve"> na Assembleia Geral de acionistas da Jataí,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(j) </w:t>
      </w:r>
      <w:r w:rsidRPr="006B3CB1">
        <w:rPr>
          <w:kern w:val="20"/>
          <w:sz w:val="20"/>
          <w:szCs w:val="20"/>
          <w:lang w:val="pt-BR"/>
        </w:rPr>
        <w:t xml:space="preserve">na Assembleia Geral de acionistas da Monte </w:t>
      </w:r>
      <w:proofErr w:type="spellStart"/>
      <w:r w:rsidRPr="006B3CB1">
        <w:rPr>
          <w:kern w:val="20"/>
          <w:sz w:val="20"/>
          <w:szCs w:val="20"/>
          <w:lang w:val="pt-BR"/>
        </w:rPr>
        <w:t>Serrat</w:t>
      </w:r>
      <w:proofErr w:type="spellEnd"/>
      <w:r w:rsidRPr="006B3CB1">
        <w:rPr>
          <w:kern w:val="20"/>
          <w:sz w:val="20"/>
          <w:szCs w:val="20"/>
          <w:lang w:val="pt-BR"/>
        </w:rPr>
        <w:t xml:space="preserve">,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(k)</w:t>
      </w:r>
      <w:r w:rsidRPr="006B3CB1">
        <w:rPr>
          <w:kern w:val="20"/>
          <w:sz w:val="20"/>
          <w:szCs w:val="20"/>
          <w:lang w:val="pt-BR"/>
        </w:rPr>
        <w:t xml:space="preserve"> na Assembleia Geral de acionistas da Retiro Velho,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(l)</w:t>
      </w:r>
      <w:r w:rsidRPr="006B3CB1">
        <w:rPr>
          <w:kern w:val="20"/>
          <w:sz w:val="20"/>
          <w:szCs w:val="20"/>
          <w:lang w:val="pt-BR"/>
        </w:rPr>
        <w:t xml:space="preserve"> na Assembleia Geral de acionistas da Santa Fé,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(m)</w:t>
      </w:r>
      <w:r w:rsidRPr="006B3CB1">
        <w:rPr>
          <w:kern w:val="20"/>
          <w:sz w:val="20"/>
          <w:szCs w:val="20"/>
          <w:lang w:val="pt-BR"/>
        </w:rPr>
        <w:t xml:space="preserve"> na Assembleia Geral de acionistas da São Joaquim,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w:t>
      </w:r>
      <w:r w:rsidRPr="006B3CB1">
        <w:rPr>
          <w:b/>
          <w:kern w:val="20"/>
          <w:sz w:val="20"/>
          <w:szCs w:val="20"/>
          <w:lang w:val="pt-BR"/>
        </w:rPr>
        <w:t>(n)</w:t>
      </w:r>
      <w:r w:rsidRPr="006B3CB1">
        <w:rPr>
          <w:kern w:val="20"/>
          <w:sz w:val="20"/>
          <w:szCs w:val="20"/>
          <w:lang w:val="pt-BR"/>
        </w:rPr>
        <w:t xml:space="preserve"> na Assembleia Geral de acionistas da São Pedro, realizada em </w:t>
      </w:r>
      <w:r w:rsidRPr="006B3CB1">
        <w:rPr>
          <w:sz w:val="20"/>
          <w:szCs w:val="20"/>
          <w:lang w:val="pt-BR"/>
        </w:rPr>
        <w:t>1º de outubro</w:t>
      </w:r>
      <w:r w:rsidRPr="006B3CB1">
        <w:rPr>
          <w:kern w:val="20"/>
          <w:sz w:val="20"/>
          <w:szCs w:val="20"/>
          <w:lang w:val="pt-BR"/>
        </w:rPr>
        <w:t xml:space="preserve"> de 2018, devidamente arquivada na JUCEMG em [●] de [●] de 2018, sob o nº [●]; e </w:t>
      </w:r>
      <w:r w:rsidRPr="006B3CB1">
        <w:rPr>
          <w:b/>
          <w:kern w:val="20"/>
          <w:sz w:val="20"/>
          <w:szCs w:val="20"/>
          <w:lang w:val="pt-BR"/>
        </w:rPr>
        <w:t>(o) </w:t>
      </w:r>
      <w:r w:rsidRPr="006B3CB1">
        <w:rPr>
          <w:kern w:val="20"/>
          <w:sz w:val="20"/>
          <w:szCs w:val="20"/>
          <w:lang w:val="pt-BR"/>
        </w:rPr>
        <w:t xml:space="preserve">na Assembleia Geral de acionistas da São Simão, realizada em </w:t>
      </w:r>
      <w:r w:rsidRPr="006B3CB1">
        <w:rPr>
          <w:sz w:val="20"/>
          <w:szCs w:val="20"/>
          <w:lang w:val="pt-BR"/>
        </w:rPr>
        <w:t xml:space="preserve">1º de outubro </w:t>
      </w:r>
      <w:r w:rsidRPr="006B3CB1">
        <w:rPr>
          <w:kern w:val="20"/>
          <w:sz w:val="20"/>
          <w:szCs w:val="20"/>
          <w:lang w:val="pt-BR"/>
        </w:rPr>
        <w:t xml:space="preserve">de 2018, devidamente arquivada na JUCEMG em [●] de [●] de 2018, sob o nº [●]; </w:t>
      </w:r>
    </w:p>
    <w:p w14:paraId="71E7FE9A" w14:textId="77777777" w:rsidR="006B3CB1" w:rsidRPr="006B3CB1" w:rsidRDefault="006B3CB1" w:rsidP="006B3CB1">
      <w:pPr>
        <w:pStyle w:val="PargrafodaLista"/>
        <w:rPr>
          <w:color w:val="000000"/>
        </w:rPr>
      </w:pPr>
    </w:p>
    <w:p w14:paraId="6C1F5D24" w14:textId="77777777" w:rsidR="006B3CB1" w:rsidRPr="006B3CB1" w:rsidRDefault="006B3CB1" w:rsidP="006B3CB1">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a Brasil PCH, na qualidade de emissora das Debêntures, e o Agente Fiduciário, na qualidade de representante dos Debenturistas, celebraram, em 1º de outubro de 2018, o “</w:t>
      </w:r>
      <w:r w:rsidRPr="006B3CB1">
        <w:rPr>
          <w:rFonts w:ascii="Verdana" w:hAnsi="Verdana"/>
          <w:i/>
          <w:szCs w:val="20"/>
          <w:lang w:val="pt-BR"/>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lang w:val="pt-BR"/>
        </w:rPr>
        <w:t>.” (“</w:t>
      </w:r>
      <w:r w:rsidRPr="006B3CB1">
        <w:rPr>
          <w:rFonts w:ascii="Verdana" w:hAnsi="Verdana"/>
          <w:szCs w:val="20"/>
          <w:u w:val="single"/>
          <w:lang w:val="pt-BR"/>
        </w:rPr>
        <w:t>Escritura de Emissão Original</w:t>
      </w:r>
      <w:r w:rsidRPr="006B3CB1">
        <w:rPr>
          <w:rFonts w:ascii="Verdana" w:hAnsi="Verdana"/>
          <w:szCs w:val="20"/>
          <w:lang w:val="pt-BR"/>
        </w:rPr>
        <w:t>”);</w:t>
      </w:r>
    </w:p>
    <w:p w14:paraId="0A453062" w14:textId="77777777" w:rsidR="006B3CB1" w:rsidRPr="006B3CB1" w:rsidRDefault="006B3CB1" w:rsidP="006B3CB1">
      <w:pPr>
        <w:pStyle w:val="PargrafodaLista"/>
      </w:pPr>
    </w:p>
    <w:p w14:paraId="1B5DCE49" w14:textId="77777777" w:rsidR="006B3CB1" w:rsidRPr="006B3CB1" w:rsidRDefault="006B3CB1" w:rsidP="006B3CB1">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nesta data, foi celebrado, entre a Brasil PCH, na qualidade de emissora das Debêntures, o Agente Fiduciário, na qualidade de representante dos Debenturistas, e as </w:t>
      </w:r>
      <w:proofErr w:type="spellStart"/>
      <w:r w:rsidRPr="006B3CB1">
        <w:rPr>
          <w:rFonts w:ascii="Verdana" w:hAnsi="Verdana"/>
          <w:szCs w:val="20"/>
          <w:lang w:val="pt-BR"/>
        </w:rPr>
        <w:t>SPEs</w:t>
      </w:r>
      <w:proofErr w:type="spellEnd"/>
      <w:r w:rsidRPr="006B3CB1">
        <w:rPr>
          <w:rFonts w:ascii="Verdana" w:hAnsi="Verdana"/>
          <w:szCs w:val="20"/>
          <w:lang w:val="pt-BR"/>
        </w:rPr>
        <w:t xml:space="preserve"> e a PCHPAR, na qualidade de fiadoras o “[</w:t>
      </w:r>
      <w:r w:rsidRPr="006B3CB1">
        <w:rPr>
          <w:rFonts w:ascii="Verdana" w:hAnsi="Verdana"/>
          <w:i/>
          <w:szCs w:val="20"/>
          <w:lang w:val="pt-BR"/>
        </w:rPr>
        <w:t>Quarto] Aditamento ao</w:t>
      </w:r>
      <w:r w:rsidRPr="006B3CB1">
        <w:rPr>
          <w:rFonts w:ascii="Verdana" w:hAnsi="Verdana"/>
          <w:szCs w:val="20"/>
          <w:lang w:val="pt-BR"/>
        </w:rPr>
        <w:t xml:space="preserve"> </w:t>
      </w:r>
      <w:r w:rsidRPr="006B3CB1">
        <w:rPr>
          <w:rFonts w:ascii="Verdana" w:hAnsi="Verdana"/>
          <w:i/>
          <w:szCs w:val="20"/>
          <w:lang w:val="pt-BR"/>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lang w:val="pt-BR"/>
        </w:rPr>
        <w:t>.” (“</w:t>
      </w:r>
      <w:r w:rsidRPr="006B3CB1">
        <w:rPr>
          <w:rFonts w:ascii="Verdana" w:hAnsi="Verdana"/>
          <w:szCs w:val="20"/>
          <w:u w:val="single"/>
          <w:lang w:val="pt-BR"/>
        </w:rPr>
        <w:t>[Quarto] Aditamento à Escritura de Emissão</w:t>
      </w:r>
      <w:r w:rsidRPr="006B3CB1">
        <w:rPr>
          <w:rFonts w:ascii="Verdana" w:hAnsi="Verdana"/>
          <w:szCs w:val="20"/>
          <w:lang w:val="pt-BR"/>
        </w:rPr>
        <w:t>” e, em conjunto com os demais aditamentos à Escritura de Emissão Original, simplesmente “</w:t>
      </w:r>
      <w:r w:rsidRPr="006B3CB1">
        <w:rPr>
          <w:rFonts w:ascii="Verdana" w:hAnsi="Verdana"/>
          <w:szCs w:val="20"/>
          <w:u w:val="single"/>
          <w:lang w:val="pt-BR"/>
        </w:rPr>
        <w:t>Escritura de Emissão</w:t>
      </w:r>
      <w:r w:rsidRPr="006B3CB1">
        <w:rPr>
          <w:rFonts w:ascii="Verdana" w:hAnsi="Verdana"/>
          <w:szCs w:val="20"/>
          <w:lang w:val="pt-BR"/>
        </w:rPr>
        <w:t>”), o qual formalizou a convolação das Debêntures para a espécie com garantia real, com garantia adicional fidejussória;</w:t>
      </w:r>
    </w:p>
    <w:p w14:paraId="78BF8036" w14:textId="77777777" w:rsidR="006B3CB1" w:rsidRPr="006B3CB1" w:rsidRDefault="006B3CB1" w:rsidP="006B3CB1">
      <w:pPr>
        <w:pStyle w:val="Recitals"/>
        <w:numPr>
          <w:ilvl w:val="0"/>
          <w:numId w:val="0"/>
        </w:numPr>
        <w:spacing w:after="0" w:line="288" w:lineRule="auto"/>
        <w:ind w:left="709"/>
        <w:rPr>
          <w:rFonts w:ascii="Verdana" w:hAnsi="Verdana"/>
          <w:szCs w:val="20"/>
          <w:lang w:val="pt-BR"/>
        </w:rPr>
      </w:pPr>
    </w:p>
    <w:p w14:paraId="65A69293" w14:textId="77777777" w:rsidR="006B3CB1" w:rsidRPr="006B3CB1" w:rsidRDefault="006B3CB1" w:rsidP="006B3CB1">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em garantia do </w:t>
      </w:r>
      <w:r w:rsidRPr="006B3CB1">
        <w:rPr>
          <w:rFonts w:ascii="Verdana" w:hAnsi="Verdana"/>
          <w:color w:val="000000"/>
          <w:w w:val="0"/>
          <w:szCs w:val="20"/>
          <w:lang w:val="pt-BR"/>
        </w:rPr>
        <w:t>correto, fiel, pontual e integral cumprimento das Obrigações Garantidas (conforme definidas abaixo)</w:t>
      </w:r>
      <w:r w:rsidRPr="006B3CB1">
        <w:rPr>
          <w:rFonts w:ascii="Verdana" w:hAnsi="Verdana"/>
          <w:szCs w:val="20"/>
          <w:lang w:val="pt-BR"/>
        </w:rPr>
        <w:t xml:space="preserve">, assumidas no âmbito da Emissão, as Debêntures, após o cumprimento das devidas formalidades, serão garantidas por: </w:t>
      </w:r>
      <w:r w:rsidRPr="006B3CB1">
        <w:rPr>
          <w:rFonts w:ascii="Verdana" w:hAnsi="Verdana"/>
          <w:b/>
          <w:szCs w:val="20"/>
          <w:lang w:val="pt-BR"/>
        </w:rPr>
        <w:t>(a)</w:t>
      </w:r>
      <w:r w:rsidRPr="006B3CB1">
        <w:rPr>
          <w:rFonts w:ascii="Verdana" w:hAnsi="Verdana"/>
          <w:szCs w:val="20"/>
          <w:lang w:val="pt-BR"/>
        </w:rPr>
        <w:t xml:space="preserve"> garantia fidejussória prestada pela PCHPAR e pelas </w:t>
      </w:r>
      <w:proofErr w:type="spellStart"/>
      <w:r w:rsidRPr="006B3CB1">
        <w:rPr>
          <w:rFonts w:ascii="Verdana" w:hAnsi="Verdana"/>
          <w:szCs w:val="20"/>
          <w:lang w:val="pt-BR"/>
        </w:rPr>
        <w:t>SPEs</w:t>
      </w:r>
      <w:proofErr w:type="spellEnd"/>
      <w:r w:rsidRPr="006B3CB1">
        <w:rPr>
          <w:rFonts w:ascii="Verdana" w:hAnsi="Verdana"/>
          <w:szCs w:val="20"/>
          <w:lang w:val="pt-BR"/>
        </w:rPr>
        <w:t xml:space="preserve"> (“</w:t>
      </w:r>
      <w:r w:rsidRPr="006B3CB1">
        <w:rPr>
          <w:rFonts w:ascii="Verdana" w:hAnsi="Verdana"/>
          <w:szCs w:val="20"/>
          <w:u w:val="single"/>
          <w:lang w:val="pt-BR"/>
        </w:rPr>
        <w:t>Fiança</w:t>
      </w:r>
      <w:r w:rsidRPr="006B3CB1">
        <w:rPr>
          <w:rFonts w:ascii="Verdana" w:hAnsi="Verdana"/>
          <w:szCs w:val="20"/>
          <w:lang w:val="pt-BR"/>
        </w:rPr>
        <w:t xml:space="preserve">”), de acordo com os termos e condições previstos na Escritura de Emissão; </w:t>
      </w:r>
      <w:r w:rsidRPr="006B3CB1">
        <w:rPr>
          <w:rFonts w:ascii="Verdana" w:hAnsi="Verdana"/>
          <w:b/>
          <w:color w:val="000000"/>
          <w:w w:val="0"/>
          <w:szCs w:val="20"/>
          <w:lang w:val="pt-BR"/>
        </w:rPr>
        <w:t>(b)</w:t>
      </w:r>
      <w:r w:rsidRPr="006B3CB1">
        <w:rPr>
          <w:rFonts w:ascii="Verdana" w:hAnsi="Verdana"/>
          <w:color w:val="000000"/>
          <w:w w:val="0"/>
          <w:szCs w:val="20"/>
          <w:lang w:val="pt-BR"/>
        </w:rPr>
        <w:t xml:space="preserve"> Cessão Fiduciária (conforme definido abaixo) objeto deste Contrato a ser outorgada pelas </w:t>
      </w:r>
      <w:r w:rsidRPr="006B3CB1">
        <w:rPr>
          <w:rFonts w:ascii="Verdana" w:hAnsi="Verdana"/>
          <w:color w:val="000000"/>
          <w:w w:val="0"/>
          <w:szCs w:val="20"/>
          <w:lang w:val="pt-BR"/>
        </w:rPr>
        <w:lastRenderedPageBreak/>
        <w:t>Cedentes;</w:t>
      </w:r>
      <w:r w:rsidRPr="006B3CB1">
        <w:rPr>
          <w:rFonts w:ascii="Verdana" w:hAnsi="Verdana"/>
          <w:b/>
          <w:szCs w:val="20"/>
          <w:lang w:val="pt-BR"/>
        </w:rPr>
        <w:t xml:space="preserve"> </w:t>
      </w:r>
      <w:r w:rsidRPr="006B3CB1">
        <w:rPr>
          <w:rFonts w:ascii="Verdana" w:hAnsi="Verdana"/>
          <w:szCs w:val="20"/>
          <w:lang w:val="pt-BR"/>
        </w:rPr>
        <w:t>e</w:t>
      </w:r>
      <w:r w:rsidRPr="006B3CB1">
        <w:rPr>
          <w:rFonts w:ascii="Verdana" w:hAnsi="Verdana"/>
          <w:b/>
          <w:szCs w:val="20"/>
          <w:lang w:val="pt-BR"/>
        </w:rPr>
        <w:t xml:space="preserve"> (c)</w:t>
      </w:r>
      <w:r w:rsidRPr="006B3CB1">
        <w:rPr>
          <w:rFonts w:ascii="Verdana" w:hAnsi="Verdana"/>
          <w:szCs w:val="20"/>
          <w:lang w:val="pt-BR"/>
        </w:rPr>
        <w:t xml:space="preserve"> alienação fiduciária das ações de emissão da PCHPAR detidas pela Brasil PCH e de emissão das </w:t>
      </w:r>
      <w:proofErr w:type="spellStart"/>
      <w:r w:rsidRPr="006B3CB1">
        <w:rPr>
          <w:rFonts w:ascii="Verdana" w:hAnsi="Verdana"/>
          <w:szCs w:val="20"/>
          <w:lang w:val="pt-BR"/>
        </w:rPr>
        <w:t>SPEs</w:t>
      </w:r>
      <w:proofErr w:type="spellEnd"/>
      <w:r w:rsidRPr="006B3CB1">
        <w:rPr>
          <w:rFonts w:ascii="Verdana" w:hAnsi="Verdana"/>
          <w:szCs w:val="20"/>
          <w:lang w:val="pt-BR"/>
        </w:rPr>
        <w:t xml:space="preserve"> detidas pela PCHPAR (“</w:t>
      </w:r>
      <w:r w:rsidRPr="006B3CB1">
        <w:rPr>
          <w:rFonts w:ascii="Verdana" w:hAnsi="Verdana"/>
          <w:szCs w:val="20"/>
          <w:u w:val="single"/>
          <w:lang w:val="pt-BR"/>
        </w:rPr>
        <w:t>Alienação Fiduciária de Ações</w:t>
      </w:r>
      <w:r w:rsidRPr="006B3CB1">
        <w:rPr>
          <w:rFonts w:ascii="Verdana" w:hAnsi="Verdana"/>
          <w:szCs w:val="20"/>
          <w:lang w:val="pt-BR"/>
        </w:rPr>
        <w:t>” e, em conjunto com a Fiança e a Cessão Fiduciária, “</w:t>
      </w:r>
      <w:r w:rsidRPr="006B3CB1">
        <w:rPr>
          <w:rFonts w:ascii="Verdana" w:hAnsi="Verdana"/>
          <w:szCs w:val="20"/>
          <w:u w:val="single"/>
          <w:lang w:val="pt-BR"/>
        </w:rPr>
        <w:t>Garantias</w:t>
      </w:r>
      <w:r w:rsidRPr="006B3CB1">
        <w:rPr>
          <w:rFonts w:ascii="Verdana" w:hAnsi="Verdana"/>
          <w:szCs w:val="20"/>
          <w:lang w:val="pt-BR"/>
        </w:rPr>
        <w:t xml:space="preserve">”), </w:t>
      </w:r>
      <w:r w:rsidRPr="006B3CB1">
        <w:rPr>
          <w:rFonts w:ascii="Verdana" w:eastAsia="Arial Unicode MS" w:hAnsi="Verdana" w:cs="Arial"/>
          <w:bCs/>
          <w:w w:val="0"/>
          <w:szCs w:val="20"/>
          <w:lang w:val="pt-BR"/>
        </w:rPr>
        <w:t xml:space="preserve">de acordo com os termos e condições </w:t>
      </w:r>
      <w:r w:rsidRPr="006B3CB1">
        <w:rPr>
          <w:rFonts w:ascii="Verdana" w:hAnsi="Verdana"/>
          <w:color w:val="000000"/>
          <w:w w:val="0"/>
          <w:szCs w:val="20"/>
          <w:lang w:val="pt-BR"/>
        </w:rPr>
        <w:t>previstos no “</w:t>
      </w:r>
      <w:r w:rsidRPr="006B3CB1">
        <w:rPr>
          <w:rFonts w:ascii="Verdana" w:hAnsi="Verdana"/>
          <w:i/>
          <w:color w:val="000000"/>
          <w:w w:val="0"/>
          <w:szCs w:val="20"/>
          <w:lang w:val="pt-BR"/>
        </w:rPr>
        <w:t>Instrumento Particular de Alienação Fiduciária de Ações em Garantia e Outras Avenças</w:t>
      </w:r>
      <w:r w:rsidRPr="006B3CB1">
        <w:rPr>
          <w:rFonts w:ascii="Verdana" w:hAnsi="Verdana"/>
          <w:color w:val="000000"/>
          <w:w w:val="0"/>
          <w:szCs w:val="20"/>
          <w:lang w:val="pt-BR"/>
        </w:rPr>
        <w:t>” (“</w:t>
      </w:r>
      <w:r w:rsidRPr="006B3CB1">
        <w:rPr>
          <w:rFonts w:ascii="Verdana" w:hAnsi="Verdana"/>
          <w:color w:val="000000"/>
          <w:w w:val="0"/>
          <w:szCs w:val="20"/>
          <w:u w:val="single"/>
          <w:lang w:val="pt-BR"/>
        </w:rPr>
        <w:t>Contrato de Alienação Fiduciária</w:t>
      </w:r>
      <w:r w:rsidRPr="006B3CB1">
        <w:rPr>
          <w:rFonts w:ascii="Verdana" w:hAnsi="Verdana"/>
          <w:color w:val="000000"/>
          <w:w w:val="0"/>
          <w:szCs w:val="20"/>
          <w:lang w:val="pt-BR"/>
        </w:rPr>
        <w:t>”)</w:t>
      </w:r>
      <w:r w:rsidRPr="006B3CB1">
        <w:rPr>
          <w:rFonts w:ascii="Verdana" w:eastAsia="Arial Unicode MS" w:hAnsi="Verdana" w:cs="Arial"/>
          <w:bCs/>
          <w:w w:val="0"/>
          <w:szCs w:val="20"/>
          <w:lang w:val="pt-BR"/>
        </w:rPr>
        <w:t>;</w:t>
      </w:r>
    </w:p>
    <w:p w14:paraId="4251EE17" w14:textId="77777777" w:rsidR="006B3CB1" w:rsidRPr="006B3CB1" w:rsidRDefault="006B3CB1" w:rsidP="006B3CB1">
      <w:pPr>
        <w:pStyle w:val="Recitals"/>
        <w:numPr>
          <w:ilvl w:val="0"/>
          <w:numId w:val="0"/>
        </w:numPr>
        <w:spacing w:after="0" w:line="288" w:lineRule="auto"/>
        <w:ind w:left="567"/>
        <w:rPr>
          <w:rFonts w:ascii="Verdana" w:hAnsi="Verdana"/>
          <w:szCs w:val="20"/>
          <w:lang w:val="pt-BR"/>
        </w:rPr>
      </w:pPr>
    </w:p>
    <w:p w14:paraId="5C27B648" w14:textId="77777777" w:rsidR="006B3CB1" w:rsidRPr="006B3CB1" w:rsidRDefault="006B3CB1" w:rsidP="006B3CB1">
      <w:pPr>
        <w:pStyle w:val="Recitals"/>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as Cedentes concordaram em constituir, em adição à Fiança e a Alienação Fiduciária, a Cessão Fiduciária objeto deste Contrato;</w:t>
      </w:r>
    </w:p>
    <w:p w14:paraId="7A88BE65" w14:textId="77777777" w:rsidR="006B3CB1" w:rsidRPr="006B3CB1" w:rsidRDefault="006B3CB1" w:rsidP="006B3CB1">
      <w:pPr>
        <w:pStyle w:val="Recitals"/>
        <w:numPr>
          <w:ilvl w:val="0"/>
          <w:numId w:val="0"/>
        </w:numPr>
        <w:autoSpaceDE w:val="0"/>
        <w:autoSpaceDN w:val="0"/>
        <w:adjustRightInd w:val="0"/>
        <w:spacing w:after="0" w:line="288" w:lineRule="auto"/>
        <w:ind w:left="567"/>
        <w:rPr>
          <w:rFonts w:ascii="Verdana" w:hAnsi="Verdana"/>
          <w:color w:val="000000"/>
          <w:kern w:val="0"/>
          <w:szCs w:val="20"/>
          <w:lang w:val="pt-BR"/>
        </w:rPr>
      </w:pPr>
    </w:p>
    <w:p w14:paraId="6AFD2B84" w14:textId="77777777" w:rsidR="006B3CB1" w:rsidRPr="006B3CB1" w:rsidRDefault="006B3CB1" w:rsidP="006B3CB1">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ASSIM</w:t>
      </w:r>
      <w:r w:rsidRPr="006B3CB1">
        <w:rPr>
          <w:rFonts w:ascii="Verdana" w:hAnsi="Verdana"/>
          <w:color w:val="000000"/>
          <w:w w:val="0"/>
          <w:kern w:val="0"/>
          <w:szCs w:val="20"/>
          <w:lang w:val="pt-BR"/>
        </w:rPr>
        <w:t>, têm as Partes entre si justo e contratado celebrar o presente Contrato, que será regido pelas seguintes cláusulas e condições:</w:t>
      </w:r>
    </w:p>
    <w:p w14:paraId="0D7B467D"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4D4BF3AA" w14:textId="77777777" w:rsidR="006B3CB1" w:rsidRPr="006B3CB1" w:rsidRDefault="006B3CB1" w:rsidP="006B3CB1">
      <w:pPr>
        <w:pStyle w:val="Level2"/>
        <w:numPr>
          <w:ilvl w:val="0"/>
          <w:numId w:val="0"/>
        </w:numPr>
        <w:tabs>
          <w:tab w:val="left" w:pos="0"/>
        </w:tabs>
        <w:spacing w:after="0" w:line="288" w:lineRule="auto"/>
        <w:rPr>
          <w:rFonts w:ascii="Verdana" w:hAnsi="Verdana"/>
          <w:color w:val="000000"/>
          <w:w w:val="0"/>
          <w:kern w:val="0"/>
          <w:szCs w:val="20"/>
        </w:rPr>
      </w:pPr>
      <w:r w:rsidRPr="006B3CB1">
        <w:rPr>
          <w:rFonts w:ascii="Verdana" w:hAnsi="Verdana"/>
          <w:kern w:val="0"/>
          <w:szCs w:val="20"/>
        </w:rPr>
        <w:t xml:space="preserve">Os </w:t>
      </w:r>
      <w:r w:rsidRPr="006B3CB1">
        <w:rPr>
          <w:rFonts w:ascii="Verdana" w:hAnsi="Verdana"/>
          <w:color w:val="000000"/>
          <w:w w:val="0"/>
          <w:kern w:val="0"/>
          <w:szCs w:val="20"/>
        </w:rPr>
        <w:t>termos</w:t>
      </w:r>
      <w:r w:rsidRPr="006B3CB1">
        <w:rPr>
          <w:rFonts w:ascii="Verdana" w:hAnsi="Verdana"/>
          <w:kern w:val="0"/>
          <w:szCs w:val="20"/>
        </w:rPr>
        <w:t xml:space="preserve"> iniciados em letra maiúscula e que não sejam definidos no presente Contrato terão o significado a eles atribuídos na Escritura de Emissão.</w:t>
      </w:r>
    </w:p>
    <w:bookmarkEnd w:id="333"/>
    <w:p w14:paraId="75CF9AD2" w14:textId="77777777" w:rsidR="006B3CB1" w:rsidRPr="006B3CB1" w:rsidRDefault="006B3CB1" w:rsidP="006B3CB1"/>
    <w:p w14:paraId="387350DE"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bookmarkStart w:id="334" w:name="_Ref428266937"/>
      <w:bookmarkStart w:id="335" w:name="_Ref382385425"/>
      <w:r w:rsidRPr="006B3CB1">
        <w:rPr>
          <w:rFonts w:ascii="Verdana" w:hAnsi="Verdana"/>
          <w:sz w:val="20"/>
          <w:szCs w:val="20"/>
          <w:u w:val="none"/>
        </w:rPr>
        <w:t xml:space="preserve">CESSÃO FIDUCIÁRIA DE </w:t>
      </w:r>
      <w:r w:rsidRPr="006B3CB1">
        <w:rPr>
          <w:rFonts w:ascii="Verdana" w:hAnsi="Verdana"/>
          <w:sz w:val="20"/>
          <w:szCs w:val="20"/>
          <w:u w:val="none"/>
          <w:lang w:val="pt-BR"/>
        </w:rPr>
        <w:t xml:space="preserve">CONTAS VINCULADAS, DE </w:t>
      </w:r>
      <w:r w:rsidRPr="006B3CB1">
        <w:rPr>
          <w:rFonts w:ascii="Verdana" w:hAnsi="Verdana"/>
          <w:sz w:val="20"/>
          <w:szCs w:val="20"/>
          <w:u w:val="none"/>
        </w:rPr>
        <w:t xml:space="preserve">DIREITOS EMERGENTES E </w:t>
      </w:r>
      <w:r w:rsidRPr="006B3CB1">
        <w:rPr>
          <w:rFonts w:ascii="Verdana" w:hAnsi="Verdana"/>
          <w:sz w:val="20"/>
          <w:szCs w:val="20"/>
          <w:u w:val="none"/>
          <w:lang w:val="pt-BR"/>
        </w:rPr>
        <w:t xml:space="preserve">DE </w:t>
      </w:r>
      <w:r w:rsidRPr="006B3CB1">
        <w:rPr>
          <w:rFonts w:ascii="Verdana" w:hAnsi="Verdana"/>
          <w:sz w:val="20"/>
          <w:szCs w:val="20"/>
          <w:u w:val="none"/>
        </w:rPr>
        <w:t>DIREITOS CREDITÓRIOS CEDIDOS FIDUCIARIAMENTE</w:t>
      </w:r>
      <w:bookmarkEnd w:id="334"/>
      <w:bookmarkEnd w:id="335"/>
    </w:p>
    <w:p w14:paraId="3AF221C0" w14:textId="77777777" w:rsidR="006B3CB1" w:rsidRPr="006B3CB1" w:rsidRDefault="006B3CB1" w:rsidP="006B3CB1">
      <w:pPr>
        <w:pStyle w:val="Recuodecorpodetexto3"/>
        <w:keepNext/>
        <w:spacing w:line="288" w:lineRule="auto"/>
        <w:ind w:left="0" w:firstLine="0"/>
        <w:rPr>
          <w:sz w:val="20"/>
          <w:szCs w:val="20"/>
        </w:rPr>
      </w:pPr>
    </w:p>
    <w:p w14:paraId="76059910"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bookmarkStart w:id="336" w:name="_Ref428265065"/>
      <w:bookmarkStart w:id="337" w:name="_Ref362249021"/>
      <w:r w:rsidRPr="006B3CB1">
        <w:rPr>
          <w:rFonts w:ascii="Verdana" w:hAnsi="Verdana"/>
          <w:b w:val="0"/>
          <w:color w:val="000000"/>
          <w:w w:val="0"/>
          <w:sz w:val="20"/>
          <w:szCs w:val="20"/>
          <w:u w:val="none"/>
        </w:rPr>
        <w:t>Em garantia do correto, fiel, pontual e integral cumprimento da</w:t>
      </w:r>
      <w:r w:rsidRPr="006B3CB1">
        <w:rPr>
          <w:rFonts w:ascii="Verdana" w:hAnsi="Verdana"/>
          <w:b w:val="0"/>
          <w:color w:val="000000"/>
          <w:w w:val="0"/>
          <w:sz w:val="20"/>
          <w:szCs w:val="20"/>
          <w:u w:val="none"/>
          <w:lang w:val="pt-BR"/>
        </w:rPr>
        <w:t xml:space="preserve"> totalidade</w:t>
      </w:r>
      <w:r w:rsidRPr="006B3CB1">
        <w:rPr>
          <w:rFonts w:ascii="Verdana" w:hAnsi="Verdana"/>
          <w:b w:val="0"/>
          <w:color w:val="000000"/>
          <w:w w:val="0"/>
          <w:sz w:val="20"/>
          <w:szCs w:val="20"/>
          <w:u w:val="none"/>
        </w:rPr>
        <w:t xml:space="preserve"> </w:t>
      </w:r>
      <w:r w:rsidRPr="006B3CB1">
        <w:rPr>
          <w:rFonts w:ascii="Verdana" w:hAnsi="Verdana"/>
          <w:b w:val="0"/>
          <w:color w:val="000000"/>
          <w:w w:val="0"/>
          <w:sz w:val="20"/>
          <w:szCs w:val="20"/>
          <w:u w:val="none"/>
          <w:lang w:val="pt-BR"/>
        </w:rPr>
        <w:t xml:space="preserve">das </w:t>
      </w:r>
      <w:r w:rsidRPr="006B3CB1">
        <w:rPr>
          <w:rFonts w:ascii="Verdana" w:hAnsi="Verdana"/>
          <w:b w:val="0"/>
          <w:color w:val="000000"/>
          <w:w w:val="0"/>
          <w:sz w:val="20"/>
          <w:szCs w:val="20"/>
          <w:u w:val="none"/>
        </w:rPr>
        <w:t>Obrigações Garantidas</w:t>
      </w:r>
      <w:r w:rsidRPr="006B3CB1">
        <w:rPr>
          <w:rFonts w:ascii="Verdana" w:hAnsi="Verdana"/>
          <w:b w:val="0"/>
          <w:color w:val="000000"/>
          <w:w w:val="0"/>
          <w:sz w:val="20"/>
          <w:szCs w:val="20"/>
          <w:u w:val="none"/>
          <w:lang w:val="pt-BR"/>
        </w:rPr>
        <w:t xml:space="preserve"> (conforme definidas abaixo)</w:t>
      </w:r>
      <w:r w:rsidRPr="006B3CB1">
        <w:rPr>
          <w:rFonts w:ascii="Verdana" w:hAnsi="Verdana"/>
          <w:b w:val="0"/>
          <w:color w:val="000000"/>
          <w:w w:val="0"/>
          <w:sz w:val="20"/>
          <w:szCs w:val="20"/>
          <w:u w:val="none"/>
        </w:rPr>
        <w:t xml:space="preserve">, </w:t>
      </w:r>
      <w:r w:rsidRPr="006B3CB1">
        <w:rPr>
          <w:rFonts w:ascii="Verdana" w:hAnsi="Verdana"/>
          <w:b w:val="0"/>
          <w:color w:val="000000"/>
          <w:w w:val="0"/>
          <w:sz w:val="20"/>
          <w:szCs w:val="20"/>
          <w:u w:val="none"/>
          <w:lang w:val="pt-BR"/>
        </w:rPr>
        <w:t>as Cedentes</w:t>
      </w:r>
      <w:r w:rsidRPr="006B3CB1">
        <w:rPr>
          <w:rFonts w:ascii="Verdana" w:hAnsi="Verdana"/>
          <w:b w:val="0"/>
          <w:sz w:val="20"/>
          <w:szCs w:val="20"/>
          <w:u w:val="none"/>
        </w:rPr>
        <w:t xml:space="preserve">, neste ato, de forma irrevogável e irretratável, sem prejuízo das demais Garantias constituídas </w:t>
      </w:r>
      <w:r w:rsidRPr="006B3CB1">
        <w:rPr>
          <w:rFonts w:ascii="Verdana" w:hAnsi="Verdana"/>
          <w:b w:val="0"/>
          <w:sz w:val="20"/>
          <w:szCs w:val="20"/>
          <w:u w:val="none"/>
          <w:lang w:val="pt-BR"/>
        </w:rPr>
        <w:t xml:space="preserve">e/ou outorgadas </w:t>
      </w:r>
      <w:r w:rsidRPr="006B3CB1">
        <w:rPr>
          <w:rFonts w:ascii="Verdana" w:hAnsi="Verdana"/>
          <w:b w:val="0"/>
          <w:sz w:val="20"/>
          <w:szCs w:val="20"/>
          <w:u w:val="none"/>
        </w:rPr>
        <w:t>no âmbito da Emissão, nos termos, conforme aplicável, do artigo 66-B da Lei nº 4.728, de 14 de julho de 1965, conforme alterada, dos artigos 1.361 e seguintes da Lei nº 10.406, de 10 de janeiro de 2002, conforme alterada (“</w:t>
      </w:r>
      <w:r w:rsidRPr="006B3CB1">
        <w:rPr>
          <w:rFonts w:ascii="Verdana" w:hAnsi="Verdana"/>
          <w:b w:val="0"/>
          <w:sz w:val="20"/>
          <w:szCs w:val="20"/>
        </w:rPr>
        <w:t>Código Civil</w:t>
      </w:r>
      <w:r w:rsidRPr="006B3CB1">
        <w:rPr>
          <w:rFonts w:ascii="Verdana" w:hAnsi="Verdana"/>
          <w:b w:val="0"/>
          <w:sz w:val="20"/>
          <w:szCs w:val="20"/>
          <w:u w:val="none"/>
        </w:rPr>
        <w:t>”), do Decreto Lei nº 911, de 1º de outubro de 1969</w:t>
      </w:r>
      <w:r w:rsidRPr="006B3CB1">
        <w:rPr>
          <w:rFonts w:ascii="Verdana" w:hAnsi="Verdana"/>
          <w:b w:val="0"/>
          <w:sz w:val="20"/>
          <w:szCs w:val="20"/>
          <w:u w:val="none"/>
          <w:lang w:val="pt-BR"/>
        </w:rPr>
        <w:t>, conforme alterada</w:t>
      </w:r>
      <w:r w:rsidRPr="006B3CB1">
        <w:rPr>
          <w:rFonts w:ascii="Verdana" w:hAnsi="Verdana"/>
          <w:b w:val="0"/>
          <w:sz w:val="20"/>
          <w:szCs w:val="20"/>
          <w:u w:val="none"/>
        </w:rPr>
        <w:t>, dos artigos 18 a 20 da Lei nº 9.514, de 20 de novembro de 1997</w:t>
      </w:r>
      <w:r w:rsidRPr="006B3CB1">
        <w:rPr>
          <w:rFonts w:ascii="Verdana" w:hAnsi="Verdana"/>
          <w:b w:val="0"/>
          <w:sz w:val="20"/>
          <w:szCs w:val="20"/>
          <w:u w:val="none"/>
          <w:lang w:val="pt-BR"/>
        </w:rPr>
        <w:t>, conforme alterada</w:t>
      </w:r>
      <w:r w:rsidRPr="006B3CB1">
        <w:rPr>
          <w:rFonts w:ascii="Verdana" w:hAnsi="Verdana"/>
          <w:b w:val="0"/>
          <w:sz w:val="20"/>
          <w:szCs w:val="20"/>
          <w:u w:val="none"/>
        </w:rPr>
        <w:t xml:space="preserve"> ("</w:t>
      </w:r>
      <w:r w:rsidRPr="006B3CB1">
        <w:rPr>
          <w:rFonts w:ascii="Verdana" w:hAnsi="Verdana"/>
          <w:b w:val="0"/>
          <w:sz w:val="20"/>
          <w:szCs w:val="20"/>
        </w:rPr>
        <w:t>Lei 9.514</w:t>
      </w:r>
      <w:r w:rsidRPr="006B3CB1">
        <w:rPr>
          <w:rFonts w:ascii="Verdana" w:hAnsi="Verdana"/>
          <w:b w:val="0"/>
          <w:sz w:val="20"/>
          <w:szCs w:val="20"/>
          <w:u w:val="none"/>
        </w:rPr>
        <w:t>")</w:t>
      </w:r>
      <w:r w:rsidRPr="006B3CB1">
        <w:rPr>
          <w:rFonts w:ascii="Verdana" w:hAnsi="Verdana"/>
          <w:b w:val="0"/>
          <w:sz w:val="20"/>
          <w:szCs w:val="20"/>
          <w:u w:val="none"/>
          <w:lang w:val="pt-BR"/>
        </w:rPr>
        <w:t>, e do artigo 28 da Lei nº 8.987, de 13 de fevereiro de 1995, conforme alterada</w:t>
      </w:r>
      <w:r w:rsidRPr="006B3CB1">
        <w:rPr>
          <w:rFonts w:ascii="Verdana" w:hAnsi="Verdana"/>
          <w:sz w:val="20"/>
          <w:szCs w:val="20"/>
          <w:u w:val="none"/>
          <w:lang w:val="pt-BR"/>
        </w:rPr>
        <w:t xml:space="preserve">, </w:t>
      </w:r>
      <w:r w:rsidRPr="006B3CB1">
        <w:rPr>
          <w:rFonts w:ascii="Verdana" w:hAnsi="Verdana"/>
          <w:b w:val="0"/>
          <w:sz w:val="20"/>
          <w:szCs w:val="20"/>
          <w:u w:val="none"/>
        </w:rPr>
        <w:t>cede</w:t>
      </w:r>
      <w:r w:rsidRPr="006B3CB1">
        <w:rPr>
          <w:rFonts w:ascii="Verdana" w:hAnsi="Verdana"/>
          <w:b w:val="0"/>
          <w:sz w:val="20"/>
          <w:szCs w:val="20"/>
          <w:u w:val="none"/>
          <w:lang w:val="pt-BR"/>
        </w:rPr>
        <w:t>m</w:t>
      </w:r>
      <w:r w:rsidRPr="006B3CB1">
        <w:rPr>
          <w:rFonts w:ascii="Verdana" w:hAnsi="Verdana"/>
          <w:b w:val="0"/>
          <w:sz w:val="20"/>
          <w:szCs w:val="20"/>
          <w:u w:val="none"/>
        </w:rPr>
        <w:t xml:space="preserve"> e transfere</w:t>
      </w:r>
      <w:r w:rsidRPr="006B3CB1">
        <w:rPr>
          <w:rFonts w:ascii="Verdana" w:hAnsi="Verdana"/>
          <w:b w:val="0"/>
          <w:sz w:val="20"/>
          <w:szCs w:val="20"/>
          <w:u w:val="none"/>
          <w:lang w:val="pt-BR"/>
        </w:rPr>
        <w:t>m</w:t>
      </w:r>
      <w:r w:rsidRPr="006B3CB1">
        <w:rPr>
          <w:rFonts w:ascii="Verdana" w:hAnsi="Verdana"/>
          <w:b w:val="0"/>
          <w:sz w:val="20"/>
          <w:szCs w:val="20"/>
          <w:u w:val="none"/>
        </w:rPr>
        <w:t xml:space="preserve"> fiduciariamente aos Debenturistas, representados pelo Agente Fiduciário, </w:t>
      </w:r>
      <w:r w:rsidRPr="006B3CB1">
        <w:rPr>
          <w:rFonts w:ascii="Verdana" w:hAnsi="Verdana"/>
          <w:b w:val="0"/>
          <w:sz w:val="20"/>
          <w:szCs w:val="20"/>
          <w:u w:val="none"/>
          <w:lang w:val="pt-BR"/>
        </w:rPr>
        <w:t xml:space="preserve">até o integral pagamento das Obrigações Garantidas, </w:t>
      </w:r>
      <w:r w:rsidRPr="006B3CB1">
        <w:rPr>
          <w:rFonts w:ascii="Verdana" w:hAnsi="Verdana"/>
          <w:b w:val="0"/>
          <w:sz w:val="20"/>
          <w:szCs w:val="20"/>
          <w:u w:val="none"/>
        </w:rPr>
        <w:t>a propriedade resolúvel e a posse indireta</w:t>
      </w:r>
      <w:r w:rsidRPr="006B3CB1">
        <w:rPr>
          <w:rFonts w:ascii="Verdana" w:hAnsi="Verdana"/>
          <w:b w:val="0"/>
          <w:sz w:val="20"/>
          <w:szCs w:val="20"/>
          <w:u w:val="none"/>
          <w:lang w:val="pt-BR"/>
        </w:rPr>
        <w:t>:</w:t>
      </w:r>
    </w:p>
    <w:p w14:paraId="4FCE049B" w14:textId="77777777" w:rsidR="006B3CB1" w:rsidRPr="006B3CB1" w:rsidRDefault="006B3CB1" w:rsidP="006B3CB1">
      <w:pPr>
        <w:pStyle w:val="titulo2"/>
        <w:keepNext w:val="0"/>
        <w:tabs>
          <w:tab w:val="clear" w:pos="0"/>
        </w:tabs>
        <w:spacing w:before="0" w:after="0" w:line="288" w:lineRule="auto"/>
        <w:ind w:left="705" w:hanging="705"/>
        <w:rPr>
          <w:rFonts w:ascii="Verdana" w:hAnsi="Verdana"/>
          <w:b w:val="0"/>
          <w:sz w:val="20"/>
          <w:szCs w:val="20"/>
          <w:u w:val="none"/>
        </w:rPr>
      </w:pPr>
    </w:p>
    <w:p w14:paraId="2D9389A6" w14:textId="77777777" w:rsidR="006B3CB1" w:rsidRPr="006B3CB1" w:rsidRDefault="006B3CB1" w:rsidP="006B3CB1">
      <w:pPr>
        <w:pStyle w:val="titulo2"/>
        <w:keepNext w:val="0"/>
        <w:tabs>
          <w:tab w:val="clear" w:pos="0"/>
        </w:tabs>
        <w:spacing w:before="0" w:after="0" w:line="288" w:lineRule="auto"/>
        <w:ind w:left="705"/>
        <w:rPr>
          <w:rFonts w:ascii="Verdana" w:eastAsia="Arial Unicode MS" w:hAnsi="Verdana"/>
          <w:b w:val="0"/>
          <w:w w:val="0"/>
          <w:sz w:val="20"/>
          <w:szCs w:val="20"/>
          <w:u w:val="none"/>
          <w:lang w:val="pt-BR"/>
        </w:rPr>
      </w:pPr>
      <w:r w:rsidRPr="006B3CB1">
        <w:rPr>
          <w:rFonts w:ascii="Verdana" w:hAnsi="Verdana"/>
          <w:sz w:val="20"/>
          <w:szCs w:val="20"/>
          <w:u w:val="none"/>
          <w:lang w:val="pt-BR"/>
        </w:rPr>
        <w:t>(a)</w:t>
      </w:r>
      <w:r w:rsidRPr="006B3CB1">
        <w:rPr>
          <w:rFonts w:ascii="Verdana" w:hAnsi="Verdana"/>
          <w:sz w:val="20"/>
          <w:szCs w:val="20"/>
          <w:u w:val="none"/>
          <w:lang w:val="pt-BR"/>
        </w:rPr>
        <w:tab/>
      </w:r>
      <w:r w:rsidRPr="006B3CB1">
        <w:rPr>
          <w:rFonts w:ascii="Verdana" w:hAnsi="Verdana"/>
          <w:b w:val="0"/>
          <w:sz w:val="20"/>
          <w:szCs w:val="20"/>
          <w:u w:val="none"/>
        </w:rPr>
        <w:t xml:space="preserve">dos </w:t>
      </w:r>
      <w:r w:rsidRPr="006B3CB1">
        <w:rPr>
          <w:rFonts w:ascii="Verdana" w:hAnsi="Verdana"/>
          <w:b w:val="0"/>
          <w:sz w:val="20"/>
          <w:szCs w:val="20"/>
          <w:u w:val="none"/>
          <w:lang w:val="pt-BR"/>
        </w:rPr>
        <w:t xml:space="preserve">direitos emergentes </w:t>
      </w:r>
      <w:r w:rsidRPr="006B3CB1">
        <w:rPr>
          <w:rFonts w:ascii="Verdana" w:hAnsi="Verdana"/>
          <w:b w:val="0"/>
          <w:sz w:val="20"/>
          <w:szCs w:val="20"/>
          <w:u w:val="none"/>
        </w:rPr>
        <w:t xml:space="preserve">das </w:t>
      </w:r>
      <w:r w:rsidRPr="006B3CB1">
        <w:rPr>
          <w:rFonts w:ascii="Verdana" w:eastAsia="Arial Unicode MS" w:hAnsi="Verdana"/>
          <w:b w:val="0"/>
          <w:w w:val="0"/>
          <w:sz w:val="20"/>
          <w:szCs w:val="20"/>
          <w:u w:val="none"/>
        </w:rPr>
        <w:t xml:space="preserve">autorizações concedidas às </w:t>
      </w:r>
      <w:proofErr w:type="spellStart"/>
      <w:r w:rsidRPr="006B3CB1">
        <w:rPr>
          <w:rFonts w:ascii="Verdana" w:eastAsia="Arial Unicode MS" w:hAnsi="Verdana"/>
          <w:b w:val="0"/>
          <w:w w:val="0"/>
          <w:sz w:val="20"/>
          <w:szCs w:val="20"/>
          <w:u w:val="none"/>
        </w:rPr>
        <w:t>SPEs</w:t>
      </w:r>
      <w:proofErr w:type="spellEnd"/>
      <w:r w:rsidRPr="006B3CB1">
        <w:rPr>
          <w:rFonts w:ascii="Verdana" w:eastAsia="Arial Unicode MS" w:hAnsi="Verdana"/>
          <w:b w:val="0"/>
          <w:w w:val="0"/>
          <w:sz w:val="20"/>
          <w:szCs w:val="20"/>
          <w:u w:val="none"/>
        </w:rPr>
        <w:t xml:space="preserve"> pela Agência Nacional de Energia Elétrica (“</w:t>
      </w:r>
      <w:r w:rsidRPr="006B3CB1">
        <w:rPr>
          <w:rFonts w:ascii="Verdana" w:eastAsia="Arial Unicode MS" w:hAnsi="Verdana"/>
          <w:b w:val="0"/>
          <w:w w:val="0"/>
          <w:sz w:val="20"/>
          <w:szCs w:val="20"/>
        </w:rPr>
        <w:t>ANEEL</w:t>
      </w:r>
      <w:r w:rsidRPr="006B3CB1">
        <w:rPr>
          <w:rFonts w:ascii="Verdana" w:eastAsia="Arial Unicode MS" w:hAnsi="Verdana"/>
          <w:b w:val="0"/>
          <w:w w:val="0"/>
          <w:sz w:val="20"/>
          <w:szCs w:val="20"/>
          <w:u w:val="none"/>
        </w:rPr>
        <w:t xml:space="preserve">”) nos termos da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1</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357, de 27 de agosto de 2001, de titularidade da BSB Energética S.A. e posteriormente transferida para Bonfante por meio da Resolução Autorizativa nº 132, de 11 de abril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2</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12, de 13 de janeiro de 2000,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Calheiros por meio da Resolução Autorizativa nº 235, de 27 de junho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3</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369, de 29 de dezembro de 1999,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Caparaó por meio da Resolução Autorizativa nº 233, de 27 de junho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4</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356, de 22 de dezembro de 1999,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Carangola por meio da Resolução Autorizativa nº 236, de 27 de junho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5</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w:t>
      </w:r>
      <w:r w:rsidRPr="006B3CB1">
        <w:rPr>
          <w:rFonts w:ascii="Verdana" w:eastAsia="Arial Unicode MS" w:hAnsi="Verdana"/>
          <w:b w:val="0"/>
          <w:w w:val="0"/>
          <w:sz w:val="20"/>
          <w:szCs w:val="20"/>
          <w:u w:val="none"/>
        </w:rPr>
        <w:lastRenderedPageBreak/>
        <w:t xml:space="preserve">nº 361, de 22 de dezembro de 1999,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Funil por meio da Resolução Normativa nº 191, de 23 de maio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6</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525, de 24 de setembro de 2002, de titularidade da Araguaia Centrais Elétricas S.A. e posteriormente transferida para Irara por meio da Resolução Autorizativa nº 120, de 28 de março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7</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741, de 18 de dezembro de 2002, de titularidade da Araguaia Centrais Elétricas S.A. e posteriormente transferida para Jataí por meio da Resolução Autorizativa nº 36, de 31 de janeiro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8</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356, de 27 de agosto de 2001, de titularidade da BSB Energética S.A. e posteriormente transferida para Monte </w:t>
      </w:r>
      <w:proofErr w:type="spellStart"/>
      <w:r w:rsidRPr="006B3CB1">
        <w:rPr>
          <w:rFonts w:ascii="Verdana" w:eastAsia="Arial Unicode MS" w:hAnsi="Verdana"/>
          <w:b w:val="0"/>
          <w:w w:val="0"/>
          <w:sz w:val="20"/>
          <w:szCs w:val="20"/>
          <w:u w:val="none"/>
        </w:rPr>
        <w:t>Serrat</w:t>
      </w:r>
      <w:proofErr w:type="spellEnd"/>
      <w:r w:rsidRPr="006B3CB1">
        <w:rPr>
          <w:rFonts w:ascii="Verdana" w:eastAsia="Arial Unicode MS" w:hAnsi="Verdana"/>
          <w:b w:val="0"/>
          <w:w w:val="0"/>
          <w:sz w:val="20"/>
          <w:szCs w:val="20"/>
          <w:u w:val="none"/>
        </w:rPr>
        <w:t xml:space="preserve"> por meio da Resolução Autorizativa nº 133, de 11 de abril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9</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626, de 12 de novembro de 2002, de titularidade da Araguaia Centrais Elétricas S.A. e posteriormente transferida para Retiro Velho por meio da Resolução Autorizativa nº 76, de 14 de fevereiro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10</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608, de 5 de novembro de 2002, de titularidade da BSB Energética S.A. e posteriormente transferida para Santa Fé por meio da Resolução Autorizativa nº 121, de 28 de março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11</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404, de 18 de outubro de 2000,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São Joaquim por meio da Resolução Autorizativa nº 237, de 27 de junho de 2005;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12</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604, de 18 de novembro de 2003, de titularidade da Centrais Elétricas de Mantiqueira S.A. e posteriormente transferida para São Pedro por meio da Resolução Autorizativa nº 296, de 31 de agosto de 2005; </w:t>
      </w:r>
      <w:r w:rsidRPr="006B3CB1">
        <w:rPr>
          <w:rFonts w:ascii="Verdana" w:eastAsia="Arial Unicode MS" w:hAnsi="Verdana"/>
          <w:b w:val="0"/>
          <w:w w:val="0"/>
          <w:sz w:val="20"/>
          <w:szCs w:val="20"/>
          <w:u w:val="none"/>
          <w:lang w:val="pt-BR"/>
        </w:rPr>
        <w:t xml:space="preserve">e </w:t>
      </w:r>
      <w:r w:rsidRPr="006B3CB1">
        <w:rPr>
          <w:rFonts w:ascii="Verdana" w:eastAsia="Arial Unicode MS" w:hAnsi="Verdana"/>
          <w:w w:val="0"/>
          <w:sz w:val="20"/>
          <w:szCs w:val="20"/>
          <w:u w:val="none"/>
        </w:rPr>
        <w:t>(</w:t>
      </w:r>
      <w:r w:rsidRPr="006B3CB1">
        <w:rPr>
          <w:rFonts w:ascii="Verdana" w:eastAsia="Arial Unicode MS" w:hAnsi="Verdana"/>
          <w:w w:val="0"/>
          <w:sz w:val="20"/>
          <w:szCs w:val="20"/>
          <w:u w:val="none"/>
          <w:lang w:val="pt-BR"/>
        </w:rPr>
        <w:t>13</w:t>
      </w:r>
      <w:r w:rsidRPr="006B3CB1">
        <w:rPr>
          <w:rFonts w:ascii="Verdana" w:eastAsia="Arial Unicode MS" w:hAnsi="Verdana"/>
          <w:w w:val="0"/>
          <w:sz w:val="20"/>
          <w:szCs w:val="20"/>
          <w:u w:val="none"/>
        </w:rPr>
        <w:t>)</w:t>
      </w:r>
      <w:r w:rsidRPr="006B3CB1">
        <w:rPr>
          <w:rFonts w:ascii="Verdana" w:eastAsia="Arial Unicode MS" w:hAnsi="Verdana"/>
          <w:b w:val="0"/>
          <w:w w:val="0"/>
          <w:sz w:val="20"/>
          <w:szCs w:val="20"/>
          <w:u w:val="none"/>
        </w:rPr>
        <w:t xml:space="preserve"> Resolução nº 84, de 22 de março de 2001, de titularidade da </w:t>
      </w:r>
      <w:proofErr w:type="spellStart"/>
      <w:r w:rsidRPr="006B3CB1">
        <w:rPr>
          <w:rFonts w:ascii="Verdana" w:eastAsia="Arial Unicode MS" w:hAnsi="Verdana"/>
          <w:b w:val="0"/>
          <w:w w:val="0"/>
          <w:sz w:val="20"/>
          <w:szCs w:val="20"/>
          <w:u w:val="none"/>
        </w:rPr>
        <w:t>Eletroriver</w:t>
      </w:r>
      <w:proofErr w:type="spellEnd"/>
      <w:r w:rsidRPr="006B3CB1">
        <w:rPr>
          <w:rFonts w:ascii="Verdana" w:eastAsia="Arial Unicode MS" w:hAnsi="Verdana"/>
          <w:b w:val="0"/>
          <w:w w:val="0"/>
          <w:sz w:val="20"/>
          <w:szCs w:val="20"/>
          <w:u w:val="none"/>
        </w:rPr>
        <w:t xml:space="preserve"> S.A. e posteriormente transferida para São Simão por meio da Resolução Autorizativa nº 234, de 27 de junho de 2005 da ANEEL (cada uma individualmente “</w:t>
      </w:r>
      <w:r w:rsidRPr="006B3CB1">
        <w:rPr>
          <w:rFonts w:ascii="Verdana" w:eastAsia="Arial Unicode MS" w:hAnsi="Verdana"/>
          <w:b w:val="0"/>
          <w:w w:val="0"/>
          <w:sz w:val="20"/>
          <w:szCs w:val="20"/>
        </w:rPr>
        <w:t>Autorização</w:t>
      </w:r>
      <w:r w:rsidRPr="006B3CB1">
        <w:rPr>
          <w:rFonts w:ascii="Verdana" w:eastAsia="Arial Unicode MS" w:hAnsi="Verdana"/>
          <w:b w:val="0"/>
          <w:w w:val="0"/>
          <w:sz w:val="20"/>
          <w:szCs w:val="20"/>
          <w:u w:val="none"/>
        </w:rPr>
        <w:t>”, e, em conjunto, “</w:t>
      </w:r>
      <w:r w:rsidRPr="006B3CB1">
        <w:rPr>
          <w:rFonts w:ascii="Verdana" w:eastAsia="Arial Unicode MS" w:hAnsi="Verdana"/>
          <w:b w:val="0"/>
          <w:w w:val="0"/>
          <w:sz w:val="20"/>
          <w:szCs w:val="20"/>
        </w:rPr>
        <w:t>Autorizações</w:t>
      </w:r>
      <w:r w:rsidRPr="006B3CB1">
        <w:rPr>
          <w:rFonts w:ascii="Verdana" w:eastAsia="Arial Unicode MS" w:hAnsi="Verdana"/>
          <w:b w:val="0"/>
          <w:w w:val="0"/>
          <w:sz w:val="20"/>
          <w:szCs w:val="20"/>
          <w:u w:val="none"/>
        </w:rPr>
        <w:t>”)</w:t>
      </w:r>
      <w:r w:rsidRPr="006B3CB1">
        <w:rPr>
          <w:rFonts w:ascii="Verdana" w:eastAsia="Arial Unicode MS" w:hAnsi="Verdana"/>
          <w:b w:val="0"/>
          <w:w w:val="0"/>
          <w:sz w:val="20"/>
          <w:szCs w:val="20"/>
          <w:u w:val="none"/>
          <w:lang w:val="pt-BR"/>
        </w:rPr>
        <w:t>,</w:t>
      </w:r>
      <w:r w:rsidRPr="006B3CB1">
        <w:rPr>
          <w:rFonts w:ascii="Verdana" w:eastAsia="Arial Unicode MS" w:hAnsi="Verdana"/>
          <w:b w:val="0"/>
          <w:w w:val="0"/>
          <w:sz w:val="20"/>
          <w:szCs w:val="20"/>
          <w:u w:val="none"/>
        </w:rPr>
        <w:t xml:space="preserve"> para se estabelecerem como Produtores Independentes de Energia Elétrica mediante o aproveitamento do potencial hidráulico de geração de energia pelas </w:t>
      </w:r>
      <w:proofErr w:type="spellStart"/>
      <w:r w:rsidRPr="006B3CB1">
        <w:rPr>
          <w:rFonts w:ascii="Verdana" w:eastAsia="Arial Unicode MS" w:hAnsi="Verdana"/>
          <w:b w:val="0"/>
          <w:w w:val="0"/>
          <w:sz w:val="20"/>
          <w:szCs w:val="20"/>
          <w:u w:val="none"/>
        </w:rPr>
        <w:t>SPEs</w:t>
      </w:r>
      <w:proofErr w:type="spellEnd"/>
      <w:r w:rsidRPr="006B3CB1">
        <w:rPr>
          <w:rFonts w:ascii="Verdana" w:eastAsia="Arial Unicode MS" w:hAnsi="Verdana"/>
          <w:b w:val="0"/>
          <w:w w:val="0"/>
          <w:sz w:val="20"/>
          <w:szCs w:val="20"/>
          <w:u w:val="none"/>
          <w:lang w:val="pt-BR"/>
        </w:rPr>
        <w:t xml:space="preserve">, </w:t>
      </w:r>
      <w:r w:rsidRPr="006B3CB1">
        <w:rPr>
          <w:rFonts w:ascii="Verdana" w:hAnsi="Verdana"/>
          <w:b w:val="0"/>
          <w:sz w:val="20"/>
          <w:szCs w:val="20"/>
          <w:u w:val="none"/>
        </w:rPr>
        <w:t xml:space="preserve">incluindo, sem limitação, </w:t>
      </w:r>
      <w:r w:rsidRPr="006B3CB1">
        <w:rPr>
          <w:rFonts w:ascii="Verdana" w:hAnsi="Verdana"/>
          <w:b w:val="0"/>
          <w:sz w:val="20"/>
          <w:szCs w:val="20"/>
          <w:u w:val="none"/>
          <w:lang w:val="pt-BR"/>
        </w:rPr>
        <w:t>todos e quaisquer</w:t>
      </w:r>
      <w:r w:rsidRPr="006B3CB1">
        <w:rPr>
          <w:rFonts w:ascii="Verdana" w:hAnsi="Verdana"/>
          <w:b w:val="0"/>
          <w:sz w:val="20"/>
          <w:szCs w:val="20"/>
          <w:u w:val="none"/>
        </w:rPr>
        <w:t xml:space="preserve"> valores, inclusive verbas indenizatórias que sejam ou venham a se tornar devidos </w:t>
      </w:r>
      <w:r w:rsidRPr="006B3CB1">
        <w:rPr>
          <w:rFonts w:ascii="Verdana" w:hAnsi="Verdana"/>
          <w:b w:val="0"/>
          <w:sz w:val="20"/>
          <w:szCs w:val="20"/>
          <w:u w:val="none"/>
          <w:lang w:val="pt-BR"/>
        </w:rPr>
        <w:t xml:space="preserve">às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rPr>
        <w:t xml:space="preserve">, em decorrência </w:t>
      </w:r>
      <w:r w:rsidRPr="006B3CB1">
        <w:rPr>
          <w:rFonts w:ascii="Verdana" w:hAnsi="Verdana"/>
          <w:b w:val="0"/>
          <w:sz w:val="20"/>
          <w:szCs w:val="20"/>
          <w:u w:val="none"/>
          <w:lang w:val="pt-BR"/>
        </w:rPr>
        <w:t>da decretação de intervenção ou término, extinção, perda, encampação, caducidade, revogação, anulação e transferência, total ou parcial, das Autorizações</w:t>
      </w:r>
      <w:r w:rsidRPr="006B3CB1">
        <w:rPr>
          <w:rFonts w:ascii="Verdana" w:hAnsi="Verdana"/>
          <w:b w:val="0"/>
          <w:sz w:val="20"/>
          <w:szCs w:val="20"/>
          <w:u w:val="none"/>
        </w:rPr>
        <w:t xml:space="preserve">, bem como todos os demais direitos, corpóreos ou incorpóreos, potenciais ou não, que possam ser objeto de cessão fiduciária de acordo com as normas legais e regulamentares aplicáveis, decorrentes </w:t>
      </w:r>
      <w:r w:rsidRPr="006B3CB1">
        <w:rPr>
          <w:rFonts w:ascii="Verdana" w:hAnsi="Verdana"/>
          <w:b w:val="0"/>
          <w:sz w:val="20"/>
          <w:szCs w:val="20"/>
          <w:u w:val="none"/>
          <w:lang w:val="pt-BR"/>
        </w:rPr>
        <w:t>das Autorizações (“</w:t>
      </w:r>
      <w:r w:rsidRPr="006B3CB1">
        <w:rPr>
          <w:rFonts w:ascii="Verdana" w:hAnsi="Verdana"/>
          <w:b w:val="0"/>
          <w:sz w:val="20"/>
          <w:szCs w:val="20"/>
          <w:lang w:val="pt-BR"/>
        </w:rPr>
        <w:t>Direitos Emergentes das Autorizações</w:t>
      </w:r>
      <w:r w:rsidRPr="006B3CB1">
        <w:rPr>
          <w:rFonts w:ascii="Verdana" w:hAnsi="Verdana"/>
          <w:b w:val="0"/>
          <w:sz w:val="20"/>
          <w:szCs w:val="20"/>
          <w:u w:val="none"/>
          <w:lang w:val="pt-BR"/>
        </w:rPr>
        <w:t>”)</w:t>
      </w:r>
      <w:r w:rsidRPr="006B3CB1">
        <w:rPr>
          <w:rFonts w:ascii="Verdana" w:eastAsia="Arial Unicode MS" w:hAnsi="Verdana"/>
          <w:b w:val="0"/>
          <w:w w:val="0"/>
          <w:sz w:val="20"/>
          <w:szCs w:val="20"/>
          <w:u w:val="none"/>
          <w:lang w:val="pt-BR"/>
        </w:rPr>
        <w:t>;</w:t>
      </w:r>
    </w:p>
    <w:p w14:paraId="101468E5" w14:textId="77777777" w:rsidR="006B3CB1" w:rsidRPr="006B3CB1" w:rsidRDefault="006B3CB1" w:rsidP="006B3CB1">
      <w:pPr>
        <w:pStyle w:val="titulo2"/>
        <w:keepNext w:val="0"/>
        <w:tabs>
          <w:tab w:val="clear" w:pos="0"/>
        </w:tabs>
        <w:spacing w:before="0" w:after="0" w:line="288" w:lineRule="auto"/>
        <w:ind w:left="705"/>
        <w:rPr>
          <w:rFonts w:ascii="Verdana" w:hAnsi="Verdana"/>
          <w:b w:val="0"/>
          <w:sz w:val="20"/>
          <w:szCs w:val="20"/>
          <w:u w:val="none"/>
          <w:lang w:val="pt-BR"/>
        </w:rPr>
      </w:pPr>
    </w:p>
    <w:p w14:paraId="7A08C685" w14:textId="77777777" w:rsidR="006B3CB1" w:rsidRPr="006B3CB1" w:rsidRDefault="006B3CB1" w:rsidP="006B3CB1">
      <w:pPr>
        <w:pStyle w:val="titulo2"/>
        <w:keepNext w:val="0"/>
        <w:tabs>
          <w:tab w:val="clear" w:pos="0"/>
        </w:tabs>
        <w:spacing w:before="0" w:after="0" w:line="288" w:lineRule="auto"/>
        <w:ind w:left="705"/>
        <w:rPr>
          <w:rFonts w:ascii="Verdana" w:hAnsi="Verdana"/>
          <w:i/>
          <w:sz w:val="20"/>
          <w:szCs w:val="20"/>
          <w:u w:val="none"/>
          <w:lang w:val="pt-BR"/>
        </w:rPr>
      </w:pPr>
      <w:r w:rsidRPr="006B3CB1">
        <w:rPr>
          <w:rFonts w:ascii="Verdana" w:hAnsi="Verdana"/>
          <w:sz w:val="20"/>
          <w:szCs w:val="20"/>
          <w:u w:val="none"/>
          <w:lang w:val="pt-BR"/>
        </w:rPr>
        <w:t>(b)</w:t>
      </w:r>
      <w:r w:rsidRPr="006B3CB1">
        <w:rPr>
          <w:rFonts w:ascii="Verdana" w:hAnsi="Verdana"/>
          <w:sz w:val="20"/>
          <w:szCs w:val="20"/>
          <w:u w:val="none"/>
          <w:lang w:val="pt-BR"/>
        </w:rPr>
        <w:tab/>
      </w:r>
      <w:r w:rsidRPr="006B3CB1">
        <w:rPr>
          <w:rFonts w:ascii="Verdana" w:hAnsi="Verdana"/>
          <w:b w:val="0"/>
          <w:sz w:val="20"/>
          <w:szCs w:val="20"/>
          <w:u w:val="none"/>
          <w:lang w:val="pt-BR"/>
        </w:rPr>
        <w:t>todos os</w:t>
      </w:r>
      <w:r w:rsidRPr="006B3CB1">
        <w:rPr>
          <w:rFonts w:ascii="Verdana" w:hAnsi="Verdana"/>
          <w:b w:val="0"/>
          <w:sz w:val="20"/>
          <w:szCs w:val="20"/>
          <w:u w:val="none"/>
        </w:rPr>
        <w:t xml:space="preserve"> </w:t>
      </w:r>
      <w:r w:rsidRPr="006B3CB1">
        <w:rPr>
          <w:rFonts w:ascii="Verdana" w:hAnsi="Verdana"/>
          <w:b w:val="0"/>
          <w:sz w:val="20"/>
          <w:szCs w:val="20"/>
          <w:u w:val="none"/>
          <w:lang w:val="pt-BR"/>
        </w:rPr>
        <w:t xml:space="preserve">direitos </w:t>
      </w:r>
      <w:r w:rsidRPr="006B3CB1">
        <w:rPr>
          <w:rFonts w:ascii="Verdana" w:hAnsi="Verdana"/>
          <w:b w:val="0"/>
          <w:sz w:val="20"/>
          <w:szCs w:val="20"/>
          <w:u w:val="none"/>
        </w:rPr>
        <w:t xml:space="preserve">creditórios que venham a ser devidos às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no âmbito dos Contratos de Compra e Venda de Energia </w:t>
      </w:r>
      <w:r w:rsidRPr="006B3CB1">
        <w:rPr>
          <w:rFonts w:ascii="Verdana" w:hAnsi="Verdana"/>
          <w:b w:val="0"/>
          <w:sz w:val="20"/>
          <w:szCs w:val="20"/>
          <w:u w:val="none"/>
          <w:lang w:val="pt-BR"/>
        </w:rPr>
        <w:t xml:space="preserve">Elétrica </w:t>
      </w:r>
      <w:r w:rsidRPr="006B3CB1">
        <w:rPr>
          <w:rFonts w:ascii="Verdana" w:hAnsi="Verdana"/>
          <w:b w:val="0"/>
          <w:sz w:val="20"/>
          <w:szCs w:val="20"/>
          <w:u w:val="none"/>
        </w:rPr>
        <w:t>celebrados com a Eletrobrás – Centrais Elétricas Brasileiras S.A.</w:t>
      </w:r>
      <w:r w:rsidRPr="006B3CB1">
        <w:rPr>
          <w:rFonts w:ascii="Verdana" w:hAnsi="Verdana"/>
          <w:b w:val="0"/>
          <w:sz w:val="20"/>
          <w:szCs w:val="20"/>
          <w:u w:val="none"/>
          <w:lang w:val="pt-BR"/>
        </w:rPr>
        <w:t xml:space="preserve"> (“</w:t>
      </w:r>
      <w:r w:rsidRPr="006B3CB1">
        <w:rPr>
          <w:rFonts w:ascii="Verdana" w:hAnsi="Verdana"/>
          <w:b w:val="0"/>
          <w:sz w:val="20"/>
          <w:szCs w:val="20"/>
          <w:lang w:val="pt-BR"/>
        </w:rPr>
        <w:t>Eletrobrás</w:t>
      </w:r>
      <w:r w:rsidRPr="006B3CB1">
        <w:rPr>
          <w:rFonts w:ascii="Verdana" w:hAnsi="Verdana"/>
          <w:b w:val="0"/>
          <w:sz w:val="20"/>
          <w:szCs w:val="20"/>
          <w:u w:val="none"/>
          <w:lang w:val="pt-BR"/>
        </w:rPr>
        <w:t>”)</w:t>
      </w:r>
      <w:r w:rsidRPr="006B3CB1">
        <w:rPr>
          <w:rFonts w:ascii="Verdana" w:hAnsi="Verdana"/>
          <w:b w:val="0"/>
          <w:sz w:val="20"/>
          <w:szCs w:val="20"/>
          <w:u w:val="none"/>
        </w:rPr>
        <w:t>, no âmbito do Programa de Incentivo às Fontes Alternativas de Energia Elétrica – PROINFA</w:t>
      </w:r>
      <w:r w:rsidRPr="006B3CB1">
        <w:rPr>
          <w:rFonts w:ascii="Verdana" w:hAnsi="Verdana"/>
          <w:b w:val="0"/>
          <w:sz w:val="20"/>
          <w:szCs w:val="20"/>
          <w:u w:val="none"/>
          <w:lang w:val="pt-BR"/>
        </w:rPr>
        <w:t>, incluindo quaisquer aditivos ou instrumentos que venham a modificá-los ou substituí-los</w:t>
      </w:r>
      <w:r w:rsidRPr="006B3CB1">
        <w:rPr>
          <w:rFonts w:ascii="Verdana" w:hAnsi="Verdana"/>
          <w:b w:val="0"/>
          <w:sz w:val="20"/>
          <w:szCs w:val="20"/>
          <w:u w:val="none"/>
        </w:rPr>
        <w:t xml:space="preserve"> (“</w:t>
      </w:r>
      <w:proofErr w:type="spellStart"/>
      <w:r w:rsidRPr="006B3CB1">
        <w:rPr>
          <w:rFonts w:ascii="Verdana" w:hAnsi="Verdana"/>
          <w:b w:val="0"/>
          <w:sz w:val="20"/>
          <w:szCs w:val="20"/>
          <w:lang w:val="pt-BR"/>
        </w:rPr>
        <w:t>CCVEs</w:t>
      </w:r>
      <w:proofErr w:type="spellEnd"/>
      <w:r w:rsidRPr="006B3CB1">
        <w:rPr>
          <w:rFonts w:ascii="Verdana" w:hAnsi="Verdana"/>
          <w:b w:val="0"/>
          <w:sz w:val="20"/>
          <w:szCs w:val="20"/>
          <w:u w:val="none"/>
        </w:rPr>
        <w:t>”)</w:t>
      </w:r>
      <w:r w:rsidRPr="006B3CB1">
        <w:rPr>
          <w:rFonts w:ascii="Verdana" w:hAnsi="Verdana"/>
          <w:b w:val="0"/>
          <w:sz w:val="20"/>
          <w:szCs w:val="20"/>
          <w:u w:val="none"/>
          <w:lang w:val="pt-BR"/>
        </w:rPr>
        <w:t xml:space="preserve">, conforme identificados no </w:t>
      </w:r>
      <w:r w:rsidRPr="006B3CB1">
        <w:rPr>
          <w:rFonts w:ascii="Verdana" w:hAnsi="Verdana"/>
          <w:b w:val="0"/>
          <w:sz w:val="20"/>
          <w:szCs w:val="20"/>
          <w:lang w:val="pt-BR"/>
        </w:rPr>
        <w:t>Anexo I</w:t>
      </w:r>
      <w:r w:rsidRPr="006B3CB1">
        <w:rPr>
          <w:rFonts w:ascii="Verdana" w:hAnsi="Verdana"/>
          <w:b w:val="0"/>
          <w:sz w:val="20"/>
          <w:szCs w:val="20"/>
          <w:u w:val="none"/>
          <w:lang w:val="pt-BR"/>
        </w:rPr>
        <w:t xml:space="preserve"> ao presente Contrato, </w:t>
      </w:r>
      <w:r w:rsidRPr="006B3CB1">
        <w:rPr>
          <w:rFonts w:ascii="Verdana" w:hAnsi="Verdana"/>
          <w:b w:val="0"/>
          <w:sz w:val="20"/>
          <w:szCs w:val="20"/>
          <w:u w:val="none"/>
        </w:rPr>
        <w:t xml:space="preserve">incluindo, sem limitação, </w:t>
      </w:r>
      <w:r w:rsidRPr="006B3CB1">
        <w:rPr>
          <w:rFonts w:ascii="Verdana" w:hAnsi="Verdana"/>
          <w:b w:val="0"/>
          <w:sz w:val="20"/>
          <w:szCs w:val="20"/>
          <w:u w:val="none"/>
          <w:lang w:val="pt-BR"/>
        </w:rPr>
        <w:t>todos e quaisquer</w:t>
      </w:r>
      <w:r w:rsidRPr="006B3CB1">
        <w:rPr>
          <w:rFonts w:ascii="Verdana" w:hAnsi="Verdana"/>
          <w:b w:val="0"/>
          <w:sz w:val="20"/>
          <w:szCs w:val="20"/>
          <w:u w:val="none"/>
        </w:rPr>
        <w:t xml:space="preserve"> valores, inclusive</w:t>
      </w:r>
      <w:r w:rsidRPr="006B3CB1">
        <w:rPr>
          <w:rFonts w:ascii="Verdana" w:hAnsi="Verdana"/>
          <w:b w:val="0"/>
          <w:sz w:val="20"/>
          <w:szCs w:val="20"/>
          <w:u w:val="none"/>
          <w:lang w:val="pt-BR"/>
        </w:rPr>
        <w:t xml:space="preserve"> </w:t>
      </w:r>
      <w:r w:rsidRPr="006B3CB1">
        <w:rPr>
          <w:rFonts w:ascii="Verdana" w:hAnsi="Verdana"/>
          <w:b w:val="0"/>
          <w:sz w:val="20"/>
          <w:szCs w:val="20"/>
          <w:u w:val="none"/>
        </w:rPr>
        <w:t xml:space="preserve">verbas indenizatórias que sejam ou venham a se tornar devidos </w:t>
      </w:r>
      <w:r w:rsidRPr="006B3CB1">
        <w:rPr>
          <w:rFonts w:ascii="Verdana" w:hAnsi="Verdana"/>
          <w:b w:val="0"/>
          <w:sz w:val="20"/>
          <w:szCs w:val="20"/>
          <w:u w:val="none"/>
          <w:lang w:val="pt-BR"/>
        </w:rPr>
        <w:t xml:space="preserve">às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rPr>
        <w:t xml:space="preserve">, bem como todos os demais </w:t>
      </w:r>
      <w:r w:rsidRPr="006B3CB1">
        <w:rPr>
          <w:rFonts w:ascii="Verdana" w:hAnsi="Verdana"/>
          <w:b w:val="0"/>
          <w:sz w:val="20"/>
          <w:szCs w:val="20"/>
          <w:u w:val="none"/>
        </w:rPr>
        <w:lastRenderedPageBreak/>
        <w:t xml:space="preserve">direitos, corpóreos ou incorpóreos, potenciais ou não, que possam ser objeto de cessão fiduciária de acordo com as normas legais e regulamentares aplicáveis, decorrentes </w:t>
      </w:r>
      <w:r w:rsidRPr="006B3CB1">
        <w:rPr>
          <w:rFonts w:ascii="Verdana" w:hAnsi="Verdana"/>
          <w:b w:val="0"/>
          <w:sz w:val="20"/>
          <w:szCs w:val="20"/>
          <w:u w:val="none"/>
          <w:lang w:val="pt-BR"/>
        </w:rPr>
        <w:t xml:space="preserve">dos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xml:space="preserve"> (“</w:t>
      </w:r>
      <w:r w:rsidRPr="006B3CB1">
        <w:rPr>
          <w:rFonts w:ascii="Verdana" w:hAnsi="Verdana"/>
          <w:b w:val="0"/>
          <w:sz w:val="20"/>
          <w:szCs w:val="20"/>
          <w:lang w:val="pt-BR"/>
        </w:rPr>
        <w:t xml:space="preserve">Direitos Creditórios dos </w:t>
      </w:r>
      <w:proofErr w:type="spellStart"/>
      <w:r w:rsidRPr="006B3CB1">
        <w:rPr>
          <w:rFonts w:ascii="Verdana" w:hAnsi="Verdana"/>
          <w:b w:val="0"/>
          <w:sz w:val="20"/>
          <w:szCs w:val="20"/>
          <w:lang w:val="pt-BR"/>
        </w:rPr>
        <w:t>CCVEs</w:t>
      </w:r>
      <w:proofErr w:type="spellEnd"/>
      <w:r w:rsidRPr="006B3CB1">
        <w:rPr>
          <w:rFonts w:ascii="Verdana" w:hAnsi="Verdana"/>
          <w:b w:val="0"/>
          <w:sz w:val="20"/>
          <w:szCs w:val="20"/>
          <w:u w:val="none"/>
          <w:lang w:val="pt-BR"/>
        </w:rPr>
        <w:t>”)</w:t>
      </w:r>
      <w:r w:rsidRPr="006B3CB1">
        <w:rPr>
          <w:rFonts w:ascii="Verdana" w:hAnsi="Verdana"/>
          <w:b w:val="0"/>
          <w:sz w:val="20"/>
          <w:szCs w:val="20"/>
          <w:u w:val="none"/>
        </w:rPr>
        <w:t>;</w:t>
      </w:r>
    </w:p>
    <w:p w14:paraId="3DB4D866" w14:textId="77777777" w:rsidR="006B3CB1" w:rsidRPr="006B3CB1" w:rsidRDefault="006B3CB1" w:rsidP="006B3CB1">
      <w:pPr>
        <w:rPr>
          <w:lang w:val="x-none"/>
        </w:rPr>
      </w:pPr>
    </w:p>
    <w:p w14:paraId="5DDE931A" w14:textId="77777777" w:rsidR="006B3CB1" w:rsidRPr="006B3CB1" w:rsidRDefault="006B3CB1" w:rsidP="006B3CB1">
      <w:pPr>
        <w:pStyle w:val="titulo2"/>
        <w:keepNext w:val="0"/>
        <w:tabs>
          <w:tab w:val="clear" w:pos="0"/>
        </w:tabs>
        <w:spacing w:before="0" w:after="0" w:line="288" w:lineRule="auto"/>
        <w:ind w:left="705"/>
        <w:rPr>
          <w:rFonts w:ascii="Verdana" w:hAnsi="Verdana"/>
          <w:b w:val="0"/>
          <w:sz w:val="20"/>
          <w:szCs w:val="20"/>
          <w:u w:val="none"/>
          <w:lang w:val="pt-BR"/>
        </w:rPr>
      </w:pPr>
      <w:r w:rsidRPr="006B3CB1">
        <w:rPr>
          <w:rFonts w:ascii="Verdana" w:hAnsi="Verdana"/>
          <w:sz w:val="20"/>
          <w:szCs w:val="20"/>
          <w:u w:val="none"/>
          <w:lang w:val="pt-BR"/>
        </w:rPr>
        <w:t>(c)</w:t>
      </w:r>
      <w:r w:rsidRPr="006B3CB1">
        <w:rPr>
          <w:rFonts w:ascii="Verdana" w:hAnsi="Verdana"/>
          <w:sz w:val="20"/>
          <w:szCs w:val="20"/>
          <w:u w:val="none"/>
          <w:lang w:val="pt-BR"/>
        </w:rPr>
        <w:tab/>
      </w:r>
      <w:r w:rsidRPr="006B3CB1">
        <w:rPr>
          <w:rFonts w:ascii="Verdana" w:hAnsi="Verdana"/>
          <w:b w:val="0"/>
          <w:sz w:val="20"/>
          <w:szCs w:val="20"/>
          <w:u w:val="none"/>
        </w:rPr>
        <w:t xml:space="preserve">dos direitos creditórios oriundos </w:t>
      </w:r>
      <w:r w:rsidRPr="006B3CB1">
        <w:rPr>
          <w:rFonts w:ascii="Verdana" w:hAnsi="Verdana"/>
          <w:b w:val="0"/>
          <w:sz w:val="20"/>
          <w:szCs w:val="20"/>
          <w:u w:val="none"/>
          <w:lang w:val="pt-BR"/>
        </w:rPr>
        <w:t xml:space="preserve">da totalidade dos </w:t>
      </w:r>
      <w:r w:rsidRPr="006B3CB1">
        <w:rPr>
          <w:rFonts w:ascii="Verdana" w:hAnsi="Verdana"/>
          <w:b w:val="0"/>
          <w:sz w:val="20"/>
          <w:szCs w:val="20"/>
          <w:u w:val="none"/>
        </w:rPr>
        <w:t>seguros contratados pela</w:t>
      </w:r>
      <w:r w:rsidRPr="006B3CB1">
        <w:rPr>
          <w:rFonts w:ascii="Verdana" w:hAnsi="Verdana"/>
          <w:sz w:val="20"/>
          <w:szCs w:val="20"/>
          <w:u w:val="none"/>
          <w:lang w:val="pt-BR"/>
        </w:rPr>
        <w:t xml:space="preserve"> </w:t>
      </w:r>
      <w:r w:rsidRPr="006B3CB1">
        <w:rPr>
          <w:rFonts w:ascii="Verdana" w:hAnsi="Verdana"/>
          <w:b w:val="0"/>
          <w:sz w:val="20"/>
          <w:szCs w:val="20"/>
          <w:u w:val="none"/>
        </w:rPr>
        <w:t xml:space="preserve">Emissora, em nome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ou pelas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em nome próprio</w:t>
      </w:r>
      <w:r w:rsidRPr="006B3CB1">
        <w:rPr>
          <w:rFonts w:ascii="Verdana" w:eastAsia="Arial Unicode MS" w:hAnsi="Verdana"/>
          <w:b w:val="0"/>
          <w:w w:val="0"/>
          <w:sz w:val="20"/>
          <w:szCs w:val="20"/>
          <w:u w:val="none"/>
        </w:rPr>
        <w:t xml:space="preserve">, </w:t>
      </w:r>
      <w:r w:rsidRPr="006B3CB1">
        <w:rPr>
          <w:rFonts w:ascii="Verdana" w:eastAsia="Arial Unicode MS" w:hAnsi="Verdana"/>
          <w:b w:val="0"/>
          <w:w w:val="0"/>
          <w:sz w:val="20"/>
          <w:szCs w:val="20"/>
          <w:u w:val="none"/>
          <w:lang w:val="pt-BR"/>
        </w:rPr>
        <w:t xml:space="preserve">conforme </w:t>
      </w:r>
      <w:r w:rsidRPr="006B3CB1">
        <w:rPr>
          <w:rFonts w:ascii="Verdana" w:hAnsi="Verdana"/>
          <w:b w:val="0"/>
          <w:sz w:val="20"/>
          <w:szCs w:val="20"/>
          <w:u w:val="none"/>
          <w:lang w:val="pt-BR"/>
        </w:rPr>
        <w:t xml:space="preserve">identificados </w:t>
      </w:r>
      <w:r w:rsidRPr="006B3CB1">
        <w:rPr>
          <w:rFonts w:ascii="Verdana" w:hAnsi="Verdana"/>
          <w:b w:val="0"/>
          <w:sz w:val="20"/>
          <w:szCs w:val="20"/>
          <w:u w:val="none"/>
        </w:rPr>
        <w:t xml:space="preserve">no </w:t>
      </w:r>
      <w:r w:rsidRPr="006B3CB1">
        <w:rPr>
          <w:rFonts w:ascii="Verdana" w:hAnsi="Verdana"/>
          <w:b w:val="0"/>
          <w:sz w:val="20"/>
          <w:szCs w:val="20"/>
          <w:lang w:val="pt-BR"/>
        </w:rPr>
        <w:t>Anexo II</w:t>
      </w:r>
      <w:r w:rsidRPr="006B3CB1">
        <w:rPr>
          <w:rFonts w:ascii="Verdana" w:hAnsi="Verdana"/>
          <w:b w:val="0"/>
          <w:sz w:val="20"/>
          <w:szCs w:val="20"/>
          <w:u w:val="none"/>
          <w:lang w:val="pt-BR"/>
        </w:rPr>
        <w:t xml:space="preserve"> ao presente Contrato </w:t>
      </w:r>
      <w:r w:rsidRPr="006B3CB1">
        <w:rPr>
          <w:rFonts w:ascii="Verdana" w:eastAsia="Arial Unicode MS" w:hAnsi="Verdana"/>
          <w:b w:val="0"/>
          <w:w w:val="0"/>
          <w:sz w:val="20"/>
          <w:szCs w:val="20"/>
          <w:u w:val="none"/>
          <w:lang w:val="pt-BR"/>
        </w:rPr>
        <w:t>(“</w:t>
      </w:r>
      <w:r w:rsidRPr="006B3CB1">
        <w:rPr>
          <w:rFonts w:ascii="Verdana" w:eastAsia="Arial Unicode MS" w:hAnsi="Verdana"/>
          <w:b w:val="0"/>
          <w:w w:val="0"/>
          <w:sz w:val="20"/>
          <w:szCs w:val="20"/>
          <w:lang w:val="pt-BR"/>
        </w:rPr>
        <w:t>Seguros</w:t>
      </w:r>
      <w:r w:rsidRPr="006B3CB1">
        <w:rPr>
          <w:rFonts w:ascii="Verdana" w:eastAsia="Arial Unicode MS" w:hAnsi="Verdana"/>
          <w:b w:val="0"/>
          <w:w w:val="0"/>
          <w:sz w:val="20"/>
          <w:szCs w:val="20"/>
          <w:u w:val="none"/>
          <w:lang w:val="pt-BR"/>
        </w:rPr>
        <w:t>”)</w:t>
      </w:r>
      <w:r w:rsidRPr="006B3CB1">
        <w:rPr>
          <w:rFonts w:ascii="Verdana" w:hAnsi="Verdana"/>
          <w:b w:val="0"/>
          <w:sz w:val="20"/>
          <w:szCs w:val="20"/>
          <w:u w:val="none"/>
          <w:lang w:val="pt-BR"/>
        </w:rPr>
        <w:t xml:space="preserve">, </w:t>
      </w:r>
      <w:r w:rsidRPr="006B3CB1">
        <w:rPr>
          <w:rFonts w:ascii="Verdana" w:eastAsia="Arial Unicode MS" w:hAnsi="Verdana"/>
          <w:b w:val="0"/>
          <w:w w:val="0"/>
          <w:sz w:val="20"/>
          <w:szCs w:val="20"/>
          <w:u w:val="none"/>
        </w:rPr>
        <w:t xml:space="preserve">sendo as apólices de tais seguros alteradas de forma a prever os Debenturistas, devidamente representados pelo Agente Fiduciário, como </w:t>
      </w:r>
      <w:r w:rsidRPr="006B3CB1">
        <w:rPr>
          <w:rFonts w:ascii="Verdana" w:eastAsia="Arial Unicode MS" w:hAnsi="Verdana"/>
          <w:b w:val="0"/>
          <w:w w:val="0"/>
          <w:sz w:val="20"/>
          <w:szCs w:val="20"/>
          <w:u w:val="none"/>
          <w:lang w:val="pt-BR"/>
        </w:rPr>
        <w:t xml:space="preserve">únicos </w:t>
      </w:r>
      <w:r w:rsidRPr="006B3CB1">
        <w:rPr>
          <w:rFonts w:ascii="Verdana" w:eastAsia="Arial Unicode MS" w:hAnsi="Verdana"/>
          <w:b w:val="0"/>
          <w:w w:val="0"/>
          <w:sz w:val="20"/>
          <w:szCs w:val="20"/>
          <w:u w:val="none"/>
        </w:rPr>
        <w:t>beneficiários</w:t>
      </w:r>
      <w:r w:rsidRPr="006B3CB1">
        <w:rPr>
          <w:rFonts w:ascii="Verdana" w:eastAsia="Arial Unicode MS" w:hAnsi="Verdana"/>
          <w:b w:val="0"/>
          <w:w w:val="0"/>
          <w:sz w:val="20"/>
          <w:szCs w:val="20"/>
          <w:u w:val="none"/>
          <w:lang w:val="pt-BR"/>
        </w:rPr>
        <w:t xml:space="preserve"> (excetuados seguros de responsabilidade civil, inclusive D&amp;O), </w:t>
      </w:r>
      <w:r w:rsidRPr="006B3CB1">
        <w:rPr>
          <w:rFonts w:ascii="Verdana" w:hAnsi="Verdana"/>
          <w:b w:val="0"/>
          <w:sz w:val="20"/>
          <w:szCs w:val="20"/>
          <w:u w:val="none"/>
        </w:rPr>
        <w:t xml:space="preserve">incluindo, sem limitação, </w:t>
      </w:r>
      <w:r w:rsidRPr="006B3CB1">
        <w:rPr>
          <w:rFonts w:ascii="Verdana" w:hAnsi="Verdana"/>
          <w:b w:val="0"/>
          <w:sz w:val="20"/>
          <w:szCs w:val="20"/>
          <w:u w:val="none"/>
          <w:lang w:val="pt-BR"/>
        </w:rPr>
        <w:t>todos e quaisquer</w:t>
      </w:r>
      <w:r w:rsidRPr="006B3CB1">
        <w:rPr>
          <w:rFonts w:ascii="Verdana" w:hAnsi="Verdana"/>
          <w:b w:val="0"/>
          <w:sz w:val="20"/>
          <w:szCs w:val="20"/>
          <w:u w:val="none"/>
        </w:rPr>
        <w:t xml:space="preserve"> valores, inclusive verbas indenizatórias que sejam ou venham a se tornar devidos </w:t>
      </w:r>
      <w:r w:rsidRPr="006B3CB1">
        <w:rPr>
          <w:rFonts w:ascii="Verdana" w:hAnsi="Verdana"/>
          <w:b w:val="0"/>
          <w:sz w:val="20"/>
          <w:szCs w:val="20"/>
          <w:u w:val="none"/>
          <w:lang w:val="pt-BR"/>
        </w:rPr>
        <w:t xml:space="preserve">à Brasil PCH e/ou às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rPr>
        <w:t xml:space="preserve">, em decorrência </w:t>
      </w:r>
      <w:r w:rsidRPr="006B3CB1">
        <w:rPr>
          <w:rFonts w:ascii="Verdana" w:hAnsi="Verdana"/>
          <w:b w:val="0"/>
          <w:sz w:val="20"/>
          <w:szCs w:val="20"/>
          <w:u w:val="none"/>
          <w:lang w:val="pt-BR"/>
        </w:rPr>
        <w:t>da ocorrência de qualquer sinistro</w:t>
      </w:r>
      <w:r w:rsidRPr="006B3CB1">
        <w:rPr>
          <w:rFonts w:ascii="Verdana" w:hAnsi="Verdana"/>
          <w:b w:val="0"/>
          <w:sz w:val="20"/>
          <w:szCs w:val="20"/>
          <w:u w:val="none"/>
        </w:rPr>
        <w:t xml:space="preserve">, bem como todos os demais direitos, corpóreos ou incorpóreos, potenciais ou não, que possam ser objeto de cessão fiduciária de acordo com as normas legais e regulamentares aplicáveis, decorrentes </w:t>
      </w:r>
      <w:r w:rsidRPr="006B3CB1">
        <w:rPr>
          <w:rFonts w:ascii="Verdana" w:hAnsi="Verdana"/>
          <w:b w:val="0"/>
          <w:sz w:val="20"/>
          <w:szCs w:val="20"/>
          <w:u w:val="none"/>
          <w:lang w:val="pt-BR"/>
        </w:rPr>
        <w:t>dos Seguros (“</w:t>
      </w:r>
      <w:r w:rsidRPr="006B3CB1">
        <w:rPr>
          <w:rFonts w:ascii="Verdana" w:hAnsi="Verdana"/>
          <w:b w:val="0"/>
          <w:sz w:val="20"/>
          <w:szCs w:val="20"/>
          <w:lang w:val="pt-BR"/>
        </w:rPr>
        <w:t>Direitos Creditórios dos Seguros</w:t>
      </w:r>
      <w:r w:rsidRPr="006B3CB1">
        <w:rPr>
          <w:rFonts w:ascii="Verdana" w:hAnsi="Verdana"/>
          <w:b w:val="0"/>
          <w:sz w:val="20"/>
          <w:szCs w:val="20"/>
          <w:u w:val="none"/>
          <w:lang w:val="pt-BR"/>
        </w:rPr>
        <w:t>”)</w:t>
      </w:r>
      <w:r w:rsidRPr="006B3CB1">
        <w:rPr>
          <w:rFonts w:ascii="Verdana" w:hAnsi="Verdana"/>
          <w:b w:val="0"/>
          <w:sz w:val="20"/>
          <w:szCs w:val="20"/>
          <w:u w:val="none"/>
        </w:rPr>
        <w:t>;</w:t>
      </w:r>
    </w:p>
    <w:p w14:paraId="3EBE2250" w14:textId="77777777" w:rsidR="006B3CB1" w:rsidRPr="006B3CB1" w:rsidRDefault="006B3CB1" w:rsidP="006B3CB1"/>
    <w:p w14:paraId="1F37370C" w14:textId="77777777" w:rsidR="006B3CB1" w:rsidRPr="006B3CB1" w:rsidRDefault="006B3CB1" w:rsidP="006B3CB1">
      <w:pPr>
        <w:ind w:left="703"/>
        <w:rPr>
          <w:b/>
        </w:rPr>
      </w:pPr>
      <w:r w:rsidRPr="006B3CB1">
        <w:rPr>
          <w:b/>
        </w:rPr>
        <w:t>(d)</w:t>
      </w:r>
      <w:r w:rsidRPr="006B3CB1">
        <w:tab/>
        <w:t xml:space="preserve">de todos os frutos, lucros, rendimentos, remuneração, reembolso de capital, bonificações, vantagens, juros, distribuições e demais direitos que forem atribuídos expressamente às Ações Alienadas, conforme descritas nos termos do </w:t>
      </w:r>
      <w:r w:rsidRPr="006B3CB1">
        <w:rPr>
          <w:u w:val="single"/>
        </w:rPr>
        <w:t>Anexo III</w:t>
      </w:r>
      <w:r w:rsidRPr="006B3CB1">
        <w:t xml:space="preserve"> ao presente Contrato (e que estão alienadas fiduciariamente nos termos do Contrato de Alienação Fiduciária), a qualquer título, inclusive dividendos, em dinheiro ou mediante distribuição de novas ações, juros sobre o capital próprio, reduções de capital e todos os demais proventos, que venham a ser apurados, declarados pela PCHPAR e pelas </w:t>
      </w:r>
      <w:proofErr w:type="spellStart"/>
      <w:r w:rsidRPr="006B3CB1">
        <w:t>SPEs</w:t>
      </w:r>
      <w:proofErr w:type="spellEnd"/>
      <w:r w:rsidRPr="006B3CB1">
        <w:t>, creditados nas Contas Vinculadas (conforme definidas abaixo) em relação às Ações Alienadas ("</w:t>
      </w:r>
      <w:r w:rsidRPr="006B3CB1">
        <w:rPr>
          <w:u w:val="single"/>
        </w:rPr>
        <w:t>Direitos Relacionados às Ações Alienadas</w:t>
      </w:r>
      <w:r w:rsidRPr="006B3CB1">
        <w:t>"), sendo certo que, desde já, as Partes reconhecem e concordam que quaisquer frutos, rendimentos, vantagens e remunerações, inclusive dividendos e juros sobre capital próprio, das Ações Alienadas que forem declarados e pagos à Emissora, desde que nos termos expressamente permitidos na Escritura de Emissão, no presente Contrato e no Contrato de Alienação Fiduciária, não integrarão a presente Cessão Fiduciária, independentemente de qualquer solicitação, aviso ou notificação.</w:t>
      </w:r>
    </w:p>
    <w:p w14:paraId="244794FD" w14:textId="77777777" w:rsidR="006B3CB1" w:rsidRPr="006B3CB1" w:rsidRDefault="006B3CB1" w:rsidP="006B3CB1">
      <w:pPr>
        <w:rPr>
          <w:lang w:val="x-none"/>
        </w:rPr>
      </w:pPr>
    </w:p>
    <w:p w14:paraId="692B6847" w14:textId="77777777" w:rsidR="006B3CB1" w:rsidRPr="006B3CB1" w:rsidRDefault="006B3CB1" w:rsidP="006B3CB1">
      <w:pPr>
        <w:pStyle w:val="titulo2"/>
        <w:keepNext w:val="0"/>
        <w:tabs>
          <w:tab w:val="clear" w:pos="0"/>
        </w:tabs>
        <w:spacing w:before="0" w:after="0" w:line="288" w:lineRule="auto"/>
        <w:ind w:left="705"/>
        <w:rPr>
          <w:rFonts w:ascii="Verdana" w:hAnsi="Verdana"/>
          <w:b w:val="0"/>
          <w:sz w:val="20"/>
          <w:szCs w:val="20"/>
          <w:u w:val="none"/>
          <w:lang w:val="pt-BR"/>
        </w:rPr>
      </w:pPr>
      <w:r w:rsidRPr="006B3CB1">
        <w:rPr>
          <w:rFonts w:ascii="Verdana" w:hAnsi="Verdana"/>
          <w:sz w:val="20"/>
          <w:szCs w:val="20"/>
          <w:u w:val="none"/>
          <w:lang w:val="pt-BR"/>
        </w:rPr>
        <w:t>(e)</w:t>
      </w:r>
      <w:r w:rsidRPr="006B3CB1">
        <w:rPr>
          <w:rFonts w:ascii="Verdana" w:hAnsi="Verdana"/>
          <w:sz w:val="20"/>
          <w:szCs w:val="20"/>
          <w:u w:val="none"/>
          <w:lang w:val="pt-BR"/>
        </w:rPr>
        <w:tab/>
      </w:r>
      <w:r w:rsidRPr="006B3CB1">
        <w:rPr>
          <w:rFonts w:ascii="Verdana" w:hAnsi="Verdana"/>
          <w:b w:val="0"/>
          <w:sz w:val="20"/>
          <w:szCs w:val="20"/>
          <w:u w:val="none"/>
          <w:lang w:val="pt-BR"/>
        </w:rPr>
        <w:t>de todos e quaisquer direitos, incluindo os recursos financeiros (incluindo receitas)</w:t>
      </w:r>
      <w:r w:rsidRPr="006B3CB1">
        <w:rPr>
          <w:rFonts w:ascii="Verdana" w:hAnsi="Verdana"/>
          <w:sz w:val="20"/>
          <w:szCs w:val="20"/>
          <w:u w:val="none"/>
          <w:lang w:val="pt-BR"/>
        </w:rPr>
        <w:t xml:space="preserve"> </w:t>
      </w:r>
      <w:r w:rsidRPr="006B3CB1">
        <w:rPr>
          <w:rFonts w:ascii="Verdana" w:hAnsi="Verdana"/>
          <w:b w:val="0"/>
          <w:sz w:val="20"/>
          <w:szCs w:val="20"/>
          <w:u w:val="none"/>
          <w:lang w:val="pt-BR"/>
        </w:rPr>
        <w:t>provenientes</w:t>
      </w:r>
      <w:r w:rsidRPr="006B3CB1">
        <w:rPr>
          <w:rFonts w:ascii="Verdana" w:hAnsi="Verdana"/>
          <w:sz w:val="20"/>
          <w:szCs w:val="20"/>
          <w:u w:val="none"/>
          <w:lang w:val="pt-BR"/>
        </w:rPr>
        <w:t xml:space="preserve"> (1) </w:t>
      </w:r>
      <w:r w:rsidRPr="006B3CB1">
        <w:rPr>
          <w:rFonts w:ascii="Verdana" w:hAnsi="Verdana"/>
          <w:b w:val="0"/>
          <w:sz w:val="20"/>
          <w:szCs w:val="20"/>
          <w:u w:val="none"/>
          <w:lang w:val="pt-BR"/>
        </w:rPr>
        <w:t xml:space="preserve">das Autorizações, </w:t>
      </w:r>
      <w:r w:rsidRPr="006B3CB1">
        <w:rPr>
          <w:rFonts w:ascii="Verdana" w:hAnsi="Verdana"/>
          <w:sz w:val="20"/>
          <w:szCs w:val="20"/>
          <w:u w:val="none"/>
          <w:lang w:val="pt-BR"/>
        </w:rPr>
        <w:t>(2)</w:t>
      </w:r>
      <w:r w:rsidRPr="006B3CB1">
        <w:rPr>
          <w:rFonts w:ascii="Verdana" w:hAnsi="Verdana"/>
          <w:b w:val="0"/>
          <w:sz w:val="20"/>
          <w:szCs w:val="20"/>
          <w:u w:val="none"/>
          <w:lang w:val="pt-BR"/>
        </w:rPr>
        <w:t xml:space="preserve"> dos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xml:space="preserve">; </w:t>
      </w:r>
      <w:r w:rsidRPr="006B3CB1">
        <w:rPr>
          <w:rFonts w:ascii="Verdana" w:hAnsi="Verdana"/>
          <w:sz w:val="20"/>
          <w:szCs w:val="20"/>
          <w:u w:val="none"/>
          <w:lang w:val="pt-BR"/>
        </w:rPr>
        <w:t>(3)</w:t>
      </w:r>
      <w:r w:rsidRPr="006B3CB1">
        <w:rPr>
          <w:rFonts w:ascii="Verdana" w:hAnsi="Verdana"/>
          <w:b w:val="0"/>
          <w:sz w:val="20"/>
          <w:szCs w:val="20"/>
          <w:u w:val="none"/>
          <w:lang w:val="pt-BR"/>
        </w:rPr>
        <w:t xml:space="preserve"> dos Seguros e </w:t>
      </w:r>
      <w:r w:rsidRPr="006B3CB1">
        <w:rPr>
          <w:rFonts w:ascii="Verdana" w:hAnsi="Verdana"/>
          <w:sz w:val="20"/>
          <w:szCs w:val="20"/>
          <w:u w:val="none"/>
          <w:lang w:val="pt-BR"/>
        </w:rPr>
        <w:t>(4)</w:t>
      </w:r>
      <w:r w:rsidRPr="006B3CB1">
        <w:rPr>
          <w:rFonts w:ascii="Verdana" w:hAnsi="Verdana"/>
          <w:b w:val="0"/>
          <w:sz w:val="20"/>
          <w:szCs w:val="20"/>
          <w:u w:val="none"/>
          <w:lang w:val="pt-BR"/>
        </w:rPr>
        <w:t xml:space="preserve"> dos Direitos Relacionados às Ações Alienadas recebidos ou depositados (ou a serem recebidos ou depositados), seja a que título for, na conta corrente vinculada nº [●], de titularidade da Emissora junto à agência nº [●], do Banco BNP </w:t>
      </w:r>
      <w:proofErr w:type="spellStart"/>
      <w:r w:rsidRPr="006B3CB1">
        <w:rPr>
          <w:rFonts w:ascii="Verdana" w:hAnsi="Verdana"/>
          <w:b w:val="0"/>
          <w:sz w:val="20"/>
          <w:szCs w:val="20"/>
          <w:u w:val="none"/>
          <w:lang w:val="pt-BR"/>
        </w:rPr>
        <w:t>Paribas</w:t>
      </w:r>
      <w:proofErr w:type="spellEnd"/>
      <w:r w:rsidRPr="006B3CB1">
        <w:rPr>
          <w:rFonts w:ascii="Verdana" w:hAnsi="Verdana"/>
          <w:b w:val="0"/>
          <w:sz w:val="20"/>
          <w:szCs w:val="20"/>
          <w:u w:val="none"/>
          <w:lang w:val="pt-BR"/>
        </w:rPr>
        <w:t xml:space="preserve"> Brasil S.A. (“</w:t>
      </w:r>
      <w:r w:rsidRPr="006B3CB1">
        <w:rPr>
          <w:rFonts w:ascii="Verdana" w:hAnsi="Verdana"/>
          <w:b w:val="0"/>
          <w:sz w:val="20"/>
          <w:szCs w:val="20"/>
          <w:lang w:val="pt-BR"/>
        </w:rPr>
        <w:t>Banco Depositário</w:t>
      </w:r>
      <w:r w:rsidRPr="006B3CB1">
        <w:rPr>
          <w:rFonts w:ascii="Verdana" w:hAnsi="Verdana"/>
          <w:b w:val="0"/>
          <w:sz w:val="20"/>
          <w:szCs w:val="20"/>
          <w:u w:val="none"/>
          <w:lang w:val="pt-BR"/>
        </w:rPr>
        <w:t>” e “</w:t>
      </w:r>
      <w:r w:rsidRPr="006B3CB1">
        <w:rPr>
          <w:rFonts w:ascii="Verdana" w:hAnsi="Verdana"/>
          <w:b w:val="0"/>
          <w:sz w:val="20"/>
          <w:szCs w:val="20"/>
          <w:lang w:val="pt-BR"/>
        </w:rPr>
        <w:t>Conta Vinculada da Emissora</w:t>
      </w:r>
      <w:r w:rsidRPr="006B3CB1">
        <w:rPr>
          <w:rFonts w:ascii="Verdana" w:hAnsi="Verdana"/>
          <w:b w:val="0"/>
          <w:sz w:val="20"/>
          <w:szCs w:val="20"/>
          <w:u w:val="none"/>
          <w:lang w:val="pt-BR"/>
        </w:rPr>
        <w:t>”, respectivamente), na conta corrente vinculada nº [●], de titularidade da PCHPAR junto à agência nº [●], do Banco Depositário ("</w:t>
      </w:r>
      <w:r w:rsidRPr="006B3CB1">
        <w:rPr>
          <w:rFonts w:ascii="Verdana" w:hAnsi="Verdana"/>
          <w:b w:val="0"/>
          <w:sz w:val="20"/>
          <w:szCs w:val="20"/>
          <w:lang w:val="pt-BR"/>
        </w:rPr>
        <w:t>Conta Vinculada da PCHPAR</w:t>
      </w:r>
      <w:r w:rsidRPr="006B3CB1">
        <w:rPr>
          <w:rFonts w:ascii="Verdana" w:hAnsi="Verdana"/>
          <w:b w:val="0"/>
          <w:sz w:val="20"/>
          <w:szCs w:val="20"/>
          <w:u w:val="none"/>
          <w:lang w:val="pt-BR"/>
        </w:rPr>
        <w:t xml:space="preserve">”) e das contas correntes vinculadas de titularidade das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lang w:val="pt-BR"/>
        </w:rPr>
        <w:t xml:space="preserve"> descritas no </w:t>
      </w:r>
      <w:r w:rsidRPr="006B3CB1">
        <w:rPr>
          <w:rFonts w:ascii="Verdana" w:hAnsi="Verdana"/>
          <w:b w:val="0"/>
          <w:sz w:val="20"/>
          <w:szCs w:val="20"/>
          <w:lang w:val="pt-BR"/>
        </w:rPr>
        <w:t>Anexo IV</w:t>
      </w:r>
      <w:r w:rsidRPr="006B3CB1">
        <w:rPr>
          <w:rFonts w:ascii="Verdana" w:hAnsi="Verdana"/>
          <w:b w:val="0"/>
          <w:sz w:val="20"/>
          <w:szCs w:val="20"/>
          <w:u w:val="none"/>
          <w:lang w:val="pt-BR"/>
        </w:rPr>
        <w:t xml:space="preserve"> ao presente Contrato (“</w:t>
      </w:r>
      <w:r w:rsidRPr="006B3CB1">
        <w:rPr>
          <w:rFonts w:ascii="Verdana" w:hAnsi="Verdana"/>
          <w:b w:val="0"/>
          <w:sz w:val="20"/>
          <w:szCs w:val="20"/>
          <w:lang w:val="pt-BR"/>
        </w:rPr>
        <w:t xml:space="preserve">Contas Vinculadas das </w:t>
      </w:r>
      <w:proofErr w:type="spellStart"/>
      <w:r w:rsidRPr="006B3CB1">
        <w:rPr>
          <w:rFonts w:ascii="Verdana" w:hAnsi="Verdana"/>
          <w:b w:val="0"/>
          <w:sz w:val="20"/>
          <w:szCs w:val="20"/>
          <w:lang w:val="pt-BR"/>
        </w:rPr>
        <w:t>SPEs</w:t>
      </w:r>
      <w:proofErr w:type="spellEnd"/>
      <w:r w:rsidRPr="006B3CB1">
        <w:rPr>
          <w:rFonts w:ascii="Verdana" w:hAnsi="Verdana"/>
          <w:b w:val="0"/>
          <w:sz w:val="20"/>
          <w:szCs w:val="20"/>
          <w:u w:val="none"/>
          <w:lang w:val="pt-BR"/>
        </w:rPr>
        <w:t xml:space="preserve">” e, em conjunto com a Conta </w:t>
      </w:r>
      <w:r w:rsidRPr="006B3CB1">
        <w:rPr>
          <w:rFonts w:ascii="Verdana" w:hAnsi="Verdana"/>
          <w:b w:val="0"/>
          <w:sz w:val="20"/>
          <w:szCs w:val="20"/>
          <w:u w:val="none"/>
          <w:lang w:val="pt-BR"/>
        </w:rPr>
        <w:lastRenderedPageBreak/>
        <w:t>Vinculada da Emissora e a Conta Vinculada da PCHPAR, “</w:t>
      </w:r>
      <w:r w:rsidRPr="006B3CB1">
        <w:rPr>
          <w:rFonts w:ascii="Verdana" w:hAnsi="Verdana"/>
          <w:b w:val="0"/>
          <w:sz w:val="20"/>
          <w:szCs w:val="20"/>
          <w:lang w:val="pt-BR"/>
        </w:rPr>
        <w:t>Contas Vinculadas</w:t>
      </w:r>
      <w:r w:rsidRPr="006B3CB1">
        <w:rPr>
          <w:rFonts w:ascii="Verdana" w:hAnsi="Verdana"/>
          <w:b w:val="0"/>
          <w:sz w:val="20"/>
          <w:szCs w:val="20"/>
          <w:u w:val="none"/>
          <w:lang w:val="pt-BR"/>
        </w:rPr>
        <w:t>”) em que serão efetuados os pagamentos decorrentes dos direitos dos itens (a) a (d) desta Cláusula 1.1, independentemente de onde se encontrarem, inclusive em trânsito ou em fase de compensação bancária</w:t>
      </w:r>
      <w:r w:rsidRPr="006B3CB1">
        <w:rPr>
          <w:rFonts w:ascii="Verdana" w:hAnsi="Verdana"/>
          <w:b w:val="0"/>
          <w:sz w:val="20"/>
          <w:szCs w:val="20"/>
          <w:u w:val="none"/>
        </w:rPr>
        <w:t xml:space="preserve">; </w:t>
      </w:r>
      <w:r w:rsidRPr="006B3CB1">
        <w:rPr>
          <w:rFonts w:ascii="Verdana" w:hAnsi="Verdana"/>
          <w:b w:val="0"/>
          <w:sz w:val="20"/>
          <w:szCs w:val="20"/>
          <w:u w:val="none"/>
          <w:lang w:val="pt-BR"/>
        </w:rPr>
        <w:t xml:space="preserve">e </w:t>
      </w:r>
    </w:p>
    <w:p w14:paraId="414C58BD" w14:textId="77777777" w:rsidR="006B3CB1" w:rsidRPr="006B3CB1" w:rsidRDefault="006B3CB1" w:rsidP="006B3CB1"/>
    <w:p w14:paraId="28F5288C" w14:textId="77777777" w:rsidR="006B3CB1" w:rsidRPr="006B3CB1" w:rsidRDefault="006B3CB1" w:rsidP="006B3CB1">
      <w:pPr>
        <w:pStyle w:val="titulo2"/>
        <w:keepNext w:val="0"/>
        <w:tabs>
          <w:tab w:val="clear" w:pos="0"/>
        </w:tabs>
        <w:spacing w:before="0" w:after="0" w:line="288" w:lineRule="auto"/>
        <w:ind w:left="705"/>
        <w:rPr>
          <w:rFonts w:ascii="Verdana" w:hAnsi="Verdana"/>
          <w:b w:val="0"/>
          <w:sz w:val="20"/>
          <w:szCs w:val="20"/>
          <w:u w:val="none"/>
          <w:lang w:val="pt-BR"/>
        </w:rPr>
      </w:pPr>
      <w:r w:rsidRPr="006B3CB1">
        <w:rPr>
          <w:rFonts w:ascii="Verdana" w:hAnsi="Verdana"/>
          <w:sz w:val="20"/>
          <w:szCs w:val="20"/>
          <w:u w:val="none"/>
          <w:lang w:val="pt-BR"/>
        </w:rPr>
        <w:t>(f)</w:t>
      </w:r>
      <w:r w:rsidRPr="006B3CB1">
        <w:rPr>
          <w:rFonts w:ascii="Verdana" w:hAnsi="Verdana"/>
          <w:sz w:val="20"/>
          <w:szCs w:val="20"/>
          <w:u w:val="none"/>
          <w:lang w:val="pt-BR"/>
        </w:rPr>
        <w:tab/>
      </w:r>
      <w:r w:rsidRPr="006B3CB1">
        <w:rPr>
          <w:rFonts w:ascii="Verdana" w:hAnsi="Verdana"/>
          <w:b w:val="0"/>
          <w:sz w:val="20"/>
          <w:szCs w:val="20"/>
          <w:u w:val="none"/>
          <w:lang w:val="pt-BR"/>
        </w:rPr>
        <w:t>de todos os rendimentos decorrentes dos Investimentos Permitidos (conforme definidos abaixo) realizados com os recursos recebidos ou depositados nas Contas Vinculadas, incluindo aplicações financeiras, rendimentos, direitos, proventos, distribuições e demais valores recebidos ou a serem recebidos ou de qualquer outra forma depositados ou a serem depositados às Cedentes nas Contas Vinculadas (“</w:t>
      </w:r>
      <w:r w:rsidRPr="006B3CB1">
        <w:rPr>
          <w:rFonts w:ascii="Verdana" w:hAnsi="Verdana"/>
          <w:b w:val="0"/>
          <w:sz w:val="20"/>
          <w:szCs w:val="20"/>
          <w:lang w:val="pt-BR"/>
        </w:rPr>
        <w:t>Rendimentos</w:t>
      </w:r>
      <w:r w:rsidRPr="006B3CB1">
        <w:rPr>
          <w:rFonts w:ascii="Verdana" w:hAnsi="Verdana"/>
          <w:b w:val="0"/>
          <w:sz w:val="20"/>
          <w:szCs w:val="20"/>
          <w:u w:val="none"/>
          <w:lang w:val="pt-BR"/>
        </w:rPr>
        <w:t xml:space="preserve">” e, em conjunto com os Direitos Emergentes das Autorizações, os Direitos Creditórios dos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os Direitos Creditórios dos Seguros, os Direitos Relacionados às Ações Alienadas e as Contas Vinculadas, “</w:t>
      </w:r>
      <w:r w:rsidRPr="006B3CB1">
        <w:rPr>
          <w:rFonts w:ascii="Verdana" w:hAnsi="Verdana"/>
          <w:b w:val="0"/>
          <w:sz w:val="20"/>
          <w:szCs w:val="20"/>
          <w:lang w:val="pt-BR"/>
        </w:rPr>
        <w:t>Direitos Cedidos Fiduciariamente</w:t>
      </w:r>
      <w:r w:rsidRPr="006B3CB1">
        <w:rPr>
          <w:rFonts w:ascii="Verdana" w:hAnsi="Verdana"/>
          <w:b w:val="0"/>
          <w:sz w:val="20"/>
          <w:szCs w:val="20"/>
          <w:u w:val="none"/>
          <w:lang w:val="pt-BR"/>
        </w:rPr>
        <w:t>” e a garantia sob eles constituída, “</w:t>
      </w:r>
      <w:r w:rsidRPr="006B3CB1">
        <w:rPr>
          <w:rFonts w:ascii="Verdana" w:hAnsi="Verdana"/>
          <w:b w:val="0"/>
          <w:sz w:val="20"/>
          <w:szCs w:val="20"/>
          <w:lang w:val="pt-BR"/>
        </w:rPr>
        <w:t>Cessão Fiduciária</w:t>
      </w:r>
      <w:r w:rsidRPr="006B3CB1">
        <w:rPr>
          <w:rFonts w:ascii="Verdana" w:hAnsi="Verdana"/>
          <w:b w:val="0"/>
          <w:sz w:val="20"/>
          <w:szCs w:val="20"/>
          <w:u w:val="none"/>
          <w:lang w:val="pt-BR"/>
        </w:rPr>
        <w:t>”).</w:t>
      </w:r>
      <w:bookmarkEnd w:id="336"/>
    </w:p>
    <w:p w14:paraId="60214D30" w14:textId="77777777" w:rsidR="006B3CB1" w:rsidRPr="006B3CB1" w:rsidRDefault="006B3CB1" w:rsidP="006B3CB1">
      <w:bookmarkStart w:id="338" w:name="_Ref362302779"/>
      <w:bookmarkEnd w:id="337"/>
    </w:p>
    <w:p w14:paraId="789B0B77"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Durante a vigência do presente Contrato, a movimentação da</w:t>
      </w:r>
      <w:r w:rsidRPr="006B3CB1">
        <w:rPr>
          <w:rFonts w:ascii="Verdana" w:hAnsi="Verdana"/>
          <w:b w:val="0"/>
          <w:sz w:val="20"/>
          <w:szCs w:val="20"/>
          <w:u w:val="none"/>
          <w:lang w:val="pt-BR"/>
        </w:rPr>
        <w:t>s</w:t>
      </w:r>
      <w:r w:rsidRPr="006B3CB1">
        <w:rPr>
          <w:rFonts w:ascii="Verdana" w:hAnsi="Verdana"/>
          <w:b w:val="0"/>
          <w:sz w:val="20"/>
          <w:szCs w:val="20"/>
          <w:u w:val="none"/>
        </w:rPr>
        <w:t xml:space="preserve"> Conta</w:t>
      </w:r>
      <w:r w:rsidRPr="006B3CB1">
        <w:rPr>
          <w:rFonts w:ascii="Verdana" w:hAnsi="Verdana"/>
          <w:b w:val="0"/>
          <w:sz w:val="20"/>
          <w:szCs w:val="20"/>
          <w:u w:val="none"/>
          <w:lang w:val="pt-BR"/>
        </w:rPr>
        <w:t>s</w:t>
      </w:r>
      <w:r w:rsidRPr="006B3CB1">
        <w:rPr>
          <w:rFonts w:ascii="Verdana" w:hAnsi="Verdana"/>
          <w:b w:val="0"/>
          <w:sz w:val="20"/>
          <w:szCs w:val="20"/>
          <w:u w:val="none"/>
        </w:rPr>
        <w:t xml:space="preserve"> Vinculada</w:t>
      </w:r>
      <w:r w:rsidRPr="006B3CB1">
        <w:rPr>
          <w:rFonts w:ascii="Verdana" w:hAnsi="Verdana"/>
          <w:b w:val="0"/>
          <w:sz w:val="20"/>
          <w:szCs w:val="20"/>
          <w:u w:val="none"/>
          <w:lang w:val="pt-BR"/>
        </w:rPr>
        <w:t>s</w:t>
      </w:r>
      <w:r w:rsidRPr="006B3CB1">
        <w:rPr>
          <w:rFonts w:ascii="Verdana" w:hAnsi="Verdana"/>
          <w:b w:val="0"/>
          <w:sz w:val="20"/>
          <w:szCs w:val="20"/>
          <w:u w:val="none"/>
        </w:rPr>
        <w:t xml:space="preserve"> será realizada de acordo com os termos e condições estabelecidos</w:t>
      </w:r>
      <w:r w:rsidRPr="006B3CB1">
        <w:rPr>
          <w:rFonts w:ascii="Verdana" w:hAnsi="Verdana"/>
          <w:b w:val="0"/>
          <w:sz w:val="20"/>
          <w:szCs w:val="20"/>
          <w:u w:val="none"/>
          <w:lang w:val="pt-BR"/>
        </w:rPr>
        <w:t xml:space="preserve">: </w:t>
      </w:r>
      <w:r w:rsidRPr="006B3CB1">
        <w:rPr>
          <w:rFonts w:ascii="Verdana" w:hAnsi="Verdana"/>
          <w:sz w:val="20"/>
          <w:szCs w:val="20"/>
          <w:u w:val="none"/>
        </w:rPr>
        <w:t>(i)</w:t>
      </w:r>
      <w:r w:rsidRPr="006B3CB1">
        <w:rPr>
          <w:rFonts w:ascii="Verdana" w:hAnsi="Verdana"/>
          <w:b w:val="0"/>
          <w:sz w:val="20"/>
          <w:szCs w:val="20"/>
          <w:u w:val="none"/>
        </w:rPr>
        <w:t xml:space="preserve"> no presente Contrato</w:t>
      </w:r>
      <w:r w:rsidRPr="006B3CB1">
        <w:rPr>
          <w:rFonts w:ascii="Verdana" w:hAnsi="Verdana"/>
          <w:b w:val="0"/>
          <w:sz w:val="20"/>
          <w:szCs w:val="20"/>
          <w:u w:val="none"/>
          <w:lang w:val="pt-BR"/>
        </w:rPr>
        <w:t xml:space="preserve">; </w:t>
      </w:r>
      <w:r w:rsidRPr="006B3CB1">
        <w:rPr>
          <w:rFonts w:ascii="Verdana" w:hAnsi="Verdana"/>
          <w:sz w:val="20"/>
          <w:szCs w:val="20"/>
          <w:u w:val="none"/>
        </w:rPr>
        <w:t>(</w:t>
      </w:r>
      <w:proofErr w:type="spellStart"/>
      <w:r w:rsidRPr="006B3CB1">
        <w:rPr>
          <w:rFonts w:ascii="Verdana" w:hAnsi="Verdana"/>
          <w:sz w:val="20"/>
          <w:szCs w:val="20"/>
          <w:u w:val="none"/>
        </w:rPr>
        <w:t>ii</w:t>
      </w:r>
      <w:proofErr w:type="spellEnd"/>
      <w:r w:rsidRPr="006B3CB1">
        <w:rPr>
          <w:rFonts w:ascii="Verdana" w:hAnsi="Verdana"/>
          <w:sz w:val="20"/>
          <w:szCs w:val="20"/>
          <w:u w:val="none"/>
        </w:rPr>
        <w:t>)</w:t>
      </w:r>
      <w:r w:rsidRPr="006B3CB1">
        <w:rPr>
          <w:rFonts w:ascii="Verdana" w:hAnsi="Verdana"/>
          <w:b w:val="0"/>
          <w:sz w:val="20"/>
          <w:szCs w:val="20"/>
          <w:u w:val="none"/>
          <w:lang w:val="pt-BR"/>
        </w:rPr>
        <w:t xml:space="preserve"> no Contrato de Administração de Conta (conforme definido abaixo); e </w:t>
      </w:r>
      <w:r w:rsidRPr="006B3CB1">
        <w:rPr>
          <w:rFonts w:ascii="Verdana" w:hAnsi="Verdana"/>
          <w:sz w:val="20"/>
          <w:szCs w:val="20"/>
          <w:u w:val="none"/>
        </w:rPr>
        <w:t>(</w:t>
      </w:r>
      <w:proofErr w:type="spellStart"/>
      <w:r w:rsidRPr="006B3CB1">
        <w:rPr>
          <w:rFonts w:ascii="Verdana" w:hAnsi="Verdana"/>
          <w:sz w:val="20"/>
          <w:szCs w:val="20"/>
          <w:u w:val="none"/>
        </w:rPr>
        <w:t>iii</w:t>
      </w:r>
      <w:proofErr w:type="spellEnd"/>
      <w:r w:rsidRPr="006B3CB1">
        <w:rPr>
          <w:rFonts w:ascii="Verdana" w:hAnsi="Verdana"/>
          <w:sz w:val="20"/>
          <w:szCs w:val="20"/>
          <w:u w:val="none"/>
        </w:rPr>
        <w:t>)</w:t>
      </w:r>
      <w:r w:rsidRPr="006B3CB1">
        <w:rPr>
          <w:rFonts w:ascii="Verdana" w:hAnsi="Verdana"/>
          <w:b w:val="0"/>
          <w:sz w:val="20"/>
          <w:szCs w:val="20"/>
          <w:u w:val="none"/>
          <w:lang w:val="pt-BR"/>
        </w:rPr>
        <w:t xml:space="preserve"> no Contrato de Depósito (conforme definido abaixo)</w:t>
      </w:r>
      <w:r w:rsidRPr="006B3CB1">
        <w:rPr>
          <w:rFonts w:ascii="Verdana" w:hAnsi="Verdana"/>
          <w:b w:val="0"/>
          <w:sz w:val="20"/>
          <w:szCs w:val="20"/>
          <w:u w:val="none"/>
        </w:rPr>
        <w:t>.</w:t>
      </w:r>
    </w:p>
    <w:p w14:paraId="6F13DD0C" w14:textId="77777777" w:rsidR="006B3CB1" w:rsidRPr="006B3CB1" w:rsidRDefault="006B3CB1" w:rsidP="006B3CB1">
      <w:pPr>
        <w:pStyle w:val="titulo2"/>
        <w:keepNext w:val="0"/>
        <w:tabs>
          <w:tab w:val="clear" w:pos="0"/>
        </w:tabs>
        <w:spacing w:before="0" w:after="0" w:line="288" w:lineRule="auto"/>
        <w:rPr>
          <w:rFonts w:ascii="Verdana" w:hAnsi="Verdana"/>
          <w:sz w:val="20"/>
          <w:szCs w:val="20"/>
        </w:rPr>
      </w:pPr>
    </w:p>
    <w:bookmarkEnd w:id="338"/>
    <w:p w14:paraId="68140945" w14:textId="77777777" w:rsidR="006B3CB1" w:rsidRPr="006B3CB1" w:rsidRDefault="006B3CB1" w:rsidP="006B3CB1">
      <w:pPr>
        <w:pStyle w:val="titulo2"/>
        <w:keepNext w:val="0"/>
        <w:numPr>
          <w:ilvl w:val="1"/>
          <w:numId w:val="58"/>
        </w:numPr>
        <w:spacing w:before="0" w:after="0" w:line="288" w:lineRule="auto"/>
        <w:rPr>
          <w:rFonts w:ascii="Verdana" w:hAnsi="Verdana"/>
          <w:color w:val="000000"/>
          <w:sz w:val="20"/>
          <w:szCs w:val="20"/>
          <w:lang w:val="pt-BR"/>
        </w:rPr>
      </w:pPr>
      <w:r w:rsidRPr="006B3CB1">
        <w:rPr>
          <w:rFonts w:ascii="Verdana" w:hAnsi="Verdana"/>
          <w:b w:val="0"/>
          <w:color w:val="000000"/>
          <w:sz w:val="20"/>
          <w:szCs w:val="20"/>
          <w:u w:val="none"/>
          <w:lang w:val="pt-BR"/>
        </w:rPr>
        <w:t>Como resultado da garantia objeto deste Contrato, as Partes reconhecem que a propriedade fiduciária, o domínio resolúvel e a posse indireta sobre os Direitos Cedidos Fiduciariamente serão transferidos para os Debenturistas, representados pelo Agente Fiduciário, e que as Cedentes deterão a posse direta dos Direitos Cedidos Fiduciariamente exclusivamente na qualidade de depositárias e responsáveis por bens de terceiros, assumindo todas as obrigações previstas nos artigos 627 a 646 do Código Civil, até que este Contrato tenha sido integralmente extinto.</w:t>
      </w:r>
    </w:p>
    <w:p w14:paraId="63B49C44" w14:textId="77777777" w:rsidR="006B3CB1" w:rsidRPr="006B3CB1" w:rsidRDefault="006B3CB1" w:rsidP="006B3CB1">
      <w:pPr>
        <w:pStyle w:val="Level2"/>
        <w:numPr>
          <w:ilvl w:val="0"/>
          <w:numId w:val="0"/>
        </w:numPr>
        <w:tabs>
          <w:tab w:val="left" w:pos="1418"/>
        </w:tabs>
        <w:spacing w:after="0" w:line="288" w:lineRule="auto"/>
        <w:rPr>
          <w:rFonts w:ascii="Verdana" w:hAnsi="Verdana"/>
          <w:b/>
          <w:color w:val="000000"/>
          <w:szCs w:val="20"/>
        </w:rPr>
      </w:pPr>
    </w:p>
    <w:p w14:paraId="22DBD4BE"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lang w:val="pt-BR"/>
        </w:rPr>
      </w:pPr>
      <w:bookmarkStart w:id="339" w:name="_Ref428265793"/>
      <w:bookmarkStart w:id="340" w:name="_Ref382920343"/>
      <w:r w:rsidRPr="006B3CB1">
        <w:rPr>
          <w:rFonts w:ascii="Verdana" w:hAnsi="Verdana"/>
          <w:b w:val="0"/>
          <w:sz w:val="20"/>
          <w:szCs w:val="20"/>
          <w:u w:val="none"/>
          <w:lang w:val="pt-BR"/>
        </w:rPr>
        <w:t>As Cedentes se</w:t>
      </w:r>
      <w:r w:rsidRPr="006B3CB1">
        <w:rPr>
          <w:rFonts w:ascii="Verdana" w:hAnsi="Verdana"/>
          <w:b w:val="0"/>
          <w:sz w:val="20"/>
          <w:szCs w:val="20"/>
          <w:u w:val="none"/>
        </w:rPr>
        <w:t xml:space="preserve"> compromete</w:t>
      </w:r>
      <w:r w:rsidRPr="006B3CB1">
        <w:rPr>
          <w:rFonts w:ascii="Verdana" w:hAnsi="Verdana"/>
          <w:b w:val="0"/>
          <w:sz w:val="20"/>
          <w:szCs w:val="20"/>
          <w:u w:val="none"/>
          <w:lang w:val="pt-BR"/>
        </w:rPr>
        <w:t>m</w:t>
      </w:r>
      <w:r w:rsidRPr="006B3CB1">
        <w:rPr>
          <w:rFonts w:ascii="Verdana" w:hAnsi="Verdana"/>
          <w:b w:val="0"/>
          <w:sz w:val="20"/>
          <w:szCs w:val="20"/>
          <w:u w:val="none"/>
        </w:rPr>
        <w:t xml:space="preserve"> a</w:t>
      </w:r>
      <w:r w:rsidRPr="006B3CB1">
        <w:rPr>
          <w:rFonts w:ascii="Verdana" w:hAnsi="Verdana"/>
          <w:b w:val="0"/>
          <w:sz w:val="20"/>
          <w:szCs w:val="20"/>
          <w:u w:val="none"/>
          <w:lang w:val="pt-BR"/>
        </w:rPr>
        <w:t xml:space="preserve">: </w:t>
      </w:r>
      <w:r w:rsidRPr="006B3CB1">
        <w:rPr>
          <w:rFonts w:ascii="Verdana" w:hAnsi="Verdana"/>
          <w:sz w:val="20"/>
          <w:szCs w:val="20"/>
          <w:u w:val="none"/>
          <w:lang w:val="pt-BR"/>
        </w:rPr>
        <w:t>(i)</w:t>
      </w:r>
      <w:r w:rsidRPr="006B3CB1">
        <w:rPr>
          <w:rFonts w:ascii="Verdana" w:hAnsi="Verdana"/>
          <w:b w:val="0"/>
          <w:sz w:val="20"/>
          <w:szCs w:val="20"/>
          <w:u w:val="none"/>
          <w:lang w:val="pt-BR"/>
        </w:rPr>
        <w:t xml:space="preserve"> ajustar o</w:t>
      </w:r>
      <w:r w:rsidRPr="006B3CB1">
        <w:rPr>
          <w:rFonts w:ascii="Verdana" w:hAnsi="Verdana"/>
          <w:b w:val="0"/>
          <w:sz w:val="20"/>
          <w:szCs w:val="20"/>
          <w:u w:val="none"/>
        </w:rPr>
        <w:t xml:space="preserve"> </w:t>
      </w:r>
      <w:r w:rsidRPr="006B3CB1">
        <w:rPr>
          <w:rFonts w:ascii="Verdana" w:hAnsi="Verdana"/>
          <w:b w:val="0"/>
          <w:sz w:val="20"/>
          <w:szCs w:val="20"/>
          <w:lang w:val="pt-BR"/>
        </w:rPr>
        <w:t>Anexo I</w:t>
      </w:r>
      <w:r w:rsidRPr="006B3CB1">
        <w:rPr>
          <w:rFonts w:ascii="Verdana" w:hAnsi="Verdana"/>
          <w:b w:val="0"/>
          <w:sz w:val="20"/>
          <w:szCs w:val="20"/>
          <w:u w:val="none"/>
          <w:lang w:val="pt-BR"/>
        </w:rPr>
        <w:t xml:space="preserve"> ao presente Contrato para refletir quaisquer aditivos ou instrumentos que venham a modificar ou substituir 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xml:space="preserve"> e </w:t>
      </w:r>
      <w:r w:rsidRPr="006B3CB1">
        <w:rPr>
          <w:rFonts w:ascii="Verdana" w:hAnsi="Verdana"/>
          <w:sz w:val="20"/>
          <w:szCs w:val="20"/>
          <w:u w:val="none"/>
          <w:lang w:val="pt-BR"/>
        </w:rPr>
        <w:t>(</w:t>
      </w:r>
      <w:proofErr w:type="spellStart"/>
      <w:r w:rsidRPr="006B3CB1">
        <w:rPr>
          <w:rFonts w:ascii="Verdana" w:hAnsi="Verdana"/>
          <w:sz w:val="20"/>
          <w:szCs w:val="20"/>
          <w:u w:val="none"/>
          <w:lang w:val="pt-BR"/>
        </w:rPr>
        <w:t>ii</w:t>
      </w:r>
      <w:proofErr w:type="spellEnd"/>
      <w:r w:rsidRPr="006B3CB1">
        <w:rPr>
          <w:rFonts w:ascii="Verdana" w:hAnsi="Verdana"/>
          <w:sz w:val="20"/>
          <w:szCs w:val="20"/>
          <w:u w:val="none"/>
          <w:lang w:val="pt-BR"/>
        </w:rPr>
        <w:t>)</w:t>
      </w:r>
      <w:r w:rsidRPr="006B3CB1">
        <w:rPr>
          <w:rFonts w:ascii="Verdana" w:hAnsi="Verdana"/>
          <w:b w:val="0"/>
          <w:sz w:val="20"/>
          <w:szCs w:val="20"/>
          <w:u w:val="none"/>
          <w:lang w:val="pt-BR"/>
        </w:rPr>
        <w:t xml:space="preserve"> incluir no </w:t>
      </w:r>
      <w:r w:rsidRPr="006B3CB1">
        <w:rPr>
          <w:rFonts w:ascii="Verdana" w:hAnsi="Verdana"/>
          <w:b w:val="0"/>
          <w:sz w:val="20"/>
          <w:szCs w:val="20"/>
          <w:lang w:val="pt-BR"/>
        </w:rPr>
        <w:t>Anexo II</w:t>
      </w:r>
      <w:r w:rsidRPr="006B3CB1">
        <w:rPr>
          <w:rFonts w:ascii="Verdana" w:hAnsi="Verdana"/>
          <w:b w:val="0"/>
          <w:sz w:val="20"/>
          <w:szCs w:val="20"/>
          <w:u w:val="none"/>
          <w:lang w:val="pt-BR"/>
        </w:rPr>
        <w:t xml:space="preserve"> ao presente Contrato </w:t>
      </w:r>
      <w:r w:rsidRPr="006B3CB1">
        <w:rPr>
          <w:rFonts w:ascii="Verdana" w:hAnsi="Verdana"/>
          <w:b w:val="0"/>
          <w:sz w:val="20"/>
          <w:szCs w:val="20"/>
          <w:u w:val="none"/>
        </w:rPr>
        <w:t xml:space="preserve">a descrição de todo e qualquer </w:t>
      </w:r>
      <w:r w:rsidRPr="006B3CB1">
        <w:rPr>
          <w:rFonts w:ascii="Verdana" w:hAnsi="Verdana"/>
          <w:b w:val="0"/>
          <w:sz w:val="20"/>
          <w:szCs w:val="20"/>
          <w:u w:val="none"/>
          <w:lang w:val="pt-BR"/>
        </w:rPr>
        <w:t>Seguro que venha a ser</w:t>
      </w:r>
      <w:r w:rsidRPr="006B3CB1">
        <w:rPr>
          <w:rFonts w:ascii="Verdana" w:hAnsi="Verdana"/>
          <w:b w:val="0"/>
          <w:sz w:val="20"/>
          <w:szCs w:val="20"/>
          <w:u w:val="none"/>
        </w:rPr>
        <w:t xml:space="preserve"> celebrado</w:t>
      </w:r>
      <w:r w:rsidRPr="006B3CB1">
        <w:rPr>
          <w:rFonts w:ascii="Verdana" w:hAnsi="Verdana"/>
          <w:b w:val="0"/>
          <w:sz w:val="20"/>
          <w:szCs w:val="20"/>
          <w:u w:val="none"/>
          <w:lang w:val="pt-BR"/>
        </w:rPr>
        <w:t xml:space="preserve"> ou contratado, conforme o caso, pela</w:t>
      </w:r>
      <w:r w:rsidRPr="006B3CB1">
        <w:rPr>
          <w:rFonts w:ascii="Verdana" w:hAnsi="Verdana"/>
          <w:b w:val="0"/>
          <w:sz w:val="20"/>
          <w:szCs w:val="20"/>
          <w:u w:val="none"/>
        </w:rPr>
        <w:t xml:space="preserve"> Emissora</w:t>
      </w:r>
      <w:r w:rsidRPr="006B3CB1">
        <w:rPr>
          <w:rFonts w:ascii="Verdana" w:hAnsi="Verdana"/>
          <w:b w:val="0"/>
          <w:sz w:val="20"/>
          <w:szCs w:val="20"/>
          <w:u w:val="none"/>
          <w:lang w:val="pt-BR"/>
        </w:rPr>
        <w:t xml:space="preserve"> e/ou pelas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lang w:val="pt-BR"/>
        </w:rPr>
        <w:t xml:space="preserve"> em relação ao objeto de suas autorizações</w:t>
      </w:r>
      <w:r w:rsidRPr="006B3CB1">
        <w:rPr>
          <w:rFonts w:ascii="Verdana" w:hAnsi="Verdana"/>
          <w:b w:val="0"/>
          <w:sz w:val="20"/>
          <w:szCs w:val="20"/>
          <w:u w:val="none"/>
        </w:rPr>
        <w:t xml:space="preserve"> </w:t>
      </w:r>
      <w:r w:rsidRPr="006B3CB1">
        <w:rPr>
          <w:rFonts w:ascii="Verdana" w:hAnsi="Verdana"/>
          <w:b w:val="0"/>
          <w:sz w:val="20"/>
          <w:szCs w:val="20"/>
          <w:u w:val="none"/>
          <w:lang w:val="pt-BR"/>
        </w:rPr>
        <w:t>junto a quaisquer terceiros</w:t>
      </w:r>
      <w:r w:rsidRPr="006B3CB1">
        <w:rPr>
          <w:rFonts w:ascii="Verdana" w:hAnsi="Verdana"/>
          <w:b w:val="0"/>
          <w:sz w:val="20"/>
          <w:szCs w:val="20"/>
          <w:u w:val="none"/>
        </w:rPr>
        <w:t xml:space="preserve">, </w:t>
      </w:r>
      <w:r w:rsidRPr="006B3CB1">
        <w:rPr>
          <w:rFonts w:ascii="Verdana" w:hAnsi="Verdana"/>
          <w:b w:val="0"/>
          <w:sz w:val="20"/>
          <w:szCs w:val="20"/>
          <w:u w:val="none"/>
          <w:lang w:val="pt-BR"/>
        </w:rPr>
        <w:t>em qualquer um dos casos (i) ou (</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xml:space="preserve">) acima no </w:t>
      </w:r>
      <w:r w:rsidRPr="006B3CB1">
        <w:rPr>
          <w:rFonts w:ascii="Verdana" w:hAnsi="Verdana"/>
          <w:b w:val="0"/>
          <w:sz w:val="20"/>
          <w:szCs w:val="20"/>
          <w:u w:val="none"/>
        </w:rPr>
        <w:t xml:space="preserve">prazo máximo </w:t>
      </w:r>
      <w:r w:rsidRPr="006B3CB1">
        <w:rPr>
          <w:rFonts w:ascii="Verdana" w:hAnsi="Verdana"/>
          <w:b w:val="0"/>
          <w:sz w:val="20"/>
          <w:szCs w:val="20"/>
          <w:u w:val="none"/>
          <w:lang w:val="pt-BR"/>
        </w:rPr>
        <w:t>15 (quinze) dias</w:t>
      </w:r>
      <w:r w:rsidRPr="006B3CB1">
        <w:rPr>
          <w:rFonts w:ascii="Verdana" w:hAnsi="Verdana"/>
          <w:b w:val="0"/>
          <w:sz w:val="20"/>
          <w:szCs w:val="20"/>
          <w:u w:val="none"/>
        </w:rPr>
        <w:t xml:space="preserve"> contado</w:t>
      </w:r>
      <w:r w:rsidRPr="006B3CB1">
        <w:rPr>
          <w:rFonts w:ascii="Verdana" w:hAnsi="Verdana"/>
          <w:b w:val="0"/>
          <w:sz w:val="20"/>
          <w:szCs w:val="20"/>
          <w:u w:val="none"/>
          <w:lang w:val="pt-BR"/>
        </w:rPr>
        <w:t>s</w:t>
      </w:r>
      <w:r w:rsidRPr="006B3CB1">
        <w:rPr>
          <w:rFonts w:ascii="Verdana" w:hAnsi="Verdana"/>
          <w:b w:val="0"/>
          <w:sz w:val="20"/>
          <w:szCs w:val="20"/>
          <w:u w:val="none"/>
        </w:rPr>
        <w:t xml:space="preserve"> da respectiva celebração</w:t>
      </w:r>
      <w:r w:rsidRPr="006B3CB1">
        <w:rPr>
          <w:rFonts w:ascii="Verdana" w:hAnsi="Verdana"/>
          <w:b w:val="0"/>
          <w:sz w:val="20"/>
          <w:szCs w:val="20"/>
          <w:u w:val="none"/>
          <w:lang w:val="pt-BR"/>
        </w:rPr>
        <w:t xml:space="preserve"> ou contratação</w:t>
      </w:r>
      <w:r w:rsidRPr="006B3CB1">
        <w:rPr>
          <w:rFonts w:ascii="Verdana" w:hAnsi="Verdana"/>
          <w:b w:val="0"/>
          <w:sz w:val="20"/>
          <w:szCs w:val="20"/>
          <w:u w:val="none"/>
        </w:rPr>
        <w:t xml:space="preserve">, por meio da </w:t>
      </w:r>
      <w:r w:rsidRPr="006B3CB1">
        <w:rPr>
          <w:rFonts w:ascii="Verdana" w:hAnsi="Verdana"/>
          <w:b w:val="0"/>
          <w:sz w:val="20"/>
          <w:szCs w:val="20"/>
          <w:u w:val="none"/>
          <w:lang w:val="pt-BR"/>
        </w:rPr>
        <w:t xml:space="preserve">formalização e assinatura </w:t>
      </w:r>
      <w:r w:rsidRPr="006B3CB1">
        <w:rPr>
          <w:rFonts w:ascii="Verdana" w:hAnsi="Verdana"/>
          <w:b w:val="0"/>
          <w:sz w:val="20"/>
          <w:szCs w:val="20"/>
          <w:u w:val="none"/>
        </w:rPr>
        <w:t xml:space="preserve">de um Termo de Atualização e Oneração na forma do </w:t>
      </w:r>
      <w:r w:rsidRPr="006B3CB1">
        <w:rPr>
          <w:rFonts w:ascii="Verdana" w:hAnsi="Verdana"/>
          <w:b w:val="0"/>
          <w:sz w:val="20"/>
          <w:szCs w:val="20"/>
        </w:rPr>
        <w:t xml:space="preserve">Anexo </w:t>
      </w:r>
      <w:r w:rsidRPr="006B3CB1">
        <w:rPr>
          <w:rFonts w:ascii="Verdana" w:hAnsi="Verdana"/>
          <w:b w:val="0"/>
          <w:sz w:val="20"/>
          <w:szCs w:val="20"/>
          <w:lang w:val="pt-BR"/>
        </w:rPr>
        <w:t>V</w:t>
      </w:r>
      <w:r w:rsidRPr="006B3CB1">
        <w:rPr>
          <w:rFonts w:ascii="Verdana" w:hAnsi="Verdana"/>
          <w:b w:val="0"/>
          <w:sz w:val="20"/>
          <w:szCs w:val="20"/>
          <w:u w:val="none"/>
        </w:rPr>
        <w:t xml:space="preserve"> ao presente Contrato (</w:t>
      </w:r>
      <w:r w:rsidRPr="006B3CB1">
        <w:rPr>
          <w:rFonts w:ascii="Verdana" w:hAnsi="Verdana"/>
          <w:b w:val="0"/>
          <w:sz w:val="20"/>
          <w:szCs w:val="20"/>
          <w:u w:val="none"/>
          <w:lang w:val="pt-BR"/>
        </w:rPr>
        <w:t>“</w:t>
      </w:r>
      <w:r w:rsidRPr="006B3CB1">
        <w:rPr>
          <w:rFonts w:ascii="Verdana" w:hAnsi="Verdana"/>
          <w:b w:val="0"/>
          <w:sz w:val="20"/>
          <w:szCs w:val="20"/>
        </w:rPr>
        <w:t>Termo de Atualização e Oneração</w:t>
      </w:r>
      <w:r w:rsidRPr="006B3CB1">
        <w:rPr>
          <w:rFonts w:ascii="Verdana" w:hAnsi="Verdana"/>
          <w:b w:val="0"/>
          <w:sz w:val="20"/>
          <w:szCs w:val="20"/>
          <w:u w:val="none"/>
          <w:lang w:val="pt-BR"/>
        </w:rPr>
        <w:t>”</w:t>
      </w:r>
      <w:r w:rsidRPr="006B3CB1">
        <w:rPr>
          <w:rFonts w:ascii="Verdana" w:hAnsi="Verdana"/>
          <w:b w:val="0"/>
          <w:sz w:val="20"/>
          <w:szCs w:val="20"/>
          <w:u w:val="none"/>
        </w:rPr>
        <w:t>), que passará a fazer parte integrante e constituirá aditamento a este Contrato para todos os fins e efeitos</w:t>
      </w:r>
      <w:r w:rsidRPr="006B3CB1">
        <w:rPr>
          <w:rFonts w:ascii="Verdana" w:hAnsi="Verdana"/>
          <w:b w:val="0"/>
          <w:sz w:val="20"/>
          <w:szCs w:val="20"/>
          <w:u w:val="none"/>
          <w:lang w:val="pt-BR"/>
        </w:rPr>
        <w:t>, como se nesta data tivesse sido assinado e integrasse a definição de Direitos Cedidos Fiduciariamente</w:t>
      </w:r>
      <w:r w:rsidRPr="006B3CB1">
        <w:rPr>
          <w:rFonts w:ascii="Verdana" w:hAnsi="Verdana"/>
          <w:b w:val="0"/>
          <w:sz w:val="20"/>
          <w:szCs w:val="20"/>
          <w:u w:val="none"/>
        </w:rPr>
        <w:t>.</w:t>
      </w:r>
      <w:bookmarkEnd w:id="339"/>
      <w:bookmarkEnd w:id="340"/>
    </w:p>
    <w:p w14:paraId="667D300C" w14:textId="77777777" w:rsidR="006B3CB1" w:rsidRPr="006B3CB1" w:rsidRDefault="006B3CB1" w:rsidP="006B3CB1">
      <w:pPr>
        <w:rPr>
          <w:lang w:eastAsia="x-none"/>
        </w:rPr>
      </w:pPr>
    </w:p>
    <w:p w14:paraId="6BA930F2"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lang w:val="pt-BR"/>
        </w:rPr>
      </w:pPr>
      <w:bookmarkStart w:id="341" w:name="_Ref431904200"/>
      <w:r w:rsidRPr="006B3CB1">
        <w:rPr>
          <w:rFonts w:ascii="Verdana" w:hAnsi="Verdana"/>
          <w:b w:val="0"/>
          <w:sz w:val="20"/>
          <w:szCs w:val="20"/>
          <w:u w:val="none"/>
        </w:rPr>
        <w:t xml:space="preserve">Para os efeitos da Cláusula 1.4 acima, a Emissora deverá notificar o Agente Fiduciário a respeito da </w:t>
      </w:r>
      <w:r w:rsidRPr="006B3CB1">
        <w:rPr>
          <w:rFonts w:ascii="Verdana" w:hAnsi="Verdana"/>
          <w:b w:val="0"/>
          <w:sz w:val="20"/>
          <w:szCs w:val="20"/>
          <w:u w:val="none"/>
          <w:lang w:val="pt-BR"/>
        </w:rPr>
        <w:t xml:space="preserve">celebração de quaisquer aditivos ou instrumentos que venham a modificar ou substituir 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xml:space="preserve"> e da contratação de todo e qualquer Seguro</w:t>
      </w:r>
      <w:r w:rsidRPr="006B3CB1">
        <w:rPr>
          <w:rFonts w:ascii="Verdana" w:hAnsi="Verdana"/>
          <w:b w:val="0"/>
          <w:sz w:val="20"/>
          <w:szCs w:val="20"/>
          <w:u w:val="none"/>
        </w:rPr>
        <w:t xml:space="preserve">, no prazo </w:t>
      </w:r>
      <w:r w:rsidRPr="006B3CB1">
        <w:rPr>
          <w:rFonts w:ascii="Verdana" w:hAnsi="Verdana"/>
          <w:b w:val="0"/>
          <w:sz w:val="20"/>
          <w:szCs w:val="20"/>
          <w:u w:val="none"/>
        </w:rPr>
        <w:lastRenderedPageBreak/>
        <w:t xml:space="preserve">máximo de </w:t>
      </w:r>
      <w:r w:rsidRPr="006B3CB1">
        <w:rPr>
          <w:rFonts w:ascii="Verdana" w:hAnsi="Verdana"/>
          <w:b w:val="0"/>
          <w:sz w:val="20"/>
          <w:szCs w:val="20"/>
          <w:u w:val="none"/>
          <w:lang w:val="pt-BR"/>
        </w:rPr>
        <w:t>10</w:t>
      </w:r>
      <w:r w:rsidRPr="006B3CB1">
        <w:rPr>
          <w:rFonts w:ascii="Verdana" w:hAnsi="Verdana"/>
          <w:b w:val="0"/>
          <w:sz w:val="20"/>
          <w:szCs w:val="20"/>
          <w:u w:val="none"/>
        </w:rPr>
        <w:t xml:space="preserve"> (</w:t>
      </w:r>
      <w:r w:rsidRPr="006B3CB1">
        <w:rPr>
          <w:rFonts w:ascii="Verdana" w:hAnsi="Verdana"/>
          <w:b w:val="0"/>
          <w:sz w:val="20"/>
          <w:szCs w:val="20"/>
          <w:u w:val="none"/>
          <w:lang w:val="pt-BR"/>
        </w:rPr>
        <w:t>dez</w:t>
      </w:r>
      <w:r w:rsidRPr="006B3CB1">
        <w:rPr>
          <w:rFonts w:ascii="Verdana" w:hAnsi="Verdana"/>
          <w:b w:val="0"/>
          <w:sz w:val="20"/>
          <w:szCs w:val="20"/>
          <w:u w:val="none"/>
        </w:rPr>
        <w:t xml:space="preserve">) </w:t>
      </w:r>
      <w:r w:rsidRPr="006B3CB1">
        <w:rPr>
          <w:rFonts w:ascii="Verdana" w:hAnsi="Verdana"/>
          <w:b w:val="0"/>
          <w:sz w:val="20"/>
          <w:szCs w:val="20"/>
          <w:u w:val="none"/>
          <w:lang w:val="pt-BR"/>
        </w:rPr>
        <w:t>dias</w:t>
      </w:r>
      <w:r w:rsidRPr="006B3CB1">
        <w:rPr>
          <w:rFonts w:ascii="Verdana" w:hAnsi="Verdana"/>
          <w:b w:val="0"/>
          <w:sz w:val="20"/>
          <w:szCs w:val="20"/>
          <w:u w:val="none"/>
        </w:rPr>
        <w:t xml:space="preserve"> contados da respectiva celebração</w:t>
      </w:r>
      <w:r w:rsidRPr="006B3CB1">
        <w:rPr>
          <w:rFonts w:ascii="Verdana" w:hAnsi="Verdana"/>
          <w:b w:val="0"/>
          <w:sz w:val="20"/>
          <w:szCs w:val="20"/>
          <w:u w:val="none"/>
          <w:lang w:val="pt-BR"/>
        </w:rPr>
        <w:t xml:space="preserve"> ou contratação, </w:t>
      </w:r>
      <w:r w:rsidRPr="006B3CB1">
        <w:rPr>
          <w:rFonts w:ascii="Verdana" w:hAnsi="Verdana"/>
          <w:b w:val="0"/>
          <w:sz w:val="20"/>
          <w:szCs w:val="20"/>
          <w:u w:val="none"/>
        </w:rPr>
        <w:t xml:space="preserve">conforme o caso, </w:t>
      </w:r>
      <w:r w:rsidRPr="006B3CB1">
        <w:rPr>
          <w:rFonts w:ascii="Verdana" w:hAnsi="Verdana"/>
          <w:b w:val="0"/>
          <w:sz w:val="20"/>
          <w:szCs w:val="20"/>
          <w:u w:val="none"/>
          <w:lang w:val="pt-BR"/>
        </w:rPr>
        <w:t>podendo</w:t>
      </w:r>
      <w:r w:rsidRPr="006B3CB1">
        <w:rPr>
          <w:rFonts w:ascii="Verdana" w:hAnsi="Verdana"/>
          <w:b w:val="0"/>
          <w:sz w:val="20"/>
          <w:szCs w:val="20"/>
          <w:u w:val="none"/>
        </w:rPr>
        <w:t xml:space="preserve"> a Emissora, a seu livre critério, </w:t>
      </w:r>
      <w:r w:rsidRPr="006B3CB1">
        <w:rPr>
          <w:rFonts w:ascii="Verdana" w:hAnsi="Verdana"/>
          <w:b w:val="0"/>
          <w:sz w:val="20"/>
          <w:szCs w:val="20"/>
          <w:u w:val="none"/>
          <w:lang w:val="pt-BR"/>
        </w:rPr>
        <w:t>enviar ao Agente Fiduciário cópia assinada do respectivo aditivo ou instrumento que venha a modificar ou substituir o CCVE e/ou da respectiva apólice de Seguro, cujos efeitos serão os mesmos da obrigação de notificar ora descrita.</w:t>
      </w:r>
    </w:p>
    <w:p w14:paraId="54C7A607" w14:textId="77777777" w:rsidR="006B3CB1" w:rsidRPr="006B3CB1" w:rsidRDefault="006B3CB1" w:rsidP="006B3CB1">
      <w:pPr>
        <w:rPr>
          <w:b/>
        </w:rPr>
      </w:pPr>
    </w:p>
    <w:bookmarkEnd w:id="341"/>
    <w:p w14:paraId="0A394CF6"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lang w:val="pt-BR"/>
        </w:rPr>
      </w:pPr>
      <w:r w:rsidRPr="006B3CB1">
        <w:rPr>
          <w:rFonts w:ascii="Verdana" w:hAnsi="Verdana"/>
          <w:b w:val="0"/>
          <w:sz w:val="20"/>
          <w:szCs w:val="20"/>
          <w:u w:val="none"/>
        </w:rPr>
        <w:t xml:space="preserve">Estritamente para a celebração do Termo de Atualização e Oneração estabelecida </w:t>
      </w:r>
      <w:r w:rsidRPr="006B3CB1">
        <w:rPr>
          <w:rFonts w:ascii="Verdana" w:hAnsi="Verdana"/>
          <w:b w:val="0"/>
          <w:sz w:val="20"/>
          <w:szCs w:val="20"/>
          <w:u w:val="none"/>
          <w:lang w:val="pt-BR"/>
        </w:rPr>
        <w:t xml:space="preserve">na Cláusula 1.4 </w:t>
      </w:r>
      <w:r w:rsidRPr="006B3CB1">
        <w:rPr>
          <w:rFonts w:ascii="Verdana" w:hAnsi="Verdana"/>
          <w:b w:val="0"/>
          <w:sz w:val="20"/>
          <w:szCs w:val="20"/>
          <w:u w:val="none"/>
        </w:rPr>
        <w:t xml:space="preserve">acima, fica o Agente Fiduciário, desde já, autorizado a, independentemente de autorização dos Debenturistas, celebrar o respectivo Termo de Atualização e Oneração, a fim de incluir todo e qualquer </w:t>
      </w:r>
      <w:r w:rsidRPr="006B3CB1">
        <w:rPr>
          <w:rFonts w:ascii="Verdana" w:hAnsi="Verdana"/>
          <w:b w:val="0"/>
          <w:sz w:val="20"/>
          <w:szCs w:val="20"/>
          <w:u w:val="none"/>
          <w:lang w:val="pt-BR"/>
        </w:rPr>
        <w:t xml:space="preserve">aditivo ou instrumento que venha a modificar ou substituir os </w:t>
      </w:r>
      <w:proofErr w:type="spellStart"/>
      <w:r w:rsidRPr="006B3CB1">
        <w:rPr>
          <w:rFonts w:ascii="Verdana" w:hAnsi="Verdana"/>
          <w:b w:val="0"/>
          <w:sz w:val="20"/>
          <w:szCs w:val="20"/>
          <w:u w:val="none"/>
          <w:lang w:val="pt-BR"/>
        </w:rPr>
        <w:t>CCVEs</w:t>
      </w:r>
      <w:proofErr w:type="spellEnd"/>
      <w:r w:rsidRPr="006B3CB1">
        <w:rPr>
          <w:rFonts w:ascii="Verdana" w:hAnsi="Verdana"/>
          <w:b w:val="0"/>
          <w:sz w:val="20"/>
          <w:szCs w:val="20"/>
          <w:u w:val="none"/>
          <w:lang w:val="pt-BR"/>
        </w:rPr>
        <w:t xml:space="preserve"> e/ou toda e qualquer apólice de Seguro, respectivamente, </w:t>
      </w:r>
      <w:r w:rsidRPr="006B3CB1">
        <w:rPr>
          <w:rFonts w:ascii="Verdana" w:hAnsi="Verdana"/>
          <w:b w:val="0"/>
          <w:sz w:val="20"/>
          <w:szCs w:val="20"/>
          <w:u w:val="none"/>
        </w:rPr>
        <w:t xml:space="preserve">no </w:t>
      </w:r>
      <w:r w:rsidRPr="006B3CB1">
        <w:rPr>
          <w:rFonts w:ascii="Verdana" w:hAnsi="Verdana"/>
          <w:b w:val="0"/>
          <w:sz w:val="20"/>
          <w:szCs w:val="20"/>
        </w:rPr>
        <w:t>Anexo I</w:t>
      </w:r>
      <w:r w:rsidRPr="006B3CB1">
        <w:rPr>
          <w:rFonts w:ascii="Verdana" w:hAnsi="Verdana"/>
          <w:b w:val="0"/>
          <w:sz w:val="20"/>
          <w:szCs w:val="20"/>
          <w:u w:val="none"/>
          <w:lang w:val="pt-BR"/>
        </w:rPr>
        <w:t xml:space="preserve"> e no </w:t>
      </w:r>
      <w:r w:rsidRPr="006B3CB1">
        <w:rPr>
          <w:rFonts w:ascii="Verdana" w:hAnsi="Verdana"/>
          <w:b w:val="0"/>
          <w:sz w:val="20"/>
          <w:szCs w:val="20"/>
          <w:lang w:val="pt-BR"/>
        </w:rPr>
        <w:t>Anexo II</w:t>
      </w:r>
      <w:r w:rsidRPr="006B3CB1">
        <w:rPr>
          <w:rFonts w:ascii="Verdana" w:hAnsi="Verdana"/>
          <w:b w:val="0"/>
          <w:sz w:val="20"/>
          <w:szCs w:val="20"/>
          <w:u w:val="none"/>
        </w:rPr>
        <w:t xml:space="preserve"> ao presente Contrato.</w:t>
      </w:r>
    </w:p>
    <w:p w14:paraId="534A3ADB" w14:textId="77777777" w:rsidR="006B3CB1" w:rsidRPr="006B3CB1" w:rsidRDefault="006B3CB1" w:rsidP="006B3CB1">
      <w:pPr>
        <w:pStyle w:val="titulo2"/>
        <w:keepNext w:val="0"/>
        <w:tabs>
          <w:tab w:val="clear" w:pos="0"/>
        </w:tabs>
        <w:spacing w:before="0" w:after="0" w:line="288" w:lineRule="auto"/>
        <w:rPr>
          <w:rFonts w:ascii="Verdana" w:hAnsi="Verdana"/>
          <w:b w:val="0"/>
          <w:sz w:val="20"/>
          <w:szCs w:val="20"/>
          <w:u w:val="none"/>
        </w:rPr>
      </w:pPr>
    </w:p>
    <w:p w14:paraId="61C0B3F4"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lang w:val="pt-BR"/>
        </w:rPr>
      </w:pPr>
      <w:r w:rsidRPr="006B3CB1">
        <w:rPr>
          <w:rFonts w:ascii="Verdana" w:hAnsi="Verdana"/>
          <w:b w:val="0"/>
          <w:sz w:val="20"/>
          <w:szCs w:val="20"/>
          <w:u w:val="none"/>
          <w:lang w:val="pt-BR"/>
        </w:rPr>
        <w:t>Qualquer Termo de Atualização e Oneração que venha a ser celebrado para os fins desta Cláusula 1.4 deverá ser registrado à margem do registro do presente Contrato, nos termos e de acordo com o previsto na Cláusula 3 deste Contrato.</w:t>
      </w:r>
    </w:p>
    <w:p w14:paraId="38C49406" w14:textId="77777777" w:rsidR="006B3CB1" w:rsidRPr="006B3CB1" w:rsidRDefault="006B3CB1" w:rsidP="006B3CB1">
      <w:pPr>
        <w:pStyle w:val="Body"/>
        <w:spacing w:after="0" w:line="288" w:lineRule="auto"/>
        <w:rPr>
          <w:rFonts w:ascii="Verdana" w:hAnsi="Verdana"/>
          <w:color w:val="000000"/>
          <w:w w:val="0"/>
          <w:kern w:val="0"/>
          <w:szCs w:val="20"/>
          <w:u w:val="double"/>
          <w:lang w:val="x-none"/>
        </w:rPr>
      </w:pPr>
    </w:p>
    <w:p w14:paraId="686F71BC"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lang w:val="pt-BR"/>
        </w:rPr>
      </w:pPr>
      <w:r w:rsidRPr="006B3CB1">
        <w:rPr>
          <w:rFonts w:ascii="Verdana" w:hAnsi="Verdana"/>
          <w:sz w:val="20"/>
          <w:szCs w:val="20"/>
          <w:u w:val="none"/>
          <w:lang w:val="pt-BR"/>
        </w:rPr>
        <w:t>OBRIGAÇÕES GARANTIDAS</w:t>
      </w:r>
    </w:p>
    <w:p w14:paraId="166B250C" w14:textId="77777777" w:rsidR="006B3CB1" w:rsidRPr="006B3CB1" w:rsidRDefault="006B3CB1" w:rsidP="006B3CB1">
      <w:pPr>
        <w:pStyle w:val="Recuodecorpodetexto3"/>
        <w:keepNext/>
        <w:spacing w:line="288" w:lineRule="auto"/>
        <w:ind w:left="0" w:firstLine="0"/>
        <w:rPr>
          <w:color w:val="000000"/>
          <w:w w:val="0"/>
          <w:sz w:val="20"/>
          <w:szCs w:val="20"/>
          <w:u w:val="double"/>
          <w:lang w:val="pt-BR"/>
        </w:rPr>
      </w:pPr>
    </w:p>
    <w:p w14:paraId="2778F87B" w14:textId="77777777" w:rsidR="006B3CB1" w:rsidRPr="006B3CB1" w:rsidRDefault="006B3CB1" w:rsidP="006B3CB1">
      <w:pPr>
        <w:pStyle w:val="titulo2"/>
        <w:keepNext w:val="0"/>
        <w:numPr>
          <w:ilvl w:val="1"/>
          <w:numId w:val="58"/>
        </w:numPr>
        <w:spacing w:before="0" w:after="0" w:line="288" w:lineRule="auto"/>
        <w:rPr>
          <w:rFonts w:ascii="Verdana" w:hAnsi="Verdana"/>
          <w:color w:val="000000"/>
          <w:sz w:val="20"/>
          <w:szCs w:val="20"/>
        </w:rPr>
      </w:pPr>
      <w:r w:rsidRPr="006B3CB1">
        <w:rPr>
          <w:rFonts w:ascii="Verdana" w:hAnsi="Verdana"/>
          <w:b w:val="0"/>
          <w:color w:val="000000"/>
          <w:sz w:val="20"/>
          <w:szCs w:val="20"/>
          <w:u w:val="none"/>
          <w:lang w:val="pt-BR"/>
        </w:rPr>
        <w:t>Para os fins do presente Contrato, entende-se como “</w:t>
      </w:r>
      <w:r w:rsidRPr="006B3CB1">
        <w:rPr>
          <w:rFonts w:ascii="Verdana" w:hAnsi="Verdana"/>
          <w:b w:val="0"/>
          <w:color w:val="000000"/>
          <w:sz w:val="20"/>
          <w:szCs w:val="20"/>
          <w:lang w:val="pt-BR"/>
        </w:rPr>
        <w:t>Obrigações Garantidas</w:t>
      </w:r>
      <w:r w:rsidRPr="006B3CB1">
        <w:rPr>
          <w:rFonts w:ascii="Verdana" w:hAnsi="Verdana"/>
          <w:b w:val="0"/>
          <w:color w:val="000000"/>
          <w:sz w:val="20"/>
          <w:szCs w:val="20"/>
          <w:u w:val="none"/>
          <w:lang w:val="pt-BR"/>
        </w:rPr>
        <w:t xml:space="preserve">” a totalidade das obrigações pecuniárias, principais e acessórias, presentes e futuras, assumidas pela Brasil PCH, pela PCHPAR e pelas </w:t>
      </w:r>
      <w:proofErr w:type="spellStart"/>
      <w:r w:rsidRPr="006B3CB1">
        <w:rPr>
          <w:rFonts w:ascii="Verdana" w:hAnsi="Verdana"/>
          <w:b w:val="0"/>
          <w:color w:val="000000"/>
          <w:sz w:val="20"/>
          <w:szCs w:val="20"/>
          <w:u w:val="none"/>
          <w:lang w:val="pt-BR"/>
        </w:rPr>
        <w:t>SPEs</w:t>
      </w:r>
      <w:proofErr w:type="spellEnd"/>
      <w:r w:rsidRPr="006B3CB1">
        <w:rPr>
          <w:rFonts w:ascii="Verdana" w:hAnsi="Verdana"/>
          <w:b w:val="0"/>
          <w:color w:val="000000"/>
          <w:sz w:val="20"/>
          <w:szCs w:val="20"/>
          <w:u w:val="none"/>
          <w:lang w:val="pt-BR"/>
        </w:rPr>
        <w:t xml:space="preserve">, na Escritura de Emissão, neste Contrato, no Contrato de Alienação Fiduciária e nos demais documentos da Emissão, incluídos: </w:t>
      </w:r>
      <w:r w:rsidRPr="006B3CB1">
        <w:rPr>
          <w:rFonts w:ascii="Verdana" w:hAnsi="Verdana"/>
          <w:color w:val="000000"/>
          <w:w w:val="0"/>
          <w:sz w:val="20"/>
          <w:szCs w:val="20"/>
          <w:u w:val="none"/>
        </w:rPr>
        <w:t>(i)</w:t>
      </w:r>
      <w:r w:rsidRPr="006B3CB1">
        <w:rPr>
          <w:rFonts w:ascii="Verdana" w:hAnsi="Verdana"/>
          <w:b w:val="0"/>
          <w:color w:val="000000"/>
          <w:sz w:val="20"/>
          <w:szCs w:val="20"/>
          <w:u w:val="none"/>
          <w:lang w:val="pt-BR"/>
        </w:rPr>
        <w:t xml:space="preserve"> o Valor Nominal Unitário, o saldo do Valor Nominal Unitário, o Valor Nominal Atualizado (conforme definido abaixo), as Remunerações (conforme definidas abaixo), o Custo de Reposição (conforme definido na Escritura de Emissão), os prêmios previstos na Escritura de Emissão e, se for o caso, os Encargos Moratórios (conforme definidos abaixo), bem como todas as despesas, indenizações e custos devidos pela Brasil PCH, pela PCHPAR e pelas </w:t>
      </w:r>
      <w:proofErr w:type="spellStart"/>
      <w:r w:rsidRPr="006B3CB1">
        <w:rPr>
          <w:rFonts w:ascii="Verdana" w:hAnsi="Verdana"/>
          <w:b w:val="0"/>
          <w:color w:val="000000"/>
          <w:sz w:val="20"/>
          <w:szCs w:val="20"/>
          <w:u w:val="none"/>
          <w:lang w:val="pt-BR"/>
        </w:rPr>
        <w:t>SPEs</w:t>
      </w:r>
      <w:proofErr w:type="spellEnd"/>
      <w:r w:rsidRPr="006B3CB1">
        <w:rPr>
          <w:rFonts w:ascii="Verdana" w:hAnsi="Verdana"/>
          <w:b w:val="0"/>
          <w:color w:val="000000"/>
          <w:sz w:val="20"/>
          <w:szCs w:val="20"/>
          <w:u w:val="none"/>
          <w:lang w:val="pt-BR"/>
        </w:rPr>
        <w:t xml:space="preserve"> com relação às Debêntures; e </w:t>
      </w:r>
      <w:r w:rsidRPr="006B3CB1">
        <w:rPr>
          <w:rFonts w:ascii="Verdana" w:hAnsi="Verdana"/>
          <w:color w:val="000000"/>
          <w:sz w:val="20"/>
          <w:szCs w:val="20"/>
          <w:u w:val="none"/>
          <w:lang w:val="pt-BR"/>
        </w:rPr>
        <w:t>(</w:t>
      </w:r>
      <w:proofErr w:type="spellStart"/>
      <w:r w:rsidRPr="006B3CB1">
        <w:rPr>
          <w:rFonts w:ascii="Verdana" w:hAnsi="Verdana"/>
          <w:color w:val="000000"/>
          <w:sz w:val="20"/>
          <w:szCs w:val="20"/>
          <w:u w:val="none"/>
          <w:lang w:val="pt-BR"/>
        </w:rPr>
        <w:t>ii</w:t>
      </w:r>
      <w:proofErr w:type="spellEnd"/>
      <w:r w:rsidRPr="006B3CB1">
        <w:rPr>
          <w:rFonts w:ascii="Verdana" w:hAnsi="Verdana"/>
          <w:color w:val="000000"/>
          <w:sz w:val="20"/>
          <w:szCs w:val="20"/>
          <w:u w:val="none"/>
          <w:lang w:val="pt-BR"/>
        </w:rPr>
        <w:t>)</w:t>
      </w:r>
      <w:r w:rsidRPr="006B3CB1">
        <w:rPr>
          <w:rFonts w:ascii="Verdana" w:hAnsi="Verdana"/>
          <w:b w:val="0"/>
          <w:color w:val="000000"/>
          <w:sz w:val="20"/>
          <w:szCs w:val="20"/>
          <w:u w:val="none"/>
          <w:lang w:val="pt-BR"/>
        </w:rPr>
        <w:t> eventuais custos necessários e comprovadamente incorridos pelos Debenturistas, incluindo a remuneração do Agente Fiduciário, em decorrência de processos, procedimentos e outras medidas judiciais ou extrajudiciais necessários à salvaguarda dos direitos e prerrogativas relacionados à Escritura de Emissão, a este Contrato, ao Contrato de Alienação Fiduciária e aos demais documentos da Emissão.</w:t>
      </w:r>
    </w:p>
    <w:p w14:paraId="66E14639" w14:textId="77777777" w:rsidR="006B3CB1" w:rsidRPr="006B3CB1" w:rsidRDefault="006B3CB1" w:rsidP="006B3CB1">
      <w:pPr>
        <w:pStyle w:val="PargrafodaLista"/>
        <w:tabs>
          <w:tab w:val="left" w:pos="1560"/>
        </w:tabs>
        <w:ind w:left="0"/>
        <w:jc w:val="both"/>
        <w:rPr>
          <w:color w:val="000000"/>
          <w:w w:val="0"/>
        </w:rPr>
      </w:pPr>
    </w:p>
    <w:p w14:paraId="6B4FD3BE" w14:textId="77777777" w:rsidR="006B3CB1" w:rsidRPr="006B3CB1" w:rsidRDefault="006B3CB1" w:rsidP="006B3CB1">
      <w:pPr>
        <w:pStyle w:val="titulo2"/>
        <w:keepNext w:val="0"/>
        <w:numPr>
          <w:ilvl w:val="1"/>
          <w:numId w:val="58"/>
        </w:numPr>
        <w:spacing w:before="0" w:after="0" w:line="288" w:lineRule="auto"/>
        <w:rPr>
          <w:rFonts w:ascii="Verdana" w:hAnsi="Verdana"/>
          <w:color w:val="000000"/>
          <w:w w:val="0"/>
          <w:sz w:val="20"/>
          <w:szCs w:val="20"/>
        </w:rPr>
      </w:pPr>
      <w:r w:rsidRPr="006B3CB1">
        <w:rPr>
          <w:rFonts w:ascii="Verdana" w:hAnsi="Verdana"/>
          <w:b w:val="0"/>
          <w:color w:val="000000"/>
          <w:w w:val="0"/>
          <w:sz w:val="20"/>
          <w:szCs w:val="20"/>
          <w:u w:val="none"/>
        </w:rPr>
        <w:t>Para que se cumpram os devidos fins legais, os principais termos das Obrigações Garantidas são descritos abaixo:</w:t>
      </w:r>
    </w:p>
    <w:p w14:paraId="707B1476" w14:textId="77777777" w:rsidR="006B3CB1" w:rsidRPr="006B3CB1" w:rsidRDefault="006B3CB1" w:rsidP="006B3CB1">
      <w:pPr>
        <w:pStyle w:val="Body"/>
        <w:spacing w:after="0" w:line="288" w:lineRule="auto"/>
        <w:rPr>
          <w:rFonts w:ascii="Verdana" w:hAnsi="Verdana"/>
          <w:kern w:val="0"/>
          <w:szCs w:val="20"/>
          <w:lang w:val="pt-BR"/>
        </w:rPr>
      </w:pPr>
    </w:p>
    <w:p w14:paraId="3CCCD732" w14:textId="77777777" w:rsidR="006B3CB1" w:rsidRPr="006B3CB1" w:rsidRDefault="006B3CB1" w:rsidP="006B3CB1">
      <w:pPr>
        <w:pStyle w:val="Body"/>
        <w:spacing w:after="0" w:line="288" w:lineRule="auto"/>
        <w:rPr>
          <w:rFonts w:ascii="Verdana" w:hAnsi="Verdana"/>
          <w:kern w:val="0"/>
          <w:szCs w:val="20"/>
          <w:lang w:val="pt-BR"/>
        </w:rPr>
      </w:pPr>
      <w:r w:rsidRPr="006B3CB1">
        <w:rPr>
          <w:rFonts w:ascii="Verdana" w:hAnsi="Verdana"/>
          <w:color w:val="000000"/>
          <w:szCs w:val="20"/>
          <w:lang w:val="pt-BR"/>
        </w:rPr>
        <w:t>[</w:t>
      </w:r>
      <w:r w:rsidRPr="006B3CB1">
        <w:rPr>
          <w:rFonts w:ascii="Verdana" w:hAnsi="Verdana"/>
          <w:i/>
          <w:iCs/>
          <w:color w:val="000000"/>
          <w:szCs w:val="20"/>
          <w:lang w:val="pt-BR"/>
        </w:rPr>
        <w:t>Nota: Descrição das Obrigações Garantidas a ser determinada de acordo com os termos vigentes da Escritura de Emissão quando da efetiva celebração deste Contrato.</w:t>
      </w:r>
      <w:r w:rsidRPr="006B3CB1">
        <w:rPr>
          <w:rFonts w:ascii="Verdana" w:hAnsi="Verdana"/>
          <w:color w:val="000000"/>
          <w:szCs w:val="20"/>
          <w:lang w:val="pt-BR"/>
        </w:rPr>
        <w:t>]</w:t>
      </w:r>
    </w:p>
    <w:p w14:paraId="19687B66" w14:textId="77777777" w:rsidR="006B3CB1" w:rsidRPr="006B3CB1" w:rsidRDefault="006B3CB1" w:rsidP="006B3CB1">
      <w:pPr>
        <w:pStyle w:val="Body"/>
        <w:spacing w:after="0" w:line="288" w:lineRule="auto"/>
        <w:rPr>
          <w:rFonts w:ascii="Verdana" w:hAnsi="Verdana"/>
          <w:kern w:val="0"/>
          <w:szCs w:val="20"/>
          <w:lang w:val="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5"/>
        <w:gridCol w:w="6265"/>
      </w:tblGrid>
      <w:tr w:rsidR="006B3CB1" w:rsidRPr="006B3CB1" w14:paraId="36465955" w14:textId="77777777" w:rsidTr="00CA4CEC">
        <w:tc>
          <w:tcPr>
            <w:tcW w:w="2565" w:type="dxa"/>
          </w:tcPr>
          <w:p w14:paraId="5852B08D"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Valor do Principal</w:t>
            </w:r>
          </w:p>
        </w:tc>
        <w:tc>
          <w:tcPr>
            <w:tcW w:w="6265" w:type="dxa"/>
          </w:tcPr>
          <w:p w14:paraId="774BE969" w14:textId="77777777" w:rsidR="006B3CB1" w:rsidRPr="006B3CB1" w:rsidRDefault="006B3CB1" w:rsidP="00CA4CEC">
            <w:pPr>
              <w:pStyle w:val="Body"/>
              <w:spacing w:after="0" w:line="288" w:lineRule="auto"/>
              <w:rPr>
                <w:rFonts w:ascii="Verdana" w:eastAsia="Calibri" w:hAnsi="Verdana"/>
                <w:kern w:val="0"/>
                <w:szCs w:val="20"/>
                <w:lang w:val="pt-BR"/>
              </w:rPr>
            </w:pPr>
            <w:r w:rsidRPr="006B3CB1">
              <w:rPr>
                <w:rFonts w:ascii="Verdana" w:eastAsia="Calibri" w:hAnsi="Verdana"/>
                <w:kern w:val="0"/>
                <w:szCs w:val="20"/>
                <w:lang w:val="pt-BR"/>
              </w:rPr>
              <w:t>O Valor Total da Emissão, em 15 de outubro de 2018</w:t>
            </w:r>
            <w:r w:rsidRPr="006B3CB1">
              <w:rPr>
                <w:rFonts w:ascii="Verdana" w:hAnsi="Verdana"/>
                <w:szCs w:val="20"/>
                <w:lang w:val="pt-BR"/>
              </w:rPr>
              <w:t xml:space="preserve"> (“</w:t>
            </w:r>
            <w:r w:rsidRPr="006B3CB1">
              <w:rPr>
                <w:rFonts w:ascii="Verdana" w:hAnsi="Verdana"/>
                <w:szCs w:val="20"/>
                <w:u w:val="single"/>
                <w:lang w:val="pt-BR"/>
              </w:rPr>
              <w:t>Data de Emissão</w:t>
            </w:r>
            <w:r w:rsidRPr="006B3CB1">
              <w:rPr>
                <w:rFonts w:ascii="Verdana" w:hAnsi="Verdana"/>
                <w:szCs w:val="20"/>
                <w:lang w:val="pt-BR"/>
              </w:rPr>
              <w:t>”)</w:t>
            </w:r>
            <w:r w:rsidRPr="006B3CB1">
              <w:rPr>
                <w:rFonts w:ascii="Verdana" w:eastAsia="Calibri" w:hAnsi="Verdana"/>
                <w:kern w:val="0"/>
                <w:szCs w:val="20"/>
                <w:lang w:val="pt-BR"/>
              </w:rPr>
              <w:t xml:space="preserve">, corresponde a </w:t>
            </w:r>
            <w:r w:rsidRPr="006B3CB1">
              <w:rPr>
                <w:rFonts w:ascii="Verdana" w:hAnsi="Verdana"/>
                <w:spacing w:val="-2"/>
                <w:szCs w:val="20"/>
                <w:lang w:val="pt-BR"/>
              </w:rPr>
              <w:t>R$900.000.000,00 (novecentos milhões de reais)</w:t>
            </w:r>
            <w:r w:rsidRPr="006B3CB1">
              <w:rPr>
                <w:rFonts w:ascii="Verdana" w:eastAsia="Calibri" w:hAnsi="Verdana"/>
                <w:kern w:val="0"/>
                <w:szCs w:val="20"/>
                <w:lang w:val="pt-BR"/>
              </w:rPr>
              <w:t xml:space="preserve">. </w:t>
            </w:r>
          </w:p>
        </w:tc>
      </w:tr>
      <w:tr w:rsidR="006B3CB1" w:rsidRPr="006B3CB1" w14:paraId="691024A4" w14:textId="77777777" w:rsidTr="00CA4CEC">
        <w:tc>
          <w:tcPr>
            <w:tcW w:w="2565" w:type="dxa"/>
          </w:tcPr>
          <w:p w14:paraId="43DDD2D8"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lastRenderedPageBreak/>
              <w:t>Subscrição e Integralização</w:t>
            </w:r>
          </w:p>
        </w:tc>
        <w:tc>
          <w:tcPr>
            <w:tcW w:w="6265" w:type="dxa"/>
          </w:tcPr>
          <w:p w14:paraId="2FEE6E74" w14:textId="77777777" w:rsidR="006B3CB1" w:rsidRPr="006B3CB1" w:rsidRDefault="006B3CB1" w:rsidP="00CA4CEC">
            <w:pPr>
              <w:pStyle w:val="Estilo1"/>
              <w:widowControl/>
              <w:spacing w:line="288" w:lineRule="auto"/>
              <w:outlineLvl w:val="0"/>
              <w:rPr>
                <w:rFonts w:ascii="Verdana" w:hAnsi="Verdana"/>
                <w:sz w:val="20"/>
                <w:szCs w:val="20"/>
              </w:rPr>
            </w:pPr>
            <w:r w:rsidRPr="006B3CB1">
              <w:rPr>
                <w:rFonts w:ascii="Verdana" w:hAnsi="Verdana"/>
                <w:b w:val="0"/>
                <w:smallCaps w:val="0"/>
                <w:sz w:val="20"/>
                <w:szCs w:val="20"/>
                <w:u w:val="none"/>
              </w:rPr>
              <w:t>As Debêntures serão subscritas e integralizadas à vista, em moeda corrente nacional, no ato de subscrição, em uma única data (“</w:t>
            </w:r>
            <w:r w:rsidRPr="006B3CB1">
              <w:rPr>
                <w:rFonts w:ascii="Verdana" w:hAnsi="Verdana"/>
                <w:b w:val="0"/>
                <w:smallCaps w:val="0"/>
                <w:sz w:val="20"/>
                <w:szCs w:val="20"/>
              </w:rPr>
              <w:t>Data de Integralização</w:t>
            </w:r>
            <w:r w:rsidRPr="006B3CB1">
              <w:rPr>
                <w:rFonts w:ascii="Verdana" w:hAnsi="Verdana"/>
                <w:b w:val="0"/>
                <w:smallCaps w:val="0"/>
                <w:sz w:val="20"/>
                <w:szCs w:val="20"/>
                <w:u w:val="none"/>
              </w:rPr>
              <w:t xml:space="preserve">”), pelo seu Valor Nominal Unitário. </w:t>
            </w:r>
          </w:p>
        </w:tc>
      </w:tr>
      <w:tr w:rsidR="006B3CB1" w:rsidRPr="006B3CB1" w14:paraId="355B8969" w14:textId="77777777" w:rsidTr="00CA4CEC">
        <w:tc>
          <w:tcPr>
            <w:tcW w:w="2565" w:type="dxa"/>
          </w:tcPr>
          <w:p w14:paraId="2B5A92E1"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hAnsi="Verdana"/>
                <w:b/>
                <w:szCs w:val="20"/>
                <w:lang w:val="pt-BR"/>
              </w:rPr>
              <w:t>Prazos e Datas de Vencimento</w:t>
            </w:r>
          </w:p>
        </w:tc>
        <w:tc>
          <w:tcPr>
            <w:tcW w:w="6265" w:type="dxa"/>
          </w:tcPr>
          <w:p w14:paraId="4CC17969" w14:textId="77777777" w:rsidR="006B3CB1" w:rsidRPr="006B3CB1" w:rsidRDefault="006B3CB1" w:rsidP="00CA4CEC">
            <w:pPr>
              <w:pStyle w:val="Body"/>
              <w:spacing w:after="0" w:line="288" w:lineRule="auto"/>
              <w:rPr>
                <w:rFonts w:ascii="Verdana" w:eastAsia="Calibri" w:hAnsi="Verdana"/>
                <w:kern w:val="0"/>
                <w:szCs w:val="20"/>
                <w:lang w:val="pt-BR"/>
              </w:rPr>
            </w:pPr>
            <w:r w:rsidRPr="006B3CB1">
              <w:rPr>
                <w:rFonts w:ascii="Verdana" w:hAnsi="Verdana"/>
                <w:szCs w:val="20"/>
                <w:lang w:val="pt-BR"/>
              </w:rPr>
              <w:t>Observado o disposto na Escritura de Emissão, as Debêntures da Primeira Série e as Debêntures da Segunda Série terão prazo de 8 (oito) anos e um mês a contar da Data de Emissão, vencendo, portanto, no dia 15 de novembro de 2026 (“</w:t>
            </w:r>
            <w:r w:rsidRPr="006B3CB1">
              <w:rPr>
                <w:rFonts w:ascii="Verdana" w:hAnsi="Verdana"/>
                <w:szCs w:val="20"/>
                <w:u w:val="single"/>
                <w:lang w:val="pt-BR"/>
              </w:rPr>
              <w:t>Data de Vencimento das Debêntures</w:t>
            </w:r>
            <w:r w:rsidRPr="006B3CB1">
              <w:rPr>
                <w:rFonts w:ascii="Verdana" w:hAnsi="Verdana"/>
                <w:szCs w:val="20"/>
                <w:lang w:val="pt-BR"/>
              </w:rPr>
              <w:t>”), ressalvadas as hipóteses de vencimento antecipado e de resgate antecipado para cancelamento da totalidade das Debêntures, nos termos da Escritura de Emissão</w:t>
            </w:r>
            <w:r w:rsidRPr="006B3CB1">
              <w:rPr>
                <w:rFonts w:ascii="Verdana" w:hAnsi="Verdana" w:cs="Arial"/>
                <w:szCs w:val="20"/>
                <w:lang w:val="pt-BR"/>
              </w:rPr>
              <w:t>.</w:t>
            </w:r>
          </w:p>
        </w:tc>
      </w:tr>
      <w:tr w:rsidR="006B3CB1" w:rsidRPr="006B3CB1" w14:paraId="7DFD3E43" w14:textId="77777777" w:rsidTr="00CA4CEC">
        <w:tc>
          <w:tcPr>
            <w:tcW w:w="2565" w:type="dxa"/>
          </w:tcPr>
          <w:p w14:paraId="13B359F0" w14:textId="77777777" w:rsidR="006B3CB1" w:rsidRPr="006B3CB1" w:rsidRDefault="006B3CB1" w:rsidP="00CA4CEC">
            <w:pPr>
              <w:pStyle w:val="Body"/>
              <w:spacing w:after="0" w:line="288" w:lineRule="auto"/>
              <w:jc w:val="left"/>
              <w:rPr>
                <w:rFonts w:ascii="Verdana" w:hAnsi="Verdana"/>
                <w:b/>
                <w:szCs w:val="20"/>
                <w:lang w:val="pt-BR"/>
              </w:rPr>
            </w:pPr>
            <w:r w:rsidRPr="006B3CB1">
              <w:rPr>
                <w:rFonts w:ascii="Verdana" w:hAnsi="Verdana"/>
                <w:b/>
                <w:szCs w:val="20"/>
                <w:lang w:val="pt-BR"/>
              </w:rPr>
              <w:t>Atualização Monetária</w:t>
            </w:r>
          </w:p>
        </w:tc>
        <w:tc>
          <w:tcPr>
            <w:tcW w:w="6265" w:type="dxa"/>
          </w:tcPr>
          <w:p w14:paraId="628E0907" w14:textId="77777777" w:rsidR="006B3CB1" w:rsidRPr="006B3CB1" w:rsidRDefault="006B3CB1" w:rsidP="00CA4CEC">
            <w:pPr>
              <w:pStyle w:val="Body"/>
              <w:spacing w:after="0" w:line="288" w:lineRule="auto"/>
              <w:rPr>
                <w:rFonts w:ascii="Verdana" w:hAnsi="Verdana"/>
                <w:szCs w:val="20"/>
                <w:lang w:val="pt-BR"/>
              </w:rPr>
            </w:pPr>
            <w:r w:rsidRPr="006B3CB1">
              <w:rPr>
                <w:rFonts w:ascii="Verdana" w:hAnsi="Verdana" w:cs="Arial"/>
                <w:szCs w:val="20"/>
                <w:lang w:val="pt-BR"/>
              </w:rPr>
              <w:t xml:space="preserve">O Valor Nominal Unitário das Debêntures da Primeira Série não será objeto de atualização ou correção monetária por qualquer índice. O Valor Nominal Unitário das Debêntures da Segunda Série (ou saldo do Valor Nominal Unitário das Debêntures da Segunda Série, conforme o caso) será atualizado pela variação acumulada do Índice Nacional de Preços ao Consumidor Amplo, apurado e divulgado mensalmente pelo Instituto Brasileiro de Geografia e Estatística, desde a </w:t>
            </w:r>
            <w:r w:rsidRPr="006B3CB1">
              <w:rPr>
                <w:rFonts w:ascii="Verdana" w:hAnsi="Verdana"/>
                <w:szCs w:val="20"/>
                <w:lang w:val="pt-BR"/>
              </w:rPr>
              <w:t xml:space="preserve">Data de Integralização </w:t>
            </w:r>
            <w:r w:rsidRPr="006B3CB1">
              <w:rPr>
                <w:rFonts w:ascii="Verdana" w:hAnsi="Verdana" w:cs="Arial"/>
                <w:szCs w:val="20"/>
                <w:lang w:val="pt-BR"/>
              </w:rPr>
              <w:t>até a data de seu efetivo pagamento (“</w:t>
            </w:r>
            <w:r w:rsidRPr="006B3CB1">
              <w:rPr>
                <w:rFonts w:ascii="Verdana" w:hAnsi="Verdana" w:cs="Arial"/>
                <w:szCs w:val="20"/>
                <w:u w:val="single"/>
                <w:lang w:val="pt-BR"/>
              </w:rPr>
              <w:t>Atualização Monetária das Debêntures da Segunda Série</w:t>
            </w:r>
            <w:r w:rsidRPr="006B3CB1">
              <w:rPr>
                <w:rFonts w:ascii="Verdana" w:hAnsi="Verdana" w:cs="Arial"/>
                <w:szCs w:val="20"/>
                <w:lang w:val="pt-BR"/>
              </w:rPr>
              <w:t xml:space="preserve">”), sendo o produto da Atualização Monetária das Debêntures da Segunda Série automaticamente incorporado ao Valor Nominal Unitário das Debêntures da Segunda Série </w:t>
            </w:r>
            <w:r w:rsidRPr="006B3CB1">
              <w:rPr>
                <w:rFonts w:ascii="Verdana" w:hAnsi="Verdana"/>
                <w:szCs w:val="20"/>
                <w:lang w:val="pt-BR"/>
              </w:rPr>
              <w:t xml:space="preserve">(ou ao saldo do Valor Nominal Unitário das Debêntures da Segunda Série, conforme o caso) </w:t>
            </w:r>
            <w:r w:rsidRPr="006B3CB1">
              <w:rPr>
                <w:rFonts w:ascii="Verdana" w:hAnsi="Verdana" w:cs="Arial"/>
                <w:szCs w:val="20"/>
                <w:lang w:val="pt-BR"/>
              </w:rPr>
              <w:t>(“</w:t>
            </w:r>
            <w:r w:rsidRPr="006B3CB1">
              <w:rPr>
                <w:rFonts w:ascii="Verdana" w:hAnsi="Verdana" w:cs="Arial"/>
                <w:szCs w:val="20"/>
                <w:u w:val="single"/>
                <w:lang w:val="pt-BR"/>
              </w:rPr>
              <w:t>Valor Nominal Atualizado</w:t>
            </w:r>
            <w:r w:rsidRPr="006B3CB1">
              <w:rPr>
                <w:rFonts w:ascii="Verdana" w:hAnsi="Verdana" w:cs="Arial"/>
                <w:szCs w:val="20"/>
                <w:lang w:val="pt-BR"/>
              </w:rPr>
              <w:t>”).</w:t>
            </w:r>
          </w:p>
        </w:tc>
      </w:tr>
      <w:tr w:rsidR="006B3CB1" w:rsidRPr="006B3CB1" w14:paraId="56FB7555" w14:textId="77777777" w:rsidTr="00CA4CEC">
        <w:tc>
          <w:tcPr>
            <w:tcW w:w="2565" w:type="dxa"/>
          </w:tcPr>
          <w:p w14:paraId="774A7FAE"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Amortização do Principal</w:t>
            </w:r>
          </w:p>
        </w:tc>
        <w:tc>
          <w:tcPr>
            <w:tcW w:w="6265" w:type="dxa"/>
          </w:tcPr>
          <w:p w14:paraId="0011336C" w14:textId="77777777" w:rsidR="006B3CB1" w:rsidRPr="006B3CB1" w:rsidRDefault="006B3CB1" w:rsidP="00CA4CEC">
            <w:pPr>
              <w:pStyle w:val="Estilo1"/>
              <w:widowControl/>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Primeira Série</w:t>
            </w:r>
            <w:r w:rsidRPr="006B3CB1">
              <w:rPr>
                <w:rFonts w:ascii="Verdana" w:hAnsi="Verdana"/>
                <w:b w:val="0"/>
                <w:smallCaps w:val="0"/>
                <w:sz w:val="20"/>
                <w:szCs w:val="20"/>
                <w:u w:val="none"/>
              </w:rPr>
              <w:t xml:space="preserve">. O Valor Nominal Unitário das Debêntures da Primeira Série será amortizado, trimestralmente, a partir do 13º (décimo terceiro) mês (inclusive), sempre no dia 15 dos meses de fevereiro, maio, agosto e novembro de cada ano, sendo o primeiro pagamento realizado em 15 de novembro de 2019 e, o último pagamento, excepcionalmente, na Data de Vencimento das Debêntures, conforme datas e percentuais indicados abaixo: </w:t>
            </w:r>
          </w:p>
          <w:p w14:paraId="2EEE576E" w14:textId="77777777" w:rsidR="006B3CB1" w:rsidRPr="006B3CB1" w:rsidRDefault="006B3CB1" w:rsidP="00CA4CEC">
            <w:pPr>
              <w:tabs>
                <w:tab w:val="left" w:pos="709"/>
              </w:tabs>
            </w:pPr>
          </w:p>
          <w:tbl>
            <w:tblPr>
              <w:tblStyle w:val="Tabelacomgrade"/>
              <w:tblW w:w="5000" w:type="pct"/>
              <w:jc w:val="center"/>
              <w:tblLook w:val="04A0" w:firstRow="1" w:lastRow="0" w:firstColumn="1" w:lastColumn="0" w:noHBand="0" w:noVBand="1"/>
            </w:tblPr>
            <w:tblGrid>
              <w:gridCol w:w="1064"/>
              <w:gridCol w:w="2786"/>
              <w:gridCol w:w="2189"/>
            </w:tblGrid>
            <w:tr w:rsidR="006B3CB1" w:rsidRPr="006B3CB1" w14:paraId="04BE0B17" w14:textId="77777777" w:rsidTr="00CA4CEC">
              <w:trPr>
                <w:jc w:val="center"/>
              </w:trPr>
              <w:tc>
                <w:tcPr>
                  <w:tcW w:w="5000" w:type="pct"/>
                  <w:gridSpan w:val="3"/>
                  <w:shd w:val="clear" w:color="auto" w:fill="BFBFBF" w:themeFill="background1" w:themeFillShade="BF"/>
                  <w:vAlign w:val="center"/>
                </w:tcPr>
                <w:p w14:paraId="089CDC5A" w14:textId="77777777" w:rsidR="006B3CB1" w:rsidRPr="006B3CB1" w:rsidRDefault="006B3CB1" w:rsidP="00CA4CEC">
                  <w:pPr>
                    <w:jc w:val="center"/>
                    <w:rPr>
                      <w:b/>
                      <w:smallCaps/>
                    </w:rPr>
                  </w:pPr>
                  <w:proofErr w:type="spellStart"/>
                  <w:r w:rsidRPr="006B3CB1">
                    <w:rPr>
                      <w:b/>
                      <w:smallCaps/>
                    </w:rPr>
                    <w:t>Debêntures</w:t>
                  </w:r>
                  <w:proofErr w:type="spellEnd"/>
                  <w:r w:rsidRPr="006B3CB1">
                    <w:rPr>
                      <w:b/>
                      <w:smallCaps/>
                    </w:rPr>
                    <w:t xml:space="preserve"> da </w:t>
                  </w:r>
                  <w:proofErr w:type="spellStart"/>
                  <w:r w:rsidRPr="006B3CB1">
                    <w:rPr>
                      <w:b/>
                      <w:smallCaps/>
                    </w:rPr>
                    <w:t>Primeira</w:t>
                  </w:r>
                  <w:proofErr w:type="spellEnd"/>
                  <w:r w:rsidRPr="006B3CB1">
                    <w:rPr>
                      <w:b/>
                      <w:smallCaps/>
                    </w:rPr>
                    <w:t xml:space="preserve"> Série</w:t>
                  </w:r>
                </w:p>
              </w:tc>
            </w:tr>
            <w:tr w:rsidR="006B3CB1" w:rsidRPr="006B3CB1" w14:paraId="511F327D" w14:textId="77777777" w:rsidTr="00CA4CEC">
              <w:trPr>
                <w:trHeight w:val="1134"/>
                <w:jc w:val="center"/>
              </w:trPr>
              <w:tc>
                <w:tcPr>
                  <w:tcW w:w="636" w:type="pct"/>
                  <w:shd w:val="clear" w:color="auto" w:fill="BFBFBF" w:themeFill="background1" w:themeFillShade="BF"/>
                  <w:vAlign w:val="center"/>
                </w:tcPr>
                <w:p w14:paraId="09BC3325" w14:textId="77777777" w:rsidR="006B3CB1" w:rsidRPr="006B3CB1" w:rsidRDefault="006B3CB1" w:rsidP="00CA4CEC">
                  <w:pPr>
                    <w:jc w:val="center"/>
                    <w:rPr>
                      <w:b/>
                      <w:smallCaps/>
                    </w:rPr>
                  </w:pPr>
                  <w:proofErr w:type="spellStart"/>
                  <w:r w:rsidRPr="006B3CB1">
                    <w:rPr>
                      <w:b/>
                      <w:smallCaps/>
                    </w:rPr>
                    <w:t>Parcela</w:t>
                  </w:r>
                  <w:proofErr w:type="spellEnd"/>
                </w:p>
              </w:tc>
              <w:tc>
                <w:tcPr>
                  <w:tcW w:w="2429" w:type="pct"/>
                  <w:shd w:val="clear" w:color="auto" w:fill="BFBFBF" w:themeFill="background1" w:themeFillShade="BF"/>
                  <w:vAlign w:val="center"/>
                </w:tcPr>
                <w:p w14:paraId="1402D85A" w14:textId="77777777" w:rsidR="006B3CB1" w:rsidRPr="006B3CB1" w:rsidRDefault="006B3CB1" w:rsidP="00CA4CEC">
                  <w:pPr>
                    <w:jc w:val="center"/>
                    <w:rPr>
                      <w:b/>
                      <w:smallCaps/>
                    </w:rPr>
                  </w:pPr>
                  <w:r w:rsidRPr="006B3CB1">
                    <w:rPr>
                      <w:b/>
                      <w:smallCaps/>
                    </w:rPr>
                    <w:t xml:space="preserve">Data de </w:t>
                  </w:r>
                  <w:proofErr w:type="spellStart"/>
                  <w:r w:rsidRPr="006B3CB1">
                    <w:rPr>
                      <w:b/>
                      <w:smallCaps/>
                    </w:rPr>
                    <w:t>Amortização</w:t>
                  </w:r>
                  <w:proofErr w:type="spellEnd"/>
                </w:p>
              </w:tc>
              <w:tc>
                <w:tcPr>
                  <w:tcW w:w="1935" w:type="pct"/>
                  <w:shd w:val="clear" w:color="auto" w:fill="BFBFBF" w:themeFill="background1" w:themeFillShade="BF"/>
                  <w:vAlign w:val="center"/>
                </w:tcPr>
                <w:p w14:paraId="4C32BA3A" w14:textId="7BB6CB45" w:rsidR="006B3CB1" w:rsidRPr="006B3CB1" w:rsidRDefault="006B3CB1" w:rsidP="00CA4CEC">
                  <w:pPr>
                    <w:jc w:val="center"/>
                    <w:rPr>
                      <w:b/>
                      <w:color w:val="000000"/>
                      <w:lang w:val="pt-BR"/>
                    </w:rPr>
                  </w:pPr>
                  <w:r w:rsidRPr="006B3CB1">
                    <w:rPr>
                      <w:b/>
                      <w:smallCaps/>
                      <w:lang w:val="pt-BR"/>
                    </w:rPr>
                    <w:t>Percentual do Valor Nominal Unitário das Debêntures da Primeira Série</w:t>
                  </w:r>
                </w:p>
              </w:tc>
            </w:tr>
            <w:tr w:rsidR="006B3CB1" w:rsidRPr="006B3CB1" w14:paraId="3DEEF231" w14:textId="77777777" w:rsidTr="00CA4CEC">
              <w:trPr>
                <w:jc w:val="center"/>
              </w:trPr>
              <w:tc>
                <w:tcPr>
                  <w:tcW w:w="636" w:type="pct"/>
                  <w:vAlign w:val="center"/>
                </w:tcPr>
                <w:p w14:paraId="34E0C312" w14:textId="77777777" w:rsidR="006B3CB1" w:rsidRPr="006B3CB1" w:rsidRDefault="006B3CB1" w:rsidP="00CA4CEC">
                  <w:pPr>
                    <w:jc w:val="center"/>
                  </w:pPr>
                  <w:r w:rsidRPr="006B3CB1">
                    <w:lastRenderedPageBreak/>
                    <w:t>1</w:t>
                  </w:r>
                </w:p>
              </w:tc>
              <w:tc>
                <w:tcPr>
                  <w:tcW w:w="2429" w:type="pct"/>
                  <w:vAlign w:val="center"/>
                </w:tcPr>
                <w:p w14:paraId="2DA86554"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5" w:type="pct"/>
                  <w:vAlign w:val="center"/>
                </w:tcPr>
                <w:p w14:paraId="30440E8D" w14:textId="77777777" w:rsidR="006B3CB1" w:rsidRPr="006B3CB1" w:rsidRDefault="006B3CB1" w:rsidP="00CA4CEC">
                  <w:pPr>
                    <w:jc w:val="center"/>
                    <w:rPr>
                      <w:color w:val="000000"/>
                    </w:rPr>
                  </w:pPr>
                  <w:r w:rsidRPr="006B3CB1">
                    <w:rPr>
                      <w:rFonts w:cs="Calibri"/>
                      <w:color w:val="000000"/>
                    </w:rPr>
                    <w:t>3,0000%</w:t>
                  </w:r>
                </w:p>
              </w:tc>
            </w:tr>
            <w:tr w:rsidR="006B3CB1" w:rsidRPr="006B3CB1" w14:paraId="5F8410BC" w14:textId="77777777" w:rsidTr="00CA4CEC">
              <w:trPr>
                <w:jc w:val="center"/>
              </w:trPr>
              <w:tc>
                <w:tcPr>
                  <w:tcW w:w="636" w:type="pct"/>
                  <w:vAlign w:val="center"/>
                </w:tcPr>
                <w:p w14:paraId="12CE19C5" w14:textId="77777777" w:rsidR="006B3CB1" w:rsidRPr="006B3CB1" w:rsidRDefault="006B3CB1" w:rsidP="00CA4CEC">
                  <w:pPr>
                    <w:jc w:val="center"/>
                  </w:pPr>
                  <w:r w:rsidRPr="006B3CB1">
                    <w:t>2</w:t>
                  </w:r>
                </w:p>
              </w:tc>
              <w:tc>
                <w:tcPr>
                  <w:tcW w:w="2429" w:type="pct"/>
                  <w:vAlign w:val="center"/>
                </w:tcPr>
                <w:p w14:paraId="07BF577D"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5" w:type="pct"/>
                  <w:vAlign w:val="center"/>
                </w:tcPr>
                <w:p w14:paraId="528BFD5F" w14:textId="77777777" w:rsidR="006B3CB1" w:rsidRPr="006B3CB1" w:rsidRDefault="006B3CB1" w:rsidP="00CA4CEC">
                  <w:pPr>
                    <w:jc w:val="center"/>
                    <w:rPr>
                      <w:color w:val="000000"/>
                    </w:rPr>
                  </w:pPr>
                  <w:r w:rsidRPr="006B3CB1">
                    <w:rPr>
                      <w:rFonts w:cs="Calibri"/>
                      <w:color w:val="000000"/>
                    </w:rPr>
                    <w:t>3,0928%</w:t>
                  </w:r>
                </w:p>
              </w:tc>
            </w:tr>
            <w:tr w:rsidR="006B3CB1" w:rsidRPr="006B3CB1" w14:paraId="40D82AC8" w14:textId="77777777" w:rsidTr="00CA4CEC">
              <w:trPr>
                <w:jc w:val="center"/>
              </w:trPr>
              <w:tc>
                <w:tcPr>
                  <w:tcW w:w="636" w:type="pct"/>
                  <w:vAlign w:val="center"/>
                </w:tcPr>
                <w:p w14:paraId="6882D35D" w14:textId="77777777" w:rsidR="006B3CB1" w:rsidRPr="006B3CB1" w:rsidRDefault="006B3CB1" w:rsidP="00CA4CEC">
                  <w:pPr>
                    <w:jc w:val="center"/>
                  </w:pPr>
                  <w:r w:rsidRPr="006B3CB1">
                    <w:t>3</w:t>
                  </w:r>
                </w:p>
              </w:tc>
              <w:tc>
                <w:tcPr>
                  <w:tcW w:w="2429" w:type="pct"/>
                  <w:vAlign w:val="center"/>
                </w:tcPr>
                <w:p w14:paraId="7DF3732B"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5" w:type="pct"/>
                  <w:vAlign w:val="center"/>
                </w:tcPr>
                <w:p w14:paraId="7F963765" w14:textId="77777777" w:rsidR="006B3CB1" w:rsidRPr="006B3CB1" w:rsidRDefault="006B3CB1" w:rsidP="00CA4CEC">
                  <w:pPr>
                    <w:jc w:val="center"/>
                    <w:rPr>
                      <w:color w:val="000000"/>
                    </w:rPr>
                  </w:pPr>
                  <w:r w:rsidRPr="006B3CB1">
                    <w:rPr>
                      <w:rFonts w:cs="Calibri"/>
                      <w:color w:val="000000"/>
                    </w:rPr>
                    <w:t>3,1915%</w:t>
                  </w:r>
                </w:p>
              </w:tc>
            </w:tr>
            <w:tr w:rsidR="006B3CB1" w:rsidRPr="006B3CB1" w14:paraId="2348DD54" w14:textId="77777777" w:rsidTr="00CA4CEC">
              <w:trPr>
                <w:jc w:val="center"/>
              </w:trPr>
              <w:tc>
                <w:tcPr>
                  <w:tcW w:w="636" w:type="pct"/>
                  <w:vAlign w:val="center"/>
                </w:tcPr>
                <w:p w14:paraId="3FEE15B2" w14:textId="77777777" w:rsidR="006B3CB1" w:rsidRPr="006B3CB1" w:rsidRDefault="006B3CB1" w:rsidP="00CA4CEC">
                  <w:pPr>
                    <w:jc w:val="center"/>
                  </w:pPr>
                  <w:r w:rsidRPr="006B3CB1">
                    <w:t>4</w:t>
                  </w:r>
                </w:p>
              </w:tc>
              <w:tc>
                <w:tcPr>
                  <w:tcW w:w="2429" w:type="pct"/>
                  <w:vAlign w:val="center"/>
                </w:tcPr>
                <w:p w14:paraId="2BC31BBE"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5" w:type="pct"/>
                  <w:vAlign w:val="center"/>
                </w:tcPr>
                <w:p w14:paraId="770C05D6" w14:textId="77777777" w:rsidR="006B3CB1" w:rsidRPr="006B3CB1" w:rsidRDefault="006B3CB1" w:rsidP="00CA4CEC">
                  <w:pPr>
                    <w:jc w:val="center"/>
                    <w:rPr>
                      <w:color w:val="000000"/>
                    </w:rPr>
                  </w:pPr>
                  <w:r w:rsidRPr="006B3CB1">
                    <w:rPr>
                      <w:rFonts w:cs="Calibri"/>
                      <w:color w:val="000000"/>
                    </w:rPr>
                    <w:t>3,2967%</w:t>
                  </w:r>
                </w:p>
              </w:tc>
            </w:tr>
            <w:tr w:rsidR="006B3CB1" w:rsidRPr="006B3CB1" w14:paraId="5845DB98" w14:textId="77777777" w:rsidTr="00CA4CEC">
              <w:trPr>
                <w:jc w:val="center"/>
              </w:trPr>
              <w:tc>
                <w:tcPr>
                  <w:tcW w:w="636" w:type="pct"/>
                  <w:vAlign w:val="center"/>
                </w:tcPr>
                <w:p w14:paraId="3D5F9949" w14:textId="77777777" w:rsidR="006B3CB1" w:rsidRPr="006B3CB1" w:rsidRDefault="006B3CB1" w:rsidP="00CA4CEC">
                  <w:pPr>
                    <w:jc w:val="center"/>
                  </w:pPr>
                  <w:r w:rsidRPr="006B3CB1">
                    <w:t>5</w:t>
                  </w:r>
                </w:p>
              </w:tc>
              <w:tc>
                <w:tcPr>
                  <w:tcW w:w="2429" w:type="pct"/>
                  <w:vAlign w:val="center"/>
                </w:tcPr>
                <w:p w14:paraId="17886116"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5" w:type="pct"/>
                  <w:vAlign w:val="center"/>
                </w:tcPr>
                <w:p w14:paraId="66013B1E" w14:textId="77777777" w:rsidR="006B3CB1" w:rsidRPr="006B3CB1" w:rsidRDefault="006B3CB1" w:rsidP="00CA4CEC">
                  <w:pPr>
                    <w:jc w:val="center"/>
                    <w:rPr>
                      <w:color w:val="000000"/>
                    </w:rPr>
                  </w:pPr>
                  <w:r w:rsidRPr="006B3CB1">
                    <w:rPr>
                      <w:rFonts w:cs="Calibri"/>
                      <w:color w:val="000000"/>
                    </w:rPr>
                    <w:t>2,2727%</w:t>
                  </w:r>
                </w:p>
              </w:tc>
            </w:tr>
            <w:tr w:rsidR="006B3CB1" w:rsidRPr="006B3CB1" w14:paraId="2F485BC9" w14:textId="77777777" w:rsidTr="00CA4CEC">
              <w:trPr>
                <w:jc w:val="center"/>
              </w:trPr>
              <w:tc>
                <w:tcPr>
                  <w:tcW w:w="636" w:type="pct"/>
                  <w:vAlign w:val="center"/>
                </w:tcPr>
                <w:p w14:paraId="0B062D10" w14:textId="77777777" w:rsidR="006B3CB1" w:rsidRPr="006B3CB1" w:rsidRDefault="006B3CB1" w:rsidP="00CA4CEC">
                  <w:pPr>
                    <w:jc w:val="center"/>
                  </w:pPr>
                  <w:r w:rsidRPr="006B3CB1">
                    <w:t>6</w:t>
                  </w:r>
                </w:p>
              </w:tc>
              <w:tc>
                <w:tcPr>
                  <w:tcW w:w="2429" w:type="pct"/>
                  <w:vAlign w:val="center"/>
                </w:tcPr>
                <w:p w14:paraId="06FB864C"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5" w:type="pct"/>
                  <w:vAlign w:val="center"/>
                </w:tcPr>
                <w:p w14:paraId="7A5BD005" w14:textId="77777777" w:rsidR="006B3CB1" w:rsidRPr="006B3CB1" w:rsidRDefault="006B3CB1" w:rsidP="00CA4CEC">
                  <w:pPr>
                    <w:jc w:val="center"/>
                    <w:rPr>
                      <w:color w:val="000000"/>
                    </w:rPr>
                  </w:pPr>
                  <w:r w:rsidRPr="006B3CB1">
                    <w:rPr>
                      <w:rFonts w:cs="Calibri"/>
                      <w:color w:val="000000"/>
                    </w:rPr>
                    <w:t>2,3256%</w:t>
                  </w:r>
                </w:p>
              </w:tc>
            </w:tr>
            <w:tr w:rsidR="006B3CB1" w:rsidRPr="006B3CB1" w14:paraId="5E53BAB6" w14:textId="77777777" w:rsidTr="00CA4CEC">
              <w:trPr>
                <w:jc w:val="center"/>
              </w:trPr>
              <w:tc>
                <w:tcPr>
                  <w:tcW w:w="636" w:type="pct"/>
                  <w:vAlign w:val="center"/>
                </w:tcPr>
                <w:p w14:paraId="05F5ED30" w14:textId="77777777" w:rsidR="006B3CB1" w:rsidRPr="006B3CB1" w:rsidRDefault="006B3CB1" w:rsidP="00CA4CEC">
                  <w:pPr>
                    <w:jc w:val="center"/>
                  </w:pPr>
                  <w:r w:rsidRPr="006B3CB1">
                    <w:t>7</w:t>
                  </w:r>
                </w:p>
              </w:tc>
              <w:tc>
                <w:tcPr>
                  <w:tcW w:w="2429" w:type="pct"/>
                  <w:vAlign w:val="center"/>
                </w:tcPr>
                <w:p w14:paraId="469902A2"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5" w:type="pct"/>
                  <w:vAlign w:val="center"/>
                </w:tcPr>
                <w:p w14:paraId="7706E387" w14:textId="77777777" w:rsidR="006B3CB1" w:rsidRPr="006B3CB1" w:rsidRDefault="006B3CB1" w:rsidP="00CA4CEC">
                  <w:pPr>
                    <w:jc w:val="center"/>
                    <w:rPr>
                      <w:color w:val="000000"/>
                    </w:rPr>
                  </w:pPr>
                  <w:r w:rsidRPr="006B3CB1">
                    <w:rPr>
                      <w:rFonts w:cs="Calibri"/>
                      <w:color w:val="000000"/>
                    </w:rPr>
                    <w:t>2,3810%</w:t>
                  </w:r>
                </w:p>
              </w:tc>
            </w:tr>
            <w:tr w:rsidR="006B3CB1" w:rsidRPr="006B3CB1" w14:paraId="0BBF3DD5" w14:textId="77777777" w:rsidTr="00CA4CEC">
              <w:trPr>
                <w:jc w:val="center"/>
              </w:trPr>
              <w:tc>
                <w:tcPr>
                  <w:tcW w:w="636" w:type="pct"/>
                  <w:vAlign w:val="center"/>
                </w:tcPr>
                <w:p w14:paraId="4D2EBDF2" w14:textId="77777777" w:rsidR="006B3CB1" w:rsidRPr="006B3CB1" w:rsidRDefault="006B3CB1" w:rsidP="00CA4CEC">
                  <w:pPr>
                    <w:jc w:val="center"/>
                  </w:pPr>
                  <w:r w:rsidRPr="006B3CB1">
                    <w:t>8</w:t>
                  </w:r>
                </w:p>
              </w:tc>
              <w:tc>
                <w:tcPr>
                  <w:tcW w:w="2429" w:type="pct"/>
                  <w:vAlign w:val="center"/>
                </w:tcPr>
                <w:p w14:paraId="1539C0FD"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5" w:type="pct"/>
                  <w:vAlign w:val="center"/>
                </w:tcPr>
                <w:p w14:paraId="63AD55BE" w14:textId="77777777" w:rsidR="006B3CB1" w:rsidRPr="006B3CB1" w:rsidRDefault="006B3CB1" w:rsidP="00CA4CEC">
                  <w:pPr>
                    <w:jc w:val="center"/>
                    <w:rPr>
                      <w:color w:val="000000"/>
                    </w:rPr>
                  </w:pPr>
                  <w:r w:rsidRPr="006B3CB1">
                    <w:rPr>
                      <w:rFonts w:cs="Calibri"/>
                      <w:color w:val="000000"/>
                    </w:rPr>
                    <w:t>2,4390%</w:t>
                  </w:r>
                </w:p>
              </w:tc>
            </w:tr>
            <w:tr w:rsidR="006B3CB1" w:rsidRPr="006B3CB1" w14:paraId="38FB7533" w14:textId="77777777" w:rsidTr="00CA4CEC">
              <w:trPr>
                <w:jc w:val="center"/>
              </w:trPr>
              <w:tc>
                <w:tcPr>
                  <w:tcW w:w="636" w:type="pct"/>
                  <w:vAlign w:val="center"/>
                </w:tcPr>
                <w:p w14:paraId="42B3C5C2" w14:textId="77777777" w:rsidR="006B3CB1" w:rsidRPr="006B3CB1" w:rsidRDefault="006B3CB1" w:rsidP="00CA4CEC">
                  <w:pPr>
                    <w:jc w:val="center"/>
                  </w:pPr>
                  <w:r w:rsidRPr="006B3CB1">
                    <w:t>9</w:t>
                  </w:r>
                </w:p>
              </w:tc>
              <w:tc>
                <w:tcPr>
                  <w:tcW w:w="2429" w:type="pct"/>
                  <w:vAlign w:val="center"/>
                </w:tcPr>
                <w:p w14:paraId="05B671DB"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5" w:type="pct"/>
                  <w:vAlign w:val="center"/>
                </w:tcPr>
                <w:p w14:paraId="433A91E2" w14:textId="77777777" w:rsidR="006B3CB1" w:rsidRPr="006B3CB1" w:rsidRDefault="006B3CB1" w:rsidP="00CA4CEC">
                  <w:pPr>
                    <w:jc w:val="center"/>
                    <w:rPr>
                      <w:color w:val="000000"/>
                    </w:rPr>
                  </w:pPr>
                  <w:r w:rsidRPr="006B3CB1">
                    <w:rPr>
                      <w:rFonts w:cs="Calibri"/>
                      <w:color w:val="000000"/>
                    </w:rPr>
                    <w:t>2,5000%</w:t>
                  </w:r>
                </w:p>
              </w:tc>
            </w:tr>
            <w:tr w:rsidR="006B3CB1" w:rsidRPr="006B3CB1" w14:paraId="18253D87" w14:textId="77777777" w:rsidTr="00CA4CEC">
              <w:trPr>
                <w:jc w:val="center"/>
              </w:trPr>
              <w:tc>
                <w:tcPr>
                  <w:tcW w:w="636" w:type="pct"/>
                  <w:vAlign w:val="center"/>
                </w:tcPr>
                <w:p w14:paraId="21CC0729" w14:textId="77777777" w:rsidR="006B3CB1" w:rsidRPr="006B3CB1" w:rsidRDefault="006B3CB1" w:rsidP="00CA4CEC">
                  <w:pPr>
                    <w:jc w:val="center"/>
                  </w:pPr>
                  <w:r w:rsidRPr="006B3CB1">
                    <w:t>10</w:t>
                  </w:r>
                </w:p>
              </w:tc>
              <w:tc>
                <w:tcPr>
                  <w:tcW w:w="2429" w:type="pct"/>
                  <w:vAlign w:val="center"/>
                </w:tcPr>
                <w:p w14:paraId="2B3B7D5F"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5" w:type="pct"/>
                  <w:vAlign w:val="center"/>
                </w:tcPr>
                <w:p w14:paraId="2445784F" w14:textId="77777777" w:rsidR="006B3CB1" w:rsidRPr="006B3CB1" w:rsidRDefault="006B3CB1" w:rsidP="00CA4CEC">
                  <w:pPr>
                    <w:jc w:val="center"/>
                    <w:rPr>
                      <w:color w:val="000000"/>
                    </w:rPr>
                  </w:pPr>
                  <w:r w:rsidRPr="006B3CB1">
                    <w:rPr>
                      <w:rFonts w:cs="Calibri"/>
                      <w:color w:val="000000"/>
                    </w:rPr>
                    <w:t>2,5641%</w:t>
                  </w:r>
                </w:p>
              </w:tc>
            </w:tr>
            <w:tr w:rsidR="006B3CB1" w:rsidRPr="006B3CB1" w14:paraId="4ED8621E" w14:textId="77777777" w:rsidTr="00CA4CEC">
              <w:trPr>
                <w:jc w:val="center"/>
              </w:trPr>
              <w:tc>
                <w:tcPr>
                  <w:tcW w:w="636" w:type="pct"/>
                  <w:vAlign w:val="center"/>
                </w:tcPr>
                <w:p w14:paraId="67B61AD0" w14:textId="77777777" w:rsidR="006B3CB1" w:rsidRPr="006B3CB1" w:rsidRDefault="006B3CB1" w:rsidP="00CA4CEC">
                  <w:pPr>
                    <w:jc w:val="center"/>
                  </w:pPr>
                  <w:r w:rsidRPr="006B3CB1">
                    <w:t>11</w:t>
                  </w:r>
                </w:p>
              </w:tc>
              <w:tc>
                <w:tcPr>
                  <w:tcW w:w="2429" w:type="pct"/>
                  <w:vAlign w:val="center"/>
                </w:tcPr>
                <w:p w14:paraId="502F954C"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5" w:type="pct"/>
                  <w:vAlign w:val="center"/>
                </w:tcPr>
                <w:p w14:paraId="4C7F687D" w14:textId="77777777" w:rsidR="006B3CB1" w:rsidRPr="006B3CB1" w:rsidRDefault="006B3CB1" w:rsidP="00CA4CEC">
                  <w:pPr>
                    <w:jc w:val="center"/>
                    <w:rPr>
                      <w:color w:val="000000"/>
                    </w:rPr>
                  </w:pPr>
                  <w:r w:rsidRPr="006B3CB1">
                    <w:rPr>
                      <w:rFonts w:cs="Calibri"/>
                      <w:color w:val="000000"/>
                    </w:rPr>
                    <w:t>2,6316%</w:t>
                  </w:r>
                </w:p>
              </w:tc>
            </w:tr>
            <w:tr w:rsidR="006B3CB1" w:rsidRPr="006B3CB1" w14:paraId="0353DEF0" w14:textId="77777777" w:rsidTr="00CA4CEC">
              <w:trPr>
                <w:jc w:val="center"/>
              </w:trPr>
              <w:tc>
                <w:tcPr>
                  <w:tcW w:w="636" w:type="pct"/>
                  <w:vAlign w:val="center"/>
                </w:tcPr>
                <w:p w14:paraId="5E390984" w14:textId="77777777" w:rsidR="006B3CB1" w:rsidRPr="006B3CB1" w:rsidRDefault="006B3CB1" w:rsidP="00CA4CEC">
                  <w:pPr>
                    <w:jc w:val="center"/>
                  </w:pPr>
                  <w:r w:rsidRPr="006B3CB1">
                    <w:t>12</w:t>
                  </w:r>
                </w:p>
              </w:tc>
              <w:tc>
                <w:tcPr>
                  <w:tcW w:w="2429" w:type="pct"/>
                  <w:vAlign w:val="center"/>
                </w:tcPr>
                <w:p w14:paraId="4D2EE704"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5" w:type="pct"/>
                  <w:vAlign w:val="center"/>
                </w:tcPr>
                <w:p w14:paraId="1B616B08" w14:textId="77777777" w:rsidR="006B3CB1" w:rsidRPr="006B3CB1" w:rsidRDefault="006B3CB1" w:rsidP="00CA4CEC">
                  <w:pPr>
                    <w:jc w:val="center"/>
                    <w:rPr>
                      <w:color w:val="000000"/>
                    </w:rPr>
                  </w:pPr>
                  <w:r w:rsidRPr="006B3CB1">
                    <w:rPr>
                      <w:rFonts w:cs="Calibri"/>
                      <w:color w:val="000000"/>
                    </w:rPr>
                    <w:t>4,0541%</w:t>
                  </w:r>
                </w:p>
              </w:tc>
            </w:tr>
            <w:tr w:rsidR="006B3CB1" w:rsidRPr="006B3CB1" w14:paraId="71143AD4" w14:textId="77777777" w:rsidTr="00CA4CEC">
              <w:trPr>
                <w:jc w:val="center"/>
              </w:trPr>
              <w:tc>
                <w:tcPr>
                  <w:tcW w:w="636" w:type="pct"/>
                  <w:vAlign w:val="center"/>
                </w:tcPr>
                <w:p w14:paraId="439C462C" w14:textId="77777777" w:rsidR="006B3CB1" w:rsidRPr="006B3CB1" w:rsidRDefault="006B3CB1" w:rsidP="00CA4CEC">
                  <w:pPr>
                    <w:jc w:val="center"/>
                  </w:pPr>
                  <w:r w:rsidRPr="006B3CB1">
                    <w:t>13</w:t>
                  </w:r>
                </w:p>
              </w:tc>
              <w:tc>
                <w:tcPr>
                  <w:tcW w:w="2429" w:type="pct"/>
                  <w:vAlign w:val="center"/>
                </w:tcPr>
                <w:p w14:paraId="5D3CED89"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5" w:type="pct"/>
                  <w:vAlign w:val="center"/>
                </w:tcPr>
                <w:p w14:paraId="057192AA" w14:textId="77777777" w:rsidR="006B3CB1" w:rsidRPr="006B3CB1" w:rsidRDefault="006B3CB1" w:rsidP="00CA4CEC">
                  <w:pPr>
                    <w:jc w:val="center"/>
                    <w:rPr>
                      <w:color w:val="000000"/>
                    </w:rPr>
                  </w:pPr>
                  <w:r w:rsidRPr="006B3CB1">
                    <w:rPr>
                      <w:rFonts w:cs="Calibri"/>
                      <w:color w:val="000000"/>
                    </w:rPr>
                    <w:t>4,2254%</w:t>
                  </w:r>
                </w:p>
              </w:tc>
            </w:tr>
            <w:tr w:rsidR="006B3CB1" w:rsidRPr="006B3CB1" w14:paraId="5443C02D" w14:textId="77777777" w:rsidTr="00CA4CEC">
              <w:trPr>
                <w:jc w:val="center"/>
              </w:trPr>
              <w:tc>
                <w:tcPr>
                  <w:tcW w:w="636" w:type="pct"/>
                  <w:vAlign w:val="center"/>
                </w:tcPr>
                <w:p w14:paraId="3021C443" w14:textId="77777777" w:rsidR="006B3CB1" w:rsidRPr="006B3CB1" w:rsidRDefault="006B3CB1" w:rsidP="00CA4CEC">
                  <w:pPr>
                    <w:jc w:val="center"/>
                  </w:pPr>
                  <w:r w:rsidRPr="006B3CB1">
                    <w:t>14</w:t>
                  </w:r>
                </w:p>
              </w:tc>
              <w:tc>
                <w:tcPr>
                  <w:tcW w:w="2429" w:type="pct"/>
                  <w:vAlign w:val="center"/>
                </w:tcPr>
                <w:p w14:paraId="1A7311E3"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5" w:type="pct"/>
                  <w:vAlign w:val="center"/>
                </w:tcPr>
                <w:p w14:paraId="4B81F93F" w14:textId="77777777" w:rsidR="006B3CB1" w:rsidRPr="006B3CB1" w:rsidRDefault="006B3CB1" w:rsidP="00CA4CEC">
                  <w:pPr>
                    <w:jc w:val="center"/>
                    <w:rPr>
                      <w:color w:val="000000"/>
                    </w:rPr>
                  </w:pPr>
                  <w:r w:rsidRPr="006B3CB1">
                    <w:rPr>
                      <w:rFonts w:cs="Calibri"/>
                      <w:color w:val="000000"/>
                    </w:rPr>
                    <w:t>4,4118%</w:t>
                  </w:r>
                </w:p>
              </w:tc>
            </w:tr>
            <w:tr w:rsidR="006B3CB1" w:rsidRPr="006B3CB1" w14:paraId="19CCB7C4" w14:textId="77777777" w:rsidTr="00CA4CEC">
              <w:trPr>
                <w:jc w:val="center"/>
              </w:trPr>
              <w:tc>
                <w:tcPr>
                  <w:tcW w:w="636" w:type="pct"/>
                  <w:vAlign w:val="center"/>
                </w:tcPr>
                <w:p w14:paraId="46305377" w14:textId="77777777" w:rsidR="006B3CB1" w:rsidRPr="006B3CB1" w:rsidRDefault="006B3CB1" w:rsidP="00CA4CEC">
                  <w:pPr>
                    <w:jc w:val="center"/>
                  </w:pPr>
                  <w:r w:rsidRPr="006B3CB1">
                    <w:t>15</w:t>
                  </w:r>
                </w:p>
              </w:tc>
              <w:tc>
                <w:tcPr>
                  <w:tcW w:w="2429" w:type="pct"/>
                  <w:vAlign w:val="center"/>
                </w:tcPr>
                <w:p w14:paraId="46FEE342"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5" w:type="pct"/>
                  <w:vAlign w:val="center"/>
                </w:tcPr>
                <w:p w14:paraId="3B612B73" w14:textId="77777777" w:rsidR="006B3CB1" w:rsidRPr="006B3CB1" w:rsidRDefault="006B3CB1" w:rsidP="00CA4CEC">
                  <w:pPr>
                    <w:jc w:val="center"/>
                    <w:rPr>
                      <w:color w:val="000000"/>
                    </w:rPr>
                  </w:pPr>
                  <w:r w:rsidRPr="006B3CB1">
                    <w:rPr>
                      <w:rFonts w:cs="Calibri"/>
                      <w:color w:val="000000"/>
                    </w:rPr>
                    <w:t>7,6923%</w:t>
                  </w:r>
                </w:p>
              </w:tc>
            </w:tr>
            <w:tr w:rsidR="006B3CB1" w:rsidRPr="006B3CB1" w14:paraId="5642AB30" w14:textId="77777777" w:rsidTr="00CA4CEC">
              <w:trPr>
                <w:jc w:val="center"/>
              </w:trPr>
              <w:tc>
                <w:tcPr>
                  <w:tcW w:w="636" w:type="pct"/>
                  <w:vAlign w:val="center"/>
                </w:tcPr>
                <w:p w14:paraId="5DB29DA3" w14:textId="77777777" w:rsidR="006B3CB1" w:rsidRPr="006B3CB1" w:rsidRDefault="006B3CB1" w:rsidP="00CA4CEC">
                  <w:pPr>
                    <w:jc w:val="center"/>
                  </w:pPr>
                  <w:r w:rsidRPr="006B3CB1">
                    <w:t>16</w:t>
                  </w:r>
                </w:p>
              </w:tc>
              <w:tc>
                <w:tcPr>
                  <w:tcW w:w="2429" w:type="pct"/>
                  <w:vAlign w:val="center"/>
                </w:tcPr>
                <w:p w14:paraId="28566257"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5" w:type="pct"/>
                  <w:vAlign w:val="center"/>
                </w:tcPr>
                <w:p w14:paraId="15075B35" w14:textId="77777777" w:rsidR="006B3CB1" w:rsidRPr="006B3CB1" w:rsidRDefault="006B3CB1" w:rsidP="00CA4CEC">
                  <w:pPr>
                    <w:jc w:val="center"/>
                    <w:rPr>
                      <w:color w:val="000000"/>
                    </w:rPr>
                  </w:pPr>
                  <w:r w:rsidRPr="006B3CB1">
                    <w:rPr>
                      <w:rFonts w:cs="Calibri"/>
                      <w:color w:val="000000"/>
                    </w:rPr>
                    <w:t>8,3333%</w:t>
                  </w:r>
                </w:p>
              </w:tc>
            </w:tr>
            <w:tr w:rsidR="006B3CB1" w:rsidRPr="006B3CB1" w14:paraId="4C595F73" w14:textId="77777777" w:rsidTr="00CA4CEC">
              <w:trPr>
                <w:jc w:val="center"/>
              </w:trPr>
              <w:tc>
                <w:tcPr>
                  <w:tcW w:w="636" w:type="pct"/>
                  <w:vAlign w:val="center"/>
                </w:tcPr>
                <w:p w14:paraId="56AE2D59" w14:textId="77777777" w:rsidR="006B3CB1" w:rsidRPr="006B3CB1" w:rsidRDefault="006B3CB1" w:rsidP="00CA4CEC">
                  <w:pPr>
                    <w:jc w:val="center"/>
                  </w:pPr>
                  <w:r w:rsidRPr="006B3CB1">
                    <w:t>17</w:t>
                  </w:r>
                </w:p>
              </w:tc>
              <w:tc>
                <w:tcPr>
                  <w:tcW w:w="2429" w:type="pct"/>
                  <w:vAlign w:val="center"/>
                </w:tcPr>
                <w:p w14:paraId="730E9229"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5" w:type="pct"/>
                  <w:vAlign w:val="center"/>
                </w:tcPr>
                <w:p w14:paraId="110A1F24" w14:textId="77777777" w:rsidR="006B3CB1" w:rsidRPr="006B3CB1" w:rsidRDefault="006B3CB1" w:rsidP="00CA4CEC">
                  <w:pPr>
                    <w:jc w:val="center"/>
                    <w:rPr>
                      <w:color w:val="000000"/>
                    </w:rPr>
                  </w:pPr>
                  <w:r w:rsidRPr="006B3CB1">
                    <w:rPr>
                      <w:rFonts w:cs="Calibri"/>
                      <w:color w:val="000000"/>
                    </w:rPr>
                    <w:t>5,4545%</w:t>
                  </w:r>
                </w:p>
              </w:tc>
            </w:tr>
            <w:tr w:rsidR="006B3CB1" w:rsidRPr="006B3CB1" w14:paraId="4A89EED1" w14:textId="77777777" w:rsidTr="00CA4CEC">
              <w:trPr>
                <w:jc w:val="center"/>
              </w:trPr>
              <w:tc>
                <w:tcPr>
                  <w:tcW w:w="636" w:type="pct"/>
                  <w:vAlign w:val="center"/>
                </w:tcPr>
                <w:p w14:paraId="1BAFA189" w14:textId="77777777" w:rsidR="006B3CB1" w:rsidRPr="006B3CB1" w:rsidRDefault="006B3CB1" w:rsidP="00CA4CEC">
                  <w:pPr>
                    <w:jc w:val="center"/>
                  </w:pPr>
                  <w:r w:rsidRPr="006B3CB1">
                    <w:t>18</w:t>
                  </w:r>
                </w:p>
              </w:tc>
              <w:tc>
                <w:tcPr>
                  <w:tcW w:w="2429" w:type="pct"/>
                  <w:vAlign w:val="center"/>
                </w:tcPr>
                <w:p w14:paraId="3BD4C7AE"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5" w:type="pct"/>
                  <w:vAlign w:val="center"/>
                </w:tcPr>
                <w:p w14:paraId="6CFD3FEA" w14:textId="77777777" w:rsidR="006B3CB1" w:rsidRPr="006B3CB1" w:rsidRDefault="006B3CB1" w:rsidP="00CA4CEC">
                  <w:pPr>
                    <w:jc w:val="center"/>
                    <w:rPr>
                      <w:color w:val="000000"/>
                    </w:rPr>
                  </w:pPr>
                  <w:r w:rsidRPr="006B3CB1">
                    <w:rPr>
                      <w:rFonts w:cs="Calibri"/>
                      <w:color w:val="000000"/>
                    </w:rPr>
                    <w:t>5,7692%</w:t>
                  </w:r>
                </w:p>
              </w:tc>
            </w:tr>
            <w:tr w:rsidR="006B3CB1" w:rsidRPr="006B3CB1" w14:paraId="5406267E" w14:textId="77777777" w:rsidTr="00CA4CEC">
              <w:trPr>
                <w:jc w:val="center"/>
              </w:trPr>
              <w:tc>
                <w:tcPr>
                  <w:tcW w:w="636" w:type="pct"/>
                  <w:vAlign w:val="center"/>
                </w:tcPr>
                <w:p w14:paraId="289B96AD" w14:textId="77777777" w:rsidR="006B3CB1" w:rsidRPr="006B3CB1" w:rsidRDefault="006B3CB1" w:rsidP="00CA4CEC">
                  <w:pPr>
                    <w:jc w:val="center"/>
                  </w:pPr>
                  <w:r w:rsidRPr="006B3CB1">
                    <w:t>19</w:t>
                  </w:r>
                </w:p>
              </w:tc>
              <w:tc>
                <w:tcPr>
                  <w:tcW w:w="2429" w:type="pct"/>
                  <w:vAlign w:val="center"/>
                </w:tcPr>
                <w:p w14:paraId="73F04103"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5" w:type="pct"/>
                  <w:vAlign w:val="center"/>
                </w:tcPr>
                <w:p w14:paraId="62FB0BF2" w14:textId="77777777" w:rsidR="006B3CB1" w:rsidRPr="006B3CB1" w:rsidRDefault="006B3CB1" w:rsidP="00CA4CEC">
                  <w:pPr>
                    <w:jc w:val="center"/>
                    <w:rPr>
                      <w:color w:val="000000"/>
                    </w:rPr>
                  </w:pPr>
                  <w:r w:rsidRPr="006B3CB1">
                    <w:rPr>
                      <w:rFonts w:cs="Calibri"/>
                      <w:color w:val="000000"/>
                    </w:rPr>
                    <w:t>8,1633%</w:t>
                  </w:r>
                </w:p>
              </w:tc>
            </w:tr>
            <w:tr w:rsidR="006B3CB1" w:rsidRPr="006B3CB1" w14:paraId="1D30CD3C" w14:textId="77777777" w:rsidTr="00CA4CEC">
              <w:trPr>
                <w:jc w:val="center"/>
              </w:trPr>
              <w:tc>
                <w:tcPr>
                  <w:tcW w:w="636" w:type="pct"/>
                  <w:vAlign w:val="center"/>
                </w:tcPr>
                <w:p w14:paraId="0AFF98FA" w14:textId="77777777" w:rsidR="006B3CB1" w:rsidRPr="006B3CB1" w:rsidRDefault="006B3CB1" w:rsidP="00CA4CEC">
                  <w:pPr>
                    <w:jc w:val="center"/>
                  </w:pPr>
                  <w:r w:rsidRPr="006B3CB1">
                    <w:t>20</w:t>
                  </w:r>
                </w:p>
              </w:tc>
              <w:tc>
                <w:tcPr>
                  <w:tcW w:w="2429" w:type="pct"/>
                  <w:vAlign w:val="center"/>
                </w:tcPr>
                <w:p w14:paraId="0A9C6333"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5" w:type="pct"/>
                  <w:vAlign w:val="center"/>
                </w:tcPr>
                <w:p w14:paraId="2C964DBB" w14:textId="77777777" w:rsidR="006B3CB1" w:rsidRPr="006B3CB1" w:rsidRDefault="006B3CB1" w:rsidP="00CA4CEC">
                  <w:pPr>
                    <w:jc w:val="center"/>
                    <w:rPr>
                      <w:color w:val="000000"/>
                    </w:rPr>
                  </w:pPr>
                  <w:r w:rsidRPr="006B3CB1">
                    <w:rPr>
                      <w:rFonts w:cs="Calibri"/>
                      <w:color w:val="000000"/>
                    </w:rPr>
                    <w:t>8,8889%</w:t>
                  </w:r>
                </w:p>
              </w:tc>
            </w:tr>
            <w:tr w:rsidR="006B3CB1" w:rsidRPr="006B3CB1" w14:paraId="2B6E4365" w14:textId="77777777" w:rsidTr="00CA4CEC">
              <w:trPr>
                <w:jc w:val="center"/>
              </w:trPr>
              <w:tc>
                <w:tcPr>
                  <w:tcW w:w="636" w:type="pct"/>
                  <w:vAlign w:val="center"/>
                </w:tcPr>
                <w:p w14:paraId="743E4984" w14:textId="77777777" w:rsidR="006B3CB1" w:rsidRPr="006B3CB1" w:rsidRDefault="006B3CB1" w:rsidP="00CA4CEC">
                  <w:pPr>
                    <w:jc w:val="center"/>
                  </w:pPr>
                  <w:r w:rsidRPr="006B3CB1">
                    <w:t>21</w:t>
                  </w:r>
                </w:p>
              </w:tc>
              <w:tc>
                <w:tcPr>
                  <w:tcW w:w="2429" w:type="pct"/>
                  <w:vAlign w:val="center"/>
                </w:tcPr>
                <w:p w14:paraId="14973B2D"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5" w:type="pct"/>
                  <w:vAlign w:val="center"/>
                </w:tcPr>
                <w:p w14:paraId="08C5E852" w14:textId="77777777" w:rsidR="006B3CB1" w:rsidRPr="006B3CB1" w:rsidRDefault="006B3CB1" w:rsidP="00CA4CEC">
                  <w:pPr>
                    <w:jc w:val="center"/>
                    <w:rPr>
                      <w:color w:val="000000"/>
                    </w:rPr>
                  </w:pPr>
                  <w:r w:rsidRPr="006B3CB1">
                    <w:rPr>
                      <w:rFonts w:cs="Calibri"/>
                      <w:color w:val="000000"/>
                    </w:rPr>
                    <w:t>9,7561%</w:t>
                  </w:r>
                </w:p>
              </w:tc>
            </w:tr>
            <w:tr w:rsidR="006B3CB1" w:rsidRPr="006B3CB1" w14:paraId="78042EFC" w14:textId="77777777" w:rsidTr="00CA4CEC">
              <w:trPr>
                <w:jc w:val="center"/>
              </w:trPr>
              <w:tc>
                <w:tcPr>
                  <w:tcW w:w="636" w:type="pct"/>
                  <w:vAlign w:val="center"/>
                </w:tcPr>
                <w:p w14:paraId="401C369C" w14:textId="77777777" w:rsidR="006B3CB1" w:rsidRPr="006B3CB1" w:rsidRDefault="006B3CB1" w:rsidP="00CA4CEC">
                  <w:pPr>
                    <w:jc w:val="center"/>
                  </w:pPr>
                  <w:r w:rsidRPr="006B3CB1">
                    <w:t>22</w:t>
                  </w:r>
                </w:p>
              </w:tc>
              <w:tc>
                <w:tcPr>
                  <w:tcW w:w="2429" w:type="pct"/>
                  <w:vAlign w:val="center"/>
                </w:tcPr>
                <w:p w14:paraId="1567CC00"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5" w:type="pct"/>
                  <w:vAlign w:val="center"/>
                </w:tcPr>
                <w:p w14:paraId="4A09E0DC" w14:textId="77777777" w:rsidR="006B3CB1" w:rsidRPr="006B3CB1" w:rsidRDefault="006B3CB1" w:rsidP="00CA4CEC">
                  <w:pPr>
                    <w:jc w:val="center"/>
                    <w:rPr>
                      <w:color w:val="000000"/>
                    </w:rPr>
                  </w:pPr>
                  <w:r w:rsidRPr="006B3CB1">
                    <w:rPr>
                      <w:rFonts w:cs="Calibri"/>
                      <w:color w:val="000000"/>
                    </w:rPr>
                    <w:t>10,8108%</w:t>
                  </w:r>
                </w:p>
              </w:tc>
            </w:tr>
            <w:tr w:rsidR="006B3CB1" w:rsidRPr="006B3CB1" w14:paraId="26ADAD23" w14:textId="77777777" w:rsidTr="00CA4CEC">
              <w:trPr>
                <w:jc w:val="center"/>
              </w:trPr>
              <w:tc>
                <w:tcPr>
                  <w:tcW w:w="636" w:type="pct"/>
                  <w:vAlign w:val="center"/>
                </w:tcPr>
                <w:p w14:paraId="538B7C4C" w14:textId="77777777" w:rsidR="006B3CB1" w:rsidRPr="006B3CB1" w:rsidRDefault="006B3CB1" w:rsidP="00CA4CEC">
                  <w:pPr>
                    <w:jc w:val="center"/>
                  </w:pPr>
                  <w:r w:rsidRPr="006B3CB1">
                    <w:t>23</w:t>
                  </w:r>
                </w:p>
              </w:tc>
              <w:tc>
                <w:tcPr>
                  <w:tcW w:w="2429" w:type="pct"/>
                  <w:vAlign w:val="center"/>
                </w:tcPr>
                <w:p w14:paraId="292C481A"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5" w:type="pct"/>
                  <w:vAlign w:val="center"/>
                </w:tcPr>
                <w:p w14:paraId="22D6D4C7" w14:textId="77777777" w:rsidR="006B3CB1" w:rsidRPr="006B3CB1" w:rsidRDefault="006B3CB1" w:rsidP="00CA4CEC">
                  <w:pPr>
                    <w:jc w:val="center"/>
                    <w:rPr>
                      <w:color w:val="000000"/>
                    </w:rPr>
                  </w:pPr>
                  <w:r w:rsidRPr="006B3CB1">
                    <w:rPr>
                      <w:rFonts w:cs="Calibri"/>
                      <w:color w:val="000000"/>
                    </w:rPr>
                    <w:t>12,1212%</w:t>
                  </w:r>
                </w:p>
              </w:tc>
            </w:tr>
            <w:tr w:rsidR="006B3CB1" w:rsidRPr="006B3CB1" w14:paraId="52200191" w14:textId="77777777" w:rsidTr="00CA4CEC">
              <w:trPr>
                <w:jc w:val="center"/>
              </w:trPr>
              <w:tc>
                <w:tcPr>
                  <w:tcW w:w="636" w:type="pct"/>
                  <w:vAlign w:val="center"/>
                </w:tcPr>
                <w:p w14:paraId="6FD7DF32" w14:textId="77777777" w:rsidR="006B3CB1" w:rsidRPr="006B3CB1" w:rsidRDefault="006B3CB1" w:rsidP="00CA4CEC">
                  <w:pPr>
                    <w:jc w:val="center"/>
                  </w:pPr>
                  <w:r w:rsidRPr="006B3CB1">
                    <w:t>24</w:t>
                  </w:r>
                </w:p>
              </w:tc>
              <w:tc>
                <w:tcPr>
                  <w:tcW w:w="2429" w:type="pct"/>
                  <w:vAlign w:val="center"/>
                </w:tcPr>
                <w:p w14:paraId="479A65F1"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5" w:type="pct"/>
                  <w:vAlign w:val="center"/>
                </w:tcPr>
                <w:p w14:paraId="0945B43B" w14:textId="77777777" w:rsidR="006B3CB1" w:rsidRPr="006B3CB1" w:rsidRDefault="006B3CB1" w:rsidP="00CA4CEC">
                  <w:pPr>
                    <w:jc w:val="center"/>
                    <w:rPr>
                      <w:color w:val="000000"/>
                    </w:rPr>
                  </w:pPr>
                  <w:r w:rsidRPr="006B3CB1">
                    <w:rPr>
                      <w:rFonts w:cs="Calibri"/>
                      <w:color w:val="000000"/>
                    </w:rPr>
                    <w:t>13,7931%</w:t>
                  </w:r>
                </w:p>
              </w:tc>
            </w:tr>
            <w:tr w:rsidR="006B3CB1" w:rsidRPr="006B3CB1" w14:paraId="219794E1" w14:textId="77777777" w:rsidTr="00CA4CEC">
              <w:trPr>
                <w:jc w:val="center"/>
              </w:trPr>
              <w:tc>
                <w:tcPr>
                  <w:tcW w:w="636" w:type="pct"/>
                  <w:vAlign w:val="center"/>
                </w:tcPr>
                <w:p w14:paraId="30E8F21E" w14:textId="77777777" w:rsidR="006B3CB1" w:rsidRPr="006B3CB1" w:rsidRDefault="006B3CB1" w:rsidP="00CA4CEC">
                  <w:pPr>
                    <w:jc w:val="center"/>
                  </w:pPr>
                  <w:r w:rsidRPr="006B3CB1">
                    <w:t>25</w:t>
                  </w:r>
                </w:p>
              </w:tc>
              <w:tc>
                <w:tcPr>
                  <w:tcW w:w="2429" w:type="pct"/>
                  <w:vAlign w:val="center"/>
                </w:tcPr>
                <w:p w14:paraId="739D2596"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5" w:type="pct"/>
                  <w:vAlign w:val="center"/>
                </w:tcPr>
                <w:p w14:paraId="6EB7F0A3" w14:textId="77777777" w:rsidR="006B3CB1" w:rsidRPr="006B3CB1" w:rsidRDefault="006B3CB1" w:rsidP="00CA4CEC">
                  <w:pPr>
                    <w:jc w:val="center"/>
                    <w:rPr>
                      <w:color w:val="000000"/>
                    </w:rPr>
                  </w:pPr>
                  <w:r w:rsidRPr="006B3CB1">
                    <w:rPr>
                      <w:rFonts w:cs="Calibri"/>
                      <w:color w:val="000000"/>
                    </w:rPr>
                    <w:t>20,0000%</w:t>
                  </w:r>
                </w:p>
              </w:tc>
            </w:tr>
            <w:tr w:rsidR="006B3CB1" w:rsidRPr="006B3CB1" w14:paraId="07FE4832" w14:textId="77777777" w:rsidTr="00CA4CEC">
              <w:trPr>
                <w:jc w:val="center"/>
              </w:trPr>
              <w:tc>
                <w:tcPr>
                  <w:tcW w:w="636" w:type="pct"/>
                  <w:vAlign w:val="center"/>
                </w:tcPr>
                <w:p w14:paraId="4F37325C" w14:textId="77777777" w:rsidR="006B3CB1" w:rsidRPr="006B3CB1" w:rsidRDefault="006B3CB1" w:rsidP="00CA4CEC">
                  <w:pPr>
                    <w:jc w:val="center"/>
                  </w:pPr>
                  <w:r w:rsidRPr="006B3CB1">
                    <w:t>26</w:t>
                  </w:r>
                </w:p>
              </w:tc>
              <w:tc>
                <w:tcPr>
                  <w:tcW w:w="2429" w:type="pct"/>
                  <w:vAlign w:val="center"/>
                </w:tcPr>
                <w:p w14:paraId="1393DD39"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5" w:type="pct"/>
                  <w:vAlign w:val="center"/>
                </w:tcPr>
                <w:p w14:paraId="2A9A9978" w14:textId="77777777" w:rsidR="006B3CB1" w:rsidRPr="006B3CB1" w:rsidRDefault="006B3CB1" w:rsidP="00CA4CEC">
                  <w:pPr>
                    <w:jc w:val="center"/>
                    <w:rPr>
                      <w:color w:val="000000"/>
                    </w:rPr>
                  </w:pPr>
                  <w:r w:rsidRPr="006B3CB1">
                    <w:rPr>
                      <w:rFonts w:cs="Calibri"/>
                      <w:color w:val="000000"/>
                    </w:rPr>
                    <w:t>25,0000%</w:t>
                  </w:r>
                </w:p>
              </w:tc>
            </w:tr>
            <w:tr w:rsidR="006B3CB1" w:rsidRPr="006B3CB1" w14:paraId="1C1B64B1" w14:textId="77777777" w:rsidTr="00CA4CEC">
              <w:trPr>
                <w:jc w:val="center"/>
              </w:trPr>
              <w:tc>
                <w:tcPr>
                  <w:tcW w:w="636" w:type="pct"/>
                  <w:vAlign w:val="center"/>
                </w:tcPr>
                <w:p w14:paraId="41245119" w14:textId="77777777" w:rsidR="006B3CB1" w:rsidRPr="006B3CB1" w:rsidRDefault="006B3CB1" w:rsidP="00CA4CEC">
                  <w:pPr>
                    <w:jc w:val="center"/>
                  </w:pPr>
                  <w:r w:rsidRPr="006B3CB1">
                    <w:t>27</w:t>
                  </w:r>
                </w:p>
              </w:tc>
              <w:tc>
                <w:tcPr>
                  <w:tcW w:w="2429" w:type="pct"/>
                  <w:vAlign w:val="center"/>
                </w:tcPr>
                <w:p w14:paraId="294808FF"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5" w:type="pct"/>
                  <w:vAlign w:val="center"/>
                </w:tcPr>
                <w:p w14:paraId="4B8DDB1A" w14:textId="77777777" w:rsidR="006B3CB1" w:rsidRPr="006B3CB1" w:rsidRDefault="006B3CB1" w:rsidP="00CA4CEC">
                  <w:pPr>
                    <w:jc w:val="center"/>
                    <w:rPr>
                      <w:color w:val="000000"/>
                    </w:rPr>
                  </w:pPr>
                  <w:r w:rsidRPr="006B3CB1">
                    <w:rPr>
                      <w:rFonts w:cs="Calibri"/>
                      <w:color w:val="000000"/>
                    </w:rPr>
                    <w:t>33,3333%</w:t>
                  </w:r>
                </w:p>
              </w:tc>
            </w:tr>
            <w:tr w:rsidR="006B3CB1" w:rsidRPr="006B3CB1" w14:paraId="129A22A1" w14:textId="77777777" w:rsidTr="00CA4CEC">
              <w:trPr>
                <w:jc w:val="center"/>
              </w:trPr>
              <w:tc>
                <w:tcPr>
                  <w:tcW w:w="636" w:type="pct"/>
                  <w:vAlign w:val="center"/>
                </w:tcPr>
                <w:p w14:paraId="61F29185" w14:textId="77777777" w:rsidR="006B3CB1" w:rsidRPr="006B3CB1" w:rsidRDefault="006B3CB1" w:rsidP="00CA4CEC">
                  <w:pPr>
                    <w:jc w:val="center"/>
                  </w:pPr>
                  <w:r w:rsidRPr="006B3CB1">
                    <w:t>28</w:t>
                  </w:r>
                </w:p>
              </w:tc>
              <w:tc>
                <w:tcPr>
                  <w:tcW w:w="2429" w:type="pct"/>
                  <w:vAlign w:val="center"/>
                </w:tcPr>
                <w:p w14:paraId="31C59680"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5" w:type="pct"/>
                  <w:vAlign w:val="center"/>
                </w:tcPr>
                <w:p w14:paraId="042B77A8" w14:textId="77777777" w:rsidR="006B3CB1" w:rsidRPr="006B3CB1" w:rsidRDefault="006B3CB1" w:rsidP="00CA4CEC">
                  <w:pPr>
                    <w:jc w:val="center"/>
                    <w:rPr>
                      <w:color w:val="000000"/>
                    </w:rPr>
                  </w:pPr>
                  <w:r w:rsidRPr="006B3CB1">
                    <w:rPr>
                      <w:rFonts w:cs="Calibri"/>
                      <w:color w:val="000000"/>
                    </w:rPr>
                    <w:t>50,0000%</w:t>
                  </w:r>
                </w:p>
              </w:tc>
            </w:tr>
            <w:tr w:rsidR="006B3CB1" w:rsidRPr="006B3CB1" w14:paraId="2825FDE3" w14:textId="77777777" w:rsidTr="00CA4CEC">
              <w:trPr>
                <w:jc w:val="center"/>
              </w:trPr>
              <w:tc>
                <w:tcPr>
                  <w:tcW w:w="636" w:type="pct"/>
                  <w:vAlign w:val="center"/>
                </w:tcPr>
                <w:p w14:paraId="3E2F2F9D" w14:textId="77777777" w:rsidR="006B3CB1" w:rsidRPr="006B3CB1" w:rsidRDefault="006B3CB1" w:rsidP="00CA4CEC">
                  <w:pPr>
                    <w:jc w:val="center"/>
                  </w:pPr>
                  <w:r w:rsidRPr="006B3CB1">
                    <w:t>29</w:t>
                  </w:r>
                </w:p>
              </w:tc>
              <w:tc>
                <w:tcPr>
                  <w:tcW w:w="2429" w:type="pct"/>
                  <w:vAlign w:val="center"/>
                </w:tcPr>
                <w:p w14:paraId="33426B8F" w14:textId="77777777" w:rsidR="006B3CB1" w:rsidRPr="006B3CB1" w:rsidRDefault="006B3CB1" w:rsidP="00CA4CEC">
                  <w:pPr>
                    <w:jc w:val="center"/>
                    <w:rPr>
                      <w:lang w:val="pt-BR"/>
                    </w:rPr>
                  </w:pPr>
                  <w:r w:rsidRPr="006B3CB1">
                    <w:rPr>
                      <w:color w:val="000000"/>
                      <w:lang w:val="pt-BR"/>
                    </w:rPr>
                    <w:t xml:space="preserve">Data de Vencimento das Debêntures </w:t>
                  </w:r>
                </w:p>
              </w:tc>
              <w:tc>
                <w:tcPr>
                  <w:tcW w:w="1935" w:type="pct"/>
                  <w:vAlign w:val="center"/>
                </w:tcPr>
                <w:p w14:paraId="16251868" w14:textId="77777777" w:rsidR="006B3CB1" w:rsidRPr="006B3CB1" w:rsidRDefault="006B3CB1" w:rsidP="00CA4CEC">
                  <w:pPr>
                    <w:jc w:val="center"/>
                    <w:rPr>
                      <w:color w:val="000000"/>
                      <w:lang w:val="pt-BR"/>
                    </w:rPr>
                  </w:pPr>
                  <w:r w:rsidRPr="006B3CB1">
                    <w:rPr>
                      <w:rFonts w:cs="Calibri"/>
                      <w:color w:val="000000"/>
                      <w:lang w:val="pt-BR"/>
                    </w:rPr>
                    <w:t>100,0000%</w:t>
                  </w:r>
                </w:p>
              </w:tc>
            </w:tr>
          </w:tbl>
          <w:p w14:paraId="5489B878" w14:textId="77777777" w:rsidR="006B3CB1" w:rsidRPr="006B3CB1" w:rsidRDefault="006B3CB1" w:rsidP="00CA4CEC">
            <w:pPr>
              <w:pStyle w:val="Body"/>
              <w:spacing w:after="0" w:line="288" w:lineRule="auto"/>
              <w:rPr>
                <w:rFonts w:ascii="Verdana" w:eastAsia="Calibri" w:hAnsi="Verdana"/>
                <w:kern w:val="0"/>
                <w:szCs w:val="20"/>
                <w:lang w:val="pt-BR"/>
              </w:rPr>
            </w:pPr>
          </w:p>
          <w:p w14:paraId="4276A69D" w14:textId="77777777" w:rsidR="006B3CB1" w:rsidRPr="006B3CB1" w:rsidRDefault="006B3CB1" w:rsidP="00CA4CEC">
            <w:pPr>
              <w:pStyle w:val="Estilo1"/>
              <w:widowControl/>
              <w:spacing w:line="288" w:lineRule="auto"/>
              <w:outlineLvl w:val="0"/>
              <w:rPr>
                <w:rFonts w:ascii="Verdana" w:hAnsi="Verdana" w:cs="Arial"/>
                <w:sz w:val="20"/>
                <w:szCs w:val="20"/>
              </w:rPr>
            </w:pPr>
            <w:r w:rsidRPr="006B3CB1">
              <w:rPr>
                <w:rFonts w:ascii="Verdana" w:hAnsi="Verdana"/>
                <w:b w:val="0"/>
                <w:smallCaps w:val="0"/>
                <w:sz w:val="20"/>
                <w:szCs w:val="20"/>
              </w:rPr>
              <w:t>Amortização das Debêntures da Segunda Série</w:t>
            </w:r>
            <w:r w:rsidRPr="006B3CB1">
              <w:rPr>
                <w:rFonts w:ascii="Verdana" w:hAnsi="Verdana"/>
                <w:b w:val="0"/>
                <w:smallCaps w:val="0"/>
                <w:sz w:val="20"/>
                <w:szCs w:val="20"/>
                <w:u w:val="none"/>
              </w:rPr>
              <w:t xml:space="preserve">. O Valor Nominal Atualizado das Debêntures da Segunda Série será amortizado, trimestralmente, a partir do 13º (décimo terceiro) mês (inclusive), sempre no dia 15 dos meses de fevereiro, maio, agosto e novembro de cada ano, sendo o primeiro pagamento realizado em 15 de novembro de 2019 e, o último pagamento, na Data de Vencimento das Debêntures, conforme datas e percentuais indicados abaixo: </w:t>
            </w:r>
          </w:p>
          <w:p w14:paraId="5CE2B8C3" w14:textId="77777777" w:rsidR="006B3CB1" w:rsidRPr="006B3CB1" w:rsidRDefault="006B3CB1" w:rsidP="00CA4CEC">
            <w:pPr>
              <w:tabs>
                <w:tab w:val="left" w:pos="709"/>
              </w:tabs>
            </w:pPr>
          </w:p>
          <w:tbl>
            <w:tblPr>
              <w:tblStyle w:val="Tabelacomgrade"/>
              <w:tblW w:w="5000" w:type="pct"/>
              <w:jc w:val="center"/>
              <w:tblLook w:val="04A0" w:firstRow="1" w:lastRow="0" w:firstColumn="1" w:lastColumn="0" w:noHBand="0" w:noVBand="1"/>
            </w:tblPr>
            <w:tblGrid>
              <w:gridCol w:w="1064"/>
              <w:gridCol w:w="2691"/>
              <w:gridCol w:w="2284"/>
            </w:tblGrid>
            <w:tr w:rsidR="006B3CB1" w:rsidRPr="006B3CB1" w14:paraId="5459D451" w14:textId="77777777" w:rsidTr="00CA4CEC">
              <w:trPr>
                <w:jc w:val="center"/>
              </w:trPr>
              <w:tc>
                <w:tcPr>
                  <w:tcW w:w="5000" w:type="pct"/>
                  <w:gridSpan w:val="3"/>
                  <w:shd w:val="clear" w:color="auto" w:fill="BFBFBF" w:themeFill="background1" w:themeFillShade="BF"/>
                  <w:vAlign w:val="center"/>
                </w:tcPr>
                <w:p w14:paraId="00D707FB" w14:textId="77777777" w:rsidR="006B3CB1" w:rsidRPr="006B3CB1" w:rsidRDefault="006B3CB1" w:rsidP="00CA4CEC">
                  <w:pPr>
                    <w:jc w:val="center"/>
                    <w:rPr>
                      <w:b/>
                      <w:smallCaps/>
                    </w:rPr>
                  </w:pPr>
                  <w:proofErr w:type="spellStart"/>
                  <w:r w:rsidRPr="006B3CB1">
                    <w:rPr>
                      <w:b/>
                      <w:smallCaps/>
                    </w:rPr>
                    <w:t>Debêntures</w:t>
                  </w:r>
                  <w:proofErr w:type="spellEnd"/>
                  <w:r w:rsidRPr="006B3CB1">
                    <w:rPr>
                      <w:b/>
                      <w:smallCaps/>
                    </w:rPr>
                    <w:t xml:space="preserve"> da Segunda Série</w:t>
                  </w:r>
                </w:p>
              </w:tc>
            </w:tr>
            <w:tr w:rsidR="006B3CB1" w:rsidRPr="006B3CB1" w14:paraId="253479C8" w14:textId="77777777" w:rsidTr="00CA4CEC">
              <w:trPr>
                <w:jc w:val="center"/>
              </w:trPr>
              <w:tc>
                <w:tcPr>
                  <w:tcW w:w="794" w:type="pct"/>
                  <w:shd w:val="clear" w:color="auto" w:fill="BFBFBF" w:themeFill="background1" w:themeFillShade="BF"/>
                  <w:vAlign w:val="center"/>
                </w:tcPr>
                <w:p w14:paraId="153300BF" w14:textId="77777777" w:rsidR="006B3CB1" w:rsidRPr="006B3CB1" w:rsidRDefault="006B3CB1" w:rsidP="00CA4CEC">
                  <w:pPr>
                    <w:jc w:val="center"/>
                    <w:rPr>
                      <w:b/>
                      <w:smallCaps/>
                    </w:rPr>
                  </w:pPr>
                  <w:proofErr w:type="spellStart"/>
                  <w:r w:rsidRPr="006B3CB1">
                    <w:rPr>
                      <w:b/>
                      <w:smallCaps/>
                    </w:rPr>
                    <w:t>Parcela</w:t>
                  </w:r>
                  <w:proofErr w:type="spellEnd"/>
                </w:p>
              </w:tc>
              <w:tc>
                <w:tcPr>
                  <w:tcW w:w="2272" w:type="pct"/>
                  <w:shd w:val="clear" w:color="auto" w:fill="BFBFBF" w:themeFill="background1" w:themeFillShade="BF"/>
                  <w:vAlign w:val="center"/>
                </w:tcPr>
                <w:p w14:paraId="60B04BBE" w14:textId="77777777" w:rsidR="006B3CB1" w:rsidRPr="006B3CB1" w:rsidRDefault="006B3CB1" w:rsidP="00CA4CEC">
                  <w:pPr>
                    <w:jc w:val="center"/>
                    <w:rPr>
                      <w:b/>
                      <w:smallCaps/>
                    </w:rPr>
                  </w:pPr>
                  <w:r w:rsidRPr="006B3CB1">
                    <w:rPr>
                      <w:b/>
                      <w:smallCaps/>
                    </w:rPr>
                    <w:t xml:space="preserve">Data de </w:t>
                  </w:r>
                  <w:proofErr w:type="spellStart"/>
                  <w:r w:rsidRPr="006B3CB1">
                    <w:rPr>
                      <w:b/>
                      <w:smallCaps/>
                    </w:rPr>
                    <w:t>Amortização</w:t>
                  </w:r>
                  <w:proofErr w:type="spellEnd"/>
                </w:p>
              </w:tc>
              <w:tc>
                <w:tcPr>
                  <w:tcW w:w="1934" w:type="pct"/>
                  <w:shd w:val="clear" w:color="auto" w:fill="BFBFBF" w:themeFill="background1" w:themeFillShade="BF"/>
                  <w:vAlign w:val="center"/>
                </w:tcPr>
                <w:p w14:paraId="6656A63E" w14:textId="77777777" w:rsidR="006B3CB1" w:rsidRPr="006B3CB1" w:rsidRDefault="006B3CB1" w:rsidP="00CA4CEC">
                  <w:pPr>
                    <w:jc w:val="center"/>
                    <w:rPr>
                      <w:b/>
                      <w:smallCaps/>
                      <w:lang w:val="pt-BR"/>
                    </w:rPr>
                  </w:pPr>
                  <w:r w:rsidRPr="006B3CB1">
                    <w:rPr>
                      <w:b/>
                      <w:smallCaps/>
                      <w:lang w:val="pt-BR"/>
                    </w:rPr>
                    <w:t xml:space="preserve">Percentual do Valor Nominal </w:t>
                  </w:r>
                  <w:r w:rsidRPr="006B3CB1">
                    <w:rPr>
                      <w:b/>
                      <w:smallCaps/>
                      <w:lang w:val="pt-BR"/>
                    </w:rPr>
                    <w:lastRenderedPageBreak/>
                    <w:t>Atualizado das Debêntures da Segunda Série</w:t>
                  </w:r>
                </w:p>
              </w:tc>
            </w:tr>
            <w:tr w:rsidR="006B3CB1" w:rsidRPr="006B3CB1" w14:paraId="5C7C6127" w14:textId="77777777" w:rsidTr="00CA4CEC">
              <w:trPr>
                <w:jc w:val="center"/>
              </w:trPr>
              <w:tc>
                <w:tcPr>
                  <w:tcW w:w="794" w:type="pct"/>
                  <w:vAlign w:val="center"/>
                </w:tcPr>
                <w:p w14:paraId="6930BEA7" w14:textId="77777777" w:rsidR="006B3CB1" w:rsidRPr="006B3CB1" w:rsidRDefault="006B3CB1" w:rsidP="00CA4CEC">
                  <w:pPr>
                    <w:jc w:val="center"/>
                  </w:pPr>
                  <w:r w:rsidRPr="006B3CB1">
                    <w:lastRenderedPageBreak/>
                    <w:t>1</w:t>
                  </w:r>
                </w:p>
              </w:tc>
              <w:tc>
                <w:tcPr>
                  <w:tcW w:w="2272" w:type="pct"/>
                  <w:vAlign w:val="center"/>
                </w:tcPr>
                <w:p w14:paraId="0E0EF413"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2019</w:t>
                  </w:r>
                </w:p>
              </w:tc>
              <w:tc>
                <w:tcPr>
                  <w:tcW w:w="1934" w:type="pct"/>
                  <w:vAlign w:val="center"/>
                </w:tcPr>
                <w:p w14:paraId="6EB6237D" w14:textId="77777777" w:rsidR="006B3CB1" w:rsidRPr="006B3CB1" w:rsidRDefault="006B3CB1" w:rsidP="00CA4CEC">
                  <w:pPr>
                    <w:jc w:val="center"/>
                    <w:rPr>
                      <w:color w:val="000000"/>
                    </w:rPr>
                  </w:pPr>
                  <w:r w:rsidRPr="006B3CB1">
                    <w:rPr>
                      <w:rFonts w:cs="Calibri"/>
                      <w:color w:val="000000"/>
                    </w:rPr>
                    <w:t>3,0000%</w:t>
                  </w:r>
                </w:p>
              </w:tc>
            </w:tr>
            <w:tr w:rsidR="006B3CB1" w:rsidRPr="006B3CB1" w14:paraId="0C5FA74E" w14:textId="77777777" w:rsidTr="00CA4CEC">
              <w:trPr>
                <w:jc w:val="center"/>
              </w:trPr>
              <w:tc>
                <w:tcPr>
                  <w:tcW w:w="794" w:type="pct"/>
                  <w:vAlign w:val="center"/>
                </w:tcPr>
                <w:p w14:paraId="2AA800FE" w14:textId="77777777" w:rsidR="006B3CB1" w:rsidRPr="006B3CB1" w:rsidRDefault="006B3CB1" w:rsidP="00CA4CEC">
                  <w:pPr>
                    <w:jc w:val="center"/>
                  </w:pPr>
                  <w:r w:rsidRPr="006B3CB1">
                    <w:t>2</w:t>
                  </w:r>
                </w:p>
              </w:tc>
              <w:tc>
                <w:tcPr>
                  <w:tcW w:w="2272" w:type="pct"/>
                  <w:vAlign w:val="center"/>
                </w:tcPr>
                <w:p w14:paraId="0A3AD25D" w14:textId="77777777" w:rsidR="006B3CB1" w:rsidRPr="006B3CB1" w:rsidRDefault="006B3CB1" w:rsidP="00CA4CEC">
                  <w:pPr>
                    <w:jc w:val="center"/>
                    <w:rPr>
                      <w:color w:val="000000"/>
                    </w:rPr>
                  </w:pPr>
                  <w:r w:rsidRPr="006B3CB1">
                    <w:rPr>
                      <w:color w:val="000000"/>
                    </w:rPr>
                    <w:t xml:space="preserve">15 de </w:t>
                  </w:r>
                  <w:proofErr w:type="spellStart"/>
                  <w:r w:rsidRPr="006B3CB1">
                    <w:rPr>
                      <w:color w:val="000000"/>
                    </w:rPr>
                    <w:t>fevereiro</w:t>
                  </w:r>
                  <w:proofErr w:type="spellEnd"/>
                  <w:r w:rsidRPr="006B3CB1">
                    <w:rPr>
                      <w:color w:val="000000"/>
                    </w:rPr>
                    <w:t xml:space="preserve"> de 2020</w:t>
                  </w:r>
                </w:p>
              </w:tc>
              <w:tc>
                <w:tcPr>
                  <w:tcW w:w="1934" w:type="pct"/>
                  <w:vAlign w:val="center"/>
                </w:tcPr>
                <w:p w14:paraId="0DA4F535" w14:textId="77777777" w:rsidR="006B3CB1" w:rsidRPr="006B3CB1" w:rsidRDefault="006B3CB1" w:rsidP="00CA4CEC">
                  <w:pPr>
                    <w:jc w:val="center"/>
                    <w:rPr>
                      <w:rFonts w:cs="Calibri"/>
                      <w:color w:val="000000"/>
                    </w:rPr>
                  </w:pPr>
                  <w:r w:rsidRPr="006B3CB1">
                    <w:rPr>
                      <w:rFonts w:cs="Calibri"/>
                      <w:color w:val="000000"/>
                    </w:rPr>
                    <w:t>3,0928%</w:t>
                  </w:r>
                </w:p>
              </w:tc>
            </w:tr>
            <w:tr w:rsidR="006B3CB1" w:rsidRPr="006B3CB1" w14:paraId="5E2A841D" w14:textId="77777777" w:rsidTr="00CA4CEC">
              <w:trPr>
                <w:jc w:val="center"/>
              </w:trPr>
              <w:tc>
                <w:tcPr>
                  <w:tcW w:w="794" w:type="pct"/>
                  <w:vAlign w:val="center"/>
                </w:tcPr>
                <w:p w14:paraId="4CA225E4" w14:textId="77777777" w:rsidR="006B3CB1" w:rsidRPr="006B3CB1" w:rsidRDefault="006B3CB1" w:rsidP="00CA4CEC">
                  <w:pPr>
                    <w:jc w:val="center"/>
                  </w:pPr>
                  <w:r w:rsidRPr="006B3CB1">
                    <w:t>3</w:t>
                  </w:r>
                </w:p>
              </w:tc>
              <w:tc>
                <w:tcPr>
                  <w:tcW w:w="2272" w:type="pct"/>
                  <w:vAlign w:val="center"/>
                </w:tcPr>
                <w:p w14:paraId="03946B68"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2020</w:t>
                  </w:r>
                </w:p>
              </w:tc>
              <w:tc>
                <w:tcPr>
                  <w:tcW w:w="1934" w:type="pct"/>
                  <w:vAlign w:val="center"/>
                </w:tcPr>
                <w:p w14:paraId="6FE92482" w14:textId="77777777" w:rsidR="006B3CB1" w:rsidRPr="006B3CB1" w:rsidRDefault="006B3CB1" w:rsidP="00CA4CEC">
                  <w:pPr>
                    <w:jc w:val="center"/>
                    <w:rPr>
                      <w:color w:val="000000"/>
                    </w:rPr>
                  </w:pPr>
                  <w:r w:rsidRPr="006B3CB1">
                    <w:rPr>
                      <w:rFonts w:cs="Calibri"/>
                      <w:color w:val="000000"/>
                    </w:rPr>
                    <w:t>3,1915%</w:t>
                  </w:r>
                </w:p>
              </w:tc>
            </w:tr>
            <w:tr w:rsidR="006B3CB1" w:rsidRPr="006B3CB1" w14:paraId="2CA9A0C9" w14:textId="77777777" w:rsidTr="00CA4CEC">
              <w:trPr>
                <w:jc w:val="center"/>
              </w:trPr>
              <w:tc>
                <w:tcPr>
                  <w:tcW w:w="794" w:type="pct"/>
                  <w:vAlign w:val="center"/>
                </w:tcPr>
                <w:p w14:paraId="201B342A" w14:textId="77777777" w:rsidR="006B3CB1" w:rsidRPr="006B3CB1" w:rsidRDefault="006B3CB1" w:rsidP="00CA4CEC">
                  <w:pPr>
                    <w:jc w:val="center"/>
                  </w:pPr>
                  <w:r w:rsidRPr="006B3CB1">
                    <w:t>4</w:t>
                  </w:r>
                </w:p>
              </w:tc>
              <w:tc>
                <w:tcPr>
                  <w:tcW w:w="2272" w:type="pct"/>
                  <w:vAlign w:val="center"/>
                </w:tcPr>
                <w:p w14:paraId="4EACEAC0"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2020</w:t>
                  </w:r>
                </w:p>
              </w:tc>
              <w:tc>
                <w:tcPr>
                  <w:tcW w:w="1934" w:type="pct"/>
                  <w:vAlign w:val="center"/>
                </w:tcPr>
                <w:p w14:paraId="5AB6AA21" w14:textId="77777777" w:rsidR="006B3CB1" w:rsidRPr="006B3CB1" w:rsidRDefault="006B3CB1" w:rsidP="00CA4CEC">
                  <w:pPr>
                    <w:jc w:val="center"/>
                    <w:rPr>
                      <w:color w:val="000000"/>
                    </w:rPr>
                  </w:pPr>
                  <w:r w:rsidRPr="006B3CB1">
                    <w:rPr>
                      <w:rFonts w:cs="Calibri"/>
                      <w:color w:val="000000"/>
                    </w:rPr>
                    <w:t>3,2967%</w:t>
                  </w:r>
                </w:p>
              </w:tc>
            </w:tr>
            <w:tr w:rsidR="006B3CB1" w:rsidRPr="006B3CB1" w14:paraId="60465420" w14:textId="77777777" w:rsidTr="00CA4CEC">
              <w:trPr>
                <w:jc w:val="center"/>
              </w:trPr>
              <w:tc>
                <w:tcPr>
                  <w:tcW w:w="794" w:type="pct"/>
                  <w:vAlign w:val="center"/>
                </w:tcPr>
                <w:p w14:paraId="028A0EF9" w14:textId="77777777" w:rsidR="006B3CB1" w:rsidRPr="006B3CB1" w:rsidRDefault="006B3CB1" w:rsidP="00CA4CEC">
                  <w:pPr>
                    <w:jc w:val="center"/>
                  </w:pPr>
                  <w:r w:rsidRPr="006B3CB1">
                    <w:t>5</w:t>
                  </w:r>
                </w:p>
              </w:tc>
              <w:tc>
                <w:tcPr>
                  <w:tcW w:w="2272" w:type="pct"/>
                  <w:vAlign w:val="center"/>
                </w:tcPr>
                <w:p w14:paraId="056D12AB"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2020</w:t>
                  </w:r>
                </w:p>
              </w:tc>
              <w:tc>
                <w:tcPr>
                  <w:tcW w:w="1934" w:type="pct"/>
                  <w:vAlign w:val="center"/>
                </w:tcPr>
                <w:p w14:paraId="4471E40B" w14:textId="77777777" w:rsidR="006B3CB1" w:rsidRPr="006B3CB1" w:rsidRDefault="006B3CB1" w:rsidP="00CA4CEC">
                  <w:pPr>
                    <w:jc w:val="center"/>
                    <w:rPr>
                      <w:color w:val="000000"/>
                    </w:rPr>
                  </w:pPr>
                  <w:r w:rsidRPr="006B3CB1">
                    <w:rPr>
                      <w:rFonts w:cs="Calibri"/>
                      <w:color w:val="000000"/>
                    </w:rPr>
                    <w:t>2,2727%</w:t>
                  </w:r>
                </w:p>
              </w:tc>
            </w:tr>
            <w:tr w:rsidR="006B3CB1" w:rsidRPr="006B3CB1" w14:paraId="43AC7EE3" w14:textId="77777777" w:rsidTr="00CA4CEC">
              <w:trPr>
                <w:jc w:val="center"/>
              </w:trPr>
              <w:tc>
                <w:tcPr>
                  <w:tcW w:w="794" w:type="pct"/>
                  <w:vAlign w:val="center"/>
                </w:tcPr>
                <w:p w14:paraId="05162DE4" w14:textId="77777777" w:rsidR="006B3CB1" w:rsidRPr="006B3CB1" w:rsidRDefault="006B3CB1" w:rsidP="00CA4CEC">
                  <w:pPr>
                    <w:jc w:val="center"/>
                  </w:pPr>
                  <w:r w:rsidRPr="006B3CB1">
                    <w:t>6</w:t>
                  </w:r>
                </w:p>
              </w:tc>
              <w:tc>
                <w:tcPr>
                  <w:tcW w:w="2272" w:type="pct"/>
                  <w:vAlign w:val="center"/>
                </w:tcPr>
                <w:p w14:paraId="3EEB2446"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2021</w:t>
                  </w:r>
                </w:p>
              </w:tc>
              <w:tc>
                <w:tcPr>
                  <w:tcW w:w="1934" w:type="pct"/>
                  <w:vAlign w:val="center"/>
                </w:tcPr>
                <w:p w14:paraId="5DDB5DDB" w14:textId="77777777" w:rsidR="006B3CB1" w:rsidRPr="006B3CB1" w:rsidRDefault="006B3CB1" w:rsidP="00CA4CEC">
                  <w:pPr>
                    <w:jc w:val="center"/>
                    <w:rPr>
                      <w:color w:val="000000"/>
                    </w:rPr>
                  </w:pPr>
                  <w:r w:rsidRPr="006B3CB1">
                    <w:rPr>
                      <w:rFonts w:cs="Calibri"/>
                      <w:color w:val="000000"/>
                    </w:rPr>
                    <w:t>2,3256%</w:t>
                  </w:r>
                </w:p>
              </w:tc>
            </w:tr>
            <w:tr w:rsidR="006B3CB1" w:rsidRPr="006B3CB1" w14:paraId="32AA27A2" w14:textId="77777777" w:rsidTr="00CA4CEC">
              <w:trPr>
                <w:jc w:val="center"/>
              </w:trPr>
              <w:tc>
                <w:tcPr>
                  <w:tcW w:w="794" w:type="pct"/>
                  <w:vAlign w:val="center"/>
                </w:tcPr>
                <w:p w14:paraId="4B8CAC9F" w14:textId="77777777" w:rsidR="006B3CB1" w:rsidRPr="006B3CB1" w:rsidRDefault="006B3CB1" w:rsidP="00CA4CEC">
                  <w:pPr>
                    <w:jc w:val="center"/>
                  </w:pPr>
                  <w:r w:rsidRPr="006B3CB1">
                    <w:t>7</w:t>
                  </w:r>
                </w:p>
              </w:tc>
              <w:tc>
                <w:tcPr>
                  <w:tcW w:w="2272" w:type="pct"/>
                  <w:vAlign w:val="center"/>
                </w:tcPr>
                <w:p w14:paraId="6EC727A6"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2021</w:t>
                  </w:r>
                </w:p>
              </w:tc>
              <w:tc>
                <w:tcPr>
                  <w:tcW w:w="1934" w:type="pct"/>
                  <w:vAlign w:val="center"/>
                </w:tcPr>
                <w:p w14:paraId="69490DFA" w14:textId="77777777" w:rsidR="006B3CB1" w:rsidRPr="006B3CB1" w:rsidRDefault="006B3CB1" w:rsidP="00CA4CEC">
                  <w:pPr>
                    <w:jc w:val="center"/>
                    <w:rPr>
                      <w:color w:val="000000"/>
                    </w:rPr>
                  </w:pPr>
                  <w:r w:rsidRPr="006B3CB1">
                    <w:rPr>
                      <w:rFonts w:cs="Calibri"/>
                      <w:color w:val="000000"/>
                    </w:rPr>
                    <w:t>2,3810%</w:t>
                  </w:r>
                </w:p>
              </w:tc>
            </w:tr>
            <w:tr w:rsidR="006B3CB1" w:rsidRPr="006B3CB1" w14:paraId="23F9B445" w14:textId="77777777" w:rsidTr="00CA4CEC">
              <w:trPr>
                <w:jc w:val="center"/>
              </w:trPr>
              <w:tc>
                <w:tcPr>
                  <w:tcW w:w="794" w:type="pct"/>
                  <w:vAlign w:val="center"/>
                </w:tcPr>
                <w:p w14:paraId="44BF3656" w14:textId="77777777" w:rsidR="006B3CB1" w:rsidRPr="006B3CB1" w:rsidRDefault="006B3CB1" w:rsidP="00CA4CEC">
                  <w:pPr>
                    <w:jc w:val="center"/>
                  </w:pPr>
                  <w:r w:rsidRPr="006B3CB1">
                    <w:t>8</w:t>
                  </w:r>
                </w:p>
              </w:tc>
              <w:tc>
                <w:tcPr>
                  <w:tcW w:w="2272" w:type="pct"/>
                  <w:vAlign w:val="center"/>
                </w:tcPr>
                <w:p w14:paraId="76945BD4"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2021</w:t>
                  </w:r>
                </w:p>
              </w:tc>
              <w:tc>
                <w:tcPr>
                  <w:tcW w:w="1934" w:type="pct"/>
                  <w:vAlign w:val="center"/>
                </w:tcPr>
                <w:p w14:paraId="3493C502" w14:textId="77777777" w:rsidR="006B3CB1" w:rsidRPr="006B3CB1" w:rsidRDefault="006B3CB1" w:rsidP="00CA4CEC">
                  <w:pPr>
                    <w:jc w:val="center"/>
                    <w:rPr>
                      <w:color w:val="000000"/>
                    </w:rPr>
                  </w:pPr>
                  <w:r w:rsidRPr="006B3CB1">
                    <w:rPr>
                      <w:rFonts w:cs="Calibri"/>
                      <w:color w:val="000000"/>
                    </w:rPr>
                    <w:t>2,4390%</w:t>
                  </w:r>
                </w:p>
              </w:tc>
            </w:tr>
            <w:tr w:rsidR="006B3CB1" w:rsidRPr="006B3CB1" w14:paraId="27097ED8" w14:textId="77777777" w:rsidTr="00CA4CEC">
              <w:trPr>
                <w:jc w:val="center"/>
              </w:trPr>
              <w:tc>
                <w:tcPr>
                  <w:tcW w:w="794" w:type="pct"/>
                  <w:vAlign w:val="center"/>
                </w:tcPr>
                <w:p w14:paraId="3D858D0A" w14:textId="77777777" w:rsidR="006B3CB1" w:rsidRPr="006B3CB1" w:rsidRDefault="006B3CB1" w:rsidP="00CA4CEC">
                  <w:pPr>
                    <w:jc w:val="center"/>
                  </w:pPr>
                  <w:r w:rsidRPr="006B3CB1">
                    <w:t>9</w:t>
                  </w:r>
                </w:p>
              </w:tc>
              <w:tc>
                <w:tcPr>
                  <w:tcW w:w="2272" w:type="pct"/>
                  <w:vAlign w:val="center"/>
                </w:tcPr>
                <w:p w14:paraId="47808788"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2021</w:t>
                  </w:r>
                </w:p>
              </w:tc>
              <w:tc>
                <w:tcPr>
                  <w:tcW w:w="1934" w:type="pct"/>
                  <w:vAlign w:val="center"/>
                </w:tcPr>
                <w:p w14:paraId="28DC5083" w14:textId="77777777" w:rsidR="006B3CB1" w:rsidRPr="006B3CB1" w:rsidRDefault="006B3CB1" w:rsidP="00CA4CEC">
                  <w:pPr>
                    <w:jc w:val="center"/>
                    <w:rPr>
                      <w:color w:val="000000"/>
                    </w:rPr>
                  </w:pPr>
                  <w:r w:rsidRPr="006B3CB1">
                    <w:rPr>
                      <w:rFonts w:cs="Calibri"/>
                      <w:color w:val="000000"/>
                    </w:rPr>
                    <w:t>2,5000%</w:t>
                  </w:r>
                </w:p>
              </w:tc>
            </w:tr>
            <w:tr w:rsidR="006B3CB1" w:rsidRPr="006B3CB1" w14:paraId="716B0F82" w14:textId="77777777" w:rsidTr="00CA4CEC">
              <w:trPr>
                <w:jc w:val="center"/>
              </w:trPr>
              <w:tc>
                <w:tcPr>
                  <w:tcW w:w="794" w:type="pct"/>
                  <w:vAlign w:val="center"/>
                </w:tcPr>
                <w:p w14:paraId="3253E25C" w14:textId="77777777" w:rsidR="006B3CB1" w:rsidRPr="006B3CB1" w:rsidRDefault="006B3CB1" w:rsidP="00CA4CEC">
                  <w:pPr>
                    <w:jc w:val="center"/>
                  </w:pPr>
                  <w:r w:rsidRPr="006B3CB1">
                    <w:t>10</w:t>
                  </w:r>
                </w:p>
              </w:tc>
              <w:tc>
                <w:tcPr>
                  <w:tcW w:w="2272" w:type="pct"/>
                  <w:vAlign w:val="center"/>
                </w:tcPr>
                <w:p w14:paraId="571FBE9C"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2022</w:t>
                  </w:r>
                </w:p>
              </w:tc>
              <w:tc>
                <w:tcPr>
                  <w:tcW w:w="1934" w:type="pct"/>
                  <w:vAlign w:val="center"/>
                </w:tcPr>
                <w:p w14:paraId="77E042AE" w14:textId="77777777" w:rsidR="006B3CB1" w:rsidRPr="006B3CB1" w:rsidRDefault="006B3CB1" w:rsidP="00CA4CEC">
                  <w:pPr>
                    <w:jc w:val="center"/>
                    <w:rPr>
                      <w:color w:val="000000"/>
                    </w:rPr>
                  </w:pPr>
                  <w:r w:rsidRPr="006B3CB1">
                    <w:rPr>
                      <w:rFonts w:cs="Calibri"/>
                      <w:color w:val="000000"/>
                    </w:rPr>
                    <w:t>2,5641%</w:t>
                  </w:r>
                </w:p>
              </w:tc>
            </w:tr>
            <w:tr w:rsidR="006B3CB1" w:rsidRPr="006B3CB1" w14:paraId="488A30A9" w14:textId="77777777" w:rsidTr="00CA4CEC">
              <w:trPr>
                <w:jc w:val="center"/>
              </w:trPr>
              <w:tc>
                <w:tcPr>
                  <w:tcW w:w="794" w:type="pct"/>
                  <w:vAlign w:val="center"/>
                </w:tcPr>
                <w:p w14:paraId="333EE9A2" w14:textId="77777777" w:rsidR="006B3CB1" w:rsidRPr="006B3CB1" w:rsidRDefault="006B3CB1" w:rsidP="00CA4CEC">
                  <w:pPr>
                    <w:jc w:val="center"/>
                  </w:pPr>
                  <w:r w:rsidRPr="006B3CB1">
                    <w:t>11</w:t>
                  </w:r>
                </w:p>
              </w:tc>
              <w:tc>
                <w:tcPr>
                  <w:tcW w:w="2272" w:type="pct"/>
                  <w:vAlign w:val="center"/>
                </w:tcPr>
                <w:p w14:paraId="0F95CBFD"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2022</w:t>
                  </w:r>
                </w:p>
              </w:tc>
              <w:tc>
                <w:tcPr>
                  <w:tcW w:w="1934" w:type="pct"/>
                  <w:vAlign w:val="center"/>
                </w:tcPr>
                <w:p w14:paraId="00BF5E1D" w14:textId="77777777" w:rsidR="006B3CB1" w:rsidRPr="006B3CB1" w:rsidRDefault="006B3CB1" w:rsidP="00CA4CEC">
                  <w:pPr>
                    <w:jc w:val="center"/>
                    <w:rPr>
                      <w:color w:val="000000"/>
                    </w:rPr>
                  </w:pPr>
                  <w:r w:rsidRPr="006B3CB1">
                    <w:rPr>
                      <w:rFonts w:cs="Calibri"/>
                      <w:color w:val="000000"/>
                    </w:rPr>
                    <w:t>2,6316%</w:t>
                  </w:r>
                </w:p>
              </w:tc>
            </w:tr>
            <w:tr w:rsidR="006B3CB1" w:rsidRPr="006B3CB1" w14:paraId="6DEC7CD9" w14:textId="77777777" w:rsidTr="00CA4CEC">
              <w:trPr>
                <w:jc w:val="center"/>
              </w:trPr>
              <w:tc>
                <w:tcPr>
                  <w:tcW w:w="794" w:type="pct"/>
                  <w:vAlign w:val="center"/>
                </w:tcPr>
                <w:p w14:paraId="7879B116" w14:textId="77777777" w:rsidR="006B3CB1" w:rsidRPr="006B3CB1" w:rsidRDefault="006B3CB1" w:rsidP="00CA4CEC">
                  <w:pPr>
                    <w:jc w:val="center"/>
                  </w:pPr>
                  <w:r w:rsidRPr="006B3CB1">
                    <w:t>12</w:t>
                  </w:r>
                </w:p>
              </w:tc>
              <w:tc>
                <w:tcPr>
                  <w:tcW w:w="2272" w:type="pct"/>
                  <w:vAlign w:val="center"/>
                </w:tcPr>
                <w:p w14:paraId="6F8BA1A9"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2022</w:t>
                  </w:r>
                </w:p>
              </w:tc>
              <w:tc>
                <w:tcPr>
                  <w:tcW w:w="1934" w:type="pct"/>
                  <w:vAlign w:val="center"/>
                </w:tcPr>
                <w:p w14:paraId="5AC5B639" w14:textId="77777777" w:rsidR="006B3CB1" w:rsidRPr="006B3CB1" w:rsidRDefault="006B3CB1" w:rsidP="00CA4CEC">
                  <w:pPr>
                    <w:jc w:val="center"/>
                    <w:rPr>
                      <w:color w:val="000000"/>
                    </w:rPr>
                  </w:pPr>
                  <w:r w:rsidRPr="006B3CB1">
                    <w:rPr>
                      <w:rFonts w:cs="Calibri"/>
                      <w:color w:val="000000"/>
                    </w:rPr>
                    <w:t>4,0541%</w:t>
                  </w:r>
                </w:p>
              </w:tc>
            </w:tr>
            <w:tr w:rsidR="006B3CB1" w:rsidRPr="006B3CB1" w14:paraId="233E1ABC" w14:textId="77777777" w:rsidTr="00CA4CEC">
              <w:trPr>
                <w:jc w:val="center"/>
              </w:trPr>
              <w:tc>
                <w:tcPr>
                  <w:tcW w:w="794" w:type="pct"/>
                  <w:vAlign w:val="center"/>
                </w:tcPr>
                <w:p w14:paraId="247E905D" w14:textId="77777777" w:rsidR="006B3CB1" w:rsidRPr="006B3CB1" w:rsidRDefault="006B3CB1" w:rsidP="00CA4CEC">
                  <w:pPr>
                    <w:jc w:val="center"/>
                  </w:pPr>
                  <w:r w:rsidRPr="006B3CB1">
                    <w:t>13</w:t>
                  </w:r>
                </w:p>
              </w:tc>
              <w:tc>
                <w:tcPr>
                  <w:tcW w:w="2272" w:type="pct"/>
                  <w:vAlign w:val="center"/>
                </w:tcPr>
                <w:p w14:paraId="2674F942"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2022</w:t>
                  </w:r>
                </w:p>
              </w:tc>
              <w:tc>
                <w:tcPr>
                  <w:tcW w:w="1934" w:type="pct"/>
                  <w:vAlign w:val="center"/>
                </w:tcPr>
                <w:p w14:paraId="708B18AA" w14:textId="77777777" w:rsidR="006B3CB1" w:rsidRPr="006B3CB1" w:rsidRDefault="006B3CB1" w:rsidP="00CA4CEC">
                  <w:pPr>
                    <w:jc w:val="center"/>
                    <w:rPr>
                      <w:color w:val="000000"/>
                    </w:rPr>
                  </w:pPr>
                  <w:r w:rsidRPr="006B3CB1">
                    <w:rPr>
                      <w:rFonts w:cs="Calibri"/>
                      <w:color w:val="000000"/>
                    </w:rPr>
                    <w:t>4,2254%</w:t>
                  </w:r>
                </w:p>
              </w:tc>
            </w:tr>
            <w:tr w:rsidR="006B3CB1" w:rsidRPr="006B3CB1" w14:paraId="327C966D" w14:textId="77777777" w:rsidTr="00CA4CEC">
              <w:trPr>
                <w:jc w:val="center"/>
              </w:trPr>
              <w:tc>
                <w:tcPr>
                  <w:tcW w:w="794" w:type="pct"/>
                  <w:vAlign w:val="center"/>
                </w:tcPr>
                <w:p w14:paraId="20946435" w14:textId="77777777" w:rsidR="006B3CB1" w:rsidRPr="006B3CB1" w:rsidRDefault="006B3CB1" w:rsidP="00CA4CEC">
                  <w:pPr>
                    <w:jc w:val="center"/>
                  </w:pPr>
                  <w:r w:rsidRPr="006B3CB1">
                    <w:t>14</w:t>
                  </w:r>
                </w:p>
              </w:tc>
              <w:tc>
                <w:tcPr>
                  <w:tcW w:w="2272" w:type="pct"/>
                  <w:vAlign w:val="center"/>
                </w:tcPr>
                <w:p w14:paraId="77D50AC9"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2023</w:t>
                  </w:r>
                </w:p>
              </w:tc>
              <w:tc>
                <w:tcPr>
                  <w:tcW w:w="1934" w:type="pct"/>
                  <w:vAlign w:val="center"/>
                </w:tcPr>
                <w:p w14:paraId="430BB070" w14:textId="77777777" w:rsidR="006B3CB1" w:rsidRPr="006B3CB1" w:rsidRDefault="006B3CB1" w:rsidP="00CA4CEC">
                  <w:pPr>
                    <w:jc w:val="center"/>
                    <w:rPr>
                      <w:color w:val="000000"/>
                    </w:rPr>
                  </w:pPr>
                  <w:r w:rsidRPr="006B3CB1">
                    <w:rPr>
                      <w:rFonts w:cs="Calibri"/>
                      <w:color w:val="000000"/>
                    </w:rPr>
                    <w:t>4,4118%</w:t>
                  </w:r>
                </w:p>
              </w:tc>
            </w:tr>
            <w:tr w:rsidR="006B3CB1" w:rsidRPr="006B3CB1" w14:paraId="0C0ADEF9" w14:textId="77777777" w:rsidTr="00CA4CEC">
              <w:trPr>
                <w:jc w:val="center"/>
              </w:trPr>
              <w:tc>
                <w:tcPr>
                  <w:tcW w:w="794" w:type="pct"/>
                  <w:vAlign w:val="center"/>
                </w:tcPr>
                <w:p w14:paraId="70A38FFD" w14:textId="77777777" w:rsidR="006B3CB1" w:rsidRPr="006B3CB1" w:rsidRDefault="006B3CB1" w:rsidP="00CA4CEC">
                  <w:pPr>
                    <w:jc w:val="center"/>
                  </w:pPr>
                  <w:r w:rsidRPr="006B3CB1">
                    <w:t>15</w:t>
                  </w:r>
                </w:p>
              </w:tc>
              <w:tc>
                <w:tcPr>
                  <w:tcW w:w="2272" w:type="pct"/>
                  <w:vAlign w:val="center"/>
                </w:tcPr>
                <w:p w14:paraId="4DD7C62F"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2023</w:t>
                  </w:r>
                </w:p>
              </w:tc>
              <w:tc>
                <w:tcPr>
                  <w:tcW w:w="1934" w:type="pct"/>
                  <w:vAlign w:val="center"/>
                </w:tcPr>
                <w:p w14:paraId="69DADADA" w14:textId="77777777" w:rsidR="006B3CB1" w:rsidRPr="006B3CB1" w:rsidRDefault="006B3CB1" w:rsidP="00CA4CEC">
                  <w:pPr>
                    <w:jc w:val="center"/>
                    <w:rPr>
                      <w:color w:val="000000"/>
                    </w:rPr>
                  </w:pPr>
                  <w:r w:rsidRPr="006B3CB1">
                    <w:rPr>
                      <w:rFonts w:cs="Calibri"/>
                      <w:color w:val="000000"/>
                    </w:rPr>
                    <w:t>7,6923%</w:t>
                  </w:r>
                </w:p>
              </w:tc>
            </w:tr>
            <w:tr w:rsidR="006B3CB1" w:rsidRPr="006B3CB1" w14:paraId="4F38C3B8" w14:textId="77777777" w:rsidTr="00CA4CEC">
              <w:trPr>
                <w:jc w:val="center"/>
              </w:trPr>
              <w:tc>
                <w:tcPr>
                  <w:tcW w:w="794" w:type="pct"/>
                  <w:vAlign w:val="center"/>
                </w:tcPr>
                <w:p w14:paraId="1818C103" w14:textId="77777777" w:rsidR="006B3CB1" w:rsidRPr="006B3CB1" w:rsidRDefault="006B3CB1" w:rsidP="00CA4CEC">
                  <w:pPr>
                    <w:jc w:val="center"/>
                  </w:pPr>
                  <w:r w:rsidRPr="006B3CB1">
                    <w:t>16</w:t>
                  </w:r>
                </w:p>
              </w:tc>
              <w:tc>
                <w:tcPr>
                  <w:tcW w:w="2272" w:type="pct"/>
                  <w:vAlign w:val="center"/>
                </w:tcPr>
                <w:p w14:paraId="08B15FAB"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2023</w:t>
                  </w:r>
                </w:p>
              </w:tc>
              <w:tc>
                <w:tcPr>
                  <w:tcW w:w="1934" w:type="pct"/>
                  <w:vAlign w:val="center"/>
                </w:tcPr>
                <w:p w14:paraId="17AFD2DA" w14:textId="77777777" w:rsidR="006B3CB1" w:rsidRPr="006B3CB1" w:rsidRDefault="006B3CB1" w:rsidP="00CA4CEC">
                  <w:pPr>
                    <w:jc w:val="center"/>
                    <w:rPr>
                      <w:color w:val="000000"/>
                    </w:rPr>
                  </w:pPr>
                  <w:r w:rsidRPr="006B3CB1">
                    <w:rPr>
                      <w:rFonts w:cs="Calibri"/>
                      <w:color w:val="000000"/>
                    </w:rPr>
                    <w:t>8,3333%</w:t>
                  </w:r>
                </w:p>
              </w:tc>
            </w:tr>
            <w:tr w:rsidR="006B3CB1" w:rsidRPr="006B3CB1" w14:paraId="7DC2EB53" w14:textId="77777777" w:rsidTr="00CA4CEC">
              <w:trPr>
                <w:jc w:val="center"/>
              </w:trPr>
              <w:tc>
                <w:tcPr>
                  <w:tcW w:w="794" w:type="pct"/>
                  <w:vAlign w:val="center"/>
                </w:tcPr>
                <w:p w14:paraId="4FB95178" w14:textId="77777777" w:rsidR="006B3CB1" w:rsidRPr="006B3CB1" w:rsidRDefault="006B3CB1" w:rsidP="00CA4CEC">
                  <w:pPr>
                    <w:jc w:val="center"/>
                  </w:pPr>
                  <w:r w:rsidRPr="006B3CB1">
                    <w:t>17</w:t>
                  </w:r>
                </w:p>
              </w:tc>
              <w:tc>
                <w:tcPr>
                  <w:tcW w:w="2272" w:type="pct"/>
                  <w:vAlign w:val="center"/>
                </w:tcPr>
                <w:p w14:paraId="13774A74"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2023</w:t>
                  </w:r>
                </w:p>
              </w:tc>
              <w:tc>
                <w:tcPr>
                  <w:tcW w:w="1934" w:type="pct"/>
                  <w:vAlign w:val="center"/>
                </w:tcPr>
                <w:p w14:paraId="62700028" w14:textId="77777777" w:rsidR="006B3CB1" w:rsidRPr="006B3CB1" w:rsidRDefault="006B3CB1" w:rsidP="00CA4CEC">
                  <w:pPr>
                    <w:jc w:val="center"/>
                    <w:rPr>
                      <w:color w:val="000000"/>
                    </w:rPr>
                  </w:pPr>
                  <w:r w:rsidRPr="006B3CB1">
                    <w:rPr>
                      <w:rFonts w:cs="Calibri"/>
                      <w:color w:val="000000"/>
                    </w:rPr>
                    <w:t>5,4545%</w:t>
                  </w:r>
                </w:p>
              </w:tc>
            </w:tr>
            <w:tr w:rsidR="006B3CB1" w:rsidRPr="006B3CB1" w14:paraId="50106F81" w14:textId="77777777" w:rsidTr="00CA4CEC">
              <w:trPr>
                <w:jc w:val="center"/>
              </w:trPr>
              <w:tc>
                <w:tcPr>
                  <w:tcW w:w="794" w:type="pct"/>
                  <w:vAlign w:val="center"/>
                </w:tcPr>
                <w:p w14:paraId="39CAC577" w14:textId="77777777" w:rsidR="006B3CB1" w:rsidRPr="006B3CB1" w:rsidRDefault="006B3CB1" w:rsidP="00CA4CEC">
                  <w:pPr>
                    <w:jc w:val="center"/>
                  </w:pPr>
                  <w:r w:rsidRPr="006B3CB1">
                    <w:t>18</w:t>
                  </w:r>
                </w:p>
              </w:tc>
              <w:tc>
                <w:tcPr>
                  <w:tcW w:w="2272" w:type="pct"/>
                  <w:vAlign w:val="center"/>
                </w:tcPr>
                <w:p w14:paraId="330638E1"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2024</w:t>
                  </w:r>
                </w:p>
              </w:tc>
              <w:tc>
                <w:tcPr>
                  <w:tcW w:w="1934" w:type="pct"/>
                  <w:vAlign w:val="center"/>
                </w:tcPr>
                <w:p w14:paraId="10C0D0A1" w14:textId="77777777" w:rsidR="006B3CB1" w:rsidRPr="006B3CB1" w:rsidRDefault="006B3CB1" w:rsidP="00CA4CEC">
                  <w:pPr>
                    <w:jc w:val="center"/>
                    <w:rPr>
                      <w:color w:val="000000"/>
                    </w:rPr>
                  </w:pPr>
                  <w:r w:rsidRPr="006B3CB1">
                    <w:rPr>
                      <w:rFonts w:cs="Calibri"/>
                      <w:color w:val="000000"/>
                    </w:rPr>
                    <w:t>5,7692%</w:t>
                  </w:r>
                </w:p>
              </w:tc>
            </w:tr>
            <w:tr w:rsidR="006B3CB1" w:rsidRPr="006B3CB1" w14:paraId="350FDB2D" w14:textId="77777777" w:rsidTr="00CA4CEC">
              <w:trPr>
                <w:jc w:val="center"/>
              </w:trPr>
              <w:tc>
                <w:tcPr>
                  <w:tcW w:w="794" w:type="pct"/>
                  <w:vAlign w:val="center"/>
                </w:tcPr>
                <w:p w14:paraId="2192787D" w14:textId="77777777" w:rsidR="006B3CB1" w:rsidRPr="006B3CB1" w:rsidRDefault="006B3CB1" w:rsidP="00CA4CEC">
                  <w:pPr>
                    <w:jc w:val="center"/>
                  </w:pPr>
                  <w:r w:rsidRPr="006B3CB1">
                    <w:t>19</w:t>
                  </w:r>
                </w:p>
              </w:tc>
              <w:tc>
                <w:tcPr>
                  <w:tcW w:w="2272" w:type="pct"/>
                  <w:vAlign w:val="center"/>
                </w:tcPr>
                <w:p w14:paraId="0B2517F9"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2024</w:t>
                  </w:r>
                </w:p>
              </w:tc>
              <w:tc>
                <w:tcPr>
                  <w:tcW w:w="1934" w:type="pct"/>
                  <w:vAlign w:val="center"/>
                </w:tcPr>
                <w:p w14:paraId="291566A7" w14:textId="77777777" w:rsidR="006B3CB1" w:rsidRPr="006B3CB1" w:rsidRDefault="006B3CB1" w:rsidP="00CA4CEC">
                  <w:pPr>
                    <w:jc w:val="center"/>
                    <w:rPr>
                      <w:color w:val="000000"/>
                    </w:rPr>
                  </w:pPr>
                  <w:r w:rsidRPr="006B3CB1">
                    <w:rPr>
                      <w:rFonts w:cs="Calibri"/>
                      <w:color w:val="000000"/>
                    </w:rPr>
                    <w:t>8,1633%</w:t>
                  </w:r>
                </w:p>
              </w:tc>
            </w:tr>
            <w:tr w:rsidR="006B3CB1" w:rsidRPr="006B3CB1" w14:paraId="6E7347A1" w14:textId="77777777" w:rsidTr="00CA4CEC">
              <w:trPr>
                <w:jc w:val="center"/>
              </w:trPr>
              <w:tc>
                <w:tcPr>
                  <w:tcW w:w="794" w:type="pct"/>
                  <w:vAlign w:val="center"/>
                </w:tcPr>
                <w:p w14:paraId="3C582444" w14:textId="77777777" w:rsidR="006B3CB1" w:rsidRPr="006B3CB1" w:rsidRDefault="006B3CB1" w:rsidP="00CA4CEC">
                  <w:pPr>
                    <w:jc w:val="center"/>
                  </w:pPr>
                  <w:r w:rsidRPr="006B3CB1">
                    <w:t>20</w:t>
                  </w:r>
                </w:p>
              </w:tc>
              <w:tc>
                <w:tcPr>
                  <w:tcW w:w="2272" w:type="pct"/>
                  <w:vAlign w:val="center"/>
                </w:tcPr>
                <w:p w14:paraId="1C741328"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2024</w:t>
                  </w:r>
                </w:p>
              </w:tc>
              <w:tc>
                <w:tcPr>
                  <w:tcW w:w="1934" w:type="pct"/>
                  <w:vAlign w:val="center"/>
                </w:tcPr>
                <w:p w14:paraId="2C0F9FD4" w14:textId="77777777" w:rsidR="006B3CB1" w:rsidRPr="006B3CB1" w:rsidRDefault="006B3CB1" w:rsidP="00CA4CEC">
                  <w:pPr>
                    <w:jc w:val="center"/>
                    <w:rPr>
                      <w:color w:val="000000"/>
                    </w:rPr>
                  </w:pPr>
                  <w:r w:rsidRPr="006B3CB1">
                    <w:rPr>
                      <w:rFonts w:cs="Calibri"/>
                      <w:color w:val="000000"/>
                    </w:rPr>
                    <w:t>8,8889%</w:t>
                  </w:r>
                </w:p>
              </w:tc>
            </w:tr>
            <w:tr w:rsidR="006B3CB1" w:rsidRPr="006B3CB1" w14:paraId="59DFDC57" w14:textId="77777777" w:rsidTr="00CA4CEC">
              <w:trPr>
                <w:jc w:val="center"/>
              </w:trPr>
              <w:tc>
                <w:tcPr>
                  <w:tcW w:w="794" w:type="pct"/>
                  <w:vAlign w:val="center"/>
                </w:tcPr>
                <w:p w14:paraId="578FCD7E" w14:textId="77777777" w:rsidR="006B3CB1" w:rsidRPr="006B3CB1" w:rsidRDefault="006B3CB1" w:rsidP="00CA4CEC">
                  <w:pPr>
                    <w:jc w:val="center"/>
                  </w:pPr>
                  <w:r w:rsidRPr="006B3CB1">
                    <w:t>21</w:t>
                  </w:r>
                </w:p>
              </w:tc>
              <w:tc>
                <w:tcPr>
                  <w:tcW w:w="2272" w:type="pct"/>
                  <w:vAlign w:val="center"/>
                </w:tcPr>
                <w:p w14:paraId="42CB4B17"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2024</w:t>
                  </w:r>
                </w:p>
              </w:tc>
              <w:tc>
                <w:tcPr>
                  <w:tcW w:w="1934" w:type="pct"/>
                  <w:vAlign w:val="center"/>
                </w:tcPr>
                <w:p w14:paraId="0C0C95EA" w14:textId="77777777" w:rsidR="006B3CB1" w:rsidRPr="006B3CB1" w:rsidRDefault="006B3CB1" w:rsidP="00CA4CEC">
                  <w:pPr>
                    <w:jc w:val="center"/>
                    <w:rPr>
                      <w:color w:val="000000"/>
                    </w:rPr>
                  </w:pPr>
                  <w:r w:rsidRPr="006B3CB1">
                    <w:rPr>
                      <w:rFonts w:cs="Calibri"/>
                      <w:color w:val="000000"/>
                    </w:rPr>
                    <w:t>9,7561%</w:t>
                  </w:r>
                </w:p>
              </w:tc>
            </w:tr>
            <w:tr w:rsidR="006B3CB1" w:rsidRPr="006B3CB1" w14:paraId="7A4FC9C8" w14:textId="77777777" w:rsidTr="00CA4CEC">
              <w:trPr>
                <w:jc w:val="center"/>
              </w:trPr>
              <w:tc>
                <w:tcPr>
                  <w:tcW w:w="794" w:type="pct"/>
                  <w:vAlign w:val="center"/>
                </w:tcPr>
                <w:p w14:paraId="7C14E77E" w14:textId="77777777" w:rsidR="006B3CB1" w:rsidRPr="006B3CB1" w:rsidRDefault="006B3CB1" w:rsidP="00CA4CEC">
                  <w:pPr>
                    <w:jc w:val="center"/>
                  </w:pPr>
                  <w:r w:rsidRPr="006B3CB1">
                    <w:t>22</w:t>
                  </w:r>
                </w:p>
              </w:tc>
              <w:tc>
                <w:tcPr>
                  <w:tcW w:w="2272" w:type="pct"/>
                  <w:vAlign w:val="center"/>
                </w:tcPr>
                <w:p w14:paraId="4901D092"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2025</w:t>
                  </w:r>
                </w:p>
              </w:tc>
              <w:tc>
                <w:tcPr>
                  <w:tcW w:w="1934" w:type="pct"/>
                  <w:vAlign w:val="center"/>
                </w:tcPr>
                <w:p w14:paraId="65AB5E5C" w14:textId="77777777" w:rsidR="006B3CB1" w:rsidRPr="006B3CB1" w:rsidRDefault="006B3CB1" w:rsidP="00CA4CEC">
                  <w:pPr>
                    <w:jc w:val="center"/>
                    <w:rPr>
                      <w:color w:val="000000"/>
                    </w:rPr>
                  </w:pPr>
                  <w:r w:rsidRPr="006B3CB1">
                    <w:rPr>
                      <w:rFonts w:cs="Calibri"/>
                      <w:color w:val="000000"/>
                    </w:rPr>
                    <w:t>10,8108%</w:t>
                  </w:r>
                </w:p>
              </w:tc>
            </w:tr>
            <w:tr w:rsidR="006B3CB1" w:rsidRPr="006B3CB1" w14:paraId="43FDE0DF" w14:textId="77777777" w:rsidTr="00CA4CEC">
              <w:trPr>
                <w:jc w:val="center"/>
              </w:trPr>
              <w:tc>
                <w:tcPr>
                  <w:tcW w:w="794" w:type="pct"/>
                  <w:vAlign w:val="center"/>
                </w:tcPr>
                <w:p w14:paraId="61FD001B" w14:textId="77777777" w:rsidR="006B3CB1" w:rsidRPr="006B3CB1" w:rsidRDefault="006B3CB1" w:rsidP="00CA4CEC">
                  <w:pPr>
                    <w:jc w:val="center"/>
                  </w:pPr>
                  <w:r w:rsidRPr="006B3CB1">
                    <w:t>23</w:t>
                  </w:r>
                </w:p>
              </w:tc>
              <w:tc>
                <w:tcPr>
                  <w:tcW w:w="2272" w:type="pct"/>
                  <w:vAlign w:val="center"/>
                </w:tcPr>
                <w:p w14:paraId="41F9EECA"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2025</w:t>
                  </w:r>
                </w:p>
              </w:tc>
              <w:tc>
                <w:tcPr>
                  <w:tcW w:w="1934" w:type="pct"/>
                  <w:vAlign w:val="center"/>
                </w:tcPr>
                <w:p w14:paraId="2C4A9333" w14:textId="77777777" w:rsidR="006B3CB1" w:rsidRPr="006B3CB1" w:rsidRDefault="006B3CB1" w:rsidP="00CA4CEC">
                  <w:pPr>
                    <w:jc w:val="center"/>
                    <w:rPr>
                      <w:color w:val="000000"/>
                    </w:rPr>
                  </w:pPr>
                  <w:r w:rsidRPr="006B3CB1">
                    <w:rPr>
                      <w:rFonts w:cs="Calibri"/>
                      <w:color w:val="000000"/>
                    </w:rPr>
                    <w:t>12,1212%</w:t>
                  </w:r>
                </w:p>
              </w:tc>
            </w:tr>
            <w:tr w:rsidR="006B3CB1" w:rsidRPr="006B3CB1" w14:paraId="66F5C82B" w14:textId="77777777" w:rsidTr="00CA4CEC">
              <w:trPr>
                <w:jc w:val="center"/>
              </w:trPr>
              <w:tc>
                <w:tcPr>
                  <w:tcW w:w="794" w:type="pct"/>
                  <w:vAlign w:val="center"/>
                </w:tcPr>
                <w:p w14:paraId="7DA8A094" w14:textId="77777777" w:rsidR="006B3CB1" w:rsidRPr="006B3CB1" w:rsidRDefault="006B3CB1" w:rsidP="00CA4CEC">
                  <w:pPr>
                    <w:jc w:val="center"/>
                  </w:pPr>
                  <w:r w:rsidRPr="006B3CB1">
                    <w:t>24</w:t>
                  </w:r>
                </w:p>
              </w:tc>
              <w:tc>
                <w:tcPr>
                  <w:tcW w:w="2272" w:type="pct"/>
                  <w:vAlign w:val="center"/>
                </w:tcPr>
                <w:p w14:paraId="4925383D"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2025</w:t>
                  </w:r>
                </w:p>
              </w:tc>
              <w:tc>
                <w:tcPr>
                  <w:tcW w:w="1934" w:type="pct"/>
                  <w:vAlign w:val="center"/>
                </w:tcPr>
                <w:p w14:paraId="33EB5A59" w14:textId="77777777" w:rsidR="006B3CB1" w:rsidRPr="006B3CB1" w:rsidRDefault="006B3CB1" w:rsidP="00CA4CEC">
                  <w:pPr>
                    <w:jc w:val="center"/>
                    <w:rPr>
                      <w:color w:val="000000"/>
                    </w:rPr>
                  </w:pPr>
                  <w:r w:rsidRPr="006B3CB1">
                    <w:rPr>
                      <w:rFonts w:cs="Calibri"/>
                      <w:color w:val="000000"/>
                    </w:rPr>
                    <w:t>13,7931%</w:t>
                  </w:r>
                </w:p>
              </w:tc>
            </w:tr>
            <w:tr w:rsidR="006B3CB1" w:rsidRPr="006B3CB1" w14:paraId="1C937B52" w14:textId="77777777" w:rsidTr="00CA4CEC">
              <w:trPr>
                <w:jc w:val="center"/>
              </w:trPr>
              <w:tc>
                <w:tcPr>
                  <w:tcW w:w="794" w:type="pct"/>
                  <w:vAlign w:val="center"/>
                </w:tcPr>
                <w:p w14:paraId="7E0D1087" w14:textId="77777777" w:rsidR="006B3CB1" w:rsidRPr="006B3CB1" w:rsidRDefault="006B3CB1" w:rsidP="00CA4CEC">
                  <w:pPr>
                    <w:jc w:val="center"/>
                  </w:pPr>
                  <w:r w:rsidRPr="006B3CB1">
                    <w:t>25</w:t>
                  </w:r>
                </w:p>
              </w:tc>
              <w:tc>
                <w:tcPr>
                  <w:tcW w:w="2272" w:type="pct"/>
                  <w:vAlign w:val="center"/>
                </w:tcPr>
                <w:p w14:paraId="5640155C" w14:textId="77777777" w:rsidR="006B3CB1" w:rsidRPr="006B3CB1" w:rsidRDefault="006B3CB1" w:rsidP="00CA4CEC">
                  <w:pPr>
                    <w:jc w:val="center"/>
                  </w:pPr>
                  <w:r w:rsidRPr="006B3CB1">
                    <w:rPr>
                      <w:color w:val="000000"/>
                    </w:rPr>
                    <w:t xml:space="preserve">15 de </w:t>
                  </w:r>
                  <w:proofErr w:type="spellStart"/>
                  <w:r w:rsidRPr="006B3CB1">
                    <w:rPr>
                      <w:color w:val="000000"/>
                    </w:rPr>
                    <w:t>novembro</w:t>
                  </w:r>
                  <w:proofErr w:type="spellEnd"/>
                  <w:r w:rsidRPr="006B3CB1">
                    <w:rPr>
                      <w:color w:val="000000"/>
                    </w:rPr>
                    <w:t xml:space="preserve"> de 2025</w:t>
                  </w:r>
                </w:p>
              </w:tc>
              <w:tc>
                <w:tcPr>
                  <w:tcW w:w="1934" w:type="pct"/>
                  <w:vAlign w:val="center"/>
                </w:tcPr>
                <w:p w14:paraId="7380503F" w14:textId="77777777" w:rsidR="006B3CB1" w:rsidRPr="006B3CB1" w:rsidRDefault="006B3CB1" w:rsidP="00CA4CEC">
                  <w:pPr>
                    <w:jc w:val="center"/>
                    <w:rPr>
                      <w:color w:val="000000"/>
                    </w:rPr>
                  </w:pPr>
                  <w:r w:rsidRPr="006B3CB1">
                    <w:rPr>
                      <w:rFonts w:cs="Calibri"/>
                      <w:color w:val="000000"/>
                    </w:rPr>
                    <w:t>20,0000%</w:t>
                  </w:r>
                </w:p>
              </w:tc>
            </w:tr>
            <w:tr w:rsidR="006B3CB1" w:rsidRPr="006B3CB1" w14:paraId="2C48CC78" w14:textId="77777777" w:rsidTr="00CA4CEC">
              <w:trPr>
                <w:jc w:val="center"/>
              </w:trPr>
              <w:tc>
                <w:tcPr>
                  <w:tcW w:w="794" w:type="pct"/>
                  <w:vAlign w:val="center"/>
                </w:tcPr>
                <w:p w14:paraId="60EECB22" w14:textId="77777777" w:rsidR="006B3CB1" w:rsidRPr="006B3CB1" w:rsidRDefault="006B3CB1" w:rsidP="00CA4CEC">
                  <w:pPr>
                    <w:jc w:val="center"/>
                  </w:pPr>
                  <w:r w:rsidRPr="006B3CB1">
                    <w:t>26</w:t>
                  </w:r>
                </w:p>
              </w:tc>
              <w:tc>
                <w:tcPr>
                  <w:tcW w:w="2272" w:type="pct"/>
                  <w:vAlign w:val="center"/>
                </w:tcPr>
                <w:p w14:paraId="43F3C918" w14:textId="77777777" w:rsidR="006B3CB1" w:rsidRPr="006B3CB1" w:rsidRDefault="006B3CB1" w:rsidP="00CA4CEC">
                  <w:pPr>
                    <w:jc w:val="center"/>
                  </w:pPr>
                  <w:r w:rsidRPr="006B3CB1">
                    <w:rPr>
                      <w:color w:val="000000"/>
                    </w:rPr>
                    <w:t xml:space="preserve">15 de </w:t>
                  </w:r>
                  <w:proofErr w:type="spellStart"/>
                  <w:r w:rsidRPr="006B3CB1">
                    <w:rPr>
                      <w:color w:val="000000"/>
                    </w:rPr>
                    <w:t>fevereiro</w:t>
                  </w:r>
                  <w:proofErr w:type="spellEnd"/>
                  <w:r w:rsidRPr="006B3CB1">
                    <w:rPr>
                      <w:color w:val="000000"/>
                    </w:rPr>
                    <w:t xml:space="preserve"> de 2026</w:t>
                  </w:r>
                </w:p>
              </w:tc>
              <w:tc>
                <w:tcPr>
                  <w:tcW w:w="1934" w:type="pct"/>
                  <w:vAlign w:val="center"/>
                </w:tcPr>
                <w:p w14:paraId="7A766D37" w14:textId="77777777" w:rsidR="006B3CB1" w:rsidRPr="006B3CB1" w:rsidRDefault="006B3CB1" w:rsidP="00CA4CEC">
                  <w:pPr>
                    <w:jc w:val="center"/>
                    <w:rPr>
                      <w:color w:val="000000"/>
                    </w:rPr>
                  </w:pPr>
                  <w:r w:rsidRPr="006B3CB1">
                    <w:rPr>
                      <w:rFonts w:cs="Calibri"/>
                      <w:color w:val="000000"/>
                    </w:rPr>
                    <w:t>25,0000%</w:t>
                  </w:r>
                </w:p>
              </w:tc>
            </w:tr>
            <w:tr w:rsidR="006B3CB1" w:rsidRPr="006B3CB1" w14:paraId="47ED570B" w14:textId="77777777" w:rsidTr="00CA4CEC">
              <w:trPr>
                <w:jc w:val="center"/>
              </w:trPr>
              <w:tc>
                <w:tcPr>
                  <w:tcW w:w="794" w:type="pct"/>
                  <w:vAlign w:val="center"/>
                </w:tcPr>
                <w:p w14:paraId="7FD8EA3C" w14:textId="77777777" w:rsidR="006B3CB1" w:rsidRPr="006B3CB1" w:rsidRDefault="006B3CB1" w:rsidP="00CA4CEC">
                  <w:pPr>
                    <w:jc w:val="center"/>
                  </w:pPr>
                  <w:r w:rsidRPr="006B3CB1">
                    <w:t>27</w:t>
                  </w:r>
                </w:p>
              </w:tc>
              <w:tc>
                <w:tcPr>
                  <w:tcW w:w="2272" w:type="pct"/>
                  <w:vAlign w:val="center"/>
                </w:tcPr>
                <w:p w14:paraId="3F9F0D69" w14:textId="77777777" w:rsidR="006B3CB1" w:rsidRPr="006B3CB1" w:rsidRDefault="006B3CB1" w:rsidP="00CA4CEC">
                  <w:pPr>
                    <w:jc w:val="center"/>
                  </w:pPr>
                  <w:r w:rsidRPr="006B3CB1">
                    <w:rPr>
                      <w:color w:val="000000"/>
                    </w:rPr>
                    <w:t xml:space="preserve">15 de </w:t>
                  </w:r>
                  <w:proofErr w:type="spellStart"/>
                  <w:r w:rsidRPr="006B3CB1">
                    <w:rPr>
                      <w:color w:val="000000"/>
                    </w:rPr>
                    <w:t>maio</w:t>
                  </w:r>
                  <w:proofErr w:type="spellEnd"/>
                  <w:r w:rsidRPr="006B3CB1">
                    <w:rPr>
                      <w:color w:val="000000"/>
                    </w:rPr>
                    <w:t xml:space="preserve"> de 2026</w:t>
                  </w:r>
                </w:p>
              </w:tc>
              <w:tc>
                <w:tcPr>
                  <w:tcW w:w="1934" w:type="pct"/>
                  <w:vAlign w:val="center"/>
                </w:tcPr>
                <w:p w14:paraId="53D25AAC" w14:textId="77777777" w:rsidR="006B3CB1" w:rsidRPr="006B3CB1" w:rsidRDefault="006B3CB1" w:rsidP="00CA4CEC">
                  <w:pPr>
                    <w:jc w:val="center"/>
                    <w:rPr>
                      <w:color w:val="000000"/>
                    </w:rPr>
                  </w:pPr>
                  <w:r w:rsidRPr="006B3CB1">
                    <w:rPr>
                      <w:rFonts w:cs="Calibri"/>
                      <w:color w:val="000000"/>
                    </w:rPr>
                    <w:t>33,3333%</w:t>
                  </w:r>
                </w:p>
              </w:tc>
            </w:tr>
            <w:tr w:rsidR="006B3CB1" w:rsidRPr="006B3CB1" w14:paraId="32A8E9B5" w14:textId="77777777" w:rsidTr="00CA4CEC">
              <w:trPr>
                <w:jc w:val="center"/>
              </w:trPr>
              <w:tc>
                <w:tcPr>
                  <w:tcW w:w="794" w:type="pct"/>
                  <w:vAlign w:val="center"/>
                </w:tcPr>
                <w:p w14:paraId="773123AC" w14:textId="77777777" w:rsidR="006B3CB1" w:rsidRPr="006B3CB1" w:rsidRDefault="006B3CB1" w:rsidP="00CA4CEC">
                  <w:pPr>
                    <w:jc w:val="center"/>
                  </w:pPr>
                  <w:r w:rsidRPr="006B3CB1">
                    <w:t>28</w:t>
                  </w:r>
                </w:p>
              </w:tc>
              <w:tc>
                <w:tcPr>
                  <w:tcW w:w="2272" w:type="pct"/>
                  <w:vAlign w:val="center"/>
                </w:tcPr>
                <w:p w14:paraId="33328628" w14:textId="77777777" w:rsidR="006B3CB1" w:rsidRPr="006B3CB1" w:rsidRDefault="006B3CB1" w:rsidP="00CA4CEC">
                  <w:pPr>
                    <w:jc w:val="center"/>
                  </w:pPr>
                  <w:r w:rsidRPr="006B3CB1">
                    <w:rPr>
                      <w:color w:val="000000"/>
                    </w:rPr>
                    <w:t xml:space="preserve">15 de </w:t>
                  </w:r>
                  <w:proofErr w:type="spellStart"/>
                  <w:r w:rsidRPr="006B3CB1">
                    <w:rPr>
                      <w:color w:val="000000"/>
                    </w:rPr>
                    <w:t>agosto</w:t>
                  </w:r>
                  <w:proofErr w:type="spellEnd"/>
                  <w:r w:rsidRPr="006B3CB1">
                    <w:rPr>
                      <w:color w:val="000000"/>
                    </w:rPr>
                    <w:t xml:space="preserve"> de 2026</w:t>
                  </w:r>
                </w:p>
              </w:tc>
              <w:tc>
                <w:tcPr>
                  <w:tcW w:w="1934" w:type="pct"/>
                  <w:vAlign w:val="center"/>
                </w:tcPr>
                <w:p w14:paraId="34516BFF" w14:textId="77777777" w:rsidR="006B3CB1" w:rsidRPr="006B3CB1" w:rsidRDefault="006B3CB1" w:rsidP="00CA4CEC">
                  <w:pPr>
                    <w:jc w:val="center"/>
                    <w:rPr>
                      <w:color w:val="000000"/>
                    </w:rPr>
                  </w:pPr>
                  <w:r w:rsidRPr="006B3CB1">
                    <w:rPr>
                      <w:rFonts w:cs="Calibri"/>
                      <w:color w:val="000000"/>
                    </w:rPr>
                    <w:t>50,0000%</w:t>
                  </w:r>
                </w:p>
              </w:tc>
            </w:tr>
            <w:tr w:rsidR="006B3CB1" w:rsidRPr="006B3CB1" w14:paraId="12791FE4" w14:textId="77777777" w:rsidTr="00CA4CEC">
              <w:trPr>
                <w:jc w:val="center"/>
              </w:trPr>
              <w:tc>
                <w:tcPr>
                  <w:tcW w:w="794" w:type="pct"/>
                  <w:vAlign w:val="center"/>
                </w:tcPr>
                <w:p w14:paraId="151A96F4" w14:textId="77777777" w:rsidR="006B3CB1" w:rsidRPr="006B3CB1" w:rsidRDefault="006B3CB1" w:rsidP="00CA4CEC">
                  <w:pPr>
                    <w:jc w:val="center"/>
                  </w:pPr>
                  <w:r w:rsidRPr="006B3CB1">
                    <w:t>29</w:t>
                  </w:r>
                </w:p>
              </w:tc>
              <w:tc>
                <w:tcPr>
                  <w:tcW w:w="2272" w:type="pct"/>
                  <w:vAlign w:val="center"/>
                </w:tcPr>
                <w:p w14:paraId="381DCC15" w14:textId="77777777" w:rsidR="006B3CB1" w:rsidRPr="006B3CB1" w:rsidRDefault="006B3CB1" w:rsidP="00CA4CEC">
                  <w:pPr>
                    <w:jc w:val="center"/>
                    <w:rPr>
                      <w:lang w:val="pt-BR"/>
                    </w:rPr>
                  </w:pPr>
                  <w:r w:rsidRPr="006B3CB1">
                    <w:rPr>
                      <w:color w:val="000000"/>
                      <w:lang w:val="pt-BR"/>
                    </w:rPr>
                    <w:t xml:space="preserve">Data de Vencimento das Debêntures </w:t>
                  </w:r>
                </w:p>
              </w:tc>
              <w:tc>
                <w:tcPr>
                  <w:tcW w:w="1934" w:type="pct"/>
                  <w:vAlign w:val="center"/>
                </w:tcPr>
                <w:p w14:paraId="6A2B195E" w14:textId="77777777" w:rsidR="006B3CB1" w:rsidRPr="006B3CB1" w:rsidRDefault="006B3CB1" w:rsidP="00CA4CEC">
                  <w:pPr>
                    <w:jc w:val="center"/>
                    <w:rPr>
                      <w:color w:val="000000"/>
                    </w:rPr>
                  </w:pPr>
                  <w:r w:rsidRPr="006B3CB1">
                    <w:rPr>
                      <w:rFonts w:cs="Calibri"/>
                      <w:color w:val="000000"/>
                    </w:rPr>
                    <w:t>100,0000%</w:t>
                  </w:r>
                </w:p>
              </w:tc>
            </w:tr>
          </w:tbl>
          <w:p w14:paraId="4BC92127" w14:textId="77777777" w:rsidR="006B3CB1" w:rsidRPr="006B3CB1" w:rsidRDefault="006B3CB1" w:rsidP="00CA4CEC">
            <w:pPr>
              <w:tabs>
                <w:tab w:val="left" w:pos="709"/>
              </w:tabs>
              <w:rPr>
                <w:b/>
                <w:i/>
              </w:rPr>
            </w:pPr>
          </w:p>
          <w:p w14:paraId="7E09BF43" w14:textId="77777777" w:rsidR="006B3CB1" w:rsidRPr="006B3CB1" w:rsidRDefault="006B3CB1" w:rsidP="00CA4CEC">
            <w:pPr>
              <w:pStyle w:val="Body"/>
              <w:spacing w:after="0" w:line="288" w:lineRule="auto"/>
              <w:rPr>
                <w:rFonts w:ascii="Verdana" w:eastAsia="Calibri" w:hAnsi="Verdana"/>
                <w:kern w:val="0"/>
                <w:szCs w:val="20"/>
                <w:lang w:val="pt-BR"/>
              </w:rPr>
            </w:pPr>
          </w:p>
        </w:tc>
      </w:tr>
      <w:tr w:rsidR="006B3CB1" w:rsidRPr="006B3CB1" w14:paraId="57B367AE" w14:textId="77777777" w:rsidTr="00CA4CEC">
        <w:tc>
          <w:tcPr>
            <w:tcW w:w="2565" w:type="dxa"/>
            <w:shd w:val="clear" w:color="auto" w:fill="auto"/>
          </w:tcPr>
          <w:p w14:paraId="07D131CC" w14:textId="77777777" w:rsidR="006B3CB1" w:rsidRPr="006B3CB1" w:rsidRDefault="006B3CB1" w:rsidP="00CA4CEC">
            <w:pPr>
              <w:pStyle w:val="Body"/>
              <w:spacing w:after="0" w:line="288" w:lineRule="auto"/>
              <w:jc w:val="left"/>
              <w:rPr>
                <w:rFonts w:ascii="Verdana" w:eastAsia="MS Mincho" w:hAnsi="Verdana"/>
                <w:b/>
                <w:kern w:val="0"/>
                <w:szCs w:val="20"/>
                <w:lang w:val="pt-BR"/>
              </w:rPr>
            </w:pPr>
            <w:r w:rsidRPr="006B3CB1">
              <w:rPr>
                <w:rFonts w:ascii="Verdana" w:eastAsia="Calibri" w:hAnsi="Verdana"/>
                <w:b/>
                <w:kern w:val="0"/>
                <w:szCs w:val="20"/>
                <w:lang w:val="pt-BR"/>
              </w:rPr>
              <w:lastRenderedPageBreak/>
              <w:t xml:space="preserve">Remuneração </w:t>
            </w:r>
          </w:p>
        </w:tc>
        <w:tc>
          <w:tcPr>
            <w:tcW w:w="6265" w:type="dxa"/>
            <w:shd w:val="clear" w:color="auto" w:fill="auto"/>
          </w:tcPr>
          <w:p w14:paraId="7F701282" w14:textId="77777777" w:rsidR="006B3CB1" w:rsidRPr="006B3CB1" w:rsidRDefault="006B3CB1" w:rsidP="00CA4CEC">
            <w:pPr>
              <w:pStyle w:val="Estilo1"/>
              <w:widowControl/>
              <w:spacing w:line="288" w:lineRule="auto"/>
              <w:outlineLvl w:val="0"/>
              <w:rPr>
                <w:rFonts w:ascii="Verdana" w:hAnsi="Verdana"/>
                <w:sz w:val="20"/>
                <w:szCs w:val="20"/>
              </w:rPr>
            </w:pP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 Sobre o Valor Nominal Unitário das Debêntures da Primeira Série ou sobre o saldo do Valor Nominal Unitário das Debêntures da Primeira</w:t>
            </w:r>
            <w:r w:rsidRPr="006B3CB1" w:rsidDel="00D8768E">
              <w:rPr>
                <w:rFonts w:ascii="Verdana" w:hAnsi="Verdana"/>
                <w:b w:val="0"/>
                <w:smallCaps w:val="0"/>
                <w:sz w:val="20"/>
                <w:szCs w:val="20"/>
                <w:u w:val="none"/>
              </w:rPr>
              <w:t xml:space="preserve"> </w:t>
            </w:r>
            <w:r w:rsidRPr="006B3CB1">
              <w:rPr>
                <w:rFonts w:ascii="Verdana" w:hAnsi="Verdana"/>
                <w:b w:val="0"/>
                <w:smallCaps w:val="0"/>
                <w:sz w:val="20"/>
                <w:szCs w:val="20"/>
                <w:u w:val="none"/>
              </w:rPr>
              <w:t>Série, conforme o caso, incidirão juros remuneratórios correspondentes a 100% (cem por cento) da variação acumulada das taxas médias diárias dos Depósitos Interfinanceiros – DI de um dia, “</w:t>
            </w:r>
            <w:r w:rsidRPr="006B3CB1">
              <w:rPr>
                <w:rFonts w:ascii="Verdana" w:hAnsi="Verdana"/>
                <w:b w:val="0"/>
                <w:i/>
                <w:smallCaps w:val="0"/>
                <w:sz w:val="20"/>
                <w:szCs w:val="20"/>
                <w:u w:val="none"/>
              </w:rPr>
              <w:t>over</w:t>
            </w:r>
            <w:r w:rsidRPr="006B3CB1">
              <w:rPr>
                <w:rFonts w:ascii="Verdana" w:hAnsi="Verdana"/>
                <w:b w:val="0"/>
                <w:smallCaps w:val="0"/>
                <w:sz w:val="20"/>
                <w:szCs w:val="20"/>
                <w:u w:val="none"/>
              </w:rPr>
              <w:t xml:space="preserve"> extra grupo”, expressas na forma percentual ao ano, base 252 (duzentos e cinquenta e dois) Dias Úteis, calculadas e divulgadas diariamente pela B3, no informativo diário disponível em sua página na internet (www.cetip.com.br) (“</w:t>
            </w:r>
            <w:r w:rsidRPr="006B3CB1">
              <w:rPr>
                <w:rFonts w:ascii="Verdana" w:hAnsi="Verdana"/>
                <w:b w:val="0"/>
                <w:smallCaps w:val="0"/>
                <w:sz w:val="20"/>
                <w:szCs w:val="20"/>
              </w:rPr>
              <w:t>Taxa DI</w:t>
            </w:r>
            <w:r w:rsidRPr="006B3CB1">
              <w:rPr>
                <w:rFonts w:ascii="Verdana" w:hAnsi="Verdana"/>
                <w:b w:val="0"/>
                <w:smallCaps w:val="0"/>
                <w:sz w:val="20"/>
                <w:szCs w:val="20"/>
                <w:u w:val="none"/>
              </w:rPr>
              <w:t xml:space="preserve">”), acrescida exponencialmente de </w:t>
            </w:r>
            <w:r w:rsidRPr="006B3CB1">
              <w:rPr>
                <w:rFonts w:ascii="Verdana" w:hAnsi="Verdana"/>
                <w:b w:val="0"/>
                <w:smallCaps w:val="0"/>
                <w:color w:val="000000" w:themeColor="text1"/>
                <w:sz w:val="20"/>
                <w:szCs w:val="20"/>
                <w:u w:val="none"/>
              </w:rPr>
              <w:t>sobretaxa de [</w:t>
            </w:r>
            <w:r w:rsidRPr="006B3CB1">
              <w:rPr>
                <w:rFonts w:ascii="Verdana" w:hAnsi="Verdana"/>
                <w:b w:val="0"/>
                <w:smallCaps w:val="0"/>
                <w:color w:val="000000" w:themeColor="text1"/>
                <w:sz w:val="20"/>
                <w:szCs w:val="20"/>
                <w:u w:val="none"/>
              </w:rPr>
              <w:sym w:font="Symbol" w:char="F0B7"/>
            </w:r>
            <w:r w:rsidRPr="006B3CB1">
              <w:rPr>
                <w:rFonts w:ascii="Verdana" w:hAnsi="Verdana"/>
                <w:b w:val="0"/>
                <w:smallCaps w:val="0"/>
                <w:color w:val="000000" w:themeColor="text1"/>
                <w:sz w:val="20"/>
                <w:szCs w:val="20"/>
                <w:u w:val="none"/>
              </w:rPr>
              <w:t>]% ([</w:t>
            </w:r>
            <w:r w:rsidRPr="006B3CB1">
              <w:rPr>
                <w:rFonts w:ascii="Verdana" w:hAnsi="Verdana"/>
                <w:b w:val="0"/>
                <w:smallCaps w:val="0"/>
                <w:color w:val="000000" w:themeColor="text1"/>
                <w:sz w:val="20"/>
                <w:szCs w:val="20"/>
                <w:u w:val="none"/>
              </w:rPr>
              <w:sym w:font="Symbol" w:char="F0B7"/>
            </w:r>
            <w:r w:rsidRPr="006B3CB1">
              <w:rPr>
                <w:rFonts w:ascii="Verdana" w:hAnsi="Verdana"/>
                <w:b w:val="0"/>
                <w:smallCaps w:val="0"/>
                <w:color w:val="000000" w:themeColor="text1"/>
                <w:sz w:val="20"/>
                <w:szCs w:val="20"/>
                <w:u w:val="none"/>
              </w:rPr>
              <w:t>]) ao ano, base 252 (duzentos e cinquenta e dois) Dias Úteis</w:t>
            </w:r>
            <w:r w:rsidRPr="006B3CB1" w:rsidDel="00940BCB">
              <w:rPr>
                <w:rFonts w:ascii="Verdana" w:hAnsi="Verdana"/>
                <w:b w:val="0"/>
                <w:smallCaps w:val="0"/>
                <w:sz w:val="20"/>
                <w:szCs w:val="20"/>
                <w:u w:val="none"/>
              </w:rPr>
              <w:t xml:space="preserve"> </w:t>
            </w:r>
            <w:r w:rsidRPr="006B3CB1">
              <w:rPr>
                <w:rFonts w:ascii="Verdana" w:hAnsi="Verdana"/>
                <w:b w:val="0"/>
                <w:smallCaps w:val="0"/>
                <w:sz w:val="20"/>
                <w:szCs w:val="20"/>
                <w:u w:val="none"/>
              </w:rPr>
              <w:t>(“</w:t>
            </w:r>
            <w:r w:rsidRPr="006B3CB1">
              <w:rPr>
                <w:rFonts w:ascii="Verdana" w:hAnsi="Verdana"/>
                <w:b w:val="0"/>
                <w:smallCaps w:val="0"/>
                <w:sz w:val="20"/>
                <w:szCs w:val="20"/>
              </w:rPr>
              <w:t>Remuneração das Debêntures da Primeira Série</w:t>
            </w:r>
            <w:r w:rsidRPr="006B3CB1">
              <w:rPr>
                <w:rFonts w:ascii="Verdana" w:hAnsi="Verdana"/>
                <w:b w:val="0"/>
                <w:smallCaps w:val="0"/>
                <w:sz w:val="20"/>
                <w:szCs w:val="20"/>
                <w:u w:val="none"/>
              </w:rPr>
              <w:t xml:space="preserve">”). A Remuneração das Debêntures da Primeira Série será calculada de forma exponencial e cumulativa, </w:t>
            </w:r>
            <w:r w:rsidRPr="006B3CB1">
              <w:rPr>
                <w:rFonts w:ascii="Verdana" w:hAnsi="Verdana"/>
                <w:b w:val="0"/>
                <w:i/>
                <w:smallCaps w:val="0"/>
                <w:sz w:val="20"/>
                <w:szCs w:val="20"/>
                <w:u w:val="none"/>
              </w:rPr>
              <w:t xml:space="preserve">pro rata </w:t>
            </w:r>
            <w:proofErr w:type="spellStart"/>
            <w:r w:rsidRPr="006B3CB1">
              <w:rPr>
                <w:rFonts w:ascii="Verdana" w:hAnsi="Verdana"/>
                <w:b w:val="0"/>
                <w:i/>
                <w:smallCaps w:val="0"/>
                <w:sz w:val="20"/>
                <w:szCs w:val="20"/>
                <w:u w:val="none"/>
              </w:rPr>
              <w:t>temporis</w:t>
            </w:r>
            <w:proofErr w:type="spellEnd"/>
            <w:r w:rsidRPr="006B3CB1">
              <w:rPr>
                <w:rFonts w:ascii="Verdana" w:hAnsi="Verdana"/>
                <w:b w:val="0"/>
                <w:smallCaps w:val="0"/>
                <w:sz w:val="20"/>
                <w:szCs w:val="20"/>
                <w:u w:val="none"/>
              </w:rPr>
              <w:t xml:space="preserve"> por Dias Úteis decorridos, incidentes sobre o Valor Nominal Unitário das Debêntures da Primeira Série ou sobre o saldo do Valor Nominal Unitário das Debêntures da Primeira Série, conforme aplicável, desde a Data de Integralização ou a Data de Pagamento da Remuneração das Debêntures da Primeira Série (conforme definida abaixo) imediatamente anterior, conforme o caso, até a data do seu efetivo pagamento, de acordo com a fórmula prevista na Escritura de Emissão.</w:t>
            </w:r>
          </w:p>
          <w:p w14:paraId="0982F64C" w14:textId="77777777" w:rsidR="006B3CB1" w:rsidRPr="006B3CB1" w:rsidRDefault="006B3CB1" w:rsidP="00CA4CEC">
            <w:pPr>
              <w:pStyle w:val="Body"/>
              <w:spacing w:after="0" w:line="288" w:lineRule="auto"/>
              <w:rPr>
                <w:rFonts w:ascii="Verdana" w:eastAsia="Calibri" w:hAnsi="Verdana"/>
                <w:kern w:val="0"/>
                <w:szCs w:val="20"/>
                <w:lang w:val="pt-BR"/>
              </w:rPr>
            </w:pPr>
            <w:r w:rsidRPr="006B3CB1" w:rsidDel="005A6BA8">
              <w:rPr>
                <w:rFonts w:ascii="Verdana" w:eastAsia="Calibri" w:hAnsi="Verdana"/>
                <w:kern w:val="0"/>
                <w:szCs w:val="20"/>
                <w:lang w:val="pt-BR"/>
              </w:rPr>
              <w:t xml:space="preserve"> </w:t>
            </w:r>
          </w:p>
          <w:p w14:paraId="002F78D6" w14:textId="77777777" w:rsidR="006B3CB1" w:rsidRPr="006B3CB1" w:rsidRDefault="006B3CB1" w:rsidP="00CA4CEC">
            <w:pPr>
              <w:pStyle w:val="Body"/>
              <w:spacing w:after="0" w:line="288" w:lineRule="auto"/>
              <w:rPr>
                <w:rFonts w:ascii="Verdana" w:hAnsi="Verdana"/>
                <w:color w:val="000000"/>
                <w:spacing w:val="-2"/>
                <w:kern w:val="0"/>
                <w:szCs w:val="20"/>
                <w:lang w:val="pt-BR" w:eastAsia="pt-BR"/>
              </w:rPr>
            </w:pPr>
            <w:r w:rsidRPr="006B3CB1">
              <w:rPr>
                <w:rFonts w:ascii="Verdana" w:hAnsi="Verdana"/>
                <w:color w:val="000000"/>
                <w:spacing w:val="-2"/>
                <w:kern w:val="0"/>
                <w:szCs w:val="20"/>
                <w:u w:val="single"/>
                <w:lang w:val="pt-BR" w:eastAsia="pt-BR"/>
              </w:rPr>
              <w:t>Remuneração das Debêntures da Segunda Série</w:t>
            </w:r>
            <w:r w:rsidRPr="006B3CB1">
              <w:rPr>
                <w:rFonts w:ascii="Verdana" w:hAnsi="Verdana"/>
                <w:color w:val="000000"/>
                <w:spacing w:val="-2"/>
                <w:kern w:val="0"/>
                <w:szCs w:val="20"/>
                <w:lang w:val="pt-BR" w:eastAsia="pt-BR"/>
              </w:rPr>
              <w:t xml:space="preserve">. Sobre o Valor Nominal Atualizado das Debêntures da Segunda Série incidirão juros remuneratórios </w:t>
            </w:r>
            <w:r w:rsidRPr="006B3CB1">
              <w:rPr>
                <w:rFonts w:ascii="Verdana" w:hAnsi="Verdana"/>
                <w:color w:val="000000" w:themeColor="text1"/>
                <w:szCs w:val="20"/>
                <w:lang w:val="pt-BR"/>
              </w:rPr>
              <w:t>correspondentes a [</w:t>
            </w:r>
            <w:r w:rsidRPr="006B3CB1">
              <w:rPr>
                <w:rFonts w:ascii="Verdana" w:hAnsi="Verdana"/>
                <w:color w:val="000000" w:themeColor="text1"/>
                <w:szCs w:val="20"/>
              </w:rPr>
              <w:sym w:font="Symbol" w:char="F0B7"/>
            </w:r>
            <w:r w:rsidRPr="006B3CB1">
              <w:rPr>
                <w:rFonts w:ascii="Verdana" w:hAnsi="Verdana"/>
                <w:color w:val="000000" w:themeColor="text1"/>
                <w:szCs w:val="20"/>
                <w:lang w:val="pt-BR"/>
              </w:rPr>
              <w:t>]% ([</w:t>
            </w:r>
            <w:r w:rsidRPr="006B3CB1">
              <w:rPr>
                <w:rFonts w:ascii="Verdana" w:hAnsi="Verdana"/>
                <w:color w:val="000000" w:themeColor="text1"/>
                <w:szCs w:val="20"/>
              </w:rPr>
              <w:sym w:font="Symbol" w:char="F0B7"/>
            </w:r>
            <w:r w:rsidRPr="006B3CB1">
              <w:rPr>
                <w:rFonts w:ascii="Verdana" w:hAnsi="Verdana"/>
                <w:color w:val="000000" w:themeColor="text1"/>
                <w:szCs w:val="20"/>
                <w:lang w:val="pt-BR"/>
              </w:rPr>
              <w:t>]) ao ano, base 252 (duzentos e cinquenta e dois) Dias Úteis</w:t>
            </w:r>
            <w:r w:rsidRPr="006B3CB1">
              <w:rPr>
                <w:rFonts w:ascii="Verdana" w:hAnsi="Verdana"/>
                <w:color w:val="000000"/>
                <w:spacing w:val="-2"/>
                <w:kern w:val="0"/>
                <w:szCs w:val="20"/>
                <w:lang w:val="pt-BR" w:eastAsia="pt-BR"/>
              </w:rPr>
              <w:t xml:space="preserve"> (“</w:t>
            </w:r>
            <w:r w:rsidRPr="006B3CB1">
              <w:rPr>
                <w:rFonts w:ascii="Verdana" w:hAnsi="Verdana"/>
                <w:color w:val="000000"/>
                <w:spacing w:val="-2"/>
                <w:kern w:val="0"/>
                <w:szCs w:val="20"/>
                <w:u w:val="single"/>
                <w:lang w:val="pt-BR" w:eastAsia="pt-BR"/>
              </w:rPr>
              <w:t>Remuneração das Debêntures da Segunda Série</w:t>
            </w:r>
            <w:r w:rsidRPr="006B3CB1">
              <w:rPr>
                <w:rFonts w:ascii="Verdana" w:hAnsi="Verdana"/>
                <w:color w:val="000000"/>
                <w:spacing w:val="-2"/>
                <w:kern w:val="0"/>
                <w:szCs w:val="20"/>
                <w:lang w:val="pt-BR" w:eastAsia="pt-BR"/>
              </w:rPr>
              <w:t xml:space="preserve">”). A Remuneração das Debêntures da Segunda Série será calculada de forma exponencial e cumulativa, </w:t>
            </w:r>
            <w:r w:rsidRPr="006B3CB1">
              <w:rPr>
                <w:rFonts w:ascii="Verdana" w:hAnsi="Verdana"/>
                <w:i/>
                <w:color w:val="000000"/>
                <w:spacing w:val="-2"/>
                <w:kern w:val="0"/>
                <w:szCs w:val="20"/>
                <w:lang w:val="pt-BR" w:eastAsia="pt-BR"/>
              </w:rPr>
              <w:t xml:space="preserve">pro rata </w:t>
            </w:r>
            <w:proofErr w:type="spellStart"/>
            <w:r w:rsidRPr="006B3CB1">
              <w:rPr>
                <w:rFonts w:ascii="Verdana" w:hAnsi="Verdana"/>
                <w:i/>
                <w:color w:val="000000"/>
                <w:spacing w:val="-2"/>
                <w:kern w:val="0"/>
                <w:szCs w:val="20"/>
                <w:lang w:val="pt-BR" w:eastAsia="pt-BR"/>
              </w:rPr>
              <w:t>temporis</w:t>
            </w:r>
            <w:proofErr w:type="spellEnd"/>
            <w:r w:rsidRPr="006B3CB1">
              <w:rPr>
                <w:rFonts w:ascii="Verdana" w:hAnsi="Verdana"/>
                <w:color w:val="000000"/>
                <w:spacing w:val="-2"/>
                <w:kern w:val="0"/>
                <w:szCs w:val="20"/>
                <w:lang w:val="pt-BR" w:eastAsia="pt-BR"/>
              </w:rPr>
              <w:t xml:space="preserve"> por Dias Úteis decorridos, incidentes sobre o Valor Nominal Atualizado, desde a Data de Integralização ou a Data de Pagamento da Remuneração das Debêntures da Segunda Série (conforme definida abaixo) imediatamente anterior, conforme o caso, até a data do seu efetivo pagamento, de acordo com a fórmula prevista na Escritura de Emissão.</w:t>
            </w:r>
          </w:p>
          <w:p w14:paraId="383B5833" w14:textId="77777777" w:rsidR="006B3CB1" w:rsidRPr="006B3CB1" w:rsidRDefault="006B3CB1" w:rsidP="00CA4CEC">
            <w:pPr>
              <w:pStyle w:val="Body"/>
              <w:spacing w:after="0" w:line="288" w:lineRule="auto"/>
              <w:rPr>
                <w:rFonts w:ascii="Verdana" w:hAnsi="Verdana"/>
                <w:kern w:val="0"/>
                <w:szCs w:val="20"/>
                <w:lang w:val="pt-BR"/>
              </w:rPr>
            </w:pPr>
          </w:p>
        </w:tc>
      </w:tr>
      <w:tr w:rsidR="006B3CB1" w:rsidRPr="006B3CB1" w14:paraId="4ADC8001" w14:textId="77777777" w:rsidTr="00CA4CEC">
        <w:tc>
          <w:tcPr>
            <w:tcW w:w="2565" w:type="dxa"/>
            <w:shd w:val="clear" w:color="auto" w:fill="auto"/>
          </w:tcPr>
          <w:p w14:paraId="189D6D8F"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Pagamento da Remuneração</w:t>
            </w:r>
          </w:p>
        </w:tc>
        <w:tc>
          <w:tcPr>
            <w:tcW w:w="6265" w:type="dxa"/>
            <w:shd w:val="clear" w:color="auto" w:fill="auto"/>
          </w:tcPr>
          <w:p w14:paraId="6A80B747" w14:textId="77777777" w:rsidR="006B3CB1" w:rsidRPr="006B3CB1" w:rsidRDefault="006B3CB1" w:rsidP="00CA4CEC">
            <w:pPr>
              <w:pStyle w:val="Estilo1"/>
              <w:widowControl/>
              <w:spacing w:line="288" w:lineRule="auto"/>
              <w:outlineLvl w:val="0"/>
              <w:rPr>
                <w:rFonts w:ascii="Verdana" w:hAnsi="Verdana"/>
                <w:sz w:val="20"/>
                <w:szCs w:val="20"/>
              </w:rPr>
            </w:pPr>
            <w:r w:rsidRPr="006B3CB1">
              <w:rPr>
                <w:rFonts w:ascii="Verdana" w:hAnsi="Verdana"/>
                <w:b w:val="0"/>
                <w:smallCaps w:val="0"/>
                <w:sz w:val="20"/>
                <w:szCs w:val="20"/>
              </w:rPr>
              <w:t>Pagamento da Remuneração das Debêntures da Primeira Série</w:t>
            </w:r>
            <w:r w:rsidRPr="006B3CB1">
              <w:rPr>
                <w:rFonts w:ascii="Verdana" w:hAnsi="Verdana"/>
                <w:b w:val="0"/>
                <w:smallCaps w:val="0"/>
                <w:sz w:val="20"/>
                <w:szCs w:val="20"/>
                <w:u w:val="none"/>
              </w:rPr>
              <w:t xml:space="preserve">. Observado o disposto na Escritura de Emissão e ressalvados os pagamentos em decorrência das hipóteses de vencimento antecipado e de resgate antecipado total previstas na Escritura de Emissão, a Remuneração das </w:t>
            </w:r>
            <w:r w:rsidRPr="006B3CB1">
              <w:rPr>
                <w:rFonts w:ascii="Verdana" w:hAnsi="Verdana"/>
                <w:b w:val="0"/>
                <w:smallCaps w:val="0"/>
                <w:sz w:val="20"/>
                <w:szCs w:val="20"/>
                <w:u w:val="none"/>
              </w:rPr>
              <w:lastRenderedPageBreak/>
              <w:t>Debêntures da Primeira Série será paga trimestralmente a contar do primeiro pagamento da Remuneração das Debêntures da Primeira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Primeira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6703FEB3" w14:textId="77777777" w:rsidR="006B3CB1" w:rsidRPr="006B3CB1" w:rsidRDefault="006B3CB1" w:rsidP="00CA4CEC">
            <w:pPr>
              <w:tabs>
                <w:tab w:val="left" w:pos="709"/>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4990"/>
            </w:tblGrid>
            <w:tr w:rsidR="006B3CB1" w:rsidRPr="006B3CB1" w14:paraId="042B0731" w14:textId="77777777" w:rsidTr="00CA4CEC">
              <w:trPr>
                <w:trHeight w:val="351"/>
              </w:trPr>
              <w:tc>
                <w:tcPr>
                  <w:tcW w:w="849" w:type="pct"/>
                  <w:shd w:val="clear" w:color="auto" w:fill="D9D9D9"/>
                </w:tcPr>
                <w:p w14:paraId="1F4F060D" w14:textId="77777777" w:rsidR="006B3CB1" w:rsidRPr="006B3CB1" w:rsidRDefault="006B3CB1" w:rsidP="00CA4CEC">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35A7DF37" w14:textId="77777777" w:rsidR="006B3CB1" w:rsidRPr="006B3CB1" w:rsidRDefault="006B3CB1" w:rsidP="00CA4CEC">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Primeira Série</w:t>
                  </w:r>
                </w:p>
              </w:tc>
            </w:tr>
            <w:tr w:rsidR="006B3CB1" w:rsidRPr="006B3CB1" w14:paraId="2AF4BC95" w14:textId="77777777" w:rsidTr="00CA4CEC">
              <w:trPr>
                <w:trHeight w:val="396"/>
              </w:trPr>
              <w:tc>
                <w:tcPr>
                  <w:tcW w:w="849" w:type="pct"/>
                </w:tcPr>
                <w:p w14:paraId="01BF9DD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2F174667" w14:textId="77777777" w:rsidR="006B3CB1" w:rsidRPr="006B3CB1" w:rsidRDefault="006B3CB1" w:rsidP="00CA4CEC">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6B3CB1" w:rsidRPr="006B3CB1" w14:paraId="28219AB9" w14:textId="77777777" w:rsidTr="00CA4CEC">
              <w:trPr>
                <w:trHeight w:val="396"/>
              </w:trPr>
              <w:tc>
                <w:tcPr>
                  <w:tcW w:w="849" w:type="pct"/>
                </w:tcPr>
                <w:p w14:paraId="09F35E7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587C003A"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6B3CB1" w:rsidRPr="006B3CB1" w14:paraId="754C14EF" w14:textId="77777777" w:rsidTr="00CA4CEC">
              <w:trPr>
                <w:trHeight w:val="396"/>
              </w:trPr>
              <w:tc>
                <w:tcPr>
                  <w:tcW w:w="849" w:type="pct"/>
                </w:tcPr>
                <w:p w14:paraId="2C39630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3098E9B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6B3CB1" w:rsidRPr="006B3CB1" w14:paraId="21240956" w14:textId="77777777" w:rsidTr="00CA4CEC">
              <w:trPr>
                <w:trHeight w:val="396"/>
              </w:trPr>
              <w:tc>
                <w:tcPr>
                  <w:tcW w:w="849" w:type="pct"/>
                </w:tcPr>
                <w:p w14:paraId="02CBF8C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4</w:t>
                  </w:r>
                </w:p>
              </w:tc>
              <w:tc>
                <w:tcPr>
                  <w:tcW w:w="4151" w:type="pct"/>
                </w:tcPr>
                <w:p w14:paraId="6613D01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6B3CB1" w:rsidRPr="006B3CB1" w14:paraId="1298B402" w14:textId="77777777" w:rsidTr="00CA4CEC">
              <w:trPr>
                <w:trHeight w:val="396"/>
              </w:trPr>
              <w:tc>
                <w:tcPr>
                  <w:tcW w:w="849" w:type="pct"/>
                </w:tcPr>
                <w:p w14:paraId="7E86EB1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18F53902"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6B3CB1" w:rsidRPr="006B3CB1" w14:paraId="15D06260" w14:textId="77777777" w:rsidTr="00CA4CEC">
              <w:trPr>
                <w:trHeight w:val="396"/>
              </w:trPr>
              <w:tc>
                <w:tcPr>
                  <w:tcW w:w="849" w:type="pct"/>
                </w:tcPr>
                <w:p w14:paraId="073E5FA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7EE7987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6B3CB1" w:rsidRPr="006B3CB1" w14:paraId="72AEF800" w14:textId="77777777" w:rsidTr="00CA4CEC">
              <w:trPr>
                <w:trHeight w:val="396"/>
              </w:trPr>
              <w:tc>
                <w:tcPr>
                  <w:tcW w:w="849" w:type="pct"/>
                </w:tcPr>
                <w:p w14:paraId="765AB43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10C1B7A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6B3CB1" w:rsidRPr="006B3CB1" w14:paraId="7B63479A" w14:textId="77777777" w:rsidTr="00CA4CEC">
              <w:trPr>
                <w:trHeight w:val="396"/>
              </w:trPr>
              <w:tc>
                <w:tcPr>
                  <w:tcW w:w="849" w:type="pct"/>
                </w:tcPr>
                <w:p w14:paraId="3D6D07A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1ACB114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6B3CB1" w:rsidRPr="006B3CB1" w14:paraId="0D76596F" w14:textId="77777777" w:rsidTr="00CA4CEC">
              <w:trPr>
                <w:trHeight w:val="396"/>
              </w:trPr>
              <w:tc>
                <w:tcPr>
                  <w:tcW w:w="849" w:type="pct"/>
                </w:tcPr>
                <w:p w14:paraId="2ABEEB96"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7960B11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6B3CB1" w:rsidRPr="006B3CB1" w14:paraId="66B4AD05" w14:textId="77777777" w:rsidTr="00CA4CEC">
              <w:trPr>
                <w:trHeight w:val="396"/>
              </w:trPr>
              <w:tc>
                <w:tcPr>
                  <w:tcW w:w="849" w:type="pct"/>
                </w:tcPr>
                <w:p w14:paraId="1051B2E5"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10</w:t>
                  </w:r>
                </w:p>
              </w:tc>
              <w:tc>
                <w:tcPr>
                  <w:tcW w:w="4151" w:type="pct"/>
                </w:tcPr>
                <w:p w14:paraId="2948BE2E"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6B3CB1" w:rsidRPr="006B3CB1" w14:paraId="21DFDAB0" w14:textId="77777777" w:rsidTr="00CA4CEC">
              <w:trPr>
                <w:trHeight w:val="396"/>
              </w:trPr>
              <w:tc>
                <w:tcPr>
                  <w:tcW w:w="849" w:type="pct"/>
                </w:tcPr>
                <w:p w14:paraId="3C5E8F8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12B416E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6B3CB1" w:rsidRPr="006B3CB1" w14:paraId="14FA1985" w14:textId="77777777" w:rsidTr="00CA4CEC">
              <w:trPr>
                <w:trHeight w:val="396"/>
              </w:trPr>
              <w:tc>
                <w:tcPr>
                  <w:tcW w:w="849" w:type="pct"/>
                </w:tcPr>
                <w:p w14:paraId="23D556F3"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4A7566EB"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6B3CB1" w:rsidRPr="006B3CB1" w14:paraId="6E4C383E" w14:textId="77777777" w:rsidTr="00CA4CEC">
              <w:trPr>
                <w:trHeight w:val="396"/>
              </w:trPr>
              <w:tc>
                <w:tcPr>
                  <w:tcW w:w="849" w:type="pct"/>
                </w:tcPr>
                <w:p w14:paraId="59B1B61E"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11A47C96"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6B3CB1" w:rsidRPr="006B3CB1" w14:paraId="2683C8BA" w14:textId="77777777" w:rsidTr="00CA4CEC">
              <w:trPr>
                <w:trHeight w:val="396"/>
              </w:trPr>
              <w:tc>
                <w:tcPr>
                  <w:tcW w:w="849" w:type="pct"/>
                </w:tcPr>
                <w:p w14:paraId="7D1693BD"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662EA52E"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6B3CB1" w:rsidRPr="006B3CB1" w14:paraId="1946157C" w14:textId="77777777" w:rsidTr="00CA4CEC">
              <w:trPr>
                <w:trHeight w:val="396"/>
              </w:trPr>
              <w:tc>
                <w:tcPr>
                  <w:tcW w:w="849" w:type="pct"/>
                </w:tcPr>
                <w:p w14:paraId="28B85A7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437276D8"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6B3CB1" w:rsidRPr="006B3CB1" w14:paraId="08CEF0EB" w14:textId="77777777" w:rsidTr="00CA4CEC">
              <w:trPr>
                <w:trHeight w:val="396"/>
              </w:trPr>
              <w:tc>
                <w:tcPr>
                  <w:tcW w:w="849" w:type="pct"/>
                </w:tcPr>
                <w:p w14:paraId="30B307CB"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5F3ED71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6B3CB1" w:rsidRPr="006B3CB1" w14:paraId="56F22443" w14:textId="77777777" w:rsidTr="00CA4CEC">
              <w:trPr>
                <w:trHeight w:val="396"/>
              </w:trPr>
              <w:tc>
                <w:tcPr>
                  <w:tcW w:w="849" w:type="pct"/>
                </w:tcPr>
                <w:p w14:paraId="05FD0D24"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17</w:t>
                  </w:r>
                </w:p>
              </w:tc>
              <w:tc>
                <w:tcPr>
                  <w:tcW w:w="4151" w:type="pct"/>
                </w:tcPr>
                <w:p w14:paraId="57EDC02B"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6B3CB1" w:rsidRPr="006B3CB1" w14:paraId="5FC95805" w14:textId="77777777" w:rsidTr="00CA4CEC">
              <w:trPr>
                <w:trHeight w:val="396"/>
              </w:trPr>
              <w:tc>
                <w:tcPr>
                  <w:tcW w:w="849" w:type="pct"/>
                </w:tcPr>
                <w:p w14:paraId="2265F4BC"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3C6A9455"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6B3CB1" w:rsidRPr="006B3CB1" w14:paraId="72E879E4" w14:textId="77777777" w:rsidTr="00CA4CEC">
              <w:trPr>
                <w:trHeight w:val="396"/>
              </w:trPr>
              <w:tc>
                <w:tcPr>
                  <w:tcW w:w="849" w:type="pct"/>
                </w:tcPr>
                <w:p w14:paraId="4A429B2C"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7847BB47"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6B3CB1" w:rsidRPr="006B3CB1" w14:paraId="12E23E87" w14:textId="77777777" w:rsidTr="00CA4CEC">
              <w:trPr>
                <w:trHeight w:val="396"/>
              </w:trPr>
              <w:tc>
                <w:tcPr>
                  <w:tcW w:w="849" w:type="pct"/>
                </w:tcPr>
                <w:p w14:paraId="5B991DA2"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1C12A8CB"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6B3CB1" w:rsidRPr="006B3CB1" w14:paraId="64ECF6C6" w14:textId="77777777" w:rsidTr="00CA4CEC">
              <w:trPr>
                <w:trHeight w:val="396"/>
              </w:trPr>
              <w:tc>
                <w:tcPr>
                  <w:tcW w:w="849" w:type="pct"/>
                </w:tcPr>
                <w:p w14:paraId="0C857F2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786C119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6B3CB1" w:rsidRPr="006B3CB1" w14:paraId="04E006E4" w14:textId="77777777" w:rsidTr="00CA4CEC">
              <w:trPr>
                <w:trHeight w:val="396"/>
              </w:trPr>
              <w:tc>
                <w:tcPr>
                  <w:tcW w:w="849" w:type="pct"/>
                </w:tcPr>
                <w:p w14:paraId="71C3E710"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0384488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6B3CB1" w:rsidRPr="006B3CB1" w14:paraId="580C9EAC" w14:textId="77777777" w:rsidTr="00CA4CEC">
              <w:trPr>
                <w:trHeight w:val="396"/>
              </w:trPr>
              <w:tc>
                <w:tcPr>
                  <w:tcW w:w="849" w:type="pct"/>
                </w:tcPr>
                <w:p w14:paraId="21751F1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25375D8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6B3CB1" w:rsidRPr="006B3CB1" w14:paraId="73093AE1" w14:textId="77777777" w:rsidTr="00CA4CEC">
              <w:trPr>
                <w:trHeight w:val="396"/>
              </w:trPr>
              <w:tc>
                <w:tcPr>
                  <w:tcW w:w="849" w:type="pct"/>
                </w:tcPr>
                <w:p w14:paraId="77300C04"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24</w:t>
                  </w:r>
                </w:p>
              </w:tc>
              <w:tc>
                <w:tcPr>
                  <w:tcW w:w="4151" w:type="pct"/>
                </w:tcPr>
                <w:p w14:paraId="0949E600"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6B3CB1" w:rsidRPr="006B3CB1" w14:paraId="5DDB00E1" w14:textId="77777777" w:rsidTr="00CA4CEC">
              <w:trPr>
                <w:trHeight w:val="396"/>
              </w:trPr>
              <w:tc>
                <w:tcPr>
                  <w:tcW w:w="849" w:type="pct"/>
                </w:tcPr>
                <w:p w14:paraId="4424C25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5141A16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6B3CB1" w:rsidRPr="006B3CB1" w14:paraId="676F2E4E" w14:textId="77777777" w:rsidTr="00CA4CEC">
              <w:trPr>
                <w:trHeight w:val="396"/>
              </w:trPr>
              <w:tc>
                <w:tcPr>
                  <w:tcW w:w="849" w:type="pct"/>
                </w:tcPr>
                <w:p w14:paraId="35BDA49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4760CB97"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6B3CB1" w:rsidRPr="006B3CB1" w14:paraId="30D2CD42" w14:textId="77777777" w:rsidTr="00CA4CEC">
              <w:trPr>
                <w:trHeight w:val="396"/>
              </w:trPr>
              <w:tc>
                <w:tcPr>
                  <w:tcW w:w="849" w:type="pct"/>
                </w:tcPr>
                <w:p w14:paraId="2F5046F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27</w:t>
                  </w:r>
                </w:p>
              </w:tc>
              <w:tc>
                <w:tcPr>
                  <w:tcW w:w="4151" w:type="pct"/>
                </w:tcPr>
                <w:p w14:paraId="35C06440"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6B3CB1" w:rsidRPr="006B3CB1" w14:paraId="61B83326" w14:textId="77777777" w:rsidTr="00CA4CEC">
              <w:trPr>
                <w:trHeight w:val="396"/>
              </w:trPr>
              <w:tc>
                <w:tcPr>
                  <w:tcW w:w="849" w:type="pct"/>
                </w:tcPr>
                <w:p w14:paraId="221926E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39F75D04"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6B3CB1" w:rsidRPr="006B3CB1" w14:paraId="5153C867" w14:textId="77777777" w:rsidTr="00CA4CEC">
              <w:trPr>
                <w:trHeight w:val="396"/>
              </w:trPr>
              <w:tc>
                <w:tcPr>
                  <w:tcW w:w="849" w:type="pct"/>
                </w:tcPr>
                <w:p w14:paraId="728F2AB1"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7965CC1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6B3CB1" w:rsidRPr="006B3CB1" w14:paraId="487402D2" w14:textId="77777777" w:rsidTr="00CA4CEC">
              <w:trPr>
                <w:trHeight w:val="396"/>
              </w:trPr>
              <w:tc>
                <w:tcPr>
                  <w:tcW w:w="849" w:type="pct"/>
                </w:tcPr>
                <w:p w14:paraId="163BF1D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14BA419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6B3CB1" w:rsidRPr="006B3CB1" w14:paraId="7814DE5B" w14:textId="77777777" w:rsidTr="00CA4CEC">
              <w:trPr>
                <w:trHeight w:val="396"/>
              </w:trPr>
              <w:tc>
                <w:tcPr>
                  <w:tcW w:w="849" w:type="pct"/>
                </w:tcPr>
                <w:p w14:paraId="259D038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139C8E8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6B3CB1" w:rsidRPr="006B3CB1" w14:paraId="1E293D30" w14:textId="77777777" w:rsidTr="00CA4CEC">
              <w:trPr>
                <w:trHeight w:val="396"/>
              </w:trPr>
              <w:tc>
                <w:tcPr>
                  <w:tcW w:w="849" w:type="pct"/>
                </w:tcPr>
                <w:p w14:paraId="53A338E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37CBBD4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2F1D1F99" w14:textId="77777777" w:rsidR="006B3CB1" w:rsidRPr="006B3CB1" w:rsidRDefault="006B3CB1" w:rsidP="00CA4CEC">
            <w:pPr>
              <w:tabs>
                <w:tab w:val="left" w:pos="709"/>
              </w:tabs>
              <w:ind w:left="709"/>
            </w:pPr>
          </w:p>
          <w:p w14:paraId="0B51FD2A" w14:textId="77777777" w:rsidR="006B3CB1" w:rsidRPr="006B3CB1" w:rsidRDefault="006B3CB1" w:rsidP="00CA4CEC">
            <w:pPr>
              <w:pStyle w:val="Estilo1"/>
              <w:widowControl/>
              <w:spacing w:line="288" w:lineRule="auto"/>
              <w:outlineLvl w:val="0"/>
              <w:rPr>
                <w:rFonts w:ascii="Verdana" w:hAnsi="Verdana"/>
                <w:sz w:val="20"/>
                <w:szCs w:val="20"/>
              </w:rPr>
            </w:pPr>
            <w:r w:rsidRPr="006B3CB1">
              <w:rPr>
                <w:rFonts w:ascii="Verdana" w:hAnsi="Verdana"/>
                <w:b w:val="0"/>
                <w:smallCaps w:val="0"/>
                <w:sz w:val="20"/>
                <w:szCs w:val="20"/>
              </w:rPr>
              <w:t>Pagamento da Remuneração das Debêntures da Segunda Série</w:t>
            </w:r>
            <w:r w:rsidRPr="006B3CB1">
              <w:rPr>
                <w:rFonts w:ascii="Verdana" w:hAnsi="Verdana"/>
                <w:b w:val="0"/>
                <w:smallCaps w:val="0"/>
                <w:sz w:val="20"/>
                <w:szCs w:val="20"/>
                <w:u w:val="none"/>
              </w:rPr>
              <w:t>. Observado o disposto na Escritura de Emissão e ressalvados os pagamentos em decorrência das hipóteses de vencimento antecipado e de resgate antecipado total previstas na Escritura de Emissão, a Remuneração das Debêntures da Segunda Série será paga trimestralmente a contar do primeiro pagamento da Remuneração das Debêntures da Segunda Série, sempre no dia 15 dos meses de fevereiro, maio, agosto e novembro de cada ano, sendo a primeira parcela devida em 15 de fevereiro de 2019 e, a última, excepcionalmente, na Data de Vencimento das Debêntures, conforme cronograma descrito na tabela a seguir (cada uma delas “</w:t>
            </w:r>
            <w:r w:rsidRPr="006B3CB1">
              <w:rPr>
                <w:rFonts w:ascii="Verdana" w:hAnsi="Verdana"/>
                <w:b w:val="0"/>
                <w:smallCaps w:val="0"/>
                <w:sz w:val="20"/>
                <w:szCs w:val="20"/>
              </w:rPr>
              <w:t>Data de Pagamento da Remuneração das Debêntures da Segunda Série</w:t>
            </w:r>
            <w:r w:rsidRPr="006B3CB1">
              <w:rPr>
                <w:rFonts w:ascii="Verdana" w:hAnsi="Verdana"/>
                <w:b w:val="0"/>
                <w:smallCaps w:val="0"/>
                <w:sz w:val="20"/>
                <w:szCs w:val="20"/>
                <w:u w:val="none"/>
              </w:rPr>
              <w:t>”)</w:t>
            </w:r>
            <w:r w:rsidRPr="006B3CB1">
              <w:rPr>
                <w:rFonts w:ascii="Verdana" w:eastAsia="Arial Unicode MS" w:hAnsi="Verdana"/>
                <w:b w:val="0"/>
                <w:smallCaps w:val="0"/>
                <w:sz w:val="20"/>
                <w:szCs w:val="20"/>
                <w:u w:val="none"/>
              </w:rPr>
              <w:t>:</w:t>
            </w:r>
          </w:p>
          <w:p w14:paraId="6369D9CC" w14:textId="77777777" w:rsidR="006B3CB1" w:rsidRPr="006B3CB1" w:rsidRDefault="006B3CB1" w:rsidP="00CA4CEC">
            <w:pPr>
              <w:tabs>
                <w:tab w:val="left" w:pos="709"/>
              </w:tabs>
              <w:ind w:left="709"/>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4990"/>
            </w:tblGrid>
            <w:tr w:rsidR="006B3CB1" w:rsidRPr="006B3CB1" w14:paraId="6ECB5CA1" w14:textId="77777777" w:rsidTr="00CA4CEC">
              <w:trPr>
                <w:trHeight w:val="351"/>
              </w:trPr>
              <w:tc>
                <w:tcPr>
                  <w:tcW w:w="849" w:type="pct"/>
                  <w:shd w:val="clear" w:color="auto" w:fill="D9D9D9"/>
                </w:tcPr>
                <w:p w14:paraId="6ED54105" w14:textId="77777777" w:rsidR="006B3CB1" w:rsidRPr="006B3CB1" w:rsidRDefault="006B3CB1" w:rsidP="00CA4CEC">
                  <w:pPr>
                    <w:pStyle w:val="TabHeading"/>
                    <w:spacing w:before="0" w:after="0" w:line="288" w:lineRule="auto"/>
                    <w:jc w:val="center"/>
                    <w:rPr>
                      <w:rFonts w:ascii="Verdana" w:hAnsi="Verdana"/>
                      <w:sz w:val="20"/>
                      <w:szCs w:val="20"/>
                    </w:rPr>
                  </w:pPr>
                  <w:r w:rsidRPr="006B3CB1">
                    <w:rPr>
                      <w:rFonts w:ascii="Verdana" w:hAnsi="Verdana"/>
                      <w:sz w:val="20"/>
                      <w:szCs w:val="20"/>
                    </w:rPr>
                    <w:t>Parcela</w:t>
                  </w:r>
                </w:p>
              </w:tc>
              <w:tc>
                <w:tcPr>
                  <w:tcW w:w="4151" w:type="pct"/>
                  <w:shd w:val="clear" w:color="auto" w:fill="D9D9D9"/>
                  <w:vAlign w:val="center"/>
                </w:tcPr>
                <w:p w14:paraId="062C5BD3" w14:textId="77777777" w:rsidR="006B3CB1" w:rsidRPr="006B3CB1" w:rsidRDefault="006B3CB1" w:rsidP="00CA4CEC">
                  <w:pPr>
                    <w:pStyle w:val="TabHeading"/>
                    <w:spacing w:before="0" w:after="0" w:line="288" w:lineRule="auto"/>
                    <w:jc w:val="center"/>
                    <w:rPr>
                      <w:rFonts w:ascii="Verdana" w:hAnsi="Verdana"/>
                      <w:sz w:val="20"/>
                      <w:szCs w:val="20"/>
                      <w:vertAlign w:val="superscript"/>
                    </w:rPr>
                  </w:pPr>
                  <w:r w:rsidRPr="006B3CB1">
                    <w:rPr>
                      <w:rFonts w:ascii="Verdana" w:hAnsi="Verdana"/>
                      <w:sz w:val="20"/>
                      <w:szCs w:val="20"/>
                    </w:rPr>
                    <w:t>Datas de Pagamento da Remuneração das Debêntures da Segunda Série</w:t>
                  </w:r>
                </w:p>
              </w:tc>
            </w:tr>
            <w:tr w:rsidR="006B3CB1" w:rsidRPr="006B3CB1" w14:paraId="385DDCD2" w14:textId="77777777" w:rsidTr="00CA4CEC">
              <w:trPr>
                <w:trHeight w:val="396"/>
              </w:trPr>
              <w:tc>
                <w:tcPr>
                  <w:tcW w:w="849" w:type="pct"/>
                </w:tcPr>
                <w:p w14:paraId="0AAD886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w:t>
                  </w:r>
                </w:p>
              </w:tc>
              <w:tc>
                <w:tcPr>
                  <w:tcW w:w="4151" w:type="pct"/>
                  <w:vAlign w:val="center"/>
                </w:tcPr>
                <w:p w14:paraId="3E575B7F" w14:textId="77777777" w:rsidR="006B3CB1" w:rsidRPr="006B3CB1" w:rsidRDefault="006B3CB1" w:rsidP="00CA4CEC">
                  <w:pPr>
                    <w:pStyle w:val="TabBody"/>
                    <w:spacing w:before="0" w:after="0" w:line="288" w:lineRule="auto"/>
                    <w:jc w:val="center"/>
                    <w:rPr>
                      <w:rFonts w:ascii="Verdana" w:hAnsi="Verdana"/>
                      <w:color w:val="000000"/>
                      <w:sz w:val="20"/>
                      <w:szCs w:val="20"/>
                    </w:rPr>
                  </w:pPr>
                  <w:r w:rsidRPr="006B3CB1">
                    <w:rPr>
                      <w:rFonts w:ascii="Verdana" w:hAnsi="Verdana"/>
                      <w:sz w:val="20"/>
                      <w:szCs w:val="20"/>
                    </w:rPr>
                    <w:t>15 de fevereiro de 2019</w:t>
                  </w:r>
                </w:p>
              </w:tc>
            </w:tr>
            <w:tr w:rsidR="006B3CB1" w:rsidRPr="006B3CB1" w14:paraId="3323F9F1" w14:textId="77777777" w:rsidTr="00CA4CEC">
              <w:trPr>
                <w:trHeight w:val="396"/>
              </w:trPr>
              <w:tc>
                <w:tcPr>
                  <w:tcW w:w="849" w:type="pct"/>
                </w:tcPr>
                <w:p w14:paraId="03ED3B4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w:t>
                  </w:r>
                </w:p>
              </w:tc>
              <w:tc>
                <w:tcPr>
                  <w:tcW w:w="4151" w:type="pct"/>
                </w:tcPr>
                <w:p w14:paraId="3F080E9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2019</w:t>
                  </w:r>
                </w:p>
              </w:tc>
            </w:tr>
            <w:tr w:rsidR="006B3CB1" w:rsidRPr="006B3CB1" w14:paraId="15DEC71D" w14:textId="77777777" w:rsidTr="00CA4CEC">
              <w:trPr>
                <w:trHeight w:val="396"/>
              </w:trPr>
              <w:tc>
                <w:tcPr>
                  <w:tcW w:w="849" w:type="pct"/>
                </w:tcPr>
                <w:p w14:paraId="0638528B"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w:t>
                  </w:r>
                </w:p>
              </w:tc>
              <w:tc>
                <w:tcPr>
                  <w:tcW w:w="4151" w:type="pct"/>
                </w:tcPr>
                <w:p w14:paraId="39C3569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2019</w:t>
                  </w:r>
                </w:p>
              </w:tc>
            </w:tr>
            <w:tr w:rsidR="006B3CB1" w:rsidRPr="006B3CB1" w14:paraId="0D5992DD" w14:textId="77777777" w:rsidTr="00CA4CEC">
              <w:trPr>
                <w:trHeight w:val="396"/>
              </w:trPr>
              <w:tc>
                <w:tcPr>
                  <w:tcW w:w="849" w:type="pct"/>
                </w:tcPr>
                <w:p w14:paraId="1E89639A"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4</w:t>
                  </w:r>
                </w:p>
              </w:tc>
              <w:tc>
                <w:tcPr>
                  <w:tcW w:w="4151" w:type="pct"/>
                </w:tcPr>
                <w:p w14:paraId="17BECA0A"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2019</w:t>
                  </w:r>
                </w:p>
              </w:tc>
            </w:tr>
            <w:tr w:rsidR="006B3CB1" w:rsidRPr="006B3CB1" w14:paraId="688D9F10" w14:textId="77777777" w:rsidTr="00CA4CEC">
              <w:trPr>
                <w:trHeight w:val="396"/>
              </w:trPr>
              <w:tc>
                <w:tcPr>
                  <w:tcW w:w="849" w:type="pct"/>
                </w:tcPr>
                <w:p w14:paraId="4063E8B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5</w:t>
                  </w:r>
                </w:p>
              </w:tc>
              <w:tc>
                <w:tcPr>
                  <w:tcW w:w="4151" w:type="pct"/>
                </w:tcPr>
                <w:p w14:paraId="53E3E32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2020</w:t>
                  </w:r>
                </w:p>
              </w:tc>
            </w:tr>
            <w:tr w:rsidR="006B3CB1" w:rsidRPr="006B3CB1" w14:paraId="1DD6D359" w14:textId="77777777" w:rsidTr="00CA4CEC">
              <w:trPr>
                <w:trHeight w:val="396"/>
              </w:trPr>
              <w:tc>
                <w:tcPr>
                  <w:tcW w:w="849" w:type="pct"/>
                </w:tcPr>
                <w:p w14:paraId="1C1C117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6</w:t>
                  </w:r>
                </w:p>
              </w:tc>
              <w:tc>
                <w:tcPr>
                  <w:tcW w:w="4151" w:type="pct"/>
                </w:tcPr>
                <w:p w14:paraId="7BD7B8BB"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2020</w:t>
                  </w:r>
                </w:p>
              </w:tc>
            </w:tr>
            <w:tr w:rsidR="006B3CB1" w:rsidRPr="006B3CB1" w14:paraId="171D36FB" w14:textId="77777777" w:rsidTr="00CA4CEC">
              <w:trPr>
                <w:trHeight w:val="396"/>
              </w:trPr>
              <w:tc>
                <w:tcPr>
                  <w:tcW w:w="849" w:type="pct"/>
                </w:tcPr>
                <w:p w14:paraId="5576C91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7</w:t>
                  </w:r>
                </w:p>
              </w:tc>
              <w:tc>
                <w:tcPr>
                  <w:tcW w:w="4151" w:type="pct"/>
                </w:tcPr>
                <w:p w14:paraId="490D1CF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2020</w:t>
                  </w:r>
                </w:p>
              </w:tc>
            </w:tr>
            <w:tr w:rsidR="006B3CB1" w:rsidRPr="006B3CB1" w14:paraId="03345655" w14:textId="77777777" w:rsidTr="00CA4CEC">
              <w:trPr>
                <w:trHeight w:val="396"/>
              </w:trPr>
              <w:tc>
                <w:tcPr>
                  <w:tcW w:w="849" w:type="pct"/>
                </w:tcPr>
                <w:p w14:paraId="56D2E957"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8</w:t>
                  </w:r>
                </w:p>
              </w:tc>
              <w:tc>
                <w:tcPr>
                  <w:tcW w:w="4151" w:type="pct"/>
                </w:tcPr>
                <w:p w14:paraId="744E843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2020</w:t>
                  </w:r>
                </w:p>
              </w:tc>
            </w:tr>
            <w:tr w:rsidR="006B3CB1" w:rsidRPr="006B3CB1" w14:paraId="0DF55FE2" w14:textId="77777777" w:rsidTr="00CA4CEC">
              <w:trPr>
                <w:trHeight w:val="396"/>
              </w:trPr>
              <w:tc>
                <w:tcPr>
                  <w:tcW w:w="849" w:type="pct"/>
                </w:tcPr>
                <w:p w14:paraId="09E0AEA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9</w:t>
                  </w:r>
                </w:p>
              </w:tc>
              <w:tc>
                <w:tcPr>
                  <w:tcW w:w="4151" w:type="pct"/>
                </w:tcPr>
                <w:p w14:paraId="0B992A3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2021</w:t>
                  </w:r>
                </w:p>
              </w:tc>
            </w:tr>
            <w:tr w:rsidR="006B3CB1" w:rsidRPr="006B3CB1" w14:paraId="64F63F15" w14:textId="77777777" w:rsidTr="00CA4CEC">
              <w:trPr>
                <w:trHeight w:val="396"/>
              </w:trPr>
              <w:tc>
                <w:tcPr>
                  <w:tcW w:w="849" w:type="pct"/>
                </w:tcPr>
                <w:p w14:paraId="196C188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lastRenderedPageBreak/>
                    <w:t>10</w:t>
                  </w:r>
                </w:p>
              </w:tc>
              <w:tc>
                <w:tcPr>
                  <w:tcW w:w="4151" w:type="pct"/>
                </w:tcPr>
                <w:p w14:paraId="62F4D0AC"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2021</w:t>
                  </w:r>
                </w:p>
              </w:tc>
            </w:tr>
            <w:tr w:rsidR="006B3CB1" w:rsidRPr="006B3CB1" w14:paraId="66DFBD2A" w14:textId="77777777" w:rsidTr="00CA4CEC">
              <w:trPr>
                <w:trHeight w:val="396"/>
              </w:trPr>
              <w:tc>
                <w:tcPr>
                  <w:tcW w:w="849" w:type="pct"/>
                </w:tcPr>
                <w:p w14:paraId="55DEF859"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11</w:t>
                  </w:r>
                </w:p>
              </w:tc>
              <w:tc>
                <w:tcPr>
                  <w:tcW w:w="4151" w:type="pct"/>
                </w:tcPr>
                <w:p w14:paraId="65EA4180"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2021</w:t>
                  </w:r>
                </w:p>
              </w:tc>
            </w:tr>
            <w:tr w:rsidR="006B3CB1" w:rsidRPr="006B3CB1" w14:paraId="05380EC8" w14:textId="77777777" w:rsidTr="00CA4CEC">
              <w:trPr>
                <w:trHeight w:val="396"/>
              </w:trPr>
              <w:tc>
                <w:tcPr>
                  <w:tcW w:w="849" w:type="pct"/>
                </w:tcPr>
                <w:p w14:paraId="3068E327"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12</w:t>
                  </w:r>
                </w:p>
              </w:tc>
              <w:tc>
                <w:tcPr>
                  <w:tcW w:w="4151" w:type="pct"/>
                </w:tcPr>
                <w:p w14:paraId="42DF226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2021</w:t>
                  </w:r>
                </w:p>
              </w:tc>
            </w:tr>
            <w:tr w:rsidR="006B3CB1" w:rsidRPr="006B3CB1" w14:paraId="0BFA8EDD" w14:textId="77777777" w:rsidTr="00CA4CEC">
              <w:trPr>
                <w:trHeight w:val="396"/>
              </w:trPr>
              <w:tc>
                <w:tcPr>
                  <w:tcW w:w="849" w:type="pct"/>
                </w:tcPr>
                <w:p w14:paraId="529BD31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13</w:t>
                  </w:r>
                </w:p>
              </w:tc>
              <w:tc>
                <w:tcPr>
                  <w:tcW w:w="4151" w:type="pct"/>
                </w:tcPr>
                <w:p w14:paraId="3EFD06CC"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2022</w:t>
                  </w:r>
                </w:p>
              </w:tc>
            </w:tr>
            <w:tr w:rsidR="006B3CB1" w:rsidRPr="006B3CB1" w14:paraId="3982B756" w14:textId="77777777" w:rsidTr="00CA4CEC">
              <w:trPr>
                <w:trHeight w:val="396"/>
              </w:trPr>
              <w:tc>
                <w:tcPr>
                  <w:tcW w:w="849" w:type="pct"/>
                </w:tcPr>
                <w:p w14:paraId="26476417"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14</w:t>
                  </w:r>
                </w:p>
              </w:tc>
              <w:tc>
                <w:tcPr>
                  <w:tcW w:w="4151" w:type="pct"/>
                </w:tcPr>
                <w:p w14:paraId="1BD79BD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2022</w:t>
                  </w:r>
                </w:p>
              </w:tc>
            </w:tr>
            <w:tr w:rsidR="006B3CB1" w:rsidRPr="006B3CB1" w14:paraId="6BA16A1D" w14:textId="77777777" w:rsidTr="00CA4CEC">
              <w:trPr>
                <w:trHeight w:val="396"/>
              </w:trPr>
              <w:tc>
                <w:tcPr>
                  <w:tcW w:w="849" w:type="pct"/>
                </w:tcPr>
                <w:p w14:paraId="66C04079"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w:t>
                  </w:r>
                </w:p>
              </w:tc>
              <w:tc>
                <w:tcPr>
                  <w:tcW w:w="4151" w:type="pct"/>
                </w:tcPr>
                <w:p w14:paraId="787640D0"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2022</w:t>
                  </w:r>
                </w:p>
              </w:tc>
            </w:tr>
            <w:tr w:rsidR="006B3CB1" w:rsidRPr="006B3CB1" w14:paraId="34CBDBBB" w14:textId="77777777" w:rsidTr="00CA4CEC">
              <w:trPr>
                <w:trHeight w:val="396"/>
              </w:trPr>
              <w:tc>
                <w:tcPr>
                  <w:tcW w:w="849" w:type="pct"/>
                </w:tcPr>
                <w:p w14:paraId="2A70D2CC"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16</w:t>
                  </w:r>
                </w:p>
              </w:tc>
              <w:tc>
                <w:tcPr>
                  <w:tcW w:w="4151" w:type="pct"/>
                </w:tcPr>
                <w:p w14:paraId="4553A41E"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2022</w:t>
                  </w:r>
                </w:p>
              </w:tc>
            </w:tr>
            <w:tr w:rsidR="006B3CB1" w:rsidRPr="006B3CB1" w14:paraId="3E386544" w14:textId="77777777" w:rsidTr="00CA4CEC">
              <w:trPr>
                <w:trHeight w:val="396"/>
              </w:trPr>
              <w:tc>
                <w:tcPr>
                  <w:tcW w:w="849" w:type="pct"/>
                </w:tcPr>
                <w:p w14:paraId="0BB95DB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17</w:t>
                  </w:r>
                </w:p>
              </w:tc>
              <w:tc>
                <w:tcPr>
                  <w:tcW w:w="4151" w:type="pct"/>
                </w:tcPr>
                <w:p w14:paraId="614C1116"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2023</w:t>
                  </w:r>
                </w:p>
              </w:tc>
            </w:tr>
            <w:tr w:rsidR="006B3CB1" w:rsidRPr="006B3CB1" w14:paraId="7AE153A3" w14:textId="77777777" w:rsidTr="00CA4CEC">
              <w:trPr>
                <w:trHeight w:val="396"/>
              </w:trPr>
              <w:tc>
                <w:tcPr>
                  <w:tcW w:w="849" w:type="pct"/>
                </w:tcPr>
                <w:p w14:paraId="1491A73D"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18</w:t>
                  </w:r>
                </w:p>
              </w:tc>
              <w:tc>
                <w:tcPr>
                  <w:tcW w:w="4151" w:type="pct"/>
                </w:tcPr>
                <w:p w14:paraId="32C99837"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2023</w:t>
                  </w:r>
                </w:p>
              </w:tc>
            </w:tr>
            <w:tr w:rsidR="006B3CB1" w:rsidRPr="006B3CB1" w14:paraId="0D3CB4EB" w14:textId="77777777" w:rsidTr="00CA4CEC">
              <w:trPr>
                <w:trHeight w:val="396"/>
              </w:trPr>
              <w:tc>
                <w:tcPr>
                  <w:tcW w:w="849" w:type="pct"/>
                </w:tcPr>
                <w:p w14:paraId="3152965E"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19</w:t>
                  </w:r>
                </w:p>
              </w:tc>
              <w:tc>
                <w:tcPr>
                  <w:tcW w:w="4151" w:type="pct"/>
                </w:tcPr>
                <w:p w14:paraId="485F5B41"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2023</w:t>
                  </w:r>
                </w:p>
              </w:tc>
            </w:tr>
            <w:tr w:rsidR="006B3CB1" w:rsidRPr="006B3CB1" w14:paraId="188B9327" w14:textId="77777777" w:rsidTr="00CA4CEC">
              <w:trPr>
                <w:trHeight w:val="396"/>
              </w:trPr>
              <w:tc>
                <w:tcPr>
                  <w:tcW w:w="849" w:type="pct"/>
                </w:tcPr>
                <w:p w14:paraId="6CF548D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20</w:t>
                  </w:r>
                </w:p>
              </w:tc>
              <w:tc>
                <w:tcPr>
                  <w:tcW w:w="4151" w:type="pct"/>
                </w:tcPr>
                <w:p w14:paraId="18F8B6DA" w14:textId="77777777" w:rsidR="006B3CB1" w:rsidRPr="006B3CB1" w:rsidDel="009308F5"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2023</w:t>
                  </w:r>
                </w:p>
              </w:tc>
            </w:tr>
            <w:tr w:rsidR="006B3CB1" w:rsidRPr="006B3CB1" w14:paraId="797F07C9" w14:textId="77777777" w:rsidTr="00CA4CEC">
              <w:trPr>
                <w:trHeight w:val="396"/>
              </w:trPr>
              <w:tc>
                <w:tcPr>
                  <w:tcW w:w="849" w:type="pct"/>
                </w:tcPr>
                <w:p w14:paraId="3D98FD5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21</w:t>
                  </w:r>
                </w:p>
              </w:tc>
              <w:tc>
                <w:tcPr>
                  <w:tcW w:w="4151" w:type="pct"/>
                </w:tcPr>
                <w:p w14:paraId="313C831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2024</w:t>
                  </w:r>
                </w:p>
              </w:tc>
            </w:tr>
            <w:tr w:rsidR="006B3CB1" w:rsidRPr="006B3CB1" w14:paraId="786E033F" w14:textId="77777777" w:rsidTr="00CA4CEC">
              <w:trPr>
                <w:trHeight w:val="396"/>
              </w:trPr>
              <w:tc>
                <w:tcPr>
                  <w:tcW w:w="849" w:type="pct"/>
                </w:tcPr>
                <w:p w14:paraId="195AADD2"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22</w:t>
                  </w:r>
                </w:p>
              </w:tc>
              <w:tc>
                <w:tcPr>
                  <w:tcW w:w="4151" w:type="pct"/>
                </w:tcPr>
                <w:p w14:paraId="46CB183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2024</w:t>
                  </w:r>
                </w:p>
              </w:tc>
            </w:tr>
            <w:tr w:rsidR="006B3CB1" w:rsidRPr="006B3CB1" w14:paraId="30DBAA86" w14:textId="77777777" w:rsidTr="00CA4CEC">
              <w:trPr>
                <w:trHeight w:val="396"/>
              </w:trPr>
              <w:tc>
                <w:tcPr>
                  <w:tcW w:w="849" w:type="pct"/>
                </w:tcPr>
                <w:p w14:paraId="2F7F8A57"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23</w:t>
                  </w:r>
                </w:p>
              </w:tc>
              <w:tc>
                <w:tcPr>
                  <w:tcW w:w="4151" w:type="pct"/>
                </w:tcPr>
                <w:p w14:paraId="4AEAE839"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2024</w:t>
                  </w:r>
                </w:p>
              </w:tc>
            </w:tr>
            <w:tr w:rsidR="006B3CB1" w:rsidRPr="006B3CB1" w14:paraId="579C8502" w14:textId="77777777" w:rsidTr="00CA4CEC">
              <w:trPr>
                <w:trHeight w:val="396"/>
              </w:trPr>
              <w:tc>
                <w:tcPr>
                  <w:tcW w:w="849" w:type="pct"/>
                </w:tcPr>
                <w:p w14:paraId="7629AC0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24</w:t>
                  </w:r>
                </w:p>
              </w:tc>
              <w:tc>
                <w:tcPr>
                  <w:tcW w:w="4151" w:type="pct"/>
                </w:tcPr>
                <w:p w14:paraId="37B937C0"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2024</w:t>
                  </w:r>
                </w:p>
              </w:tc>
            </w:tr>
            <w:tr w:rsidR="006B3CB1" w:rsidRPr="006B3CB1" w14:paraId="2D9CFE27" w14:textId="77777777" w:rsidTr="00CA4CEC">
              <w:trPr>
                <w:trHeight w:val="396"/>
              </w:trPr>
              <w:tc>
                <w:tcPr>
                  <w:tcW w:w="849" w:type="pct"/>
                </w:tcPr>
                <w:p w14:paraId="2AA789C6"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25</w:t>
                  </w:r>
                </w:p>
              </w:tc>
              <w:tc>
                <w:tcPr>
                  <w:tcW w:w="4151" w:type="pct"/>
                </w:tcPr>
                <w:p w14:paraId="785D47EB"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2025</w:t>
                  </w:r>
                </w:p>
              </w:tc>
            </w:tr>
            <w:tr w:rsidR="006B3CB1" w:rsidRPr="006B3CB1" w14:paraId="24D3A4A9" w14:textId="77777777" w:rsidTr="00CA4CEC">
              <w:trPr>
                <w:trHeight w:val="396"/>
              </w:trPr>
              <w:tc>
                <w:tcPr>
                  <w:tcW w:w="849" w:type="pct"/>
                </w:tcPr>
                <w:p w14:paraId="7ACEFAB3"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26</w:t>
                  </w:r>
                </w:p>
              </w:tc>
              <w:tc>
                <w:tcPr>
                  <w:tcW w:w="4151" w:type="pct"/>
                </w:tcPr>
                <w:p w14:paraId="7174B1BD"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2025</w:t>
                  </w:r>
                </w:p>
              </w:tc>
            </w:tr>
            <w:tr w:rsidR="006B3CB1" w:rsidRPr="006B3CB1" w14:paraId="43B579C9" w14:textId="77777777" w:rsidTr="00CA4CEC">
              <w:trPr>
                <w:trHeight w:val="396"/>
              </w:trPr>
              <w:tc>
                <w:tcPr>
                  <w:tcW w:w="849" w:type="pct"/>
                </w:tcPr>
                <w:p w14:paraId="6660AAC1"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27</w:t>
                  </w:r>
                </w:p>
              </w:tc>
              <w:tc>
                <w:tcPr>
                  <w:tcW w:w="4151" w:type="pct"/>
                </w:tcPr>
                <w:p w14:paraId="2583934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2025</w:t>
                  </w:r>
                </w:p>
              </w:tc>
            </w:tr>
            <w:tr w:rsidR="006B3CB1" w:rsidRPr="006B3CB1" w14:paraId="6DC8819E" w14:textId="77777777" w:rsidTr="00CA4CEC">
              <w:trPr>
                <w:trHeight w:val="396"/>
              </w:trPr>
              <w:tc>
                <w:tcPr>
                  <w:tcW w:w="849" w:type="pct"/>
                </w:tcPr>
                <w:p w14:paraId="240DE4F2"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28</w:t>
                  </w:r>
                </w:p>
              </w:tc>
              <w:tc>
                <w:tcPr>
                  <w:tcW w:w="4151" w:type="pct"/>
                </w:tcPr>
                <w:p w14:paraId="4414D1FC"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novembro de 2025</w:t>
                  </w:r>
                </w:p>
              </w:tc>
            </w:tr>
            <w:tr w:rsidR="006B3CB1" w:rsidRPr="006B3CB1" w14:paraId="58F07FAE" w14:textId="77777777" w:rsidTr="00CA4CEC">
              <w:trPr>
                <w:trHeight w:val="396"/>
              </w:trPr>
              <w:tc>
                <w:tcPr>
                  <w:tcW w:w="849" w:type="pct"/>
                </w:tcPr>
                <w:p w14:paraId="402178C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29</w:t>
                  </w:r>
                </w:p>
              </w:tc>
              <w:tc>
                <w:tcPr>
                  <w:tcW w:w="4151" w:type="pct"/>
                </w:tcPr>
                <w:p w14:paraId="5F22E678"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fevereiro de 2026</w:t>
                  </w:r>
                </w:p>
              </w:tc>
            </w:tr>
            <w:tr w:rsidR="006B3CB1" w:rsidRPr="006B3CB1" w14:paraId="646D0136" w14:textId="77777777" w:rsidTr="00CA4CEC">
              <w:trPr>
                <w:trHeight w:val="396"/>
              </w:trPr>
              <w:tc>
                <w:tcPr>
                  <w:tcW w:w="849" w:type="pct"/>
                </w:tcPr>
                <w:p w14:paraId="1D5F1A3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30</w:t>
                  </w:r>
                </w:p>
              </w:tc>
              <w:tc>
                <w:tcPr>
                  <w:tcW w:w="4151" w:type="pct"/>
                </w:tcPr>
                <w:p w14:paraId="647E82C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maio de 2026</w:t>
                  </w:r>
                </w:p>
              </w:tc>
            </w:tr>
            <w:tr w:rsidR="006B3CB1" w:rsidRPr="006B3CB1" w14:paraId="0A50E852" w14:textId="77777777" w:rsidTr="00CA4CEC">
              <w:trPr>
                <w:trHeight w:val="396"/>
              </w:trPr>
              <w:tc>
                <w:tcPr>
                  <w:tcW w:w="849" w:type="pct"/>
                </w:tcPr>
                <w:p w14:paraId="44D44F6E"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31</w:t>
                  </w:r>
                </w:p>
              </w:tc>
              <w:tc>
                <w:tcPr>
                  <w:tcW w:w="4151" w:type="pct"/>
                </w:tcPr>
                <w:p w14:paraId="1FF80E7F"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15 de agosto de 2026</w:t>
                  </w:r>
                </w:p>
              </w:tc>
            </w:tr>
            <w:tr w:rsidR="006B3CB1" w:rsidRPr="006B3CB1" w14:paraId="353DE91B" w14:textId="77777777" w:rsidTr="00CA4CEC">
              <w:trPr>
                <w:trHeight w:val="396"/>
              </w:trPr>
              <w:tc>
                <w:tcPr>
                  <w:tcW w:w="849" w:type="pct"/>
                </w:tcPr>
                <w:p w14:paraId="5CED3E85"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32</w:t>
                  </w:r>
                </w:p>
              </w:tc>
              <w:tc>
                <w:tcPr>
                  <w:tcW w:w="4151" w:type="pct"/>
                </w:tcPr>
                <w:p w14:paraId="14845F04" w14:textId="77777777" w:rsidR="006B3CB1" w:rsidRPr="006B3CB1" w:rsidRDefault="006B3CB1" w:rsidP="00CA4CEC">
                  <w:pPr>
                    <w:pStyle w:val="TabBody"/>
                    <w:spacing w:before="0" w:after="0" w:line="288" w:lineRule="auto"/>
                    <w:jc w:val="center"/>
                    <w:rPr>
                      <w:rFonts w:ascii="Verdana" w:hAnsi="Verdana"/>
                      <w:sz w:val="20"/>
                      <w:szCs w:val="20"/>
                    </w:rPr>
                  </w:pPr>
                  <w:r w:rsidRPr="006B3CB1">
                    <w:rPr>
                      <w:rFonts w:ascii="Verdana" w:hAnsi="Verdana"/>
                      <w:sz w:val="20"/>
                      <w:szCs w:val="20"/>
                    </w:rPr>
                    <w:t>Data de Vencimento das Debêntures</w:t>
                  </w:r>
                </w:p>
              </w:tc>
            </w:tr>
          </w:tbl>
          <w:p w14:paraId="232483AE" w14:textId="77777777" w:rsidR="006B3CB1" w:rsidRPr="006B3CB1" w:rsidRDefault="006B3CB1" w:rsidP="00CA4CEC">
            <w:pPr>
              <w:pStyle w:val="Estilo1"/>
              <w:widowControl/>
              <w:spacing w:line="288" w:lineRule="auto"/>
              <w:outlineLvl w:val="0"/>
              <w:rPr>
                <w:rFonts w:ascii="Verdana" w:hAnsi="Verdana"/>
                <w:sz w:val="20"/>
                <w:szCs w:val="20"/>
              </w:rPr>
            </w:pPr>
          </w:p>
        </w:tc>
      </w:tr>
      <w:tr w:rsidR="006B3CB1" w:rsidRPr="006B3CB1" w14:paraId="54440CE7" w14:textId="77777777" w:rsidTr="00CA4CEC">
        <w:tc>
          <w:tcPr>
            <w:tcW w:w="2565" w:type="dxa"/>
            <w:shd w:val="clear" w:color="auto" w:fill="auto"/>
          </w:tcPr>
          <w:p w14:paraId="08277F62" w14:textId="77777777" w:rsidR="006B3CB1" w:rsidRPr="006B3CB1" w:rsidRDefault="006B3CB1" w:rsidP="00CA4CEC">
            <w:pPr>
              <w:pStyle w:val="Body"/>
              <w:spacing w:after="0" w:line="288" w:lineRule="auto"/>
              <w:jc w:val="left"/>
              <w:rPr>
                <w:rFonts w:ascii="Verdana" w:eastAsia="MS Mincho" w:hAnsi="Verdana"/>
                <w:b/>
                <w:kern w:val="0"/>
                <w:szCs w:val="20"/>
                <w:lang w:val="pt-BR"/>
              </w:rPr>
            </w:pPr>
            <w:r w:rsidRPr="006B3CB1">
              <w:rPr>
                <w:rFonts w:ascii="Verdana" w:eastAsia="MS Mincho" w:hAnsi="Verdana"/>
                <w:b/>
                <w:kern w:val="0"/>
                <w:szCs w:val="20"/>
                <w:lang w:val="pt-BR"/>
              </w:rPr>
              <w:lastRenderedPageBreak/>
              <w:t>Local de Pagamento das Debêntures</w:t>
            </w:r>
          </w:p>
        </w:tc>
        <w:tc>
          <w:tcPr>
            <w:tcW w:w="6265" w:type="dxa"/>
            <w:shd w:val="clear" w:color="auto" w:fill="auto"/>
          </w:tcPr>
          <w:p w14:paraId="6E4E7DFC" w14:textId="77777777" w:rsidR="006B3CB1" w:rsidRPr="006B3CB1" w:rsidRDefault="006B3CB1" w:rsidP="00CA4CEC">
            <w:pPr>
              <w:pStyle w:val="Body"/>
              <w:spacing w:after="0" w:line="288" w:lineRule="auto"/>
              <w:rPr>
                <w:rFonts w:ascii="Verdana" w:eastAsia="MS Mincho" w:hAnsi="Verdana"/>
                <w:kern w:val="0"/>
                <w:szCs w:val="20"/>
                <w:lang w:val="pt-BR"/>
              </w:rPr>
            </w:pPr>
            <w:r w:rsidRPr="006B3CB1">
              <w:rPr>
                <w:rFonts w:ascii="Verdana" w:hAnsi="Verdana"/>
                <w:szCs w:val="20"/>
                <w:lang w:val="pt-BR"/>
              </w:rPr>
              <w:t>Os pagamentos referentes às Debêntures e a quaisquer outros valores eventualmente devidos pela Brasil PCH nos termos da Escritura de Emissão serão efetuados pela Emissora no respectivo vencimento, utilizando-se, conforme o caso: (i) os procedimentos adotados pela B3, para as Debêntures custodiadas eletronicamente na B3; e/ou (</w:t>
            </w:r>
            <w:proofErr w:type="spellStart"/>
            <w:r w:rsidRPr="006B3CB1">
              <w:rPr>
                <w:rFonts w:ascii="Verdana" w:hAnsi="Verdana"/>
                <w:szCs w:val="20"/>
                <w:lang w:val="pt-BR"/>
              </w:rPr>
              <w:t>ii</w:t>
            </w:r>
            <w:proofErr w:type="spellEnd"/>
            <w:r w:rsidRPr="006B3CB1">
              <w:rPr>
                <w:rFonts w:ascii="Verdana" w:hAnsi="Verdana"/>
                <w:szCs w:val="20"/>
                <w:lang w:val="pt-BR"/>
              </w:rPr>
              <w:t xml:space="preserve">) os procedimentos adotados pelo </w:t>
            </w:r>
            <w:proofErr w:type="spellStart"/>
            <w:r w:rsidRPr="006B3CB1">
              <w:rPr>
                <w:rFonts w:ascii="Verdana" w:eastAsia="MS Mincho" w:hAnsi="Verdana"/>
                <w:kern w:val="0"/>
                <w:szCs w:val="20"/>
                <w:lang w:val="pt-BR"/>
              </w:rPr>
              <w:t>escriturador</w:t>
            </w:r>
            <w:proofErr w:type="spellEnd"/>
            <w:r w:rsidRPr="006B3CB1">
              <w:rPr>
                <w:rFonts w:ascii="Verdana" w:eastAsia="MS Mincho" w:hAnsi="Verdana"/>
                <w:kern w:val="0"/>
                <w:szCs w:val="20"/>
                <w:lang w:val="pt-BR"/>
              </w:rPr>
              <w:t xml:space="preserve"> contratado para este fim</w:t>
            </w:r>
            <w:r w:rsidRPr="006B3CB1">
              <w:rPr>
                <w:rFonts w:ascii="Verdana" w:hAnsi="Verdana"/>
                <w:szCs w:val="20"/>
                <w:lang w:val="pt-BR"/>
              </w:rPr>
              <w:t>, para as Debêntures que não estejam custodiadas eletronicamente B3.</w:t>
            </w:r>
          </w:p>
        </w:tc>
      </w:tr>
      <w:tr w:rsidR="006B3CB1" w:rsidRPr="006B3CB1" w14:paraId="57912C07" w14:textId="77777777" w:rsidTr="00CA4CEC">
        <w:tc>
          <w:tcPr>
            <w:tcW w:w="2565" w:type="dxa"/>
            <w:shd w:val="clear" w:color="auto" w:fill="auto"/>
          </w:tcPr>
          <w:p w14:paraId="51AFEA89" w14:textId="77777777" w:rsidR="006B3CB1" w:rsidRPr="006B3CB1" w:rsidRDefault="006B3CB1" w:rsidP="00CA4CEC">
            <w:pPr>
              <w:pStyle w:val="Body"/>
              <w:spacing w:after="0" w:line="288" w:lineRule="auto"/>
              <w:jc w:val="left"/>
              <w:rPr>
                <w:rFonts w:ascii="Verdana" w:eastAsia="Calibri" w:hAnsi="Verdana"/>
                <w:b/>
                <w:kern w:val="0"/>
                <w:szCs w:val="20"/>
                <w:lang w:val="pt-BR"/>
              </w:rPr>
            </w:pPr>
            <w:r w:rsidRPr="006B3CB1">
              <w:rPr>
                <w:rFonts w:ascii="Verdana" w:eastAsia="Calibri" w:hAnsi="Verdana"/>
                <w:b/>
                <w:kern w:val="0"/>
                <w:szCs w:val="20"/>
                <w:lang w:val="pt-BR"/>
              </w:rPr>
              <w:t>Encargos Moratórios</w:t>
            </w:r>
          </w:p>
        </w:tc>
        <w:tc>
          <w:tcPr>
            <w:tcW w:w="6265" w:type="dxa"/>
            <w:shd w:val="clear" w:color="auto" w:fill="auto"/>
          </w:tcPr>
          <w:p w14:paraId="64C563D5" w14:textId="77777777" w:rsidR="006B3CB1" w:rsidRPr="006B3CB1" w:rsidRDefault="006B3CB1" w:rsidP="00CA4CEC">
            <w:pPr>
              <w:pStyle w:val="Body"/>
              <w:spacing w:after="0" w:line="288" w:lineRule="auto"/>
              <w:rPr>
                <w:rFonts w:ascii="Verdana" w:hAnsi="Verdana" w:cs="Arial"/>
                <w:szCs w:val="20"/>
                <w:lang w:val="pt-BR"/>
              </w:rPr>
            </w:pPr>
            <w:r w:rsidRPr="006B3CB1">
              <w:rPr>
                <w:rFonts w:ascii="Verdana" w:hAnsi="Verdana" w:cs="Arial"/>
                <w:szCs w:val="20"/>
                <w:lang w:val="pt-BR"/>
              </w:rPr>
              <w:t xml:space="preserve">Sem prejuízo das Remunerações, ocorrendo impontualidade no pagamento de qualquer quantia devida aos Debenturistas, o valor em atraso ficará sujeito, </w:t>
            </w:r>
            <w:r w:rsidRPr="006B3CB1">
              <w:rPr>
                <w:rFonts w:ascii="Verdana" w:hAnsi="Verdana" w:cs="Arial"/>
                <w:szCs w:val="20"/>
                <w:lang w:val="pt-BR"/>
              </w:rPr>
              <w:lastRenderedPageBreak/>
              <w:t>independentemente de aviso, interpelação ou notificação judicial ou extrajudicial, a: (i) multa moratória irredutível e de natureza não compensatória de 2% (dois por cento), incidente sobre o valor devido e não pago; e (</w:t>
            </w:r>
            <w:proofErr w:type="spellStart"/>
            <w:r w:rsidRPr="006B3CB1">
              <w:rPr>
                <w:rFonts w:ascii="Verdana" w:hAnsi="Verdana" w:cs="Arial"/>
                <w:szCs w:val="20"/>
                <w:lang w:val="pt-BR"/>
              </w:rPr>
              <w:t>ii</w:t>
            </w:r>
            <w:proofErr w:type="spellEnd"/>
            <w:r w:rsidRPr="006B3CB1">
              <w:rPr>
                <w:rFonts w:ascii="Verdana" w:hAnsi="Verdana" w:cs="Arial"/>
                <w:szCs w:val="20"/>
                <w:lang w:val="pt-BR"/>
              </w:rPr>
              <w:t xml:space="preserve">) juros de mora calculados </w:t>
            </w:r>
            <w:r w:rsidRPr="006B3CB1">
              <w:rPr>
                <w:rFonts w:ascii="Verdana" w:hAnsi="Verdana" w:cs="Arial"/>
                <w:i/>
                <w:szCs w:val="20"/>
                <w:lang w:val="pt-BR"/>
              </w:rPr>
              <w:t xml:space="preserve">pro rata </w:t>
            </w:r>
            <w:proofErr w:type="spellStart"/>
            <w:r w:rsidRPr="006B3CB1">
              <w:rPr>
                <w:rFonts w:ascii="Verdana" w:hAnsi="Verdana" w:cs="Arial"/>
                <w:i/>
                <w:szCs w:val="20"/>
                <w:lang w:val="pt-BR"/>
              </w:rPr>
              <w:t>temporis</w:t>
            </w:r>
            <w:proofErr w:type="spellEnd"/>
            <w:r w:rsidRPr="006B3CB1">
              <w:rPr>
                <w:rFonts w:ascii="Verdana" w:hAnsi="Verdana" w:cs="Arial"/>
                <w:i/>
                <w:szCs w:val="20"/>
                <w:lang w:val="pt-BR"/>
              </w:rPr>
              <w:t xml:space="preserve"> </w:t>
            </w:r>
            <w:r w:rsidRPr="006B3CB1">
              <w:rPr>
                <w:rFonts w:ascii="Verdana" w:hAnsi="Verdana" w:cs="Arial"/>
                <w:szCs w:val="20"/>
                <w:lang w:val="pt-BR"/>
              </w:rPr>
              <w:t>desde a data do inadimplemento (inclusive) até a data do efetivo pagamento (exclusive), à taxa de 1% (um por cento) ao mês, incidente sobre o montante devido e não pago (“</w:t>
            </w:r>
            <w:r w:rsidRPr="006B3CB1">
              <w:rPr>
                <w:rFonts w:ascii="Verdana" w:hAnsi="Verdana" w:cs="Arial"/>
                <w:szCs w:val="20"/>
                <w:u w:val="single"/>
                <w:lang w:val="pt-BR"/>
              </w:rPr>
              <w:t>Encargos Moratórios</w:t>
            </w:r>
            <w:r w:rsidRPr="006B3CB1">
              <w:rPr>
                <w:rFonts w:ascii="Verdana" w:hAnsi="Verdana" w:cs="Arial"/>
                <w:szCs w:val="20"/>
                <w:lang w:val="pt-BR"/>
              </w:rPr>
              <w:t>”).</w:t>
            </w:r>
          </w:p>
          <w:p w14:paraId="0393C8F6" w14:textId="77777777" w:rsidR="006B3CB1" w:rsidRPr="006B3CB1" w:rsidRDefault="006B3CB1" w:rsidP="00CA4CEC">
            <w:pPr>
              <w:pStyle w:val="Body"/>
              <w:spacing w:after="0" w:line="288" w:lineRule="auto"/>
              <w:rPr>
                <w:rFonts w:ascii="Verdana" w:eastAsia="Calibri" w:hAnsi="Verdana"/>
                <w:kern w:val="0"/>
                <w:szCs w:val="20"/>
                <w:lang w:val="pt-BR"/>
              </w:rPr>
            </w:pPr>
          </w:p>
        </w:tc>
      </w:tr>
      <w:tr w:rsidR="006B3CB1" w:rsidRPr="006B3CB1" w14:paraId="467A854C" w14:textId="77777777" w:rsidTr="00CA4CEC">
        <w:tc>
          <w:tcPr>
            <w:tcW w:w="2565" w:type="dxa"/>
            <w:shd w:val="clear" w:color="auto" w:fill="auto"/>
          </w:tcPr>
          <w:p w14:paraId="7752FE41" w14:textId="77777777" w:rsidR="006B3CB1" w:rsidRPr="006B3CB1" w:rsidRDefault="006B3CB1" w:rsidP="00CA4CEC">
            <w:pPr>
              <w:pStyle w:val="Body"/>
              <w:spacing w:after="0" w:line="288" w:lineRule="auto"/>
              <w:jc w:val="left"/>
              <w:rPr>
                <w:rFonts w:ascii="Verdana" w:eastAsia="Calibri" w:hAnsi="Verdana"/>
                <w:b/>
                <w:color w:val="000000"/>
                <w:w w:val="0"/>
                <w:kern w:val="0"/>
                <w:szCs w:val="20"/>
                <w:lang w:val="pt-BR"/>
              </w:rPr>
            </w:pPr>
            <w:r w:rsidRPr="006B3CB1">
              <w:rPr>
                <w:rFonts w:ascii="Verdana" w:eastAsia="Calibri" w:hAnsi="Verdana"/>
                <w:b/>
                <w:color w:val="000000"/>
                <w:w w:val="0"/>
                <w:kern w:val="0"/>
                <w:szCs w:val="20"/>
                <w:lang w:val="pt-BR"/>
              </w:rPr>
              <w:lastRenderedPageBreak/>
              <w:t>Identificação dos Direitos Cedidos Fiduciariamente</w:t>
            </w:r>
          </w:p>
        </w:tc>
        <w:tc>
          <w:tcPr>
            <w:tcW w:w="6265" w:type="dxa"/>
            <w:shd w:val="clear" w:color="auto" w:fill="auto"/>
          </w:tcPr>
          <w:p w14:paraId="45F0EB2A" w14:textId="77777777" w:rsidR="006B3CB1" w:rsidRPr="006B3CB1" w:rsidRDefault="006B3CB1" w:rsidP="00CA4CEC">
            <w:pPr>
              <w:pStyle w:val="Body"/>
              <w:spacing w:after="0" w:line="288" w:lineRule="auto"/>
              <w:rPr>
                <w:rFonts w:ascii="Verdana" w:eastAsia="Calibri" w:hAnsi="Verdana"/>
                <w:color w:val="000000"/>
                <w:w w:val="0"/>
                <w:kern w:val="0"/>
                <w:szCs w:val="20"/>
                <w:lang w:val="pt-BR"/>
              </w:rPr>
            </w:pPr>
            <w:r w:rsidRPr="006B3CB1">
              <w:rPr>
                <w:rFonts w:ascii="Verdana" w:eastAsia="Calibri" w:hAnsi="Verdana"/>
                <w:color w:val="000000"/>
                <w:w w:val="0"/>
                <w:kern w:val="0"/>
                <w:szCs w:val="20"/>
                <w:lang w:val="pt-BR"/>
              </w:rPr>
              <w:t>Conforme descritos na Cláusula 1.1 deste Contrato.</w:t>
            </w:r>
          </w:p>
        </w:tc>
      </w:tr>
    </w:tbl>
    <w:p w14:paraId="655882AF" w14:textId="77777777" w:rsidR="006B3CB1" w:rsidRPr="006B3CB1" w:rsidRDefault="006B3CB1" w:rsidP="006B3CB1">
      <w:pPr>
        <w:pStyle w:val="Body"/>
        <w:spacing w:after="0" w:line="288" w:lineRule="auto"/>
        <w:rPr>
          <w:rFonts w:ascii="Verdana" w:hAnsi="Verdana"/>
          <w:kern w:val="0"/>
          <w:szCs w:val="20"/>
          <w:lang w:val="pt-BR"/>
        </w:rPr>
      </w:pPr>
    </w:p>
    <w:p w14:paraId="0F9A57C2" w14:textId="77777777" w:rsidR="006B3CB1" w:rsidRPr="006B3CB1" w:rsidRDefault="006B3CB1" w:rsidP="006B3CB1">
      <w:pPr>
        <w:pStyle w:val="titulo2"/>
        <w:keepNext w:val="0"/>
        <w:numPr>
          <w:ilvl w:val="1"/>
          <w:numId w:val="58"/>
        </w:numPr>
        <w:spacing w:before="0" w:after="0" w:line="288" w:lineRule="auto"/>
        <w:rPr>
          <w:rFonts w:ascii="Verdana" w:hAnsi="Verdana"/>
          <w:b w:val="0"/>
          <w:color w:val="000000"/>
          <w:w w:val="0"/>
          <w:sz w:val="20"/>
          <w:szCs w:val="20"/>
        </w:rPr>
      </w:pPr>
      <w:r w:rsidRPr="006B3CB1">
        <w:rPr>
          <w:rFonts w:ascii="Verdana" w:hAnsi="Verdana"/>
          <w:b w:val="0"/>
          <w:color w:val="000000"/>
          <w:w w:val="0"/>
          <w:sz w:val="20"/>
          <w:szCs w:val="20"/>
          <w:u w:val="none"/>
        </w:rPr>
        <w:t>A linguagem da tabela acima sumariza os principais termos e condições das Obrigações Garantidas, tendo sido preparada pelas Partes deste Contrato para fins de cumprimento de certos requisitos da legislação brasileira. Contudo, a presente tabela não tem o escopo de modificar, aditar ou se sobrepor aos termos das Obrigações Garantidas conforme previstos na Escritura de Emissão.</w:t>
      </w:r>
    </w:p>
    <w:p w14:paraId="2F255B56" w14:textId="77777777" w:rsidR="006B3CB1" w:rsidRPr="006B3CB1" w:rsidRDefault="006B3CB1" w:rsidP="006B3CB1">
      <w:pPr>
        <w:tabs>
          <w:tab w:val="num" w:pos="0"/>
        </w:tabs>
      </w:pPr>
    </w:p>
    <w:p w14:paraId="472DAC03"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lang w:val="pt-BR"/>
        </w:rPr>
      </w:pPr>
      <w:r w:rsidRPr="006B3CB1">
        <w:rPr>
          <w:rFonts w:ascii="Verdana" w:hAnsi="Verdana"/>
          <w:sz w:val="20"/>
          <w:szCs w:val="20"/>
          <w:u w:val="none"/>
          <w:lang w:val="pt-BR"/>
        </w:rPr>
        <w:t>APERFEIÇOAMENTO</w:t>
      </w:r>
    </w:p>
    <w:p w14:paraId="3E2CCAA7" w14:textId="77777777" w:rsidR="006B3CB1" w:rsidRPr="006B3CB1" w:rsidRDefault="006B3CB1" w:rsidP="006B3CB1">
      <w:pPr>
        <w:keepNext/>
        <w:autoSpaceDE w:val="0"/>
        <w:autoSpaceDN w:val="0"/>
        <w:adjustRightInd w:val="0"/>
      </w:pPr>
    </w:p>
    <w:p w14:paraId="57674128"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bookmarkStart w:id="342" w:name="_Ref428267285"/>
      <w:bookmarkStart w:id="343" w:name="_Ref361991615"/>
      <w:r w:rsidRPr="006B3CB1">
        <w:rPr>
          <w:rFonts w:ascii="Verdana" w:hAnsi="Verdana"/>
          <w:b w:val="0"/>
          <w:sz w:val="20"/>
          <w:szCs w:val="20"/>
          <w:u w:val="none"/>
          <w:lang w:val="pt-BR"/>
        </w:rPr>
        <w:t>As Cedentes se obrigam, às suas expensas, a</w:t>
      </w:r>
      <w:r w:rsidRPr="006B3CB1">
        <w:rPr>
          <w:rFonts w:ascii="Verdana" w:hAnsi="Verdana"/>
          <w:b w:val="0"/>
          <w:sz w:val="20"/>
          <w:szCs w:val="20"/>
          <w:u w:val="none"/>
        </w:rPr>
        <w:t>:</w:t>
      </w:r>
      <w:bookmarkEnd w:id="342"/>
    </w:p>
    <w:p w14:paraId="2F3B893A" w14:textId="77777777" w:rsidR="006B3CB1" w:rsidRPr="006B3CB1" w:rsidRDefault="006B3CB1" w:rsidP="006B3CB1">
      <w:pPr>
        <w:autoSpaceDE w:val="0"/>
        <w:autoSpaceDN w:val="0"/>
        <w:adjustRightInd w:val="0"/>
      </w:pPr>
    </w:p>
    <w:p w14:paraId="1A0C4CEA" w14:textId="77777777" w:rsidR="006B3CB1" w:rsidRPr="006B3CB1" w:rsidRDefault="006B3CB1" w:rsidP="006B3CB1">
      <w:pPr>
        <w:pStyle w:val="Level3"/>
        <w:numPr>
          <w:ilvl w:val="0"/>
          <w:numId w:val="63"/>
        </w:numPr>
        <w:tabs>
          <w:tab w:val="left" w:pos="1418"/>
        </w:tabs>
        <w:spacing w:after="0" w:line="288" w:lineRule="auto"/>
        <w:ind w:left="1418" w:hanging="1134"/>
        <w:rPr>
          <w:rFonts w:ascii="Verdana" w:hAnsi="Verdana"/>
          <w:b/>
          <w:i/>
          <w:kern w:val="0"/>
          <w:szCs w:val="20"/>
        </w:rPr>
      </w:pPr>
      <w:r w:rsidRPr="006B3CB1">
        <w:rPr>
          <w:rFonts w:ascii="Verdana" w:hAnsi="Verdana"/>
          <w:kern w:val="0"/>
          <w:szCs w:val="20"/>
        </w:rPr>
        <w:t xml:space="preserve">entregar ao Agente Fiduciário, ao Agente de Contas e ao Banco Depositário (conforme definido abaixo) 1 (uma) via original do presente Contrato devidamente registrada nos competentes </w:t>
      </w:r>
      <w:r w:rsidRPr="006B3CB1">
        <w:rPr>
          <w:rFonts w:ascii="Verdana" w:hAnsi="Verdana"/>
          <w:szCs w:val="20"/>
        </w:rPr>
        <w:t xml:space="preserve">cartórios de registro de títulos e documentos da comarca da Cidade de Belo Horizonte, Estado de Minas Gerais, e da comarca da Cidade de São Paulo, Estado de São Paulo </w:t>
      </w:r>
      <w:r w:rsidRPr="006B3CB1">
        <w:rPr>
          <w:rFonts w:ascii="Verdana" w:hAnsi="Verdana"/>
          <w:kern w:val="0"/>
          <w:szCs w:val="20"/>
        </w:rPr>
        <w:t>("</w:t>
      </w:r>
      <w:proofErr w:type="spellStart"/>
      <w:r w:rsidRPr="006B3CB1">
        <w:rPr>
          <w:rFonts w:ascii="Verdana" w:hAnsi="Verdana"/>
          <w:kern w:val="0"/>
          <w:szCs w:val="20"/>
          <w:u w:val="single"/>
        </w:rPr>
        <w:t>RTDs</w:t>
      </w:r>
      <w:proofErr w:type="spellEnd"/>
      <w:r w:rsidRPr="006B3CB1">
        <w:rPr>
          <w:rFonts w:ascii="Verdana" w:hAnsi="Verdana"/>
          <w:kern w:val="0"/>
          <w:szCs w:val="20"/>
        </w:rPr>
        <w:t>”), no prazo de 10 (dez) Dias Úteis a contar do recebimento do termo que comprove a quitação das dívidas decorrentes dos Contratos BNDES (conforme definidos na Escritura de Emissão) e a liberação das respectivas garantias a ser emitido pelo BNDES (“</w:t>
      </w:r>
      <w:r w:rsidRPr="006B3CB1">
        <w:rPr>
          <w:rFonts w:ascii="Verdana" w:hAnsi="Verdana"/>
          <w:kern w:val="0"/>
          <w:szCs w:val="20"/>
          <w:u w:val="single"/>
        </w:rPr>
        <w:t>Termo de Liberação de Garantias BNDES</w:t>
      </w:r>
      <w:r w:rsidRPr="006B3CB1">
        <w:rPr>
          <w:rFonts w:ascii="Verdana" w:hAnsi="Verdana"/>
          <w:kern w:val="0"/>
          <w:szCs w:val="20"/>
        </w:rPr>
        <w:t>”), que não poderá ultrapassar o prazo de 90 (noventa) dias contados da Data de Emissão (“</w:t>
      </w:r>
      <w:r w:rsidRPr="006B3CB1">
        <w:rPr>
          <w:rFonts w:ascii="Verdana" w:hAnsi="Verdana"/>
          <w:kern w:val="0"/>
          <w:szCs w:val="20"/>
          <w:u w:val="single"/>
        </w:rPr>
        <w:t>Prazo Inicial</w:t>
      </w:r>
      <w:r w:rsidRPr="006B3CB1">
        <w:rPr>
          <w:rFonts w:ascii="Verdana" w:hAnsi="Verdana"/>
          <w:kern w:val="0"/>
          <w:szCs w:val="20"/>
        </w:rPr>
        <w:t>”)</w:t>
      </w:r>
      <w:r w:rsidRPr="006B3CB1">
        <w:rPr>
          <w:rFonts w:ascii="Verdana" w:hAnsi="Verdana"/>
          <w:szCs w:val="20"/>
        </w:rPr>
        <w:t>, renováveis automaticamente, por mais 90 (noventa) dias sem qualquer ônus para a Emissora (“</w:t>
      </w:r>
      <w:r w:rsidRPr="006B3CB1">
        <w:rPr>
          <w:rFonts w:ascii="Verdana" w:hAnsi="Verdana"/>
          <w:szCs w:val="20"/>
          <w:u w:val="single"/>
        </w:rPr>
        <w:t>Prazo Adicional</w:t>
      </w:r>
      <w:r w:rsidRPr="006B3CB1">
        <w:rPr>
          <w:rFonts w:ascii="Verdana" w:hAnsi="Verdana"/>
          <w:szCs w:val="20"/>
        </w:rPr>
        <w:t>”), desde que estejam cumpridos todos os Requisitos para Prorrogação (conforme definidos abaixo)</w:t>
      </w:r>
      <w:r w:rsidRPr="006B3CB1">
        <w:rPr>
          <w:rFonts w:ascii="Verdana" w:hAnsi="Verdana"/>
          <w:kern w:val="0"/>
          <w:szCs w:val="20"/>
        </w:rPr>
        <w:t>;</w:t>
      </w:r>
    </w:p>
    <w:p w14:paraId="64EF747D" w14:textId="77777777" w:rsidR="006B3CB1" w:rsidRPr="006B3CB1" w:rsidRDefault="006B3CB1" w:rsidP="006B3CB1">
      <w:pPr>
        <w:autoSpaceDE w:val="0"/>
        <w:autoSpaceDN w:val="0"/>
        <w:adjustRightInd w:val="0"/>
      </w:pPr>
    </w:p>
    <w:p w14:paraId="5154C430" w14:textId="77777777" w:rsidR="006B3CB1" w:rsidRPr="006B3CB1" w:rsidRDefault="006B3CB1" w:rsidP="006B3CB1">
      <w:pPr>
        <w:pStyle w:val="Level3"/>
        <w:numPr>
          <w:ilvl w:val="0"/>
          <w:numId w:val="63"/>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no prazo máximo de 5 (cinco) Dias Úteis da data de assinatura de eventuais aditamentos a este Contrato (incluindo dos Termos de Atualização e Oneração), providenciar o </w:t>
      </w:r>
      <w:r w:rsidRPr="006B3CB1">
        <w:rPr>
          <w:rFonts w:ascii="Verdana" w:hAnsi="Verdana"/>
          <w:w w:val="0"/>
          <w:kern w:val="0"/>
          <w:szCs w:val="20"/>
        </w:rPr>
        <w:t>protocolo</w:t>
      </w:r>
      <w:r w:rsidRPr="006B3CB1">
        <w:rPr>
          <w:rFonts w:ascii="Verdana" w:hAnsi="Verdana"/>
          <w:kern w:val="0"/>
          <w:szCs w:val="20"/>
        </w:rPr>
        <w:t xml:space="preserve"> de referidos aditamentos nos </w:t>
      </w:r>
      <w:proofErr w:type="spellStart"/>
      <w:r w:rsidRPr="006B3CB1">
        <w:rPr>
          <w:rFonts w:ascii="Verdana" w:hAnsi="Verdana"/>
          <w:kern w:val="0"/>
          <w:szCs w:val="20"/>
        </w:rPr>
        <w:t>RTDs</w:t>
      </w:r>
      <w:proofErr w:type="spellEnd"/>
      <w:r w:rsidRPr="006B3CB1">
        <w:rPr>
          <w:rFonts w:ascii="Verdana" w:hAnsi="Verdana"/>
          <w:kern w:val="0"/>
          <w:szCs w:val="20"/>
        </w:rPr>
        <w:t>;</w:t>
      </w:r>
    </w:p>
    <w:p w14:paraId="3BF74B0A" w14:textId="77777777" w:rsidR="006B3CB1" w:rsidRPr="006B3CB1" w:rsidRDefault="006B3CB1" w:rsidP="006B3CB1">
      <w:pPr>
        <w:autoSpaceDE w:val="0"/>
        <w:autoSpaceDN w:val="0"/>
        <w:adjustRightInd w:val="0"/>
      </w:pPr>
    </w:p>
    <w:p w14:paraId="1906A42A" w14:textId="77777777" w:rsidR="006B3CB1" w:rsidRPr="006B3CB1" w:rsidRDefault="006B3CB1" w:rsidP="006B3CB1">
      <w:pPr>
        <w:pStyle w:val="Level3"/>
        <w:numPr>
          <w:ilvl w:val="0"/>
          <w:numId w:val="63"/>
        </w:numPr>
        <w:tabs>
          <w:tab w:val="left" w:pos="1418"/>
        </w:tabs>
        <w:spacing w:after="0" w:line="288" w:lineRule="auto"/>
        <w:ind w:left="1418" w:hanging="1418"/>
        <w:rPr>
          <w:rFonts w:ascii="Verdana" w:hAnsi="Verdana"/>
          <w:kern w:val="0"/>
          <w:szCs w:val="20"/>
        </w:rPr>
      </w:pPr>
      <w:r w:rsidRPr="006B3CB1">
        <w:rPr>
          <w:rFonts w:ascii="Verdana" w:hAnsi="Verdana"/>
          <w:kern w:val="0"/>
          <w:szCs w:val="20"/>
        </w:rPr>
        <w:lastRenderedPageBreak/>
        <w:t>no prazo máximo de 10 (dez) dias contados da data do último protocolo realizado nos termos do item (</w:t>
      </w:r>
      <w:proofErr w:type="spellStart"/>
      <w:r w:rsidRPr="006B3CB1">
        <w:rPr>
          <w:rFonts w:ascii="Verdana" w:hAnsi="Verdana"/>
          <w:kern w:val="0"/>
          <w:szCs w:val="20"/>
        </w:rPr>
        <w:t>ii</w:t>
      </w:r>
      <w:proofErr w:type="spellEnd"/>
      <w:r w:rsidRPr="006B3CB1">
        <w:rPr>
          <w:rFonts w:ascii="Verdana" w:hAnsi="Verdana"/>
          <w:kern w:val="0"/>
          <w:szCs w:val="20"/>
        </w:rPr>
        <w:t>) desta Cláusula</w:t>
      </w:r>
      <w:r w:rsidRPr="006B3CB1">
        <w:rPr>
          <w:rFonts w:ascii="Verdana" w:hAnsi="Verdana"/>
          <w:szCs w:val="20"/>
        </w:rPr>
        <w:t xml:space="preserve"> 3.1, </w:t>
      </w:r>
      <w:r w:rsidRPr="006B3CB1">
        <w:rPr>
          <w:rFonts w:ascii="Verdana" w:hAnsi="Verdana"/>
          <w:kern w:val="0"/>
          <w:szCs w:val="20"/>
        </w:rPr>
        <w:t xml:space="preserve">prorrogável por mais 10 (dez) dias exclusivamente caso sejam formuladas exigências pelos </w:t>
      </w:r>
      <w:proofErr w:type="spellStart"/>
      <w:r w:rsidRPr="006B3CB1">
        <w:rPr>
          <w:rFonts w:ascii="Verdana" w:hAnsi="Verdana"/>
          <w:kern w:val="0"/>
          <w:szCs w:val="20"/>
        </w:rPr>
        <w:t>RTDs</w:t>
      </w:r>
      <w:proofErr w:type="spellEnd"/>
      <w:r w:rsidRPr="006B3CB1">
        <w:rPr>
          <w:rFonts w:ascii="Verdana" w:hAnsi="Verdana"/>
          <w:kern w:val="0"/>
          <w:szCs w:val="20"/>
        </w:rPr>
        <w:t xml:space="preserve">, entregar ao Agente Fiduciário 1 (uma) via original dos eventuais aditamentos ao presente Contrato devidamente registrada em todos os competentes </w:t>
      </w:r>
      <w:proofErr w:type="spellStart"/>
      <w:r w:rsidRPr="006B3CB1">
        <w:rPr>
          <w:rFonts w:ascii="Verdana" w:hAnsi="Verdana"/>
          <w:kern w:val="0"/>
          <w:szCs w:val="20"/>
        </w:rPr>
        <w:t>RTDs</w:t>
      </w:r>
      <w:proofErr w:type="spellEnd"/>
      <w:r w:rsidRPr="006B3CB1">
        <w:rPr>
          <w:rFonts w:ascii="Verdana" w:hAnsi="Verdana"/>
          <w:kern w:val="0"/>
          <w:szCs w:val="20"/>
        </w:rPr>
        <w:t>;</w:t>
      </w:r>
    </w:p>
    <w:p w14:paraId="2ED49775" w14:textId="77777777" w:rsidR="006B3CB1" w:rsidRPr="006B3CB1" w:rsidRDefault="006B3CB1" w:rsidP="006B3CB1"/>
    <w:p w14:paraId="2CC31FD3" w14:textId="77777777" w:rsidR="006B3CB1" w:rsidRPr="006B3CB1" w:rsidRDefault="006B3CB1" w:rsidP="006B3CB1">
      <w:pPr>
        <w:pStyle w:val="Level3"/>
        <w:numPr>
          <w:ilvl w:val="0"/>
          <w:numId w:val="63"/>
        </w:numPr>
        <w:tabs>
          <w:tab w:val="left" w:pos="1418"/>
        </w:tabs>
        <w:spacing w:after="0" w:line="288" w:lineRule="auto"/>
        <w:ind w:left="1418" w:hanging="1418"/>
        <w:rPr>
          <w:rFonts w:ascii="Verdana" w:hAnsi="Verdana"/>
          <w:i/>
          <w:kern w:val="0"/>
          <w:szCs w:val="20"/>
        </w:rPr>
      </w:pPr>
      <w:r w:rsidRPr="006B3CB1">
        <w:rPr>
          <w:rFonts w:ascii="Verdana" w:hAnsi="Verdana"/>
          <w:kern w:val="0"/>
          <w:szCs w:val="20"/>
        </w:rPr>
        <w:t xml:space="preserve">providenciar que a </w:t>
      </w:r>
      <w:r w:rsidRPr="006B3CB1">
        <w:rPr>
          <w:rFonts w:ascii="Verdana" w:eastAsia="Arial Unicode MS" w:hAnsi="Verdana"/>
          <w:bCs/>
          <w:w w:val="0"/>
          <w:szCs w:val="20"/>
        </w:rPr>
        <w:t xml:space="preserve">PCHPAR e as </w:t>
      </w:r>
      <w:proofErr w:type="spellStart"/>
      <w:r w:rsidRPr="006B3CB1">
        <w:rPr>
          <w:rFonts w:ascii="Verdana" w:eastAsia="Arial Unicode MS" w:hAnsi="Verdana"/>
          <w:bCs/>
          <w:w w:val="0"/>
          <w:szCs w:val="20"/>
        </w:rPr>
        <w:t>SPEs</w:t>
      </w:r>
      <w:proofErr w:type="spellEnd"/>
      <w:r w:rsidRPr="006B3CB1">
        <w:rPr>
          <w:rFonts w:ascii="Verdana" w:eastAsia="Arial Unicode MS" w:hAnsi="Verdana"/>
          <w:bCs/>
          <w:w w:val="0"/>
          <w:szCs w:val="20"/>
        </w:rPr>
        <w:t xml:space="preserve"> registrem a garantia constituída nos termos deste Contrato e do Contrato de Alienação Fiduciária</w:t>
      </w:r>
      <w:r w:rsidRPr="006B3CB1">
        <w:rPr>
          <w:rFonts w:ascii="Verdana" w:hAnsi="Verdana"/>
          <w:kern w:val="0"/>
          <w:szCs w:val="20"/>
        </w:rPr>
        <w:t xml:space="preserve">, no Livro de Registro de Ações Nominativas da PCHPAR e de cada uma das </w:t>
      </w:r>
      <w:proofErr w:type="spellStart"/>
      <w:r w:rsidRPr="006B3CB1">
        <w:rPr>
          <w:rFonts w:ascii="Verdana" w:hAnsi="Verdana"/>
          <w:kern w:val="0"/>
          <w:szCs w:val="20"/>
        </w:rPr>
        <w:t>SPEs</w:t>
      </w:r>
      <w:proofErr w:type="spellEnd"/>
      <w:r w:rsidRPr="006B3CB1">
        <w:rPr>
          <w:rFonts w:ascii="Verdana" w:hAnsi="Verdana"/>
          <w:kern w:val="0"/>
          <w:szCs w:val="20"/>
        </w:rPr>
        <w:t xml:space="preserve">, averbando a </w:t>
      </w:r>
      <w:r w:rsidRPr="006B3CB1">
        <w:rPr>
          <w:rFonts w:ascii="Verdana" w:hAnsi="Verdana"/>
          <w:w w:val="0"/>
          <w:kern w:val="0"/>
          <w:szCs w:val="20"/>
        </w:rPr>
        <w:t>seguinte</w:t>
      </w:r>
      <w:r w:rsidRPr="006B3CB1">
        <w:rPr>
          <w:rFonts w:ascii="Verdana" w:hAnsi="Verdana"/>
          <w:kern w:val="0"/>
          <w:szCs w:val="20"/>
        </w:rPr>
        <w:t xml:space="preserve"> linguagem: </w:t>
      </w:r>
      <w:r w:rsidRPr="006B3CB1">
        <w:rPr>
          <w:rFonts w:ascii="Verdana" w:hAnsi="Verdana"/>
          <w:i/>
          <w:kern w:val="0"/>
          <w:szCs w:val="20"/>
        </w:rPr>
        <w:t>"</w:t>
      </w:r>
      <w:r w:rsidRPr="006B3CB1">
        <w:rPr>
          <w:rFonts w:ascii="Verdana" w:hAnsi="Verdana"/>
          <w:i/>
          <w:color w:val="000000"/>
          <w:kern w:val="0"/>
          <w:szCs w:val="20"/>
        </w:rPr>
        <w:t xml:space="preserve">Em favor dos titulares das debêntures </w:t>
      </w:r>
      <w:r w:rsidRPr="006B3CB1">
        <w:rPr>
          <w:rFonts w:ascii="Verdana" w:hAnsi="Verdana"/>
          <w:i/>
          <w:kern w:val="0"/>
          <w:szCs w:val="20"/>
        </w:rPr>
        <w:t xml:space="preserve">da 1ª (primeira) emissão, pela Brasil PCH S.A., de debêntures simples, não conversíveis em ações, em 2 (duas) séries, representados pela Oliveira </w:t>
      </w:r>
      <w:proofErr w:type="spellStart"/>
      <w:r w:rsidRPr="006B3CB1">
        <w:rPr>
          <w:rFonts w:ascii="Verdana" w:hAnsi="Verdana"/>
          <w:i/>
          <w:kern w:val="0"/>
          <w:szCs w:val="20"/>
        </w:rPr>
        <w:t>Trust</w:t>
      </w:r>
      <w:proofErr w:type="spellEnd"/>
      <w:r w:rsidRPr="006B3CB1">
        <w:rPr>
          <w:rFonts w:ascii="Verdana" w:hAnsi="Verdana"/>
          <w:i/>
          <w:kern w:val="0"/>
          <w:szCs w:val="20"/>
        </w:rPr>
        <w:t xml:space="preserve"> Distribuidora de Títulos e Valores Mobiliários S.A., na qualidade de agente fiduciário: </w:t>
      </w:r>
      <w:r w:rsidRPr="006B3CB1">
        <w:rPr>
          <w:rFonts w:ascii="Verdana" w:hAnsi="Verdana"/>
          <w:b/>
          <w:i/>
          <w:kern w:val="0"/>
          <w:szCs w:val="20"/>
        </w:rPr>
        <w:t>(a)</w:t>
      </w:r>
      <w:r w:rsidRPr="006B3CB1">
        <w:rPr>
          <w:rFonts w:ascii="Verdana" w:hAnsi="Verdana"/>
          <w:i/>
          <w:kern w:val="0"/>
          <w:szCs w:val="20"/>
        </w:rPr>
        <w:t xml:space="preserve"> </w:t>
      </w:r>
      <w:r w:rsidRPr="006B3CB1">
        <w:rPr>
          <w:rFonts w:ascii="Verdana" w:hAnsi="Verdana"/>
          <w:i/>
          <w:color w:val="000000"/>
          <w:kern w:val="0"/>
          <w:szCs w:val="20"/>
        </w:rPr>
        <w:t>foram alienadas fiduciariamente,</w:t>
      </w:r>
      <w:r w:rsidRPr="006B3CB1">
        <w:rPr>
          <w:rFonts w:ascii="Verdana" w:hAnsi="Verdana"/>
          <w:i/>
          <w:kern w:val="0"/>
          <w:szCs w:val="20"/>
        </w:rPr>
        <w:t xml:space="preserve"> todas as ações de emissão da </w:t>
      </w:r>
      <w:r w:rsidRPr="006B3CB1">
        <w:rPr>
          <w:rFonts w:ascii="Verdana" w:hAnsi="Verdana"/>
          <w:b/>
          <w:i/>
          <w:color w:val="000000"/>
          <w:kern w:val="0"/>
          <w:szCs w:val="20"/>
        </w:rPr>
        <w:t>[</w:t>
      </w:r>
      <w:r w:rsidRPr="006B3CB1">
        <w:rPr>
          <w:rFonts w:ascii="Verdana" w:hAnsi="Verdana"/>
          <w:i/>
          <w:kern w:val="0"/>
          <w:szCs w:val="20"/>
        </w:rPr>
        <w:t xml:space="preserve">PHCPAR PCH Participações S.A. </w:t>
      </w:r>
      <w:r w:rsidRPr="006B3CB1">
        <w:rPr>
          <w:rFonts w:ascii="Verdana" w:hAnsi="Verdana"/>
          <w:i/>
          <w:szCs w:val="20"/>
        </w:rPr>
        <w:t>{ou} [denominação da SPE em referência]</w:t>
      </w:r>
      <w:r w:rsidRPr="006B3CB1">
        <w:rPr>
          <w:rFonts w:ascii="Verdana" w:hAnsi="Verdana"/>
          <w:b/>
          <w:i/>
          <w:color w:val="000000"/>
          <w:kern w:val="0"/>
          <w:szCs w:val="20"/>
        </w:rPr>
        <w:t>]</w:t>
      </w:r>
      <w:r w:rsidRPr="006B3CB1">
        <w:rPr>
          <w:rFonts w:ascii="Verdana" w:hAnsi="Verdana"/>
          <w:i/>
          <w:color w:val="000000"/>
          <w:kern w:val="0"/>
          <w:szCs w:val="20"/>
        </w:rPr>
        <w:t xml:space="preserve"> (“</w:t>
      </w:r>
      <w:r w:rsidRPr="006B3CB1">
        <w:rPr>
          <w:rFonts w:ascii="Verdana" w:hAnsi="Verdana"/>
          <w:i/>
          <w:color w:val="000000"/>
          <w:kern w:val="0"/>
          <w:szCs w:val="20"/>
          <w:u w:val="single"/>
        </w:rPr>
        <w:t>Companhia</w:t>
      </w:r>
      <w:r w:rsidRPr="006B3CB1">
        <w:rPr>
          <w:rFonts w:ascii="Verdana" w:hAnsi="Verdana"/>
          <w:i/>
          <w:color w:val="000000"/>
          <w:kern w:val="0"/>
          <w:szCs w:val="20"/>
        </w:rPr>
        <w:t>”)</w:t>
      </w:r>
      <w:r w:rsidRPr="006B3CB1">
        <w:rPr>
          <w:rFonts w:ascii="Verdana" w:hAnsi="Verdana"/>
          <w:i/>
          <w:kern w:val="0"/>
          <w:szCs w:val="20"/>
        </w:rPr>
        <w:t xml:space="preserve">, nesta data detidas pela </w:t>
      </w:r>
      <w:r w:rsidRPr="006B3CB1">
        <w:rPr>
          <w:rFonts w:ascii="Verdana" w:hAnsi="Verdana"/>
          <w:b/>
          <w:i/>
          <w:kern w:val="0"/>
          <w:szCs w:val="20"/>
        </w:rPr>
        <w:t>[</w:t>
      </w:r>
      <w:r w:rsidRPr="006B3CB1">
        <w:rPr>
          <w:rFonts w:ascii="Verdana" w:hAnsi="Verdana"/>
          <w:i/>
          <w:kern w:val="0"/>
          <w:szCs w:val="20"/>
        </w:rPr>
        <w:t xml:space="preserve">Brasil PCH S.A. </w:t>
      </w:r>
      <w:r w:rsidRPr="006B3CB1">
        <w:rPr>
          <w:rFonts w:ascii="Verdana" w:hAnsi="Verdana"/>
          <w:i/>
          <w:szCs w:val="20"/>
        </w:rPr>
        <w:t>{ou}</w:t>
      </w:r>
      <w:r w:rsidRPr="006B3CB1">
        <w:rPr>
          <w:rFonts w:ascii="Verdana" w:hAnsi="Verdana"/>
          <w:i/>
          <w:kern w:val="0"/>
          <w:szCs w:val="20"/>
        </w:rPr>
        <w:t xml:space="preserve"> PHCPAR PCH Participações S.A.</w:t>
      </w:r>
      <w:r w:rsidRPr="006B3CB1">
        <w:rPr>
          <w:rFonts w:ascii="Verdana" w:hAnsi="Verdana"/>
          <w:b/>
          <w:i/>
          <w:kern w:val="0"/>
          <w:szCs w:val="20"/>
        </w:rPr>
        <w:t xml:space="preserve">] </w:t>
      </w:r>
      <w:r w:rsidRPr="006B3CB1">
        <w:rPr>
          <w:rFonts w:ascii="Verdana" w:hAnsi="Verdana"/>
          <w:i/>
          <w:kern w:val="0"/>
          <w:szCs w:val="20"/>
        </w:rPr>
        <w:t>e correspondentes</w:t>
      </w:r>
      <w:r w:rsidRPr="006B3CB1">
        <w:rPr>
          <w:rFonts w:ascii="Verdana" w:hAnsi="Verdana"/>
          <w:b/>
          <w:i/>
          <w:kern w:val="0"/>
          <w:szCs w:val="20"/>
        </w:rPr>
        <w:t xml:space="preserve"> </w:t>
      </w:r>
      <w:r w:rsidRPr="006B3CB1">
        <w:rPr>
          <w:rFonts w:ascii="Verdana" w:hAnsi="Verdana"/>
          <w:i/>
          <w:kern w:val="0"/>
          <w:szCs w:val="20"/>
        </w:rPr>
        <w:t xml:space="preserve">à </w:t>
      </w:r>
      <w:r w:rsidRPr="006B3CB1">
        <w:rPr>
          <w:rFonts w:ascii="Verdana" w:hAnsi="Verdana"/>
          <w:b/>
          <w:i/>
          <w:color w:val="000000"/>
          <w:w w:val="0"/>
          <w:kern w:val="0"/>
          <w:szCs w:val="20"/>
        </w:rPr>
        <w:t>[</w:t>
      </w:r>
      <w:r w:rsidRPr="006B3CB1">
        <w:rPr>
          <w:rFonts w:ascii="Verdana" w:hAnsi="Verdana"/>
          <w:i/>
          <w:color w:val="000000"/>
          <w:w w:val="0"/>
          <w:kern w:val="0"/>
          <w:szCs w:val="20"/>
        </w:rPr>
        <w:t>●</w:t>
      </w:r>
      <w:r w:rsidRPr="006B3CB1">
        <w:rPr>
          <w:rFonts w:ascii="Verdana" w:hAnsi="Verdana"/>
          <w:b/>
          <w:i/>
          <w:color w:val="000000"/>
          <w:w w:val="0"/>
          <w:kern w:val="0"/>
          <w:szCs w:val="20"/>
        </w:rPr>
        <w:t>]</w:t>
      </w:r>
      <w:r w:rsidRPr="006B3CB1">
        <w:rPr>
          <w:rFonts w:ascii="Verdana" w:hAnsi="Verdana"/>
          <w:i/>
          <w:color w:val="000000"/>
          <w:w w:val="0"/>
          <w:kern w:val="0"/>
          <w:szCs w:val="20"/>
        </w:rPr>
        <w:t xml:space="preserve"> (</w:t>
      </w:r>
      <w:r w:rsidRPr="006B3CB1">
        <w:rPr>
          <w:rFonts w:ascii="Verdana" w:hAnsi="Verdana"/>
          <w:b/>
          <w:i/>
          <w:color w:val="000000"/>
          <w:w w:val="0"/>
          <w:kern w:val="0"/>
          <w:szCs w:val="20"/>
        </w:rPr>
        <w:t>[</w:t>
      </w:r>
      <w:r w:rsidRPr="006B3CB1">
        <w:rPr>
          <w:rFonts w:ascii="Verdana" w:hAnsi="Verdana"/>
          <w:i/>
          <w:color w:val="000000"/>
          <w:w w:val="0"/>
          <w:kern w:val="0"/>
          <w:szCs w:val="20"/>
        </w:rPr>
        <w:t>●</w:t>
      </w:r>
      <w:r w:rsidRPr="006B3CB1">
        <w:rPr>
          <w:rFonts w:ascii="Verdana" w:hAnsi="Verdana"/>
          <w:b/>
          <w:i/>
          <w:color w:val="000000"/>
          <w:w w:val="0"/>
          <w:kern w:val="0"/>
          <w:szCs w:val="20"/>
        </w:rPr>
        <w:t>]</w:t>
      </w:r>
      <w:r w:rsidRPr="006B3CB1">
        <w:rPr>
          <w:rFonts w:ascii="Verdana" w:hAnsi="Verdana"/>
          <w:i/>
          <w:color w:val="000000"/>
          <w:w w:val="0"/>
          <w:kern w:val="0"/>
          <w:szCs w:val="20"/>
        </w:rPr>
        <w:t xml:space="preserve">) ações ordinárias, nominativas e sem valor nominal, </w:t>
      </w:r>
      <w:r w:rsidRPr="006B3CB1">
        <w:rPr>
          <w:rFonts w:ascii="Verdana" w:hAnsi="Verdana"/>
          <w:i/>
          <w:kern w:val="0"/>
          <w:szCs w:val="20"/>
        </w:rPr>
        <w:t xml:space="preserve">representativas de 100% (cem por cento) do capital social da Companhia, assim como todas as ações futuras de emissão da Companhia que vierem a ser por elas emitidas e subscritas ou adquirida, nos termos do “Instrumento Particular de Alienação Fiduciária de Ações em Garantia e Outras Avenças” celebrado em [●] de [●] de 2018, cuja cópia se encontra arquivada na sede da Companhia; e </w:t>
      </w:r>
      <w:r w:rsidRPr="006B3CB1">
        <w:rPr>
          <w:rFonts w:ascii="Verdana" w:hAnsi="Verdana"/>
          <w:b/>
          <w:i/>
          <w:kern w:val="0"/>
          <w:szCs w:val="20"/>
        </w:rPr>
        <w:t>(b)</w:t>
      </w:r>
      <w:r w:rsidRPr="006B3CB1">
        <w:rPr>
          <w:rFonts w:ascii="Verdana" w:hAnsi="Verdana"/>
          <w:i/>
          <w:kern w:val="0"/>
          <w:szCs w:val="20"/>
        </w:rPr>
        <w:t xml:space="preserve"> cedidos fiduciariamente todos os frutos, lucros, rendimentos, remuneração, reembolso de capital, bonificações, vantagens, juros, distribuições e demais direitos que forem atribuídos expressamente às ações alienadas mencionadas acima, a qualquer título, inclusive dividendos, juros sobre o capital próprio e todos os demais proventos, nos termos do </w:t>
      </w:r>
      <w:r w:rsidRPr="006B3CB1">
        <w:rPr>
          <w:rFonts w:ascii="Verdana" w:hAnsi="Verdana"/>
          <w:color w:val="000000"/>
          <w:kern w:val="0"/>
          <w:szCs w:val="20"/>
        </w:rPr>
        <w:t>“</w:t>
      </w:r>
      <w:r w:rsidRPr="006B3CB1">
        <w:rPr>
          <w:rFonts w:ascii="Verdana" w:hAnsi="Verdana"/>
          <w:i/>
          <w:color w:val="000000"/>
          <w:kern w:val="0"/>
          <w:szCs w:val="20"/>
        </w:rPr>
        <w:t>Instrumento Particular de Cessão Fiduciária de Contas Vinculadas, de Direitos Emergentes e de Direitos Creditórios e Outras Avenças</w:t>
      </w:r>
      <w:r w:rsidRPr="006B3CB1">
        <w:rPr>
          <w:rFonts w:ascii="Verdana" w:hAnsi="Verdana"/>
          <w:color w:val="000000"/>
          <w:kern w:val="0"/>
          <w:szCs w:val="20"/>
        </w:rPr>
        <w:t xml:space="preserve">” celebrado </w:t>
      </w:r>
      <w:r w:rsidRPr="006B3CB1">
        <w:rPr>
          <w:rFonts w:ascii="Verdana" w:hAnsi="Verdana"/>
          <w:i/>
          <w:kern w:val="0"/>
          <w:szCs w:val="20"/>
        </w:rPr>
        <w:t>em [●] de [●] de 2018, cuja cópia se encontra arquivada na sede da Companhia”;</w:t>
      </w:r>
    </w:p>
    <w:p w14:paraId="54A89D98" w14:textId="77777777" w:rsidR="006B3CB1" w:rsidRPr="006B3CB1" w:rsidRDefault="006B3CB1" w:rsidP="006B3CB1">
      <w:pPr>
        <w:pStyle w:val="Level3"/>
        <w:tabs>
          <w:tab w:val="left" w:pos="1418"/>
        </w:tabs>
        <w:spacing w:after="0" w:line="288" w:lineRule="auto"/>
        <w:ind w:left="1418"/>
        <w:rPr>
          <w:rFonts w:ascii="Verdana" w:hAnsi="Verdana"/>
          <w:i/>
          <w:szCs w:val="20"/>
        </w:rPr>
      </w:pPr>
    </w:p>
    <w:p w14:paraId="63B2B60B" w14:textId="77777777" w:rsidR="006B3CB1" w:rsidRPr="006B3CB1" w:rsidRDefault="006B3CB1" w:rsidP="006B3CB1">
      <w:pPr>
        <w:pStyle w:val="Level3"/>
        <w:numPr>
          <w:ilvl w:val="0"/>
          <w:numId w:val="63"/>
        </w:numPr>
        <w:tabs>
          <w:tab w:val="left" w:pos="1418"/>
        </w:tabs>
        <w:spacing w:after="0" w:line="288" w:lineRule="auto"/>
        <w:ind w:left="1418" w:hanging="1418"/>
        <w:rPr>
          <w:rFonts w:ascii="Verdana" w:hAnsi="Verdana"/>
          <w:kern w:val="0"/>
          <w:szCs w:val="20"/>
        </w:rPr>
      </w:pPr>
      <w:r w:rsidRPr="006B3CB1">
        <w:rPr>
          <w:rFonts w:ascii="Verdana" w:hAnsi="Verdana"/>
          <w:color w:val="000000"/>
          <w:kern w:val="0"/>
          <w:szCs w:val="20"/>
        </w:rPr>
        <w:t xml:space="preserve">disponibilizar ao </w:t>
      </w:r>
      <w:r w:rsidRPr="006B3CB1">
        <w:rPr>
          <w:rFonts w:ascii="Verdana" w:hAnsi="Verdana"/>
          <w:kern w:val="0"/>
          <w:szCs w:val="20"/>
        </w:rPr>
        <w:t>Agente</w:t>
      </w:r>
      <w:r w:rsidRPr="006B3CB1">
        <w:rPr>
          <w:rFonts w:ascii="Verdana" w:hAnsi="Verdana"/>
          <w:color w:val="000000"/>
          <w:kern w:val="0"/>
          <w:szCs w:val="20"/>
        </w:rPr>
        <w:t xml:space="preserve"> </w:t>
      </w:r>
      <w:r w:rsidRPr="006B3CB1">
        <w:rPr>
          <w:rFonts w:ascii="Verdana" w:hAnsi="Verdana"/>
          <w:w w:val="0"/>
          <w:kern w:val="0"/>
          <w:szCs w:val="20"/>
        </w:rPr>
        <w:t>Fiduciário</w:t>
      </w:r>
      <w:r w:rsidRPr="006B3CB1">
        <w:rPr>
          <w:rFonts w:ascii="Verdana" w:hAnsi="Verdana"/>
          <w:kern w:val="0"/>
          <w:szCs w:val="20"/>
        </w:rPr>
        <w:t xml:space="preserve"> cópias autenticadas integrais dos Livros de Registro de Ações Nominativas da PCHPAR e de cada uma das </w:t>
      </w:r>
      <w:proofErr w:type="spellStart"/>
      <w:r w:rsidRPr="006B3CB1">
        <w:rPr>
          <w:rFonts w:ascii="Verdana" w:hAnsi="Verdana"/>
          <w:kern w:val="0"/>
          <w:szCs w:val="20"/>
        </w:rPr>
        <w:t>SPEs</w:t>
      </w:r>
      <w:proofErr w:type="spellEnd"/>
      <w:r w:rsidRPr="006B3CB1">
        <w:rPr>
          <w:rFonts w:ascii="Verdana" w:hAnsi="Verdana"/>
          <w:kern w:val="0"/>
          <w:szCs w:val="20"/>
        </w:rPr>
        <w:t xml:space="preserve"> com a averbação da garantia objeto deste Contrato, conforme a descrição prevista no item (</w:t>
      </w:r>
      <w:proofErr w:type="spellStart"/>
      <w:r w:rsidRPr="006B3CB1">
        <w:rPr>
          <w:rFonts w:ascii="Verdana" w:hAnsi="Verdana"/>
          <w:kern w:val="0"/>
          <w:szCs w:val="20"/>
        </w:rPr>
        <w:t>iv</w:t>
      </w:r>
      <w:proofErr w:type="spellEnd"/>
      <w:r w:rsidRPr="006B3CB1">
        <w:rPr>
          <w:rFonts w:ascii="Verdana" w:hAnsi="Verdana"/>
          <w:kern w:val="0"/>
          <w:szCs w:val="20"/>
        </w:rPr>
        <w:t xml:space="preserve">) desta Cláusula </w:t>
      </w:r>
      <w:r w:rsidRPr="006B3CB1">
        <w:rPr>
          <w:rFonts w:ascii="Verdana" w:hAnsi="Verdana"/>
          <w:szCs w:val="20"/>
        </w:rPr>
        <w:t>3</w:t>
      </w:r>
      <w:r w:rsidRPr="006B3CB1">
        <w:rPr>
          <w:rFonts w:ascii="Verdana" w:hAnsi="Verdana"/>
          <w:w w:val="0"/>
          <w:kern w:val="0"/>
          <w:szCs w:val="20"/>
        </w:rPr>
        <w:t>.1, no prazo de 10 (dez) Dias Úteis a contar do recebimento do Termo de Liberação de Garantias BNDES,</w:t>
      </w:r>
      <w:r w:rsidRPr="006B3CB1">
        <w:rPr>
          <w:rFonts w:ascii="Verdana" w:hAnsi="Verdana"/>
          <w:kern w:val="0"/>
          <w:szCs w:val="20"/>
        </w:rPr>
        <w:t xml:space="preserve"> que não poderá ultrapassar o Prazo Inicial</w:t>
      </w:r>
      <w:r w:rsidRPr="006B3CB1">
        <w:rPr>
          <w:rFonts w:ascii="Verdana" w:hAnsi="Verdana"/>
          <w:szCs w:val="20"/>
        </w:rPr>
        <w:t>, prorrogável pelo Prazo Adicional, desde que estejam cumpridos todos os Requisitos para Prorrogação</w:t>
      </w:r>
      <w:r w:rsidRPr="006B3CB1">
        <w:rPr>
          <w:rFonts w:ascii="Verdana" w:hAnsi="Verdana"/>
          <w:kern w:val="0"/>
          <w:szCs w:val="20"/>
        </w:rPr>
        <w:t>.</w:t>
      </w:r>
    </w:p>
    <w:bookmarkEnd w:id="343"/>
    <w:p w14:paraId="59FEBE6D" w14:textId="77777777" w:rsidR="006B3CB1" w:rsidRPr="006B3CB1" w:rsidRDefault="006B3CB1" w:rsidP="006B3CB1"/>
    <w:p w14:paraId="1CDC5429"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Para fins deste Contrato, entende-se como “</w:t>
      </w:r>
      <w:r w:rsidRPr="006B3CB1">
        <w:rPr>
          <w:rFonts w:ascii="Verdana" w:hAnsi="Verdana"/>
          <w:b w:val="0"/>
          <w:sz w:val="20"/>
          <w:szCs w:val="20"/>
        </w:rPr>
        <w:t>Requisitos para Prorrogação</w:t>
      </w:r>
      <w:r w:rsidRPr="006B3CB1">
        <w:rPr>
          <w:rFonts w:ascii="Verdana" w:hAnsi="Verdana"/>
          <w:b w:val="0"/>
          <w:sz w:val="20"/>
          <w:szCs w:val="20"/>
          <w:u w:val="none"/>
        </w:rPr>
        <w:t xml:space="preserve">” os seguintes requisitos, em conjunto: (i) quitação das Dívidas Existentes (conforme </w:t>
      </w:r>
      <w:r w:rsidRPr="006B3CB1">
        <w:rPr>
          <w:rFonts w:ascii="Verdana" w:hAnsi="Verdana"/>
          <w:b w:val="0"/>
          <w:sz w:val="20"/>
          <w:szCs w:val="20"/>
          <w:u w:val="none"/>
        </w:rPr>
        <w:lastRenderedPageBreak/>
        <w:t>definidas na Escritura); (</w:t>
      </w:r>
      <w:proofErr w:type="spellStart"/>
      <w:r w:rsidRPr="006B3CB1">
        <w:rPr>
          <w:rFonts w:ascii="Verdana" w:hAnsi="Verdana"/>
          <w:b w:val="0"/>
          <w:sz w:val="20"/>
          <w:szCs w:val="20"/>
          <w:u w:val="none"/>
        </w:rPr>
        <w:t>ii</w:t>
      </w:r>
      <w:proofErr w:type="spellEnd"/>
      <w:r w:rsidRPr="006B3CB1">
        <w:rPr>
          <w:rFonts w:ascii="Verdana" w:hAnsi="Verdana"/>
          <w:b w:val="0"/>
          <w:sz w:val="20"/>
          <w:szCs w:val="20"/>
          <w:u w:val="none"/>
        </w:rPr>
        <w:t xml:space="preserve">) adoção, pela Emissora, pela PCHPAR e pelas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conforme o caso de todas as devidas providências de sua responsabilidade que forem necessárias para liberação dos ônus decorrentes das Dívidas Existentes; e (</w:t>
      </w:r>
      <w:proofErr w:type="spellStart"/>
      <w:r w:rsidRPr="006B3CB1">
        <w:rPr>
          <w:rFonts w:ascii="Verdana" w:hAnsi="Verdana"/>
          <w:b w:val="0"/>
          <w:sz w:val="20"/>
          <w:szCs w:val="20"/>
          <w:u w:val="none"/>
        </w:rPr>
        <w:t>iii</w:t>
      </w:r>
      <w:proofErr w:type="spellEnd"/>
      <w:r w:rsidRPr="006B3CB1">
        <w:rPr>
          <w:rFonts w:ascii="Verdana" w:hAnsi="Verdana"/>
          <w:b w:val="0"/>
          <w:sz w:val="20"/>
          <w:szCs w:val="20"/>
          <w:u w:val="none"/>
        </w:rPr>
        <w:t>) o não cumprimento do prazo de 90 (noventa) dias previsto no inciso (i) da Cláusula 3.1.1 acima exclusivamente em decorrência do atraso no processo interno do Banco Nacional de Desenvolvimento Econômico e Social – BNDES (“</w:t>
      </w:r>
      <w:r w:rsidRPr="006B3CB1">
        <w:rPr>
          <w:rFonts w:ascii="Verdana" w:hAnsi="Verdana"/>
          <w:b w:val="0"/>
          <w:sz w:val="20"/>
          <w:szCs w:val="20"/>
        </w:rPr>
        <w:t>BNDES</w:t>
      </w:r>
      <w:r w:rsidRPr="006B3CB1">
        <w:rPr>
          <w:rFonts w:ascii="Verdana" w:hAnsi="Verdana"/>
          <w:b w:val="0"/>
          <w:sz w:val="20"/>
          <w:szCs w:val="20"/>
          <w:u w:val="none"/>
        </w:rPr>
        <w:t>”) para entrega do respectivo “Termo de Liberação de Garantias” ou de outros documentos necessários para a formalização da liberação das garantias constituídas no âmbito das Dívidas Existentes.</w:t>
      </w:r>
    </w:p>
    <w:p w14:paraId="4B956656" w14:textId="77777777" w:rsidR="006B3CB1" w:rsidRPr="006B3CB1" w:rsidRDefault="006B3CB1" w:rsidP="006B3CB1"/>
    <w:p w14:paraId="3D83C8FC"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bookmarkStart w:id="344" w:name="_Ref428266071"/>
      <w:bookmarkStart w:id="345" w:name="_Ref362261125"/>
      <w:bookmarkStart w:id="346" w:name="_Ref431903556"/>
      <w:r w:rsidRPr="006B3CB1">
        <w:rPr>
          <w:rFonts w:ascii="Verdana" w:hAnsi="Verdana"/>
          <w:b w:val="0"/>
          <w:sz w:val="20"/>
          <w:szCs w:val="20"/>
          <w:u w:val="none"/>
        </w:rPr>
        <w:t>Nos termos do artigo 290 do Código Civil, as Cedentes deverão enviar à ANEEL e ao Ministério de Minas e Energia (“</w:t>
      </w:r>
      <w:r w:rsidRPr="006B3CB1">
        <w:rPr>
          <w:rFonts w:ascii="Verdana" w:hAnsi="Verdana"/>
          <w:b w:val="0"/>
          <w:sz w:val="20"/>
          <w:szCs w:val="20"/>
        </w:rPr>
        <w:t>MME</w:t>
      </w:r>
      <w:r w:rsidRPr="006B3CB1">
        <w:rPr>
          <w:rFonts w:ascii="Verdana" w:hAnsi="Verdana"/>
          <w:b w:val="0"/>
          <w:sz w:val="20"/>
          <w:szCs w:val="20"/>
          <w:u w:val="none"/>
        </w:rPr>
        <w:t xml:space="preserve">”), com cópia para as demais contrapartes dos Direitos Cedidos Fiduciariamente, bem como à Eletrobrás, em todos os casos com aviso de recebimento, dentro do Prazo Inicial, prorrogável pelo Prazo Adicional, desde que estejam cumpridos todos os Requisitos para Prorrogação, notificação na forma constante, respectivamente, do </w:t>
      </w:r>
      <w:r w:rsidRPr="006B3CB1">
        <w:rPr>
          <w:rFonts w:ascii="Verdana" w:hAnsi="Verdana"/>
          <w:b w:val="0"/>
          <w:sz w:val="20"/>
          <w:szCs w:val="20"/>
        </w:rPr>
        <w:t>Anexo VI</w:t>
      </w:r>
      <w:r w:rsidRPr="006B3CB1">
        <w:rPr>
          <w:rFonts w:ascii="Verdana" w:hAnsi="Verdana"/>
          <w:b w:val="0"/>
          <w:sz w:val="20"/>
          <w:szCs w:val="20"/>
          <w:u w:val="none"/>
        </w:rPr>
        <w:t xml:space="preserve">, do </w:t>
      </w:r>
      <w:r w:rsidRPr="006B3CB1">
        <w:rPr>
          <w:rFonts w:ascii="Verdana" w:hAnsi="Verdana"/>
          <w:b w:val="0"/>
          <w:sz w:val="20"/>
          <w:szCs w:val="20"/>
        </w:rPr>
        <w:t>Anexo VII</w:t>
      </w:r>
      <w:r w:rsidRPr="006B3CB1">
        <w:rPr>
          <w:rFonts w:ascii="Verdana" w:hAnsi="Verdana"/>
          <w:b w:val="0"/>
          <w:sz w:val="20"/>
          <w:szCs w:val="20"/>
          <w:u w:val="none"/>
        </w:rPr>
        <w:t xml:space="preserve"> e do </w:t>
      </w:r>
      <w:r w:rsidRPr="006B3CB1">
        <w:rPr>
          <w:rFonts w:ascii="Verdana" w:hAnsi="Verdana"/>
          <w:b w:val="0"/>
          <w:sz w:val="20"/>
          <w:szCs w:val="20"/>
        </w:rPr>
        <w:t>Anexo VIII</w:t>
      </w:r>
      <w:r w:rsidRPr="006B3CB1">
        <w:rPr>
          <w:rFonts w:ascii="Verdana" w:hAnsi="Verdana"/>
          <w:b w:val="0"/>
          <w:sz w:val="20"/>
          <w:szCs w:val="20"/>
          <w:u w:val="none"/>
        </w:rPr>
        <w:t xml:space="preserve"> deste Contrato (em conjunto, “</w:t>
      </w:r>
      <w:r w:rsidRPr="006B3CB1">
        <w:rPr>
          <w:rFonts w:ascii="Verdana" w:hAnsi="Verdana"/>
          <w:b w:val="0"/>
          <w:sz w:val="20"/>
          <w:szCs w:val="20"/>
        </w:rPr>
        <w:t>Notificações de Cessão Fiduciária</w:t>
      </w:r>
      <w:r w:rsidRPr="006B3CB1">
        <w:rPr>
          <w:rFonts w:ascii="Verdana" w:hAnsi="Verdana"/>
          <w:b w:val="0"/>
          <w:sz w:val="20"/>
          <w:szCs w:val="20"/>
          <w:u w:val="none"/>
        </w:rPr>
        <w:t>”), observado que tal entrega deverá ser realizada a representantes autorizados de tais contrapartes.</w:t>
      </w:r>
      <w:bookmarkEnd w:id="344"/>
      <w:bookmarkEnd w:id="345"/>
      <w:r w:rsidRPr="006B3CB1">
        <w:rPr>
          <w:rFonts w:ascii="Verdana" w:hAnsi="Verdana"/>
          <w:b w:val="0"/>
          <w:sz w:val="20"/>
          <w:szCs w:val="20"/>
          <w:u w:val="none"/>
        </w:rPr>
        <w:t xml:space="preserve"> </w:t>
      </w:r>
    </w:p>
    <w:p w14:paraId="03C239ED" w14:textId="77777777" w:rsidR="006B3CB1" w:rsidRPr="006B3CB1" w:rsidRDefault="006B3CB1" w:rsidP="006B3CB1">
      <w:pPr>
        <w:rPr>
          <w:b/>
        </w:rPr>
      </w:pPr>
    </w:p>
    <w:p w14:paraId="4D34EC6C"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lang w:val="pt-BR"/>
        </w:rPr>
      </w:pPr>
      <w:r w:rsidRPr="006B3CB1">
        <w:rPr>
          <w:rFonts w:ascii="Verdana" w:hAnsi="Verdana"/>
          <w:b w:val="0"/>
          <w:sz w:val="20"/>
          <w:szCs w:val="20"/>
          <w:u w:val="none"/>
          <w:lang w:val="pt-BR"/>
        </w:rPr>
        <w:t>As Cedentes se obrigam a entregar ao Agente Fiduciário, evidência de recebimento pela ANEEL, pelo MME, pelas demais contrapartes dos Direitos Cedidos Fiduciariamente, bem como pela Eletrobrás, de suas aplicáveis Notificações de Cessão Fiduciária: (i) no caso das primeiras Notificações de Cessão Fiduciária, no Prazo Inicial, renovável pelo Prazo Adicional, desde que estejam cumpridos todos os Requisitos para Prorrogação; e (</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xml:space="preserve">) nos demais casos, no prazo de 10 (dez) Dias Úteis contados da data de assinatura dos aditamentos a este Contrato ou do respectivo Termo de Atualização e Oneração. As Cedentes </w:t>
      </w:r>
      <w:r w:rsidRPr="006B3CB1">
        <w:rPr>
          <w:rFonts w:ascii="Verdana" w:hAnsi="Verdana"/>
          <w:b w:val="0"/>
          <w:sz w:val="20"/>
          <w:szCs w:val="20"/>
          <w:u w:val="none"/>
        </w:rPr>
        <w:t>se obriga</w:t>
      </w:r>
      <w:r w:rsidRPr="006B3CB1">
        <w:rPr>
          <w:rFonts w:ascii="Verdana" w:hAnsi="Verdana"/>
          <w:b w:val="0"/>
          <w:sz w:val="20"/>
          <w:szCs w:val="20"/>
          <w:u w:val="none"/>
          <w:lang w:val="pt-BR"/>
        </w:rPr>
        <w:t>m</w:t>
      </w:r>
      <w:r w:rsidRPr="006B3CB1">
        <w:rPr>
          <w:rFonts w:ascii="Verdana" w:hAnsi="Verdana"/>
          <w:b w:val="0"/>
          <w:sz w:val="20"/>
          <w:szCs w:val="20"/>
          <w:u w:val="none"/>
        </w:rPr>
        <w:t xml:space="preserve"> ainda a, conforme se faça necessário para fins do cumprimento de suas obrigações constantes </w:t>
      </w:r>
      <w:r w:rsidRPr="006B3CB1">
        <w:rPr>
          <w:rFonts w:ascii="Verdana" w:hAnsi="Verdana"/>
          <w:b w:val="0"/>
          <w:sz w:val="20"/>
          <w:szCs w:val="20"/>
          <w:u w:val="none"/>
          <w:lang w:val="pt-BR"/>
        </w:rPr>
        <w:t>de</w:t>
      </w:r>
      <w:proofErr w:type="spellStart"/>
      <w:r w:rsidRPr="006B3CB1">
        <w:rPr>
          <w:rFonts w:ascii="Verdana" w:hAnsi="Verdana"/>
          <w:b w:val="0"/>
          <w:sz w:val="20"/>
          <w:szCs w:val="20"/>
          <w:u w:val="none"/>
        </w:rPr>
        <w:t>ste</w:t>
      </w:r>
      <w:proofErr w:type="spellEnd"/>
      <w:r w:rsidRPr="006B3CB1">
        <w:rPr>
          <w:rFonts w:ascii="Verdana" w:hAnsi="Verdana"/>
          <w:b w:val="0"/>
          <w:sz w:val="20"/>
          <w:szCs w:val="20"/>
          <w:u w:val="none"/>
        </w:rPr>
        <w:t xml:space="preserve"> Contrato, notificar todo e qualquer terceiro sobre a</w:t>
      </w:r>
      <w:r w:rsidRPr="006B3CB1">
        <w:rPr>
          <w:rFonts w:ascii="Verdana" w:hAnsi="Verdana"/>
          <w:b w:val="0"/>
          <w:sz w:val="20"/>
          <w:szCs w:val="20"/>
          <w:u w:val="none"/>
          <w:lang w:val="pt-BR"/>
        </w:rPr>
        <w:t xml:space="preserve"> presente Cessão Fiduciária, nos termos e de acordo com esta Cláusula 3.2.</w:t>
      </w:r>
      <w:bookmarkEnd w:id="346"/>
    </w:p>
    <w:p w14:paraId="025ED556" w14:textId="77777777" w:rsidR="006B3CB1" w:rsidRPr="006B3CB1" w:rsidRDefault="006B3CB1" w:rsidP="006B3CB1">
      <w:pPr>
        <w:tabs>
          <w:tab w:val="num" w:pos="0"/>
        </w:tabs>
      </w:pPr>
    </w:p>
    <w:p w14:paraId="0B2AFF84"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As Partes concordam que, na ocorrência de qualquer alteração nos dados das Contas Vinculadas, incluindo, sem limitação, alteração de número e/ou agência de tais Contas Vinculadas, bem como na hipótese de substituição do Banco Depositário, após a devida aprovação pelos Debenturistas, as Cedentes deverão enviar às respectivas contrapartes dos Direitos Cedidos Fiduciariamente novas Notificações de Cessão Fiduciária indicando os novos dados bancários aplicáveis para pagamento de tais Direitos Cedidos Fiduciariamente, nos prazos e condições estabelecidos nesta Cláusula 3.2, inclusive no que concerne à comprovação ao Agente Fiduciário da entrega de tais novas Notificações de Cessão Fiduciária, bem como deverão celebrar novo Termo de Atualização e Oneração.</w:t>
      </w:r>
    </w:p>
    <w:p w14:paraId="0B991212" w14:textId="77777777" w:rsidR="006B3CB1" w:rsidRPr="006B3CB1" w:rsidRDefault="006B3CB1" w:rsidP="006B3CB1">
      <w:pPr>
        <w:tabs>
          <w:tab w:val="num" w:pos="0"/>
        </w:tabs>
      </w:pPr>
    </w:p>
    <w:p w14:paraId="0A56FFF8"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 xml:space="preserve">Todas as despesas incorridas com relação aos registros, protocolos e demais formalidades previstas nesta Cláusula 3 deverão ser arcadas pelas Cedentes. Não obstante, caso as Cedentes não realizem os registros nos </w:t>
      </w:r>
      <w:proofErr w:type="spellStart"/>
      <w:r w:rsidRPr="006B3CB1">
        <w:rPr>
          <w:rFonts w:ascii="Verdana" w:hAnsi="Verdana"/>
          <w:b w:val="0"/>
          <w:sz w:val="20"/>
          <w:szCs w:val="20"/>
          <w:u w:val="none"/>
        </w:rPr>
        <w:t>RTDs</w:t>
      </w:r>
      <w:proofErr w:type="spellEnd"/>
      <w:r w:rsidRPr="006B3CB1">
        <w:rPr>
          <w:rFonts w:ascii="Verdana" w:hAnsi="Verdana"/>
          <w:b w:val="0"/>
          <w:sz w:val="20"/>
          <w:szCs w:val="20"/>
          <w:u w:val="none"/>
        </w:rPr>
        <w:t xml:space="preserve"> e/ou não enviem as </w:t>
      </w:r>
      <w:r w:rsidRPr="006B3CB1">
        <w:rPr>
          <w:rFonts w:ascii="Verdana" w:hAnsi="Verdana"/>
          <w:b w:val="0"/>
          <w:sz w:val="20"/>
          <w:szCs w:val="20"/>
          <w:u w:val="none"/>
        </w:rPr>
        <w:lastRenderedPageBreak/>
        <w:t xml:space="preserve">Notificações de Cessão Fiduciária, o Agente Fiduciário deverá providenciar os registros, protocolos e demais formalidades. Neste caso, as Cedentes deverão reembolsar o Agente Fiduciário no prazo máximo de 15 (quinze) dias contados da entrega, às Cedentes, de cópias dos documentos comprobatórios das despesas, sem prejuízo da configuração de descumprimento dos termos e condições da Escritura de Emissão e deste Contrato e da sujeição de tal descumprimento ao quanto disposto na Escritura de Emissão e neste Contrato. </w:t>
      </w:r>
    </w:p>
    <w:p w14:paraId="46A68398" w14:textId="77777777" w:rsidR="006B3CB1" w:rsidRPr="006B3CB1" w:rsidRDefault="006B3CB1" w:rsidP="006B3CB1">
      <w:pPr>
        <w:tabs>
          <w:tab w:val="num" w:pos="0"/>
        </w:tabs>
      </w:pPr>
    </w:p>
    <w:p w14:paraId="7D13417C"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As Cedentes obrigam-se, de forma solidária, às suas expensas, a cumprir qualquer outra exigência legal ou regulatória que venha a ser aplicável e necessária à preservação e/ou ao exercício dos direitos constituídos neste Contrato em favor dos Debenturistas, representados pelo Agente Fiduciário, fornecendo ao Agente Fiduciário comprovação de tal cumprimento, no prazo legalmente estabelecido ou, em sua falta, no prazo de até 10 (dez) Dias Úteis contados da data de formulação de tal exigência.</w:t>
      </w:r>
    </w:p>
    <w:p w14:paraId="66C43CD0" w14:textId="77777777" w:rsidR="006B3CB1" w:rsidRPr="006B3CB1" w:rsidRDefault="006B3CB1" w:rsidP="006B3CB1">
      <w:pPr>
        <w:tabs>
          <w:tab w:val="num" w:pos="0"/>
        </w:tabs>
      </w:pPr>
    </w:p>
    <w:p w14:paraId="115DE0B1"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lang w:val="pt-BR"/>
        </w:rPr>
      </w:pPr>
      <w:r w:rsidRPr="006B3CB1">
        <w:rPr>
          <w:rFonts w:ascii="Verdana" w:hAnsi="Verdana"/>
          <w:sz w:val="20"/>
          <w:szCs w:val="20"/>
          <w:u w:val="none"/>
          <w:lang w:val="pt-BR"/>
        </w:rPr>
        <w:t>CONTAS VINCULADAS</w:t>
      </w:r>
    </w:p>
    <w:p w14:paraId="598193B5" w14:textId="77777777" w:rsidR="006B3CB1" w:rsidRPr="006B3CB1" w:rsidRDefault="006B3CB1" w:rsidP="006B3CB1">
      <w:pPr>
        <w:pStyle w:val="titulo2"/>
        <w:tabs>
          <w:tab w:val="clear" w:pos="0"/>
        </w:tabs>
        <w:spacing w:before="0" w:after="0" w:line="288" w:lineRule="auto"/>
        <w:rPr>
          <w:rFonts w:ascii="Verdana" w:hAnsi="Verdana"/>
          <w:sz w:val="20"/>
          <w:szCs w:val="20"/>
        </w:rPr>
      </w:pPr>
    </w:p>
    <w:p w14:paraId="5B0C6370"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u w:val="none"/>
          <w:lang w:val="pt-BR"/>
        </w:rPr>
      </w:pPr>
      <w:r w:rsidRPr="006B3CB1">
        <w:rPr>
          <w:rFonts w:ascii="Verdana" w:hAnsi="Verdana"/>
          <w:sz w:val="20"/>
          <w:szCs w:val="20"/>
          <w:u w:val="none"/>
          <w:lang w:val="pt-BR"/>
        </w:rPr>
        <w:t xml:space="preserve">Contrato de Depósito e Contrato de Administração de Contas. </w:t>
      </w:r>
      <w:r w:rsidRPr="006B3CB1">
        <w:rPr>
          <w:rFonts w:ascii="Verdana" w:hAnsi="Verdana"/>
          <w:b w:val="0"/>
          <w:sz w:val="20"/>
          <w:szCs w:val="20"/>
          <w:u w:val="none"/>
          <w:lang w:val="pt-BR"/>
        </w:rPr>
        <w:t>Serão celebrados os seguintes contratos para gerenciamento, monitoramento, movimentação e controle das Contas Vinculadas: (i) o “</w:t>
      </w:r>
      <w:r w:rsidRPr="006B3CB1">
        <w:rPr>
          <w:rFonts w:ascii="Verdana" w:hAnsi="Verdana"/>
          <w:b w:val="0"/>
          <w:i/>
          <w:sz w:val="20"/>
          <w:szCs w:val="20"/>
          <w:u w:val="none"/>
          <w:lang w:val="pt-BR"/>
        </w:rPr>
        <w:t>Contrato de Depósito</w:t>
      </w:r>
      <w:r w:rsidRPr="006B3CB1">
        <w:rPr>
          <w:rFonts w:ascii="Verdana" w:hAnsi="Verdana"/>
          <w:b w:val="0"/>
          <w:sz w:val="20"/>
          <w:szCs w:val="20"/>
          <w:u w:val="none"/>
          <w:lang w:val="pt-BR"/>
        </w:rPr>
        <w:t>” (“</w:t>
      </w:r>
      <w:r w:rsidRPr="006B3CB1">
        <w:rPr>
          <w:rFonts w:ascii="Verdana" w:hAnsi="Verdana"/>
          <w:b w:val="0"/>
          <w:sz w:val="20"/>
          <w:szCs w:val="20"/>
          <w:lang w:val="pt-BR"/>
        </w:rPr>
        <w:t>Contrato de Depósito</w:t>
      </w:r>
      <w:r w:rsidRPr="006B3CB1">
        <w:rPr>
          <w:rFonts w:ascii="Verdana" w:hAnsi="Verdana"/>
          <w:b w:val="0"/>
          <w:sz w:val="20"/>
          <w:szCs w:val="20"/>
          <w:u w:val="none"/>
          <w:lang w:val="pt-BR"/>
        </w:rPr>
        <w:t>”), a ser celebrado entre as Cedentes, o Banco Depositário e a TMF Brasil Administração e Gestão de Ativos Ltda. (“</w:t>
      </w:r>
      <w:r w:rsidRPr="006B3CB1">
        <w:rPr>
          <w:rFonts w:ascii="Verdana" w:hAnsi="Verdana"/>
          <w:b w:val="0"/>
          <w:sz w:val="20"/>
          <w:szCs w:val="20"/>
          <w:lang w:val="pt-BR"/>
        </w:rPr>
        <w:t>Agente de Contas</w:t>
      </w:r>
      <w:r w:rsidRPr="006B3CB1">
        <w:rPr>
          <w:rFonts w:ascii="Verdana" w:hAnsi="Verdana"/>
          <w:b w:val="0"/>
          <w:sz w:val="20"/>
          <w:szCs w:val="20"/>
          <w:u w:val="none"/>
          <w:lang w:val="pt-BR"/>
        </w:rPr>
        <w:t>”); e (</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o “</w:t>
      </w:r>
      <w:r w:rsidRPr="006B3CB1">
        <w:rPr>
          <w:rFonts w:ascii="Verdana" w:hAnsi="Verdana"/>
          <w:b w:val="0"/>
          <w:i/>
          <w:sz w:val="20"/>
          <w:szCs w:val="20"/>
          <w:u w:val="none"/>
          <w:lang w:val="pt-BR"/>
        </w:rPr>
        <w:t>Contrato de Prestação de Serviços de Administração de Contas Vinculadas</w:t>
      </w:r>
      <w:r w:rsidRPr="006B3CB1">
        <w:rPr>
          <w:rFonts w:ascii="Verdana" w:hAnsi="Verdana"/>
          <w:b w:val="0"/>
          <w:sz w:val="20"/>
          <w:szCs w:val="20"/>
          <w:u w:val="none"/>
          <w:lang w:val="pt-BR"/>
        </w:rPr>
        <w:t>” (“</w:t>
      </w:r>
      <w:r w:rsidRPr="006B3CB1">
        <w:rPr>
          <w:rFonts w:ascii="Verdana" w:hAnsi="Verdana"/>
          <w:b w:val="0"/>
          <w:sz w:val="20"/>
          <w:szCs w:val="20"/>
          <w:lang w:val="pt-BR"/>
        </w:rPr>
        <w:t>Contrato de Administração de Contas</w:t>
      </w:r>
      <w:r w:rsidRPr="006B3CB1">
        <w:rPr>
          <w:rFonts w:ascii="Verdana" w:hAnsi="Verdana"/>
          <w:b w:val="0"/>
          <w:sz w:val="20"/>
          <w:szCs w:val="20"/>
          <w:u w:val="none"/>
          <w:lang w:val="pt-BR"/>
        </w:rPr>
        <w:t xml:space="preserve">”), a ser celebrado entre as Cedentes, o Agente Fiduciário, o Banco Depositário e o Agente de Contas. </w:t>
      </w:r>
    </w:p>
    <w:p w14:paraId="054FB3FB" w14:textId="77777777" w:rsidR="006B3CB1" w:rsidRPr="006B3CB1" w:rsidRDefault="006B3CB1" w:rsidP="006B3CB1"/>
    <w:p w14:paraId="5DB85410"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rPr>
      </w:pPr>
      <w:r w:rsidRPr="006B3CB1">
        <w:rPr>
          <w:rFonts w:ascii="Verdana" w:hAnsi="Verdana"/>
          <w:b w:val="0"/>
          <w:sz w:val="20"/>
          <w:szCs w:val="20"/>
          <w:u w:val="none"/>
        </w:rPr>
        <w:t xml:space="preserve">As </w:t>
      </w:r>
      <w:r w:rsidRPr="006B3CB1">
        <w:rPr>
          <w:rFonts w:ascii="Verdana" w:hAnsi="Verdana"/>
          <w:b w:val="0"/>
          <w:sz w:val="20"/>
          <w:szCs w:val="20"/>
          <w:u w:val="none"/>
          <w:lang w:val="pt-BR"/>
        </w:rPr>
        <w:t>Partes,</w:t>
      </w:r>
      <w:r w:rsidRPr="006B3CB1">
        <w:rPr>
          <w:rFonts w:ascii="Verdana" w:hAnsi="Verdana"/>
          <w:b w:val="0"/>
          <w:sz w:val="20"/>
          <w:szCs w:val="20"/>
          <w:u w:val="none"/>
        </w:rPr>
        <w:t xml:space="preserve"> desde já</w:t>
      </w:r>
      <w:r w:rsidRPr="006B3CB1">
        <w:rPr>
          <w:rFonts w:ascii="Verdana" w:hAnsi="Verdana"/>
          <w:b w:val="0"/>
          <w:sz w:val="20"/>
          <w:szCs w:val="20"/>
          <w:u w:val="none"/>
          <w:lang w:val="pt-BR"/>
        </w:rPr>
        <w:t>,</w:t>
      </w:r>
      <w:r w:rsidRPr="006B3CB1">
        <w:rPr>
          <w:rFonts w:ascii="Verdana" w:hAnsi="Verdana"/>
          <w:b w:val="0"/>
          <w:sz w:val="20"/>
          <w:szCs w:val="20"/>
          <w:u w:val="none"/>
        </w:rPr>
        <w:t xml:space="preserve"> concordam que a comunicação com o Banco Depositário será realizada por meio do Agente de Contas.</w:t>
      </w:r>
    </w:p>
    <w:p w14:paraId="037DC647" w14:textId="77777777" w:rsidR="006B3CB1" w:rsidRPr="006B3CB1" w:rsidRDefault="006B3CB1" w:rsidP="006B3CB1"/>
    <w:p w14:paraId="0B2C4AD1"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lang w:val="pt-BR"/>
        </w:rPr>
      </w:pPr>
      <w:r w:rsidRPr="006B3CB1">
        <w:rPr>
          <w:rFonts w:ascii="Verdana" w:hAnsi="Verdana"/>
          <w:sz w:val="20"/>
          <w:szCs w:val="20"/>
          <w:u w:val="none"/>
          <w:lang w:val="pt-BR"/>
        </w:rPr>
        <w:t>Regras Gerais Aplicáveis às Contas Vinculadas</w:t>
      </w:r>
      <w:r w:rsidRPr="006B3CB1">
        <w:rPr>
          <w:rFonts w:ascii="Verdana" w:hAnsi="Verdana"/>
          <w:b w:val="0"/>
          <w:sz w:val="20"/>
          <w:szCs w:val="20"/>
          <w:u w:val="none"/>
          <w:lang w:val="pt-BR"/>
        </w:rPr>
        <w:t>. As Contas Vinculadas estão sujeitas aos seguintes termos e condições:</w:t>
      </w:r>
    </w:p>
    <w:p w14:paraId="3D3EF02B" w14:textId="77777777" w:rsidR="006B3CB1" w:rsidRPr="006B3CB1" w:rsidRDefault="006B3CB1" w:rsidP="006B3CB1">
      <w:pPr>
        <w:rPr>
          <w:b/>
        </w:rPr>
      </w:pPr>
    </w:p>
    <w:p w14:paraId="32907CF6" w14:textId="77777777" w:rsidR="006B3CB1" w:rsidRPr="006B3CB1" w:rsidRDefault="006B3CB1" w:rsidP="006B3CB1">
      <w:pPr>
        <w:pStyle w:val="titulo2"/>
        <w:keepNext w:val="0"/>
        <w:numPr>
          <w:ilvl w:val="0"/>
          <w:numId w:val="49"/>
        </w:numPr>
        <w:tabs>
          <w:tab w:val="left" w:pos="1560"/>
        </w:tabs>
        <w:spacing w:before="0" w:after="0" w:line="288" w:lineRule="auto"/>
        <w:ind w:left="0" w:firstLine="0"/>
        <w:rPr>
          <w:rFonts w:ascii="Verdana" w:hAnsi="Verdana"/>
          <w:b w:val="0"/>
          <w:sz w:val="20"/>
          <w:szCs w:val="20"/>
          <w:lang w:val="pt-BR"/>
        </w:rPr>
      </w:pPr>
      <w:r w:rsidRPr="006B3CB1">
        <w:rPr>
          <w:rFonts w:ascii="Verdana" w:hAnsi="Verdana"/>
          <w:b w:val="0"/>
          <w:sz w:val="20"/>
          <w:szCs w:val="20"/>
          <w:u w:val="none"/>
          <w:lang w:val="pt-BR"/>
        </w:rPr>
        <w:t xml:space="preserve">todos os pagamentos decorrentes dos Direitos Cedidos Fiduciariamente deverão ser efetuados exclusivamente nas Contas Vinculadas, sendo certo que na hipótese de quaisquer pagamentos serem efetuados às Cedentes de maneira diversa daquela indicada no presente Contrato, no Contrato de Depósito e no Contrato de Administração de Contas, as Cedentes obrigam-se, desde já, de maneira irrevogável e irretratável, a transferir para as Contas Vinculadas, no prazo de até 3 (três) Dias Úteis após o efetivo recebimento, todos e quaisquer valores recebidos relativos aos Direitos Cedidos Fiduciariamente;  </w:t>
      </w:r>
    </w:p>
    <w:p w14:paraId="6C16ACF3" w14:textId="77777777" w:rsidR="006B3CB1" w:rsidRPr="006B3CB1" w:rsidRDefault="006B3CB1" w:rsidP="006B3CB1">
      <w:pPr>
        <w:pStyle w:val="Level4"/>
        <w:numPr>
          <w:ilvl w:val="0"/>
          <w:numId w:val="0"/>
        </w:numPr>
        <w:spacing w:after="0" w:line="288" w:lineRule="auto"/>
        <w:ind w:left="705" w:hanging="705"/>
        <w:rPr>
          <w:rFonts w:ascii="Verdana" w:hAnsi="Verdana"/>
          <w:b/>
          <w:szCs w:val="20"/>
        </w:rPr>
      </w:pPr>
    </w:p>
    <w:p w14:paraId="3CF5E056" w14:textId="77777777" w:rsidR="006B3CB1" w:rsidRPr="006B3CB1" w:rsidRDefault="006B3CB1" w:rsidP="006B3CB1">
      <w:pPr>
        <w:pStyle w:val="titulo2"/>
        <w:keepNext w:val="0"/>
        <w:numPr>
          <w:ilvl w:val="0"/>
          <w:numId w:val="49"/>
        </w:numPr>
        <w:tabs>
          <w:tab w:val="left" w:pos="1560"/>
        </w:tabs>
        <w:spacing w:before="0" w:after="0" w:line="288" w:lineRule="auto"/>
        <w:ind w:left="0" w:firstLine="0"/>
        <w:rPr>
          <w:rFonts w:ascii="Verdana" w:hAnsi="Verdana"/>
          <w:sz w:val="20"/>
          <w:szCs w:val="20"/>
          <w:lang w:val="pt-BR"/>
        </w:rPr>
      </w:pPr>
      <w:r w:rsidRPr="006B3CB1">
        <w:rPr>
          <w:rFonts w:ascii="Verdana" w:hAnsi="Verdana"/>
          <w:b w:val="0"/>
          <w:sz w:val="20"/>
          <w:szCs w:val="20"/>
          <w:u w:val="none"/>
          <w:lang w:val="pt-BR"/>
        </w:rPr>
        <w:t xml:space="preserve">o Banco Depositário será, durante toda a vigência do presente Contrato, o único e exclusivo autorizado a movimentar as Contas Vinculadas conforme instruções </w:t>
      </w:r>
      <w:r w:rsidRPr="006B3CB1">
        <w:rPr>
          <w:rFonts w:ascii="Verdana" w:hAnsi="Verdana"/>
          <w:b w:val="0"/>
          <w:sz w:val="20"/>
          <w:szCs w:val="20"/>
          <w:u w:val="none"/>
          <w:lang w:val="pt-BR"/>
        </w:rPr>
        <w:lastRenderedPageBreak/>
        <w:t>do Agente Fiduciário e/ou do Agente de Contas, nos termos deste Contrato, do Contrato de Depósito e do Contrato de Administração de Contas;</w:t>
      </w:r>
    </w:p>
    <w:p w14:paraId="3FAC1909" w14:textId="77777777" w:rsidR="006B3CB1" w:rsidRPr="006B3CB1" w:rsidRDefault="006B3CB1" w:rsidP="006B3CB1">
      <w:pPr>
        <w:rPr>
          <w:b/>
        </w:rPr>
      </w:pPr>
    </w:p>
    <w:p w14:paraId="48494749" w14:textId="77777777" w:rsidR="006B3CB1" w:rsidRPr="006B3CB1" w:rsidRDefault="006B3CB1" w:rsidP="006B3CB1">
      <w:pPr>
        <w:pStyle w:val="titulo2"/>
        <w:keepNext w:val="0"/>
        <w:numPr>
          <w:ilvl w:val="0"/>
          <w:numId w:val="49"/>
        </w:numPr>
        <w:tabs>
          <w:tab w:val="left" w:pos="1560"/>
        </w:tabs>
        <w:spacing w:before="0" w:after="0" w:line="288" w:lineRule="auto"/>
        <w:ind w:left="0" w:firstLine="0"/>
        <w:rPr>
          <w:rFonts w:ascii="Verdana" w:hAnsi="Verdana"/>
          <w:b w:val="0"/>
          <w:sz w:val="20"/>
          <w:szCs w:val="20"/>
        </w:rPr>
      </w:pPr>
      <w:r w:rsidRPr="006B3CB1">
        <w:rPr>
          <w:rFonts w:ascii="Verdana" w:hAnsi="Verdana"/>
          <w:b w:val="0"/>
          <w:sz w:val="20"/>
          <w:szCs w:val="20"/>
          <w:u w:val="none"/>
          <w:lang w:val="pt-BR"/>
        </w:rPr>
        <w:t>a</w:t>
      </w:r>
      <w:r w:rsidRPr="006B3CB1">
        <w:rPr>
          <w:rFonts w:ascii="Verdana" w:hAnsi="Verdana"/>
          <w:b w:val="0"/>
          <w:sz w:val="20"/>
          <w:szCs w:val="20"/>
          <w:u w:val="none"/>
        </w:rPr>
        <w:t>s Cedentes não terão o direito de movimentar, por qualquer meio, os recursos depositados nas Contas Vinculadas, ficando impedid</w:t>
      </w:r>
      <w:r w:rsidRPr="006B3CB1">
        <w:rPr>
          <w:rFonts w:ascii="Verdana" w:hAnsi="Verdana"/>
          <w:b w:val="0"/>
          <w:sz w:val="20"/>
          <w:szCs w:val="20"/>
          <w:u w:val="none"/>
          <w:lang w:val="pt-BR"/>
        </w:rPr>
        <w:t>a</w:t>
      </w:r>
      <w:r w:rsidRPr="006B3CB1">
        <w:rPr>
          <w:rFonts w:ascii="Verdana" w:hAnsi="Verdana"/>
          <w:b w:val="0"/>
          <w:sz w:val="20"/>
          <w:szCs w:val="20"/>
          <w:u w:val="none"/>
        </w:rPr>
        <w:t xml:space="preserve">s de fornecer quaisquer instruções ao </w:t>
      </w:r>
      <w:r w:rsidRPr="006B3CB1">
        <w:rPr>
          <w:rFonts w:ascii="Verdana" w:hAnsi="Verdana"/>
          <w:b w:val="0"/>
          <w:sz w:val="20"/>
          <w:szCs w:val="20"/>
          <w:u w:val="none"/>
          <w:lang w:val="pt-BR"/>
        </w:rPr>
        <w:t>Agente de Contas</w:t>
      </w:r>
      <w:r w:rsidRPr="006B3CB1">
        <w:rPr>
          <w:rFonts w:ascii="Verdana" w:hAnsi="Verdana"/>
          <w:b w:val="0"/>
          <w:sz w:val="20"/>
          <w:szCs w:val="20"/>
          <w:u w:val="none"/>
        </w:rPr>
        <w:t xml:space="preserve"> </w:t>
      </w:r>
      <w:r w:rsidRPr="006B3CB1">
        <w:rPr>
          <w:rFonts w:ascii="Verdana" w:hAnsi="Verdana"/>
          <w:b w:val="0"/>
          <w:sz w:val="20"/>
          <w:szCs w:val="20"/>
          <w:u w:val="none"/>
          <w:lang w:val="pt-BR"/>
        </w:rPr>
        <w:t xml:space="preserve">e ao </w:t>
      </w:r>
      <w:r w:rsidRPr="006B3CB1">
        <w:rPr>
          <w:rFonts w:ascii="Verdana" w:hAnsi="Verdana"/>
          <w:b w:val="0"/>
          <w:sz w:val="20"/>
          <w:szCs w:val="20"/>
          <w:u w:val="none"/>
        </w:rPr>
        <w:t>Banco Depositário relativas às Contas Vinculadas sem a prévia e expressa anuência do Agente Fiduciário, exceto em se tratando de Investimentos Permitidos, nos termos da Cláusula 4.</w:t>
      </w:r>
      <w:r w:rsidRPr="006B3CB1">
        <w:rPr>
          <w:rFonts w:ascii="Verdana" w:hAnsi="Verdana"/>
          <w:b w:val="0"/>
          <w:sz w:val="20"/>
          <w:szCs w:val="20"/>
          <w:u w:val="none"/>
          <w:lang w:val="pt-BR"/>
        </w:rPr>
        <w:t>7</w:t>
      </w:r>
      <w:r w:rsidRPr="006B3CB1">
        <w:rPr>
          <w:rFonts w:ascii="Verdana" w:hAnsi="Verdana"/>
          <w:b w:val="0"/>
          <w:sz w:val="20"/>
          <w:szCs w:val="20"/>
          <w:u w:val="none"/>
        </w:rPr>
        <w:t xml:space="preserve"> deste Contrato; </w:t>
      </w:r>
    </w:p>
    <w:p w14:paraId="3E408D44" w14:textId="77777777" w:rsidR="006B3CB1" w:rsidRPr="006B3CB1" w:rsidRDefault="006B3CB1" w:rsidP="006B3CB1">
      <w:pPr>
        <w:rPr>
          <w:b/>
        </w:rPr>
      </w:pPr>
    </w:p>
    <w:p w14:paraId="4D784A0F" w14:textId="77777777" w:rsidR="006B3CB1" w:rsidRPr="006B3CB1" w:rsidRDefault="006B3CB1" w:rsidP="006B3CB1">
      <w:pPr>
        <w:pStyle w:val="titulo2"/>
        <w:keepNext w:val="0"/>
        <w:numPr>
          <w:ilvl w:val="0"/>
          <w:numId w:val="49"/>
        </w:numPr>
        <w:tabs>
          <w:tab w:val="left" w:pos="1560"/>
        </w:tabs>
        <w:spacing w:before="0" w:after="0" w:line="288" w:lineRule="auto"/>
        <w:ind w:left="0" w:firstLine="0"/>
        <w:rPr>
          <w:rFonts w:ascii="Verdana" w:hAnsi="Verdana"/>
          <w:sz w:val="20"/>
          <w:szCs w:val="20"/>
        </w:rPr>
      </w:pPr>
      <w:bookmarkStart w:id="347" w:name="_Ref428267769"/>
      <w:bookmarkStart w:id="348" w:name="_Ref382851166"/>
      <w:r w:rsidRPr="006B3CB1">
        <w:rPr>
          <w:rFonts w:ascii="Verdana" w:hAnsi="Verdana"/>
          <w:b w:val="0"/>
          <w:sz w:val="20"/>
          <w:szCs w:val="20"/>
          <w:u w:val="none"/>
          <w:lang w:val="pt-BR"/>
        </w:rPr>
        <w:t xml:space="preserve">as Cedentes </w:t>
      </w:r>
      <w:r w:rsidRPr="006B3CB1">
        <w:rPr>
          <w:rFonts w:ascii="Verdana" w:hAnsi="Verdana"/>
          <w:b w:val="0"/>
          <w:sz w:val="20"/>
          <w:szCs w:val="20"/>
          <w:u w:val="none"/>
        </w:rPr>
        <w:t>fica</w:t>
      </w:r>
      <w:r w:rsidRPr="006B3CB1">
        <w:rPr>
          <w:rFonts w:ascii="Verdana" w:hAnsi="Verdana"/>
          <w:b w:val="0"/>
          <w:sz w:val="20"/>
          <w:szCs w:val="20"/>
          <w:u w:val="none"/>
          <w:lang w:val="pt-BR"/>
        </w:rPr>
        <w:t>m</w:t>
      </w:r>
      <w:r w:rsidRPr="006B3CB1">
        <w:rPr>
          <w:rFonts w:ascii="Verdana" w:hAnsi="Verdana"/>
          <w:b w:val="0"/>
          <w:sz w:val="20"/>
          <w:szCs w:val="20"/>
          <w:u w:val="none"/>
        </w:rPr>
        <w:t xml:space="preserve">, ainda, </w:t>
      </w:r>
      <w:r w:rsidRPr="006B3CB1">
        <w:rPr>
          <w:rFonts w:ascii="Verdana" w:hAnsi="Verdana"/>
          <w:b w:val="0"/>
          <w:sz w:val="20"/>
          <w:szCs w:val="20"/>
          <w:u w:val="none"/>
          <w:lang w:val="pt-BR"/>
        </w:rPr>
        <w:t xml:space="preserve">impedidas </w:t>
      </w:r>
      <w:r w:rsidRPr="006B3CB1">
        <w:rPr>
          <w:rFonts w:ascii="Verdana" w:hAnsi="Verdana"/>
          <w:b w:val="0"/>
          <w:sz w:val="20"/>
          <w:szCs w:val="20"/>
          <w:u w:val="none"/>
        </w:rPr>
        <w:t>de</w:t>
      </w:r>
      <w:r w:rsidRPr="006B3CB1">
        <w:rPr>
          <w:rFonts w:ascii="Verdana" w:hAnsi="Verdana"/>
          <w:b w:val="0"/>
          <w:sz w:val="20"/>
          <w:szCs w:val="20"/>
          <w:u w:val="none"/>
          <w:lang w:val="pt-BR"/>
        </w:rPr>
        <w:t>: (a)</w:t>
      </w:r>
      <w:r w:rsidRPr="006B3CB1">
        <w:rPr>
          <w:rFonts w:ascii="Verdana" w:hAnsi="Verdana"/>
          <w:b w:val="0"/>
          <w:sz w:val="20"/>
          <w:szCs w:val="20"/>
          <w:u w:val="none"/>
        </w:rPr>
        <w:t xml:space="preserve"> </w:t>
      </w:r>
      <w:proofErr w:type="spellStart"/>
      <w:r w:rsidRPr="006B3CB1">
        <w:rPr>
          <w:rFonts w:ascii="Verdana" w:hAnsi="Verdana"/>
          <w:b w:val="0"/>
          <w:sz w:val="20"/>
          <w:szCs w:val="20"/>
          <w:u w:val="none"/>
        </w:rPr>
        <w:t>fornecer</w:t>
      </w:r>
      <w:proofErr w:type="spellEnd"/>
      <w:r w:rsidRPr="006B3CB1">
        <w:rPr>
          <w:rFonts w:ascii="Verdana" w:hAnsi="Verdana"/>
          <w:b w:val="0"/>
          <w:sz w:val="20"/>
          <w:szCs w:val="20"/>
          <w:u w:val="none"/>
        </w:rPr>
        <w:t xml:space="preserve"> quaisquer instruções de pagamento </w:t>
      </w:r>
      <w:r w:rsidRPr="006B3CB1">
        <w:rPr>
          <w:rFonts w:ascii="Verdana" w:hAnsi="Verdana"/>
          <w:b w:val="0"/>
          <w:sz w:val="20"/>
          <w:szCs w:val="20"/>
          <w:u w:val="none"/>
          <w:lang w:val="pt-BR"/>
        </w:rPr>
        <w:t xml:space="preserve">às contrapartes dos Direitos Cedidos Fiduciariamente </w:t>
      </w:r>
      <w:r w:rsidRPr="006B3CB1">
        <w:rPr>
          <w:rFonts w:ascii="Verdana" w:hAnsi="Verdana"/>
          <w:b w:val="0"/>
          <w:sz w:val="20"/>
          <w:szCs w:val="20"/>
          <w:u w:val="none"/>
        </w:rPr>
        <w:t xml:space="preserve">ou a quaisquer terceiros diferentes de instruções </w:t>
      </w:r>
      <w:r w:rsidRPr="006B3CB1">
        <w:rPr>
          <w:rFonts w:ascii="Verdana" w:hAnsi="Verdana"/>
          <w:b w:val="0"/>
          <w:sz w:val="20"/>
          <w:szCs w:val="20"/>
          <w:u w:val="none"/>
          <w:lang w:val="pt-BR"/>
        </w:rPr>
        <w:t>previstas neste Contrato, no Contrato de Depósito e no Contrato de Administração de Contas;</w:t>
      </w:r>
      <w:r w:rsidRPr="006B3CB1">
        <w:rPr>
          <w:rFonts w:ascii="Verdana" w:hAnsi="Verdana"/>
          <w:b w:val="0"/>
          <w:sz w:val="20"/>
          <w:szCs w:val="20"/>
          <w:u w:val="none"/>
        </w:rPr>
        <w:t xml:space="preserve"> e (b) de qualquer outra maneira, alterar o direcionamento dos pagamentos decorrentes </w:t>
      </w:r>
      <w:r w:rsidRPr="006B3CB1">
        <w:rPr>
          <w:rFonts w:ascii="Verdana" w:hAnsi="Verdana"/>
          <w:b w:val="0"/>
          <w:sz w:val="20"/>
          <w:szCs w:val="20"/>
          <w:u w:val="none"/>
          <w:lang w:val="pt-BR"/>
        </w:rPr>
        <w:t xml:space="preserve">dos Direitos Cedidos Fiduciariamente em forma diversa daquela prevista neste </w:t>
      </w:r>
      <w:r w:rsidRPr="006B3CB1">
        <w:rPr>
          <w:rFonts w:ascii="Verdana" w:hAnsi="Verdana"/>
          <w:b w:val="0"/>
          <w:sz w:val="20"/>
          <w:szCs w:val="20"/>
          <w:u w:val="none"/>
        </w:rPr>
        <w:t>Contrato</w:t>
      </w:r>
      <w:r w:rsidRPr="006B3CB1">
        <w:rPr>
          <w:rFonts w:ascii="Verdana" w:hAnsi="Verdana"/>
          <w:b w:val="0"/>
          <w:sz w:val="20"/>
          <w:szCs w:val="20"/>
          <w:u w:val="none"/>
          <w:lang w:val="pt-BR"/>
        </w:rPr>
        <w:t>, no Contrato de Depósito e no Contrato de Administração de Contas</w:t>
      </w:r>
      <w:r w:rsidRPr="006B3CB1">
        <w:rPr>
          <w:rFonts w:ascii="Verdana" w:hAnsi="Verdana"/>
          <w:b w:val="0"/>
          <w:sz w:val="20"/>
          <w:szCs w:val="20"/>
          <w:u w:val="none"/>
        </w:rPr>
        <w:t>, sem a prévia e expressa anuência do Agente Fiduciário;</w:t>
      </w:r>
      <w:bookmarkEnd w:id="347"/>
      <w:bookmarkEnd w:id="348"/>
    </w:p>
    <w:p w14:paraId="1ABE11EB" w14:textId="77777777" w:rsidR="006B3CB1" w:rsidRPr="006B3CB1" w:rsidRDefault="006B3CB1" w:rsidP="006B3CB1">
      <w:pPr>
        <w:rPr>
          <w:lang w:val="x-none"/>
        </w:rPr>
      </w:pPr>
    </w:p>
    <w:p w14:paraId="08C23080" w14:textId="77777777" w:rsidR="006B3CB1" w:rsidRPr="006B3CB1" w:rsidRDefault="006B3CB1" w:rsidP="006B3CB1">
      <w:pPr>
        <w:pStyle w:val="titulo2"/>
        <w:keepNext w:val="0"/>
        <w:numPr>
          <w:ilvl w:val="0"/>
          <w:numId w:val="49"/>
        </w:numPr>
        <w:tabs>
          <w:tab w:val="left" w:pos="1560"/>
        </w:tabs>
        <w:spacing w:before="0" w:after="0" w:line="288" w:lineRule="auto"/>
        <w:ind w:left="0" w:firstLine="0"/>
        <w:rPr>
          <w:rFonts w:ascii="Verdana" w:hAnsi="Verdana"/>
          <w:b w:val="0"/>
          <w:sz w:val="20"/>
          <w:szCs w:val="20"/>
          <w:lang w:val="pt-BR"/>
        </w:rPr>
      </w:pPr>
      <w:r w:rsidRPr="006B3CB1">
        <w:rPr>
          <w:rFonts w:ascii="Verdana" w:hAnsi="Verdana"/>
          <w:b w:val="0"/>
          <w:sz w:val="20"/>
          <w:szCs w:val="20"/>
          <w:u w:val="none"/>
          <w:lang w:val="pt-BR"/>
        </w:rPr>
        <w:t>enquanto houver Debêntures em Circulação (conforme definido na Escritura de Emissão) e até que as Obrigações Garantidas tenham sido integralmente cumpridas, as Cedentes deverão manter as Contas Vinculadas abertas, instruindo, desde já, sem prejuízo de outras instruções complementares, o Banco Depositário e o Agente de Contas a agirem em estrita conformidade com a Escritura de Emissão, este Contrato, o Contrato de Depósito e o Contrato de Administração de Contas e com as instruções do Agente Fiduciário, em favor e benefício dos Debenturistas.</w:t>
      </w:r>
    </w:p>
    <w:p w14:paraId="1CCB66F5" w14:textId="77777777" w:rsidR="006B3CB1" w:rsidRPr="006B3CB1" w:rsidRDefault="006B3CB1" w:rsidP="006B3CB1">
      <w:bookmarkStart w:id="349" w:name="_Ref362300416"/>
      <w:bookmarkStart w:id="350" w:name="_Ref362350887"/>
    </w:p>
    <w:p w14:paraId="42399148"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sz w:val="20"/>
          <w:szCs w:val="20"/>
          <w:u w:val="none"/>
        </w:rPr>
        <w:t>Acompanhamento das Contas Vinculadas.</w:t>
      </w:r>
      <w:r w:rsidRPr="006B3CB1">
        <w:rPr>
          <w:rFonts w:ascii="Verdana" w:hAnsi="Verdana"/>
          <w:b w:val="0"/>
          <w:sz w:val="20"/>
          <w:szCs w:val="20"/>
          <w:u w:val="none"/>
        </w:rPr>
        <w:t xml:space="preserve"> O Agente Fiduciário deverá acompanhar, mensalmente, o saldo das Contas Vinculadas por meio de acesso aos extratos bancários das Contas Vinculadas, obtidos por meio eletrônico em sistema, cujo acesso será disponibilizado pelo Banco Depositário e/ou pelo Agente de Contas. Caso não seja viabilizado o acesso por meio eletrônico, o Banco Depositário e/ou o Agente de Contas deverão encaminhar ao Agente Fiduciário, até o 5º (quinto) Dia Útil de cada mês, extratos das Contas Vinculadas relativos ao mês imediatamente anterior.</w:t>
      </w:r>
    </w:p>
    <w:p w14:paraId="35874D8D" w14:textId="77777777" w:rsidR="006B3CB1" w:rsidRPr="006B3CB1" w:rsidRDefault="006B3CB1" w:rsidP="006B3CB1"/>
    <w:p w14:paraId="22B6DE42"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As Cedentes, nos termos do inciso V do parágrafo 3º, do artigo 1°, da Lei Complementar nº 105, de 10 de janeiro de 2001 conforme alterada, autorizam o Banco Depositário e/ou o Agente de Contas, de forma irrevogável e irretratável, a fornecer ao Agente Fiduciário as informações e a disponibilizar o acesso descrito na Cláusula 4.3 acima, reconhecendo, portanto, que os procedimentos previstos neste Contrato, no Contrato de Depósito e no Contrato de Administração de Contas não infringem o direito de sigilo bancário, que as Cedentes renunciam, desde já.</w:t>
      </w:r>
    </w:p>
    <w:p w14:paraId="5C79611E" w14:textId="77777777" w:rsidR="006B3CB1" w:rsidRPr="006B3CB1" w:rsidRDefault="006B3CB1" w:rsidP="006B3CB1"/>
    <w:p w14:paraId="378F9F41"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sz w:val="20"/>
          <w:szCs w:val="20"/>
          <w:u w:val="none"/>
        </w:rPr>
        <w:t>Movimentação das Contas Vinculadas no Curso Normal.</w:t>
      </w:r>
      <w:r w:rsidRPr="006B3CB1">
        <w:rPr>
          <w:rFonts w:ascii="Verdana" w:hAnsi="Verdana"/>
          <w:b w:val="0"/>
          <w:sz w:val="20"/>
          <w:szCs w:val="20"/>
          <w:u w:val="none"/>
        </w:rPr>
        <w:t xml:space="preserve"> Caso todos os Requisitos para Liberação (conforme definidos abaixo) estejam sendo cumpridos, a </w:t>
      </w:r>
      <w:r w:rsidRPr="006B3CB1">
        <w:rPr>
          <w:rFonts w:ascii="Verdana" w:hAnsi="Verdana"/>
          <w:b w:val="0"/>
          <w:sz w:val="20"/>
          <w:szCs w:val="20"/>
          <w:u w:val="none"/>
        </w:rPr>
        <w:lastRenderedPageBreak/>
        <w:t xml:space="preserve">seguinte mecânica deverá ser observada: </w:t>
      </w:r>
      <w:r w:rsidRPr="006B3CB1">
        <w:rPr>
          <w:rFonts w:ascii="Verdana" w:hAnsi="Verdana"/>
          <w:sz w:val="20"/>
          <w:szCs w:val="20"/>
          <w:u w:val="none"/>
        </w:rPr>
        <w:t>(a)</w:t>
      </w:r>
      <w:r w:rsidRPr="006B3CB1">
        <w:rPr>
          <w:rFonts w:ascii="Verdana" w:hAnsi="Verdana"/>
          <w:b w:val="0"/>
          <w:sz w:val="20"/>
          <w:szCs w:val="20"/>
          <w:u w:val="none"/>
          <w:lang w:val="pt-BR"/>
        </w:rPr>
        <w:t> </w:t>
      </w:r>
      <w:r w:rsidRPr="006B3CB1">
        <w:rPr>
          <w:rFonts w:ascii="Verdana" w:hAnsi="Verdana"/>
          <w:b w:val="0"/>
          <w:sz w:val="20"/>
          <w:szCs w:val="20"/>
          <w:u w:val="none"/>
        </w:rPr>
        <w:t xml:space="preserve">todos os pagamentos decorrentes dos Direitos Cedidos Fiduciariamente devidos às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(incluindo, mas não se limitando, totalidade dos Direitos Creditórios dos </w:t>
      </w:r>
      <w:proofErr w:type="spellStart"/>
      <w:r w:rsidRPr="006B3CB1">
        <w:rPr>
          <w:rFonts w:ascii="Verdana" w:hAnsi="Verdana"/>
          <w:b w:val="0"/>
          <w:sz w:val="20"/>
          <w:szCs w:val="20"/>
          <w:u w:val="none"/>
        </w:rPr>
        <w:t>CCVEs</w:t>
      </w:r>
      <w:proofErr w:type="spellEnd"/>
      <w:r w:rsidRPr="006B3CB1">
        <w:rPr>
          <w:rFonts w:ascii="Verdana" w:hAnsi="Verdana"/>
          <w:b w:val="0"/>
          <w:sz w:val="20"/>
          <w:szCs w:val="20"/>
          <w:u w:val="none"/>
        </w:rPr>
        <w:t xml:space="preserve">) deverão ser efetuados exclusivamente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e </w:t>
      </w:r>
      <w:r w:rsidRPr="006B3CB1">
        <w:rPr>
          <w:rFonts w:ascii="Verdana" w:hAnsi="Verdana"/>
          <w:sz w:val="20"/>
          <w:szCs w:val="20"/>
          <w:u w:val="none"/>
        </w:rPr>
        <w:t>(b)</w:t>
      </w:r>
      <w:r w:rsidRPr="006B3CB1">
        <w:rPr>
          <w:rFonts w:ascii="Verdana" w:hAnsi="Verdana"/>
          <w:b w:val="0"/>
          <w:sz w:val="20"/>
          <w:szCs w:val="20"/>
          <w:u w:val="none"/>
        </w:rPr>
        <w:t xml:space="preserve"> após cada recebimento dos Direitos Cedidos Fiduciariamente nas Contas Vinculadas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o Banco Depositário transferirá no Dia Útil subsequente ao referido recebimento (ou no mesmo Dia Útil, desde que o recebimento tenha ocorrido até às 14:00 horas (“</w:t>
      </w:r>
      <w:r w:rsidRPr="006B3CB1">
        <w:rPr>
          <w:rFonts w:ascii="Verdana" w:hAnsi="Verdana"/>
          <w:b w:val="0"/>
          <w:sz w:val="20"/>
          <w:szCs w:val="20"/>
        </w:rPr>
        <w:t>Horário Máximo</w:t>
      </w:r>
      <w:r w:rsidRPr="006B3CB1">
        <w:rPr>
          <w:rFonts w:ascii="Verdana" w:hAnsi="Verdana"/>
          <w:b w:val="0"/>
          <w:sz w:val="20"/>
          <w:szCs w:val="20"/>
          <w:u w:val="none"/>
        </w:rPr>
        <w:t xml:space="preserve">”) a totalidade dos recursos existentes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para as contas de livre movimentação de titularidade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descritas no </w:t>
      </w:r>
      <w:r w:rsidRPr="006B3CB1">
        <w:rPr>
          <w:rFonts w:ascii="Verdana" w:hAnsi="Verdana"/>
          <w:b w:val="0"/>
          <w:sz w:val="20"/>
          <w:szCs w:val="20"/>
        </w:rPr>
        <w:t xml:space="preserve">Anexo </w:t>
      </w:r>
      <w:r w:rsidRPr="006B3CB1">
        <w:rPr>
          <w:rFonts w:ascii="Verdana" w:hAnsi="Verdana"/>
          <w:b w:val="0"/>
          <w:sz w:val="20"/>
          <w:szCs w:val="20"/>
          <w:lang w:val="pt-BR"/>
        </w:rPr>
        <w:t>IX</w:t>
      </w:r>
      <w:r w:rsidRPr="006B3CB1">
        <w:rPr>
          <w:rFonts w:ascii="Verdana" w:hAnsi="Verdana"/>
          <w:b w:val="0"/>
          <w:sz w:val="20"/>
          <w:szCs w:val="20"/>
          <w:u w:val="none"/>
        </w:rPr>
        <w:t xml:space="preserve"> ao presente Contrato (“</w:t>
      </w:r>
      <w:r w:rsidRPr="006B3CB1">
        <w:rPr>
          <w:rFonts w:ascii="Verdana" w:hAnsi="Verdana"/>
          <w:b w:val="0"/>
          <w:sz w:val="20"/>
          <w:szCs w:val="20"/>
        </w:rPr>
        <w:t xml:space="preserve">Contas Movimento das </w:t>
      </w:r>
      <w:proofErr w:type="spellStart"/>
      <w:r w:rsidRPr="006B3CB1">
        <w:rPr>
          <w:rFonts w:ascii="Verdana" w:hAnsi="Verdana"/>
          <w:b w:val="0"/>
          <w:sz w:val="20"/>
          <w:szCs w:val="20"/>
        </w:rPr>
        <w:t>SPEs</w:t>
      </w:r>
      <w:proofErr w:type="spellEnd"/>
      <w:r w:rsidRPr="006B3CB1">
        <w:rPr>
          <w:rFonts w:ascii="Verdana" w:hAnsi="Verdana"/>
          <w:b w:val="0"/>
          <w:sz w:val="20"/>
          <w:szCs w:val="20"/>
          <w:u w:val="none"/>
        </w:rPr>
        <w:t>”).</w:t>
      </w:r>
    </w:p>
    <w:p w14:paraId="1BDD54E9" w14:textId="77777777" w:rsidR="006B3CB1" w:rsidRPr="006B3CB1" w:rsidRDefault="006B3CB1" w:rsidP="006B3CB1"/>
    <w:p w14:paraId="150F2F63"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Para fins do presente Contrato, entende-se como “</w:t>
      </w:r>
      <w:r w:rsidRPr="006B3CB1">
        <w:rPr>
          <w:rFonts w:ascii="Verdana" w:hAnsi="Verdana"/>
          <w:b w:val="0"/>
          <w:sz w:val="20"/>
          <w:szCs w:val="20"/>
        </w:rPr>
        <w:t>Requisitos para Liberação</w:t>
      </w:r>
      <w:r w:rsidRPr="006B3CB1">
        <w:rPr>
          <w:rFonts w:ascii="Verdana" w:hAnsi="Verdana"/>
          <w:b w:val="0"/>
          <w:sz w:val="20"/>
          <w:szCs w:val="20"/>
          <w:u w:val="none"/>
        </w:rPr>
        <w:t xml:space="preserve">” os seguintes requisitos: </w:t>
      </w:r>
      <w:r w:rsidRPr="006B3CB1">
        <w:rPr>
          <w:rFonts w:ascii="Verdana" w:hAnsi="Verdana"/>
          <w:sz w:val="20"/>
          <w:szCs w:val="20"/>
          <w:u w:val="none"/>
        </w:rPr>
        <w:t>(i)</w:t>
      </w:r>
      <w:r w:rsidRPr="006B3CB1">
        <w:rPr>
          <w:rFonts w:ascii="Verdana" w:hAnsi="Verdana"/>
          <w:b w:val="0"/>
          <w:sz w:val="20"/>
          <w:szCs w:val="20"/>
          <w:u w:val="none"/>
        </w:rPr>
        <w:t xml:space="preserve"> a não ocorrência de vencimento antecipado das Debêntures; e </w:t>
      </w:r>
      <w:r w:rsidRPr="006B3CB1">
        <w:rPr>
          <w:rFonts w:ascii="Verdana" w:hAnsi="Verdana"/>
          <w:sz w:val="20"/>
          <w:szCs w:val="20"/>
          <w:u w:val="none"/>
        </w:rPr>
        <w:t>(</w:t>
      </w:r>
      <w:proofErr w:type="spellStart"/>
      <w:r w:rsidRPr="006B3CB1">
        <w:rPr>
          <w:rFonts w:ascii="Verdana" w:hAnsi="Verdana"/>
          <w:sz w:val="20"/>
          <w:szCs w:val="20"/>
          <w:u w:val="none"/>
        </w:rPr>
        <w:t>ii</w:t>
      </w:r>
      <w:proofErr w:type="spellEnd"/>
      <w:r w:rsidRPr="006B3CB1">
        <w:rPr>
          <w:rFonts w:ascii="Verdana" w:hAnsi="Verdana"/>
          <w:sz w:val="20"/>
          <w:szCs w:val="20"/>
          <w:u w:val="none"/>
        </w:rPr>
        <w:t xml:space="preserve">) </w:t>
      </w:r>
      <w:r w:rsidRPr="006B3CB1">
        <w:rPr>
          <w:rFonts w:ascii="Verdana" w:hAnsi="Verdana"/>
          <w:b w:val="0"/>
          <w:sz w:val="20"/>
          <w:szCs w:val="20"/>
          <w:u w:val="none"/>
        </w:rPr>
        <w:t>a não ocorrência de Amortização Extraordinária Obrigatória (conforme definida na Escritura).</w:t>
      </w:r>
    </w:p>
    <w:p w14:paraId="02999A0C" w14:textId="77777777" w:rsidR="006B3CB1" w:rsidRPr="006B3CB1" w:rsidRDefault="006B3CB1" w:rsidP="006B3CB1"/>
    <w:p w14:paraId="59B770DC"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sz w:val="20"/>
          <w:szCs w:val="20"/>
          <w:u w:val="none"/>
        </w:rPr>
        <w:t>Retenção e Movimentação das Contas Vinculadas em caso de Amortização Extraordinária Obrigatória.</w:t>
      </w:r>
      <w:r w:rsidRPr="006B3CB1">
        <w:rPr>
          <w:rFonts w:ascii="Verdana" w:hAnsi="Verdana"/>
          <w:b w:val="0"/>
          <w:sz w:val="20"/>
          <w:szCs w:val="20"/>
          <w:u w:val="none"/>
        </w:rPr>
        <w:t xml:space="preserve"> Caso 50% (cinquenta por cento) dos Debenturistas reunidos em Assembleia Geral de Debenturistas deliberem favoravelmente à Amortização Extraordinária Obrigatória, nos termos descritos na Cláusula 8.4 Escritura de Emissão, o Agente Fiduciário deverá comunicar, no mesmo Dia Útil, ao Agente de Contas</w:t>
      </w:r>
      <w:r w:rsidRPr="006B3CB1">
        <w:rPr>
          <w:rFonts w:ascii="Verdana" w:hAnsi="Verdana"/>
          <w:b w:val="0"/>
          <w:sz w:val="20"/>
          <w:szCs w:val="20"/>
          <w:u w:val="none"/>
          <w:lang w:val="pt-BR"/>
        </w:rPr>
        <w:t>, com cópia para a Emissora,</w:t>
      </w:r>
      <w:r w:rsidRPr="006B3CB1">
        <w:rPr>
          <w:rFonts w:ascii="Verdana" w:hAnsi="Verdana"/>
          <w:b w:val="0"/>
          <w:sz w:val="20"/>
          <w:szCs w:val="20"/>
          <w:u w:val="none"/>
        </w:rPr>
        <w:t xml:space="preserve"> sobre a ocorrência de tal evento, devendo o Agente de Contas notificar o</w:t>
      </w:r>
      <w:r w:rsidRPr="006B3CB1">
        <w:rPr>
          <w:rFonts w:ascii="Verdana" w:hAnsi="Verdana"/>
          <w:b w:val="0"/>
          <w:sz w:val="20"/>
          <w:szCs w:val="20"/>
          <w:u w:val="none"/>
          <w:lang w:val="pt-BR"/>
        </w:rPr>
        <w:t xml:space="preserve"> </w:t>
      </w:r>
      <w:r w:rsidRPr="006B3CB1">
        <w:rPr>
          <w:rFonts w:ascii="Verdana" w:hAnsi="Verdana"/>
          <w:b w:val="0"/>
          <w:sz w:val="20"/>
          <w:szCs w:val="20"/>
          <w:u w:val="none"/>
        </w:rPr>
        <w:t>Banco Depositário</w:t>
      </w:r>
      <w:r w:rsidRPr="006B3CB1">
        <w:rPr>
          <w:rFonts w:ascii="Verdana" w:hAnsi="Verdana"/>
          <w:b w:val="0"/>
          <w:sz w:val="20"/>
          <w:szCs w:val="20"/>
          <w:u w:val="none"/>
          <w:lang w:val="pt-BR"/>
        </w:rPr>
        <w:t>, com cópia para o Agente Fiduciário,</w:t>
      </w:r>
      <w:r w:rsidRPr="006B3CB1">
        <w:rPr>
          <w:rFonts w:ascii="Verdana" w:hAnsi="Verdana"/>
          <w:b w:val="0"/>
          <w:sz w:val="20"/>
          <w:szCs w:val="20"/>
          <w:u w:val="none"/>
        </w:rPr>
        <w:t xml:space="preserve"> no Dia Útil subsequente, ordenando</w:t>
      </w:r>
      <w:r w:rsidRPr="006B3CB1">
        <w:rPr>
          <w:rFonts w:ascii="Verdana" w:hAnsi="Verdana"/>
          <w:b w:val="0"/>
          <w:sz w:val="20"/>
          <w:szCs w:val="20"/>
          <w:u w:val="none"/>
          <w:lang w:val="pt-BR"/>
        </w:rPr>
        <w:t xml:space="preserve"> o Banco Depositário </w:t>
      </w:r>
      <w:r w:rsidRPr="006B3CB1">
        <w:rPr>
          <w:rFonts w:ascii="Verdana" w:hAnsi="Verdana"/>
          <w:b w:val="0"/>
          <w:sz w:val="20"/>
          <w:szCs w:val="20"/>
          <w:u w:val="none"/>
        </w:rPr>
        <w:t xml:space="preserve"> a observar a mecânica relativamente às Contas Vinculadas prevista nesta Cláusula 4.5.</w:t>
      </w:r>
    </w:p>
    <w:p w14:paraId="6D719218" w14:textId="77777777" w:rsidR="006B3CB1" w:rsidRPr="006B3CB1" w:rsidRDefault="006B3CB1" w:rsidP="006B3CB1">
      <w:pPr>
        <w:pStyle w:val="PargrafodaLista"/>
        <w:tabs>
          <w:tab w:val="left" w:pos="993"/>
          <w:tab w:val="left" w:pos="1276"/>
        </w:tabs>
        <w:ind w:hanging="708"/>
        <w:jc w:val="both"/>
        <w:rPr>
          <w:b/>
        </w:rPr>
      </w:pPr>
    </w:p>
    <w:p w14:paraId="38FEA253"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 xml:space="preserve">Todos os pagamentos decorrentes dos Direitos Cedidos Fiduciariamente devidos às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(incluindo, mas não se limitando, os Direitos Creditórios dos </w:t>
      </w:r>
      <w:proofErr w:type="spellStart"/>
      <w:r w:rsidRPr="006B3CB1">
        <w:rPr>
          <w:rFonts w:ascii="Verdana" w:hAnsi="Verdana"/>
          <w:b w:val="0"/>
          <w:sz w:val="20"/>
          <w:szCs w:val="20"/>
          <w:u w:val="none"/>
        </w:rPr>
        <w:t>CCVEs</w:t>
      </w:r>
      <w:proofErr w:type="spellEnd"/>
      <w:r w:rsidRPr="006B3CB1">
        <w:rPr>
          <w:rFonts w:ascii="Verdana" w:hAnsi="Verdana"/>
          <w:b w:val="0"/>
          <w:sz w:val="20"/>
          <w:szCs w:val="20"/>
          <w:u w:val="none"/>
        </w:rPr>
        <w:t xml:space="preserve">) deverão ser efetuados exclusivamente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sendo certo que o Banco Depositário, no Dia Útil subsequente ao recebimento de tais pagamentos (ou no mesmo Dia Útil, desde que o recebimento tenha ocorrido até o Horário Máximo): </w:t>
      </w:r>
      <w:r w:rsidRPr="006B3CB1">
        <w:rPr>
          <w:rFonts w:ascii="Verdana" w:hAnsi="Verdana"/>
          <w:sz w:val="20"/>
          <w:szCs w:val="20"/>
          <w:u w:val="none"/>
        </w:rPr>
        <w:t>(1)</w:t>
      </w:r>
      <w:r w:rsidRPr="006B3CB1">
        <w:rPr>
          <w:rFonts w:ascii="Verdana" w:hAnsi="Verdana"/>
          <w:b w:val="0"/>
          <w:sz w:val="20"/>
          <w:szCs w:val="20"/>
          <w:u w:val="none"/>
        </w:rPr>
        <w:t xml:space="preserve"> reterá 60% (sessenta por cento) dos valores depositados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w:t>
      </w:r>
      <w:r w:rsidRPr="006B3CB1">
        <w:rPr>
          <w:rFonts w:ascii="Verdana" w:hAnsi="Verdana"/>
          <w:b w:val="0"/>
          <w:sz w:val="20"/>
          <w:szCs w:val="20"/>
        </w:rPr>
        <w:t xml:space="preserve">Recursos Retidos em Garantia – </w:t>
      </w:r>
      <w:proofErr w:type="spellStart"/>
      <w:r w:rsidRPr="006B3CB1">
        <w:rPr>
          <w:rFonts w:ascii="Verdana" w:hAnsi="Verdana"/>
          <w:b w:val="0"/>
          <w:sz w:val="20"/>
          <w:szCs w:val="20"/>
        </w:rPr>
        <w:t>SPEs</w:t>
      </w:r>
      <w:proofErr w:type="spellEnd"/>
      <w:r w:rsidRPr="006B3CB1">
        <w:rPr>
          <w:rFonts w:ascii="Verdana" w:hAnsi="Verdana"/>
          <w:b w:val="0"/>
          <w:sz w:val="20"/>
          <w:szCs w:val="20"/>
          <w:u w:val="none"/>
        </w:rPr>
        <w:t xml:space="preserve">”)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e </w:t>
      </w:r>
      <w:r w:rsidRPr="006B3CB1">
        <w:rPr>
          <w:rFonts w:ascii="Verdana" w:hAnsi="Verdana"/>
          <w:sz w:val="20"/>
          <w:szCs w:val="20"/>
          <w:u w:val="none"/>
        </w:rPr>
        <w:t>(2)</w:t>
      </w:r>
      <w:r w:rsidRPr="006B3CB1">
        <w:rPr>
          <w:rFonts w:ascii="Verdana" w:hAnsi="Verdana"/>
          <w:b w:val="0"/>
          <w:sz w:val="20"/>
          <w:szCs w:val="20"/>
          <w:u w:val="none"/>
        </w:rPr>
        <w:t xml:space="preserve"> transferirá os demais 40% (quarenta por cento) dos valores depositados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para as Contas Movimento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w:t>
      </w:r>
    </w:p>
    <w:p w14:paraId="1BA60A85" w14:textId="77777777" w:rsidR="006B3CB1" w:rsidRPr="006B3CB1" w:rsidRDefault="006B3CB1" w:rsidP="006B3CB1">
      <w:pPr>
        <w:pStyle w:val="PargrafodaLista"/>
        <w:tabs>
          <w:tab w:val="left" w:pos="993"/>
          <w:tab w:val="left" w:pos="1276"/>
        </w:tabs>
        <w:ind w:left="0"/>
        <w:jc w:val="both"/>
      </w:pPr>
    </w:p>
    <w:p w14:paraId="4BEE44EA" w14:textId="77777777" w:rsidR="006B3CB1" w:rsidRPr="006B3CB1" w:rsidRDefault="006B3CB1" w:rsidP="006B3CB1">
      <w:pPr>
        <w:pStyle w:val="titulo2"/>
        <w:keepNext w:val="0"/>
        <w:numPr>
          <w:ilvl w:val="3"/>
          <w:numId w:val="58"/>
        </w:numPr>
        <w:spacing w:before="0" w:after="0" w:line="288" w:lineRule="auto"/>
        <w:rPr>
          <w:rFonts w:ascii="Verdana" w:hAnsi="Verdana"/>
          <w:i/>
          <w:sz w:val="20"/>
          <w:szCs w:val="20"/>
        </w:rPr>
      </w:pPr>
      <w:r w:rsidRPr="006B3CB1">
        <w:rPr>
          <w:rFonts w:ascii="Verdana" w:hAnsi="Verdana"/>
          <w:b w:val="0"/>
          <w:sz w:val="20"/>
          <w:szCs w:val="20"/>
          <w:u w:val="none"/>
          <w:lang w:val="pt-BR"/>
        </w:rPr>
        <w:t>E</w:t>
      </w:r>
      <w:proofErr w:type="spellStart"/>
      <w:r w:rsidRPr="006B3CB1">
        <w:rPr>
          <w:rFonts w:ascii="Verdana" w:hAnsi="Verdana"/>
          <w:b w:val="0"/>
          <w:sz w:val="20"/>
          <w:szCs w:val="20"/>
          <w:u w:val="none"/>
        </w:rPr>
        <w:t>xclusivamente</w:t>
      </w:r>
      <w:proofErr w:type="spellEnd"/>
      <w:r w:rsidRPr="006B3CB1">
        <w:rPr>
          <w:rFonts w:ascii="Verdana" w:hAnsi="Verdana"/>
          <w:b w:val="0"/>
          <w:sz w:val="20"/>
          <w:szCs w:val="20"/>
          <w:u w:val="none"/>
        </w:rPr>
        <w:t xml:space="preserve"> no caso das hipóteses previstas nos incisos (i) e (</w:t>
      </w:r>
      <w:proofErr w:type="spellStart"/>
      <w:r w:rsidRPr="006B3CB1">
        <w:rPr>
          <w:rFonts w:ascii="Verdana" w:hAnsi="Verdana"/>
          <w:b w:val="0"/>
          <w:sz w:val="20"/>
          <w:szCs w:val="20"/>
          <w:u w:val="none"/>
        </w:rPr>
        <w:t>iv</w:t>
      </w:r>
      <w:proofErr w:type="spellEnd"/>
      <w:r w:rsidRPr="006B3CB1">
        <w:rPr>
          <w:rFonts w:ascii="Verdana" w:hAnsi="Verdana"/>
          <w:b w:val="0"/>
          <w:sz w:val="20"/>
          <w:szCs w:val="20"/>
          <w:u w:val="none"/>
        </w:rPr>
        <w:t xml:space="preserve">) da Cláusula 8.4.1 </w:t>
      </w:r>
      <w:r w:rsidRPr="006B3CB1">
        <w:rPr>
          <w:rFonts w:ascii="Verdana" w:hAnsi="Verdana"/>
          <w:b w:val="0"/>
          <w:sz w:val="20"/>
          <w:szCs w:val="20"/>
          <w:u w:val="none"/>
          <w:lang w:val="pt-BR"/>
        </w:rPr>
        <w:t>da Escritura de Emissão</w:t>
      </w:r>
      <w:r w:rsidRPr="006B3CB1">
        <w:rPr>
          <w:rFonts w:ascii="Verdana" w:hAnsi="Verdana"/>
          <w:b w:val="0"/>
          <w:sz w:val="20"/>
          <w:szCs w:val="20"/>
          <w:u w:val="none"/>
        </w:rPr>
        <w:t>, caso sejam comprovadamente sanadas as obrigações inadimplidas que deram causa à Amortização Extraordinária Obrigatória, conforme venha a ser deliberado por Debenturistas representando, no mínimo, 50% (cinquenta por cento) das Debêntures em Circulação, reunidos em Assembleia Geral de Debenturistas convocada especificamente para este fim</w:t>
      </w:r>
      <w:r w:rsidRPr="006B3CB1">
        <w:rPr>
          <w:rFonts w:ascii="Verdana" w:hAnsi="Verdana"/>
          <w:b w:val="0"/>
          <w:sz w:val="20"/>
          <w:szCs w:val="20"/>
          <w:u w:val="none"/>
          <w:lang w:val="pt-BR"/>
        </w:rPr>
        <w:t>, a</w:t>
      </w:r>
      <w:r w:rsidRPr="006B3CB1">
        <w:rPr>
          <w:rFonts w:ascii="Verdana" w:hAnsi="Verdana"/>
          <w:b w:val="0"/>
          <w:sz w:val="20"/>
          <w:szCs w:val="20"/>
          <w:u w:val="none"/>
        </w:rPr>
        <w:t xml:space="preserve"> retenção dos 60% (sessenta por cento) dos valores depositados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prevista no item (1) da Cláusula 4.5.1 acima cessará em até 1 (um) Dia Útil contado da data </w:t>
      </w:r>
      <w:r w:rsidRPr="006B3CB1">
        <w:rPr>
          <w:rFonts w:ascii="Verdana" w:hAnsi="Verdana"/>
          <w:b w:val="0"/>
          <w:sz w:val="20"/>
          <w:szCs w:val="20"/>
          <w:u w:val="none"/>
          <w:lang w:val="pt-BR"/>
        </w:rPr>
        <w:t xml:space="preserve">da realização </w:t>
      </w:r>
      <w:r w:rsidRPr="006B3CB1">
        <w:rPr>
          <w:rFonts w:ascii="Verdana" w:hAnsi="Verdana"/>
          <w:b w:val="0"/>
          <w:sz w:val="20"/>
          <w:szCs w:val="20"/>
          <w:u w:val="none"/>
          <w:lang w:val="pt-BR"/>
        </w:rPr>
        <w:lastRenderedPageBreak/>
        <w:t>de referida</w:t>
      </w:r>
      <w:r w:rsidRPr="006B3CB1">
        <w:rPr>
          <w:rFonts w:ascii="Verdana" w:hAnsi="Verdana"/>
          <w:b w:val="0"/>
          <w:sz w:val="20"/>
          <w:szCs w:val="20"/>
          <w:u w:val="none"/>
        </w:rPr>
        <w:t xml:space="preserve"> Assembleia Geral de Debenturistas. Neste caso: </w:t>
      </w:r>
      <w:r w:rsidRPr="006B3CB1">
        <w:rPr>
          <w:rFonts w:ascii="Verdana" w:hAnsi="Verdana"/>
          <w:sz w:val="20"/>
          <w:szCs w:val="20"/>
          <w:u w:val="none"/>
        </w:rPr>
        <w:t>(i)</w:t>
      </w:r>
      <w:r w:rsidRPr="006B3CB1">
        <w:rPr>
          <w:rFonts w:ascii="Verdana" w:hAnsi="Verdana"/>
          <w:b w:val="0"/>
          <w:sz w:val="20"/>
          <w:szCs w:val="20"/>
          <w:u w:val="none"/>
        </w:rPr>
        <w:t xml:space="preserve"> o Agente Fiduciário notificará, </w:t>
      </w:r>
      <w:r w:rsidRPr="006B3CB1">
        <w:rPr>
          <w:rFonts w:ascii="Verdana" w:hAnsi="Verdana"/>
          <w:b w:val="0"/>
          <w:sz w:val="20"/>
          <w:szCs w:val="20"/>
          <w:u w:val="none"/>
          <w:lang w:val="pt-BR"/>
        </w:rPr>
        <w:t>em 1 (um) Dia Útil contado de</w:t>
      </w:r>
      <w:r w:rsidRPr="006B3CB1">
        <w:rPr>
          <w:rFonts w:ascii="Verdana" w:hAnsi="Verdana"/>
          <w:b w:val="0"/>
          <w:sz w:val="20"/>
          <w:szCs w:val="20"/>
          <w:u w:val="none"/>
        </w:rPr>
        <w:t xml:space="preserve"> referida Assembleia, o Agente de Contas, ordenando a suspenção das retenções; e </w:t>
      </w:r>
      <w:r w:rsidRPr="006B3CB1">
        <w:rPr>
          <w:rFonts w:ascii="Verdana" w:hAnsi="Verdana"/>
          <w:sz w:val="20"/>
          <w:szCs w:val="20"/>
          <w:u w:val="none"/>
        </w:rPr>
        <w:t>(</w:t>
      </w:r>
      <w:proofErr w:type="spellStart"/>
      <w:r w:rsidRPr="006B3CB1">
        <w:rPr>
          <w:rFonts w:ascii="Verdana" w:hAnsi="Verdana"/>
          <w:sz w:val="20"/>
          <w:szCs w:val="20"/>
          <w:u w:val="none"/>
        </w:rPr>
        <w:t>ii</w:t>
      </w:r>
      <w:proofErr w:type="spellEnd"/>
      <w:r w:rsidRPr="006B3CB1">
        <w:rPr>
          <w:rFonts w:ascii="Verdana" w:hAnsi="Verdana"/>
          <w:sz w:val="20"/>
          <w:szCs w:val="20"/>
          <w:u w:val="none"/>
        </w:rPr>
        <w:t>)</w:t>
      </w:r>
      <w:r w:rsidRPr="006B3CB1">
        <w:rPr>
          <w:rFonts w:ascii="Verdana" w:hAnsi="Verdana"/>
          <w:b w:val="0"/>
          <w:sz w:val="20"/>
          <w:szCs w:val="20"/>
          <w:u w:val="none"/>
        </w:rPr>
        <w:t xml:space="preserve"> até o Dia Útil subsequente, o Agente de Contas notificará o Banco Depositário, autorizando-o a cessar as retenções e retomar a liberação automática prevista na Cláusula 4.4 acima dos recursos futuros, sendo que: (a) os recursos já retidos nas Contas Vinculadas deverão ser utilizados para o pagamento da próxima amortização; e (b) a próxima amortização será a maior entre (1) </w:t>
      </w:r>
      <w:r w:rsidRPr="006B3CB1">
        <w:rPr>
          <w:rFonts w:ascii="Verdana" w:hAnsi="Verdana"/>
          <w:b w:val="0"/>
          <w:sz w:val="20"/>
          <w:szCs w:val="20"/>
          <w:u w:val="none"/>
          <w:lang w:val="pt-BR"/>
        </w:rPr>
        <w:t>o montante d</w:t>
      </w:r>
      <w:r w:rsidRPr="006B3CB1">
        <w:rPr>
          <w:rFonts w:ascii="Verdana" w:hAnsi="Verdana"/>
          <w:b w:val="0"/>
          <w:sz w:val="20"/>
          <w:szCs w:val="20"/>
          <w:u w:val="none"/>
        </w:rPr>
        <w:t xml:space="preserve">os Recursos Retidos em Garantia –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e (2) </w:t>
      </w:r>
      <w:r w:rsidRPr="006B3CB1">
        <w:rPr>
          <w:rFonts w:ascii="Verdana" w:hAnsi="Verdana"/>
          <w:b w:val="0"/>
          <w:sz w:val="20"/>
          <w:szCs w:val="20"/>
          <w:u w:val="none"/>
          <w:lang w:val="pt-BR"/>
        </w:rPr>
        <w:t xml:space="preserve">o montante a ser pago a título de </w:t>
      </w:r>
      <w:r w:rsidRPr="006B3CB1">
        <w:rPr>
          <w:rFonts w:ascii="Verdana" w:hAnsi="Verdana"/>
          <w:b w:val="0"/>
          <w:sz w:val="20"/>
          <w:szCs w:val="20"/>
          <w:u w:val="none"/>
        </w:rPr>
        <w:t xml:space="preserve"> amortização ordinária das Debêntures (nos termos da Cláusula 6.7 da Escritura de Emissão)</w:t>
      </w:r>
      <w:r w:rsidRPr="006B3CB1">
        <w:rPr>
          <w:rFonts w:ascii="Verdana" w:hAnsi="Verdana"/>
          <w:b w:val="0"/>
          <w:sz w:val="20"/>
          <w:szCs w:val="20"/>
          <w:u w:val="none"/>
          <w:lang w:val="pt-BR"/>
        </w:rPr>
        <w:t>, devida em data imediatamente subsequente à Assembleia Geral de Debenturistas, acrescida da Remuneração (nos termos da Cláusula 6.8 da Escritura de Emissão)</w:t>
      </w:r>
      <w:r w:rsidRPr="006B3CB1">
        <w:rPr>
          <w:rFonts w:ascii="Verdana" w:hAnsi="Verdana"/>
          <w:b w:val="0"/>
          <w:sz w:val="20"/>
          <w:szCs w:val="20"/>
          <w:u w:val="none"/>
        </w:rPr>
        <w:t>, podendo haver Amortização Extraordinária Obrigatória neste período, observado o disposto na Escritura de Emissão.</w:t>
      </w:r>
      <w:r w:rsidRPr="006B3CB1">
        <w:rPr>
          <w:rFonts w:ascii="Verdana" w:hAnsi="Verdana"/>
          <w:b w:val="0"/>
          <w:sz w:val="20"/>
          <w:szCs w:val="20"/>
          <w:u w:val="none"/>
          <w:lang w:val="pt-BR"/>
        </w:rPr>
        <w:t xml:space="preserve"> </w:t>
      </w:r>
    </w:p>
    <w:p w14:paraId="0ED6B27B" w14:textId="77777777" w:rsidR="006B3CB1" w:rsidRPr="006B3CB1" w:rsidRDefault="006B3CB1" w:rsidP="006B3CB1">
      <w:pPr>
        <w:ind w:left="708"/>
      </w:pPr>
    </w:p>
    <w:p w14:paraId="5D89DA9E"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 xml:space="preserve">Enquanto a hipótese que causou a decretação da Amortização Extraordinária Obrigatória não tiver sido </w:t>
      </w:r>
      <w:r w:rsidRPr="006B3CB1">
        <w:rPr>
          <w:rFonts w:ascii="Verdana" w:hAnsi="Verdana"/>
          <w:b w:val="0"/>
          <w:sz w:val="20"/>
          <w:szCs w:val="20"/>
          <w:u w:val="none"/>
          <w:lang w:val="pt-BR"/>
        </w:rPr>
        <w:t>sanada e não tiver ocorrido Assembleia Geral de Debenturistas nos termos da Cláusula 4.5.1.1 acima</w:t>
      </w:r>
      <w:r w:rsidRPr="006B3CB1">
        <w:rPr>
          <w:rFonts w:ascii="Verdana" w:hAnsi="Verdana"/>
          <w:b w:val="0"/>
          <w:sz w:val="20"/>
          <w:szCs w:val="20"/>
          <w:u w:val="none"/>
        </w:rPr>
        <w:t xml:space="preserve">, o Agente Fiduciário notificará o Agente de Contas, no Dia Útil subsequente ao fim de cada Trimestre (conforme definido na Escritura de Emissão), para que este, no Dia Útil subsequente, notifique o Banco Depositário, orientando-o a transferir os Recursos Retidos em Garantia -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das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diretamente à Conta Vinculada da PCHPAR e, desta, para a Conta Vinculada da Emissora, em ambos os casos no Dia Útil subsequente (ou no mesmo Dia Útil, desde que a transferência anterior tenha ocorrido até o Horário Máximo). Uma vez Transferidos à Conta Vinculada da Emissora os recursos constituirão os “</w:t>
      </w:r>
      <w:r w:rsidRPr="006B3CB1">
        <w:rPr>
          <w:rFonts w:ascii="Verdana" w:hAnsi="Verdana"/>
          <w:b w:val="0"/>
          <w:sz w:val="20"/>
          <w:szCs w:val="20"/>
        </w:rPr>
        <w:t>Recursos Retidos em Garantia - Emissora</w:t>
      </w:r>
      <w:r w:rsidRPr="006B3CB1">
        <w:rPr>
          <w:rFonts w:ascii="Verdana" w:hAnsi="Verdana"/>
          <w:b w:val="0"/>
          <w:sz w:val="20"/>
          <w:szCs w:val="20"/>
          <w:u w:val="none"/>
        </w:rPr>
        <w:t xml:space="preserve">”. </w:t>
      </w:r>
    </w:p>
    <w:p w14:paraId="0C94D99C" w14:textId="77777777" w:rsidR="006B3CB1" w:rsidRPr="006B3CB1" w:rsidRDefault="006B3CB1" w:rsidP="006B3CB1">
      <w:pPr>
        <w:ind w:left="708"/>
      </w:pPr>
    </w:p>
    <w:p w14:paraId="456CF2F7"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A Emissora informará ao Agente Fiduciário, em até 5 (cinco) Dias Uteis contados do encerramento de cada Trimestre:</w:t>
      </w:r>
    </w:p>
    <w:p w14:paraId="7FB1B788" w14:textId="77777777" w:rsidR="006B3CB1" w:rsidRPr="006B3CB1" w:rsidRDefault="006B3CB1" w:rsidP="006B3CB1">
      <w:pPr>
        <w:ind w:left="708"/>
      </w:pPr>
    </w:p>
    <w:p w14:paraId="5FDAD963" w14:textId="77777777" w:rsidR="006B3CB1" w:rsidRPr="006B3CB1" w:rsidRDefault="006B3CB1" w:rsidP="006B3CB1">
      <w:pPr>
        <w:pStyle w:val="PargrafodaLista"/>
        <w:numPr>
          <w:ilvl w:val="0"/>
          <w:numId w:val="52"/>
        </w:numPr>
        <w:ind w:left="1560" w:hanging="709"/>
        <w:contextualSpacing w:val="0"/>
        <w:jc w:val="both"/>
      </w:pPr>
      <w:r w:rsidRPr="006B3CB1">
        <w:t xml:space="preserve">o saldo final de caixa apurado nas Contas Movimento das </w:t>
      </w:r>
      <w:proofErr w:type="spellStart"/>
      <w:r w:rsidRPr="006B3CB1">
        <w:t>SPEs</w:t>
      </w:r>
      <w:proofErr w:type="spellEnd"/>
      <w:r w:rsidRPr="006B3CB1">
        <w:t>, na conta de livre movimentação nº [●] de titularidade da PCHPAR, junto à agência nº [●], do banco [●] (“</w:t>
      </w:r>
      <w:r w:rsidRPr="006B3CB1">
        <w:rPr>
          <w:u w:val="single"/>
        </w:rPr>
        <w:t>Conta Movimento da PCHPAR</w:t>
      </w:r>
      <w:r w:rsidRPr="006B3CB1">
        <w:t>”), na conta de livre movimentação nº [●] de titularidade da Emissora, junto à agência nº [●], do banco [●] (“</w:t>
      </w:r>
      <w:r w:rsidRPr="006B3CB1">
        <w:rPr>
          <w:u w:val="single"/>
        </w:rPr>
        <w:t>Conta Movimento da Emissora</w:t>
      </w:r>
      <w:r w:rsidRPr="006B3CB1">
        <w:t xml:space="preserve">” e, em conjunto com as Conta Movimento das </w:t>
      </w:r>
      <w:proofErr w:type="spellStart"/>
      <w:r w:rsidRPr="006B3CB1">
        <w:t>SPEs</w:t>
      </w:r>
      <w:proofErr w:type="spellEnd"/>
      <w:r w:rsidRPr="006B3CB1">
        <w:t xml:space="preserve"> e a Conta Movimento da PCHPAR, “</w:t>
      </w:r>
      <w:r w:rsidRPr="006B3CB1">
        <w:rPr>
          <w:u w:val="single"/>
        </w:rPr>
        <w:t>Contas Movimento</w:t>
      </w:r>
      <w:r w:rsidRPr="006B3CB1">
        <w:t>”) e em quaisquer outras contas bancárias, de natureza vinculada ou livre, de titularidade das Cedentes, (“</w:t>
      </w:r>
      <w:r w:rsidRPr="006B3CB1">
        <w:rPr>
          <w:u w:val="single"/>
        </w:rPr>
        <w:t>Saldo Final de Caixa</w:t>
      </w:r>
      <w:r w:rsidRPr="006B3CB1">
        <w:t>”);</w:t>
      </w:r>
    </w:p>
    <w:p w14:paraId="69D283E7" w14:textId="77777777" w:rsidR="006B3CB1" w:rsidRPr="006B3CB1" w:rsidRDefault="006B3CB1" w:rsidP="006B3CB1">
      <w:pPr>
        <w:ind w:left="1560" w:hanging="709"/>
        <w:rPr>
          <w:b/>
        </w:rPr>
      </w:pPr>
    </w:p>
    <w:p w14:paraId="4C1B260F" w14:textId="77777777" w:rsidR="006B3CB1" w:rsidRPr="006B3CB1" w:rsidRDefault="006B3CB1" w:rsidP="006B3CB1">
      <w:pPr>
        <w:pStyle w:val="PargrafodaLista"/>
        <w:numPr>
          <w:ilvl w:val="0"/>
          <w:numId w:val="52"/>
        </w:numPr>
        <w:ind w:left="1560" w:hanging="709"/>
        <w:contextualSpacing w:val="0"/>
        <w:jc w:val="both"/>
      </w:pPr>
      <w:r w:rsidRPr="006B3CB1">
        <w:t xml:space="preserve">os montantes necessários para manutenção do Caixa Máximo (conforme definido na Escritura de Emissão) no Trimestre subsequente distribuídos nas Contas Movimento das </w:t>
      </w:r>
      <w:proofErr w:type="spellStart"/>
      <w:r w:rsidRPr="006B3CB1">
        <w:t>SPEs</w:t>
      </w:r>
      <w:proofErr w:type="spellEnd"/>
      <w:r w:rsidRPr="006B3CB1">
        <w:t>, na Conta Movimento da PCHPAR e na Conta Movimento Emissora (“</w:t>
      </w:r>
      <w:r w:rsidRPr="006B3CB1">
        <w:rPr>
          <w:u w:val="single"/>
        </w:rPr>
        <w:t>Caixa Máximo Alocado</w:t>
      </w:r>
      <w:r w:rsidRPr="006B3CB1">
        <w:t>”).</w:t>
      </w:r>
    </w:p>
    <w:p w14:paraId="488FF1EE" w14:textId="77777777" w:rsidR="006B3CB1" w:rsidRPr="006B3CB1" w:rsidRDefault="006B3CB1" w:rsidP="006B3CB1">
      <w:pPr>
        <w:ind w:left="708"/>
      </w:pPr>
    </w:p>
    <w:p w14:paraId="55410130"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lastRenderedPageBreak/>
        <w:t xml:space="preserve">A Emissora, no Dia Útil subsequente à remessa ao Agente Fiduciário da informação da composição da Reserva - Caixa Excedente, providenciará as transferências da Reserva - Caixa Excedente das Contas Movimento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e da Conta Movimento da PCHPAR para a Conta Vinculada da PCHPAR e da Conta Movimento da Emissora para a Conta Vinculada da Emissora, sendo certo que os recursos transferidos à Conta Vinculada Emissora se somarão aos preexistentes e comporão os “</w:t>
      </w:r>
      <w:r w:rsidRPr="006B3CB1">
        <w:rPr>
          <w:rFonts w:ascii="Verdana" w:hAnsi="Verdana"/>
          <w:b w:val="0"/>
          <w:sz w:val="20"/>
          <w:szCs w:val="20"/>
        </w:rPr>
        <w:t>Recursos Retidos em Garantia - Emissora</w:t>
      </w:r>
      <w:r w:rsidRPr="006B3CB1">
        <w:rPr>
          <w:rFonts w:ascii="Verdana" w:hAnsi="Verdana"/>
          <w:b w:val="0"/>
          <w:sz w:val="20"/>
          <w:szCs w:val="20"/>
          <w:u w:val="none"/>
        </w:rPr>
        <w:t>”.</w:t>
      </w:r>
    </w:p>
    <w:p w14:paraId="39D78473" w14:textId="77777777" w:rsidR="006B3CB1" w:rsidRPr="006B3CB1" w:rsidRDefault="006B3CB1" w:rsidP="006B3CB1">
      <w:pPr>
        <w:ind w:left="708"/>
      </w:pPr>
    </w:p>
    <w:p w14:paraId="1C010CD7"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O Agente Fiduciário, no Dia Útil subsequente à transferência pela Emissora da Reserva - Caixa Excedente de cada SPE para a Conta Vinculada da PCHPAR, transferirá à Conta Vinculada Emissora a integralidade dos recursos existentes da Conta Vinculada da PCHPAR, sendo certo que: (i) os recursos transferidos à Conta Vinculada da Emissora se somarão aos preexistentes e comporão os “</w:t>
      </w:r>
      <w:r w:rsidRPr="006B3CB1">
        <w:rPr>
          <w:rFonts w:ascii="Verdana" w:hAnsi="Verdana"/>
          <w:b w:val="0"/>
          <w:sz w:val="20"/>
          <w:szCs w:val="20"/>
        </w:rPr>
        <w:t>Recursos Retidos em Garantia - Emissora</w:t>
      </w:r>
      <w:r w:rsidRPr="006B3CB1">
        <w:rPr>
          <w:rFonts w:ascii="Verdana" w:hAnsi="Verdana"/>
          <w:b w:val="0"/>
          <w:sz w:val="20"/>
          <w:szCs w:val="20"/>
          <w:u w:val="none"/>
        </w:rPr>
        <w:t>”; e (</w:t>
      </w:r>
      <w:proofErr w:type="spellStart"/>
      <w:r w:rsidRPr="006B3CB1">
        <w:rPr>
          <w:rFonts w:ascii="Verdana" w:hAnsi="Verdana"/>
          <w:b w:val="0"/>
          <w:sz w:val="20"/>
          <w:szCs w:val="20"/>
          <w:u w:val="none"/>
        </w:rPr>
        <w:t>ii</w:t>
      </w:r>
      <w:proofErr w:type="spellEnd"/>
      <w:r w:rsidRPr="006B3CB1">
        <w:rPr>
          <w:rFonts w:ascii="Verdana" w:hAnsi="Verdana"/>
          <w:b w:val="0"/>
          <w:sz w:val="20"/>
          <w:szCs w:val="20"/>
          <w:u w:val="none"/>
        </w:rPr>
        <w:t xml:space="preserve">) a integralidade dos Recursos Retidos em Garantia - Emissora comporá o </w:t>
      </w:r>
      <w:r w:rsidRPr="006B3CB1">
        <w:rPr>
          <w:rFonts w:ascii="Verdana" w:hAnsi="Verdana"/>
          <w:b w:val="0"/>
          <w:sz w:val="20"/>
          <w:szCs w:val="20"/>
          <w:u w:val="none"/>
          <w:lang w:val="pt-BR"/>
        </w:rPr>
        <w:t>valor</w:t>
      </w:r>
      <w:r w:rsidRPr="006B3CB1">
        <w:rPr>
          <w:rFonts w:ascii="Verdana" w:hAnsi="Verdana"/>
          <w:b w:val="0"/>
          <w:sz w:val="20"/>
          <w:szCs w:val="20"/>
          <w:u w:val="none"/>
        </w:rPr>
        <w:t xml:space="preserve"> da nova obrigação pecuniária vincenda</w:t>
      </w:r>
      <w:r w:rsidRPr="006B3CB1">
        <w:rPr>
          <w:rFonts w:ascii="Verdana" w:hAnsi="Verdana"/>
          <w:b w:val="0"/>
          <w:sz w:val="20"/>
          <w:szCs w:val="20"/>
          <w:u w:val="none"/>
          <w:lang w:val="pt-BR"/>
        </w:rPr>
        <w:t>, incluindo os montantes relativos à amortização ordinária e pagamento da Remuneração nos termos da Cláusula 6.7 e 6.8 da Escritura de Emissão, à Amortização Extraordinária Obrigatória e aos respectivos custos de desfazimento do Swap da Primeira Série, conforme descrito na Cláusula 4.5.6(</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abaixo</w:t>
      </w:r>
      <w:r w:rsidRPr="006B3CB1">
        <w:rPr>
          <w:rFonts w:ascii="Verdana" w:hAnsi="Verdana"/>
          <w:b w:val="0"/>
          <w:sz w:val="20"/>
          <w:szCs w:val="20"/>
          <w:u w:val="none"/>
        </w:rPr>
        <w:t>.</w:t>
      </w:r>
    </w:p>
    <w:p w14:paraId="6F565E82" w14:textId="77777777" w:rsidR="006B3CB1" w:rsidRPr="006B3CB1" w:rsidRDefault="006B3CB1" w:rsidP="006B3CB1">
      <w:pPr>
        <w:ind w:left="708"/>
      </w:pPr>
    </w:p>
    <w:p w14:paraId="5F74893A"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 xml:space="preserve">A Emissora, conforme o caso, apresentará e/ou informará ao Agente Fiduciário, em até 40 (quarenta) </w:t>
      </w:r>
      <w:r w:rsidRPr="006B3CB1">
        <w:rPr>
          <w:rFonts w:ascii="Verdana" w:hAnsi="Verdana"/>
          <w:b w:val="0"/>
          <w:sz w:val="20"/>
          <w:szCs w:val="20"/>
          <w:u w:val="none"/>
          <w:lang w:val="pt-BR"/>
        </w:rPr>
        <w:t>dias</w:t>
      </w:r>
      <w:r w:rsidRPr="006B3CB1">
        <w:rPr>
          <w:rFonts w:ascii="Verdana" w:hAnsi="Verdana"/>
          <w:i/>
          <w:sz w:val="20"/>
          <w:szCs w:val="20"/>
          <w:u w:val="none"/>
          <w:lang w:val="pt-BR"/>
        </w:rPr>
        <w:t xml:space="preserve"> </w:t>
      </w:r>
      <w:r w:rsidRPr="006B3CB1">
        <w:rPr>
          <w:rFonts w:ascii="Verdana" w:hAnsi="Verdana"/>
          <w:b w:val="0"/>
          <w:sz w:val="20"/>
          <w:szCs w:val="20"/>
          <w:u w:val="none"/>
        </w:rPr>
        <w:t>contados do encerramento de cada Trimestre:</w:t>
      </w:r>
    </w:p>
    <w:p w14:paraId="14C15468" w14:textId="77777777" w:rsidR="006B3CB1" w:rsidRPr="006B3CB1" w:rsidRDefault="006B3CB1" w:rsidP="006B3CB1">
      <w:pPr>
        <w:ind w:left="708"/>
      </w:pPr>
    </w:p>
    <w:p w14:paraId="57CFE78E" w14:textId="77777777" w:rsidR="006B3CB1" w:rsidRPr="006B3CB1" w:rsidRDefault="006B3CB1" w:rsidP="006B3CB1">
      <w:pPr>
        <w:pStyle w:val="PargrafodaLista"/>
        <w:numPr>
          <w:ilvl w:val="0"/>
          <w:numId w:val="53"/>
        </w:numPr>
        <w:ind w:left="1418" w:hanging="709"/>
        <w:contextualSpacing w:val="0"/>
        <w:jc w:val="both"/>
      </w:pPr>
      <w:r w:rsidRPr="006B3CB1">
        <w:t>as Demonstrações Financeiras Consolidadas Trimestrais Auditadas da Emissora (conforme definidas na Escritura de Emissão)</w:t>
      </w:r>
    </w:p>
    <w:p w14:paraId="5DF32141" w14:textId="77777777" w:rsidR="006B3CB1" w:rsidRPr="006B3CB1" w:rsidRDefault="006B3CB1" w:rsidP="006B3CB1">
      <w:pPr>
        <w:ind w:left="1418"/>
      </w:pPr>
    </w:p>
    <w:p w14:paraId="534F9F51" w14:textId="6B856F01" w:rsidR="006B3CB1" w:rsidRPr="006B3CB1" w:rsidRDefault="006B3CB1" w:rsidP="006B3CB1">
      <w:pPr>
        <w:pStyle w:val="PargrafodaLista"/>
        <w:numPr>
          <w:ilvl w:val="0"/>
          <w:numId w:val="53"/>
        </w:numPr>
        <w:ind w:left="1418" w:hanging="709"/>
        <w:contextualSpacing w:val="0"/>
        <w:jc w:val="both"/>
        <w:rPr>
          <w:b/>
          <w:i/>
        </w:rPr>
      </w:pPr>
      <w:r w:rsidRPr="006B3CB1">
        <w:t xml:space="preserve">o Valor Nominal Unitário, o Valor Nominal Atualizado ou o saldo do Valor Nominal Unitário, conforme o caso, referente às parcelas da Primeira e da Segunda Séries a vencer imediatamente anteriores à data de realização da Amortização Extraordinária, nos termos das Cláusulas 6.7.1 e 6.7.2 da Escritura de Emissão, a respectiva remuneração, conforme previstas na Cláusula 6.8 da Escritura de Emissão, bem como, se for o caso, os Encargos Moratórios devidos e não pagos, assim como: (a) em relação às Debêntures da Primeira Série: o Custo de Reposição (conforme definido na Escritura de Emissão), para fins de compor o valor que será empregado para fazer jus ao pagamento, pela Emissora, do custo referente ao desfazimento do </w:t>
      </w:r>
      <w:r w:rsidRPr="006B3CB1">
        <w:rPr>
          <w:i/>
        </w:rPr>
        <w:t>Swap</w:t>
      </w:r>
      <w:r w:rsidRPr="006B3CB1">
        <w:t xml:space="preserve"> Primeira Série (conforme definido na Escritura de Emissão), e, se houver, os eventuais, custos e despesas com assessores legais e (b) em relação às Debêntures da Segunda Série, o Custo de Reposição (conforme definido na Escritura de Emissão) e, se houver, os eventuais custos e despesas com assessores legais (“</w:t>
      </w:r>
      <w:r w:rsidRPr="006B3CB1">
        <w:rPr>
          <w:u w:val="single"/>
        </w:rPr>
        <w:t>Montante para Cumprimento de Obrigações</w:t>
      </w:r>
      <w:r w:rsidRPr="006B3CB1">
        <w:t xml:space="preserve">”). O Saldo Final de Caixa, deduzido o Caixa Máximo Alocado e o Montante para Cumprimento de Obrigações, se </w:t>
      </w:r>
      <w:r w:rsidRPr="006B3CB1">
        <w:lastRenderedPageBreak/>
        <w:t>existente, comporá a “</w:t>
      </w:r>
      <w:r w:rsidRPr="006B3CB1">
        <w:rPr>
          <w:u w:val="single"/>
        </w:rPr>
        <w:t>Reserva – Caixa Excedente</w:t>
      </w:r>
      <w:r w:rsidRPr="006B3CB1">
        <w:t xml:space="preserve">” de cada SPE, da PCHPAR e da Emissora. </w:t>
      </w:r>
    </w:p>
    <w:p w14:paraId="309FC510" w14:textId="77777777" w:rsidR="006B3CB1" w:rsidRPr="006B3CB1" w:rsidRDefault="006B3CB1" w:rsidP="006B3CB1">
      <w:pPr>
        <w:pStyle w:val="PargrafodaLista"/>
        <w:ind w:left="0"/>
        <w:jc w:val="both"/>
      </w:pPr>
    </w:p>
    <w:p w14:paraId="7C57BA18" w14:textId="77777777" w:rsidR="006B3CB1" w:rsidRPr="006B3CB1" w:rsidRDefault="006B3CB1" w:rsidP="006B3CB1">
      <w:pPr>
        <w:pStyle w:val="PargrafodaLista"/>
        <w:numPr>
          <w:ilvl w:val="3"/>
          <w:numId w:val="58"/>
        </w:numPr>
        <w:contextualSpacing w:val="0"/>
        <w:jc w:val="both"/>
      </w:pPr>
      <w:r w:rsidRPr="006B3CB1">
        <w:t>As Partes reconhecem e aceitam que o montante deduzido do saldo final de caixa depositado em todas e quaisquer contas bancárias de titularidade da Emissora e das Fiadoras, nos termos da alínea (a) do item (</w:t>
      </w:r>
      <w:proofErr w:type="spellStart"/>
      <w:r w:rsidRPr="006B3CB1">
        <w:t>ii</w:t>
      </w:r>
      <w:proofErr w:type="spellEnd"/>
      <w:r w:rsidRPr="006B3CB1">
        <w:t xml:space="preserve">) da Cláusula 4.5.6 acima, será utilizado integral e exclusivamente para fins de pagamento, pela Emissora, do custo referente ao desfazimento do </w:t>
      </w:r>
      <w:r w:rsidRPr="006B3CB1">
        <w:rPr>
          <w:i/>
        </w:rPr>
        <w:t>Swap</w:t>
      </w:r>
      <w:r w:rsidRPr="006B3CB1">
        <w:t xml:space="preserve"> Primeira Série. Caso o custo de desfazimento do </w:t>
      </w:r>
      <w:r w:rsidRPr="006B3CB1">
        <w:rPr>
          <w:i/>
        </w:rPr>
        <w:t>Swap</w:t>
      </w:r>
      <w:r w:rsidRPr="006B3CB1">
        <w:t xml:space="preserve"> Primeira Série devido pela Emissora seja inferior ao montante reservado para tal pagamento nos termos da alínea (a) do item (</w:t>
      </w:r>
      <w:proofErr w:type="spellStart"/>
      <w:r w:rsidRPr="006B3CB1">
        <w:t>ii</w:t>
      </w:r>
      <w:proofErr w:type="spellEnd"/>
      <w:r w:rsidRPr="006B3CB1">
        <w:t xml:space="preserve">) da Cláusula 4.5.6 acima, a Emissora informará ao Agente Fiduciário o valor excedente, comprometendo-se a utilizar tal saldo integralmente para realização de Amortização Extraordinária Obrigatória das Debêntures de maneira </w:t>
      </w:r>
      <w:r w:rsidRPr="006B3CB1">
        <w:rPr>
          <w:i/>
        </w:rPr>
        <w:t xml:space="preserve">pari passu </w:t>
      </w:r>
      <w:r w:rsidRPr="006B3CB1">
        <w:t>entre as séries.</w:t>
      </w:r>
    </w:p>
    <w:p w14:paraId="4C8B2F44" w14:textId="77777777" w:rsidR="006B3CB1" w:rsidRPr="006B3CB1" w:rsidRDefault="006B3CB1" w:rsidP="006B3CB1"/>
    <w:p w14:paraId="12A129FC"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Uma vez recebidas as Demonstrações Financeiras Consolidadas Trimestrais Auditadas da Emissora (conforme definidas na Escritura de Emissão)</w:t>
      </w:r>
      <w:r w:rsidRPr="006B3CB1">
        <w:rPr>
          <w:rFonts w:ascii="Verdana" w:hAnsi="Verdana"/>
          <w:b w:val="0"/>
          <w:sz w:val="20"/>
          <w:szCs w:val="20"/>
          <w:u w:val="none"/>
          <w:lang w:val="pt-BR"/>
        </w:rPr>
        <w:t xml:space="preserve"> e as informações relativas ao Saldo Final de Caixa, ao Caixa Máximo Alocado e ao Montante para Cumprimento das Obrigações</w:t>
      </w:r>
      <w:r w:rsidRPr="006B3CB1">
        <w:rPr>
          <w:rFonts w:ascii="Verdana" w:hAnsi="Verdana"/>
          <w:b w:val="0"/>
          <w:sz w:val="20"/>
          <w:szCs w:val="20"/>
          <w:u w:val="none"/>
        </w:rPr>
        <w:t xml:space="preserve">, o Agente Fiduciário verificará, em até </w:t>
      </w:r>
      <w:r w:rsidRPr="006B3CB1">
        <w:rPr>
          <w:rFonts w:ascii="Verdana" w:hAnsi="Verdana"/>
          <w:b w:val="0"/>
          <w:sz w:val="20"/>
          <w:szCs w:val="20"/>
          <w:u w:val="none"/>
          <w:lang w:val="pt-BR"/>
        </w:rPr>
        <w:t>5</w:t>
      </w:r>
      <w:r w:rsidRPr="006B3CB1">
        <w:rPr>
          <w:rFonts w:ascii="Verdana" w:hAnsi="Verdana"/>
          <w:b w:val="0"/>
          <w:sz w:val="20"/>
          <w:szCs w:val="20"/>
          <w:u w:val="none"/>
        </w:rPr>
        <w:t xml:space="preserve"> (</w:t>
      </w:r>
      <w:r w:rsidRPr="006B3CB1">
        <w:rPr>
          <w:rFonts w:ascii="Verdana" w:hAnsi="Verdana"/>
          <w:b w:val="0"/>
          <w:sz w:val="20"/>
          <w:szCs w:val="20"/>
          <w:u w:val="none"/>
          <w:lang w:val="pt-BR"/>
        </w:rPr>
        <w:t>cinco</w:t>
      </w:r>
      <w:r w:rsidRPr="006B3CB1">
        <w:rPr>
          <w:rFonts w:ascii="Verdana" w:hAnsi="Verdana"/>
          <w:b w:val="0"/>
          <w:sz w:val="20"/>
          <w:szCs w:val="20"/>
          <w:u w:val="none"/>
        </w:rPr>
        <w:t xml:space="preserve">) </w:t>
      </w:r>
      <w:r w:rsidRPr="006B3CB1">
        <w:rPr>
          <w:rFonts w:ascii="Verdana" w:hAnsi="Verdana"/>
          <w:b w:val="0"/>
          <w:sz w:val="20"/>
          <w:szCs w:val="20"/>
          <w:u w:val="none"/>
          <w:lang w:val="pt-BR"/>
        </w:rPr>
        <w:t>dias</w:t>
      </w:r>
      <w:r w:rsidRPr="006B3CB1">
        <w:rPr>
          <w:rFonts w:ascii="Verdana" w:hAnsi="Verdana"/>
          <w:b w:val="0"/>
          <w:sz w:val="20"/>
          <w:szCs w:val="20"/>
          <w:u w:val="none"/>
        </w:rPr>
        <w:t xml:space="preserve"> contados do recebimento, o adequado cumprimento das regras de movimentação das Contas Vinculadas descritas nas Cláusulas 4.5.1 a 4.5.</w:t>
      </w:r>
      <w:r w:rsidRPr="006B3CB1">
        <w:rPr>
          <w:rFonts w:ascii="Verdana" w:hAnsi="Verdana"/>
          <w:b w:val="0"/>
          <w:sz w:val="20"/>
          <w:szCs w:val="20"/>
          <w:u w:val="none"/>
          <w:lang w:val="pt-BR"/>
        </w:rPr>
        <w:t>6</w:t>
      </w:r>
      <w:r w:rsidRPr="006B3CB1">
        <w:rPr>
          <w:rFonts w:ascii="Verdana" w:hAnsi="Verdana"/>
          <w:b w:val="0"/>
          <w:sz w:val="20"/>
          <w:szCs w:val="20"/>
          <w:u w:val="none"/>
        </w:rPr>
        <w:t xml:space="preserve"> acima e notificará o Agente de Contas a autorizar o Banco Depositário a:</w:t>
      </w:r>
    </w:p>
    <w:p w14:paraId="4BD459B3" w14:textId="77777777" w:rsidR="006B3CB1" w:rsidRPr="006B3CB1" w:rsidRDefault="006B3CB1" w:rsidP="006B3CB1">
      <w:pPr>
        <w:ind w:left="708"/>
        <w:rPr>
          <w:b/>
        </w:rPr>
      </w:pPr>
    </w:p>
    <w:p w14:paraId="2C8207DD" w14:textId="77777777" w:rsidR="006B3CB1" w:rsidRPr="006B3CB1" w:rsidRDefault="006B3CB1" w:rsidP="006B3CB1">
      <w:pPr>
        <w:pStyle w:val="PargrafodaLista"/>
        <w:numPr>
          <w:ilvl w:val="0"/>
          <w:numId w:val="54"/>
        </w:numPr>
        <w:ind w:left="1276" w:hanging="567"/>
        <w:contextualSpacing w:val="0"/>
        <w:jc w:val="both"/>
      </w:pPr>
      <w:r w:rsidRPr="006B3CB1">
        <w:t>na data prevista para a realização da amortização do Valor Nominal Unitário ou do Valor Nominal Atualizado e pagamento da Remuneração, em observância ao disposto nas Cláusulas 6.7 e 6.8 da Escritura de Emissão transferir, dos Recursos Retidos em Garantia – Emissora, para as respectivas contas de pagamento dos Debenturistas, um montante equivalente ao que for necessário para a realização da amortização e pagamento de Remuneração previstos neste item;</w:t>
      </w:r>
    </w:p>
    <w:p w14:paraId="137468FA" w14:textId="77777777" w:rsidR="006B3CB1" w:rsidRPr="006B3CB1" w:rsidRDefault="006B3CB1" w:rsidP="006B3CB1">
      <w:pPr>
        <w:pStyle w:val="PargrafodaLista"/>
        <w:ind w:left="1276"/>
        <w:jc w:val="both"/>
      </w:pPr>
    </w:p>
    <w:p w14:paraId="73EC016E" w14:textId="50F2DD06" w:rsidR="006B3CB1" w:rsidRPr="006B3CB1" w:rsidRDefault="006B3CB1" w:rsidP="006B3CB1">
      <w:pPr>
        <w:pStyle w:val="PargrafodaLista"/>
        <w:numPr>
          <w:ilvl w:val="0"/>
          <w:numId w:val="54"/>
        </w:numPr>
        <w:ind w:left="1276" w:hanging="567"/>
        <w:contextualSpacing w:val="0"/>
        <w:jc w:val="both"/>
      </w:pPr>
      <w:r w:rsidRPr="006B3CB1">
        <w:t xml:space="preserve">em 50 (cinquenta) dias corridos contados do encerramento de cada Trimestre, transferir, dos Recursos Retidos em Garantia – Emissora, o Valor da Amortização Extraordinária (conforme definido na Cláusula 8.4.3.2 da Escritura de Emissão), para </w:t>
      </w:r>
      <w:del w:id="351" w:author="Nathalia Esteves" w:date="2018-10-03T12:26:00Z">
        <w:r w:rsidRPr="006B3CB1" w:rsidDel="004B3DF4">
          <w:delText>as respectivas</w:delText>
        </w:r>
      </w:del>
      <w:ins w:id="352" w:author="Nathalia Esteves" w:date="2018-10-03T12:26:00Z">
        <w:r w:rsidR="004B3DF4">
          <w:t>a</w:t>
        </w:r>
      </w:ins>
      <w:r w:rsidRPr="006B3CB1">
        <w:t xml:space="preserve"> conta</w:t>
      </w:r>
      <w:del w:id="353" w:author="Nathalia Esteves" w:date="2018-10-03T12:26:00Z">
        <w:r w:rsidRPr="006B3CB1" w:rsidDel="004B3DF4">
          <w:delText>s</w:delText>
        </w:r>
      </w:del>
      <w:r w:rsidRPr="006B3CB1">
        <w:t xml:space="preserve"> de pagamento </w:t>
      </w:r>
      <w:del w:id="354" w:author="Nathalia Esteves" w:date="2018-10-03T12:26:00Z">
        <w:r w:rsidRPr="006B3CB1" w:rsidDel="004B3DF4">
          <w:delText>dos Debenturistas</w:delText>
        </w:r>
      </w:del>
      <w:ins w:id="355" w:author="Nathalia Esteves" w:date="2018-10-03T12:26:00Z">
        <w:r w:rsidR="004B3DF4">
          <w:t>das Debentures</w:t>
        </w:r>
      </w:ins>
      <w:ins w:id="356" w:author="Nathalia Esteves" w:date="2018-10-03T12:27:00Z">
        <w:r w:rsidR="001C7072">
          <w:t xml:space="preserve">, de titularidade da Emissora, </w:t>
        </w:r>
      </w:ins>
      <w:ins w:id="357" w:author="Nathalia Esteves" w:date="2018-10-03T12:26:00Z">
        <w:r w:rsidR="004B3DF4">
          <w:t>mantida ju</w:t>
        </w:r>
      </w:ins>
      <w:ins w:id="358" w:author="Nathalia Esteves" w:date="2018-10-03T12:27:00Z">
        <w:r w:rsidR="004B3DF4">
          <w:t xml:space="preserve">nto </w:t>
        </w:r>
        <w:r w:rsidR="001C7072">
          <w:t>ao agente liquidante</w:t>
        </w:r>
      </w:ins>
      <w:r w:rsidRPr="006B3CB1">
        <w:t xml:space="preserve">, para fins de realização da Amortização Extraordinária Obrigatória (nos termos da Cláusula 8.4.4 da Escritura de Emissão); ou </w:t>
      </w:r>
    </w:p>
    <w:p w14:paraId="3FFFC528" w14:textId="77777777" w:rsidR="006B3CB1" w:rsidRPr="006B3CB1" w:rsidRDefault="006B3CB1" w:rsidP="006B3CB1">
      <w:pPr>
        <w:ind w:left="1276" w:hanging="567"/>
      </w:pPr>
    </w:p>
    <w:p w14:paraId="523B7475" w14:textId="12E91486" w:rsidR="006B3CB1" w:rsidRPr="006B3CB1" w:rsidRDefault="006B3CB1" w:rsidP="006B3CB1">
      <w:pPr>
        <w:pStyle w:val="PargrafodaLista"/>
        <w:numPr>
          <w:ilvl w:val="0"/>
          <w:numId w:val="54"/>
        </w:numPr>
        <w:ind w:left="1276" w:hanging="567"/>
        <w:contextualSpacing w:val="0"/>
        <w:jc w:val="both"/>
      </w:pPr>
      <w:r w:rsidRPr="006B3CB1">
        <w:t xml:space="preserve">caso o Valor da Amortização Extraordinária seja superior ao Teto da Amortização Extraordinária Obrigatória (conforme definido na Escritura de Emissão), em 10 (dez) Dias Úteis contados da última Amortização Extraordinária Obrigatória, transferir a integralidade dos Recursos Retidos em Garantia - Emissora para </w:t>
      </w:r>
      <w:ins w:id="359" w:author="Nathalia Esteves" w:date="2018-10-03T12:28:00Z">
        <w:r w:rsidR="001C7072">
          <w:t xml:space="preserve">a </w:t>
        </w:r>
        <w:r w:rsidR="001C7072" w:rsidRPr="006B3CB1">
          <w:t xml:space="preserve">conta de pagamento </w:t>
        </w:r>
        <w:r w:rsidR="001C7072">
          <w:t>das Debentures, de titularidade da Emissora, mantida junto ao agente liquidante</w:t>
        </w:r>
      </w:ins>
      <w:del w:id="360" w:author="Nathalia Esteves" w:date="2018-10-03T12:28:00Z">
        <w:r w:rsidRPr="006B3CB1" w:rsidDel="001C7072">
          <w:delText xml:space="preserve">as respectivas </w:delText>
        </w:r>
        <w:r w:rsidRPr="006B3CB1" w:rsidDel="001C7072">
          <w:lastRenderedPageBreak/>
          <w:delText>contas de pagamento dos Debenturistas</w:delText>
        </w:r>
      </w:del>
      <w:ins w:id="361" w:author="Nathalia Esteves" w:date="2018-10-03T12:28:00Z">
        <w:r w:rsidR="001C7072">
          <w:t>,</w:t>
        </w:r>
      </w:ins>
      <w:r w:rsidRPr="006B3CB1">
        <w:t xml:space="preserve"> </w:t>
      </w:r>
      <w:del w:id="362" w:author="Nathalia Esteves" w:date="2018-10-03T12:28:00Z">
        <w:r w:rsidRPr="006B3CB1" w:rsidDel="001C7072">
          <w:delText xml:space="preserve">mediante </w:delText>
        </w:r>
      </w:del>
      <w:ins w:id="363" w:author="Nathalia Esteves" w:date="2018-10-03T12:28:00Z">
        <w:r w:rsidR="001C7072">
          <w:t>para realização d</w:t>
        </w:r>
      </w:ins>
      <w:r w:rsidRPr="006B3CB1">
        <w:t>o resgate das Debêntures da Primeira Série e o resgate das Debêntures da Segunda Série (nos termos da Cláusula 8.4.6 da Escritura de Emissão), sendo certo que, caso os recursos de que tratam este item (</w:t>
      </w:r>
      <w:proofErr w:type="spellStart"/>
      <w:r w:rsidRPr="006B3CB1">
        <w:t>ii</w:t>
      </w:r>
      <w:proofErr w:type="spellEnd"/>
      <w:r w:rsidRPr="006B3CB1">
        <w:t>) não sejam suficientes para resgatar as Debêntures, tais recursos deverão permanecer depositados (e ficarão retidos) nas Contas Vinculadas até que haja recursos suficientes para a realização do resgate total das Debêntures em Circulação.</w:t>
      </w:r>
    </w:p>
    <w:p w14:paraId="4DEFA00B" w14:textId="77777777" w:rsidR="006B3CB1" w:rsidRPr="006B3CB1" w:rsidRDefault="006B3CB1" w:rsidP="006B3CB1">
      <w:pPr>
        <w:ind w:left="708"/>
      </w:pPr>
    </w:p>
    <w:p w14:paraId="7CDBA347"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 xml:space="preserve">A qualquer momento, a Emissora </w:t>
      </w:r>
      <w:r w:rsidRPr="006B3CB1">
        <w:rPr>
          <w:rFonts w:ascii="Verdana" w:hAnsi="Verdana"/>
          <w:b w:val="0"/>
          <w:sz w:val="20"/>
          <w:szCs w:val="20"/>
          <w:u w:val="none"/>
          <w:lang w:val="pt-BR"/>
        </w:rPr>
        <w:t>poderá</w:t>
      </w:r>
      <w:r w:rsidRPr="006B3CB1">
        <w:rPr>
          <w:rFonts w:ascii="Verdana" w:hAnsi="Verdana"/>
          <w:b w:val="0"/>
          <w:sz w:val="20"/>
          <w:szCs w:val="20"/>
          <w:u w:val="none"/>
        </w:rPr>
        <w:t xml:space="preserve"> solicitar ao Agente Fiduciário a transferência de recursos depositados nas Contas Vinculadas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xml:space="preserve">, na Conta Vinculada da PCHPAR e/ou na Conta Vinculada da Emissora, para as Contas Movimento das </w:t>
      </w:r>
      <w:proofErr w:type="spellStart"/>
      <w:r w:rsidRPr="006B3CB1">
        <w:rPr>
          <w:rFonts w:ascii="Verdana" w:hAnsi="Verdana"/>
          <w:b w:val="0"/>
          <w:sz w:val="20"/>
          <w:szCs w:val="20"/>
          <w:u w:val="none"/>
        </w:rPr>
        <w:t>SPEs</w:t>
      </w:r>
      <w:proofErr w:type="spellEnd"/>
      <w:r w:rsidRPr="006B3CB1">
        <w:rPr>
          <w:rFonts w:ascii="Verdana" w:hAnsi="Verdana"/>
          <w:b w:val="0"/>
          <w:sz w:val="20"/>
          <w:szCs w:val="20"/>
          <w:u w:val="none"/>
        </w:rPr>
        <w:t>, para a Conta Movimento da PCHPAR e/ou para a Conta Movimento da Emissora</w:t>
      </w:r>
      <w:r w:rsidRPr="006B3CB1">
        <w:rPr>
          <w:rFonts w:ascii="Verdana" w:hAnsi="Verdana"/>
          <w:b w:val="0"/>
          <w:sz w:val="20"/>
          <w:szCs w:val="20"/>
          <w:u w:val="none"/>
          <w:lang w:val="pt-BR"/>
        </w:rPr>
        <w:t xml:space="preserve"> </w:t>
      </w:r>
      <w:r w:rsidRPr="006B3CB1">
        <w:rPr>
          <w:rFonts w:ascii="Verdana" w:hAnsi="Verdana"/>
          <w:b w:val="0"/>
          <w:sz w:val="20"/>
          <w:szCs w:val="20"/>
          <w:u w:val="none"/>
        </w:rPr>
        <w:t xml:space="preserve">para suportar gastos extraordinários </w:t>
      </w:r>
      <w:r w:rsidRPr="006B3CB1">
        <w:rPr>
          <w:rFonts w:ascii="Verdana" w:hAnsi="Verdana"/>
          <w:b w:val="0"/>
          <w:sz w:val="20"/>
          <w:szCs w:val="20"/>
          <w:u w:val="none"/>
          <w:lang w:val="pt-BR"/>
        </w:rPr>
        <w:t xml:space="preserve">das </w:t>
      </w:r>
      <w:proofErr w:type="spellStart"/>
      <w:r w:rsidRPr="006B3CB1">
        <w:rPr>
          <w:rFonts w:ascii="Verdana" w:hAnsi="Verdana"/>
          <w:b w:val="0"/>
          <w:sz w:val="20"/>
          <w:szCs w:val="20"/>
          <w:u w:val="none"/>
          <w:lang w:val="pt-BR"/>
        </w:rPr>
        <w:t>SPEs</w:t>
      </w:r>
      <w:proofErr w:type="spellEnd"/>
      <w:r w:rsidRPr="006B3CB1">
        <w:rPr>
          <w:rFonts w:ascii="Verdana" w:hAnsi="Verdana"/>
          <w:b w:val="0"/>
          <w:sz w:val="20"/>
          <w:szCs w:val="20"/>
          <w:u w:val="none"/>
          <w:lang w:val="pt-BR"/>
        </w:rPr>
        <w:t>, desde que haja: (i) pedido justificado da Emissora neste sentido; e (</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aprovação de</w:t>
      </w:r>
      <w:r w:rsidRPr="006B3CB1">
        <w:rPr>
          <w:rFonts w:ascii="Verdana" w:hAnsi="Verdana"/>
          <w:b w:val="0"/>
          <w:sz w:val="20"/>
          <w:szCs w:val="20"/>
          <w:u w:val="none"/>
        </w:rPr>
        <w:t>, no mínimo</w:t>
      </w:r>
      <w:r w:rsidRPr="006B3CB1">
        <w:rPr>
          <w:rFonts w:ascii="Verdana" w:hAnsi="Verdana"/>
          <w:b w:val="0"/>
          <w:sz w:val="20"/>
          <w:szCs w:val="20"/>
          <w:u w:val="none"/>
          <w:lang w:val="pt-BR"/>
        </w:rPr>
        <w:t>,</w:t>
      </w:r>
      <w:r w:rsidRPr="006B3CB1">
        <w:rPr>
          <w:rFonts w:ascii="Verdana" w:hAnsi="Verdana"/>
          <w:b w:val="0"/>
          <w:sz w:val="20"/>
          <w:szCs w:val="20"/>
          <w:u w:val="none"/>
        </w:rPr>
        <w:t xml:space="preserve"> 50% (cinquenta por cento)</w:t>
      </w:r>
      <w:r w:rsidRPr="006B3CB1">
        <w:rPr>
          <w:rFonts w:ascii="Verdana" w:hAnsi="Verdana"/>
          <w:b w:val="0"/>
          <w:sz w:val="20"/>
          <w:szCs w:val="20"/>
          <w:u w:val="none"/>
          <w:lang w:val="pt-BR"/>
        </w:rPr>
        <w:t xml:space="preserve"> dos Debenturistas</w:t>
      </w:r>
      <w:r w:rsidRPr="006B3CB1">
        <w:rPr>
          <w:rFonts w:ascii="Verdana" w:hAnsi="Verdana"/>
          <w:b w:val="0"/>
          <w:sz w:val="20"/>
          <w:szCs w:val="20"/>
          <w:u w:val="none"/>
        </w:rPr>
        <w:t xml:space="preserve"> </w:t>
      </w:r>
      <w:r w:rsidRPr="006B3CB1">
        <w:rPr>
          <w:rFonts w:ascii="Verdana" w:hAnsi="Verdana"/>
          <w:b w:val="0"/>
          <w:sz w:val="20"/>
          <w:szCs w:val="20"/>
          <w:u w:val="none"/>
          <w:lang w:val="pt-BR"/>
        </w:rPr>
        <w:t>reunidos em Assembleia Geral de Debenturistas especialmente convocada para este fim</w:t>
      </w:r>
      <w:r w:rsidRPr="006B3CB1">
        <w:rPr>
          <w:rFonts w:ascii="Verdana" w:hAnsi="Verdana"/>
          <w:b w:val="0"/>
          <w:sz w:val="20"/>
          <w:szCs w:val="20"/>
          <w:u w:val="none"/>
        </w:rPr>
        <w:t>, nos termos previstos na Escritura de Emissão.</w:t>
      </w:r>
    </w:p>
    <w:p w14:paraId="1113E078" w14:textId="77777777" w:rsidR="006B3CB1" w:rsidRPr="006B3CB1" w:rsidRDefault="006B3CB1" w:rsidP="006B3CB1"/>
    <w:p w14:paraId="429710DE"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sz w:val="20"/>
          <w:szCs w:val="20"/>
          <w:u w:val="none"/>
        </w:rPr>
        <w:t>Retenção e Movimentação das Contas Vinculadas em caso de Evento de Vencimento Antecipado Automático ou de Decretação de Vencimento Antecipado.</w:t>
      </w:r>
      <w:r w:rsidRPr="006B3CB1">
        <w:rPr>
          <w:rFonts w:ascii="Verdana" w:hAnsi="Verdana"/>
          <w:b w:val="0"/>
          <w:sz w:val="20"/>
          <w:szCs w:val="20"/>
          <w:u w:val="none"/>
        </w:rPr>
        <w:t xml:space="preserve"> Na ocorrência de qualquer Evento de Vencimento Antecipado Automático (conforme definido na Escritura de Emissão) ou caso os Debenturistas deliberem em Assembleia Geral de Debenturistas, nos termos da Escritura de Emissão, favoravelmente ao vencimento antecipado, o Agente Fiduciário deverá comunicar, em até 2 (dois) Dias Úteis, o Agente de Contas</w:t>
      </w:r>
      <w:r w:rsidRPr="006B3CB1">
        <w:rPr>
          <w:rFonts w:ascii="Verdana" w:hAnsi="Verdana"/>
          <w:b w:val="0"/>
          <w:sz w:val="20"/>
          <w:szCs w:val="20"/>
          <w:u w:val="none"/>
          <w:lang w:val="pt-BR"/>
        </w:rPr>
        <w:t>, com cópia para a Emissora,</w:t>
      </w:r>
      <w:r w:rsidRPr="006B3CB1">
        <w:rPr>
          <w:rFonts w:ascii="Verdana" w:hAnsi="Verdana"/>
          <w:b w:val="0"/>
          <w:sz w:val="20"/>
          <w:szCs w:val="20"/>
          <w:u w:val="none"/>
        </w:rPr>
        <w:t xml:space="preserve"> sobre a ocorrência de tal evento, devendo o Agente de Contas notificar</w:t>
      </w:r>
      <w:r w:rsidRPr="006B3CB1">
        <w:rPr>
          <w:rFonts w:ascii="Verdana" w:hAnsi="Verdana"/>
          <w:b w:val="0"/>
          <w:sz w:val="20"/>
          <w:szCs w:val="20"/>
          <w:u w:val="none"/>
          <w:lang w:val="pt-BR"/>
        </w:rPr>
        <w:t xml:space="preserve">, </w:t>
      </w:r>
      <w:r w:rsidRPr="006B3CB1">
        <w:rPr>
          <w:rFonts w:ascii="Verdana" w:hAnsi="Verdana"/>
          <w:b w:val="0"/>
          <w:sz w:val="20"/>
          <w:szCs w:val="20"/>
          <w:u w:val="none"/>
        </w:rPr>
        <w:t xml:space="preserve">o Banco Depositário, em até 1 (um) Dia Útil, </w:t>
      </w:r>
      <w:r w:rsidRPr="006B3CB1">
        <w:rPr>
          <w:rFonts w:ascii="Verdana" w:hAnsi="Verdana"/>
          <w:b w:val="0"/>
          <w:sz w:val="20"/>
          <w:szCs w:val="20"/>
          <w:u w:val="none"/>
          <w:lang w:val="pt-BR"/>
        </w:rPr>
        <w:t xml:space="preserve">com cópia para o Agente Fiduciário, </w:t>
      </w:r>
      <w:r w:rsidRPr="006B3CB1">
        <w:rPr>
          <w:rFonts w:ascii="Verdana" w:hAnsi="Verdana"/>
          <w:b w:val="0"/>
          <w:sz w:val="20"/>
          <w:szCs w:val="20"/>
          <w:u w:val="none"/>
        </w:rPr>
        <w:t>ordenando</w:t>
      </w:r>
      <w:r w:rsidRPr="006B3CB1">
        <w:rPr>
          <w:rFonts w:ascii="Verdana" w:hAnsi="Verdana"/>
          <w:b w:val="0"/>
          <w:sz w:val="20"/>
          <w:szCs w:val="20"/>
          <w:u w:val="none"/>
          <w:lang w:val="pt-BR"/>
        </w:rPr>
        <w:t xml:space="preserve"> o Banco Depositário</w:t>
      </w:r>
      <w:r w:rsidRPr="006B3CB1">
        <w:rPr>
          <w:rFonts w:ascii="Verdana" w:hAnsi="Verdana"/>
          <w:b w:val="0"/>
          <w:sz w:val="20"/>
          <w:szCs w:val="20"/>
          <w:u w:val="none"/>
        </w:rPr>
        <w:t xml:space="preserve"> a observar a seguinte mecânica relativamente à movimentação das Contas Vinculadas:</w:t>
      </w:r>
    </w:p>
    <w:p w14:paraId="386EF41C" w14:textId="77777777" w:rsidR="006B3CB1" w:rsidRPr="006B3CB1" w:rsidRDefault="006B3CB1" w:rsidP="006B3CB1"/>
    <w:p w14:paraId="13979963" w14:textId="77777777" w:rsidR="006B3CB1" w:rsidRPr="006B3CB1" w:rsidRDefault="006B3CB1" w:rsidP="006B3CB1">
      <w:pPr>
        <w:pStyle w:val="PargrafodaLista"/>
        <w:numPr>
          <w:ilvl w:val="0"/>
          <w:numId w:val="50"/>
        </w:numPr>
        <w:ind w:left="714" w:hanging="714"/>
        <w:contextualSpacing w:val="0"/>
        <w:jc w:val="both"/>
      </w:pPr>
      <w:r w:rsidRPr="006B3CB1">
        <w:t xml:space="preserve">todos os pagamentos decorrentes dos Direitos Cedidos Fiduciariamente devidos às </w:t>
      </w:r>
      <w:proofErr w:type="spellStart"/>
      <w:r w:rsidRPr="006B3CB1">
        <w:t>SPEs</w:t>
      </w:r>
      <w:proofErr w:type="spellEnd"/>
      <w:r w:rsidRPr="006B3CB1">
        <w:t xml:space="preserve"> (incluindo, mas não se limitando, os Direitos Creditórios dos </w:t>
      </w:r>
      <w:proofErr w:type="spellStart"/>
      <w:r w:rsidRPr="006B3CB1">
        <w:t>CCVEs</w:t>
      </w:r>
      <w:proofErr w:type="spellEnd"/>
      <w:r w:rsidRPr="006B3CB1">
        <w:t xml:space="preserve">) deverão ser efetuados exclusivamente nas Contas Vinculadas das </w:t>
      </w:r>
      <w:proofErr w:type="spellStart"/>
      <w:r w:rsidRPr="006B3CB1">
        <w:t>SPEs</w:t>
      </w:r>
      <w:proofErr w:type="spellEnd"/>
      <w:r w:rsidRPr="006B3CB1">
        <w:t xml:space="preserve">, sendo certo que o Banco Depositário deverá reter a totalidade destes valores nas Contas Vinculadas das </w:t>
      </w:r>
      <w:proofErr w:type="spellStart"/>
      <w:r w:rsidRPr="006B3CB1">
        <w:t>SPEs</w:t>
      </w:r>
      <w:proofErr w:type="spellEnd"/>
      <w:r w:rsidRPr="006B3CB1">
        <w:t>;</w:t>
      </w:r>
    </w:p>
    <w:p w14:paraId="39E41BD2" w14:textId="77777777" w:rsidR="006B3CB1" w:rsidRPr="006B3CB1" w:rsidRDefault="006B3CB1" w:rsidP="006B3CB1">
      <w:pPr>
        <w:pStyle w:val="PargrafodaLista"/>
        <w:ind w:left="714"/>
        <w:jc w:val="both"/>
      </w:pPr>
    </w:p>
    <w:p w14:paraId="7F0C0B3F" w14:textId="77777777" w:rsidR="006B3CB1" w:rsidRPr="006B3CB1" w:rsidRDefault="006B3CB1" w:rsidP="006B3CB1">
      <w:pPr>
        <w:pStyle w:val="PargrafodaLista"/>
        <w:numPr>
          <w:ilvl w:val="0"/>
          <w:numId w:val="50"/>
        </w:numPr>
        <w:ind w:left="714" w:hanging="714"/>
        <w:contextualSpacing w:val="0"/>
        <w:jc w:val="both"/>
      </w:pPr>
      <w:r w:rsidRPr="006B3CB1">
        <w:t xml:space="preserve">não apenas as Contas Vinculadas das </w:t>
      </w:r>
      <w:proofErr w:type="spellStart"/>
      <w:r w:rsidRPr="006B3CB1">
        <w:t>SPEs</w:t>
      </w:r>
      <w:proofErr w:type="spellEnd"/>
      <w:r w:rsidRPr="006B3CB1">
        <w:t>, mas todas as demais Contas Vinculadas, deverão ser bloqueadas pelo Banco Depositário imediatamente após o recebimento de notificação neste sentido, de modo que a totalidade dos recursos que estejam ali depositados, incluindo para todos os fins os Investimentos Permitidos, permaneçam à disposição dos Debenturistas; e</w:t>
      </w:r>
    </w:p>
    <w:p w14:paraId="0C18666D" w14:textId="77777777" w:rsidR="006B3CB1" w:rsidRPr="006B3CB1" w:rsidRDefault="006B3CB1" w:rsidP="006B3CB1">
      <w:pPr>
        <w:pStyle w:val="PargrafodaLista"/>
        <w:ind w:left="714"/>
        <w:jc w:val="both"/>
      </w:pPr>
    </w:p>
    <w:p w14:paraId="1F1E24DD" w14:textId="77777777" w:rsidR="006B3CB1" w:rsidRPr="006B3CB1" w:rsidRDefault="006B3CB1" w:rsidP="006B3CB1">
      <w:pPr>
        <w:pStyle w:val="PargrafodaLista"/>
        <w:numPr>
          <w:ilvl w:val="0"/>
          <w:numId w:val="50"/>
        </w:numPr>
        <w:ind w:left="714" w:hanging="714"/>
        <w:contextualSpacing w:val="0"/>
        <w:jc w:val="both"/>
      </w:pPr>
      <w:r w:rsidRPr="006B3CB1">
        <w:t xml:space="preserve">sem prejuízo das demais Garantias constituídas e/ou outorgadas no âmbito da Emissão, no caso da ocorrência de vencimento antecipado das Debêntures ou caso, na Data de Vencimento, as Obrigações Garantidas não tenham sido quitadas, todos e quaisquer valores decorrentes dos Direitos Cedidos </w:t>
      </w:r>
      <w:r w:rsidRPr="006B3CB1">
        <w:lastRenderedPageBreak/>
        <w:t>Fiduciariamente serão utilizados pelo Agente Fiduciário para pagamento das Obrigações Garantidas, na forma da Cláusula 8 deste Contrato, exercendo sobre os mesmos todos os direitos assegurados pela legislação em vigor e por este Contrato visando ao adimplemento das Obrigações Garantidas.</w:t>
      </w:r>
    </w:p>
    <w:p w14:paraId="6278EDC7" w14:textId="77777777" w:rsidR="006B3CB1" w:rsidRPr="006B3CB1" w:rsidRDefault="006B3CB1" w:rsidP="006B3CB1"/>
    <w:p w14:paraId="5446CDAC"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sz w:val="20"/>
          <w:szCs w:val="20"/>
          <w:u w:val="none"/>
        </w:rPr>
        <w:t>Investimentos Permitidos.</w:t>
      </w:r>
      <w:r w:rsidRPr="006B3CB1">
        <w:rPr>
          <w:rFonts w:ascii="Verdana" w:hAnsi="Verdana"/>
          <w:b w:val="0"/>
          <w:sz w:val="20"/>
          <w:szCs w:val="20"/>
          <w:u w:val="none"/>
        </w:rPr>
        <w:t xml:space="preserve"> A política de investimentos dos recursos </w:t>
      </w:r>
      <w:r w:rsidRPr="006B3CB1">
        <w:rPr>
          <w:rFonts w:ascii="Verdana" w:hAnsi="Verdana"/>
          <w:b w:val="0"/>
          <w:color w:val="000000"/>
          <w:sz w:val="20"/>
          <w:szCs w:val="20"/>
          <w:u w:val="none"/>
          <w:lang w:val="pt-BR"/>
        </w:rPr>
        <w:t>depositados</w:t>
      </w:r>
      <w:r w:rsidRPr="006B3CB1">
        <w:rPr>
          <w:rFonts w:ascii="Verdana" w:hAnsi="Verdana"/>
          <w:b w:val="0"/>
          <w:sz w:val="20"/>
          <w:szCs w:val="20"/>
          <w:u w:val="none"/>
        </w:rPr>
        <w:t xml:space="preserve"> nas Contas Vinculadas será determinada por meio de instruções expressas a serem enviadas pelas Cedentes, sendo certo que as Cedentes devem ordenar que os valores decorrentes dos Direitos Cedidos Fiduciariamente mantidos nas Contas Vinculadas sejam investidos pelo Banco Depositário em</w:t>
      </w:r>
      <w:r w:rsidRPr="006B3CB1">
        <w:rPr>
          <w:rFonts w:ascii="Verdana" w:hAnsi="Verdana"/>
          <w:b w:val="0"/>
          <w:sz w:val="20"/>
          <w:szCs w:val="20"/>
          <w:u w:val="none"/>
          <w:lang w:val="pt-BR"/>
        </w:rPr>
        <w:t>: (i)</w:t>
      </w:r>
      <w:r w:rsidRPr="006B3CB1">
        <w:rPr>
          <w:rFonts w:ascii="Verdana" w:hAnsi="Verdana"/>
          <w:b w:val="0"/>
          <w:sz w:val="20"/>
          <w:szCs w:val="20"/>
          <w:u w:val="none"/>
        </w:rPr>
        <w:t xml:space="preserve"> fundos de investimento do Banco Depositário lastreados em títulos e valores mobiliários de renda fixa, emitidos pelo Tesouro Nacional ou pelo Banco Central do Brasil; ou (</w:t>
      </w:r>
      <w:proofErr w:type="spellStart"/>
      <w:r w:rsidRPr="006B3CB1">
        <w:rPr>
          <w:rFonts w:ascii="Verdana" w:hAnsi="Verdana"/>
          <w:b w:val="0"/>
          <w:sz w:val="20"/>
          <w:szCs w:val="20"/>
          <w:u w:val="none"/>
        </w:rPr>
        <w:t>ii</w:t>
      </w:r>
      <w:proofErr w:type="spellEnd"/>
      <w:r w:rsidRPr="006B3CB1">
        <w:rPr>
          <w:rFonts w:ascii="Verdana" w:hAnsi="Verdana"/>
          <w:b w:val="0"/>
          <w:sz w:val="20"/>
          <w:szCs w:val="20"/>
          <w:u w:val="none"/>
        </w:rPr>
        <w:t>) diretamente através da aquisição de títulos e valores mobiliários emitidos pelo Tesouro Nacional ou pelo Banco Central do Brasil, excetuando-se aqueles indexados à variação cambial; ou (</w:t>
      </w:r>
      <w:proofErr w:type="spellStart"/>
      <w:r w:rsidRPr="006B3CB1">
        <w:rPr>
          <w:rFonts w:ascii="Verdana" w:hAnsi="Verdana"/>
          <w:b w:val="0"/>
          <w:sz w:val="20"/>
          <w:szCs w:val="20"/>
          <w:u w:val="none"/>
        </w:rPr>
        <w:t>iii</w:t>
      </w:r>
      <w:proofErr w:type="spellEnd"/>
      <w:r w:rsidRPr="006B3CB1">
        <w:rPr>
          <w:rFonts w:ascii="Verdana" w:hAnsi="Verdana"/>
          <w:b w:val="0"/>
          <w:sz w:val="20"/>
          <w:szCs w:val="20"/>
          <w:u w:val="none"/>
        </w:rPr>
        <w:t>) em Certificado de Depósito Bancário (CDB) emitidos pelo Banco Depositário, em qualquer caso sempre com liquidez diária ("</w:t>
      </w:r>
      <w:r w:rsidRPr="006B3CB1">
        <w:rPr>
          <w:rFonts w:ascii="Verdana" w:hAnsi="Verdana"/>
          <w:b w:val="0"/>
          <w:sz w:val="20"/>
          <w:szCs w:val="20"/>
        </w:rPr>
        <w:t>Investimentos Permitidos</w:t>
      </w:r>
      <w:r w:rsidRPr="006B3CB1">
        <w:rPr>
          <w:rFonts w:ascii="Verdana" w:hAnsi="Verdana"/>
          <w:b w:val="0"/>
          <w:sz w:val="20"/>
          <w:szCs w:val="20"/>
          <w:u w:val="none"/>
        </w:rPr>
        <w:t>").</w:t>
      </w:r>
    </w:p>
    <w:p w14:paraId="3B4D2C48" w14:textId="77777777" w:rsidR="006B3CB1" w:rsidRPr="006B3CB1" w:rsidRDefault="006B3CB1" w:rsidP="006B3CB1"/>
    <w:p w14:paraId="1AA8961B"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rPr>
      </w:pPr>
      <w:r w:rsidRPr="006B3CB1">
        <w:rPr>
          <w:rFonts w:ascii="Verdana" w:hAnsi="Verdana"/>
          <w:b w:val="0"/>
          <w:sz w:val="20"/>
          <w:szCs w:val="20"/>
          <w:u w:val="none"/>
        </w:rPr>
        <w:t>Os rendimentos oriundos de Investimentos Permitidos incorporar-se-ão à garantia objeto deste Contrato e integrarão, para todos os fins, o saldo das Contas Vinculadas, sendo certo que a liberação de tais valores estará sujeita aos termos e condições estabelecidos neste Contrato.</w:t>
      </w:r>
    </w:p>
    <w:bookmarkEnd w:id="349"/>
    <w:bookmarkEnd w:id="350"/>
    <w:p w14:paraId="50935C61" w14:textId="77777777" w:rsidR="006B3CB1" w:rsidRPr="006B3CB1" w:rsidRDefault="006B3CB1" w:rsidP="006B3CB1"/>
    <w:p w14:paraId="404BD585"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lang w:val="pt-BR"/>
        </w:rPr>
      </w:pPr>
      <w:r w:rsidRPr="006B3CB1">
        <w:rPr>
          <w:rFonts w:ascii="Verdana" w:hAnsi="Verdana"/>
          <w:sz w:val="20"/>
          <w:szCs w:val="20"/>
          <w:u w:val="none"/>
          <w:lang w:val="pt-BR"/>
        </w:rPr>
        <w:t>DECLARAÇÕES</w:t>
      </w:r>
      <w:r w:rsidRPr="006B3CB1">
        <w:rPr>
          <w:rFonts w:ascii="Verdana" w:hAnsi="Verdana"/>
          <w:sz w:val="20"/>
          <w:szCs w:val="20"/>
          <w:u w:val="none"/>
        </w:rPr>
        <w:t xml:space="preserve"> E GARANTIAS </w:t>
      </w:r>
    </w:p>
    <w:p w14:paraId="384B38D1" w14:textId="77777777" w:rsidR="006B3CB1" w:rsidRPr="006B3CB1" w:rsidRDefault="006B3CB1" w:rsidP="006B3CB1">
      <w:pPr>
        <w:pStyle w:val="Recuodecorpodetexto3"/>
        <w:keepNext/>
        <w:spacing w:line="288" w:lineRule="auto"/>
        <w:ind w:left="0" w:firstLine="0"/>
        <w:rPr>
          <w:sz w:val="20"/>
          <w:szCs w:val="20"/>
        </w:rPr>
      </w:pPr>
    </w:p>
    <w:p w14:paraId="38CF7A2D" w14:textId="77777777" w:rsidR="006B3CB1" w:rsidRPr="006B3CB1" w:rsidRDefault="006B3CB1" w:rsidP="006B3CB1">
      <w:pPr>
        <w:pStyle w:val="titulo2"/>
        <w:keepNext w:val="0"/>
        <w:numPr>
          <w:ilvl w:val="1"/>
          <w:numId w:val="58"/>
        </w:numPr>
        <w:spacing w:before="0" w:after="0" w:line="288" w:lineRule="auto"/>
        <w:rPr>
          <w:rFonts w:ascii="Verdana" w:hAnsi="Verdana"/>
          <w:color w:val="000000"/>
          <w:w w:val="0"/>
          <w:sz w:val="20"/>
          <w:szCs w:val="20"/>
          <w:lang w:val="pt-BR"/>
        </w:rPr>
      </w:pPr>
      <w:r w:rsidRPr="006B3CB1">
        <w:rPr>
          <w:rFonts w:ascii="Verdana" w:hAnsi="Verdana"/>
          <w:b w:val="0"/>
          <w:color w:val="000000"/>
          <w:w w:val="0"/>
          <w:sz w:val="20"/>
          <w:szCs w:val="20"/>
          <w:u w:val="none"/>
          <w:lang w:val="pt-BR"/>
        </w:rPr>
        <w:t xml:space="preserve">As Cedentes declaram e garantem, neste ato, em caráter irrevogável e irretratável, que: </w:t>
      </w:r>
    </w:p>
    <w:p w14:paraId="0A8ED86F" w14:textId="77777777" w:rsidR="006B3CB1" w:rsidRPr="006B3CB1" w:rsidRDefault="006B3CB1" w:rsidP="006B3CB1">
      <w:pPr>
        <w:pStyle w:val="Level2"/>
        <w:numPr>
          <w:ilvl w:val="0"/>
          <w:numId w:val="0"/>
        </w:numPr>
        <w:tabs>
          <w:tab w:val="left" w:pos="426"/>
        </w:tabs>
        <w:spacing w:after="0" w:line="288" w:lineRule="auto"/>
        <w:rPr>
          <w:rFonts w:ascii="Verdana" w:hAnsi="Verdana"/>
          <w:color w:val="000000"/>
          <w:w w:val="0"/>
          <w:kern w:val="0"/>
          <w:szCs w:val="20"/>
        </w:rPr>
      </w:pPr>
    </w:p>
    <w:p w14:paraId="2511C3C3"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color w:val="000000"/>
          <w:w w:val="0"/>
          <w:kern w:val="0"/>
          <w:szCs w:val="20"/>
        </w:rPr>
        <w:t xml:space="preserve">são sociedades </w:t>
      </w:r>
      <w:r w:rsidRPr="006B3CB1">
        <w:rPr>
          <w:rFonts w:ascii="Verdana" w:hAnsi="Verdana" w:cs="Tahoma"/>
          <w:szCs w:val="20"/>
        </w:rPr>
        <w:t>devidamente organizadas, constituídas e existentes sob a forma de sociedade por ações, de acordo com as leis brasileiras, sem registro de emissor de valores mobiliários perante a CVM, estando aptas e devidamente autorizadas a desempenhar as atividades descritas em seus objetos sociais;</w:t>
      </w:r>
    </w:p>
    <w:p w14:paraId="358FD47A" w14:textId="77777777" w:rsidR="006B3CB1" w:rsidRPr="006B3CB1" w:rsidRDefault="006B3CB1" w:rsidP="006B3CB1">
      <w:pPr>
        <w:pStyle w:val="Level2"/>
        <w:numPr>
          <w:ilvl w:val="0"/>
          <w:numId w:val="0"/>
        </w:numPr>
        <w:tabs>
          <w:tab w:val="left" w:pos="1418"/>
        </w:tabs>
        <w:spacing w:after="0" w:line="288" w:lineRule="auto"/>
        <w:ind w:left="1418"/>
        <w:rPr>
          <w:rFonts w:ascii="Verdana" w:hAnsi="Verdana"/>
          <w:color w:val="000000"/>
          <w:w w:val="0"/>
          <w:kern w:val="0"/>
          <w:szCs w:val="20"/>
        </w:rPr>
      </w:pPr>
    </w:p>
    <w:p w14:paraId="69D70E7B"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s="Tahoma"/>
          <w:szCs w:val="20"/>
        </w:rPr>
      </w:pPr>
      <w:r w:rsidRPr="006B3CB1">
        <w:rPr>
          <w:rFonts w:ascii="Verdana" w:hAnsi="Verdana" w:cs="Tahoma"/>
          <w:szCs w:val="20"/>
        </w:rPr>
        <w:t>são plenamente capazes para cumprir todas as obrigações (financeiras e não financeiras) previstas neste Contrato, na Escritura de Emissão e em quaisquer outros documentos da Emissão de que são parte;</w:t>
      </w:r>
    </w:p>
    <w:p w14:paraId="7A536D6E" w14:textId="77777777" w:rsidR="006B3CB1" w:rsidRPr="006B3CB1" w:rsidRDefault="006B3CB1" w:rsidP="006B3CB1">
      <w:pPr>
        <w:pStyle w:val="PargrafodaLista"/>
      </w:pPr>
    </w:p>
    <w:p w14:paraId="6D9A129D"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s="Tahoma"/>
          <w:szCs w:val="20"/>
        </w:rPr>
      </w:pPr>
      <w:r w:rsidRPr="006B3CB1">
        <w:rPr>
          <w:rFonts w:ascii="Verdana" w:hAnsi="Verdana" w:cs="Tahoma"/>
          <w:szCs w:val="20"/>
        </w:rPr>
        <w:t xml:space="preserve">estão devidamente autorizadas e obtiveram todas as autorizações, inclusive, conforme aplicável, legais, societárias, regulatórias e de terceiros, necessárias (a) à celebração deste Contrato, (b) ao cumprimento de todas as obrigações aqui previstas e (c) à </w:t>
      </w:r>
      <w:r w:rsidRPr="006B3CB1">
        <w:rPr>
          <w:rFonts w:ascii="Verdana" w:hAnsi="Verdana"/>
          <w:kern w:val="0"/>
          <w:szCs w:val="20"/>
        </w:rPr>
        <w:t>constituição dos direitos reais de garantia decorrentes deste Contrato</w:t>
      </w:r>
      <w:r w:rsidRPr="006B3CB1">
        <w:rPr>
          <w:rFonts w:ascii="Verdana" w:hAnsi="Verdana" w:cs="Tahoma"/>
          <w:szCs w:val="20"/>
        </w:rPr>
        <w:t>, tendo sido plenamente satisfeitos todos os requisitos legais, societários, regulatórios e de terceiros necessários para tanto;</w:t>
      </w:r>
    </w:p>
    <w:p w14:paraId="4AC90267" w14:textId="77777777" w:rsidR="006B3CB1" w:rsidRPr="006B3CB1" w:rsidRDefault="006B3CB1" w:rsidP="006B3CB1">
      <w:pPr>
        <w:pStyle w:val="PargrafodaLista"/>
        <w:rPr>
          <w:rFonts w:eastAsia="SimSun"/>
          <w:w w:val="0"/>
        </w:rPr>
      </w:pPr>
    </w:p>
    <w:p w14:paraId="1C6DFC84"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s="Tahoma"/>
          <w:szCs w:val="20"/>
        </w:rPr>
      </w:pPr>
      <w:bookmarkStart w:id="364" w:name="_Hlk516204375"/>
      <w:r w:rsidRPr="006B3CB1">
        <w:rPr>
          <w:rFonts w:ascii="Verdana" w:eastAsia="SimSun" w:hAnsi="Verdana"/>
          <w:w w:val="0"/>
          <w:szCs w:val="20"/>
        </w:rPr>
        <w:t>o presente Contrato constitui obrigação lícita, válida, vinculante e eficaz, exequível de acordo com seus respectivos termos e condições, e não há qualquer fato impeditivo à constituição da presente Cessão Fiduciária;</w:t>
      </w:r>
    </w:p>
    <w:bookmarkEnd w:id="364"/>
    <w:p w14:paraId="427D184A" w14:textId="77777777" w:rsidR="006B3CB1" w:rsidRPr="006B3CB1" w:rsidRDefault="006B3CB1" w:rsidP="006B3CB1">
      <w:pPr>
        <w:pStyle w:val="Level2"/>
        <w:numPr>
          <w:ilvl w:val="0"/>
          <w:numId w:val="0"/>
        </w:numPr>
        <w:tabs>
          <w:tab w:val="left" w:pos="426"/>
        </w:tabs>
        <w:spacing w:after="0" w:line="288" w:lineRule="auto"/>
        <w:rPr>
          <w:rFonts w:ascii="Verdana" w:hAnsi="Verdana"/>
          <w:color w:val="000000"/>
          <w:w w:val="0"/>
          <w:kern w:val="0"/>
          <w:szCs w:val="20"/>
        </w:rPr>
      </w:pPr>
    </w:p>
    <w:p w14:paraId="54199B89"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os representantes legais das Cedentes que assinam este Contrato têm poderes societários e/ou delegados para assumir, em nome das Cedentes, as obrigações aqui previstas e, sendo mandatários, têm os poderes legitimamente outorgados, estando os respectivos mandatos em pleno vigor e efeito;</w:t>
      </w:r>
    </w:p>
    <w:p w14:paraId="7570A9A3" w14:textId="77777777" w:rsidR="006B3CB1" w:rsidRPr="006B3CB1" w:rsidRDefault="006B3CB1" w:rsidP="006B3CB1">
      <w:pPr>
        <w:pStyle w:val="PargrafodaLista"/>
        <w:rPr>
          <w:color w:val="000000"/>
          <w:w w:val="0"/>
        </w:rPr>
      </w:pPr>
    </w:p>
    <w:p w14:paraId="7E28CE5E"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szCs w:val="20"/>
        </w:rPr>
        <w:t xml:space="preserve">não </w:t>
      </w:r>
      <w:r w:rsidRPr="006B3CB1">
        <w:rPr>
          <w:rFonts w:ascii="Verdana" w:hAnsi="Verdana" w:cs="Tahoma"/>
          <w:szCs w:val="20"/>
        </w:rPr>
        <w:t>tem</w:t>
      </w:r>
      <w:r w:rsidRPr="006B3CB1">
        <w:rPr>
          <w:rFonts w:ascii="Verdana" w:hAnsi="Verdana"/>
          <w:szCs w:val="20"/>
        </w:rPr>
        <w:t xml:space="preserve"> ciência da existência de</w:t>
      </w:r>
      <w:r w:rsidRPr="006B3CB1">
        <w:rPr>
          <w:rFonts w:ascii="Verdana" w:hAnsi="Verdana" w:cs="Tahoma"/>
          <w:szCs w:val="20"/>
        </w:rPr>
        <w:t xml:space="preserve"> (a) descumprimento de qualquer disposição contratual relevante, legal ou de qualquer outra ordem judicial, administrativa ou arbitral ou (b) qualquer processo ou procedimento, judicial, administrativo ou arbitral,  em qualquer dos casos deste inciso: (1) que possa afetar, de maneira comprovadamente relevante, a </w:t>
      </w:r>
      <w:r w:rsidRPr="006B3CB1">
        <w:rPr>
          <w:rFonts w:ascii="Verdana" w:hAnsi="Verdana"/>
          <w:kern w:val="0"/>
          <w:szCs w:val="20"/>
        </w:rPr>
        <w:t>válida e eficaz constituição, execução e cumprimento do presente Contrato</w:t>
      </w:r>
      <w:r w:rsidRPr="006B3CB1">
        <w:rPr>
          <w:rFonts w:ascii="Verdana" w:hAnsi="Verdana" w:cs="Tahoma"/>
          <w:szCs w:val="20"/>
        </w:rPr>
        <w:t xml:space="preserve">; ou (2) visando a anular, alterar, invalidar, questionar ou de qualquer forma afetar este Contrato e/ou quaisquer outros documentos da Emissão; </w:t>
      </w:r>
    </w:p>
    <w:p w14:paraId="7E81EB99" w14:textId="77777777" w:rsidR="006B3CB1" w:rsidRPr="006B3CB1" w:rsidRDefault="006B3CB1" w:rsidP="006B3CB1">
      <w:pPr>
        <w:pStyle w:val="Level2"/>
        <w:numPr>
          <w:ilvl w:val="0"/>
          <w:numId w:val="0"/>
        </w:numPr>
        <w:tabs>
          <w:tab w:val="left" w:pos="1418"/>
        </w:tabs>
        <w:spacing w:after="0" w:line="288" w:lineRule="auto"/>
        <w:rPr>
          <w:rFonts w:ascii="Verdana" w:hAnsi="Verdana"/>
          <w:color w:val="000000"/>
          <w:w w:val="0"/>
          <w:szCs w:val="20"/>
        </w:rPr>
      </w:pPr>
      <w:bookmarkStart w:id="365" w:name="_Hlk516204705"/>
    </w:p>
    <w:bookmarkEnd w:id="365"/>
    <w:p w14:paraId="59384BBC"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a celebração, os termos e condições deste Contrato e o cumprimento das obrigações aqui previstas, (a) não infringem o estatuto social das Cedentes; (b) não infringem qualquer contrato ou instrumento do qual as Cedentes sejam parte e/ou pelo qual qualquer de seus respectivos bens ou propriedades esteja sujeito e/ou qualquer outra obrigação anteriormente assumida pelas Cedentes; (c) não resultarão em (i) vencimento antecipado de qualquer obrigação estabelecida em qualquer contrato ou instrumento do qual as Cedentes sejam parte e/ou pelo qual qualquer de seus respectivos bens ou propriedades esteja sujeito ou (</w:t>
      </w:r>
      <w:proofErr w:type="spellStart"/>
      <w:r w:rsidRPr="006B3CB1">
        <w:rPr>
          <w:rFonts w:ascii="Verdana" w:hAnsi="Verdana" w:cs="Tahoma"/>
          <w:szCs w:val="20"/>
        </w:rPr>
        <w:t>ii</w:t>
      </w:r>
      <w:proofErr w:type="spellEnd"/>
      <w:r w:rsidRPr="006B3CB1">
        <w:rPr>
          <w:rFonts w:ascii="Verdana" w:hAnsi="Verdana" w:cs="Tahoma"/>
          <w:szCs w:val="20"/>
        </w:rPr>
        <w:t>) rescisão de qualquer desses contratos ou instrumentos; (d) não infringem qualquer disposição legal ou regulamentar a que as Cedentes e/ou qualquer de seus respectivos bens ou propriedades esteja sujeito; e (e) não infringem qualquer ordem, decisão ou sentença administrativa, judicial ou arbitral que afete as Cedentes e/ou qualquer de seus respectivos bens ou propriedades;</w:t>
      </w:r>
    </w:p>
    <w:p w14:paraId="5FBE4E93" w14:textId="77777777" w:rsidR="006B3CB1" w:rsidRPr="006B3CB1" w:rsidRDefault="006B3CB1" w:rsidP="006B3CB1">
      <w:pPr>
        <w:pStyle w:val="Level2"/>
        <w:numPr>
          <w:ilvl w:val="0"/>
          <w:numId w:val="0"/>
        </w:numPr>
        <w:tabs>
          <w:tab w:val="left" w:pos="1418"/>
        </w:tabs>
        <w:spacing w:after="0" w:line="288" w:lineRule="auto"/>
        <w:ind w:left="1418"/>
        <w:rPr>
          <w:rFonts w:ascii="Verdana" w:hAnsi="Verdana"/>
          <w:color w:val="000000"/>
          <w:w w:val="0"/>
          <w:kern w:val="0"/>
          <w:szCs w:val="20"/>
        </w:rPr>
      </w:pPr>
    </w:p>
    <w:p w14:paraId="22D95118"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cs="Tahoma"/>
          <w:szCs w:val="20"/>
        </w:rPr>
        <w:t>estão adimplentes com o cumprimento das obrigações constantes deste Contrato, da Escritura de Emissão e de quaisquer outros documentos da Emissão de que são parte, e não ocorreu e não existe</w:t>
      </w:r>
      <w:r w:rsidRPr="006B3CB1">
        <w:rPr>
          <w:rFonts w:ascii="Verdana" w:hAnsi="Verdana"/>
          <w:szCs w:val="20"/>
        </w:rPr>
        <w:t xml:space="preserve">, </w:t>
      </w:r>
      <w:r w:rsidRPr="006B3CB1">
        <w:rPr>
          <w:rFonts w:ascii="Verdana" w:hAnsi="Verdana" w:cs="Tahoma"/>
          <w:szCs w:val="20"/>
        </w:rPr>
        <w:t xml:space="preserve">na presente data, qualquer Evento de Vencimento Antecipado; </w:t>
      </w:r>
      <w:r w:rsidRPr="006B3CB1">
        <w:rPr>
          <w:rFonts w:ascii="Verdana" w:hAnsi="Verdana" w:cs="Tahoma"/>
          <w:b/>
          <w:i/>
          <w:szCs w:val="20"/>
        </w:rPr>
        <w:t xml:space="preserve"> </w:t>
      </w:r>
    </w:p>
    <w:p w14:paraId="0608CA95" w14:textId="77777777" w:rsidR="006B3CB1" w:rsidRPr="006B3CB1" w:rsidRDefault="006B3CB1" w:rsidP="006B3CB1">
      <w:pPr>
        <w:pStyle w:val="Level3"/>
        <w:numPr>
          <w:ilvl w:val="0"/>
          <w:numId w:val="0"/>
        </w:numPr>
        <w:tabs>
          <w:tab w:val="left" w:pos="1134"/>
        </w:tabs>
        <w:spacing w:after="0" w:line="288" w:lineRule="auto"/>
        <w:ind w:left="1247"/>
        <w:rPr>
          <w:rFonts w:ascii="Verdana" w:hAnsi="Verdana"/>
          <w:kern w:val="0"/>
          <w:szCs w:val="20"/>
        </w:rPr>
      </w:pPr>
    </w:p>
    <w:p w14:paraId="1A5066D6"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examinaram todos os documentos necessários ao completo conhecimento das Obrigações Garantidas, incluindo os termos e condições da Escritura de Emissão; </w:t>
      </w:r>
    </w:p>
    <w:p w14:paraId="1985D5C5"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3E66989E"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a Cessão Fiduciária criada por meio deste Contrato sobre os Direitos Cedidos Fiduciariamente constitui um direito real de garantia válido, legal e perfeito, exequível em conformidade com os termos aqui estabelecidos;</w:t>
      </w:r>
    </w:p>
    <w:p w14:paraId="00F9CC21" w14:textId="77777777" w:rsidR="006B3CB1" w:rsidRPr="006B3CB1" w:rsidRDefault="006B3CB1" w:rsidP="006B3CB1">
      <w:pPr>
        <w:pStyle w:val="Level2"/>
        <w:numPr>
          <w:ilvl w:val="0"/>
          <w:numId w:val="0"/>
        </w:numPr>
        <w:tabs>
          <w:tab w:val="left" w:pos="1418"/>
        </w:tabs>
        <w:spacing w:after="0" w:line="288" w:lineRule="auto"/>
        <w:ind w:left="1418"/>
        <w:rPr>
          <w:rFonts w:ascii="Verdana" w:hAnsi="Verdana"/>
          <w:szCs w:val="20"/>
        </w:rPr>
      </w:pPr>
    </w:p>
    <w:p w14:paraId="0A18C297"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szCs w:val="20"/>
        </w:rPr>
        <w:t xml:space="preserve">a celebração do presente Contrato, com a consequente constituição da Cessão Fiduciária, não comprometerá a operacionalização e a continuidade das atividades dos Cedentes; </w:t>
      </w:r>
    </w:p>
    <w:p w14:paraId="72EDE1F6" w14:textId="77777777" w:rsidR="006B3CB1" w:rsidRPr="006B3CB1" w:rsidRDefault="006B3CB1" w:rsidP="006B3CB1">
      <w:pPr>
        <w:pStyle w:val="PargrafodaLista"/>
      </w:pPr>
    </w:p>
    <w:p w14:paraId="2B028E2C"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bookmarkStart w:id="366" w:name="_Hlk516204984"/>
      <w:r w:rsidRPr="006B3CB1">
        <w:rPr>
          <w:rFonts w:ascii="Verdana" w:hAnsi="Verdana"/>
          <w:szCs w:val="20"/>
        </w:rPr>
        <w:t xml:space="preserve">em decorrência deste Contrato, os Direitos Cedidos Fiduciariamente são de propriedade fiduciária e, portanto, resolúvel, única e exclusiva dos Debenturistas, neste ato representados pelo Agente Fiduciário; </w:t>
      </w:r>
    </w:p>
    <w:bookmarkEnd w:id="366"/>
    <w:p w14:paraId="1C14EA28" w14:textId="77777777" w:rsidR="006B3CB1" w:rsidRPr="006B3CB1" w:rsidRDefault="006B3CB1" w:rsidP="006B3CB1">
      <w:pPr>
        <w:pStyle w:val="Level3"/>
        <w:numPr>
          <w:ilvl w:val="0"/>
          <w:numId w:val="0"/>
        </w:numPr>
        <w:tabs>
          <w:tab w:val="left" w:pos="1134"/>
        </w:tabs>
        <w:spacing w:after="0" w:line="288" w:lineRule="auto"/>
        <w:ind w:left="1247"/>
        <w:rPr>
          <w:rFonts w:ascii="Verdana" w:hAnsi="Verdana"/>
          <w:kern w:val="0"/>
          <w:szCs w:val="20"/>
        </w:rPr>
      </w:pPr>
    </w:p>
    <w:p w14:paraId="6967AE89"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observaram todas as normas, cumpriram todas as determinações legais e de natureza administrativa e obtiveram todas as autorizações, permissões, licenças e demais atos que porventura fossem necessários para a válida e eficaz constituição, execução e cumprimento do presente Contrato; </w:t>
      </w:r>
      <w:r w:rsidRPr="006B3CB1">
        <w:rPr>
          <w:rFonts w:ascii="Verdana" w:hAnsi="Verdana" w:cs="Tahoma"/>
          <w:b/>
          <w:i/>
          <w:szCs w:val="20"/>
          <w:u w:val="single"/>
        </w:rPr>
        <w:t xml:space="preserve"> </w:t>
      </w:r>
    </w:p>
    <w:p w14:paraId="499FABD7"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0D902A6E"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szCs w:val="20"/>
        </w:rPr>
        <w:t xml:space="preserve">estão cumprindo </w:t>
      </w:r>
      <w:r w:rsidRPr="006B3CB1">
        <w:rPr>
          <w:rFonts w:ascii="Verdana" w:hAnsi="Verdana"/>
          <w:kern w:val="0"/>
          <w:szCs w:val="20"/>
        </w:rPr>
        <w:t>todas</w:t>
      </w:r>
      <w:r w:rsidRPr="006B3CB1">
        <w:rPr>
          <w:rFonts w:ascii="Verdana" w:hAnsi="Verdana"/>
          <w:szCs w:val="20"/>
        </w:rPr>
        <w:t xml:space="preserve"> as leis, regulamentos, normas administrativas e determinações dos órgãos governamentais, autarquias ou instâncias judiciais, administrativas e arbitrais aplicáveis ao exercício de suas atividades;</w:t>
      </w:r>
    </w:p>
    <w:p w14:paraId="6EB870D6" w14:textId="77777777" w:rsidR="006B3CB1" w:rsidRPr="006B3CB1" w:rsidRDefault="006B3CB1" w:rsidP="006B3CB1">
      <w:pPr>
        <w:pStyle w:val="Level3"/>
        <w:numPr>
          <w:ilvl w:val="0"/>
          <w:numId w:val="0"/>
        </w:numPr>
        <w:tabs>
          <w:tab w:val="left" w:pos="1134"/>
        </w:tabs>
        <w:spacing w:after="0" w:line="288" w:lineRule="auto"/>
        <w:ind w:left="1247"/>
        <w:rPr>
          <w:rFonts w:ascii="Verdana" w:hAnsi="Verdana"/>
          <w:kern w:val="0"/>
          <w:szCs w:val="20"/>
        </w:rPr>
      </w:pPr>
    </w:p>
    <w:p w14:paraId="34CDA865"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são legítimas titulares dos Direitos Cedidos Fiduciariamente, </w:t>
      </w:r>
      <w:bookmarkStart w:id="367" w:name="_Hlk516204529"/>
      <w:r w:rsidRPr="006B3CB1">
        <w:rPr>
          <w:rFonts w:ascii="Verdana" w:eastAsia="SimSun" w:hAnsi="Verdana"/>
          <w:w w:val="0"/>
          <w:szCs w:val="20"/>
        </w:rPr>
        <w:t xml:space="preserve">que se encontram, nesta data, </w:t>
      </w:r>
      <w:r w:rsidRPr="006B3CB1">
        <w:rPr>
          <w:rFonts w:ascii="Verdana" w:hAnsi="Verdana" w:cs="Tahoma"/>
          <w:szCs w:val="20"/>
        </w:rPr>
        <w:t>sob a posse mansa e pacífica das Cedentes</w:t>
      </w:r>
      <w:r w:rsidRPr="006B3CB1">
        <w:rPr>
          <w:rFonts w:ascii="Verdana" w:eastAsia="SimSun" w:hAnsi="Verdana"/>
          <w:w w:val="0"/>
          <w:szCs w:val="20"/>
        </w:rPr>
        <w:t xml:space="preserve"> até a integral quitação das Obrigações Garantidas, livres e desembaraçados de quaisquer </w:t>
      </w:r>
      <w:r w:rsidRPr="006B3CB1">
        <w:rPr>
          <w:rFonts w:ascii="Verdana" w:hAnsi="Verdana"/>
          <w:w w:val="0"/>
          <w:szCs w:val="20"/>
        </w:rPr>
        <w:t>ônus, encargos ou pendências judiciais ou extrajudiciais de qualquer natureza, inclusive fiscais</w:t>
      </w:r>
      <w:r w:rsidRPr="006B3CB1">
        <w:rPr>
          <w:rFonts w:ascii="Verdana" w:eastAsia="SimSun" w:hAnsi="Verdana"/>
          <w:w w:val="0"/>
          <w:szCs w:val="20"/>
        </w:rPr>
        <w:t>, com exceção da Cessão Fiduciária objeto deste Contrato</w:t>
      </w:r>
      <w:bookmarkEnd w:id="367"/>
      <w:r w:rsidRPr="006B3CB1">
        <w:rPr>
          <w:rFonts w:ascii="Verdana" w:eastAsia="SimSun" w:hAnsi="Verdana"/>
          <w:w w:val="0"/>
          <w:szCs w:val="20"/>
        </w:rPr>
        <w:t>; e</w:t>
      </w:r>
    </w:p>
    <w:p w14:paraId="50C1FED6"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3D5A30E8"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 xml:space="preserve">todos os Direitos Cedidos Fiduciariamente: (a) </w:t>
      </w:r>
      <w:r w:rsidRPr="006B3CB1">
        <w:rPr>
          <w:rFonts w:ascii="Verdana" w:hAnsi="Verdana" w:cs="Tahoma"/>
          <w:szCs w:val="20"/>
        </w:rPr>
        <w:t xml:space="preserve">estão e permanecem, e estarão e permanecerão, sob a posse mansa e pacífica dos Cedentes; (b) </w:t>
      </w:r>
      <w:r w:rsidRPr="006B3CB1">
        <w:rPr>
          <w:rFonts w:ascii="Verdana" w:hAnsi="Verdana"/>
          <w:kern w:val="0"/>
          <w:szCs w:val="20"/>
        </w:rPr>
        <w:t>encontram-se livres e não estão (e tampouco estarão</w:t>
      </w:r>
      <w:r w:rsidRPr="006B3CB1">
        <w:rPr>
          <w:rFonts w:ascii="Verdana" w:hAnsi="Verdana" w:cs="Tahoma"/>
          <w:szCs w:val="20"/>
        </w:rPr>
        <w:t>)</w:t>
      </w:r>
      <w:r w:rsidRPr="006B3CB1">
        <w:rPr>
          <w:rFonts w:ascii="Verdana" w:hAnsi="Verdana"/>
          <w:kern w:val="0"/>
          <w:szCs w:val="20"/>
        </w:rPr>
        <w:t xml:space="preserve"> sujeitos a quaisquer controvérsias, ônus, gravames, de qualquer natureza (inclusive fiscais), opções, direitos de aquisição ou quaisquer outros acordos relativos aos Direitos Cedidos Fiduciariamente; e (c) não estão sujeitos a quaisquer restrições de transferência ou venda, exceto pelo disposto no presente Contrato;</w:t>
      </w:r>
    </w:p>
    <w:p w14:paraId="481313F7" w14:textId="77777777" w:rsidR="006B3CB1" w:rsidRPr="006B3CB1" w:rsidRDefault="006B3CB1" w:rsidP="006B3CB1">
      <w:pPr>
        <w:pStyle w:val="Level2"/>
        <w:numPr>
          <w:ilvl w:val="0"/>
          <w:numId w:val="0"/>
        </w:numPr>
        <w:tabs>
          <w:tab w:val="left" w:pos="1418"/>
        </w:tabs>
        <w:spacing w:after="0" w:line="288" w:lineRule="auto"/>
        <w:rPr>
          <w:rFonts w:ascii="Verdana" w:hAnsi="Verdana"/>
          <w:szCs w:val="20"/>
        </w:rPr>
      </w:pPr>
    </w:p>
    <w:p w14:paraId="1EF1C2D9"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color w:val="000000"/>
          <w:w w:val="0"/>
          <w:kern w:val="0"/>
          <w:szCs w:val="20"/>
        </w:rPr>
      </w:pPr>
      <w:r w:rsidRPr="006B3CB1">
        <w:rPr>
          <w:rFonts w:ascii="Verdana" w:hAnsi="Verdana"/>
          <w:kern w:val="0"/>
          <w:szCs w:val="20"/>
        </w:rPr>
        <w:t xml:space="preserve">os Cedentes não são parte, em </w:t>
      </w:r>
      <w:r w:rsidRPr="006B3CB1">
        <w:rPr>
          <w:rFonts w:ascii="Verdana" w:hAnsi="Verdana"/>
          <w:szCs w:val="20"/>
        </w:rPr>
        <w:t xml:space="preserve">qualquer ação judicial, procedimento administrativo ou arbitral, inquérito ou, no seu melhor conhecimento, investigação instaurado </w:t>
      </w:r>
      <w:r w:rsidRPr="006B3CB1">
        <w:rPr>
          <w:rFonts w:ascii="Verdana" w:hAnsi="Verdana"/>
          <w:kern w:val="0"/>
          <w:szCs w:val="20"/>
        </w:rPr>
        <w:t xml:space="preserve">perante qualquer </w:t>
      </w:r>
      <w:r w:rsidRPr="006B3CB1">
        <w:rPr>
          <w:rFonts w:ascii="Verdana" w:hAnsi="Verdana"/>
          <w:szCs w:val="20"/>
        </w:rPr>
        <w:t xml:space="preserve">órgão governamental ou árbitro </w:t>
      </w:r>
      <w:r w:rsidRPr="006B3CB1">
        <w:rPr>
          <w:rFonts w:ascii="Verdana" w:hAnsi="Verdana"/>
          <w:kern w:val="0"/>
          <w:szCs w:val="20"/>
        </w:rPr>
        <w:t xml:space="preserve">com relação ao presente Contrato, aos Direitos Cedidos Fiduciariamente </w:t>
      </w:r>
      <w:r w:rsidRPr="006B3CB1">
        <w:rPr>
          <w:rFonts w:ascii="Verdana" w:hAnsi="Verdana"/>
          <w:kern w:val="0"/>
          <w:szCs w:val="20"/>
        </w:rPr>
        <w:lastRenderedPageBreak/>
        <w:t>ou a qualquer das suas obrigações aqui previstas e que afete os Direitos Cedidos Fiduciariamente, qualquer das suas obrigações aqui previstas ou a sua solvência;</w:t>
      </w:r>
      <w:r w:rsidRPr="006B3CB1">
        <w:rPr>
          <w:rFonts w:ascii="Verdana" w:hAnsi="Verdana"/>
          <w:b/>
          <w:i/>
          <w:szCs w:val="20"/>
        </w:rPr>
        <w:t xml:space="preserve"> </w:t>
      </w:r>
    </w:p>
    <w:p w14:paraId="3BCCC9B0" w14:textId="77777777" w:rsidR="006B3CB1" w:rsidRPr="006B3CB1" w:rsidRDefault="006B3CB1" w:rsidP="006B3CB1">
      <w:pPr>
        <w:pStyle w:val="Level2"/>
        <w:numPr>
          <w:ilvl w:val="0"/>
          <w:numId w:val="0"/>
        </w:numPr>
        <w:tabs>
          <w:tab w:val="left" w:pos="1418"/>
        </w:tabs>
        <w:spacing w:after="0" w:line="288" w:lineRule="auto"/>
        <w:ind w:left="1418"/>
        <w:rPr>
          <w:rFonts w:ascii="Verdana" w:hAnsi="Verdana"/>
          <w:kern w:val="0"/>
          <w:szCs w:val="20"/>
        </w:rPr>
      </w:pPr>
    </w:p>
    <w:p w14:paraId="3A622A06"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szCs w:val="20"/>
        </w:rPr>
      </w:pPr>
      <w:r w:rsidRPr="006B3CB1">
        <w:rPr>
          <w:rFonts w:ascii="Verdana" w:hAnsi="Verdana"/>
          <w:szCs w:val="20"/>
        </w:rPr>
        <w:t xml:space="preserve">não omitiu ou </w:t>
      </w:r>
      <w:r w:rsidRPr="006B3CB1">
        <w:rPr>
          <w:rFonts w:ascii="Verdana" w:eastAsia="SimSun" w:hAnsi="Verdana"/>
          <w:w w:val="0"/>
          <w:szCs w:val="20"/>
        </w:rPr>
        <w:t>omitirá</w:t>
      </w:r>
      <w:r w:rsidRPr="006B3CB1">
        <w:rPr>
          <w:rFonts w:ascii="Verdana" w:hAnsi="Verdana"/>
          <w:szCs w:val="20"/>
        </w:rPr>
        <w:t xml:space="preserve"> qualquer fato substancial que possa resultar em alteração substancial de sua respectiva situação econômico financeira ou jurídica em prejuízo dos Debenturistas; </w:t>
      </w:r>
    </w:p>
    <w:p w14:paraId="62F2EDC9" w14:textId="77777777" w:rsidR="006B3CB1" w:rsidRPr="006B3CB1" w:rsidRDefault="006B3CB1" w:rsidP="006B3CB1">
      <w:pPr>
        <w:pStyle w:val="Level2"/>
        <w:numPr>
          <w:ilvl w:val="0"/>
          <w:numId w:val="0"/>
        </w:numPr>
        <w:tabs>
          <w:tab w:val="left" w:pos="1418"/>
        </w:tabs>
        <w:spacing w:after="0" w:line="288" w:lineRule="auto"/>
        <w:ind w:left="1418"/>
        <w:rPr>
          <w:rFonts w:ascii="Verdana" w:hAnsi="Verdana"/>
          <w:szCs w:val="20"/>
        </w:rPr>
      </w:pPr>
    </w:p>
    <w:p w14:paraId="1C992E69" w14:textId="77777777" w:rsidR="006B3CB1" w:rsidRPr="006B3CB1" w:rsidRDefault="006B3CB1" w:rsidP="006B3CB1">
      <w:pPr>
        <w:pStyle w:val="Level2"/>
        <w:numPr>
          <w:ilvl w:val="0"/>
          <w:numId w:val="64"/>
        </w:numPr>
        <w:tabs>
          <w:tab w:val="left" w:pos="1418"/>
        </w:tabs>
        <w:spacing w:after="0" w:line="288" w:lineRule="auto"/>
        <w:ind w:left="1418" w:hanging="1418"/>
        <w:rPr>
          <w:rFonts w:ascii="Verdana" w:hAnsi="Verdana"/>
          <w:kern w:val="0"/>
          <w:szCs w:val="20"/>
        </w:rPr>
      </w:pPr>
      <w:r w:rsidRPr="006B3CB1">
        <w:rPr>
          <w:rFonts w:ascii="Verdana" w:hAnsi="Verdana"/>
          <w:kern w:val="0"/>
          <w:szCs w:val="20"/>
        </w:rPr>
        <w:t>os instrumentos de mandato para (a) caso não cumpram qualquer das obrigações a que se refere a Cláusula 3 do presente Contrato, (b) manutenção da Cessão Fiduciária objeto deste Contrato e (c) excussão dos Direitos Cedidos Fiduciariamente, outorgados pelas Cedentes nos termos da Cláusula 8.2 do presente Contrato, foram devida e validamente outorgados e formalizados, em caráter irrevogável e irretratável, como condição do negócio, estando plenamente válidos e em vigor, e conferem ao Agente Fiduciário, na qualidade de representante da comunhão dos Debenturistas, até a quitação integral das Obrigações Garantidas, os poderes neles expressos, sendo certo que as Cedentes não outorgaram (e tampouco outorgarão) outros instrumentos de mandato ou outros documentos semelhantes, nem assinaram (e tampouco assinarão) qualquer outro instrumento ou contrato que trate da Cessão Fiduciária objeto deste Contrato.</w:t>
      </w:r>
    </w:p>
    <w:p w14:paraId="3B962552" w14:textId="77777777" w:rsidR="006B3CB1" w:rsidRPr="006B3CB1" w:rsidRDefault="006B3CB1" w:rsidP="006B3CB1">
      <w:pPr>
        <w:pStyle w:val="Level2"/>
        <w:numPr>
          <w:ilvl w:val="0"/>
          <w:numId w:val="0"/>
        </w:numPr>
        <w:tabs>
          <w:tab w:val="left" w:pos="1418"/>
        </w:tabs>
        <w:spacing w:after="0" w:line="288" w:lineRule="auto"/>
        <w:rPr>
          <w:rFonts w:ascii="Verdana" w:hAnsi="Verdana"/>
          <w:szCs w:val="20"/>
        </w:rPr>
      </w:pPr>
      <w:bookmarkStart w:id="368" w:name="_Hlk516204779"/>
    </w:p>
    <w:bookmarkEnd w:id="368"/>
    <w:p w14:paraId="0A2296F4" w14:textId="77777777" w:rsidR="006B3CB1" w:rsidRPr="006B3CB1" w:rsidRDefault="006B3CB1" w:rsidP="006B3CB1">
      <w:pPr>
        <w:pStyle w:val="titulo2"/>
        <w:keepNext w:val="0"/>
        <w:numPr>
          <w:ilvl w:val="1"/>
          <w:numId w:val="58"/>
        </w:numPr>
        <w:spacing w:before="0" w:after="0" w:line="288" w:lineRule="auto"/>
        <w:rPr>
          <w:rFonts w:ascii="Verdana" w:hAnsi="Verdana"/>
          <w:color w:val="000000"/>
          <w:w w:val="0"/>
          <w:sz w:val="20"/>
          <w:szCs w:val="20"/>
          <w:lang w:val="pt-BR"/>
        </w:rPr>
      </w:pPr>
      <w:r w:rsidRPr="006B3CB1">
        <w:rPr>
          <w:rFonts w:ascii="Verdana" w:hAnsi="Verdana"/>
          <w:b w:val="0"/>
          <w:sz w:val="20"/>
          <w:szCs w:val="20"/>
          <w:u w:val="none"/>
          <w:lang w:val="pt-BR"/>
        </w:rPr>
        <w:t xml:space="preserve">As Cedentes obrigam-se a notificar o Agente Fiduciário, em até 3 (três) dias úteis após tomarem conhecimento, caso quaisquer das declarações prestadas nos termos da Cláusula 5.1 acima tornem-se total ou parcialmente inverídicas, incompletas ou incorretas. </w:t>
      </w:r>
    </w:p>
    <w:p w14:paraId="6C05D226" w14:textId="77777777" w:rsidR="006B3CB1" w:rsidRPr="006B3CB1" w:rsidRDefault="006B3CB1" w:rsidP="006B3CB1"/>
    <w:p w14:paraId="365BEEE5" w14:textId="77777777" w:rsidR="006B3CB1" w:rsidRPr="006B3CB1" w:rsidRDefault="006B3CB1" w:rsidP="006B3CB1">
      <w:pPr>
        <w:pStyle w:val="titulo2"/>
        <w:keepNext w:val="0"/>
        <w:numPr>
          <w:ilvl w:val="1"/>
          <w:numId w:val="58"/>
        </w:numPr>
        <w:spacing w:before="0" w:after="0" w:line="288" w:lineRule="auto"/>
        <w:rPr>
          <w:rFonts w:ascii="Verdana" w:hAnsi="Verdana"/>
          <w:color w:val="000000"/>
          <w:w w:val="0"/>
          <w:sz w:val="20"/>
          <w:szCs w:val="20"/>
          <w:lang w:val="pt-BR"/>
        </w:rPr>
      </w:pPr>
      <w:r w:rsidRPr="006B3CB1">
        <w:rPr>
          <w:rFonts w:ascii="Verdana" w:hAnsi="Verdana"/>
          <w:b w:val="0"/>
          <w:color w:val="000000"/>
          <w:w w:val="0"/>
          <w:sz w:val="20"/>
          <w:szCs w:val="20"/>
          <w:u w:val="none"/>
          <w:lang w:val="pt-BR"/>
        </w:rPr>
        <w:t>O Agente Fiduciário, neste ato, declara e garante que:</w:t>
      </w:r>
    </w:p>
    <w:p w14:paraId="7FE8A107" w14:textId="77777777" w:rsidR="006B3CB1" w:rsidRPr="006B3CB1" w:rsidRDefault="006B3CB1" w:rsidP="006B3CB1">
      <w:pPr>
        <w:tabs>
          <w:tab w:val="left" w:pos="720"/>
          <w:tab w:val="left" w:pos="1134"/>
        </w:tabs>
        <w:ind w:left="720" w:hanging="720"/>
      </w:pPr>
    </w:p>
    <w:p w14:paraId="1A768195" w14:textId="77777777" w:rsidR="006B3CB1" w:rsidRPr="006B3CB1" w:rsidRDefault="006B3CB1" w:rsidP="006B3CB1">
      <w:pPr>
        <w:numPr>
          <w:ilvl w:val="0"/>
          <w:numId w:val="40"/>
        </w:numPr>
        <w:tabs>
          <w:tab w:val="left" w:pos="1418"/>
        </w:tabs>
        <w:ind w:left="1418" w:hanging="1418"/>
        <w:rPr>
          <w:rFonts w:eastAsia="SimSun"/>
          <w:w w:val="0"/>
        </w:rPr>
      </w:pPr>
      <w:proofErr w:type="spellStart"/>
      <w:r w:rsidRPr="006B3CB1">
        <w:rPr>
          <w:rFonts w:eastAsia="SimSun"/>
          <w:w w:val="0"/>
        </w:rPr>
        <w:t>é</w:t>
      </w:r>
      <w:proofErr w:type="spellEnd"/>
      <w:r w:rsidRPr="006B3CB1">
        <w:rPr>
          <w:rFonts w:eastAsia="SimSun"/>
          <w:w w:val="0"/>
        </w:rPr>
        <w:t xml:space="preserve"> uma sociedade devidamente organizada na forma de sociedade anônima, constituída e existente de acordo com as leis brasileiras;</w:t>
      </w:r>
    </w:p>
    <w:p w14:paraId="4F55E44E" w14:textId="77777777" w:rsidR="006B3CB1" w:rsidRPr="006B3CB1" w:rsidRDefault="006B3CB1" w:rsidP="006B3CB1">
      <w:pPr>
        <w:rPr>
          <w:rFonts w:eastAsia="SimSun"/>
          <w:w w:val="0"/>
        </w:rPr>
      </w:pPr>
    </w:p>
    <w:p w14:paraId="2D246080" w14:textId="77777777" w:rsidR="006B3CB1" w:rsidRPr="006B3CB1" w:rsidRDefault="006B3CB1" w:rsidP="006B3CB1">
      <w:pPr>
        <w:numPr>
          <w:ilvl w:val="0"/>
          <w:numId w:val="40"/>
        </w:numPr>
        <w:tabs>
          <w:tab w:val="left" w:pos="1418"/>
        </w:tabs>
        <w:ind w:left="1418" w:hanging="1418"/>
        <w:rPr>
          <w:rFonts w:eastAsia="SimSun"/>
          <w:w w:val="0"/>
        </w:rPr>
      </w:pPr>
      <w:r w:rsidRPr="006B3CB1">
        <w:rPr>
          <w:rFonts w:eastAsia="SimSun"/>
          <w:w w:val="0"/>
        </w:rPr>
        <w:t>o presente Contrato constitui obrigação legal, válida, vinculante e exigível, com relação aos serviços prestados pelo Agente Fiduciário, exequível de acordo com seus respectivos termos e condições;</w:t>
      </w:r>
    </w:p>
    <w:p w14:paraId="6796D202" w14:textId="77777777" w:rsidR="006B3CB1" w:rsidRPr="006B3CB1" w:rsidRDefault="006B3CB1" w:rsidP="006B3CB1">
      <w:pPr>
        <w:rPr>
          <w:rFonts w:eastAsia="SimSun"/>
          <w:w w:val="0"/>
        </w:rPr>
      </w:pPr>
    </w:p>
    <w:p w14:paraId="200389D2" w14:textId="77777777" w:rsidR="006B3CB1" w:rsidRPr="006B3CB1" w:rsidRDefault="006B3CB1" w:rsidP="006B3CB1">
      <w:pPr>
        <w:numPr>
          <w:ilvl w:val="0"/>
          <w:numId w:val="40"/>
        </w:numPr>
        <w:tabs>
          <w:tab w:val="left" w:pos="1418"/>
        </w:tabs>
        <w:ind w:left="1418" w:hanging="1418"/>
      </w:pPr>
      <w:r w:rsidRPr="006B3CB1">
        <w:t>a celebração do presente Contrato não infringe: (a) seu estatuto social; ou (b) qualquer lei, regulamento ou qualquer restrição contratual que a vincule ou afete;</w:t>
      </w:r>
    </w:p>
    <w:p w14:paraId="42CAF0C4" w14:textId="77777777" w:rsidR="006B3CB1" w:rsidRPr="006B3CB1" w:rsidRDefault="006B3CB1" w:rsidP="006B3CB1"/>
    <w:p w14:paraId="7E8360DF" w14:textId="77777777" w:rsidR="006B3CB1" w:rsidRPr="006B3CB1" w:rsidRDefault="006B3CB1" w:rsidP="006B3CB1">
      <w:pPr>
        <w:numPr>
          <w:ilvl w:val="0"/>
          <w:numId w:val="40"/>
        </w:numPr>
        <w:tabs>
          <w:tab w:val="left" w:pos="1418"/>
        </w:tabs>
        <w:ind w:left="1418" w:hanging="1418"/>
        <w:rPr>
          <w:color w:val="000000"/>
          <w:w w:val="0"/>
        </w:rPr>
      </w:pPr>
      <w:r w:rsidRPr="006B3CB1">
        <w:rPr>
          <w:rFonts w:cs="Tahoma"/>
        </w:rPr>
        <w:t xml:space="preserve">os seus representantes legais que assinam este Contrato têm poderes societários e/ou delegados para assumir, em seu nome, as obrigações aqui </w:t>
      </w:r>
      <w:r w:rsidRPr="006B3CB1">
        <w:rPr>
          <w:rFonts w:cs="Tahoma"/>
        </w:rPr>
        <w:lastRenderedPageBreak/>
        <w:t>previstas e, sendo mandatários, têm os poderes legitimamente outorgados, estando os respectivos mandatos em pleno vigor e efeito;</w:t>
      </w:r>
    </w:p>
    <w:p w14:paraId="11284AC5" w14:textId="77777777" w:rsidR="006B3CB1" w:rsidRPr="006B3CB1" w:rsidRDefault="006B3CB1" w:rsidP="006B3CB1"/>
    <w:p w14:paraId="51C90F81" w14:textId="77777777" w:rsidR="006B3CB1" w:rsidRPr="006B3CB1" w:rsidRDefault="006B3CB1" w:rsidP="006B3CB1">
      <w:pPr>
        <w:numPr>
          <w:ilvl w:val="0"/>
          <w:numId w:val="40"/>
        </w:numPr>
        <w:tabs>
          <w:tab w:val="left" w:pos="1418"/>
        </w:tabs>
        <w:ind w:left="1418" w:hanging="1418"/>
        <w:rPr>
          <w:rFonts w:eastAsia="SimSun"/>
          <w:w w:val="0"/>
        </w:rPr>
      </w:pPr>
      <w:r w:rsidRPr="006B3CB1">
        <w:rPr>
          <w:rFonts w:eastAsia="SimSun"/>
          <w:w w:val="0"/>
        </w:rPr>
        <w:t>cumprirá com todos os seus deveres e obrigações estabelecidos neste Contrato, nas formas e prazos estabelecidos neste Contrato, na Escritura de Emissão e na legislação e na regulamentação aplicáveis.</w:t>
      </w:r>
    </w:p>
    <w:p w14:paraId="29649A96" w14:textId="77777777" w:rsidR="006B3CB1" w:rsidRPr="006B3CB1" w:rsidRDefault="006B3CB1" w:rsidP="006B3CB1"/>
    <w:p w14:paraId="138B345A"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r w:rsidRPr="006B3CB1">
        <w:rPr>
          <w:rFonts w:ascii="Verdana" w:hAnsi="Verdana"/>
          <w:sz w:val="20"/>
          <w:szCs w:val="20"/>
          <w:u w:val="none"/>
        </w:rPr>
        <w:t xml:space="preserve">OBRIGAÇÕES </w:t>
      </w:r>
    </w:p>
    <w:p w14:paraId="5E641B96" w14:textId="77777777" w:rsidR="006B3CB1" w:rsidRPr="006B3CB1" w:rsidRDefault="006B3CB1" w:rsidP="006B3CB1">
      <w:pPr>
        <w:pStyle w:val="Recuodecorpodetexto3"/>
        <w:keepNext/>
        <w:spacing w:line="288" w:lineRule="auto"/>
        <w:ind w:left="0" w:firstLine="0"/>
        <w:rPr>
          <w:sz w:val="20"/>
          <w:szCs w:val="20"/>
          <w:lang w:val="pt-BR"/>
        </w:rPr>
      </w:pPr>
    </w:p>
    <w:p w14:paraId="418340DA"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Pelo prazo em que este Contrato estiver em pleno vigor e efeito, as Cedentes estão obrigadas, sem prejuízo das demais obrigações previstas neste Contrato, na Escritura de Emissão, nos demais documentos da Emissão e na legislação e regulamentação aplicáveis, a cumprir com as obrigações a seguir elencadas:</w:t>
      </w:r>
    </w:p>
    <w:p w14:paraId="635BD298" w14:textId="77777777" w:rsidR="006B3CB1" w:rsidRPr="006B3CB1" w:rsidRDefault="006B3CB1" w:rsidP="006B3CB1">
      <w:pPr>
        <w:tabs>
          <w:tab w:val="left" w:pos="1418"/>
        </w:tabs>
      </w:pPr>
    </w:p>
    <w:p w14:paraId="54AB0488" w14:textId="77777777" w:rsidR="006B3CB1" w:rsidRPr="006B3CB1" w:rsidRDefault="006B3CB1" w:rsidP="006B3CB1">
      <w:pPr>
        <w:numPr>
          <w:ilvl w:val="0"/>
          <w:numId w:val="65"/>
        </w:numPr>
        <w:tabs>
          <w:tab w:val="left" w:pos="1418"/>
        </w:tabs>
        <w:ind w:left="1276" w:hanging="1276"/>
      </w:pPr>
      <w:r w:rsidRPr="006B3CB1">
        <w:t>não deverão, exceto se de outra forma permitido nos termos deste Contrato: (a) criar, incorrer ou permitir a existência de qualquer ônus ou gravame ou direito real de garantia, além da Cessão Fiduciária objeto deste Contrato, ou dispor, de qualquer forma, total ou parcialmente, direta ou indiretamente, a título gratuito ou oneroso, dos Direitos Cedidos Fiduciariamente; (b) vender, comprometer-se a vender, ceder, transferir, emprestar, locar, alienar, conferir ao capital, instituir usufruto ou fideicomisso ou de qualquer forma dispor dos Direitos Cedidos Fiduciariamente; e (c) autorizar a baixa da Cessão Fiduciária, sem prévia e expressa autorização, por escrito, do Agente Fiduciário, conforme instruído pelos Debenturistas;</w:t>
      </w:r>
    </w:p>
    <w:p w14:paraId="3FD9C427" w14:textId="77777777" w:rsidR="006B3CB1" w:rsidRPr="006B3CB1" w:rsidRDefault="006B3CB1" w:rsidP="006B3CB1">
      <w:pPr>
        <w:pStyle w:val="Level3"/>
        <w:numPr>
          <w:ilvl w:val="0"/>
          <w:numId w:val="0"/>
        </w:numPr>
        <w:tabs>
          <w:tab w:val="left" w:pos="1134"/>
          <w:tab w:val="left" w:pos="1843"/>
        </w:tabs>
        <w:spacing w:after="0" w:line="288" w:lineRule="auto"/>
        <w:ind w:left="1247"/>
        <w:rPr>
          <w:rFonts w:ascii="Verdana" w:hAnsi="Verdana"/>
          <w:kern w:val="0"/>
          <w:szCs w:val="20"/>
        </w:rPr>
      </w:pPr>
    </w:p>
    <w:p w14:paraId="2046D17B" w14:textId="77777777" w:rsidR="006B3CB1" w:rsidRPr="006B3CB1" w:rsidRDefault="006B3CB1" w:rsidP="006B3CB1">
      <w:pPr>
        <w:numPr>
          <w:ilvl w:val="0"/>
          <w:numId w:val="65"/>
        </w:numPr>
        <w:tabs>
          <w:tab w:val="left" w:pos="1418"/>
        </w:tabs>
        <w:ind w:left="1418" w:hanging="1418"/>
      </w:pPr>
      <w:r w:rsidRPr="006B3CB1">
        <w:t xml:space="preserve">manter, preservar e proteger, às suas expensas, todos os direitos reais de garantia constituídos nos termos do presente </w:t>
      </w:r>
      <w:r w:rsidRPr="006B3CB1">
        <w:rPr>
          <w:w w:val="0"/>
        </w:rPr>
        <w:t>Contrato de forma ininterrupta</w:t>
      </w:r>
      <w:r w:rsidRPr="006B3CB1">
        <w:t>, bem como defender-se, de forma tempestiva e eficaz e às suas expensas, de qualquer ato, ação, evento, fato ou circunstância (incluindo, sem limitação, qualquer decisão, processo administrativo, ação judicial ou arbitral) que possa, de qualquer forma, (a) afetar a validade, legalidade ou eficácia da Cessão Fiduciária constituída por meio deste Contrato ou (b) depreciar ou ameaçar a segurança, liquidez e certeza dos Direitos Cedidos Fiduciariamente;</w:t>
      </w:r>
      <w:bookmarkStart w:id="369" w:name="_Hlk516206009"/>
    </w:p>
    <w:p w14:paraId="57DF0FD5" w14:textId="77777777" w:rsidR="006B3CB1" w:rsidRPr="006B3CB1" w:rsidRDefault="006B3CB1" w:rsidP="006B3CB1">
      <w:pPr>
        <w:pStyle w:val="Level3"/>
        <w:numPr>
          <w:ilvl w:val="0"/>
          <w:numId w:val="0"/>
        </w:numPr>
        <w:tabs>
          <w:tab w:val="left" w:pos="1134"/>
          <w:tab w:val="left" w:pos="1843"/>
        </w:tabs>
        <w:spacing w:after="0" w:line="288" w:lineRule="auto"/>
        <w:ind w:left="1247"/>
        <w:rPr>
          <w:rFonts w:ascii="Verdana" w:hAnsi="Verdana"/>
          <w:szCs w:val="20"/>
        </w:rPr>
      </w:pPr>
    </w:p>
    <w:p w14:paraId="236F4868" w14:textId="77777777" w:rsidR="006B3CB1" w:rsidRPr="006B3CB1" w:rsidRDefault="006B3CB1" w:rsidP="006B3CB1">
      <w:pPr>
        <w:numPr>
          <w:ilvl w:val="0"/>
          <w:numId w:val="65"/>
        </w:numPr>
        <w:tabs>
          <w:tab w:val="left" w:pos="1418"/>
        </w:tabs>
        <w:ind w:left="1418" w:hanging="1418"/>
      </w:pPr>
      <w:r w:rsidRPr="006B3CB1">
        <w:t>notificar o Agente Fiduciário em até 3 (três) Dias Úteis sobre a contratação ou renovação de apólices de Seguros ou sobre qualquer evento, fato ou circunstância, incluindo, qualquer decisão, ação judicial, reivindicação, investigação ou alteração de legislação que vier a ser de seu conhecimento e que possa afetar a validade, legalidade ou eficácia: (a) da Cessão Fiduciária constituída por meio deste Contrato; ou (b) das Autorizações;</w:t>
      </w:r>
      <w:bookmarkEnd w:id="369"/>
      <w:r w:rsidRPr="006B3CB1">
        <w:t xml:space="preserve"> </w:t>
      </w:r>
    </w:p>
    <w:p w14:paraId="7F397214" w14:textId="77777777" w:rsidR="006B3CB1" w:rsidRPr="006B3CB1" w:rsidRDefault="006B3CB1" w:rsidP="006B3CB1">
      <w:pPr>
        <w:tabs>
          <w:tab w:val="left" w:pos="1418"/>
        </w:tabs>
        <w:ind w:left="1418"/>
      </w:pPr>
    </w:p>
    <w:p w14:paraId="59DA6139" w14:textId="77777777" w:rsidR="006B3CB1" w:rsidRPr="006B3CB1" w:rsidRDefault="006B3CB1" w:rsidP="006B3CB1">
      <w:pPr>
        <w:numPr>
          <w:ilvl w:val="0"/>
          <w:numId w:val="65"/>
        </w:numPr>
        <w:tabs>
          <w:tab w:val="left" w:pos="1418"/>
        </w:tabs>
        <w:ind w:left="1418" w:hanging="1418"/>
      </w:pPr>
      <w:r w:rsidRPr="006B3CB1">
        <w:lastRenderedPageBreak/>
        <w:t xml:space="preserve">comunicar ao Agente Fiduciário, no prazo de 3 (três) Dias Úteis da data de sua ciência, a ocorrência de qualquer acontecimento que possa ter ou resultar em efeito substancial adverso em sua capacidade de cumprir suas obrigações decorrentes deste Contrato ou ameaçar a Cessão Fiduciária ora prestada; </w:t>
      </w:r>
      <w:r w:rsidRPr="006B3CB1">
        <w:rPr>
          <w:b/>
          <w:i/>
        </w:rPr>
        <w:t xml:space="preserve"> </w:t>
      </w:r>
    </w:p>
    <w:p w14:paraId="29D0C091" w14:textId="77777777" w:rsidR="006B3CB1" w:rsidRPr="006B3CB1" w:rsidRDefault="006B3CB1" w:rsidP="006B3CB1">
      <w:pPr>
        <w:tabs>
          <w:tab w:val="left" w:pos="1418"/>
        </w:tabs>
      </w:pPr>
    </w:p>
    <w:p w14:paraId="487853FD" w14:textId="77777777" w:rsidR="006B3CB1" w:rsidRPr="006B3CB1" w:rsidRDefault="006B3CB1" w:rsidP="006B3CB1">
      <w:pPr>
        <w:numPr>
          <w:ilvl w:val="0"/>
          <w:numId w:val="65"/>
        </w:numPr>
        <w:tabs>
          <w:tab w:val="left" w:pos="1418"/>
        </w:tabs>
        <w:ind w:left="1418" w:hanging="1418"/>
      </w:pPr>
      <w:r w:rsidRPr="006B3CB1">
        <w:t>efetuar o pagamento de todas as despesas comprovadas necessárias para proteger os direitos e interesses dos Debenturistas ou para realizar seus créditos, nos termos previstos na Escritura de Emissão;</w:t>
      </w:r>
    </w:p>
    <w:p w14:paraId="4B3AFE88" w14:textId="77777777" w:rsidR="006B3CB1" w:rsidRPr="006B3CB1" w:rsidRDefault="006B3CB1" w:rsidP="006B3CB1">
      <w:pPr>
        <w:tabs>
          <w:tab w:val="left" w:pos="1418"/>
        </w:tabs>
      </w:pPr>
    </w:p>
    <w:p w14:paraId="31437748" w14:textId="77777777" w:rsidR="006B3CB1" w:rsidRPr="006B3CB1" w:rsidRDefault="006B3CB1" w:rsidP="006B3CB1">
      <w:pPr>
        <w:numPr>
          <w:ilvl w:val="0"/>
          <w:numId w:val="65"/>
        </w:numPr>
        <w:tabs>
          <w:tab w:val="left" w:pos="1418"/>
        </w:tabs>
        <w:ind w:left="1418" w:hanging="1418"/>
      </w:pPr>
      <w:r w:rsidRPr="006B3CB1">
        <w:t>em caso de penhora, sequestro, arresto ou qualquer outra forma de constrição judicial de qualquer dos Direitos Cedidos Fiduciariamente, providenciar, no prazo legal, interposição de recursos cabíveis para que os efeitos do referido ato sejam suspensos, sem prejuízo da configuração de descumprimento dos termos e condições da Escritura de Emissão e deste Contrato e da sujeição de tal descumprimento ao quanto disposto na Escritura de Emissão e neste Contrato;</w:t>
      </w:r>
    </w:p>
    <w:p w14:paraId="0443D0C3" w14:textId="77777777" w:rsidR="006B3CB1" w:rsidRPr="006B3CB1" w:rsidRDefault="006B3CB1" w:rsidP="006B3CB1">
      <w:pPr>
        <w:pStyle w:val="PargrafodaLista"/>
        <w:ind w:left="0"/>
        <w:rPr>
          <w:color w:val="000000"/>
        </w:rPr>
      </w:pPr>
    </w:p>
    <w:p w14:paraId="38AC86E2" w14:textId="77777777" w:rsidR="006B3CB1" w:rsidRPr="006B3CB1" w:rsidRDefault="006B3CB1" w:rsidP="006B3CB1">
      <w:pPr>
        <w:numPr>
          <w:ilvl w:val="0"/>
          <w:numId w:val="65"/>
        </w:numPr>
        <w:tabs>
          <w:tab w:val="left" w:pos="1418"/>
        </w:tabs>
        <w:ind w:left="1418" w:hanging="1418"/>
      </w:pPr>
      <w:r w:rsidRPr="006B3CB1">
        <w:t>pagar ou tomar todas as medidas para que o contribuinte definido pela legislação tributária pague, antes da incidência de quaisquer multas, penalidades, juros ou despesas, todos os tributos, contribuições, multas, penalidades, juros ou custos e outros pagamentos governamentais ou não governamentais presente ou futuramente incidentes sobre os respectivos Direitos Cedidos Fiduciariamente,</w:t>
      </w:r>
      <w:r w:rsidRPr="006B3CB1">
        <w:rPr>
          <w:rFonts w:eastAsia="MS Mincho"/>
        </w:rPr>
        <w:t xml:space="preserve"> exceto por aquelas que estejam sendo questionadas de boa-fé e por meio de procedimentos apropriados nas esferas administrativa e/ou judicial</w:t>
      </w:r>
      <w:r w:rsidRPr="006B3CB1">
        <w:t xml:space="preserve">; </w:t>
      </w:r>
    </w:p>
    <w:p w14:paraId="4DBF4EDD" w14:textId="77777777" w:rsidR="006B3CB1" w:rsidRPr="006B3CB1" w:rsidRDefault="006B3CB1" w:rsidP="006B3CB1">
      <w:pPr>
        <w:pStyle w:val="PargrafodaLista"/>
        <w:rPr>
          <w:color w:val="000000"/>
        </w:rPr>
      </w:pPr>
    </w:p>
    <w:p w14:paraId="3F41480E" w14:textId="77777777" w:rsidR="006B3CB1" w:rsidRPr="006B3CB1" w:rsidRDefault="006B3CB1" w:rsidP="006B3CB1">
      <w:pPr>
        <w:numPr>
          <w:ilvl w:val="0"/>
          <w:numId w:val="65"/>
        </w:numPr>
        <w:tabs>
          <w:tab w:val="left" w:pos="1418"/>
        </w:tabs>
        <w:ind w:left="1418" w:hanging="1418"/>
      </w:pPr>
      <w:r w:rsidRPr="006B3CB1">
        <w:t xml:space="preserve">manter a guarda e fornecer ao Agente Fiduciário, em até 3 (três) Dias Úteis, todas as informações e documentos comprobatórios com relação aos respectivos Direitos Cedidos Fiduciariamente que sejam solicitados pelo Agente Fiduciário ou pelos Debenturistas por escrito; </w:t>
      </w:r>
    </w:p>
    <w:p w14:paraId="46761DC6" w14:textId="77777777" w:rsidR="006B3CB1" w:rsidRPr="006B3CB1" w:rsidRDefault="006B3CB1" w:rsidP="006B3CB1">
      <w:pPr>
        <w:tabs>
          <w:tab w:val="left" w:pos="1418"/>
        </w:tabs>
      </w:pPr>
    </w:p>
    <w:p w14:paraId="3C6102DB" w14:textId="77777777" w:rsidR="006B3CB1" w:rsidRPr="006B3CB1" w:rsidRDefault="006B3CB1" w:rsidP="006B3CB1">
      <w:pPr>
        <w:numPr>
          <w:ilvl w:val="0"/>
          <w:numId w:val="65"/>
        </w:numPr>
        <w:tabs>
          <w:tab w:val="left" w:pos="1418"/>
        </w:tabs>
        <w:ind w:left="1418" w:hanging="1418"/>
      </w:pPr>
      <w:r w:rsidRPr="006B3CB1">
        <w:t>manter em pleno vigor e efeito, até o integral pagamento das Obrigações Garantidas, a procuração para a execução dos Direitos Cedidos Fiduciariamente, nos termos da Cláusula 8.3 abaixo;</w:t>
      </w:r>
    </w:p>
    <w:p w14:paraId="70B761CC" w14:textId="77777777" w:rsidR="006B3CB1" w:rsidRPr="006B3CB1" w:rsidRDefault="006B3CB1" w:rsidP="006B3CB1">
      <w:pPr>
        <w:pStyle w:val="PargrafodaLista"/>
        <w:ind w:left="0"/>
        <w:rPr>
          <w:bCs/>
          <w:color w:val="000000"/>
        </w:rPr>
      </w:pPr>
    </w:p>
    <w:p w14:paraId="462FD1EF" w14:textId="77777777" w:rsidR="006B3CB1" w:rsidRPr="006B3CB1" w:rsidRDefault="006B3CB1" w:rsidP="006B3CB1">
      <w:pPr>
        <w:numPr>
          <w:ilvl w:val="0"/>
          <w:numId w:val="65"/>
        </w:numPr>
        <w:tabs>
          <w:tab w:val="num" w:pos="1418"/>
        </w:tabs>
        <w:ind w:left="1418" w:hanging="1418"/>
      </w:pPr>
      <w:r w:rsidRPr="006B3CB1">
        <w:t>dar ciência, por escrito, aos seus administradores e executivos, dos termos e condições deste Contrato, e fazer com que estes cumpram e façam cumprir todos os seus termos e condições; </w:t>
      </w:r>
    </w:p>
    <w:p w14:paraId="33959D5C" w14:textId="77777777" w:rsidR="006B3CB1" w:rsidRPr="006B3CB1" w:rsidRDefault="006B3CB1" w:rsidP="006B3CB1">
      <w:pPr>
        <w:pStyle w:val="PargrafodaLista"/>
      </w:pPr>
    </w:p>
    <w:p w14:paraId="0DC29C9B" w14:textId="77777777" w:rsidR="006B3CB1" w:rsidRPr="006B3CB1" w:rsidRDefault="006B3CB1" w:rsidP="006B3CB1">
      <w:pPr>
        <w:numPr>
          <w:ilvl w:val="0"/>
          <w:numId w:val="65"/>
        </w:numPr>
        <w:tabs>
          <w:tab w:val="num" w:pos="1418"/>
        </w:tabs>
        <w:ind w:left="1418" w:hanging="1418"/>
      </w:pPr>
      <w:r w:rsidRPr="006B3CB1">
        <w:t>assegurar-se: (i) que a Conta Vinculada da Emissora e a Conta Vinculada da PCHPAR estarão abertas desde a Data de Emissão; e (</w:t>
      </w:r>
      <w:proofErr w:type="spellStart"/>
      <w:r w:rsidRPr="006B3CB1">
        <w:t>ii</w:t>
      </w:r>
      <w:proofErr w:type="spellEnd"/>
      <w:r w:rsidRPr="006B3CB1">
        <w:t xml:space="preserve">) que as Contas Vinculadas das </w:t>
      </w:r>
      <w:proofErr w:type="spellStart"/>
      <w:r w:rsidRPr="006B3CB1">
        <w:t>SPEs</w:t>
      </w:r>
      <w:proofErr w:type="spellEnd"/>
      <w:r w:rsidRPr="006B3CB1">
        <w:t xml:space="preserve"> estarão abertas dentro do Prazo Inicial, sendo este </w:t>
      </w:r>
      <w:r w:rsidRPr="006B3CB1">
        <w:lastRenderedPageBreak/>
        <w:t>prazo prorrogável pelo Prazo Adicional, desde que estejam cumpridos todos os Requisitos para Prorrogação;</w:t>
      </w:r>
    </w:p>
    <w:p w14:paraId="7DFE930A" w14:textId="77777777" w:rsidR="006B3CB1" w:rsidRPr="006B3CB1" w:rsidRDefault="006B3CB1" w:rsidP="006B3CB1">
      <w:pPr>
        <w:ind w:left="1418"/>
      </w:pPr>
    </w:p>
    <w:p w14:paraId="2A5BD155" w14:textId="77777777" w:rsidR="006B3CB1" w:rsidRPr="006B3CB1" w:rsidRDefault="006B3CB1" w:rsidP="006B3CB1">
      <w:pPr>
        <w:numPr>
          <w:ilvl w:val="0"/>
          <w:numId w:val="65"/>
        </w:numPr>
        <w:tabs>
          <w:tab w:val="num" w:pos="1418"/>
        </w:tabs>
        <w:ind w:left="1418" w:hanging="1418"/>
      </w:pPr>
      <w:r w:rsidRPr="006B3CB1">
        <w:t xml:space="preserve">manter abertas as Contas Vinculadas, após sua abertura, durante o prazo de vigência do presente Contrato, devendo, para tanto, </w:t>
      </w:r>
      <w:proofErr w:type="spellStart"/>
      <w:r w:rsidRPr="006B3CB1">
        <w:t>fornecer</w:t>
      </w:r>
      <w:proofErr w:type="spellEnd"/>
      <w:r w:rsidRPr="006B3CB1">
        <w:t xml:space="preserve"> todas e quaisquer informações e documentos solicitados pelo Banco Depositário, pelo Agente de Contas e pelo Agente Fiduciário necessários para o cumprimento das obrigações previstas neste Contrato em até 5 (cinco) Dias Úteis contados da solicitação destes, bem como tomar todas e quaisquer medidas necessárias à manutenção das Contas Vinculadas; </w:t>
      </w:r>
    </w:p>
    <w:p w14:paraId="1F7A7688" w14:textId="77777777" w:rsidR="006B3CB1" w:rsidRPr="006B3CB1" w:rsidRDefault="006B3CB1" w:rsidP="006B3CB1">
      <w:pPr>
        <w:pStyle w:val="PargrafodaLista"/>
        <w:rPr>
          <w:bCs/>
          <w:color w:val="000000"/>
        </w:rPr>
      </w:pPr>
    </w:p>
    <w:p w14:paraId="38221247" w14:textId="77777777" w:rsidR="006B3CB1" w:rsidRPr="006B3CB1" w:rsidRDefault="006B3CB1" w:rsidP="006B3CB1">
      <w:pPr>
        <w:numPr>
          <w:ilvl w:val="0"/>
          <w:numId w:val="65"/>
        </w:numPr>
        <w:tabs>
          <w:tab w:val="num" w:pos="1418"/>
        </w:tabs>
        <w:ind w:left="1418" w:hanging="1418"/>
      </w:pPr>
      <w:r w:rsidRPr="006B3CB1">
        <w:t xml:space="preserve">substituir ou, de qualquer maneira, sanar o presente Contrato de maneira a preservá-lo nos termos e condições originais, caso este seja considerado, em todo ou em parte, inválido ou nulo, ou na ocorrência de qualquer ato que venha a suprimir totalmente ou parcialmente sua exequibilidade, validade e eficácia e as garantias aqui prestadas; </w:t>
      </w:r>
    </w:p>
    <w:p w14:paraId="0E240397" w14:textId="77777777" w:rsidR="006B3CB1" w:rsidRPr="006B3CB1" w:rsidRDefault="006B3CB1" w:rsidP="006B3CB1">
      <w:pPr>
        <w:pStyle w:val="PargrafodaLista"/>
      </w:pPr>
    </w:p>
    <w:p w14:paraId="16AA6A83" w14:textId="77777777" w:rsidR="006B3CB1" w:rsidRPr="006B3CB1" w:rsidRDefault="006B3CB1" w:rsidP="006B3CB1">
      <w:pPr>
        <w:numPr>
          <w:ilvl w:val="0"/>
          <w:numId w:val="65"/>
        </w:numPr>
        <w:tabs>
          <w:tab w:val="num" w:pos="1418"/>
        </w:tabs>
        <w:ind w:left="1418" w:hanging="1418"/>
      </w:pPr>
      <w:r w:rsidRPr="006B3CB1">
        <w:t>assinar todo e qualquer aditamento ao presente Contrato a fim de incluir a descrição de todo e qualquer CCVE e/ou Seguro que venha a ser celebrado, no prazo máximo de 15 (quinze) dias contados da respectiva celebração com as respectivas contrapartes;</w:t>
      </w:r>
      <w:bookmarkStart w:id="370" w:name="_DV_M72"/>
      <w:bookmarkStart w:id="371" w:name="_DV_M73"/>
      <w:bookmarkStart w:id="372" w:name="_DV_M74"/>
      <w:bookmarkStart w:id="373" w:name="_DV_M75"/>
      <w:bookmarkStart w:id="374" w:name="_Ref431507906"/>
      <w:bookmarkEnd w:id="370"/>
      <w:bookmarkEnd w:id="371"/>
      <w:bookmarkEnd w:id="372"/>
      <w:bookmarkEnd w:id="373"/>
      <w:r w:rsidRPr="006B3CB1">
        <w:t xml:space="preserve"> </w:t>
      </w:r>
    </w:p>
    <w:p w14:paraId="22C4CEFA" w14:textId="77777777" w:rsidR="006B3CB1" w:rsidRPr="006B3CB1" w:rsidRDefault="006B3CB1" w:rsidP="006B3CB1">
      <w:pPr>
        <w:pStyle w:val="PargrafodaLista"/>
      </w:pPr>
    </w:p>
    <w:p w14:paraId="734506D0" w14:textId="77777777" w:rsidR="006B3CB1" w:rsidRPr="006B3CB1" w:rsidRDefault="006B3CB1" w:rsidP="006B3CB1">
      <w:pPr>
        <w:numPr>
          <w:ilvl w:val="0"/>
          <w:numId w:val="65"/>
        </w:numPr>
        <w:tabs>
          <w:tab w:val="num" w:pos="1418"/>
        </w:tabs>
        <w:ind w:left="1418" w:hanging="1418"/>
      </w:pPr>
      <w:r w:rsidRPr="006B3CB1">
        <w:t>enviar as Notificações de Cessão Fiduciária, e apresentar ao Agente Fiduciário cópia das Notificações de Cessão Fiduciária com os respectivos avisos de recebimento. As Cedentes obrigam-se ainda a, sem prejuízo do envio das Notificações de Cessão Fiduciária, até o pontual e integral cumprimento das Obrigações Garantidas, incluir em todas as apólices de Seguros de Risco Operacional que vier a celebrar ou contratar, conforme o caso, disposição expressa sobre a Cessão Fiduciária objeto do presente Contrato que obrigue tal contraparte a, nos termos deste Contrato, efetuar todo e qualquer pagamento decorrente do referido Seguro nas Contas Vinculadas até o recebimento de notificação em contrário enviada pelas Cedentes e assinada pelo Agente Fiduciário;</w:t>
      </w:r>
      <w:bookmarkEnd w:id="374"/>
    </w:p>
    <w:p w14:paraId="3A234A08" w14:textId="77777777" w:rsidR="006B3CB1" w:rsidRPr="006B3CB1" w:rsidRDefault="006B3CB1" w:rsidP="006B3CB1">
      <w:pPr>
        <w:pStyle w:val="PargrafodaLista"/>
      </w:pPr>
    </w:p>
    <w:p w14:paraId="76DBE11B" w14:textId="77777777" w:rsidR="006B3CB1" w:rsidRPr="006B3CB1" w:rsidRDefault="006B3CB1" w:rsidP="006B3CB1">
      <w:pPr>
        <w:numPr>
          <w:ilvl w:val="0"/>
          <w:numId w:val="65"/>
        </w:numPr>
        <w:tabs>
          <w:tab w:val="num" w:pos="1418"/>
        </w:tabs>
        <w:ind w:left="1418" w:hanging="1418"/>
      </w:pPr>
      <w:r w:rsidRPr="006B3CB1">
        <w:t>durante a vigência deste Contrato, não dar instrução diversa às contrapartes dos Direitos Cedidos Fiduciariamente ou a quaisquer terceiros daquela contida nas Notificações de Cessão Fiduciária;</w:t>
      </w:r>
    </w:p>
    <w:p w14:paraId="6C57BE98" w14:textId="77777777" w:rsidR="006B3CB1" w:rsidRPr="006B3CB1" w:rsidRDefault="006B3CB1" w:rsidP="006B3CB1">
      <w:pPr>
        <w:pStyle w:val="PargrafodaLista"/>
      </w:pPr>
    </w:p>
    <w:p w14:paraId="7D37BBBC" w14:textId="77777777" w:rsidR="006B3CB1" w:rsidRPr="006B3CB1" w:rsidRDefault="006B3CB1" w:rsidP="006B3CB1">
      <w:pPr>
        <w:numPr>
          <w:ilvl w:val="0"/>
          <w:numId w:val="65"/>
        </w:numPr>
        <w:tabs>
          <w:tab w:val="num" w:pos="1418"/>
        </w:tabs>
        <w:ind w:left="1418" w:hanging="1418"/>
      </w:pPr>
      <w:r w:rsidRPr="006B3CB1">
        <w:t>não transigir quanto à forma e prazos de pagamento dos recursos decorrentes dos Direitos Cedidos Fiduciariamente;</w:t>
      </w:r>
    </w:p>
    <w:p w14:paraId="5E2A1880" w14:textId="77777777" w:rsidR="006B3CB1" w:rsidRPr="006B3CB1" w:rsidRDefault="006B3CB1" w:rsidP="006B3CB1">
      <w:pPr>
        <w:pStyle w:val="PargrafodaLista"/>
      </w:pPr>
    </w:p>
    <w:p w14:paraId="0FFAD46C" w14:textId="77777777" w:rsidR="006B3CB1" w:rsidRPr="006B3CB1" w:rsidRDefault="006B3CB1" w:rsidP="006B3CB1">
      <w:pPr>
        <w:numPr>
          <w:ilvl w:val="0"/>
          <w:numId w:val="65"/>
        </w:numPr>
        <w:tabs>
          <w:tab w:val="num" w:pos="1418"/>
        </w:tabs>
        <w:ind w:left="1418" w:hanging="1418"/>
      </w:pPr>
      <w:r w:rsidRPr="006B3CB1">
        <w:t xml:space="preserve">comunicar ao Agente Fiduciário sobre a abertura de qualquer nova conta junto a qualquer instituição financeira, no prazo de até 10 (dez) Dias Úteis contados da respectiva abertura, informando o número da conta, agência </w:t>
      </w:r>
      <w:r w:rsidRPr="006B3CB1">
        <w:lastRenderedPageBreak/>
        <w:t xml:space="preserve">e banco, sendo certo que, na presente data, as Cedentes possuem abertas, além das Contas Movimento e das Contas Vinculadas, as contas listadas no </w:t>
      </w:r>
      <w:r w:rsidRPr="006B3CB1">
        <w:rPr>
          <w:u w:val="single"/>
        </w:rPr>
        <w:t>Anexo X</w:t>
      </w:r>
      <w:r w:rsidRPr="006B3CB1">
        <w:t>;</w:t>
      </w:r>
    </w:p>
    <w:p w14:paraId="24B3F89F" w14:textId="77777777" w:rsidR="006B3CB1" w:rsidRPr="006B3CB1" w:rsidRDefault="006B3CB1" w:rsidP="006B3CB1">
      <w:pPr>
        <w:pStyle w:val="PargrafodaLista"/>
      </w:pPr>
    </w:p>
    <w:p w14:paraId="2755A6E2" w14:textId="77777777" w:rsidR="006B3CB1" w:rsidRPr="006B3CB1" w:rsidRDefault="006B3CB1" w:rsidP="006B3CB1">
      <w:pPr>
        <w:numPr>
          <w:ilvl w:val="0"/>
          <w:numId w:val="65"/>
        </w:numPr>
        <w:tabs>
          <w:tab w:val="num" w:pos="1418"/>
        </w:tabs>
        <w:ind w:left="1418" w:hanging="1418"/>
      </w:pPr>
      <w:r w:rsidRPr="006B3CB1">
        <w:t>na hipótese de atraso do pagamento dos recursos decorrentes dos Direitos Cedidos Fiduciariamente, tomar as providências necessárias à regularização do fluxo de recebimentos dos referidos recursos;</w:t>
      </w:r>
      <w:bookmarkStart w:id="375" w:name="_Ref431479601"/>
    </w:p>
    <w:p w14:paraId="1BEFEBA5" w14:textId="77777777" w:rsidR="006B3CB1" w:rsidRPr="006B3CB1" w:rsidRDefault="006B3CB1" w:rsidP="006B3CB1">
      <w:pPr>
        <w:pStyle w:val="PargrafodaLista"/>
      </w:pPr>
    </w:p>
    <w:p w14:paraId="5E2FCD9D" w14:textId="77777777" w:rsidR="006B3CB1" w:rsidRPr="006B3CB1" w:rsidRDefault="006B3CB1" w:rsidP="006B3CB1">
      <w:pPr>
        <w:numPr>
          <w:ilvl w:val="0"/>
          <w:numId w:val="65"/>
        </w:numPr>
        <w:tabs>
          <w:tab w:val="num" w:pos="1418"/>
        </w:tabs>
        <w:ind w:left="1418" w:hanging="1418"/>
      </w:pPr>
      <w:r w:rsidRPr="006B3CB1">
        <w:t xml:space="preserve">manter em dia o cumprimento de suas obrigações previstas nas Autorizações, nos </w:t>
      </w:r>
      <w:proofErr w:type="spellStart"/>
      <w:r w:rsidRPr="006B3CB1">
        <w:t>CCVEs</w:t>
      </w:r>
      <w:proofErr w:type="spellEnd"/>
      <w:r w:rsidRPr="006B3CB1">
        <w:t xml:space="preserve"> e nas apólices de Seguros, bem como nos demais contratos relacionados às Cedentes que possam eventualmente dar ensejo à ocorrência de um Evento de Vencimento Antecipado, e não praticar, sem a prévia e expressa anuência de Debenturistas representando 2/3 (dois terços) das Debêntures em circulação reunidos em Assembleia Geral de Debenturistas especialmente convocada para este fim nos termos da Escritura de Emissão, qualquer ato que resulte na renúncia de direitos das Cedentes ou na exoneração de qualquer contraparte dos Direitos Cedidos Fiduciariamente e/ou de quaisquer terceiros, acima de R$10.000.000,00 (dez milhões) de reais, de qualquer das suas obrigações previstas, conforme o caso;</w:t>
      </w:r>
      <w:bookmarkEnd w:id="375"/>
      <w:r w:rsidRPr="006B3CB1">
        <w:t xml:space="preserve"> </w:t>
      </w:r>
    </w:p>
    <w:p w14:paraId="6AEFF479" w14:textId="77777777" w:rsidR="006B3CB1" w:rsidRPr="006B3CB1" w:rsidRDefault="006B3CB1" w:rsidP="006B3CB1">
      <w:pPr>
        <w:pStyle w:val="PargrafodaLista"/>
      </w:pPr>
    </w:p>
    <w:p w14:paraId="1282AA24" w14:textId="77777777" w:rsidR="006B3CB1" w:rsidRPr="006B3CB1" w:rsidRDefault="006B3CB1" w:rsidP="006B3CB1">
      <w:pPr>
        <w:numPr>
          <w:ilvl w:val="0"/>
          <w:numId w:val="65"/>
        </w:numPr>
        <w:tabs>
          <w:tab w:val="num" w:pos="1418"/>
        </w:tabs>
        <w:ind w:left="1418" w:hanging="1418"/>
      </w:pPr>
      <w:r w:rsidRPr="006B3CB1">
        <w:t xml:space="preserve">notificar no prazo de até 5 (cinco) Dias Úteis o Agente Fiduciário de qualquer modificação nas Autorizações, nos </w:t>
      </w:r>
      <w:proofErr w:type="spellStart"/>
      <w:r w:rsidRPr="006B3CB1">
        <w:t>CCVEs</w:t>
      </w:r>
      <w:proofErr w:type="spellEnd"/>
      <w:r w:rsidRPr="006B3CB1">
        <w:t xml:space="preserve"> e/ou nas apólices de Seguros;</w:t>
      </w:r>
    </w:p>
    <w:p w14:paraId="39C5D503" w14:textId="77777777" w:rsidR="006B3CB1" w:rsidRPr="006B3CB1" w:rsidRDefault="006B3CB1" w:rsidP="006B3CB1">
      <w:pPr>
        <w:pStyle w:val="PargrafodaLista"/>
      </w:pPr>
    </w:p>
    <w:p w14:paraId="758994D3" w14:textId="77777777" w:rsidR="006B3CB1" w:rsidRPr="006B3CB1" w:rsidRDefault="006B3CB1" w:rsidP="006B3CB1">
      <w:pPr>
        <w:numPr>
          <w:ilvl w:val="0"/>
          <w:numId w:val="65"/>
        </w:numPr>
        <w:tabs>
          <w:tab w:val="num" w:pos="1418"/>
        </w:tabs>
        <w:ind w:left="1418" w:hanging="1418"/>
        <w:rPr>
          <w:b/>
          <w:i/>
        </w:rPr>
      </w:pPr>
      <w:r w:rsidRPr="006B3CB1">
        <w:rPr>
          <w:b/>
        </w:rPr>
        <w:t>(a)</w:t>
      </w:r>
      <w:r w:rsidRPr="006B3CB1">
        <w:t xml:space="preserve"> no prazo de até 90 (noventa) dias a contar da Data de Emissão, indicar (e apresentar apólice(s) devidamente ajustada(s) nos termos deste item) os Debenturistas da Emissão, representados pelo Agente Fiduciário, como beneficiários de todos e quaisquer seguros contratados (ou a serem contratados) pelas Cedentes (excetuados os seguros de responsabilidade civil, inclusive D&amp;O), com garantia para cobertura de riscos das atividades desenvolvidas pelas </w:t>
      </w:r>
      <w:proofErr w:type="spellStart"/>
      <w:r w:rsidRPr="006B3CB1">
        <w:t>SPEs</w:t>
      </w:r>
      <w:proofErr w:type="spellEnd"/>
      <w:r w:rsidRPr="006B3CB1">
        <w:t xml:space="preserve">, relativos a danos materiais, lucros cessantes e riscos de equipamentos na execução da obra civil, se houver, e seguro garantia para cobertura de manutenção das centrais hidrelétricas das </w:t>
      </w:r>
      <w:proofErr w:type="spellStart"/>
      <w:r w:rsidRPr="006B3CB1">
        <w:t>SPEs</w:t>
      </w:r>
      <w:proofErr w:type="spellEnd"/>
      <w:r w:rsidRPr="006B3CB1">
        <w:t xml:space="preserve">, devendo a respectiva seguradora efetuar o pagamento de quaisquer indenizações, direta e unicamente, nas Contas Vinculadas, para fins de recebimento de eventual indenização em caso de sinistro dos referidos seguros, indicando, ainda, as Contas Vinculadas em que eventuais pagamentos relativos a seguros deverão ser realizados; </w:t>
      </w:r>
      <w:r w:rsidRPr="006B3CB1">
        <w:rPr>
          <w:b/>
        </w:rPr>
        <w:t>(b)</w:t>
      </w:r>
      <w:r w:rsidRPr="006B3CB1">
        <w:t xml:space="preserve"> renovar todas as referidas apólices até o integral cumprimento de todas as obrigações principais e acessórias assumidas pelas Cedentes perante os Debenturistas no âmbito da Escritura de Emissão, do Contrato de Alienação Fiduciária e dos demais documentos da Emissão, conforme prorrogados, alterados ou aditados de tempos em tempos; e </w:t>
      </w:r>
      <w:r w:rsidRPr="006B3CB1">
        <w:rPr>
          <w:b/>
        </w:rPr>
        <w:t>(c)</w:t>
      </w:r>
      <w:r w:rsidRPr="006B3CB1">
        <w:t xml:space="preserve"> as </w:t>
      </w:r>
      <w:r w:rsidRPr="006B3CB1">
        <w:lastRenderedPageBreak/>
        <w:t>apólices e/ou coberturas não poderão ser canceladas caso não sejam renovadas ou substituídas antes ou no dia do cancelamento em condições similares dos Seguros, com seguradoras de primeira linha e com cobertura e valor em risco equivalentes ou superiores àqueles existente na data de assinatura deste Contrato, devendo referido cancelamento ser comunicado ao Agente Fiduciário no prazo de até 5 (cinco) Dias Úteis;</w:t>
      </w:r>
    </w:p>
    <w:p w14:paraId="3A1F6075" w14:textId="77777777" w:rsidR="006B3CB1" w:rsidRPr="006B3CB1" w:rsidRDefault="006B3CB1" w:rsidP="006B3CB1">
      <w:pPr>
        <w:pStyle w:val="PargrafodaLista"/>
        <w:rPr>
          <w:b/>
          <w:i/>
        </w:rPr>
      </w:pPr>
    </w:p>
    <w:p w14:paraId="60C44171" w14:textId="77777777" w:rsidR="006B3CB1" w:rsidRPr="006B3CB1" w:rsidRDefault="006B3CB1" w:rsidP="006B3CB1">
      <w:pPr>
        <w:numPr>
          <w:ilvl w:val="0"/>
          <w:numId w:val="65"/>
        </w:numPr>
        <w:tabs>
          <w:tab w:val="num" w:pos="1418"/>
        </w:tabs>
        <w:ind w:left="1418" w:hanging="1418"/>
      </w:pPr>
      <w:r w:rsidRPr="006B3CB1">
        <w:t xml:space="preserve">tomar todas as medidas que venham a ser solicitadas pelo Agente Fiduciário e que sejam necessárias à salvaguarda dos direitos, interesses e prerrogativas dos Debenturistas, nos termos deste Contrato; e </w:t>
      </w:r>
    </w:p>
    <w:p w14:paraId="640F7D31" w14:textId="77777777" w:rsidR="006B3CB1" w:rsidRPr="006B3CB1" w:rsidRDefault="006B3CB1" w:rsidP="006B3CB1">
      <w:pPr>
        <w:pStyle w:val="PargrafodaLista"/>
      </w:pPr>
    </w:p>
    <w:p w14:paraId="4142A548" w14:textId="77777777" w:rsidR="006B3CB1" w:rsidRPr="006B3CB1" w:rsidRDefault="006B3CB1" w:rsidP="006B3CB1">
      <w:pPr>
        <w:numPr>
          <w:ilvl w:val="0"/>
          <w:numId w:val="65"/>
        </w:numPr>
        <w:tabs>
          <w:tab w:val="num" w:pos="1418"/>
        </w:tabs>
        <w:ind w:left="1418" w:hanging="1418"/>
      </w:pPr>
      <w:r w:rsidRPr="006B3CB1">
        <w:t xml:space="preserve">manter os Debenturistas e o Agente Fiduciário indenes de todos e quaisquer prejuízos diretos, danos diretos (excluídos danos indiretos, </w:t>
      </w:r>
      <w:r w:rsidRPr="006B3CB1">
        <w:rPr>
          <w:i/>
        </w:rPr>
        <w:t xml:space="preserve">e.g. </w:t>
      </w:r>
      <w:r w:rsidRPr="006B3CB1">
        <w:t xml:space="preserve">lucros cessantes ou emergentes), perdas, custos e/ou despesas (incluindo custas judiciais e honorários advocatícios) diretamente incorridos e comprovados pelos Debenturistas e o Agente Fiduciário </w:t>
      </w:r>
      <w:r w:rsidRPr="006B3CB1">
        <w:rPr>
          <w:b/>
        </w:rPr>
        <w:t>(a)</w:t>
      </w:r>
      <w:r w:rsidRPr="006B3CB1">
        <w:t xml:space="preserve"> em razão da falta de veracidade, consistência, qualidade e suficiência das suas declarações prestadas neste Contrato; </w:t>
      </w:r>
      <w:r w:rsidRPr="006B3CB1">
        <w:rPr>
          <w:b/>
        </w:rPr>
        <w:t>(b)</w:t>
      </w:r>
      <w:r w:rsidRPr="006B3CB1">
        <w:t xml:space="preserve"> referentes ou provenientes de qualquer atraso no pagamento de quaisquer tributos eventualmente incidentes ou devidos relativamente a qualquer parte dos Direitos Cedidos Fiduciariamente; </w:t>
      </w:r>
      <w:r w:rsidRPr="006B3CB1">
        <w:rPr>
          <w:b/>
        </w:rPr>
        <w:t>(c)</w:t>
      </w:r>
      <w:r w:rsidRPr="006B3CB1">
        <w:t xml:space="preserve"> referentes ou resultantes de qualquer violação de quaisquer declarações ou compromissos das Cedentes assumidos neste Contrato; ou </w:t>
      </w:r>
      <w:r w:rsidRPr="006B3CB1">
        <w:rPr>
          <w:b/>
        </w:rPr>
        <w:t>(d)</w:t>
      </w:r>
      <w:r w:rsidRPr="006B3CB1">
        <w:t> referentes à criação e à formalização, das Cedentes, da Cessão Fiduciária aqui prevista; e</w:t>
      </w:r>
    </w:p>
    <w:p w14:paraId="34CB84E3" w14:textId="77777777" w:rsidR="006B3CB1" w:rsidRPr="006B3CB1" w:rsidRDefault="006B3CB1" w:rsidP="006B3CB1">
      <w:pPr>
        <w:ind w:left="1418"/>
      </w:pPr>
    </w:p>
    <w:p w14:paraId="7EB5C81C" w14:textId="77777777" w:rsidR="006B3CB1" w:rsidRPr="006B3CB1" w:rsidRDefault="006B3CB1" w:rsidP="006B3CB1">
      <w:pPr>
        <w:numPr>
          <w:ilvl w:val="0"/>
          <w:numId w:val="65"/>
        </w:numPr>
        <w:tabs>
          <w:tab w:val="num" w:pos="1418"/>
        </w:tabs>
        <w:ind w:left="1418" w:hanging="1418"/>
      </w:pPr>
      <w:r w:rsidRPr="006B3CB1">
        <w:t>respeitar o disposto na Escritura de Emissão quanto à distribuição e/ou pagamento de dividendos, juros sobre o capital próprio ou quaisquer outras distribuições de lucros relativas às Ações Alienadas.</w:t>
      </w:r>
    </w:p>
    <w:p w14:paraId="1ECADD99" w14:textId="77777777" w:rsidR="006B3CB1" w:rsidRPr="006B3CB1" w:rsidRDefault="006B3CB1" w:rsidP="006B3CB1">
      <w:pPr>
        <w:tabs>
          <w:tab w:val="num" w:pos="1418"/>
        </w:tabs>
      </w:pPr>
    </w:p>
    <w:p w14:paraId="67A40122"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Sem prejuízo das demais obrigações que lhe são atribuídas nos termos da Escritura de Emissão, deste Contrato e da legislação aplicável, o Agente Fiduciário obriga-se, até o cumprimento e a quitação integral das Obrigações Garantidas, a:</w:t>
      </w:r>
    </w:p>
    <w:p w14:paraId="19CC6B4B" w14:textId="77777777" w:rsidR="006B3CB1" w:rsidRPr="006B3CB1" w:rsidRDefault="006B3CB1" w:rsidP="006B3CB1">
      <w:pPr>
        <w:pStyle w:val="Level2"/>
        <w:numPr>
          <w:ilvl w:val="0"/>
          <w:numId w:val="0"/>
        </w:numPr>
        <w:tabs>
          <w:tab w:val="left" w:pos="1134"/>
          <w:tab w:val="left" w:pos="1843"/>
        </w:tabs>
        <w:spacing w:after="0" w:line="288" w:lineRule="auto"/>
        <w:rPr>
          <w:rFonts w:ascii="Verdana" w:hAnsi="Verdana"/>
          <w:kern w:val="0"/>
          <w:szCs w:val="20"/>
        </w:rPr>
      </w:pPr>
    </w:p>
    <w:p w14:paraId="523CCBFA" w14:textId="77777777" w:rsidR="006B3CB1" w:rsidRPr="006B3CB1" w:rsidRDefault="006B3CB1" w:rsidP="006B3CB1">
      <w:pPr>
        <w:numPr>
          <w:ilvl w:val="0"/>
          <w:numId w:val="66"/>
        </w:numPr>
        <w:tabs>
          <w:tab w:val="left" w:pos="1418"/>
        </w:tabs>
        <w:ind w:hanging="1065"/>
      </w:pPr>
      <w:r w:rsidRPr="006B3CB1">
        <w:t>exercer todos os atos necessários à conservação e defesa dos Direitos Cedidos Fiduciariamente;</w:t>
      </w:r>
    </w:p>
    <w:p w14:paraId="016A0459" w14:textId="77777777" w:rsidR="006B3CB1" w:rsidRPr="006B3CB1" w:rsidRDefault="006B3CB1" w:rsidP="006B3CB1">
      <w:pPr>
        <w:pStyle w:val="Level2"/>
        <w:numPr>
          <w:ilvl w:val="0"/>
          <w:numId w:val="0"/>
        </w:numPr>
        <w:tabs>
          <w:tab w:val="left" w:pos="1134"/>
          <w:tab w:val="left" w:pos="1843"/>
        </w:tabs>
        <w:spacing w:after="0" w:line="288" w:lineRule="auto"/>
        <w:rPr>
          <w:rFonts w:ascii="Verdana" w:hAnsi="Verdana"/>
          <w:kern w:val="0"/>
          <w:szCs w:val="20"/>
        </w:rPr>
      </w:pPr>
    </w:p>
    <w:p w14:paraId="5B358B98" w14:textId="77777777" w:rsidR="006B3CB1" w:rsidRPr="006B3CB1" w:rsidRDefault="006B3CB1" w:rsidP="006B3CB1">
      <w:pPr>
        <w:numPr>
          <w:ilvl w:val="0"/>
          <w:numId w:val="66"/>
        </w:numPr>
        <w:tabs>
          <w:tab w:val="clear" w:pos="1065"/>
          <w:tab w:val="left" w:pos="1418"/>
        </w:tabs>
        <w:ind w:left="1418" w:hanging="1418"/>
      </w:pPr>
      <w:r w:rsidRPr="006B3CB1">
        <w:t>firmar qualquer documento e praticar qualquer ato relativo à garantia constituída nos termos deste Contrato, na medida em que o referido ato ou documento seja necessário para constituir, conservar, formalizar ou validar a presente Cessão Fiduciária;</w:t>
      </w:r>
    </w:p>
    <w:p w14:paraId="30392814" w14:textId="77777777" w:rsidR="006B3CB1" w:rsidRPr="006B3CB1" w:rsidRDefault="006B3CB1" w:rsidP="006B3CB1">
      <w:pPr>
        <w:pStyle w:val="Level2"/>
        <w:numPr>
          <w:ilvl w:val="0"/>
          <w:numId w:val="0"/>
        </w:numPr>
        <w:tabs>
          <w:tab w:val="left" w:pos="1134"/>
          <w:tab w:val="left" w:pos="1843"/>
        </w:tabs>
        <w:spacing w:after="0" w:line="288" w:lineRule="auto"/>
        <w:rPr>
          <w:rFonts w:ascii="Verdana" w:hAnsi="Verdana"/>
          <w:kern w:val="0"/>
          <w:szCs w:val="20"/>
        </w:rPr>
      </w:pPr>
    </w:p>
    <w:p w14:paraId="1BC34EC0" w14:textId="77777777" w:rsidR="006B3CB1" w:rsidRPr="006B3CB1" w:rsidRDefault="006B3CB1" w:rsidP="006B3CB1">
      <w:pPr>
        <w:numPr>
          <w:ilvl w:val="0"/>
          <w:numId w:val="66"/>
        </w:numPr>
        <w:tabs>
          <w:tab w:val="clear" w:pos="1065"/>
          <w:tab w:val="left" w:pos="1418"/>
        </w:tabs>
        <w:ind w:left="1418" w:hanging="1418"/>
      </w:pPr>
      <w:r w:rsidRPr="006B3CB1">
        <w:t xml:space="preserve">utilizar os recursos relativos aos Direitos Cedidos Fiduciariamente, aplicando-os no pagamento das Obrigações Garantidas, nos termos da legislação aplicável, da Escritura de Emissão, deste Contrato, do Contrato </w:t>
      </w:r>
      <w:r w:rsidRPr="006B3CB1">
        <w:lastRenderedPageBreak/>
        <w:t>de Depósito e do Contrato de Administração de Contas, podendo para tanto assinar documentos, reconhecendo expressamente as Cedentes a autenticidade e legalidade de tais atos, dando tudo como bom, firme e valioso para todos os efeitos, independentemente de autorização, aviso prévio ou notificação de qualquer natureza e sem prejuízo das demais disposições previstas na Escritura de Emissão;</w:t>
      </w:r>
    </w:p>
    <w:p w14:paraId="2EB0DA2B" w14:textId="77777777" w:rsidR="006B3CB1" w:rsidRPr="006B3CB1" w:rsidRDefault="006B3CB1" w:rsidP="006B3CB1">
      <w:pPr>
        <w:pStyle w:val="Level2"/>
        <w:numPr>
          <w:ilvl w:val="0"/>
          <w:numId w:val="0"/>
        </w:numPr>
        <w:tabs>
          <w:tab w:val="left" w:pos="1134"/>
          <w:tab w:val="left" w:pos="1843"/>
        </w:tabs>
        <w:spacing w:after="0" w:line="288" w:lineRule="auto"/>
        <w:rPr>
          <w:rFonts w:ascii="Verdana" w:hAnsi="Verdana"/>
          <w:kern w:val="0"/>
          <w:szCs w:val="20"/>
        </w:rPr>
      </w:pPr>
    </w:p>
    <w:p w14:paraId="51AE62DC" w14:textId="77777777" w:rsidR="006B3CB1" w:rsidRPr="006B3CB1" w:rsidRDefault="006B3CB1" w:rsidP="006B3CB1">
      <w:pPr>
        <w:numPr>
          <w:ilvl w:val="0"/>
          <w:numId w:val="66"/>
        </w:numPr>
        <w:tabs>
          <w:tab w:val="clear" w:pos="1065"/>
          <w:tab w:val="left" w:pos="1418"/>
        </w:tabs>
        <w:ind w:left="1418" w:hanging="1418"/>
      </w:pPr>
      <w:r w:rsidRPr="006B3CB1">
        <w:t>tomar as medidas para consolidar a propriedade plena dos Direitos Cedidos Fiduciariamente em caso de execução do presente Contrato; e</w:t>
      </w:r>
    </w:p>
    <w:p w14:paraId="2A137774" w14:textId="77777777" w:rsidR="006B3CB1" w:rsidRPr="006B3CB1" w:rsidRDefault="006B3CB1" w:rsidP="006B3CB1">
      <w:pPr>
        <w:pStyle w:val="Level2"/>
        <w:tabs>
          <w:tab w:val="clear" w:pos="1247"/>
          <w:tab w:val="left" w:pos="1134"/>
          <w:tab w:val="left" w:pos="1843"/>
        </w:tabs>
        <w:spacing w:after="0" w:line="288" w:lineRule="auto"/>
        <w:ind w:left="0"/>
        <w:rPr>
          <w:rFonts w:ascii="Verdana" w:hAnsi="Verdana"/>
          <w:kern w:val="0"/>
          <w:szCs w:val="20"/>
        </w:rPr>
      </w:pPr>
    </w:p>
    <w:p w14:paraId="47DA5556" w14:textId="77777777" w:rsidR="006B3CB1" w:rsidRPr="006B3CB1" w:rsidRDefault="006B3CB1" w:rsidP="006B3CB1">
      <w:pPr>
        <w:numPr>
          <w:ilvl w:val="0"/>
          <w:numId w:val="66"/>
        </w:numPr>
        <w:tabs>
          <w:tab w:val="clear" w:pos="1065"/>
          <w:tab w:val="left" w:pos="1418"/>
        </w:tabs>
        <w:ind w:left="1418" w:hanging="1418"/>
      </w:pPr>
      <w:r w:rsidRPr="006B3CB1">
        <w:t>conservar a posse indireta dos Direitos Cedidos Fiduciariamente, bem como dos instrumentos que o representam, conforme o disposto na Cláusula 1 acima, contra qualquer detentor.</w:t>
      </w:r>
    </w:p>
    <w:p w14:paraId="1E08A6ED" w14:textId="77777777" w:rsidR="006B3CB1" w:rsidRPr="006B3CB1" w:rsidRDefault="006B3CB1" w:rsidP="006B3CB1">
      <w:pPr>
        <w:rPr>
          <w:w w:val="0"/>
        </w:rPr>
      </w:pPr>
      <w:bookmarkStart w:id="376" w:name="_DV_M71"/>
      <w:bookmarkEnd w:id="376"/>
    </w:p>
    <w:p w14:paraId="4CF88E0A"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lang w:val="pt-BR"/>
        </w:rPr>
      </w:pPr>
      <w:r w:rsidRPr="006B3CB1">
        <w:rPr>
          <w:rFonts w:ascii="Verdana" w:hAnsi="Verdana"/>
          <w:sz w:val="20"/>
          <w:szCs w:val="20"/>
          <w:u w:val="none"/>
        </w:rPr>
        <w:t xml:space="preserve">RESPONSABILIDADES </w:t>
      </w:r>
      <w:r w:rsidRPr="006B3CB1">
        <w:rPr>
          <w:rFonts w:ascii="Verdana" w:hAnsi="Verdana"/>
          <w:sz w:val="20"/>
          <w:szCs w:val="20"/>
          <w:u w:val="none"/>
          <w:lang w:val="pt-BR"/>
        </w:rPr>
        <w:t>DOS CEDENTES</w:t>
      </w:r>
    </w:p>
    <w:p w14:paraId="766DFB75" w14:textId="77777777" w:rsidR="006B3CB1" w:rsidRPr="006B3CB1" w:rsidRDefault="006B3CB1" w:rsidP="006B3CB1">
      <w:pPr>
        <w:pStyle w:val="titulo2"/>
        <w:tabs>
          <w:tab w:val="clear" w:pos="0"/>
        </w:tabs>
        <w:spacing w:before="0" w:after="0" w:line="288" w:lineRule="auto"/>
        <w:rPr>
          <w:rFonts w:ascii="Verdana" w:hAnsi="Verdana"/>
          <w:sz w:val="20"/>
          <w:szCs w:val="20"/>
        </w:rPr>
      </w:pPr>
    </w:p>
    <w:p w14:paraId="7454B1EF"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lang w:val="pt-BR"/>
        </w:rPr>
      </w:pPr>
      <w:bookmarkStart w:id="377" w:name="_Ref428267906"/>
      <w:bookmarkStart w:id="378" w:name="_Ref361992478"/>
      <w:r w:rsidRPr="006B3CB1">
        <w:rPr>
          <w:rFonts w:ascii="Verdana" w:hAnsi="Verdana"/>
          <w:b w:val="0"/>
          <w:sz w:val="20"/>
          <w:szCs w:val="20"/>
          <w:u w:val="none"/>
        </w:rPr>
        <w:t xml:space="preserve">Sem prejuízo da responsabilidade pelo cumprimento das demais obrigações </w:t>
      </w:r>
      <w:r w:rsidRPr="006B3CB1">
        <w:rPr>
          <w:rFonts w:ascii="Verdana" w:hAnsi="Verdana"/>
          <w:b w:val="0"/>
          <w:sz w:val="20"/>
          <w:szCs w:val="20"/>
          <w:u w:val="none"/>
          <w:lang w:val="pt-BR"/>
        </w:rPr>
        <w:t xml:space="preserve">das Cedentes </w:t>
      </w:r>
      <w:r w:rsidRPr="006B3CB1">
        <w:rPr>
          <w:rFonts w:ascii="Verdana" w:hAnsi="Verdana"/>
          <w:b w:val="0"/>
          <w:sz w:val="20"/>
          <w:szCs w:val="20"/>
          <w:u w:val="none"/>
        </w:rPr>
        <w:t>previstas neste Contrato</w:t>
      </w:r>
      <w:r w:rsidRPr="006B3CB1">
        <w:rPr>
          <w:rFonts w:ascii="Verdana" w:hAnsi="Verdana"/>
          <w:b w:val="0"/>
          <w:sz w:val="20"/>
          <w:szCs w:val="20"/>
          <w:u w:val="none"/>
          <w:lang w:val="pt-BR"/>
        </w:rPr>
        <w:t>,</w:t>
      </w:r>
      <w:r w:rsidRPr="006B3CB1">
        <w:rPr>
          <w:rFonts w:ascii="Verdana" w:hAnsi="Verdana"/>
          <w:b w:val="0"/>
          <w:sz w:val="20"/>
          <w:szCs w:val="20"/>
          <w:u w:val="none"/>
        </w:rPr>
        <w:t xml:space="preserve"> na Escritura de Emissão</w:t>
      </w:r>
      <w:r w:rsidRPr="006B3CB1">
        <w:rPr>
          <w:rFonts w:ascii="Verdana" w:hAnsi="Verdana"/>
          <w:b w:val="0"/>
          <w:sz w:val="20"/>
          <w:szCs w:val="20"/>
          <w:u w:val="none"/>
          <w:lang w:val="pt-BR"/>
        </w:rPr>
        <w:t xml:space="preserve"> e nos demais documentos da Emissão</w:t>
      </w:r>
      <w:r w:rsidRPr="006B3CB1">
        <w:rPr>
          <w:rFonts w:ascii="Verdana" w:hAnsi="Verdana"/>
          <w:b w:val="0"/>
          <w:sz w:val="20"/>
          <w:szCs w:val="20"/>
          <w:u w:val="none"/>
        </w:rPr>
        <w:t xml:space="preserve">, </w:t>
      </w:r>
      <w:r w:rsidRPr="006B3CB1">
        <w:rPr>
          <w:rFonts w:ascii="Verdana" w:hAnsi="Verdana"/>
          <w:b w:val="0"/>
          <w:sz w:val="20"/>
          <w:szCs w:val="20"/>
          <w:u w:val="none"/>
          <w:lang w:val="pt-BR"/>
        </w:rPr>
        <w:t xml:space="preserve">as Cedentes </w:t>
      </w:r>
      <w:r w:rsidRPr="006B3CB1">
        <w:rPr>
          <w:rFonts w:ascii="Verdana" w:hAnsi="Verdana"/>
          <w:b w:val="0"/>
          <w:sz w:val="20"/>
          <w:szCs w:val="20"/>
          <w:u w:val="none"/>
        </w:rPr>
        <w:t>responde</w:t>
      </w:r>
      <w:r w:rsidRPr="006B3CB1">
        <w:rPr>
          <w:rFonts w:ascii="Verdana" w:hAnsi="Verdana"/>
          <w:b w:val="0"/>
          <w:sz w:val="20"/>
          <w:szCs w:val="20"/>
          <w:u w:val="none"/>
          <w:lang w:val="pt-BR"/>
        </w:rPr>
        <w:t>m</w:t>
      </w:r>
      <w:r w:rsidRPr="006B3CB1">
        <w:rPr>
          <w:rFonts w:ascii="Verdana" w:hAnsi="Verdana"/>
          <w:b w:val="0"/>
          <w:sz w:val="20"/>
          <w:szCs w:val="20"/>
          <w:u w:val="none"/>
        </w:rPr>
        <w:t xml:space="preserve"> pela existência, validade e </w:t>
      </w:r>
      <w:r w:rsidRPr="006B3CB1">
        <w:rPr>
          <w:rFonts w:ascii="Verdana" w:hAnsi="Verdana"/>
          <w:b w:val="0"/>
          <w:color w:val="000000"/>
          <w:sz w:val="20"/>
          <w:szCs w:val="20"/>
          <w:u w:val="none"/>
          <w:lang w:val="pt-BR"/>
        </w:rPr>
        <w:t>exigibilidade</w:t>
      </w:r>
      <w:r w:rsidRPr="006B3CB1">
        <w:rPr>
          <w:rFonts w:ascii="Verdana" w:hAnsi="Verdana"/>
          <w:b w:val="0"/>
          <w:sz w:val="20"/>
          <w:szCs w:val="20"/>
          <w:u w:val="none"/>
        </w:rPr>
        <w:t xml:space="preserve"> dos Direitos Cedidos Fiduciariamente, bem como, mas não se limitando:</w:t>
      </w:r>
      <w:bookmarkEnd w:id="377"/>
      <w:bookmarkEnd w:id="378"/>
      <w:r w:rsidRPr="006B3CB1">
        <w:rPr>
          <w:rFonts w:ascii="Verdana" w:hAnsi="Verdana"/>
          <w:b w:val="0"/>
          <w:sz w:val="20"/>
          <w:szCs w:val="20"/>
          <w:u w:val="none"/>
          <w:lang w:val="pt-BR"/>
        </w:rPr>
        <w:t xml:space="preserve"> </w:t>
      </w:r>
    </w:p>
    <w:p w14:paraId="703B1688" w14:textId="77777777" w:rsidR="006B3CB1" w:rsidRPr="006B3CB1" w:rsidRDefault="006B3CB1" w:rsidP="006B3CB1">
      <w:pPr>
        <w:tabs>
          <w:tab w:val="left" w:pos="720"/>
        </w:tabs>
        <w:ind w:left="720" w:hanging="720"/>
        <w:rPr>
          <w:lang w:val="x-none"/>
        </w:rPr>
      </w:pPr>
    </w:p>
    <w:p w14:paraId="25DC5139" w14:textId="77777777" w:rsidR="006B3CB1" w:rsidRPr="006B3CB1" w:rsidRDefault="006B3CB1" w:rsidP="006B3CB1">
      <w:pPr>
        <w:numPr>
          <w:ilvl w:val="0"/>
          <w:numId w:val="55"/>
        </w:numPr>
        <w:tabs>
          <w:tab w:val="left" w:pos="1418"/>
        </w:tabs>
      </w:pPr>
      <w:bookmarkStart w:id="379" w:name="_Ref429661838"/>
      <w:r w:rsidRPr="006B3CB1">
        <w:t xml:space="preserve">por prejuízos ou danos </w:t>
      </w:r>
      <w:proofErr w:type="gramStart"/>
      <w:r w:rsidRPr="006B3CB1">
        <w:t>diretos(</w:t>
      </w:r>
      <w:proofErr w:type="gramEnd"/>
      <w:r w:rsidRPr="006B3CB1">
        <w:t xml:space="preserve">excluídos danos indiretos, </w:t>
      </w:r>
      <w:r w:rsidRPr="006B3CB1">
        <w:rPr>
          <w:i/>
        </w:rPr>
        <w:t xml:space="preserve">e.g. </w:t>
      </w:r>
      <w:r w:rsidRPr="006B3CB1">
        <w:t>lucros cessantes ou emergentes), custos e/ou despesas (incluindo custas judiciais e honorários advocatícios) sofridos pelos Debenturistas em razão de dificuldade ou impossibilidade de cobrança de Direitos Cedidos Fiduciariamente que tenham qualquer vício em sua formação; e</w:t>
      </w:r>
      <w:bookmarkEnd w:id="379"/>
      <w:r w:rsidRPr="006B3CB1">
        <w:t xml:space="preserve"> </w:t>
      </w:r>
    </w:p>
    <w:p w14:paraId="1024CE41" w14:textId="77777777" w:rsidR="006B3CB1" w:rsidRPr="006B3CB1" w:rsidRDefault="006B3CB1" w:rsidP="006B3CB1"/>
    <w:p w14:paraId="6F093F38" w14:textId="77777777" w:rsidR="006B3CB1" w:rsidRPr="006B3CB1" w:rsidRDefault="006B3CB1" w:rsidP="006B3CB1">
      <w:pPr>
        <w:numPr>
          <w:ilvl w:val="0"/>
          <w:numId w:val="55"/>
        </w:numPr>
        <w:tabs>
          <w:tab w:val="left" w:pos="1418"/>
        </w:tabs>
      </w:pPr>
      <w:bookmarkStart w:id="380" w:name="_Ref429661841"/>
      <w:r w:rsidRPr="006B3CB1">
        <w:t xml:space="preserve">pelos direitos emergentes das Autorizações e pelos direitos creditórios decorrentes dos </w:t>
      </w:r>
      <w:proofErr w:type="spellStart"/>
      <w:r w:rsidRPr="006B3CB1">
        <w:t>CCVEs</w:t>
      </w:r>
      <w:proofErr w:type="spellEnd"/>
      <w:r w:rsidRPr="006B3CB1">
        <w:t xml:space="preserve"> e das apólices de Seguros que forem objeto de acordo entre a ANEEL, o MME, as demais contrapartes e as Cedentes, conforme o caso, que possa gerar arguição, compensação ou outras formas de redução, extinção ou modificação de qualquer uma das condições que interfiram ou prejudiquem quaisquer dos Direitos Cedidos Fiduciariamente ou que possam prejudicar o objeto do presente Contrato.</w:t>
      </w:r>
      <w:bookmarkEnd w:id="380"/>
    </w:p>
    <w:p w14:paraId="50CB3C9B" w14:textId="77777777" w:rsidR="006B3CB1" w:rsidRPr="006B3CB1" w:rsidRDefault="006B3CB1" w:rsidP="006B3CB1">
      <w:pPr>
        <w:tabs>
          <w:tab w:val="left" w:pos="720"/>
        </w:tabs>
        <w:ind w:left="720" w:hanging="720"/>
      </w:pPr>
    </w:p>
    <w:p w14:paraId="1FE0EA7D"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r w:rsidRPr="006B3CB1">
        <w:rPr>
          <w:rFonts w:ascii="Verdana" w:hAnsi="Verdana"/>
          <w:b w:val="0"/>
          <w:sz w:val="20"/>
          <w:szCs w:val="20"/>
          <w:u w:val="none"/>
          <w:lang w:val="pt-BR"/>
        </w:rPr>
        <w:t xml:space="preserve">As Cedentes deverão </w:t>
      </w:r>
      <w:r w:rsidRPr="006B3CB1">
        <w:rPr>
          <w:rFonts w:ascii="Verdana" w:hAnsi="Verdana"/>
          <w:b w:val="0"/>
          <w:sz w:val="20"/>
          <w:szCs w:val="20"/>
          <w:u w:val="none"/>
        </w:rPr>
        <w:t>notificar o Agente Fiduciário, por escrito, da ocorrência de qualquer fato que enseje</w:t>
      </w:r>
      <w:r w:rsidRPr="006B3CB1">
        <w:rPr>
          <w:rFonts w:ascii="Verdana" w:hAnsi="Verdana"/>
          <w:b w:val="0"/>
          <w:sz w:val="20"/>
          <w:szCs w:val="20"/>
          <w:u w:val="none"/>
          <w:lang w:val="pt-BR"/>
        </w:rPr>
        <w:t xml:space="preserve"> </w:t>
      </w:r>
      <w:r w:rsidRPr="006B3CB1">
        <w:rPr>
          <w:rFonts w:ascii="Verdana" w:hAnsi="Verdana"/>
          <w:b w:val="0"/>
          <w:sz w:val="20"/>
          <w:szCs w:val="20"/>
          <w:u w:val="none"/>
        </w:rPr>
        <w:t>as hipóteses previstas n</w:t>
      </w:r>
      <w:r w:rsidRPr="006B3CB1">
        <w:rPr>
          <w:rFonts w:ascii="Verdana" w:hAnsi="Verdana"/>
          <w:b w:val="0"/>
          <w:sz w:val="20"/>
          <w:szCs w:val="20"/>
          <w:u w:val="none"/>
          <w:lang w:val="pt-BR"/>
        </w:rPr>
        <w:t xml:space="preserve">a Cláusula 7.1 </w:t>
      </w:r>
      <w:r w:rsidRPr="006B3CB1">
        <w:rPr>
          <w:rFonts w:ascii="Verdana" w:hAnsi="Verdana"/>
          <w:b w:val="0"/>
          <w:sz w:val="20"/>
          <w:szCs w:val="20"/>
          <w:u w:val="none"/>
        </w:rPr>
        <w:t xml:space="preserve">acima, no prazo de até </w:t>
      </w:r>
      <w:r w:rsidRPr="006B3CB1">
        <w:rPr>
          <w:rFonts w:ascii="Verdana" w:hAnsi="Verdana"/>
          <w:b w:val="0"/>
          <w:sz w:val="20"/>
          <w:szCs w:val="20"/>
          <w:u w:val="none"/>
          <w:lang w:val="pt-BR"/>
        </w:rPr>
        <w:t>5 (cinco</w:t>
      </w:r>
      <w:r w:rsidRPr="006B3CB1">
        <w:rPr>
          <w:rFonts w:ascii="Verdana" w:hAnsi="Verdana"/>
          <w:b w:val="0"/>
          <w:sz w:val="20"/>
          <w:szCs w:val="20"/>
          <w:u w:val="none"/>
        </w:rPr>
        <w:t>) Dias Úteis contados da data em que tomar conhecimento do evento.</w:t>
      </w:r>
    </w:p>
    <w:p w14:paraId="129091A2" w14:textId="77777777" w:rsidR="006B3CB1" w:rsidRPr="006B3CB1" w:rsidRDefault="006B3CB1" w:rsidP="006B3CB1">
      <w:pPr>
        <w:rPr>
          <w:lang w:val="x-none"/>
        </w:rPr>
      </w:pPr>
    </w:p>
    <w:p w14:paraId="4F2FAD9F"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r w:rsidRPr="006B3CB1">
        <w:rPr>
          <w:rFonts w:ascii="Verdana" w:hAnsi="Verdana"/>
          <w:b w:val="0"/>
          <w:sz w:val="20"/>
          <w:szCs w:val="20"/>
          <w:u w:val="none"/>
        </w:rPr>
        <w:t>Será vedada, a partir da data de celebração deste Contrato, a prática de qualquer ato, pel</w:t>
      </w:r>
      <w:r w:rsidRPr="006B3CB1">
        <w:rPr>
          <w:rFonts w:ascii="Verdana" w:hAnsi="Verdana"/>
          <w:b w:val="0"/>
          <w:sz w:val="20"/>
          <w:szCs w:val="20"/>
          <w:u w:val="none"/>
          <w:lang w:val="pt-BR"/>
        </w:rPr>
        <w:t>as</w:t>
      </w:r>
      <w:r w:rsidRPr="006B3CB1">
        <w:rPr>
          <w:rFonts w:ascii="Verdana" w:hAnsi="Verdana"/>
          <w:b w:val="0"/>
          <w:sz w:val="20"/>
          <w:szCs w:val="20"/>
          <w:u w:val="none"/>
        </w:rPr>
        <w:t xml:space="preserve"> </w:t>
      </w:r>
      <w:r w:rsidRPr="006B3CB1">
        <w:rPr>
          <w:rFonts w:ascii="Verdana" w:hAnsi="Verdana"/>
          <w:b w:val="0"/>
          <w:sz w:val="20"/>
          <w:szCs w:val="20"/>
          <w:u w:val="none"/>
          <w:lang w:val="pt-BR"/>
        </w:rPr>
        <w:t>Cedentes</w:t>
      </w:r>
      <w:r w:rsidRPr="006B3CB1">
        <w:rPr>
          <w:rFonts w:ascii="Verdana" w:hAnsi="Verdana"/>
          <w:b w:val="0"/>
          <w:sz w:val="20"/>
          <w:szCs w:val="20"/>
          <w:u w:val="none"/>
        </w:rPr>
        <w:t xml:space="preserve">, em relação aos Direitos Cedidos Fiduciariamente, que possa afetar os direitos dos Debenturistas. Qualquer ato praticado </w:t>
      </w:r>
      <w:r w:rsidRPr="006B3CB1">
        <w:rPr>
          <w:rFonts w:ascii="Verdana" w:hAnsi="Verdana"/>
          <w:b w:val="0"/>
          <w:sz w:val="20"/>
          <w:szCs w:val="20"/>
          <w:u w:val="none"/>
          <w:lang w:val="pt-BR"/>
        </w:rPr>
        <w:t xml:space="preserve">pelas Cedentes </w:t>
      </w:r>
      <w:r w:rsidRPr="006B3CB1">
        <w:rPr>
          <w:rFonts w:ascii="Verdana" w:hAnsi="Verdana"/>
          <w:b w:val="0"/>
          <w:sz w:val="20"/>
          <w:szCs w:val="20"/>
          <w:u w:val="none"/>
        </w:rPr>
        <w:t>em desacordo com o disposto neste Contrato será nulo e ineficaz em relação aos Debenturistas.</w:t>
      </w:r>
    </w:p>
    <w:p w14:paraId="73248852" w14:textId="77777777" w:rsidR="006B3CB1" w:rsidRPr="006B3CB1" w:rsidRDefault="006B3CB1" w:rsidP="006B3CB1">
      <w:pPr>
        <w:autoSpaceDE w:val="0"/>
        <w:autoSpaceDN w:val="0"/>
        <w:adjustRightInd w:val="0"/>
      </w:pPr>
    </w:p>
    <w:p w14:paraId="5B8EB0A4"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bookmarkStart w:id="381" w:name="_Ref428267682"/>
      <w:r w:rsidRPr="006B3CB1">
        <w:rPr>
          <w:rFonts w:ascii="Verdana" w:hAnsi="Verdana"/>
          <w:sz w:val="20"/>
          <w:szCs w:val="20"/>
          <w:u w:val="none"/>
        </w:rPr>
        <w:lastRenderedPageBreak/>
        <w:t xml:space="preserve">EXCUSSÃO </w:t>
      </w:r>
      <w:bookmarkEnd w:id="381"/>
    </w:p>
    <w:p w14:paraId="0C1B715A" w14:textId="77777777" w:rsidR="006B3CB1" w:rsidRPr="006B3CB1" w:rsidRDefault="006B3CB1" w:rsidP="006B3CB1">
      <w:pPr>
        <w:pStyle w:val="titulo2"/>
        <w:tabs>
          <w:tab w:val="clear" w:pos="0"/>
        </w:tabs>
        <w:spacing w:before="0" w:after="0" w:line="288" w:lineRule="auto"/>
        <w:rPr>
          <w:rFonts w:ascii="Verdana" w:hAnsi="Verdana"/>
          <w:color w:val="000000"/>
          <w:w w:val="0"/>
          <w:sz w:val="20"/>
          <w:szCs w:val="20"/>
          <w:lang w:val="pt-BR"/>
        </w:rPr>
      </w:pPr>
    </w:p>
    <w:p w14:paraId="13D84125"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lang w:val="pt-BR"/>
        </w:rPr>
      </w:pPr>
      <w:bookmarkStart w:id="382" w:name="_Ref428267447"/>
      <w:bookmarkStart w:id="383" w:name="_Ref382838835"/>
      <w:r w:rsidRPr="006B3CB1">
        <w:rPr>
          <w:rFonts w:ascii="Verdana" w:hAnsi="Verdana"/>
          <w:b w:val="0"/>
          <w:sz w:val="20"/>
          <w:szCs w:val="20"/>
          <w:u w:val="none"/>
          <w:lang w:val="pt-BR"/>
        </w:rPr>
        <w:t xml:space="preserve">Caso </w:t>
      </w:r>
      <w:r w:rsidRPr="006B3CB1">
        <w:rPr>
          <w:rFonts w:ascii="Verdana" w:hAnsi="Verdana"/>
          <w:sz w:val="20"/>
          <w:szCs w:val="20"/>
          <w:u w:val="none"/>
          <w:lang w:val="pt-BR"/>
        </w:rPr>
        <w:t>(a)</w:t>
      </w:r>
      <w:r w:rsidRPr="006B3CB1">
        <w:rPr>
          <w:rFonts w:ascii="Verdana" w:hAnsi="Verdana"/>
          <w:b w:val="0"/>
          <w:sz w:val="20"/>
          <w:szCs w:val="20"/>
          <w:u w:val="none"/>
          <w:lang w:val="pt-BR"/>
        </w:rPr>
        <w:t xml:space="preserve"> ocorra o vencimento antecipado das Debêntures ou </w:t>
      </w:r>
      <w:r w:rsidRPr="006B3CB1">
        <w:rPr>
          <w:rFonts w:ascii="Verdana" w:hAnsi="Verdana"/>
          <w:sz w:val="20"/>
          <w:szCs w:val="20"/>
          <w:u w:val="none"/>
          <w:lang w:val="pt-BR"/>
        </w:rPr>
        <w:t>(b)</w:t>
      </w:r>
      <w:r w:rsidRPr="006B3CB1">
        <w:rPr>
          <w:rFonts w:ascii="Verdana" w:hAnsi="Verdana"/>
          <w:b w:val="0"/>
          <w:sz w:val="20"/>
          <w:szCs w:val="20"/>
          <w:u w:val="none"/>
          <w:lang w:val="pt-BR"/>
        </w:rPr>
        <w:t xml:space="preserve"> caso, na Data de Vencimento, as Obrigações Garantidas não tenham sido quitadas, o Agente Fiduciário, nos termos do artigo 68 da Lei das Sociedades por Ações, fica por este ato, de forma irrevogável e irretratável, autorizado a tomar quaisquer providências necessárias para que os Debenturistas realizem seus créditos, incluindo a liquidação dos recursos decorrentes dos Direitos Cedidos Fiduciariamente, no todo ou em parte, podendo:</w:t>
      </w:r>
    </w:p>
    <w:p w14:paraId="6A47EBCD" w14:textId="77777777" w:rsidR="006B3CB1" w:rsidRPr="006B3CB1" w:rsidRDefault="006B3CB1" w:rsidP="006B3CB1">
      <w:pPr>
        <w:rPr>
          <w:lang w:eastAsia="x-none"/>
        </w:rPr>
      </w:pPr>
    </w:p>
    <w:p w14:paraId="642DFCA0" w14:textId="77777777" w:rsidR="006B3CB1" w:rsidRPr="006B3CB1" w:rsidRDefault="006B3CB1" w:rsidP="006B3CB1">
      <w:pPr>
        <w:numPr>
          <w:ilvl w:val="0"/>
          <w:numId w:val="56"/>
        </w:numPr>
        <w:tabs>
          <w:tab w:val="left" w:pos="1418"/>
        </w:tabs>
      </w:pPr>
      <w:r w:rsidRPr="006B3CB1">
        <w:t xml:space="preserve">a partir da data de ocorrência de vencimento antecipado das Debêntures ou caso, na Data de Vencimento, as Obrigações Garantidas não tenham sido quitadas, notificar o Agente de Contas, no prazo previsto neste Contrato, para que este notifique o Banco Depositário a reter todos os recursos existentes e a serem depositados nas Contas Vinculadas para o pagamento das Obrigações Garantidas nos termos do presente Contrato, observada a mecânica prevista na Cláusula 4.5 acima; </w:t>
      </w:r>
    </w:p>
    <w:p w14:paraId="53416835" w14:textId="77777777" w:rsidR="006B3CB1" w:rsidRPr="006B3CB1" w:rsidRDefault="006B3CB1" w:rsidP="006B3CB1"/>
    <w:p w14:paraId="0F478A2E" w14:textId="77777777" w:rsidR="006B3CB1" w:rsidRPr="006B3CB1" w:rsidRDefault="006B3CB1" w:rsidP="006B3CB1">
      <w:pPr>
        <w:numPr>
          <w:ilvl w:val="0"/>
          <w:numId w:val="56"/>
        </w:numPr>
        <w:tabs>
          <w:tab w:val="left" w:pos="1418"/>
        </w:tabs>
      </w:pPr>
      <w:r w:rsidRPr="006B3CB1">
        <w:t>receber e utilizar todos e quaisquer recursos relativos aos Direitos Cedidos Fiduciariamente depositados nas Contas Vinculados, aplicando-os no pagamento das Obrigações Garantidas, nos termos da legislação e regulamentação aplicáveis;</w:t>
      </w:r>
    </w:p>
    <w:p w14:paraId="468CC0C8" w14:textId="77777777" w:rsidR="006B3CB1" w:rsidRPr="006B3CB1" w:rsidRDefault="006B3CB1" w:rsidP="006B3CB1"/>
    <w:p w14:paraId="20CC89BB" w14:textId="77777777" w:rsidR="006B3CB1" w:rsidRPr="006B3CB1" w:rsidRDefault="006B3CB1" w:rsidP="006B3CB1">
      <w:pPr>
        <w:numPr>
          <w:ilvl w:val="0"/>
          <w:numId w:val="56"/>
        </w:numPr>
        <w:tabs>
          <w:tab w:val="left" w:pos="1418"/>
        </w:tabs>
      </w:pPr>
      <w:r w:rsidRPr="006B3CB1">
        <w:t xml:space="preserve">tomar as medidas para consolidar a propriedade plena dos Direitos Cedidos Fiduciariamente em caso de excussão da presente Cessão Fiduciária; e </w:t>
      </w:r>
    </w:p>
    <w:p w14:paraId="61CC92F0" w14:textId="77777777" w:rsidR="006B3CB1" w:rsidRPr="006B3CB1" w:rsidRDefault="006B3CB1" w:rsidP="006B3CB1"/>
    <w:p w14:paraId="002DF063" w14:textId="77777777" w:rsidR="006B3CB1" w:rsidRPr="006B3CB1" w:rsidRDefault="006B3CB1" w:rsidP="006B3CB1">
      <w:pPr>
        <w:numPr>
          <w:ilvl w:val="0"/>
          <w:numId w:val="56"/>
        </w:numPr>
        <w:tabs>
          <w:tab w:val="left" w:pos="1418"/>
        </w:tabs>
      </w:pPr>
      <w:r w:rsidRPr="006B3CB1">
        <w:t>conservar a posse dos Direitos Cedidos Fiduciariamente, bem como dos instrumentos que o representam, contra qualquer detentor, inclusive a própria Emissora.</w:t>
      </w:r>
      <w:bookmarkEnd w:id="382"/>
      <w:bookmarkEnd w:id="383"/>
    </w:p>
    <w:p w14:paraId="7D6BA85A" w14:textId="77777777" w:rsidR="006B3CB1" w:rsidRPr="006B3CB1" w:rsidRDefault="006B3CB1" w:rsidP="006B3CB1"/>
    <w:p w14:paraId="26269336"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u w:val="none"/>
          <w:lang w:val="pt-BR"/>
        </w:rPr>
      </w:pPr>
      <w:r w:rsidRPr="006B3CB1">
        <w:rPr>
          <w:rFonts w:ascii="Verdana" w:hAnsi="Verdana"/>
          <w:b w:val="0"/>
          <w:sz w:val="20"/>
          <w:szCs w:val="20"/>
          <w:u w:val="none"/>
          <w:lang w:val="pt-BR"/>
        </w:rPr>
        <w:t>A movimentação das Contas Vinculadas na ocorrência de vencimento antecipado deverá observar a mecânica prevista na Cláusula 4.5 acima.</w:t>
      </w:r>
    </w:p>
    <w:p w14:paraId="30EA52EA" w14:textId="77777777" w:rsidR="006B3CB1" w:rsidRPr="006B3CB1" w:rsidRDefault="006B3CB1" w:rsidP="006B3CB1">
      <w:pPr>
        <w:rPr>
          <w:lang w:val="x-none"/>
        </w:rPr>
      </w:pPr>
    </w:p>
    <w:p w14:paraId="287B9BBF"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 xml:space="preserve">As Cedentes, neste ato, outorgam ao Agente Fiduciário, na qualidade de representante da comunhão dos Debenturistas, de forma irrevogável e irretratável, nos termos dos artigos 684 e 685 do Código Civil, como condição do negócio e até a integral quitação de todas as Obrigações Garantidas, instrumento de mandato na forma do </w:t>
      </w:r>
      <w:r w:rsidRPr="006B3CB1">
        <w:rPr>
          <w:rFonts w:ascii="Verdana" w:hAnsi="Verdana"/>
          <w:b w:val="0"/>
          <w:sz w:val="20"/>
          <w:szCs w:val="20"/>
          <w:lang w:val="pt-BR"/>
        </w:rPr>
        <w:t>Anexo XI</w:t>
      </w:r>
      <w:r w:rsidRPr="006B3CB1">
        <w:rPr>
          <w:rFonts w:ascii="Verdana" w:hAnsi="Verdana"/>
          <w:b w:val="0"/>
          <w:sz w:val="20"/>
          <w:szCs w:val="20"/>
          <w:u w:val="none"/>
          <w:lang w:val="pt-BR"/>
        </w:rPr>
        <w:t xml:space="preserve"> ao presente Contrato, conforme artigo 653 do Código Civil Brasileiro, nomeando-o como procurador, a fim de que, caso não cumpram qualquer das obrigações a que se refere a Cláusula 3 deste Contrato e/ou caso seja caracterizado o vencimento antecipado das Debêntures ou caso, na Data de Vencimento, as Obrigações Garantidas não tenham sido quitadas, este possa, durante a vigência deste Contrato</w:t>
      </w:r>
      <w:r w:rsidRPr="006B3CB1">
        <w:rPr>
          <w:rFonts w:ascii="Verdana" w:hAnsi="Verdana"/>
          <w:b w:val="0"/>
          <w:color w:val="000000"/>
          <w:sz w:val="20"/>
          <w:szCs w:val="20"/>
          <w:u w:val="none"/>
          <w:lang w:val="pt-BR"/>
        </w:rPr>
        <w:t xml:space="preserve">: </w:t>
      </w:r>
      <w:r w:rsidRPr="006B3CB1">
        <w:rPr>
          <w:rFonts w:ascii="Verdana" w:hAnsi="Verdana"/>
          <w:color w:val="000000"/>
          <w:sz w:val="20"/>
          <w:szCs w:val="20"/>
          <w:u w:val="none"/>
          <w:lang w:val="pt-BR"/>
        </w:rPr>
        <w:t xml:space="preserve">(i) </w:t>
      </w:r>
      <w:r w:rsidRPr="006B3CB1">
        <w:rPr>
          <w:rFonts w:ascii="Verdana" w:hAnsi="Verdana"/>
          <w:b w:val="0"/>
          <w:color w:val="000000"/>
          <w:sz w:val="20"/>
          <w:szCs w:val="20"/>
          <w:u w:val="none"/>
          <w:lang w:val="pt-BR"/>
        </w:rPr>
        <w:t>assinar todos e quaisquer instrumentos e praticar todos os atos perante qualquer terceiro ou autoridade governamental que sejam consistentes com os termos deste Contrato e necessários para a consecução dos objetivos estabelecidos neste Contrato,</w:t>
      </w:r>
      <w:r w:rsidRPr="006B3CB1">
        <w:rPr>
          <w:rFonts w:ascii="Verdana" w:hAnsi="Verdana"/>
          <w:b w:val="0"/>
          <w:sz w:val="20"/>
          <w:szCs w:val="20"/>
          <w:u w:val="none"/>
          <w:lang w:val="pt-BR"/>
        </w:rPr>
        <w:t xml:space="preserve"> incluindo, mas não se </w:t>
      </w:r>
      <w:r w:rsidRPr="006B3CB1">
        <w:rPr>
          <w:rFonts w:ascii="Verdana" w:hAnsi="Verdana"/>
          <w:b w:val="0"/>
          <w:sz w:val="20"/>
          <w:szCs w:val="20"/>
          <w:u w:val="none"/>
          <w:lang w:val="pt-BR"/>
        </w:rPr>
        <w:lastRenderedPageBreak/>
        <w:t>limitando a, notificar, comunicar e/ou, de qualquer outra forma, informar terceiros sobre a Cessão Fiduciária, bem como tomar posse, reter, alienar, cobrar, receber, imediatamente vender, ceder, outorgar opção ou opções de compra ou de outro modo alienar e entregar os Direitos Cedidos Fiduciariamente, no todo ou em parte</w:t>
      </w:r>
      <w:r w:rsidRPr="006B3CB1">
        <w:rPr>
          <w:rFonts w:ascii="Verdana" w:hAnsi="Verdana"/>
          <w:b w:val="0"/>
          <w:color w:val="000000"/>
          <w:sz w:val="20"/>
          <w:szCs w:val="20"/>
          <w:u w:val="none"/>
          <w:lang w:val="pt-BR"/>
        </w:rPr>
        <w:t>;</w:t>
      </w:r>
      <w:r w:rsidRPr="006B3CB1">
        <w:rPr>
          <w:rFonts w:ascii="Verdana" w:hAnsi="Verdana"/>
          <w:color w:val="000000"/>
          <w:sz w:val="20"/>
          <w:szCs w:val="20"/>
          <w:u w:val="none"/>
          <w:lang w:val="pt-BR"/>
        </w:rPr>
        <w:t>(</w:t>
      </w:r>
      <w:proofErr w:type="spellStart"/>
      <w:r w:rsidRPr="006B3CB1">
        <w:rPr>
          <w:rFonts w:ascii="Verdana" w:hAnsi="Verdana"/>
          <w:color w:val="000000"/>
          <w:sz w:val="20"/>
          <w:szCs w:val="20"/>
          <w:u w:val="none"/>
          <w:lang w:val="pt-BR"/>
        </w:rPr>
        <w:t>ii</w:t>
      </w:r>
      <w:proofErr w:type="spellEnd"/>
      <w:r w:rsidRPr="006B3CB1">
        <w:rPr>
          <w:rFonts w:ascii="Verdana" w:hAnsi="Verdana"/>
          <w:color w:val="000000"/>
          <w:sz w:val="20"/>
          <w:szCs w:val="20"/>
          <w:u w:val="none"/>
          <w:lang w:val="pt-BR"/>
        </w:rPr>
        <w:t xml:space="preserve">) </w:t>
      </w:r>
      <w:r w:rsidRPr="006B3CB1">
        <w:rPr>
          <w:rFonts w:ascii="Verdana" w:hAnsi="Verdana"/>
          <w:b w:val="0"/>
          <w:color w:val="000000"/>
          <w:sz w:val="20"/>
          <w:szCs w:val="20"/>
          <w:u w:val="none"/>
          <w:lang w:val="pt-BR"/>
        </w:rPr>
        <w:t xml:space="preserve">praticar atos para proceder ao registro e/ou averbação da Cessão Fiduciária, assinando formulários, pedidos e requerimentos; </w:t>
      </w:r>
      <w:r w:rsidRPr="006B3CB1">
        <w:rPr>
          <w:rFonts w:ascii="Verdana" w:hAnsi="Verdana"/>
          <w:color w:val="000000"/>
          <w:sz w:val="20"/>
          <w:szCs w:val="20"/>
          <w:u w:val="none"/>
          <w:lang w:val="pt-BR"/>
        </w:rPr>
        <w:t>(</w:t>
      </w:r>
      <w:proofErr w:type="spellStart"/>
      <w:r w:rsidRPr="006B3CB1">
        <w:rPr>
          <w:rFonts w:ascii="Verdana" w:hAnsi="Verdana"/>
          <w:color w:val="000000"/>
          <w:sz w:val="20"/>
          <w:szCs w:val="20"/>
          <w:u w:val="none"/>
          <w:lang w:val="pt-BR"/>
        </w:rPr>
        <w:t>iii</w:t>
      </w:r>
      <w:proofErr w:type="spellEnd"/>
      <w:r w:rsidRPr="006B3CB1">
        <w:rPr>
          <w:rFonts w:ascii="Verdana" w:hAnsi="Verdana"/>
          <w:color w:val="000000"/>
          <w:sz w:val="20"/>
          <w:szCs w:val="20"/>
          <w:u w:val="none"/>
          <w:lang w:val="pt-BR"/>
        </w:rPr>
        <w:t>)</w:t>
      </w:r>
      <w:r w:rsidRPr="006B3CB1">
        <w:rPr>
          <w:rFonts w:ascii="Verdana" w:hAnsi="Verdana"/>
          <w:b w:val="0"/>
          <w:color w:val="000000"/>
          <w:sz w:val="20"/>
          <w:szCs w:val="20"/>
          <w:u w:val="none"/>
          <w:lang w:val="pt-BR"/>
        </w:rPr>
        <w:t xml:space="preserve"> utilizar os recursos oriundos da venda dos Direitos Cedidos Fiduciariamente na amortização ou, se possível, liquidação das Obrigações Garantidas devidas e não pagas e de todos e quaisquer tributos e despesas incidentes sobre a cessão, venda ou transferência dos Direitos Cedidos Fiduciariamente ou incidentes sobre o pagamento aos Debenturistas do montante de seus créditos, entregando, ao final, às Cedentes o que porventura sobejar; e </w:t>
      </w:r>
      <w:r w:rsidRPr="006B3CB1">
        <w:rPr>
          <w:rFonts w:ascii="Verdana" w:hAnsi="Verdana"/>
          <w:color w:val="000000"/>
          <w:sz w:val="20"/>
          <w:szCs w:val="20"/>
          <w:u w:val="none"/>
          <w:lang w:val="pt-BR"/>
        </w:rPr>
        <w:t>(</w:t>
      </w:r>
      <w:proofErr w:type="spellStart"/>
      <w:r w:rsidRPr="006B3CB1">
        <w:rPr>
          <w:rFonts w:ascii="Verdana" w:hAnsi="Verdana"/>
          <w:color w:val="000000"/>
          <w:sz w:val="20"/>
          <w:szCs w:val="20"/>
          <w:u w:val="none"/>
          <w:lang w:val="pt-BR"/>
        </w:rPr>
        <w:t>iv</w:t>
      </w:r>
      <w:proofErr w:type="spellEnd"/>
      <w:r w:rsidRPr="006B3CB1">
        <w:rPr>
          <w:rFonts w:ascii="Verdana" w:hAnsi="Verdana"/>
          <w:color w:val="000000"/>
          <w:sz w:val="20"/>
          <w:szCs w:val="20"/>
          <w:u w:val="none"/>
          <w:lang w:val="pt-BR"/>
        </w:rPr>
        <w:t xml:space="preserve">) </w:t>
      </w:r>
      <w:r w:rsidRPr="006B3CB1">
        <w:rPr>
          <w:rFonts w:ascii="Verdana" w:hAnsi="Verdana"/>
          <w:b w:val="0"/>
          <w:color w:val="000000"/>
          <w:sz w:val="20"/>
          <w:szCs w:val="20"/>
          <w:u w:val="none"/>
          <w:lang w:val="pt-BR"/>
        </w:rPr>
        <w:t>praticar qualquer ato e firmar qualquer instrumento necessário ao bom e fiel cumprimento deste mandato nos termos e para os fins do presente Contrato, sendo-lhe conferido todos os poderes que lhe são assegurados pela legislação vigente, inclusive os poderes "</w:t>
      </w:r>
      <w:r w:rsidRPr="006B3CB1">
        <w:rPr>
          <w:rFonts w:ascii="Verdana" w:hAnsi="Verdana"/>
          <w:b w:val="0"/>
          <w:i/>
          <w:color w:val="000000"/>
          <w:sz w:val="20"/>
          <w:szCs w:val="20"/>
          <w:u w:val="none"/>
          <w:lang w:val="pt-BR"/>
        </w:rPr>
        <w:t>ad judicia</w:t>
      </w:r>
      <w:r w:rsidRPr="006B3CB1">
        <w:rPr>
          <w:rFonts w:ascii="Verdana" w:hAnsi="Verdana"/>
          <w:b w:val="0"/>
          <w:color w:val="000000"/>
          <w:sz w:val="20"/>
          <w:szCs w:val="20"/>
          <w:u w:val="none"/>
          <w:lang w:val="pt-BR"/>
        </w:rPr>
        <w:t>" e "</w:t>
      </w:r>
      <w:r w:rsidRPr="006B3CB1">
        <w:rPr>
          <w:rFonts w:ascii="Verdana" w:hAnsi="Verdana"/>
          <w:b w:val="0"/>
          <w:i/>
          <w:color w:val="000000"/>
          <w:sz w:val="20"/>
          <w:szCs w:val="20"/>
          <w:u w:val="none"/>
          <w:lang w:val="pt-BR"/>
        </w:rPr>
        <w:t>ad negotia</w:t>
      </w:r>
      <w:r w:rsidRPr="006B3CB1">
        <w:rPr>
          <w:rFonts w:ascii="Verdana" w:hAnsi="Verdana"/>
          <w:b w:val="0"/>
          <w:color w:val="000000"/>
          <w:sz w:val="20"/>
          <w:szCs w:val="20"/>
          <w:u w:val="none"/>
          <w:lang w:val="pt-BR"/>
        </w:rPr>
        <w:t xml:space="preserve">", incluindo ainda </w:t>
      </w:r>
      <w:r w:rsidRPr="006B3CB1">
        <w:rPr>
          <w:rFonts w:ascii="Verdana" w:hAnsi="Verdana"/>
          <w:b w:val="0"/>
          <w:sz w:val="20"/>
          <w:szCs w:val="20"/>
          <w:u w:val="none"/>
          <w:lang w:val="pt-BR"/>
        </w:rPr>
        <w:t>todos os poderes que lhe são assegurados pela legislação vigente.</w:t>
      </w:r>
    </w:p>
    <w:p w14:paraId="2912C5D4" w14:textId="77777777" w:rsidR="006B3CB1" w:rsidRPr="006B3CB1" w:rsidRDefault="006B3CB1" w:rsidP="006B3CB1"/>
    <w:p w14:paraId="503C2EE1"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 xml:space="preserve">As Cedentes e o Agente Fiduciário desde já concordam expressamente que os instrumentos de mandato outorgados, na forma do </w:t>
      </w:r>
      <w:r w:rsidRPr="006B3CB1">
        <w:rPr>
          <w:rFonts w:ascii="Verdana" w:hAnsi="Verdana"/>
          <w:b w:val="0"/>
          <w:sz w:val="20"/>
          <w:szCs w:val="20"/>
          <w:lang w:val="pt-BR"/>
        </w:rPr>
        <w:t>Anexo XI</w:t>
      </w:r>
      <w:r w:rsidRPr="006B3CB1">
        <w:rPr>
          <w:rFonts w:ascii="Verdana" w:hAnsi="Verdana"/>
          <w:b w:val="0"/>
          <w:sz w:val="20"/>
          <w:szCs w:val="20"/>
          <w:u w:val="none"/>
          <w:lang w:val="pt-BR"/>
        </w:rPr>
        <w:t xml:space="preserve"> ao presente, vigorarão pelo prazo de 1 (um) ano contado desde a data de sua assinatura, devendo ser renovadas ano a ano com antecedência mínima de 30 (trinta) dias do vencimento do mencionado instrumento de mandato, até </w:t>
      </w:r>
      <w:r w:rsidRPr="006B3CB1">
        <w:rPr>
          <w:rFonts w:ascii="Verdana" w:hAnsi="Verdana"/>
          <w:sz w:val="20"/>
          <w:szCs w:val="20"/>
          <w:u w:val="none"/>
          <w:lang w:val="pt-BR"/>
        </w:rPr>
        <w:t>(i)</w:t>
      </w:r>
      <w:r w:rsidRPr="006B3CB1">
        <w:rPr>
          <w:rFonts w:ascii="Verdana" w:hAnsi="Verdana"/>
          <w:b w:val="0"/>
          <w:sz w:val="20"/>
          <w:szCs w:val="20"/>
          <w:u w:val="none"/>
          <w:lang w:val="pt-BR"/>
        </w:rPr>
        <w:t xml:space="preserve"> o pleno e integral cumprimento das Obrigações Garantidas; ou </w:t>
      </w:r>
      <w:r w:rsidRPr="006B3CB1">
        <w:rPr>
          <w:rFonts w:ascii="Verdana" w:hAnsi="Verdana"/>
          <w:sz w:val="20"/>
          <w:szCs w:val="20"/>
          <w:u w:val="none"/>
          <w:lang w:val="pt-BR"/>
        </w:rPr>
        <w:t>(</w:t>
      </w:r>
      <w:proofErr w:type="spellStart"/>
      <w:r w:rsidRPr="006B3CB1">
        <w:rPr>
          <w:rFonts w:ascii="Verdana" w:hAnsi="Verdana"/>
          <w:sz w:val="20"/>
          <w:szCs w:val="20"/>
          <w:u w:val="none"/>
          <w:lang w:val="pt-BR"/>
        </w:rPr>
        <w:t>ii</w:t>
      </w:r>
      <w:proofErr w:type="spellEnd"/>
      <w:r w:rsidRPr="006B3CB1">
        <w:rPr>
          <w:rFonts w:ascii="Verdana" w:hAnsi="Verdana"/>
          <w:sz w:val="20"/>
          <w:szCs w:val="20"/>
          <w:u w:val="none"/>
          <w:lang w:val="pt-BR"/>
        </w:rPr>
        <w:t>)</w:t>
      </w:r>
      <w:r w:rsidRPr="006B3CB1">
        <w:rPr>
          <w:rFonts w:ascii="Verdana" w:hAnsi="Verdana"/>
          <w:b w:val="0"/>
          <w:sz w:val="20"/>
          <w:szCs w:val="20"/>
          <w:u w:val="none"/>
          <w:lang w:val="pt-BR"/>
        </w:rPr>
        <w:t xml:space="preserve"> que a Cessão Fiduciária objeto deste Contrato seja totalmente excutida e os Debenturistas tenham recebido o produto dos Direitos Cedidos Fiduciariamente de forma definitiva e incontestável, o que ocorrer primeiro.</w:t>
      </w:r>
    </w:p>
    <w:p w14:paraId="2FDF57EA" w14:textId="77777777" w:rsidR="006B3CB1" w:rsidRPr="006B3CB1" w:rsidRDefault="006B3CB1" w:rsidP="006B3CB1">
      <w:pPr>
        <w:pStyle w:val="Level3"/>
        <w:numPr>
          <w:ilvl w:val="0"/>
          <w:numId w:val="0"/>
        </w:numPr>
        <w:autoSpaceDE w:val="0"/>
        <w:autoSpaceDN w:val="0"/>
        <w:adjustRightInd w:val="0"/>
        <w:spacing w:after="0" w:line="288" w:lineRule="auto"/>
        <w:ind w:left="1247"/>
        <w:rPr>
          <w:rFonts w:ascii="Verdana" w:hAnsi="Verdana"/>
          <w:kern w:val="0"/>
          <w:szCs w:val="20"/>
        </w:rPr>
      </w:pPr>
    </w:p>
    <w:p w14:paraId="263C6E3F"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Qualquer custo ou despesa comprovadamente incorrido pelo Agente Fiduciário, na qualidade de representante dos Debenturistas ou diretamente pelos Debenturistas em decorrência de registros, averbações, processos, procedimentos e/ou outras medidas judiciais ou extrajudiciais necessários à manutenção plena dos direitos e obrigações constantes deste Contrato, ao bom e fiel cumprimento de seu mandato e ao recebimento do produto da excussão da garantia objeto desta Contrato e à salvaguarda dos direitos e prerrogativas dos Debenturistas previstos neste Contrato, incluindo custos, taxas, despesas, emolumentos, honorários advocatícios e periciais fixados em sentença judicial transitada em julgado, ou quaisquer outros custos ou despesas comprovadamente incorridos relacionados com tais processos, procedimentos ou medidas, será de responsabilidade integral das Cedentes, devendo ser reembolsado ao Agente Fiduciário, na qualidade de representante dos Debenturistas e/ou aos Debenturistas, observados os prazos, condições e termos previstos na Escritura de Emissão.</w:t>
      </w:r>
    </w:p>
    <w:p w14:paraId="775E303D" w14:textId="77777777" w:rsidR="006B3CB1" w:rsidRPr="006B3CB1" w:rsidRDefault="006B3CB1" w:rsidP="006B3CB1">
      <w:pPr>
        <w:pStyle w:val="Level3"/>
        <w:numPr>
          <w:ilvl w:val="0"/>
          <w:numId w:val="0"/>
        </w:numPr>
        <w:autoSpaceDE w:val="0"/>
        <w:autoSpaceDN w:val="0"/>
        <w:adjustRightInd w:val="0"/>
        <w:spacing w:after="0" w:line="288" w:lineRule="auto"/>
        <w:ind w:left="1247"/>
        <w:rPr>
          <w:rFonts w:ascii="Verdana" w:hAnsi="Verdana"/>
          <w:kern w:val="0"/>
          <w:szCs w:val="20"/>
        </w:rPr>
      </w:pPr>
    </w:p>
    <w:p w14:paraId="736D8DB1"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 xml:space="preserve">Sem prejuízo das demais Garantias constituídas no âmbito da Emissão, caso seja excutida a Cessão Fiduciária pelo Agente Fiduciário, nos termos e condições definidos pelos Debenturistas reunidos em Assembleia Geral de Debenturistas, deverá o Agente Fiduciário empregar o produto da excussão para a satisfação das Obrigações Garantidas </w:t>
      </w:r>
      <w:r w:rsidRPr="006B3CB1">
        <w:rPr>
          <w:rFonts w:ascii="Verdana" w:hAnsi="Verdana"/>
          <w:b w:val="0"/>
          <w:sz w:val="20"/>
          <w:szCs w:val="20"/>
          <w:u w:val="none"/>
          <w:lang w:val="pt-BR"/>
        </w:rPr>
        <w:lastRenderedPageBreak/>
        <w:t>e de qualquer outro encargo incidente sobre as Obrigações Garantidas e despesas eventualmente realizadas para sua cobrança.</w:t>
      </w:r>
    </w:p>
    <w:p w14:paraId="4CE1B11E"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0954A272" w14:textId="77777777" w:rsidR="006B3CB1" w:rsidRPr="006B3CB1" w:rsidRDefault="006B3CB1" w:rsidP="006B3CB1">
      <w:pPr>
        <w:pStyle w:val="titulo2"/>
        <w:keepNext w:val="0"/>
        <w:numPr>
          <w:ilvl w:val="2"/>
          <w:numId w:val="58"/>
        </w:numPr>
        <w:spacing w:before="0" w:after="0" w:line="288" w:lineRule="auto"/>
        <w:rPr>
          <w:rFonts w:ascii="Verdana" w:hAnsi="Verdana"/>
          <w:bCs/>
          <w:sz w:val="20"/>
          <w:szCs w:val="20"/>
          <w:lang w:val="pt-BR"/>
        </w:rPr>
      </w:pPr>
      <w:r w:rsidRPr="006B3CB1">
        <w:rPr>
          <w:rFonts w:ascii="Verdana" w:hAnsi="Verdana"/>
          <w:b w:val="0"/>
          <w:sz w:val="20"/>
          <w:szCs w:val="20"/>
          <w:u w:val="none"/>
          <w:lang w:val="pt-BR"/>
        </w:rPr>
        <w:t xml:space="preserve">Caso os recursos apurados de acordo com os procedimentos de excussão previstos nesta Cláusula 8 não sejam suficientes para quitar simultaneamente todas as Obrigações Garantidas, tais recursos deverão ser imputados na seguinte ordem, de tal forma que, uma vez quitados os valores referentes ao primeiro item, os recursos sejam alocados para o item imediatamente seguinte, e assim sucessivamente: </w:t>
      </w:r>
      <w:r w:rsidRPr="006B3CB1">
        <w:rPr>
          <w:rFonts w:ascii="Verdana" w:hAnsi="Verdana"/>
          <w:sz w:val="20"/>
          <w:szCs w:val="20"/>
          <w:u w:val="none"/>
          <w:lang w:val="pt-BR"/>
        </w:rPr>
        <w:t>(i)</w:t>
      </w:r>
      <w:r w:rsidRPr="006B3CB1">
        <w:rPr>
          <w:rFonts w:ascii="Verdana" w:hAnsi="Verdana"/>
          <w:b w:val="0"/>
          <w:sz w:val="20"/>
          <w:szCs w:val="20"/>
          <w:u w:val="none"/>
          <w:lang w:val="pt-BR"/>
        </w:rPr>
        <w:t xml:space="preserve"> quaisquer valores devidos ao Agente Fiduciário, na forma prevista no artigo 13, parágrafo 2º da Instrução da CVM nº 583, de 20 de dezembro de 2016, conforme alterada; </w:t>
      </w:r>
      <w:r w:rsidRPr="006B3CB1">
        <w:rPr>
          <w:rFonts w:ascii="Verdana" w:hAnsi="Verdana"/>
          <w:sz w:val="20"/>
          <w:szCs w:val="20"/>
          <w:u w:val="none"/>
          <w:lang w:val="pt-BR"/>
        </w:rPr>
        <w:t>(</w:t>
      </w:r>
      <w:proofErr w:type="spellStart"/>
      <w:r w:rsidRPr="006B3CB1">
        <w:rPr>
          <w:rFonts w:ascii="Verdana" w:hAnsi="Verdana"/>
          <w:sz w:val="20"/>
          <w:szCs w:val="20"/>
          <w:u w:val="none"/>
          <w:lang w:val="pt-BR"/>
        </w:rPr>
        <w:t>ii</w:t>
      </w:r>
      <w:proofErr w:type="spellEnd"/>
      <w:r w:rsidRPr="006B3CB1">
        <w:rPr>
          <w:rFonts w:ascii="Verdana" w:hAnsi="Verdana"/>
          <w:sz w:val="20"/>
          <w:szCs w:val="20"/>
          <w:u w:val="none"/>
          <w:lang w:val="pt-BR"/>
        </w:rPr>
        <w:t>)</w:t>
      </w:r>
      <w:r w:rsidRPr="006B3CB1">
        <w:rPr>
          <w:rFonts w:ascii="Verdana" w:hAnsi="Verdana"/>
          <w:b w:val="0"/>
          <w:sz w:val="20"/>
          <w:szCs w:val="20"/>
          <w:u w:val="none"/>
          <w:lang w:val="pt-BR"/>
        </w:rPr>
        <w:t> quaisquer valores devidos pelas Cedentes, nos termos da Escritura de Emissão, deste Contrato ou dos demais documentos da Emissão, que não sejam os valores a que se referem o item (i) acima e os itens (</w:t>
      </w:r>
      <w:proofErr w:type="spellStart"/>
      <w:r w:rsidRPr="006B3CB1">
        <w:rPr>
          <w:rFonts w:ascii="Verdana" w:hAnsi="Verdana"/>
          <w:b w:val="0"/>
          <w:sz w:val="20"/>
          <w:szCs w:val="20"/>
          <w:u w:val="none"/>
          <w:lang w:val="pt-BR"/>
        </w:rPr>
        <w:t>ii</w:t>
      </w:r>
      <w:proofErr w:type="spellEnd"/>
      <w:r w:rsidRPr="006B3CB1">
        <w:rPr>
          <w:rFonts w:ascii="Verdana" w:hAnsi="Verdana"/>
          <w:b w:val="0"/>
          <w:sz w:val="20"/>
          <w:szCs w:val="20"/>
          <w:u w:val="none"/>
          <w:lang w:val="pt-BR"/>
        </w:rPr>
        <w:t>) e (</w:t>
      </w:r>
      <w:proofErr w:type="spellStart"/>
      <w:r w:rsidRPr="006B3CB1">
        <w:rPr>
          <w:rFonts w:ascii="Verdana" w:hAnsi="Verdana"/>
          <w:b w:val="0"/>
          <w:sz w:val="20"/>
          <w:szCs w:val="20"/>
          <w:u w:val="none"/>
          <w:lang w:val="pt-BR"/>
        </w:rPr>
        <w:t>iii</w:t>
      </w:r>
      <w:proofErr w:type="spellEnd"/>
      <w:r w:rsidRPr="006B3CB1">
        <w:rPr>
          <w:rFonts w:ascii="Verdana" w:hAnsi="Verdana"/>
          <w:b w:val="0"/>
          <w:sz w:val="20"/>
          <w:szCs w:val="20"/>
          <w:u w:val="none"/>
          <w:lang w:val="pt-BR"/>
        </w:rPr>
        <w:t xml:space="preserve">) abaixo; </w:t>
      </w:r>
      <w:r w:rsidRPr="006B3CB1">
        <w:rPr>
          <w:rFonts w:ascii="Verdana" w:hAnsi="Verdana"/>
          <w:sz w:val="20"/>
          <w:szCs w:val="20"/>
          <w:u w:val="none"/>
          <w:lang w:val="pt-BR"/>
        </w:rPr>
        <w:t>(</w:t>
      </w:r>
      <w:proofErr w:type="spellStart"/>
      <w:r w:rsidRPr="006B3CB1">
        <w:rPr>
          <w:rFonts w:ascii="Verdana" w:hAnsi="Verdana"/>
          <w:sz w:val="20"/>
          <w:szCs w:val="20"/>
          <w:u w:val="none"/>
          <w:lang w:val="pt-BR"/>
        </w:rPr>
        <w:t>iii</w:t>
      </w:r>
      <w:proofErr w:type="spellEnd"/>
      <w:r w:rsidRPr="006B3CB1">
        <w:rPr>
          <w:rFonts w:ascii="Verdana" w:hAnsi="Verdana"/>
          <w:sz w:val="20"/>
          <w:szCs w:val="20"/>
          <w:u w:val="none"/>
          <w:lang w:val="pt-BR"/>
        </w:rPr>
        <w:t>)</w:t>
      </w:r>
      <w:r w:rsidRPr="006B3CB1">
        <w:rPr>
          <w:rFonts w:ascii="Verdana" w:hAnsi="Verdana"/>
          <w:b w:val="0"/>
          <w:bCs/>
          <w:sz w:val="20"/>
          <w:szCs w:val="20"/>
          <w:u w:val="none"/>
          <w:lang w:val="pt-BR"/>
        </w:rPr>
        <w:t> </w:t>
      </w:r>
      <w:r w:rsidRPr="006B3CB1">
        <w:rPr>
          <w:rFonts w:ascii="Verdana" w:hAnsi="Verdana"/>
          <w:b w:val="0"/>
          <w:sz w:val="20"/>
          <w:szCs w:val="20"/>
          <w:u w:val="none"/>
          <w:lang w:val="pt-BR"/>
        </w:rPr>
        <w:t xml:space="preserve">Remuneração, Encargos Moratórios e demais encargos (incluindo prêmios) devidos sob as Obrigações Garantidas; e </w:t>
      </w:r>
      <w:r w:rsidRPr="006B3CB1">
        <w:rPr>
          <w:rFonts w:ascii="Verdana" w:hAnsi="Verdana"/>
          <w:sz w:val="20"/>
          <w:szCs w:val="20"/>
          <w:u w:val="none"/>
          <w:lang w:val="pt-BR"/>
        </w:rPr>
        <w:t>(</w:t>
      </w:r>
      <w:proofErr w:type="spellStart"/>
      <w:r w:rsidRPr="006B3CB1">
        <w:rPr>
          <w:rFonts w:ascii="Verdana" w:hAnsi="Verdana"/>
          <w:sz w:val="20"/>
          <w:szCs w:val="20"/>
          <w:u w:val="none"/>
          <w:lang w:val="pt-BR"/>
        </w:rPr>
        <w:t>iv</w:t>
      </w:r>
      <w:proofErr w:type="spellEnd"/>
      <w:r w:rsidRPr="006B3CB1">
        <w:rPr>
          <w:rFonts w:ascii="Verdana" w:hAnsi="Verdana"/>
          <w:sz w:val="20"/>
          <w:szCs w:val="20"/>
          <w:u w:val="none"/>
          <w:lang w:val="pt-BR"/>
        </w:rPr>
        <w:t>)</w:t>
      </w:r>
      <w:r w:rsidRPr="006B3CB1">
        <w:rPr>
          <w:rFonts w:ascii="Verdana" w:hAnsi="Verdana"/>
          <w:b w:val="0"/>
          <w:sz w:val="20"/>
          <w:szCs w:val="20"/>
          <w:u w:val="none"/>
          <w:lang w:val="pt-BR"/>
        </w:rPr>
        <w:t> saldo do Valor Nominal Unitário e saldo do Valor Nominal Unitário Atualizado das Debêntures em circulação.</w:t>
      </w:r>
    </w:p>
    <w:p w14:paraId="0EE89B07" w14:textId="77777777" w:rsidR="006B3CB1" w:rsidRPr="006B3CB1" w:rsidRDefault="006B3CB1" w:rsidP="006B3CB1">
      <w:pPr>
        <w:pStyle w:val="Level2"/>
        <w:numPr>
          <w:ilvl w:val="0"/>
          <w:numId w:val="0"/>
        </w:numPr>
        <w:tabs>
          <w:tab w:val="left" w:pos="1418"/>
        </w:tabs>
        <w:spacing w:after="0" w:line="288" w:lineRule="auto"/>
        <w:rPr>
          <w:rFonts w:ascii="Verdana" w:hAnsi="Verdana"/>
          <w:bCs/>
          <w:szCs w:val="20"/>
        </w:rPr>
      </w:pPr>
    </w:p>
    <w:p w14:paraId="0C900415"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As Cedentes permanecerão responsáveis pelo saldo devedor das Obrigações Garantidas que não tiverem sido pagas, sem prejuízo dos acréscimos de Remuneração, Encargos Moratórios e outros prêmios e encargos incidentes sobre o saldo devedor das Obrigações Garantidas enquanto não forem pagas, declarando as Cedentes, neste ato, se tratar de dívida líquida e certa, passível de cobrança extrajudicial ou por meio de processo de execução judicial.</w:t>
      </w:r>
    </w:p>
    <w:p w14:paraId="0BF95760" w14:textId="77777777" w:rsidR="006B3CB1" w:rsidRPr="006B3CB1" w:rsidRDefault="006B3CB1" w:rsidP="006B3CB1"/>
    <w:p w14:paraId="7799A4C2" w14:textId="77777777" w:rsidR="006B3CB1" w:rsidRPr="006B3CB1" w:rsidRDefault="006B3CB1" w:rsidP="006B3CB1">
      <w:pPr>
        <w:pStyle w:val="titulo2"/>
        <w:keepNext w:val="0"/>
        <w:numPr>
          <w:ilvl w:val="2"/>
          <w:numId w:val="58"/>
        </w:numPr>
        <w:spacing w:before="0" w:after="0" w:line="288" w:lineRule="auto"/>
        <w:rPr>
          <w:rFonts w:ascii="Verdana" w:hAnsi="Verdana"/>
          <w:sz w:val="20"/>
          <w:szCs w:val="20"/>
          <w:lang w:val="pt-BR"/>
        </w:rPr>
      </w:pPr>
      <w:bookmarkStart w:id="384" w:name="_Hlk516210665"/>
      <w:r w:rsidRPr="006B3CB1">
        <w:rPr>
          <w:rFonts w:ascii="Verdana" w:hAnsi="Verdana"/>
          <w:b w:val="0"/>
          <w:sz w:val="20"/>
          <w:szCs w:val="20"/>
          <w:u w:val="none"/>
          <w:lang w:val="pt-BR"/>
        </w:rPr>
        <w:t>Até a quitação integral das Obrigações Garantidas, as Cedentes se obrigam a adotar todas as medidas e providências no sentido de assegurar que os Debenturistas e/ou o Agente Fiduciário mantenham preferência absoluta com relação ao recebimento de todo e qualquer recurso relacionado aos Direitos Cedidos Fiduciariamente.</w:t>
      </w:r>
    </w:p>
    <w:p w14:paraId="5C52B118" w14:textId="77777777" w:rsidR="006B3CB1" w:rsidRPr="006B3CB1" w:rsidRDefault="006B3CB1" w:rsidP="006B3CB1">
      <w:pPr>
        <w:pStyle w:val="Level2"/>
        <w:numPr>
          <w:ilvl w:val="0"/>
          <w:numId w:val="0"/>
        </w:numPr>
        <w:tabs>
          <w:tab w:val="left" w:pos="1418"/>
        </w:tabs>
        <w:spacing w:after="0" w:line="288" w:lineRule="auto"/>
        <w:rPr>
          <w:rFonts w:ascii="Verdana" w:hAnsi="Verdana"/>
          <w:szCs w:val="20"/>
        </w:rPr>
      </w:pPr>
    </w:p>
    <w:p w14:paraId="6B60C10E" w14:textId="77777777" w:rsidR="006B3CB1" w:rsidRPr="006B3CB1" w:rsidRDefault="006B3CB1" w:rsidP="006B3CB1">
      <w:pPr>
        <w:pStyle w:val="titulo2"/>
        <w:keepNext w:val="0"/>
        <w:numPr>
          <w:ilvl w:val="2"/>
          <w:numId w:val="58"/>
        </w:numPr>
        <w:spacing w:before="0" w:after="0" w:line="288" w:lineRule="auto"/>
        <w:rPr>
          <w:rFonts w:ascii="Verdana" w:hAnsi="Verdana"/>
          <w:b w:val="0"/>
          <w:sz w:val="20"/>
          <w:szCs w:val="20"/>
          <w:lang w:val="pt-BR"/>
        </w:rPr>
      </w:pPr>
      <w:r w:rsidRPr="006B3CB1">
        <w:rPr>
          <w:rFonts w:ascii="Verdana" w:hAnsi="Verdana"/>
          <w:b w:val="0"/>
          <w:sz w:val="20"/>
          <w:szCs w:val="20"/>
          <w:u w:val="none"/>
          <w:lang w:val="pt-BR"/>
        </w:rPr>
        <w:t>Caso, após a quitação de todas as Obrigações Garantidas, restar qualquer valor da presente excussão, tais valores deverão ser liberados em até 3 (três) Dias Úteis às suas respectivas titulares.</w:t>
      </w:r>
    </w:p>
    <w:bookmarkEnd w:id="384"/>
    <w:p w14:paraId="79DB2008" w14:textId="77777777" w:rsidR="006B3CB1" w:rsidRPr="006B3CB1" w:rsidRDefault="006B3CB1" w:rsidP="006B3CB1"/>
    <w:p w14:paraId="6668CD1D"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lang w:val="pt-BR"/>
        </w:rPr>
      </w:pPr>
      <w:r w:rsidRPr="006B3CB1">
        <w:rPr>
          <w:rFonts w:ascii="Verdana" w:hAnsi="Verdana"/>
          <w:b w:val="0"/>
          <w:sz w:val="20"/>
          <w:szCs w:val="20"/>
          <w:u w:val="none"/>
          <w:lang w:val="pt-BR"/>
        </w:rPr>
        <w:t>Fica certo e ajustado o caráter não excludente, mas cumulativo entre si, da Cessão Fiduciária prevista neste Contrato com as demais Garantias outorgadas no âmbito da Emissão, podendo o Agente Fiduciário executar ou excutir todas ou cada uma delas indiscriminadamente, quantas vezes julgar necessário</w:t>
      </w:r>
      <w:r w:rsidRPr="006B3CB1">
        <w:rPr>
          <w:rFonts w:ascii="Verdana" w:eastAsia="Arial Unicode MS" w:hAnsi="Verdana"/>
          <w:b w:val="0"/>
          <w:w w:val="0"/>
          <w:sz w:val="20"/>
          <w:szCs w:val="20"/>
          <w:u w:val="none"/>
          <w:lang w:val="pt-BR"/>
        </w:rPr>
        <w:t>, para os fins de amortizar ou quitar integralmente as Obrigações Garantidas</w:t>
      </w:r>
      <w:r w:rsidRPr="006B3CB1">
        <w:rPr>
          <w:rFonts w:ascii="Verdana" w:hAnsi="Verdana"/>
          <w:b w:val="0"/>
          <w:sz w:val="20"/>
          <w:szCs w:val="20"/>
          <w:u w:val="none"/>
          <w:lang w:val="pt-BR"/>
        </w:rPr>
        <w:t>, não havendo qualquer ordem de preferência.</w:t>
      </w:r>
    </w:p>
    <w:p w14:paraId="5D91B543" w14:textId="77777777" w:rsidR="006B3CB1" w:rsidRPr="006B3CB1" w:rsidRDefault="006B3CB1" w:rsidP="006B3CB1">
      <w:pPr>
        <w:pStyle w:val="Level3"/>
        <w:numPr>
          <w:ilvl w:val="0"/>
          <w:numId w:val="0"/>
        </w:numPr>
        <w:autoSpaceDE w:val="0"/>
        <w:autoSpaceDN w:val="0"/>
        <w:adjustRightInd w:val="0"/>
        <w:spacing w:after="0" w:line="288" w:lineRule="auto"/>
        <w:rPr>
          <w:rFonts w:ascii="Verdana" w:hAnsi="Verdana"/>
          <w:kern w:val="0"/>
          <w:szCs w:val="20"/>
        </w:rPr>
      </w:pPr>
    </w:p>
    <w:p w14:paraId="39E3C27A"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bookmarkStart w:id="385" w:name="_Hlk516209659"/>
      <w:r w:rsidRPr="006B3CB1">
        <w:rPr>
          <w:rFonts w:ascii="Verdana" w:hAnsi="Verdana"/>
          <w:b w:val="0"/>
          <w:sz w:val="20"/>
          <w:szCs w:val="20"/>
          <w:u w:val="none"/>
        </w:rPr>
        <w:t xml:space="preserve">Os atos praticados </w:t>
      </w:r>
      <w:r w:rsidRPr="006B3CB1">
        <w:rPr>
          <w:rFonts w:ascii="Verdana" w:hAnsi="Verdana"/>
          <w:b w:val="0"/>
          <w:sz w:val="20"/>
          <w:szCs w:val="20"/>
          <w:u w:val="none"/>
          <w:lang w:val="pt-BR"/>
        </w:rPr>
        <w:t xml:space="preserve">pelas Cedentes </w:t>
      </w:r>
      <w:r w:rsidRPr="006B3CB1">
        <w:rPr>
          <w:rFonts w:ascii="Verdana" w:hAnsi="Verdana"/>
          <w:b w:val="0"/>
          <w:sz w:val="20"/>
          <w:szCs w:val="20"/>
          <w:u w:val="none"/>
        </w:rPr>
        <w:t xml:space="preserve">em descumprimento do disposto </w:t>
      </w:r>
      <w:r w:rsidRPr="006B3CB1">
        <w:rPr>
          <w:rFonts w:ascii="Verdana" w:hAnsi="Verdana"/>
          <w:b w:val="0"/>
          <w:sz w:val="20"/>
          <w:szCs w:val="20"/>
          <w:u w:val="none"/>
          <w:lang w:val="pt-BR"/>
        </w:rPr>
        <w:t xml:space="preserve">em qualquer dispositivo deste </w:t>
      </w:r>
      <w:r w:rsidRPr="006B3CB1">
        <w:rPr>
          <w:rFonts w:ascii="Verdana" w:hAnsi="Verdana"/>
          <w:b w:val="0"/>
          <w:sz w:val="20"/>
          <w:szCs w:val="20"/>
          <w:u w:val="none"/>
        </w:rPr>
        <w:t>Contrato serão ineficazes perante as demais Partes.</w:t>
      </w:r>
    </w:p>
    <w:bookmarkEnd w:id="385"/>
    <w:p w14:paraId="71A894D0" w14:textId="77777777" w:rsidR="006B3CB1" w:rsidRPr="006B3CB1" w:rsidRDefault="006B3CB1" w:rsidP="006B3CB1">
      <w:pPr>
        <w:pStyle w:val="titulo2"/>
        <w:keepNext w:val="0"/>
        <w:tabs>
          <w:tab w:val="clear" w:pos="0"/>
        </w:tabs>
        <w:spacing w:before="0" w:after="0" w:line="288" w:lineRule="auto"/>
        <w:rPr>
          <w:rFonts w:ascii="Verdana" w:hAnsi="Verdana"/>
          <w:b w:val="0"/>
          <w:color w:val="000000"/>
          <w:w w:val="0"/>
          <w:sz w:val="20"/>
          <w:szCs w:val="20"/>
          <w:u w:val="none"/>
        </w:rPr>
      </w:pPr>
    </w:p>
    <w:p w14:paraId="6B61EF3D"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bookmarkStart w:id="386" w:name="_Ref319156758"/>
      <w:r w:rsidRPr="006B3CB1">
        <w:rPr>
          <w:rFonts w:ascii="Verdana" w:hAnsi="Verdana"/>
          <w:b w:val="0"/>
          <w:sz w:val="20"/>
          <w:szCs w:val="20"/>
          <w:u w:val="none"/>
          <w:lang w:val="pt-BR"/>
        </w:rPr>
        <w:lastRenderedPageBreak/>
        <w:t>As Cedentes</w:t>
      </w:r>
      <w:r w:rsidRPr="006B3CB1">
        <w:rPr>
          <w:rFonts w:ascii="Verdana" w:hAnsi="Verdana"/>
          <w:b w:val="0"/>
          <w:sz w:val="20"/>
          <w:szCs w:val="20"/>
          <w:u w:val="none"/>
        </w:rPr>
        <w:t>, neste ato, de forma irrevogável e irretratável, declara</w:t>
      </w:r>
      <w:r w:rsidRPr="006B3CB1">
        <w:rPr>
          <w:rFonts w:ascii="Verdana" w:hAnsi="Verdana"/>
          <w:b w:val="0"/>
          <w:sz w:val="20"/>
          <w:szCs w:val="20"/>
          <w:u w:val="none"/>
          <w:lang w:val="pt-BR"/>
        </w:rPr>
        <w:t>m</w:t>
      </w:r>
      <w:r w:rsidRPr="006B3CB1">
        <w:rPr>
          <w:rFonts w:ascii="Verdana" w:hAnsi="Verdana"/>
          <w:b w:val="0"/>
          <w:sz w:val="20"/>
          <w:szCs w:val="20"/>
          <w:u w:val="none"/>
        </w:rPr>
        <w:t>-se ciente</w:t>
      </w:r>
      <w:r w:rsidRPr="006B3CB1">
        <w:rPr>
          <w:rFonts w:ascii="Verdana" w:hAnsi="Verdana"/>
          <w:b w:val="0"/>
          <w:sz w:val="20"/>
          <w:szCs w:val="20"/>
          <w:u w:val="none"/>
          <w:lang w:val="pt-BR"/>
        </w:rPr>
        <w:t>s</w:t>
      </w:r>
      <w:r w:rsidRPr="006B3CB1">
        <w:rPr>
          <w:rFonts w:ascii="Verdana" w:hAnsi="Verdana"/>
          <w:b w:val="0"/>
          <w:sz w:val="20"/>
          <w:szCs w:val="20"/>
          <w:u w:val="none"/>
        </w:rPr>
        <w:t xml:space="preserve"> e concorda</w:t>
      </w:r>
      <w:r w:rsidRPr="006B3CB1">
        <w:rPr>
          <w:rFonts w:ascii="Verdana" w:hAnsi="Verdana"/>
          <w:b w:val="0"/>
          <w:sz w:val="20"/>
          <w:szCs w:val="20"/>
          <w:u w:val="none"/>
          <w:lang w:val="pt-BR"/>
        </w:rPr>
        <w:t>m</w:t>
      </w:r>
      <w:r w:rsidRPr="006B3CB1">
        <w:rPr>
          <w:rFonts w:ascii="Verdana" w:hAnsi="Verdana"/>
          <w:b w:val="0"/>
          <w:sz w:val="20"/>
          <w:szCs w:val="20"/>
          <w:u w:val="none"/>
        </w:rPr>
        <w:t xml:space="preserve"> que eventuais restrições à </w:t>
      </w:r>
      <w:r w:rsidRPr="006B3CB1">
        <w:rPr>
          <w:rFonts w:ascii="Verdana" w:hAnsi="Verdana"/>
          <w:b w:val="0"/>
          <w:sz w:val="20"/>
          <w:szCs w:val="20"/>
          <w:u w:val="none"/>
          <w:lang w:val="pt-BR"/>
        </w:rPr>
        <w:t>C</w:t>
      </w:r>
      <w:proofErr w:type="spellStart"/>
      <w:r w:rsidRPr="006B3CB1">
        <w:rPr>
          <w:rFonts w:ascii="Verdana" w:hAnsi="Verdana"/>
          <w:b w:val="0"/>
          <w:sz w:val="20"/>
          <w:szCs w:val="20"/>
          <w:u w:val="none"/>
        </w:rPr>
        <w:t>essão</w:t>
      </w:r>
      <w:proofErr w:type="spellEnd"/>
      <w:r w:rsidRPr="006B3CB1">
        <w:rPr>
          <w:rFonts w:ascii="Verdana" w:hAnsi="Verdana"/>
          <w:b w:val="0"/>
          <w:sz w:val="20"/>
          <w:szCs w:val="20"/>
          <w:u w:val="none"/>
        </w:rPr>
        <w:t xml:space="preserve"> </w:t>
      </w:r>
      <w:r w:rsidRPr="006B3CB1">
        <w:rPr>
          <w:rFonts w:ascii="Verdana" w:hAnsi="Verdana"/>
          <w:b w:val="0"/>
          <w:sz w:val="20"/>
          <w:szCs w:val="20"/>
          <w:u w:val="none"/>
          <w:lang w:val="pt-BR"/>
        </w:rPr>
        <w:t>F</w:t>
      </w:r>
      <w:proofErr w:type="spellStart"/>
      <w:r w:rsidRPr="006B3CB1">
        <w:rPr>
          <w:rFonts w:ascii="Verdana" w:hAnsi="Verdana"/>
          <w:b w:val="0"/>
          <w:sz w:val="20"/>
          <w:szCs w:val="20"/>
          <w:u w:val="none"/>
        </w:rPr>
        <w:t>iduciária</w:t>
      </w:r>
      <w:proofErr w:type="spellEnd"/>
      <w:r w:rsidRPr="006B3CB1">
        <w:rPr>
          <w:rFonts w:ascii="Verdana" w:hAnsi="Verdana"/>
          <w:b w:val="0"/>
          <w:sz w:val="20"/>
          <w:szCs w:val="20"/>
          <w:u w:val="none"/>
        </w:rPr>
        <w:t xml:space="preserve"> dos Direitos Cedidos Fiduciariamente previstas em qualquer outro documento contratual celebrado </w:t>
      </w:r>
      <w:r w:rsidRPr="006B3CB1">
        <w:rPr>
          <w:rFonts w:ascii="Verdana" w:hAnsi="Verdana"/>
          <w:b w:val="0"/>
          <w:sz w:val="20"/>
          <w:szCs w:val="20"/>
          <w:u w:val="none"/>
          <w:lang w:val="pt-BR"/>
        </w:rPr>
        <w:t xml:space="preserve">pelos Cedentes </w:t>
      </w:r>
      <w:r w:rsidRPr="006B3CB1">
        <w:rPr>
          <w:rFonts w:ascii="Verdana" w:hAnsi="Verdana"/>
          <w:b w:val="0"/>
          <w:sz w:val="20"/>
          <w:szCs w:val="20"/>
          <w:u w:val="none"/>
        </w:rPr>
        <w:t>não vigorarão com relação às providências referidas n</w:t>
      </w:r>
      <w:r w:rsidRPr="006B3CB1">
        <w:rPr>
          <w:rFonts w:ascii="Verdana" w:hAnsi="Verdana"/>
          <w:b w:val="0"/>
          <w:sz w:val="20"/>
          <w:szCs w:val="20"/>
          <w:u w:val="none"/>
          <w:lang w:val="pt-BR"/>
        </w:rPr>
        <w:t>a Cláusula 8.1</w:t>
      </w:r>
      <w:r w:rsidRPr="006B3CB1">
        <w:rPr>
          <w:rFonts w:ascii="Verdana" w:hAnsi="Verdana"/>
          <w:b w:val="0"/>
          <w:sz w:val="20"/>
          <w:szCs w:val="20"/>
          <w:u w:val="none"/>
        </w:rPr>
        <w:t xml:space="preserve">, que poderão ser realizadas pelo Agente Fiduciário </w:t>
      </w:r>
      <w:r w:rsidRPr="006B3CB1">
        <w:rPr>
          <w:rFonts w:ascii="Verdana" w:hAnsi="Verdana"/>
          <w:b w:val="0"/>
          <w:sz w:val="20"/>
          <w:szCs w:val="20"/>
          <w:u w:val="none"/>
          <w:lang w:val="pt-BR"/>
        </w:rPr>
        <w:t>mediante envio</w:t>
      </w:r>
      <w:r w:rsidRPr="006B3CB1">
        <w:rPr>
          <w:rFonts w:ascii="Verdana" w:hAnsi="Verdana"/>
          <w:b w:val="0"/>
          <w:sz w:val="20"/>
          <w:szCs w:val="20"/>
          <w:u w:val="none"/>
        </w:rPr>
        <w:t xml:space="preserve"> de notificação prévia </w:t>
      </w:r>
      <w:r w:rsidRPr="006B3CB1">
        <w:rPr>
          <w:rFonts w:ascii="Verdana" w:hAnsi="Verdana"/>
          <w:b w:val="0"/>
          <w:sz w:val="20"/>
          <w:szCs w:val="20"/>
          <w:u w:val="none"/>
          <w:lang w:val="pt-BR"/>
        </w:rPr>
        <w:t>às Cedentes</w:t>
      </w:r>
      <w:r w:rsidRPr="006B3CB1">
        <w:rPr>
          <w:rFonts w:ascii="Verdana" w:hAnsi="Verdana"/>
          <w:b w:val="0"/>
          <w:sz w:val="20"/>
          <w:szCs w:val="20"/>
          <w:u w:val="none"/>
        </w:rPr>
        <w:t>.</w:t>
      </w:r>
      <w:bookmarkStart w:id="387" w:name="_Ref319156405"/>
      <w:bookmarkStart w:id="388" w:name="_Ref319694376"/>
      <w:bookmarkEnd w:id="386"/>
    </w:p>
    <w:bookmarkEnd w:id="387"/>
    <w:bookmarkEnd w:id="388"/>
    <w:p w14:paraId="2723E4C8" w14:textId="77777777" w:rsidR="006B3CB1" w:rsidRPr="006B3CB1" w:rsidRDefault="006B3CB1" w:rsidP="006B3CB1">
      <w:pPr>
        <w:pStyle w:val="Level3"/>
        <w:numPr>
          <w:ilvl w:val="0"/>
          <w:numId w:val="0"/>
        </w:numPr>
        <w:autoSpaceDE w:val="0"/>
        <w:autoSpaceDN w:val="0"/>
        <w:adjustRightInd w:val="0"/>
        <w:spacing w:after="0" w:line="288" w:lineRule="auto"/>
        <w:rPr>
          <w:rFonts w:ascii="Verdana" w:hAnsi="Verdana"/>
          <w:kern w:val="0"/>
          <w:szCs w:val="20"/>
        </w:rPr>
      </w:pPr>
    </w:p>
    <w:p w14:paraId="270C9C9B" w14:textId="77777777" w:rsidR="006B3CB1" w:rsidRPr="006B3CB1" w:rsidRDefault="006B3CB1" w:rsidP="006B3CB1">
      <w:pPr>
        <w:pStyle w:val="titulo2"/>
        <w:keepNext w:val="0"/>
        <w:numPr>
          <w:ilvl w:val="1"/>
          <w:numId w:val="58"/>
        </w:numPr>
        <w:spacing w:before="0" w:after="0" w:line="288" w:lineRule="auto"/>
        <w:rPr>
          <w:rFonts w:ascii="Verdana" w:hAnsi="Verdana"/>
          <w:b w:val="0"/>
          <w:sz w:val="20"/>
          <w:szCs w:val="20"/>
          <w:u w:val="none"/>
        </w:rPr>
      </w:pPr>
      <w:r w:rsidRPr="006B3CB1">
        <w:rPr>
          <w:rFonts w:ascii="Verdana" w:hAnsi="Verdana"/>
          <w:b w:val="0"/>
          <w:sz w:val="20"/>
          <w:szCs w:val="20"/>
          <w:u w:val="none"/>
          <w:lang w:val="pt-BR"/>
        </w:rPr>
        <w:t xml:space="preserve">As Cedentes </w:t>
      </w:r>
      <w:r w:rsidRPr="006B3CB1">
        <w:rPr>
          <w:rFonts w:ascii="Verdana" w:hAnsi="Verdana"/>
          <w:b w:val="0"/>
          <w:sz w:val="20"/>
          <w:szCs w:val="20"/>
          <w:u w:val="none"/>
        </w:rPr>
        <w:t>obriga</w:t>
      </w:r>
      <w:r w:rsidRPr="006B3CB1">
        <w:rPr>
          <w:rFonts w:ascii="Verdana" w:hAnsi="Verdana"/>
          <w:b w:val="0"/>
          <w:sz w:val="20"/>
          <w:szCs w:val="20"/>
          <w:u w:val="none"/>
          <w:lang w:val="pt-BR"/>
        </w:rPr>
        <w:t>m</w:t>
      </w:r>
      <w:r w:rsidRPr="006B3CB1">
        <w:rPr>
          <w:rFonts w:ascii="Verdana" w:hAnsi="Verdana"/>
          <w:b w:val="0"/>
          <w:sz w:val="20"/>
          <w:szCs w:val="20"/>
          <w:u w:val="none"/>
        </w:rPr>
        <w:t xml:space="preserve">-se a praticar todos os atos e cooperar com o Agente Fiduciário em tudo que se fizer necessário ao cumprimento do disposto nesta Cláusula </w:t>
      </w:r>
      <w:r w:rsidRPr="006B3CB1">
        <w:rPr>
          <w:rFonts w:ascii="Verdana" w:hAnsi="Verdana"/>
          <w:b w:val="0"/>
          <w:sz w:val="20"/>
          <w:szCs w:val="20"/>
          <w:u w:val="none"/>
          <w:lang w:val="pt-BR"/>
        </w:rPr>
        <w:t>8</w:t>
      </w:r>
      <w:r w:rsidRPr="006B3CB1">
        <w:rPr>
          <w:rFonts w:ascii="Verdana" w:hAnsi="Verdana"/>
          <w:b w:val="0"/>
          <w:sz w:val="20"/>
          <w:szCs w:val="20"/>
          <w:u w:val="none"/>
        </w:rPr>
        <w:t>, inclusive no que se refere ao atendimento das exigências legais e regulamentares necessárias.</w:t>
      </w:r>
    </w:p>
    <w:p w14:paraId="29E0B8E2" w14:textId="77777777" w:rsidR="006B3CB1" w:rsidRPr="006B3CB1" w:rsidRDefault="006B3CB1" w:rsidP="006B3CB1"/>
    <w:p w14:paraId="2D217006"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bookmarkStart w:id="389" w:name="_Ref227601690"/>
      <w:bookmarkStart w:id="390" w:name="_Toc266811141"/>
      <w:bookmarkStart w:id="391" w:name="_Toc271289294"/>
      <w:bookmarkStart w:id="392" w:name="_Toc289874730"/>
      <w:bookmarkStart w:id="393" w:name="_Toc325656969"/>
      <w:r w:rsidRPr="006B3CB1">
        <w:rPr>
          <w:rFonts w:ascii="Verdana" w:hAnsi="Verdana"/>
          <w:sz w:val="20"/>
          <w:szCs w:val="20"/>
          <w:u w:val="none"/>
        </w:rPr>
        <w:t>COMUNICAÇÕES</w:t>
      </w:r>
      <w:bookmarkEnd w:id="389"/>
      <w:bookmarkEnd w:id="390"/>
      <w:bookmarkEnd w:id="391"/>
      <w:bookmarkEnd w:id="392"/>
      <w:bookmarkEnd w:id="393"/>
    </w:p>
    <w:p w14:paraId="76D35950" w14:textId="77777777" w:rsidR="006B3CB1" w:rsidRPr="006B3CB1" w:rsidRDefault="006B3CB1" w:rsidP="006B3CB1">
      <w:pPr>
        <w:pStyle w:val="titulo2"/>
        <w:tabs>
          <w:tab w:val="clear" w:pos="0"/>
        </w:tabs>
        <w:spacing w:before="0" w:after="0" w:line="288" w:lineRule="auto"/>
        <w:rPr>
          <w:rFonts w:ascii="Verdana" w:eastAsia="Batang" w:hAnsi="Verdana"/>
          <w:sz w:val="20"/>
          <w:szCs w:val="20"/>
        </w:rPr>
      </w:pPr>
    </w:p>
    <w:p w14:paraId="251648AD"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 xml:space="preserve">Todos os documentos e as comunicações, que deverão ser sempre feitos por escrito, assim como os meios físicos que contenham documentos ou comunicações, a serem enviados por qualquer das partes nos termos desta Contrato </w:t>
      </w:r>
      <w:r w:rsidRPr="006B3CB1">
        <w:rPr>
          <w:rFonts w:ascii="Verdana" w:hAnsi="Verdana"/>
          <w:b w:val="0"/>
          <w:sz w:val="20"/>
          <w:szCs w:val="20"/>
          <w:u w:val="none"/>
        </w:rPr>
        <w:t>deverão</w:t>
      </w:r>
      <w:r w:rsidRPr="006B3CB1">
        <w:rPr>
          <w:rFonts w:ascii="Verdana" w:hAnsi="Verdana"/>
          <w:b w:val="0"/>
          <w:sz w:val="20"/>
          <w:szCs w:val="20"/>
          <w:u w:val="none"/>
          <w:lang w:val="pt-BR"/>
        </w:rPr>
        <w:t xml:space="preserve"> ser encaminhados para os seguintes endereços:</w:t>
      </w:r>
    </w:p>
    <w:p w14:paraId="62EEDD00"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00A14622" w14:textId="77777777" w:rsidR="006B3CB1" w:rsidRPr="006B3CB1" w:rsidRDefault="006B3CB1" w:rsidP="006B3CB1">
      <w:pPr>
        <w:pStyle w:val="Level2"/>
        <w:numPr>
          <w:ilvl w:val="0"/>
          <w:numId w:val="59"/>
        </w:numPr>
        <w:tabs>
          <w:tab w:val="left" w:pos="709"/>
        </w:tabs>
        <w:spacing w:after="0" w:line="288" w:lineRule="auto"/>
        <w:ind w:left="0" w:firstLine="0"/>
        <w:rPr>
          <w:rFonts w:ascii="Verdana" w:hAnsi="Verdana"/>
          <w:kern w:val="0"/>
          <w:szCs w:val="20"/>
        </w:rPr>
      </w:pPr>
      <w:r w:rsidRPr="006B3CB1">
        <w:rPr>
          <w:rFonts w:ascii="Verdana" w:hAnsi="Verdana"/>
          <w:kern w:val="0"/>
          <w:szCs w:val="20"/>
        </w:rPr>
        <w:t>Para as Cedentes:</w:t>
      </w:r>
    </w:p>
    <w:p w14:paraId="460C46D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p>
    <w:p w14:paraId="6007752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Brasil PCH S.A.</w:t>
      </w:r>
    </w:p>
    <w:p w14:paraId="19277CC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AEA4C3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297B7C41"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015A970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B604049"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r w:rsidRPr="006B3CB1">
        <w:t xml:space="preserve">E-mail: </w:t>
      </w:r>
      <w:hyperlink r:id="rId60" w:history="1">
        <w:r w:rsidRPr="006B3CB1">
          <w:t>investidores@brasilpch.com.br</w:t>
        </w:r>
      </w:hyperlink>
    </w:p>
    <w:p w14:paraId="068EDD1B" w14:textId="77777777" w:rsidR="006B3CB1" w:rsidRPr="006B3CB1" w:rsidRDefault="006B3CB1" w:rsidP="006B3CB1">
      <w:pPr>
        <w:autoSpaceDE w:val="0"/>
        <w:autoSpaceDN w:val="0"/>
        <w:adjustRightInd w:val="0"/>
        <w:ind w:firstLine="708"/>
        <w:rPr>
          <w:b/>
          <w:smallCaps/>
        </w:rPr>
      </w:pPr>
    </w:p>
    <w:p w14:paraId="31C516B6" w14:textId="77777777" w:rsidR="006B3CB1" w:rsidRPr="006B3CB1" w:rsidRDefault="006B3CB1" w:rsidP="006B3CB1">
      <w:pPr>
        <w:autoSpaceDE w:val="0"/>
        <w:autoSpaceDN w:val="0"/>
        <w:adjustRightInd w:val="0"/>
        <w:ind w:firstLine="708"/>
        <w:rPr>
          <w:b/>
          <w:smallCaps/>
        </w:rPr>
      </w:pPr>
      <w:r w:rsidRPr="006B3CB1">
        <w:rPr>
          <w:b/>
          <w:smallCaps/>
        </w:rPr>
        <w:t xml:space="preserve">PCHPAR PCH Participações S.A. </w:t>
      </w:r>
    </w:p>
    <w:p w14:paraId="7105014B"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80F932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388CBC19"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0A18D3C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7580C10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t xml:space="preserve">E-mail: </w:t>
      </w:r>
      <w:hyperlink r:id="rId61" w:history="1">
        <w:r w:rsidRPr="006B3CB1">
          <w:t>investidores@brasilpch.com.br</w:t>
        </w:r>
      </w:hyperlink>
    </w:p>
    <w:p w14:paraId="6779CD3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p>
    <w:p w14:paraId="46C255C7" w14:textId="77777777" w:rsidR="006B3CB1" w:rsidRPr="006B3CB1" w:rsidRDefault="006B3CB1" w:rsidP="006B3CB1">
      <w:pPr>
        <w:tabs>
          <w:tab w:val="left" w:pos="284"/>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Bonfante Energética S.A.</w:t>
      </w:r>
    </w:p>
    <w:p w14:paraId="28617FD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3F7359EA"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474D3FE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799A195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27CC4D25"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62" w:history="1">
        <w:r w:rsidRPr="006B3CB1">
          <w:t>investidores@brasilpch.com.br</w:t>
        </w:r>
      </w:hyperlink>
      <w:r w:rsidRPr="006B3CB1">
        <w:t xml:space="preserve"> </w:t>
      </w:r>
    </w:p>
    <w:p w14:paraId="63B85330" w14:textId="77777777" w:rsidR="006B3CB1" w:rsidRPr="006B3CB1" w:rsidRDefault="006B3CB1" w:rsidP="006B3CB1">
      <w:pPr>
        <w:ind w:left="709"/>
        <w:rPr>
          <w:b/>
          <w:smallCaps/>
        </w:rPr>
      </w:pPr>
    </w:p>
    <w:p w14:paraId="315C54F8" w14:textId="77777777" w:rsidR="006B3CB1" w:rsidRPr="006B3CB1" w:rsidRDefault="006B3CB1" w:rsidP="006B3CB1">
      <w:pPr>
        <w:ind w:left="709"/>
        <w:rPr>
          <w:b/>
          <w:smallCaps/>
        </w:rPr>
      </w:pPr>
      <w:r w:rsidRPr="006B3CB1">
        <w:rPr>
          <w:b/>
          <w:smallCaps/>
        </w:rPr>
        <w:t>Calheiros Energia S.A.</w:t>
      </w:r>
    </w:p>
    <w:p w14:paraId="3E348396"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7FA8F4FE"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lastRenderedPageBreak/>
        <w:t>Belo Horizonte – MG, CEP:</w:t>
      </w:r>
      <w:r w:rsidRPr="006B3CB1">
        <w:t>30380-252</w:t>
      </w:r>
    </w:p>
    <w:p w14:paraId="0FCBBCD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16196F96"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68DA8649"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63" w:history="1">
        <w:r w:rsidRPr="006B3CB1">
          <w:t>investidores@brasilpch.com.br</w:t>
        </w:r>
      </w:hyperlink>
    </w:p>
    <w:p w14:paraId="225E9296" w14:textId="77777777" w:rsidR="006B3CB1" w:rsidRPr="006B3CB1" w:rsidRDefault="006B3CB1" w:rsidP="006B3CB1">
      <w:pPr>
        <w:ind w:left="709"/>
        <w:rPr>
          <w:b/>
          <w:smallCaps/>
        </w:rPr>
      </w:pPr>
    </w:p>
    <w:p w14:paraId="212A45D5" w14:textId="77777777" w:rsidR="006B3CB1" w:rsidRPr="006B3CB1" w:rsidRDefault="006B3CB1" w:rsidP="006B3CB1">
      <w:pPr>
        <w:ind w:left="709"/>
        <w:rPr>
          <w:b/>
          <w:smallCaps/>
        </w:rPr>
      </w:pPr>
      <w:r w:rsidRPr="006B3CB1">
        <w:rPr>
          <w:b/>
          <w:smallCaps/>
        </w:rPr>
        <w:t>Caparaó Energia S.A.</w:t>
      </w:r>
    </w:p>
    <w:p w14:paraId="6DC5BED6"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56371C5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1B48091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35922B2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438F1312"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64" w:history="1">
        <w:r w:rsidRPr="006B3CB1">
          <w:t>investidores@brasilpch.com.br</w:t>
        </w:r>
      </w:hyperlink>
    </w:p>
    <w:p w14:paraId="62DB7C71" w14:textId="77777777" w:rsidR="006B3CB1" w:rsidRPr="006B3CB1" w:rsidRDefault="006B3CB1" w:rsidP="006B3CB1">
      <w:pPr>
        <w:ind w:left="709"/>
        <w:rPr>
          <w:b/>
          <w:smallCaps/>
        </w:rPr>
      </w:pPr>
    </w:p>
    <w:p w14:paraId="1941F244" w14:textId="77777777" w:rsidR="006B3CB1" w:rsidRPr="006B3CB1" w:rsidRDefault="006B3CB1" w:rsidP="006B3CB1">
      <w:pPr>
        <w:ind w:left="709"/>
        <w:rPr>
          <w:b/>
          <w:smallCaps/>
        </w:rPr>
      </w:pPr>
      <w:r w:rsidRPr="006B3CB1">
        <w:rPr>
          <w:b/>
          <w:smallCaps/>
        </w:rPr>
        <w:t>Carangola Energia S.A.</w:t>
      </w:r>
    </w:p>
    <w:p w14:paraId="11F7CDC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A9F2D07"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778F5389"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5084A17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B33EF7C"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65" w:history="1">
        <w:r w:rsidRPr="006B3CB1">
          <w:t>investidores@brasilpch.com.br</w:t>
        </w:r>
      </w:hyperlink>
    </w:p>
    <w:p w14:paraId="62772EED"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115033DC"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b/>
          <w:smallCaps/>
        </w:rPr>
        <w:t>Funil Energia S.A.</w:t>
      </w:r>
    </w:p>
    <w:p w14:paraId="4CE238C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DA899B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681E95AA"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786088D3"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2A6E0056"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66" w:history="1">
        <w:r w:rsidRPr="006B3CB1">
          <w:t>investidores@brasilpch.com.br</w:t>
        </w:r>
      </w:hyperlink>
    </w:p>
    <w:p w14:paraId="590FBC7B"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4BBEA156" w14:textId="77777777" w:rsidR="006B3CB1" w:rsidRPr="006B3CB1" w:rsidRDefault="006B3CB1" w:rsidP="006B3CB1">
      <w:pPr>
        <w:ind w:left="709"/>
        <w:rPr>
          <w:b/>
          <w:smallCaps/>
        </w:rPr>
      </w:pPr>
      <w:r w:rsidRPr="006B3CB1">
        <w:rPr>
          <w:b/>
          <w:smallCaps/>
        </w:rPr>
        <w:t>Irara Energética S.A.</w:t>
      </w:r>
    </w:p>
    <w:p w14:paraId="6B40343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920D36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1B5A64E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75DD5631"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47408E10"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67" w:history="1">
        <w:r w:rsidRPr="006B3CB1">
          <w:t>investidores@brasilpch.com.br</w:t>
        </w:r>
      </w:hyperlink>
      <w:r w:rsidRPr="006B3CB1">
        <w:t xml:space="preserve"> </w:t>
      </w:r>
    </w:p>
    <w:p w14:paraId="1296C3D2" w14:textId="77777777" w:rsidR="006B3CB1" w:rsidRPr="006B3CB1" w:rsidRDefault="006B3CB1" w:rsidP="006B3CB1">
      <w:pPr>
        <w:ind w:left="709"/>
        <w:rPr>
          <w:b/>
          <w:smallCaps/>
        </w:rPr>
      </w:pPr>
      <w:r w:rsidRPr="006B3CB1">
        <w:t xml:space="preserve"> </w:t>
      </w:r>
    </w:p>
    <w:p w14:paraId="3CE3181F" w14:textId="77777777" w:rsidR="006B3CB1" w:rsidRPr="006B3CB1" w:rsidRDefault="006B3CB1" w:rsidP="006B3CB1">
      <w:pPr>
        <w:ind w:left="709"/>
        <w:rPr>
          <w:b/>
          <w:smallCaps/>
        </w:rPr>
      </w:pPr>
      <w:r w:rsidRPr="006B3CB1">
        <w:rPr>
          <w:b/>
          <w:smallCaps/>
        </w:rPr>
        <w:t>Jataí Energética S.A.</w:t>
      </w:r>
    </w:p>
    <w:p w14:paraId="6F21260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5BC4F9A"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0446B35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275BF09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0D2AC494"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68" w:history="1">
        <w:r w:rsidRPr="006B3CB1">
          <w:t>investidores@brasilpch.com.br</w:t>
        </w:r>
      </w:hyperlink>
    </w:p>
    <w:p w14:paraId="3CC419D0"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4A1F154E" w14:textId="77777777" w:rsidR="006B3CB1" w:rsidRPr="006B3CB1" w:rsidRDefault="006B3CB1" w:rsidP="006B3CB1">
      <w:pPr>
        <w:ind w:left="709"/>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25813BE3"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9E3322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4C08E9D3"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0CFF18B3"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lastRenderedPageBreak/>
        <w:t xml:space="preserve">Telefone: (31) </w:t>
      </w:r>
      <w:r w:rsidRPr="006B3CB1">
        <w:rPr>
          <w:rFonts w:eastAsia="Arial Unicode MS"/>
          <w:w w:val="0"/>
          <w:lang w:eastAsia="x-none"/>
        </w:rPr>
        <w:t>3527-9100</w:t>
      </w:r>
    </w:p>
    <w:p w14:paraId="316344B9"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69" w:history="1">
        <w:r w:rsidRPr="006B3CB1">
          <w:t>investidores@brasilpch.com.br</w:t>
        </w:r>
      </w:hyperlink>
    </w:p>
    <w:p w14:paraId="485041CD"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49F93215" w14:textId="77777777" w:rsidR="006B3CB1" w:rsidRPr="006B3CB1" w:rsidRDefault="006B3CB1" w:rsidP="006B3CB1">
      <w:pPr>
        <w:ind w:left="709"/>
        <w:rPr>
          <w:b/>
          <w:smallCaps/>
        </w:rPr>
      </w:pPr>
      <w:r w:rsidRPr="006B3CB1">
        <w:rPr>
          <w:b/>
          <w:smallCaps/>
        </w:rPr>
        <w:t>Retiro Velho Energética S.A.</w:t>
      </w:r>
    </w:p>
    <w:p w14:paraId="78033CF2"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2F4610A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2DF93FD1"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4E11FF67"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23800164"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70" w:history="1">
        <w:r w:rsidRPr="006B3CB1">
          <w:t>investidores@brasilpch.com.br</w:t>
        </w:r>
      </w:hyperlink>
    </w:p>
    <w:p w14:paraId="00C20D2F"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2F806BDD" w14:textId="77777777" w:rsidR="006B3CB1" w:rsidRPr="006B3CB1" w:rsidRDefault="006B3CB1" w:rsidP="006B3CB1">
      <w:pPr>
        <w:ind w:left="709"/>
        <w:rPr>
          <w:b/>
          <w:smallCaps/>
        </w:rPr>
      </w:pPr>
      <w:r w:rsidRPr="006B3CB1">
        <w:rPr>
          <w:b/>
          <w:smallCaps/>
        </w:rPr>
        <w:t>Santa Fé Energética S.A.</w:t>
      </w:r>
    </w:p>
    <w:p w14:paraId="6CB6C211"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3A400824"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458515FC"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1DA93446"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7F471F18"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lang w:eastAsia="x-none"/>
        </w:rPr>
      </w:pPr>
      <w:r w:rsidRPr="006B3CB1">
        <w:t xml:space="preserve">E-mail: </w:t>
      </w:r>
      <w:hyperlink r:id="rId71" w:history="1">
        <w:r w:rsidRPr="006B3CB1">
          <w:t>investidores@brasilpch.com.br</w:t>
        </w:r>
      </w:hyperlink>
      <w:r w:rsidRPr="006B3CB1">
        <w:t xml:space="preserve"> </w:t>
      </w:r>
    </w:p>
    <w:p w14:paraId="6680C85D"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b/>
          <w:smallCaps/>
        </w:rPr>
      </w:pPr>
    </w:p>
    <w:p w14:paraId="7593804F" w14:textId="77777777" w:rsidR="006B3CB1" w:rsidRPr="006B3CB1" w:rsidRDefault="006B3CB1" w:rsidP="006B3CB1">
      <w:pPr>
        <w:ind w:left="709"/>
        <w:rPr>
          <w:b/>
          <w:smallCaps/>
        </w:rPr>
      </w:pPr>
      <w:r w:rsidRPr="006B3CB1">
        <w:rPr>
          <w:b/>
          <w:smallCaps/>
        </w:rPr>
        <w:t>São Joaquim Energia S.A.</w:t>
      </w:r>
    </w:p>
    <w:p w14:paraId="36AE3F73"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55C4F638"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00269B37"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641D2A6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4DF18033"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72" w:history="1">
        <w:r w:rsidRPr="006B3CB1">
          <w:t>investidores@brasilpch.com.br</w:t>
        </w:r>
      </w:hyperlink>
    </w:p>
    <w:p w14:paraId="44CFFC45"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7A0DB170" w14:textId="77777777" w:rsidR="006B3CB1" w:rsidRPr="006B3CB1" w:rsidRDefault="006B3CB1" w:rsidP="006B3CB1">
      <w:pPr>
        <w:ind w:left="709"/>
        <w:rPr>
          <w:b/>
          <w:smallCaps/>
        </w:rPr>
      </w:pPr>
      <w:r w:rsidRPr="006B3CB1">
        <w:rPr>
          <w:b/>
          <w:smallCaps/>
        </w:rPr>
        <w:t>São Pedro Energia S.A.</w:t>
      </w:r>
    </w:p>
    <w:p w14:paraId="7A5D15B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6017DDD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0EA61D0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15B57269"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6CF2F531"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pPr>
      <w:r w:rsidRPr="006B3CB1">
        <w:t xml:space="preserve">E-mail: </w:t>
      </w:r>
      <w:hyperlink r:id="rId73" w:history="1">
        <w:r w:rsidRPr="006B3CB1">
          <w:t>investidores@brasilpch.com.br</w:t>
        </w:r>
      </w:hyperlink>
    </w:p>
    <w:p w14:paraId="3FB54AD8"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p>
    <w:p w14:paraId="290505A1" w14:textId="77777777" w:rsidR="006B3CB1" w:rsidRPr="006B3CB1" w:rsidRDefault="006B3CB1" w:rsidP="006B3CB1">
      <w:pPr>
        <w:ind w:left="709"/>
        <w:rPr>
          <w:b/>
          <w:smallCaps/>
        </w:rPr>
      </w:pPr>
      <w:r w:rsidRPr="006B3CB1">
        <w:rPr>
          <w:b/>
          <w:smallCaps/>
        </w:rPr>
        <w:t>São Simão Energia S.A.</w:t>
      </w:r>
    </w:p>
    <w:p w14:paraId="40B5BE11"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pPr>
      <w:r w:rsidRPr="006B3CB1">
        <w:t>Avenida Prudente de Moraes, nº 1250, 11º andar.</w:t>
      </w:r>
    </w:p>
    <w:p w14:paraId="17495E15"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Belo Horizonte – MG, CEP:</w:t>
      </w:r>
      <w:r w:rsidRPr="006B3CB1">
        <w:t>30380-252</w:t>
      </w:r>
    </w:p>
    <w:p w14:paraId="74AAFF2D"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bCs/>
          <w:smallCaps/>
        </w:rPr>
      </w:pPr>
      <w:r w:rsidRPr="006B3CB1">
        <w:t xml:space="preserve">At.: </w:t>
      </w:r>
      <w:r w:rsidRPr="006B3CB1">
        <w:rPr>
          <w:rFonts w:eastAsia="Arial Unicode MS"/>
          <w:w w:val="0"/>
          <w:lang w:eastAsia="x-none"/>
        </w:rPr>
        <w:t>Márcio Barata Diniz e Cristiano Corrêa de Barros</w:t>
      </w:r>
    </w:p>
    <w:p w14:paraId="5F0C6059"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smallCaps/>
        </w:rPr>
      </w:pPr>
      <w:r w:rsidRPr="006B3CB1">
        <w:rPr>
          <w:rFonts w:eastAsia="Arial Unicode MS"/>
          <w:w w:val="0"/>
        </w:rPr>
        <w:t xml:space="preserve">Telefone: (31) </w:t>
      </w:r>
      <w:r w:rsidRPr="006B3CB1">
        <w:rPr>
          <w:rFonts w:eastAsia="Arial Unicode MS"/>
          <w:w w:val="0"/>
          <w:lang w:eastAsia="x-none"/>
        </w:rPr>
        <w:t>3527-9100</w:t>
      </w:r>
    </w:p>
    <w:p w14:paraId="78D93209" w14:textId="77777777" w:rsidR="006B3CB1" w:rsidRPr="006B3CB1" w:rsidRDefault="006B3CB1" w:rsidP="006B3CB1">
      <w:pPr>
        <w:tabs>
          <w:tab w:val="left" w:pos="1800"/>
          <w:tab w:val="left" w:pos="2700"/>
          <w:tab w:val="left" w:pos="3600"/>
          <w:tab w:val="left" w:pos="4500"/>
          <w:tab w:val="left" w:pos="5400"/>
          <w:tab w:val="left" w:pos="6300"/>
          <w:tab w:val="left" w:pos="7200"/>
          <w:tab w:val="left" w:pos="8100"/>
          <w:tab w:val="left" w:pos="9000"/>
        </w:tabs>
        <w:ind w:left="709"/>
        <w:rPr>
          <w:rFonts w:eastAsia="Arial Unicode MS"/>
          <w:w w:val="0"/>
        </w:rPr>
      </w:pPr>
      <w:r w:rsidRPr="006B3CB1">
        <w:t xml:space="preserve">E-mail: </w:t>
      </w:r>
      <w:hyperlink r:id="rId74" w:history="1">
        <w:r w:rsidRPr="006B3CB1">
          <w:t>investidores@brasilpch.com.br</w:t>
        </w:r>
      </w:hyperlink>
    </w:p>
    <w:p w14:paraId="3F617F34" w14:textId="77777777" w:rsidR="006B3CB1" w:rsidRPr="006B3CB1" w:rsidRDefault="006B3CB1" w:rsidP="006B3CB1">
      <w:pPr>
        <w:ind w:left="709"/>
        <w:rPr>
          <w:b/>
          <w:smallCaps/>
        </w:rPr>
      </w:pPr>
    </w:p>
    <w:p w14:paraId="1A59B227" w14:textId="77777777" w:rsidR="006B3CB1" w:rsidRPr="006B3CB1" w:rsidRDefault="006B3CB1" w:rsidP="006B3CB1">
      <w:pPr>
        <w:tabs>
          <w:tab w:val="left" w:pos="709"/>
        </w:tabs>
      </w:pPr>
    </w:p>
    <w:p w14:paraId="7E1447D9" w14:textId="77777777" w:rsidR="006B3CB1" w:rsidRPr="006B3CB1" w:rsidRDefault="006B3CB1" w:rsidP="006B3CB1">
      <w:pPr>
        <w:pStyle w:val="Level2"/>
        <w:numPr>
          <w:ilvl w:val="0"/>
          <w:numId w:val="59"/>
        </w:numPr>
        <w:tabs>
          <w:tab w:val="left" w:pos="709"/>
        </w:tabs>
        <w:spacing w:after="0" w:line="288" w:lineRule="auto"/>
        <w:ind w:left="0" w:firstLine="0"/>
        <w:rPr>
          <w:rFonts w:ascii="Verdana" w:hAnsi="Verdana"/>
          <w:szCs w:val="20"/>
        </w:rPr>
      </w:pPr>
      <w:r w:rsidRPr="006B3CB1">
        <w:rPr>
          <w:rFonts w:ascii="Verdana" w:hAnsi="Verdana"/>
          <w:szCs w:val="20"/>
        </w:rPr>
        <w:t>Para o Agente Fiduciário:</w:t>
      </w:r>
    </w:p>
    <w:p w14:paraId="6B154D2F" w14:textId="77777777" w:rsidR="006B3CB1" w:rsidRPr="006B3CB1" w:rsidRDefault="006B3CB1" w:rsidP="006B3CB1">
      <w:pPr>
        <w:tabs>
          <w:tab w:val="left" w:pos="709"/>
        </w:tabs>
        <w:ind w:left="709"/>
      </w:pPr>
    </w:p>
    <w:p w14:paraId="2B3EFFEF" w14:textId="77777777" w:rsidR="006B3CB1" w:rsidRPr="006B3CB1" w:rsidRDefault="006B3CB1" w:rsidP="006B3CB1">
      <w:pPr>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ind w:left="709"/>
        <w:rPr>
          <w:b/>
        </w:rPr>
      </w:pPr>
      <w:r w:rsidRPr="006B3CB1">
        <w:rPr>
          <w:b/>
          <w:bCs/>
          <w:smallCaps/>
        </w:rPr>
        <w:t xml:space="preserve">Oliveira </w:t>
      </w:r>
      <w:proofErr w:type="spellStart"/>
      <w:r w:rsidRPr="006B3CB1">
        <w:rPr>
          <w:b/>
          <w:bCs/>
          <w:smallCaps/>
        </w:rPr>
        <w:t>Trust</w:t>
      </w:r>
      <w:proofErr w:type="spellEnd"/>
      <w:r w:rsidRPr="006B3CB1">
        <w:rPr>
          <w:b/>
          <w:bCs/>
          <w:smallCaps/>
        </w:rPr>
        <w:t xml:space="preserve"> Distribuidora De Títulos E Valores Mobiliários S.A.</w:t>
      </w:r>
    </w:p>
    <w:p w14:paraId="2AED310B" w14:textId="77777777" w:rsidR="006B3CB1" w:rsidRPr="006B3CB1" w:rsidRDefault="006B3CB1" w:rsidP="006B3CB1">
      <w:pPr>
        <w:pStyle w:val="PargrafodaLista"/>
      </w:pPr>
      <w:r w:rsidRPr="006B3CB1">
        <w:t>Avenida das Américas, n.º 3434, bloco 7, grupo 201, Centro Empresarial Mario Henrique Simonsen</w:t>
      </w:r>
      <w:r w:rsidRPr="006B3CB1">
        <w:br/>
      </w:r>
      <w:r w:rsidRPr="006B3CB1">
        <w:lastRenderedPageBreak/>
        <w:t>Rio de Janeiro – RJ, CEP 22.640-102</w:t>
      </w:r>
      <w:r w:rsidRPr="006B3CB1">
        <w:br/>
        <w:t xml:space="preserve">At.: </w:t>
      </w:r>
      <w:proofErr w:type="spellStart"/>
      <w:r w:rsidRPr="006B3CB1">
        <w:t>Antonio</w:t>
      </w:r>
      <w:proofErr w:type="spellEnd"/>
      <w:r w:rsidRPr="006B3CB1">
        <w:t xml:space="preserve"> Amaro / Maria Carolina Abrantes </w:t>
      </w:r>
      <w:proofErr w:type="spellStart"/>
      <w:r w:rsidRPr="006B3CB1">
        <w:t>Lodi</w:t>
      </w:r>
      <w:proofErr w:type="spellEnd"/>
      <w:r w:rsidRPr="006B3CB1">
        <w:t xml:space="preserve"> de Oliveira</w:t>
      </w:r>
      <w:r w:rsidRPr="006B3CB1">
        <w:br/>
        <w:t>Telefone: (21) 3514-0000</w:t>
      </w:r>
      <w:r w:rsidRPr="006B3CB1">
        <w:br/>
        <w:t>E-Mail: antonio.amaro@oliveiratrust.com.br / ger2.agente@oliveiratrust.com.br</w:t>
      </w:r>
    </w:p>
    <w:p w14:paraId="687F35D4" w14:textId="77777777" w:rsidR="006B3CB1" w:rsidRPr="006B3CB1" w:rsidRDefault="006B3CB1" w:rsidP="006B3CB1">
      <w:pPr>
        <w:pStyle w:val="Level2"/>
        <w:numPr>
          <w:ilvl w:val="0"/>
          <w:numId w:val="0"/>
        </w:numPr>
        <w:tabs>
          <w:tab w:val="left" w:pos="1418"/>
        </w:tabs>
        <w:spacing w:after="0" w:line="288" w:lineRule="auto"/>
        <w:rPr>
          <w:rFonts w:ascii="Verdana" w:hAnsi="Verdana"/>
          <w:kern w:val="0"/>
          <w:szCs w:val="20"/>
        </w:rPr>
      </w:pPr>
    </w:p>
    <w:p w14:paraId="7341071D"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 xml:space="preserve">As comunicações referentes a este Contrato serão consideradas entregues quando recebidas sob protocolo ou com “aviso de recebimento” expedido pelo correio, sob protocolo, por telegrama, ou ainda por correio eletrônico nos endereços acima. As </w:t>
      </w:r>
      <w:r w:rsidRPr="006B3CB1">
        <w:rPr>
          <w:rFonts w:ascii="Verdana" w:hAnsi="Verdana"/>
          <w:b w:val="0"/>
          <w:color w:val="000000"/>
          <w:sz w:val="20"/>
          <w:szCs w:val="20"/>
          <w:u w:val="none"/>
          <w:lang w:val="pt-BR"/>
        </w:rPr>
        <w:t>comunicações</w:t>
      </w:r>
      <w:r w:rsidRPr="006B3CB1">
        <w:rPr>
          <w:rFonts w:ascii="Verdana" w:hAnsi="Verdana"/>
          <w:b w:val="0"/>
          <w:sz w:val="20"/>
          <w:szCs w:val="20"/>
          <w:u w:val="none"/>
        </w:rPr>
        <w:t xml:space="preserve"> feitas por correio eletrônico serão consideradas recebidas na data de seu envio, desde que seu recebimento seja confirmado por meio de indicativo (recibo emitido pela máquina utilizada pelo remetente).</w:t>
      </w:r>
    </w:p>
    <w:p w14:paraId="20BAE277" w14:textId="77777777" w:rsidR="006B3CB1" w:rsidRPr="006B3CB1" w:rsidRDefault="006B3CB1" w:rsidP="006B3CB1">
      <w:pPr>
        <w:pStyle w:val="PargrafodaLista"/>
        <w:tabs>
          <w:tab w:val="left" w:pos="1276"/>
        </w:tabs>
        <w:ind w:left="0"/>
        <w:jc w:val="both"/>
      </w:pPr>
    </w:p>
    <w:p w14:paraId="3C8EBDAE"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rPr>
      </w:pPr>
      <w:r w:rsidRPr="006B3CB1">
        <w:rPr>
          <w:rFonts w:ascii="Verdana" w:hAnsi="Verdana"/>
          <w:b w:val="0"/>
          <w:sz w:val="20"/>
          <w:szCs w:val="20"/>
          <w:u w:val="none"/>
        </w:rPr>
        <w:t>A mudança de qualquer dos endereços acima deverá ser comunicada às demais Partes pela Parte que tiver seu endereço alterado, em até 10 (dez) dias contados da sua ocorrência, não sendo necessária a celebração de aditamento ao presente Contrato para formalizar referida alteração.</w:t>
      </w:r>
    </w:p>
    <w:p w14:paraId="4B0F9CDE" w14:textId="77777777" w:rsidR="006B3CB1" w:rsidRPr="006B3CB1" w:rsidRDefault="006B3CB1" w:rsidP="006B3CB1">
      <w:pPr>
        <w:rPr>
          <w:rFonts w:eastAsia="Batang"/>
        </w:rPr>
      </w:pPr>
    </w:p>
    <w:p w14:paraId="3101D6A1"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r w:rsidRPr="006B3CB1">
        <w:rPr>
          <w:rFonts w:ascii="Verdana" w:hAnsi="Verdana"/>
          <w:sz w:val="20"/>
          <w:szCs w:val="20"/>
          <w:u w:val="none"/>
        </w:rPr>
        <w:t>VIGÊNCIA</w:t>
      </w:r>
    </w:p>
    <w:p w14:paraId="2E939A22" w14:textId="77777777" w:rsidR="006B3CB1" w:rsidRPr="006B3CB1" w:rsidRDefault="006B3CB1" w:rsidP="006B3CB1">
      <w:pPr>
        <w:rPr>
          <w:b/>
        </w:rPr>
      </w:pPr>
    </w:p>
    <w:p w14:paraId="6F8CD44E" w14:textId="77777777" w:rsidR="006B3CB1" w:rsidRPr="006B3CB1" w:rsidRDefault="006B3CB1" w:rsidP="006B3CB1">
      <w:pPr>
        <w:pStyle w:val="titulo2"/>
        <w:keepNext w:val="0"/>
        <w:numPr>
          <w:ilvl w:val="1"/>
          <w:numId w:val="58"/>
        </w:numPr>
        <w:spacing w:before="0" w:after="0" w:line="288" w:lineRule="auto"/>
        <w:rPr>
          <w:rFonts w:ascii="Verdana" w:hAnsi="Verdana"/>
          <w:sz w:val="20"/>
          <w:szCs w:val="20"/>
          <w:lang w:val="pt-BR"/>
        </w:rPr>
      </w:pPr>
      <w:r w:rsidRPr="006B3CB1">
        <w:rPr>
          <w:rFonts w:ascii="Verdana" w:hAnsi="Verdana"/>
          <w:b w:val="0"/>
          <w:sz w:val="20"/>
          <w:szCs w:val="20"/>
          <w:u w:val="none"/>
          <w:lang w:val="pt-BR"/>
        </w:rPr>
        <w:t xml:space="preserve">O presente Contrato é celebrado em caráter irrevogável e irretratável, </w:t>
      </w:r>
      <w:r w:rsidRPr="006B3CB1">
        <w:rPr>
          <w:rFonts w:ascii="Verdana" w:hAnsi="Verdana"/>
          <w:b w:val="0"/>
          <w:color w:val="000000"/>
          <w:sz w:val="20"/>
          <w:szCs w:val="20"/>
          <w:u w:val="none"/>
          <w:lang w:val="pt-BR"/>
        </w:rPr>
        <w:t>obrigando</w:t>
      </w:r>
      <w:r w:rsidRPr="006B3CB1">
        <w:rPr>
          <w:rFonts w:ascii="Verdana" w:hAnsi="Verdana"/>
          <w:b w:val="0"/>
          <w:sz w:val="20"/>
          <w:szCs w:val="20"/>
          <w:u w:val="none"/>
          <w:lang w:val="pt-BR"/>
        </w:rPr>
        <w:t xml:space="preserve"> as Partes e seus sucessores a qualquer título, e começa a vigorar na data de sua assinatura e permanecerá em vigor até: </w:t>
      </w:r>
      <w:r w:rsidRPr="006B3CB1">
        <w:rPr>
          <w:rFonts w:ascii="Verdana" w:hAnsi="Verdana"/>
          <w:sz w:val="20"/>
          <w:szCs w:val="20"/>
          <w:u w:val="none"/>
          <w:lang w:val="pt-BR"/>
        </w:rPr>
        <w:t>(i) </w:t>
      </w:r>
      <w:r w:rsidRPr="006B3CB1">
        <w:rPr>
          <w:rFonts w:ascii="Verdana" w:hAnsi="Verdana"/>
          <w:b w:val="0"/>
          <w:sz w:val="20"/>
          <w:szCs w:val="20"/>
          <w:u w:val="none"/>
          <w:lang w:val="pt-BR"/>
        </w:rPr>
        <w:t xml:space="preserve">o pleno e integral cumprimento das Obrigações Garantidas; ou </w:t>
      </w:r>
      <w:r w:rsidRPr="006B3CB1">
        <w:rPr>
          <w:rFonts w:ascii="Verdana" w:hAnsi="Verdana"/>
          <w:sz w:val="20"/>
          <w:szCs w:val="20"/>
          <w:u w:val="none"/>
          <w:lang w:val="pt-BR"/>
        </w:rPr>
        <w:t>(</w:t>
      </w:r>
      <w:proofErr w:type="spellStart"/>
      <w:r w:rsidRPr="006B3CB1">
        <w:rPr>
          <w:rFonts w:ascii="Verdana" w:hAnsi="Verdana"/>
          <w:sz w:val="20"/>
          <w:szCs w:val="20"/>
          <w:u w:val="none"/>
          <w:lang w:val="pt-BR"/>
        </w:rPr>
        <w:t>ii</w:t>
      </w:r>
      <w:proofErr w:type="spellEnd"/>
      <w:r w:rsidRPr="006B3CB1">
        <w:rPr>
          <w:rFonts w:ascii="Verdana" w:hAnsi="Verdana"/>
          <w:sz w:val="20"/>
          <w:szCs w:val="20"/>
          <w:u w:val="none"/>
          <w:lang w:val="pt-BR"/>
        </w:rPr>
        <w:t>)</w:t>
      </w:r>
      <w:r w:rsidRPr="006B3CB1">
        <w:rPr>
          <w:rFonts w:ascii="Verdana" w:hAnsi="Verdana"/>
          <w:b w:val="0"/>
          <w:sz w:val="20"/>
          <w:szCs w:val="20"/>
          <w:u w:val="none"/>
          <w:lang w:val="pt-BR"/>
        </w:rPr>
        <w:t xml:space="preserve"> que a Cessão Fiduciária objeto deste Contrato seja totalmente excutida e os Debenturistas tenham recebido o produto da excussão dos Direitos Cedidos Fiduciariamente de forma definitiva e incontestável, o que ocorrer primeiro</w:t>
      </w:r>
      <w:r w:rsidRPr="006B3CB1">
        <w:rPr>
          <w:rFonts w:ascii="Verdana" w:hAnsi="Verdana"/>
          <w:b w:val="0"/>
          <w:color w:val="000000"/>
          <w:w w:val="0"/>
          <w:sz w:val="20"/>
          <w:szCs w:val="20"/>
          <w:u w:val="none"/>
          <w:lang w:val="pt-BR"/>
        </w:rPr>
        <w:t xml:space="preserve">, data em que o presente </w:t>
      </w:r>
      <w:r w:rsidRPr="006B3CB1">
        <w:rPr>
          <w:rFonts w:ascii="Verdana" w:hAnsi="Verdana"/>
          <w:b w:val="0"/>
          <w:sz w:val="20"/>
          <w:szCs w:val="20"/>
          <w:u w:val="none"/>
          <w:lang w:val="pt-BR"/>
        </w:rPr>
        <w:t>resolver-se-á de pleno direito.</w:t>
      </w:r>
    </w:p>
    <w:p w14:paraId="08B998E5" w14:textId="77777777" w:rsidR="006B3CB1" w:rsidRPr="006B3CB1" w:rsidRDefault="006B3CB1" w:rsidP="006B3CB1">
      <w:pPr>
        <w:pStyle w:val="Level2"/>
        <w:numPr>
          <w:ilvl w:val="0"/>
          <w:numId w:val="0"/>
        </w:numPr>
        <w:tabs>
          <w:tab w:val="left" w:pos="1276"/>
        </w:tabs>
        <w:spacing w:after="0" w:line="288" w:lineRule="auto"/>
        <w:rPr>
          <w:rFonts w:ascii="Verdana" w:hAnsi="Verdana"/>
          <w:szCs w:val="20"/>
        </w:rPr>
      </w:pPr>
    </w:p>
    <w:p w14:paraId="532B33AD" w14:textId="77777777" w:rsidR="006B3CB1" w:rsidRPr="006B3CB1" w:rsidRDefault="006B3CB1" w:rsidP="006B3CB1">
      <w:pPr>
        <w:pStyle w:val="titulo2"/>
        <w:numPr>
          <w:ilvl w:val="0"/>
          <w:numId w:val="58"/>
        </w:numPr>
        <w:spacing w:before="0" w:after="0" w:line="288" w:lineRule="auto"/>
        <w:rPr>
          <w:rFonts w:ascii="Verdana" w:hAnsi="Verdana"/>
          <w:sz w:val="20"/>
          <w:szCs w:val="20"/>
          <w:u w:val="none"/>
        </w:rPr>
      </w:pPr>
      <w:r w:rsidRPr="006B3CB1">
        <w:rPr>
          <w:rFonts w:ascii="Verdana" w:hAnsi="Verdana"/>
          <w:sz w:val="20"/>
          <w:szCs w:val="20"/>
          <w:u w:val="none"/>
        </w:rPr>
        <w:t>DISPOSIÇÕES GERAIS</w:t>
      </w:r>
    </w:p>
    <w:p w14:paraId="3B6A4D50" w14:textId="77777777" w:rsidR="006B3CB1" w:rsidRPr="006B3CB1" w:rsidRDefault="006B3CB1" w:rsidP="006B3CB1">
      <w:pPr>
        <w:pStyle w:val="titulo2"/>
        <w:tabs>
          <w:tab w:val="clear" w:pos="0"/>
        </w:tabs>
        <w:spacing w:before="0" w:after="0" w:line="288" w:lineRule="auto"/>
        <w:rPr>
          <w:rFonts w:ascii="Verdana" w:eastAsia="Batang" w:hAnsi="Verdana"/>
          <w:sz w:val="20"/>
          <w:szCs w:val="20"/>
        </w:rPr>
      </w:pPr>
    </w:p>
    <w:p w14:paraId="7824CB41" w14:textId="77777777" w:rsidR="006B3CB1" w:rsidRPr="006B3CB1" w:rsidRDefault="006B3CB1" w:rsidP="006B3CB1">
      <w:pPr>
        <w:pStyle w:val="titulo2"/>
        <w:keepNext w:val="0"/>
        <w:numPr>
          <w:ilvl w:val="1"/>
          <w:numId w:val="58"/>
        </w:numPr>
        <w:spacing w:before="0" w:after="0" w:line="288" w:lineRule="auto"/>
        <w:rPr>
          <w:rFonts w:ascii="Verdana" w:hAnsi="Verdana"/>
          <w:color w:val="000000"/>
          <w:w w:val="0"/>
          <w:sz w:val="20"/>
          <w:szCs w:val="20"/>
        </w:rPr>
      </w:pPr>
      <w:r w:rsidRPr="006B3CB1">
        <w:rPr>
          <w:rFonts w:ascii="Verdana" w:hAnsi="Verdana"/>
          <w:w w:val="0"/>
          <w:sz w:val="20"/>
          <w:szCs w:val="20"/>
          <w:u w:val="none"/>
        </w:rPr>
        <w:t>Anexos.</w:t>
      </w:r>
      <w:r w:rsidRPr="006B3CB1">
        <w:rPr>
          <w:rFonts w:ascii="Verdana" w:hAnsi="Verdana"/>
          <w:b w:val="0"/>
          <w:w w:val="0"/>
          <w:sz w:val="20"/>
          <w:szCs w:val="20"/>
          <w:u w:val="none"/>
        </w:rPr>
        <w:t xml:space="preserve"> </w:t>
      </w:r>
      <w:r w:rsidRPr="006B3CB1">
        <w:rPr>
          <w:rFonts w:ascii="Verdana" w:hAnsi="Verdana"/>
          <w:b w:val="0"/>
          <w:color w:val="000000"/>
          <w:w w:val="0"/>
          <w:sz w:val="20"/>
          <w:szCs w:val="20"/>
          <w:u w:val="none"/>
        </w:rPr>
        <w:t xml:space="preserve">Os </w:t>
      </w:r>
      <w:r w:rsidRPr="006B3CB1">
        <w:rPr>
          <w:rFonts w:ascii="Verdana" w:hAnsi="Verdana"/>
          <w:b w:val="0"/>
          <w:w w:val="0"/>
          <w:sz w:val="20"/>
          <w:szCs w:val="20"/>
          <w:u w:val="none"/>
        </w:rPr>
        <w:t>Anexos</w:t>
      </w:r>
      <w:r w:rsidRPr="006B3CB1">
        <w:rPr>
          <w:rFonts w:ascii="Verdana" w:hAnsi="Verdana"/>
          <w:b w:val="0"/>
          <w:color w:val="000000"/>
          <w:w w:val="0"/>
          <w:sz w:val="20"/>
          <w:szCs w:val="20"/>
          <w:u w:val="none"/>
        </w:rPr>
        <w:t xml:space="preserve"> ao presente Contrato, depois de rubricados pelas Partes, passam a fazer parte integrante do presente Contrato.</w:t>
      </w:r>
    </w:p>
    <w:p w14:paraId="36966A9C" w14:textId="77777777" w:rsidR="006B3CB1" w:rsidRPr="006B3CB1" w:rsidRDefault="006B3CB1" w:rsidP="006B3CB1">
      <w:pPr>
        <w:ind w:left="567" w:hanging="567"/>
        <w:rPr>
          <w:color w:val="000000"/>
          <w:w w:val="0"/>
        </w:rPr>
      </w:pPr>
    </w:p>
    <w:p w14:paraId="4384AF06" w14:textId="77777777" w:rsidR="006B3CB1" w:rsidRPr="006B3CB1" w:rsidRDefault="006B3CB1" w:rsidP="006B3CB1">
      <w:pPr>
        <w:pStyle w:val="titulo2"/>
        <w:keepNext w:val="0"/>
        <w:numPr>
          <w:ilvl w:val="1"/>
          <w:numId w:val="58"/>
        </w:numPr>
        <w:spacing w:before="0" w:after="0" w:line="288" w:lineRule="auto"/>
        <w:rPr>
          <w:rFonts w:ascii="Verdana" w:hAnsi="Verdana"/>
          <w:b w:val="0"/>
          <w:w w:val="0"/>
          <w:sz w:val="20"/>
          <w:szCs w:val="20"/>
        </w:rPr>
      </w:pPr>
      <w:r w:rsidRPr="006B3CB1">
        <w:rPr>
          <w:rFonts w:ascii="Verdana" w:hAnsi="Verdana"/>
          <w:w w:val="0"/>
          <w:sz w:val="20"/>
          <w:szCs w:val="20"/>
          <w:u w:val="none"/>
        </w:rPr>
        <w:t>Prorrogação dos Prazos</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Considerar-se-ão prorrogados os prazos referentes ao pagamento de qualquer obrigação por quaisquer das Partes, até o 1º (primeiro) Dia Útil subsequente, se a data de cumprimento da obrigação coincidir com sábado, domingo ou feriado declarado nacional. Para fins do presente Contrato, "</w:t>
      </w:r>
      <w:r w:rsidRPr="006B3CB1">
        <w:rPr>
          <w:rFonts w:ascii="Verdana" w:hAnsi="Verdana"/>
          <w:b w:val="0"/>
          <w:w w:val="0"/>
          <w:sz w:val="20"/>
          <w:szCs w:val="20"/>
        </w:rPr>
        <w:t>Dia(s) Útil(eis)</w:t>
      </w:r>
      <w:r w:rsidRPr="006B3CB1">
        <w:rPr>
          <w:rFonts w:ascii="Verdana" w:hAnsi="Verdana"/>
          <w:b w:val="0"/>
          <w:w w:val="0"/>
          <w:sz w:val="20"/>
          <w:szCs w:val="20"/>
          <w:u w:val="none"/>
        </w:rPr>
        <w:t>" significa qualquer dia, exceto sábados, domingos ou feriados declarados nacionais.</w:t>
      </w:r>
    </w:p>
    <w:p w14:paraId="543B568A" w14:textId="77777777" w:rsidR="006B3CB1" w:rsidRPr="006B3CB1" w:rsidRDefault="006B3CB1" w:rsidP="006B3CB1">
      <w:pPr>
        <w:ind w:left="567" w:hanging="567"/>
        <w:rPr>
          <w:color w:val="000000"/>
          <w:w w:val="0"/>
        </w:rPr>
      </w:pPr>
    </w:p>
    <w:p w14:paraId="0373D26A" w14:textId="77777777" w:rsidR="006B3CB1" w:rsidRPr="006B3CB1" w:rsidRDefault="006B3CB1" w:rsidP="006B3CB1">
      <w:pPr>
        <w:pStyle w:val="titulo2"/>
        <w:keepNext w:val="0"/>
        <w:numPr>
          <w:ilvl w:val="1"/>
          <w:numId w:val="58"/>
        </w:numPr>
        <w:spacing w:before="0" w:after="0" w:line="288" w:lineRule="auto"/>
        <w:rPr>
          <w:rFonts w:ascii="Verdana" w:hAnsi="Verdana"/>
          <w:w w:val="0"/>
          <w:sz w:val="20"/>
          <w:szCs w:val="20"/>
        </w:rPr>
      </w:pPr>
      <w:r w:rsidRPr="006B3CB1">
        <w:rPr>
          <w:rFonts w:ascii="Verdana" w:hAnsi="Verdana"/>
          <w:w w:val="0"/>
          <w:sz w:val="20"/>
          <w:szCs w:val="20"/>
          <w:u w:val="none"/>
        </w:rPr>
        <w:t>Cessão.</w:t>
      </w:r>
      <w:r w:rsidRPr="006B3CB1">
        <w:rPr>
          <w:rFonts w:ascii="Verdana" w:hAnsi="Verdana"/>
          <w:b w:val="0"/>
          <w:w w:val="0"/>
          <w:sz w:val="20"/>
          <w:szCs w:val="20"/>
          <w:u w:val="none"/>
        </w:rPr>
        <w:t xml:space="preserve"> As Partes não poderão alienar ou ceder este Contrato, no todo ou em parte, ou qualquer direito ou obrigação decorrente deste Contrato, sem o consentimento prévio das outras Partes e prévia aprovação dos Debenturistas, conforme aplicável.</w:t>
      </w:r>
    </w:p>
    <w:p w14:paraId="0D5BDDAA" w14:textId="77777777" w:rsidR="006B3CB1" w:rsidRPr="006B3CB1" w:rsidRDefault="006B3CB1" w:rsidP="006B3CB1">
      <w:pPr>
        <w:ind w:left="567" w:hanging="567"/>
        <w:rPr>
          <w:w w:val="0"/>
        </w:rPr>
      </w:pPr>
    </w:p>
    <w:p w14:paraId="18537C3B" w14:textId="77777777" w:rsidR="006B3CB1" w:rsidRPr="006B3CB1" w:rsidRDefault="006B3CB1" w:rsidP="006B3CB1">
      <w:pPr>
        <w:pStyle w:val="titulo2"/>
        <w:keepNext w:val="0"/>
        <w:numPr>
          <w:ilvl w:val="1"/>
          <w:numId w:val="58"/>
        </w:numPr>
        <w:spacing w:before="0" w:after="0" w:line="288" w:lineRule="auto"/>
        <w:rPr>
          <w:rFonts w:ascii="Verdana" w:hAnsi="Verdana"/>
          <w:b w:val="0"/>
          <w:w w:val="0"/>
          <w:sz w:val="20"/>
          <w:szCs w:val="20"/>
        </w:rPr>
      </w:pPr>
      <w:r w:rsidRPr="006B3CB1">
        <w:rPr>
          <w:rFonts w:ascii="Verdana" w:hAnsi="Verdana"/>
          <w:w w:val="0"/>
          <w:sz w:val="20"/>
          <w:szCs w:val="20"/>
          <w:u w:val="none"/>
        </w:rPr>
        <w:t>Independência das Disposições do Contrato.</w:t>
      </w:r>
      <w:r w:rsidRPr="006B3CB1">
        <w:rPr>
          <w:rFonts w:ascii="Verdana" w:hAnsi="Verdana"/>
          <w:b w:val="0"/>
          <w:w w:val="0"/>
          <w:sz w:val="20"/>
          <w:szCs w:val="20"/>
          <w:u w:val="none"/>
        </w:rPr>
        <w:t xml:space="preserve"> Caso qualquer das </w:t>
      </w:r>
      <w:r w:rsidRPr="006B3CB1">
        <w:rPr>
          <w:rFonts w:ascii="Verdana" w:hAnsi="Verdana"/>
          <w:b w:val="0"/>
          <w:color w:val="000000"/>
          <w:sz w:val="20"/>
          <w:szCs w:val="20"/>
          <w:u w:val="none"/>
          <w:lang w:val="pt-BR"/>
        </w:rPr>
        <w:t>disposições</w:t>
      </w:r>
      <w:r w:rsidRPr="006B3CB1">
        <w:rPr>
          <w:rFonts w:ascii="Verdana" w:hAnsi="Verdana"/>
          <w:b w:val="0"/>
          <w:w w:val="0"/>
          <w:sz w:val="20"/>
          <w:szCs w:val="20"/>
          <w:u w:val="none"/>
        </w:rPr>
        <w:t xml:space="preserve"> ora estipuladas venha a ser julgada ilegal, inválida ou ineficaz, prevalecerão todas as </w:t>
      </w:r>
      <w:r w:rsidRPr="006B3CB1">
        <w:rPr>
          <w:rFonts w:ascii="Verdana" w:hAnsi="Verdana"/>
          <w:b w:val="0"/>
          <w:w w:val="0"/>
          <w:sz w:val="20"/>
          <w:szCs w:val="20"/>
          <w:u w:val="none"/>
        </w:rPr>
        <w:lastRenderedPageBreak/>
        <w:t>demais disposições não afetadas por tal julgamento, comprometendo-se as Partes a, conforme possível, em boa fé e de comum acordo, a negociarem a substituição da disposição afetada por outra que, na medida do possível, produza o mesmo efeito.</w:t>
      </w:r>
    </w:p>
    <w:p w14:paraId="55D1A31F" w14:textId="77777777" w:rsidR="006B3CB1" w:rsidRPr="006B3CB1" w:rsidRDefault="006B3CB1" w:rsidP="006B3CB1">
      <w:pPr>
        <w:ind w:left="567" w:hanging="567"/>
        <w:rPr>
          <w:w w:val="0"/>
        </w:rPr>
      </w:pPr>
    </w:p>
    <w:p w14:paraId="666BC53C" w14:textId="77777777" w:rsidR="006B3CB1" w:rsidRPr="006B3CB1" w:rsidRDefault="006B3CB1" w:rsidP="006B3CB1">
      <w:pPr>
        <w:pStyle w:val="titulo2"/>
        <w:keepNext w:val="0"/>
        <w:numPr>
          <w:ilvl w:val="1"/>
          <w:numId w:val="58"/>
        </w:numPr>
        <w:spacing w:before="0" w:after="0" w:line="288" w:lineRule="auto"/>
        <w:rPr>
          <w:rFonts w:ascii="Verdana" w:hAnsi="Verdana"/>
          <w:b w:val="0"/>
          <w:w w:val="0"/>
          <w:sz w:val="20"/>
          <w:szCs w:val="20"/>
        </w:rPr>
      </w:pPr>
      <w:r w:rsidRPr="006B3CB1">
        <w:rPr>
          <w:rFonts w:ascii="Verdana" w:hAnsi="Verdana"/>
          <w:w w:val="0"/>
          <w:sz w:val="20"/>
          <w:szCs w:val="20"/>
          <w:u w:val="none"/>
        </w:rPr>
        <w:t>Renúncia</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Não se presume a renúncia a qualquer dos direitos decorrentes deste Contrato. Desta forma, nenhum atraso, omissão ou liberalidade no exercício de qualquer direito, faculdade ou prerrogativa que caiba a qualquer das Partes prejudicará o exercício de tais direitos, faculdades ou prerrogativas, ou será interpretado como constituindo uma renúncia aos mesmos ou concordância com tal inadimplemento, nem constituirá novação ou modificação de quaisquer outras obrigações assumidas pelas Partes neste Contrato ou precedente no tocante a qualquer outro inadimplemento ou atraso.</w:t>
      </w:r>
    </w:p>
    <w:p w14:paraId="4F7A7AFE" w14:textId="77777777" w:rsidR="006B3CB1" w:rsidRPr="006B3CB1" w:rsidRDefault="006B3CB1" w:rsidP="006B3CB1">
      <w:pPr>
        <w:rPr>
          <w:w w:val="0"/>
        </w:rPr>
      </w:pPr>
    </w:p>
    <w:p w14:paraId="28CD4734" w14:textId="77777777" w:rsidR="006B3CB1" w:rsidRPr="006B3CB1" w:rsidRDefault="006B3CB1" w:rsidP="006B3CB1">
      <w:pPr>
        <w:pStyle w:val="titulo2"/>
        <w:keepNext w:val="0"/>
        <w:numPr>
          <w:ilvl w:val="1"/>
          <w:numId w:val="58"/>
        </w:numPr>
        <w:spacing w:before="0" w:after="0" w:line="288" w:lineRule="auto"/>
        <w:rPr>
          <w:rFonts w:ascii="Verdana" w:hAnsi="Verdana"/>
          <w:b w:val="0"/>
          <w:w w:val="0"/>
          <w:sz w:val="20"/>
          <w:szCs w:val="20"/>
        </w:rPr>
      </w:pPr>
      <w:r w:rsidRPr="006B3CB1">
        <w:rPr>
          <w:rFonts w:ascii="Verdana" w:hAnsi="Verdana"/>
          <w:w w:val="0"/>
          <w:sz w:val="20"/>
          <w:szCs w:val="20"/>
          <w:u w:val="none"/>
        </w:rPr>
        <w:t>Alterações</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O presente Contrato e suas disposições apenas serão modificados ou aditados com o consentimento expresso e por escrito de todas as Partes, após prévia aprovação dos Debenturistas, conforme aplicável, atuando por seus representantes legais ou procuradores devidamente autorizados.</w:t>
      </w:r>
    </w:p>
    <w:p w14:paraId="66316311" w14:textId="77777777" w:rsidR="006B3CB1" w:rsidRPr="006B3CB1" w:rsidRDefault="006B3CB1" w:rsidP="006B3CB1">
      <w:pPr>
        <w:ind w:left="567" w:hanging="567"/>
        <w:rPr>
          <w:w w:val="0"/>
        </w:rPr>
      </w:pPr>
    </w:p>
    <w:p w14:paraId="0FB26077" w14:textId="77777777" w:rsidR="006B3CB1" w:rsidRPr="006B3CB1" w:rsidRDefault="006B3CB1" w:rsidP="006B3CB1">
      <w:pPr>
        <w:pStyle w:val="titulo2"/>
        <w:keepNext w:val="0"/>
        <w:numPr>
          <w:ilvl w:val="1"/>
          <w:numId w:val="58"/>
        </w:numPr>
        <w:spacing w:before="0" w:after="0" w:line="288" w:lineRule="auto"/>
        <w:rPr>
          <w:rFonts w:ascii="Verdana" w:hAnsi="Verdana"/>
          <w:w w:val="0"/>
          <w:sz w:val="20"/>
          <w:szCs w:val="20"/>
        </w:rPr>
      </w:pPr>
      <w:r w:rsidRPr="006B3CB1">
        <w:rPr>
          <w:rFonts w:ascii="Verdana" w:hAnsi="Verdana"/>
          <w:w w:val="0"/>
          <w:sz w:val="20"/>
          <w:szCs w:val="20"/>
          <w:u w:val="none"/>
        </w:rPr>
        <w:t>Custos</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Exceto se disposto de forma diversa, toda e qualquer despesa incorrida por qualquer das Partes na preparação, celebração ou registro do presente Contrato deverá ser paga pela Emissora, inclusive e especialmente o registro do presente Contrato e seus anexos e aditivos nos </w:t>
      </w:r>
      <w:proofErr w:type="spellStart"/>
      <w:r w:rsidRPr="006B3CB1">
        <w:rPr>
          <w:rFonts w:ascii="Verdana" w:hAnsi="Verdana"/>
          <w:b w:val="0"/>
          <w:w w:val="0"/>
          <w:sz w:val="20"/>
          <w:szCs w:val="20"/>
          <w:u w:val="none"/>
        </w:rPr>
        <w:t>RTDs</w:t>
      </w:r>
      <w:proofErr w:type="spellEnd"/>
      <w:r w:rsidRPr="006B3CB1">
        <w:rPr>
          <w:rFonts w:ascii="Verdana" w:hAnsi="Verdana"/>
          <w:b w:val="0"/>
          <w:w w:val="0"/>
          <w:sz w:val="20"/>
          <w:szCs w:val="20"/>
          <w:u w:val="none"/>
        </w:rPr>
        <w:t>.</w:t>
      </w:r>
    </w:p>
    <w:p w14:paraId="492B6E2D" w14:textId="77777777" w:rsidR="006B3CB1" w:rsidRPr="006B3CB1" w:rsidRDefault="006B3CB1" w:rsidP="006B3CB1">
      <w:pPr>
        <w:ind w:left="567" w:hanging="567"/>
        <w:rPr>
          <w:w w:val="0"/>
          <w:lang w:val="x-none"/>
        </w:rPr>
      </w:pPr>
    </w:p>
    <w:p w14:paraId="222E8FFD" w14:textId="77777777" w:rsidR="006B3CB1" w:rsidRPr="006B3CB1" w:rsidRDefault="006B3CB1" w:rsidP="006B3CB1">
      <w:pPr>
        <w:pStyle w:val="titulo2"/>
        <w:keepNext w:val="0"/>
        <w:numPr>
          <w:ilvl w:val="1"/>
          <w:numId w:val="58"/>
        </w:numPr>
        <w:spacing w:before="0" w:after="0" w:line="288" w:lineRule="auto"/>
        <w:rPr>
          <w:rFonts w:ascii="Verdana" w:hAnsi="Verdana"/>
          <w:b w:val="0"/>
          <w:w w:val="0"/>
          <w:sz w:val="20"/>
          <w:szCs w:val="20"/>
        </w:rPr>
      </w:pPr>
      <w:r w:rsidRPr="006B3CB1">
        <w:rPr>
          <w:rFonts w:ascii="Verdana" w:hAnsi="Verdana"/>
          <w:w w:val="0"/>
          <w:sz w:val="20"/>
          <w:szCs w:val="20"/>
          <w:u w:val="none"/>
        </w:rPr>
        <w:t>Lei Aplicável</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Este Contrato é regido pelas Leis da República Federativa do Brasil.</w:t>
      </w:r>
    </w:p>
    <w:p w14:paraId="6F569601" w14:textId="77777777" w:rsidR="006B3CB1" w:rsidRPr="006B3CB1" w:rsidRDefault="006B3CB1" w:rsidP="006B3CB1">
      <w:pPr>
        <w:ind w:left="567" w:hanging="567"/>
        <w:rPr>
          <w:w w:val="0"/>
        </w:rPr>
      </w:pPr>
    </w:p>
    <w:p w14:paraId="67C58DEF" w14:textId="77777777" w:rsidR="006B3CB1" w:rsidRPr="006B3CB1" w:rsidRDefault="006B3CB1" w:rsidP="006B3CB1">
      <w:pPr>
        <w:pStyle w:val="titulo2"/>
        <w:keepNext w:val="0"/>
        <w:numPr>
          <w:ilvl w:val="1"/>
          <w:numId w:val="58"/>
        </w:numPr>
        <w:spacing w:before="0" w:after="0" w:line="288" w:lineRule="auto"/>
        <w:rPr>
          <w:rFonts w:ascii="Verdana" w:hAnsi="Verdana"/>
          <w:w w:val="0"/>
          <w:sz w:val="20"/>
          <w:szCs w:val="20"/>
        </w:rPr>
      </w:pPr>
      <w:r w:rsidRPr="006B3CB1">
        <w:rPr>
          <w:rFonts w:ascii="Verdana" w:hAnsi="Verdana"/>
          <w:w w:val="0"/>
          <w:sz w:val="20"/>
          <w:szCs w:val="20"/>
          <w:u w:val="none"/>
        </w:rPr>
        <w:t>Eleição de Foro</w:t>
      </w:r>
      <w:r w:rsidRPr="006B3CB1">
        <w:rPr>
          <w:rFonts w:ascii="Verdana" w:hAnsi="Verdana"/>
          <w:w w:val="0"/>
          <w:sz w:val="20"/>
          <w:szCs w:val="20"/>
          <w:u w:val="none"/>
          <w:lang w:val="pt-BR"/>
        </w:rPr>
        <w:t>.</w:t>
      </w:r>
      <w:r w:rsidRPr="006B3CB1">
        <w:rPr>
          <w:rFonts w:ascii="Verdana" w:hAnsi="Verdana"/>
          <w:b w:val="0"/>
          <w:w w:val="0"/>
          <w:sz w:val="20"/>
          <w:szCs w:val="20"/>
          <w:u w:val="none"/>
        </w:rPr>
        <w:t xml:space="preserve"> Fica eleito o foro da comarca da cidade de São Paulo, Estado de São Paulo, com expressa renúncia de quaisquer outros, por mais privilegiados que sejam, para dirimir qualquer questão decorrente deste Contrato.</w:t>
      </w:r>
    </w:p>
    <w:p w14:paraId="20E3077B" w14:textId="77777777" w:rsidR="006B3CB1" w:rsidRPr="006B3CB1" w:rsidRDefault="006B3CB1" w:rsidP="006B3CB1"/>
    <w:p w14:paraId="40A2C49D" w14:textId="77777777" w:rsidR="006B3CB1" w:rsidRPr="006B3CB1" w:rsidRDefault="006B3CB1" w:rsidP="006B3CB1">
      <w:r w:rsidRPr="006B3CB1">
        <w:t>E, por estarem assim justas e contratadas, as Partes firmam este Contrato, em 8 (oito) vias de igual teor e conteúdo, na presença das 2 (duas) testemunhas abaixo assinadas indicadas.</w:t>
      </w:r>
    </w:p>
    <w:p w14:paraId="3F5D8716" w14:textId="77777777" w:rsidR="006B3CB1" w:rsidRPr="006B3CB1" w:rsidRDefault="006B3CB1" w:rsidP="006B3CB1">
      <w:pPr>
        <w:pStyle w:val="Rodap"/>
        <w:tabs>
          <w:tab w:val="left" w:pos="0"/>
          <w:tab w:val="left" w:pos="709"/>
        </w:tabs>
      </w:pPr>
    </w:p>
    <w:p w14:paraId="02143ED9" w14:textId="77777777" w:rsidR="006B3CB1" w:rsidRPr="006B3CB1" w:rsidRDefault="006B3CB1" w:rsidP="006B3CB1">
      <w:pPr>
        <w:autoSpaceDE w:val="0"/>
        <w:autoSpaceDN w:val="0"/>
        <w:adjustRightInd w:val="0"/>
        <w:jc w:val="center"/>
      </w:pPr>
      <w:r w:rsidRPr="006B3CB1">
        <w:t>Belo Horizonte, [●] de [●] de 2018.</w:t>
      </w:r>
    </w:p>
    <w:p w14:paraId="5DBBB4DE" w14:textId="77777777" w:rsidR="006B3CB1" w:rsidRPr="006B3CB1" w:rsidRDefault="006B3CB1" w:rsidP="006B3CB1">
      <w:pPr>
        <w:jc w:val="center"/>
      </w:pPr>
    </w:p>
    <w:p w14:paraId="05167EAC" w14:textId="77777777" w:rsidR="006B3CB1" w:rsidRPr="006B3CB1" w:rsidRDefault="006B3CB1" w:rsidP="006B3CB1">
      <w:pPr>
        <w:jc w:val="center"/>
      </w:pPr>
    </w:p>
    <w:p w14:paraId="4B0644AE" w14:textId="77777777" w:rsidR="006B3CB1" w:rsidRPr="006B3CB1" w:rsidRDefault="006B3CB1" w:rsidP="006B3CB1">
      <w:pPr>
        <w:ind w:left="709"/>
        <w:jc w:val="center"/>
      </w:pPr>
      <w:r w:rsidRPr="006B3CB1">
        <w:t>[RESTANTE DA PÁGINA INTENCIONALMENTE DEIXADO EM BRANCO]</w:t>
      </w:r>
    </w:p>
    <w:p w14:paraId="4A85A9E4" w14:textId="77777777" w:rsidR="006B3CB1" w:rsidRPr="006B3CB1" w:rsidRDefault="006B3CB1" w:rsidP="006B3CB1">
      <w:pPr>
        <w:ind w:left="709"/>
        <w:jc w:val="center"/>
      </w:pPr>
    </w:p>
    <w:p w14:paraId="04D37223" w14:textId="77777777" w:rsidR="006B3CB1" w:rsidRPr="006B3CB1" w:rsidRDefault="006B3CB1" w:rsidP="006B3CB1">
      <w:r w:rsidRPr="006B3CB1">
        <w:br w:type="page"/>
      </w:r>
    </w:p>
    <w:p w14:paraId="3ECE682E" w14:textId="77777777" w:rsidR="006B3CB1" w:rsidRPr="006B3CB1" w:rsidRDefault="006B3CB1" w:rsidP="006B3CB1"/>
    <w:p w14:paraId="0F7F80C9" w14:textId="77777777" w:rsidR="006B3CB1" w:rsidRPr="006B3CB1" w:rsidRDefault="006B3CB1" w:rsidP="006B3CB1">
      <w:pPr>
        <w:rPr>
          <w:i/>
          <w:color w:val="000000"/>
        </w:rPr>
      </w:pPr>
      <w:r w:rsidRPr="006B3CB1">
        <w:rPr>
          <w:i/>
        </w:rPr>
        <w:t>Página de assinaturas (1/16)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297C4ADB" w14:textId="77777777" w:rsidR="006B3CB1" w:rsidRPr="006B3CB1" w:rsidRDefault="006B3CB1" w:rsidP="006B3CB1">
      <w:pPr>
        <w:rPr>
          <w:i/>
        </w:rPr>
      </w:pPr>
    </w:p>
    <w:p w14:paraId="20507101" w14:textId="77777777" w:rsidR="006B3CB1" w:rsidRPr="006B3CB1" w:rsidRDefault="006B3CB1" w:rsidP="006B3CB1">
      <w:pPr>
        <w:jc w:val="center"/>
      </w:pPr>
    </w:p>
    <w:p w14:paraId="490BE4BE"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r w:rsidRPr="006B3CB1">
        <w:rPr>
          <w:rFonts w:ascii="Verdana" w:hAnsi="Verdana"/>
          <w:b/>
          <w:smallCaps/>
          <w:szCs w:val="20"/>
          <w:lang w:val="pt-BR"/>
        </w:rPr>
        <w:t>Brasil PCH S.A.</w:t>
      </w:r>
    </w:p>
    <w:p w14:paraId="68531B65"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574EF1BE"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0A9CF020" w14:textId="77777777" w:rsidR="006B3CB1" w:rsidRPr="006B3CB1" w:rsidRDefault="006B3CB1" w:rsidP="006B3CB1"/>
    <w:tbl>
      <w:tblPr>
        <w:tblW w:w="8789" w:type="dxa"/>
        <w:tblBorders>
          <w:top w:val="single" w:sz="4" w:space="0" w:color="auto"/>
        </w:tblBorders>
        <w:tblLook w:val="04A0" w:firstRow="1" w:lastRow="0" w:firstColumn="1" w:lastColumn="0" w:noHBand="0" w:noVBand="1"/>
      </w:tblPr>
      <w:tblGrid>
        <w:gridCol w:w="4077"/>
        <w:gridCol w:w="993"/>
        <w:gridCol w:w="3719"/>
      </w:tblGrid>
      <w:tr w:rsidR="006B3CB1" w:rsidRPr="006B3CB1" w14:paraId="69705658" w14:textId="77777777" w:rsidTr="00CA4CEC">
        <w:tc>
          <w:tcPr>
            <w:tcW w:w="4077" w:type="dxa"/>
          </w:tcPr>
          <w:p w14:paraId="41B4B6E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CD93CAB"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4F93EEB"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3719" w:type="dxa"/>
          </w:tcPr>
          <w:p w14:paraId="28EF8C33"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8E2374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5AD51DA" w14:textId="77777777" w:rsidR="006B3CB1" w:rsidRPr="006B3CB1" w:rsidRDefault="006B3CB1" w:rsidP="006B3CB1"/>
    <w:p w14:paraId="3529D08B" w14:textId="77777777" w:rsidR="006B3CB1" w:rsidRPr="006B3CB1" w:rsidRDefault="006B3CB1" w:rsidP="006B3CB1">
      <w:pPr>
        <w:ind w:left="709"/>
        <w:jc w:val="center"/>
      </w:pPr>
    </w:p>
    <w:p w14:paraId="20322EC1" w14:textId="77777777" w:rsidR="006B3CB1" w:rsidRPr="006B3CB1" w:rsidRDefault="006B3CB1" w:rsidP="006B3CB1">
      <w:pPr>
        <w:rPr>
          <w:i/>
        </w:rPr>
      </w:pPr>
      <w:r w:rsidRPr="006B3CB1">
        <w:br w:type="page"/>
      </w:r>
    </w:p>
    <w:p w14:paraId="403855D0" w14:textId="77777777" w:rsidR="006B3CB1" w:rsidRPr="006B3CB1" w:rsidRDefault="006B3CB1" w:rsidP="006B3CB1">
      <w:pPr>
        <w:rPr>
          <w:i/>
          <w:color w:val="000000"/>
        </w:rPr>
      </w:pPr>
      <w:r w:rsidRPr="006B3CB1">
        <w:rPr>
          <w:i/>
        </w:rPr>
        <w:lastRenderedPageBreak/>
        <w:t>Página de assinaturas (2/16)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4C40F324" w14:textId="77777777" w:rsidR="006B3CB1" w:rsidRPr="006B3CB1" w:rsidRDefault="006B3CB1" w:rsidP="006B3CB1">
      <w:pPr>
        <w:autoSpaceDE w:val="0"/>
        <w:autoSpaceDN w:val="0"/>
        <w:adjustRightInd w:val="0"/>
        <w:rPr>
          <w:i/>
        </w:rPr>
      </w:pPr>
    </w:p>
    <w:p w14:paraId="72BC791A" w14:textId="77777777" w:rsidR="006B3CB1" w:rsidRPr="006B3CB1" w:rsidRDefault="006B3CB1" w:rsidP="006B3CB1"/>
    <w:p w14:paraId="437ED028" w14:textId="77777777" w:rsidR="006B3CB1" w:rsidRPr="006B3CB1" w:rsidRDefault="006B3CB1" w:rsidP="006B3CB1"/>
    <w:p w14:paraId="73047627" w14:textId="77777777" w:rsidR="006B3CB1" w:rsidRPr="006B3CB1" w:rsidRDefault="006B3CB1" w:rsidP="006B3CB1">
      <w:pPr>
        <w:jc w:val="center"/>
        <w:rPr>
          <w:b/>
          <w:smallCaps/>
        </w:rPr>
      </w:pPr>
      <w:r w:rsidRPr="006B3CB1">
        <w:rPr>
          <w:b/>
          <w:smallCaps/>
        </w:rPr>
        <w:t>PCHPAR PCH Participações S.A.</w:t>
      </w:r>
    </w:p>
    <w:p w14:paraId="0D35BE64"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61D5BE7E"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5FF9E281"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10735CF0" w14:textId="77777777" w:rsidR="006B3CB1" w:rsidRPr="006B3CB1" w:rsidRDefault="006B3CB1" w:rsidP="006B3CB1"/>
    <w:tbl>
      <w:tblPr>
        <w:tblW w:w="8789" w:type="dxa"/>
        <w:tblBorders>
          <w:top w:val="single" w:sz="4" w:space="0" w:color="auto"/>
        </w:tblBorders>
        <w:tblLook w:val="04A0" w:firstRow="1" w:lastRow="0" w:firstColumn="1" w:lastColumn="0" w:noHBand="0" w:noVBand="1"/>
      </w:tblPr>
      <w:tblGrid>
        <w:gridCol w:w="3686"/>
        <w:gridCol w:w="1384"/>
        <w:gridCol w:w="3719"/>
      </w:tblGrid>
      <w:tr w:rsidR="006B3CB1" w:rsidRPr="006B3CB1" w14:paraId="541ADF4F" w14:textId="77777777" w:rsidTr="00CA4CEC">
        <w:tc>
          <w:tcPr>
            <w:tcW w:w="3686" w:type="dxa"/>
          </w:tcPr>
          <w:p w14:paraId="34C1102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D9534A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1384" w:type="dxa"/>
            <w:tcBorders>
              <w:top w:val="nil"/>
            </w:tcBorders>
          </w:tcPr>
          <w:p w14:paraId="1012DDDE"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3719" w:type="dxa"/>
          </w:tcPr>
          <w:p w14:paraId="3ED63B6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BB2C420"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5F5B1D1" w14:textId="77777777" w:rsidR="006B3CB1" w:rsidRPr="006B3CB1" w:rsidRDefault="006B3CB1" w:rsidP="006B3CB1"/>
    <w:p w14:paraId="5DB369C7" w14:textId="77777777" w:rsidR="006B3CB1" w:rsidRPr="006B3CB1" w:rsidRDefault="006B3CB1" w:rsidP="006B3CB1">
      <w:r w:rsidRPr="006B3CB1">
        <w:br w:type="page"/>
      </w:r>
    </w:p>
    <w:p w14:paraId="46EDE2BD" w14:textId="77777777" w:rsidR="006B3CB1" w:rsidRPr="006B3CB1" w:rsidRDefault="006B3CB1" w:rsidP="006B3CB1">
      <w:pPr>
        <w:rPr>
          <w:i/>
          <w:color w:val="000000"/>
        </w:rPr>
      </w:pPr>
      <w:r w:rsidRPr="006B3CB1">
        <w:rPr>
          <w:i/>
        </w:rPr>
        <w:lastRenderedPageBreak/>
        <w:t>Página de assinaturas (3/16)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2F2058A2" w14:textId="77777777" w:rsidR="006B3CB1" w:rsidRPr="006B3CB1" w:rsidRDefault="006B3CB1" w:rsidP="006B3CB1">
      <w:pPr>
        <w:rPr>
          <w:i/>
        </w:rPr>
      </w:pPr>
    </w:p>
    <w:p w14:paraId="06F50EE1" w14:textId="77777777" w:rsidR="006B3CB1" w:rsidRPr="006B3CB1" w:rsidRDefault="006B3CB1" w:rsidP="006B3CB1">
      <w:pPr>
        <w:jc w:val="center"/>
      </w:pPr>
    </w:p>
    <w:p w14:paraId="024880EB"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roofErr w:type="spellStart"/>
      <w:r w:rsidRPr="006B3CB1">
        <w:rPr>
          <w:rFonts w:ascii="Verdana" w:hAnsi="Verdana"/>
          <w:b/>
          <w:smallCaps/>
          <w:szCs w:val="20"/>
        </w:rPr>
        <w:t>Bonfante</w:t>
      </w:r>
      <w:proofErr w:type="spellEnd"/>
      <w:r w:rsidRPr="006B3CB1">
        <w:rPr>
          <w:rFonts w:ascii="Verdana" w:hAnsi="Verdana"/>
          <w:b/>
          <w:smallCaps/>
          <w:szCs w:val="20"/>
        </w:rPr>
        <w:t xml:space="preserve"> </w:t>
      </w:r>
      <w:proofErr w:type="spellStart"/>
      <w:r w:rsidRPr="006B3CB1">
        <w:rPr>
          <w:rFonts w:ascii="Verdana" w:hAnsi="Verdana"/>
          <w:b/>
          <w:smallCaps/>
          <w:szCs w:val="20"/>
        </w:rPr>
        <w:t>Energética</w:t>
      </w:r>
      <w:proofErr w:type="spellEnd"/>
      <w:r w:rsidRPr="006B3CB1">
        <w:rPr>
          <w:rFonts w:ascii="Verdana" w:hAnsi="Verdana"/>
          <w:b/>
          <w:smallCaps/>
          <w:szCs w:val="20"/>
        </w:rPr>
        <w:t xml:space="preserve"> S.A.</w:t>
      </w:r>
    </w:p>
    <w:p w14:paraId="32866D2C"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6A16F47F"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0DAE8FDF"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1B9AA241" w14:textId="77777777" w:rsidTr="00CA4CEC">
        <w:tc>
          <w:tcPr>
            <w:tcW w:w="4077" w:type="dxa"/>
          </w:tcPr>
          <w:p w14:paraId="7CD2086B"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099E9BC"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BA88453"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1AE93261"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F3E7EF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64F5249" w14:textId="77777777" w:rsidR="006B3CB1" w:rsidRPr="006B3CB1" w:rsidRDefault="006B3CB1" w:rsidP="006B3CB1"/>
    <w:p w14:paraId="7C14769C" w14:textId="77777777" w:rsidR="006B3CB1" w:rsidRPr="006B3CB1" w:rsidRDefault="006B3CB1" w:rsidP="006B3CB1">
      <w:pPr>
        <w:rPr>
          <w:i/>
          <w:color w:val="000000"/>
        </w:rPr>
      </w:pPr>
      <w:r w:rsidRPr="006B3CB1">
        <w:br w:type="page"/>
      </w:r>
      <w:r w:rsidRPr="006B3CB1">
        <w:rPr>
          <w:i/>
        </w:rPr>
        <w:lastRenderedPageBreak/>
        <w:t>Página de assinaturas (4/16)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38173270" w14:textId="77777777" w:rsidR="006B3CB1" w:rsidRPr="006B3CB1" w:rsidRDefault="006B3CB1" w:rsidP="006B3CB1">
      <w:pPr>
        <w:rPr>
          <w:i/>
          <w:color w:val="000000"/>
        </w:rPr>
      </w:pPr>
    </w:p>
    <w:p w14:paraId="6CF6BE96" w14:textId="77777777" w:rsidR="006B3CB1" w:rsidRPr="006B3CB1" w:rsidRDefault="006B3CB1" w:rsidP="006B3CB1">
      <w:pPr>
        <w:rPr>
          <w:i/>
          <w:color w:val="000000"/>
        </w:rPr>
      </w:pPr>
    </w:p>
    <w:p w14:paraId="50FA80C5" w14:textId="77777777" w:rsidR="006B3CB1" w:rsidRPr="006B3CB1" w:rsidRDefault="006B3CB1" w:rsidP="006B3CB1">
      <w:pPr>
        <w:rPr>
          <w:i/>
        </w:rPr>
      </w:pPr>
    </w:p>
    <w:p w14:paraId="352ADE35" w14:textId="77777777" w:rsidR="006B3CB1" w:rsidRPr="006B3CB1" w:rsidRDefault="006B3CB1" w:rsidP="006B3CB1">
      <w:pPr>
        <w:jc w:val="center"/>
      </w:pPr>
    </w:p>
    <w:p w14:paraId="489B6C86" w14:textId="77777777" w:rsidR="006B3CB1" w:rsidRPr="006B3CB1" w:rsidRDefault="006B3CB1" w:rsidP="006B3CB1">
      <w:pPr>
        <w:pStyle w:val="Body"/>
        <w:spacing w:after="0" w:line="288" w:lineRule="auto"/>
        <w:jc w:val="center"/>
        <w:rPr>
          <w:rFonts w:ascii="Verdana" w:hAnsi="Verdana"/>
          <w:b/>
          <w:smallCaps/>
          <w:szCs w:val="20"/>
        </w:rPr>
      </w:pPr>
      <w:proofErr w:type="spellStart"/>
      <w:r w:rsidRPr="006B3CB1">
        <w:rPr>
          <w:rFonts w:ascii="Verdana" w:hAnsi="Verdana"/>
          <w:b/>
          <w:smallCaps/>
          <w:szCs w:val="20"/>
        </w:rPr>
        <w:t>Calheiros</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0D9F1F48"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2C7FD563"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3F2A14B3"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67D31464" w14:textId="77777777" w:rsidTr="00CA4CEC">
        <w:tc>
          <w:tcPr>
            <w:tcW w:w="4077" w:type="dxa"/>
          </w:tcPr>
          <w:p w14:paraId="4C68F9C8"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24356E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1C6ACA2C"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47DAA811"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A6E62DA"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7C2404F" w14:textId="77777777" w:rsidR="006B3CB1" w:rsidRPr="006B3CB1" w:rsidRDefault="006B3CB1" w:rsidP="006B3CB1"/>
    <w:p w14:paraId="6229D377" w14:textId="77777777" w:rsidR="006B3CB1" w:rsidRPr="006B3CB1" w:rsidRDefault="006B3CB1" w:rsidP="006B3CB1">
      <w:pPr>
        <w:rPr>
          <w:i/>
          <w:color w:val="000000"/>
        </w:rPr>
      </w:pPr>
      <w:r w:rsidRPr="006B3CB1">
        <w:br w:type="page"/>
      </w:r>
      <w:r w:rsidRPr="006B3CB1">
        <w:rPr>
          <w:i/>
        </w:rPr>
        <w:lastRenderedPageBreak/>
        <w:t>Página de assinaturas (5/16)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79A261FB" w14:textId="77777777" w:rsidR="006B3CB1" w:rsidRPr="006B3CB1" w:rsidRDefault="006B3CB1" w:rsidP="006B3CB1">
      <w:pPr>
        <w:rPr>
          <w:i/>
          <w:color w:val="000000"/>
        </w:rPr>
      </w:pPr>
    </w:p>
    <w:p w14:paraId="6595CDA5" w14:textId="77777777" w:rsidR="006B3CB1" w:rsidRPr="006B3CB1" w:rsidRDefault="006B3CB1" w:rsidP="006B3CB1">
      <w:pPr>
        <w:rPr>
          <w:i/>
          <w:color w:val="000000"/>
        </w:rPr>
      </w:pPr>
    </w:p>
    <w:p w14:paraId="3EFF2FB3" w14:textId="77777777" w:rsidR="006B3CB1" w:rsidRPr="006B3CB1" w:rsidRDefault="006B3CB1" w:rsidP="006B3CB1">
      <w:pPr>
        <w:rPr>
          <w:i/>
        </w:rPr>
      </w:pPr>
    </w:p>
    <w:p w14:paraId="5ED5AA10" w14:textId="77777777" w:rsidR="006B3CB1" w:rsidRPr="006B3CB1" w:rsidRDefault="006B3CB1" w:rsidP="006B3CB1">
      <w:pPr>
        <w:jc w:val="center"/>
      </w:pPr>
    </w:p>
    <w:p w14:paraId="45E9FEF4" w14:textId="77777777" w:rsidR="006B3CB1" w:rsidRPr="006B3CB1" w:rsidRDefault="006B3CB1" w:rsidP="006B3CB1">
      <w:pPr>
        <w:pStyle w:val="Body"/>
        <w:spacing w:after="0" w:line="288" w:lineRule="auto"/>
        <w:jc w:val="center"/>
        <w:rPr>
          <w:rFonts w:ascii="Verdana" w:hAnsi="Verdana"/>
          <w:b/>
          <w:smallCaps/>
          <w:szCs w:val="20"/>
        </w:rPr>
      </w:pPr>
      <w:proofErr w:type="spellStart"/>
      <w:r w:rsidRPr="006B3CB1">
        <w:rPr>
          <w:rFonts w:ascii="Verdana" w:hAnsi="Verdana"/>
          <w:b/>
          <w:smallCaps/>
          <w:szCs w:val="20"/>
        </w:rPr>
        <w:t>Caparaó</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3CE6B9FF"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7A7A3FEE"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3EF37490"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35E08A1B" w14:textId="77777777" w:rsidTr="00CA4CEC">
        <w:tc>
          <w:tcPr>
            <w:tcW w:w="4077" w:type="dxa"/>
          </w:tcPr>
          <w:p w14:paraId="1CCB8FC2"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856B7FA"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1DCDBFE"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50F087DF"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69965BB"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021EF91E" w14:textId="77777777" w:rsidR="006B3CB1" w:rsidRPr="006B3CB1" w:rsidRDefault="006B3CB1" w:rsidP="006B3CB1"/>
    <w:p w14:paraId="79479610" w14:textId="77777777" w:rsidR="006B3CB1" w:rsidRPr="006B3CB1" w:rsidRDefault="006B3CB1" w:rsidP="006B3CB1">
      <w:pPr>
        <w:rPr>
          <w:i/>
          <w:color w:val="000000"/>
        </w:rPr>
      </w:pPr>
      <w:r w:rsidRPr="006B3CB1">
        <w:br w:type="page"/>
      </w:r>
      <w:r w:rsidRPr="006B3CB1">
        <w:rPr>
          <w:i/>
        </w:rPr>
        <w:lastRenderedPageBreak/>
        <w:t>Página de assinaturas (6/16)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4A54DD6C" w14:textId="77777777" w:rsidR="006B3CB1" w:rsidRPr="006B3CB1" w:rsidRDefault="006B3CB1" w:rsidP="006B3CB1">
      <w:pPr>
        <w:rPr>
          <w:i/>
          <w:color w:val="000000"/>
        </w:rPr>
      </w:pPr>
    </w:p>
    <w:p w14:paraId="34BF6182" w14:textId="77777777" w:rsidR="006B3CB1" w:rsidRPr="006B3CB1" w:rsidRDefault="006B3CB1" w:rsidP="006B3CB1">
      <w:pPr>
        <w:rPr>
          <w:i/>
          <w:color w:val="000000"/>
        </w:rPr>
      </w:pPr>
    </w:p>
    <w:p w14:paraId="2D0C99EF" w14:textId="77777777" w:rsidR="006B3CB1" w:rsidRPr="006B3CB1" w:rsidRDefault="006B3CB1" w:rsidP="006B3CB1">
      <w:pPr>
        <w:rPr>
          <w:i/>
        </w:rPr>
      </w:pPr>
    </w:p>
    <w:p w14:paraId="577A3A44" w14:textId="77777777" w:rsidR="006B3CB1" w:rsidRPr="006B3CB1" w:rsidRDefault="006B3CB1" w:rsidP="006B3CB1">
      <w:pPr>
        <w:jc w:val="center"/>
      </w:pPr>
    </w:p>
    <w:p w14:paraId="071A37BF" w14:textId="77777777" w:rsidR="006B3CB1" w:rsidRPr="006B3CB1" w:rsidRDefault="006B3CB1" w:rsidP="006B3CB1">
      <w:pPr>
        <w:pStyle w:val="Body"/>
        <w:spacing w:after="0" w:line="288" w:lineRule="auto"/>
        <w:jc w:val="center"/>
        <w:rPr>
          <w:rFonts w:ascii="Verdana" w:hAnsi="Verdana"/>
          <w:b/>
          <w:smallCaps/>
          <w:szCs w:val="20"/>
        </w:rPr>
      </w:pPr>
      <w:proofErr w:type="spellStart"/>
      <w:r w:rsidRPr="006B3CB1">
        <w:rPr>
          <w:rFonts w:ascii="Verdana" w:hAnsi="Verdana"/>
          <w:b/>
          <w:smallCaps/>
          <w:szCs w:val="20"/>
        </w:rPr>
        <w:t>Carangola</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13D9433A"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10F4BB53"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17C31BEC"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14B4BD46" w14:textId="77777777" w:rsidTr="00CA4CEC">
        <w:tc>
          <w:tcPr>
            <w:tcW w:w="4077" w:type="dxa"/>
          </w:tcPr>
          <w:p w14:paraId="3312EC20"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7F954B9"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333439E4"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759D9CE4"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A98D874"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74CDE5D1" w14:textId="77777777" w:rsidR="006B3CB1" w:rsidRPr="006B3CB1" w:rsidRDefault="006B3CB1" w:rsidP="006B3CB1"/>
    <w:p w14:paraId="19F67665" w14:textId="77777777" w:rsidR="006B3CB1" w:rsidRPr="006B3CB1" w:rsidRDefault="006B3CB1" w:rsidP="006B3CB1">
      <w:pPr>
        <w:rPr>
          <w:i/>
          <w:color w:val="000000"/>
        </w:rPr>
      </w:pPr>
      <w:r w:rsidRPr="006B3CB1">
        <w:br w:type="page"/>
      </w:r>
      <w:r w:rsidRPr="006B3CB1">
        <w:rPr>
          <w:i/>
        </w:rPr>
        <w:lastRenderedPageBreak/>
        <w:t>Página de assinaturas (7/16)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1F28B0B9" w14:textId="77777777" w:rsidR="006B3CB1" w:rsidRPr="006B3CB1" w:rsidRDefault="006B3CB1" w:rsidP="006B3CB1">
      <w:pPr>
        <w:rPr>
          <w:i/>
          <w:color w:val="000000"/>
        </w:rPr>
      </w:pPr>
    </w:p>
    <w:p w14:paraId="77106D3D" w14:textId="77777777" w:rsidR="006B3CB1" w:rsidRPr="006B3CB1" w:rsidRDefault="006B3CB1" w:rsidP="006B3CB1">
      <w:pPr>
        <w:rPr>
          <w:i/>
          <w:color w:val="000000"/>
        </w:rPr>
      </w:pPr>
    </w:p>
    <w:p w14:paraId="4C3BBAAA" w14:textId="77777777" w:rsidR="006B3CB1" w:rsidRPr="006B3CB1" w:rsidRDefault="006B3CB1" w:rsidP="006B3CB1">
      <w:pPr>
        <w:rPr>
          <w:i/>
        </w:rPr>
      </w:pPr>
    </w:p>
    <w:p w14:paraId="2A74EF30" w14:textId="77777777" w:rsidR="006B3CB1" w:rsidRPr="006B3CB1" w:rsidRDefault="006B3CB1" w:rsidP="006B3CB1">
      <w:pPr>
        <w:jc w:val="center"/>
      </w:pPr>
    </w:p>
    <w:p w14:paraId="6308DFB3" w14:textId="77777777" w:rsidR="006B3CB1" w:rsidRPr="006B3CB1" w:rsidRDefault="006B3CB1" w:rsidP="006B3CB1">
      <w:pPr>
        <w:pStyle w:val="Body"/>
        <w:spacing w:after="0" w:line="288" w:lineRule="auto"/>
        <w:jc w:val="center"/>
        <w:rPr>
          <w:rFonts w:ascii="Verdana" w:hAnsi="Verdana"/>
          <w:b/>
          <w:smallCaps/>
          <w:szCs w:val="20"/>
        </w:rPr>
      </w:pPr>
      <w:proofErr w:type="spellStart"/>
      <w:r w:rsidRPr="006B3CB1">
        <w:rPr>
          <w:rFonts w:ascii="Verdana" w:hAnsi="Verdana"/>
          <w:b/>
          <w:smallCaps/>
          <w:szCs w:val="20"/>
        </w:rPr>
        <w:t>Funil</w:t>
      </w:r>
      <w:proofErr w:type="spellEnd"/>
      <w:r w:rsidRPr="006B3CB1">
        <w:rPr>
          <w:rFonts w:ascii="Verdana" w:hAnsi="Verdana"/>
          <w:b/>
          <w:smallCaps/>
          <w:szCs w:val="20"/>
        </w:rPr>
        <w:t xml:space="preserve"> </w:t>
      </w:r>
      <w:proofErr w:type="spellStart"/>
      <w:r w:rsidRPr="006B3CB1">
        <w:rPr>
          <w:rFonts w:ascii="Verdana" w:hAnsi="Verdana"/>
          <w:b/>
          <w:smallCaps/>
          <w:szCs w:val="20"/>
        </w:rPr>
        <w:t>Energia</w:t>
      </w:r>
      <w:proofErr w:type="spellEnd"/>
      <w:r w:rsidRPr="006B3CB1">
        <w:rPr>
          <w:rFonts w:ascii="Verdana" w:hAnsi="Verdana"/>
          <w:b/>
          <w:smallCaps/>
          <w:szCs w:val="20"/>
        </w:rPr>
        <w:t xml:space="preserve"> S.A.</w:t>
      </w:r>
    </w:p>
    <w:p w14:paraId="667AB901"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0D18598C"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7A2FFED6"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154BE11E" w14:textId="77777777" w:rsidTr="00CA4CEC">
        <w:tc>
          <w:tcPr>
            <w:tcW w:w="4077" w:type="dxa"/>
          </w:tcPr>
          <w:p w14:paraId="1E5053A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AA6D81C"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3DBD6FDB"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2778FB8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75725A4"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B07FBE4" w14:textId="77777777" w:rsidR="006B3CB1" w:rsidRPr="006B3CB1" w:rsidRDefault="006B3CB1" w:rsidP="006B3CB1"/>
    <w:p w14:paraId="1C5711F4" w14:textId="77777777" w:rsidR="006B3CB1" w:rsidRPr="006B3CB1" w:rsidRDefault="006B3CB1" w:rsidP="006B3CB1">
      <w:pPr>
        <w:rPr>
          <w:i/>
          <w:color w:val="000000"/>
        </w:rPr>
      </w:pPr>
      <w:r w:rsidRPr="006B3CB1">
        <w:br w:type="page"/>
      </w:r>
      <w:r w:rsidRPr="006B3CB1">
        <w:rPr>
          <w:i/>
        </w:rPr>
        <w:lastRenderedPageBreak/>
        <w:t>Página de assinaturas (8/16)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535872FD" w14:textId="77777777" w:rsidR="006B3CB1" w:rsidRPr="006B3CB1" w:rsidRDefault="006B3CB1" w:rsidP="006B3CB1">
      <w:pPr>
        <w:rPr>
          <w:i/>
          <w:color w:val="000000"/>
        </w:rPr>
      </w:pPr>
    </w:p>
    <w:p w14:paraId="03403A57" w14:textId="77777777" w:rsidR="006B3CB1" w:rsidRPr="006B3CB1" w:rsidRDefault="006B3CB1" w:rsidP="006B3CB1">
      <w:pPr>
        <w:rPr>
          <w:i/>
          <w:color w:val="000000"/>
        </w:rPr>
      </w:pPr>
    </w:p>
    <w:p w14:paraId="520ADAB2" w14:textId="77777777" w:rsidR="006B3CB1" w:rsidRPr="006B3CB1" w:rsidRDefault="006B3CB1" w:rsidP="006B3CB1">
      <w:pPr>
        <w:rPr>
          <w:i/>
        </w:rPr>
      </w:pPr>
    </w:p>
    <w:p w14:paraId="0574B643" w14:textId="77777777" w:rsidR="006B3CB1" w:rsidRPr="006B3CB1" w:rsidRDefault="006B3CB1" w:rsidP="006B3CB1">
      <w:pPr>
        <w:jc w:val="center"/>
      </w:pPr>
    </w:p>
    <w:p w14:paraId="6980D96A" w14:textId="77777777" w:rsidR="006B3CB1" w:rsidRPr="006B3CB1" w:rsidRDefault="006B3CB1" w:rsidP="006B3CB1">
      <w:pPr>
        <w:pStyle w:val="Body"/>
        <w:spacing w:after="0" w:line="288" w:lineRule="auto"/>
        <w:jc w:val="center"/>
        <w:rPr>
          <w:rFonts w:ascii="Verdana" w:hAnsi="Verdana"/>
          <w:b/>
          <w:smallCaps/>
          <w:szCs w:val="20"/>
        </w:rPr>
      </w:pPr>
      <w:proofErr w:type="spellStart"/>
      <w:r w:rsidRPr="006B3CB1">
        <w:rPr>
          <w:rFonts w:ascii="Verdana" w:hAnsi="Verdana"/>
          <w:b/>
          <w:smallCaps/>
          <w:szCs w:val="20"/>
        </w:rPr>
        <w:t>Irara</w:t>
      </w:r>
      <w:proofErr w:type="spellEnd"/>
      <w:r w:rsidRPr="006B3CB1">
        <w:rPr>
          <w:rFonts w:ascii="Verdana" w:hAnsi="Verdana"/>
          <w:b/>
          <w:smallCaps/>
          <w:szCs w:val="20"/>
        </w:rPr>
        <w:t xml:space="preserve"> </w:t>
      </w:r>
      <w:proofErr w:type="spellStart"/>
      <w:r w:rsidRPr="006B3CB1">
        <w:rPr>
          <w:rFonts w:ascii="Verdana" w:hAnsi="Verdana"/>
          <w:b/>
          <w:smallCaps/>
          <w:szCs w:val="20"/>
        </w:rPr>
        <w:t>Energética</w:t>
      </w:r>
      <w:proofErr w:type="spellEnd"/>
      <w:r w:rsidRPr="006B3CB1">
        <w:rPr>
          <w:rFonts w:ascii="Verdana" w:hAnsi="Verdana"/>
          <w:b/>
          <w:smallCaps/>
          <w:szCs w:val="20"/>
        </w:rPr>
        <w:t xml:space="preserve"> S.A.</w:t>
      </w:r>
    </w:p>
    <w:p w14:paraId="0F21B6BD"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1B6C3479"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2125C832"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10CF3284" w14:textId="77777777" w:rsidTr="00CA4CEC">
        <w:tc>
          <w:tcPr>
            <w:tcW w:w="4077" w:type="dxa"/>
          </w:tcPr>
          <w:p w14:paraId="417DEF8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75A947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08FF4AB7"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44E21703"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3099A156"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77D1B65C" w14:textId="77777777" w:rsidR="006B3CB1" w:rsidRPr="006B3CB1" w:rsidRDefault="006B3CB1" w:rsidP="006B3CB1"/>
    <w:p w14:paraId="434DE168" w14:textId="77777777" w:rsidR="006B3CB1" w:rsidRPr="006B3CB1" w:rsidRDefault="006B3CB1" w:rsidP="006B3CB1">
      <w:pPr>
        <w:rPr>
          <w:i/>
          <w:color w:val="000000"/>
        </w:rPr>
      </w:pPr>
      <w:r w:rsidRPr="006B3CB1">
        <w:br w:type="page"/>
      </w:r>
      <w:r w:rsidRPr="006B3CB1">
        <w:rPr>
          <w:i/>
        </w:rPr>
        <w:lastRenderedPageBreak/>
        <w:t>Página de assinaturas (9/16)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1DCD2189" w14:textId="77777777" w:rsidR="006B3CB1" w:rsidRPr="006B3CB1" w:rsidRDefault="006B3CB1" w:rsidP="006B3CB1">
      <w:pPr>
        <w:rPr>
          <w:i/>
          <w:color w:val="000000"/>
        </w:rPr>
      </w:pPr>
    </w:p>
    <w:p w14:paraId="618C3492" w14:textId="77777777" w:rsidR="006B3CB1" w:rsidRPr="006B3CB1" w:rsidRDefault="006B3CB1" w:rsidP="006B3CB1">
      <w:pPr>
        <w:rPr>
          <w:i/>
          <w:color w:val="000000"/>
        </w:rPr>
      </w:pPr>
    </w:p>
    <w:p w14:paraId="5AC9C0E5" w14:textId="77777777" w:rsidR="006B3CB1" w:rsidRPr="006B3CB1" w:rsidRDefault="006B3CB1" w:rsidP="006B3CB1">
      <w:pPr>
        <w:rPr>
          <w:i/>
        </w:rPr>
      </w:pPr>
    </w:p>
    <w:p w14:paraId="08F9F4B3" w14:textId="77777777" w:rsidR="006B3CB1" w:rsidRPr="006B3CB1" w:rsidRDefault="006B3CB1" w:rsidP="006B3CB1">
      <w:pPr>
        <w:jc w:val="center"/>
      </w:pPr>
    </w:p>
    <w:p w14:paraId="782D32E4" w14:textId="77777777" w:rsidR="006B3CB1" w:rsidRPr="006B3CB1" w:rsidRDefault="006B3CB1" w:rsidP="006B3CB1">
      <w:pPr>
        <w:jc w:val="center"/>
        <w:rPr>
          <w:b/>
          <w:smallCaps/>
        </w:rPr>
      </w:pPr>
      <w:r w:rsidRPr="006B3CB1">
        <w:rPr>
          <w:b/>
          <w:smallCaps/>
        </w:rPr>
        <w:t>Jataí Energética S.A.</w:t>
      </w:r>
    </w:p>
    <w:p w14:paraId="79065A0C"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03B97D11"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7DFFAEA4"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6952EBA6" w14:textId="77777777" w:rsidTr="00CA4CEC">
        <w:tc>
          <w:tcPr>
            <w:tcW w:w="4077" w:type="dxa"/>
          </w:tcPr>
          <w:p w14:paraId="54DBD5F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0AD5A67"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6571CED3"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5A185156"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1F54487"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D271BD8" w14:textId="77777777" w:rsidR="006B3CB1" w:rsidRPr="006B3CB1" w:rsidRDefault="006B3CB1" w:rsidP="006B3CB1"/>
    <w:p w14:paraId="5063ED75" w14:textId="77777777" w:rsidR="006B3CB1" w:rsidRPr="006B3CB1" w:rsidRDefault="006B3CB1" w:rsidP="006B3CB1">
      <w:pPr>
        <w:rPr>
          <w:i/>
          <w:color w:val="000000"/>
        </w:rPr>
      </w:pPr>
      <w:r w:rsidRPr="006B3CB1">
        <w:br w:type="page"/>
      </w:r>
      <w:r w:rsidRPr="006B3CB1">
        <w:rPr>
          <w:i/>
        </w:rPr>
        <w:lastRenderedPageBreak/>
        <w:t>Página de assinaturas (10/16)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24997FFE" w14:textId="77777777" w:rsidR="006B3CB1" w:rsidRPr="006B3CB1" w:rsidRDefault="006B3CB1" w:rsidP="006B3CB1">
      <w:pPr>
        <w:rPr>
          <w:i/>
          <w:color w:val="000000"/>
        </w:rPr>
      </w:pPr>
    </w:p>
    <w:p w14:paraId="2FCFE8A0" w14:textId="77777777" w:rsidR="006B3CB1" w:rsidRPr="006B3CB1" w:rsidRDefault="006B3CB1" w:rsidP="006B3CB1">
      <w:pPr>
        <w:rPr>
          <w:i/>
          <w:color w:val="000000"/>
        </w:rPr>
      </w:pPr>
    </w:p>
    <w:p w14:paraId="561C0230" w14:textId="77777777" w:rsidR="006B3CB1" w:rsidRPr="006B3CB1" w:rsidRDefault="006B3CB1" w:rsidP="006B3CB1">
      <w:pPr>
        <w:rPr>
          <w:i/>
        </w:rPr>
      </w:pPr>
    </w:p>
    <w:p w14:paraId="0B8CD0E5" w14:textId="77777777" w:rsidR="006B3CB1" w:rsidRPr="006B3CB1" w:rsidRDefault="006B3CB1" w:rsidP="006B3CB1">
      <w:pPr>
        <w:jc w:val="center"/>
      </w:pPr>
    </w:p>
    <w:p w14:paraId="3436926C" w14:textId="77777777" w:rsidR="006B3CB1" w:rsidRPr="006B3CB1" w:rsidRDefault="006B3CB1" w:rsidP="006B3CB1">
      <w:pPr>
        <w:jc w:val="center"/>
        <w:rPr>
          <w:b/>
          <w:smallCaps/>
        </w:rPr>
      </w:pPr>
      <w:r w:rsidRPr="006B3CB1">
        <w:rPr>
          <w:b/>
          <w:smallCaps/>
        </w:rPr>
        <w:t xml:space="preserve">Monte </w:t>
      </w:r>
      <w:proofErr w:type="spellStart"/>
      <w:r w:rsidRPr="006B3CB1">
        <w:rPr>
          <w:b/>
          <w:smallCaps/>
        </w:rPr>
        <w:t>Serrat</w:t>
      </w:r>
      <w:proofErr w:type="spellEnd"/>
      <w:r w:rsidRPr="006B3CB1">
        <w:rPr>
          <w:b/>
          <w:smallCaps/>
        </w:rPr>
        <w:t xml:space="preserve"> Energética S.A.</w:t>
      </w:r>
    </w:p>
    <w:p w14:paraId="2C9BF9AD"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76C61D6A"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296354DC"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68AE03CC" w14:textId="77777777" w:rsidTr="00CA4CEC">
        <w:tc>
          <w:tcPr>
            <w:tcW w:w="4077" w:type="dxa"/>
          </w:tcPr>
          <w:p w14:paraId="62BB3E62"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45513D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0EE7CC19"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6D8D812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8A04CC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76D487F7" w14:textId="77777777" w:rsidR="006B3CB1" w:rsidRPr="006B3CB1" w:rsidRDefault="006B3CB1" w:rsidP="006B3CB1"/>
    <w:p w14:paraId="52710D49" w14:textId="77777777" w:rsidR="006B3CB1" w:rsidRPr="006B3CB1" w:rsidRDefault="006B3CB1" w:rsidP="006B3CB1">
      <w:pPr>
        <w:rPr>
          <w:i/>
          <w:color w:val="000000"/>
        </w:rPr>
      </w:pPr>
      <w:r w:rsidRPr="006B3CB1">
        <w:br w:type="page"/>
      </w:r>
      <w:r w:rsidRPr="006B3CB1">
        <w:rPr>
          <w:i/>
        </w:rPr>
        <w:lastRenderedPageBreak/>
        <w:t>Página de assinaturas (11/16)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56177B6A" w14:textId="77777777" w:rsidR="006B3CB1" w:rsidRPr="006B3CB1" w:rsidRDefault="006B3CB1" w:rsidP="006B3CB1">
      <w:pPr>
        <w:rPr>
          <w:i/>
          <w:color w:val="000000"/>
        </w:rPr>
      </w:pPr>
    </w:p>
    <w:p w14:paraId="5DE67FCD" w14:textId="77777777" w:rsidR="006B3CB1" w:rsidRPr="006B3CB1" w:rsidRDefault="006B3CB1" w:rsidP="006B3CB1">
      <w:pPr>
        <w:rPr>
          <w:i/>
          <w:color w:val="000000"/>
        </w:rPr>
      </w:pPr>
    </w:p>
    <w:p w14:paraId="6EC1C3B2" w14:textId="77777777" w:rsidR="006B3CB1" w:rsidRPr="006B3CB1" w:rsidRDefault="006B3CB1" w:rsidP="006B3CB1">
      <w:pPr>
        <w:rPr>
          <w:i/>
        </w:rPr>
      </w:pPr>
    </w:p>
    <w:p w14:paraId="1A7D76E8" w14:textId="77777777" w:rsidR="006B3CB1" w:rsidRPr="006B3CB1" w:rsidRDefault="006B3CB1" w:rsidP="006B3CB1">
      <w:pPr>
        <w:jc w:val="center"/>
      </w:pPr>
    </w:p>
    <w:p w14:paraId="5A4763D8" w14:textId="77777777" w:rsidR="006B3CB1" w:rsidRPr="006B3CB1" w:rsidRDefault="006B3CB1" w:rsidP="006B3CB1">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Retiro Velho Energética S.A.</w:t>
      </w:r>
    </w:p>
    <w:p w14:paraId="7FCE2CD5"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239ADFA4"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07825E97"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7DC30195" w14:textId="77777777" w:rsidTr="00CA4CEC">
        <w:tc>
          <w:tcPr>
            <w:tcW w:w="4077" w:type="dxa"/>
          </w:tcPr>
          <w:p w14:paraId="2F736953"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99C5DE8"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7ECB756E"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5E64E961"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05A282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3D20B1C8" w14:textId="77777777" w:rsidR="006B3CB1" w:rsidRPr="006B3CB1" w:rsidRDefault="006B3CB1" w:rsidP="006B3CB1"/>
    <w:p w14:paraId="2A511ADA" w14:textId="77777777" w:rsidR="006B3CB1" w:rsidRPr="006B3CB1" w:rsidRDefault="006B3CB1" w:rsidP="006B3CB1">
      <w:pPr>
        <w:rPr>
          <w:i/>
          <w:color w:val="000000"/>
        </w:rPr>
      </w:pPr>
      <w:r w:rsidRPr="006B3CB1">
        <w:br w:type="page"/>
      </w:r>
      <w:r w:rsidRPr="006B3CB1">
        <w:rPr>
          <w:i/>
        </w:rPr>
        <w:lastRenderedPageBreak/>
        <w:t>Página de assinaturas (12/16)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047FE4D5" w14:textId="77777777" w:rsidR="006B3CB1" w:rsidRPr="006B3CB1" w:rsidRDefault="006B3CB1" w:rsidP="006B3CB1">
      <w:pPr>
        <w:rPr>
          <w:i/>
          <w:color w:val="000000"/>
        </w:rPr>
      </w:pPr>
    </w:p>
    <w:p w14:paraId="397A655E" w14:textId="77777777" w:rsidR="006B3CB1" w:rsidRPr="006B3CB1" w:rsidRDefault="006B3CB1" w:rsidP="006B3CB1">
      <w:pPr>
        <w:rPr>
          <w:i/>
          <w:color w:val="000000"/>
        </w:rPr>
      </w:pPr>
    </w:p>
    <w:p w14:paraId="278FA483" w14:textId="77777777" w:rsidR="006B3CB1" w:rsidRPr="006B3CB1" w:rsidRDefault="006B3CB1" w:rsidP="006B3CB1">
      <w:pPr>
        <w:rPr>
          <w:i/>
        </w:rPr>
      </w:pPr>
    </w:p>
    <w:p w14:paraId="4CA6F581" w14:textId="77777777" w:rsidR="006B3CB1" w:rsidRPr="006B3CB1" w:rsidRDefault="006B3CB1" w:rsidP="006B3CB1">
      <w:pPr>
        <w:jc w:val="center"/>
      </w:pPr>
    </w:p>
    <w:p w14:paraId="3C252D61" w14:textId="77777777" w:rsidR="006B3CB1" w:rsidRPr="006B3CB1" w:rsidRDefault="006B3CB1" w:rsidP="006B3CB1">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Santa Fé Energética S.A.</w:t>
      </w:r>
    </w:p>
    <w:p w14:paraId="794AC212"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44041297"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6B4A13FA"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3422EBE0" w14:textId="77777777" w:rsidTr="00CA4CEC">
        <w:tc>
          <w:tcPr>
            <w:tcW w:w="4077" w:type="dxa"/>
          </w:tcPr>
          <w:p w14:paraId="13ED57F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354087B"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19D60C2F"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439E3513"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766F71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3ABFD022" w14:textId="77777777" w:rsidR="006B3CB1" w:rsidRPr="006B3CB1" w:rsidRDefault="006B3CB1" w:rsidP="006B3CB1"/>
    <w:p w14:paraId="6BA0876F" w14:textId="77777777" w:rsidR="006B3CB1" w:rsidRPr="006B3CB1" w:rsidRDefault="006B3CB1" w:rsidP="006B3CB1">
      <w:pPr>
        <w:rPr>
          <w:i/>
          <w:color w:val="000000"/>
        </w:rPr>
      </w:pPr>
      <w:r w:rsidRPr="006B3CB1">
        <w:br w:type="page"/>
      </w:r>
      <w:r w:rsidRPr="006B3CB1">
        <w:rPr>
          <w:i/>
        </w:rPr>
        <w:lastRenderedPageBreak/>
        <w:t>Página de assinaturas (13/16)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08789A6C" w14:textId="77777777" w:rsidR="006B3CB1" w:rsidRPr="006B3CB1" w:rsidRDefault="006B3CB1" w:rsidP="006B3CB1">
      <w:pPr>
        <w:rPr>
          <w:i/>
          <w:color w:val="000000"/>
        </w:rPr>
      </w:pPr>
    </w:p>
    <w:p w14:paraId="15C8E6B2" w14:textId="77777777" w:rsidR="006B3CB1" w:rsidRPr="006B3CB1" w:rsidRDefault="006B3CB1" w:rsidP="006B3CB1">
      <w:pPr>
        <w:rPr>
          <w:i/>
          <w:color w:val="000000"/>
        </w:rPr>
      </w:pPr>
    </w:p>
    <w:p w14:paraId="5746FCC0" w14:textId="77777777" w:rsidR="006B3CB1" w:rsidRPr="006B3CB1" w:rsidRDefault="006B3CB1" w:rsidP="006B3CB1">
      <w:pPr>
        <w:rPr>
          <w:i/>
        </w:rPr>
      </w:pPr>
    </w:p>
    <w:p w14:paraId="595B3388" w14:textId="77777777" w:rsidR="006B3CB1" w:rsidRPr="006B3CB1" w:rsidRDefault="006B3CB1" w:rsidP="006B3CB1">
      <w:pPr>
        <w:jc w:val="center"/>
      </w:pPr>
    </w:p>
    <w:p w14:paraId="1AD4C3D2" w14:textId="77777777" w:rsidR="006B3CB1" w:rsidRPr="006B3CB1" w:rsidRDefault="006B3CB1" w:rsidP="006B3CB1">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São Joaquim Energia S.A.</w:t>
      </w:r>
    </w:p>
    <w:p w14:paraId="6F6919D7"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2E11430B"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6745D33D"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14C92BF0" w14:textId="77777777" w:rsidTr="00CA4CEC">
        <w:tc>
          <w:tcPr>
            <w:tcW w:w="4077" w:type="dxa"/>
          </w:tcPr>
          <w:p w14:paraId="7CC5A79E"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5BC5E25"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6674941F"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21634B92"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7956DF80"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04A7422D" w14:textId="77777777" w:rsidR="006B3CB1" w:rsidRPr="006B3CB1" w:rsidRDefault="006B3CB1" w:rsidP="006B3CB1"/>
    <w:p w14:paraId="1FA25D5D" w14:textId="77777777" w:rsidR="006B3CB1" w:rsidRPr="006B3CB1" w:rsidRDefault="006B3CB1" w:rsidP="006B3CB1">
      <w:pPr>
        <w:rPr>
          <w:i/>
          <w:color w:val="000000"/>
        </w:rPr>
      </w:pPr>
      <w:r w:rsidRPr="006B3CB1">
        <w:br w:type="page"/>
      </w:r>
      <w:r w:rsidRPr="006B3CB1">
        <w:rPr>
          <w:i/>
        </w:rPr>
        <w:lastRenderedPageBreak/>
        <w:t>Página de assinaturas (14/16)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32E48849" w14:textId="77777777" w:rsidR="006B3CB1" w:rsidRPr="006B3CB1" w:rsidRDefault="006B3CB1" w:rsidP="006B3CB1">
      <w:pPr>
        <w:rPr>
          <w:i/>
          <w:color w:val="000000"/>
        </w:rPr>
      </w:pPr>
    </w:p>
    <w:p w14:paraId="044D27A6" w14:textId="77777777" w:rsidR="006B3CB1" w:rsidRPr="006B3CB1" w:rsidRDefault="006B3CB1" w:rsidP="006B3CB1">
      <w:pPr>
        <w:rPr>
          <w:i/>
          <w:color w:val="000000"/>
        </w:rPr>
      </w:pPr>
    </w:p>
    <w:p w14:paraId="1EF6B797" w14:textId="77777777" w:rsidR="006B3CB1" w:rsidRPr="006B3CB1" w:rsidRDefault="006B3CB1" w:rsidP="006B3CB1">
      <w:pPr>
        <w:rPr>
          <w:i/>
        </w:rPr>
      </w:pPr>
    </w:p>
    <w:p w14:paraId="79EDDCBD" w14:textId="77777777" w:rsidR="006B3CB1" w:rsidRPr="006B3CB1" w:rsidRDefault="006B3CB1" w:rsidP="006B3CB1">
      <w:pPr>
        <w:jc w:val="center"/>
      </w:pPr>
    </w:p>
    <w:p w14:paraId="353A4A67" w14:textId="77777777" w:rsidR="006B3CB1" w:rsidRPr="006B3CB1" w:rsidRDefault="006B3CB1" w:rsidP="006B3CB1">
      <w:pPr>
        <w:pStyle w:val="Body"/>
        <w:spacing w:after="0" w:line="288" w:lineRule="auto"/>
        <w:jc w:val="center"/>
        <w:rPr>
          <w:rFonts w:ascii="Verdana" w:hAnsi="Verdana"/>
          <w:b/>
          <w:smallCaps/>
          <w:szCs w:val="20"/>
          <w:lang w:val="pt-BR"/>
        </w:rPr>
      </w:pPr>
      <w:r w:rsidRPr="006B3CB1">
        <w:rPr>
          <w:rFonts w:ascii="Verdana" w:hAnsi="Verdana"/>
          <w:b/>
          <w:smallCaps/>
          <w:szCs w:val="20"/>
          <w:lang w:val="pt-BR"/>
        </w:rPr>
        <w:t>São Pedro Energia S.A.</w:t>
      </w:r>
    </w:p>
    <w:p w14:paraId="1845221E"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2F3AA46D"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77C2C708"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06F8D457" w14:textId="77777777" w:rsidTr="00CA4CEC">
        <w:tc>
          <w:tcPr>
            <w:tcW w:w="4077" w:type="dxa"/>
          </w:tcPr>
          <w:p w14:paraId="065A6B28"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5CD8AB6"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494F5643"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03AD22A2"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24164F9C"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12F6B7B8" w14:textId="77777777" w:rsidR="006B3CB1" w:rsidRPr="006B3CB1" w:rsidRDefault="006B3CB1" w:rsidP="006B3CB1"/>
    <w:p w14:paraId="1DF2C478" w14:textId="77777777" w:rsidR="006B3CB1" w:rsidRPr="006B3CB1" w:rsidRDefault="006B3CB1" w:rsidP="006B3CB1">
      <w:pPr>
        <w:rPr>
          <w:i/>
          <w:color w:val="000000"/>
        </w:rPr>
      </w:pPr>
      <w:r w:rsidRPr="006B3CB1">
        <w:br w:type="page"/>
      </w:r>
      <w:r w:rsidRPr="006B3CB1">
        <w:rPr>
          <w:i/>
        </w:rPr>
        <w:lastRenderedPageBreak/>
        <w:t>Página de assinaturas (15/16)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0567F308" w14:textId="77777777" w:rsidR="006B3CB1" w:rsidRPr="006B3CB1" w:rsidRDefault="006B3CB1" w:rsidP="006B3CB1">
      <w:pPr>
        <w:rPr>
          <w:i/>
          <w:color w:val="000000"/>
        </w:rPr>
      </w:pPr>
    </w:p>
    <w:p w14:paraId="7FE33FA9" w14:textId="77777777" w:rsidR="006B3CB1" w:rsidRPr="006B3CB1" w:rsidRDefault="006B3CB1" w:rsidP="006B3CB1">
      <w:pPr>
        <w:rPr>
          <w:i/>
        </w:rPr>
      </w:pPr>
    </w:p>
    <w:p w14:paraId="4C0E3AB8" w14:textId="77777777" w:rsidR="006B3CB1" w:rsidRPr="006B3CB1" w:rsidRDefault="006B3CB1" w:rsidP="006B3CB1">
      <w:pPr>
        <w:jc w:val="center"/>
      </w:pPr>
    </w:p>
    <w:p w14:paraId="58EF764A" w14:textId="77777777" w:rsidR="006B3CB1" w:rsidRPr="006B3CB1" w:rsidRDefault="006B3CB1" w:rsidP="006B3CB1">
      <w:pPr>
        <w:jc w:val="center"/>
        <w:rPr>
          <w:b/>
          <w:smallCaps/>
        </w:rPr>
      </w:pPr>
      <w:r w:rsidRPr="006B3CB1">
        <w:rPr>
          <w:b/>
          <w:smallCaps/>
        </w:rPr>
        <w:t>São Simão Energia S.A.</w:t>
      </w:r>
    </w:p>
    <w:p w14:paraId="7599DFBA"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2B28E386" w14:textId="77777777" w:rsidR="006B3CB1" w:rsidRPr="006B3CB1" w:rsidRDefault="006B3CB1" w:rsidP="006B3CB1">
      <w:pPr>
        <w:pStyle w:val="Body"/>
        <w:spacing w:after="0" w:line="288" w:lineRule="auto"/>
        <w:jc w:val="center"/>
        <w:rPr>
          <w:rFonts w:ascii="Verdana" w:hAnsi="Verdana"/>
          <w:color w:val="000000"/>
          <w:w w:val="0"/>
          <w:kern w:val="0"/>
          <w:szCs w:val="20"/>
          <w:lang w:val="pt-BR"/>
        </w:rPr>
      </w:pPr>
    </w:p>
    <w:p w14:paraId="5AAD5662" w14:textId="77777777" w:rsidR="006B3CB1" w:rsidRPr="006B3CB1" w:rsidRDefault="006B3CB1" w:rsidP="006B3CB1"/>
    <w:tbl>
      <w:tblPr>
        <w:tblW w:w="9404" w:type="dxa"/>
        <w:tblBorders>
          <w:top w:val="single" w:sz="4" w:space="0" w:color="auto"/>
        </w:tblBorders>
        <w:tblLook w:val="04A0" w:firstRow="1" w:lastRow="0" w:firstColumn="1" w:lastColumn="0" w:noHBand="0" w:noVBand="1"/>
      </w:tblPr>
      <w:tblGrid>
        <w:gridCol w:w="4077"/>
        <w:gridCol w:w="993"/>
        <w:gridCol w:w="4334"/>
      </w:tblGrid>
      <w:tr w:rsidR="006B3CB1" w:rsidRPr="006B3CB1" w14:paraId="04F7630A" w14:textId="77777777" w:rsidTr="00CA4CEC">
        <w:tc>
          <w:tcPr>
            <w:tcW w:w="4077" w:type="dxa"/>
          </w:tcPr>
          <w:p w14:paraId="46D7CB1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5F97E562"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6147D63D"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4334" w:type="dxa"/>
          </w:tcPr>
          <w:p w14:paraId="1BF2C2BF"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4B25D208"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19F19DA" w14:textId="77777777" w:rsidR="006B3CB1" w:rsidRPr="006B3CB1" w:rsidRDefault="006B3CB1" w:rsidP="006B3CB1"/>
    <w:p w14:paraId="6FAF81E8" w14:textId="77777777" w:rsidR="006B3CB1" w:rsidRPr="006B3CB1" w:rsidRDefault="006B3CB1" w:rsidP="006B3CB1"/>
    <w:p w14:paraId="3B178696" w14:textId="77777777" w:rsidR="006B3CB1" w:rsidRPr="006B3CB1" w:rsidRDefault="006B3CB1" w:rsidP="006B3CB1">
      <w:r w:rsidRPr="006B3CB1">
        <w:br w:type="page"/>
      </w:r>
    </w:p>
    <w:p w14:paraId="1092F226" w14:textId="77777777" w:rsidR="006B3CB1" w:rsidRPr="006B3CB1" w:rsidRDefault="006B3CB1" w:rsidP="006B3CB1"/>
    <w:p w14:paraId="7060647C" w14:textId="77777777" w:rsidR="006B3CB1" w:rsidRPr="006B3CB1" w:rsidRDefault="006B3CB1" w:rsidP="006B3CB1"/>
    <w:p w14:paraId="3CFBCA3B" w14:textId="77777777" w:rsidR="006B3CB1" w:rsidRPr="006B3CB1" w:rsidRDefault="006B3CB1" w:rsidP="006B3CB1">
      <w:pPr>
        <w:rPr>
          <w:i/>
          <w:color w:val="000000"/>
        </w:rPr>
      </w:pPr>
      <w:r w:rsidRPr="006B3CB1">
        <w:rPr>
          <w:i/>
        </w:rPr>
        <w:t>Página de assinaturas (16/16) do "Instrumento Particular de Cessão Fiduciária de Contas Vinculadas, de Direitos Emergentes e de Direitos Creditórios e Outras Avenças", celebrado entre Brasil PCH S.A.</w:t>
      </w:r>
      <w:r w:rsidRPr="006B3CB1">
        <w:rPr>
          <w:i/>
          <w:color w:val="000000"/>
        </w:rPr>
        <w:t xml:space="preserve">, </w:t>
      </w:r>
      <w:r w:rsidRPr="006B3CB1">
        <w:rPr>
          <w:i/>
        </w:rPr>
        <w:t xml:space="preserve">PCHPAR PCH Participações S.A., Bonfante Energética S.A., Calheiros Energia S.A., Caparaó Energia S.A., Carangola Energia S.A., Funil Energia S.A., Irara Energética S.A., Jataí Energética S.A., Monte </w:t>
      </w:r>
      <w:proofErr w:type="spellStart"/>
      <w:r w:rsidRPr="006B3CB1">
        <w:rPr>
          <w:i/>
        </w:rPr>
        <w:t>Serrat</w:t>
      </w:r>
      <w:proofErr w:type="spellEnd"/>
      <w:r w:rsidRPr="006B3CB1">
        <w:rPr>
          <w:i/>
        </w:rPr>
        <w:t xml:space="preserve"> Energética S.A., Retiro Velho Energética S.A., Santa Fé Energética S.A., São Joaquim Energia S.A., São Pedro Energia S.A. e São Simão Energia S.A. e Oliveira </w:t>
      </w:r>
      <w:proofErr w:type="spellStart"/>
      <w:r w:rsidRPr="006B3CB1">
        <w:rPr>
          <w:i/>
        </w:rPr>
        <w:t>Trust</w:t>
      </w:r>
      <w:proofErr w:type="spellEnd"/>
      <w:r w:rsidRPr="006B3CB1">
        <w:rPr>
          <w:i/>
        </w:rPr>
        <w:t xml:space="preserve"> Distribuidora de Títulos e Valores Mobiliários S.A. </w:t>
      </w:r>
    </w:p>
    <w:p w14:paraId="228A038A" w14:textId="77777777" w:rsidR="006B3CB1" w:rsidRPr="006B3CB1" w:rsidRDefault="006B3CB1" w:rsidP="006B3CB1">
      <w:pPr>
        <w:rPr>
          <w:i/>
        </w:rPr>
      </w:pPr>
    </w:p>
    <w:p w14:paraId="23B69143" w14:textId="77777777" w:rsidR="006B3CB1" w:rsidRPr="006B3CB1" w:rsidRDefault="006B3CB1" w:rsidP="006B3CB1">
      <w:pPr>
        <w:jc w:val="center"/>
      </w:pPr>
    </w:p>
    <w:p w14:paraId="2DEF7FCC" w14:textId="77777777" w:rsidR="006B3CB1" w:rsidRPr="006B3CB1" w:rsidRDefault="006B3CB1" w:rsidP="006B3CB1">
      <w:pPr>
        <w:shd w:val="clear" w:color="auto" w:fill="FFFFFF"/>
        <w:jc w:val="center"/>
        <w:rPr>
          <w:b/>
          <w:smallCaps/>
        </w:rPr>
      </w:pPr>
      <w:r w:rsidRPr="006B3CB1">
        <w:rPr>
          <w:b/>
          <w:smallCaps/>
        </w:rPr>
        <w:t xml:space="preserve">Oliveira </w:t>
      </w:r>
      <w:proofErr w:type="spellStart"/>
      <w:r w:rsidRPr="006B3CB1">
        <w:rPr>
          <w:b/>
          <w:smallCaps/>
        </w:rPr>
        <w:t>Trust</w:t>
      </w:r>
      <w:proofErr w:type="spellEnd"/>
      <w:r w:rsidRPr="006B3CB1">
        <w:rPr>
          <w:b/>
          <w:smallCaps/>
        </w:rPr>
        <w:t xml:space="preserve"> Distribuidora de Títulos e Valores Mobiliários S.A. </w:t>
      </w:r>
    </w:p>
    <w:p w14:paraId="58068163"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0C9E895C" w14:textId="77777777" w:rsidR="006B3CB1" w:rsidRPr="006B3CB1" w:rsidRDefault="006B3CB1" w:rsidP="006B3CB1">
      <w:pPr>
        <w:pStyle w:val="Body"/>
        <w:spacing w:after="0" w:line="288" w:lineRule="auto"/>
        <w:rPr>
          <w:rFonts w:ascii="Verdana" w:hAnsi="Verdana"/>
          <w:color w:val="000000"/>
          <w:w w:val="0"/>
          <w:kern w:val="0"/>
          <w:szCs w:val="20"/>
          <w:lang w:val="pt-BR"/>
        </w:rPr>
      </w:pPr>
    </w:p>
    <w:p w14:paraId="39085275" w14:textId="77777777" w:rsidR="006B3CB1" w:rsidRPr="006B3CB1" w:rsidRDefault="006B3CB1" w:rsidP="006B3CB1"/>
    <w:tbl>
      <w:tblPr>
        <w:tblW w:w="8789" w:type="dxa"/>
        <w:tblBorders>
          <w:top w:val="single" w:sz="4" w:space="0" w:color="auto"/>
        </w:tblBorders>
        <w:tblLook w:val="04A0" w:firstRow="1" w:lastRow="0" w:firstColumn="1" w:lastColumn="0" w:noHBand="0" w:noVBand="1"/>
      </w:tblPr>
      <w:tblGrid>
        <w:gridCol w:w="4077"/>
        <w:gridCol w:w="993"/>
        <w:gridCol w:w="3719"/>
      </w:tblGrid>
      <w:tr w:rsidR="006B3CB1" w:rsidRPr="006B3CB1" w14:paraId="389439EB" w14:textId="77777777" w:rsidTr="00CA4CEC">
        <w:tc>
          <w:tcPr>
            <w:tcW w:w="4077" w:type="dxa"/>
          </w:tcPr>
          <w:p w14:paraId="0F5029A6"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115A824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c>
          <w:tcPr>
            <w:tcW w:w="993" w:type="dxa"/>
            <w:tcBorders>
              <w:top w:val="nil"/>
            </w:tcBorders>
          </w:tcPr>
          <w:p w14:paraId="584571E7"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3719" w:type="dxa"/>
          </w:tcPr>
          <w:p w14:paraId="7B2F9204"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6B01A141"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Cargo:</w:t>
            </w:r>
          </w:p>
        </w:tc>
      </w:tr>
    </w:tbl>
    <w:p w14:paraId="297EB73A" w14:textId="77777777" w:rsidR="006B3CB1" w:rsidRPr="006B3CB1" w:rsidRDefault="006B3CB1" w:rsidP="006B3CB1"/>
    <w:p w14:paraId="7D47F127" w14:textId="77777777" w:rsidR="006B3CB1" w:rsidRPr="006B3CB1" w:rsidRDefault="006B3CB1" w:rsidP="006B3CB1"/>
    <w:p w14:paraId="4BFB5124" w14:textId="77777777" w:rsidR="006B3CB1" w:rsidRPr="006B3CB1" w:rsidRDefault="006B3CB1" w:rsidP="006B3CB1"/>
    <w:p w14:paraId="0364A22E" w14:textId="77777777" w:rsidR="006B3CB1" w:rsidRPr="006B3CB1" w:rsidRDefault="006B3CB1" w:rsidP="006B3CB1">
      <w:pPr>
        <w:rPr>
          <w:b/>
        </w:rPr>
      </w:pPr>
      <w:r w:rsidRPr="006B3CB1">
        <w:t>Testemunhas:</w:t>
      </w:r>
    </w:p>
    <w:p w14:paraId="46AE78DB" w14:textId="77777777" w:rsidR="006B3CB1" w:rsidRPr="006B3CB1" w:rsidRDefault="006B3CB1" w:rsidP="006B3CB1"/>
    <w:p w14:paraId="2E5F419A" w14:textId="77777777" w:rsidR="006B3CB1" w:rsidRPr="006B3CB1" w:rsidRDefault="006B3CB1" w:rsidP="006B3CB1"/>
    <w:p w14:paraId="176474D5" w14:textId="77777777" w:rsidR="006B3CB1" w:rsidRPr="006B3CB1" w:rsidRDefault="006B3CB1" w:rsidP="006B3CB1"/>
    <w:p w14:paraId="03E2D896" w14:textId="77777777" w:rsidR="006B3CB1" w:rsidRPr="006B3CB1" w:rsidRDefault="006B3CB1" w:rsidP="006B3CB1"/>
    <w:tbl>
      <w:tblPr>
        <w:tblW w:w="8789" w:type="dxa"/>
        <w:tblBorders>
          <w:top w:val="single" w:sz="4" w:space="0" w:color="auto"/>
        </w:tblBorders>
        <w:tblLook w:val="04A0" w:firstRow="1" w:lastRow="0" w:firstColumn="1" w:lastColumn="0" w:noHBand="0" w:noVBand="1"/>
      </w:tblPr>
      <w:tblGrid>
        <w:gridCol w:w="4077"/>
        <w:gridCol w:w="993"/>
        <w:gridCol w:w="3719"/>
      </w:tblGrid>
      <w:tr w:rsidR="006B3CB1" w:rsidRPr="006B3CB1" w14:paraId="7892AC6C" w14:textId="77777777" w:rsidTr="00CA4CEC">
        <w:tc>
          <w:tcPr>
            <w:tcW w:w="4077" w:type="dxa"/>
          </w:tcPr>
          <w:p w14:paraId="309BB7BA"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Nome: </w:t>
            </w:r>
          </w:p>
          <w:p w14:paraId="60E42E1D"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RG: </w:t>
            </w:r>
          </w:p>
        </w:tc>
        <w:tc>
          <w:tcPr>
            <w:tcW w:w="993" w:type="dxa"/>
            <w:tcBorders>
              <w:top w:val="nil"/>
            </w:tcBorders>
          </w:tcPr>
          <w:p w14:paraId="2CC9FCAE" w14:textId="77777777" w:rsidR="006B3CB1" w:rsidRPr="006B3CB1" w:rsidRDefault="006B3CB1" w:rsidP="00CA4CEC">
            <w:pPr>
              <w:pStyle w:val="Body"/>
              <w:spacing w:after="0" w:line="288" w:lineRule="auto"/>
              <w:rPr>
                <w:rFonts w:ascii="Verdana" w:hAnsi="Verdana"/>
                <w:color w:val="000000"/>
                <w:w w:val="0"/>
                <w:kern w:val="0"/>
                <w:szCs w:val="20"/>
                <w:lang w:val="pt-BR"/>
              </w:rPr>
            </w:pPr>
          </w:p>
        </w:tc>
        <w:tc>
          <w:tcPr>
            <w:tcW w:w="3719" w:type="dxa"/>
          </w:tcPr>
          <w:p w14:paraId="5BEF7980"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Nome:</w:t>
            </w:r>
          </w:p>
          <w:p w14:paraId="0D14F89F" w14:textId="77777777" w:rsidR="006B3CB1" w:rsidRPr="006B3CB1" w:rsidRDefault="006B3CB1" w:rsidP="00CA4CEC">
            <w:pPr>
              <w:pStyle w:val="Body"/>
              <w:spacing w:after="0" w:line="288" w:lineRule="auto"/>
              <w:rPr>
                <w:rFonts w:ascii="Verdana" w:hAnsi="Verdana"/>
                <w:color w:val="000000"/>
                <w:w w:val="0"/>
                <w:kern w:val="0"/>
                <w:szCs w:val="20"/>
                <w:lang w:val="pt-BR"/>
              </w:rPr>
            </w:pPr>
            <w:r w:rsidRPr="006B3CB1">
              <w:rPr>
                <w:rFonts w:ascii="Verdana" w:hAnsi="Verdana"/>
                <w:b/>
                <w:color w:val="000000"/>
                <w:w w:val="0"/>
                <w:kern w:val="0"/>
                <w:szCs w:val="20"/>
                <w:lang w:val="pt-BR"/>
              </w:rPr>
              <w:t xml:space="preserve">RG: </w:t>
            </w:r>
          </w:p>
        </w:tc>
      </w:tr>
    </w:tbl>
    <w:p w14:paraId="2DEDA212" w14:textId="77777777" w:rsidR="006B3CB1" w:rsidRPr="006B3CB1" w:rsidRDefault="006B3CB1" w:rsidP="006B3CB1"/>
    <w:p w14:paraId="106F69AE" w14:textId="77777777" w:rsidR="006B3CB1" w:rsidRPr="006B3CB1" w:rsidRDefault="006B3CB1" w:rsidP="006B3CB1">
      <w:pPr>
        <w:jc w:val="center"/>
        <w:rPr>
          <w:b/>
          <w:u w:val="single"/>
        </w:rPr>
        <w:sectPr w:rsidR="006B3CB1" w:rsidRPr="006B3CB1">
          <w:footerReference w:type="even" r:id="rId75"/>
          <w:footerReference w:type="default" r:id="rId76"/>
          <w:pgSz w:w="12242" w:h="15842" w:code="1"/>
          <w:pgMar w:top="1417" w:right="1701" w:bottom="1417" w:left="1701" w:header="680" w:footer="680" w:gutter="0"/>
          <w:paperSrc w:first="2" w:other="2"/>
          <w:cols w:space="720"/>
          <w:docGrid w:linePitch="354"/>
        </w:sectPr>
      </w:pPr>
    </w:p>
    <w:p w14:paraId="1D35E339" w14:textId="77777777" w:rsidR="006B3CB1" w:rsidRPr="006B3CB1" w:rsidRDefault="006B3CB1" w:rsidP="006B3CB1">
      <w:pPr>
        <w:jc w:val="center"/>
        <w:rPr>
          <w:b/>
          <w:u w:val="single"/>
        </w:rPr>
      </w:pPr>
      <w:r w:rsidRPr="006B3CB1">
        <w:rPr>
          <w:b/>
          <w:u w:val="single"/>
        </w:rPr>
        <w:lastRenderedPageBreak/>
        <w:t>ANEXO I</w:t>
      </w:r>
    </w:p>
    <w:p w14:paraId="375ABF39" w14:textId="77777777" w:rsidR="006B3CB1" w:rsidRPr="006B3CB1" w:rsidRDefault="006B3CB1" w:rsidP="006B3CB1"/>
    <w:p w14:paraId="2F66CC6B" w14:textId="77777777" w:rsidR="006B3CB1" w:rsidRPr="006B3CB1" w:rsidRDefault="006B3CB1" w:rsidP="006B3CB1">
      <w:pPr>
        <w:jc w:val="center"/>
        <w:rPr>
          <w:b/>
        </w:rPr>
      </w:pPr>
      <w:r w:rsidRPr="006B3CB1">
        <w:rPr>
          <w:b/>
        </w:rPr>
        <w:t xml:space="preserve">Lista dos Contratos de Compra e Venda de Energia Elétrica celebrados com a Eletrobrás – Centrais Elétricas Brasileiras S.A., no âmbito do Programa de Incentivo às Fontes Alternativas de Energia Elétrica – PROINFA </w:t>
      </w:r>
    </w:p>
    <w:p w14:paraId="15BCEF21" w14:textId="77777777" w:rsidR="006B3CB1" w:rsidRPr="006B3CB1" w:rsidRDefault="006B3CB1" w:rsidP="006B3CB1">
      <w:pPr>
        <w:jc w:val="center"/>
        <w:rPr>
          <w:b/>
        </w:rPr>
      </w:pPr>
    </w:p>
    <w:tbl>
      <w:tblPr>
        <w:tblStyle w:val="TabeladeGrade2-nfase3"/>
        <w:tblW w:w="13008" w:type="dxa"/>
        <w:jc w:val="center"/>
        <w:tblLayout w:type="fixed"/>
        <w:tblLook w:val="04A0" w:firstRow="1" w:lastRow="0" w:firstColumn="1" w:lastColumn="0" w:noHBand="0" w:noVBand="1"/>
      </w:tblPr>
      <w:tblGrid>
        <w:gridCol w:w="1560"/>
        <w:gridCol w:w="3260"/>
        <w:gridCol w:w="1559"/>
        <w:gridCol w:w="1418"/>
        <w:gridCol w:w="1417"/>
        <w:gridCol w:w="1276"/>
        <w:gridCol w:w="1276"/>
        <w:gridCol w:w="1242"/>
      </w:tblGrid>
      <w:tr w:rsidR="006B3CB1" w:rsidRPr="006B3CB1" w14:paraId="35EDA7E5" w14:textId="77777777" w:rsidTr="00CA4CEC">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0" w:type="dxa"/>
            <w:vMerge w:val="restart"/>
            <w:vAlign w:val="center"/>
          </w:tcPr>
          <w:p w14:paraId="0C2E78B1" w14:textId="77777777" w:rsidR="006B3CB1" w:rsidRPr="006B3CB1" w:rsidRDefault="006B3CB1" w:rsidP="00CA4CEC">
            <w:pPr>
              <w:jc w:val="center"/>
            </w:pPr>
            <w:r w:rsidRPr="006B3CB1">
              <w:t>CT-PROINFA</w:t>
            </w:r>
          </w:p>
        </w:tc>
        <w:tc>
          <w:tcPr>
            <w:tcW w:w="3260" w:type="dxa"/>
            <w:vMerge w:val="restart"/>
            <w:vAlign w:val="center"/>
          </w:tcPr>
          <w:p w14:paraId="6DD8DE83"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pPr>
            <w:r w:rsidRPr="006B3CB1">
              <w:t>Vendedor</w:t>
            </w:r>
          </w:p>
        </w:tc>
        <w:tc>
          <w:tcPr>
            <w:tcW w:w="0" w:type="dxa"/>
            <w:vMerge w:val="restart"/>
            <w:vAlign w:val="center"/>
          </w:tcPr>
          <w:p w14:paraId="33DD3AFB"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pPr>
            <w:r w:rsidRPr="006B3CB1">
              <w:t>Comprador</w:t>
            </w:r>
          </w:p>
        </w:tc>
        <w:tc>
          <w:tcPr>
            <w:tcW w:w="2835" w:type="dxa"/>
            <w:gridSpan w:val="2"/>
            <w:vAlign w:val="center"/>
          </w:tcPr>
          <w:p w14:paraId="492C7E88"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pPr>
            <w:r w:rsidRPr="006B3CB1">
              <w:t>Fornecimento</w:t>
            </w:r>
          </w:p>
        </w:tc>
        <w:tc>
          <w:tcPr>
            <w:tcW w:w="0" w:type="dxa"/>
            <w:gridSpan w:val="3"/>
            <w:vAlign w:val="center"/>
          </w:tcPr>
          <w:p w14:paraId="4AFF0EF5"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pPr>
            <w:r w:rsidRPr="006B3CB1">
              <w:t>Volume e Preço histórico</w:t>
            </w:r>
          </w:p>
        </w:tc>
      </w:tr>
      <w:tr w:rsidR="006B3CB1" w:rsidRPr="006B3CB1" w14:paraId="527350CF" w14:textId="77777777" w:rsidTr="00CA4CE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94EBC54" w14:textId="77777777" w:rsidR="006B3CB1" w:rsidRPr="006B3CB1" w:rsidRDefault="006B3CB1" w:rsidP="00CA4CEC">
            <w:pPr>
              <w:jc w:val="center"/>
              <w:rPr>
                <w:b w:val="0"/>
              </w:rPr>
            </w:pPr>
          </w:p>
        </w:tc>
        <w:tc>
          <w:tcPr>
            <w:tcW w:w="3260" w:type="dxa"/>
            <w:vMerge/>
            <w:vAlign w:val="center"/>
          </w:tcPr>
          <w:p w14:paraId="5C9BCEE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p>
        </w:tc>
        <w:tc>
          <w:tcPr>
            <w:tcW w:w="1559" w:type="dxa"/>
            <w:vMerge/>
            <w:vAlign w:val="center"/>
          </w:tcPr>
          <w:p w14:paraId="605EA0B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vAlign w:val="center"/>
          </w:tcPr>
          <w:p w14:paraId="2949141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rPr>
                <w:b/>
              </w:rPr>
              <w:t>Início</w:t>
            </w:r>
          </w:p>
        </w:tc>
        <w:tc>
          <w:tcPr>
            <w:tcW w:w="1417" w:type="dxa"/>
            <w:vAlign w:val="center"/>
          </w:tcPr>
          <w:p w14:paraId="73941D8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rPr>
                <w:b/>
              </w:rPr>
              <w:t>Término</w:t>
            </w:r>
          </w:p>
        </w:tc>
        <w:tc>
          <w:tcPr>
            <w:tcW w:w="1276" w:type="dxa"/>
            <w:vAlign w:val="center"/>
          </w:tcPr>
          <w:p w14:paraId="143EA5B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rPr>
                <w:b/>
              </w:rPr>
              <w:t>Volume</w:t>
            </w:r>
          </w:p>
          <w:p w14:paraId="4267D16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6B3CB1">
              <w:t>MWh</w:t>
            </w:r>
            <w:proofErr w:type="spellEnd"/>
            <w:r w:rsidRPr="006B3CB1">
              <w:t>/ano</w:t>
            </w:r>
          </w:p>
        </w:tc>
        <w:tc>
          <w:tcPr>
            <w:tcW w:w="1276" w:type="dxa"/>
            <w:vAlign w:val="center"/>
          </w:tcPr>
          <w:p w14:paraId="23D9C65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rPr>
                <w:b/>
              </w:rPr>
              <w:t>Preço</w:t>
            </w:r>
          </w:p>
          <w:p w14:paraId="749AFAF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t>R$/</w:t>
            </w:r>
            <w:proofErr w:type="spellStart"/>
            <w:r w:rsidRPr="006B3CB1">
              <w:t>MWh</w:t>
            </w:r>
            <w:proofErr w:type="spellEnd"/>
          </w:p>
        </w:tc>
        <w:tc>
          <w:tcPr>
            <w:tcW w:w="1242" w:type="dxa"/>
            <w:vAlign w:val="center"/>
          </w:tcPr>
          <w:p w14:paraId="789A4C7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b/>
              </w:rPr>
            </w:pPr>
            <w:r w:rsidRPr="006B3CB1">
              <w:rPr>
                <w:b/>
              </w:rPr>
              <w:t>Data base</w:t>
            </w:r>
          </w:p>
        </w:tc>
      </w:tr>
      <w:tr w:rsidR="006B3CB1" w:rsidRPr="006B3CB1" w14:paraId="476CCE64" w14:textId="77777777" w:rsidTr="00CA4CEC">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CEFF33C" w14:textId="77777777" w:rsidR="006B3CB1" w:rsidRPr="006B3CB1" w:rsidRDefault="006B3CB1" w:rsidP="00CA4CEC">
            <w:pPr>
              <w:jc w:val="center"/>
            </w:pPr>
            <w:r w:rsidRPr="006B3CB1">
              <w:t>PCH-MRE-013/2004</w:t>
            </w:r>
          </w:p>
        </w:tc>
        <w:tc>
          <w:tcPr>
            <w:tcW w:w="3260" w:type="dxa"/>
            <w:vAlign w:val="center"/>
          </w:tcPr>
          <w:p w14:paraId="0C531D1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Carangola Energia S/A</w:t>
            </w:r>
          </w:p>
        </w:tc>
        <w:tc>
          <w:tcPr>
            <w:tcW w:w="0" w:type="dxa"/>
            <w:vAlign w:val="center"/>
          </w:tcPr>
          <w:p w14:paraId="6B8EC79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5F8C422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01/05/2008</w:t>
            </w:r>
          </w:p>
        </w:tc>
        <w:tc>
          <w:tcPr>
            <w:tcW w:w="1417" w:type="dxa"/>
            <w:vAlign w:val="center"/>
          </w:tcPr>
          <w:p w14:paraId="22D2988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30/04/2028</w:t>
            </w:r>
          </w:p>
        </w:tc>
        <w:tc>
          <w:tcPr>
            <w:tcW w:w="1276" w:type="dxa"/>
            <w:vAlign w:val="center"/>
          </w:tcPr>
          <w:p w14:paraId="04323C0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83.456</w:t>
            </w:r>
          </w:p>
        </w:tc>
        <w:tc>
          <w:tcPr>
            <w:tcW w:w="1276" w:type="dxa"/>
            <w:vAlign w:val="center"/>
          </w:tcPr>
          <w:p w14:paraId="163588E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1ED0B2E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72FC47BF" w14:textId="77777777" w:rsidTr="00CA4CEC">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436B72F" w14:textId="77777777" w:rsidR="006B3CB1" w:rsidRPr="006B3CB1" w:rsidRDefault="006B3CB1" w:rsidP="00CA4CEC">
            <w:pPr>
              <w:jc w:val="center"/>
            </w:pPr>
            <w:r w:rsidRPr="006B3CB1">
              <w:t>PCH-MRE-016/2004</w:t>
            </w:r>
          </w:p>
        </w:tc>
        <w:tc>
          <w:tcPr>
            <w:tcW w:w="3260" w:type="dxa"/>
            <w:vAlign w:val="center"/>
          </w:tcPr>
          <w:p w14:paraId="321E4C4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Funil Energia S/A</w:t>
            </w:r>
          </w:p>
        </w:tc>
        <w:tc>
          <w:tcPr>
            <w:tcW w:w="1559" w:type="dxa"/>
            <w:vAlign w:val="center"/>
          </w:tcPr>
          <w:p w14:paraId="4F61479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62033E3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04/05/2008</w:t>
            </w:r>
          </w:p>
        </w:tc>
        <w:tc>
          <w:tcPr>
            <w:tcW w:w="1417" w:type="dxa"/>
            <w:vAlign w:val="center"/>
          </w:tcPr>
          <w:p w14:paraId="3177D60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03/05/2028</w:t>
            </w:r>
          </w:p>
        </w:tc>
        <w:tc>
          <w:tcPr>
            <w:tcW w:w="1276" w:type="dxa"/>
            <w:vAlign w:val="center"/>
          </w:tcPr>
          <w:p w14:paraId="5D5B580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124.615</w:t>
            </w:r>
          </w:p>
        </w:tc>
        <w:tc>
          <w:tcPr>
            <w:tcW w:w="1276" w:type="dxa"/>
            <w:vAlign w:val="center"/>
          </w:tcPr>
          <w:p w14:paraId="144E1F2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140DDDA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4198E1AA"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359578E" w14:textId="77777777" w:rsidR="006B3CB1" w:rsidRPr="006B3CB1" w:rsidRDefault="006B3CB1" w:rsidP="00CA4CEC">
            <w:pPr>
              <w:jc w:val="center"/>
            </w:pPr>
            <w:r w:rsidRPr="006B3CB1">
              <w:t>PCH-MRE-018/2004</w:t>
            </w:r>
          </w:p>
        </w:tc>
        <w:tc>
          <w:tcPr>
            <w:tcW w:w="3260" w:type="dxa"/>
            <w:vAlign w:val="center"/>
          </w:tcPr>
          <w:p w14:paraId="2580D57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Caparaó Energia S/A</w:t>
            </w:r>
          </w:p>
        </w:tc>
        <w:tc>
          <w:tcPr>
            <w:tcW w:w="0" w:type="dxa"/>
            <w:vAlign w:val="center"/>
          </w:tcPr>
          <w:p w14:paraId="5A89881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69361EE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12/07/2008</w:t>
            </w:r>
          </w:p>
        </w:tc>
        <w:tc>
          <w:tcPr>
            <w:tcW w:w="1417" w:type="dxa"/>
            <w:vAlign w:val="center"/>
          </w:tcPr>
          <w:p w14:paraId="5C4DB57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11/07/2028</w:t>
            </w:r>
          </w:p>
        </w:tc>
        <w:tc>
          <w:tcPr>
            <w:tcW w:w="1276" w:type="dxa"/>
            <w:vAlign w:val="center"/>
          </w:tcPr>
          <w:p w14:paraId="2C36FBE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22.272</w:t>
            </w:r>
          </w:p>
        </w:tc>
        <w:tc>
          <w:tcPr>
            <w:tcW w:w="1276" w:type="dxa"/>
            <w:vAlign w:val="center"/>
          </w:tcPr>
          <w:p w14:paraId="546BBCA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4431B27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27E27903" w14:textId="77777777" w:rsidTr="00CA4CE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1160D74" w14:textId="77777777" w:rsidR="006B3CB1" w:rsidRPr="006B3CB1" w:rsidRDefault="006B3CB1" w:rsidP="00CA4CEC">
            <w:pPr>
              <w:jc w:val="center"/>
            </w:pPr>
            <w:r w:rsidRPr="006B3CB1">
              <w:t>PCH-MRE-042/2004</w:t>
            </w:r>
          </w:p>
        </w:tc>
        <w:tc>
          <w:tcPr>
            <w:tcW w:w="3260" w:type="dxa"/>
            <w:vAlign w:val="center"/>
          </w:tcPr>
          <w:p w14:paraId="660ED4A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 xml:space="preserve">Monte </w:t>
            </w:r>
            <w:proofErr w:type="spellStart"/>
            <w:r w:rsidRPr="006B3CB1">
              <w:t>Serrat</w:t>
            </w:r>
            <w:proofErr w:type="spellEnd"/>
            <w:r w:rsidRPr="006B3CB1">
              <w:t xml:space="preserve"> Energética S/A</w:t>
            </w:r>
          </w:p>
        </w:tc>
        <w:tc>
          <w:tcPr>
            <w:tcW w:w="1559" w:type="dxa"/>
            <w:vAlign w:val="center"/>
          </w:tcPr>
          <w:p w14:paraId="62022A9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0828EE1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19/06/2009</w:t>
            </w:r>
          </w:p>
        </w:tc>
        <w:tc>
          <w:tcPr>
            <w:tcW w:w="1417" w:type="dxa"/>
            <w:vAlign w:val="center"/>
          </w:tcPr>
          <w:p w14:paraId="2542151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18/06/2029</w:t>
            </w:r>
          </w:p>
        </w:tc>
        <w:tc>
          <w:tcPr>
            <w:tcW w:w="1276" w:type="dxa"/>
            <w:vAlign w:val="center"/>
          </w:tcPr>
          <w:p w14:paraId="7330B49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156.215</w:t>
            </w:r>
          </w:p>
        </w:tc>
        <w:tc>
          <w:tcPr>
            <w:tcW w:w="1276" w:type="dxa"/>
            <w:vAlign w:val="center"/>
          </w:tcPr>
          <w:p w14:paraId="2E8C70B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5CCC624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44DD2455"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649254F" w14:textId="77777777" w:rsidR="006B3CB1" w:rsidRPr="006B3CB1" w:rsidRDefault="006B3CB1" w:rsidP="00CA4CEC">
            <w:pPr>
              <w:jc w:val="center"/>
            </w:pPr>
            <w:r w:rsidRPr="006B3CB1">
              <w:t>PCH-MRE-041/2004</w:t>
            </w:r>
          </w:p>
        </w:tc>
        <w:tc>
          <w:tcPr>
            <w:tcW w:w="3260" w:type="dxa"/>
            <w:vAlign w:val="center"/>
          </w:tcPr>
          <w:p w14:paraId="2F290A89"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Bonfante Energética S/A</w:t>
            </w:r>
          </w:p>
        </w:tc>
        <w:tc>
          <w:tcPr>
            <w:tcW w:w="0" w:type="dxa"/>
            <w:vAlign w:val="center"/>
          </w:tcPr>
          <w:p w14:paraId="5486048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3467C7C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14/07/2008</w:t>
            </w:r>
          </w:p>
        </w:tc>
        <w:tc>
          <w:tcPr>
            <w:tcW w:w="1417" w:type="dxa"/>
            <w:vAlign w:val="center"/>
          </w:tcPr>
          <w:p w14:paraId="0C68850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13/07/2028</w:t>
            </w:r>
          </w:p>
        </w:tc>
        <w:tc>
          <w:tcPr>
            <w:tcW w:w="1276" w:type="dxa"/>
            <w:vAlign w:val="center"/>
          </w:tcPr>
          <w:p w14:paraId="20C4F01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115.893</w:t>
            </w:r>
          </w:p>
        </w:tc>
        <w:tc>
          <w:tcPr>
            <w:tcW w:w="1276" w:type="dxa"/>
            <w:vAlign w:val="center"/>
          </w:tcPr>
          <w:p w14:paraId="3E3B1D7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7CE6FF4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52120454" w14:textId="77777777" w:rsidTr="00CA4CE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2C7B85A" w14:textId="77777777" w:rsidR="006B3CB1" w:rsidRPr="006B3CB1" w:rsidRDefault="006B3CB1" w:rsidP="00CA4CEC">
            <w:pPr>
              <w:jc w:val="center"/>
            </w:pPr>
            <w:r w:rsidRPr="006B3CB1">
              <w:t>PCH-MRE-043/2004</w:t>
            </w:r>
          </w:p>
        </w:tc>
        <w:tc>
          <w:tcPr>
            <w:tcW w:w="3260" w:type="dxa"/>
            <w:vAlign w:val="center"/>
          </w:tcPr>
          <w:p w14:paraId="72F84EF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Santa Fé Energética S/A</w:t>
            </w:r>
          </w:p>
        </w:tc>
        <w:tc>
          <w:tcPr>
            <w:tcW w:w="1559" w:type="dxa"/>
            <w:vAlign w:val="center"/>
          </w:tcPr>
          <w:p w14:paraId="3AFAB77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3F5C562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01/07/2008</w:t>
            </w:r>
          </w:p>
        </w:tc>
        <w:tc>
          <w:tcPr>
            <w:tcW w:w="1417" w:type="dxa"/>
            <w:vAlign w:val="center"/>
          </w:tcPr>
          <w:p w14:paraId="5462B3F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30/06/2028</w:t>
            </w:r>
          </w:p>
        </w:tc>
        <w:tc>
          <w:tcPr>
            <w:tcW w:w="1276" w:type="dxa"/>
            <w:vAlign w:val="center"/>
          </w:tcPr>
          <w:p w14:paraId="699E1C3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225.303</w:t>
            </w:r>
          </w:p>
        </w:tc>
        <w:tc>
          <w:tcPr>
            <w:tcW w:w="1276" w:type="dxa"/>
            <w:vAlign w:val="center"/>
          </w:tcPr>
          <w:p w14:paraId="71AD208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19C5BDE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118A86D3"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83CEF12" w14:textId="77777777" w:rsidR="006B3CB1" w:rsidRPr="006B3CB1" w:rsidRDefault="006B3CB1" w:rsidP="00CA4CEC">
            <w:pPr>
              <w:jc w:val="center"/>
            </w:pPr>
            <w:r w:rsidRPr="006B3CB1">
              <w:t>PCH-MRE-024/2004</w:t>
            </w:r>
          </w:p>
        </w:tc>
        <w:tc>
          <w:tcPr>
            <w:tcW w:w="3260" w:type="dxa"/>
            <w:vAlign w:val="center"/>
          </w:tcPr>
          <w:p w14:paraId="74AC563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Irara Energética S/A</w:t>
            </w:r>
          </w:p>
        </w:tc>
        <w:tc>
          <w:tcPr>
            <w:tcW w:w="0" w:type="dxa"/>
            <w:vAlign w:val="center"/>
          </w:tcPr>
          <w:p w14:paraId="12752DB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3466966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06/07/2008</w:t>
            </w:r>
          </w:p>
        </w:tc>
        <w:tc>
          <w:tcPr>
            <w:tcW w:w="1417" w:type="dxa"/>
            <w:vAlign w:val="center"/>
          </w:tcPr>
          <w:p w14:paraId="5EA3A7C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05/07/2028</w:t>
            </w:r>
          </w:p>
        </w:tc>
        <w:tc>
          <w:tcPr>
            <w:tcW w:w="1276" w:type="dxa"/>
            <w:vAlign w:val="center"/>
          </w:tcPr>
          <w:p w14:paraId="476790D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156.378</w:t>
            </w:r>
          </w:p>
        </w:tc>
        <w:tc>
          <w:tcPr>
            <w:tcW w:w="1276" w:type="dxa"/>
            <w:vAlign w:val="center"/>
          </w:tcPr>
          <w:p w14:paraId="6B2D9B3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4FA895E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5AD1084E" w14:textId="77777777" w:rsidTr="00CA4CE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A62F4F8" w14:textId="77777777" w:rsidR="006B3CB1" w:rsidRPr="006B3CB1" w:rsidRDefault="006B3CB1" w:rsidP="00CA4CEC">
            <w:pPr>
              <w:jc w:val="center"/>
            </w:pPr>
            <w:r w:rsidRPr="006B3CB1">
              <w:t>PCH-MRE-022/2004</w:t>
            </w:r>
          </w:p>
        </w:tc>
        <w:tc>
          <w:tcPr>
            <w:tcW w:w="3260" w:type="dxa"/>
            <w:vAlign w:val="center"/>
          </w:tcPr>
          <w:p w14:paraId="115C76E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Jataí Energética S/A</w:t>
            </w:r>
          </w:p>
        </w:tc>
        <w:tc>
          <w:tcPr>
            <w:tcW w:w="1559" w:type="dxa"/>
            <w:vAlign w:val="center"/>
          </w:tcPr>
          <w:p w14:paraId="234B621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1DFE560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07/06/2008</w:t>
            </w:r>
          </w:p>
        </w:tc>
        <w:tc>
          <w:tcPr>
            <w:tcW w:w="1417" w:type="dxa"/>
            <w:vAlign w:val="center"/>
          </w:tcPr>
          <w:p w14:paraId="413756A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06/06/2028</w:t>
            </w:r>
          </w:p>
        </w:tc>
        <w:tc>
          <w:tcPr>
            <w:tcW w:w="1276" w:type="dxa"/>
            <w:vAlign w:val="center"/>
          </w:tcPr>
          <w:p w14:paraId="03045E8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164.954</w:t>
            </w:r>
          </w:p>
        </w:tc>
        <w:tc>
          <w:tcPr>
            <w:tcW w:w="1276" w:type="dxa"/>
            <w:vAlign w:val="center"/>
          </w:tcPr>
          <w:p w14:paraId="59AA047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6A79B99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0EE83044"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0387241" w14:textId="77777777" w:rsidR="006B3CB1" w:rsidRPr="006B3CB1" w:rsidRDefault="006B3CB1" w:rsidP="00CA4CEC">
            <w:pPr>
              <w:jc w:val="center"/>
            </w:pPr>
            <w:r w:rsidRPr="006B3CB1">
              <w:t>PCH-MRE-023/2004</w:t>
            </w:r>
          </w:p>
        </w:tc>
        <w:tc>
          <w:tcPr>
            <w:tcW w:w="3260" w:type="dxa"/>
            <w:vAlign w:val="center"/>
          </w:tcPr>
          <w:p w14:paraId="3083D9E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Retiro Velho Energética S/A</w:t>
            </w:r>
          </w:p>
        </w:tc>
        <w:tc>
          <w:tcPr>
            <w:tcW w:w="0" w:type="dxa"/>
            <w:vAlign w:val="center"/>
          </w:tcPr>
          <w:p w14:paraId="4D4AD519"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4ADDEEA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20/06/2009</w:t>
            </w:r>
          </w:p>
        </w:tc>
        <w:tc>
          <w:tcPr>
            <w:tcW w:w="1417" w:type="dxa"/>
            <w:vAlign w:val="center"/>
          </w:tcPr>
          <w:p w14:paraId="3F1A77C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19/06/2029</w:t>
            </w:r>
          </w:p>
        </w:tc>
        <w:tc>
          <w:tcPr>
            <w:tcW w:w="1276" w:type="dxa"/>
            <w:vAlign w:val="center"/>
          </w:tcPr>
          <w:p w14:paraId="7572F79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95.404</w:t>
            </w:r>
          </w:p>
        </w:tc>
        <w:tc>
          <w:tcPr>
            <w:tcW w:w="1276" w:type="dxa"/>
            <w:vAlign w:val="center"/>
          </w:tcPr>
          <w:p w14:paraId="56907EC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005D1B2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3C6C74D6" w14:textId="77777777" w:rsidTr="00CA4CE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C906CE7" w14:textId="77777777" w:rsidR="006B3CB1" w:rsidRPr="006B3CB1" w:rsidRDefault="006B3CB1" w:rsidP="00CA4CEC">
            <w:pPr>
              <w:jc w:val="center"/>
            </w:pPr>
            <w:r w:rsidRPr="006B3CB1">
              <w:t>PCH-MRE-014/2004</w:t>
            </w:r>
          </w:p>
        </w:tc>
        <w:tc>
          <w:tcPr>
            <w:tcW w:w="3260" w:type="dxa"/>
            <w:vAlign w:val="center"/>
          </w:tcPr>
          <w:p w14:paraId="4BAEDE1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Calheiros Energia S/A</w:t>
            </w:r>
          </w:p>
        </w:tc>
        <w:tc>
          <w:tcPr>
            <w:tcW w:w="1559" w:type="dxa"/>
            <w:vAlign w:val="center"/>
          </w:tcPr>
          <w:p w14:paraId="0E8A4A3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6A4D9BC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25/09/2008</w:t>
            </w:r>
          </w:p>
        </w:tc>
        <w:tc>
          <w:tcPr>
            <w:tcW w:w="1417" w:type="dxa"/>
            <w:vAlign w:val="center"/>
          </w:tcPr>
          <w:p w14:paraId="3E5E414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24/09/2028</w:t>
            </w:r>
          </w:p>
        </w:tc>
        <w:tc>
          <w:tcPr>
            <w:tcW w:w="1276" w:type="dxa"/>
            <w:vAlign w:val="center"/>
          </w:tcPr>
          <w:p w14:paraId="40FA9FF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94.037</w:t>
            </w:r>
          </w:p>
        </w:tc>
        <w:tc>
          <w:tcPr>
            <w:tcW w:w="1276" w:type="dxa"/>
            <w:vAlign w:val="center"/>
          </w:tcPr>
          <w:p w14:paraId="69D7FE3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1E40F10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1FD7749D"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7CB0BE9" w14:textId="77777777" w:rsidR="006B3CB1" w:rsidRPr="006B3CB1" w:rsidRDefault="006B3CB1" w:rsidP="00CA4CEC">
            <w:pPr>
              <w:jc w:val="center"/>
            </w:pPr>
            <w:r w:rsidRPr="006B3CB1">
              <w:lastRenderedPageBreak/>
              <w:t>PCH-MRE-015/2004</w:t>
            </w:r>
          </w:p>
        </w:tc>
        <w:tc>
          <w:tcPr>
            <w:tcW w:w="3260" w:type="dxa"/>
            <w:vAlign w:val="center"/>
          </w:tcPr>
          <w:p w14:paraId="3394BF2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São Simão Energia S/A</w:t>
            </w:r>
          </w:p>
        </w:tc>
        <w:tc>
          <w:tcPr>
            <w:tcW w:w="0" w:type="dxa"/>
            <w:vAlign w:val="center"/>
          </w:tcPr>
          <w:p w14:paraId="6C75853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7384979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19/06/2009</w:t>
            </w:r>
          </w:p>
        </w:tc>
        <w:tc>
          <w:tcPr>
            <w:tcW w:w="1417" w:type="dxa"/>
            <w:vAlign w:val="center"/>
          </w:tcPr>
          <w:p w14:paraId="40B7C15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18/06/2029</w:t>
            </w:r>
          </w:p>
        </w:tc>
        <w:tc>
          <w:tcPr>
            <w:tcW w:w="1276" w:type="dxa"/>
            <w:vAlign w:val="center"/>
          </w:tcPr>
          <w:p w14:paraId="6480DF79"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131.717</w:t>
            </w:r>
          </w:p>
        </w:tc>
        <w:tc>
          <w:tcPr>
            <w:tcW w:w="1276" w:type="dxa"/>
          </w:tcPr>
          <w:p w14:paraId="3F0A1FF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027A107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r w:rsidR="006B3CB1" w:rsidRPr="006B3CB1" w14:paraId="62F7E1C7" w14:textId="77777777" w:rsidTr="00CA4CE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7A15F6A" w14:textId="77777777" w:rsidR="006B3CB1" w:rsidRPr="006B3CB1" w:rsidRDefault="006B3CB1" w:rsidP="00CA4CEC">
            <w:pPr>
              <w:jc w:val="center"/>
            </w:pPr>
            <w:r w:rsidRPr="006B3CB1">
              <w:t>PCH-MRE-017/2004</w:t>
            </w:r>
          </w:p>
        </w:tc>
        <w:tc>
          <w:tcPr>
            <w:tcW w:w="3260" w:type="dxa"/>
            <w:vAlign w:val="center"/>
          </w:tcPr>
          <w:p w14:paraId="74D62EB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São Joaquim Energia S/A</w:t>
            </w:r>
          </w:p>
        </w:tc>
        <w:tc>
          <w:tcPr>
            <w:tcW w:w="1559" w:type="dxa"/>
            <w:vAlign w:val="center"/>
          </w:tcPr>
          <w:p w14:paraId="57CAE7B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Eletrobrás</w:t>
            </w:r>
          </w:p>
        </w:tc>
        <w:tc>
          <w:tcPr>
            <w:tcW w:w="1418" w:type="dxa"/>
            <w:vAlign w:val="center"/>
          </w:tcPr>
          <w:p w14:paraId="1E282B0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08/05/2008</w:t>
            </w:r>
          </w:p>
        </w:tc>
        <w:tc>
          <w:tcPr>
            <w:tcW w:w="1417" w:type="dxa"/>
            <w:vAlign w:val="center"/>
          </w:tcPr>
          <w:p w14:paraId="0607735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07/05/2028</w:t>
            </w:r>
          </w:p>
        </w:tc>
        <w:tc>
          <w:tcPr>
            <w:tcW w:w="1276" w:type="dxa"/>
            <w:vAlign w:val="center"/>
          </w:tcPr>
          <w:p w14:paraId="66E0117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115.624</w:t>
            </w:r>
          </w:p>
        </w:tc>
        <w:tc>
          <w:tcPr>
            <w:tcW w:w="1276" w:type="dxa"/>
          </w:tcPr>
          <w:p w14:paraId="3D09F12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r w:rsidRPr="006B3CB1">
              <w:t>R$ 121,35</w:t>
            </w:r>
          </w:p>
        </w:tc>
        <w:tc>
          <w:tcPr>
            <w:tcW w:w="1242" w:type="dxa"/>
            <w:vAlign w:val="center"/>
          </w:tcPr>
          <w:p w14:paraId="4175E5A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pPr>
            <w:proofErr w:type="spellStart"/>
            <w:r w:rsidRPr="006B3CB1">
              <w:t>Jun</w:t>
            </w:r>
            <w:proofErr w:type="spellEnd"/>
            <w:r w:rsidRPr="006B3CB1">
              <w:t>/2004</w:t>
            </w:r>
          </w:p>
        </w:tc>
      </w:tr>
      <w:tr w:rsidR="006B3CB1" w:rsidRPr="006B3CB1" w14:paraId="65CE4650" w14:textId="77777777" w:rsidTr="00CA4CEC">
        <w:trPr>
          <w:trHeight w:val="345"/>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A9D6C47" w14:textId="77777777" w:rsidR="006B3CB1" w:rsidRPr="006B3CB1" w:rsidRDefault="006B3CB1" w:rsidP="00CA4CEC">
            <w:pPr>
              <w:jc w:val="center"/>
            </w:pPr>
            <w:r w:rsidRPr="006B3CB1">
              <w:t>PCH-MRE-012/2004</w:t>
            </w:r>
          </w:p>
        </w:tc>
        <w:tc>
          <w:tcPr>
            <w:tcW w:w="3260" w:type="dxa"/>
            <w:vAlign w:val="center"/>
          </w:tcPr>
          <w:p w14:paraId="644FC99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São Pedro Energia S/A</w:t>
            </w:r>
          </w:p>
        </w:tc>
        <w:tc>
          <w:tcPr>
            <w:tcW w:w="0" w:type="dxa"/>
            <w:vAlign w:val="center"/>
          </w:tcPr>
          <w:p w14:paraId="63F591F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Eletrobrás</w:t>
            </w:r>
          </w:p>
        </w:tc>
        <w:tc>
          <w:tcPr>
            <w:tcW w:w="0" w:type="dxa"/>
            <w:vAlign w:val="center"/>
          </w:tcPr>
          <w:p w14:paraId="5EEE01C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19/06/2009</w:t>
            </w:r>
          </w:p>
        </w:tc>
        <w:tc>
          <w:tcPr>
            <w:tcW w:w="1417" w:type="dxa"/>
            <w:vAlign w:val="center"/>
          </w:tcPr>
          <w:p w14:paraId="6BC726F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18/06/2029</w:t>
            </w:r>
          </w:p>
        </w:tc>
        <w:tc>
          <w:tcPr>
            <w:tcW w:w="1276" w:type="dxa"/>
            <w:vAlign w:val="center"/>
          </w:tcPr>
          <w:p w14:paraId="522E3B8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159.822</w:t>
            </w:r>
          </w:p>
        </w:tc>
        <w:tc>
          <w:tcPr>
            <w:tcW w:w="1276" w:type="dxa"/>
          </w:tcPr>
          <w:p w14:paraId="52AF730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r w:rsidRPr="006B3CB1">
              <w:t>R$ 121,35</w:t>
            </w:r>
          </w:p>
        </w:tc>
        <w:tc>
          <w:tcPr>
            <w:tcW w:w="1242" w:type="dxa"/>
            <w:vAlign w:val="center"/>
          </w:tcPr>
          <w:p w14:paraId="2FDDA9F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pPr>
            <w:proofErr w:type="spellStart"/>
            <w:r w:rsidRPr="006B3CB1">
              <w:t>Jun</w:t>
            </w:r>
            <w:proofErr w:type="spellEnd"/>
            <w:r w:rsidRPr="006B3CB1">
              <w:t>/2004</w:t>
            </w:r>
          </w:p>
        </w:tc>
      </w:tr>
    </w:tbl>
    <w:p w14:paraId="356C663F" w14:textId="77777777" w:rsidR="006B3CB1" w:rsidRPr="006B3CB1" w:rsidRDefault="006B3CB1" w:rsidP="006B3CB1">
      <w:pPr>
        <w:jc w:val="center"/>
        <w:rPr>
          <w:b/>
        </w:rPr>
      </w:pPr>
    </w:p>
    <w:p w14:paraId="1A9B4A0B" w14:textId="77777777" w:rsidR="006B3CB1" w:rsidRPr="006B3CB1" w:rsidRDefault="006B3CB1" w:rsidP="006B3CB1">
      <w:pPr>
        <w:jc w:val="center"/>
        <w:rPr>
          <w:b/>
        </w:rPr>
        <w:sectPr w:rsidR="006B3CB1" w:rsidRPr="006B3CB1" w:rsidSect="00CA4CEC">
          <w:footerReference w:type="even" r:id="rId77"/>
          <w:footerReference w:type="default" r:id="rId78"/>
          <w:pgSz w:w="15842" w:h="12242" w:orient="landscape" w:code="1"/>
          <w:pgMar w:top="1701" w:right="1417" w:bottom="1701" w:left="1417" w:header="680" w:footer="680" w:gutter="0"/>
          <w:paperSrc w:first="2" w:other="2"/>
          <w:cols w:space="720"/>
          <w:docGrid w:linePitch="354"/>
        </w:sectPr>
      </w:pPr>
    </w:p>
    <w:p w14:paraId="52744297" w14:textId="77777777" w:rsidR="006B3CB1" w:rsidRPr="006B3CB1" w:rsidRDefault="006B3CB1" w:rsidP="006B3CB1">
      <w:pPr>
        <w:rPr>
          <w:b/>
        </w:rPr>
      </w:pPr>
    </w:p>
    <w:p w14:paraId="512B7658" w14:textId="77777777" w:rsidR="006B3CB1" w:rsidRPr="006B3CB1" w:rsidRDefault="006B3CB1" w:rsidP="006B3CB1">
      <w:pPr>
        <w:rPr>
          <w:b/>
        </w:rPr>
      </w:pPr>
    </w:p>
    <w:p w14:paraId="0B67DF7F" w14:textId="77777777" w:rsidR="006B3CB1" w:rsidRPr="006B3CB1" w:rsidRDefault="006B3CB1" w:rsidP="006B3CB1">
      <w:pPr>
        <w:jc w:val="center"/>
        <w:rPr>
          <w:b/>
          <w:u w:val="single"/>
        </w:rPr>
      </w:pPr>
      <w:r w:rsidRPr="006B3CB1">
        <w:rPr>
          <w:b/>
          <w:u w:val="single"/>
        </w:rPr>
        <w:t>ANEXO II</w:t>
      </w:r>
    </w:p>
    <w:p w14:paraId="2AF5B03A" w14:textId="77777777" w:rsidR="006B3CB1" w:rsidRPr="006B3CB1" w:rsidRDefault="006B3CB1" w:rsidP="006B3CB1"/>
    <w:p w14:paraId="2E76778A" w14:textId="77777777" w:rsidR="006B3CB1" w:rsidRPr="006B3CB1" w:rsidRDefault="006B3CB1" w:rsidP="006B3CB1">
      <w:pPr>
        <w:jc w:val="center"/>
        <w:rPr>
          <w:b/>
        </w:rPr>
      </w:pPr>
      <w:r w:rsidRPr="006B3CB1">
        <w:rPr>
          <w:b/>
        </w:rPr>
        <w:t xml:space="preserve">Lista dos seguros contratados </w:t>
      </w:r>
    </w:p>
    <w:p w14:paraId="11D4B424" w14:textId="77777777" w:rsidR="006B3CB1" w:rsidRPr="006B3CB1" w:rsidRDefault="006B3CB1" w:rsidP="006B3CB1">
      <w:pPr>
        <w:jc w:val="center"/>
        <w:rPr>
          <w:b/>
        </w:rPr>
      </w:pPr>
    </w:p>
    <w:tbl>
      <w:tblPr>
        <w:tblStyle w:val="Tabelacomgrade"/>
        <w:tblW w:w="5000" w:type="pct"/>
        <w:jc w:val="center"/>
        <w:tblCellMar>
          <w:top w:w="113" w:type="dxa"/>
          <w:bottom w:w="113" w:type="dxa"/>
        </w:tblCellMar>
        <w:tblLook w:val="04A0" w:firstRow="1" w:lastRow="0" w:firstColumn="1" w:lastColumn="0" w:noHBand="0" w:noVBand="1"/>
      </w:tblPr>
      <w:tblGrid>
        <w:gridCol w:w="1839"/>
        <w:gridCol w:w="1843"/>
        <w:gridCol w:w="2126"/>
        <w:gridCol w:w="1560"/>
        <w:gridCol w:w="3569"/>
        <w:gridCol w:w="2061"/>
      </w:tblGrid>
      <w:tr w:rsidR="006B3CB1" w:rsidRPr="006B3CB1" w14:paraId="4E87E476" w14:textId="77777777" w:rsidTr="00CA4CEC">
        <w:trPr>
          <w:jc w:val="center"/>
        </w:trPr>
        <w:tc>
          <w:tcPr>
            <w:tcW w:w="707" w:type="pct"/>
            <w:shd w:val="clear" w:color="auto" w:fill="D9D9D9" w:themeFill="background1" w:themeFillShade="D9"/>
            <w:vAlign w:val="center"/>
          </w:tcPr>
          <w:p w14:paraId="280F75BD" w14:textId="77777777" w:rsidR="006B3CB1" w:rsidRPr="006B3CB1" w:rsidRDefault="006B3CB1" w:rsidP="00CA4CEC">
            <w:pPr>
              <w:jc w:val="center"/>
              <w:rPr>
                <w:b/>
              </w:rPr>
            </w:pPr>
            <w:proofErr w:type="spellStart"/>
            <w:r w:rsidRPr="006B3CB1">
              <w:rPr>
                <w:b/>
              </w:rPr>
              <w:t>Objeto</w:t>
            </w:r>
            <w:proofErr w:type="spellEnd"/>
          </w:p>
        </w:tc>
        <w:tc>
          <w:tcPr>
            <w:tcW w:w="709" w:type="pct"/>
            <w:shd w:val="clear" w:color="auto" w:fill="D9D9D9" w:themeFill="background1" w:themeFillShade="D9"/>
            <w:vAlign w:val="center"/>
          </w:tcPr>
          <w:p w14:paraId="74249106" w14:textId="77777777" w:rsidR="006B3CB1" w:rsidRPr="006B3CB1" w:rsidRDefault="006B3CB1" w:rsidP="00CA4CEC">
            <w:pPr>
              <w:jc w:val="center"/>
              <w:rPr>
                <w:b/>
              </w:rPr>
            </w:pPr>
            <w:r w:rsidRPr="006B3CB1">
              <w:rPr>
                <w:b/>
              </w:rPr>
              <w:t xml:space="preserve">Nº da </w:t>
            </w:r>
            <w:proofErr w:type="spellStart"/>
            <w:r w:rsidRPr="006B3CB1">
              <w:rPr>
                <w:b/>
              </w:rPr>
              <w:t>Apólice</w:t>
            </w:r>
            <w:proofErr w:type="spellEnd"/>
          </w:p>
        </w:tc>
        <w:tc>
          <w:tcPr>
            <w:tcW w:w="818" w:type="pct"/>
            <w:shd w:val="clear" w:color="auto" w:fill="D9D9D9" w:themeFill="background1" w:themeFillShade="D9"/>
            <w:vAlign w:val="center"/>
          </w:tcPr>
          <w:p w14:paraId="39DC8A51" w14:textId="77777777" w:rsidR="006B3CB1" w:rsidRPr="006B3CB1" w:rsidRDefault="006B3CB1" w:rsidP="00CA4CEC">
            <w:pPr>
              <w:jc w:val="center"/>
              <w:rPr>
                <w:b/>
              </w:rPr>
            </w:pPr>
            <w:proofErr w:type="spellStart"/>
            <w:r w:rsidRPr="006B3CB1">
              <w:rPr>
                <w:b/>
              </w:rPr>
              <w:t>Seguradora</w:t>
            </w:r>
            <w:proofErr w:type="spellEnd"/>
          </w:p>
        </w:tc>
        <w:tc>
          <w:tcPr>
            <w:tcW w:w="600" w:type="pct"/>
            <w:shd w:val="clear" w:color="auto" w:fill="D9D9D9" w:themeFill="background1" w:themeFillShade="D9"/>
          </w:tcPr>
          <w:p w14:paraId="5CB31812" w14:textId="77777777" w:rsidR="006B3CB1" w:rsidRPr="006B3CB1" w:rsidRDefault="006B3CB1" w:rsidP="00CA4CEC">
            <w:pPr>
              <w:jc w:val="center"/>
              <w:rPr>
                <w:b/>
              </w:rPr>
            </w:pPr>
            <w:proofErr w:type="spellStart"/>
            <w:r w:rsidRPr="006B3CB1">
              <w:rPr>
                <w:b/>
              </w:rPr>
              <w:t>Segurada</w:t>
            </w:r>
            <w:proofErr w:type="spellEnd"/>
          </w:p>
        </w:tc>
        <w:tc>
          <w:tcPr>
            <w:tcW w:w="1373" w:type="pct"/>
            <w:shd w:val="clear" w:color="auto" w:fill="D9D9D9" w:themeFill="background1" w:themeFillShade="D9"/>
            <w:vAlign w:val="center"/>
          </w:tcPr>
          <w:p w14:paraId="5DAF51CA" w14:textId="77777777" w:rsidR="006B3CB1" w:rsidRPr="006B3CB1" w:rsidRDefault="006B3CB1" w:rsidP="00CA4CEC">
            <w:pPr>
              <w:jc w:val="center"/>
              <w:rPr>
                <w:b/>
              </w:rPr>
            </w:pPr>
            <w:r w:rsidRPr="006B3CB1">
              <w:rPr>
                <w:b/>
              </w:rPr>
              <w:t>Co-</w:t>
            </w:r>
            <w:proofErr w:type="spellStart"/>
            <w:r w:rsidRPr="006B3CB1">
              <w:rPr>
                <w:b/>
              </w:rPr>
              <w:t>seguradas</w:t>
            </w:r>
            <w:proofErr w:type="spellEnd"/>
          </w:p>
        </w:tc>
        <w:tc>
          <w:tcPr>
            <w:tcW w:w="794" w:type="pct"/>
            <w:shd w:val="clear" w:color="auto" w:fill="D9D9D9" w:themeFill="background1" w:themeFillShade="D9"/>
            <w:vAlign w:val="center"/>
          </w:tcPr>
          <w:p w14:paraId="29E197C3" w14:textId="77777777" w:rsidR="006B3CB1" w:rsidRPr="006B3CB1" w:rsidRDefault="006B3CB1" w:rsidP="00CA4CEC">
            <w:pPr>
              <w:jc w:val="center"/>
              <w:rPr>
                <w:b/>
              </w:rPr>
            </w:pPr>
            <w:proofErr w:type="spellStart"/>
            <w:r w:rsidRPr="006B3CB1">
              <w:rPr>
                <w:b/>
              </w:rPr>
              <w:t>Vencimento</w:t>
            </w:r>
            <w:proofErr w:type="spellEnd"/>
          </w:p>
        </w:tc>
      </w:tr>
      <w:tr w:rsidR="006B3CB1" w:rsidRPr="006B3CB1" w14:paraId="2899EA90" w14:textId="77777777" w:rsidTr="00CA4CEC">
        <w:trPr>
          <w:jc w:val="center"/>
        </w:trPr>
        <w:tc>
          <w:tcPr>
            <w:tcW w:w="707" w:type="pct"/>
            <w:vAlign w:val="center"/>
          </w:tcPr>
          <w:p w14:paraId="4E546DCA" w14:textId="77777777" w:rsidR="006B3CB1" w:rsidRPr="006B3CB1" w:rsidRDefault="006B3CB1" w:rsidP="00CA4CEC">
            <w:pPr>
              <w:jc w:val="center"/>
              <w:rPr>
                <w:b/>
              </w:rPr>
            </w:pPr>
            <w:proofErr w:type="spellStart"/>
            <w:r w:rsidRPr="006B3CB1">
              <w:rPr>
                <w:b/>
              </w:rPr>
              <w:t>Riscos</w:t>
            </w:r>
            <w:proofErr w:type="spellEnd"/>
            <w:r w:rsidRPr="006B3CB1">
              <w:rPr>
                <w:b/>
              </w:rPr>
              <w:t xml:space="preserve"> </w:t>
            </w:r>
            <w:proofErr w:type="spellStart"/>
            <w:r w:rsidRPr="006B3CB1">
              <w:rPr>
                <w:b/>
              </w:rPr>
              <w:t>Operacionais</w:t>
            </w:r>
            <w:proofErr w:type="spellEnd"/>
          </w:p>
        </w:tc>
        <w:tc>
          <w:tcPr>
            <w:tcW w:w="709" w:type="pct"/>
            <w:vAlign w:val="center"/>
          </w:tcPr>
          <w:p w14:paraId="1804BFF1" w14:textId="77777777" w:rsidR="006B3CB1" w:rsidRPr="006B3CB1" w:rsidRDefault="006B3CB1" w:rsidP="00CA4CEC">
            <w:pPr>
              <w:jc w:val="center"/>
            </w:pPr>
            <w:r w:rsidRPr="006B3CB1">
              <w:t>100960000226</w:t>
            </w:r>
          </w:p>
        </w:tc>
        <w:tc>
          <w:tcPr>
            <w:tcW w:w="818" w:type="pct"/>
            <w:vAlign w:val="center"/>
          </w:tcPr>
          <w:p w14:paraId="09444710" w14:textId="77777777" w:rsidR="006B3CB1" w:rsidRPr="006B3CB1" w:rsidRDefault="006B3CB1" w:rsidP="00CA4CEC">
            <w:pPr>
              <w:jc w:val="center"/>
            </w:pPr>
            <w:proofErr w:type="spellStart"/>
            <w:r w:rsidRPr="006B3CB1">
              <w:rPr>
                <w:rFonts w:cs="Calibri"/>
                <w:color w:val="000000"/>
              </w:rPr>
              <w:t>Fator</w:t>
            </w:r>
            <w:proofErr w:type="spellEnd"/>
            <w:r w:rsidRPr="006B3CB1">
              <w:rPr>
                <w:rFonts w:cs="Calibri"/>
                <w:color w:val="000000"/>
              </w:rPr>
              <w:t xml:space="preserve"> </w:t>
            </w:r>
            <w:proofErr w:type="spellStart"/>
            <w:r w:rsidRPr="006B3CB1">
              <w:rPr>
                <w:rFonts w:cs="Calibri"/>
                <w:color w:val="000000"/>
              </w:rPr>
              <w:t>Seguradora</w:t>
            </w:r>
            <w:proofErr w:type="spellEnd"/>
            <w:r w:rsidRPr="006B3CB1">
              <w:rPr>
                <w:rFonts w:cs="Calibri"/>
                <w:color w:val="000000"/>
              </w:rPr>
              <w:t xml:space="preserve"> S.A.</w:t>
            </w:r>
          </w:p>
        </w:tc>
        <w:tc>
          <w:tcPr>
            <w:tcW w:w="600" w:type="pct"/>
          </w:tcPr>
          <w:p w14:paraId="1B66E15E" w14:textId="77777777" w:rsidR="006B3CB1" w:rsidRPr="006B3CB1" w:rsidRDefault="006B3CB1" w:rsidP="00CA4CEC">
            <w:pPr>
              <w:jc w:val="center"/>
              <w:rPr>
                <w:color w:val="000000"/>
              </w:rPr>
            </w:pPr>
            <w:proofErr w:type="spellStart"/>
            <w:r w:rsidRPr="006B3CB1">
              <w:rPr>
                <w:rFonts w:cs="Calibri"/>
                <w:color w:val="000000"/>
              </w:rPr>
              <w:t>Brasil</w:t>
            </w:r>
            <w:proofErr w:type="spellEnd"/>
            <w:r w:rsidRPr="006B3CB1">
              <w:rPr>
                <w:rFonts w:cs="Calibri"/>
                <w:color w:val="000000"/>
              </w:rPr>
              <w:t xml:space="preserve"> PCH S/A</w:t>
            </w:r>
          </w:p>
        </w:tc>
        <w:tc>
          <w:tcPr>
            <w:tcW w:w="1373" w:type="pct"/>
            <w:vAlign w:val="center"/>
          </w:tcPr>
          <w:p w14:paraId="54E0A199" w14:textId="77777777" w:rsidR="006B3CB1" w:rsidRPr="006B3CB1" w:rsidRDefault="006B3CB1" w:rsidP="00CA4CEC">
            <w:pPr>
              <w:jc w:val="center"/>
              <w:rPr>
                <w:rFonts w:cs="Calibri"/>
                <w:color w:val="000000"/>
                <w:lang w:val="pt-BR"/>
              </w:rPr>
            </w:pPr>
          </w:p>
          <w:p w14:paraId="48A44B3D" w14:textId="77777777" w:rsidR="006B3CB1" w:rsidRPr="006B3CB1" w:rsidRDefault="006B3CB1" w:rsidP="00CA4CEC">
            <w:pPr>
              <w:jc w:val="center"/>
              <w:rPr>
                <w:lang w:val="pt-BR"/>
              </w:rPr>
            </w:pPr>
            <w:r w:rsidRPr="006B3CB1">
              <w:rPr>
                <w:lang w:val="pt-BR"/>
              </w:rPr>
              <w:t>Bonfante Energética S.A.</w:t>
            </w:r>
          </w:p>
          <w:p w14:paraId="61E74923" w14:textId="77777777" w:rsidR="006B3CB1" w:rsidRPr="006B3CB1" w:rsidRDefault="006B3CB1" w:rsidP="00CA4CEC">
            <w:pPr>
              <w:jc w:val="center"/>
              <w:rPr>
                <w:lang w:val="pt-BR"/>
              </w:rPr>
            </w:pPr>
            <w:r w:rsidRPr="006B3CB1">
              <w:rPr>
                <w:lang w:val="pt-BR"/>
              </w:rPr>
              <w:t>Calheiros Energia S.A.</w:t>
            </w:r>
          </w:p>
          <w:p w14:paraId="00EDA5BA" w14:textId="77777777" w:rsidR="006B3CB1" w:rsidRPr="006B3CB1" w:rsidRDefault="006B3CB1" w:rsidP="00CA4CEC">
            <w:pPr>
              <w:jc w:val="center"/>
              <w:rPr>
                <w:lang w:val="pt-BR"/>
              </w:rPr>
            </w:pPr>
            <w:r w:rsidRPr="006B3CB1">
              <w:rPr>
                <w:lang w:val="pt-BR"/>
              </w:rPr>
              <w:t>Caparaó Energia S.A.</w:t>
            </w:r>
          </w:p>
          <w:p w14:paraId="37FB7429" w14:textId="77777777" w:rsidR="006B3CB1" w:rsidRPr="006B3CB1" w:rsidRDefault="006B3CB1" w:rsidP="00CA4CEC">
            <w:pPr>
              <w:jc w:val="center"/>
              <w:rPr>
                <w:lang w:val="pt-BR"/>
              </w:rPr>
            </w:pPr>
            <w:r w:rsidRPr="006B3CB1">
              <w:rPr>
                <w:lang w:val="pt-BR"/>
              </w:rPr>
              <w:t>Carangola Energia S.A.</w:t>
            </w:r>
          </w:p>
          <w:p w14:paraId="44A42D73" w14:textId="77777777" w:rsidR="006B3CB1" w:rsidRPr="006B3CB1" w:rsidRDefault="006B3CB1" w:rsidP="00CA4CEC">
            <w:pPr>
              <w:jc w:val="center"/>
              <w:rPr>
                <w:lang w:val="pt-BR"/>
              </w:rPr>
            </w:pPr>
            <w:r w:rsidRPr="006B3CB1">
              <w:rPr>
                <w:lang w:val="pt-BR"/>
              </w:rPr>
              <w:t>Funil Energia S.A.</w:t>
            </w:r>
          </w:p>
          <w:p w14:paraId="697070F0" w14:textId="77777777" w:rsidR="006B3CB1" w:rsidRPr="006B3CB1" w:rsidRDefault="006B3CB1" w:rsidP="00CA4CEC">
            <w:pPr>
              <w:jc w:val="center"/>
              <w:rPr>
                <w:lang w:val="pt-BR"/>
              </w:rPr>
            </w:pPr>
            <w:r w:rsidRPr="006B3CB1">
              <w:rPr>
                <w:lang w:val="pt-BR"/>
              </w:rPr>
              <w:t>Irara Energética S.A.</w:t>
            </w:r>
          </w:p>
          <w:p w14:paraId="19A99110" w14:textId="77777777" w:rsidR="006B3CB1" w:rsidRPr="006B3CB1" w:rsidRDefault="006B3CB1" w:rsidP="00CA4CEC">
            <w:pPr>
              <w:jc w:val="center"/>
              <w:rPr>
                <w:lang w:val="pt-BR"/>
              </w:rPr>
            </w:pPr>
            <w:proofErr w:type="gramStart"/>
            <w:r w:rsidRPr="006B3CB1">
              <w:rPr>
                <w:lang w:val="pt-BR"/>
              </w:rPr>
              <w:t>Jatai Energética</w:t>
            </w:r>
            <w:proofErr w:type="gramEnd"/>
            <w:r w:rsidRPr="006B3CB1">
              <w:rPr>
                <w:lang w:val="pt-BR"/>
              </w:rPr>
              <w:t xml:space="preserve"> S.A.</w:t>
            </w:r>
          </w:p>
          <w:p w14:paraId="192EDF8B" w14:textId="77777777" w:rsidR="006B3CB1" w:rsidRPr="006B3CB1" w:rsidRDefault="006B3CB1" w:rsidP="00CA4CEC">
            <w:pPr>
              <w:jc w:val="center"/>
              <w:rPr>
                <w:lang w:val="pt-BR"/>
              </w:rPr>
            </w:pPr>
            <w:r w:rsidRPr="006B3CB1">
              <w:rPr>
                <w:lang w:val="pt-BR"/>
              </w:rPr>
              <w:t xml:space="preserve">Monte </w:t>
            </w:r>
            <w:proofErr w:type="spellStart"/>
            <w:r w:rsidRPr="006B3CB1">
              <w:rPr>
                <w:lang w:val="pt-BR"/>
              </w:rPr>
              <w:t>Serrat</w:t>
            </w:r>
            <w:proofErr w:type="spellEnd"/>
            <w:r w:rsidRPr="006B3CB1">
              <w:rPr>
                <w:lang w:val="pt-BR"/>
              </w:rPr>
              <w:t xml:space="preserve"> Energética S.A.</w:t>
            </w:r>
          </w:p>
          <w:p w14:paraId="36428AF9" w14:textId="77777777" w:rsidR="006B3CB1" w:rsidRPr="006B3CB1" w:rsidRDefault="006B3CB1" w:rsidP="00CA4CEC">
            <w:pPr>
              <w:jc w:val="center"/>
              <w:rPr>
                <w:lang w:val="pt-BR"/>
              </w:rPr>
            </w:pPr>
            <w:r w:rsidRPr="006B3CB1">
              <w:rPr>
                <w:lang w:val="pt-BR"/>
              </w:rPr>
              <w:t>Retiro Velho Energética S.A.</w:t>
            </w:r>
          </w:p>
          <w:p w14:paraId="31DA4421" w14:textId="77777777" w:rsidR="006B3CB1" w:rsidRPr="006B3CB1" w:rsidRDefault="006B3CB1" w:rsidP="00CA4CEC">
            <w:pPr>
              <w:jc w:val="center"/>
              <w:rPr>
                <w:lang w:val="pt-BR"/>
              </w:rPr>
            </w:pPr>
            <w:r w:rsidRPr="006B3CB1">
              <w:rPr>
                <w:lang w:val="pt-BR"/>
              </w:rPr>
              <w:t>Santa Fé Energética S.A.</w:t>
            </w:r>
          </w:p>
          <w:p w14:paraId="1D747F61" w14:textId="77777777" w:rsidR="006B3CB1" w:rsidRPr="006B3CB1" w:rsidRDefault="006B3CB1" w:rsidP="00CA4CEC">
            <w:pPr>
              <w:jc w:val="center"/>
              <w:rPr>
                <w:lang w:val="pt-BR"/>
              </w:rPr>
            </w:pPr>
            <w:r w:rsidRPr="006B3CB1">
              <w:rPr>
                <w:lang w:val="pt-BR"/>
              </w:rPr>
              <w:t>São Joaquim Energia S.A.</w:t>
            </w:r>
          </w:p>
          <w:p w14:paraId="19477A77" w14:textId="77777777" w:rsidR="006B3CB1" w:rsidRPr="006B3CB1" w:rsidRDefault="006B3CB1" w:rsidP="00CA4CEC">
            <w:pPr>
              <w:jc w:val="center"/>
              <w:rPr>
                <w:lang w:val="pt-BR"/>
              </w:rPr>
            </w:pPr>
            <w:r w:rsidRPr="006B3CB1">
              <w:rPr>
                <w:lang w:val="pt-BR"/>
              </w:rPr>
              <w:t>São Pedro Energia S.A.</w:t>
            </w:r>
          </w:p>
          <w:p w14:paraId="6631F2FB" w14:textId="77777777" w:rsidR="006B3CB1" w:rsidRPr="006B3CB1" w:rsidRDefault="006B3CB1" w:rsidP="00CA4CEC">
            <w:pPr>
              <w:jc w:val="center"/>
              <w:rPr>
                <w:lang w:val="pt-BR"/>
              </w:rPr>
            </w:pPr>
            <w:r w:rsidRPr="006B3CB1">
              <w:rPr>
                <w:lang w:val="pt-BR"/>
              </w:rPr>
              <w:t xml:space="preserve">São Simão Energia </w:t>
            </w:r>
            <w:proofErr w:type="gramStart"/>
            <w:r w:rsidRPr="006B3CB1">
              <w:rPr>
                <w:lang w:val="pt-BR"/>
              </w:rPr>
              <w:t>S.A</w:t>
            </w:r>
            <w:proofErr w:type="gramEnd"/>
          </w:p>
        </w:tc>
        <w:tc>
          <w:tcPr>
            <w:tcW w:w="794" w:type="pct"/>
            <w:vAlign w:val="center"/>
          </w:tcPr>
          <w:p w14:paraId="25437987" w14:textId="77777777" w:rsidR="006B3CB1" w:rsidRPr="006B3CB1" w:rsidRDefault="006B3CB1" w:rsidP="00CA4CEC">
            <w:pPr>
              <w:jc w:val="center"/>
            </w:pPr>
            <w:r w:rsidRPr="006B3CB1">
              <w:t>27/06/2019</w:t>
            </w:r>
          </w:p>
        </w:tc>
      </w:tr>
    </w:tbl>
    <w:p w14:paraId="33C86AD5" w14:textId="77777777" w:rsidR="006B3CB1" w:rsidRPr="006B3CB1" w:rsidRDefault="006B3CB1" w:rsidP="006B3CB1"/>
    <w:p w14:paraId="2AB74306" w14:textId="77777777" w:rsidR="006B3CB1" w:rsidRPr="006B3CB1" w:rsidRDefault="006B3CB1" w:rsidP="006B3CB1">
      <w:pPr>
        <w:sectPr w:rsidR="006B3CB1" w:rsidRPr="006B3CB1" w:rsidSect="00CA4CEC">
          <w:footerReference w:type="even" r:id="rId79"/>
          <w:footerReference w:type="default" r:id="rId80"/>
          <w:pgSz w:w="15842" w:h="12242" w:orient="landscape" w:code="1"/>
          <w:pgMar w:top="1701" w:right="1417" w:bottom="1701" w:left="1417" w:header="680" w:footer="680" w:gutter="0"/>
          <w:paperSrc w:first="2" w:other="2"/>
          <w:cols w:space="720"/>
          <w:docGrid w:linePitch="354"/>
        </w:sectPr>
      </w:pPr>
    </w:p>
    <w:p w14:paraId="53930842" w14:textId="77777777" w:rsidR="006B3CB1" w:rsidRPr="006B3CB1" w:rsidRDefault="006B3CB1" w:rsidP="006B3CB1"/>
    <w:p w14:paraId="4AB0A5F7" w14:textId="77777777" w:rsidR="006B3CB1" w:rsidRPr="006B3CB1" w:rsidRDefault="006B3CB1" w:rsidP="006B3CB1">
      <w:pPr>
        <w:jc w:val="center"/>
        <w:rPr>
          <w:b/>
          <w:u w:val="single"/>
        </w:rPr>
      </w:pPr>
      <w:r w:rsidRPr="006B3CB1">
        <w:rPr>
          <w:b/>
          <w:u w:val="single"/>
        </w:rPr>
        <w:t>ANEXO III</w:t>
      </w:r>
    </w:p>
    <w:p w14:paraId="75DBD456" w14:textId="77777777" w:rsidR="006B3CB1" w:rsidRPr="006B3CB1" w:rsidRDefault="006B3CB1" w:rsidP="006B3CB1"/>
    <w:p w14:paraId="0D6DDEC2" w14:textId="77777777" w:rsidR="006B3CB1" w:rsidRPr="006B3CB1" w:rsidRDefault="006B3CB1" w:rsidP="006B3CB1">
      <w:pPr>
        <w:jc w:val="center"/>
        <w:rPr>
          <w:b/>
        </w:rPr>
      </w:pPr>
      <w:r w:rsidRPr="006B3CB1">
        <w:rPr>
          <w:b/>
        </w:rPr>
        <w:t xml:space="preserve">Lista das Ações Alienadas </w:t>
      </w:r>
    </w:p>
    <w:p w14:paraId="4B07612A" w14:textId="77777777" w:rsidR="006B3CB1" w:rsidRPr="006B3CB1" w:rsidRDefault="006B3CB1" w:rsidP="006B3CB1">
      <w:pPr>
        <w:jc w:val="center"/>
        <w:rPr>
          <w:b/>
        </w:rPr>
      </w:pPr>
    </w:p>
    <w:p w14:paraId="752753EF" w14:textId="77777777" w:rsidR="006B3CB1" w:rsidRPr="006B3CB1" w:rsidRDefault="006B3CB1" w:rsidP="006B3CB1">
      <w:r w:rsidRPr="006B3CB1">
        <w:t>Para fins do “</w:t>
      </w:r>
      <w:r w:rsidRPr="006B3CB1">
        <w:rPr>
          <w:i/>
        </w:rPr>
        <w:t>Instrumento Particular de Cessão Fiduciária de Contas Vinculadas, de Direitos Emergentes e de Direitos Creditórios e Outras Avenças</w:t>
      </w:r>
      <w:r w:rsidRPr="006B3CB1">
        <w:t>” (“</w:t>
      </w:r>
      <w:r w:rsidRPr="006B3CB1">
        <w:rPr>
          <w:u w:val="single"/>
        </w:rPr>
        <w:t>Contrato</w:t>
      </w:r>
      <w:r w:rsidRPr="006B3CB1">
        <w:t>”), entende-se como “</w:t>
      </w:r>
      <w:r w:rsidRPr="006B3CB1">
        <w:rPr>
          <w:u w:val="single"/>
        </w:rPr>
        <w:t>Ações Alienadas</w:t>
      </w:r>
      <w:r w:rsidRPr="006B3CB1">
        <w:t>”:</w:t>
      </w:r>
    </w:p>
    <w:p w14:paraId="00CBE333" w14:textId="77777777" w:rsidR="006B3CB1" w:rsidRPr="006B3CB1" w:rsidRDefault="006B3CB1" w:rsidP="006B3CB1">
      <w:pPr>
        <w:tabs>
          <w:tab w:val="left" w:pos="8040"/>
        </w:tabs>
        <w:rPr>
          <w:b/>
        </w:rPr>
      </w:pPr>
    </w:p>
    <w:p w14:paraId="28D7DA3E"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PCHPAR PCH Participações S.A. (“</w:t>
      </w:r>
      <w:r w:rsidRPr="006B3CB1">
        <w:rPr>
          <w:rFonts w:ascii="Verdana" w:hAnsi="Verdana"/>
          <w:u w:val="single"/>
        </w:rPr>
        <w:t>PCHPAR</w:t>
      </w:r>
      <w:r w:rsidRPr="006B3CB1">
        <w:rPr>
          <w:rFonts w:ascii="Verdana" w:hAnsi="Verdana"/>
        </w:rPr>
        <w:t>”), nesta data detidas pela Brasil PCH S.A. (“</w:t>
      </w:r>
      <w:r w:rsidRPr="006B3CB1">
        <w:rPr>
          <w:rFonts w:ascii="Verdana" w:hAnsi="Verdana"/>
          <w:u w:val="single"/>
        </w:rPr>
        <w:t>Brasil PCH</w:t>
      </w:r>
      <w:r w:rsidRPr="006B3CB1">
        <w:rPr>
          <w:rFonts w:ascii="Verdana" w:hAnsi="Verdana"/>
        </w:rPr>
        <w:t xml:space="preserve">”) e correspondentes a </w:t>
      </w:r>
      <w:r w:rsidRPr="006B3CB1">
        <w:rPr>
          <w:rFonts w:ascii="Verdana" w:hAnsi="Verdana"/>
          <w:iCs/>
        </w:rPr>
        <w:t>327.813.400 (trezentos e vinte e sete milhões, oitocentos e treze mil e quatrocentas)</w:t>
      </w:r>
      <w:r w:rsidRPr="006B3CB1">
        <w:rPr>
          <w:rFonts w:ascii="Verdana" w:hAnsi="Verdana"/>
        </w:rPr>
        <w:t xml:space="preserve"> ações ordinárias nominativas e sem valor nominal, representativas de 100% (cem por cento) do capital social da PCHPAR (“</w:t>
      </w:r>
      <w:r w:rsidRPr="006B3CB1">
        <w:rPr>
          <w:rFonts w:ascii="Verdana" w:hAnsi="Verdana"/>
          <w:u w:val="single"/>
        </w:rPr>
        <w:t>Ações PCHPAR</w:t>
      </w:r>
      <w:r w:rsidRPr="006B3CB1">
        <w:rPr>
          <w:rFonts w:ascii="Verdana" w:hAnsi="Verdana"/>
        </w:rPr>
        <w:t xml:space="preserve">”); </w:t>
      </w:r>
    </w:p>
    <w:p w14:paraId="7BDC57A2" w14:textId="77777777" w:rsidR="006B3CB1" w:rsidRPr="006B3CB1" w:rsidRDefault="006B3CB1" w:rsidP="006B3CB1">
      <w:pPr>
        <w:pStyle w:val="recitals0"/>
        <w:spacing w:after="0"/>
        <w:ind w:left="720"/>
        <w:rPr>
          <w:rFonts w:ascii="Verdana" w:hAnsi="Verdana"/>
        </w:rPr>
      </w:pPr>
    </w:p>
    <w:p w14:paraId="4F1AE8C2"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Bonfante Energética S.A. (“</w:t>
      </w:r>
      <w:r w:rsidRPr="006B3CB1">
        <w:rPr>
          <w:rFonts w:ascii="Verdana" w:hAnsi="Verdana"/>
          <w:u w:val="single"/>
        </w:rPr>
        <w:t>Bonfante</w:t>
      </w:r>
      <w:r w:rsidRPr="006B3CB1">
        <w:rPr>
          <w:rFonts w:ascii="Verdana" w:hAnsi="Verdana"/>
        </w:rPr>
        <w:t xml:space="preserve">”), nesta data detidas pela PCHPAR e correspondentes a </w:t>
      </w:r>
      <w:r w:rsidRPr="006B3CB1">
        <w:rPr>
          <w:rFonts w:ascii="Verdana" w:hAnsi="Verdana"/>
          <w:iCs/>
        </w:rPr>
        <w:t>21.297.498 (vinte e um milhões, duzentos e noventa e sete mil, quatrocentos e noventa e oito)</w:t>
      </w:r>
      <w:r w:rsidRPr="006B3CB1">
        <w:rPr>
          <w:rFonts w:ascii="Verdana" w:hAnsi="Verdana"/>
        </w:rPr>
        <w:t xml:space="preserve"> ações ordinárias nominativas e sem valor nominal, representativas de 100% (cem por cento) do capital social da Bonfante (“</w:t>
      </w:r>
      <w:r w:rsidRPr="006B3CB1">
        <w:rPr>
          <w:rFonts w:ascii="Verdana" w:hAnsi="Verdana"/>
          <w:u w:val="single"/>
        </w:rPr>
        <w:t>Ações Bonfante</w:t>
      </w:r>
      <w:r w:rsidRPr="006B3CB1">
        <w:rPr>
          <w:rFonts w:ascii="Verdana" w:hAnsi="Verdana"/>
        </w:rPr>
        <w:t>”);</w:t>
      </w:r>
      <w:r w:rsidRPr="006B3CB1">
        <w:rPr>
          <w:rFonts w:ascii="Verdana" w:hAnsi="Verdana"/>
          <w:iCs/>
        </w:rPr>
        <w:t xml:space="preserve"> </w:t>
      </w:r>
    </w:p>
    <w:p w14:paraId="5660494B" w14:textId="77777777" w:rsidR="006B3CB1" w:rsidRPr="006B3CB1" w:rsidRDefault="006B3CB1" w:rsidP="006B3CB1">
      <w:pPr>
        <w:pStyle w:val="PargrafodaLista"/>
        <w:rPr>
          <w:rFonts w:eastAsiaTheme="minorHAnsi"/>
        </w:rPr>
      </w:pPr>
    </w:p>
    <w:p w14:paraId="46E8B4E3"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Calheiros Energia S.A. (“</w:t>
      </w:r>
      <w:r w:rsidRPr="006B3CB1">
        <w:rPr>
          <w:rFonts w:ascii="Verdana" w:hAnsi="Verdana"/>
          <w:u w:val="single"/>
        </w:rPr>
        <w:t>Calheiros</w:t>
      </w:r>
      <w:r w:rsidRPr="006B3CB1">
        <w:rPr>
          <w:rFonts w:ascii="Verdana" w:hAnsi="Verdana"/>
        </w:rPr>
        <w:t xml:space="preserve">”), nesta data detidas pela PCHPAR e correspondentes a </w:t>
      </w:r>
      <w:r w:rsidRPr="006B3CB1">
        <w:rPr>
          <w:rFonts w:ascii="Verdana" w:hAnsi="Verdana"/>
          <w:iCs/>
        </w:rPr>
        <w:t>19.807.560 (dezenove milhões, oitocentos e sete mil e quinhentas e sessenta)</w:t>
      </w:r>
      <w:r w:rsidRPr="006B3CB1">
        <w:rPr>
          <w:rFonts w:ascii="Verdana" w:hAnsi="Verdana"/>
        </w:rPr>
        <w:t xml:space="preserve"> ações ordinárias nominativas e sem valor nominal, representativas de 100% (cem por cento) do capital social da Calheiros (“</w:t>
      </w:r>
      <w:r w:rsidRPr="006B3CB1">
        <w:rPr>
          <w:rFonts w:ascii="Verdana" w:hAnsi="Verdana"/>
          <w:u w:val="single"/>
        </w:rPr>
        <w:t>Ações Calheiros</w:t>
      </w:r>
      <w:r w:rsidRPr="006B3CB1">
        <w:rPr>
          <w:rFonts w:ascii="Verdana" w:hAnsi="Verdana"/>
        </w:rPr>
        <w:t>”);</w:t>
      </w:r>
      <w:r w:rsidRPr="006B3CB1">
        <w:rPr>
          <w:rFonts w:ascii="Verdana" w:hAnsi="Verdana"/>
          <w:iCs/>
        </w:rPr>
        <w:t xml:space="preserve"> </w:t>
      </w:r>
    </w:p>
    <w:p w14:paraId="68703EDB" w14:textId="77777777" w:rsidR="006B3CB1" w:rsidRPr="006B3CB1" w:rsidRDefault="006B3CB1" w:rsidP="006B3CB1">
      <w:pPr>
        <w:pStyle w:val="recitals0"/>
        <w:spacing w:after="0"/>
        <w:ind w:left="720"/>
        <w:rPr>
          <w:rFonts w:ascii="Verdana" w:hAnsi="Verdana"/>
        </w:rPr>
      </w:pPr>
    </w:p>
    <w:p w14:paraId="352841F5"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Caparaó Energia S.A. (“</w:t>
      </w:r>
      <w:r w:rsidRPr="006B3CB1">
        <w:rPr>
          <w:rFonts w:ascii="Verdana" w:hAnsi="Verdana"/>
          <w:iCs/>
          <w:u w:val="single"/>
        </w:rPr>
        <w:t>Caparaó</w:t>
      </w:r>
      <w:r w:rsidRPr="006B3CB1">
        <w:rPr>
          <w:rFonts w:ascii="Verdana" w:hAnsi="Verdana"/>
        </w:rPr>
        <w:t xml:space="preserve">”), nesta data detidas pela PCHPAR e correspondentes a </w:t>
      </w:r>
      <w:r w:rsidRPr="006B3CB1">
        <w:rPr>
          <w:rFonts w:ascii="Verdana" w:hAnsi="Verdana"/>
          <w:iCs/>
        </w:rPr>
        <w:t xml:space="preserve">5.245.272 (cinco milhões, duzentos e quarenta e cinco mil, duzentos e setenta e </w:t>
      </w:r>
      <w:proofErr w:type="gramStart"/>
      <w:r w:rsidRPr="006B3CB1">
        <w:rPr>
          <w:rFonts w:ascii="Verdana" w:hAnsi="Verdana"/>
          <w:iCs/>
        </w:rPr>
        <w:t>duas )</w:t>
      </w:r>
      <w:proofErr w:type="gramEnd"/>
      <w:r w:rsidRPr="006B3CB1">
        <w:rPr>
          <w:rFonts w:ascii="Verdana" w:hAnsi="Verdana"/>
        </w:rPr>
        <w:t xml:space="preserve"> ações ordinárias nominativas e sem valor nominal, representativas de 100% (cem por cento) do capital social da Caparaó (“</w:t>
      </w:r>
      <w:r w:rsidRPr="006B3CB1">
        <w:rPr>
          <w:rFonts w:ascii="Verdana" w:hAnsi="Verdana"/>
          <w:u w:val="single"/>
        </w:rPr>
        <w:t xml:space="preserve">Ações </w:t>
      </w:r>
      <w:r w:rsidRPr="006B3CB1">
        <w:rPr>
          <w:rFonts w:ascii="Verdana" w:hAnsi="Verdana"/>
          <w:iCs/>
          <w:u w:val="single"/>
        </w:rPr>
        <w:t>Caparaó</w:t>
      </w:r>
      <w:r w:rsidRPr="006B3CB1">
        <w:rPr>
          <w:rFonts w:ascii="Verdana" w:hAnsi="Verdana"/>
          <w:iCs/>
        </w:rPr>
        <w:t xml:space="preserve">”); </w:t>
      </w:r>
    </w:p>
    <w:p w14:paraId="64772B25" w14:textId="77777777" w:rsidR="006B3CB1" w:rsidRPr="006B3CB1" w:rsidRDefault="006B3CB1" w:rsidP="006B3CB1">
      <w:pPr>
        <w:pStyle w:val="recitals0"/>
        <w:spacing w:after="0"/>
        <w:ind w:left="720"/>
        <w:rPr>
          <w:rFonts w:ascii="Verdana" w:hAnsi="Verdana"/>
        </w:rPr>
      </w:pPr>
    </w:p>
    <w:p w14:paraId="4ABF0DCC"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Carangola Energia S.A. (“</w:t>
      </w:r>
      <w:r w:rsidRPr="006B3CB1">
        <w:rPr>
          <w:rFonts w:ascii="Verdana" w:hAnsi="Verdana"/>
          <w:u w:val="single"/>
        </w:rPr>
        <w:t>Carangola</w:t>
      </w:r>
      <w:r w:rsidRPr="006B3CB1">
        <w:rPr>
          <w:rFonts w:ascii="Verdana" w:hAnsi="Verdana"/>
        </w:rPr>
        <w:t xml:space="preserve">”), nesta data detidas pela PCHPAR e correspondentes a </w:t>
      </w:r>
      <w:r w:rsidRPr="006B3CB1">
        <w:rPr>
          <w:rFonts w:ascii="Verdana" w:hAnsi="Verdana"/>
          <w:iCs/>
        </w:rPr>
        <w:t>18.235.009 (dezoito milhões, duzentos e trinta e cinco mil e nove)</w:t>
      </w:r>
      <w:r w:rsidRPr="006B3CB1">
        <w:rPr>
          <w:rFonts w:ascii="Verdana" w:hAnsi="Verdana"/>
        </w:rPr>
        <w:t xml:space="preserve"> ações ordinárias nominativas e sem valor nominal, representativas de 100% (cem por cento) do capital social da Carangola (“</w:t>
      </w:r>
      <w:r w:rsidRPr="006B3CB1">
        <w:rPr>
          <w:rFonts w:ascii="Verdana" w:hAnsi="Verdana"/>
          <w:u w:val="single"/>
        </w:rPr>
        <w:t>Ações Carangola</w:t>
      </w:r>
      <w:r w:rsidRPr="006B3CB1">
        <w:rPr>
          <w:rFonts w:ascii="Verdana" w:hAnsi="Verdana"/>
        </w:rPr>
        <w:t>”);</w:t>
      </w:r>
    </w:p>
    <w:p w14:paraId="1E811F68" w14:textId="77777777" w:rsidR="006B3CB1" w:rsidRPr="006B3CB1" w:rsidRDefault="006B3CB1" w:rsidP="006B3CB1">
      <w:pPr>
        <w:pStyle w:val="PargrafodaLista"/>
        <w:rPr>
          <w:rFonts w:eastAsiaTheme="minorHAnsi"/>
        </w:rPr>
      </w:pPr>
    </w:p>
    <w:p w14:paraId="5A9E9985"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Funil Energia S.A. (“</w:t>
      </w:r>
      <w:r w:rsidRPr="006B3CB1">
        <w:rPr>
          <w:rFonts w:ascii="Verdana" w:hAnsi="Verdana"/>
          <w:u w:val="single"/>
        </w:rPr>
        <w:t>Funil</w:t>
      </w:r>
      <w:r w:rsidRPr="006B3CB1">
        <w:rPr>
          <w:rFonts w:ascii="Verdana" w:hAnsi="Verdana"/>
        </w:rPr>
        <w:t xml:space="preserve">”), nesta data detidas pela PCHPAR e correspondentes a </w:t>
      </w:r>
      <w:r w:rsidRPr="006B3CB1">
        <w:rPr>
          <w:rFonts w:ascii="Verdana" w:hAnsi="Verdana"/>
          <w:iCs/>
        </w:rPr>
        <w:t>26.365.055 (vinte e seis milhões, trezentos e sessenta e cinco mil e cinquenta e cinco)</w:t>
      </w:r>
      <w:r w:rsidRPr="006B3CB1">
        <w:rPr>
          <w:rFonts w:ascii="Verdana" w:hAnsi="Verdana"/>
        </w:rPr>
        <w:t xml:space="preserve"> ações ordinárias nominativas e sem valor nominal, representativas de 100% (cem por cento) do capital social da Funil (“</w:t>
      </w:r>
      <w:r w:rsidRPr="006B3CB1">
        <w:rPr>
          <w:rFonts w:ascii="Verdana" w:hAnsi="Verdana"/>
          <w:u w:val="single"/>
        </w:rPr>
        <w:t>Ações Funil</w:t>
      </w:r>
      <w:r w:rsidRPr="006B3CB1">
        <w:rPr>
          <w:rFonts w:ascii="Verdana" w:hAnsi="Verdana"/>
        </w:rPr>
        <w:t>”);</w:t>
      </w:r>
    </w:p>
    <w:p w14:paraId="11745AC3" w14:textId="77777777" w:rsidR="006B3CB1" w:rsidRPr="006B3CB1" w:rsidRDefault="006B3CB1" w:rsidP="006B3CB1">
      <w:pPr>
        <w:pStyle w:val="recitals0"/>
        <w:spacing w:after="0"/>
        <w:ind w:left="720"/>
        <w:rPr>
          <w:rFonts w:ascii="Verdana" w:hAnsi="Verdana"/>
        </w:rPr>
      </w:pPr>
    </w:p>
    <w:p w14:paraId="37CA9D58"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Irara Energética S.A. (“</w:t>
      </w:r>
      <w:r w:rsidRPr="006B3CB1">
        <w:rPr>
          <w:rFonts w:ascii="Verdana" w:hAnsi="Verdana"/>
          <w:u w:val="single"/>
        </w:rPr>
        <w:t>Irara</w:t>
      </w:r>
      <w:r w:rsidRPr="006B3CB1">
        <w:rPr>
          <w:rFonts w:ascii="Verdana" w:hAnsi="Verdana"/>
        </w:rPr>
        <w:t xml:space="preserve">”), nesta data detidas pela PCHPAR e correspondentes à </w:t>
      </w:r>
      <w:r w:rsidRPr="006B3CB1">
        <w:rPr>
          <w:rFonts w:ascii="Verdana" w:hAnsi="Verdana"/>
          <w:iCs/>
        </w:rPr>
        <w:t>29.987.830 (vinte e nove milhões, novecentos e oitenta e sete mil, oitocentos e trinta)</w:t>
      </w:r>
      <w:r w:rsidRPr="006B3CB1">
        <w:rPr>
          <w:rFonts w:ascii="Verdana" w:hAnsi="Verdana"/>
        </w:rPr>
        <w:t xml:space="preserve"> ações ordinárias nominativas e sem valor nominal, representativas de 100% (cem por cento) do capital social da Irara (“</w:t>
      </w:r>
      <w:r w:rsidRPr="006B3CB1">
        <w:rPr>
          <w:rFonts w:ascii="Verdana" w:hAnsi="Verdana"/>
          <w:u w:val="single"/>
        </w:rPr>
        <w:t>Ações Irara</w:t>
      </w:r>
      <w:r w:rsidRPr="006B3CB1">
        <w:rPr>
          <w:rFonts w:ascii="Verdana" w:hAnsi="Verdana"/>
        </w:rPr>
        <w:t>”);</w:t>
      </w:r>
    </w:p>
    <w:p w14:paraId="7302FCC7" w14:textId="77777777" w:rsidR="006B3CB1" w:rsidRPr="006B3CB1" w:rsidRDefault="006B3CB1" w:rsidP="006B3CB1">
      <w:pPr>
        <w:pStyle w:val="recitals0"/>
        <w:spacing w:after="0"/>
        <w:ind w:left="720"/>
        <w:rPr>
          <w:rFonts w:ascii="Verdana" w:hAnsi="Verdana"/>
        </w:rPr>
      </w:pPr>
    </w:p>
    <w:p w14:paraId="54A846E4"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Jataí Energética S.A. (“</w:t>
      </w:r>
      <w:r w:rsidRPr="006B3CB1">
        <w:rPr>
          <w:rFonts w:ascii="Verdana" w:hAnsi="Verdana"/>
          <w:u w:val="single"/>
        </w:rPr>
        <w:t>Jataí</w:t>
      </w:r>
      <w:r w:rsidRPr="006B3CB1">
        <w:rPr>
          <w:rFonts w:ascii="Verdana" w:hAnsi="Verdana"/>
        </w:rPr>
        <w:t xml:space="preserve">”), nesta data detidas pela PCHPAR e correspondentes a </w:t>
      </w:r>
      <w:r w:rsidRPr="006B3CB1">
        <w:rPr>
          <w:rFonts w:ascii="Verdana" w:hAnsi="Verdana"/>
          <w:iCs/>
        </w:rPr>
        <w:t>26.706.019 (vinte e seis milhões, setecentos e seis mil e dezenove)</w:t>
      </w:r>
      <w:r w:rsidRPr="006B3CB1">
        <w:rPr>
          <w:rFonts w:ascii="Verdana" w:hAnsi="Verdana"/>
        </w:rPr>
        <w:t xml:space="preserve"> ações ordinárias, nominativas e sem valor nominal, representativas de 100% (cem por cento) do capital social da Jataí (“</w:t>
      </w:r>
      <w:r w:rsidRPr="006B3CB1">
        <w:rPr>
          <w:rFonts w:ascii="Verdana" w:hAnsi="Verdana"/>
          <w:u w:val="single"/>
        </w:rPr>
        <w:t>Ações Jataí</w:t>
      </w:r>
      <w:r w:rsidRPr="006B3CB1">
        <w:rPr>
          <w:rFonts w:ascii="Verdana" w:hAnsi="Verdana"/>
        </w:rPr>
        <w:t>”);</w:t>
      </w:r>
    </w:p>
    <w:p w14:paraId="56B4888C" w14:textId="77777777" w:rsidR="006B3CB1" w:rsidRPr="006B3CB1" w:rsidRDefault="006B3CB1" w:rsidP="006B3CB1">
      <w:pPr>
        <w:pStyle w:val="PargrafodaLista"/>
        <w:rPr>
          <w:rFonts w:eastAsiaTheme="minorHAnsi"/>
        </w:rPr>
      </w:pPr>
    </w:p>
    <w:p w14:paraId="66E73607"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 xml:space="preserve">a totalidade das ações de emissão da Monte </w:t>
      </w:r>
      <w:proofErr w:type="spellStart"/>
      <w:r w:rsidRPr="006B3CB1">
        <w:rPr>
          <w:rFonts w:ascii="Verdana" w:hAnsi="Verdana"/>
        </w:rPr>
        <w:t>Serrat</w:t>
      </w:r>
      <w:proofErr w:type="spellEnd"/>
      <w:r w:rsidRPr="006B3CB1">
        <w:rPr>
          <w:rFonts w:ascii="Verdana" w:hAnsi="Verdana"/>
        </w:rPr>
        <w:t xml:space="preserve"> Energética S.A. (“</w:t>
      </w:r>
      <w:r w:rsidRPr="006B3CB1">
        <w:rPr>
          <w:rFonts w:ascii="Verdana" w:hAnsi="Verdana"/>
          <w:u w:val="single"/>
        </w:rPr>
        <w:t xml:space="preserve">Monte </w:t>
      </w:r>
      <w:proofErr w:type="spellStart"/>
      <w:r w:rsidRPr="006B3CB1">
        <w:rPr>
          <w:rFonts w:ascii="Verdana" w:hAnsi="Verdana"/>
          <w:u w:val="single"/>
        </w:rPr>
        <w:t>Serrat</w:t>
      </w:r>
      <w:proofErr w:type="spellEnd"/>
      <w:r w:rsidRPr="006B3CB1">
        <w:rPr>
          <w:rFonts w:ascii="Verdana" w:hAnsi="Verdana"/>
        </w:rPr>
        <w:t xml:space="preserve">”), nesta data detidas pela PCHPAR e correspondentes a </w:t>
      </w:r>
      <w:r w:rsidRPr="006B3CB1">
        <w:rPr>
          <w:rFonts w:ascii="Verdana" w:hAnsi="Verdana"/>
          <w:iCs/>
        </w:rPr>
        <w:t>24.442.915 (vinte e quatro milhões, quatrocentos e quarenta e dois mil, novecentos e quinze)</w:t>
      </w:r>
      <w:r w:rsidRPr="006B3CB1">
        <w:rPr>
          <w:rFonts w:ascii="Verdana" w:hAnsi="Verdana"/>
        </w:rPr>
        <w:t xml:space="preserve"> ações ordinárias nominativas e sem valor nominal, representativas de 100% (cem por cento) do capital social da Monte </w:t>
      </w:r>
      <w:proofErr w:type="spellStart"/>
      <w:r w:rsidRPr="006B3CB1">
        <w:rPr>
          <w:rFonts w:ascii="Verdana" w:hAnsi="Verdana"/>
        </w:rPr>
        <w:t>Serrat</w:t>
      </w:r>
      <w:proofErr w:type="spellEnd"/>
      <w:r w:rsidRPr="006B3CB1">
        <w:rPr>
          <w:rFonts w:ascii="Verdana" w:hAnsi="Verdana"/>
        </w:rPr>
        <w:t xml:space="preserve"> (“</w:t>
      </w:r>
      <w:r w:rsidRPr="006B3CB1">
        <w:rPr>
          <w:rFonts w:ascii="Verdana" w:hAnsi="Verdana"/>
          <w:u w:val="single"/>
        </w:rPr>
        <w:t xml:space="preserve">Ações Monte </w:t>
      </w:r>
      <w:proofErr w:type="spellStart"/>
      <w:r w:rsidRPr="006B3CB1">
        <w:rPr>
          <w:rFonts w:ascii="Verdana" w:hAnsi="Verdana"/>
          <w:u w:val="single"/>
        </w:rPr>
        <w:t>Serrat</w:t>
      </w:r>
      <w:proofErr w:type="spellEnd"/>
      <w:r w:rsidRPr="006B3CB1">
        <w:rPr>
          <w:rFonts w:ascii="Verdana" w:hAnsi="Verdana"/>
        </w:rPr>
        <w:t>”);</w:t>
      </w:r>
    </w:p>
    <w:p w14:paraId="4F109C35" w14:textId="77777777" w:rsidR="006B3CB1" w:rsidRPr="006B3CB1" w:rsidRDefault="006B3CB1" w:rsidP="006B3CB1">
      <w:pPr>
        <w:pStyle w:val="PargrafodaLista"/>
        <w:rPr>
          <w:rFonts w:eastAsiaTheme="minorHAnsi"/>
        </w:rPr>
      </w:pPr>
    </w:p>
    <w:p w14:paraId="4B458C26"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Retiro Velho Energética S.A. (“</w:t>
      </w:r>
      <w:r w:rsidRPr="006B3CB1">
        <w:rPr>
          <w:rFonts w:ascii="Verdana" w:hAnsi="Verdana"/>
          <w:u w:val="single"/>
        </w:rPr>
        <w:t>Retiro Velho</w:t>
      </w:r>
      <w:r w:rsidRPr="006B3CB1">
        <w:rPr>
          <w:rFonts w:ascii="Verdana" w:hAnsi="Verdana"/>
        </w:rPr>
        <w:t xml:space="preserve">”), nesta data detidas pela PCHPAR e correspondentes a </w:t>
      </w:r>
      <w:proofErr w:type="gramStart"/>
      <w:r w:rsidRPr="006B3CB1">
        <w:rPr>
          <w:rFonts w:ascii="Verdana" w:hAnsi="Verdana"/>
          <w:iCs/>
        </w:rPr>
        <w:t>30.038.414  (</w:t>
      </w:r>
      <w:proofErr w:type="gramEnd"/>
      <w:r w:rsidRPr="006B3CB1">
        <w:rPr>
          <w:rFonts w:ascii="Verdana" w:hAnsi="Verdana"/>
          <w:iCs/>
        </w:rPr>
        <w:t>trinta milhões, trinta e oito mil, quatrocentos e quatorze)</w:t>
      </w:r>
      <w:r w:rsidRPr="006B3CB1">
        <w:rPr>
          <w:rFonts w:ascii="Verdana" w:hAnsi="Verdana"/>
        </w:rPr>
        <w:t xml:space="preserve"> ações ordinárias nominativas e sem valor nominal, representativas de 100% (cem por cento) do capital social da Retiro Velho (“</w:t>
      </w:r>
      <w:r w:rsidRPr="006B3CB1">
        <w:rPr>
          <w:rFonts w:ascii="Verdana" w:hAnsi="Verdana"/>
          <w:u w:val="single"/>
        </w:rPr>
        <w:t>Ações Retiro Velho</w:t>
      </w:r>
      <w:r w:rsidRPr="006B3CB1">
        <w:rPr>
          <w:rFonts w:ascii="Verdana" w:hAnsi="Verdana"/>
        </w:rPr>
        <w:t>”);</w:t>
      </w:r>
    </w:p>
    <w:p w14:paraId="461E610D" w14:textId="77777777" w:rsidR="006B3CB1" w:rsidRPr="006B3CB1" w:rsidRDefault="006B3CB1" w:rsidP="006B3CB1">
      <w:pPr>
        <w:pStyle w:val="PargrafodaLista"/>
        <w:rPr>
          <w:rFonts w:eastAsiaTheme="minorHAnsi"/>
        </w:rPr>
      </w:pPr>
    </w:p>
    <w:p w14:paraId="167E01FF"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Santa Fé Energética S.A. (“</w:t>
      </w:r>
      <w:r w:rsidRPr="006B3CB1">
        <w:rPr>
          <w:rFonts w:ascii="Verdana" w:hAnsi="Verdana"/>
          <w:u w:val="single"/>
        </w:rPr>
        <w:t>Santa Fé</w:t>
      </w:r>
      <w:r w:rsidRPr="006B3CB1">
        <w:rPr>
          <w:rFonts w:ascii="Verdana" w:hAnsi="Verdana"/>
        </w:rPr>
        <w:t xml:space="preserve">”), nesta data detidas pela PCHPAR e correspondentes a </w:t>
      </w:r>
      <w:r w:rsidRPr="006B3CB1">
        <w:rPr>
          <w:rFonts w:ascii="Verdana" w:hAnsi="Verdana"/>
          <w:iCs/>
        </w:rPr>
        <w:t>42.191.591 (quarenta e dois milhões, cento e noventa e um mil e quinhentos e noventa e uma)</w:t>
      </w:r>
      <w:r w:rsidRPr="006B3CB1">
        <w:rPr>
          <w:rFonts w:ascii="Verdana" w:hAnsi="Verdana"/>
        </w:rPr>
        <w:t xml:space="preserve"> ações ordinárias nominativas e sem valor nominal, representativas de 100% (cem por cento) do capital social da Santa Fé (“</w:t>
      </w:r>
      <w:r w:rsidRPr="006B3CB1">
        <w:rPr>
          <w:rFonts w:ascii="Verdana" w:hAnsi="Verdana"/>
          <w:u w:val="single"/>
        </w:rPr>
        <w:t>Ações Santa Fé</w:t>
      </w:r>
      <w:r w:rsidRPr="006B3CB1">
        <w:rPr>
          <w:rFonts w:ascii="Verdana" w:hAnsi="Verdana"/>
        </w:rPr>
        <w:t>”);</w:t>
      </w:r>
    </w:p>
    <w:p w14:paraId="7B1F580B" w14:textId="77777777" w:rsidR="006B3CB1" w:rsidRPr="006B3CB1" w:rsidRDefault="006B3CB1" w:rsidP="006B3CB1">
      <w:pPr>
        <w:pStyle w:val="recitals0"/>
        <w:spacing w:after="0"/>
        <w:ind w:left="720"/>
        <w:rPr>
          <w:rFonts w:ascii="Verdana" w:hAnsi="Verdana"/>
        </w:rPr>
      </w:pPr>
    </w:p>
    <w:p w14:paraId="7C8197FA"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São Joaquim Energia S.A. (“</w:t>
      </w:r>
      <w:r w:rsidRPr="006B3CB1">
        <w:rPr>
          <w:rFonts w:ascii="Verdana" w:hAnsi="Verdana"/>
          <w:u w:val="single"/>
        </w:rPr>
        <w:t>São Joaquim</w:t>
      </w:r>
      <w:r w:rsidRPr="006B3CB1">
        <w:rPr>
          <w:rFonts w:ascii="Verdana" w:hAnsi="Verdana"/>
        </w:rPr>
        <w:t xml:space="preserve">”), nesta data detidas pela PCHPAR e correspondentes a </w:t>
      </w:r>
      <w:r w:rsidRPr="006B3CB1">
        <w:rPr>
          <w:rFonts w:ascii="Verdana" w:hAnsi="Verdana"/>
          <w:iCs/>
        </w:rPr>
        <w:t>21.867.811 (vinte e um milhões, oitocentos e sessenta e sete mil e oitocentos e onze)</w:t>
      </w:r>
      <w:r w:rsidRPr="006B3CB1">
        <w:rPr>
          <w:rFonts w:ascii="Verdana" w:hAnsi="Verdana"/>
        </w:rPr>
        <w:t xml:space="preserve"> ações ordinárias nominativas e sem valor nominal, representativas de 100% (cem por cento) do capital social da São Joaquim (“</w:t>
      </w:r>
      <w:r w:rsidRPr="006B3CB1">
        <w:rPr>
          <w:rFonts w:ascii="Verdana" w:hAnsi="Verdana"/>
          <w:u w:val="single"/>
        </w:rPr>
        <w:t>Ações São Joaquim</w:t>
      </w:r>
      <w:r w:rsidRPr="006B3CB1">
        <w:rPr>
          <w:rFonts w:ascii="Verdana" w:hAnsi="Verdana"/>
        </w:rPr>
        <w:t>”);</w:t>
      </w:r>
    </w:p>
    <w:p w14:paraId="12B046F0" w14:textId="77777777" w:rsidR="006B3CB1" w:rsidRPr="006B3CB1" w:rsidRDefault="006B3CB1" w:rsidP="006B3CB1">
      <w:pPr>
        <w:pStyle w:val="recitals0"/>
        <w:spacing w:after="0"/>
        <w:ind w:left="720"/>
        <w:rPr>
          <w:rFonts w:ascii="Verdana" w:hAnsi="Verdana"/>
        </w:rPr>
      </w:pPr>
    </w:p>
    <w:p w14:paraId="0F9E1512"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a totalidade das ações de emissão da São Pedro Energia S.A. (“</w:t>
      </w:r>
      <w:r w:rsidRPr="006B3CB1">
        <w:rPr>
          <w:rFonts w:ascii="Verdana" w:hAnsi="Verdana"/>
          <w:u w:val="single"/>
        </w:rPr>
        <w:t>São Pedro</w:t>
      </w:r>
      <w:r w:rsidRPr="006B3CB1">
        <w:rPr>
          <w:rFonts w:ascii="Verdana" w:hAnsi="Verdana"/>
        </w:rPr>
        <w:t xml:space="preserve">”), nesta data detidas pela PCHPAR e correspondentes a </w:t>
      </w:r>
      <w:r w:rsidRPr="006B3CB1">
        <w:rPr>
          <w:rFonts w:ascii="Verdana" w:hAnsi="Verdana"/>
          <w:iCs/>
        </w:rPr>
        <w:t>35.950.397 (trinta e cinco milhões, novecentos e cinquenta mil e trezentos e noventa e sete)</w:t>
      </w:r>
      <w:r w:rsidRPr="006B3CB1">
        <w:rPr>
          <w:rFonts w:ascii="Verdana" w:hAnsi="Verdana"/>
        </w:rPr>
        <w:t xml:space="preserve"> ações ordinárias nominativas e sem valor nominal, representativas de 100% (cem por cento) do capital social da São Pedro (“</w:t>
      </w:r>
      <w:r w:rsidRPr="006B3CB1">
        <w:rPr>
          <w:rFonts w:ascii="Verdana" w:hAnsi="Verdana"/>
          <w:u w:val="single"/>
        </w:rPr>
        <w:t>Ações São Pedro</w:t>
      </w:r>
      <w:r w:rsidRPr="006B3CB1">
        <w:rPr>
          <w:rFonts w:ascii="Verdana" w:hAnsi="Verdana"/>
        </w:rPr>
        <w:t>”);</w:t>
      </w:r>
    </w:p>
    <w:p w14:paraId="3E9B09A3" w14:textId="77777777" w:rsidR="006B3CB1" w:rsidRPr="006B3CB1" w:rsidRDefault="006B3CB1" w:rsidP="006B3CB1">
      <w:pPr>
        <w:pStyle w:val="PargrafodaLista"/>
      </w:pPr>
    </w:p>
    <w:p w14:paraId="5CCD9199"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lastRenderedPageBreak/>
        <w:t>a totalidade das ações de emissão da São Simão Energia S.A. (“</w:t>
      </w:r>
      <w:r w:rsidRPr="006B3CB1">
        <w:rPr>
          <w:rFonts w:ascii="Verdana" w:hAnsi="Verdana"/>
          <w:u w:val="single"/>
        </w:rPr>
        <w:t>São Simão</w:t>
      </w:r>
      <w:r w:rsidRPr="006B3CB1">
        <w:rPr>
          <w:rFonts w:ascii="Verdana" w:hAnsi="Verdana"/>
        </w:rPr>
        <w:t xml:space="preserve">”), , nesta data detidas pela PCHPAR e correspondentes a </w:t>
      </w:r>
      <w:r w:rsidRPr="006B3CB1">
        <w:rPr>
          <w:rFonts w:ascii="Verdana" w:hAnsi="Verdana"/>
          <w:iCs/>
          <w:color w:val="000000"/>
        </w:rPr>
        <w:t>25.608.945</w:t>
      </w:r>
      <w:r w:rsidRPr="006B3CB1">
        <w:rPr>
          <w:rFonts w:ascii="Verdana" w:hAnsi="Verdana"/>
          <w:iCs/>
        </w:rPr>
        <w:t xml:space="preserve"> (</w:t>
      </w:r>
      <w:r w:rsidRPr="006B3CB1">
        <w:rPr>
          <w:rFonts w:ascii="Verdana" w:hAnsi="Verdana"/>
          <w:iCs/>
          <w:color w:val="000000"/>
        </w:rPr>
        <w:t>vinte e cinco milhões, seiscentos e oito mil, novecentos e quarenta e cinco</w:t>
      </w:r>
      <w:r w:rsidRPr="006B3CB1">
        <w:rPr>
          <w:rFonts w:ascii="Verdana" w:hAnsi="Verdana"/>
          <w:iCs/>
        </w:rPr>
        <w:t>)</w:t>
      </w:r>
      <w:r w:rsidRPr="006B3CB1">
        <w:rPr>
          <w:rFonts w:ascii="Verdana" w:hAnsi="Verdana"/>
        </w:rPr>
        <w:t xml:space="preserve"> ações ordinárias nominativas e sem valor nominal, representativas de 100% (cem por cento) do capital social da São Simão (“</w:t>
      </w:r>
      <w:r w:rsidRPr="006B3CB1">
        <w:rPr>
          <w:rFonts w:ascii="Verdana" w:hAnsi="Verdana"/>
          <w:u w:val="single"/>
        </w:rPr>
        <w:t>Ações São Simão</w:t>
      </w:r>
      <w:r w:rsidRPr="006B3CB1">
        <w:rPr>
          <w:rFonts w:ascii="Verdana" w:hAnsi="Verdana"/>
        </w:rPr>
        <w:t xml:space="preserve">” e, em conjunto com as Ações Bonfante, Ações Calheiros, Ações Caparaó, Ações Carangola, Ações Funil, Ações Irara, Ações Jataí, Ações Monte </w:t>
      </w:r>
      <w:proofErr w:type="spellStart"/>
      <w:r w:rsidRPr="006B3CB1">
        <w:rPr>
          <w:rFonts w:ascii="Verdana" w:hAnsi="Verdana"/>
        </w:rPr>
        <w:t>Serrat</w:t>
      </w:r>
      <w:proofErr w:type="spellEnd"/>
      <w:r w:rsidRPr="006B3CB1">
        <w:rPr>
          <w:rFonts w:ascii="Verdana" w:hAnsi="Verdana"/>
        </w:rPr>
        <w:t>, Ações Retiro Velho, Ações Santa Fé, Ações São Joaquim e Ações São Pedro, “</w:t>
      </w:r>
      <w:r w:rsidRPr="006B3CB1">
        <w:rPr>
          <w:rFonts w:ascii="Verdana" w:hAnsi="Verdana"/>
          <w:u w:val="single"/>
        </w:rPr>
        <w:t xml:space="preserve">Ações </w:t>
      </w:r>
      <w:proofErr w:type="spellStart"/>
      <w:r w:rsidRPr="006B3CB1">
        <w:rPr>
          <w:rFonts w:ascii="Verdana" w:hAnsi="Verdana"/>
          <w:u w:val="single"/>
        </w:rPr>
        <w:t>SPEs</w:t>
      </w:r>
      <w:proofErr w:type="spellEnd"/>
      <w:r w:rsidRPr="006B3CB1">
        <w:rPr>
          <w:rFonts w:ascii="Verdana" w:hAnsi="Verdana"/>
        </w:rPr>
        <w:t xml:space="preserve">”); </w:t>
      </w:r>
    </w:p>
    <w:p w14:paraId="55577D30" w14:textId="77777777" w:rsidR="006B3CB1" w:rsidRPr="006B3CB1" w:rsidRDefault="006B3CB1" w:rsidP="006B3CB1">
      <w:pPr>
        <w:pStyle w:val="PargrafodaLista"/>
      </w:pPr>
    </w:p>
    <w:p w14:paraId="186A75C7" w14:textId="77777777" w:rsidR="006B3CB1" w:rsidRPr="006B3CB1" w:rsidRDefault="006B3CB1" w:rsidP="006B3CB1">
      <w:pPr>
        <w:pStyle w:val="recitals0"/>
        <w:numPr>
          <w:ilvl w:val="0"/>
          <w:numId w:val="67"/>
        </w:numPr>
        <w:spacing w:after="0"/>
        <w:rPr>
          <w:rFonts w:ascii="Verdana" w:hAnsi="Verdana"/>
        </w:rPr>
      </w:pPr>
      <w:r w:rsidRPr="006B3CB1">
        <w:rPr>
          <w:rFonts w:ascii="Verdana" w:hAnsi="Verdana"/>
        </w:rPr>
        <w:t xml:space="preserve">todas as novas ações de emissão da PCHPAR e das </w:t>
      </w:r>
      <w:proofErr w:type="spellStart"/>
      <w:r w:rsidRPr="006B3CB1">
        <w:rPr>
          <w:rFonts w:ascii="Verdana" w:hAnsi="Verdana"/>
        </w:rPr>
        <w:t>SPEs</w:t>
      </w:r>
      <w:proofErr w:type="spellEnd"/>
      <w:r w:rsidRPr="006B3CB1">
        <w:rPr>
          <w:rFonts w:ascii="Verdana" w:hAnsi="Verdana"/>
        </w:rPr>
        <w:t xml:space="preserve"> que venham a ser por elas emitidas e subscritas ou adquiridas no futuro durante a vigência do Contrato, bem como quaisquer bens em que as ações oneradas sejam convertidas, inclusive em quaisquer certificados de depósitos ou valores mobiliários, e todas as ações de emissão da PCHPAR e das </w:t>
      </w:r>
      <w:proofErr w:type="spellStart"/>
      <w:r w:rsidRPr="006B3CB1">
        <w:rPr>
          <w:rFonts w:ascii="Verdana" w:hAnsi="Verdana"/>
        </w:rPr>
        <w:t>SPEs</w:t>
      </w:r>
      <w:proofErr w:type="spellEnd"/>
      <w:r w:rsidRPr="006B3CB1">
        <w:rPr>
          <w:rFonts w:ascii="Verdana" w:hAnsi="Verdana"/>
        </w:rPr>
        <w:t xml:space="preserve"> que, a partir desta data, sejam de que forma for, incluindo mas não se limitando a por meio de bonificações, desmembramentos ou grupamentos de ações, consolidação, fusão, aquisição, permuta de ações, divisão de ações, conversão de debêntures, reorganização societária, as quais, caso sejam emitidas, subscritas ou adquiridas.</w:t>
      </w:r>
    </w:p>
    <w:p w14:paraId="473516E1" w14:textId="77777777" w:rsidR="006B3CB1" w:rsidRPr="006B3CB1" w:rsidRDefault="006B3CB1" w:rsidP="006B3CB1">
      <w:pPr>
        <w:pStyle w:val="recitals0"/>
        <w:spacing w:after="0"/>
        <w:rPr>
          <w:rFonts w:ascii="Verdana" w:hAnsi="Verdana"/>
          <w:b/>
          <w:caps/>
        </w:rPr>
      </w:pPr>
    </w:p>
    <w:p w14:paraId="5ABB896F" w14:textId="77777777" w:rsidR="006B3CB1" w:rsidRPr="006B3CB1" w:rsidRDefault="006B3CB1" w:rsidP="006B3CB1">
      <w:r w:rsidRPr="006B3CB1">
        <w:br w:type="page"/>
      </w:r>
    </w:p>
    <w:p w14:paraId="67943D0A" w14:textId="77777777" w:rsidR="006B3CB1" w:rsidRPr="006B3CB1" w:rsidRDefault="006B3CB1" w:rsidP="006B3CB1">
      <w:pPr>
        <w:jc w:val="center"/>
        <w:rPr>
          <w:b/>
          <w:u w:val="single"/>
        </w:rPr>
      </w:pPr>
      <w:r w:rsidRPr="006B3CB1">
        <w:rPr>
          <w:b/>
          <w:u w:val="single"/>
        </w:rPr>
        <w:lastRenderedPageBreak/>
        <w:t>ANEXO IV</w:t>
      </w:r>
    </w:p>
    <w:p w14:paraId="3CF6A10B" w14:textId="77777777" w:rsidR="006B3CB1" w:rsidRPr="006B3CB1" w:rsidRDefault="006B3CB1" w:rsidP="006B3CB1">
      <w:pPr>
        <w:jc w:val="center"/>
      </w:pPr>
    </w:p>
    <w:p w14:paraId="5C8CF8DD" w14:textId="77777777" w:rsidR="006B3CB1" w:rsidRPr="006B3CB1" w:rsidRDefault="006B3CB1" w:rsidP="006B3CB1">
      <w:pPr>
        <w:jc w:val="center"/>
        <w:rPr>
          <w:b/>
        </w:rPr>
      </w:pPr>
      <w:r w:rsidRPr="006B3CB1">
        <w:rPr>
          <w:b/>
        </w:rPr>
        <w:t xml:space="preserve">Contas Vinculadas das </w:t>
      </w:r>
      <w:proofErr w:type="spellStart"/>
      <w:r w:rsidRPr="006B3CB1">
        <w:rPr>
          <w:b/>
        </w:rPr>
        <w:t>SPEs</w:t>
      </w:r>
      <w:proofErr w:type="spellEnd"/>
    </w:p>
    <w:p w14:paraId="27341645" w14:textId="77777777" w:rsidR="006B3CB1" w:rsidRPr="006B3CB1" w:rsidRDefault="006B3CB1" w:rsidP="006B3CB1">
      <w:pPr>
        <w:rPr>
          <w:b/>
        </w:rPr>
      </w:pPr>
    </w:p>
    <w:p w14:paraId="144722B2" w14:textId="77777777" w:rsidR="006B3CB1" w:rsidRPr="006B3CB1" w:rsidRDefault="006B3CB1" w:rsidP="006B3CB1">
      <w:pPr>
        <w:jc w:val="center"/>
        <w:rPr>
          <w:b/>
          <w:i/>
          <w:lang w:eastAsia="en-US"/>
        </w:rPr>
      </w:pPr>
      <w:r w:rsidRPr="006B3CB1">
        <w:rPr>
          <w:b/>
          <w:i/>
          <w:lang w:eastAsia="en-US"/>
        </w:rPr>
        <w:t>[A ser incluído.]</w:t>
      </w:r>
    </w:p>
    <w:p w14:paraId="080AC109" w14:textId="77777777" w:rsidR="006B3CB1" w:rsidRPr="006B3CB1" w:rsidRDefault="006B3CB1" w:rsidP="006B3CB1">
      <w:pPr>
        <w:jc w:val="center"/>
        <w:rPr>
          <w:b/>
        </w:rPr>
      </w:pPr>
    </w:p>
    <w:p w14:paraId="1F9C3CDB" w14:textId="77777777" w:rsidR="006B3CB1" w:rsidRPr="006B3CB1" w:rsidRDefault="006B3CB1" w:rsidP="006B3CB1">
      <w:pPr>
        <w:jc w:val="center"/>
      </w:pPr>
    </w:p>
    <w:p w14:paraId="47D75515" w14:textId="77777777" w:rsidR="006B3CB1" w:rsidRPr="006B3CB1" w:rsidRDefault="006B3CB1" w:rsidP="006B3CB1">
      <w:pPr>
        <w:jc w:val="center"/>
      </w:pPr>
    </w:p>
    <w:p w14:paraId="2AE7D0F6" w14:textId="77777777" w:rsidR="006B3CB1" w:rsidRPr="006B3CB1" w:rsidRDefault="006B3CB1" w:rsidP="006B3CB1">
      <w:r w:rsidRPr="006B3CB1">
        <w:br w:type="page"/>
      </w:r>
    </w:p>
    <w:p w14:paraId="1A48280A" w14:textId="77777777" w:rsidR="006B3CB1" w:rsidRPr="006B3CB1" w:rsidRDefault="006B3CB1" w:rsidP="006B3CB1">
      <w:pPr>
        <w:jc w:val="center"/>
        <w:rPr>
          <w:b/>
          <w:u w:val="single"/>
        </w:rPr>
      </w:pPr>
      <w:r w:rsidRPr="006B3CB1">
        <w:rPr>
          <w:b/>
          <w:u w:val="single"/>
        </w:rPr>
        <w:lastRenderedPageBreak/>
        <w:t>ANEXO V</w:t>
      </w:r>
    </w:p>
    <w:p w14:paraId="5D34C3B9" w14:textId="77777777" w:rsidR="006B3CB1" w:rsidRPr="006B3CB1" w:rsidRDefault="006B3CB1" w:rsidP="006B3CB1">
      <w:pPr>
        <w:jc w:val="center"/>
        <w:rPr>
          <w:b/>
          <w:lang w:eastAsia="en-US"/>
        </w:rPr>
      </w:pPr>
    </w:p>
    <w:p w14:paraId="4C4583F9" w14:textId="77777777" w:rsidR="006B3CB1" w:rsidRPr="006B3CB1" w:rsidRDefault="006B3CB1" w:rsidP="006B3CB1">
      <w:pPr>
        <w:jc w:val="center"/>
        <w:rPr>
          <w:b/>
          <w:lang w:eastAsia="en-US"/>
        </w:rPr>
      </w:pPr>
      <w:r w:rsidRPr="006B3CB1">
        <w:rPr>
          <w:b/>
          <w:lang w:eastAsia="en-US"/>
        </w:rPr>
        <w:t>Termo de Atualização e Oneração</w:t>
      </w:r>
    </w:p>
    <w:p w14:paraId="21E4B349" w14:textId="77777777" w:rsidR="006B3CB1" w:rsidRPr="006B3CB1" w:rsidRDefault="006B3CB1" w:rsidP="006B3CB1"/>
    <w:p w14:paraId="5DBECA77" w14:textId="77777777" w:rsidR="006B3CB1" w:rsidRPr="006B3CB1" w:rsidRDefault="006B3CB1" w:rsidP="006B3CB1">
      <w:r w:rsidRPr="006B3CB1">
        <w:t>Pelo presente instrumento particular,</w:t>
      </w:r>
    </w:p>
    <w:p w14:paraId="7B6A13FD" w14:textId="77777777" w:rsidR="006B3CB1" w:rsidRPr="006B3CB1" w:rsidRDefault="006B3CB1" w:rsidP="006B3CB1"/>
    <w:p w14:paraId="2F8DCC2B" w14:textId="77777777" w:rsidR="006B3CB1" w:rsidRPr="006B3CB1" w:rsidRDefault="006B3CB1" w:rsidP="006B3CB1">
      <w:r w:rsidRPr="006B3CB1">
        <w:t>Como cedentes:</w:t>
      </w:r>
    </w:p>
    <w:p w14:paraId="6DDE5FD1" w14:textId="77777777" w:rsidR="006B3CB1" w:rsidRPr="006B3CB1" w:rsidRDefault="006B3CB1" w:rsidP="006B3CB1"/>
    <w:p w14:paraId="070EB8BC" w14:textId="77777777" w:rsidR="006B3CB1" w:rsidRPr="006B3CB1" w:rsidRDefault="006B3CB1" w:rsidP="006B3CB1">
      <w:pPr>
        <w:pStyle w:val="Parties"/>
        <w:numPr>
          <w:ilvl w:val="0"/>
          <w:numId w:val="60"/>
        </w:numPr>
        <w:spacing w:after="0" w:line="288" w:lineRule="auto"/>
        <w:ind w:hanging="720"/>
        <w:rPr>
          <w:rFonts w:ascii="Verdana" w:hAnsi="Verdana"/>
          <w:color w:val="000000"/>
          <w:kern w:val="0"/>
          <w:szCs w:val="20"/>
          <w:lang w:val="pt-BR"/>
        </w:rPr>
      </w:pPr>
      <w:r w:rsidRPr="006B3CB1">
        <w:rPr>
          <w:rFonts w:ascii="Verdana" w:hAnsi="Verdana"/>
          <w:b/>
          <w:smallCaps/>
          <w:szCs w:val="20"/>
          <w:lang w:val="pt-BR"/>
        </w:rPr>
        <w:t>BRASIL PCH S.A.</w:t>
      </w:r>
      <w:r w:rsidRPr="006B3CB1">
        <w:rPr>
          <w:rFonts w:ascii="Verdana" w:hAnsi="Verdana"/>
          <w:szCs w:val="20"/>
          <w:lang w:val="pt-BR"/>
        </w:rPr>
        <w:t>, sociedade por ações, sem registro de emissor de valores mobiliários perante a Comissão de Valores Mobiliários (“</w:t>
      </w:r>
      <w:r w:rsidRPr="006B3CB1">
        <w:rPr>
          <w:rFonts w:ascii="Verdana" w:hAnsi="Verdana"/>
          <w:szCs w:val="20"/>
          <w:u w:val="single"/>
          <w:lang w:val="pt-BR"/>
        </w:rPr>
        <w:t>CVM</w:t>
      </w:r>
      <w:r w:rsidRPr="006B3CB1">
        <w:rPr>
          <w:rFonts w:ascii="Verdana" w:hAnsi="Verdana"/>
          <w:szCs w:val="20"/>
          <w:lang w:val="pt-BR"/>
        </w:rPr>
        <w:t>”), com sede na Cidade de Belo Horizonte, Estado de Minas Gerais, na Avenida Prudente de Moraes, 1250, 10º e 11º andares, CEP 30380-252, inscrita no Cadastro Nacional de Pessoa Jurídica do Ministério da Fazenda (“</w:t>
      </w:r>
      <w:r w:rsidRPr="006B3CB1">
        <w:rPr>
          <w:rFonts w:ascii="Verdana" w:hAnsi="Verdana"/>
          <w:szCs w:val="20"/>
          <w:u w:val="single"/>
          <w:lang w:val="pt-BR"/>
        </w:rPr>
        <w:t>CNPJ/MF</w:t>
      </w:r>
      <w:r w:rsidRPr="006B3CB1">
        <w:rPr>
          <w:rFonts w:ascii="Verdana" w:hAnsi="Verdana"/>
          <w:szCs w:val="20"/>
          <w:lang w:val="pt-BR"/>
        </w:rPr>
        <w:t>”) sob o nº </w:t>
      </w:r>
      <w:r w:rsidRPr="006B3CB1">
        <w:rPr>
          <w:rFonts w:ascii="Verdana" w:hAnsi="Verdana"/>
          <w:bCs/>
          <w:szCs w:val="20"/>
          <w:lang w:val="pt-BR"/>
        </w:rPr>
        <w:t>07.314.233/0001-08, com seus atos constitutivos arquivados na Junta Comercial do Estado de Minas Gerais (“</w:t>
      </w:r>
      <w:r w:rsidRPr="006B3CB1">
        <w:rPr>
          <w:rFonts w:ascii="Verdana" w:hAnsi="Verdana"/>
          <w:bCs/>
          <w:szCs w:val="20"/>
          <w:u w:val="single"/>
          <w:lang w:val="pt-BR"/>
        </w:rPr>
        <w:t>JUCEMG</w:t>
      </w:r>
      <w:r w:rsidRPr="006B3CB1">
        <w:rPr>
          <w:rFonts w:ascii="Verdana" w:hAnsi="Verdana"/>
          <w:bCs/>
          <w:szCs w:val="20"/>
          <w:lang w:val="pt-BR"/>
        </w:rPr>
        <w:t xml:space="preserve">”) sob o </w:t>
      </w:r>
      <w:r w:rsidRPr="006B3CB1">
        <w:rPr>
          <w:rFonts w:ascii="Verdana" w:hAnsi="Verdana"/>
          <w:szCs w:val="20"/>
          <w:lang w:val="pt-BR"/>
        </w:rPr>
        <w:t>NIRE 31.3.</w:t>
      </w:r>
      <w:r w:rsidRPr="006B3CB1">
        <w:rPr>
          <w:rFonts w:ascii="Verdana" w:hAnsi="Verdana"/>
          <w:bCs/>
          <w:szCs w:val="20"/>
          <w:lang w:val="pt-BR"/>
        </w:rPr>
        <w:t>0011084-2 (“</w:t>
      </w:r>
      <w:r w:rsidRPr="006B3CB1">
        <w:rPr>
          <w:rFonts w:ascii="Verdana" w:hAnsi="Verdana"/>
          <w:bCs/>
          <w:szCs w:val="20"/>
          <w:u w:val="single"/>
          <w:lang w:val="pt-BR"/>
        </w:rPr>
        <w:t>Brasil PCH</w:t>
      </w:r>
      <w:r w:rsidRPr="006B3CB1">
        <w:rPr>
          <w:rFonts w:ascii="Verdana" w:hAnsi="Verdana"/>
          <w:bCs/>
          <w:szCs w:val="20"/>
          <w:lang w:val="pt-BR"/>
        </w:rPr>
        <w:t>” ou “</w:t>
      </w:r>
      <w:r w:rsidRPr="006B3CB1">
        <w:rPr>
          <w:rFonts w:ascii="Verdana" w:hAnsi="Verdana"/>
          <w:bCs/>
          <w:szCs w:val="20"/>
          <w:u w:val="single"/>
          <w:lang w:val="pt-BR"/>
        </w:rPr>
        <w:t>Emissora</w:t>
      </w:r>
      <w:r w:rsidRPr="006B3CB1">
        <w:rPr>
          <w:rFonts w:ascii="Verdana" w:hAnsi="Verdana"/>
          <w:bCs/>
          <w:szCs w:val="20"/>
          <w:lang w:val="pt-BR"/>
        </w:rPr>
        <w:t xml:space="preserve">”), </w:t>
      </w:r>
      <w:r w:rsidRPr="006B3CB1">
        <w:rPr>
          <w:rFonts w:ascii="Verdana" w:hAnsi="Verdana"/>
          <w:szCs w:val="20"/>
          <w:lang w:val="pt-BR"/>
        </w:rPr>
        <w:t>neste ato devidamente representada na forma do seu estatuto social</w:t>
      </w:r>
      <w:r w:rsidRPr="006B3CB1">
        <w:rPr>
          <w:rFonts w:ascii="Verdana" w:hAnsi="Verdana"/>
          <w:bCs/>
          <w:szCs w:val="20"/>
          <w:lang w:val="pt-BR"/>
        </w:rPr>
        <w:t>;</w:t>
      </w:r>
    </w:p>
    <w:p w14:paraId="5AD1B5AC" w14:textId="77777777" w:rsidR="006B3CB1" w:rsidRPr="006B3CB1" w:rsidRDefault="006B3CB1" w:rsidP="006B3CB1"/>
    <w:p w14:paraId="3A337C39"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smallCaps/>
          <w:szCs w:val="20"/>
          <w:lang w:val="pt-BR"/>
        </w:rPr>
        <w:t xml:space="preserve">PCHPAR PCH PARTICIPAÇÕES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07.628.569/0001-45, com seus atos constitutivos arquivados na JUCEMG sob o NIRE 31.3.0011049-4 (“</w:t>
      </w:r>
      <w:r w:rsidRPr="006B3CB1">
        <w:rPr>
          <w:rFonts w:ascii="Verdana" w:hAnsi="Verdana"/>
          <w:szCs w:val="20"/>
          <w:u w:val="single"/>
          <w:lang w:val="pt-BR"/>
        </w:rPr>
        <w:t>PCHPAR</w:t>
      </w:r>
      <w:r w:rsidRPr="006B3CB1">
        <w:rPr>
          <w:rFonts w:ascii="Verdana" w:hAnsi="Verdana"/>
          <w:szCs w:val="20"/>
          <w:lang w:val="pt-BR"/>
        </w:rPr>
        <w:t>”), neste ato devidamente representada na forma do seu estatuto social;</w:t>
      </w:r>
    </w:p>
    <w:p w14:paraId="64317065" w14:textId="77777777" w:rsidR="006B3CB1" w:rsidRPr="006B3CB1" w:rsidRDefault="006B3CB1" w:rsidP="006B3CB1">
      <w:pPr>
        <w:pStyle w:val="PargrafodaLista"/>
        <w:rPr>
          <w:b/>
          <w:smallCaps/>
        </w:rPr>
      </w:pPr>
    </w:p>
    <w:p w14:paraId="57B1BCCA"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BONFANTE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06.982.746/0001-24, com seus atos constitutivos arquivados na JUCEMG sob o NIRE 31.3.0011078-8 (“</w:t>
      </w:r>
      <w:r w:rsidRPr="006B3CB1">
        <w:rPr>
          <w:rFonts w:ascii="Verdana" w:hAnsi="Verdana"/>
          <w:szCs w:val="20"/>
          <w:u w:val="single"/>
          <w:lang w:val="pt-BR"/>
        </w:rPr>
        <w:t>Bonfante</w:t>
      </w:r>
      <w:r w:rsidRPr="006B3CB1">
        <w:rPr>
          <w:rFonts w:ascii="Verdana" w:hAnsi="Verdana"/>
          <w:szCs w:val="20"/>
          <w:lang w:val="pt-BR"/>
        </w:rPr>
        <w:t>”), neste ato devidamente representada na forma do seu estatuto social;</w:t>
      </w:r>
    </w:p>
    <w:p w14:paraId="58A47303" w14:textId="77777777" w:rsidR="006B3CB1" w:rsidRPr="006B3CB1" w:rsidRDefault="006B3CB1" w:rsidP="006B3CB1"/>
    <w:p w14:paraId="37DD2DEE"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CALHEIROS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07.063.914/0001-40, com seus atos constitutivos arquivados na JUCEMG sob o NIRE 31.3.0010941-1 (“</w:t>
      </w:r>
      <w:r w:rsidRPr="006B3CB1">
        <w:rPr>
          <w:rFonts w:ascii="Verdana" w:hAnsi="Verdana"/>
          <w:szCs w:val="20"/>
          <w:u w:val="single"/>
          <w:lang w:val="pt-BR"/>
        </w:rPr>
        <w:t>Calheiros</w:t>
      </w:r>
      <w:r w:rsidRPr="006B3CB1">
        <w:rPr>
          <w:rFonts w:ascii="Verdana" w:hAnsi="Verdana"/>
          <w:szCs w:val="20"/>
          <w:lang w:val="pt-BR"/>
        </w:rPr>
        <w:t>”), neste ato devidamente representada na forma do seu estatuto social;</w:t>
      </w:r>
    </w:p>
    <w:p w14:paraId="3B37D642" w14:textId="77777777" w:rsidR="006B3CB1" w:rsidRPr="006B3CB1" w:rsidRDefault="006B3CB1" w:rsidP="006B3CB1"/>
    <w:p w14:paraId="682370CD"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CAPARAÓ ENERGIA S.A., </w:t>
      </w:r>
      <w:r w:rsidRPr="006B3CB1">
        <w:rPr>
          <w:rFonts w:ascii="Verdana" w:hAnsi="Verdana"/>
          <w:szCs w:val="20"/>
          <w:lang w:val="pt-BR"/>
        </w:rPr>
        <w:t xml:space="preserve">sociedade por ações, sem registro de emissor de valores mobiliários perante a CVM, com sede na Cidade de Belo Horizonte, Estado de Minas Gerais, na Avenida Prudente de Moraes, 1250, 10º e 11º andares, CEP </w:t>
      </w:r>
      <w:r w:rsidRPr="006B3CB1">
        <w:rPr>
          <w:rFonts w:ascii="Verdana" w:hAnsi="Verdana"/>
          <w:szCs w:val="20"/>
          <w:lang w:val="pt-BR"/>
        </w:rPr>
        <w:lastRenderedPageBreak/>
        <w:t>30380-252, inscrita no CNPJ/MF sob o nº 07.063.924/0001-86, com seus atos constitutivos arquivados na JUCEMG sob o NIRE 31.3.0010944-5 (“</w:t>
      </w:r>
      <w:r w:rsidRPr="006B3CB1">
        <w:rPr>
          <w:rFonts w:ascii="Verdana" w:hAnsi="Verdana"/>
          <w:smallCaps/>
          <w:szCs w:val="20"/>
          <w:u w:val="single"/>
          <w:lang w:val="pt-BR"/>
        </w:rPr>
        <w:t>C</w:t>
      </w:r>
      <w:r w:rsidRPr="006B3CB1">
        <w:rPr>
          <w:rFonts w:ascii="Verdana" w:hAnsi="Verdana"/>
          <w:szCs w:val="20"/>
          <w:u w:val="single"/>
          <w:lang w:val="pt-BR"/>
        </w:rPr>
        <w:t>aparaó</w:t>
      </w:r>
      <w:r w:rsidRPr="006B3CB1">
        <w:rPr>
          <w:rFonts w:ascii="Verdana" w:hAnsi="Verdana"/>
          <w:szCs w:val="20"/>
          <w:lang w:val="pt-BR"/>
        </w:rPr>
        <w:t>”), neste ato devidamente representada na forma do seu estatuto social;</w:t>
      </w:r>
    </w:p>
    <w:p w14:paraId="32AB459C" w14:textId="77777777" w:rsidR="006B3CB1" w:rsidRPr="006B3CB1" w:rsidRDefault="006B3CB1" w:rsidP="006B3CB1">
      <w:pPr>
        <w:rPr>
          <w:b/>
          <w:smallCaps/>
        </w:rPr>
      </w:pPr>
    </w:p>
    <w:p w14:paraId="6F9A430B"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CARANGOLA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07.063.934/0001-11, com seus atos constitutivos arquivados na JUCEMG sob o NIRE 31.3.0011074-5 (“</w:t>
      </w:r>
      <w:r w:rsidRPr="006B3CB1">
        <w:rPr>
          <w:rFonts w:ascii="Verdana" w:hAnsi="Verdana"/>
          <w:szCs w:val="20"/>
          <w:u w:val="single"/>
          <w:lang w:val="pt-BR"/>
        </w:rPr>
        <w:t>Carangola</w:t>
      </w:r>
      <w:r w:rsidRPr="006B3CB1">
        <w:rPr>
          <w:rFonts w:ascii="Verdana" w:hAnsi="Verdana"/>
          <w:szCs w:val="20"/>
          <w:lang w:val="pt-BR"/>
        </w:rPr>
        <w:t>”), neste ato devidamente representada na forma do seu estatuto social;</w:t>
      </w:r>
    </w:p>
    <w:p w14:paraId="0C0AE0E1" w14:textId="77777777" w:rsidR="006B3CB1" w:rsidRPr="006B3CB1" w:rsidRDefault="006B3CB1" w:rsidP="006B3CB1"/>
    <w:p w14:paraId="1861D029"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FUNIL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07.063.921/0001-42, com seus atos constitutivos arquivados na JUCEMG sob o NIRE 31.3.0011075-3 (“</w:t>
      </w:r>
      <w:r w:rsidRPr="006B3CB1">
        <w:rPr>
          <w:rFonts w:ascii="Verdana" w:hAnsi="Verdana"/>
          <w:smallCaps/>
          <w:szCs w:val="20"/>
          <w:u w:val="single"/>
          <w:lang w:val="pt-BR"/>
        </w:rPr>
        <w:t>F</w:t>
      </w:r>
      <w:r w:rsidRPr="006B3CB1">
        <w:rPr>
          <w:rFonts w:ascii="Verdana" w:hAnsi="Verdana"/>
          <w:szCs w:val="20"/>
          <w:u w:val="single"/>
          <w:lang w:val="pt-BR"/>
        </w:rPr>
        <w:t>unil</w:t>
      </w:r>
      <w:r w:rsidRPr="006B3CB1">
        <w:rPr>
          <w:rFonts w:ascii="Verdana" w:hAnsi="Verdana"/>
          <w:szCs w:val="20"/>
          <w:lang w:val="pt-BR"/>
        </w:rPr>
        <w:t>”), neste ato devidamente representada na forma do seu estatuto social;</w:t>
      </w:r>
    </w:p>
    <w:p w14:paraId="7B7B861D" w14:textId="77777777" w:rsidR="006B3CB1" w:rsidRPr="006B3CB1" w:rsidRDefault="006B3CB1" w:rsidP="006B3CB1"/>
    <w:p w14:paraId="4CD502D7"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IRARA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07.060.755/0001-20, com seus atos constitutivos arquivados na JUCEMG sob o NIRE 31.3.0010940-2 (“</w:t>
      </w:r>
      <w:r w:rsidRPr="006B3CB1">
        <w:rPr>
          <w:rFonts w:ascii="Verdana" w:hAnsi="Verdana"/>
          <w:szCs w:val="20"/>
          <w:u w:val="single"/>
          <w:lang w:val="pt-BR"/>
        </w:rPr>
        <w:t>Irara”</w:t>
      </w:r>
      <w:r w:rsidRPr="006B3CB1">
        <w:rPr>
          <w:rFonts w:ascii="Verdana" w:hAnsi="Verdana"/>
          <w:szCs w:val="20"/>
          <w:lang w:val="pt-BR"/>
        </w:rPr>
        <w:t>), neste ato devidamente representada na forma do seu estatuto social;</w:t>
      </w:r>
    </w:p>
    <w:p w14:paraId="22DAD922" w14:textId="77777777" w:rsidR="006B3CB1" w:rsidRPr="006B3CB1" w:rsidRDefault="006B3CB1" w:rsidP="006B3CB1"/>
    <w:p w14:paraId="40C8BDD3"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JATAÍ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07.083.477/0001-27, com seus atos constitutivos arquivados na JUCEMG sob o NIRE 31.3.0010938-1 (“</w:t>
      </w:r>
      <w:r w:rsidRPr="006B3CB1">
        <w:rPr>
          <w:rFonts w:ascii="Verdana" w:hAnsi="Verdana"/>
          <w:szCs w:val="20"/>
          <w:u w:val="single"/>
          <w:lang w:val="pt-BR"/>
        </w:rPr>
        <w:t>Jataí</w:t>
      </w:r>
      <w:r w:rsidRPr="006B3CB1">
        <w:rPr>
          <w:rFonts w:ascii="Verdana" w:hAnsi="Verdana"/>
          <w:szCs w:val="20"/>
          <w:lang w:val="pt-BR"/>
        </w:rPr>
        <w:t>”), neste ato devidamente representada na forma do seu estatuto social;</w:t>
      </w:r>
    </w:p>
    <w:p w14:paraId="702724A3" w14:textId="77777777" w:rsidR="006B3CB1" w:rsidRPr="006B3CB1" w:rsidRDefault="006B3CB1" w:rsidP="006B3CB1"/>
    <w:p w14:paraId="28B56B04"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MONTE SERRAT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06.982.741/0001-00, com seus atos constitutivos arquivados na JUCEMG sob o NIRE 31.3.0010939-9 (“</w:t>
      </w:r>
      <w:r w:rsidRPr="006B3CB1">
        <w:rPr>
          <w:rFonts w:ascii="Verdana" w:hAnsi="Verdana"/>
          <w:szCs w:val="20"/>
          <w:u w:val="single"/>
          <w:lang w:val="pt-BR"/>
        </w:rPr>
        <w:t xml:space="preserve">Monte </w:t>
      </w:r>
      <w:proofErr w:type="spellStart"/>
      <w:r w:rsidRPr="006B3CB1">
        <w:rPr>
          <w:rFonts w:ascii="Verdana" w:hAnsi="Verdana"/>
          <w:szCs w:val="20"/>
          <w:u w:val="single"/>
          <w:lang w:val="pt-BR"/>
        </w:rPr>
        <w:t>Serrat</w:t>
      </w:r>
      <w:proofErr w:type="spellEnd"/>
      <w:r w:rsidRPr="006B3CB1">
        <w:rPr>
          <w:rFonts w:ascii="Verdana" w:hAnsi="Verdana"/>
          <w:szCs w:val="20"/>
          <w:lang w:val="pt-BR"/>
        </w:rPr>
        <w:t>”), neste ato devidamente representada na forma do seu estatuto social;</w:t>
      </w:r>
    </w:p>
    <w:p w14:paraId="52D73E36" w14:textId="77777777" w:rsidR="006B3CB1" w:rsidRPr="006B3CB1" w:rsidRDefault="006B3CB1" w:rsidP="006B3CB1"/>
    <w:p w14:paraId="267A7B94"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RETIRO VELHO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07.060.739/0001-</w:t>
      </w:r>
      <w:r w:rsidRPr="006B3CB1">
        <w:rPr>
          <w:rFonts w:ascii="Verdana" w:hAnsi="Verdana"/>
          <w:szCs w:val="20"/>
          <w:lang w:val="pt-BR"/>
        </w:rPr>
        <w:lastRenderedPageBreak/>
        <w:t>38, com seus atos constitutivos arquivados na JUCEMG sob o NIRE 31.3.0010921-6 (“</w:t>
      </w:r>
      <w:r w:rsidRPr="006B3CB1">
        <w:rPr>
          <w:rFonts w:ascii="Verdana" w:hAnsi="Verdana"/>
          <w:szCs w:val="20"/>
          <w:u w:val="single"/>
          <w:lang w:val="pt-BR"/>
        </w:rPr>
        <w:t>Retiro Velho</w:t>
      </w:r>
      <w:r w:rsidRPr="006B3CB1">
        <w:rPr>
          <w:rFonts w:ascii="Verdana" w:hAnsi="Verdana"/>
          <w:szCs w:val="20"/>
          <w:lang w:val="pt-BR"/>
        </w:rPr>
        <w:t>”), neste ato devidamente representada na forma do seu estatuto social;</w:t>
      </w:r>
    </w:p>
    <w:p w14:paraId="43E3AE10" w14:textId="77777777" w:rsidR="006B3CB1" w:rsidRPr="006B3CB1" w:rsidRDefault="006B3CB1" w:rsidP="006B3CB1">
      <w:pPr>
        <w:rPr>
          <w:b/>
          <w:smallCaps/>
        </w:rPr>
      </w:pPr>
    </w:p>
    <w:p w14:paraId="109978BA"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SANTA FÉ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06.982.752/0001-81, com seus atos constitutivos arquivados na JUCEMG sob o NIRE 31.3.0010836-8 (“</w:t>
      </w:r>
      <w:r w:rsidRPr="006B3CB1">
        <w:rPr>
          <w:rFonts w:ascii="Verdana" w:hAnsi="Verdana"/>
          <w:szCs w:val="20"/>
          <w:u w:val="single"/>
          <w:lang w:val="pt-BR"/>
        </w:rPr>
        <w:t>Santa Fé</w:t>
      </w:r>
      <w:r w:rsidRPr="006B3CB1">
        <w:rPr>
          <w:rFonts w:ascii="Verdana" w:hAnsi="Verdana"/>
          <w:szCs w:val="20"/>
          <w:lang w:val="pt-BR"/>
        </w:rPr>
        <w:t>”), neste ato devidamente representada na forma do seu estatuto social;</w:t>
      </w:r>
    </w:p>
    <w:p w14:paraId="6AB93409" w14:textId="77777777" w:rsidR="006B3CB1" w:rsidRPr="006B3CB1" w:rsidRDefault="006B3CB1" w:rsidP="006B3CB1"/>
    <w:p w14:paraId="5E0E2D83"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JOAQUIM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07.063.930/0001-33, com seus atos constitutivos arquivados na JUCEMG sob o NIRE 31.3.0010946-1 (“</w:t>
      </w:r>
      <w:r w:rsidRPr="006B3CB1">
        <w:rPr>
          <w:rFonts w:ascii="Verdana" w:hAnsi="Verdana"/>
          <w:szCs w:val="20"/>
          <w:u w:val="single"/>
          <w:lang w:val="pt-BR"/>
        </w:rPr>
        <w:t>São Joaquim</w:t>
      </w:r>
      <w:r w:rsidRPr="006B3CB1">
        <w:rPr>
          <w:rFonts w:ascii="Verdana" w:hAnsi="Verdana"/>
          <w:szCs w:val="20"/>
          <w:lang w:val="pt-BR"/>
        </w:rPr>
        <w:t>”), neste ato devidamente representada na forma do seu estatuto social;</w:t>
      </w:r>
    </w:p>
    <w:p w14:paraId="60F4D82C" w14:textId="77777777" w:rsidR="006B3CB1" w:rsidRPr="006B3CB1" w:rsidRDefault="006B3CB1" w:rsidP="006B3CB1"/>
    <w:p w14:paraId="2C160B2B"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PEDRO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07.063.938/0001-08, com seus atos constitutivos arquivados na JUCEMG sob o NIRE 31.3.0010945-3 (“</w:t>
      </w:r>
      <w:r w:rsidRPr="006B3CB1">
        <w:rPr>
          <w:rFonts w:ascii="Verdana" w:hAnsi="Verdana"/>
          <w:szCs w:val="20"/>
          <w:u w:val="single"/>
          <w:lang w:val="pt-BR"/>
        </w:rPr>
        <w:t>São Pedro</w:t>
      </w:r>
      <w:r w:rsidRPr="006B3CB1">
        <w:rPr>
          <w:rFonts w:ascii="Verdana" w:hAnsi="Verdana"/>
          <w:szCs w:val="20"/>
          <w:lang w:val="pt-BR"/>
        </w:rPr>
        <w:t>”), neste ato devidamente representada na forma do seu estatuto social;</w:t>
      </w:r>
    </w:p>
    <w:p w14:paraId="64B73BC6" w14:textId="77777777" w:rsidR="006B3CB1" w:rsidRPr="006B3CB1" w:rsidRDefault="006B3CB1" w:rsidP="006B3CB1">
      <w:pPr>
        <w:rPr>
          <w:b/>
          <w:smallCaps/>
        </w:rPr>
      </w:pPr>
    </w:p>
    <w:p w14:paraId="647CFBE3" w14:textId="77777777" w:rsidR="006B3CB1" w:rsidRPr="006B3CB1" w:rsidRDefault="006B3CB1" w:rsidP="006B3CB1">
      <w:pPr>
        <w:pStyle w:val="Parties"/>
        <w:numPr>
          <w:ilvl w:val="0"/>
          <w:numId w:val="60"/>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SIMÃO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07.063.976/0001-52, com seus atos constitutivos arquivados na JUCEMG sob o NIRE 31.3.0011061-3 (“</w:t>
      </w:r>
      <w:r w:rsidRPr="006B3CB1">
        <w:rPr>
          <w:rFonts w:ascii="Verdana" w:hAnsi="Verdana"/>
          <w:szCs w:val="20"/>
          <w:u w:val="single"/>
          <w:lang w:val="pt-BR"/>
        </w:rPr>
        <w:t>São Simão</w:t>
      </w:r>
      <w:r w:rsidRPr="006B3CB1">
        <w:rPr>
          <w:rFonts w:ascii="Verdana" w:hAnsi="Verdana"/>
          <w:szCs w:val="20"/>
          <w:lang w:val="pt-BR"/>
        </w:rPr>
        <w:t xml:space="preserve">” e, em conjunto com Bonfante, Calheiros, Caparaó, Carangola, Funil, Irara, Jataí, Monte </w:t>
      </w:r>
      <w:proofErr w:type="spellStart"/>
      <w:r w:rsidRPr="006B3CB1">
        <w:rPr>
          <w:rFonts w:ascii="Verdana" w:hAnsi="Verdana"/>
          <w:szCs w:val="20"/>
          <w:lang w:val="pt-BR"/>
        </w:rPr>
        <w:t>Serrat</w:t>
      </w:r>
      <w:proofErr w:type="spellEnd"/>
      <w:r w:rsidRPr="006B3CB1">
        <w:rPr>
          <w:rFonts w:ascii="Verdana" w:hAnsi="Verdana"/>
          <w:szCs w:val="20"/>
          <w:lang w:val="pt-BR"/>
        </w:rPr>
        <w:t>, Retiro Velho, Santa Fé, São Joaquim, São Pedro, “</w:t>
      </w:r>
      <w:proofErr w:type="spellStart"/>
      <w:r w:rsidRPr="006B3CB1">
        <w:rPr>
          <w:rFonts w:ascii="Verdana" w:hAnsi="Verdana"/>
          <w:szCs w:val="20"/>
          <w:u w:val="single"/>
          <w:lang w:val="pt-BR"/>
        </w:rPr>
        <w:t>SPEs</w:t>
      </w:r>
      <w:proofErr w:type="spellEnd"/>
      <w:r w:rsidRPr="006B3CB1">
        <w:rPr>
          <w:rFonts w:ascii="Verdana" w:hAnsi="Verdana"/>
          <w:szCs w:val="20"/>
          <w:lang w:val="pt-BR"/>
        </w:rPr>
        <w:t>”, que, em conjunto com a Emissora e a PCHPAR, “</w:t>
      </w:r>
      <w:r w:rsidRPr="006B3CB1">
        <w:rPr>
          <w:rFonts w:ascii="Verdana" w:hAnsi="Verdana"/>
          <w:szCs w:val="20"/>
          <w:u w:val="single"/>
          <w:lang w:val="pt-BR"/>
        </w:rPr>
        <w:t>Cedentes</w:t>
      </w:r>
      <w:r w:rsidRPr="006B3CB1">
        <w:rPr>
          <w:rFonts w:ascii="Verdana" w:hAnsi="Verdana"/>
          <w:szCs w:val="20"/>
          <w:lang w:val="pt-BR"/>
        </w:rPr>
        <w:t>”), neste ato devidamente representada na forma do seu estatuto social;</w:t>
      </w:r>
    </w:p>
    <w:p w14:paraId="29D80EF4" w14:textId="77777777" w:rsidR="006B3CB1" w:rsidRPr="006B3CB1" w:rsidRDefault="006B3CB1" w:rsidP="006B3CB1"/>
    <w:p w14:paraId="60C27829" w14:textId="77777777" w:rsidR="006B3CB1" w:rsidRPr="006B3CB1" w:rsidRDefault="006B3CB1" w:rsidP="006B3CB1">
      <w:pPr>
        <w:pStyle w:val="Parties"/>
        <w:numPr>
          <w:ilvl w:val="0"/>
          <w:numId w:val="0"/>
        </w:numPr>
        <w:autoSpaceDE w:val="0"/>
        <w:autoSpaceDN w:val="0"/>
        <w:adjustRightInd w:val="0"/>
        <w:spacing w:after="0" w:line="288" w:lineRule="auto"/>
        <w:rPr>
          <w:rFonts w:ascii="Verdana" w:hAnsi="Verdana"/>
          <w:kern w:val="0"/>
          <w:szCs w:val="20"/>
          <w:lang w:val="pt-BR"/>
        </w:rPr>
      </w:pPr>
      <w:r w:rsidRPr="006B3CB1">
        <w:rPr>
          <w:rFonts w:ascii="Verdana" w:hAnsi="Verdana"/>
          <w:kern w:val="0"/>
          <w:szCs w:val="20"/>
          <w:lang w:val="pt-BR"/>
        </w:rPr>
        <w:t xml:space="preserve">Como cessionário, na </w:t>
      </w:r>
      <w:r w:rsidRPr="006B3CB1">
        <w:rPr>
          <w:rFonts w:ascii="Verdana" w:hAnsi="Verdana"/>
          <w:szCs w:val="20"/>
          <w:lang w:val="pt-BR"/>
        </w:rPr>
        <w:t>qualidade de agente fiduciário, representando a comunhão dos titulares das Debêntures (conforme definidas abaixo) (“</w:t>
      </w:r>
      <w:r w:rsidRPr="006B3CB1">
        <w:rPr>
          <w:rFonts w:ascii="Verdana" w:hAnsi="Verdana"/>
          <w:szCs w:val="20"/>
          <w:u w:val="single"/>
          <w:lang w:val="pt-BR"/>
        </w:rPr>
        <w:t>Debenturistas</w:t>
      </w:r>
      <w:r w:rsidRPr="006B3CB1">
        <w:rPr>
          <w:rFonts w:ascii="Verdana" w:hAnsi="Verdana"/>
          <w:szCs w:val="20"/>
          <w:lang w:val="pt-BR"/>
        </w:rPr>
        <w:t>”):</w:t>
      </w:r>
    </w:p>
    <w:p w14:paraId="1F88AEB7" w14:textId="77777777" w:rsidR="006B3CB1" w:rsidRPr="006B3CB1" w:rsidRDefault="006B3CB1" w:rsidP="006B3CB1"/>
    <w:p w14:paraId="59A35295" w14:textId="77777777" w:rsidR="006B3CB1" w:rsidRPr="006B3CB1" w:rsidRDefault="006B3CB1" w:rsidP="006B3CB1">
      <w:pPr>
        <w:pStyle w:val="Parties"/>
        <w:numPr>
          <w:ilvl w:val="0"/>
          <w:numId w:val="60"/>
        </w:numPr>
        <w:spacing w:after="0" w:line="288" w:lineRule="auto"/>
        <w:ind w:hanging="720"/>
        <w:rPr>
          <w:rFonts w:ascii="Verdana" w:hAnsi="Verdana"/>
          <w:b/>
          <w:bCs/>
          <w:smallCaps/>
          <w:szCs w:val="20"/>
          <w:lang w:val="pt-BR"/>
        </w:rPr>
      </w:pPr>
      <w:r w:rsidRPr="006B3CB1">
        <w:rPr>
          <w:rFonts w:ascii="Verdana" w:hAnsi="Verdana"/>
          <w:b/>
          <w:bCs/>
          <w:smallCaps/>
          <w:szCs w:val="20"/>
          <w:lang w:val="pt-BR"/>
        </w:rPr>
        <w:t xml:space="preserve">OLIVEIRA TRUST DISTRIBUIDORA DE TÍTULOS E VALORES MOBILIÁRIOS S.A., </w:t>
      </w:r>
      <w:r w:rsidRPr="006B3CB1">
        <w:rPr>
          <w:rFonts w:ascii="Verdana" w:hAnsi="Verdana"/>
          <w:bCs/>
          <w:szCs w:val="20"/>
          <w:lang w:val="pt-BR"/>
        </w:rPr>
        <w:t>instituição financeira, com domicilio na Cidade de São Paulo, Estado de São Paulo, na Rua Joaquim Floriano, nº 1052, 13º andar, CEP 04534-004, inscrita no CNPJ/MF sob o nº 36.113.876/0004-34, com seus atos constitutivos arquivados na Junta Comercial do Estado do Rio de Janeiro (“</w:t>
      </w:r>
      <w:r w:rsidRPr="006B3CB1">
        <w:rPr>
          <w:rFonts w:ascii="Verdana" w:hAnsi="Verdana"/>
          <w:szCs w:val="20"/>
          <w:lang w:val="pt-BR"/>
        </w:rPr>
        <w:t>JUCERJA</w:t>
      </w:r>
      <w:r w:rsidRPr="006B3CB1">
        <w:rPr>
          <w:rFonts w:ascii="Verdana" w:hAnsi="Verdana"/>
          <w:bCs/>
          <w:szCs w:val="20"/>
          <w:lang w:val="pt-BR"/>
        </w:rPr>
        <w:t xml:space="preserve">”) sob o NIRE </w:t>
      </w:r>
      <w:r w:rsidRPr="006B3CB1">
        <w:rPr>
          <w:rFonts w:ascii="Verdana" w:hAnsi="Verdana"/>
          <w:color w:val="263238"/>
          <w:szCs w:val="20"/>
          <w:lang w:val="pt-BR"/>
        </w:rPr>
        <w:lastRenderedPageBreak/>
        <w:t>35.9.0542418-1</w:t>
      </w:r>
      <w:r w:rsidRPr="006B3CB1">
        <w:rPr>
          <w:rFonts w:ascii="Verdana" w:hAnsi="Verdana"/>
          <w:bCs/>
          <w:szCs w:val="20"/>
          <w:lang w:val="pt-BR"/>
        </w:rPr>
        <w:t xml:space="preserve"> (“</w:t>
      </w:r>
      <w:r w:rsidRPr="006B3CB1">
        <w:rPr>
          <w:rFonts w:ascii="Verdana" w:hAnsi="Verdana"/>
          <w:bCs/>
          <w:szCs w:val="20"/>
          <w:u w:val="single"/>
          <w:lang w:val="pt-BR"/>
        </w:rPr>
        <w:t>Agente Fiduciário</w:t>
      </w:r>
      <w:r w:rsidRPr="006B3CB1">
        <w:rPr>
          <w:rFonts w:ascii="Verdana" w:hAnsi="Verdana"/>
          <w:bCs/>
          <w:szCs w:val="20"/>
          <w:lang w:val="pt-BR"/>
        </w:rPr>
        <w:t>” ou “</w:t>
      </w:r>
      <w:r w:rsidRPr="006B3CB1">
        <w:rPr>
          <w:rFonts w:ascii="Verdana" w:hAnsi="Verdana"/>
          <w:bCs/>
          <w:szCs w:val="20"/>
          <w:u w:val="single"/>
          <w:lang w:val="pt-BR"/>
        </w:rPr>
        <w:t>Cessionário</w:t>
      </w:r>
      <w:r w:rsidRPr="006B3CB1">
        <w:rPr>
          <w:rFonts w:ascii="Verdana" w:hAnsi="Verdana"/>
          <w:bCs/>
          <w:szCs w:val="20"/>
          <w:lang w:val="pt-BR"/>
        </w:rPr>
        <w:t>”), neste ato devidamente representado na forma do seu estatuto social;</w:t>
      </w:r>
    </w:p>
    <w:p w14:paraId="69A40F7E" w14:textId="77777777" w:rsidR="006B3CB1" w:rsidRPr="006B3CB1" w:rsidRDefault="006B3CB1" w:rsidP="006B3CB1"/>
    <w:p w14:paraId="55F34E28" w14:textId="77777777" w:rsidR="006B3CB1" w:rsidRPr="006B3CB1" w:rsidRDefault="006B3CB1" w:rsidP="006B3CB1">
      <w:pPr>
        <w:suppressAutoHyphens/>
      </w:pPr>
      <w:r w:rsidRPr="006B3CB1">
        <w:t>sendo as Cedentes e o Cessionário denominados, em conjunto, como "</w:t>
      </w:r>
      <w:r w:rsidRPr="006B3CB1">
        <w:rPr>
          <w:u w:val="single"/>
        </w:rPr>
        <w:t>Partes</w:t>
      </w:r>
      <w:r w:rsidRPr="006B3CB1">
        <w:t>" e, individual e indistintamente, como "</w:t>
      </w:r>
      <w:r w:rsidRPr="006B3CB1">
        <w:rPr>
          <w:u w:val="single"/>
        </w:rPr>
        <w:t>Parte</w:t>
      </w:r>
      <w:r w:rsidRPr="006B3CB1">
        <w:t>".</w:t>
      </w:r>
    </w:p>
    <w:p w14:paraId="720A3842" w14:textId="77777777" w:rsidR="006B3CB1" w:rsidRPr="006B3CB1" w:rsidRDefault="006B3CB1" w:rsidP="006B3CB1">
      <w:pPr>
        <w:suppressAutoHyphens/>
        <w:rPr>
          <w:caps/>
        </w:rPr>
      </w:pPr>
    </w:p>
    <w:p w14:paraId="0D1D331E" w14:textId="77777777" w:rsidR="006B3CB1" w:rsidRPr="006B3CB1" w:rsidRDefault="006B3CB1" w:rsidP="006B3CB1">
      <w:pPr>
        <w:pStyle w:val="Body"/>
        <w:spacing w:after="0" w:line="288" w:lineRule="auto"/>
        <w:rPr>
          <w:rFonts w:ascii="Verdana" w:hAnsi="Verdana"/>
          <w:kern w:val="0"/>
          <w:szCs w:val="20"/>
          <w:lang w:val="pt-BR"/>
        </w:rPr>
      </w:pPr>
      <w:r w:rsidRPr="006B3CB1">
        <w:rPr>
          <w:rFonts w:ascii="Verdana" w:hAnsi="Verdana"/>
          <w:b/>
          <w:color w:val="000000"/>
          <w:kern w:val="0"/>
          <w:szCs w:val="20"/>
          <w:lang w:val="pt-BR"/>
        </w:rPr>
        <w:t>CONSIDERANDO QUE:</w:t>
      </w:r>
    </w:p>
    <w:p w14:paraId="343EB22F" w14:textId="77777777" w:rsidR="006B3CB1" w:rsidRPr="006B3CB1" w:rsidRDefault="006B3CB1" w:rsidP="006B3CB1">
      <w:pPr>
        <w:rPr>
          <w:color w:val="000000"/>
        </w:rPr>
      </w:pPr>
    </w:p>
    <w:p w14:paraId="644675F6" w14:textId="77777777" w:rsidR="006B3CB1" w:rsidRPr="006B3CB1" w:rsidRDefault="006B3CB1" w:rsidP="006B3CB1">
      <w:pPr>
        <w:pStyle w:val="Recitals"/>
        <w:numPr>
          <w:ilvl w:val="0"/>
          <w:numId w:val="51"/>
        </w:numPr>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foi celebrado, em 1º de outubro de 2018, o “</w:t>
      </w:r>
      <w:r w:rsidRPr="006B3CB1">
        <w:rPr>
          <w:rFonts w:ascii="Verdana" w:hAnsi="Verdana"/>
          <w:i/>
          <w:szCs w:val="20"/>
          <w:lang w:val="pt-BR"/>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lang w:val="pt-BR"/>
        </w:rPr>
        <w:t>.” (conforme aditado “</w:t>
      </w:r>
      <w:r w:rsidRPr="006B3CB1">
        <w:rPr>
          <w:rFonts w:ascii="Verdana" w:hAnsi="Verdana"/>
          <w:szCs w:val="20"/>
          <w:u w:val="single"/>
          <w:lang w:val="pt-BR"/>
        </w:rPr>
        <w:t>Escritura de Emissão</w:t>
      </w:r>
      <w:r w:rsidRPr="006B3CB1">
        <w:rPr>
          <w:rFonts w:ascii="Verdana" w:hAnsi="Verdana"/>
          <w:szCs w:val="20"/>
          <w:lang w:val="pt-BR"/>
        </w:rPr>
        <w:t xml:space="preserve">”), que regra os termos e condições da </w:t>
      </w:r>
      <w:r w:rsidRPr="006B3CB1">
        <w:rPr>
          <w:rFonts w:ascii="Verdana" w:hAnsi="Verdana"/>
          <w:kern w:val="0"/>
          <w:szCs w:val="20"/>
          <w:lang w:val="pt-BR"/>
        </w:rPr>
        <w:t xml:space="preserve">1ª (primeira) emissão, pela Brasil PCH, de debêntures simples, não conversíveis em ações, em 2 (duas) séries, com valor nominal unitário de R$1.000,00 (um mil reais), na data de emissão, sendo </w:t>
      </w:r>
      <w:r w:rsidRPr="006B3CB1">
        <w:rPr>
          <w:rFonts w:ascii="Verdana" w:hAnsi="Verdana"/>
          <w:szCs w:val="20"/>
          <w:lang w:val="pt-BR"/>
        </w:rPr>
        <w:t>450.000 (quatrocentas e cinquenta mil)</w:t>
      </w:r>
      <w:r w:rsidRPr="006B3CB1">
        <w:rPr>
          <w:rFonts w:ascii="Verdana" w:hAnsi="Verdana"/>
          <w:spacing w:val="-2"/>
          <w:szCs w:val="20"/>
          <w:lang w:val="pt-BR"/>
        </w:rPr>
        <w:t xml:space="preserve"> debêntures da primeira série (“</w:t>
      </w:r>
      <w:r w:rsidRPr="006B3CB1">
        <w:rPr>
          <w:rFonts w:ascii="Verdana" w:hAnsi="Verdana"/>
          <w:spacing w:val="-2"/>
          <w:szCs w:val="20"/>
          <w:u w:val="single"/>
          <w:lang w:val="pt-BR"/>
        </w:rPr>
        <w:t>Debêntures da Primeira Série</w:t>
      </w:r>
      <w:r w:rsidRPr="006B3CB1">
        <w:rPr>
          <w:rFonts w:ascii="Verdana" w:hAnsi="Verdana"/>
          <w:spacing w:val="-2"/>
          <w:szCs w:val="20"/>
          <w:lang w:val="pt-BR"/>
        </w:rPr>
        <w:t xml:space="preserve">”), e </w:t>
      </w:r>
      <w:r w:rsidRPr="006B3CB1">
        <w:rPr>
          <w:rFonts w:ascii="Verdana" w:hAnsi="Verdana"/>
          <w:szCs w:val="20"/>
          <w:lang w:val="pt-BR"/>
        </w:rPr>
        <w:t>450.000 (quatrocentas e cinquenta mil)</w:t>
      </w:r>
      <w:r w:rsidRPr="006B3CB1">
        <w:rPr>
          <w:rFonts w:ascii="Verdana" w:hAnsi="Verdana"/>
          <w:spacing w:val="-2"/>
          <w:szCs w:val="20"/>
          <w:lang w:val="pt-BR"/>
        </w:rPr>
        <w:t xml:space="preserve"> debêntures da segunda série (“</w:t>
      </w:r>
      <w:r w:rsidRPr="006B3CB1">
        <w:rPr>
          <w:rFonts w:ascii="Verdana" w:hAnsi="Verdana"/>
          <w:spacing w:val="-2"/>
          <w:szCs w:val="20"/>
          <w:u w:val="single"/>
          <w:lang w:val="pt-BR"/>
        </w:rPr>
        <w:t>Debêntures da Segunda Série</w:t>
      </w:r>
      <w:r w:rsidRPr="006B3CB1">
        <w:rPr>
          <w:rFonts w:ascii="Verdana" w:hAnsi="Verdana"/>
          <w:spacing w:val="-2"/>
          <w:szCs w:val="20"/>
          <w:lang w:val="pt-BR"/>
        </w:rPr>
        <w:t>” e, em conjunto com as Debêntures da Primeira Série, “</w:t>
      </w:r>
      <w:r w:rsidRPr="006B3CB1">
        <w:rPr>
          <w:rFonts w:ascii="Verdana" w:hAnsi="Verdana"/>
          <w:spacing w:val="-2"/>
          <w:szCs w:val="20"/>
          <w:u w:val="single"/>
          <w:lang w:val="pt-BR"/>
        </w:rPr>
        <w:t>Debêntures</w:t>
      </w:r>
      <w:r w:rsidRPr="006B3CB1">
        <w:rPr>
          <w:rFonts w:ascii="Verdana" w:hAnsi="Verdana"/>
          <w:spacing w:val="-2"/>
          <w:szCs w:val="20"/>
          <w:lang w:val="pt-BR"/>
        </w:rPr>
        <w:t xml:space="preserve">”), </w:t>
      </w:r>
      <w:r w:rsidRPr="006B3CB1">
        <w:rPr>
          <w:rFonts w:ascii="Verdana" w:hAnsi="Verdana"/>
          <w:kern w:val="0"/>
          <w:szCs w:val="20"/>
          <w:lang w:val="pt-BR"/>
        </w:rPr>
        <w:t xml:space="preserve">perfazendo o montante total de </w:t>
      </w:r>
      <w:r w:rsidRPr="006B3CB1">
        <w:rPr>
          <w:rFonts w:ascii="Verdana" w:hAnsi="Verdana"/>
          <w:spacing w:val="-2"/>
          <w:szCs w:val="20"/>
          <w:lang w:val="pt-BR"/>
        </w:rPr>
        <w:t xml:space="preserve">R$900.000.000,00 (novecentos milhões de reais), na Data de Emissão </w:t>
      </w:r>
      <w:r w:rsidRPr="006B3CB1">
        <w:rPr>
          <w:rFonts w:ascii="Verdana" w:hAnsi="Verdana"/>
          <w:kern w:val="0"/>
          <w:szCs w:val="20"/>
          <w:lang w:val="pt-BR"/>
        </w:rPr>
        <w:t>("</w:t>
      </w:r>
      <w:r w:rsidRPr="006B3CB1">
        <w:rPr>
          <w:rFonts w:ascii="Verdana" w:hAnsi="Verdana"/>
          <w:kern w:val="0"/>
          <w:szCs w:val="20"/>
          <w:u w:val="single"/>
          <w:lang w:val="pt-BR"/>
        </w:rPr>
        <w:t>Emissão</w:t>
      </w:r>
      <w:r w:rsidRPr="006B3CB1">
        <w:rPr>
          <w:rFonts w:ascii="Verdana" w:hAnsi="Verdana"/>
          <w:kern w:val="0"/>
          <w:szCs w:val="20"/>
          <w:lang w:val="pt-BR"/>
        </w:rPr>
        <w:t>");</w:t>
      </w:r>
    </w:p>
    <w:p w14:paraId="7E2843BE" w14:textId="77777777" w:rsidR="006B3CB1" w:rsidRPr="006B3CB1" w:rsidRDefault="006B3CB1" w:rsidP="006B3CB1">
      <w:pPr>
        <w:pStyle w:val="Recitals"/>
        <w:numPr>
          <w:ilvl w:val="0"/>
          <w:numId w:val="0"/>
        </w:numPr>
        <w:spacing w:after="0" w:line="288" w:lineRule="auto"/>
        <w:ind w:left="709"/>
        <w:rPr>
          <w:rFonts w:ascii="Verdana" w:hAnsi="Verdana"/>
          <w:szCs w:val="20"/>
          <w:lang w:val="pt-BR"/>
        </w:rPr>
      </w:pPr>
    </w:p>
    <w:p w14:paraId="69BBC702" w14:textId="77777777" w:rsidR="006B3CB1" w:rsidRPr="006B3CB1" w:rsidRDefault="006B3CB1" w:rsidP="006B3CB1">
      <w:pPr>
        <w:pStyle w:val="Recitals"/>
        <w:numPr>
          <w:ilvl w:val="0"/>
          <w:numId w:val="51"/>
        </w:numPr>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em garantia do </w:t>
      </w:r>
      <w:r w:rsidRPr="006B3CB1">
        <w:rPr>
          <w:rFonts w:ascii="Verdana" w:hAnsi="Verdana"/>
          <w:color w:val="000000"/>
          <w:w w:val="0"/>
          <w:szCs w:val="20"/>
          <w:lang w:val="pt-BR"/>
        </w:rPr>
        <w:t>correto, fiel, pontual e integral cumprimento das obrigações</w:t>
      </w:r>
      <w:r w:rsidRPr="006B3CB1">
        <w:rPr>
          <w:rFonts w:ascii="Verdana" w:hAnsi="Verdana"/>
          <w:szCs w:val="20"/>
          <w:lang w:val="pt-BR"/>
        </w:rPr>
        <w:t xml:space="preserve"> assumidas no âmbito da Emissão, as Debêntures são garantidas, dentre outras garantias, por cessão fiduciária outorgada pelas Cedentes objeto do </w:t>
      </w:r>
      <w:r w:rsidRPr="006B3CB1">
        <w:rPr>
          <w:rFonts w:ascii="Verdana" w:hAnsi="Verdana"/>
          <w:color w:val="000000"/>
          <w:kern w:val="0"/>
          <w:szCs w:val="20"/>
          <w:lang w:val="pt-BR"/>
        </w:rPr>
        <w:t>“</w:t>
      </w:r>
      <w:r w:rsidRPr="006B3CB1">
        <w:rPr>
          <w:rFonts w:ascii="Verdana" w:hAnsi="Verdana"/>
          <w:i/>
          <w:color w:val="000000"/>
          <w:kern w:val="0"/>
          <w:szCs w:val="20"/>
          <w:lang w:val="pt-BR"/>
        </w:rPr>
        <w:t>Instrumento Particular de Cessão Fiduciária de Contas Vinculadas, de Direitos Emergentes e de Direitos Creditórios e Outras Avenças</w:t>
      </w:r>
      <w:r w:rsidRPr="006B3CB1">
        <w:rPr>
          <w:rFonts w:ascii="Verdana" w:hAnsi="Verdana"/>
          <w:color w:val="000000"/>
          <w:kern w:val="0"/>
          <w:szCs w:val="20"/>
          <w:lang w:val="pt-BR"/>
        </w:rPr>
        <w:t xml:space="preserve">” celebrado, </w:t>
      </w:r>
      <w:r w:rsidRPr="006B3CB1">
        <w:rPr>
          <w:rFonts w:ascii="Verdana" w:hAnsi="Verdana"/>
          <w:szCs w:val="20"/>
          <w:lang w:val="pt-BR"/>
        </w:rPr>
        <w:t>em [●] de [●] de 2018, entre as Partes (“</w:t>
      </w:r>
      <w:r w:rsidRPr="006B3CB1">
        <w:rPr>
          <w:rFonts w:ascii="Verdana" w:hAnsi="Verdana"/>
          <w:szCs w:val="20"/>
          <w:u w:val="single"/>
          <w:lang w:val="pt-BR"/>
        </w:rPr>
        <w:t>Contrato</w:t>
      </w:r>
      <w:r w:rsidRPr="006B3CB1">
        <w:rPr>
          <w:rFonts w:ascii="Verdana" w:hAnsi="Verdana"/>
          <w:szCs w:val="20"/>
          <w:lang w:val="pt-BR"/>
        </w:rPr>
        <w:t>”);</w:t>
      </w:r>
    </w:p>
    <w:p w14:paraId="63CE82A6" w14:textId="77777777" w:rsidR="006B3CB1" w:rsidRPr="006B3CB1" w:rsidRDefault="006B3CB1" w:rsidP="006B3CB1"/>
    <w:p w14:paraId="0476FBDE" w14:textId="77777777" w:rsidR="006B3CB1" w:rsidRPr="006B3CB1" w:rsidRDefault="006B3CB1" w:rsidP="006B3CB1">
      <w:pPr>
        <w:pStyle w:val="Recitals"/>
        <w:numPr>
          <w:ilvl w:val="0"/>
          <w:numId w:val="51"/>
        </w:numPr>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 xml:space="preserve">nos termos da Cláusula 1.4 do Contrato, as Partes comprometem-se a: (i) ajustar o Anexo I ao Contrato para refletir quaisquer aditivos ou instrumentos que venham a modificar ou substituir os </w:t>
      </w:r>
      <w:proofErr w:type="spellStart"/>
      <w:r w:rsidRPr="006B3CB1">
        <w:rPr>
          <w:rFonts w:ascii="Verdana" w:hAnsi="Verdana"/>
          <w:szCs w:val="20"/>
          <w:lang w:val="pt-BR"/>
        </w:rPr>
        <w:t>CCVEs</w:t>
      </w:r>
      <w:proofErr w:type="spellEnd"/>
      <w:r w:rsidRPr="006B3CB1">
        <w:rPr>
          <w:rFonts w:ascii="Verdana" w:hAnsi="Verdana"/>
          <w:szCs w:val="20"/>
          <w:lang w:val="pt-BR"/>
        </w:rPr>
        <w:t xml:space="preserve"> (conforme definidos no Contrato) e (</w:t>
      </w:r>
      <w:proofErr w:type="spellStart"/>
      <w:r w:rsidRPr="006B3CB1">
        <w:rPr>
          <w:rFonts w:ascii="Verdana" w:hAnsi="Verdana"/>
          <w:szCs w:val="20"/>
          <w:lang w:val="pt-BR"/>
        </w:rPr>
        <w:t>ii</w:t>
      </w:r>
      <w:proofErr w:type="spellEnd"/>
      <w:r w:rsidRPr="006B3CB1">
        <w:rPr>
          <w:rFonts w:ascii="Verdana" w:hAnsi="Verdana"/>
          <w:szCs w:val="20"/>
          <w:lang w:val="pt-BR"/>
        </w:rPr>
        <w:t xml:space="preserve">) incluir no Anexo II ao Contrato a descrição de todo e qualquer Seguro (conforme definido no Contrato) que venha a ser celebrado ou contratado, conforme o caso, pela Emissora e/ou pelas </w:t>
      </w:r>
      <w:proofErr w:type="spellStart"/>
      <w:r w:rsidRPr="006B3CB1">
        <w:rPr>
          <w:rFonts w:ascii="Verdana" w:hAnsi="Verdana"/>
          <w:szCs w:val="20"/>
          <w:lang w:val="pt-BR"/>
        </w:rPr>
        <w:t>SPEs</w:t>
      </w:r>
      <w:proofErr w:type="spellEnd"/>
      <w:r w:rsidRPr="006B3CB1">
        <w:rPr>
          <w:rFonts w:ascii="Verdana" w:hAnsi="Verdana"/>
          <w:szCs w:val="20"/>
          <w:lang w:val="pt-BR"/>
        </w:rPr>
        <w:t xml:space="preserve"> em relação ao objeto de suas autorizações junto a quaisquer terceiros, por meio da formalização e assinatura do presente Termo;</w:t>
      </w:r>
    </w:p>
    <w:p w14:paraId="63A913CA" w14:textId="77777777" w:rsidR="006B3CB1" w:rsidRPr="006B3CB1" w:rsidRDefault="006B3CB1" w:rsidP="006B3CB1">
      <w:pPr>
        <w:pStyle w:val="PargrafodaLista"/>
      </w:pPr>
    </w:p>
    <w:p w14:paraId="686929A9" w14:textId="77777777" w:rsidR="006B3CB1" w:rsidRPr="006B3CB1" w:rsidRDefault="006B3CB1" w:rsidP="006B3CB1">
      <w:pPr>
        <w:pStyle w:val="Recitals"/>
        <w:numPr>
          <w:ilvl w:val="0"/>
          <w:numId w:val="51"/>
        </w:numPr>
        <w:tabs>
          <w:tab w:val="clear" w:pos="567"/>
          <w:tab w:val="num" w:pos="709"/>
        </w:tabs>
        <w:spacing w:after="0" w:line="288" w:lineRule="auto"/>
        <w:ind w:left="709" w:hanging="709"/>
        <w:rPr>
          <w:rFonts w:ascii="Verdana" w:hAnsi="Verdana"/>
          <w:szCs w:val="20"/>
          <w:lang w:val="pt-BR"/>
        </w:rPr>
      </w:pPr>
      <w:r w:rsidRPr="006B3CB1">
        <w:rPr>
          <w:rFonts w:ascii="Verdana" w:hAnsi="Verdana"/>
          <w:szCs w:val="20"/>
          <w:lang w:val="pt-BR"/>
        </w:rPr>
        <w:t>foi celebrado [</w:t>
      </w:r>
      <w:r w:rsidRPr="006B3CB1">
        <w:rPr>
          <w:rFonts w:ascii="Verdana" w:hAnsi="Verdana"/>
          <w:i/>
          <w:szCs w:val="20"/>
          <w:lang w:val="pt-BR"/>
        </w:rPr>
        <w:t xml:space="preserve">inserir descrição do aditivo ou instrumento que modificou ou substituiu qualquer dos </w:t>
      </w:r>
      <w:proofErr w:type="spellStart"/>
      <w:r w:rsidRPr="006B3CB1">
        <w:rPr>
          <w:rFonts w:ascii="Verdana" w:hAnsi="Verdana"/>
          <w:i/>
          <w:szCs w:val="20"/>
          <w:lang w:val="pt-BR"/>
        </w:rPr>
        <w:t>CCVEs</w:t>
      </w:r>
      <w:proofErr w:type="spellEnd"/>
      <w:r w:rsidRPr="006B3CB1">
        <w:rPr>
          <w:rFonts w:ascii="Verdana" w:hAnsi="Verdana"/>
          <w:szCs w:val="20"/>
          <w:lang w:val="pt-BR"/>
        </w:rPr>
        <w:t xml:space="preserve">] </w:t>
      </w:r>
      <w:proofErr w:type="gramStart"/>
      <w:r w:rsidRPr="006B3CB1">
        <w:rPr>
          <w:rFonts w:ascii="Verdana" w:hAnsi="Verdana"/>
          <w:szCs w:val="20"/>
          <w:lang w:val="pt-BR"/>
        </w:rPr>
        <w:t>{Ou</w:t>
      </w:r>
      <w:proofErr w:type="gramEnd"/>
      <w:r w:rsidRPr="006B3CB1">
        <w:rPr>
          <w:rFonts w:ascii="Verdana" w:hAnsi="Verdana"/>
          <w:szCs w:val="20"/>
          <w:lang w:val="pt-BR"/>
        </w:rPr>
        <w:t>} [</w:t>
      </w:r>
      <w:r w:rsidRPr="006B3CB1">
        <w:rPr>
          <w:rFonts w:ascii="Verdana" w:hAnsi="Verdana"/>
          <w:i/>
          <w:szCs w:val="20"/>
          <w:lang w:val="pt-BR"/>
        </w:rPr>
        <w:t>inserir descrição do novo Seguro celebrado ou contratado</w:t>
      </w:r>
      <w:r w:rsidRPr="006B3CB1">
        <w:rPr>
          <w:rFonts w:ascii="Verdana" w:hAnsi="Verdana"/>
          <w:szCs w:val="20"/>
          <w:lang w:val="pt-BR"/>
        </w:rPr>
        <w:t xml:space="preserve">]; </w:t>
      </w:r>
    </w:p>
    <w:p w14:paraId="25702D36" w14:textId="77777777" w:rsidR="006B3CB1" w:rsidRPr="006B3CB1" w:rsidRDefault="006B3CB1" w:rsidP="006B3CB1">
      <w:pPr>
        <w:jc w:val="center"/>
        <w:rPr>
          <w:b/>
          <w:lang w:eastAsia="en-US"/>
        </w:rPr>
      </w:pPr>
    </w:p>
    <w:p w14:paraId="5B832AE9" w14:textId="77777777" w:rsidR="006B3CB1" w:rsidRPr="006B3CB1" w:rsidRDefault="006B3CB1" w:rsidP="006B3CB1">
      <w:pPr>
        <w:pStyle w:val="Body"/>
        <w:spacing w:after="0" w:line="288" w:lineRule="auto"/>
        <w:rPr>
          <w:rFonts w:ascii="Verdana" w:hAnsi="Verdana"/>
          <w:szCs w:val="20"/>
          <w:lang w:val="pt-BR"/>
        </w:rPr>
      </w:pPr>
      <w:r w:rsidRPr="006B3CB1">
        <w:rPr>
          <w:rFonts w:ascii="Verdana" w:hAnsi="Verdana"/>
          <w:b/>
          <w:szCs w:val="20"/>
          <w:lang w:val="pt-BR"/>
        </w:rPr>
        <w:lastRenderedPageBreak/>
        <w:t>ASSIM</w:t>
      </w:r>
      <w:r w:rsidRPr="006B3CB1">
        <w:rPr>
          <w:rFonts w:ascii="Verdana" w:hAnsi="Verdana"/>
          <w:szCs w:val="20"/>
          <w:lang w:val="pt-BR"/>
        </w:rPr>
        <w:t>, têm as Partes entre si justo e contratado celebrar o presente Termo de Atualização e Oneração ("</w:t>
      </w:r>
      <w:r w:rsidRPr="006B3CB1">
        <w:rPr>
          <w:rFonts w:ascii="Verdana" w:hAnsi="Verdana"/>
          <w:szCs w:val="20"/>
          <w:u w:val="single"/>
          <w:lang w:val="pt-BR"/>
        </w:rPr>
        <w:t>Termo</w:t>
      </w:r>
      <w:r w:rsidRPr="006B3CB1">
        <w:rPr>
          <w:rFonts w:ascii="Verdana" w:hAnsi="Verdana"/>
          <w:szCs w:val="20"/>
          <w:lang w:val="pt-BR"/>
        </w:rPr>
        <w:t>"), que será regido pelas seguintes cláusulas e condições:</w:t>
      </w:r>
    </w:p>
    <w:p w14:paraId="5212129F" w14:textId="77777777" w:rsidR="006B3CB1" w:rsidRPr="006B3CB1" w:rsidRDefault="006B3CB1" w:rsidP="006B3CB1"/>
    <w:p w14:paraId="1A613FC5" w14:textId="77777777" w:rsidR="006B3CB1" w:rsidRPr="006B3CB1" w:rsidRDefault="006B3CB1" w:rsidP="006B3CB1">
      <w:pPr>
        <w:ind w:left="567" w:hanging="567"/>
        <w:rPr>
          <w:kern w:val="20"/>
          <w:lang w:eastAsia="en-US"/>
        </w:rPr>
      </w:pPr>
      <w:bookmarkStart w:id="394" w:name="_DV_M238"/>
      <w:bookmarkEnd w:id="394"/>
      <w:r w:rsidRPr="006B3CB1">
        <w:rPr>
          <w:kern w:val="20"/>
          <w:lang w:eastAsia="en-US"/>
        </w:rPr>
        <w:t>1.</w:t>
      </w:r>
      <w:r w:rsidRPr="006B3CB1">
        <w:rPr>
          <w:kern w:val="20"/>
          <w:lang w:eastAsia="en-US"/>
        </w:rPr>
        <w:tab/>
        <w:t>Em garantia do correto, fiel, pontual e integral cumprimento das Obrigações Garantidas (conforme definidas no Contrato), as Cedentes, neste ato, de forma irrevogável e irretratável, sem prejuízo das demais Garantias (conforme definidas na Escritura) constituídas e/ou outorgadas no âmbito da Emissão, cedem e transferem fiduciariamente aos Debenturistas, representados pelo Agente Fiduciário, até o integral pagamento das Obrigações Garantidas, a propriedade resolúvel e a posse indireta dos seguintes [</w:t>
      </w:r>
      <w:proofErr w:type="spellStart"/>
      <w:r w:rsidRPr="006B3CB1">
        <w:rPr>
          <w:kern w:val="20"/>
          <w:lang w:eastAsia="en-US"/>
        </w:rPr>
        <w:t>CCVEs</w:t>
      </w:r>
      <w:proofErr w:type="spellEnd"/>
      <w:r w:rsidRPr="006B3CB1">
        <w:rPr>
          <w:kern w:val="20"/>
          <w:lang w:eastAsia="en-US"/>
        </w:rPr>
        <w:t>] {Ou} [Seguros]: [</w:t>
      </w:r>
      <w:r w:rsidRPr="006B3CB1">
        <w:rPr>
          <w:i/>
          <w:kern w:val="20"/>
          <w:lang w:eastAsia="en-US"/>
        </w:rPr>
        <w:t>incluir descrição</w:t>
      </w:r>
      <w:r w:rsidRPr="006B3CB1">
        <w:rPr>
          <w:kern w:val="20"/>
          <w:lang w:eastAsia="en-US"/>
        </w:rPr>
        <w:t>];</w:t>
      </w:r>
    </w:p>
    <w:p w14:paraId="1FD83286" w14:textId="77777777" w:rsidR="006B3CB1" w:rsidRPr="006B3CB1" w:rsidRDefault="006B3CB1" w:rsidP="006B3CB1"/>
    <w:p w14:paraId="4416FCDF" w14:textId="77777777" w:rsidR="006B3CB1" w:rsidRPr="006B3CB1" w:rsidRDefault="006B3CB1" w:rsidP="006B3CB1">
      <w:pPr>
        <w:ind w:left="567" w:hanging="567"/>
      </w:pPr>
      <w:bookmarkStart w:id="395" w:name="_DV_M241"/>
      <w:bookmarkEnd w:id="395"/>
      <w:r w:rsidRPr="006B3CB1">
        <w:t>2.</w:t>
      </w:r>
      <w:r w:rsidRPr="006B3CB1">
        <w:tab/>
        <w:t xml:space="preserve">As Partes acordam que o Anexo A ao presente Termo deverá substituir integralmente o [Anexo I] </w:t>
      </w:r>
      <w:proofErr w:type="gramStart"/>
      <w:r w:rsidRPr="006B3CB1">
        <w:t>{Ou</w:t>
      </w:r>
      <w:proofErr w:type="gramEnd"/>
      <w:r w:rsidRPr="006B3CB1">
        <w:t>} [Anexo II] ao Contrato, para todos os fins de direito.</w:t>
      </w:r>
    </w:p>
    <w:p w14:paraId="40EFC7B6" w14:textId="77777777" w:rsidR="006B3CB1" w:rsidRPr="006B3CB1" w:rsidRDefault="006B3CB1" w:rsidP="006B3CB1"/>
    <w:p w14:paraId="49CD5CA5" w14:textId="77777777" w:rsidR="006B3CB1" w:rsidRPr="006B3CB1" w:rsidRDefault="006B3CB1" w:rsidP="006B3CB1">
      <w:pPr>
        <w:ind w:left="567" w:hanging="567"/>
      </w:pPr>
      <w:bookmarkStart w:id="396" w:name="_DV_M242"/>
      <w:bookmarkEnd w:id="396"/>
      <w:r w:rsidRPr="006B3CB1">
        <w:t>3.</w:t>
      </w:r>
      <w:r w:rsidRPr="006B3CB1">
        <w:tab/>
        <w:t>Os termos iniciados em letra maiúscula e não definidos no presente Termo deverão ter a definição a eles atribuída no Contrato.</w:t>
      </w:r>
    </w:p>
    <w:p w14:paraId="66680360" w14:textId="77777777" w:rsidR="006B3CB1" w:rsidRPr="006B3CB1" w:rsidRDefault="006B3CB1" w:rsidP="006B3CB1"/>
    <w:p w14:paraId="3F56671F" w14:textId="77777777" w:rsidR="006B3CB1" w:rsidRPr="006B3CB1" w:rsidRDefault="006B3CB1" w:rsidP="006B3CB1">
      <w:pPr>
        <w:ind w:left="567" w:hanging="567"/>
      </w:pPr>
      <w:bookmarkStart w:id="397" w:name="_DV_M243"/>
      <w:bookmarkEnd w:id="397"/>
      <w:r w:rsidRPr="006B3CB1">
        <w:t>4.</w:t>
      </w:r>
      <w:r w:rsidRPr="006B3CB1">
        <w:tab/>
        <w:t>Todas as disposições do Contrato que são ora ratificadas e permanecem em pleno vigor e eficácia.</w:t>
      </w:r>
    </w:p>
    <w:p w14:paraId="70BEE3A7" w14:textId="77777777" w:rsidR="006B3CB1" w:rsidRPr="006B3CB1" w:rsidRDefault="006B3CB1" w:rsidP="006B3CB1"/>
    <w:p w14:paraId="6630843D" w14:textId="77777777" w:rsidR="006B3CB1" w:rsidRPr="006B3CB1" w:rsidRDefault="006B3CB1" w:rsidP="006B3CB1">
      <w:pPr>
        <w:ind w:left="567" w:hanging="567"/>
      </w:pPr>
      <w:bookmarkStart w:id="398" w:name="_DV_M244"/>
      <w:bookmarkEnd w:id="398"/>
      <w:r w:rsidRPr="006B3CB1">
        <w:t>5.</w:t>
      </w:r>
      <w:r w:rsidRPr="006B3CB1">
        <w:tab/>
        <w:t>Este Termo constitui um aditamento ao Contrato, para todos os fins e efeitos, devendo ser registrado e seguir todas as formalidades previstas na Cláusula 3 do Contrato.</w:t>
      </w:r>
    </w:p>
    <w:p w14:paraId="6E4DFAB0" w14:textId="77777777" w:rsidR="006B3CB1" w:rsidRPr="006B3CB1" w:rsidRDefault="006B3CB1" w:rsidP="006B3CB1"/>
    <w:p w14:paraId="40972CAC" w14:textId="77777777" w:rsidR="006B3CB1" w:rsidRPr="006B3CB1" w:rsidRDefault="006B3CB1" w:rsidP="006B3CB1">
      <w:pPr>
        <w:ind w:left="567" w:hanging="567"/>
        <w:rPr>
          <w:b/>
          <w:color w:val="000000"/>
          <w:w w:val="0"/>
        </w:rPr>
      </w:pPr>
      <w:bookmarkStart w:id="399" w:name="_DV_M245"/>
      <w:bookmarkEnd w:id="399"/>
      <w:r w:rsidRPr="006B3CB1">
        <w:t>6.</w:t>
      </w:r>
      <w:r w:rsidRPr="006B3CB1">
        <w:tab/>
      </w:r>
      <w:r w:rsidRPr="006B3CB1">
        <w:rPr>
          <w:color w:val="000000"/>
          <w:w w:val="0"/>
        </w:rPr>
        <w:t xml:space="preserve">Fica eleito o foro da </w:t>
      </w:r>
      <w:r w:rsidRPr="006B3CB1">
        <w:rPr>
          <w:w w:val="0"/>
        </w:rPr>
        <w:t xml:space="preserve">Comarca da cidade de São Paulo, Estado de São Paulo, </w:t>
      </w:r>
      <w:r w:rsidRPr="006B3CB1">
        <w:rPr>
          <w:color w:val="000000"/>
          <w:w w:val="0"/>
        </w:rPr>
        <w:t xml:space="preserve">com expressa </w:t>
      </w:r>
      <w:r w:rsidRPr="006B3CB1">
        <w:t>renúncia</w:t>
      </w:r>
      <w:r w:rsidRPr="006B3CB1">
        <w:rPr>
          <w:color w:val="000000"/>
          <w:w w:val="0"/>
        </w:rPr>
        <w:t xml:space="preserve"> de quaisquer outros, por mais privilegiados que sejam, para dirimir qualquer questão decorrente deste Termo.</w:t>
      </w:r>
    </w:p>
    <w:p w14:paraId="02998A58" w14:textId="77777777" w:rsidR="006B3CB1" w:rsidRPr="006B3CB1" w:rsidRDefault="006B3CB1" w:rsidP="006B3CB1">
      <w:pPr>
        <w:ind w:left="567" w:hanging="567"/>
      </w:pPr>
    </w:p>
    <w:p w14:paraId="575D0CDC" w14:textId="77777777" w:rsidR="006B3CB1" w:rsidRPr="006B3CB1" w:rsidRDefault="006B3CB1" w:rsidP="006B3CB1">
      <w:bookmarkStart w:id="400" w:name="_DV_M246"/>
      <w:bookmarkStart w:id="401" w:name="_DV_M247"/>
      <w:bookmarkEnd w:id="400"/>
      <w:bookmarkEnd w:id="401"/>
      <w:r w:rsidRPr="006B3CB1">
        <w:t>E, por estarem assim justas e contratadas, as Partes firmam este Contrato, em 8 (oito) vias de igual teor e conteúdo, na presença das 2 (duas) testemunhas abaixo assinadas indicadas.</w:t>
      </w:r>
    </w:p>
    <w:p w14:paraId="27C34B49" w14:textId="77777777" w:rsidR="006B3CB1" w:rsidRPr="006B3CB1" w:rsidRDefault="006B3CB1" w:rsidP="006B3CB1">
      <w:pPr>
        <w:pStyle w:val="Rodap"/>
        <w:tabs>
          <w:tab w:val="left" w:pos="0"/>
          <w:tab w:val="left" w:pos="709"/>
        </w:tabs>
      </w:pPr>
    </w:p>
    <w:p w14:paraId="0A2C0790" w14:textId="77777777" w:rsidR="006B3CB1" w:rsidRPr="006B3CB1" w:rsidRDefault="006B3CB1" w:rsidP="006B3CB1">
      <w:pPr>
        <w:autoSpaceDE w:val="0"/>
        <w:autoSpaceDN w:val="0"/>
        <w:adjustRightInd w:val="0"/>
        <w:jc w:val="center"/>
      </w:pPr>
      <w:r w:rsidRPr="006B3CB1">
        <w:t>Belo Horizonte, [●] de [●] de 20[●].</w:t>
      </w:r>
    </w:p>
    <w:p w14:paraId="562AE332" w14:textId="77777777" w:rsidR="006B3CB1" w:rsidRPr="006B3CB1" w:rsidRDefault="006B3CB1" w:rsidP="006B3CB1">
      <w:pPr>
        <w:jc w:val="center"/>
        <w:rPr>
          <w:b/>
          <w:lang w:eastAsia="en-US"/>
        </w:rPr>
      </w:pPr>
    </w:p>
    <w:p w14:paraId="465AE4BB" w14:textId="77777777" w:rsidR="006B3CB1" w:rsidRPr="006B3CB1" w:rsidRDefault="006B3CB1" w:rsidP="006B3CB1">
      <w:pPr>
        <w:jc w:val="center"/>
        <w:rPr>
          <w:b/>
          <w:i/>
          <w:lang w:eastAsia="en-US"/>
        </w:rPr>
      </w:pPr>
    </w:p>
    <w:p w14:paraId="2805C588" w14:textId="77777777" w:rsidR="006B3CB1" w:rsidRPr="006B3CB1" w:rsidRDefault="006B3CB1" w:rsidP="006B3CB1">
      <w:pPr>
        <w:jc w:val="center"/>
        <w:rPr>
          <w:b/>
          <w:i/>
          <w:lang w:eastAsia="en-US"/>
        </w:rPr>
      </w:pPr>
      <w:r w:rsidRPr="006B3CB1">
        <w:rPr>
          <w:b/>
          <w:i/>
          <w:lang w:eastAsia="en-US"/>
        </w:rPr>
        <w:t>[campos de assinatura]</w:t>
      </w:r>
    </w:p>
    <w:p w14:paraId="0077C5F5" w14:textId="77777777" w:rsidR="006B3CB1" w:rsidRPr="006B3CB1" w:rsidRDefault="006B3CB1" w:rsidP="006B3CB1">
      <w:pPr>
        <w:jc w:val="center"/>
        <w:rPr>
          <w:b/>
          <w:i/>
          <w:lang w:eastAsia="en-US"/>
        </w:rPr>
      </w:pPr>
    </w:p>
    <w:p w14:paraId="0DF1E96D" w14:textId="77777777" w:rsidR="006B3CB1" w:rsidRPr="006B3CB1" w:rsidRDefault="006B3CB1" w:rsidP="006B3CB1">
      <w:pPr>
        <w:jc w:val="center"/>
        <w:rPr>
          <w:b/>
          <w:i/>
          <w:lang w:eastAsia="en-US"/>
        </w:rPr>
      </w:pPr>
    </w:p>
    <w:p w14:paraId="1494AE87" w14:textId="77777777" w:rsidR="006B3CB1" w:rsidRPr="006B3CB1" w:rsidRDefault="006B3CB1" w:rsidP="006B3CB1">
      <w:pPr>
        <w:jc w:val="center"/>
        <w:rPr>
          <w:b/>
          <w:i/>
          <w:lang w:eastAsia="en-US"/>
        </w:rPr>
      </w:pPr>
      <w:r w:rsidRPr="006B3CB1">
        <w:rPr>
          <w:b/>
          <w:i/>
          <w:lang w:eastAsia="en-US"/>
        </w:rPr>
        <w:t>[Incluir Anexo A ao Termo de Atualização e Oneração]</w:t>
      </w:r>
    </w:p>
    <w:p w14:paraId="26F82B4D" w14:textId="77777777" w:rsidR="006B3CB1" w:rsidRPr="006B3CB1" w:rsidRDefault="006B3CB1" w:rsidP="006B3CB1">
      <w:pPr>
        <w:rPr>
          <w:b/>
          <w:i/>
          <w:lang w:eastAsia="en-US"/>
        </w:rPr>
      </w:pPr>
      <w:r w:rsidRPr="006B3CB1">
        <w:rPr>
          <w:b/>
          <w:i/>
          <w:lang w:eastAsia="en-US"/>
        </w:rPr>
        <w:br w:type="page"/>
      </w:r>
    </w:p>
    <w:p w14:paraId="19A1F849" w14:textId="77777777" w:rsidR="006B3CB1" w:rsidRPr="006B3CB1" w:rsidRDefault="006B3CB1" w:rsidP="006B3CB1">
      <w:pPr>
        <w:jc w:val="center"/>
        <w:rPr>
          <w:b/>
          <w:u w:val="single"/>
        </w:rPr>
      </w:pPr>
      <w:r w:rsidRPr="006B3CB1">
        <w:rPr>
          <w:b/>
          <w:u w:val="single"/>
        </w:rPr>
        <w:lastRenderedPageBreak/>
        <w:t>ANEXO VI</w:t>
      </w:r>
    </w:p>
    <w:p w14:paraId="75BED967" w14:textId="77777777" w:rsidR="006B3CB1" w:rsidRPr="006B3CB1" w:rsidRDefault="006B3CB1" w:rsidP="006B3CB1">
      <w:pPr>
        <w:jc w:val="center"/>
        <w:rPr>
          <w:b/>
          <w:lang w:eastAsia="en-US"/>
        </w:rPr>
      </w:pPr>
    </w:p>
    <w:p w14:paraId="35A7348D" w14:textId="77777777" w:rsidR="006B3CB1" w:rsidRPr="006B3CB1" w:rsidRDefault="006B3CB1" w:rsidP="006B3CB1">
      <w:pPr>
        <w:jc w:val="center"/>
        <w:rPr>
          <w:b/>
          <w:lang w:eastAsia="en-US"/>
        </w:rPr>
      </w:pPr>
      <w:r w:rsidRPr="006B3CB1">
        <w:rPr>
          <w:b/>
          <w:lang w:eastAsia="en-US"/>
        </w:rPr>
        <w:t>Modelo de Notificação para ANEEL</w:t>
      </w:r>
    </w:p>
    <w:p w14:paraId="6A97C549" w14:textId="77777777" w:rsidR="006B3CB1" w:rsidRPr="006B3CB1" w:rsidRDefault="006B3CB1" w:rsidP="006B3CB1">
      <w:pPr>
        <w:jc w:val="center"/>
        <w:rPr>
          <w:b/>
          <w:lang w:eastAsia="en-US"/>
        </w:rPr>
      </w:pPr>
    </w:p>
    <w:p w14:paraId="5B7866F9" w14:textId="77777777" w:rsidR="006B3CB1" w:rsidRPr="006B3CB1" w:rsidRDefault="006B3CB1" w:rsidP="006B3CB1">
      <w:pPr>
        <w:rPr>
          <w:b/>
        </w:rPr>
      </w:pPr>
      <w:r w:rsidRPr="006B3CB1">
        <w:rPr>
          <w:b/>
        </w:rPr>
        <w:t>Carta nº [</w:t>
      </w:r>
      <w:proofErr w:type="gramStart"/>
      <w:r w:rsidRPr="006B3CB1">
        <w:rPr>
          <w:b/>
        </w:rPr>
        <w:t>=]/</w:t>
      </w:r>
      <w:proofErr w:type="gramEnd"/>
      <w:r w:rsidRPr="006B3CB1">
        <w:rPr>
          <w:b/>
        </w:rPr>
        <w:t>2018-BPCH</w:t>
      </w:r>
    </w:p>
    <w:p w14:paraId="3513360D" w14:textId="77777777" w:rsidR="006B3CB1" w:rsidRPr="006B3CB1" w:rsidRDefault="006B3CB1" w:rsidP="006B3CB1">
      <w:pPr>
        <w:autoSpaceDE w:val="0"/>
        <w:autoSpaceDN w:val="0"/>
        <w:adjustRightInd w:val="0"/>
        <w:jc w:val="right"/>
        <w:rPr>
          <w:rFonts w:cs="Arial"/>
        </w:rPr>
      </w:pPr>
      <w:r w:rsidRPr="006B3CB1">
        <w:rPr>
          <w:rFonts w:cs="Arial"/>
        </w:rPr>
        <w:t xml:space="preserve">Belo Horizonte, </w:t>
      </w:r>
      <w:r w:rsidRPr="006B3CB1">
        <w:t xml:space="preserve">[=] de [=] de </w:t>
      </w:r>
      <w:r w:rsidRPr="006B3CB1">
        <w:rPr>
          <w:rFonts w:cs="Arial"/>
        </w:rPr>
        <w:t>2018.</w:t>
      </w:r>
    </w:p>
    <w:p w14:paraId="3D0D5129" w14:textId="77777777" w:rsidR="006B3CB1" w:rsidRPr="006B3CB1" w:rsidRDefault="006B3CB1" w:rsidP="006B3CB1">
      <w:pPr>
        <w:autoSpaceDE w:val="0"/>
        <w:autoSpaceDN w:val="0"/>
        <w:adjustRightInd w:val="0"/>
        <w:rPr>
          <w:rFonts w:cs="Arial"/>
        </w:rPr>
      </w:pPr>
    </w:p>
    <w:p w14:paraId="42EF73D3" w14:textId="77777777" w:rsidR="006B3CB1" w:rsidRPr="006B3CB1" w:rsidRDefault="006B3CB1" w:rsidP="006B3CB1">
      <w:pPr>
        <w:autoSpaceDE w:val="0"/>
        <w:autoSpaceDN w:val="0"/>
        <w:adjustRightInd w:val="0"/>
        <w:rPr>
          <w:rFonts w:cs="Arial"/>
        </w:rPr>
      </w:pPr>
      <w:r w:rsidRPr="006B3CB1">
        <w:rPr>
          <w:rFonts w:cs="Arial"/>
        </w:rPr>
        <w:t>Ilmo. Sr.</w:t>
      </w:r>
    </w:p>
    <w:p w14:paraId="773B4F00" w14:textId="77777777" w:rsidR="006B3CB1" w:rsidRPr="006B3CB1" w:rsidRDefault="006B3CB1" w:rsidP="006B3CB1">
      <w:pPr>
        <w:outlineLvl w:val="0"/>
        <w:rPr>
          <w:rFonts w:cs="Arial"/>
          <w:b/>
          <w:bCs/>
          <w:caps/>
          <w:u w:val="single"/>
        </w:rPr>
      </w:pPr>
      <w:r w:rsidRPr="006B3CB1">
        <w:rPr>
          <w:rFonts w:cs="Arial"/>
          <w:b/>
          <w:bCs/>
          <w:caps/>
          <w:u w:val="single"/>
        </w:rPr>
        <w:t xml:space="preserve">Dr. </w:t>
      </w:r>
      <w:r w:rsidRPr="006B3CB1">
        <w:rPr>
          <w:b/>
          <w:caps/>
          <w:u w:val="single"/>
        </w:rPr>
        <w:t>[ANDRÉ PEPITONE DA NÓBREGA]</w:t>
      </w:r>
    </w:p>
    <w:p w14:paraId="39529BAD" w14:textId="77777777" w:rsidR="006B3CB1" w:rsidRPr="006B3CB1" w:rsidRDefault="006B3CB1" w:rsidP="006B3CB1">
      <w:pPr>
        <w:rPr>
          <w:rFonts w:cs="Arial"/>
        </w:rPr>
      </w:pPr>
      <w:r w:rsidRPr="006B3CB1">
        <w:rPr>
          <w:rFonts w:cs="Arial"/>
        </w:rPr>
        <w:t>Diretor-Geral da</w:t>
      </w:r>
    </w:p>
    <w:p w14:paraId="312B0C3F" w14:textId="77777777" w:rsidR="006B3CB1" w:rsidRPr="006B3CB1" w:rsidRDefault="006B3CB1" w:rsidP="006B3CB1">
      <w:pPr>
        <w:rPr>
          <w:b/>
          <w:caps/>
        </w:rPr>
      </w:pPr>
      <w:r w:rsidRPr="006B3CB1">
        <w:rPr>
          <w:b/>
          <w:caps/>
        </w:rPr>
        <w:t>Agência Nacional de Energia Elétrica – ANEEL</w:t>
      </w:r>
    </w:p>
    <w:p w14:paraId="5B81A2E7" w14:textId="77777777" w:rsidR="006B3CB1" w:rsidRPr="006B3CB1" w:rsidRDefault="006B3CB1" w:rsidP="006B3CB1">
      <w:pPr>
        <w:autoSpaceDE w:val="0"/>
        <w:autoSpaceDN w:val="0"/>
        <w:adjustRightInd w:val="0"/>
      </w:pPr>
      <w:r w:rsidRPr="006B3CB1">
        <w:t>SGAN 603</w:t>
      </w:r>
      <w:r w:rsidRPr="006B3CB1">
        <w:rPr>
          <w:rFonts w:cs="Arial"/>
        </w:rPr>
        <w:t xml:space="preserve"> – Módulo</w:t>
      </w:r>
      <w:r w:rsidRPr="006B3CB1">
        <w:t xml:space="preserve"> I</w:t>
      </w:r>
    </w:p>
    <w:p w14:paraId="175365D7" w14:textId="77777777" w:rsidR="006B3CB1" w:rsidRPr="006B3CB1" w:rsidRDefault="006B3CB1" w:rsidP="006B3CB1">
      <w:pPr>
        <w:autoSpaceDE w:val="0"/>
        <w:autoSpaceDN w:val="0"/>
        <w:adjustRightInd w:val="0"/>
      </w:pPr>
      <w:r w:rsidRPr="006B3CB1">
        <w:t xml:space="preserve">Brasília – DF </w:t>
      </w:r>
      <w:r w:rsidRPr="006B3CB1">
        <w:rPr>
          <w:rFonts w:cs="Arial"/>
        </w:rPr>
        <w:t xml:space="preserve">– </w:t>
      </w:r>
      <w:r w:rsidRPr="006B3CB1">
        <w:t>CEP</w:t>
      </w:r>
      <w:r w:rsidRPr="006B3CB1">
        <w:rPr>
          <w:rFonts w:cs="Arial"/>
        </w:rPr>
        <w:t>: 70.830</w:t>
      </w:r>
      <w:r w:rsidRPr="006B3CB1">
        <w:t>-110</w:t>
      </w:r>
    </w:p>
    <w:p w14:paraId="7576AE7C" w14:textId="77777777" w:rsidR="006B3CB1" w:rsidRPr="006B3CB1" w:rsidRDefault="006B3CB1" w:rsidP="006B3CB1">
      <w:pPr>
        <w:autoSpaceDE w:val="0"/>
        <w:autoSpaceDN w:val="0"/>
        <w:adjustRightInd w:val="0"/>
        <w:ind w:left="993" w:hanging="993"/>
        <w:rPr>
          <w:rFonts w:cs="Arial"/>
        </w:rPr>
      </w:pPr>
    </w:p>
    <w:p w14:paraId="6510D2E4" w14:textId="77777777" w:rsidR="006B3CB1" w:rsidRPr="006B3CB1" w:rsidRDefault="006B3CB1" w:rsidP="006B3CB1">
      <w:pPr>
        <w:ind w:left="3828"/>
        <w:rPr>
          <w:rFonts w:cs="Arial"/>
        </w:rPr>
      </w:pPr>
      <w:r w:rsidRPr="006B3CB1">
        <w:rPr>
          <w:rFonts w:cs="Arial"/>
          <w:b/>
        </w:rPr>
        <w:t>Assunto:</w:t>
      </w:r>
      <w:r w:rsidRPr="006B3CB1">
        <w:rPr>
          <w:rFonts w:cs="Arial"/>
        </w:rPr>
        <w:tab/>
        <w:t>Notificação sobre Operação de Refinanciamento de Empreendimentos Autorizados</w:t>
      </w:r>
    </w:p>
    <w:p w14:paraId="51775ACE" w14:textId="77777777" w:rsidR="006B3CB1" w:rsidRPr="006B3CB1" w:rsidRDefault="006B3CB1" w:rsidP="006B3CB1">
      <w:pPr>
        <w:autoSpaceDE w:val="0"/>
        <w:autoSpaceDN w:val="0"/>
        <w:adjustRightInd w:val="0"/>
        <w:rPr>
          <w:rFonts w:cs="Arial"/>
        </w:rPr>
      </w:pPr>
    </w:p>
    <w:p w14:paraId="6AE372D7" w14:textId="77777777" w:rsidR="006B3CB1" w:rsidRPr="006B3CB1" w:rsidRDefault="006B3CB1" w:rsidP="006B3CB1">
      <w:pPr>
        <w:autoSpaceDE w:val="0"/>
        <w:autoSpaceDN w:val="0"/>
        <w:adjustRightInd w:val="0"/>
        <w:rPr>
          <w:rFonts w:cs="Arial"/>
        </w:rPr>
      </w:pPr>
      <w:r w:rsidRPr="006B3CB1">
        <w:rPr>
          <w:rFonts w:cs="Arial"/>
        </w:rPr>
        <w:t>Senhor Diretor-Geral,</w:t>
      </w:r>
    </w:p>
    <w:p w14:paraId="32B9926D" w14:textId="77777777" w:rsidR="006B3CB1" w:rsidRPr="006B3CB1" w:rsidRDefault="006B3CB1" w:rsidP="006B3CB1">
      <w:pPr>
        <w:autoSpaceDE w:val="0"/>
        <w:autoSpaceDN w:val="0"/>
        <w:adjustRightInd w:val="0"/>
        <w:rPr>
          <w:rFonts w:cs="Arial"/>
        </w:rPr>
      </w:pPr>
    </w:p>
    <w:p w14:paraId="14331DDE" w14:textId="77777777" w:rsidR="006B3CB1" w:rsidRPr="006B3CB1" w:rsidRDefault="006B3CB1" w:rsidP="006B3CB1">
      <w:pPr>
        <w:ind w:firstLine="720"/>
        <w:rPr>
          <w:rFonts w:cs="Arial"/>
        </w:rPr>
      </w:pPr>
      <w:r w:rsidRPr="006B3CB1">
        <w:rPr>
          <w:rFonts w:cs="Arial"/>
        </w:rPr>
        <w:t>A Brasil</w:t>
      </w:r>
      <w:r w:rsidRPr="006B3CB1">
        <w:t xml:space="preserve"> PCH </w:t>
      </w:r>
      <w:r w:rsidRPr="006B3CB1">
        <w:rPr>
          <w:rFonts w:cs="Arial"/>
          <w:caps/>
        </w:rPr>
        <w:t>S.A</w:t>
      </w:r>
      <w:r w:rsidRPr="006B3CB1">
        <w:rPr>
          <w:rFonts w:cs="Arial"/>
        </w:rPr>
        <w:t>., inscrita no CNPJ/MF sob o nº 07.314.233/0001-08, com sede na Av. Prudente de Morais, nº 1250, 11º andar, Bairro Coração de Jesus, Belo Horizonte/MG (“</w:t>
      </w:r>
      <w:r w:rsidRPr="006B3CB1">
        <w:rPr>
          <w:rFonts w:cs="Arial"/>
          <w:u w:val="single"/>
        </w:rPr>
        <w:t>Brasil PCH</w:t>
      </w:r>
      <w:r w:rsidRPr="006B3CB1">
        <w:rPr>
          <w:rFonts w:cs="Arial"/>
        </w:rPr>
        <w:t xml:space="preserve">”), controladora indireta das empresas Santa Fé Energética S.A., Bonfante Energética S.A., Monte </w:t>
      </w:r>
      <w:proofErr w:type="spellStart"/>
      <w:r w:rsidRPr="006B3CB1">
        <w:rPr>
          <w:rFonts w:cs="Arial"/>
        </w:rPr>
        <w:t>Serrat</w:t>
      </w:r>
      <w:proofErr w:type="spellEnd"/>
      <w:r w:rsidRPr="006B3CB1">
        <w:rPr>
          <w:rFonts w:cs="Arial"/>
        </w:rPr>
        <w:t xml:space="preserve"> Energética S.A., Irara Energética S.A., Jataí Energética S.A., Retiro Velho Energética S.A., Funil Energia S.A., Carangola Energia S.A., Caparaó Energia S.A., Calheiros Energia S.A., São Simão Energia S.A., São Joaquim Energia S.A. e São Pedro Energia S.A. (em conjunto, “</w:t>
      </w:r>
      <w:proofErr w:type="spellStart"/>
      <w:r w:rsidRPr="006B3CB1">
        <w:rPr>
          <w:rFonts w:cs="Arial"/>
          <w:u w:val="single"/>
        </w:rPr>
        <w:t>SPEs</w:t>
      </w:r>
      <w:proofErr w:type="spellEnd"/>
      <w:r w:rsidRPr="006B3CB1">
        <w:rPr>
          <w:rFonts w:cs="Arial"/>
        </w:rPr>
        <w:t xml:space="preserve">”), companhias essas titulares, respectivamente, de autorização para exploração do potencial hidrelétrico da PCH Santa Fé, PCH Bonfante, PCH Monte </w:t>
      </w:r>
      <w:proofErr w:type="spellStart"/>
      <w:r w:rsidRPr="006B3CB1">
        <w:rPr>
          <w:rFonts w:cs="Arial"/>
        </w:rPr>
        <w:t>Serrat</w:t>
      </w:r>
      <w:proofErr w:type="spellEnd"/>
      <w:r w:rsidRPr="006B3CB1">
        <w:rPr>
          <w:rFonts w:cs="Arial"/>
        </w:rPr>
        <w:t>, PCH Irara, PCH Jataí, PCH Retiro Velho, PCH Funil, PCH Carangola, PCH Fumaça IV, PCH Calheiros, PCH São Simão, PCH São Joaquim e PCH São Pedro, todas inscritas e contratadas no âmbito do Programa de Incentivo às Fontes Alternativas de Energia Elétrica - PROINFA, vem pela presente, notificar esta Agência que os direitos emergentes oriundos das referidas autorizações, anteriormente cedidos em penhor ao Banco Nacional do Desenvolvimento – BNDES, foram, nos termos do</w:t>
      </w:r>
      <w:r w:rsidRPr="006B3CB1">
        <w:rPr>
          <w:color w:val="000000"/>
        </w:rPr>
        <w:t xml:space="preserve"> “</w:t>
      </w:r>
      <w:r w:rsidRPr="006B3CB1">
        <w:rPr>
          <w:i/>
        </w:rPr>
        <w:t xml:space="preserve">Instrumento Particular de </w:t>
      </w:r>
      <w:r w:rsidRPr="006B3CB1">
        <w:rPr>
          <w:rFonts w:cs="Arial"/>
          <w:i/>
        </w:rPr>
        <w:t>Cessão</w:t>
      </w:r>
      <w:r w:rsidRPr="006B3CB1">
        <w:rPr>
          <w:i/>
        </w:rPr>
        <w:t xml:space="preserve"> Fiduciária de </w:t>
      </w:r>
      <w:r w:rsidRPr="006B3CB1">
        <w:rPr>
          <w:rFonts w:cs="Arial"/>
          <w:i/>
        </w:rPr>
        <w:t>Contas Vinculadas, de Direitos Emergentes e de Direitos Creditórios</w:t>
      </w:r>
      <w:r w:rsidRPr="006B3CB1">
        <w:rPr>
          <w:i/>
        </w:rPr>
        <w:t xml:space="preserve"> e Outras Avenças</w:t>
      </w:r>
      <w:r w:rsidRPr="006B3CB1">
        <w:t>”</w:t>
      </w:r>
      <w:r w:rsidRPr="006B3CB1">
        <w:rPr>
          <w:color w:val="000000"/>
        </w:rPr>
        <w:t xml:space="preserve"> celebrado em [</w:t>
      </w:r>
      <w:r w:rsidRPr="006B3CB1">
        <w:rPr>
          <w:i/>
          <w:color w:val="000000"/>
        </w:rPr>
        <w:t>data</w:t>
      </w:r>
      <w:r w:rsidRPr="006B3CB1">
        <w:rPr>
          <w:color w:val="000000"/>
        </w:rPr>
        <w:t xml:space="preserve">] entre a Brasil PCH, a PCHPAR PCH Participações S.A., as </w:t>
      </w:r>
      <w:proofErr w:type="spellStart"/>
      <w:r w:rsidRPr="006B3CB1">
        <w:rPr>
          <w:color w:val="000000"/>
        </w:rPr>
        <w:t>SPEs</w:t>
      </w:r>
      <w:proofErr w:type="spellEnd"/>
      <w:r w:rsidRPr="006B3CB1">
        <w:rPr>
          <w:color w:val="000000"/>
        </w:rPr>
        <w:t xml:space="preserve"> e a Oliveira </w:t>
      </w:r>
      <w:proofErr w:type="spellStart"/>
      <w:r w:rsidRPr="006B3CB1">
        <w:rPr>
          <w:color w:val="000000"/>
        </w:rPr>
        <w:t>Trust</w:t>
      </w:r>
      <w:proofErr w:type="spellEnd"/>
      <w:r w:rsidRPr="006B3CB1">
        <w:rPr>
          <w:color w:val="000000"/>
        </w:rPr>
        <w:t xml:space="preserve"> Distribuidora de Títulos e Valores Mobiliários S.A., </w:t>
      </w:r>
      <w:r w:rsidRPr="006B3CB1">
        <w:rPr>
          <w:rFonts w:cs="Arial"/>
        </w:rPr>
        <w:t xml:space="preserve">cedidos fiduciariamente em garantia de operação de refinanciamento consubstanciada na primeira emissão de debêntures da Brasil </w:t>
      </w:r>
      <w:r w:rsidRPr="006B3CB1">
        <w:rPr>
          <w:rFonts w:cs="Arial"/>
          <w:caps/>
        </w:rPr>
        <w:t xml:space="preserve">PCH S.A., </w:t>
      </w:r>
      <w:r w:rsidRPr="006B3CB1">
        <w:rPr>
          <w:rFonts w:cs="Arial"/>
        </w:rPr>
        <w:t>formalizada por meio do “</w:t>
      </w:r>
      <w:r w:rsidRPr="006B3CB1">
        <w:rPr>
          <w:rFonts w:cs="Arial"/>
          <w:i/>
        </w:rPr>
        <w:t>Instrumento Particular de Escritura de Emissão da 1ª (Primeira) Emissão de Debêntures Simples, não Conversíveis em Ações, da Espécie Quirografária, com Garantia Adicional Real, a</w:t>
      </w:r>
      <w:r w:rsidRPr="006B3CB1">
        <w:rPr>
          <w:i/>
        </w:rPr>
        <w:t xml:space="preserve"> ser </w:t>
      </w:r>
      <w:r w:rsidRPr="006B3CB1">
        <w:rPr>
          <w:rFonts w:cs="Arial"/>
          <w:i/>
        </w:rPr>
        <w:t>Convolada em da Espécie com Garantia Real, com Garantia Adicional Fidejussória, em 2 (Duas) Séries, para Distribuição Pública com Esforços Restritos da Brasil PCH S.A.</w:t>
      </w:r>
      <w:r w:rsidRPr="006B3CB1">
        <w:rPr>
          <w:rFonts w:cs="Arial"/>
        </w:rPr>
        <w:t>”, conforme aditado.</w:t>
      </w:r>
    </w:p>
    <w:p w14:paraId="080D7EF4" w14:textId="77777777" w:rsidR="006B3CB1" w:rsidRPr="006B3CB1" w:rsidRDefault="006B3CB1" w:rsidP="006B3CB1">
      <w:pPr>
        <w:ind w:firstLine="720"/>
        <w:rPr>
          <w:rFonts w:cs="Arial"/>
        </w:rPr>
      </w:pPr>
    </w:p>
    <w:p w14:paraId="08CC1E0D" w14:textId="77777777" w:rsidR="006B3CB1" w:rsidRPr="006B3CB1" w:rsidRDefault="006B3CB1" w:rsidP="006B3CB1">
      <w:pPr>
        <w:keepNext/>
        <w:rPr>
          <w:rFonts w:cs="Arial"/>
        </w:rPr>
      </w:pPr>
      <w:r w:rsidRPr="006B3CB1">
        <w:rPr>
          <w:rFonts w:cs="Arial"/>
        </w:rPr>
        <w:t>Sendo o que se apresenta para o momento, colocamo-nos à disposição para o que for necessário, ao passo que renovamos os nossos votos de elevada estima e consideração.</w:t>
      </w:r>
    </w:p>
    <w:p w14:paraId="19A9902C" w14:textId="77777777" w:rsidR="006B3CB1" w:rsidRPr="006B3CB1" w:rsidRDefault="006B3CB1" w:rsidP="006B3CB1">
      <w:pPr>
        <w:keepNext/>
        <w:autoSpaceDE w:val="0"/>
        <w:autoSpaceDN w:val="0"/>
        <w:adjustRightInd w:val="0"/>
        <w:rPr>
          <w:rFonts w:cs="Arial"/>
        </w:rPr>
      </w:pPr>
    </w:p>
    <w:p w14:paraId="190CAB59" w14:textId="77777777" w:rsidR="006B3CB1" w:rsidRPr="006B3CB1" w:rsidRDefault="006B3CB1" w:rsidP="006B3CB1">
      <w:pPr>
        <w:keepNext/>
        <w:jc w:val="center"/>
        <w:rPr>
          <w:rFonts w:cs="Arial"/>
        </w:rPr>
      </w:pPr>
      <w:r w:rsidRPr="006B3CB1">
        <w:rPr>
          <w:rFonts w:cs="Arial"/>
        </w:rPr>
        <w:t>Atenciosamente,</w:t>
      </w:r>
    </w:p>
    <w:p w14:paraId="16163420" w14:textId="77777777" w:rsidR="006B3CB1" w:rsidRPr="006B3CB1" w:rsidRDefault="006B3CB1" w:rsidP="006B3CB1">
      <w:pPr>
        <w:keepNext/>
        <w:jc w:val="center"/>
        <w:rPr>
          <w:rFonts w:cs="Arial"/>
        </w:rPr>
      </w:pPr>
    </w:p>
    <w:p w14:paraId="6CDA6B57" w14:textId="77777777" w:rsidR="006B3CB1" w:rsidRPr="006B3CB1" w:rsidRDefault="006B3CB1" w:rsidP="006B3CB1">
      <w:pPr>
        <w:keepNext/>
        <w:jc w:val="center"/>
        <w:rPr>
          <w:rFonts w:cs="Arial"/>
        </w:rPr>
      </w:pPr>
      <w:r w:rsidRPr="006B3CB1">
        <w:rPr>
          <w:rFonts w:cs="Arial"/>
        </w:rPr>
        <w:t>________________________</w:t>
      </w:r>
    </w:p>
    <w:p w14:paraId="1254DFE5" w14:textId="77777777" w:rsidR="006B3CB1" w:rsidRPr="006B3CB1" w:rsidRDefault="006B3CB1" w:rsidP="006B3CB1">
      <w:pPr>
        <w:keepNext/>
        <w:jc w:val="center"/>
        <w:rPr>
          <w:b/>
          <w:i/>
          <w:lang w:eastAsia="en-US"/>
        </w:rPr>
      </w:pPr>
      <w:r w:rsidRPr="006B3CB1">
        <w:rPr>
          <w:rFonts w:cs="Arial"/>
          <w:b/>
        </w:rPr>
        <w:t>Brasil PCH S.A.</w:t>
      </w:r>
      <w:r w:rsidRPr="006B3CB1">
        <w:rPr>
          <w:b/>
          <w:i/>
          <w:lang w:eastAsia="en-US"/>
        </w:rPr>
        <w:br w:type="page"/>
      </w:r>
    </w:p>
    <w:p w14:paraId="5D1E0E42" w14:textId="77777777" w:rsidR="006B3CB1" w:rsidRPr="006B3CB1" w:rsidRDefault="006B3CB1" w:rsidP="006B3CB1">
      <w:pPr>
        <w:jc w:val="center"/>
        <w:rPr>
          <w:b/>
          <w:u w:val="single"/>
        </w:rPr>
      </w:pPr>
      <w:r w:rsidRPr="006B3CB1">
        <w:rPr>
          <w:b/>
          <w:u w:val="single"/>
        </w:rPr>
        <w:lastRenderedPageBreak/>
        <w:t>ANEXO VII</w:t>
      </w:r>
    </w:p>
    <w:p w14:paraId="6515F169" w14:textId="77777777" w:rsidR="006B3CB1" w:rsidRPr="006B3CB1" w:rsidRDefault="006B3CB1" w:rsidP="006B3CB1">
      <w:pPr>
        <w:jc w:val="center"/>
        <w:rPr>
          <w:b/>
          <w:lang w:eastAsia="en-US"/>
        </w:rPr>
      </w:pPr>
    </w:p>
    <w:p w14:paraId="15DB3784" w14:textId="77777777" w:rsidR="006B3CB1" w:rsidRPr="006B3CB1" w:rsidRDefault="006B3CB1" w:rsidP="006B3CB1">
      <w:pPr>
        <w:jc w:val="center"/>
        <w:rPr>
          <w:b/>
          <w:lang w:eastAsia="en-US"/>
        </w:rPr>
      </w:pPr>
      <w:r w:rsidRPr="006B3CB1">
        <w:rPr>
          <w:b/>
          <w:lang w:eastAsia="en-US"/>
        </w:rPr>
        <w:t>Modelo de Notificação para o Ministério de Minas e Energia</w:t>
      </w:r>
    </w:p>
    <w:p w14:paraId="15ED8BC9" w14:textId="77777777" w:rsidR="006B3CB1" w:rsidRPr="006B3CB1" w:rsidRDefault="006B3CB1" w:rsidP="006B3CB1">
      <w:pPr>
        <w:jc w:val="center"/>
        <w:rPr>
          <w:b/>
          <w:lang w:eastAsia="en-US"/>
        </w:rPr>
      </w:pPr>
    </w:p>
    <w:p w14:paraId="551866C6" w14:textId="77777777" w:rsidR="006B3CB1" w:rsidRPr="006B3CB1" w:rsidRDefault="006B3CB1" w:rsidP="006B3CB1">
      <w:pPr>
        <w:rPr>
          <w:b/>
        </w:rPr>
      </w:pPr>
      <w:r w:rsidRPr="006B3CB1">
        <w:rPr>
          <w:b/>
        </w:rPr>
        <w:t>Carta nº [</w:t>
      </w:r>
      <w:proofErr w:type="gramStart"/>
      <w:r w:rsidRPr="006B3CB1">
        <w:rPr>
          <w:b/>
        </w:rPr>
        <w:t>=]/</w:t>
      </w:r>
      <w:proofErr w:type="gramEnd"/>
      <w:r w:rsidRPr="006B3CB1">
        <w:rPr>
          <w:b/>
        </w:rPr>
        <w:t>2018-BPCH</w:t>
      </w:r>
    </w:p>
    <w:p w14:paraId="242BA215" w14:textId="77777777" w:rsidR="006B3CB1" w:rsidRPr="006B3CB1" w:rsidRDefault="006B3CB1" w:rsidP="006B3CB1">
      <w:pPr>
        <w:autoSpaceDE w:val="0"/>
        <w:autoSpaceDN w:val="0"/>
        <w:adjustRightInd w:val="0"/>
        <w:jc w:val="right"/>
        <w:rPr>
          <w:rFonts w:cs="Arial"/>
        </w:rPr>
      </w:pPr>
      <w:r w:rsidRPr="006B3CB1">
        <w:rPr>
          <w:rFonts w:cs="Arial"/>
        </w:rPr>
        <w:t>Belo Horizonte, [=] de [=] de 2018.</w:t>
      </w:r>
    </w:p>
    <w:p w14:paraId="38F5C58A" w14:textId="77777777" w:rsidR="006B3CB1" w:rsidRPr="006B3CB1" w:rsidRDefault="006B3CB1" w:rsidP="006B3CB1">
      <w:pPr>
        <w:autoSpaceDE w:val="0"/>
        <w:autoSpaceDN w:val="0"/>
        <w:adjustRightInd w:val="0"/>
        <w:rPr>
          <w:rFonts w:cs="Arial"/>
        </w:rPr>
      </w:pPr>
    </w:p>
    <w:p w14:paraId="47A804AB" w14:textId="77777777" w:rsidR="006B3CB1" w:rsidRPr="006B3CB1" w:rsidRDefault="006B3CB1" w:rsidP="006B3CB1">
      <w:pPr>
        <w:autoSpaceDE w:val="0"/>
        <w:autoSpaceDN w:val="0"/>
        <w:adjustRightInd w:val="0"/>
        <w:rPr>
          <w:rFonts w:cs="Arial"/>
        </w:rPr>
      </w:pPr>
      <w:r w:rsidRPr="006B3CB1">
        <w:rPr>
          <w:rFonts w:cs="Arial"/>
        </w:rPr>
        <w:t>Ilmo. Sr.</w:t>
      </w:r>
    </w:p>
    <w:p w14:paraId="13C7DD2E" w14:textId="77777777" w:rsidR="006B3CB1" w:rsidRPr="006B3CB1" w:rsidRDefault="006B3CB1" w:rsidP="006B3CB1">
      <w:pPr>
        <w:outlineLvl w:val="0"/>
        <w:rPr>
          <w:rFonts w:cs="Arial"/>
          <w:b/>
          <w:bCs/>
          <w:caps/>
          <w:u w:val="single"/>
        </w:rPr>
      </w:pPr>
      <w:r w:rsidRPr="006B3CB1">
        <w:rPr>
          <w:rFonts w:cs="Arial"/>
          <w:b/>
          <w:bCs/>
          <w:caps/>
          <w:u w:val="single"/>
        </w:rPr>
        <w:t>Dr. [MARCIO FELIX CARVALHO BEZERRA]</w:t>
      </w:r>
    </w:p>
    <w:p w14:paraId="757CE501" w14:textId="77777777" w:rsidR="006B3CB1" w:rsidRPr="006B3CB1" w:rsidRDefault="006B3CB1" w:rsidP="006B3CB1">
      <w:pPr>
        <w:rPr>
          <w:rFonts w:cs="Arial"/>
        </w:rPr>
      </w:pPr>
      <w:r w:rsidRPr="006B3CB1">
        <w:rPr>
          <w:rFonts w:cs="Arial"/>
        </w:rPr>
        <w:t>Secretário-Executivo do</w:t>
      </w:r>
    </w:p>
    <w:p w14:paraId="536A5983" w14:textId="77777777" w:rsidR="006B3CB1" w:rsidRPr="006B3CB1" w:rsidRDefault="006B3CB1" w:rsidP="006B3CB1">
      <w:pPr>
        <w:rPr>
          <w:rFonts w:cs="Arial"/>
          <w:b/>
          <w:caps/>
        </w:rPr>
      </w:pPr>
      <w:r w:rsidRPr="006B3CB1">
        <w:rPr>
          <w:rFonts w:cs="Arial"/>
          <w:b/>
          <w:caps/>
        </w:rPr>
        <w:t>MINISTÉRIO DE MINAS E ENERGIA – MME</w:t>
      </w:r>
    </w:p>
    <w:p w14:paraId="31F8E410" w14:textId="77777777" w:rsidR="006B3CB1" w:rsidRPr="006B3CB1" w:rsidRDefault="006B3CB1" w:rsidP="006B3CB1">
      <w:pPr>
        <w:autoSpaceDE w:val="0"/>
        <w:autoSpaceDN w:val="0"/>
        <w:adjustRightInd w:val="0"/>
        <w:rPr>
          <w:rFonts w:cs="Arial"/>
        </w:rPr>
      </w:pPr>
      <w:r w:rsidRPr="006B3CB1">
        <w:rPr>
          <w:rFonts w:cs="Arial"/>
        </w:rPr>
        <w:t>Esplanada dos Ministérios, Bloco U, 7º andar</w:t>
      </w:r>
    </w:p>
    <w:p w14:paraId="3451FBC0" w14:textId="77777777" w:rsidR="006B3CB1" w:rsidRPr="006B3CB1" w:rsidRDefault="006B3CB1" w:rsidP="006B3CB1">
      <w:pPr>
        <w:autoSpaceDE w:val="0"/>
        <w:autoSpaceDN w:val="0"/>
        <w:adjustRightInd w:val="0"/>
        <w:rPr>
          <w:rFonts w:cs="Arial"/>
        </w:rPr>
      </w:pPr>
      <w:r w:rsidRPr="006B3CB1">
        <w:rPr>
          <w:rFonts w:cs="Arial"/>
        </w:rPr>
        <w:t>Brasília – DF – CEP 70065-900</w:t>
      </w:r>
    </w:p>
    <w:p w14:paraId="4833C898" w14:textId="77777777" w:rsidR="006B3CB1" w:rsidRPr="006B3CB1" w:rsidRDefault="006B3CB1" w:rsidP="006B3CB1">
      <w:pPr>
        <w:autoSpaceDE w:val="0"/>
        <w:autoSpaceDN w:val="0"/>
        <w:adjustRightInd w:val="0"/>
        <w:ind w:left="993" w:hanging="993"/>
        <w:rPr>
          <w:rFonts w:cs="Arial"/>
        </w:rPr>
      </w:pPr>
    </w:p>
    <w:p w14:paraId="05A352E1" w14:textId="77777777" w:rsidR="006B3CB1" w:rsidRPr="006B3CB1" w:rsidRDefault="006B3CB1" w:rsidP="006B3CB1">
      <w:pPr>
        <w:ind w:left="3828"/>
        <w:rPr>
          <w:rFonts w:cs="Arial"/>
        </w:rPr>
      </w:pPr>
      <w:r w:rsidRPr="006B3CB1">
        <w:rPr>
          <w:rFonts w:cs="Arial"/>
          <w:b/>
        </w:rPr>
        <w:t>Assunto:</w:t>
      </w:r>
      <w:r w:rsidRPr="006B3CB1">
        <w:rPr>
          <w:rFonts w:cs="Arial"/>
        </w:rPr>
        <w:tab/>
        <w:t>Notificação sobre Operação de Refinanciamento de Empreendimentos Autorizados</w:t>
      </w:r>
    </w:p>
    <w:p w14:paraId="65AF252D" w14:textId="77777777" w:rsidR="006B3CB1" w:rsidRPr="006B3CB1" w:rsidRDefault="006B3CB1" w:rsidP="006B3CB1">
      <w:pPr>
        <w:autoSpaceDE w:val="0"/>
        <w:autoSpaceDN w:val="0"/>
        <w:adjustRightInd w:val="0"/>
        <w:rPr>
          <w:rFonts w:cs="Arial"/>
        </w:rPr>
      </w:pPr>
    </w:p>
    <w:p w14:paraId="0B322C55" w14:textId="77777777" w:rsidR="006B3CB1" w:rsidRPr="006B3CB1" w:rsidRDefault="006B3CB1" w:rsidP="006B3CB1">
      <w:pPr>
        <w:autoSpaceDE w:val="0"/>
        <w:autoSpaceDN w:val="0"/>
        <w:adjustRightInd w:val="0"/>
        <w:rPr>
          <w:rFonts w:cs="Arial"/>
        </w:rPr>
      </w:pPr>
      <w:r w:rsidRPr="006B3CB1">
        <w:rPr>
          <w:rFonts w:cs="Arial"/>
        </w:rPr>
        <w:t>Senhor Secretário-Executivo,</w:t>
      </w:r>
    </w:p>
    <w:p w14:paraId="1EDB6B75" w14:textId="77777777" w:rsidR="006B3CB1" w:rsidRPr="006B3CB1" w:rsidRDefault="006B3CB1" w:rsidP="006B3CB1">
      <w:pPr>
        <w:autoSpaceDE w:val="0"/>
        <w:autoSpaceDN w:val="0"/>
        <w:adjustRightInd w:val="0"/>
        <w:rPr>
          <w:rFonts w:cs="Arial"/>
        </w:rPr>
      </w:pPr>
    </w:p>
    <w:p w14:paraId="62B63248" w14:textId="77777777" w:rsidR="006B3CB1" w:rsidRPr="006B3CB1" w:rsidRDefault="006B3CB1" w:rsidP="006B3CB1">
      <w:pPr>
        <w:ind w:firstLine="720"/>
        <w:rPr>
          <w:rFonts w:cs="Arial"/>
        </w:rPr>
      </w:pPr>
      <w:r w:rsidRPr="006B3CB1">
        <w:rPr>
          <w:rFonts w:cs="Arial"/>
        </w:rPr>
        <w:t>A Brasil</w:t>
      </w:r>
      <w:r w:rsidRPr="006B3CB1">
        <w:t xml:space="preserve"> PCH </w:t>
      </w:r>
      <w:r w:rsidRPr="006B3CB1">
        <w:rPr>
          <w:rFonts w:cs="Arial"/>
          <w:caps/>
        </w:rPr>
        <w:t>S.A</w:t>
      </w:r>
      <w:r w:rsidRPr="006B3CB1">
        <w:rPr>
          <w:rFonts w:cs="Arial"/>
        </w:rPr>
        <w:t>., inscrita no CNPJ/MF sob o nº 07.314.233/0001-08, com sede na Av. Prudente de Morais, nº 1250, 11º andar, Bairro Coração de Jesus, Belo Horizonte/MG (“</w:t>
      </w:r>
      <w:r w:rsidRPr="006B3CB1">
        <w:rPr>
          <w:rFonts w:cs="Arial"/>
          <w:u w:val="single"/>
        </w:rPr>
        <w:t>Brasil PCH</w:t>
      </w:r>
      <w:r w:rsidRPr="006B3CB1">
        <w:rPr>
          <w:rFonts w:cs="Arial"/>
        </w:rPr>
        <w:t xml:space="preserve">”), controladora indireta das empresas Santa Fé Energética S.A., Bonfante Energética S.A., Monte </w:t>
      </w:r>
      <w:proofErr w:type="spellStart"/>
      <w:r w:rsidRPr="006B3CB1">
        <w:rPr>
          <w:rFonts w:cs="Arial"/>
        </w:rPr>
        <w:t>Serrat</w:t>
      </w:r>
      <w:proofErr w:type="spellEnd"/>
      <w:r w:rsidRPr="006B3CB1">
        <w:rPr>
          <w:rFonts w:cs="Arial"/>
        </w:rPr>
        <w:t xml:space="preserve"> Energética S.A., Irara Energética S.A., Jataí Energética S.A., Retiro Velho Energética S.A., Funil Energia S.A., Carangola Energia S.A., Caparaó Energia S.A., Calheiros Energia S.A., São Simão Energia S.A., São Joaquim Energia S.A. e São Pedro Energia S.A. (em conjunto, “</w:t>
      </w:r>
      <w:proofErr w:type="spellStart"/>
      <w:r w:rsidRPr="006B3CB1">
        <w:rPr>
          <w:rFonts w:cs="Arial"/>
          <w:u w:val="single"/>
        </w:rPr>
        <w:t>SPEs</w:t>
      </w:r>
      <w:proofErr w:type="spellEnd"/>
      <w:r w:rsidRPr="006B3CB1">
        <w:rPr>
          <w:rFonts w:cs="Arial"/>
        </w:rPr>
        <w:t xml:space="preserve">”), companhias essas titulares, respectivamente, de autorização para exploração do potencial hidrelétrico da PCH Santa Fé, PCH Bonfante, PCH Monte </w:t>
      </w:r>
      <w:proofErr w:type="spellStart"/>
      <w:r w:rsidRPr="006B3CB1">
        <w:rPr>
          <w:rFonts w:cs="Arial"/>
        </w:rPr>
        <w:t>Serrat</w:t>
      </w:r>
      <w:proofErr w:type="spellEnd"/>
      <w:r w:rsidRPr="006B3CB1">
        <w:rPr>
          <w:rFonts w:cs="Arial"/>
        </w:rPr>
        <w:t>, PCH Irara, PCH Jataí, PCH Retiro Velho, PCH Funil, PCH Carangola, PCH Fumaça IV, PCH Calheiros, PCH São Simão, PCH São Joaquim e PCH São Pedro, todas inscritas e contratadas no âmbito do Programa de Incentivo às Fontes Alternativas de Energia Elétrica - PROINFA, vem pela presente, notificar este Ministério que os direitos emergentes oriundos das referidas autorizações, anteriormente cedidos em penhor ao Banco Nacional do Desenvolvimento – BNDES, foram, nos termos do</w:t>
      </w:r>
      <w:r w:rsidRPr="006B3CB1">
        <w:rPr>
          <w:color w:val="000000"/>
        </w:rPr>
        <w:t xml:space="preserve"> “</w:t>
      </w:r>
      <w:r w:rsidRPr="006B3CB1">
        <w:rPr>
          <w:i/>
        </w:rPr>
        <w:t xml:space="preserve">Instrumento Particular de </w:t>
      </w:r>
      <w:r w:rsidRPr="006B3CB1">
        <w:rPr>
          <w:rFonts w:cs="Arial"/>
          <w:i/>
        </w:rPr>
        <w:t>Cessão</w:t>
      </w:r>
      <w:r w:rsidRPr="006B3CB1">
        <w:rPr>
          <w:i/>
        </w:rPr>
        <w:t xml:space="preserve"> Fiduciária de </w:t>
      </w:r>
      <w:r w:rsidRPr="006B3CB1">
        <w:rPr>
          <w:rFonts w:cs="Arial"/>
          <w:i/>
        </w:rPr>
        <w:t>Contas Vinculadas, de Direitos Emergentes e de Direitos Creditórios</w:t>
      </w:r>
      <w:r w:rsidRPr="006B3CB1">
        <w:rPr>
          <w:i/>
        </w:rPr>
        <w:t xml:space="preserve"> e Outras Avenças</w:t>
      </w:r>
      <w:r w:rsidRPr="006B3CB1">
        <w:t>”</w:t>
      </w:r>
      <w:r w:rsidRPr="006B3CB1">
        <w:rPr>
          <w:rFonts w:cs="Arial"/>
        </w:rPr>
        <w:t xml:space="preserve"> </w:t>
      </w:r>
      <w:r w:rsidRPr="006B3CB1">
        <w:rPr>
          <w:color w:val="000000"/>
        </w:rPr>
        <w:t>celebrado em [</w:t>
      </w:r>
      <w:r w:rsidRPr="006B3CB1">
        <w:rPr>
          <w:i/>
          <w:color w:val="000000"/>
        </w:rPr>
        <w:t>data</w:t>
      </w:r>
      <w:r w:rsidRPr="006B3CB1">
        <w:rPr>
          <w:color w:val="000000"/>
        </w:rPr>
        <w:t xml:space="preserve">] entre a Brasil PCH, a PCHPAR PCH Participações S.A., as </w:t>
      </w:r>
      <w:proofErr w:type="spellStart"/>
      <w:r w:rsidRPr="006B3CB1">
        <w:rPr>
          <w:color w:val="000000"/>
        </w:rPr>
        <w:t>SPEs</w:t>
      </w:r>
      <w:proofErr w:type="spellEnd"/>
      <w:r w:rsidRPr="006B3CB1">
        <w:rPr>
          <w:color w:val="000000"/>
        </w:rPr>
        <w:t xml:space="preserve"> e a Oliveira </w:t>
      </w:r>
      <w:proofErr w:type="spellStart"/>
      <w:r w:rsidRPr="006B3CB1">
        <w:rPr>
          <w:color w:val="000000"/>
        </w:rPr>
        <w:t>Trust</w:t>
      </w:r>
      <w:proofErr w:type="spellEnd"/>
      <w:r w:rsidRPr="006B3CB1">
        <w:rPr>
          <w:color w:val="000000"/>
        </w:rPr>
        <w:t xml:space="preserve"> Distribuidora de Títulos e Valores Mobiliários S.A., </w:t>
      </w:r>
      <w:r w:rsidRPr="006B3CB1">
        <w:rPr>
          <w:rFonts w:cs="Arial"/>
        </w:rPr>
        <w:t xml:space="preserve">cedidos fiduciariamente em garantia de operação de refinanciamento consubstanciada na primeira emissão de debêntures da Brasil </w:t>
      </w:r>
      <w:r w:rsidRPr="006B3CB1">
        <w:rPr>
          <w:rFonts w:cs="Arial"/>
          <w:caps/>
        </w:rPr>
        <w:t xml:space="preserve">PCH S.A., </w:t>
      </w:r>
      <w:r w:rsidRPr="006B3CB1">
        <w:rPr>
          <w:rFonts w:cs="Arial"/>
        </w:rPr>
        <w:t>formalizada por meio do “</w:t>
      </w:r>
      <w:r w:rsidRPr="006B3CB1">
        <w:rPr>
          <w:rFonts w:cs="Arial"/>
          <w:i/>
        </w:rPr>
        <w:t>Instrumento Particular de Escritura de Emissão da 1ª (Primeira) Emissão de Debêntures Simples, não Conversíveis em Ações, da Espécie Quirografária, com Garantia Adicional Real, a</w:t>
      </w:r>
      <w:r w:rsidRPr="006B3CB1">
        <w:rPr>
          <w:i/>
        </w:rPr>
        <w:t xml:space="preserve"> ser </w:t>
      </w:r>
      <w:r w:rsidRPr="006B3CB1">
        <w:rPr>
          <w:rFonts w:cs="Arial"/>
          <w:i/>
        </w:rPr>
        <w:t>Convolada em da Espécie com Garantia Real, com Garantia Adicional Fidejussória, em 2 (Duas) Séries, para Distribuição Pública com Esforços Restritos da Brasil PCH S.A.</w:t>
      </w:r>
      <w:r w:rsidRPr="006B3CB1">
        <w:rPr>
          <w:rFonts w:cs="Arial"/>
        </w:rPr>
        <w:t>”, conforme aditado</w:t>
      </w:r>
    </w:p>
    <w:p w14:paraId="02B3D8A4" w14:textId="77777777" w:rsidR="006B3CB1" w:rsidRPr="006B3CB1" w:rsidRDefault="006B3CB1" w:rsidP="006B3CB1">
      <w:pPr>
        <w:ind w:firstLine="720"/>
        <w:rPr>
          <w:rFonts w:cs="Arial"/>
        </w:rPr>
      </w:pPr>
    </w:p>
    <w:p w14:paraId="488AAEF2" w14:textId="77777777" w:rsidR="006B3CB1" w:rsidRPr="006B3CB1" w:rsidRDefault="006B3CB1" w:rsidP="006B3CB1">
      <w:pPr>
        <w:keepNext/>
        <w:rPr>
          <w:rFonts w:cs="Arial"/>
        </w:rPr>
      </w:pPr>
      <w:r w:rsidRPr="006B3CB1">
        <w:rPr>
          <w:rFonts w:cs="Arial"/>
        </w:rPr>
        <w:t>Sendo o que se apresenta para o momento, colocamo-nos à disposição para o que for necessário, ao passo que renovamos os nossos votos de elevada estima e consideração.</w:t>
      </w:r>
    </w:p>
    <w:p w14:paraId="0B664992" w14:textId="77777777" w:rsidR="006B3CB1" w:rsidRPr="006B3CB1" w:rsidRDefault="006B3CB1" w:rsidP="006B3CB1">
      <w:pPr>
        <w:keepNext/>
        <w:autoSpaceDE w:val="0"/>
        <w:autoSpaceDN w:val="0"/>
        <w:adjustRightInd w:val="0"/>
        <w:rPr>
          <w:rFonts w:cs="Arial"/>
        </w:rPr>
      </w:pPr>
    </w:p>
    <w:p w14:paraId="6E210D60" w14:textId="77777777" w:rsidR="006B3CB1" w:rsidRPr="006B3CB1" w:rsidRDefault="006B3CB1" w:rsidP="006B3CB1">
      <w:pPr>
        <w:keepNext/>
        <w:jc w:val="center"/>
        <w:rPr>
          <w:rFonts w:cs="Arial"/>
        </w:rPr>
      </w:pPr>
      <w:r w:rsidRPr="006B3CB1">
        <w:rPr>
          <w:rFonts w:cs="Arial"/>
        </w:rPr>
        <w:t>Atenciosamente,</w:t>
      </w:r>
    </w:p>
    <w:p w14:paraId="050B0394" w14:textId="77777777" w:rsidR="006B3CB1" w:rsidRPr="006B3CB1" w:rsidRDefault="006B3CB1" w:rsidP="006B3CB1">
      <w:pPr>
        <w:keepNext/>
        <w:jc w:val="center"/>
        <w:rPr>
          <w:rFonts w:cs="Arial"/>
        </w:rPr>
      </w:pPr>
    </w:p>
    <w:p w14:paraId="1295073B" w14:textId="77777777" w:rsidR="006B3CB1" w:rsidRPr="006B3CB1" w:rsidRDefault="006B3CB1" w:rsidP="006B3CB1">
      <w:pPr>
        <w:keepNext/>
        <w:jc w:val="center"/>
        <w:rPr>
          <w:rFonts w:cs="Arial"/>
        </w:rPr>
      </w:pPr>
      <w:r w:rsidRPr="006B3CB1">
        <w:rPr>
          <w:rFonts w:cs="Arial"/>
        </w:rPr>
        <w:t>________________________</w:t>
      </w:r>
    </w:p>
    <w:p w14:paraId="7A431A54" w14:textId="77777777" w:rsidR="006B3CB1" w:rsidRPr="006B3CB1" w:rsidRDefault="006B3CB1" w:rsidP="006B3CB1">
      <w:pPr>
        <w:keepNext/>
        <w:jc w:val="center"/>
        <w:rPr>
          <w:b/>
          <w:i/>
        </w:rPr>
      </w:pPr>
      <w:r w:rsidRPr="006B3CB1">
        <w:rPr>
          <w:rFonts w:cs="Arial"/>
          <w:b/>
        </w:rPr>
        <w:t>Brasil PCH S.A.</w:t>
      </w:r>
      <w:r w:rsidRPr="006B3CB1">
        <w:rPr>
          <w:b/>
          <w:i/>
          <w:lang w:eastAsia="en-US"/>
        </w:rPr>
        <w:br w:type="page"/>
      </w:r>
    </w:p>
    <w:p w14:paraId="7B55F5AF" w14:textId="77777777" w:rsidR="006B3CB1" w:rsidRPr="006B3CB1" w:rsidRDefault="006B3CB1" w:rsidP="006B3CB1">
      <w:pPr>
        <w:jc w:val="center"/>
        <w:rPr>
          <w:b/>
          <w:u w:val="single"/>
        </w:rPr>
      </w:pPr>
      <w:r w:rsidRPr="006B3CB1">
        <w:rPr>
          <w:b/>
          <w:u w:val="single"/>
        </w:rPr>
        <w:lastRenderedPageBreak/>
        <w:t>ANEXO VIII</w:t>
      </w:r>
    </w:p>
    <w:p w14:paraId="2BBF2D71" w14:textId="77777777" w:rsidR="006B3CB1" w:rsidRPr="006B3CB1" w:rsidRDefault="006B3CB1" w:rsidP="006B3CB1">
      <w:pPr>
        <w:jc w:val="center"/>
        <w:rPr>
          <w:b/>
          <w:lang w:eastAsia="en-US"/>
        </w:rPr>
      </w:pPr>
    </w:p>
    <w:p w14:paraId="603F0D0F" w14:textId="77777777" w:rsidR="006B3CB1" w:rsidRPr="006B3CB1" w:rsidRDefault="006B3CB1" w:rsidP="006B3CB1">
      <w:pPr>
        <w:jc w:val="center"/>
        <w:rPr>
          <w:b/>
          <w:lang w:eastAsia="en-US"/>
        </w:rPr>
      </w:pPr>
      <w:r w:rsidRPr="006B3CB1">
        <w:rPr>
          <w:b/>
          <w:lang w:eastAsia="en-US"/>
        </w:rPr>
        <w:t>Modelo de Notificação para a Eletrobrás</w:t>
      </w:r>
    </w:p>
    <w:p w14:paraId="6DE4DD73" w14:textId="77777777" w:rsidR="006B3CB1" w:rsidRPr="006B3CB1" w:rsidRDefault="006B3CB1" w:rsidP="006B3CB1">
      <w:pPr>
        <w:jc w:val="center"/>
        <w:rPr>
          <w:b/>
          <w:lang w:eastAsia="en-US"/>
        </w:rPr>
      </w:pPr>
    </w:p>
    <w:p w14:paraId="00107F4A" w14:textId="77777777" w:rsidR="006B3CB1" w:rsidRPr="006B3CB1" w:rsidRDefault="006B3CB1" w:rsidP="006B3CB1">
      <w:pPr>
        <w:rPr>
          <w:b/>
        </w:rPr>
      </w:pPr>
      <w:r w:rsidRPr="006B3CB1">
        <w:rPr>
          <w:b/>
        </w:rPr>
        <w:t>Carta nº [</w:t>
      </w:r>
      <w:proofErr w:type="gramStart"/>
      <w:r w:rsidRPr="006B3CB1">
        <w:rPr>
          <w:b/>
        </w:rPr>
        <w:t>=]/</w:t>
      </w:r>
      <w:proofErr w:type="gramEnd"/>
      <w:r w:rsidRPr="006B3CB1">
        <w:rPr>
          <w:b/>
        </w:rPr>
        <w:t>2018-BPCH</w:t>
      </w:r>
    </w:p>
    <w:p w14:paraId="13EFECC3" w14:textId="77777777" w:rsidR="006B3CB1" w:rsidRPr="006B3CB1" w:rsidRDefault="006B3CB1" w:rsidP="006B3CB1">
      <w:pPr>
        <w:autoSpaceDE w:val="0"/>
        <w:autoSpaceDN w:val="0"/>
        <w:adjustRightInd w:val="0"/>
        <w:jc w:val="right"/>
        <w:rPr>
          <w:rFonts w:cs="Arial"/>
        </w:rPr>
      </w:pPr>
      <w:r w:rsidRPr="006B3CB1">
        <w:rPr>
          <w:rFonts w:cs="Arial"/>
        </w:rPr>
        <w:t>Belo Horizonte, [=] de [=] de 2018.</w:t>
      </w:r>
    </w:p>
    <w:p w14:paraId="765AB520" w14:textId="77777777" w:rsidR="006B3CB1" w:rsidRPr="006B3CB1" w:rsidRDefault="006B3CB1" w:rsidP="006B3CB1">
      <w:pPr>
        <w:autoSpaceDE w:val="0"/>
        <w:autoSpaceDN w:val="0"/>
        <w:adjustRightInd w:val="0"/>
        <w:rPr>
          <w:rFonts w:cs="Arial"/>
        </w:rPr>
      </w:pPr>
    </w:p>
    <w:p w14:paraId="10E394A4" w14:textId="77777777" w:rsidR="006B3CB1" w:rsidRPr="006B3CB1" w:rsidRDefault="006B3CB1" w:rsidP="006B3CB1">
      <w:pPr>
        <w:autoSpaceDE w:val="0"/>
        <w:autoSpaceDN w:val="0"/>
        <w:adjustRightInd w:val="0"/>
        <w:rPr>
          <w:rFonts w:cs="Arial"/>
        </w:rPr>
      </w:pPr>
      <w:r w:rsidRPr="006B3CB1">
        <w:rPr>
          <w:rFonts w:cs="Arial"/>
        </w:rPr>
        <w:t>Ilmo. Sr.</w:t>
      </w:r>
    </w:p>
    <w:p w14:paraId="05CA1D57" w14:textId="77777777" w:rsidR="006B3CB1" w:rsidRPr="006B3CB1" w:rsidRDefault="006B3CB1" w:rsidP="006B3CB1">
      <w:pPr>
        <w:rPr>
          <w:rFonts w:cs="Arial"/>
          <w:b/>
          <w:bCs/>
          <w:caps/>
          <w:u w:val="single"/>
        </w:rPr>
      </w:pPr>
      <w:r w:rsidRPr="006B3CB1">
        <w:rPr>
          <w:rFonts w:cs="Arial"/>
          <w:b/>
          <w:bCs/>
          <w:caps/>
          <w:u w:val="single"/>
        </w:rPr>
        <w:t>DR. [ANTÔNIO VAREJÃO DE GODOY]</w:t>
      </w:r>
    </w:p>
    <w:p w14:paraId="35D44A34" w14:textId="77777777" w:rsidR="006B3CB1" w:rsidRPr="006B3CB1" w:rsidRDefault="006B3CB1" w:rsidP="006B3CB1">
      <w:pPr>
        <w:rPr>
          <w:rFonts w:cs="Arial"/>
        </w:rPr>
      </w:pPr>
      <w:r w:rsidRPr="006B3CB1">
        <w:rPr>
          <w:rFonts w:cs="Arial"/>
        </w:rPr>
        <w:t>Diretor de Geração da</w:t>
      </w:r>
    </w:p>
    <w:p w14:paraId="2C2F7E30" w14:textId="77777777" w:rsidR="006B3CB1" w:rsidRPr="006B3CB1" w:rsidRDefault="006B3CB1" w:rsidP="006B3CB1">
      <w:pPr>
        <w:autoSpaceDE w:val="0"/>
        <w:autoSpaceDN w:val="0"/>
        <w:adjustRightInd w:val="0"/>
        <w:rPr>
          <w:rFonts w:cs="Arial"/>
          <w:b/>
          <w:caps/>
        </w:rPr>
      </w:pPr>
      <w:r w:rsidRPr="006B3CB1">
        <w:rPr>
          <w:b/>
          <w:caps/>
        </w:rPr>
        <w:t xml:space="preserve">Centrais Elétricas Brasileiras S.A. – </w:t>
      </w:r>
      <w:r w:rsidRPr="006B3CB1">
        <w:rPr>
          <w:rFonts w:cs="Arial"/>
          <w:b/>
          <w:caps/>
        </w:rPr>
        <w:t>ELETROBRAS</w:t>
      </w:r>
    </w:p>
    <w:p w14:paraId="3508D459" w14:textId="77777777" w:rsidR="006B3CB1" w:rsidRPr="006B3CB1" w:rsidRDefault="006B3CB1" w:rsidP="006B3CB1">
      <w:pPr>
        <w:autoSpaceDE w:val="0"/>
        <w:autoSpaceDN w:val="0"/>
        <w:adjustRightInd w:val="0"/>
        <w:rPr>
          <w:rFonts w:cs="Arial"/>
        </w:rPr>
      </w:pPr>
      <w:r w:rsidRPr="006B3CB1">
        <w:rPr>
          <w:rFonts w:cs="Arial"/>
        </w:rPr>
        <w:t>Av. Presidente Vargas, 409, 13º andar</w:t>
      </w:r>
    </w:p>
    <w:p w14:paraId="2EC73D2A" w14:textId="77777777" w:rsidR="006B3CB1" w:rsidRPr="006B3CB1" w:rsidRDefault="006B3CB1" w:rsidP="006B3CB1">
      <w:pPr>
        <w:autoSpaceDE w:val="0"/>
        <w:autoSpaceDN w:val="0"/>
        <w:adjustRightInd w:val="0"/>
        <w:rPr>
          <w:rFonts w:cs="Arial"/>
        </w:rPr>
      </w:pPr>
      <w:r w:rsidRPr="006B3CB1">
        <w:rPr>
          <w:rFonts w:cs="Arial"/>
        </w:rPr>
        <w:t>Rio de Janeiro – RJ – CEP: 20.071-003</w:t>
      </w:r>
    </w:p>
    <w:p w14:paraId="2C823E23" w14:textId="77777777" w:rsidR="006B3CB1" w:rsidRPr="006B3CB1" w:rsidRDefault="006B3CB1" w:rsidP="006B3CB1">
      <w:pPr>
        <w:autoSpaceDE w:val="0"/>
        <w:autoSpaceDN w:val="0"/>
        <w:adjustRightInd w:val="0"/>
        <w:rPr>
          <w:rFonts w:cs="Arial"/>
        </w:rPr>
      </w:pPr>
    </w:p>
    <w:p w14:paraId="1B96A24E" w14:textId="77777777" w:rsidR="006B3CB1" w:rsidRPr="006B3CB1" w:rsidRDefault="006B3CB1" w:rsidP="006B3CB1">
      <w:pPr>
        <w:rPr>
          <w:rFonts w:cs="Arial"/>
        </w:rPr>
      </w:pPr>
      <w:r w:rsidRPr="006B3CB1">
        <w:rPr>
          <w:rFonts w:cs="Arial"/>
        </w:rPr>
        <w:t>C/C:</w:t>
      </w:r>
    </w:p>
    <w:p w14:paraId="7CDD38CA" w14:textId="77777777" w:rsidR="006B3CB1" w:rsidRPr="006B3CB1" w:rsidRDefault="006B3CB1" w:rsidP="006B3CB1">
      <w:pPr>
        <w:rPr>
          <w:rFonts w:cs="Arial"/>
          <w:b/>
          <w:bCs/>
          <w:caps/>
          <w:u w:val="single"/>
        </w:rPr>
      </w:pPr>
    </w:p>
    <w:p w14:paraId="4DD88EE6" w14:textId="77777777" w:rsidR="006B3CB1" w:rsidRPr="006B3CB1" w:rsidRDefault="006B3CB1" w:rsidP="006B3CB1">
      <w:pPr>
        <w:rPr>
          <w:rFonts w:cs="Arial"/>
          <w:b/>
        </w:rPr>
      </w:pPr>
      <w:r w:rsidRPr="006B3CB1">
        <w:rPr>
          <w:rFonts w:cs="Arial"/>
          <w:b/>
          <w:bCs/>
          <w:caps/>
          <w:u w:val="single"/>
        </w:rPr>
        <w:t>DR. [MÁRCIO ANTÔNIO GUEDES DRUMMOND]</w:t>
      </w:r>
    </w:p>
    <w:p w14:paraId="07EEEE97" w14:textId="77777777" w:rsidR="006B3CB1" w:rsidRPr="006B3CB1" w:rsidRDefault="006B3CB1" w:rsidP="006B3CB1">
      <w:pPr>
        <w:autoSpaceDE w:val="0"/>
        <w:autoSpaceDN w:val="0"/>
        <w:adjustRightInd w:val="0"/>
        <w:rPr>
          <w:rFonts w:cs="Arial"/>
        </w:rPr>
      </w:pPr>
      <w:r w:rsidRPr="006B3CB1">
        <w:rPr>
          <w:rFonts w:cs="Arial"/>
        </w:rPr>
        <w:t>Coordenador Geral da Diretoria de Geração</w:t>
      </w:r>
    </w:p>
    <w:p w14:paraId="7443D2F2" w14:textId="77777777" w:rsidR="006B3CB1" w:rsidRPr="006B3CB1" w:rsidRDefault="006B3CB1" w:rsidP="006B3CB1">
      <w:pPr>
        <w:rPr>
          <w:rFonts w:cs="Arial"/>
        </w:rPr>
      </w:pPr>
    </w:p>
    <w:p w14:paraId="690081AD" w14:textId="77777777" w:rsidR="006B3CB1" w:rsidRPr="006B3CB1" w:rsidRDefault="006B3CB1" w:rsidP="006B3CB1">
      <w:pPr>
        <w:rPr>
          <w:rFonts w:cs="Arial"/>
          <w:b/>
        </w:rPr>
      </w:pPr>
      <w:r w:rsidRPr="006B3CB1">
        <w:rPr>
          <w:rFonts w:cs="Arial"/>
          <w:b/>
          <w:bCs/>
          <w:caps/>
          <w:u w:val="single"/>
        </w:rPr>
        <w:t>DR. [JORGE ALEXANDRE LUCIANO BENTINHO]</w:t>
      </w:r>
    </w:p>
    <w:p w14:paraId="537BBC1D" w14:textId="77777777" w:rsidR="006B3CB1" w:rsidRPr="006B3CB1" w:rsidRDefault="006B3CB1" w:rsidP="006B3CB1">
      <w:pPr>
        <w:autoSpaceDE w:val="0"/>
        <w:autoSpaceDN w:val="0"/>
        <w:adjustRightInd w:val="0"/>
        <w:rPr>
          <w:rFonts w:cs="Arial"/>
        </w:rPr>
      </w:pPr>
      <w:r w:rsidRPr="006B3CB1">
        <w:rPr>
          <w:rFonts w:cs="Arial"/>
        </w:rPr>
        <w:t>Gerente da Gestão da Comercialização de Energia Institucional – DGCI</w:t>
      </w:r>
    </w:p>
    <w:p w14:paraId="4CEC7E73" w14:textId="77777777" w:rsidR="006B3CB1" w:rsidRPr="006B3CB1" w:rsidRDefault="006B3CB1" w:rsidP="006B3CB1">
      <w:pPr>
        <w:autoSpaceDE w:val="0"/>
        <w:autoSpaceDN w:val="0"/>
        <w:adjustRightInd w:val="0"/>
        <w:ind w:left="993" w:hanging="993"/>
        <w:rPr>
          <w:rFonts w:cs="Arial"/>
        </w:rPr>
      </w:pPr>
    </w:p>
    <w:p w14:paraId="27BBDA6B" w14:textId="77777777" w:rsidR="006B3CB1" w:rsidRPr="006B3CB1" w:rsidRDefault="006B3CB1" w:rsidP="006B3CB1">
      <w:pPr>
        <w:ind w:left="3828"/>
        <w:rPr>
          <w:rFonts w:cs="Arial"/>
        </w:rPr>
      </w:pPr>
      <w:r w:rsidRPr="006B3CB1">
        <w:rPr>
          <w:rFonts w:cs="Arial"/>
          <w:b/>
        </w:rPr>
        <w:t>Assunto:</w:t>
      </w:r>
      <w:r w:rsidRPr="006B3CB1">
        <w:rPr>
          <w:rFonts w:cs="Arial"/>
        </w:rPr>
        <w:tab/>
        <w:t>Notificação para Alteração das Contas Correntes de Depósito</w:t>
      </w:r>
    </w:p>
    <w:p w14:paraId="6CB71023" w14:textId="77777777" w:rsidR="006B3CB1" w:rsidRPr="006B3CB1" w:rsidRDefault="006B3CB1" w:rsidP="006B3CB1">
      <w:pPr>
        <w:autoSpaceDE w:val="0"/>
        <w:autoSpaceDN w:val="0"/>
        <w:adjustRightInd w:val="0"/>
        <w:rPr>
          <w:rFonts w:cs="Arial"/>
        </w:rPr>
      </w:pPr>
    </w:p>
    <w:p w14:paraId="45F303AE" w14:textId="77777777" w:rsidR="006B3CB1" w:rsidRPr="006B3CB1" w:rsidRDefault="006B3CB1" w:rsidP="006B3CB1">
      <w:pPr>
        <w:autoSpaceDE w:val="0"/>
        <w:autoSpaceDN w:val="0"/>
        <w:adjustRightInd w:val="0"/>
        <w:rPr>
          <w:rFonts w:cs="Arial"/>
        </w:rPr>
      </w:pPr>
      <w:r w:rsidRPr="006B3CB1">
        <w:rPr>
          <w:rFonts w:cs="Arial"/>
        </w:rPr>
        <w:t>Senhor Diretor,</w:t>
      </w:r>
    </w:p>
    <w:p w14:paraId="16E0F285" w14:textId="77777777" w:rsidR="006B3CB1" w:rsidRPr="006B3CB1" w:rsidRDefault="006B3CB1" w:rsidP="006B3CB1">
      <w:pPr>
        <w:autoSpaceDE w:val="0"/>
        <w:autoSpaceDN w:val="0"/>
        <w:adjustRightInd w:val="0"/>
        <w:rPr>
          <w:rFonts w:cs="Arial"/>
        </w:rPr>
      </w:pPr>
    </w:p>
    <w:p w14:paraId="4EC496A8" w14:textId="77777777" w:rsidR="006B3CB1" w:rsidRPr="006B3CB1" w:rsidRDefault="006B3CB1" w:rsidP="006B3CB1">
      <w:pPr>
        <w:ind w:firstLine="720"/>
        <w:rPr>
          <w:rFonts w:cs="Arial"/>
        </w:rPr>
      </w:pPr>
    </w:p>
    <w:p w14:paraId="66D489AA" w14:textId="77777777" w:rsidR="006B3CB1" w:rsidRPr="006B3CB1" w:rsidRDefault="006B3CB1" w:rsidP="006B3CB1">
      <w:pPr>
        <w:ind w:firstLine="720"/>
      </w:pPr>
      <w:r w:rsidRPr="006B3CB1">
        <w:rPr>
          <w:rFonts w:cs="Arial"/>
        </w:rPr>
        <w:t>A Brasil</w:t>
      </w:r>
      <w:r w:rsidRPr="006B3CB1">
        <w:rPr>
          <w:rFonts w:cs="Arial"/>
          <w:caps/>
        </w:rPr>
        <w:t xml:space="preserve"> PCH S.A</w:t>
      </w:r>
      <w:r w:rsidRPr="006B3CB1">
        <w:rPr>
          <w:rFonts w:cs="Arial"/>
        </w:rPr>
        <w:t>., inscrita no CNPJ/MF sob o nº 07.314.233/0001-08, com sede na Av. Prudente de Morais, nº 1250, 11º andar, Bairro Coração de Jesus, Belo Horizonte/MG (“</w:t>
      </w:r>
      <w:r w:rsidRPr="006B3CB1">
        <w:rPr>
          <w:rFonts w:cs="Arial"/>
          <w:u w:val="single"/>
        </w:rPr>
        <w:t>Brasil PCH</w:t>
      </w:r>
      <w:r w:rsidRPr="006B3CB1">
        <w:rPr>
          <w:rFonts w:cs="Arial"/>
        </w:rPr>
        <w:t xml:space="preserve">”), controladora indireta das empresas Santa Fé Energética S.A., Bonfante Energética S.A., Monte </w:t>
      </w:r>
      <w:proofErr w:type="spellStart"/>
      <w:r w:rsidRPr="006B3CB1">
        <w:rPr>
          <w:rFonts w:cs="Arial"/>
        </w:rPr>
        <w:t>Serrat</w:t>
      </w:r>
      <w:proofErr w:type="spellEnd"/>
      <w:r w:rsidRPr="006B3CB1">
        <w:rPr>
          <w:rFonts w:cs="Arial"/>
        </w:rPr>
        <w:t xml:space="preserve"> Energética S.A., Irara Energética S.A., Jataí Energética S.A., Retiro Velho Energética S.A., Funil Energia S.A., Carangola Energia S.A., Caparaó Energia S.A., Calheiros Energia S.A., São Simão Energia S.A., São Joaquim Energia S.A. e São Pedro Energia S.A. (em conjunto, “</w:t>
      </w:r>
      <w:proofErr w:type="spellStart"/>
      <w:r w:rsidRPr="006B3CB1">
        <w:rPr>
          <w:rFonts w:cs="Arial"/>
          <w:u w:val="single"/>
        </w:rPr>
        <w:t>SPEs</w:t>
      </w:r>
      <w:proofErr w:type="spellEnd"/>
      <w:r w:rsidRPr="006B3CB1">
        <w:rPr>
          <w:rFonts w:cs="Arial"/>
        </w:rPr>
        <w:t xml:space="preserve">”), companhias essas titulares, respectivamente, de autorização para exploração do potencial hidrelétrico da PCH Santa Fé, PCH Bonfante, PCH Monte </w:t>
      </w:r>
      <w:proofErr w:type="spellStart"/>
      <w:r w:rsidRPr="006B3CB1">
        <w:rPr>
          <w:rFonts w:cs="Arial"/>
        </w:rPr>
        <w:t>Serrat</w:t>
      </w:r>
      <w:proofErr w:type="spellEnd"/>
      <w:r w:rsidRPr="006B3CB1">
        <w:rPr>
          <w:rFonts w:cs="Arial"/>
        </w:rPr>
        <w:t>, PCH Irara, PCH Jataí, PCH Retiro Velho, PCH Funil, PCH Carangola, PCH Fumaça IV, PCH Calheiros, PCH São Simão, PCH São Joaquim e PCH São Pedro, todas contratadas por esta Eletrobrás por meio de Contratos de Compra e Venda de Energia (“</w:t>
      </w:r>
      <w:proofErr w:type="spellStart"/>
      <w:r w:rsidRPr="006B3CB1">
        <w:rPr>
          <w:rFonts w:cs="Arial"/>
          <w:u w:val="single"/>
        </w:rPr>
        <w:t>CCVEs</w:t>
      </w:r>
      <w:proofErr w:type="spellEnd"/>
      <w:r w:rsidRPr="006B3CB1">
        <w:rPr>
          <w:rFonts w:cs="Arial"/>
        </w:rPr>
        <w:t>”) firmados no âmbito do Programa de Incentivo às Fontes Alternativas</w:t>
      </w:r>
      <w:r w:rsidRPr="006B3CB1">
        <w:t xml:space="preserve"> de Energia Elétrica </w:t>
      </w:r>
      <w:r w:rsidRPr="006B3CB1">
        <w:rPr>
          <w:rFonts w:cs="Arial"/>
        </w:rPr>
        <w:t xml:space="preserve">- PROINFA, vem pela presente: </w:t>
      </w:r>
      <w:r w:rsidRPr="006B3CB1">
        <w:rPr>
          <w:rFonts w:cs="Arial"/>
          <w:b/>
        </w:rPr>
        <w:t>(i)</w:t>
      </w:r>
      <w:r w:rsidRPr="006B3CB1">
        <w:rPr>
          <w:rFonts w:cs="Arial"/>
        </w:rPr>
        <w:t xml:space="preserve"> notificar esta Eletrobrás que a totalidade dos direitos creditórios de titularidade das </w:t>
      </w:r>
      <w:proofErr w:type="spellStart"/>
      <w:r w:rsidRPr="006B3CB1">
        <w:rPr>
          <w:rFonts w:cs="Arial"/>
        </w:rPr>
        <w:t>SPEs</w:t>
      </w:r>
      <w:proofErr w:type="spellEnd"/>
      <w:r w:rsidRPr="006B3CB1">
        <w:rPr>
          <w:rFonts w:cs="Arial"/>
        </w:rPr>
        <w:t xml:space="preserve"> decorrentes dos </w:t>
      </w:r>
      <w:proofErr w:type="spellStart"/>
      <w:r w:rsidRPr="006B3CB1">
        <w:rPr>
          <w:rFonts w:cs="Arial"/>
        </w:rPr>
        <w:t>CCVEs</w:t>
      </w:r>
      <w:proofErr w:type="spellEnd"/>
      <w:r w:rsidRPr="006B3CB1">
        <w:rPr>
          <w:rFonts w:cs="Arial"/>
        </w:rPr>
        <w:t xml:space="preserve"> foram, nos termos do</w:t>
      </w:r>
      <w:r w:rsidRPr="006B3CB1">
        <w:rPr>
          <w:color w:val="000000"/>
        </w:rPr>
        <w:t xml:space="preserve"> “</w:t>
      </w:r>
      <w:r w:rsidRPr="006B3CB1">
        <w:rPr>
          <w:i/>
        </w:rPr>
        <w:t xml:space="preserve">Instrumento Particular de </w:t>
      </w:r>
      <w:r w:rsidRPr="006B3CB1">
        <w:rPr>
          <w:rFonts w:cs="Arial"/>
          <w:i/>
        </w:rPr>
        <w:t>Cessão</w:t>
      </w:r>
      <w:r w:rsidRPr="006B3CB1">
        <w:rPr>
          <w:i/>
        </w:rPr>
        <w:t xml:space="preserve"> Fiduciária de </w:t>
      </w:r>
      <w:r w:rsidRPr="006B3CB1">
        <w:rPr>
          <w:rFonts w:cs="Arial"/>
          <w:i/>
        </w:rPr>
        <w:t>Contas Vinculadas, de Direitos Emergentes e de Direitos Creditórios</w:t>
      </w:r>
      <w:r w:rsidRPr="006B3CB1">
        <w:rPr>
          <w:i/>
        </w:rPr>
        <w:t xml:space="preserve"> e </w:t>
      </w:r>
      <w:r w:rsidRPr="006B3CB1">
        <w:rPr>
          <w:i/>
        </w:rPr>
        <w:lastRenderedPageBreak/>
        <w:t>Outras Avenças</w:t>
      </w:r>
      <w:r w:rsidRPr="006B3CB1">
        <w:t>”</w:t>
      </w:r>
      <w:r w:rsidRPr="006B3CB1" w:rsidDel="007B734E">
        <w:rPr>
          <w:color w:val="000000"/>
        </w:rPr>
        <w:t xml:space="preserve"> </w:t>
      </w:r>
      <w:r w:rsidRPr="006B3CB1">
        <w:rPr>
          <w:color w:val="000000"/>
        </w:rPr>
        <w:t>celebrado em [</w:t>
      </w:r>
      <w:r w:rsidRPr="006B3CB1">
        <w:rPr>
          <w:i/>
          <w:color w:val="000000"/>
        </w:rPr>
        <w:t>data</w:t>
      </w:r>
      <w:r w:rsidRPr="006B3CB1">
        <w:rPr>
          <w:color w:val="000000"/>
        </w:rPr>
        <w:t xml:space="preserve">] entre a Brasil PCH, a PCHPAR PCH Participações S.A., as </w:t>
      </w:r>
      <w:proofErr w:type="spellStart"/>
      <w:r w:rsidRPr="006B3CB1">
        <w:rPr>
          <w:color w:val="000000"/>
        </w:rPr>
        <w:t>SPEs</w:t>
      </w:r>
      <w:proofErr w:type="spellEnd"/>
      <w:r w:rsidRPr="006B3CB1">
        <w:rPr>
          <w:color w:val="000000"/>
        </w:rPr>
        <w:t xml:space="preserve"> e a Oliveira </w:t>
      </w:r>
      <w:proofErr w:type="spellStart"/>
      <w:r w:rsidRPr="006B3CB1">
        <w:rPr>
          <w:color w:val="000000"/>
        </w:rPr>
        <w:t>Trust</w:t>
      </w:r>
      <w:proofErr w:type="spellEnd"/>
      <w:r w:rsidRPr="006B3CB1">
        <w:rPr>
          <w:color w:val="000000"/>
        </w:rPr>
        <w:t xml:space="preserve"> Distribuidora de Títulos e Valores Mobiliários S.A., </w:t>
      </w:r>
      <w:r w:rsidRPr="006B3CB1">
        <w:rPr>
          <w:rFonts w:cs="Arial"/>
        </w:rPr>
        <w:t xml:space="preserve">cedidos fiduciariamente em garantia de operação de refinanciamento consubstanciada na primeira emissão de debêntures da Brasil </w:t>
      </w:r>
      <w:r w:rsidRPr="006B3CB1">
        <w:rPr>
          <w:rFonts w:cs="Arial"/>
          <w:caps/>
        </w:rPr>
        <w:t>PCH (“</w:t>
      </w:r>
      <w:r w:rsidRPr="006B3CB1">
        <w:rPr>
          <w:rFonts w:cs="Arial"/>
          <w:u w:val="single"/>
        </w:rPr>
        <w:t>Debêntures</w:t>
      </w:r>
      <w:r w:rsidRPr="006B3CB1">
        <w:rPr>
          <w:rFonts w:cs="Arial"/>
          <w:i/>
        </w:rPr>
        <w:t>”)</w:t>
      </w:r>
      <w:r w:rsidRPr="006B3CB1">
        <w:rPr>
          <w:rFonts w:cs="Arial"/>
          <w:caps/>
        </w:rPr>
        <w:t xml:space="preserve">, </w:t>
      </w:r>
      <w:r w:rsidRPr="006B3CB1">
        <w:rPr>
          <w:rFonts w:cs="Arial"/>
        </w:rPr>
        <w:t>formalizada por meio do “</w:t>
      </w:r>
      <w:r w:rsidRPr="006B3CB1">
        <w:rPr>
          <w:rFonts w:cs="Arial"/>
          <w:i/>
        </w:rPr>
        <w:t>Instrumento Particular de Escritura de Emissão da 1ª (Primeira) Emissão de Debêntures Simples, não Conversíveis em Ações, da Espécie Quirografária, com Garantia Adicional Real, a</w:t>
      </w:r>
      <w:r w:rsidRPr="006B3CB1">
        <w:rPr>
          <w:i/>
        </w:rPr>
        <w:t xml:space="preserve"> ser </w:t>
      </w:r>
      <w:r w:rsidRPr="006B3CB1">
        <w:rPr>
          <w:rFonts w:cs="Arial"/>
          <w:i/>
        </w:rPr>
        <w:t>Convolada em da Espécie com Garantia Real, com Garantia Adicional Fidejussória, em 2 (Duas) Séries, para Distribuição Pública com Esforços Restritos da Brasil PCH S.A.</w:t>
      </w:r>
      <w:r w:rsidRPr="006B3CB1">
        <w:rPr>
          <w:rFonts w:cs="Arial"/>
        </w:rPr>
        <w:t>”, conforme aditado (“</w:t>
      </w:r>
      <w:r w:rsidRPr="006B3CB1">
        <w:rPr>
          <w:rFonts w:cs="Arial"/>
          <w:u w:val="single"/>
        </w:rPr>
        <w:t>Escritura de Emissão</w:t>
      </w:r>
      <w:r w:rsidRPr="006B3CB1">
        <w:rPr>
          <w:rFonts w:cs="Arial"/>
        </w:rPr>
        <w:t xml:space="preserve">”); e </w:t>
      </w:r>
      <w:r w:rsidRPr="006B3CB1">
        <w:rPr>
          <w:rFonts w:cs="Arial"/>
          <w:b/>
        </w:rPr>
        <w:t>(</w:t>
      </w:r>
      <w:proofErr w:type="spellStart"/>
      <w:r w:rsidRPr="006B3CB1">
        <w:rPr>
          <w:rFonts w:cs="Arial"/>
          <w:b/>
        </w:rPr>
        <w:t>ii</w:t>
      </w:r>
      <w:proofErr w:type="spellEnd"/>
      <w:r w:rsidRPr="006B3CB1">
        <w:rPr>
          <w:rFonts w:cs="Arial"/>
          <w:b/>
        </w:rPr>
        <w:t>)</w:t>
      </w:r>
      <w:r w:rsidRPr="006B3CB1">
        <w:rPr>
          <w:rFonts w:cs="Arial"/>
        </w:rPr>
        <w:t xml:space="preserve"> requerer que, os pagamentos devidos no âmbito dos </w:t>
      </w:r>
      <w:proofErr w:type="spellStart"/>
      <w:r w:rsidRPr="006B3CB1">
        <w:rPr>
          <w:rFonts w:cs="Arial"/>
        </w:rPr>
        <w:t>CCVEs</w:t>
      </w:r>
      <w:proofErr w:type="spellEnd"/>
      <w:r w:rsidRPr="006B3CB1">
        <w:rPr>
          <w:rFonts w:cs="Arial"/>
        </w:rPr>
        <w:t xml:space="preserve"> sejam, doravante, depositados nas respectivas Contas Correntes Vinculadas, mantidas perante o BNP </w:t>
      </w:r>
      <w:proofErr w:type="spellStart"/>
      <w:r w:rsidRPr="006B3CB1">
        <w:rPr>
          <w:rFonts w:cs="Arial"/>
        </w:rPr>
        <w:t>Paribas</w:t>
      </w:r>
      <w:proofErr w:type="spellEnd"/>
      <w:r w:rsidRPr="006B3CB1">
        <w:rPr>
          <w:rFonts w:cs="Arial"/>
        </w:rPr>
        <w:t xml:space="preserve"> Brasil S.A. (“</w:t>
      </w:r>
      <w:r w:rsidRPr="006B3CB1">
        <w:rPr>
          <w:rFonts w:cs="Arial"/>
          <w:u w:val="single"/>
        </w:rPr>
        <w:t xml:space="preserve">BNP </w:t>
      </w:r>
      <w:proofErr w:type="spellStart"/>
      <w:r w:rsidRPr="006B3CB1">
        <w:rPr>
          <w:rFonts w:cs="Arial"/>
          <w:u w:val="single"/>
        </w:rPr>
        <w:t>Paribas</w:t>
      </w:r>
      <w:proofErr w:type="spellEnd"/>
      <w:r w:rsidRPr="006B3CB1">
        <w:rPr>
          <w:rFonts w:cs="Arial"/>
        </w:rPr>
        <w:t>”), conforme descritas no quadro a seguir.</w:t>
      </w:r>
    </w:p>
    <w:p w14:paraId="02B22869" w14:textId="77777777" w:rsidR="006B3CB1" w:rsidRPr="006B3CB1" w:rsidRDefault="006B3CB1" w:rsidP="006B3CB1">
      <w:pPr>
        <w:ind w:firstLine="720"/>
      </w:pPr>
    </w:p>
    <w:tbl>
      <w:tblPr>
        <w:tblStyle w:val="TabeladeGrade2-nfase3"/>
        <w:tblW w:w="9571" w:type="dxa"/>
        <w:jc w:val="center"/>
        <w:tblCellMar>
          <w:top w:w="57" w:type="dxa"/>
          <w:bottom w:w="57" w:type="dxa"/>
        </w:tblCellMar>
        <w:tblLook w:val="04A0" w:firstRow="1" w:lastRow="0" w:firstColumn="1" w:lastColumn="0" w:noHBand="0" w:noVBand="1"/>
      </w:tblPr>
      <w:tblGrid>
        <w:gridCol w:w="3458"/>
        <w:gridCol w:w="1439"/>
        <w:gridCol w:w="1187"/>
        <w:gridCol w:w="1774"/>
        <w:gridCol w:w="1713"/>
      </w:tblGrid>
      <w:tr w:rsidR="006B3CB1" w:rsidRPr="006B3CB1" w14:paraId="7AAE913C" w14:textId="77777777" w:rsidTr="00CA4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07C4FBF8" w14:textId="77777777" w:rsidR="006B3CB1" w:rsidRPr="006B3CB1" w:rsidRDefault="006B3CB1" w:rsidP="00CA4CEC">
            <w:pPr>
              <w:jc w:val="center"/>
              <w:rPr>
                <w:rFonts w:cs="Arial"/>
              </w:rPr>
            </w:pPr>
            <w:r w:rsidRPr="006B3CB1">
              <w:rPr>
                <w:rFonts w:cs="Arial"/>
              </w:rPr>
              <w:t>Empresa</w:t>
            </w:r>
          </w:p>
        </w:tc>
        <w:tc>
          <w:tcPr>
            <w:tcW w:w="1439" w:type="dxa"/>
            <w:hideMark/>
          </w:tcPr>
          <w:p w14:paraId="2B0318F0"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rPr>
            </w:pPr>
            <w:r w:rsidRPr="006B3CB1">
              <w:rPr>
                <w:rFonts w:cs="Arial"/>
              </w:rPr>
              <w:t>Instituição Financeira</w:t>
            </w:r>
          </w:p>
        </w:tc>
        <w:tc>
          <w:tcPr>
            <w:tcW w:w="1187" w:type="dxa"/>
            <w:hideMark/>
          </w:tcPr>
          <w:p w14:paraId="30E0705E"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rPr>
            </w:pPr>
            <w:r w:rsidRPr="006B3CB1">
              <w:rPr>
                <w:rFonts w:cs="Arial"/>
              </w:rPr>
              <w:t>Nº</w:t>
            </w:r>
          </w:p>
        </w:tc>
        <w:tc>
          <w:tcPr>
            <w:tcW w:w="1774" w:type="dxa"/>
            <w:hideMark/>
          </w:tcPr>
          <w:p w14:paraId="2D4391CA"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rPr>
            </w:pPr>
            <w:r w:rsidRPr="006B3CB1">
              <w:rPr>
                <w:rFonts w:cs="Arial"/>
              </w:rPr>
              <w:t>Agência</w:t>
            </w:r>
          </w:p>
        </w:tc>
        <w:tc>
          <w:tcPr>
            <w:tcW w:w="1713" w:type="dxa"/>
            <w:hideMark/>
          </w:tcPr>
          <w:p w14:paraId="143CC718"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rPr>
            </w:pPr>
            <w:r w:rsidRPr="006B3CB1">
              <w:rPr>
                <w:rFonts w:cs="Arial"/>
              </w:rPr>
              <w:t>Conta</w:t>
            </w:r>
          </w:p>
        </w:tc>
      </w:tr>
      <w:tr w:rsidR="006B3CB1" w:rsidRPr="006B3CB1" w14:paraId="37B202E7"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1606A51F" w14:textId="77777777" w:rsidR="006B3CB1" w:rsidRPr="006B3CB1" w:rsidRDefault="006B3CB1" w:rsidP="00CA4CEC">
            <w:pPr>
              <w:jc w:val="center"/>
              <w:rPr>
                <w:rFonts w:cs="Arial"/>
              </w:rPr>
            </w:pPr>
            <w:r w:rsidRPr="006B3CB1">
              <w:rPr>
                <w:rFonts w:cs="Arial"/>
              </w:rPr>
              <w:t xml:space="preserve">Monte </w:t>
            </w:r>
            <w:proofErr w:type="spellStart"/>
            <w:r w:rsidRPr="006B3CB1">
              <w:rPr>
                <w:rFonts w:cs="Arial"/>
              </w:rPr>
              <w:t>Serrat</w:t>
            </w:r>
            <w:proofErr w:type="spellEnd"/>
            <w:r w:rsidRPr="006B3CB1">
              <w:rPr>
                <w:rFonts w:cs="Arial"/>
              </w:rPr>
              <w:t xml:space="preserve"> Energética S.A.</w:t>
            </w:r>
          </w:p>
        </w:tc>
        <w:tc>
          <w:tcPr>
            <w:tcW w:w="1439" w:type="dxa"/>
            <w:hideMark/>
          </w:tcPr>
          <w:p w14:paraId="17F94AF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51BCA743"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4D699985"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67335789"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294E8075"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4326337B" w14:textId="77777777" w:rsidR="006B3CB1" w:rsidRPr="006B3CB1" w:rsidRDefault="006B3CB1" w:rsidP="00CA4CEC">
            <w:pPr>
              <w:jc w:val="center"/>
              <w:rPr>
                <w:rFonts w:cs="Arial"/>
              </w:rPr>
            </w:pPr>
            <w:r w:rsidRPr="006B3CB1">
              <w:rPr>
                <w:rFonts w:cs="Arial"/>
              </w:rPr>
              <w:t>Bonfante Energética S.A.</w:t>
            </w:r>
          </w:p>
        </w:tc>
        <w:tc>
          <w:tcPr>
            <w:tcW w:w="1439" w:type="dxa"/>
            <w:hideMark/>
          </w:tcPr>
          <w:p w14:paraId="2B91CE2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139F5BAF"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638CF90D"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323B5592"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636158AF"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43A2C7BE" w14:textId="77777777" w:rsidR="006B3CB1" w:rsidRPr="006B3CB1" w:rsidRDefault="006B3CB1" w:rsidP="00CA4CEC">
            <w:pPr>
              <w:jc w:val="center"/>
              <w:rPr>
                <w:rFonts w:cs="Arial"/>
              </w:rPr>
            </w:pPr>
            <w:r w:rsidRPr="006B3CB1">
              <w:rPr>
                <w:rFonts w:cs="Arial"/>
              </w:rPr>
              <w:t>Santa Fé Energética S.A.</w:t>
            </w:r>
          </w:p>
        </w:tc>
        <w:tc>
          <w:tcPr>
            <w:tcW w:w="1439" w:type="dxa"/>
            <w:hideMark/>
          </w:tcPr>
          <w:p w14:paraId="56D5A98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5DD664C8"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04E52F57"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6755D88C"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589EEE4F"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28942C02" w14:textId="77777777" w:rsidR="006B3CB1" w:rsidRPr="006B3CB1" w:rsidRDefault="006B3CB1" w:rsidP="00CA4CEC">
            <w:pPr>
              <w:jc w:val="center"/>
              <w:rPr>
                <w:rFonts w:cs="Arial"/>
              </w:rPr>
            </w:pPr>
            <w:r w:rsidRPr="006B3CB1">
              <w:rPr>
                <w:rFonts w:cs="Arial"/>
              </w:rPr>
              <w:t>Irara Energética S.A.</w:t>
            </w:r>
          </w:p>
        </w:tc>
        <w:tc>
          <w:tcPr>
            <w:tcW w:w="1439" w:type="dxa"/>
            <w:hideMark/>
          </w:tcPr>
          <w:p w14:paraId="57691AE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763AB389"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45068CE0"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27573BD4"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5C44519B"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642932AD" w14:textId="77777777" w:rsidR="006B3CB1" w:rsidRPr="006B3CB1" w:rsidRDefault="006B3CB1" w:rsidP="00CA4CEC">
            <w:pPr>
              <w:jc w:val="center"/>
              <w:rPr>
                <w:rFonts w:cs="Arial"/>
              </w:rPr>
            </w:pPr>
            <w:r w:rsidRPr="006B3CB1">
              <w:rPr>
                <w:rFonts w:cs="Arial"/>
              </w:rPr>
              <w:t>Jataí Energética S.A.</w:t>
            </w:r>
          </w:p>
        </w:tc>
        <w:tc>
          <w:tcPr>
            <w:tcW w:w="1439" w:type="dxa"/>
            <w:hideMark/>
          </w:tcPr>
          <w:p w14:paraId="1B89F8D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171CB384"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431F8D25"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2C769524"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010AF8C6"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43FB84BF" w14:textId="77777777" w:rsidR="006B3CB1" w:rsidRPr="006B3CB1" w:rsidRDefault="006B3CB1" w:rsidP="00CA4CEC">
            <w:pPr>
              <w:jc w:val="center"/>
              <w:rPr>
                <w:rFonts w:cs="Arial"/>
              </w:rPr>
            </w:pPr>
            <w:r w:rsidRPr="006B3CB1">
              <w:rPr>
                <w:rFonts w:cs="Arial"/>
              </w:rPr>
              <w:t>Retiro Velho Energética S.A.</w:t>
            </w:r>
          </w:p>
        </w:tc>
        <w:tc>
          <w:tcPr>
            <w:tcW w:w="1439" w:type="dxa"/>
            <w:hideMark/>
          </w:tcPr>
          <w:p w14:paraId="23205A4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2B33DC77"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7F9D7B12"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57876A6F"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54AA5628"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1CF66C3E" w14:textId="77777777" w:rsidR="006B3CB1" w:rsidRPr="006B3CB1" w:rsidRDefault="006B3CB1" w:rsidP="00CA4CEC">
            <w:pPr>
              <w:jc w:val="center"/>
              <w:rPr>
                <w:rFonts w:cs="Arial"/>
              </w:rPr>
            </w:pPr>
            <w:r w:rsidRPr="006B3CB1">
              <w:rPr>
                <w:rFonts w:cs="Arial"/>
              </w:rPr>
              <w:t>Funil Energia S.A.</w:t>
            </w:r>
          </w:p>
        </w:tc>
        <w:tc>
          <w:tcPr>
            <w:tcW w:w="1439" w:type="dxa"/>
            <w:hideMark/>
          </w:tcPr>
          <w:p w14:paraId="34A355B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791C7F52"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554D5E91"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1431C6F5"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6CBD5777"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25B81C5E" w14:textId="77777777" w:rsidR="006B3CB1" w:rsidRPr="006B3CB1" w:rsidRDefault="006B3CB1" w:rsidP="00CA4CEC">
            <w:pPr>
              <w:jc w:val="center"/>
              <w:rPr>
                <w:rFonts w:cs="Arial"/>
              </w:rPr>
            </w:pPr>
            <w:r w:rsidRPr="006B3CB1">
              <w:rPr>
                <w:rFonts w:cs="Arial"/>
              </w:rPr>
              <w:t>Carangola Energia S.A.</w:t>
            </w:r>
          </w:p>
        </w:tc>
        <w:tc>
          <w:tcPr>
            <w:tcW w:w="1439" w:type="dxa"/>
            <w:hideMark/>
          </w:tcPr>
          <w:p w14:paraId="232501D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5DC457B7"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5065F3AD"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724218C6"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2011F2A6"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36D17408" w14:textId="77777777" w:rsidR="006B3CB1" w:rsidRPr="006B3CB1" w:rsidRDefault="006B3CB1" w:rsidP="00CA4CEC">
            <w:pPr>
              <w:jc w:val="center"/>
              <w:rPr>
                <w:rFonts w:cs="Arial"/>
              </w:rPr>
            </w:pPr>
            <w:r w:rsidRPr="006B3CB1">
              <w:rPr>
                <w:rFonts w:cs="Arial"/>
              </w:rPr>
              <w:t>Fumaça Energia S.A.</w:t>
            </w:r>
          </w:p>
        </w:tc>
        <w:tc>
          <w:tcPr>
            <w:tcW w:w="1439" w:type="dxa"/>
            <w:hideMark/>
          </w:tcPr>
          <w:p w14:paraId="1C5D1DD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3B4F81A6"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742D9964"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1462743D"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5B4A5FD5"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6B967D67" w14:textId="77777777" w:rsidR="006B3CB1" w:rsidRPr="006B3CB1" w:rsidRDefault="006B3CB1" w:rsidP="00CA4CEC">
            <w:pPr>
              <w:jc w:val="center"/>
              <w:rPr>
                <w:rFonts w:cs="Arial"/>
              </w:rPr>
            </w:pPr>
            <w:r w:rsidRPr="006B3CB1">
              <w:rPr>
                <w:rFonts w:cs="Arial"/>
              </w:rPr>
              <w:t>Calheiros Energia S.A.</w:t>
            </w:r>
          </w:p>
        </w:tc>
        <w:tc>
          <w:tcPr>
            <w:tcW w:w="1439" w:type="dxa"/>
            <w:hideMark/>
          </w:tcPr>
          <w:p w14:paraId="0755D3F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02B1E588"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7DBF3F5C"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2CEEAC07"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62319E6F"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4F4B5FAB" w14:textId="77777777" w:rsidR="006B3CB1" w:rsidRPr="006B3CB1" w:rsidRDefault="006B3CB1" w:rsidP="00CA4CEC">
            <w:pPr>
              <w:jc w:val="center"/>
              <w:rPr>
                <w:rFonts w:cs="Arial"/>
              </w:rPr>
            </w:pPr>
            <w:r w:rsidRPr="006B3CB1">
              <w:rPr>
                <w:rFonts w:cs="Arial"/>
              </w:rPr>
              <w:t>São Simão Energia S.A.</w:t>
            </w:r>
          </w:p>
        </w:tc>
        <w:tc>
          <w:tcPr>
            <w:tcW w:w="1439" w:type="dxa"/>
            <w:hideMark/>
          </w:tcPr>
          <w:p w14:paraId="19A2158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7A21109E"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61877428"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24801EFD"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r w:rsidR="006B3CB1" w:rsidRPr="006B3CB1" w14:paraId="2261AE91" w14:textId="77777777" w:rsidTr="00CA4CEC">
        <w:trPr>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2497EFF4" w14:textId="77777777" w:rsidR="006B3CB1" w:rsidRPr="006B3CB1" w:rsidRDefault="006B3CB1" w:rsidP="00CA4CEC">
            <w:pPr>
              <w:jc w:val="center"/>
              <w:rPr>
                <w:rFonts w:cs="Arial"/>
              </w:rPr>
            </w:pPr>
            <w:r w:rsidRPr="006B3CB1">
              <w:rPr>
                <w:rFonts w:cs="Arial"/>
              </w:rPr>
              <w:t>São Joaquim Energia S.A.</w:t>
            </w:r>
          </w:p>
        </w:tc>
        <w:tc>
          <w:tcPr>
            <w:tcW w:w="1439" w:type="dxa"/>
            <w:hideMark/>
          </w:tcPr>
          <w:p w14:paraId="73DD1F2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05003DBD"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74" w:type="dxa"/>
          </w:tcPr>
          <w:p w14:paraId="754D1BCD"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c>
          <w:tcPr>
            <w:tcW w:w="1713" w:type="dxa"/>
          </w:tcPr>
          <w:p w14:paraId="2A3084C1" w14:textId="77777777" w:rsidR="006B3CB1" w:rsidRPr="006B3CB1" w:rsidRDefault="006B3CB1" w:rsidP="00CA4CEC">
            <w:pPr>
              <w:widowControl w:val="0"/>
              <w:suppressAutoHyphens/>
              <w:jc w:val="center"/>
              <w:cnfStyle w:val="000000000000" w:firstRow="0" w:lastRow="0" w:firstColumn="0" w:lastColumn="0" w:oddVBand="0" w:evenVBand="0" w:oddHBand="0" w:evenHBand="0" w:firstRowFirstColumn="0" w:firstRowLastColumn="0" w:lastRowFirstColumn="0" w:lastRowLastColumn="0"/>
              <w:rPr>
                <w:rFonts w:cs="Arial"/>
              </w:rPr>
            </w:pPr>
            <w:r w:rsidRPr="006B3CB1">
              <w:rPr>
                <w:rFonts w:cs="Arial"/>
              </w:rPr>
              <w:t>[●]</w:t>
            </w:r>
          </w:p>
        </w:tc>
      </w:tr>
      <w:tr w:rsidR="006B3CB1" w:rsidRPr="006B3CB1" w14:paraId="6958D1E4" w14:textId="77777777" w:rsidTr="00CA4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hideMark/>
          </w:tcPr>
          <w:p w14:paraId="1872AAF9" w14:textId="77777777" w:rsidR="006B3CB1" w:rsidRPr="006B3CB1" w:rsidRDefault="006B3CB1" w:rsidP="00CA4CEC">
            <w:pPr>
              <w:jc w:val="center"/>
              <w:rPr>
                <w:rFonts w:cs="Arial"/>
              </w:rPr>
            </w:pPr>
            <w:r w:rsidRPr="006B3CB1">
              <w:rPr>
                <w:rFonts w:cs="Arial"/>
              </w:rPr>
              <w:t>São Pedro Energia S.A.</w:t>
            </w:r>
          </w:p>
        </w:tc>
        <w:tc>
          <w:tcPr>
            <w:tcW w:w="1439" w:type="dxa"/>
            <w:hideMark/>
          </w:tcPr>
          <w:p w14:paraId="0215D21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 xml:space="preserve">BNP </w:t>
            </w:r>
            <w:proofErr w:type="spellStart"/>
            <w:r w:rsidRPr="006B3CB1">
              <w:rPr>
                <w:rFonts w:cs="Arial"/>
              </w:rPr>
              <w:t>Paribas</w:t>
            </w:r>
            <w:proofErr w:type="spellEnd"/>
          </w:p>
        </w:tc>
        <w:tc>
          <w:tcPr>
            <w:tcW w:w="1187" w:type="dxa"/>
          </w:tcPr>
          <w:p w14:paraId="1A28DE8C"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74" w:type="dxa"/>
          </w:tcPr>
          <w:p w14:paraId="2CEE6AD1"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c>
          <w:tcPr>
            <w:tcW w:w="1713" w:type="dxa"/>
          </w:tcPr>
          <w:p w14:paraId="5184A91E" w14:textId="77777777" w:rsidR="006B3CB1" w:rsidRPr="006B3CB1" w:rsidRDefault="006B3CB1" w:rsidP="00CA4CEC">
            <w:pPr>
              <w:widowControl w:val="0"/>
              <w:suppressAutoHyphens/>
              <w:jc w:val="center"/>
              <w:cnfStyle w:val="000000100000" w:firstRow="0" w:lastRow="0" w:firstColumn="0" w:lastColumn="0" w:oddVBand="0" w:evenVBand="0" w:oddHBand="1" w:evenHBand="0" w:firstRowFirstColumn="0" w:firstRowLastColumn="0" w:lastRowFirstColumn="0" w:lastRowLastColumn="0"/>
              <w:rPr>
                <w:rFonts w:cs="Arial"/>
              </w:rPr>
            </w:pPr>
            <w:r w:rsidRPr="006B3CB1">
              <w:rPr>
                <w:rFonts w:cs="Arial"/>
              </w:rPr>
              <w:t>[●]</w:t>
            </w:r>
          </w:p>
        </w:tc>
      </w:tr>
    </w:tbl>
    <w:p w14:paraId="0F790A8C" w14:textId="77777777" w:rsidR="006B3CB1" w:rsidRPr="006B3CB1" w:rsidRDefault="006B3CB1" w:rsidP="006B3CB1">
      <w:pPr>
        <w:ind w:firstLine="720"/>
        <w:rPr>
          <w:rFonts w:cs="Arial"/>
        </w:rPr>
      </w:pPr>
    </w:p>
    <w:p w14:paraId="319653DC" w14:textId="77777777" w:rsidR="006B3CB1" w:rsidRPr="006B3CB1" w:rsidRDefault="006B3CB1" w:rsidP="006B3CB1">
      <w:pPr>
        <w:rPr>
          <w:rFonts w:cs="Arial"/>
        </w:rPr>
      </w:pPr>
      <w:r w:rsidRPr="006B3CB1">
        <w:rPr>
          <w:rFonts w:cs="Arial"/>
        </w:rPr>
        <w:t>Por oportuno, cumpre ressaltar que o presente pedido decorre da liberação do ônus constituído em garantia de dívida contraída junto ao Banco Nacional do Desenvolvimento – BNDES (“</w:t>
      </w:r>
      <w:r w:rsidRPr="006B3CB1">
        <w:rPr>
          <w:rFonts w:cs="Arial"/>
          <w:u w:val="single"/>
        </w:rPr>
        <w:t>BNDES</w:t>
      </w:r>
      <w:r w:rsidRPr="006B3CB1">
        <w:rPr>
          <w:rFonts w:cs="Arial"/>
        </w:rPr>
        <w:t>”) e da posterior cessão dos direitos creditórios oriundos dos CCVE, em garantia da emissão das Debêntures, de modo que segue anexo o pertinente [documento de quitação] emitido pelo BNDES, em atendimento à solicitação de V.Sas.</w:t>
      </w:r>
    </w:p>
    <w:p w14:paraId="6F1BDED5" w14:textId="77777777" w:rsidR="006B3CB1" w:rsidRPr="006B3CB1" w:rsidRDefault="006B3CB1" w:rsidP="006B3CB1">
      <w:pPr>
        <w:ind w:firstLine="720"/>
        <w:rPr>
          <w:rFonts w:cs="Arial"/>
        </w:rPr>
      </w:pPr>
    </w:p>
    <w:p w14:paraId="1B408F43" w14:textId="77777777" w:rsidR="006B3CB1" w:rsidRPr="006B3CB1" w:rsidRDefault="006B3CB1" w:rsidP="006B3CB1">
      <w:pPr>
        <w:keepNext/>
        <w:rPr>
          <w:rFonts w:cs="Arial"/>
        </w:rPr>
      </w:pPr>
      <w:r w:rsidRPr="006B3CB1">
        <w:rPr>
          <w:rFonts w:cs="Arial"/>
        </w:rPr>
        <w:lastRenderedPageBreak/>
        <w:t>Sendo o que se apresenta para o momento, colocamo-nos à disposição para o que for necessário, ao passo que renovamos os nossos votos de elevada estima e consideração.</w:t>
      </w:r>
    </w:p>
    <w:p w14:paraId="16C4B6D0" w14:textId="77777777" w:rsidR="006B3CB1" w:rsidRPr="006B3CB1" w:rsidRDefault="006B3CB1" w:rsidP="006B3CB1">
      <w:pPr>
        <w:keepNext/>
        <w:autoSpaceDE w:val="0"/>
        <w:autoSpaceDN w:val="0"/>
        <w:adjustRightInd w:val="0"/>
        <w:rPr>
          <w:rFonts w:cs="Arial"/>
        </w:rPr>
      </w:pPr>
    </w:p>
    <w:p w14:paraId="13A60941" w14:textId="77777777" w:rsidR="006B3CB1" w:rsidRPr="006B3CB1" w:rsidRDefault="006B3CB1" w:rsidP="006B3CB1">
      <w:pPr>
        <w:keepNext/>
        <w:jc w:val="center"/>
        <w:rPr>
          <w:rFonts w:cs="Arial"/>
        </w:rPr>
      </w:pPr>
      <w:r w:rsidRPr="006B3CB1">
        <w:rPr>
          <w:rFonts w:cs="Arial"/>
        </w:rPr>
        <w:t>Atenciosamente,</w:t>
      </w:r>
    </w:p>
    <w:p w14:paraId="63BDC539" w14:textId="77777777" w:rsidR="006B3CB1" w:rsidRPr="006B3CB1" w:rsidRDefault="006B3CB1" w:rsidP="006B3CB1">
      <w:pPr>
        <w:keepNext/>
        <w:jc w:val="center"/>
        <w:rPr>
          <w:rFonts w:cs="Arial"/>
        </w:rPr>
      </w:pPr>
    </w:p>
    <w:p w14:paraId="024407E8" w14:textId="77777777" w:rsidR="006B3CB1" w:rsidRPr="006B3CB1" w:rsidRDefault="006B3CB1" w:rsidP="006B3CB1">
      <w:pPr>
        <w:keepNext/>
        <w:jc w:val="center"/>
        <w:rPr>
          <w:rFonts w:cs="Arial"/>
        </w:rPr>
      </w:pPr>
      <w:r w:rsidRPr="006B3CB1">
        <w:rPr>
          <w:rFonts w:cs="Arial"/>
        </w:rPr>
        <w:t>________________________</w:t>
      </w:r>
    </w:p>
    <w:p w14:paraId="06F00DDA" w14:textId="77777777" w:rsidR="006B3CB1" w:rsidRPr="006B3CB1" w:rsidRDefault="006B3CB1" w:rsidP="006B3CB1">
      <w:pPr>
        <w:jc w:val="center"/>
        <w:rPr>
          <w:b/>
          <w:u w:val="single"/>
        </w:rPr>
      </w:pPr>
      <w:r w:rsidRPr="006B3CB1">
        <w:rPr>
          <w:b/>
        </w:rPr>
        <w:t>Brasil PCH S.A.</w:t>
      </w:r>
    </w:p>
    <w:p w14:paraId="42500B03" w14:textId="77777777" w:rsidR="006B3CB1" w:rsidRPr="006B3CB1" w:rsidRDefault="006B3CB1" w:rsidP="006B3CB1">
      <w:pPr>
        <w:jc w:val="center"/>
        <w:rPr>
          <w:b/>
          <w:u w:val="single"/>
        </w:rPr>
      </w:pPr>
    </w:p>
    <w:p w14:paraId="13C34002" w14:textId="77777777" w:rsidR="006B3CB1" w:rsidRPr="006B3CB1" w:rsidRDefault="006B3CB1" w:rsidP="006B3CB1">
      <w:pPr>
        <w:rPr>
          <w:b/>
          <w:i/>
          <w:lang w:eastAsia="en-US"/>
        </w:rPr>
        <w:sectPr w:rsidR="006B3CB1" w:rsidRPr="006B3CB1">
          <w:pgSz w:w="12242" w:h="15842" w:code="1"/>
          <w:pgMar w:top="1417" w:right="1701" w:bottom="1417" w:left="1701" w:header="680" w:footer="680" w:gutter="0"/>
          <w:paperSrc w:first="2" w:other="2"/>
          <w:cols w:space="720"/>
          <w:docGrid w:linePitch="354"/>
        </w:sectPr>
      </w:pPr>
      <w:bookmarkStart w:id="402" w:name="_DV_M1267"/>
      <w:bookmarkStart w:id="403" w:name="_DV_M1268"/>
      <w:bookmarkStart w:id="404" w:name="_DV_M1269"/>
      <w:bookmarkStart w:id="405" w:name="_DV_M1270"/>
      <w:bookmarkEnd w:id="402"/>
      <w:bookmarkEnd w:id="403"/>
      <w:bookmarkEnd w:id="404"/>
      <w:bookmarkEnd w:id="405"/>
    </w:p>
    <w:p w14:paraId="447B53AF" w14:textId="77777777" w:rsidR="006B3CB1" w:rsidRPr="006B3CB1" w:rsidRDefault="006B3CB1" w:rsidP="006B3CB1">
      <w:pPr>
        <w:jc w:val="center"/>
        <w:rPr>
          <w:b/>
          <w:u w:val="single"/>
          <w:lang w:eastAsia="en-US"/>
        </w:rPr>
      </w:pPr>
      <w:r w:rsidRPr="006B3CB1">
        <w:rPr>
          <w:b/>
          <w:u w:val="single"/>
          <w:lang w:eastAsia="en-US"/>
        </w:rPr>
        <w:lastRenderedPageBreak/>
        <w:t>ANEXO IX</w:t>
      </w:r>
    </w:p>
    <w:p w14:paraId="4A463AF0" w14:textId="77777777" w:rsidR="006B3CB1" w:rsidRPr="006B3CB1" w:rsidRDefault="006B3CB1" w:rsidP="006B3CB1">
      <w:pPr>
        <w:jc w:val="center"/>
        <w:rPr>
          <w:b/>
          <w:lang w:eastAsia="en-US"/>
        </w:rPr>
      </w:pPr>
    </w:p>
    <w:p w14:paraId="034FE547" w14:textId="77777777" w:rsidR="006B3CB1" w:rsidRPr="006B3CB1" w:rsidRDefault="006B3CB1" w:rsidP="006B3CB1">
      <w:pPr>
        <w:jc w:val="center"/>
        <w:rPr>
          <w:b/>
        </w:rPr>
      </w:pPr>
      <w:r w:rsidRPr="006B3CB1">
        <w:rPr>
          <w:b/>
        </w:rPr>
        <w:t xml:space="preserve">Contas Movimento das </w:t>
      </w:r>
      <w:proofErr w:type="spellStart"/>
      <w:r w:rsidRPr="006B3CB1">
        <w:rPr>
          <w:b/>
        </w:rPr>
        <w:t>SPEs</w:t>
      </w:r>
      <w:proofErr w:type="spellEnd"/>
    </w:p>
    <w:p w14:paraId="2B1B9156" w14:textId="77777777" w:rsidR="006B3CB1" w:rsidRPr="006B3CB1" w:rsidRDefault="006B3CB1" w:rsidP="006B3CB1">
      <w:pPr>
        <w:jc w:val="center"/>
        <w:rPr>
          <w:b/>
        </w:rPr>
      </w:pPr>
    </w:p>
    <w:tbl>
      <w:tblPr>
        <w:tblStyle w:val="TabeladeGrade2-nfase3"/>
        <w:tblW w:w="5000" w:type="pct"/>
        <w:tblCellMar>
          <w:top w:w="57" w:type="dxa"/>
          <w:bottom w:w="57" w:type="dxa"/>
        </w:tblCellMar>
        <w:tblLook w:val="04A0" w:firstRow="1" w:lastRow="0" w:firstColumn="1" w:lastColumn="0" w:noHBand="0" w:noVBand="1"/>
      </w:tblPr>
      <w:tblGrid>
        <w:gridCol w:w="4466"/>
        <w:gridCol w:w="2469"/>
        <w:gridCol w:w="1158"/>
        <w:gridCol w:w="1738"/>
        <w:gridCol w:w="1387"/>
        <w:gridCol w:w="1790"/>
      </w:tblGrid>
      <w:tr w:rsidR="006B3CB1" w:rsidRPr="006B3CB1" w14:paraId="5ECA9E0A" w14:textId="77777777" w:rsidTr="00CA4CEC">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5BA36117" w14:textId="77777777" w:rsidR="006B3CB1" w:rsidRPr="006B3CB1" w:rsidRDefault="006B3CB1" w:rsidP="00CA4CEC">
            <w:pPr>
              <w:jc w:val="center"/>
              <w:rPr>
                <w:rFonts w:cs="Arial"/>
                <w:color w:val="000000"/>
              </w:rPr>
            </w:pPr>
            <w:r w:rsidRPr="006B3CB1">
              <w:rPr>
                <w:color w:val="000000"/>
              </w:rPr>
              <w:t>EMPRESA</w:t>
            </w:r>
          </w:p>
        </w:tc>
        <w:tc>
          <w:tcPr>
            <w:tcW w:w="949" w:type="pct"/>
            <w:noWrap/>
            <w:vAlign w:val="center"/>
            <w:hideMark/>
          </w:tcPr>
          <w:p w14:paraId="25D09FD3"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CNPJ</w:t>
            </w:r>
          </w:p>
        </w:tc>
        <w:tc>
          <w:tcPr>
            <w:tcW w:w="445" w:type="pct"/>
            <w:vAlign w:val="center"/>
            <w:hideMark/>
          </w:tcPr>
          <w:p w14:paraId="4F902DC7"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CÓD. BANCO</w:t>
            </w:r>
          </w:p>
        </w:tc>
        <w:tc>
          <w:tcPr>
            <w:tcW w:w="668" w:type="pct"/>
            <w:vAlign w:val="center"/>
            <w:hideMark/>
          </w:tcPr>
          <w:p w14:paraId="69391A1C"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NOME DO BANCO</w:t>
            </w:r>
          </w:p>
        </w:tc>
        <w:tc>
          <w:tcPr>
            <w:tcW w:w="533" w:type="pct"/>
            <w:noWrap/>
            <w:vAlign w:val="center"/>
            <w:hideMark/>
          </w:tcPr>
          <w:p w14:paraId="4EAB96D0"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AGENCIA</w:t>
            </w:r>
          </w:p>
        </w:tc>
        <w:tc>
          <w:tcPr>
            <w:tcW w:w="688" w:type="pct"/>
            <w:vAlign w:val="center"/>
            <w:hideMark/>
          </w:tcPr>
          <w:p w14:paraId="27C57FF5"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color w:val="000000"/>
              </w:rPr>
            </w:pPr>
            <w:r w:rsidRPr="006B3CB1">
              <w:rPr>
                <w:color w:val="000000"/>
              </w:rPr>
              <w:t>CONTA MOVIMENTO</w:t>
            </w:r>
          </w:p>
        </w:tc>
      </w:tr>
      <w:tr w:rsidR="006B3CB1" w:rsidRPr="006B3CB1" w14:paraId="628B55B4"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1E1DBCC7" w14:textId="77777777" w:rsidR="006B3CB1" w:rsidRPr="006B3CB1" w:rsidRDefault="006B3CB1" w:rsidP="00CA4CEC">
            <w:pPr>
              <w:jc w:val="center"/>
              <w:rPr>
                <w:color w:val="000000"/>
              </w:rPr>
            </w:pPr>
            <w:r w:rsidRPr="006B3CB1">
              <w:rPr>
                <w:color w:val="000000"/>
              </w:rPr>
              <w:t>BRASIL PCH S.A.</w:t>
            </w:r>
          </w:p>
        </w:tc>
        <w:tc>
          <w:tcPr>
            <w:tcW w:w="949" w:type="pct"/>
            <w:noWrap/>
            <w:vAlign w:val="center"/>
            <w:hideMark/>
          </w:tcPr>
          <w:p w14:paraId="75DFDB4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07.314.233/0001-08</w:t>
            </w:r>
          </w:p>
        </w:tc>
        <w:tc>
          <w:tcPr>
            <w:tcW w:w="445" w:type="pct"/>
            <w:noWrap/>
            <w:vAlign w:val="center"/>
            <w:hideMark/>
          </w:tcPr>
          <w:p w14:paraId="27EC53D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305839B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43ABE61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3180-1</w:t>
            </w:r>
          </w:p>
        </w:tc>
        <w:tc>
          <w:tcPr>
            <w:tcW w:w="688" w:type="pct"/>
            <w:noWrap/>
            <w:vAlign w:val="center"/>
            <w:hideMark/>
          </w:tcPr>
          <w:p w14:paraId="34A6154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11863-X</w:t>
            </w:r>
          </w:p>
        </w:tc>
      </w:tr>
      <w:tr w:rsidR="006B3CB1" w:rsidRPr="006B3CB1" w14:paraId="22CF292E"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1663BF79" w14:textId="77777777" w:rsidR="006B3CB1" w:rsidRPr="006B3CB1" w:rsidRDefault="006B3CB1" w:rsidP="00CA4CEC">
            <w:pPr>
              <w:jc w:val="center"/>
              <w:rPr>
                <w:color w:val="000000"/>
              </w:rPr>
            </w:pPr>
            <w:r w:rsidRPr="006B3CB1">
              <w:rPr>
                <w:color w:val="000000"/>
              </w:rPr>
              <w:t>PCHPAR-PCH PARTICIPAÇÕES S.A.</w:t>
            </w:r>
          </w:p>
        </w:tc>
        <w:tc>
          <w:tcPr>
            <w:tcW w:w="949" w:type="pct"/>
            <w:noWrap/>
            <w:vAlign w:val="center"/>
            <w:hideMark/>
          </w:tcPr>
          <w:p w14:paraId="0BB539B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07.628.569/0001-45</w:t>
            </w:r>
          </w:p>
        </w:tc>
        <w:tc>
          <w:tcPr>
            <w:tcW w:w="445" w:type="pct"/>
            <w:noWrap/>
            <w:vAlign w:val="center"/>
            <w:hideMark/>
          </w:tcPr>
          <w:p w14:paraId="4273A9C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6A45D72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145C613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370A579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11.925-3</w:t>
            </w:r>
          </w:p>
        </w:tc>
      </w:tr>
      <w:tr w:rsidR="006B3CB1" w:rsidRPr="006B3CB1" w14:paraId="2C26720A"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006B7DB7" w14:textId="77777777" w:rsidR="006B3CB1" w:rsidRPr="006B3CB1" w:rsidRDefault="006B3CB1" w:rsidP="00CA4CEC">
            <w:pPr>
              <w:jc w:val="center"/>
              <w:rPr>
                <w:color w:val="000000"/>
              </w:rPr>
            </w:pPr>
            <w:r w:rsidRPr="006B3CB1">
              <w:rPr>
                <w:color w:val="000000"/>
              </w:rPr>
              <w:t>BONFANTE ENERGÉTICA S.A.</w:t>
            </w:r>
          </w:p>
        </w:tc>
        <w:tc>
          <w:tcPr>
            <w:tcW w:w="949" w:type="pct"/>
            <w:noWrap/>
            <w:vAlign w:val="center"/>
            <w:hideMark/>
          </w:tcPr>
          <w:p w14:paraId="36C28B3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06.982.746/0001-24</w:t>
            </w:r>
          </w:p>
        </w:tc>
        <w:tc>
          <w:tcPr>
            <w:tcW w:w="445" w:type="pct"/>
            <w:noWrap/>
            <w:vAlign w:val="center"/>
            <w:hideMark/>
          </w:tcPr>
          <w:p w14:paraId="60632CC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57BA6A6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259182A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5A4F380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11884-2</w:t>
            </w:r>
          </w:p>
        </w:tc>
      </w:tr>
      <w:tr w:rsidR="006B3CB1" w:rsidRPr="006B3CB1" w14:paraId="43AA0FB5"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59F1B443" w14:textId="77777777" w:rsidR="006B3CB1" w:rsidRPr="006B3CB1" w:rsidRDefault="006B3CB1" w:rsidP="00CA4CEC">
            <w:pPr>
              <w:jc w:val="center"/>
              <w:rPr>
                <w:color w:val="000000"/>
              </w:rPr>
            </w:pPr>
            <w:r w:rsidRPr="006B3CB1">
              <w:rPr>
                <w:color w:val="000000"/>
              </w:rPr>
              <w:t>CALHEIRO ENERGIA S.A.</w:t>
            </w:r>
          </w:p>
        </w:tc>
        <w:tc>
          <w:tcPr>
            <w:tcW w:w="949" w:type="pct"/>
            <w:noWrap/>
            <w:vAlign w:val="center"/>
            <w:hideMark/>
          </w:tcPr>
          <w:p w14:paraId="289D44E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07.063.914/0001-40</w:t>
            </w:r>
          </w:p>
        </w:tc>
        <w:tc>
          <w:tcPr>
            <w:tcW w:w="445" w:type="pct"/>
            <w:noWrap/>
            <w:vAlign w:val="center"/>
            <w:hideMark/>
          </w:tcPr>
          <w:p w14:paraId="3468641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23D3FBC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166FCB9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59E1BA0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11890-7</w:t>
            </w:r>
          </w:p>
        </w:tc>
      </w:tr>
      <w:tr w:rsidR="006B3CB1" w:rsidRPr="006B3CB1" w14:paraId="4887A5DF"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6E296DF0" w14:textId="77777777" w:rsidR="006B3CB1" w:rsidRPr="006B3CB1" w:rsidRDefault="006B3CB1" w:rsidP="00CA4CEC">
            <w:pPr>
              <w:jc w:val="center"/>
              <w:rPr>
                <w:color w:val="000000"/>
              </w:rPr>
            </w:pPr>
            <w:r w:rsidRPr="006B3CB1">
              <w:rPr>
                <w:color w:val="000000"/>
              </w:rPr>
              <w:t>CAPARAÓ ENERGIA S.A</w:t>
            </w:r>
            <w:r w:rsidRPr="006B3CB1">
              <w:rPr>
                <w:rFonts w:cs="Arial"/>
                <w:color w:val="000000"/>
              </w:rPr>
              <w:t>.</w:t>
            </w:r>
          </w:p>
        </w:tc>
        <w:tc>
          <w:tcPr>
            <w:tcW w:w="949" w:type="pct"/>
            <w:noWrap/>
            <w:vAlign w:val="center"/>
            <w:hideMark/>
          </w:tcPr>
          <w:p w14:paraId="466B929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07.063.924/0001-86</w:t>
            </w:r>
          </w:p>
        </w:tc>
        <w:tc>
          <w:tcPr>
            <w:tcW w:w="445" w:type="pct"/>
            <w:noWrap/>
            <w:vAlign w:val="center"/>
            <w:hideMark/>
          </w:tcPr>
          <w:p w14:paraId="27E27A4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3678BE3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5126436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43F5D20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11881-8</w:t>
            </w:r>
          </w:p>
        </w:tc>
      </w:tr>
      <w:tr w:rsidR="006B3CB1" w:rsidRPr="006B3CB1" w14:paraId="27F88AE0"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16F3267E" w14:textId="77777777" w:rsidR="006B3CB1" w:rsidRPr="006B3CB1" w:rsidRDefault="006B3CB1" w:rsidP="00CA4CEC">
            <w:pPr>
              <w:jc w:val="center"/>
              <w:rPr>
                <w:color w:val="000000"/>
              </w:rPr>
            </w:pPr>
            <w:r w:rsidRPr="006B3CB1">
              <w:rPr>
                <w:color w:val="000000"/>
              </w:rPr>
              <w:t>CARANGOLA ENERGIA S.A.</w:t>
            </w:r>
          </w:p>
        </w:tc>
        <w:tc>
          <w:tcPr>
            <w:tcW w:w="949" w:type="pct"/>
            <w:noWrap/>
            <w:vAlign w:val="center"/>
            <w:hideMark/>
          </w:tcPr>
          <w:p w14:paraId="0918786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07.063.934/0001-11</w:t>
            </w:r>
          </w:p>
        </w:tc>
        <w:tc>
          <w:tcPr>
            <w:tcW w:w="445" w:type="pct"/>
            <w:noWrap/>
            <w:vAlign w:val="center"/>
            <w:hideMark/>
          </w:tcPr>
          <w:p w14:paraId="0ACEFB7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41915F4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01018509"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3259540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11906-7</w:t>
            </w:r>
          </w:p>
        </w:tc>
      </w:tr>
      <w:tr w:rsidR="006B3CB1" w:rsidRPr="006B3CB1" w14:paraId="5CA69C7B"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04F4708F" w14:textId="77777777" w:rsidR="006B3CB1" w:rsidRPr="006B3CB1" w:rsidRDefault="006B3CB1" w:rsidP="00CA4CEC">
            <w:pPr>
              <w:jc w:val="center"/>
              <w:rPr>
                <w:color w:val="000000"/>
              </w:rPr>
            </w:pPr>
            <w:r w:rsidRPr="006B3CB1">
              <w:rPr>
                <w:color w:val="000000"/>
              </w:rPr>
              <w:t>FUNIL ENERGIA S.A.</w:t>
            </w:r>
          </w:p>
        </w:tc>
        <w:tc>
          <w:tcPr>
            <w:tcW w:w="949" w:type="pct"/>
            <w:noWrap/>
            <w:vAlign w:val="center"/>
            <w:hideMark/>
          </w:tcPr>
          <w:p w14:paraId="308ECA1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07.063.921/0001-42</w:t>
            </w:r>
          </w:p>
        </w:tc>
        <w:tc>
          <w:tcPr>
            <w:tcW w:w="445" w:type="pct"/>
            <w:noWrap/>
            <w:vAlign w:val="center"/>
            <w:hideMark/>
          </w:tcPr>
          <w:p w14:paraId="70ECD0E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4816201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13DAEF0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510F8D2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11915-6</w:t>
            </w:r>
          </w:p>
        </w:tc>
      </w:tr>
      <w:tr w:rsidR="006B3CB1" w:rsidRPr="006B3CB1" w14:paraId="079C0288"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7ECE04EE" w14:textId="77777777" w:rsidR="006B3CB1" w:rsidRPr="006B3CB1" w:rsidRDefault="006B3CB1" w:rsidP="00CA4CEC">
            <w:pPr>
              <w:jc w:val="center"/>
              <w:rPr>
                <w:color w:val="000000"/>
              </w:rPr>
            </w:pPr>
            <w:r w:rsidRPr="006B3CB1">
              <w:rPr>
                <w:color w:val="000000"/>
              </w:rPr>
              <w:t>IRARA ENERGÉTICA S.A.</w:t>
            </w:r>
          </w:p>
        </w:tc>
        <w:tc>
          <w:tcPr>
            <w:tcW w:w="949" w:type="pct"/>
            <w:noWrap/>
            <w:vAlign w:val="center"/>
            <w:hideMark/>
          </w:tcPr>
          <w:p w14:paraId="40A00E0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07.060.755/0001-20</w:t>
            </w:r>
          </w:p>
        </w:tc>
        <w:tc>
          <w:tcPr>
            <w:tcW w:w="445" w:type="pct"/>
            <w:noWrap/>
            <w:vAlign w:val="center"/>
            <w:hideMark/>
          </w:tcPr>
          <w:p w14:paraId="57470E3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5BF92E7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017981C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2D7549C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11909-1</w:t>
            </w:r>
          </w:p>
        </w:tc>
      </w:tr>
      <w:tr w:rsidR="006B3CB1" w:rsidRPr="006B3CB1" w14:paraId="53E7F9AE"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0719D2F8" w14:textId="77777777" w:rsidR="006B3CB1" w:rsidRPr="006B3CB1" w:rsidRDefault="006B3CB1" w:rsidP="00CA4CEC">
            <w:pPr>
              <w:jc w:val="center"/>
              <w:rPr>
                <w:color w:val="000000"/>
              </w:rPr>
            </w:pPr>
            <w:r w:rsidRPr="006B3CB1">
              <w:rPr>
                <w:color w:val="000000"/>
              </w:rPr>
              <w:t>JATAI ENERGÉTICA S.A.</w:t>
            </w:r>
          </w:p>
        </w:tc>
        <w:tc>
          <w:tcPr>
            <w:tcW w:w="949" w:type="pct"/>
            <w:noWrap/>
            <w:vAlign w:val="center"/>
            <w:hideMark/>
          </w:tcPr>
          <w:p w14:paraId="04BF2EB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07.083.477/0001-27</w:t>
            </w:r>
          </w:p>
        </w:tc>
        <w:tc>
          <w:tcPr>
            <w:tcW w:w="445" w:type="pct"/>
            <w:noWrap/>
            <w:vAlign w:val="center"/>
            <w:hideMark/>
          </w:tcPr>
          <w:p w14:paraId="3570615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3353E91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3520FCD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4D91229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11912-1</w:t>
            </w:r>
          </w:p>
        </w:tc>
      </w:tr>
      <w:tr w:rsidR="006B3CB1" w:rsidRPr="006B3CB1" w14:paraId="64B11FC6"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05625C5C" w14:textId="77777777" w:rsidR="006B3CB1" w:rsidRPr="006B3CB1" w:rsidRDefault="006B3CB1" w:rsidP="00CA4CEC">
            <w:pPr>
              <w:jc w:val="center"/>
              <w:rPr>
                <w:color w:val="000000"/>
              </w:rPr>
            </w:pPr>
            <w:r w:rsidRPr="006B3CB1">
              <w:rPr>
                <w:color w:val="000000"/>
              </w:rPr>
              <w:t>MONTE SERRAT ENERGÉTICA S.A.</w:t>
            </w:r>
          </w:p>
        </w:tc>
        <w:tc>
          <w:tcPr>
            <w:tcW w:w="949" w:type="pct"/>
            <w:noWrap/>
            <w:vAlign w:val="center"/>
            <w:hideMark/>
          </w:tcPr>
          <w:p w14:paraId="297DE83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06.982.741/0001-00</w:t>
            </w:r>
          </w:p>
        </w:tc>
        <w:tc>
          <w:tcPr>
            <w:tcW w:w="445" w:type="pct"/>
            <w:noWrap/>
            <w:vAlign w:val="center"/>
            <w:hideMark/>
          </w:tcPr>
          <w:p w14:paraId="5E42B26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3FC27E7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2379A64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0CEC6A2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11897-4</w:t>
            </w:r>
          </w:p>
        </w:tc>
      </w:tr>
      <w:tr w:rsidR="006B3CB1" w:rsidRPr="006B3CB1" w14:paraId="7A9E85B3"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7A1CE550" w14:textId="77777777" w:rsidR="006B3CB1" w:rsidRPr="006B3CB1" w:rsidRDefault="006B3CB1" w:rsidP="00CA4CEC">
            <w:pPr>
              <w:jc w:val="center"/>
              <w:rPr>
                <w:color w:val="000000"/>
              </w:rPr>
            </w:pPr>
            <w:r w:rsidRPr="006B3CB1">
              <w:rPr>
                <w:color w:val="000000"/>
              </w:rPr>
              <w:t>RETIRO VELHO ENERGÉTICA S.A.</w:t>
            </w:r>
          </w:p>
        </w:tc>
        <w:tc>
          <w:tcPr>
            <w:tcW w:w="949" w:type="pct"/>
            <w:noWrap/>
            <w:vAlign w:val="center"/>
            <w:hideMark/>
          </w:tcPr>
          <w:p w14:paraId="41962DF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07.060.739/0001-38</w:t>
            </w:r>
          </w:p>
        </w:tc>
        <w:tc>
          <w:tcPr>
            <w:tcW w:w="445" w:type="pct"/>
            <w:noWrap/>
            <w:vAlign w:val="center"/>
            <w:hideMark/>
          </w:tcPr>
          <w:p w14:paraId="396E38F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548C4C9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25626C0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4BD662F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11893-1</w:t>
            </w:r>
          </w:p>
        </w:tc>
      </w:tr>
      <w:tr w:rsidR="006B3CB1" w:rsidRPr="006B3CB1" w14:paraId="610F1C7E" w14:textId="77777777" w:rsidTr="00CA4CEC">
        <w:trPr>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2E7C0F2D" w14:textId="77777777" w:rsidR="006B3CB1" w:rsidRPr="006B3CB1" w:rsidRDefault="006B3CB1" w:rsidP="00CA4CEC">
            <w:pPr>
              <w:jc w:val="center"/>
              <w:rPr>
                <w:color w:val="000000"/>
              </w:rPr>
            </w:pPr>
            <w:r w:rsidRPr="006B3CB1">
              <w:rPr>
                <w:color w:val="000000"/>
              </w:rPr>
              <w:t>SANTA FÉ ENERGÉTICA S.A.</w:t>
            </w:r>
          </w:p>
        </w:tc>
        <w:tc>
          <w:tcPr>
            <w:tcW w:w="949" w:type="pct"/>
            <w:noWrap/>
            <w:vAlign w:val="center"/>
            <w:hideMark/>
          </w:tcPr>
          <w:p w14:paraId="685F019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06.982.752/0001-81</w:t>
            </w:r>
          </w:p>
        </w:tc>
        <w:tc>
          <w:tcPr>
            <w:tcW w:w="445" w:type="pct"/>
            <w:noWrap/>
            <w:vAlign w:val="center"/>
            <w:hideMark/>
          </w:tcPr>
          <w:p w14:paraId="1FCD12A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1951D38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732DD99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410111A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11887-7</w:t>
            </w:r>
          </w:p>
        </w:tc>
      </w:tr>
      <w:tr w:rsidR="006B3CB1" w:rsidRPr="006B3CB1" w14:paraId="2C967FB1" w14:textId="77777777" w:rsidTr="00CA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1BC4EC09" w14:textId="77777777" w:rsidR="006B3CB1" w:rsidRPr="006B3CB1" w:rsidRDefault="006B3CB1" w:rsidP="00CA4CEC">
            <w:pPr>
              <w:jc w:val="center"/>
              <w:rPr>
                <w:color w:val="000000"/>
              </w:rPr>
            </w:pPr>
            <w:r w:rsidRPr="006B3CB1">
              <w:rPr>
                <w:color w:val="000000"/>
              </w:rPr>
              <w:t>SÃO JOAQUIM ENERGIA S.A</w:t>
            </w:r>
            <w:r w:rsidRPr="006B3CB1">
              <w:rPr>
                <w:rFonts w:cs="Arial"/>
                <w:color w:val="000000"/>
              </w:rPr>
              <w:t>.</w:t>
            </w:r>
          </w:p>
        </w:tc>
        <w:tc>
          <w:tcPr>
            <w:tcW w:w="949" w:type="pct"/>
            <w:noWrap/>
            <w:vAlign w:val="center"/>
            <w:hideMark/>
          </w:tcPr>
          <w:p w14:paraId="6C9FDC1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07.063.930/0001-33</w:t>
            </w:r>
          </w:p>
        </w:tc>
        <w:tc>
          <w:tcPr>
            <w:tcW w:w="445" w:type="pct"/>
            <w:noWrap/>
            <w:vAlign w:val="center"/>
            <w:hideMark/>
          </w:tcPr>
          <w:p w14:paraId="4BCAB7B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3AF5E5A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067733A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260518D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11922-9</w:t>
            </w:r>
          </w:p>
        </w:tc>
      </w:tr>
      <w:tr w:rsidR="006B3CB1" w:rsidRPr="006B3CB1" w14:paraId="33F4E555"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24AD7AC0" w14:textId="77777777" w:rsidR="006B3CB1" w:rsidRPr="006B3CB1" w:rsidRDefault="006B3CB1" w:rsidP="00CA4CEC">
            <w:pPr>
              <w:jc w:val="center"/>
              <w:rPr>
                <w:color w:val="000000"/>
              </w:rPr>
            </w:pPr>
            <w:r w:rsidRPr="006B3CB1">
              <w:rPr>
                <w:color w:val="000000"/>
              </w:rPr>
              <w:t>SÃO PEDRO ENERGIA S.A</w:t>
            </w:r>
            <w:r w:rsidRPr="006B3CB1">
              <w:rPr>
                <w:rFonts w:cs="Arial"/>
                <w:color w:val="000000"/>
              </w:rPr>
              <w:t>.</w:t>
            </w:r>
          </w:p>
        </w:tc>
        <w:tc>
          <w:tcPr>
            <w:tcW w:w="949" w:type="pct"/>
            <w:noWrap/>
            <w:vAlign w:val="center"/>
            <w:hideMark/>
          </w:tcPr>
          <w:p w14:paraId="2E4ADC3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07.063.938/0001-08</w:t>
            </w:r>
          </w:p>
        </w:tc>
        <w:tc>
          <w:tcPr>
            <w:tcW w:w="445" w:type="pct"/>
            <w:noWrap/>
            <w:vAlign w:val="center"/>
            <w:hideMark/>
          </w:tcPr>
          <w:p w14:paraId="08EFC46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w:t>
            </w:r>
          </w:p>
        </w:tc>
        <w:tc>
          <w:tcPr>
            <w:tcW w:w="668" w:type="pct"/>
            <w:noWrap/>
            <w:vAlign w:val="center"/>
            <w:hideMark/>
          </w:tcPr>
          <w:p w14:paraId="714DD49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51E1A1C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580787E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color w:val="000000"/>
              </w:rPr>
            </w:pPr>
            <w:r w:rsidRPr="006B3CB1">
              <w:rPr>
                <w:color w:val="000000"/>
              </w:rPr>
              <w:t>11918-0</w:t>
            </w:r>
          </w:p>
        </w:tc>
      </w:tr>
      <w:tr w:rsidR="006B3CB1" w:rsidRPr="006B3CB1" w14:paraId="285469AA"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7" w:type="pct"/>
            <w:noWrap/>
            <w:vAlign w:val="center"/>
            <w:hideMark/>
          </w:tcPr>
          <w:p w14:paraId="550ECDDC" w14:textId="77777777" w:rsidR="006B3CB1" w:rsidRPr="006B3CB1" w:rsidRDefault="006B3CB1" w:rsidP="00CA4CEC">
            <w:pPr>
              <w:jc w:val="center"/>
              <w:rPr>
                <w:color w:val="000000"/>
              </w:rPr>
            </w:pPr>
            <w:r w:rsidRPr="006B3CB1">
              <w:rPr>
                <w:color w:val="000000"/>
              </w:rPr>
              <w:t>SÃO SIMÃO ENERGIA S.A</w:t>
            </w:r>
            <w:r w:rsidRPr="006B3CB1">
              <w:rPr>
                <w:rFonts w:cs="Arial"/>
                <w:color w:val="000000"/>
              </w:rPr>
              <w:t>.</w:t>
            </w:r>
          </w:p>
        </w:tc>
        <w:tc>
          <w:tcPr>
            <w:tcW w:w="949" w:type="pct"/>
            <w:noWrap/>
            <w:vAlign w:val="center"/>
            <w:hideMark/>
          </w:tcPr>
          <w:p w14:paraId="33FC64E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07.063.976/0001-52</w:t>
            </w:r>
          </w:p>
        </w:tc>
        <w:tc>
          <w:tcPr>
            <w:tcW w:w="445" w:type="pct"/>
            <w:noWrap/>
            <w:vAlign w:val="center"/>
            <w:hideMark/>
          </w:tcPr>
          <w:p w14:paraId="74B81F6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w:t>
            </w:r>
          </w:p>
        </w:tc>
        <w:tc>
          <w:tcPr>
            <w:tcW w:w="668" w:type="pct"/>
            <w:noWrap/>
            <w:vAlign w:val="center"/>
            <w:hideMark/>
          </w:tcPr>
          <w:p w14:paraId="569892D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BRASIL S.A.</w:t>
            </w:r>
          </w:p>
        </w:tc>
        <w:tc>
          <w:tcPr>
            <w:tcW w:w="533" w:type="pct"/>
            <w:noWrap/>
            <w:vAlign w:val="center"/>
            <w:hideMark/>
          </w:tcPr>
          <w:p w14:paraId="3645605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3180-</w:t>
            </w:r>
            <w:r w:rsidRPr="006B3CB1">
              <w:rPr>
                <w:rFonts w:cs="Arial"/>
                <w:bCs/>
                <w:color w:val="000000"/>
              </w:rPr>
              <w:t>1</w:t>
            </w:r>
          </w:p>
        </w:tc>
        <w:tc>
          <w:tcPr>
            <w:tcW w:w="688" w:type="pct"/>
            <w:noWrap/>
            <w:vAlign w:val="center"/>
            <w:hideMark/>
          </w:tcPr>
          <w:p w14:paraId="1E8D286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color w:val="000000"/>
              </w:rPr>
            </w:pPr>
            <w:r w:rsidRPr="006B3CB1">
              <w:rPr>
                <w:color w:val="000000"/>
              </w:rPr>
              <w:t>11903-2</w:t>
            </w:r>
          </w:p>
        </w:tc>
      </w:tr>
    </w:tbl>
    <w:p w14:paraId="49665B99" w14:textId="77777777" w:rsidR="006B3CB1" w:rsidRPr="006B3CB1" w:rsidRDefault="006B3CB1" w:rsidP="006B3CB1">
      <w:pPr>
        <w:rPr>
          <w:b/>
          <w:i/>
          <w:lang w:eastAsia="en-US"/>
        </w:rPr>
        <w:sectPr w:rsidR="006B3CB1" w:rsidRPr="006B3CB1" w:rsidSect="00CA4CEC">
          <w:pgSz w:w="15842" w:h="12242" w:orient="landscape" w:code="1"/>
          <w:pgMar w:top="1701" w:right="1417" w:bottom="1701" w:left="1417" w:header="680" w:footer="680" w:gutter="0"/>
          <w:paperSrc w:first="2" w:other="2"/>
          <w:cols w:space="720"/>
          <w:docGrid w:linePitch="354"/>
        </w:sectPr>
      </w:pPr>
      <w:r w:rsidRPr="006B3CB1" w:rsidDel="00A0555B">
        <w:rPr>
          <w:b/>
          <w:i/>
          <w:lang w:eastAsia="en-US"/>
        </w:rPr>
        <w:t xml:space="preserve"> </w:t>
      </w:r>
    </w:p>
    <w:p w14:paraId="76D4E94D" w14:textId="77777777" w:rsidR="006B3CB1" w:rsidRPr="006B3CB1" w:rsidRDefault="006B3CB1" w:rsidP="006B3CB1">
      <w:pPr>
        <w:jc w:val="center"/>
        <w:rPr>
          <w:b/>
          <w:u w:val="single"/>
          <w:lang w:eastAsia="en-US"/>
        </w:rPr>
      </w:pPr>
      <w:r w:rsidRPr="006B3CB1">
        <w:rPr>
          <w:b/>
          <w:u w:val="single"/>
          <w:lang w:eastAsia="en-US"/>
        </w:rPr>
        <w:lastRenderedPageBreak/>
        <w:t>ANEXO X</w:t>
      </w:r>
    </w:p>
    <w:p w14:paraId="61071E50" w14:textId="77777777" w:rsidR="006B3CB1" w:rsidRPr="006B3CB1" w:rsidRDefault="006B3CB1" w:rsidP="006B3CB1">
      <w:pPr>
        <w:jc w:val="center"/>
        <w:rPr>
          <w:b/>
          <w:lang w:eastAsia="en-US"/>
        </w:rPr>
      </w:pPr>
    </w:p>
    <w:p w14:paraId="6922E044" w14:textId="77777777" w:rsidR="006B3CB1" w:rsidRPr="006B3CB1" w:rsidRDefault="006B3CB1" w:rsidP="006B3CB1">
      <w:pPr>
        <w:jc w:val="center"/>
        <w:rPr>
          <w:b/>
          <w:lang w:eastAsia="en-US"/>
        </w:rPr>
      </w:pPr>
      <w:r w:rsidRPr="006B3CB1">
        <w:rPr>
          <w:b/>
          <w:lang w:eastAsia="en-US"/>
        </w:rPr>
        <w:t>Relação de Contas Bancárias</w:t>
      </w:r>
    </w:p>
    <w:p w14:paraId="7A027E8B" w14:textId="77777777" w:rsidR="006B3CB1" w:rsidRPr="006B3CB1" w:rsidRDefault="006B3CB1" w:rsidP="006B3CB1">
      <w:pPr>
        <w:jc w:val="center"/>
        <w:rPr>
          <w:b/>
          <w:lang w:eastAsia="en-US"/>
        </w:rPr>
      </w:pPr>
    </w:p>
    <w:tbl>
      <w:tblPr>
        <w:tblStyle w:val="TabeladeGrade2-nfase3"/>
        <w:tblW w:w="5000" w:type="pct"/>
        <w:tblCellMar>
          <w:top w:w="57" w:type="dxa"/>
          <w:bottom w:w="57" w:type="dxa"/>
        </w:tblCellMar>
        <w:tblLook w:val="04A0" w:firstRow="1" w:lastRow="0" w:firstColumn="1" w:lastColumn="0" w:noHBand="0" w:noVBand="1"/>
      </w:tblPr>
      <w:tblGrid>
        <w:gridCol w:w="3453"/>
        <w:gridCol w:w="1963"/>
        <w:gridCol w:w="1240"/>
        <w:gridCol w:w="872"/>
        <w:gridCol w:w="1072"/>
        <w:gridCol w:w="1396"/>
        <w:gridCol w:w="1937"/>
        <w:gridCol w:w="1075"/>
      </w:tblGrid>
      <w:tr w:rsidR="006B3CB1" w:rsidRPr="006B3CB1" w14:paraId="5115D267" w14:textId="77777777" w:rsidTr="00CA4CEC">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4CBDA5A3" w14:textId="77777777" w:rsidR="006B3CB1" w:rsidRPr="006B3CB1" w:rsidRDefault="006B3CB1" w:rsidP="00CA4CEC">
            <w:pPr>
              <w:jc w:val="center"/>
              <w:rPr>
                <w:rFonts w:cs="Arial"/>
                <w:color w:val="000000"/>
              </w:rPr>
            </w:pPr>
            <w:r w:rsidRPr="006B3CB1">
              <w:rPr>
                <w:rFonts w:cs="Arial"/>
                <w:color w:val="000000"/>
              </w:rPr>
              <w:t>EMPRESA</w:t>
            </w:r>
          </w:p>
        </w:tc>
        <w:tc>
          <w:tcPr>
            <w:tcW w:w="755" w:type="pct"/>
            <w:noWrap/>
            <w:vAlign w:val="center"/>
            <w:hideMark/>
          </w:tcPr>
          <w:p w14:paraId="228843E5"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CNPJ</w:t>
            </w:r>
          </w:p>
        </w:tc>
        <w:tc>
          <w:tcPr>
            <w:tcW w:w="477" w:type="pct"/>
            <w:vAlign w:val="center"/>
            <w:hideMark/>
          </w:tcPr>
          <w:p w14:paraId="60A16E53"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NOME DO BANCO</w:t>
            </w:r>
          </w:p>
        </w:tc>
        <w:tc>
          <w:tcPr>
            <w:tcW w:w="335" w:type="pct"/>
            <w:vAlign w:val="center"/>
            <w:hideMark/>
          </w:tcPr>
          <w:p w14:paraId="2C124098"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CÓD. BANCO</w:t>
            </w:r>
          </w:p>
        </w:tc>
        <w:tc>
          <w:tcPr>
            <w:tcW w:w="412" w:type="pct"/>
            <w:noWrap/>
            <w:vAlign w:val="center"/>
            <w:hideMark/>
          </w:tcPr>
          <w:p w14:paraId="5344C3E9"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AGENCIA</w:t>
            </w:r>
          </w:p>
        </w:tc>
        <w:tc>
          <w:tcPr>
            <w:tcW w:w="537" w:type="pct"/>
            <w:vAlign w:val="center"/>
            <w:hideMark/>
          </w:tcPr>
          <w:p w14:paraId="101CA06F"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CONTA MOVIMENTO</w:t>
            </w:r>
          </w:p>
        </w:tc>
        <w:tc>
          <w:tcPr>
            <w:tcW w:w="745" w:type="pct"/>
            <w:vAlign w:val="center"/>
            <w:hideMark/>
          </w:tcPr>
          <w:p w14:paraId="35436D2F"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CONTA CENTRALIZADORA</w:t>
            </w:r>
          </w:p>
        </w:tc>
        <w:tc>
          <w:tcPr>
            <w:tcW w:w="413" w:type="pct"/>
            <w:vAlign w:val="center"/>
            <w:hideMark/>
          </w:tcPr>
          <w:p w14:paraId="76C07A04" w14:textId="77777777" w:rsidR="006B3CB1" w:rsidRPr="006B3CB1" w:rsidRDefault="006B3CB1" w:rsidP="00CA4CEC">
            <w:pPr>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6B3CB1">
              <w:rPr>
                <w:rFonts w:cs="Arial"/>
                <w:color w:val="000000"/>
              </w:rPr>
              <w:t>CONTA RESERVA</w:t>
            </w:r>
          </w:p>
        </w:tc>
      </w:tr>
      <w:tr w:rsidR="006B3CB1" w:rsidRPr="006B3CB1" w14:paraId="0FA4154C"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4D35A96F" w14:textId="77777777" w:rsidR="006B3CB1" w:rsidRPr="006B3CB1" w:rsidRDefault="006B3CB1" w:rsidP="00CA4CEC">
            <w:pPr>
              <w:jc w:val="center"/>
              <w:rPr>
                <w:rFonts w:cs="Arial"/>
                <w:color w:val="000000"/>
              </w:rPr>
            </w:pPr>
            <w:r w:rsidRPr="006B3CB1">
              <w:rPr>
                <w:rFonts w:cs="Arial"/>
                <w:color w:val="000000"/>
              </w:rPr>
              <w:t>BRASIL PCH S.A.</w:t>
            </w:r>
          </w:p>
        </w:tc>
        <w:tc>
          <w:tcPr>
            <w:tcW w:w="755" w:type="pct"/>
            <w:noWrap/>
            <w:vAlign w:val="center"/>
            <w:hideMark/>
          </w:tcPr>
          <w:p w14:paraId="1EB1F65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07.314.233/0001-08</w:t>
            </w:r>
          </w:p>
        </w:tc>
        <w:tc>
          <w:tcPr>
            <w:tcW w:w="477" w:type="pct"/>
            <w:noWrap/>
            <w:vAlign w:val="center"/>
            <w:hideMark/>
          </w:tcPr>
          <w:p w14:paraId="2C45555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7AE767E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1A8A1AC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3180-1</w:t>
            </w:r>
          </w:p>
        </w:tc>
        <w:tc>
          <w:tcPr>
            <w:tcW w:w="537" w:type="pct"/>
            <w:noWrap/>
            <w:vAlign w:val="center"/>
            <w:hideMark/>
          </w:tcPr>
          <w:p w14:paraId="3F331D7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11863-X</w:t>
            </w:r>
          </w:p>
        </w:tc>
        <w:tc>
          <w:tcPr>
            <w:tcW w:w="745" w:type="pct"/>
            <w:noWrap/>
            <w:vAlign w:val="center"/>
            <w:hideMark/>
          </w:tcPr>
          <w:p w14:paraId="26FF174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p>
        </w:tc>
        <w:tc>
          <w:tcPr>
            <w:tcW w:w="413" w:type="pct"/>
            <w:noWrap/>
            <w:vAlign w:val="center"/>
            <w:hideMark/>
          </w:tcPr>
          <w:p w14:paraId="232CFAF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p>
        </w:tc>
      </w:tr>
      <w:tr w:rsidR="006B3CB1" w:rsidRPr="006B3CB1" w14:paraId="6BB72818"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24D1AFFF" w14:textId="77777777" w:rsidR="006B3CB1" w:rsidRPr="006B3CB1" w:rsidRDefault="006B3CB1" w:rsidP="00CA4CEC">
            <w:pPr>
              <w:jc w:val="center"/>
              <w:rPr>
                <w:rFonts w:cs="Arial"/>
                <w:color w:val="000000"/>
              </w:rPr>
            </w:pPr>
            <w:r w:rsidRPr="006B3CB1">
              <w:rPr>
                <w:rFonts w:cs="Arial"/>
                <w:color w:val="000000"/>
              </w:rPr>
              <w:t>PCHPAR-PCH PARTICIPAÇÕES S.A.</w:t>
            </w:r>
          </w:p>
        </w:tc>
        <w:tc>
          <w:tcPr>
            <w:tcW w:w="755" w:type="pct"/>
            <w:noWrap/>
            <w:vAlign w:val="center"/>
            <w:hideMark/>
          </w:tcPr>
          <w:p w14:paraId="1B5983A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07.628.569/0001-45</w:t>
            </w:r>
          </w:p>
        </w:tc>
        <w:tc>
          <w:tcPr>
            <w:tcW w:w="477" w:type="pct"/>
            <w:noWrap/>
            <w:vAlign w:val="center"/>
            <w:hideMark/>
          </w:tcPr>
          <w:p w14:paraId="541BA7F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44072E2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628196C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3180-2</w:t>
            </w:r>
          </w:p>
        </w:tc>
        <w:tc>
          <w:tcPr>
            <w:tcW w:w="537" w:type="pct"/>
            <w:noWrap/>
            <w:vAlign w:val="center"/>
            <w:hideMark/>
          </w:tcPr>
          <w:p w14:paraId="20834F7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11.925-3</w:t>
            </w:r>
          </w:p>
        </w:tc>
        <w:tc>
          <w:tcPr>
            <w:tcW w:w="745" w:type="pct"/>
            <w:noWrap/>
            <w:vAlign w:val="center"/>
            <w:hideMark/>
          </w:tcPr>
          <w:p w14:paraId="688CD1B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11.926-1</w:t>
            </w:r>
          </w:p>
        </w:tc>
        <w:tc>
          <w:tcPr>
            <w:tcW w:w="413" w:type="pct"/>
            <w:noWrap/>
            <w:vAlign w:val="center"/>
            <w:hideMark/>
          </w:tcPr>
          <w:p w14:paraId="7D561D8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11.927-X</w:t>
            </w:r>
          </w:p>
        </w:tc>
      </w:tr>
      <w:tr w:rsidR="006B3CB1" w:rsidRPr="006B3CB1" w14:paraId="7D88538E"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6C8A0425" w14:textId="77777777" w:rsidR="006B3CB1" w:rsidRPr="006B3CB1" w:rsidRDefault="006B3CB1" w:rsidP="00CA4CEC">
            <w:pPr>
              <w:jc w:val="center"/>
              <w:rPr>
                <w:rFonts w:cs="Arial"/>
                <w:color w:val="000000"/>
              </w:rPr>
            </w:pPr>
            <w:r w:rsidRPr="006B3CB1">
              <w:rPr>
                <w:rFonts w:cs="Arial"/>
                <w:color w:val="000000"/>
              </w:rPr>
              <w:t>BONFANTE ENERGÉTICA S.A.</w:t>
            </w:r>
          </w:p>
        </w:tc>
        <w:tc>
          <w:tcPr>
            <w:tcW w:w="755" w:type="pct"/>
            <w:noWrap/>
            <w:vAlign w:val="center"/>
            <w:hideMark/>
          </w:tcPr>
          <w:p w14:paraId="05CE012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06.982.746/0001-24</w:t>
            </w:r>
          </w:p>
        </w:tc>
        <w:tc>
          <w:tcPr>
            <w:tcW w:w="477" w:type="pct"/>
            <w:noWrap/>
            <w:vAlign w:val="center"/>
            <w:hideMark/>
          </w:tcPr>
          <w:p w14:paraId="4B0EAC1A"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0CED3C1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0427CFC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3180-3</w:t>
            </w:r>
          </w:p>
        </w:tc>
        <w:tc>
          <w:tcPr>
            <w:tcW w:w="537" w:type="pct"/>
            <w:noWrap/>
            <w:vAlign w:val="center"/>
            <w:hideMark/>
          </w:tcPr>
          <w:p w14:paraId="065A8AF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11884-2</w:t>
            </w:r>
          </w:p>
        </w:tc>
        <w:tc>
          <w:tcPr>
            <w:tcW w:w="745" w:type="pct"/>
            <w:noWrap/>
            <w:vAlign w:val="center"/>
            <w:hideMark/>
          </w:tcPr>
          <w:p w14:paraId="5A92DE4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11.885-0</w:t>
            </w:r>
          </w:p>
        </w:tc>
        <w:tc>
          <w:tcPr>
            <w:tcW w:w="413" w:type="pct"/>
            <w:noWrap/>
            <w:vAlign w:val="center"/>
            <w:hideMark/>
          </w:tcPr>
          <w:p w14:paraId="4F65555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11.886-9</w:t>
            </w:r>
          </w:p>
        </w:tc>
      </w:tr>
      <w:tr w:rsidR="006B3CB1" w:rsidRPr="006B3CB1" w14:paraId="43722466"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71FA6412" w14:textId="77777777" w:rsidR="006B3CB1" w:rsidRPr="006B3CB1" w:rsidRDefault="006B3CB1" w:rsidP="00CA4CEC">
            <w:pPr>
              <w:jc w:val="center"/>
              <w:rPr>
                <w:rFonts w:cs="Arial"/>
                <w:color w:val="000000"/>
              </w:rPr>
            </w:pPr>
            <w:r w:rsidRPr="006B3CB1">
              <w:rPr>
                <w:rFonts w:cs="Arial"/>
                <w:color w:val="000000"/>
              </w:rPr>
              <w:t>CALHEIRO ENERGIA S.A.</w:t>
            </w:r>
          </w:p>
        </w:tc>
        <w:tc>
          <w:tcPr>
            <w:tcW w:w="755" w:type="pct"/>
            <w:noWrap/>
            <w:vAlign w:val="center"/>
            <w:hideMark/>
          </w:tcPr>
          <w:p w14:paraId="2DDDFF8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07.063.914/0001-40</w:t>
            </w:r>
          </w:p>
        </w:tc>
        <w:tc>
          <w:tcPr>
            <w:tcW w:w="477" w:type="pct"/>
            <w:noWrap/>
            <w:vAlign w:val="center"/>
            <w:hideMark/>
          </w:tcPr>
          <w:p w14:paraId="38A1853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277F486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590A23BC"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3180-4</w:t>
            </w:r>
          </w:p>
        </w:tc>
        <w:tc>
          <w:tcPr>
            <w:tcW w:w="537" w:type="pct"/>
            <w:noWrap/>
            <w:vAlign w:val="center"/>
            <w:hideMark/>
          </w:tcPr>
          <w:p w14:paraId="7509CE9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11890-7</w:t>
            </w:r>
          </w:p>
        </w:tc>
        <w:tc>
          <w:tcPr>
            <w:tcW w:w="745" w:type="pct"/>
            <w:noWrap/>
            <w:vAlign w:val="center"/>
            <w:hideMark/>
          </w:tcPr>
          <w:p w14:paraId="14477B42"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11.891-5</w:t>
            </w:r>
          </w:p>
        </w:tc>
        <w:tc>
          <w:tcPr>
            <w:tcW w:w="413" w:type="pct"/>
            <w:noWrap/>
            <w:vAlign w:val="center"/>
            <w:hideMark/>
          </w:tcPr>
          <w:p w14:paraId="155044F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11.892-3</w:t>
            </w:r>
          </w:p>
        </w:tc>
      </w:tr>
      <w:tr w:rsidR="006B3CB1" w:rsidRPr="006B3CB1" w14:paraId="7E4D584A"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0CEB3C24" w14:textId="77777777" w:rsidR="006B3CB1" w:rsidRPr="006B3CB1" w:rsidRDefault="006B3CB1" w:rsidP="00CA4CEC">
            <w:pPr>
              <w:jc w:val="center"/>
              <w:rPr>
                <w:rFonts w:cs="Arial"/>
                <w:color w:val="000000"/>
              </w:rPr>
            </w:pPr>
            <w:r w:rsidRPr="006B3CB1">
              <w:rPr>
                <w:rFonts w:cs="Arial"/>
                <w:color w:val="000000"/>
              </w:rPr>
              <w:t xml:space="preserve">CAPARAÓ ENERGIA </w:t>
            </w:r>
            <w:proofErr w:type="gramStart"/>
            <w:r w:rsidRPr="006B3CB1">
              <w:rPr>
                <w:rFonts w:cs="Arial"/>
                <w:color w:val="000000"/>
              </w:rPr>
              <w:t>S.A</w:t>
            </w:r>
            <w:proofErr w:type="gramEnd"/>
          </w:p>
        </w:tc>
        <w:tc>
          <w:tcPr>
            <w:tcW w:w="755" w:type="pct"/>
            <w:noWrap/>
            <w:vAlign w:val="center"/>
            <w:hideMark/>
          </w:tcPr>
          <w:p w14:paraId="376EF7D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07.063.924/0001-86</w:t>
            </w:r>
          </w:p>
        </w:tc>
        <w:tc>
          <w:tcPr>
            <w:tcW w:w="477" w:type="pct"/>
            <w:noWrap/>
            <w:vAlign w:val="center"/>
            <w:hideMark/>
          </w:tcPr>
          <w:p w14:paraId="3725AC0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3B45244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668D267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3180-5</w:t>
            </w:r>
          </w:p>
        </w:tc>
        <w:tc>
          <w:tcPr>
            <w:tcW w:w="537" w:type="pct"/>
            <w:noWrap/>
            <w:vAlign w:val="center"/>
            <w:hideMark/>
          </w:tcPr>
          <w:p w14:paraId="500A3E75"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11881-8</w:t>
            </w:r>
          </w:p>
        </w:tc>
        <w:tc>
          <w:tcPr>
            <w:tcW w:w="745" w:type="pct"/>
            <w:noWrap/>
            <w:vAlign w:val="center"/>
            <w:hideMark/>
          </w:tcPr>
          <w:p w14:paraId="340AFF6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11.882-6</w:t>
            </w:r>
          </w:p>
        </w:tc>
        <w:tc>
          <w:tcPr>
            <w:tcW w:w="413" w:type="pct"/>
            <w:noWrap/>
            <w:vAlign w:val="center"/>
            <w:hideMark/>
          </w:tcPr>
          <w:p w14:paraId="24F5A1C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11.883-4</w:t>
            </w:r>
          </w:p>
        </w:tc>
      </w:tr>
      <w:tr w:rsidR="006B3CB1" w:rsidRPr="006B3CB1" w14:paraId="2432F400"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784103C5" w14:textId="77777777" w:rsidR="006B3CB1" w:rsidRPr="006B3CB1" w:rsidRDefault="006B3CB1" w:rsidP="00CA4CEC">
            <w:pPr>
              <w:jc w:val="center"/>
              <w:rPr>
                <w:rFonts w:cs="Arial"/>
                <w:color w:val="000000"/>
              </w:rPr>
            </w:pPr>
            <w:r w:rsidRPr="006B3CB1">
              <w:rPr>
                <w:rFonts w:cs="Arial"/>
                <w:color w:val="000000"/>
              </w:rPr>
              <w:t>CARANGOLA ENERGIA S.A.</w:t>
            </w:r>
          </w:p>
        </w:tc>
        <w:tc>
          <w:tcPr>
            <w:tcW w:w="755" w:type="pct"/>
            <w:noWrap/>
            <w:vAlign w:val="center"/>
            <w:hideMark/>
          </w:tcPr>
          <w:p w14:paraId="713A843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07.063.934/0001-11</w:t>
            </w:r>
          </w:p>
        </w:tc>
        <w:tc>
          <w:tcPr>
            <w:tcW w:w="477" w:type="pct"/>
            <w:noWrap/>
            <w:vAlign w:val="center"/>
            <w:hideMark/>
          </w:tcPr>
          <w:p w14:paraId="6CEE2DB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085D485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7DADBAC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3180-6</w:t>
            </w:r>
          </w:p>
        </w:tc>
        <w:tc>
          <w:tcPr>
            <w:tcW w:w="537" w:type="pct"/>
            <w:noWrap/>
            <w:vAlign w:val="center"/>
            <w:hideMark/>
          </w:tcPr>
          <w:p w14:paraId="0CE3377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11906-7</w:t>
            </w:r>
          </w:p>
        </w:tc>
        <w:tc>
          <w:tcPr>
            <w:tcW w:w="745" w:type="pct"/>
            <w:noWrap/>
            <w:vAlign w:val="center"/>
            <w:hideMark/>
          </w:tcPr>
          <w:p w14:paraId="03D39BB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11.907-5</w:t>
            </w:r>
          </w:p>
        </w:tc>
        <w:tc>
          <w:tcPr>
            <w:tcW w:w="413" w:type="pct"/>
            <w:noWrap/>
            <w:vAlign w:val="center"/>
            <w:hideMark/>
          </w:tcPr>
          <w:p w14:paraId="68085F0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11.908-3</w:t>
            </w:r>
          </w:p>
        </w:tc>
      </w:tr>
      <w:tr w:rsidR="006B3CB1" w:rsidRPr="006B3CB1" w14:paraId="5F3426D9"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51C77705" w14:textId="77777777" w:rsidR="006B3CB1" w:rsidRPr="006B3CB1" w:rsidRDefault="006B3CB1" w:rsidP="00CA4CEC">
            <w:pPr>
              <w:jc w:val="center"/>
              <w:rPr>
                <w:rFonts w:cs="Arial"/>
                <w:color w:val="000000"/>
              </w:rPr>
            </w:pPr>
            <w:r w:rsidRPr="006B3CB1">
              <w:rPr>
                <w:rFonts w:cs="Arial"/>
                <w:color w:val="000000"/>
              </w:rPr>
              <w:t>FUNIL ENERGIA S.A.</w:t>
            </w:r>
          </w:p>
        </w:tc>
        <w:tc>
          <w:tcPr>
            <w:tcW w:w="755" w:type="pct"/>
            <w:noWrap/>
            <w:vAlign w:val="center"/>
            <w:hideMark/>
          </w:tcPr>
          <w:p w14:paraId="6C2DDE8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07.063.921/0001-42</w:t>
            </w:r>
          </w:p>
        </w:tc>
        <w:tc>
          <w:tcPr>
            <w:tcW w:w="477" w:type="pct"/>
            <w:noWrap/>
            <w:vAlign w:val="center"/>
            <w:hideMark/>
          </w:tcPr>
          <w:p w14:paraId="36BF71A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6977267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1B0CBD6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3180-7</w:t>
            </w:r>
          </w:p>
        </w:tc>
        <w:tc>
          <w:tcPr>
            <w:tcW w:w="537" w:type="pct"/>
            <w:noWrap/>
            <w:vAlign w:val="center"/>
            <w:hideMark/>
          </w:tcPr>
          <w:p w14:paraId="52CA645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11915-6</w:t>
            </w:r>
          </w:p>
        </w:tc>
        <w:tc>
          <w:tcPr>
            <w:tcW w:w="745" w:type="pct"/>
            <w:noWrap/>
            <w:vAlign w:val="center"/>
            <w:hideMark/>
          </w:tcPr>
          <w:p w14:paraId="39785498"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11.916-4</w:t>
            </w:r>
          </w:p>
        </w:tc>
        <w:tc>
          <w:tcPr>
            <w:tcW w:w="413" w:type="pct"/>
            <w:noWrap/>
            <w:vAlign w:val="center"/>
            <w:hideMark/>
          </w:tcPr>
          <w:p w14:paraId="58520FC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11.917-2</w:t>
            </w:r>
          </w:p>
        </w:tc>
      </w:tr>
      <w:tr w:rsidR="006B3CB1" w:rsidRPr="006B3CB1" w14:paraId="59B4ABFB"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6EC33FB3" w14:textId="77777777" w:rsidR="006B3CB1" w:rsidRPr="006B3CB1" w:rsidRDefault="006B3CB1" w:rsidP="00CA4CEC">
            <w:pPr>
              <w:jc w:val="center"/>
              <w:rPr>
                <w:rFonts w:cs="Arial"/>
                <w:color w:val="000000"/>
              </w:rPr>
            </w:pPr>
            <w:r w:rsidRPr="006B3CB1">
              <w:rPr>
                <w:rFonts w:cs="Arial"/>
                <w:color w:val="000000"/>
              </w:rPr>
              <w:t>IRARA ENERGÉTICA S.A.</w:t>
            </w:r>
          </w:p>
        </w:tc>
        <w:tc>
          <w:tcPr>
            <w:tcW w:w="755" w:type="pct"/>
            <w:noWrap/>
            <w:vAlign w:val="center"/>
            <w:hideMark/>
          </w:tcPr>
          <w:p w14:paraId="536FB34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07.060.755/0001-20</w:t>
            </w:r>
          </w:p>
        </w:tc>
        <w:tc>
          <w:tcPr>
            <w:tcW w:w="477" w:type="pct"/>
            <w:noWrap/>
            <w:vAlign w:val="center"/>
            <w:hideMark/>
          </w:tcPr>
          <w:p w14:paraId="7F3EAC2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225F0E7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33BAAAF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3180-8</w:t>
            </w:r>
          </w:p>
        </w:tc>
        <w:tc>
          <w:tcPr>
            <w:tcW w:w="537" w:type="pct"/>
            <w:noWrap/>
            <w:vAlign w:val="center"/>
            <w:hideMark/>
          </w:tcPr>
          <w:p w14:paraId="1B3EC23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11909-1</w:t>
            </w:r>
          </w:p>
        </w:tc>
        <w:tc>
          <w:tcPr>
            <w:tcW w:w="745" w:type="pct"/>
            <w:noWrap/>
            <w:vAlign w:val="center"/>
            <w:hideMark/>
          </w:tcPr>
          <w:p w14:paraId="51ADA00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11.910-5</w:t>
            </w:r>
          </w:p>
        </w:tc>
        <w:tc>
          <w:tcPr>
            <w:tcW w:w="413" w:type="pct"/>
            <w:noWrap/>
            <w:vAlign w:val="center"/>
            <w:hideMark/>
          </w:tcPr>
          <w:p w14:paraId="0CE21E6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11.911-3</w:t>
            </w:r>
          </w:p>
        </w:tc>
      </w:tr>
      <w:tr w:rsidR="006B3CB1" w:rsidRPr="006B3CB1" w14:paraId="255E7343"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0336AB3B" w14:textId="77777777" w:rsidR="006B3CB1" w:rsidRPr="006B3CB1" w:rsidRDefault="006B3CB1" w:rsidP="00CA4CEC">
            <w:pPr>
              <w:jc w:val="center"/>
              <w:rPr>
                <w:rFonts w:cs="Arial"/>
                <w:color w:val="000000"/>
              </w:rPr>
            </w:pPr>
            <w:r w:rsidRPr="006B3CB1">
              <w:rPr>
                <w:rFonts w:cs="Arial"/>
                <w:color w:val="000000"/>
              </w:rPr>
              <w:t>JATAI ENERGÉTICA S.A.</w:t>
            </w:r>
          </w:p>
        </w:tc>
        <w:tc>
          <w:tcPr>
            <w:tcW w:w="755" w:type="pct"/>
            <w:noWrap/>
            <w:vAlign w:val="center"/>
            <w:hideMark/>
          </w:tcPr>
          <w:p w14:paraId="6353B14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07.083.477/0001-27</w:t>
            </w:r>
          </w:p>
        </w:tc>
        <w:tc>
          <w:tcPr>
            <w:tcW w:w="477" w:type="pct"/>
            <w:noWrap/>
            <w:vAlign w:val="center"/>
            <w:hideMark/>
          </w:tcPr>
          <w:p w14:paraId="1CC3D4A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1FC19A1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6141C15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3180-9</w:t>
            </w:r>
          </w:p>
        </w:tc>
        <w:tc>
          <w:tcPr>
            <w:tcW w:w="537" w:type="pct"/>
            <w:noWrap/>
            <w:vAlign w:val="center"/>
            <w:hideMark/>
          </w:tcPr>
          <w:p w14:paraId="32A2338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11912-1</w:t>
            </w:r>
          </w:p>
        </w:tc>
        <w:tc>
          <w:tcPr>
            <w:tcW w:w="745" w:type="pct"/>
            <w:noWrap/>
            <w:vAlign w:val="center"/>
            <w:hideMark/>
          </w:tcPr>
          <w:p w14:paraId="139F28C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11.913-X</w:t>
            </w:r>
          </w:p>
        </w:tc>
        <w:tc>
          <w:tcPr>
            <w:tcW w:w="413" w:type="pct"/>
            <w:noWrap/>
            <w:vAlign w:val="center"/>
            <w:hideMark/>
          </w:tcPr>
          <w:p w14:paraId="5BECC56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11.914-8</w:t>
            </w:r>
          </w:p>
        </w:tc>
      </w:tr>
      <w:tr w:rsidR="006B3CB1" w:rsidRPr="006B3CB1" w14:paraId="60628394"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33789F91" w14:textId="77777777" w:rsidR="006B3CB1" w:rsidRPr="006B3CB1" w:rsidRDefault="006B3CB1" w:rsidP="00CA4CEC">
            <w:pPr>
              <w:jc w:val="center"/>
              <w:rPr>
                <w:rFonts w:cs="Arial"/>
                <w:color w:val="000000"/>
              </w:rPr>
            </w:pPr>
            <w:r w:rsidRPr="006B3CB1">
              <w:rPr>
                <w:rFonts w:cs="Arial"/>
                <w:color w:val="000000"/>
              </w:rPr>
              <w:lastRenderedPageBreak/>
              <w:t>MONTE SERRAT ENERGÉTICA S.A.</w:t>
            </w:r>
          </w:p>
        </w:tc>
        <w:tc>
          <w:tcPr>
            <w:tcW w:w="755" w:type="pct"/>
            <w:noWrap/>
            <w:vAlign w:val="center"/>
            <w:hideMark/>
          </w:tcPr>
          <w:p w14:paraId="358E496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06.982.741/0001-00</w:t>
            </w:r>
          </w:p>
        </w:tc>
        <w:tc>
          <w:tcPr>
            <w:tcW w:w="477" w:type="pct"/>
            <w:noWrap/>
            <w:vAlign w:val="center"/>
            <w:hideMark/>
          </w:tcPr>
          <w:p w14:paraId="2EA3CCF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5CF9F411"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7C152B0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3180-10</w:t>
            </w:r>
          </w:p>
        </w:tc>
        <w:tc>
          <w:tcPr>
            <w:tcW w:w="537" w:type="pct"/>
            <w:noWrap/>
            <w:vAlign w:val="center"/>
            <w:hideMark/>
          </w:tcPr>
          <w:p w14:paraId="5321B417"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11897-4</w:t>
            </w:r>
          </w:p>
        </w:tc>
        <w:tc>
          <w:tcPr>
            <w:tcW w:w="745" w:type="pct"/>
            <w:noWrap/>
            <w:vAlign w:val="center"/>
            <w:hideMark/>
          </w:tcPr>
          <w:p w14:paraId="4F06C7D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11.898-2</w:t>
            </w:r>
          </w:p>
        </w:tc>
        <w:tc>
          <w:tcPr>
            <w:tcW w:w="413" w:type="pct"/>
            <w:noWrap/>
            <w:vAlign w:val="center"/>
            <w:hideMark/>
          </w:tcPr>
          <w:p w14:paraId="522E96F8"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11.899-0</w:t>
            </w:r>
          </w:p>
        </w:tc>
      </w:tr>
      <w:tr w:rsidR="006B3CB1" w:rsidRPr="006B3CB1" w14:paraId="0FC640D6"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3E5EBCA7" w14:textId="77777777" w:rsidR="006B3CB1" w:rsidRPr="006B3CB1" w:rsidRDefault="006B3CB1" w:rsidP="00CA4CEC">
            <w:pPr>
              <w:jc w:val="center"/>
              <w:rPr>
                <w:rFonts w:cs="Arial"/>
                <w:color w:val="000000"/>
              </w:rPr>
            </w:pPr>
            <w:r w:rsidRPr="006B3CB1">
              <w:rPr>
                <w:rFonts w:cs="Arial"/>
                <w:color w:val="000000"/>
              </w:rPr>
              <w:t>RETIRO VELHO ENERGÉTICA S.A.</w:t>
            </w:r>
          </w:p>
        </w:tc>
        <w:tc>
          <w:tcPr>
            <w:tcW w:w="755" w:type="pct"/>
            <w:noWrap/>
            <w:vAlign w:val="center"/>
            <w:hideMark/>
          </w:tcPr>
          <w:p w14:paraId="53781E1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07.060.739/0001-38</w:t>
            </w:r>
          </w:p>
        </w:tc>
        <w:tc>
          <w:tcPr>
            <w:tcW w:w="477" w:type="pct"/>
            <w:noWrap/>
            <w:vAlign w:val="center"/>
            <w:hideMark/>
          </w:tcPr>
          <w:p w14:paraId="422861BB"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223A0DF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28358336"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3180-11</w:t>
            </w:r>
          </w:p>
        </w:tc>
        <w:tc>
          <w:tcPr>
            <w:tcW w:w="537" w:type="pct"/>
            <w:noWrap/>
            <w:vAlign w:val="center"/>
            <w:hideMark/>
          </w:tcPr>
          <w:p w14:paraId="27F76BF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11893-1</w:t>
            </w:r>
          </w:p>
        </w:tc>
        <w:tc>
          <w:tcPr>
            <w:tcW w:w="745" w:type="pct"/>
            <w:noWrap/>
            <w:vAlign w:val="center"/>
            <w:hideMark/>
          </w:tcPr>
          <w:p w14:paraId="59F6735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11.894-X</w:t>
            </w:r>
          </w:p>
        </w:tc>
        <w:tc>
          <w:tcPr>
            <w:tcW w:w="413" w:type="pct"/>
            <w:noWrap/>
            <w:vAlign w:val="center"/>
            <w:hideMark/>
          </w:tcPr>
          <w:p w14:paraId="5EB2E349"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11895-8</w:t>
            </w:r>
          </w:p>
        </w:tc>
      </w:tr>
      <w:tr w:rsidR="006B3CB1" w:rsidRPr="006B3CB1" w14:paraId="6DAC4744"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43B21900" w14:textId="77777777" w:rsidR="006B3CB1" w:rsidRPr="006B3CB1" w:rsidRDefault="006B3CB1" w:rsidP="00CA4CEC">
            <w:pPr>
              <w:jc w:val="center"/>
              <w:rPr>
                <w:rFonts w:cs="Arial"/>
                <w:color w:val="000000"/>
              </w:rPr>
            </w:pPr>
            <w:r w:rsidRPr="006B3CB1">
              <w:rPr>
                <w:rFonts w:cs="Arial"/>
                <w:color w:val="000000"/>
              </w:rPr>
              <w:t>SANTA FÉ ENERGÉTICA S.A.</w:t>
            </w:r>
          </w:p>
        </w:tc>
        <w:tc>
          <w:tcPr>
            <w:tcW w:w="755" w:type="pct"/>
            <w:noWrap/>
            <w:vAlign w:val="center"/>
            <w:hideMark/>
          </w:tcPr>
          <w:p w14:paraId="2275E4E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06.982.752/0001-81</w:t>
            </w:r>
          </w:p>
        </w:tc>
        <w:tc>
          <w:tcPr>
            <w:tcW w:w="477" w:type="pct"/>
            <w:noWrap/>
            <w:vAlign w:val="center"/>
            <w:hideMark/>
          </w:tcPr>
          <w:p w14:paraId="1FDA30FB"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1095CB3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5DA232D4"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3180-12</w:t>
            </w:r>
          </w:p>
        </w:tc>
        <w:tc>
          <w:tcPr>
            <w:tcW w:w="537" w:type="pct"/>
            <w:noWrap/>
            <w:vAlign w:val="center"/>
            <w:hideMark/>
          </w:tcPr>
          <w:p w14:paraId="3284E926"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11887-7</w:t>
            </w:r>
          </w:p>
        </w:tc>
        <w:tc>
          <w:tcPr>
            <w:tcW w:w="745" w:type="pct"/>
            <w:noWrap/>
            <w:vAlign w:val="center"/>
            <w:hideMark/>
          </w:tcPr>
          <w:p w14:paraId="2FF1337E"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11.888-5</w:t>
            </w:r>
          </w:p>
        </w:tc>
        <w:tc>
          <w:tcPr>
            <w:tcW w:w="413" w:type="pct"/>
            <w:noWrap/>
            <w:vAlign w:val="center"/>
            <w:hideMark/>
          </w:tcPr>
          <w:p w14:paraId="535136B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11.889-3</w:t>
            </w:r>
          </w:p>
        </w:tc>
      </w:tr>
      <w:tr w:rsidR="006B3CB1" w:rsidRPr="006B3CB1" w14:paraId="30A5B62D"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0536FE88" w14:textId="77777777" w:rsidR="006B3CB1" w:rsidRPr="006B3CB1" w:rsidRDefault="006B3CB1" w:rsidP="00CA4CEC">
            <w:pPr>
              <w:jc w:val="center"/>
              <w:rPr>
                <w:rFonts w:cs="Arial"/>
                <w:color w:val="000000"/>
              </w:rPr>
            </w:pPr>
            <w:r w:rsidRPr="006B3CB1">
              <w:rPr>
                <w:rFonts w:cs="Arial"/>
                <w:color w:val="000000"/>
              </w:rPr>
              <w:t xml:space="preserve">SÃO JOAQUIM ENERGIA </w:t>
            </w:r>
            <w:proofErr w:type="gramStart"/>
            <w:r w:rsidRPr="006B3CB1">
              <w:rPr>
                <w:rFonts w:cs="Arial"/>
                <w:color w:val="000000"/>
              </w:rPr>
              <w:t>S.A</w:t>
            </w:r>
            <w:proofErr w:type="gramEnd"/>
          </w:p>
        </w:tc>
        <w:tc>
          <w:tcPr>
            <w:tcW w:w="755" w:type="pct"/>
            <w:noWrap/>
            <w:vAlign w:val="center"/>
            <w:hideMark/>
          </w:tcPr>
          <w:p w14:paraId="29CF609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07.063.930/0001-33</w:t>
            </w:r>
          </w:p>
        </w:tc>
        <w:tc>
          <w:tcPr>
            <w:tcW w:w="477" w:type="pct"/>
            <w:noWrap/>
            <w:vAlign w:val="center"/>
            <w:hideMark/>
          </w:tcPr>
          <w:p w14:paraId="13B8D7F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35413203"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2128616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3180-13</w:t>
            </w:r>
          </w:p>
        </w:tc>
        <w:tc>
          <w:tcPr>
            <w:tcW w:w="537" w:type="pct"/>
            <w:noWrap/>
            <w:vAlign w:val="center"/>
            <w:hideMark/>
          </w:tcPr>
          <w:p w14:paraId="252E5F40"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11922-9</w:t>
            </w:r>
          </w:p>
        </w:tc>
        <w:tc>
          <w:tcPr>
            <w:tcW w:w="745" w:type="pct"/>
            <w:noWrap/>
            <w:vAlign w:val="center"/>
            <w:hideMark/>
          </w:tcPr>
          <w:p w14:paraId="7F08ED1E"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11.923-7</w:t>
            </w:r>
          </w:p>
        </w:tc>
        <w:tc>
          <w:tcPr>
            <w:tcW w:w="413" w:type="pct"/>
            <w:noWrap/>
            <w:vAlign w:val="center"/>
            <w:hideMark/>
          </w:tcPr>
          <w:p w14:paraId="147D940F"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11.924-5</w:t>
            </w:r>
          </w:p>
        </w:tc>
      </w:tr>
      <w:tr w:rsidR="006B3CB1" w:rsidRPr="006B3CB1" w14:paraId="389A50D1" w14:textId="77777777" w:rsidTr="00CA4CEC">
        <w:trPr>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604AB510" w14:textId="77777777" w:rsidR="006B3CB1" w:rsidRPr="006B3CB1" w:rsidRDefault="006B3CB1" w:rsidP="00CA4CEC">
            <w:pPr>
              <w:jc w:val="center"/>
              <w:rPr>
                <w:rFonts w:cs="Arial"/>
                <w:color w:val="000000"/>
              </w:rPr>
            </w:pPr>
            <w:r w:rsidRPr="006B3CB1">
              <w:rPr>
                <w:rFonts w:cs="Arial"/>
                <w:color w:val="000000"/>
              </w:rPr>
              <w:t xml:space="preserve">SÃO PEDRO ENERGIA </w:t>
            </w:r>
            <w:proofErr w:type="gramStart"/>
            <w:r w:rsidRPr="006B3CB1">
              <w:rPr>
                <w:rFonts w:cs="Arial"/>
                <w:color w:val="000000"/>
              </w:rPr>
              <w:t>S.A</w:t>
            </w:r>
            <w:proofErr w:type="gramEnd"/>
          </w:p>
        </w:tc>
        <w:tc>
          <w:tcPr>
            <w:tcW w:w="755" w:type="pct"/>
            <w:noWrap/>
            <w:vAlign w:val="center"/>
            <w:hideMark/>
          </w:tcPr>
          <w:p w14:paraId="2D11030D"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07.063.938/0001-08</w:t>
            </w:r>
          </w:p>
        </w:tc>
        <w:tc>
          <w:tcPr>
            <w:tcW w:w="477" w:type="pct"/>
            <w:noWrap/>
            <w:vAlign w:val="center"/>
            <w:hideMark/>
          </w:tcPr>
          <w:p w14:paraId="00AED43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4E0F977F"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4733BD5A"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3180-14</w:t>
            </w:r>
          </w:p>
        </w:tc>
        <w:tc>
          <w:tcPr>
            <w:tcW w:w="537" w:type="pct"/>
            <w:noWrap/>
            <w:vAlign w:val="center"/>
            <w:hideMark/>
          </w:tcPr>
          <w:p w14:paraId="26F3FF50"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11918-0</w:t>
            </w:r>
          </w:p>
        </w:tc>
        <w:tc>
          <w:tcPr>
            <w:tcW w:w="745" w:type="pct"/>
            <w:noWrap/>
            <w:vAlign w:val="center"/>
            <w:hideMark/>
          </w:tcPr>
          <w:p w14:paraId="79965CD3"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11.919-9</w:t>
            </w:r>
          </w:p>
        </w:tc>
        <w:tc>
          <w:tcPr>
            <w:tcW w:w="413" w:type="pct"/>
            <w:noWrap/>
            <w:vAlign w:val="center"/>
            <w:hideMark/>
          </w:tcPr>
          <w:p w14:paraId="187416C5" w14:textId="77777777" w:rsidR="006B3CB1" w:rsidRPr="006B3CB1" w:rsidRDefault="006B3CB1" w:rsidP="00CA4CEC">
            <w:pPr>
              <w:jc w:val="center"/>
              <w:cnfStyle w:val="000000000000" w:firstRow="0" w:lastRow="0" w:firstColumn="0" w:lastColumn="0" w:oddVBand="0" w:evenVBand="0" w:oddHBand="0" w:evenHBand="0" w:firstRowFirstColumn="0" w:firstRowLastColumn="0" w:lastRowFirstColumn="0" w:lastRowLastColumn="0"/>
              <w:rPr>
                <w:rFonts w:cs="Arial"/>
                <w:bCs/>
                <w:color w:val="000000"/>
              </w:rPr>
            </w:pPr>
            <w:r w:rsidRPr="006B3CB1">
              <w:rPr>
                <w:rFonts w:cs="Arial"/>
                <w:bCs/>
                <w:color w:val="000000"/>
              </w:rPr>
              <w:t>11.921-0</w:t>
            </w:r>
          </w:p>
        </w:tc>
      </w:tr>
      <w:tr w:rsidR="006B3CB1" w:rsidRPr="006B3CB1" w14:paraId="2D9FF8E3" w14:textId="77777777" w:rsidTr="00CA4C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7" w:type="pct"/>
            <w:noWrap/>
            <w:vAlign w:val="center"/>
            <w:hideMark/>
          </w:tcPr>
          <w:p w14:paraId="131B462F" w14:textId="77777777" w:rsidR="006B3CB1" w:rsidRPr="006B3CB1" w:rsidRDefault="006B3CB1" w:rsidP="00CA4CEC">
            <w:pPr>
              <w:jc w:val="center"/>
              <w:rPr>
                <w:rFonts w:cs="Arial"/>
                <w:color w:val="000000"/>
              </w:rPr>
            </w:pPr>
            <w:r w:rsidRPr="006B3CB1">
              <w:rPr>
                <w:rFonts w:cs="Arial"/>
                <w:color w:val="000000"/>
              </w:rPr>
              <w:t xml:space="preserve">SÃO SIMÃO ENERGIA </w:t>
            </w:r>
            <w:proofErr w:type="gramStart"/>
            <w:r w:rsidRPr="006B3CB1">
              <w:rPr>
                <w:rFonts w:cs="Arial"/>
                <w:color w:val="000000"/>
              </w:rPr>
              <w:t>S.A</w:t>
            </w:r>
            <w:proofErr w:type="gramEnd"/>
          </w:p>
        </w:tc>
        <w:tc>
          <w:tcPr>
            <w:tcW w:w="755" w:type="pct"/>
            <w:noWrap/>
            <w:vAlign w:val="center"/>
            <w:hideMark/>
          </w:tcPr>
          <w:p w14:paraId="18602DE7"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07.063.976/0001-52</w:t>
            </w:r>
          </w:p>
        </w:tc>
        <w:tc>
          <w:tcPr>
            <w:tcW w:w="477" w:type="pct"/>
            <w:noWrap/>
            <w:vAlign w:val="center"/>
            <w:hideMark/>
          </w:tcPr>
          <w:p w14:paraId="3CCDAC91"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BRASIL S.A.</w:t>
            </w:r>
          </w:p>
        </w:tc>
        <w:tc>
          <w:tcPr>
            <w:tcW w:w="335" w:type="pct"/>
            <w:noWrap/>
            <w:vAlign w:val="center"/>
            <w:hideMark/>
          </w:tcPr>
          <w:p w14:paraId="3962129D"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w:t>
            </w:r>
          </w:p>
        </w:tc>
        <w:tc>
          <w:tcPr>
            <w:tcW w:w="412" w:type="pct"/>
            <w:noWrap/>
            <w:vAlign w:val="center"/>
            <w:hideMark/>
          </w:tcPr>
          <w:p w14:paraId="0270E602"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3180-15</w:t>
            </w:r>
          </w:p>
        </w:tc>
        <w:tc>
          <w:tcPr>
            <w:tcW w:w="537" w:type="pct"/>
            <w:noWrap/>
            <w:vAlign w:val="center"/>
            <w:hideMark/>
          </w:tcPr>
          <w:p w14:paraId="40348D74"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11903-2</w:t>
            </w:r>
          </w:p>
        </w:tc>
        <w:tc>
          <w:tcPr>
            <w:tcW w:w="745" w:type="pct"/>
            <w:noWrap/>
            <w:vAlign w:val="center"/>
            <w:hideMark/>
          </w:tcPr>
          <w:p w14:paraId="3B2373D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11.904-0</w:t>
            </w:r>
          </w:p>
        </w:tc>
        <w:tc>
          <w:tcPr>
            <w:tcW w:w="413" w:type="pct"/>
            <w:noWrap/>
            <w:vAlign w:val="center"/>
            <w:hideMark/>
          </w:tcPr>
          <w:p w14:paraId="5A208BCC" w14:textId="77777777" w:rsidR="006B3CB1" w:rsidRPr="006B3CB1" w:rsidRDefault="006B3CB1" w:rsidP="00CA4CEC">
            <w:pPr>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6B3CB1">
              <w:rPr>
                <w:rFonts w:cs="Arial"/>
                <w:bCs/>
                <w:color w:val="000000"/>
              </w:rPr>
              <w:t>11.905-9</w:t>
            </w:r>
          </w:p>
        </w:tc>
      </w:tr>
    </w:tbl>
    <w:p w14:paraId="6D1BE5E4" w14:textId="77777777" w:rsidR="006B3CB1" w:rsidRPr="006B3CB1" w:rsidRDefault="006B3CB1" w:rsidP="006B3CB1">
      <w:pPr>
        <w:jc w:val="center"/>
        <w:rPr>
          <w:b/>
          <w:i/>
          <w:lang w:eastAsia="en-US"/>
        </w:rPr>
        <w:sectPr w:rsidR="006B3CB1" w:rsidRPr="006B3CB1" w:rsidSect="00CA4CEC">
          <w:pgSz w:w="15842" w:h="12242" w:orient="landscape" w:code="1"/>
          <w:pgMar w:top="1701" w:right="1417" w:bottom="1701" w:left="1417" w:header="680" w:footer="680" w:gutter="0"/>
          <w:paperSrc w:first="2" w:other="2"/>
          <w:cols w:space="720"/>
          <w:docGrid w:linePitch="354"/>
        </w:sectPr>
      </w:pPr>
    </w:p>
    <w:p w14:paraId="624F5C54" w14:textId="77777777" w:rsidR="006B3CB1" w:rsidRPr="006B3CB1" w:rsidRDefault="006B3CB1" w:rsidP="006B3CB1">
      <w:pPr>
        <w:jc w:val="center"/>
        <w:rPr>
          <w:b/>
          <w:u w:val="single"/>
          <w:lang w:eastAsia="en-US"/>
        </w:rPr>
      </w:pPr>
      <w:r w:rsidRPr="006B3CB1">
        <w:rPr>
          <w:b/>
          <w:u w:val="single"/>
          <w:lang w:eastAsia="en-US"/>
        </w:rPr>
        <w:lastRenderedPageBreak/>
        <w:t>ANEXO XI</w:t>
      </w:r>
    </w:p>
    <w:p w14:paraId="1995F023" w14:textId="77777777" w:rsidR="006B3CB1" w:rsidRPr="006B3CB1" w:rsidRDefault="006B3CB1" w:rsidP="006B3CB1">
      <w:pPr>
        <w:jc w:val="center"/>
        <w:rPr>
          <w:b/>
          <w:lang w:eastAsia="en-US"/>
        </w:rPr>
      </w:pPr>
    </w:p>
    <w:p w14:paraId="282A3E97" w14:textId="77777777" w:rsidR="006B3CB1" w:rsidRPr="006B3CB1" w:rsidRDefault="006B3CB1" w:rsidP="006B3CB1">
      <w:pPr>
        <w:jc w:val="center"/>
        <w:rPr>
          <w:b/>
        </w:rPr>
      </w:pPr>
      <w:r w:rsidRPr="006B3CB1">
        <w:rPr>
          <w:b/>
        </w:rPr>
        <w:t>Modelo de Procuração</w:t>
      </w:r>
    </w:p>
    <w:p w14:paraId="77AFF274" w14:textId="77777777" w:rsidR="006B3CB1" w:rsidRPr="006B3CB1" w:rsidRDefault="006B3CB1" w:rsidP="006B3CB1">
      <w:pPr>
        <w:jc w:val="center"/>
        <w:rPr>
          <w:b/>
        </w:rPr>
      </w:pPr>
    </w:p>
    <w:p w14:paraId="33F556E9" w14:textId="77777777" w:rsidR="006B3CB1" w:rsidRPr="006B3CB1" w:rsidRDefault="006B3CB1" w:rsidP="006B3CB1">
      <w:pPr>
        <w:pStyle w:val="Level2"/>
        <w:numPr>
          <w:ilvl w:val="0"/>
          <w:numId w:val="0"/>
        </w:numPr>
        <w:spacing w:after="0" w:line="288" w:lineRule="auto"/>
        <w:rPr>
          <w:rFonts w:ascii="Verdana" w:hAnsi="Verdana"/>
          <w:kern w:val="0"/>
          <w:szCs w:val="20"/>
        </w:rPr>
      </w:pPr>
      <w:r w:rsidRPr="006B3CB1">
        <w:rPr>
          <w:rFonts w:ascii="Verdana" w:hAnsi="Verdana"/>
          <w:kern w:val="0"/>
          <w:szCs w:val="20"/>
        </w:rPr>
        <w:t xml:space="preserve">Por meio deste instrumento particular de procuração, </w:t>
      </w:r>
    </w:p>
    <w:p w14:paraId="6613EB67" w14:textId="77777777" w:rsidR="006B3CB1" w:rsidRPr="006B3CB1" w:rsidRDefault="006B3CB1" w:rsidP="006B3CB1"/>
    <w:p w14:paraId="253AC88E" w14:textId="77777777" w:rsidR="006B3CB1" w:rsidRPr="006B3CB1" w:rsidRDefault="006B3CB1" w:rsidP="006B3CB1">
      <w:pPr>
        <w:pStyle w:val="Parties"/>
        <w:numPr>
          <w:ilvl w:val="0"/>
          <w:numId w:val="68"/>
        </w:numPr>
        <w:spacing w:after="0" w:line="288" w:lineRule="auto"/>
        <w:ind w:hanging="720"/>
        <w:rPr>
          <w:rFonts w:ascii="Verdana" w:hAnsi="Verdana"/>
          <w:color w:val="000000"/>
          <w:kern w:val="0"/>
          <w:szCs w:val="20"/>
          <w:lang w:val="pt-BR"/>
        </w:rPr>
      </w:pPr>
      <w:r w:rsidRPr="006B3CB1">
        <w:rPr>
          <w:rFonts w:ascii="Verdana" w:hAnsi="Verdana"/>
          <w:b/>
          <w:smallCaps/>
          <w:szCs w:val="20"/>
          <w:lang w:val="pt-BR"/>
        </w:rPr>
        <w:t>BRASIL PCH S.A.</w:t>
      </w:r>
      <w:r w:rsidRPr="006B3CB1">
        <w:rPr>
          <w:rFonts w:ascii="Verdana" w:hAnsi="Verdana"/>
          <w:szCs w:val="20"/>
          <w:lang w:val="pt-BR"/>
        </w:rPr>
        <w:t>, sociedade por ações, sem registro de emissor de valores mobiliários perante a Comissão de Valores Mobiliários (“</w:t>
      </w:r>
      <w:r w:rsidRPr="006B3CB1">
        <w:rPr>
          <w:rFonts w:ascii="Verdana" w:hAnsi="Verdana"/>
          <w:szCs w:val="20"/>
          <w:u w:val="single"/>
          <w:lang w:val="pt-BR"/>
        </w:rPr>
        <w:t>CVM</w:t>
      </w:r>
      <w:r w:rsidRPr="006B3CB1">
        <w:rPr>
          <w:rFonts w:ascii="Verdana" w:hAnsi="Verdana"/>
          <w:szCs w:val="20"/>
          <w:lang w:val="pt-BR"/>
        </w:rPr>
        <w:t>”), com sede na Cidade de Belo Horizonte, Estado de Minas Gerais, na Avenida Prudente de Moraes, 1250, 10º e 11º andares, CEP 30380-252, inscrita no Cadastro Nacional de Pessoa Jurídica do Ministério da Fazenda (“</w:t>
      </w:r>
      <w:r w:rsidRPr="006B3CB1">
        <w:rPr>
          <w:rFonts w:ascii="Verdana" w:hAnsi="Verdana"/>
          <w:szCs w:val="20"/>
          <w:u w:val="single"/>
          <w:lang w:val="pt-BR"/>
        </w:rPr>
        <w:t>CNPJ/MF</w:t>
      </w:r>
      <w:r w:rsidRPr="006B3CB1">
        <w:rPr>
          <w:rFonts w:ascii="Verdana" w:hAnsi="Verdana"/>
          <w:szCs w:val="20"/>
          <w:lang w:val="pt-BR"/>
        </w:rPr>
        <w:t>”) sob o nº </w:t>
      </w:r>
      <w:r w:rsidRPr="006B3CB1">
        <w:rPr>
          <w:rFonts w:ascii="Verdana" w:hAnsi="Verdana"/>
          <w:bCs/>
          <w:szCs w:val="20"/>
          <w:lang w:val="pt-BR"/>
        </w:rPr>
        <w:t>07.314.233/0001-08, com seus atos constitutivos arquivados na Junta Comercial do Estado de Minas Gerais (“</w:t>
      </w:r>
      <w:r w:rsidRPr="006B3CB1">
        <w:rPr>
          <w:rFonts w:ascii="Verdana" w:hAnsi="Verdana"/>
          <w:bCs/>
          <w:szCs w:val="20"/>
          <w:u w:val="single"/>
          <w:lang w:val="pt-BR"/>
        </w:rPr>
        <w:t>JUCEMG</w:t>
      </w:r>
      <w:r w:rsidRPr="006B3CB1">
        <w:rPr>
          <w:rFonts w:ascii="Verdana" w:hAnsi="Verdana"/>
          <w:bCs/>
          <w:szCs w:val="20"/>
          <w:lang w:val="pt-BR"/>
        </w:rPr>
        <w:t xml:space="preserve">”) sob o </w:t>
      </w:r>
      <w:r w:rsidRPr="006B3CB1">
        <w:rPr>
          <w:rFonts w:ascii="Verdana" w:hAnsi="Verdana"/>
          <w:szCs w:val="20"/>
          <w:lang w:val="pt-BR"/>
        </w:rPr>
        <w:t>NIRE 31.3.</w:t>
      </w:r>
      <w:r w:rsidRPr="006B3CB1">
        <w:rPr>
          <w:rFonts w:ascii="Verdana" w:hAnsi="Verdana"/>
          <w:bCs/>
          <w:szCs w:val="20"/>
          <w:lang w:val="pt-BR"/>
        </w:rPr>
        <w:t>0011084-2 (“</w:t>
      </w:r>
      <w:r w:rsidRPr="006B3CB1">
        <w:rPr>
          <w:rFonts w:ascii="Verdana" w:hAnsi="Verdana"/>
          <w:bCs/>
          <w:szCs w:val="20"/>
          <w:u w:val="single"/>
          <w:lang w:val="pt-BR"/>
        </w:rPr>
        <w:t>Brasil PCH</w:t>
      </w:r>
      <w:r w:rsidRPr="006B3CB1">
        <w:rPr>
          <w:rFonts w:ascii="Verdana" w:hAnsi="Verdana"/>
          <w:bCs/>
          <w:szCs w:val="20"/>
          <w:lang w:val="pt-BR"/>
        </w:rPr>
        <w:t>” ou “</w:t>
      </w:r>
      <w:r w:rsidRPr="006B3CB1">
        <w:rPr>
          <w:rFonts w:ascii="Verdana" w:hAnsi="Verdana"/>
          <w:bCs/>
          <w:szCs w:val="20"/>
          <w:u w:val="single"/>
          <w:lang w:val="pt-BR"/>
        </w:rPr>
        <w:t>Emissora</w:t>
      </w:r>
      <w:r w:rsidRPr="006B3CB1">
        <w:rPr>
          <w:rFonts w:ascii="Verdana" w:hAnsi="Verdana"/>
          <w:bCs/>
          <w:szCs w:val="20"/>
          <w:lang w:val="pt-BR"/>
        </w:rPr>
        <w:t xml:space="preserve">”), </w:t>
      </w:r>
      <w:r w:rsidRPr="006B3CB1">
        <w:rPr>
          <w:rFonts w:ascii="Verdana" w:hAnsi="Verdana"/>
          <w:szCs w:val="20"/>
          <w:lang w:val="pt-BR"/>
        </w:rPr>
        <w:t>neste ato devidamente representada na forma do seu estatuto social</w:t>
      </w:r>
      <w:r w:rsidRPr="006B3CB1">
        <w:rPr>
          <w:rFonts w:ascii="Verdana" w:hAnsi="Verdana"/>
          <w:bCs/>
          <w:szCs w:val="20"/>
          <w:lang w:val="pt-BR"/>
        </w:rPr>
        <w:t>;</w:t>
      </w:r>
    </w:p>
    <w:p w14:paraId="5B2CA5E8" w14:textId="77777777" w:rsidR="006B3CB1" w:rsidRPr="006B3CB1" w:rsidRDefault="006B3CB1" w:rsidP="006B3CB1"/>
    <w:p w14:paraId="5AE5A992"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smallCaps/>
          <w:szCs w:val="20"/>
          <w:lang w:val="pt-BR"/>
        </w:rPr>
        <w:t xml:space="preserve">PCHPAR PCH PARTICIPAÇÕES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07.628.569/0001-45, com seus atos constitutivos arquivados na JUCEMG sob o NIRE 31.3.0011049-4 (“</w:t>
      </w:r>
      <w:r w:rsidRPr="006B3CB1">
        <w:rPr>
          <w:rFonts w:ascii="Verdana" w:hAnsi="Verdana"/>
          <w:szCs w:val="20"/>
          <w:u w:val="single"/>
          <w:lang w:val="pt-BR"/>
        </w:rPr>
        <w:t>PCHPAR</w:t>
      </w:r>
      <w:r w:rsidRPr="006B3CB1">
        <w:rPr>
          <w:rFonts w:ascii="Verdana" w:hAnsi="Verdana"/>
          <w:szCs w:val="20"/>
          <w:lang w:val="pt-BR"/>
        </w:rPr>
        <w:t>”), neste ato devidamente representada na forma do seu estatuto social;</w:t>
      </w:r>
    </w:p>
    <w:p w14:paraId="37A71C48" w14:textId="77777777" w:rsidR="006B3CB1" w:rsidRPr="006B3CB1" w:rsidRDefault="006B3CB1" w:rsidP="006B3CB1">
      <w:pPr>
        <w:pStyle w:val="PargrafodaLista"/>
        <w:rPr>
          <w:b/>
          <w:smallCaps/>
        </w:rPr>
      </w:pPr>
    </w:p>
    <w:p w14:paraId="20F4D29F"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BONFANTE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06.982.746/0001-24, com seus atos constitutivos arquivados na JUCEMG sob o NIRE 31.3.0011078-8 (“</w:t>
      </w:r>
      <w:r w:rsidRPr="006B3CB1">
        <w:rPr>
          <w:rFonts w:ascii="Verdana" w:hAnsi="Verdana"/>
          <w:szCs w:val="20"/>
          <w:u w:val="single"/>
          <w:lang w:val="pt-BR"/>
        </w:rPr>
        <w:t>Bonfante</w:t>
      </w:r>
      <w:r w:rsidRPr="006B3CB1">
        <w:rPr>
          <w:rFonts w:ascii="Verdana" w:hAnsi="Verdana"/>
          <w:szCs w:val="20"/>
          <w:lang w:val="pt-BR"/>
        </w:rPr>
        <w:t>”), neste ato devidamente representada na forma do seu estatuto social;</w:t>
      </w:r>
    </w:p>
    <w:p w14:paraId="6B40D6C8" w14:textId="77777777" w:rsidR="006B3CB1" w:rsidRPr="006B3CB1" w:rsidRDefault="006B3CB1" w:rsidP="006B3CB1"/>
    <w:p w14:paraId="317C9943"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CALHEIROS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07.063.914/0001-40, com seus atos constitutivos arquivados na JUCEMG sob o NIRE 31.3.0010941-1 (“</w:t>
      </w:r>
      <w:r w:rsidRPr="006B3CB1">
        <w:rPr>
          <w:rFonts w:ascii="Verdana" w:hAnsi="Verdana"/>
          <w:szCs w:val="20"/>
          <w:u w:val="single"/>
          <w:lang w:val="pt-BR"/>
        </w:rPr>
        <w:t>Calheiros</w:t>
      </w:r>
      <w:r w:rsidRPr="006B3CB1">
        <w:rPr>
          <w:rFonts w:ascii="Verdana" w:hAnsi="Verdana"/>
          <w:szCs w:val="20"/>
          <w:lang w:val="pt-BR"/>
        </w:rPr>
        <w:t>”), neste ato devidamente representada na forma do seu estatuto social;</w:t>
      </w:r>
    </w:p>
    <w:p w14:paraId="14107AAE" w14:textId="77777777" w:rsidR="006B3CB1" w:rsidRPr="006B3CB1" w:rsidRDefault="006B3CB1" w:rsidP="006B3CB1"/>
    <w:p w14:paraId="573F28CC"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CAPARAÓ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07.063.924/0001-86, com seus atos constitutivos arquivados na JUCEMG sob o NIRE 31.3.0010944-5 (“</w:t>
      </w:r>
      <w:r w:rsidRPr="006B3CB1">
        <w:rPr>
          <w:rFonts w:ascii="Verdana" w:hAnsi="Verdana"/>
          <w:smallCaps/>
          <w:szCs w:val="20"/>
          <w:u w:val="single"/>
          <w:lang w:val="pt-BR"/>
        </w:rPr>
        <w:t>C</w:t>
      </w:r>
      <w:r w:rsidRPr="006B3CB1">
        <w:rPr>
          <w:rFonts w:ascii="Verdana" w:hAnsi="Verdana"/>
          <w:szCs w:val="20"/>
          <w:u w:val="single"/>
          <w:lang w:val="pt-BR"/>
        </w:rPr>
        <w:t>aparaó</w:t>
      </w:r>
      <w:r w:rsidRPr="006B3CB1">
        <w:rPr>
          <w:rFonts w:ascii="Verdana" w:hAnsi="Verdana"/>
          <w:szCs w:val="20"/>
          <w:lang w:val="pt-BR"/>
        </w:rPr>
        <w:t>”), neste ato devidamente representada na forma do seu estatuto social;</w:t>
      </w:r>
    </w:p>
    <w:p w14:paraId="2D0CEDCE" w14:textId="77777777" w:rsidR="006B3CB1" w:rsidRPr="006B3CB1" w:rsidRDefault="006B3CB1" w:rsidP="006B3CB1">
      <w:pPr>
        <w:rPr>
          <w:b/>
          <w:smallCaps/>
        </w:rPr>
      </w:pPr>
    </w:p>
    <w:p w14:paraId="640BCD8D"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CARANGOLA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07.063.934/0001-11, com seus atos constitutivos arquivados na JUCEMG sob o NIRE 31.3.0011074-5 (“</w:t>
      </w:r>
      <w:r w:rsidRPr="006B3CB1">
        <w:rPr>
          <w:rFonts w:ascii="Verdana" w:hAnsi="Verdana"/>
          <w:szCs w:val="20"/>
          <w:u w:val="single"/>
          <w:lang w:val="pt-BR"/>
        </w:rPr>
        <w:t>Carangola</w:t>
      </w:r>
      <w:r w:rsidRPr="006B3CB1">
        <w:rPr>
          <w:rFonts w:ascii="Verdana" w:hAnsi="Verdana"/>
          <w:szCs w:val="20"/>
          <w:lang w:val="pt-BR"/>
        </w:rPr>
        <w:t>”), neste ato devidamente representada na forma do seu estatuto social;</w:t>
      </w:r>
    </w:p>
    <w:p w14:paraId="33D992A2" w14:textId="77777777" w:rsidR="006B3CB1" w:rsidRPr="006B3CB1" w:rsidRDefault="006B3CB1" w:rsidP="006B3CB1"/>
    <w:p w14:paraId="3CDB26B8"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FUNIL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07.063.921/0001-42, com seus atos constitutivos arquivados na JUCEMG sob o NIRE 31.3.0011075-3 (“</w:t>
      </w:r>
      <w:r w:rsidRPr="006B3CB1">
        <w:rPr>
          <w:rFonts w:ascii="Verdana" w:hAnsi="Verdana"/>
          <w:smallCaps/>
          <w:szCs w:val="20"/>
          <w:u w:val="single"/>
          <w:lang w:val="pt-BR"/>
        </w:rPr>
        <w:t>F</w:t>
      </w:r>
      <w:r w:rsidRPr="006B3CB1">
        <w:rPr>
          <w:rFonts w:ascii="Verdana" w:hAnsi="Verdana"/>
          <w:szCs w:val="20"/>
          <w:u w:val="single"/>
          <w:lang w:val="pt-BR"/>
        </w:rPr>
        <w:t>unil</w:t>
      </w:r>
      <w:r w:rsidRPr="006B3CB1">
        <w:rPr>
          <w:rFonts w:ascii="Verdana" w:hAnsi="Verdana"/>
          <w:szCs w:val="20"/>
          <w:lang w:val="pt-BR"/>
        </w:rPr>
        <w:t>”), neste ato devidamente representada na forma do seu estatuto social;</w:t>
      </w:r>
    </w:p>
    <w:p w14:paraId="3E6940D4" w14:textId="77777777" w:rsidR="006B3CB1" w:rsidRPr="006B3CB1" w:rsidRDefault="006B3CB1" w:rsidP="006B3CB1"/>
    <w:p w14:paraId="66E8D2A4"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IRARA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07.060.755/0001-20, com seus atos constitutivos arquivados na JUCEMG sob o NIRE 31.3.0010940-2 (“</w:t>
      </w:r>
      <w:r w:rsidRPr="006B3CB1">
        <w:rPr>
          <w:rFonts w:ascii="Verdana" w:hAnsi="Verdana"/>
          <w:szCs w:val="20"/>
          <w:u w:val="single"/>
          <w:lang w:val="pt-BR"/>
        </w:rPr>
        <w:t>Irara”</w:t>
      </w:r>
      <w:r w:rsidRPr="006B3CB1">
        <w:rPr>
          <w:rFonts w:ascii="Verdana" w:hAnsi="Verdana"/>
          <w:szCs w:val="20"/>
          <w:lang w:val="pt-BR"/>
        </w:rPr>
        <w:t>), neste ato devidamente representada na forma do seu estatuto social;</w:t>
      </w:r>
    </w:p>
    <w:p w14:paraId="0CE5BE50" w14:textId="77777777" w:rsidR="006B3CB1" w:rsidRPr="006B3CB1" w:rsidRDefault="006B3CB1" w:rsidP="006B3CB1"/>
    <w:p w14:paraId="64C2C9A5"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JATAÍ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07.083.477/0001-27, com seus atos constitutivos arquivados na JUCEMG sob o NIRE 31.3.0010938-1 (“</w:t>
      </w:r>
      <w:r w:rsidRPr="006B3CB1">
        <w:rPr>
          <w:rFonts w:ascii="Verdana" w:hAnsi="Verdana"/>
          <w:szCs w:val="20"/>
          <w:u w:val="single"/>
          <w:lang w:val="pt-BR"/>
        </w:rPr>
        <w:t>Jataí</w:t>
      </w:r>
      <w:r w:rsidRPr="006B3CB1">
        <w:rPr>
          <w:rFonts w:ascii="Verdana" w:hAnsi="Verdana"/>
          <w:szCs w:val="20"/>
          <w:lang w:val="pt-BR"/>
        </w:rPr>
        <w:t>”), neste ato devidamente representada na forma do seu estatuto social;</w:t>
      </w:r>
    </w:p>
    <w:p w14:paraId="1FBE9CD4" w14:textId="77777777" w:rsidR="006B3CB1" w:rsidRPr="006B3CB1" w:rsidRDefault="006B3CB1" w:rsidP="006B3CB1"/>
    <w:p w14:paraId="6E933B58"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MONTE SERRAT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06.982.741/0001-00, com seus atos constitutivos arquivados na JUCEMG sob o NIRE 31.3.0010939-9 (“</w:t>
      </w:r>
      <w:r w:rsidRPr="006B3CB1">
        <w:rPr>
          <w:rFonts w:ascii="Verdana" w:hAnsi="Verdana"/>
          <w:szCs w:val="20"/>
          <w:u w:val="single"/>
          <w:lang w:val="pt-BR"/>
        </w:rPr>
        <w:t xml:space="preserve">Monte </w:t>
      </w:r>
      <w:proofErr w:type="spellStart"/>
      <w:r w:rsidRPr="006B3CB1">
        <w:rPr>
          <w:rFonts w:ascii="Verdana" w:hAnsi="Verdana"/>
          <w:szCs w:val="20"/>
          <w:u w:val="single"/>
          <w:lang w:val="pt-BR"/>
        </w:rPr>
        <w:t>Serrat</w:t>
      </w:r>
      <w:proofErr w:type="spellEnd"/>
      <w:r w:rsidRPr="006B3CB1">
        <w:rPr>
          <w:rFonts w:ascii="Verdana" w:hAnsi="Verdana"/>
          <w:szCs w:val="20"/>
          <w:lang w:val="pt-BR"/>
        </w:rPr>
        <w:t>”), neste ato devidamente representada na forma do seu estatuto social;</w:t>
      </w:r>
    </w:p>
    <w:p w14:paraId="21588001" w14:textId="77777777" w:rsidR="006B3CB1" w:rsidRPr="006B3CB1" w:rsidRDefault="006B3CB1" w:rsidP="006B3CB1"/>
    <w:p w14:paraId="5B336288"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RETIRO VELHO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07.060.739/0001-38, com seus atos constitutivos arquivados na JUCEMG sob o NIRE 31.3.0010921-6 (“</w:t>
      </w:r>
      <w:r w:rsidRPr="006B3CB1">
        <w:rPr>
          <w:rFonts w:ascii="Verdana" w:hAnsi="Verdana"/>
          <w:szCs w:val="20"/>
          <w:u w:val="single"/>
          <w:lang w:val="pt-BR"/>
        </w:rPr>
        <w:t>Retiro Velho</w:t>
      </w:r>
      <w:r w:rsidRPr="006B3CB1">
        <w:rPr>
          <w:rFonts w:ascii="Verdana" w:hAnsi="Verdana"/>
          <w:szCs w:val="20"/>
          <w:lang w:val="pt-BR"/>
        </w:rPr>
        <w:t>”), neste ato devidamente representada na forma do seu estatuto social;</w:t>
      </w:r>
    </w:p>
    <w:p w14:paraId="5D57CFC6" w14:textId="77777777" w:rsidR="006B3CB1" w:rsidRPr="006B3CB1" w:rsidRDefault="006B3CB1" w:rsidP="006B3CB1">
      <w:pPr>
        <w:rPr>
          <w:b/>
          <w:smallCaps/>
        </w:rPr>
      </w:pPr>
    </w:p>
    <w:p w14:paraId="0CCACD01"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lastRenderedPageBreak/>
        <w:t xml:space="preserve">SANTA FÉ ENERGÉTICA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06.982.752/0001-81, com seus atos constitutivos arquivados na JUCEMG sob o NIRE 31.3.0010836-8 (“</w:t>
      </w:r>
      <w:r w:rsidRPr="006B3CB1">
        <w:rPr>
          <w:rFonts w:ascii="Verdana" w:hAnsi="Verdana"/>
          <w:szCs w:val="20"/>
          <w:u w:val="single"/>
          <w:lang w:val="pt-BR"/>
        </w:rPr>
        <w:t>Santa Fé</w:t>
      </w:r>
      <w:r w:rsidRPr="006B3CB1">
        <w:rPr>
          <w:rFonts w:ascii="Verdana" w:hAnsi="Verdana"/>
          <w:szCs w:val="20"/>
          <w:lang w:val="pt-BR"/>
        </w:rPr>
        <w:t>”), neste ato devidamente representada na forma do seu estatuto social;</w:t>
      </w:r>
    </w:p>
    <w:p w14:paraId="5B274C52" w14:textId="77777777" w:rsidR="006B3CB1" w:rsidRPr="006B3CB1" w:rsidRDefault="006B3CB1" w:rsidP="006B3CB1"/>
    <w:p w14:paraId="0DA7BF08"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JOAQUIM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07.063.930/0001-33, com seus atos constitutivos arquivados na JUCEMG sob o NIRE 31.3.0010946-1 (“</w:t>
      </w:r>
      <w:r w:rsidRPr="006B3CB1">
        <w:rPr>
          <w:rFonts w:ascii="Verdana" w:hAnsi="Verdana"/>
          <w:szCs w:val="20"/>
          <w:u w:val="single"/>
          <w:lang w:val="pt-BR"/>
        </w:rPr>
        <w:t>São Joaquim</w:t>
      </w:r>
      <w:r w:rsidRPr="006B3CB1">
        <w:rPr>
          <w:rFonts w:ascii="Verdana" w:hAnsi="Verdana"/>
          <w:szCs w:val="20"/>
          <w:lang w:val="pt-BR"/>
        </w:rPr>
        <w:t>”), neste ato devidamente representada na forma do seu estatuto social;</w:t>
      </w:r>
    </w:p>
    <w:p w14:paraId="77585631" w14:textId="77777777" w:rsidR="006B3CB1" w:rsidRPr="006B3CB1" w:rsidRDefault="006B3CB1" w:rsidP="006B3CB1"/>
    <w:p w14:paraId="12EF9029"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PEDRO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07.063.938/0001-08, com seus atos constitutivos arquivados na JUCEMG sob o NIRE 31.3.0010945-3 (“</w:t>
      </w:r>
      <w:r w:rsidRPr="006B3CB1">
        <w:rPr>
          <w:rFonts w:ascii="Verdana" w:hAnsi="Verdana"/>
          <w:szCs w:val="20"/>
          <w:u w:val="single"/>
          <w:lang w:val="pt-BR"/>
        </w:rPr>
        <w:t>São Pedro</w:t>
      </w:r>
      <w:r w:rsidRPr="006B3CB1">
        <w:rPr>
          <w:rFonts w:ascii="Verdana" w:hAnsi="Verdana"/>
          <w:szCs w:val="20"/>
          <w:lang w:val="pt-BR"/>
        </w:rPr>
        <w:t>”), neste ato devidamente representada na forma do seu estatuto social;</w:t>
      </w:r>
    </w:p>
    <w:p w14:paraId="0B7A4033" w14:textId="77777777" w:rsidR="006B3CB1" w:rsidRPr="006B3CB1" w:rsidRDefault="006B3CB1" w:rsidP="006B3CB1">
      <w:pPr>
        <w:rPr>
          <w:b/>
          <w:smallCaps/>
        </w:rPr>
      </w:pPr>
    </w:p>
    <w:p w14:paraId="6BFDAD0E" w14:textId="77777777" w:rsidR="006B3CB1" w:rsidRPr="006B3CB1" w:rsidRDefault="006B3CB1" w:rsidP="006B3CB1">
      <w:pPr>
        <w:pStyle w:val="Parties"/>
        <w:numPr>
          <w:ilvl w:val="0"/>
          <w:numId w:val="68"/>
        </w:numPr>
        <w:spacing w:after="0" w:line="288" w:lineRule="auto"/>
        <w:ind w:hanging="720"/>
        <w:rPr>
          <w:rFonts w:ascii="Verdana" w:hAnsi="Verdana"/>
          <w:szCs w:val="20"/>
          <w:lang w:val="pt-BR"/>
        </w:rPr>
      </w:pPr>
      <w:r w:rsidRPr="006B3CB1">
        <w:rPr>
          <w:rFonts w:ascii="Verdana" w:hAnsi="Verdana"/>
          <w:b/>
          <w:bCs/>
          <w:smallCaps/>
          <w:szCs w:val="20"/>
          <w:lang w:val="pt-BR"/>
        </w:rPr>
        <w:t xml:space="preserve">SÃO SIMÃO ENERGIA S.A., </w:t>
      </w:r>
      <w:r w:rsidRPr="006B3CB1">
        <w:rPr>
          <w:rFonts w:ascii="Verdana" w:hAnsi="Verdana"/>
          <w:szCs w:val="20"/>
          <w:lang w:val="pt-BR"/>
        </w:rPr>
        <w:t>sociedade por ações, sem registro de emissor de valores mobiliários perante a CVM, com sede na Cidade de Belo Horizonte, Estado de Minas Gerais, na Avenida Prudente de Moraes, 1250, 10º e 11º andares, CEP 30380-252, inscrita no CNPJ/MF sob o nº 07.063.976/0001-52, com seus atos constitutivos arquivados na JUCEMG sob o NIRE 31.3.0011061-3 (“</w:t>
      </w:r>
      <w:r w:rsidRPr="006B3CB1">
        <w:rPr>
          <w:rFonts w:ascii="Verdana" w:hAnsi="Verdana"/>
          <w:szCs w:val="20"/>
          <w:u w:val="single"/>
          <w:lang w:val="pt-BR"/>
        </w:rPr>
        <w:t>São Simão</w:t>
      </w:r>
      <w:r w:rsidRPr="006B3CB1">
        <w:rPr>
          <w:rFonts w:ascii="Verdana" w:hAnsi="Verdana"/>
          <w:szCs w:val="20"/>
          <w:lang w:val="pt-BR"/>
        </w:rPr>
        <w:t xml:space="preserve">” e, em conjunto com a Brasil PCH, a PCHPAR, a Bonfante, Calheiros, Caparaó, Carangola, Funil, Irara, Jataí, Monte </w:t>
      </w:r>
      <w:proofErr w:type="spellStart"/>
      <w:r w:rsidRPr="006B3CB1">
        <w:rPr>
          <w:rFonts w:ascii="Verdana" w:hAnsi="Verdana"/>
          <w:szCs w:val="20"/>
          <w:lang w:val="pt-BR"/>
        </w:rPr>
        <w:t>Serrat</w:t>
      </w:r>
      <w:proofErr w:type="spellEnd"/>
      <w:r w:rsidRPr="006B3CB1">
        <w:rPr>
          <w:rFonts w:ascii="Verdana" w:hAnsi="Verdana"/>
          <w:szCs w:val="20"/>
          <w:lang w:val="pt-BR"/>
        </w:rPr>
        <w:t>, Retiro Velho, Santa Fé, São Joaquim, São Pedro, “</w:t>
      </w:r>
      <w:r w:rsidRPr="006B3CB1">
        <w:rPr>
          <w:rFonts w:ascii="Verdana" w:hAnsi="Verdana"/>
          <w:szCs w:val="20"/>
          <w:u w:val="single"/>
          <w:lang w:val="pt-BR"/>
        </w:rPr>
        <w:t>Outorgantes</w:t>
      </w:r>
      <w:r w:rsidRPr="006B3CB1">
        <w:rPr>
          <w:rFonts w:ascii="Verdana" w:hAnsi="Verdana"/>
          <w:szCs w:val="20"/>
          <w:lang w:val="pt-BR"/>
        </w:rPr>
        <w:t>”), neste ato devidamente representada na forma do seu estatuto social;</w:t>
      </w:r>
    </w:p>
    <w:p w14:paraId="7DE4EBB1" w14:textId="77777777" w:rsidR="006B3CB1" w:rsidRPr="006B3CB1" w:rsidRDefault="006B3CB1" w:rsidP="006B3CB1">
      <w:pPr>
        <w:pStyle w:val="Level2"/>
        <w:numPr>
          <w:ilvl w:val="0"/>
          <w:numId w:val="0"/>
        </w:numPr>
        <w:spacing w:after="0" w:line="288" w:lineRule="auto"/>
        <w:rPr>
          <w:rFonts w:ascii="Verdana" w:hAnsi="Verdana"/>
          <w:kern w:val="0"/>
          <w:szCs w:val="20"/>
        </w:rPr>
      </w:pPr>
    </w:p>
    <w:p w14:paraId="5232DE02" w14:textId="77777777" w:rsidR="006B3CB1" w:rsidRPr="006B3CB1" w:rsidRDefault="006B3CB1" w:rsidP="006B3CB1">
      <w:pPr>
        <w:pStyle w:val="Level2"/>
        <w:numPr>
          <w:ilvl w:val="0"/>
          <w:numId w:val="0"/>
        </w:numPr>
        <w:spacing w:after="0" w:line="288" w:lineRule="auto"/>
        <w:rPr>
          <w:rFonts w:ascii="Verdana" w:hAnsi="Verdana"/>
          <w:kern w:val="0"/>
          <w:szCs w:val="20"/>
        </w:rPr>
      </w:pPr>
      <w:r w:rsidRPr="006B3CB1">
        <w:rPr>
          <w:rFonts w:ascii="Verdana" w:hAnsi="Verdana"/>
          <w:kern w:val="0"/>
          <w:szCs w:val="20"/>
        </w:rPr>
        <w:t>Nomeiam como sua bastante procuradora, em caráter irrevogável e irretratável, nos termos dos artigos 684 e 685 da Lei nº 10.406, de 10 de janeiro de 2002, conforme alterada, a:</w:t>
      </w:r>
    </w:p>
    <w:p w14:paraId="047BE48C" w14:textId="77777777" w:rsidR="006B3CB1" w:rsidRPr="006B3CB1" w:rsidRDefault="006B3CB1" w:rsidP="006B3CB1">
      <w:pPr>
        <w:pStyle w:val="Level2"/>
        <w:numPr>
          <w:ilvl w:val="0"/>
          <w:numId w:val="0"/>
        </w:numPr>
        <w:spacing w:after="0" w:line="288" w:lineRule="auto"/>
        <w:rPr>
          <w:rFonts w:ascii="Verdana" w:hAnsi="Verdana"/>
          <w:kern w:val="0"/>
          <w:szCs w:val="20"/>
        </w:rPr>
      </w:pPr>
    </w:p>
    <w:p w14:paraId="1FFB7EF7" w14:textId="77777777" w:rsidR="006B3CB1" w:rsidRPr="006B3CB1" w:rsidRDefault="006B3CB1" w:rsidP="006B3CB1">
      <w:pPr>
        <w:pStyle w:val="Parties"/>
        <w:numPr>
          <w:ilvl w:val="0"/>
          <w:numId w:val="0"/>
        </w:numPr>
        <w:spacing w:after="0" w:line="288" w:lineRule="auto"/>
        <w:ind w:left="720"/>
        <w:rPr>
          <w:rFonts w:ascii="Verdana" w:hAnsi="Verdana"/>
          <w:b/>
          <w:bCs/>
          <w:smallCaps/>
          <w:szCs w:val="20"/>
          <w:lang w:val="pt-BR"/>
        </w:rPr>
      </w:pPr>
      <w:r w:rsidRPr="006B3CB1">
        <w:rPr>
          <w:rFonts w:ascii="Verdana" w:hAnsi="Verdana"/>
          <w:b/>
          <w:bCs/>
          <w:smallCaps/>
          <w:szCs w:val="20"/>
          <w:lang w:val="pt-BR"/>
        </w:rPr>
        <w:t xml:space="preserve">OLIVEIRA TRUST DISTRIBUIDORA DE TÍTULOS E VALORES MOBILIÁRIOS S.A., </w:t>
      </w:r>
      <w:r w:rsidRPr="006B3CB1">
        <w:rPr>
          <w:rFonts w:ascii="Verdana" w:hAnsi="Verdana"/>
          <w:bCs/>
          <w:szCs w:val="20"/>
          <w:lang w:val="pt-BR"/>
        </w:rPr>
        <w:t>instituição financeira, com domicilio na Cidade de São Paulo, Estado de São Paulo, na Rua Joaquim Floriano, nº 1052, 13º andar, CEP 04534-004, inscrita no CNPJ/MF sob o nº 36.113.876/0004-34, com seus atos constitutivos arquivados na Junta Comercial do Estado do Rio de Janeiro sob o NIRE 35.9.0542418-1 (“</w:t>
      </w:r>
      <w:r w:rsidRPr="006B3CB1">
        <w:rPr>
          <w:rFonts w:ascii="Verdana" w:hAnsi="Verdana"/>
          <w:bCs/>
          <w:szCs w:val="20"/>
          <w:u w:val="single"/>
          <w:lang w:val="pt-BR"/>
        </w:rPr>
        <w:t>Outorgada</w:t>
      </w:r>
      <w:r w:rsidRPr="006B3CB1">
        <w:rPr>
          <w:rFonts w:ascii="Verdana" w:hAnsi="Verdana"/>
          <w:bCs/>
          <w:szCs w:val="20"/>
          <w:lang w:val="pt-BR"/>
        </w:rPr>
        <w:t>”), na qualidade de representante dos titulares das Debêntures (conforme definidas abaixo);</w:t>
      </w:r>
    </w:p>
    <w:p w14:paraId="0E4294BD" w14:textId="77777777" w:rsidR="006B3CB1" w:rsidRPr="006B3CB1" w:rsidRDefault="006B3CB1" w:rsidP="006B3CB1">
      <w:pPr>
        <w:pStyle w:val="Level2"/>
        <w:numPr>
          <w:ilvl w:val="0"/>
          <w:numId w:val="0"/>
        </w:numPr>
        <w:spacing w:after="0" w:line="288" w:lineRule="auto"/>
        <w:rPr>
          <w:rFonts w:ascii="Verdana" w:hAnsi="Verdana"/>
          <w:kern w:val="0"/>
          <w:szCs w:val="20"/>
        </w:rPr>
      </w:pPr>
    </w:p>
    <w:p w14:paraId="2B50C352" w14:textId="77777777" w:rsidR="006B3CB1" w:rsidRPr="006B3CB1" w:rsidRDefault="006B3CB1" w:rsidP="006B3CB1">
      <w:pPr>
        <w:pStyle w:val="Level2"/>
        <w:numPr>
          <w:ilvl w:val="0"/>
          <w:numId w:val="0"/>
        </w:numPr>
        <w:spacing w:after="0" w:line="288" w:lineRule="auto"/>
        <w:rPr>
          <w:rFonts w:ascii="Verdana" w:hAnsi="Verdana"/>
          <w:color w:val="000000"/>
          <w:szCs w:val="20"/>
        </w:rPr>
      </w:pPr>
      <w:r w:rsidRPr="006B3CB1">
        <w:rPr>
          <w:rFonts w:ascii="Verdana" w:hAnsi="Verdana"/>
          <w:kern w:val="0"/>
          <w:szCs w:val="20"/>
        </w:rPr>
        <w:lastRenderedPageBreak/>
        <w:t xml:space="preserve">Como condição da eficácia do </w:t>
      </w:r>
      <w:r w:rsidRPr="006B3CB1">
        <w:rPr>
          <w:rFonts w:ascii="Verdana" w:hAnsi="Verdana"/>
          <w:color w:val="000000"/>
          <w:kern w:val="0"/>
          <w:szCs w:val="20"/>
        </w:rPr>
        <w:t>“</w:t>
      </w:r>
      <w:r w:rsidRPr="006B3CB1">
        <w:rPr>
          <w:rFonts w:ascii="Verdana" w:hAnsi="Verdana"/>
          <w:i/>
          <w:color w:val="000000"/>
          <w:kern w:val="0"/>
          <w:szCs w:val="20"/>
        </w:rPr>
        <w:t>Instrumento Particular de Cessão Fiduciária de Contas Vinculadas, de Direitos Emergentes e de Direitos Creditórios e Outras Avenças</w:t>
      </w:r>
      <w:r w:rsidRPr="006B3CB1">
        <w:rPr>
          <w:rFonts w:ascii="Verdana" w:hAnsi="Verdana"/>
          <w:color w:val="000000"/>
          <w:kern w:val="0"/>
          <w:szCs w:val="20"/>
        </w:rPr>
        <w:t>” (“</w:t>
      </w:r>
      <w:r w:rsidRPr="006B3CB1">
        <w:rPr>
          <w:rFonts w:ascii="Verdana" w:hAnsi="Verdana"/>
          <w:color w:val="000000"/>
          <w:kern w:val="0"/>
          <w:szCs w:val="20"/>
          <w:u w:val="single"/>
        </w:rPr>
        <w:t>Contrato</w:t>
      </w:r>
      <w:r w:rsidRPr="006B3CB1">
        <w:rPr>
          <w:rFonts w:ascii="Verdana" w:hAnsi="Verdana"/>
          <w:color w:val="000000"/>
          <w:kern w:val="0"/>
          <w:szCs w:val="20"/>
        </w:rPr>
        <w:t>”)</w:t>
      </w:r>
      <w:r w:rsidRPr="006B3CB1">
        <w:rPr>
          <w:rFonts w:ascii="Verdana" w:hAnsi="Verdana"/>
          <w:kern w:val="0"/>
          <w:szCs w:val="20"/>
        </w:rPr>
        <w:t>, celebrado entre as Outorgantes e a Outorgada, no âmbito da 1ª (primeira) emissão, pela Brasil PCH, de debêntures simples, não conversíveis em ações, em 2 (duas) séries (“</w:t>
      </w:r>
      <w:r w:rsidRPr="006B3CB1">
        <w:rPr>
          <w:rFonts w:ascii="Verdana" w:hAnsi="Verdana"/>
          <w:kern w:val="0"/>
          <w:szCs w:val="20"/>
          <w:u w:val="single"/>
        </w:rPr>
        <w:t>Debêntures</w:t>
      </w:r>
      <w:r w:rsidRPr="006B3CB1">
        <w:rPr>
          <w:rFonts w:ascii="Verdana" w:hAnsi="Verdana"/>
          <w:kern w:val="0"/>
          <w:szCs w:val="20"/>
        </w:rPr>
        <w:t xml:space="preserve">”), emitidas nos termos do </w:t>
      </w:r>
      <w:r w:rsidRPr="006B3CB1">
        <w:rPr>
          <w:rFonts w:ascii="Verdana" w:hAnsi="Verdana"/>
          <w:szCs w:val="20"/>
        </w:rPr>
        <w:t>“</w:t>
      </w:r>
      <w:r w:rsidRPr="006B3CB1">
        <w:rPr>
          <w:rFonts w:ascii="Verdana" w:hAnsi="Verdana"/>
          <w:i/>
          <w:szCs w:val="20"/>
        </w:rPr>
        <w:t>Instrumento Particular de Escritura da 1ª (Primeira) Emissão de Debêntures Simples, Não Conversíveis em Ações, da Espécie Quirografária, Com Garantia Adicional Real, a ser convolada em Espécie com Garantia Real, Com Garantia Adicional Fidejussória, em 2 (Duas) Séries, para Distribuição Pública com Esforços Restritos, da Brasil PCH S.A</w:t>
      </w:r>
      <w:r w:rsidRPr="006B3CB1">
        <w:rPr>
          <w:rFonts w:ascii="Verdana" w:hAnsi="Verdana"/>
          <w:szCs w:val="20"/>
        </w:rPr>
        <w:t>.” (conforme aditado, “</w:t>
      </w:r>
      <w:r w:rsidRPr="006B3CB1">
        <w:rPr>
          <w:rFonts w:ascii="Verdana" w:hAnsi="Verdana"/>
          <w:szCs w:val="20"/>
          <w:u w:val="single"/>
        </w:rPr>
        <w:t>Escritura de Emissão</w:t>
      </w:r>
      <w:r w:rsidRPr="006B3CB1">
        <w:rPr>
          <w:rFonts w:ascii="Verdana" w:hAnsi="Verdana"/>
          <w:szCs w:val="20"/>
        </w:rPr>
        <w:t xml:space="preserve">”), </w:t>
      </w:r>
      <w:r w:rsidRPr="006B3CB1">
        <w:rPr>
          <w:rFonts w:ascii="Verdana" w:hAnsi="Verdana"/>
          <w:kern w:val="0"/>
          <w:szCs w:val="20"/>
        </w:rPr>
        <w:t>conferindo à Outorgada poderes amplos a fim de que, (a) caso as Outorgantes não cumpram qualquer das obrigações a que se refere a Cláusula 3 do Contrato, (b) caso, nos termos da Escritura de Emissão, seja caracterizado o vencimento antecipado das Debêntures e/ou</w:t>
      </w:r>
      <w:r w:rsidRPr="006B3CB1">
        <w:rPr>
          <w:rFonts w:ascii="Verdana" w:hAnsi="Verdana"/>
          <w:szCs w:val="20"/>
        </w:rPr>
        <w:t xml:space="preserve"> (c) caso, na Data de Vencimento (conforme definida na Escritura de Emissão), as Obrigações Garantidas (conforme definidas no Contrato) não tenham sido quitadas</w:t>
      </w:r>
      <w:r w:rsidRPr="006B3CB1">
        <w:rPr>
          <w:rFonts w:ascii="Verdana" w:hAnsi="Verdana"/>
          <w:kern w:val="0"/>
          <w:szCs w:val="20"/>
        </w:rPr>
        <w:t>, a Outorgada possa, durante a vigência e de acordo com os termos do Contrato</w:t>
      </w:r>
      <w:r w:rsidRPr="006B3CB1">
        <w:rPr>
          <w:rFonts w:ascii="Verdana" w:hAnsi="Verdana"/>
          <w:color w:val="000000"/>
          <w:szCs w:val="20"/>
        </w:rPr>
        <w:t>:</w:t>
      </w:r>
    </w:p>
    <w:p w14:paraId="5461DE28" w14:textId="77777777" w:rsidR="006B3CB1" w:rsidRPr="006B3CB1" w:rsidRDefault="006B3CB1" w:rsidP="006B3CB1">
      <w:pPr>
        <w:pStyle w:val="Level2"/>
        <w:numPr>
          <w:ilvl w:val="0"/>
          <w:numId w:val="0"/>
        </w:numPr>
        <w:spacing w:after="0" w:line="288" w:lineRule="auto"/>
        <w:rPr>
          <w:rFonts w:ascii="Verdana" w:hAnsi="Verdana"/>
          <w:color w:val="000000"/>
          <w:szCs w:val="20"/>
        </w:rPr>
      </w:pPr>
    </w:p>
    <w:p w14:paraId="4994754E" w14:textId="77777777" w:rsidR="006B3CB1" w:rsidRPr="006B3CB1" w:rsidRDefault="006B3CB1" w:rsidP="006B3CB1">
      <w:pPr>
        <w:pStyle w:val="Level2"/>
        <w:numPr>
          <w:ilvl w:val="0"/>
          <w:numId w:val="57"/>
        </w:numPr>
        <w:spacing w:after="0" w:line="288" w:lineRule="auto"/>
        <w:ind w:hanging="1080"/>
        <w:rPr>
          <w:rFonts w:ascii="Verdana" w:hAnsi="Verdana"/>
          <w:color w:val="000000"/>
          <w:szCs w:val="20"/>
        </w:rPr>
      </w:pPr>
      <w:r w:rsidRPr="006B3CB1">
        <w:rPr>
          <w:rFonts w:ascii="Verdana" w:hAnsi="Verdana"/>
          <w:color w:val="000000"/>
          <w:szCs w:val="20"/>
        </w:rPr>
        <w:t>assinar todos e quaisquer instrumentos e praticar todos os atos perante qualquer terceiro ou autoridade governamental que sejam consistentes com os termos do Contrato e necessários para a consecução dos objetivos estabelecidos no Contrato,</w:t>
      </w:r>
      <w:r w:rsidRPr="006B3CB1">
        <w:rPr>
          <w:rFonts w:ascii="Verdana" w:hAnsi="Verdana"/>
          <w:kern w:val="0"/>
          <w:szCs w:val="20"/>
        </w:rPr>
        <w:t xml:space="preserve"> incluindo, mas não se limitando a, notificar, comunicar e/ou, de qualquer outra forma, informar terceiros sobre a Cessão Fiduciária (conforme definida no Contrato), bem como tomar posse, reter, alienar, cobrar, receber, imediatamente vender, ceder, outorgar opção ou opções de compra ou de outro modo alienar e entregar os Direitos Cedidos Fiduciariamente (conforme definidos no Contrato), no todo ou em parte</w:t>
      </w:r>
      <w:r w:rsidRPr="006B3CB1">
        <w:rPr>
          <w:rFonts w:ascii="Verdana" w:hAnsi="Verdana"/>
          <w:color w:val="000000"/>
          <w:szCs w:val="20"/>
        </w:rPr>
        <w:t>;</w:t>
      </w:r>
    </w:p>
    <w:p w14:paraId="5F6503D5" w14:textId="77777777" w:rsidR="006B3CB1" w:rsidRPr="006B3CB1" w:rsidRDefault="006B3CB1" w:rsidP="006B3CB1">
      <w:pPr>
        <w:pStyle w:val="Level2"/>
        <w:numPr>
          <w:ilvl w:val="0"/>
          <w:numId w:val="0"/>
        </w:numPr>
        <w:spacing w:after="0" w:line="288" w:lineRule="auto"/>
        <w:ind w:left="1080"/>
        <w:rPr>
          <w:rFonts w:ascii="Verdana" w:hAnsi="Verdana"/>
          <w:color w:val="000000"/>
          <w:szCs w:val="20"/>
        </w:rPr>
      </w:pPr>
    </w:p>
    <w:p w14:paraId="4150DBB2" w14:textId="77777777" w:rsidR="006B3CB1" w:rsidRPr="006B3CB1" w:rsidRDefault="006B3CB1" w:rsidP="006B3CB1">
      <w:pPr>
        <w:pStyle w:val="Level2"/>
        <w:numPr>
          <w:ilvl w:val="0"/>
          <w:numId w:val="57"/>
        </w:numPr>
        <w:spacing w:after="0" w:line="288" w:lineRule="auto"/>
        <w:ind w:hanging="1080"/>
        <w:rPr>
          <w:rFonts w:ascii="Verdana" w:hAnsi="Verdana"/>
          <w:kern w:val="0"/>
          <w:szCs w:val="20"/>
        </w:rPr>
      </w:pPr>
      <w:r w:rsidRPr="006B3CB1">
        <w:rPr>
          <w:rFonts w:ascii="Verdana" w:hAnsi="Verdana"/>
          <w:color w:val="000000"/>
          <w:szCs w:val="20"/>
        </w:rPr>
        <w:t xml:space="preserve">praticar atos para proceder ao registro e/ou averbação da Cessão Fiduciária, assinando formulários, pedidos e requerimentos, </w:t>
      </w:r>
    </w:p>
    <w:p w14:paraId="560902EB" w14:textId="77777777" w:rsidR="006B3CB1" w:rsidRPr="006B3CB1" w:rsidRDefault="006B3CB1" w:rsidP="006B3CB1">
      <w:pPr>
        <w:pStyle w:val="PargrafodaLista"/>
        <w:rPr>
          <w:color w:val="000000"/>
        </w:rPr>
      </w:pPr>
    </w:p>
    <w:p w14:paraId="32C1E79C" w14:textId="77777777" w:rsidR="006B3CB1" w:rsidRPr="006B3CB1" w:rsidRDefault="006B3CB1" w:rsidP="006B3CB1">
      <w:pPr>
        <w:pStyle w:val="Level2"/>
        <w:numPr>
          <w:ilvl w:val="0"/>
          <w:numId w:val="57"/>
        </w:numPr>
        <w:spacing w:after="0" w:line="288" w:lineRule="auto"/>
        <w:ind w:hanging="1080"/>
        <w:rPr>
          <w:rFonts w:ascii="Verdana" w:hAnsi="Verdana"/>
          <w:kern w:val="0"/>
          <w:szCs w:val="20"/>
        </w:rPr>
      </w:pPr>
      <w:r w:rsidRPr="006B3CB1">
        <w:rPr>
          <w:rFonts w:ascii="Verdana" w:hAnsi="Verdana"/>
          <w:color w:val="000000"/>
          <w:szCs w:val="20"/>
        </w:rPr>
        <w:t xml:space="preserve">utilizar os recursos oriundos da venda dos Direitos Cedidos Fiduciariamente na amortização ou, se possível, liquidação das Obrigações Garantidas devidas e não pagas e de todos e quaisquer tributos e despesas incidentes sobre a cessão, venda ou transferência dos Direitos Cedidos Fiduciariamente ou incidentes sobre o pagamento </w:t>
      </w:r>
      <w:r w:rsidRPr="006B3CB1">
        <w:rPr>
          <w:rFonts w:ascii="Verdana" w:hAnsi="Verdana"/>
          <w:bCs/>
          <w:color w:val="000000"/>
          <w:szCs w:val="20"/>
        </w:rPr>
        <w:t xml:space="preserve">aos titulares das Debêntures </w:t>
      </w:r>
      <w:r w:rsidRPr="006B3CB1">
        <w:rPr>
          <w:rFonts w:ascii="Verdana" w:hAnsi="Verdana"/>
          <w:color w:val="000000"/>
          <w:szCs w:val="20"/>
        </w:rPr>
        <w:t xml:space="preserve">do montante de seus créditos, entregando, ao final, às Outorgantes o que porventura sobejar; e </w:t>
      </w:r>
    </w:p>
    <w:p w14:paraId="53DF1746" w14:textId="77777777" w:rsidR="006B3CB1" w:rsidRPr="006B3CB1" w:rsidRDefault="006B3CB1" w:rsidP="006B3CB1">
      <w:pPr>
        <w:pStyle w:val="PargrafodaLista"/>
        <w:rPr>
          <w:color w:val="000000"/>
        </w:rPr>
      </w:pPr>
    </w:p>
    <w:p w14:paraId="308CBCD6" w14:textId="77777777" w:rsidR="006B3CB1" w:rsidRPr="006B3CB1" w:rsidRDefault="006B3CB1" w:rsidP="006B3CB1">
      <w:pPr>
        <w:pStyle w:val="Level2"/>
        <w:numPr>
          <w:ilvl w:val="0"/>
          <w:numId w:val="57"/>
        </w:numPr>
        <w:spacing w:after="0" w:line="288" w:lineRule="auto"/>
        <w:ind w:hanging="1080"/>
        <w:rPr>
          <w:rFonts w:ascii="Verdana" w:hAnsi="Verdana"/>
          <w:kern w:val="0"/>
          <w:szCs w:val="20"/>
        </w:rPr>
      </w:pPr>
      <w:r w:rsidRPr="006B3CB1">
        <w:rPr>
          <w:rFonts w:ascii="Verdana" w:hAnsi="Verdana"/>
          <w:color w:val="000000"/>
          <w:szCs w:val="20"/>
        </w:rPr>
        <w:t>praticar qualquer ato e firmar qualquer instrumento necessário ao bom e fiel cumprimento deste mandato nos termos e para os fins do Contrato, sendo</w:t>
      </w:r>
      <w:r w:rsidRPr="006B3CB1">
        <w:rPr>
          <w:rFonts w:ascii="Verdana" w:hAnsi="Verdana"/>
          <w:bCs/>
          <w:color w:val="000000"/>
          <w:szCs w:val="20"/>
        </w:rPr>
        <w:t>-lhe conferido</w:t>
      </w:r>
      <w:r w:rsidRPr="006B3CB1">
        <w:rPr>
          <w:rFonts w:ascii="Verdana" w:hAnsi="Verdana"/>
          <w:color w:val="000000"/>
          <w:szCs w:val="20"/>
        </w:rPr>
        <w:t xml:space="preserve"> todos os poderes que lhe são assegurados pela legislação vigente, inclusive os poderes "</w:t>
      </w:r>
      <w:r w:rsidRPr="006B3CB1">
        <w:rPr>
          <w:rFonts w:ascii="Verdana" w:hAnsi="Verdana"/>
          <w:i/>
          <w:color w:val="000000"/>
          <w:szCs w:val="20"/>
        </w:rPr>
        <w:t>ad judicia</w:t>
      </w:r>
      <w:r w:rsidRPr="006B3CB1">
        <w:rPr>
          <w:rFonts w:ascii="Verdana" w:hAnsi="Verdana"/>
          <w:color w:val="000000"/>
          <w:szCs w:val="20"/>
        </w:rPr>
        <w:t>" e "</w:t>
      </w:r>
      <w:r w:rsidRPr="006B3CB1">
        <w:rPr>
          <w:rFonts w:ascii="Verdana" w:hAnsi="Verdana"/>
          <w:i/>
          <w:color w:val="000000"/>
          <w:szCs w:val="20"/>
        </w:rPr>
        <w:t>ad negotia</w:t>
      </w:r>
      <w:r w:rsidRPr="006B3CB1">
        <w:rPr>
          <w:rFonts w:ascii="Verdana" w:hAnsi="Verdana"/>
          <w:color w:val="000000"/>
          <w:szCs w:val="20"/>
        </w:rPr>
        <w:t xml:space="preserve">", incluindo ainda </w:t>
      </w:r>
      <w:r w:rsidRPr="006B3CB1">
        <w:rPr>
          <w:rFonts w:ascii="Verdana" w:hAnsi="Verdana"/>
          <w:szCs w:val="20"/>
        </w:rPr>
        <w:t xml:space="preserve">todos os poderes que lhe são assegurados pela legislação vigente. </w:t>
      </w:r>
    </w:p>
    <w:p w14:paraId="22352081" w14:textId="77777777" w:rsidR="006B3CB1" w:rsidRPr="006B3CB1" w:rsidRDefault="006B3CB1" w:rsidP="006B3CB1">
      <w:pPr>
        <w:pStyle w:val="Body"/>
        <w:spacing w:after="0" w:line="288" w:lineRule="auto"/>
        <w:rPr>
          <w:rFonts w:ascii="Verdana" w:hAnsi="Verdana"/>
          <w:kern w:val="0"/>
          <w:szCs w:val="20"/>
          <w:lang w:val="pt-BR"/>
        </w:rPr>
      </w:pPr>
    </w:p>
    <w:p w14:paraId="6B2CC8A1" w14:textId="77777777" w:rsidR="006B3CB1" w:rsidRPr="006B3CB1" w:rsidRDefault="006B3CB1" w:rsidP="006B3CB1">
      <w:pPr>
        <w:pStyle w:val="Body"/>
        <w:spacing w:after="0" w:line="288" w:lineRule="auto"/>
        <w:rPr>
          <w:rFonts w:ascii="Verdana" w:hAnsi="Verdana"/>
          <w:szCs w:val="20"/>
          <w:lang w:val="pt-BR"/>
        </w:rPr>
      </w:pPr>
      <w:r w:rsidRPr="006B3CB1">
        <w:rPr>
          <w:rFonts w:ascii="Verdana" w:hAnsi="Verdana"/>
          <w:kern w:val="0"/>
          <w:szCs w:val="20"/>
          <w:lang w:val="pt-BR" w:eastAsia="pt-BR"/>
        </w:rPr>
        <w:lastRenderedPageBreak/>
        <w:t xml:space="preserve">A procuração ora outorgada não poderá ser substabelecida, será irrevogável e vigorará pelo prazo de </w:t>
      </w:r>
      <w:r w:rsidRPr="006B3CB1">
        <w:rPr>
          <w:rFonts w:ascii="Verdana" w:hAnsi="Verdana"/>
          <w:szCs w:val="20"/>
          <w:lang w:val="pt-BR"/>
        </w:rPr>
        <w:t xml:space="preserve">1 (um) ano contado desde a data de sua assinatura. As Outorgantes se obrigam a renovar a procuração ora outorgada, anualmente, com antecedência mínima de 30 (trinta) dias do seu vencimento, </w:t>
      </w:r>
      <w:r w:rsidRPr="006B3CB1">
        <w:rPr>
          <w:rFonts w:ascii="Verdana" w:hAnsi="Verdana"/>
          <w:b/>
          <w:szCs w:val="20"/>
          <w:lang w:val="pt-BR"/>
        </w:rPr>
        <w:t>(i)</w:t>
      </w:r>
      <w:r w:rsidRPr="006B3CB1">
        <w:rPr>
          <w:rFonts w:ascii="Verdana" w:hAnsi="Verdana"/>
          <w:szCs w:val="20"/>
          <w:lang w:val="pt-BR"/>
        </w:rPr>
        <w:t xml:space="preserve"> até </w:t>
      </w:r>
      <w:r w:rsidRPr="006B3CB1">
        <w:rPr>
          <w:rFonts w:ascii="Verdana" w:hAnsi="Verdana"/>
          <w:kern w:val="0"/>
          <w:szCs w:val="20"/>
          <w:lang w:val="pt-BR"/>
        </w:rPr>
        <w:t xml:space="preserve">o pleno e integral cumprimento das Obrigações Garantidas; ou </w:t>
      </w:r>
      <w:r w:rsidRPr="006B3CB1">
        <w:rPr>
          <w:rFonts w:ascii="Verdana" w:hAnsi="Verdana"/>
          <w:b/>
          <w:kern w:val="0"/>
          <w:szCs w:val="20"/>
          <w:lang w:val="pt-BR"/>
        </w:rPr>
        <w:t>(</w:t>
      </w:r>
      <w:proofErr w:type="spellStart"/>
      <w:r w:rsidRPr="006B3CB1">
        <w:rPr>
          <w:rFonts w:ascii="Verdana" w:hAnsi="Verdana"/>
          <w:b/>
          <w:kern w:val="0"/>
          <w:szCs w:val="20"/>
          <w:lang w:val="pt-BR"/>
        </w:rPr>
        <w:t>ii</w:t>
      </w:r>
      <w:proofErr w:type="spellEnd"/>
      <w:r w:rsidRPr="006B3CB1">
        <w:rPr>
          <w:rFonts w:ascii="Verdana" w:hAnsi="Verdana"/>
          <w:b/>
          <w:kern w:val="0"/>
          <w:szCs w:val="20"/>
          <w:lang w:val="pt-BR"/>
        </w:rPr>
        <w:t>)</w:t>
      </w:r>
      <w:r w:rsidRPr="006B3CB1">
        <w:rPr>
          <w:rFonts w:ascii="Verdana" w:hAnsi="Verdana"/>
          <w:kern w:val="0"/>
          <w:szCs w:val="20"/>
          <w:lang w:val="pt-BR"/>
        </w:rPr>
        <w:t xml:space="preserve"> até que a Cessão Fiduciária objeto do Contrato seja totalmente excutida e os titulares das Debêntures tenham recebido o produto dos Direitos Cedidos Fiduciariamente de forma definitiva e incontestável, o que ocorrer primeiro</w:t>
      </w:r>
    </w:p>
    <w:p w14:paraId="3019CB8A" w14:textId="77777777" w:rsidR="006B3CB1" w:rsidRPr="006B3CB1" w:rsidRDefault="006B3CB1" w:rsidP="006B3CB1">
      <w:pPr>
        <w:tabs>
          <w:tab w:val="left" w:pos="709"/>
          <w:tab w:val="left" w:pos="3402"/>
        </w:tabs>
      </w:pPr>
    </w:p>
    <w:p w14:paraId="68A23B22" w14:textId="77777777" w:rsidR="006B3CB1" w:rsidRPr="006B3CB1" w:rsidRDefault="006B3CB1" w:rsidP="006B3CB1">
      <w:pPr>
        <w:tabs>
          <w:tab w:val="left" w:pos="709"/>
          <w:tab w:val="left" w:pos="3402"/>
        </w:tabs>
      </w:pPr>
      <w:r w:rsidRPr="006B3CB1">
        <w:t>Os termos aqui iniciados em letra maiúscula terão o mesmo significado que lhes for atribuído nesta procuração ou, se não definidos, no Contrato.</w:t>
      </w:r>
    </w:p>
    <w:p w14:paraId="32C36490" w14:textId="77777777" w:rsidR="006B3CB1" w:rsidRPr="006B3CB1" w:rsidRDefault="006B3CB1" w:rsidP="006B3CB1"/>
    <w:p w14:paraId="0CF5C0A8" w14:textId="77777777" w:rsidR="006B3CB1" w:rsidRPr="006B3CB1" w:rsidRDefault="006B3CB1" w:rsidP="006B3CB1">
      <w:pPr>
        <w:autoSpaceDE w:val="0"/>
        <w:autoSpaceDN w:val="0"/>
        <w:adjustRightInd w:val="0"/>
        <w:jc w:val="center"/>
      </w:pPr>
      <w:r w:rsidRPr="006B3CB1">
        <w:t>Belo Horizonte, [●] de [●] de 20[●].</w:t>
      </w:r>
    </w:p>
    <w:p w14:paraId="4AECA66D" w14:textId="77777777" w:rsidR="006B3CB1" w:rsidRPr="006B3CB1" w:rsidRDefault="006B3CB1" w:rsidP="006B3CB1">
      <w:pPr>
        <w:jc w:val="center"/>
        <w:rPr>
          <w:b/>
          <w:lang w:eastAsia="en-US"/>
        </w:rPr>
      </w:pPr>
    </w:p>
    <w:p w14:paraId="73B982AE" w14:textId="77777777" w:rsidR="006B3CB1" w:rsidRPr="006B3CB1" w:rsidRDefault="006B3CB1" w:rsidP="006B3CB1">
      <w:pPr>
        <w:jc w:val="center"/>
        <w:rPr>
          <w:b/>
          <w:i/>
          <w:lang w:eastAsia="en-US"/>
        </w:rPr>
      </w:pPr>
    </w:p>
    <w:p w14:paraId="2ED73A4F" w14:textId="77777777" w:rsidR="006B3CB1" w:rsidRPr="006B3CB1" w:rsidRDefault="006B3CB1" w:rsidP="006B3CB1">
      <w:pPr>
        <w:jc w:val="center"/>
        <w:rPr>
          <w:b/>
          <w:i/>
          <w:lang w:eastAsia="en-US"/>
        </w:rPr>
      </w:pPr>
      <w:r w:rsidRPr="006B3CB1">
        <w:rPr>
          <w:b/>
          <w:i/>
          <w:lang w:eastAsia="en-US"/>
        </w:rPr>
        <w:t>[campos</w:t>
      </w:r>
      <w:r w:rsidRPr="006B3CB1">
        <w:rPr>
          <w:b/>
          <w:i/>
        </w:rPr>
        <w:t xml:space="preserve"> de </w:t>
      </w:r>
      <w:r w:rsidRPr="006B3CB1">
        <w:rPr>
          <w:b/>
          <w:i/>
          <w:lang w:eastAsia="en-US"/>
        </w:rPr>
        <w:t>assinatura]</w:t>
      </w:r>
    </w:p>
    <w:p w14:paraId="11E4AE29" w14:textId="77777777" w:rsidR="006B3CB1" w:rsidRPr="006B3CB1" w:rsidRDefault="006B3CB1" w:rsidP="006B3CB1">
      <w:pPr>
        <w:jc w:val="center"/>
        <w:rPr>
          <w:b/>
          <w:i/>
        </w:rPr>
      </w:pPr>
    </w:p>
    <w:p w14:paraId="0CFA1CFC" w14:textId="77777777" w:rsidR="00AD4562" w:rsidRPr="006B3CB1" w:rsidRDefault="00AD4562" w:rsidP="006B3CB1">
      <w:pPr>
        <w:spacing w:after="160" w:line="259" w:lineRule="auto"/>
        <w:jc w:val="left"/>
      </w:pPr>
    </w:p>
    <w:sectPr w:rsidR="00AD4562" w:rsidRPr="006B3CB1" w:rsidSect="00C55681">
      <w:footerReference w:type="default" r:id="rId81"/>
      <w:footerReference w:type="first" r:id="rId82"/>
      <w:pgSz w:w="11907" w:h="16839" w:code="9"/>
      <w:pgMar w:top="1701"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8430" w14:textId="77777777" w:rsidR="00A4040C" w:rsidRDefault="00A4040C" w:rsidP="00C55681">
      <w:pPr>
        <w:spacing w:line="240" w:lineRule="auto"/>
      </w:pPr>
      <w:r>
        <w:separator/>
      </w:r>
    </w:p>
  </w:endnote>
  <w:endnote w:type="continuationSeparator" w:id="0">
    <w:p w14:paraId="3389009D" w14:textId="77777777" w:rsidR="00A4040C" w:rsidRDefault="00A4040C" w:rsidP="00C55681">
      <w:pPr>
        <w:spacing w:line="240" w:lineRule="auto"/>
      </w:pPr>
      <w:r>
        <w:continuationSeparator/>
      </w:r>
    </w:p>
  </w:endnote>
  <w:endnote w:type="continuationNotice" w:id="1">
    <w:p w14:paraId="77CEF336" w14:textId="77777777" w:rsidR="00A4040C" w:rsidRDefault="00A4040C" w:rsidP="00C556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Times New Roman Negrito">
    <w:altName w:val="Times New Roman"/>
    <w:panose1 w:val="02020803070505020304"/>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Bright">
    <w:panose1 w:val="020406020505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2D064" w14:textId="77777777" w:rsidR="00A4040C" w:rsidRDefault="00A4040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2C282" w14:textId="77777777" w:rsidR="00A4040C" w:rsidRDefault="00A4040C" w:rsidP="00CA4CEC">
    <w:pPr>
      <w:pStyle w:val="Rodap"/>
      <w:spacing w:line="280" w:lineRule="atLeast"/>
      <w:rPr>
        <w:sz w:val="16"/>
      </w:rPr>
    </w:pPr>
    <w:r>
      <w:rPr>
        <w:noProof/>
      </w:rPr>
      <mc:AlternateContent>
        <mc:Choice Requires="wps">
          <w:drawing>
            <wp:inline distT="0" distB="0" distL="0" distR="0" wp14:anchorId="3013709F" wp14:editId="74D44BEA">
              <wp:extent cx="6350000" cy="381000"/>
              <wp:effectExtent l="0" t="0" r="12700" b="8890"/>
              <wp:docPr id="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B2A70F" w14:textId="77777777" w:rsidR="00A4040C" w:rsidRDefault="00A4040C">
                          <w:pPr>
                            <w:rPr>
                              <w:rFonts w:ascii="Trebuchet MS" w:hAnsi="Trebuchet MS"/>
                              <w:sz w:val="16"/>
                            </w:rPr>
                          </w:pPr>
                          <w:r>
                            <w:rPr>
                              <w:rFonts w:ascii="Trebuchet MS" w:hAnsi="Trebuchet MS"/>
                              <w:sz w:val="16"/>
                            </w:rPr>
                            <w:t>DA #9960862 v23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013709F" id="_x0000_t202" coordsize="21600,21600" o:spt="202" path="m,l,21600r21600,l21600,xe">
              <v:stroke joinstyle="miter"/>
              <v:path gradientshapeok="t" o:connecttype="rect"/>
            </v:shapetype>
            <v:shape id="_x0000_s1028" type="#_x0000_t202" style="width:50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" filled="f" stroked="f" strokeweight=".5pt">
              <v:path arrowok="t"/>
              <v:textbox style="mso-fit-shape-to-text:t" inset="0,0,0,0">
                <w:txbxContent>
                  <w:p w14:paraId="7BB2A70F" w14:textId="77777777" w:rsidR="00A4040C" w:rsidRDefault="00A4040C">
                    <w:pPr>
                      <w:rPr>
                        <w:rFonts w:ascii="Trebuchet MS" w:hAnsi="Trebuchet MS"/>
                        <w:sz w:val="16"/>
                      </w:rPr>
                    </w:pPr>
                    <w:r>
                      <w:rPr>
                        <w:rFonts w:ascii="Trebuchet MS" w:hAnsi="Trebuchet MS"/>
                        <w:sz w:val="16"/>
                      </w:rPr>
                      <w:t>DA #9960862 v23</w:t>
                    </w:r>
                  </w:p>
                </w:txbxContent>
              </v:textbox>
              <w10:anchorlock/>
            </v:shape>
          </w:pict>
        </mc:Fallback>
      </mc:AlternateContent>
    </w:r>
  </w:p>
  <w:p w14:paraId="2E5CE326" w14:textId="77777777" w:rsidR="00A4040C" w:rsidRDefault="00A4040C">
    <w:pPr>
      <w:pStyle w:val="Rodap"/>
      <w:spacing w:line="280" w:lineRule="atLeast"/>
      <w:jc w:val="right"/>
      <w:rPr>
        <w:sz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AA978" w14:textId="77777777" w:rsidR="00A4040C" w:rsidRPr="000A0C4F" w:rsidRDefault="00A4040C" w:rsidP="00CA4CEC">
    <w:pPr>
      <w:pStyle w:val="Rodap"/>
      <w:spacing w:line="280" w:lineRule="atLeast"/>
      <w:rPr>
        <w:sz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3A4E" w14:textId="77777777" w:rsidR="00A4040C" w:rsidRDefault="00A4040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15C7032" w14:textId="77777777" w:rsidR="00A4040C" w:rsidRDefault="00A4040C">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69762" w14:textId="77777777" w:rsidR="00A4040C" w:rsidRDefault="00A4040C" w:rsidP="00CA4CEC">
    <w:pPr>
      <w:pStyle w:val="Rodap"/>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70</w:t>
    </w:r>
    <w:r>
      <w:rPr>
        <w:sz w:val="18"/>
        <w:szCs w:val="18"/>
      </w:rPr>
      <w:fldChar w:fldCharType="end"/>
    </w:r>
  </w:p>
  <w:p w14:paraId="1C1A899C" w14:textId="77777777" w:rsidR="00A4040C" w:rsidRDefault="00A4040C">
    <w:pPr>
      <w:pStyle w:val="Rodap"/>
      <w:ind w:right="360"/>
      <w:rPr>
        <w:rFonts w:ascii="Eras Light ITC" w:hAnsi="Eras Light ITC"/>
        <w:sz w:val="16"/>
        <w:szCs w:val="16"/>
      </w:rPr>
    </w:pPr>
  </w:p>
  <w:p w14:paraId="411DD4A7" w14:textId="77777777" w:rsidR="00A4040C" w:rsidRDefault="00A4040C">
    <w:pPr>
      <w:pStyle w:val="Rodap"/>
      <w:ind w:right="360"/>
      <w:rPr>
        <w:rFonts w:ascii="Eras Light ITC" w:hAnsi="Eras Light ITC"/>
        <w:sz w:val="16"/>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E4845" w14:textId="77777777" w:rsidR="00A4040C" w:rsidRDefault="00A4040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9D75D2D" w14:textId="77777777" w:rsidR="00A4040C" w:rsidRDefault="00A4040C" w:rsidP="00CA4CEC">
    <w:pPr>
      <w:pStyle w:val="Rodap"/>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36CC" w14:textId="77777777" w:rsidR="00A4040C" w:rsidRDefault="00A4040C" w:rsidP="00CA4CEC">
    <w:pPr>
      <w:pStyle w:val="Rodap"/>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125</w:t>
    </w:r>
    <w:r>
      <w:rPr>
        <w:sz w:val="18"/>
        <w:szCs w:val="18"/>
      </w:rPr>
      <w:fldChar w:fldCharType="end"/>
    </w:r>
  </w:p>
  <w:p w14:paraId="080D13B1" w14:textId="77777777" w:rsidR="00A4040C" w:rsidRDefault="00A4040C">
    <w:pPr>
      <w:pStyle w:val="Rodap"/>
      <w:ind w:right="360"/>
      <w:rPr>
        <w:rFonts w:ascii="Eras Light ITC" w:hAnsi="Eras Light ITC"/>
        <w:sz w:val="16"/>
        <w:szCs w:val="16"/>
      </w:rPr>
    </w:pPr>
  </w:p>
  <w:p w14:paraId="78B93022" w14:textId="77777777" w:rsidR="00A4040C" w:rsidRPr="00282E94" w:rsidRDefault="00A4040C" w:rsidP="00CA4CEC">
    <w:pPr>
      <w:pStyle w:val="Rodap"/>
      <w:ind w:right="360"/>
      <w:rPr>
        <w:rFonts w:ascii="Eras Light ITC" w:hAnsi="Eras Light ITC"/>
        <w:sz w:val="16"/>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DFFC7" w14:textId="77777777" w:rsidR="00A4040C" w:rsidRDefault="00A4040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8A7100" w14:textId="77777777" w:rsidR="00A4040C" w:rsidRDefault="00A4040C" w:rsidP="00CA4CEC">
    <w:pPr>
      <w:pStyle w:val="Rodap"/>
      <w:ind w:right="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F05" w14:textId="77777777" w:rsidR="00A4040C" w:rsidRDefault="00A4040C" w:rsidP="00CA4CEC">
    <w:pPr>
      <w:pStyle w:val="Rodap"/>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145</w:t>
    </w:r>
    <w:r>
      <w:rPr>
        <w:sz w:val="18"/>
        <w:szCs w:val="18"/>
      </w:rPr>
      <w:fldChar w:fldCharType="end"/>
    </w:r>
  </w:p>
  <w:p w14:paraId="03BD5CCF" w14:textId="77777777" w:rsidR="00A4040C" w:rsidRDefault="00A4040C">
    <w:pPr>
      <w:pStyle w:val="Rodap"/>
      <w:ind w:right="360"/>
      <w:rPr>
        <w:rFonts w:ascii="Eras Light ITC" w:hAnsi="Eras Light ITC"/>
        <w:sz w:val="16"/>
        <w:szCs w:val="16"/>
      </w:rPr>
    </w:pPr>
  </w:p>
  <w:p w14:paraId="129E2A73" w14:textId="77777777" w:rsidR="00A4040C" w:rsidRPr="00282E94" w:rsidRDefault="00A4040C" w:rsidP="00CA4CEC">
    <w:pPr>
      <w:pStyle w:val="Rodap"/>
      <w:ind w:right="360"/>
      <w:rPr>
        <w:rFonts w:ascii="Eras Light ITC" w:hAnsi="Eras Light ITC"/>
        <w:sz w:val="16"/>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3EB4A" w14:textId="77777777" w:rsidR="00A4040C" w:rsidRPr="00C55681" w:rsidRDefault="00A4040C">
    <w:pPr>
      <w:pStyle w:val="Rodap"/>
      <w:jc w:val="left"/>
    </w:pPr>
    <w:r w:rsidRPr="00C55681">
      <w:rPr>
        <w:sz w:val="14"/>
      </w:rPr>
      <w:tab/>
    </w:r>
    <w:r w:rsidRPr="00C55681">
      <w:rPr>
        <w:sz w:val="14"/>
      </w:rPr>
      <w:tab/>
    </w:r>
    <w:r w:rsidRPr="00C55681">
      <w:fldChar w:fldCharType="begin"/>
    </w:r>
    <w:r w:rsidRPr="00C55681">
      <w:instrText>PAGE   \* MERGEFORMAT</w:instrText>
    </w:r>
    <w:r w:rsidRPr="00C55681">
      <w:fldChar w:fldCharType="separate"/>
    </w:r>
    <w:r>
      <w:rPr>
        <w:noProof/>
      </w:rPr>
      <w:t>5</w:t>
    </w:r>
    <w:r w:rsidRPr="00C55681">
      <w:fldChar w:fldCharType="end"/>
    </w:r>
  </w:p>
  <w:p w14:paraId="14763A98" w14:textId="77777777" w:rsidR="00A4040C" w:rsidRDefault="00A4040C"/>
  <w:p w14:paraId="16B2A25A" w14:textId="77777777" w:rsidR="00A4040C" w:rsidRDefault="00A4040C"/>
  <w:p w14:paraId="5E0B14F6" w14:textId="77777777" w:rsidR="00A4040C" w:rsidRDefault="00A4040C"/>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195AD" w14:textId="77777777" w:rsidR="00A4040C" w:rsidRDefault="00A4040C" w:rsidP="00C55681">
    <w:pPr>
      <w:pStyle w:val="Rodap"/>
      <w:jc w:val="right"/>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4CAC6" w14:textId="77777777" w:rsidR="00A4040C" w:rsidRDefault="00A4040C" w:rsidP="00300A6C">
    <w:pPr>
      <w:pStyle w:val="Rodap"/>
      <w:spacing w:line="280" w:lineRule="atLeast"/>
      <w:jc w:val="left"/>
      <w:rPr>
        <w:sz w:val="16"/>
        <w:szCs w:val="24"/>
      </w:rPr>
    </w:pPr>
    <w:r w:rsidRPr="008846D4">
      <w:rPr>
        <w:noProof/>
        <w:sz w:val="16"/>
        <w:szCs w:val="24"/>
      </w:rPr>
      <mc:AlternateContent>
        <mc:Choice Requires="wps">
          <w:drawing>
            <wp:inline distT="0" distB="0" distL="0" distR="0" wp14:anchorId="587A5244" wp14:editId="67B2DCC8">
              <wp:extent cx="6350000" cy="381000"/>
              <wp:effectExtent l="0" t="0" r="12700" b="2540"/>
              <wp:docPr id="1" name="wsFOOTER"/>
              <wp:cNvGraphicFramePr/>
              <a:graphic xmlns:a="http://schemas.openxmlformats.org/drawingml/2006/main">
                <a:graphicData uri="http://schemas.microsoft.com/office/word/2010/wordprocessingShape">
                  <wps:wsp>
                    <wps:cNvSpPr txBox="1"/>
                    <wps:spPr>
                      <a:xfrm>
                        <a:off x="0" y="0"/>
                        <a:ext cx="6350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714D24" w14:textId="77777777" w:rsidR="00A4040C" w:rsidRPr="000A4924" w:rsidRDefault="00A4040C">
                          <w:pPr>
                            <w:rPr>
                              <w:rFonts w:ascii="Trebuchet MS" w:hAnsi="Trebuchet MS"/>
                              <w:sz w:val="16"/>
                            </w:rPr>
                          </w:pPr>
                          <w:r>
                            <w:rPr>
                              <w:rFonts w:ascii="Trebuchet MS" w:hAnsi="Trebuchet MS"/>
                              <w:sz w:val="16"/>
                            </w:rPr>
                            <w:t>DA #9960862 v23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587A5244" id="_x0000_t202" coordsize="21600,21600" o:spt="202" path="m,l,21600r21600,l21600,xe">
              <v:stroke joinstyle="miter"/>
              <v:path gradientshapeok="t" o:connecttype="rect"/>
            </v:shapetype>
            <v:shape id="wsFOOTER" o:spid="_x0000_s1026" type="#_x0000_t202" style="width:50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" filled="f" stroked="f" strokeweight=".5pt">
              <v:textbox style="mso-fit-shape-to-text:t" inset="0,0,0,0">
                <w:txbxContent>
                  <w:p w14:paraId="0F714D24" w14:textId="77777777" w:rsidR="00A4040C" w:rsidRPr="000A4924" w:rsidRDefault="00A4040C">
                    <w:pPr>
                      <w:rPr>
                        <w:rFonts w:ascii="Trebuchet MS" w:hAnsi="Trebuchet MS"/>
                        <w:sz w:val="16"/>
                      </w:rPr>
                    </w:pPr>
                    <w:r>
                      <w:rPr>
                        <w:rFonts w:ascii="Trebuchet MS" w:hAnsi="Trebuchet MS"/>
                        <w:sz w:val="16"/>
                      </w:rPr>
                      <w:t>DA #9960862 v23</w:t>
                    </w:r>
                  </w:p>
                </w:txbxContent>
              </v:textbox>
              <w10:anchorlock/>
            </v:shape>
          </w:pict>
        </mc:Fallback>
      </mc:AlternateContent>
    </w:r>
  </w:p>
  <w:p w14:paraId="1543F0B0" w14:textId="77777777" w:rsidR="00A4040C" w:rsidRPr="003D363B" w:rsidRDefault="00A4040C" w:rsidP="00C55681">
    <w:pPr>
      <w:pStyle w:val="Rodap"/>
      <w:spacing w:line="280" w:lineRule="atLeast"/>
      <w:jc w:val="right"/>
      <w:rPr>
        <w:sz w:val="16"/>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E671" w14:textId="77777777" w:rsidR="00A4040C" w:rsidRPr="00300A6C" w:rsidRDefault="00A4040C" w:rsidP="00300A6C">
    <w:pPr>
      <w:pStyle w:val="Rodap"/>
      <w:spacing w:line="280" w:lineRule="atLeast"/>
      <w:jc w:val="left"/>
      <w:rPr>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0CDE" w14:textId="77777777" w:rsidR="00A4040C" w:rsidRDefault="00A4040C" w:rsidP="00DB4A93">
    <w:pPr>
      <w:pStyle w:val="Rodap"/>
      <w:jc w:val="left"/>
      <w:rPr>
        <w:sz w:val="14"/>
      </w:rPr>
    </w:pPr>
    <w:r>
      <w:rPr>
        <w:sz w:val="14"/>
      </w:rPr>
      <w:fldChar w:fldCharType="begin"/>
    </w:r>
    <w:r>
      <w:rPr>
        <w:sz w:val="14"/>
      </w:rPr>
      <w:instrText xml:space="preserve"> DOCPROPERTY "iManageFooter"  \* MERGEFORMAT </w:instrText>
    </w:r>
    <w:r>
      <w:rPr>
        <w:sz w:val="14"/>
      </w:rPr>
      <w:fldChar w:fldCharType="separate"/>
    </w:r>
  </w:p>
  <w:p w14:paraId="60D15D6A" w14:textId="77777777" w:rsidR="00A4040C" w:rsidRPr="00C55681" w:rsidRDefault="00A4040C" w:rsidP="006B3CB1">
    <w:pPr>
      <w:pStyle w:val="Rodap"/>
      <w:jc w:val="left"/>
    </w:pPr>
    <w:r>
      <w:rPr>
        <w:sz w:val="14"/>
      </w:rPr>
      <w:t xml:space="preserve">TEXT_SP - 15170586v11 11678.2 </w:t>
    </w:r>
    <w:r>
      <w:rPr>
        <w:sz w:val="14"/>
      </w:rPr>
      <w:fldChar w:fldCharType="end"/>
    </w:r>
    <w:r w:rsidRPr="00C55681">
      <w:rPr>
        <w:sz w:val="14"/>
      </w:rPr>
      <w:tab/>
    </w:r>
    <w:r w:rsidRPr="00C55681">
      <w:rPr>
        <w:sz w:val="14"/>
      </w:rPr>
      <w:tab/>
    </w:r>
    <w:r w:rsidRPr="00C55681">
      <w:fldChar w:fldCharType="begin"/>
    </w:r>
    <w:r w:rsidRPr="00C55681">
      <w:instrText>PAGE   \* MERGEFORMAT</w:instrText>
    </w:r>
    <w:r w:rsidRPr="00C55681">
      <w:fldChar w:fldCharType="separate"/>
    </w:r>
    <w:r>
      <w:rPr>
        <w:noProof/>
      </w:rPr>
      <w:t>2</w:t>
    </w:r>
    <w:r w:rsidRPr="00C5568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8471" w14:textId="77777777" w:rsidR="00A4040C" w:rsidRDefault="00A4040C" w:rsidP="00C55681">
    <w:pPr>
      <w:pStyle w:val="Rodap"/>
      <w:jc w:val="right"/>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AFB7B" w14:textId="77777777" w:rsidR="00A4040C" w:rsidRDefault="00A4040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2899" w14:textId="77777777" w:rsidR="00A4040C" w:rsidRDefault="00A4040C" w:rsidP="00BA651E">
    <w:pPr>
      <w:pStyle w:val="Rodap"/>
      <w:spacing w:line="280" w:lineRule="atLeast"/>
      <w:jc w:val="left"/>
      <w:rPr>
        <w:sz w:val="16"/>
        <w:szCs w:val="24"/>
      </w:rPr>
    </w:pPr>
    <w:r>
      <w:rPr>
        <w:noProof/>
      </w:rPr>
      <mc:AlternateContent>
        <mc:Choice Requires="wps">
          <w:drawing>
            <wp:inline distT="0" distB="0" distL="0" distR="0" wp14:anchorId="53CCDBF1" wp14:editId="751E8CFB">
              <wp:extent cx="6350000" cy="381000"/>
              <wp:effectExtent l="0" t="0" r="12700" b="8890"/>
              <wp:docPr id="3"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D2F7F" w14:textId="77777777" w:rsidR="00A4040C" w:rsidRPr="000A4924" w:rsidRDefault="00A4040C">
                          <w:pPr>
                            <w:rPr>
                              <w:rFonts w:ascii="Trebuchet MS" w:hAnsi="Trebuchet MS"/>
                              <w:sz w:val="16"/>
                            </w:rPr>
                          </w:pPr>
                          <w:r>
                            <w:rPr>
                              <w:rFonts w:ascii="Trebuchet MS" w:hAnsi="Trebuchet MS"/>
                              <w:sz w:val="16"/>
                            </w:rPr>
                            <w:t>DA #9960862 v23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53CCDBF1" id="_x0000_t202" coordsize="21600,21600" o:spt="202" path="m,l,21600r21600,l21600,xe">
              <v:stroke joinstyle="miter"/>
              <v:path gradientshapeok="t" o:connecttype="rect"/>
            </v:shapetype>
            <v:shape id="Caixa de Texto 1" o:spid="_x0000_s1027" type="#_x0000_t202" style="width:50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" filled="f" stroked="f" strokeweight=".5pt">
              <v:path arrowok="t"/>
              <v:textbox style="mso-fit-shape-to-text:t" inset="0,0,0,0">
                <w:txbxContent>
                  <w:p w14:paraId="5B0D2F7F" w14:textId="77777777" w:rsidR="00A4040C" w:rsidRPr="000A4924" w:rsidRDefault="00A4040C">
                    <w:pPr>
                      <w:rPr>
                        <w:rFonts w:ascii="Trebuchet MS" w:hAnsi="Trebuchet MS"/>
                        <w:sz w:val="16"/>
                      </w:rPr>
                    </w:pPr>
                    <w:r>
                      <w:rPr>
                        <w:rFonts w:ascii="Trebuchet MS" w:hAnsi="Trebuchet MS"/>
                        <w:sz w:val="16"/>
                      </w:rPr>
                      <w:t>DA #9960862 v23</w:t>
                    </w:r>
                  </w:p>
                </w:txbxContent>
              </v:textbox>
              <w10:anchorlock/>
            </v:shape>
          </w:pict>
        </mc:Fallback>
      </mc:AlternateContent>
    </w:r>
  </w:p>
  <w:p w14:paraId="1991295C" w14:textId="77777777" w:rsidR="00A4040C" w:rsidRPr="003D363B" w:rsidRDefault="00A4040C" w:rsidP="00BA651E">
    <w:pPr>
      <w:pStyle w:val="Rodap"/>
      <w:spacing w:line="280" w:lineRule="atLeast"/>
      <w:jc w:val="right"/>
      <w:rPr>
        <w:sz w:val="16"/>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21A4B" w14:textId="77777777" w:rsidR="00A4040C" w:rsidRPr="00B437ED" w:rsidRDefault="00A4040C" w:rsidP="00BA651E">
    <w:pPr>
      <w:pStyle w:val="Rodap"/>
      <w:spacing w:line="280" w:lineRule="atLeast"/>
      <w:jc w:val="left"/>
      <w:rPr>
        <w:sz w:val="1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6FF0" w14:textId="77777777" w:rsidR="00A4040C" w:rsidRDefault="00A404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946DA" w14:textId="77777777" w:rsidR="00A4040C" w:rsidRDefault="00A4040C" w:rsidP="00C55681">
      <w:pPr>
        <w:spacing w:line="240" w:lineRule="auto"/>
      </w:pPr>
      <w:r>
        <w:separator/>
      </w:r>
    </w:p>
  </w:footnote>
  <w:footnote w:type="continuationSeparator" w:id="0">
    <w:p w14:paraId="5E209445" w14:textId="77777777" w:rsidR="00A4040C" w:rsidRDefault="00A4040C" w:rsidP="00C55681">
      <w:pPr>
        <w:spacing w:line="240" w:lineRule="auto"/>
      </w:pPr>
      <w:r>
        <w:continuationSeparator/>
      </w:r>
    </w:p>
  </w:footnote>
  <w:footnote w:type="continuationNotice" w:id="1">
    <w:p w14:paraId="473D7B4E" w14:textId="77777777" w:rsidR="00A4040C" w:rsidRDefault="00A4040C" w:rsidP="00C556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6A1" w14:textId="77777777" w:rsidR="00A4040C" w:rsidRDefault="00A4040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7912" w14:textId="77777777" w:rsidR="00A4040C" w:rsidRDefault="00A4040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308A" w14:textId="77777777" w:rsidR="00A4040C" w:rsidRPr="00C55681" w:rsidRDefault="00A4040C" w:rsidP="00C55681">
    <w:pPr>
      <w:pStyle w:val="Cabealho"/>
      <w:spacing w:line="240" w:lineRule="atLeast"/>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B2E94" w14:textId="77777777" w:rsidR="00A4040C" w:rsidRDefault="00A4040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5287" w14:textId="77777777" w:rsidR="00A4040C" w:rsidRDefault="00A4040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88437" w14:textId="77777777" w:rsidR="00A4040C" w:rsidRDefault="00A4040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68B88" w14:textId="77777777" w:rsidR="00A4040C" w:rsidRDefault="00A4040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18F5" w14:textId="77777777" w:rsidR="00A4040C" w:rsidRDefault="00A4040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88EC" w14:textId="77777777" w:rsidR="00A4040C" w:rsidRDefault="00A4040C">
    <w:pPr>
      <w:pStyle w:val="Cabealho"/>
      <w:spacing w:line="240" w:lineRule="atLea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A35"/>
    <w:multiLevelType w:val="hybridMultilevel"/>
    <w:tmpl w:val="7070DFC0"/>
    <w:lvl w:ilvl="0" w:tplc="FCE6B7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76448"/>
    <w:multiLevelType w:val="hybridMultilevel"/>
    <w:tmpl w:val="D2D4C376"/>
    <w:lvl w:ilvl="0" w:tplc="04B4A7BC">
      <w:start w:val="1"/>
      <w:numFmt w:val="lowerLetter"/>
      <w:lvlText w:val="(%1)"/>
      <w:lvlJc w:val="left"/>
      <w:pPr>
        <w:ind w:left="720" w:hanging="360"/>
      </w:pPr>
      <w:rPr>
        <w:rFonts w:ascii="Verdana" w:hAnsi="Verdana"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C2374F"/>
    <w:multiLevelType w:val="hybridMultilevel"/>
    <w:tmpl w:val="6F1AC40A"/>
    <w:lvl w:ilvl="0" w:tplc="6630A536">
      <w:start w:val="1"/>
      <w:numFmt w:val="lowerRoman"/>
      <w:lvlText w:val="(%1)"/>
      <w:lvlJc w:val="left"/>
      <w:pPr>
        <w:ind w:left="1080" w:hanging="72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E65D24"/>
    <w:multiLevelType w:val="hybridMultilevel"/>
    <w:tmpl w:val="D622644E"/>
    <w:lvl w:ilvl="0" w:tplc="312A951C">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48645C"/>
    <w:multiLevelType w:val="hybridMultilevel"/>
    <w:tmpl w:val="DF984EFE"/>
    <w:lvl w:ilvl="0" w:tplc="C6D0B058">
      <w:start w:val="1"/>
      <w:numFmt w:val="lowerLetter"/>
      <w:pStyle w:val="Parties"/>
      <w:lvlText w:val="(%1)"/>
      <w:lvlJc w:val="left"/>
      <w:pPr>
        <w:tabs>
          <w:tab w:val="num" w:pos="567"/>
        </w:tabs>
        <w:ind w:left="567" w:hanging="567"/>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CF5460B"/>
    <w:multiLevelType w:val="hybridMultilevel"/>
    <w:tmpl w:val="9A5C2678"/>
    <w:lvl w:ilvl="0" w:tplc="447A752E">
      <w:start w:val="1"/>
      <w:numFmt w:val="lowerRoman"/>
      <w:lvlText w:val="(%1)"/>
      <w:lvlJc w:val="left"/>
      <w:pPr>
        <w:ind w:left="1440" w:hanging="108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BC029A"/>
    <w:multiLevelType w:val="multilevel"/>
    <w:tmpl w:val="12268FA6"/>
    <w:lvl w:ilvl="0">
      <w:start w:val="1"/>
      <w:numFmt w:val="decimal"/>
      <w:lvlText w:val="%1."/>
      <w:lvlJc w:val="left"/>
      <w:pPr>
        <w:tabs>
          <w:tab w:val="num" w:pos="1134"/>
        </w:tabs>
        <w:ind w:left="0" w:firstLine="0"/>
      </w:pPr>
      <w:rPr>
        <w:rFonts w:hint="default"/>
      </w:rPr>
    </w:lvl>
    <w:lvl w:ilvl="1">
      <w:start w:val="1"/>
      <w:numFmt w:val="decimal"/>
      <w:lvlText w:val="8.%2."/>
      <w:lvlJc w:val="left"/>
      <w:pPr>
        <w:tabs>
          <w:tab w:val="num" w:pos="1134"/>
        </w:tabs>
        <w:ind w:left="0" w:firstLine="0"/>
      </w:pPr>
      <w:rPr>
        <w:rFonts w:hint="default"/>
        <w:sz w:val="24"/>
        <w:szCs w:val="24"/>
      </w:rPr>
    </w:lvl>
    <w:lvl w:ilvl="2">
      <w:start w:val="1"/>
      <w:numFmt w:val="decimal"/>
      <w:lvlText w:val="8.3.%3."/>
      <w:lvlJc w:val="left"/>
      <w:pPr>
        <w:tabs>
          <w:tab w:val="num" w:pos="1134"/>
        </w:tabs>
        <w:ind w:left="0" w:firstLine="0"/>
      </w:pPr>
      <w:rPr>
        <w:rFonts w:hint="default"/>
        <w:b w:val="0"/>
        <w:i w:val="0"/>
        <w:sz w:val="24"/>
        <w:szCs w:val="24"/>
      </w:rPr>
    </w:lvl>
    <w:lvl w:ilvl="3">
      <w:start w:val="1"/>
      <w:numFmt w:val="lowerLetter"/>
      <w:lvlText w:val="(%4)"/>
      <w:lvlJc w:val="left"/>
      <w:pPr>
        <w:tabs>
          <w:tab w:val="num" w:pos="1134"/>
        </w:tabs>
        <w:ind w:left="1134" w:hanging="567"/>
      </w:pPr>
      <w:rPr>
        <w:rFonts w:hint="default"/>
      </w:rPr>
    </w:lvl>
    <w:lvl w:ilvl="4">
      <w:start w:val="1"/>
      <w:numFmt w:val="lowerRoman"/>
      <w:lvlText w:val="(%5)"/>
      <w:lvlJc w:val="left"/>
      <w:pPr>
        <w:tabs>
          <w:tab w:val="num" w:pos="1701"/>
        </w:tabs>
        <w:ind w:left="1701" w:hanging="567"/>
      </w:pPr>
      <w:rPr>
        <w:rFonts w:hint="default"/>
        <w:b w:val="0"/>
        <w:i w:val="0"/>
      </w:rPr>
    </w:lvl>
    <w:lvl w:ilvl="5">
      <w:start w:val="1"/>
      <w:numFmt w:val="lowerRoman"/>
      <w:lvlText w:val="(%6)"/>
      <w:lvlJc w:val="left"/>
      <w:pPr>
        <w:tabs>
          <w:tab w:val="num" w:pos="1985"/>
        </w:tabs>
        <w:ind w:left="1985" w:hanging="851"/>
      </w:pPr>
      <w:rPr>
        <w:rFonts w:cs="Times New Roman" w:hint="default"/>
      </w:rPr>
    </w:lvl>
    <w:lvl w:ilvl="6">
      <w:start w:val="1"/>
      <w:numFmt w:val="lowerLetter"/>
      <w:lvlText w:val="(%7)"/>
      <w:lvlJc w:val="left"/>
      <w:pPr>
        <w:tabs>
          <w:tab w:val="num" w:pos="567"/>
        </w:tabs>
        <w:ind w:left="567" w:hanging="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673F3C"/>
    <w:multiLevelType w:val="multilevel"/>
    <w:tmpl w:val="166A292C"/>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20"/>
        <w:szCs w:val="20"/>
      </w:rPr>
    </w:lvl>
    <w:lvl w:ilvl="3">
      <w:start w:val="1"/>
      <w:numFmt w:val="decimal"/>
      <w:pStyle w:val="Level4"/>
      <w:lvlText w:val="%1.%2.%3.%4."/>
      <w:lvlJc w:val="left"/>
      <w:pPr>
        <w:tabs>
          <w:tab w:val="num" w:pos="681"/>
        </w:tabs>
        <w:ind w:left="0" w:firstLine="0"/>
      </w:pPr>
      <w:rPr>
        <w:rFonts w:ascii="Tahoma" w:hAnsi="Tahoma" w:hint="default"/>
        <w:b/>
        <w:i w:val="0"/>
        <w:sz w:val="20"/>
        <w:szCs w:val="20"/>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8"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9" w15:restartNumberingAfterBreak="0">
    <w:nsid w:val="18D14D07"/>
    <w:multiLevelType w:val="hybridMultilevel"/>
    <w:tmpl w:val="36CC79A0"/>
    <w:lvl w:ilvl="0" w:tplc="C9369710">
      <w:start w:val="1"/>
      <w:numFmt w:val="lowerRoman"/>
      <w:lvlText w:val="(%1)"/>
      <w:lvlJc w:val="left"/>
      <w:pPr>
        <w:ind w:left="1428" w:hanging="360"/>
      </w:pPr>
      <w:rPr>
        <w:rFonts w:hint="default"/>
        <w:b/>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1B2873E3"/>
    <w:multiLevelType w:val="hybridMultilevel"/>
    <w:tmpl w:val="A2DA1F90"/>
    <w:lvl w:ilvl="0" w:tplc="6FCC6B18">
      <w:start w:val="1"/>
      <w:numFmt w:val="lowerLetter"/>
      <w:pStyle w:val="Normaltopicos"/>
      <w:lvlText w:val="(%1)"/>
      <w:lvlJc w:val="left"/>
      <w:pPr>
        <w:ind w:left="1492" w:hanging="360"/>
      </w:pPr>
      <w:rPr>
        <w:rFonts w:hint="default"/>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11" w15:restartNumberingAfterBreak="0">
    <w:nsid w:val="1BE023D6"/>
    <w:multiLevelType w:val="hybridMultilevel"/>
    <w:tmpl w:val="71DEDE8E"/>
    <w:lvl w:ilvl="0" w:tplc="A6B87750">
      <w:start w:val="1"/>
      <w:numFmt w:val="lowerLetter"/>
      <w:lvlText w:val="(%1)"/>
      <w:lvlJc w:val="left"/>
      <w:pPr>
        <w:ind w:left="720" w:hanging="360"/>
      </w:pPr>
      <w:rPr>
        <w:rFonts w:hint="default"/>
        <w:b/>
        <w:color w:val="auto"/>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C616C82"/>
    <w:multiLevelType w:val="hybridMultilevel"/>
    <w:tmpl w:val="46A830F0"/>
    <w:lvl w:ilvl="0" w:tplc="81CE299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8C4F31"/>
    <w:multiLevelType w:val="hybridMultilevel"/>
    <w:tmpl w:val="A69AFCC0"/>
    <w:lvl w:ilvl="0" w:tplc="EF9852B0">
      <w:start w:val="1"/>
      <w:numFmt w:val="lowerRoman"/>
      <w:lvlText w:val="(%1)"/>
      <w:lvlJc w:val="left"/>
      <w:pPr>
        <w:ind w:left="1996" w:hanging="360"/>
      </w:pPr>
      <w:rPr>
        <w:rFonts w:hint="default"/>
        <w:b/>
        <w:i w:val="0"/>
        <w:sz w:val="20"/>
        <w:szCs w:val="20"/>
      </w:r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14" w15:restartNumberingAfterBreak="0">
    <w:nsid w:val="1F8157C1"/>
    <w:multiLevelType w:val="hybridMultilevel"/>
    <w:tmpl w:val="8A5C6888"/>
    <w:lvl w:ilvl="0" w:tplc="370AE2F0">
      <w:start w:val="1"/>
      <w:numFmt w:val="lowerLetter"/>
      <w:lvlText w:val="(%1)"/>
      <w:lvlJc w:val="left"/>
      <w:pPr>
        <w:ind w:left="1429" w:hanging="360"/>
      </w:pPr>
      <w:rPr>
        <w:rFonts w:cs="Times New Roman"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ind w:left="0" w:firstLine="0"/>
      </w:pPr>
    </w:lvl>
    <w:lvl w:ilvl="2">
      <w:start w:val="1"/>
      <w:numFmt w:val="decimal"/>
      <w:pStyle w:val="Nivel3"/>
      <w:lvlText w:val="%1.%2.%3"/>
      <w:lvlJc w:val="left"/>
      <w:pPr>
        <w:tabs>
          <w:tab w:val="num" w:pos="851"/>
        </w:tabs>
        <w:ind w:left="0" w:firstLine="0"/>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cs="Times New Roman" w:hint="default"/>
      </w:rPr>
    </w:lvl>
    <w:lvl w:ilvl="1">
      <w:start w:val="4"/>
      <w:numFmt w:val="decimal"/>
      <w:lvlText w:val="%1.%2"/>
      <w:lvlJc w:val="left"/>
      <w:pPr>
        <w:tabs>
          <w:tab w:val="num" w:pos="2265"/>
        </w:tabs>
        <w:ind w:left="2265" w:hanging="2265"/>
      </w:pPr>
      <w:rPr>
        <w:rFonts w:cs="Times New Roman" w:hint="default"/>
      </w:rPr>
    </w:lvl>
    <w:lvl w:ilvl="2">
      <w:start w:val="5"/>
      <w:numFmt w:val="decimal"/>
      <w:lvlText w:val="%1.%2.%3"/>
      <w:lvlJc w:val="left"/>
      <w:pPr>
        <w:tabs>
          <w:tab w:val="num" w:pos="709"/>
        </w:tabs>
        <w:ind w:left="709" w:hanging="709"/>
      </w:pPr>
      <w:rPr>
        <w:rFonts w:cs="Times New Roman" w:hint="default"/>
      </w:rPr>
    </w:lvl>
    <w:lvl w:ilvl="3">
      <w:start w:val="1"/>
      <w:numFmt w:val="decimal"/>
      <w:lvlText w:val="%1.%2.%3.%4"/>
      <w:lvlJc w:val="left"/>
      <w:pPr>
        <w:tabs>
          <w:tab w:val="num" w:pos="720"/>
        </w:tabs>
        <w:ind w:left="709" w:hanging="709"/>
      </w:pPr>
      <w:rPr>
        <w:rFonts w:cs="Times New Roman" w:hint="default"/>
      </w:rPr>
    </w:lvl>
    <w:lvl w:ilvl="4">
      <w:start w:val="1"/>
      <w:numFmt w:val="decimal"/>
      <w:lvlText w:val="%1.%2.%3.%4.%5"/>
      <w:lvlJc w:val="left"/>
      <w:pPr>
        <w:tabs>
          <w:tab w:val="num" w:pos="2265"/>
        </w:tabs>
        <w:ind w:left="2265" w:hanging="2265"/>
      </w:pPr>
      <w:rPr>
        <w:rFonts w:cs="Times New Roman" w:hint="default"/>
      </w:rPr>
    </w:lvl>
    <w:lvl w:ilvl="5">
      <w:start w:val="1"/>
      <w:numFmt w:val="decimal"/>
      <w:lvlText w:val="%1.%2.%3.%4.%5.%6"/>
      <w:lvlJc w:val="left"/>
      <w:pPr>
        <w:tabs>
          <w:tab w:val="num" w:pos="2265"/>
        </w:tabs>
        <w:ind w:left="2265" w:hanging="2265"/>
      </w:pPr>
      <w:rPr>
        <w:rFonts w:cs="Times New Roman" w:hint="default"/>
      </w:rPr>
    </w:lvl>
    <w:lvl w:ilvl="6">
      <w:start w:val="1"/>
      <w:numFmt w:val="decimal"/>
      <w:lvlText w:val="%1.%2.%3.%4.%5.%6.%7"/>
      <w:lvlJc w:val="left"/>
      <w:pPr>
        <w:tabs>
          <w:tab w:val="num" w:pos="2265"/>
        </w:tabs>
        <w:ind w:left="2265" w:hanging="2265"/>
      </w:pPr>
      <w:rPr>
        <w:rFonts w:cs="Times New Roman" w:hint="default"/>
      </w:rPr>
    </w:lvl>
    <w:lvl w:ilvl="7">
      <w:start w:val="1"/>
      <w:numFmt w:val="decimal"/>
      <w:lvlText w:val="%1.%2.%3.%4.%5.%6.%7.%8"/>
      <w:lvlJc w:val="left"/>
      <w:pPr>
        <w:tabs>
          <w:tab w:val="num" w:pos="2265"/>
        </w:tabs>
        <w:ind w:left="2265" w:hanging="2265"/>
      </w:pPr>
      <w:rPr>
        <w:rFonts w:cs="Times New Roman" w:hint="default"/>
      </w:rPr>
    </w:lvl>
    <w:lvl w:ilvl="8">
      <w:start w:val="1"/>
      <w:numFmt w:val="decimal"/>
      <w:lvlText w:val="%1.%2.%3.%4.%5.%6.%7.%8.%9"/>
      <w:lvlJc w:val="left"/>
      <w:pPr>
        <w:tabs>
          <w:tab w:val="num" w:pos="2265"/>
        </w:tabs>
        <w:ind w:left="2265" w:hanging="2265"/>
      </w:pPr>
      <w:rPr>
        <w:rFonts w:cs="Times New Roman" w:hint="default"/>
      </w:rPr>
    </w:lvl>
  </w:abstractNum>
  <w:abstractNum w:abstractNumId="17" w15:restartNumberingAfterBreak="0">
    <w:nsid w:val="2616408B"/>
    <w:multiLevelType w:val="hybridMultilevel"/>
    <w:tmpl w:val="976C883A"/>
    <w:lvl w:ilvl="0" w:tplc="619AE278">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26391F30"/>
    <w:multiLevelType w:val="hybridMultilevel"/>
    <w:tmpl w:val="87AAFA1A"/>
    <w:lvl w:ilvl="0" w:tplc="42AC3156">
      <w:start w:val="1"/>
      <w:numFmt w:val="lowerRoman"/>
      <w:lvlText w:val="(%1)"/>
      <w:lvlJc w:val="left"/>
      <w:pPr>
        <w:ind w:left="1428" w:hanging="360"/>
      </w:pPr>
      <w:rPr>
        <w:rFonts w:hint="default"/>
        <w:b/>
        <w:i w:val="0"/>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2D0B4B9D"/>
    <w:multiLevelType w:val="hybridMultilevel"/>
    <w:tmpl w:val="B1C68020"/>
    <w:lvl w:ilvl="0" w:tplc="C41AA8C8">
      <w:start w:val="1"/>
      <w:numFmt w:val="lowerRoman"/>
      <w:lvlText w:val="(%1)"/>
      <w:lvlJc w:val="left"/>
      <w:pPr>
        <w:ind w:left="1080" w:hanging="720"/>
      </w:pPr>
      <w:rPr>
        <w:rFonts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3CC43F2"/>
    <w:multiLevelType w:val="hybridMultilevel"/>
    <w:tmpl w:val="72603E68"/>
    <w:lvl w:ilvl="0" w:tplc="82009726">
      <w:start w:val="1"/>
      <w:numFmt w:val="lowerRoman"/>
      <w:lvlText w:val="(%1)"/>
      <w:lvlJc w:val="left"/>
      <w:pPr>
        <w:tabs>
          <w:tab w:val="num" w:pos="1065"/>
        </w:tabs>
        <w:ind w:left="1065" w:hanging="705"/>
      </w:pPr>
      <w:rPr>
        <w:rFonts w:cs="Times New Roman" w:hint="default"/>
        <w:b/>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4705D16"/>
    <w:multiLevelType w:val="singleLevel"/>
    <w:tmpl w:val="A9DE35FE"/>
    <w:lvl w:ilvl="0">
      <w:start w:val="1"/>
      <w:numFmt w:val="lowerLetter"/>
      <w:pStyle w:val="alpha3"/>
      <w:lvlText w:val="(%1)"/>
      <w:lvlJc w:val="left"/>
      <w:pPr>
        <w:tabs>
          <w:tab w:val="num" w:pos="2041"/>
        </w:tabs>
        <w:ind w:left="2041" w:hanging="794"/>
      </w:pPr>
      <w:rPr>
        <w:rFonts w:ascii="Arial" w:hAnsi="Arial" w:cs="Times New Roman" w:hint="default"/>
        <w:b w:val="0"/>
        <w:i w:val="0"/>
        <w:sz w:val="20"/>
      </w:rPr>
    </w:lvl>
  </w:abstractNum>
  <w:abstractNum w:abstractNumId="22" w15:restartNumberingAfterBreak="0">
    <w:nsid w:val="35D27D7E"/>
    <w:multiLevelType w:val="hybridMultilevel"/>
    <w:tmpl w:val="AFFCD51E"/>
    <w:lvl w:ilvl="0" w:tplc="661241C0">
      <w:start w:val="1"/>
      <w:numFmt w:val="lowerRoman"/>
      <w:lvlText w:val="(%1)"/>
      <w:lvlJc w:val="left"/>
      <w:pPr>
        <w:ind w:left="1080" w:hanging="720"/>
      </w:pPr>
      <w:rPr>
        <w:rFonts w:hint="default"/>
        <w:b/>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63F5771"/>
    <w:multiLevelType w:val="multilevel"/>
    <w:tmpl w:val="1910F748"/>
    <w:lvl w:ilvl="0">
      <w:start w:val="1"/>
      <w:numFmt w:val="decimal"/>
      <w:lvlText w:val="%1."/>
      <w:lvlJc w:val="left"/>
      <w:pPr>
        <w:tabs>
          <w:tab w:val="num" w:pos="709"/>
        </w:tabs>
        <w:ind w:left="709" w:hanging="709"/>
      </w:pPr>
      <w:rPr>
        <w:rFonts w:hint="default"/>
        <w:b/>
        <w:i w:val="0"/>
      </w:r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6EC2A19"/>
    <w:multiLevelType w:val="hybridMultilevel"/>
    <w:tmpl w:val="903CBCD2"/>
    <w:lvl w:ilvl="0" w:tplc="64A456E4">
      <w:start w:val="1"/>
      <w:numFmt w:val="lowerRoman"/>
      <w:lvlText w:val="(%1)"/>
      <w:lvlJc w:val="left"/>
      <w:pPr>
        <w:tabs>
          <w:tab w:val="num" w:pos="1065"/>
        </w:tabs>
        <w:ind w:left="1065" w:hanging="705"/>
      </w:pPr>
      <w:rPr>
        <w:rFonts w:cs="Times New Roman" w:hint="default"/>
        <w:b/>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395061D5"/>
    <w:multiLevelType w:val="hybridMultilevel"/>
    <w:tmpl w:val="8A322F6A"/>
    <w:lvl w:ilvl="0" w:tplc="1EC4BC8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5627EC"/>
    <w:multiLevelType w:val="hybridMultilevel"/>
    <w:tmpl w:val="B4B03086"/>
    <w:lvl w:ilvl="0" w:tplc="02DAE02C">
      <w:start w:val="1"/>
      <w:numFmt w:val="lowerRoman"/>
      <w:lvlText w:val="(%1)"/>
      <w:lvlJc w:val="left"/>
      <w:pPr>
        <w:ind w:left="1428" w:hanging="72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3E9E70B6"/>
    <w:multiLevelType w:val="hybridMultilevel"/>
    <w:tmpl w:val="72603E68"/>
    <w:lvl w:ilvl="0" w:tplc="82009726">
      <w:start w:val="1"/>
      <w:numFmt w:val="lowerRoman"/>
      <w:lvlText w:val="(%1)"/>
      <w:lvlJc w:val="left"/>
      <w:pPr>
        <w:tabs>
          <w:tab w:val="num" w:pos="1065"/>
        </w:tabs>
        <w:ind w:left="1065" w:hanging="705"/>
      </w:pPr>
      <w:rPr>
        <w:rFonts w:cs="Times New Roman" w:hint="default"/>
        <w:b/>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42DB1CE9"/>
    <w:multiLevelType w:val="hybridMultilevel"/>
    <w:tmpl w:val="3E826480"/>
    <w:lvl w:ilvl="0" w:tplc="0574A6EC">
      <w:start w:val="1"/>
      <w:numFmt w:val="upperRoman"/>
      <w:pStyle w:val="Commarcadores"/>
      <w:lvlText w:val="%1."/>
      <w:lvlJc w:val="left"/>
      <w:pPr>
        <w:tabs>
          <w:tab w:val="num" w:pos="1418"/>
        </w:tabs>
        <w:ind w:left="1418" w:hanging="709"/>
      </w:pPr>
      <w:rPr>
        <w:rFonts w:cs="Times New Roman" w:hint="default"/>
        <w:i w:val="0"/>
      </w:rPr>
    </w:lvl>
    <w:lvl w:ilvl="1" w:tplc="04090019">
      <w:start w:val="1"/>
      <w:numFmt w:val="lowerLetter"/>
      <w:lvlText w:val="(%2)"/>
      <w:lvlJc w:val="left"/>
      <w:pPr>
        <w:tabs>
          <w:tab w:val="num" w:pos="1788"/>
        </w:tabs>
        <w:ind w:left="1788" w:hanging="708"/>
      </w:pPr>
      <w:rPr>
        <w:rFonts w:cs="Times New Roman" w:hint="default"/>
      </w:rPr>
    </w:lvl>
    <w:lvl w:ilvl="2" w:tplc="D4B6D162"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38B00DB"/>
    <w:multiLevelType w:val="hybridMultilevel"/>
    <w:tmpl w:val="161ED756"/>
    <w:lvl w:ilvl="0" w:tplc="A17CAC22">
      <w:start w:val="1"/>
      <w:numFmt w:val="lowerRoman"/>
      <w:lvlText w:val="(%1)"/>
      <w:lvlJc w:val="left"/>
      <w:pPr>
        <w:ind w:left="1004"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4B060C2"/>
    <w:multiLevelType w:val="hybridMultilevel"/>
    <w:tmpl w:val="D622644E"/>
    <w:lvl w:ilvl="0" w:tplc="312A951C">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6C42175"/>
    <w:multiLevelType w:val="hybridMultilevel"/>
    <w:tmpl w:val="B2C246EC"/>
    <w:lvl w:ilvl="0" w:tplc="3E50FEBC">
      <w:start w:val="1"/>
      <w:numFmt w:val="lowerRoman"/>
      <w:lvlText w:val="(%1)"/>
      <w:lvlJc w:val="left"/>
      <w:pPr>
        <w:ind w:left="720" w:hanging="360"/>
      </w:pPr>
      <w:rPr>
        <w:rFonts w:hint="default"/>
        <w:b/>
        <w:i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B635E93"/>
    <w:multiLevelType w:val="hybridMultilevel"/>
    <w:tmpl w:val="156C2B04"/>
    <w:lvl w:ilvl="0" w:tplc="301294D8">
      <w:start w:val="1"/>
      <w:numFmt w:val="lowerRoman"/>
      <w:lvlText w:val="(%1)"/>
      <w:lvlJc w:val="left"/>
      <w:pPr>
        <w:ind w:left="720" w:hanging="360"/>
      </w:pPr>
      <w:rPr>
        <w:rFonts w:hint="default"/>
        <w:b/>
        <w:i w:val="0"/>
        <w:sz w:val="20"/>
        <w:szCs w:val="20"/>
      </w:rPr>
    </w:lvl>
    <w:lvl w:ilvl="1" w:tplc="04160019">
      <w:start w:val="1"/>
      <w:numFmt w:val="lowerLetter"/>
      <w:lvlText w:val="%2."/>
      <w:lvlJc w:val="left"/>
      <w:pPr>
        <w:ind w:left="1440" w:hanging="360"/>
      </w:pPr>
    </w:lvl>
    <w:lvl w:ilvl="2" w:tplc="94807256">
      <w:start w:val="1"/>
      <w:numFmt w:val="upperRoman"/>
      <w:lvlText w:val="%3."/>
      <w:lvlJc w:val="left"/>
      <w:pPr>
        <w:ind w:left="2700" w:hanging="72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C1A5971"/>
    <w:multiLevelType w:val="multilevel"/>
    <w:tmpl w:val="58B21D46"/>
    <w:lvl w:ilvl="0">
      <w:start w:val="1"/>
      <w:numFmt w:val="decimal"/>
      <w:lvlText w:val="%1."/>
      <w:lvlJc w:val="left"/>
      <w:pPr>
        <w:ind w:left="0" w:firstLine="0"/>
      </w:pPr>
      <w:rPr>
        <w:rFonts w:ascii="Verdana" w:hAnsi="Verdana" w:hint="default"/>
        <w:b/>
        <w:i w:val="0"/>
        <w:caps w:val="0"/>
        <w:strike w:val="0"/>
        <w:dstrike w:val="0"/>
        <w:vanish w:val="0"/>
        <w:color w:val="auto"/>
        <w:sz w:val="20"/>
        <w:vertAlign w:val="baseline"/>
      </w:rPr>
    </w:lvl>
    <w:lvl w:ilvl="1">
      <w:start w:val="1"/>
      <w:numFmt w:val="decimal"/>
      <w:isLgl/>
      <w:lvlText w:val="%1.%2."/>
      <w:lvlJc w:val="left"/>
      <w:pPr>
        <w:ind w:left="0" w:firstLine="0"/>
      </w:pPr>
      <w:rPr>
        <w:rFonts w:ascii="Verdana" w:hAnsi="Verdana" w:hint="default"/>
        <w:b/>
        <w:i w:val="0"/>
        <w:sz w:val="20"/>
      </w:rPr>
    </w:lvl>
    <w:lvl w:ilvl="2">
      <w:start w:val="1"/>
      <w:numFmt w:val="decimal"/>
      <w:isLgl/>
      <w:lvlText w:val="%1.%2.%3."/>
      <w:lvlJc w:val="left"/>
      <w:pPr>
        <w:ind w:left="0" w:firstLine="0"/>
      </w:pPr>
      <w:rPr>
        <w:rFonts w:ascii="Verdana" w:hAnsi="Verdana" w:hint="default"/>
        <w:b/>
        <w:i w:val="0"/>
        <w:sz w:val="20"/>
      </w:rPr>
    </w:lvl>
    <w:lvl w:ilvl="3">
      <w:start w:val="1"/>
      <w:numFmt w:val="decimal"/>
      <w:isLgl/>
      <w:lvlText w:val="%1.%2.%3.%4."/>
      <w:lvlJc w:val="left"/>
      <w:pPr>
        <w:ind w:left="0" w:firstLine="0"/>
      </w:pPr>
      <w:rPr>
        <w:rFonts w:ascii="Verdana" w:hAnsi="Verdana" w:hint="default"/>
        <w:b/>
        <w:i w:val="0"/>
        <w:sz w:val="20"/>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5" w15:restartNumberingAfterBreak="0">
    <w:nsid w:val="4D7245E0"/>
    <w:multiLevelType w:val="hybridMultilevel"/>
    <w:tmpl w:val="F32ED4B8"/>
    <w:lvl w:ilvl="0" w:tplc="3E36E6FE">
      <w:start w:val="1"/>
      <w:numFmt w:val="lowerRoman"/>
      <w:lvlText w:val="(%1)"/>
      <w:lvlJc w:val="left"/>
      <w:pPr>
        <w:ind w:left="5823" w:hanging="720"/>
      </w:pPr>
      <w:rPr>
        <w:rFonts w:ascii="Tahoma" w:hAnsi="Tahoma" w:cs="Tahoma" w:hint="default"/>
        <w:b/>
        <w:i w:val="0"/>
        <w:lang w:val="pt-BR"/>
      </w:rPr>
    </w:lvl>
    <w:lvl w:ilvl="1" w:tplc="04160019">
      <w:start w:val="1"/>
      <w:numFmt w:val="lowerLetter"/>
      <w:lvlText w:val="%2."/>
      <w:lvlJc w:val="left"/>
      <w:pPr>
        <w:ind w:left="1784" w:hanging="360"/>
      </w:pPr>
    </w:lvl>
    <w:lvl w:ilvl="2" w:tplc="0416001B">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36" w15:restartNumberingAfterBreak="0">
    <w:nsid w:val="4E6D7BFA"/>
    <w:multiLevelType w:val="singleLevel"/>
    <w:tmpl w:val="97AE7A7A"/>
    <w:lvl w:ilvl="0">
      <w:start w:val="1"/>
      <w:numFmt w:val="lowerLetter"/>
      <w:pStyle w:val="alpha5"/>
      <w:lvlText w:val="(%1)"/>
      <w:lvlJc w:val="left"/>
      <w:pPr>
        <w:tabs>
          <w:tab w:val="num" w:pos="3289"/>
        </w:tabs>
        <w:ind w:left="3289" w:hanging="567"/>
      </w:pPr>
      <w:rPr>
        <w:rFonts w:ascii="Arial" w:hAnsi="Arial" w:cs="Times New Roman" w:hint="default"/>
        <w:b w:val="0"/>
        <w:i w:val="0"/>
        <w:sz w:val="20"/>
      </w:rPr>
    </w:lvl>
  </w:abstractNum>
  <w:abstractNum w:abstractNumId="37" w15:restartNumberingAfterBreak="0">
    <w:nsid w:val="4EDE511C"/>
    <w:multiLevelType w:val="multilevel"/>
    <w:tmpl w:val="24C4BC8A"/>
    <w:lvl w:ilvl="0">
      <w:start w:val="1"/>
      <w:numFmt w:val="decimal"/>
      <w:lvlText w:val="%1."/>
      <w:lvlJc w:val="left"/>
      <w:pPr>
        <w:ind w:left="0" w:firstLine="0"/>
      </w:pPr>
      <w:rPr>
        <w:rFonts w:ascii="Verdana" w:hAnsi="Verdana" w:hint="default"/>
        <w:b/>
        <w:i w:val="0"/>
        <w:caps w:val="0"/>
        <w:strike w:val="0"/>
        <w:dstrike w:val="0"/>
        <w:vanish w:val="0"/>
        <w:sz w:val="20"/>
        <w:vertAlign w:val="baseline"/>
      </w:rPr>
    </w:lvl>
    <w:lvl w:ilvl="1">
      <w:start w:val="1"/>
      <w:numFmt w:val="decimal"/>
      <w:lvlText w:val="%1.%2."/>
      <w:lvlJc w:val="left"/>
      <w:pPr>
        <w:ind w:left="0" w:firstLine="0"/>
      </w:pPr>
      <w:rPr>
        <w:rFonts w:ascii="Verdana" w:hAnsi="Verdana" w:hint="default"/>
        <w:b/>
        <w:i w:val="0"/>
        <w:sz w:val="20"/>
      </w:rPr>
    </w:lvl>
    <w:lvl w:ilvl="2">
      <w:start w:val="1"/>
      <w:numFmt w:val="decimal"/>
      <w:lvlText w:val="%1.%2.%3."/>
      <w:lvlJc w:val="left"/>
      <w:pPr>
        <w:ind w:left="0" w:firstLine="0"/>
      </w:pPr>
      <w:rPr>
        <w:rFonts w:ascii="Verdana" w:hAnsi="Verdana" w:hint="default"/>
        <w:b/>
        <w:i w:val="0"/>
        <w:caps w:val="0"/>
        <w:vanish w:val="0"/>
        <w:sz w:val="20"/>
        <w:szCs w:val="22"/>
      </w:rPr>
    </w:lvl>
    <w:lvl w:ilvl="3">
      <w:start w:val="1"/>
      <w:numFmt w:val="decimal"/>
      <w:lvlText w:val="%1.%2.%3.%4."/>
      <w:lvlJc w:val="left"/>
      <w:pPr>
        <w:ind w:left="0" w:firstLine="0"/>
      </w:pPr>
      <w:rPr>
        <w:rFonts w:ascii="Verdana" w:hAnsi="Verdana" w:hint="default"/>
        <w:b/>
        <w:i w:val="0"/>
        <w:sz w:val="20"/>
      </w:rPr>
    </w:lvl>
    <w:lvl w:ilvl="4">
      <w:start w:val="1"/>
      <w:numFmt w:val="decimal"/>
      <w:lvlText w:val="%1.%2.%3.%4.%5."/>
      <w:lvlJc w:val="left"/>
      <w:pPr>
        <w:ind w:left="0" w:firstLine="0"/>
      </w:pPr>
      <w:rPr>
        <w:rFonts w:ascii="Verdana" w:hAnsi="Verdana" w:hint="default"/>
        <w:b/>
        <w:i w:val="0"/>
        <w:sz w:val="20"/>
      </w:rPr>
    </w:lvl>
    <w:lvl w:ilvl="5">
      <w:start w:val="1"/>
      <w:numFmt w:val="decimal"/>
      <w:lvlText w:val="%1.%2.%3.%4.%5.%6."/>
      <w:lvlJc w:val="left"/>
      <w:pPr>
        <w:ind w:left="0" w:firstLine="0"/>
      </w:pPr>
      <w:rPr>
        <w:rFonts w:ascii="Verdana" w:hAnsi="Verdana" w:hint="default"/>
        <w:b/>
        <w:i w:val="0"/>
        <w:sz w:val="20"/>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4EF12752"/>
    <w:multiLevelType w:val="hybridMultilevel"/>
    <w:tmpl w:val="4920A034"/>
    <w:lvl w:ilvl="0" w:tplc="31CCC2B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F633C1C"/>
    <w:multiLevelType w:val="hybridMultilevel"/>
    <w:tmpl w:val="8E7A6470"/>
    <w:lvl w:ilvl="0" w:tplc="971ECAB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0ED5D16"/>
    <w:multiLevelType w:val="hybridMultilevel"/>
    <w:tmpl w:val="63D07B74"/>
    <w:lvl w:ilvl="0" w:tplc="794608D2">
      <w:start w:val="1"/>
      <w:numFmt w:val="upperRoman"/>
      <w:lvlText w:val="%1."/>
      <w:lvlJc w:val="left"/>
      <w:pPr>
        <w:tabs>
          <w:tab w:val="num" w:pos="3542"/>
        </w:tabs>
        <w:ind w:left="3542" w:hanging="709"/>
      </w:pPr>
      <w:rPr>
        <w:rFonts w:cs="Times New Roman" w:hint="default"/>
        <w:b/>
      </w:rPr>
    </w:lvl>
    <w:lvl w:ilvl="1" w:tplc="AF7003BA">
      <w:start w:val="1"/>
      <w:numFmt w:val="lowerLetter"/>
      <w:lvlText w:val="(%2)"/>
      <w:lvlJc w:val="left"/>
      <w:pPr>
        <w:tabs>
          <w:tab w:val="num" w:pos="3912"/>
        </w:tabs>
        <w:ind w:left="3912" w:hanging="708"/>
      </w:pPr>
      <w:rPr>
        <w:rFonts w:cs="Times New Roman" w:hint="default"/>
        <w:b/>
        <w:i w:val="0"/>
      </w:rPr>
    </w:lvl>
    <w:lvl w:ilvl="2" w:tplc="0416001B">
      <w:start w:val="1"/>
      <w:numFmt w:val="lowerRoman"/>
      <w:lvlText w:val="(%3)"/>
      <w:lvlJc w:val="left"/>
      <w:pPr>
        <w:tabs>
          <w:tab w:val="num" w:pos="4824"/>
        </w:tabs>
        <w:ind w:left="4824" w:hanging="720"/>
      </w:pPr>
      <w:rPr>
        <w:rFonts w:cs="Times New Roman" w:hint="default"/>
      </w:rPr>
    </w:lvl>
    <w:lvl w:ilvl="3" w:tplc="0416000F" w:tentative="1">
      <w:start w:val="1"/>
      <w:numFmt w:val="decimal"/>
      <w:lvlText w:val="%4."/>
      <w:lvlJc w:val="left"/>
      <w:pPr>
        <w:tabs>
          <w:tab w:val="num" w:pos="5004"/>
        </w:tabs>
        <w:ind w:left="5004" w:hanging="360"/>
      </w:pPr>
      <w:rPr>
        <w:rFonts w:cs="Times New Roman"/>
      </w:rPr>
    </w:lvl>
    <w:lvl w:ilvl="4" w:tplc="04160019" w:tentative="1">
      <w:start w:val="1"/>
      <w:numFmt w:val="lowerLetter"/>
      <w:lvlText w:val="%5."/>
      <w:lvlJc w:val="left"/>
      <w:pPr>
        <w:tabs>
          <w:tab w:val="num" w:pos="5724"/>
        </w:tabs>
        <w:ind w:left="5724" w:hanging="360"/>
      </w:pPr>
      <w:rPr>
        <w:rFonts w:cs="Times New Roman"/>
      </w:rPr>
    </w:lvl>
    <w:lvl w:ilvl="5" w:tplc="0416001B" w:tentative="1">
      <w:start w:val="1"/>
      <w:numFmt w:val="lowerRoman"/>
      <w:lvlText w:val="%6."/>
      <w:lvlJc w:val="right"/>
      <w:pPr>
        <w:tabs>
          <w:tab w:val="num" w:pos="6444"/>
        </w:tabs>
        <w:ind w:left="6444" w:hanging="180"/>
      </w:pPr>
      <w:rPr>
        <w:rFonts w:cs="Times New Roman"/>
      </w:rPr>
    </w:lvl>
    <w:lvl w:ilvl="6" w:tplc="0416000F" w:tentative="1">
      <w:start w:val="1"/>
      <w:numFmt w:val="decimal"/>
      <w:lvlText w:val="%7."/>
      <w:lvlJc w:val="left"/>
      <w:pPr>
        <w:tabs>
          <w:tab w:val="num" w:pos="7164"/>
        </w:tabs>
        <w:ind w:left="7164" w:hanging="360"/>
      </w:pPr>
      <w:rPr>
        <w:rFonts w:cs="Times New Roman"/>
      </w:rPr>
    </w:lvl>
    <w:lvl w:ilvl="7" w:tplc="04160019" w:tentative="1">
      <w:start w:val="1"/>
      <w:numFmt w:val="lowerLetter"/>
      <w:lvlText w:val="%8."/>
      <w:lvlJc w:val="left"/>
      <w:pPr>
        <w:tabs>
          <w:tab w:val="num" w:pos="7884"/>
        </w:tabs>
        <w:ind w:left="7884" w:hanging="360"/>
      </w:pPr>
      <w:rPr>
        <w:rFonts w:cs="Times New Roman"/>
      </w:rPr>
    </w:lvl>
    <w:lvl w:ilvl="8" w:tplc="0416001B" w:tentative="1">
      <w:start w:val="1"/>
      <w:numFmt w:val="lowerRoman"/>
      <w:lvlText w:val="%9."/>
      <w:lvlJc w:val="right"/>
      <w:pPr>
        <w:tabs>
          <w:tab w:val="num" w:pos="8604"/>
        </w:tabs>
        <w:ind w:left="8604" w:hanging="180"/>
      </w:pPr>
      <w:rPr>
        <w:rFonts w:cs="Times New Roman"/>
      </w:rPr>
    </w:lvl>
  </w:abstractNum>
  <w:abstractNum w:abstractNumId="41" w15:restartNumberingAfterBreak="0">
    <w:nsid w:val="512A7C3C"/>
    <w:multiLevelType w:val="singleLevel"/>
    <w:tmpl w:val="B1F0D2AC"/>
    <w:lvl w:ilvl="0">
      <w:start w:val="1"/>
      <w:numFmt w:val="lowerLetter"/>
      <w:pStyle w:val="alpha1"/>
      <w:lvlText w:val="(%1)"/>
      <w:lvlJc w:val="left"/>
      <w:pPr>
        <w:tabs>
          <w:tab w:val="num" w:pos="567"/>
        </w:tabs>
        <w:ind w:left="567" w:hanging="567"/>
      </w:pPr>
      <w:rPr>
        <w:rFonts w:ascii="Arial" w:hAnsi="Arial" w:cs="Times New Roman" w:hint="default"/>
        <w:b w:val="0"/>
        <w:i w:val="0"/>
        <w:sz w:val="20"/>
      </w:rPr>
    </w:lvl>
  </w:abstractNum>
  <w:abstractNum w:abstractNumId="42" w15:restartNumberingAfterBreak="0">
    <w:nsid w:val="52A30072"/>
    <w:multiLevelType w:val="hybridMultilevel"/>
    <w:tmpl w:val="D622644E"/>
    <w:lvl w:ilvl="0" w:tplc="312A951C">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5A9058A"/>
    <w:multiLevelType w:val="hybridMultilevel"/>
    <w:tmpl w:val="5F7A5C52"/>
    <w:lvl w:ilvl="0" w:tplc="CC2EB564">
      <w:start w:val="1"/>
      <w:numFmt w:val="bullet"/>
      <w:pStyle w:val="bullet4"/>
      <w:lvlText w:val=""/>
      <w:lvlJc w:val="left"/>
      <w:pPr>
        <w:tabs>
          <w:tab w:val="num" w:pos="2722"/>
        </w:tabs>
        <w:ind w:left="2722" w:hanging="681"/>
      </w:pPr>
      <w:rPr>
        <w:rFonts w:ascii="Symbol" w:hAnsi="Symbol" w:hint="default"/>
      </w:rPr>
    </w:lvl>
    <w:lvl w:ilvl="1" w:tplc="54FA4B30" w:tentative="1">
      <w:start w:val="1"/>
      <w:numFmt w:val="bullet"/>
      <w:lvlText w:val="o"/>
      <w:lvlJc w:val="left"/>
      <w:pPr>
        <w:tabs>
          <w:tab w:val="num" w:pos="1440"/>
        </w:tabs>
        <w:ind w:left="1440" w:hanging="360"/>
      </w:pPr>
      <w:rPr>
        <w:rFonts w:ascii="Courier New" w:hAnsi="Courier New" w:hint="default"/>
      </w:rPr>
    </w:lvl>
    <w:lvl w:ilvl="2" w:tplc="C2E0AF1C" w:tentative="1">
      <w:start w:val="1"/>
      <w:numFmt w:val="bullet"/>
      <w:lvlText w:val=""/>
      <w:lvlJc w:val="left"/>
      <w:pPr>
        <w:tabs>
          <w:tab w:val="num" w:pos="2160"/>
        </w:tabs>
        <w:ind w:left="2160" w:hanging="360"/>
      </w:pPr>
      <w:rPr>
        <w:rFonts w:ascii="Wingdings" w:hAnsi="Wingdings" w:hint="default"/>
      </w:rPr>
    </w:lvl>
    <w:lvl w:ilvl="3" w:tplc="3B741C7A" w:tentative="1">
      <w:start w:val="1"/>
      <w:numFmt w:val="bullet"/>
      <w:lvlText w:val=""/>
      <w:lvlJc w:val="left"/>
      <w:pPr>
        <w:tabs>
          <w:tab w:val="num" w:pos="2880"/>
        </w:tabs>
        <w:ind w:left="2880" w:hanging="360"/>
      </w:pPr>
      <w:rPr>
        <w:rFonts w:ascii="Symbol" w:hAnsi="Symbol" w:hint="default"/>
      </w:rPr>
    </w:lvl>
    <w:lvl w:ilvl="4" w:tplc="E0C8D2A0" w:tentative="1">
      <w:start w:val="1"/>
      <w:numFmt w:val="bullet"/>
      <w:lvlText w:val="o"/>
      <w:lvlJc w:val="left"/>
      <w:pPr>
        <w:tabs>
          <w:tab w:val="num" w:pos="3600"/>
        </w:tabs>
        <w:ind w:left="3600" w:hanging="360"/>
      </w:pPr>
      <w:rPr>
        <w:rFonts w:ascii="Courier New" w:hAnsi="Courier New" w:hint="default"/>
      </w:rPr>
    </w:lvl>
    <w:lvl w:ilvl="5" w:tplc="C5D65A90" w:tentative="1">
      <w:start w:val="1"/>
      <w:numFmt w:val="bullet"/>
      <w:lvlText w:val=""/>
      <w:lvlJc w:val="left"/>
      <w:pPr>
        <w:tabs>
          <w:tab w:val="num" w:pos="4320"/>
        </w:tabs>
        <w:ind w:left="4320" w:hanging="360"/>
      </w:pPr>
      <w:rPr>
        <w:rFonts w:ascii="Wingdings" w:hAnsi="Wingdings" w:hint="default"/>
      </w:rPr>
    </w:lvl>
    <w:lvl w:ilvl="6" w:tplc="A3B260F4" w:tentative="1">
      <w:start w:val="1"/>
      <w:numFmt w:val="bullet"/>
      <w:lvlText w:val=""/>
      <w:lvlJc w:val="left"/>
      <w:pPr>
        <w:tabs>
          <w:tab w:val="num" w:pos="5040"/>
        </w:tabs>
        <w:ind w:left="5040" w:hanging="360"/>
      </w:pPr>
      <w:rPr>
        <w:rFonts w:ascii="Symbol" w:hAnsi="Symbol" w:hint="default"/>
      </w:rPr>
    </w:lvl>
    <w:lvl w:ilvl="7" w:tplc="C9CC148C" w:tentative="1">
      <w:start w:val="1"/>
      <w:numFmt w:val="bullet"/>
      <w:lvlText w:val="o"/>
      <w:lvlJc w:val="left"/>
      <w:pPr>
        <w:tabs>
          <w:tab w:val="num" w:pos="5760"/>
        </w:tabs>
        <w:ind w:left="5760" w:hanging="360"/>
      </w:pPr>
      <w:rPr>
        <w:rFonts w:ascii="Courier New" w:hAnsi="Courier New" w:hint="default"/>
      </w:rPr>
    </w:lvl>
    <w:lvl w:ilvl="8" w:tplc="BF26980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7F5216A"/>
    <w:multiLevelType w:val="hybridMultilevel"/>
    <w:tmpl w:val="07328AFC"/>
    <w:lvl w:ilvl="0" w:tplc="3B3864E4">
      <w:start w:val="1"/>
      <w:numFmt w:val="lowerLetter"/>
      <w:lvlText w:val="(%1)"/>
      <w:lvlJc w:val="left"/>
      <w:pPr>
        <w:ind w:left="1440" w:hanging="720"/>
      </w:pPr>
      <w:rPr>
        <w:rFonts w:hint="default"/>
        <w:b w:val="0"/>
        <w:i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15:restartNumberingAfterBreak="0">
    <w:nsid w:val="58BF5613"/>
    <w:multiLevelType w:val="multilevel"/>
    <w:tmpl w:val="59766852"/>
    <w:lvl w:ilvl="0">
      <w:start w:val="1"/>
      <w:numFmt w:val="upperRoman"/>
      <w:pStyle w:val="titulo1"/>
      <w:lvlText w:val="Cláusula %1"/>
      <w:lvlJc w:val="left"/>
      <w:pPr>
        <w:tabs>
          <w:tab w:val="num" w:pos="0"/>
        </w:tabs>
        <w:ind w:left="1985" w:firstLine="0"/>
      </w:pPr>
      <w:rPr>
        <w:rFonts w:ascii="Times New Roman" w:hAnsi="Times New Roman" w:cs="Times New Roman" w:hint="default"/>
        <w:b/>
        <w:i w:val="0"/>
        <w:caps/>
        <w:sz w:val="22"/>
        <w:szCs w:val="22"/>
      </w:rPr>
    </w:lvl>
    <w:lvl w:ilvl="1">
      <w:start w:val="1"/>
      <w:numFmt w:val="decimal"/>
      <w:isLgl/>
      <w:lvlText w:val="%1.%2."/>
      <w:lvlJc w:val="left"/>
      <w:pPr>
        <w:tabs>
          <w:tab w:val="num" w:pos="142"/>
        </w:tabs>
        <w:ind w:left="142" w:firstLine="0"/>
      </w:pPr>
      <w:rPr>
        <w:rFonts w:ascii="Times New Roman" w:hAnsi="Times New Roman" w:cs="Times New Roman" w:hint="default"/>
        <w:b/>
        <w:i w:val="0"/>
        <w:sz w:val="20"/>
        <w:szCs w:val="20"/>
        <w:u w:val="none"/>
        <w:vertAlign w:val="baseline"/>
      </w:rPr>
    </w:lvl>
    <w:lvl w:ilvl="2">
      <w:start w:val="1"/>
      <w:numFmt w:val="decimal"/>
      <w:pStyle w:val="titulo3"/>
      <w:isLgl/>
      <w:lvlText w:val="%1.%2.%3."/>
      <w:lvlJc w:val="left"/>
      <w:pPr>
        <w:tabs>
          <w:tab w:val="num" w:pos="0"/>
        </w:tabs>
        <w:ind w:left="0" w:firstLine="0"/>
      </w:pPr>
      <w:rPr>
        <w:rFonts w:ascii="Times New Roman" w:hAnsi="Times New Roman" w:cs="Times New Roman" w:hint="default"/>
        <w:b w:val="0"/>
        <w:i w:val="0"/>
        <w:sz w:val="18"/>
        <w:szCs w:val="18"/>
      </w:rPr>
    </w:lvl>
    <w:lvl w:ilvl="3">
      <w:start w:val="1"/>
      <w:numFmt w:val="decimal"/>
      <w:pStyle w:val="titulo4"/>
      <w:isLgl/>
      <w:lvlText w:val="%1.%2.%3.%4."/>
      <w:lvlJc w:val="left"/>
      <w:pPr>
        <w:tabs>
          <w:tab w:val="num" w:pos="491"/>
        </w:tabs>
        <w:ind w:left="851" w:firstLine="0"/>
      </w:pPr>
      <w:rPr>
        <w:rFonts w:ascii="Times New Roman" w:hAnsi="Times New Roman" w:cs="Times New Roman" w:hint="default"/>
        <w:b/>
        <w:i w:val="0"/>
        <w:sz w:val="17"/>
        <w:szCs w:val="17"/>
      </w:rPr>
    </w:lvl>
    <w:lvl w:ilvl="4">
      <w:start w:val="1"/>
      <w:numFmt w:val="decimal"/>
      <w:pStyle w:val="titulo5"/>
      <w:isLgl/>
      <w:lvlText w:val="%1.%2.%3.%4.%5."/>
      <w:lvlJc w:val="left"/>
      <w:pPr>
        <w:tabs>
          <w:tab w:val="num" w:pos="0"/>
        </w:tabs>
        <w:ind w:left="0" w:firstLine="357"/>
      </w:pPr>
      <w:rPr>
        <w:rFonts w:ascii="Arial" w:hAnsi="Arial" w:cs="Arial" w:hint="default"/>
        <w:b w:val="0"/>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6" w15:restartNumberingAfterBreak="0">
    <w:nsid w:val="5A221045"/>
    <w:multiLevelType w:val="hybridMultilevel"/>
    <w:tmpl w:val="4C9696B8"/>
    <w:lvl w:ilvl="0" w:tplc="CD1C4EC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CA152E1"/>
    <w:multiLevelType w:val="hybridMultilevel"/>
    <w:tmpl w:val="9A564380"/>
    <w:lvl w:ilvl="0" w:tplc="AB5EAEB2">
      <w:start w:val="1"/>
      <w:numFmt w:val="upperRoman"/>
      <w:lvlText w:val="%1."/>
      <w:lvlJc w:val="left"/>
      <w:pPr>
        <w:tabs>
          <w:tab w:val="num" w:pos="3542"/>
        </w:tabs>
        <w:ind w:left="3542" w:hanging="709"/>
      </w:pPr>
      <w:rPr>
        <w:rFonts w:cs="Times New Roman" w:hint="default"/>
      </w:rPr>
    </w:lvl>
    <w:lvl w:ilvl="1" w:tplc="AF7003BA">
      <w:start w:val="1"/>
      <w:numFmt w:val="lowerLetter"/>
      <w:lvlText w:val="(%2)"/>
      <w:lvlJc w:val="left"/>
      <w:pPr>
        <w:tabs>
          <w:tab w:val="num" w:pos="3912"/>
        </w:tabs>
        <w:ind w:left="3912" w:hanging="708"/>
      </w:pPr>
      <w:rPr>
        <w:rFonts w:cs="Times New Roman" w:hint="default"/>
        <w:b/>
        <w:i w:val="0"/>
      </w:rPr>
    </w:lvl>
    <w:lvl w:ilvl="2" w:tplc="07605064">
      <w:start w:val="1"/>
      <w:numFmt w:val="lowerRoman"/>
      <w:lvlText w:val="(%3)"/>
      <w:lvlJc w:val="left"/>
      <w:pPr>
        <w:tabs>
          <w:tab w:val="num" w:pos="4824"/>
        </w:tabs>
        <w:ind w:left="4824" w:hanging="720"/>
      </w:pPr>
      <w:rPr>
        <w:rFonts w:cs="Times New Roman" w:hint="default"/>
        <w:b/>
      </w:rPr>
    </w:lvl>
    <w:lvl w:ilvl="3" w:tplc="0416000F" w:tentative="1">
      <w:start w:val="1"/>
      <w:numFmt w:val="decimal"/>
      <w:lvlText w:val="%4."/>
      <w:lvlJc w:val="left"/>
      <w:pPr>
        <w:tabs>
          <w:tab w:val="num" w:pos="5004"/>
        </w:tabs>
        <w:ind w:left="5004" w:hanging="360"/>
      </w:pPr>
      <w:rPr>
        <w:rFonts w:cs="Times New Roman"/>
      </w:rPr>
    </w:lvl>
    <w:lvl w:ilvl="4" w:tplc="04160019" w:tentative="1">
      <w:start w:val="1"/>
      <w:numFmt w:val="lowerLetter"/>
      <w:lvlText w:val="%5."/>
      <w:lvlJc w:val="left"/>
      <w:pPr>
        <w:tabs>
          <w:tab w:val="num" w:pos="5724"/>
        </w:tabs>
        <w:ind w:left="5724" w:hanging="360"/>
      </w:pPr>
      <w:rPr>
        <w:rFonts w:cs="Times New Roman"/>
      </w:rPr>
    </w:lvl>
    <w:lvl w:ilvl="5" w:tplc="0416001B" w:tentative="1">
      <w:start w:val="1"/>
      <w:numFmt w:val="lowerRoman"/>
      <w:lvlText w:val="%6."/>
      <w:lvlJc w:val="right"/>
      <w:pPr>
        <w:tabs>
          <w:tab w:val="num" w:pos="6444"/>
        </w:tabs>
        <w:ind w:left="6444" w:hanging="180"/>
      </w:pPr>
      <w:rPr>
        <w:rFonts w:cs="Times New Roman"/>
      </w:rPr>
    </w:lvl>
    <w:lvl w:ilvl="6" w:tplc="0416000F" w:tentative="1">
      <w:start w:val="1"/>
      <w:numFmt w:val="decimal"/>
      <w:lvlText w:val="%7."/>
      <w:lvlJc w:val="left"/>
      <w:pPr>
        <w:tabs>
          <w:tab w:val="num" w:pos="7164"/>
        </w:tabs>
        <w:ind w:left="7164" w:hanging="360"/>
      </w:pPr>
      <w:rPr>
        <w:rFonts w:cs="Times New Roman"/>
      </w:rPr>
    </w:lvl>
    <w:lvl w:ilvl="7" w:tplc="04160019" w:tentative="1">
      <w:start w:val="1"/>
      <w:numFmt w:val="lowerLetter"/>
      <w:lvlText w:val="%8."/>
      <w:lvlJc w:val="left"/>
      <w:pPr>
        <w:tabs>
          <w:tab w:val="num" w:pos="7884"/>
        </w:tabs>
        <w:ind w:left="7884" w:hanging="360"/>
      </w:pPr>
      <w:rPr>
        <w:rFonts w:cs="Times New Roman"/>
      </w:rPr>
    </w:lvl>
    <w:lvl w:ilvl="8" w:tplc="0416001B" w:tentative="1">
      <w:start w:val="1"/>
      <w:numFmt w:val="lowerRoman"/>
      <w:lvlText w:val="%9."/>
      <w:lvlJc w:val="right"/>
      <w:pPr>
        <w:tabs>
          <w:tab w:val="num" w:pos="8604"/>
        </w:tabs>
        <w:ind w:left="8604" w:hanging="180"/>
      </w:pPr>
      <w:rPr>
        <w:rFonts w:cs="Times New Roman"/>
      </w:rPr>
    </w:lvl>
  </w:abstractNum>
  <w:abstractNum w:abstractNumId="48" w15:restartNumberingAfterBreak="0">
    <w:nsid w:val="5D512D74"/>
    <w:multiLevelType w:val="hybridMultilevel"/>
    <w:tmpl w:val="D622644E"/>
    <w:lvl w:ilvl="0" w:tplc="312A951C">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FCB4379"/>
    <w:multiLevelType w:val="hybridMultilevel"/>
    <w:tmpl w:val="14AA307E"/>
    <w:lvl w:ilvl="0" w:tplc="A4421974">
      <w:start w:val="1"/>
      <w:numFmt w:val="lowerRoman"/>
      <w:pStyle w:val="Recitals"/>
      <w:lvlText w:val="(%1)"/>
      <w:lvlJc w:val="left"/>
      <w:pPr>
        <w:tabs>
          <w:tab w:val="num" w:pos="567"/>
        </w:tabs>
        <w:ind w:left="567" w:hanging="567"/>
      </w:pPr>
      <w:rPr>
        <w:rFonts w:cs="Times New Roman" w:hint="default"/>
        <w:b/>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0"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51" w15:restartNumberingAfterBreak="0">
    <w:nsid w:val="639A4AA0"/>
    <w:multiLevelType w:val="hybridMultilevel"/>
    <w:tmpl w:val="A69AFCC0"/>
    <w:lvl w:ilvl="0" w:tplc="EF9852B0">
      <w:start w:val="1"/>
      <w:numFmt w:val="lowerRoman"/>
      <w:lvlText w:val="(%1)"/>
      <w:lvlJc w:val="left"/>
      <w:pPr>
        <w:ind w:left="1996" w:hanging="360"/>
      </w:pPr>
      <w:rPr>
        <w:rFonts w:hint="default"/>
        <w:b/>
        <w:i w:val="0"/>
        <w:sz w:val="20"/>
        <w:szCs w:val="20"/>
      </w:r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52" w15:restartNumberingAfterBreak="0">
    <w:nsid w:val="64AB3842"/>
    <w:multiLevelType w:val="hybridMultilevel"/>
    <w:tmpl w:val="59EAFCB6"/>
    <w:lvl w:ilvl="0" w:tplc="888C018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7A56FF3"/>
    <w:multiLevelType w:val="hybridMultilevel"/>
    <w:tmpl w:val="71DEDE8E"/>
    <w:lvl w:ilvl="0" w:tplc="A6B87750">
      <w:start w:val="1"/>
      <w:numFmt w:val="lowerLetter"/>
      <w:lvlText w:val="(%1)"/>
      <w:lvlJc w:val="left"/>
      <w:pPr>
        <w:ind w:left="720" w:hanging="360"/>
      </w:pPr>
      <w:rPr>
        <w:rFonts w:hint="default"/>
        <w:b/>
        <w:color w:val="auto"/>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B804B89"/>
    <w:multiLevelType w:val="hybridMultilevel"/>
    <w:tmpl w:val="1A908A8A"/>
    <w:lvl w:ilvl="0" w:tplc="07605064">
      <w:start w:val="1"/>
      <w:numFmt w:val="lowerRoman"/>
      <w:lvlText w:val="(%1)"/>
      <w:lvlJc w:val="left"/>
      <w:pPr>
        <w:ind w:left="720" w:hanging="360"/>
      </w:pPr>
      <w:rPr>
        <w:rFonts w:cs="Times New Roman"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C931AD4"/>
    <w:multiLevelType w:val="hybridMultilevel"/>
    <w:tmpl w:val="D622644E"/>
    <w:lvl w:ilvl="0" w:tplc="312A951C">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D7E50CC"/>
    <w:multiLevelType w:val="hybridMultilevel"/>
    <w:tmpl w:val="6A4C5E18"/>
    <w:lvl w:ilvl="0" w:tplc="44FA8962">
      <w:start w:val="1"/>
      <w:numFmt w:val="lowerRoman"/>
      <w:lvlText w:val="(%1)"/>
      <w:lvlJc w:val="left"/>
      <w:pPr>
        <w:ind w:left="1440" w:hanging="1080"/>
      </w:pPr>
      <w:rPr>
        <w:rFonts w:ascii="Verdana" w:hAnsi="Verdana"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8" w15:restartNumberingAfterBreak="0">
    <w:nsid w:val="73FA7EF6"/>
    <w:multiLevelType w:val="hybridMultilevel"/>
    <w:tmpl w:val="A58C6642"/>
    <w:lvl w:ilvl="0" w:tplc="8A94BF16">
      <w:start w:val="1"/>
      <w:numFmt w:val="lowerRoman"/>
      <w:lvlText w:val="(%1)"/>
      <w:lvlJc w:val="left"/>
      <w:pPr>
        <w:tabs>
          <w:tab w:val="num" w:pos="567"/>
        </w:tabs>
        <w:ind w:left="567" w:hanging="567"/>
      </w:pPr>
      <w:rPr>
        <w:rFonts w:ascii="Verdana" w:hAnsi="Verdana" w:cs="Times New Roman" w:hint="default"/>
        <w:b/>
        <w:sz w:val="20"/>
        <w:szCs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9" w15:restartNumberingAfterBreak="0">
    <w:nsid w:val="741472F8"/>
    <w:multiLevelType w:val="hybridMultilevel"/>
    <w:tmpl w:val="C91E3826"/>
    <w:lvl w:ilvl="0" w:tplc="3E36E6FE">
      <w:start w:val="1"/>
      <w:numFmt w:val="lowerRoman"/>
      <w:lvlText w:val="(%1)"/>
      <w:lvlJc w:val="left"/>
      <w:pPr>
        <w:ind w:left="1424" w:hanging="720"/>
      </w:pPr>
      <w:rPr>
        <w:rFonts w:ascii="Tahoma" w:hAnsi="Tahoma" w:cs="Tahoma" w:hint="default"/>
        <w:b/>
        <w:i w:val="0"/>
        <w:lang w:val="pt-BR"/>
      </w:rPr>
    </w:lvl>
    <w:lvl w:ilvl="1" w:tplc="370AE2F0">
      <w:start w:val="1"/>
      <w:numFmt w:val="lowerLetter"/>
      <w:lvlText w:val="(%2)"/>
      <w:lvlJc w:val="left"/>
      <w:pPr>
        <w:ind w:left="2492" w:hanging="1068"/>
      </w:pPr>
      <w:rPr>
        <w:rFonts w:cs="Times New Roman" w:hint="default"/>
      </w:rPr>
    </w:lvl>
    <w:lvl w:ilvl="2" w:tplc="0416001B">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0" w15:restartNumberingAfterBreak="0">
    <w:nsid w:val="767B1B08"/>
    <w:multiLevelType w:val="multilevel"/>
    <w:tmpl w:val="72B4BF18"/>
    <w:lvl w:ilvl="0">
      <w:start w:val="1"/>
      <w:numFmt w:val="decimal"/>
      <w:lvlText w:val="%1."/>
      <w:lvlJc w:val="left"/>
      <w:pPr>
        <w:ind w:left="0" w:firstLine="0"/>
      </w:pPr>
      <w:rPr>
        <w:rFonts w:ascii="Verdana" w:hAnsi="Verdana" w:hint="default"/>
        <w:b/>
        <w:i w:val="0"/>
        <w:sz w:val="20"/>
      </w:rPr>
    </w:lvl>
    <w:lvl w:ilvl="1">
      <w:start w:val="1"/>
      <w:numFmt w:val="decimal"/>
      <w:lvlText w:val="%1.%2."/>
      <w:lvlJc w:val="left"/>
      <w:pPr>
        <w:ind w:left="0" w:firstLine="0"/>
      </w:pPr>
      <w:rPr>
        <w:rFonts w:ascii="Verdana" w:hAnsi="Verdana" w:hint="default"/>
        <w:b/>
        <w:i w:val="0"/>
        <w:sz w:val="20"/>
      </w:rPr>
    </w:lvl>
    <w:lvl w:ilvl="2">
      <w:start w:val="1"/>
      <w:numFmt w:val="decimal"/>
      <w:lvlText w:val="%1.%2.%3."/>
      <w:lvlJc w:val="left"/>
      <w:pPr>
        <w:ind w:left="0" w:firstLine="0"/>
      </w:pPr>
      <w:rPr>
        <w:rFonts w:ascii="Verdana" w:hAnsi="Verdana" w:hint="default"/>
        <w:b/>
        <w:i w:val="0"/>
        <w:sz w:val="20"/>
      </w:rPr>
    </w:lvl>
    <w:lvl w:ilvl="3">
      <w:start w:val="1"/>
      <w:numFmt w:val="decimal"/>
      <w:lvlText w:val="%1.%2.%3.%4."/>
      <w:lvlJc w:val="left"/>
      <w:pPr>
        <w:ind w:left="0" w:firstLine="0"/>
      </w:pPr>
      <w:rPr>
        <w:rFonts w:ascii="Verdana" w:hAnsi="Verdana" w:hint="default"/>
        <w:b/>
        <w:i w:val="0"/>
        <w:sz w:val="20"/>
      </w:rPr>
    </w:lvl>
    <w:lvl w:ilvl="4">
      <w:start w:val="1"/>
      <w:numFmt w:val="decimal"/>
      <w:lvlText w:val="%1.%2.%3.%4.%5."/>
      <w:lvlJc w:val="left"/>
      <w:pPr>
        <w:ind w:left="0" w:firstLine="0"/>
      </w:pPr>
      <w:rPr>
        <w:rFonts w:ascii="Verdana" w:hAnsi="Verdana" w:hint="default"/>
        <w:b/>
        <w:i w:val="0"/>
        <w:sz w:val="20"/>
      </w:rPr>
    </w:lvl>
    <w:lvl w:ilvl="5">
      <w:start w:val="1"/>
      <w:numFmt w:val="decimal"/>
      <w:lvlText w:val="%1.%2.%3.%4.%5.%6."/>
      <w:lvlJc w:val="left"/>
      <w:pPr>
        <w:ind w:left="0" w:firstLine="0"/>
      </w:pPr>
      <w:rPr>
        <w:rFonts w:ascii="Verdana" w:hAnsi="Verdana" w:hint="default"/>
        <w:b/>
        <w:i w:val="0"/>
        <w:sz w:val="20"/>
      </w:rPr>
    </w:lvl>
    <w:lvl w:ilvl="6">
      <w:start w:val="1"/>
      <w:numFmt w:val="decimal"/>
      <w:lvlText w:val="%1.%2.%3.%4.%5.%6.%7."/>
      <w:lvlJc w:val="left"/>
      <w:pPr>
        <w:ind w:left="0" w:firstLine="0"/>
      </w:pPr>
      <w:rPr>
        <w:rFonts w:ascii="Verdana" w:hAnsi="Verdana" w:hint="default"/>
        <w:b/>
        <w:i w:val="0"/>
        <w:sz w:val="20"/>
      </w:rPr>
    </w:lvl>
    <w:lvl w:ilvl="7">
      <w:start w:val="1"/>
      <w:numFmt w:val="decimal"/>
      <w:lvlText w:val="%1.%2.%3.%4.%5.%6.%7.%8."/>
      <w:lvlJc w:val="left"/>
      <w:pPr>
        <w:ind w:left="0" w:firstLine="0"/>
      </w:pPr>
      <w:rPr>
        <w:rFonts w:ascii="Verdana" w:hAnsi="Verdana" w:hint="default"/>
        <w:b/>
        <w:i w:val="0"/>
        <w:sz w:val="20"/>
      </w:rPr>
    </w:lvl>
    <w:lvl w:ilvl="8">
      <w:start w:val="1"/>
      <w:numFmt w:val="decimal"/>
      <w:lvlText w:val="%1.%2.%3.%4.%5.%6.%7.%8.%9."/>
      <w:lvlJc w:val="left"/>
      <w:pPr>
        <w:ind w:left="0" w:firstLine="0"/>
      </w:pPr>
      <w:rPr>
        <w:rFonts w:ascii="Verdana" w:hAnsi="Verdana" w:hint="default"/>
        <w:b/>
        <w:i w:val="0"/>
        <w:sz w:val="20"/>
      </w:rPr>
    </w:lvl>
  </w:abstractNum>
  <w:abstractNum w:abstractNumId="61" w15:restartNumberingAfterBreak="0">
    <w:nsid w:val="76DA61DF"/>
    <w:multiLevelType w:val="hybridMultilevel"/>
    <w:tmpl w:val="903CBCD2"/>
    <w:lvl w:ilvl="0" w:tplc="64A456E4">
      <w:start w:val="1"/>
      <w:numFmt w:val="lowerRoman"/>
      <w:lvlText w:val="(%1)"/>
      <w:lvlJc w:val="left"/>
      <w:pPr>
        <w:tabs>
          <w:tab w:val="num" w:pos="1065"/>
        </w:tabs>
        <w:ind w:left="1065" w:hanging="705"/>
      </w:pPr>
      <w:rPr>
        <w:rFonts w:cs="Times New Roman" w:hint="default"/>
        <w:b/>
        <w:sz w:val="20"/>
        <w:szCs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2" w15:restartNumberingAfterBreak="0">
    <w:nsid w:val="77B06C0D"/>
    <w:multiLevelType w:val="hybridMultilevel"/>
    <w:tmpl w:val="161ED756"/>
    <w:lvl w:ilvl="0" w:tplc="A17CAC22">
      <w:start w:val="1"/>
      <w:numFmt w:val="lowerRoman"/>
      <w:lvlText w:val="(%1)"/>
      <w:lvlJc w:val="left"/>
      <w:pPr>
        <w:ind w:left="1004"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D393BD5"/>
    <w:multiLevelType w:val="hybridMultilevel"/>
    <w:tmpl w:val="2FD421E0"/>
    <w:lvl w:ilvl="0" w:tplc="F386E906">
      <w:start w:val="1"/>
      <w:numFmt w:val="lowerRoman"/>
      <w:lvlText w:val="(%1)"/>
      <w:lvlJc w:val="left"/>
      <w:pPr>
        <w:ind w:left="2705" w:hanging="360"/>
      </w:pPr>
      <w:rPr>
        <w:rFonts w:cs="Times New Roman" w:hint="default"/>
        <w:b/>
        <w:sz w:val="18"/>
        <w:szCs w:val="18"/>
      </w:r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64" w15:restartNumberingAfterBreak="0">
    <w:nsid w:val="7E2B0EAA"/>
    <w:multiLevelType w:val="hybridMultilevel"/>
    <w:tmpl w:val="04127F0A"/>
    <w:lvl w:ilvl="0" w:tplc="1F126CB6">
      <w:start w:val="1"/>
      <w:numFmt w:val="lowerRoman"/>
      <w:lvlText w:val="(%1)"/>
      <w:lvlJc w:val="left"/>
      <w:pPr>
        <w:ind w:left="1800" w:hanging="720"/>
      </w:pPr>
      <w:rPr>
        <w:rFonts w:ascii="Verdana" w:hAnsi="Verdana" w:cs="Tahoma" w:hint="default"/>
        <w:b/>
        <w:i w:val="0"/>
        <w:sz w:val="20"/>
        <w:szCs w:val="20"/>
        <w:lang w:val="pt-BR"/>
      </w:rPr>
    </w:lvl>
    <w:lvl w:ilvl="1" w:tplc="992CCBF2">
      <w:start w:val="1"/>
      <w:numFmt w:val="decimal"/>
      <w:lvlText w:val="(%2)"/>
      <w:lvlJc w:val="left"/>
      <w:pPr>
        <w:ind w:left="1820" w:hanging="390"/>
      </w:pPr>
      <w:rPr>
        <w:rFonts w:ascii="Tahoma" w:hAnsi="Tahoma" w:cs="Tahoma" w:hint="default"/>
        <w:b/>
        <w:i w:val="0"/>
        <w:sz w:val="20"/>
        <w:szCs w:val="2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65"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1854"/>
        </w:tabs>
        <w:ind w:left="1638"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66" w15:restartNumberingAfterBreak="0">
    <w:nsid w:val="7F871FBA"/>
    <w:multiLevelType w:val="hybridMultilevel"/>
    <w:tmpl w:val="B2C246EC"/>
    <w:lvl w:ilvl="0" w:tplc="3E50FEBC">
      <w:start w:val="1"/>
      <w:numFmt w:val="lowerRoman"/>
      <w:lvlText w:val="(%1)"/>
      <w:lvlJc w:val="left"/>
      <w:pPr>
        <w:ind w:left="720" w:hanging="360"/>
      </w:pPr>
      <w:rPr>
        <w:rFonts w:hint="default"/>
        <w:b/>
        <w:i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29"/>
  </w:num>
  <w:num w:numId="3">
    <w:abstractNumId w:val="23"/>
  </w:num>
  <w:num w:numId="4">
    <w:abstractNumId w:val="65"/>
  </w:num>
  <w:num w:numId="5">
    <w:abstractNumId w:val="35"/>
  </w:num>
  <w:num w:numId="6">
    <w:abstractNumId w:val="6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0"/>
  </w:num>
  <w:num w:numId="10">
    <w:abstractNumId w:val="6"/>
  </w:num>
  <w:num w:numId="11">
    <w:abstractNumId w:val="47"/>
  </w:num>
  <w:num w:numId="12">
    <w:abstractNumId w:val="40"/>
  </w:num>
  <w:num w:numId="13">
    <w:abstractNumId w:val="57"/>
  </w:num>
  <w:num w:numId="14">
    <w:abstractNumId w:val="8"/>
  </w:num>
  <w:num w:numId="15">
    <w:abstractNumId w:val="45"/>
  </w:num>
  <w:num w:numId="16">
    <w:abstractNumId w:val="46"/>
  </w:num>
  <w:num w:numId="17">
    <w:abstractNumId w:val="52"/>
  </w:num>
  <w:num w:numId="18">
    <w:abstractNumId w:val="25"/>
  </w:num>
  <w:num w:numId="19">
    <w:abstractNumId w:val="0"/>
  </w:num>
  <w:num w:numId="20">
    <w:abstractNumId w:val="17"/>
  </w:num>
  <w:num w:numId="21">
    <w:abstractNumId w:val="60"/>
  </w:num>
  <w:num w:numId="22">
    <w:abstractNumId w:val="2"/>
  </w:num>
  <w:num w:numId="23">
    <w:abstractNumId w:val="59"/>
  </w:num>
  <w:num w:numId="24">
    <w:abstractNumId w:val="19"/>
  </w:num>
  <w:num w:numId="25">
    <w:abstractNumId w:val="14"/>
  </w:num>
  <w:num w:numId="26">
    <w:abstractNumId w:val="54"/>
  </w:num>
  <w:num w:numId="27">
    <w:abstractNumId w:val="38"/>
  </w:num>
  <w:num w:numId="28">
    <w:abstractNumId w:val="39"/>
  </w:num>
  <w:num w:numId="29">
    <w:abstractNumId w:val="56"/>
  </w:num>
  <w:num w:numId="30">
    <w:abstractNumId w:val="44"/>
  </w:num>
  <w:num w:numId="31">
    <w:abstractNumId w:val="4"/>
  </w:num>
  <w:num w:numId="32">
    <w:abstractNumId w:val="49"/>
  </w:num>
  <w:num w:numId="33">
    <w:abstractNumId w:val="21"/>
  </w:num>
  <w:num w:numId="34">
    <w:abstractNumId w:val="36"/>
  </w:num>
  <w:num w:numId="35">
    <w:abstractNumId w:val="10"/>
  </w:num>
  <w:num w:numId="36">
    <w:abstractNumId w:val="13"/>
  </w:num>
  <w:num w:numId="37">
    <w:abstractNumId w:val="32"/>
  </w:num>
  <w:num w:numId="38">
    <w:abstractNumId w:val="33"/>
  </w:num>
  <w:num w:numId="39">
    <w:abstractNumId w:val="61"/>
  </w:num>
  <w:num w:numId="40">
    <w:abstractNumId w:val="63"/>
  </w:num>
  <w:num w:numId="41">
    <w:abstractNumId w:val="31"/>
  </w:num>
  <w:num w:numId="42">
    <w:abstractNumId w:val="34"/>
  </w:num>
  <w:num w:numId="43">
    <w:abstractNumId w:val="53"/>
  </w:num>
  <w:num w:numId="44">
    <w:abstractNumId w:val="30"/>
  </w:num>
  <w:num w:numId="45">
    <w:abstractNumId w:val="5"/>
  </w:num>
  <w:num w:numId="46">
    <w:abstractNumId w:val="48"/>
  </w:num>
  <w:num w:numId="47">
    <w:abstractNumId w:val="43"/>
  </w:num>
  <w:num w:numId="48">
    <w:abstractNumId w:val="41"/>
  </w:num>
  <w:num w:numId="49">
    <w:abstractNumId w:val="22"/>
  </w:num>
  <w:num w:numId="50">
    <w:abstractNumId w:val="1"/>
  </w:num>
  <w:num w:numId="51">
    <w:abstractNumId w:val="58"/>
  </w:num>
  <w:num w:numId="52">
    <w:abstractNumId w:val="9"/>
  </w:num>
  <w:num w:numId="53">
    <w:abstractNumId w:val="18"/>
  </w:num>
  <w:num w:numId="54">
    <w:abstractNumId w:val="27"/>
  </w:num>
  <w:num w:numId="55">
    <w:abstractNumId w:val="20"/>
  </w:num>
  <w:num w:numId="56">
    <w:abstractNumId w:val="28"/>
  </w:num>
  <w:num w:numId="57">
    <w:abstractNumId w:val="26"/>
  </w:num>
  <w:num w:numId="58">
    <w:abstractNumId w:val="37"/>
  </w:num>
  <w:num w:numId="59">
    <w:abstractNumId w:val="12"/>
  </w:num>
  <w:num w:numId="60">
    <w:abstractNumId w:val="42"/>
  </w:num>
  <w:num w:numId="61">
    <w:abstractNumId w:val="55"/>
  </w:num>
  <w:num w:numId="62">
    <w:abstractNumId w:val="49"/>
    <w:lvlOverride w:ilvl="0">
      <w:startOverride w:val="1"/>
    </w:lvlOverride>
  </w:num>
  <w:num w:numId="63">
    <w:abstractNumId w:val="51"/>
  </w:num>
  <w:num w:numId="64">
    <w:abstractNumId w:val="66"/>
  </w:num>
  <w:num w:numId="65">
    <w:abstractNumId w:val="62"/>
  </w:num>
  <w:num w:numId="66">
    <w:abstractNumId w:val="24"/>
  </w:num>
  <w:num w:numId="67">
    <w:abstractNumId w:val="11"/>
  </w:num>
  <w:num w:numId="68">
    <w:abstractNumId w:val="3"/>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en-US" w:vendorID="64" w:dllVersion="6" w:nlCheck="1" w:checkStyle="0"/>
  <w:activeWritingStyle w:appName="MSWord" w:lang="en-GB"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66"/>
    <w:rsid w:val="000012C0"/>
    <w:rsid w:val="000042C3"/>
    <w:rsid w:val="000129E3"/>
    <w:rsid w:val="00012AD0"/>
    <w:rsid w:val="00026BCF"/>
    <w:rsid w:val="000336F7"/>
    <w:rsid w:val="000536AD"/>
    <w:rsid w:val="000658B2"/>
    <w:rsid w:val="000704A3"/>
    <w:rsid w:val="000844E4"/>
    <w:rsid w:val="00087345"/>
    <w:rsid w:val="0009443C"/>
    <w:rsid w:val="000A0020"/>
    <w:rsid w:val="000A05E1"/>
    <w:rsid w:val="000B5230"/>
    <w:rsid w:val="000D06EC"/>
    <w:rsid w:val="000D332C"/>
    <w:rsid w:val="000D4933"/>
    <w:rsid w:val="000E266B"/>
    <w:rsid w:val="000E5920"/>
    <w:rsid w:val="000F0708"/>
    <w:rsid w:val="000F113C"/>
    <w:rsid w:val="000F6D60"/>
    <w:rsid w:val="00106C8D"/>
    <w:rsid w:val="00116938"/>
    <w:rsid w:val="00116BB6"/>
    <w:rsid w:val="00116CA6"/>
    <w:rsid w:val="00120532"/>
    <w:rsid w:val="00120AC0"/>
    <w:rsid w:val="001263CC"/>
    <w:rsid w:val="00130C75"/>
    <w:rsid w:val="00135550"/>
    <w:rsid w:val="0013579B"/>
    <w:rsid w:val="00150A43"/>
    <w:rsid w:val="001630B6"/>
    <w:rsid w:val="00165A92"/>
    <w:rsid w:val="00166948"/>
    <w:rsid w:val="0017323B"/>
    <w:rsid w:val="00182569"/>
    <w:rsid w:val="00183EC4"/>
    <w:rsid w:val="00184170"/>
    <w:rsid w:val="00184CB4"/>
    <w:rsid w:val="00187E63"/>
    <w:rsid w:val="001940D5"/>
    <w:rsid w:val="00195A17"/>
    <w:rsid w:val="00196346"/>
    <w:rsid w:val="001A3AD5"/>
    <w:rsid w:val="001A748C"/>
    <w:rsid w:val="001C1D63"/>
    <w:rsid w:val="001C489E"/>
    <w:rsid w:val="001C7072"/>
    <w:rsid w:val="001D54A7"/>
    <w:rsid w:val="001D6302"/>
    <w:rsid w:val="001D6D72"/>
    <w:rsid w:val="001E05C2"/>
    <w:rsid w:val="00202024"/>
    <w:rsid w:val="00204972"/>
    <w:rsid w:val="00205227"/>
    <w:rsid w:val="002160A1"/>
    <w:rsid w:val="002229DC"/>
    <w:rsid w:val="002425C6"/>
    <w:rsid w:val="002534E8"/>
    <w:rsid w:val="00253567"/>
    <w:rsid w:val="00260892"/>
    <w:rsid w:val="002634BE"/>
    <w:rsid w:val="00264912"/>
    <w:rsid w:val="00277E50"/>
    <w:rsid w:val="00285F61"/>
    <w:rsid w:val="00294716"/>
    <w:rsid w:val="002A735F"/>
    <w:rsid w:val="002B2D5A"/>
    <w:rsid w:val="002E4FBC"/>
    <w:rsid w:val="002F5795"/>
    <w:rsid w:val="00300A6C"/>
    <w:rsid w:val="00302073"/>
    <w:rsid w:val="0032114D"/>
    <w:rsid w:val="00322078"/>
    <w:rsid w:val="00331100"/>
    <w:rsid w:val="00340735"/>
    <w:rsid w:val="00342D5E"/>
    <w:rsid w:val="0035483A"/>
    <w:rsid w:val="00354B32"/>
    <w:rsid w:val="003561C4"/>
    <w:rsid w:val="0036147E"/>
    <w:rsid w:val="00362FC9"/>
    <w:rsid w:val="003718E9"/>
    <w:rsid w:val="00382D42"/>
    <w:rsid w:val="0038672A"/>
    <w:rsid w:val="00387E93"/>
    <w:rsid w:val="00395BA8"/>
    <w:rsid w:val="003A1853"/>
    <w:rsid w:val="003A55A2"/>
    <w:rsid w:val="003B7557"/>
    <w:rsid w:val="003C0E1F"/>
    <w:rsid w:val="003C6408"/>
    <w:rsid w:val="003C6C44"/>
    <w:rsid w:val="003C79DA"/>
    <w:rsid w:val="003D01A1"/>
    <w:rsid w:val="003D379F"/>
    <w:rsid w:val="003D6B72"/>
    <w:rsid w:val="00406120"/>
    <w:rsid w:val="00413212"/>
    <w:rsid w:val="00415E2E"/>
    <w:rsid w:val="0042404C"/>
    <w:rsid w:val="0042765E"/>
    <w:rsid w:val="00433AA8"/>
    <w:rsid w:val="00437058"/>
    <w:rsid w:val="00443A6C"/>
    <w:rsid w:val="00480EE7"/>
    <w:rsid w:val="00484C8E"/>
    <w:rsid w:val="00492E65"/>
    <w:rsid w:val="00495E9C"/>
    <w:rsid w:val="004A6CB1"/>
    <w:rsid w:val="004A70BF"/>
    <w:rsid w:val="004B3DF4"/>
    <w:rsid w:val="004D050A"/>
    <w:rsid w:val="004D34FF"/>
    <w:rsid w:val="004F33A1"/>
    <w:rsid w:val="00515033"/>
    <w:rsid w:val="0051629F"/>
    <w:rsid w:val="005311D1"/>
    <w:rsid w:val="00547A13"/>
    <w:rsid w:val="00556A2A"/>
    <w:rsid w:val="00560952"/>
    <w:rsid w:val="00560DF2"/>
    <w:rsid w:val="00581030"/>
    <w:rsid w:val="00581E92"/>
    <w:rsid w:val="0058401B"/>
    <w:rsid w:val="005909B8"/>
    <w:rsid w:val="0059392C"/>
    <w:rsid w:val="00595F1A"/>
    <w:rsid w:val="005B4B81"/>
    <w:rsid w:val="005B77F5"/>
    <w:rsid w:val="005B7C39"/>
    <w:rsid w:val="005C47D9"/>
    <w:rsid w:val="005E48D3"/>
    <w:rsid w:val="005F39A2"/>
    <w:rsid w:val="005F587E"/>
    <w:rsid w:val="00600E33"/>
    <w:rsid w:val="006074B2"/>
    <w:rsid w:val="00616A3C"/>
    <w:rsid w:val="00623AC0"/>
    <w:rsid w:val="00627FF3"/>
    <w:rsid w:val="00642941"/>
    <w:rsid w:val="0064602A"/>
    <w:rsid w:val="0064609F"/>
    <w:rsid w:val="006608A4"/>
    <w:rsid w:val="00662CBD"/>
    <w:rsid w:val="00667613"/>
    <w:rsid w:val="0067029B"/>
    <w:rsid w:val="00682036"/>
    <w:rsid w:val="00687975"/>
    <w:rsid w:val="00694147"/>
    <w:rsid w:val="006A4D53"/>
    <w:rsid w:val="006B2B1B"/>
    <w:rsid w:val="006B2BFC"/>
    <w:rsid w:val="006B3CB1"/>
    <w:rsid w:val="006C1AA4"/>
    <w:rsid w:val="006C3773"/>
    <w:rsid w:val="006D4E35"/>
    <w:rsid w:val="006E1474"/>
    <w:rsid w:val="006E5D3E"/>
    <w:rsid w:val="006F68CF"/>
    <w:rsid w:val="00701647"/>
    <w:rsid w:val="007114FC"/>
    <w:rsid w:val="0071334F"/>
    <w:rsid w:val="00725182"/>
    <w:rsid w:val="007315C7"/>
    <w:rsid w:val="00742ADC"/>
    <w:rsid w:val="00764DB5"/>
    <w:rsid w:val="00770D3E"/>
    <w:rsid w:val="00783896"/>
    <w:rsid w:val="007850AC"/>
    <w:rsid w:val="007921C5"/>
    <w:rsid w:val="00793EAD"/>
    <w:rsid w:val="007A5C18"/>
    <w:rsid w:val="007B3F96"/>
    <w:rsid w:val="007B42CE"/>
    <w:rsid w:val="007D4A51"/>
    <w:rsid w:val="007D7C6F"/>
    <w:rsid w:val="007E41E3"/>
    <w:rsid w:val="007F06AB"/>
    <w:rsid w:val="008008F0"/>
    <w:rsid w:val="00811F66"/>
    <w:rsid w:val="00834851"/>
    <w:rsid w:val="00843D72"/>
    <w:rsid w:val="008440F4"/>
    <w:rsid w:val="008608E4"/>
    <w:rsid w:val="008643E3"/>
    <w:rsid w:val="00864A1D"/>
    <w:rsid w:val="008658D2"/>
    <w:rsid w:val="00884597"/>
    <w:rsid w:val="0089765A"/>
    <w:rsid w:val="008A22A7"/>
    <w:rsid w:val="008A42EE"/>
    <w:rsid w:val="008A75E2"/>
    <w:rsid w:val="008C75D3"/>
    <w:rsid w:val="008D7815"/>
    <w:rsid w:val="008E2828"/>
    <w:rsid w:val="008E4158"/>
    <w:rsid w:val="008E48C1"/>
    <w:rsid w:val="00901A02"/>
    <w:rsid w:val="00921E77"/>
    <w:rsid w:val="009220F7"/>
    <w:rsid w:val="0092501C"/>
    <w:rsid w:val="0093021D"/>
    <w:rsid w:val="00940BCB"/>
    <w:rsid w:val="00944DE9"/>
    <w:rsid w:val="009455EE"/>
    <w:rsid w:val="0094585F"/>
    <w:rsid w:val="00945F55"/>
    <w:rsid w:val="0095002C"/>
    <w:rsid w:val="00951E42"/>
    <w:rsid w:val="009525F7"/>
    <w:rsid w:val="009544A5"/>
    <w:rsid w:val="009544B1"/>
    <w:rsid w:val="00975140"/>
    <w:rsid w:val="00981727"/>
    <w:rsid w:val="009829B8"/>
    <w:rsid w:val="009A35E2"/>
    <w:rsid w:val="009A517D"/>
    <w:rsid w:val="009B2513"/>
    <w:rsid w:val="009B6F24"/>
    <w:rsid w:val="009D1304"/>
    <w:rsid w:val="009D3B68"/>
    <w:rsid w:val="009F55CC"/>
    <w:rsid w:val="00A00D8B"/>
    <w:rsid w:val="00A03A57"/>
    <w:rsid w:val="00A07B34"/>
    <w:rsid w:val="00A1458D"/>
    <w:rsid w:val="00A1603C"/>
    <w:rsid w:val="00A203E1"/>
    <w:rsid w:val="00A32F0F"/>
    <w:rsid w:val="00A36C58"/>
    <w:rsid w:val="00A4040C"/>
    <w:rsid w:val="00A431BB"/>
    <w:rsid w:val="00A5065F"/>
    <w:rsid w:val="00A545F0"/>
    <w:rsid w:val="00A56596"/>
    <w:rsid w:val="00A7019E"/>
    <w:rsid w:val="00A718E1"/>
    <w:rsid w:val="00A73537"/>
    <w:rsid w:val="00A75AE4"/>
    <w:rsid w:val="00A95F8C"/>
    <w:rsid w:val="00AA16A4"/>
    <w:rsid w:val="00AA67F9"/>
    <w:rsid w:val="00AB2617"/>
    <w:rsid w:val="00AB782E"/>
    <w:rsid w:val="00AD4562"/>
    <w:rsid w:val="00AD5431"/>
    <w:rsid w:val="00AE5F50"/>
    <w:rsid w:val="00B01BD6"/>
    <w:rsid w:val="00B1073D"/>
    <w:rsid w:val="00B16351"/>
    <w:rsid w:val="00B33793"/>
    <w:rsid w:val="00B406DE"/>
    <w:rsid w:val="00B46DA7"/>
    <w:rsid w:val="00B5464D"/>
    <w:rsid w:val="00B61DFE"/>
    <w:rsid w:val="00B6200E"/>
    <w:rsid w:val="00B63B48"/>
    <w:rsid w:val="00B67B3F"/>
    <w:rsid w:val="00B72370"/>
    <w:rsid w:val="00B81F17"/>
    <w:rsid w:val="00B91341"/>
    <w:rsid w:val="00B92AAA"/>
    <w:rsid w:val="00B946DC"/>
    <w:rsid w:val="00B948E1"/>
    <w:rsid w:val="00B972AC"/>
    <w:rsid w:val="00BA651E"/>
    <w:rsid w:val="00BB2555"/>
    <w:rsid w:val="00BB409F"/>
    <w:rsid w:val="00BB4A64"/>
    <w:rsid w:val="00BC4B36"/>
    <w:rsid w:val="00BC5345"/>
    <w:rsid w:val="00BF1E6F"/>
    <w:rsid w:val="00BF1E83"/>
    <w:rsid w:val="00BF25A7"/>
    <w:rsid w:val="00BF2D10"/>
    <w:rsid w:val="00BF5A17"/>
    <w:rsid w:val="00C3069A"/>
    <w:rsid w:val="00C32093"/>
    <w:rsid w:val="00C35F23"/>
    <w:rsid w:val="00C36CE3"/>
    <w:rsid w:val="00C54363"/>
    <w:rsid w:val="00C55681"/>
    <w:rsid w:val="00C563AD"/>
    <w:rsid w:val="00C66C94"/>
    <w:rsid w:val="00C7245A"/>
    <w:rsid w:val="00C804A7"/>
    <w:rsid w:val="00C8065F"/>
    <w:rsid w:val="00C96781"/>
    <w:rsid w:val="00CA1324"/>
    <w:rsid w:val="00CA2EA1"/>
    <w:rsid w:val="00CA4CEC"/>
    <w:rsid w:val="00CA7059"/>
    <w:rsid w:val="00CB12E7"/>
    <w:rsid w:val="00CC1874"/>
    <w:rsid w:val="00CC7B58"/>
    <w:rsid w:val="00CD4365"/>
    <w:rsid w:val="00CD72A2"/>
    <w:rsid w:val="00CF2FEA"/>
    <w:rsid w:val="00D1377F"/>
    <w:rsid w:val="00D17110"/>
    <w:rsid w:val="00D37BBC"/>
    <w:rsid w:val="00D451DC"/>
    <w:rsid w:val="00D72ACF"/>
    <w:rsid w:val="00D736B8"/>
    <w:rsid w:val="00D771BB"/>
    <w:rsid w:val="00D77A81"/>
    <w:rsid w:val="00D97B1B"/>
    <w:rsid w:val="00DA5614"/>
    <w:rsid w:val="00DB4616"/>
    <w:rsid w:val="00DB4A93"/>
    <w:rsid w:val="00DB7578"/>
    <w:rsid w:val="00DD535D"/>
    <w:rsid w:val="00DD550A"/>
    <w:rsid w:val="00DD5580"/>
    <w:rsid w:val="00DF0C10"/>
    <w:rsid w:val="00DF5716"/>
    <w:rsid w:val="00E00C31"/>
    <w:rsid w:val="00E036AC"/>
    <w:rsid w:val="00E046D7"/>
    <w:rsid w:val="00E04D64"/>
    <w:rsid w:val="00E30373"/>
    <w:rsid w:val="00E32A96"/>
    <w:rsid w:val="00E33261"/>
    <w:rsid w:val="00E364AD"/>
    <w:rsid w:val="00E478AA"/>
    <w:rsid w:val="00E55F47"/>
    <w:rsid w:val="00E66066"/>
    <w:rsid w:val="00E730A4"/>
    <w:rsid w:val="00E80A8E"/>
    <w:rsid w:val="00E91DF1"/>
    <w:rsid w:val="00EB3603"/>
    <w:rsid w:val="00EC1AED"/>
    <w:rsid w:val="00ED2B1C"/>
    <w:rsid w:val="00ED39E3"/>
    <w:rsid w:val="00EE1D71"/>
    <w:rsid w:val="00EE6F42"/>
    <w:rsid w:val="00EF1883"/>
    <w:rsid w:val="00EF324A"/>
    <w:rsid w:val="00F00D29"/>
    <w:rsid w:val="00F01C19"/>
    <w:rsid w:val="00F046D6"/>
    <w:rsid w:val="00F07CF0"/>
    <w:rsid w:val="00F17736"/>
    <w:rsid w:val="00F2623F"/>
    <w:rsid w:val="00F268AF"/>
    <w:rsid w:val="00F4233E"/>
    <w:rsid w:val="00F43D20"/>
    <w:rsid w:val="00F43EE1"/>
    <w:rsid w:val="00F5321A"/>
    <w:rsid w:val="00F6359E"/>
    <w:rsid w:val="00F70377"/>
    <w:rsid w:val="00F705D9"/>
    <w:rsid w:val="00F73AF3"/>
    <w:rsid w:val="00F817CD"/>
    <w:rsid w:val="00F8425E"/>
    <w:rsid w:val="00F9001F"/>
    <w:rsid w:val="00FC1B9F"/>
    <w:rsid w:val="00FC283A"/>
    <w:rsid w:val="00FC70BF"/>
    <w:rsid w:val="00FD1C20"/>
    <w:rsid w:val="00FD52F3"/>
    <w:rsid w:val="00FE04CC"/>
    <w:rsid w:val="00FE455F"/>
    <w:rsid w:val="00FE566C"/>
    <w:rsid w:val="00FF0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A46BC69"/>
  <w15:chartTrackingRefBased/>
  <w15:docId w15:val="{7F397A86-B439-43F0-B77D-7CBD4615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681"/>
    <w:pPr>
      <w:spacing w:after="0" w:line="288" w:lineRule="auto"/>
      <w:jc w:val="both"/>
    </w:pPr>
    <w:rPr>
      <w:rFonts w:ascii="Verdana" w:eastAsia="Times New Roman" w:hAnsi="Verdana" w:cs="Times New Roman"/>
      <w:sz w:val="20"/>
      <w:szCs w:val="20"/>
      <w:lang w:eastAsia="pt-BR"/>
    </w:rPr>
  </w:style>
  <w:style w:type="paragraph" w:styleId="Ttulo1">
    <w:name w:val="heading 1"/>
    <w:basedOn w:val="Normal"/>
    <w:next w:val="Normal"/>
    <w:link w:val="Ttulo1Char"/>
    <w:qFormat/>
    <w:rsid w:val="00811F66"/>
    <w:pPr>
      <w:keepNext/>
      <w:outlineLvl w:val="0"/>
    </w:pPr>
    <w:rPr>
      <w:rFonts w:ascii="Cambria" w:hAnsi="Cambria"/>
      <w:b/>
      <w:bCs/>
      <w:kern w:val="32"/>
      <w:sz w:val="32"/>
      <w:szCs w:val="32"/>
    </w:rPr>
  </w:style>
  <w:style w:type="paragraph" w:styleId="Ttulo2">
    <w:name w:val="heading 2"/>
    <w:basedOn w:val="Normal"/>
    <w:next w:val="Normal"/>
    <w:link w:val="Ttulo2Char"/>
    <w:uiPriority w:val="99"/>
    <w:qFormat/>
    <w:rsid w:val="00811F66"/>
    <w:pPr>
      <w:keepNext/>
      <w:outlineLvl w:val="1"/>
    </w:pPr>
    <w:rPr>
      <w:rFonts w:ascii="Cambria" w:hAnsi="Cambria"/>
      <w:b/>
      <w:bCs/>
      <w:i/>
      <w:iCs/>
      <w:sz w:val="28"/>
      <w:szCs w:val="28"/>
    </w:rPr>
  </w:style>
  <w:style w:type="paragraph" w:styleId="Ttulo3">
    <w:name w:val="heading 3"/>
    <w:basedOn w:val="Normal"/>
    <w:next w:val="Normal"/>
    <w:link w:val="Ttulo3Char"/>
    <w:uiPriority w:val="99"/>
    <w:qFormat/>
    <w:rsid w:val="00811F66"/>
    <w:pPr>
      <w:keepNext/>
      <w:jc w:val="center"/>
      <w:outlineLvl w:val="2"/>
    </w:pPr>
    <w:rPr>
      <w:rFonts w:ascii="Cambria" w:hAnsi="Cambria"/>
      <w:b/>
      <w:bCs/>
      <w:szCs w:val="26"/>
    </w:rPr>
  </w:style>
  <w:style w:type="paragraph" w:styleId="Ttulo4">
    <w:name w:val="heading 4"/>
    <w:basedOn w:val="Normal"/>
    <w:next w:val="Normal"/>
    <w:link w:val="Ttulo4Char"/>
    <w:uiPriority w:val="99"/>
    <w:qFormat/>
    <w:rsid w:val="00811F66"/>
    <w:pPr>
      <w:keepNext/>
      <w:jc w:val="center"/>
      <w:outlineLvl w:val="3"/>
    </w:pPr>
    <w:rPr>
      <w:rFonts w:ascii="Calibri" w:hAnsi="Calibri"/>
      <w:b/>
      <w:bCs/>
      <w:sz w:val="28"/>
      <w:szCs w:val="28"/>
    </w:rPr>
  </w:style>
  <w:style w:type="paragraph" w:styleId="Ttulo5">
    <w:name w:val="heading 5"/>
    <w:basedOn w:val="Normal"/>
    <w:next w:val="Normal"/>
    <w:link w:val="Ttulo5Char"/>
    <w:uiPriority w:val="99"/>
    <w:qFormat/>
    <w:rsid w:val="00811F66"/>
    <w:pPr>
      <w:keepNext/>
      <w:tabs>
        <w:tab w:val="left" w:pos="2268"/>
      </w:tabs>
      <w:ind w:left="709"/>
      <w:outlineLvl w:val="4"/>
    </w:pPr>
    <w:rPr>
      <w:rFonts w:ascii="Calibri" w:hAnsi="Calibri"/>
      <w:b/>
      <w:bCs/>
      <w:i/>
      <w:iCs/>
      <w:szCs w:val="26"/>
    </w:rPr>
  </w:style>
  <w:style w:type="paragraph" w:styleId="Ttulo6">
    <w:name w:val="heading 6"/>
    <w:basedOn w:val="Normal"/>
    <w:next w:val="Normal"/>
    <w:link w:val="Ttulo6Char"/>
    <w:uiPriority w:val="99"/>
    <w:qFormat/>
    <w:rsid w:val="00C55681"/>
    <w:pPr>
      <w:keepNext/>
      <w:tabs>
        <w:tab w:val="left" w:pos="2268"/>
      </w:tabs>
      <w:spacing w:after="240"/>
      <w:jc w:val="center"/>
      <w:outlineLvl w:val="5"/>
    </w:pPr>
    <w:rPr>
      <w:rFonts w:ascii="Calibri" w:hAnsi="Calibri"/>
      <w:b/>
      <w:bCs/>
    </w:rPr>
  </w:style>
  <w:style w:type="paragraph" w:styleId="Ttulo7">
    <w:name w:val="heading 7"/>
    <w:basedOn w:val="Normal"/>
    <w:next w:val="Normal"/>
    <w:link w:val="Ttulo7Char"/>
    <w:uiPriority w:val="99"/>
    <w:qFormat/>
    <w:rsid w:val="00811F66"/>
    <w:pPr>
      <w:keepNext/>
      <w:tabs>
        <w:tab w:val="left" w:pos="2268"/>
      </w:tabs>
      <w:spacing w:after="240"/>
      <w:jc w:val="center"/>
      <w:outlineLvl w:val="6"/>
    </w:pPr>
    <w:rPr>
      <w:rFonts w:ascii="Calibri" w:hAnsi="Calibri"/>
      <w:sz w:val="24"/>
      <w:szCs w:val="24"/>
    </w:rPr>
  </w:style>
  <w:style w:type="paragraph" w:styleId="Ttulo8">
    <w:name w:val="heading 8"/>
    <w:basedOn w:val="Normal"/>
    <w:next w:val="Normal"/>
    <w:link w:val="Ttulo8Char"/>
    <w:uiPriority w:val="99"/>
    <w:qFormat/>
    <w:rsid w:val="00811F66"/>
    <w:pPr>
      <w:keepNext/>
      <w:numPr>
        <w:numId w:val="1"/>
      </w:numPr>
      <w:spacing w:after="240"/>
      <w:outlineLvl w:val="7"/>
    </w:pPr>
    <w:rPr>
      <w:rFonts w:ascii="Calibri" w:hAnsi="Calibri"/>
      <w:i/>
      <w:iCs/>
      <w:sz w:val="24"/>
      <w:szCs w:val="24"/>
    </w:rPr>
  </w:style>
  <w:style w:type="paragraph" w:styleId="Ttulo9">
    <w:name w:val="heading 9"/>
    <w:basedOn w:val="Normal"/>
    <w:next w:val="Normal"/>
    <w:link w:val="Ttulo9Char"/>
    <w:qFormat/>
    <w:rsid w:val="00C55681"/>
    <w:pPr>
      <w:keepNext/>
      <w:autoSpaceDE w:val="0"/>
      <w:autoSpaceDN w:val="0"/>
      <w:adjustRightInd w:val="0"/>
      <w:jc w:val="center"/>
      <w:outlineLvl w:val="8"/>
    </w:pPr>
    <w:rPr>
      <w:b/>
      <w:bCs/>
      <w:color w:val="000000"/>
      <w:sz w:val="24"/>
      <w:szCs w:val="24"/>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11F66"/>
    <w:rPr>
      <w:rFonts w:ascii="Cambria" w:eastAsia="Times New Roman" w:hAnsi="Cambria" w:cs="Times New Roman"/>
      <w:b/>
      <w:bCs/>
      <w:kern w:val="32"/>
      <w:sz w:val="32"/>
      <w:szCs w:val="32"/>
      <w:lang w:eastAsia="pt-BR"/>
    </w:rPr>
  </w:style>
  <w:style w:type="character" w:customStyle="1" w:styleId="Ttulo2Char">
    <w:name w:val="Título 2 Char"/>
    <w:basedOn w:val="Fontepargpadro"/>
    <w:link w:val="Ttulo2"/>
    <w:uiPriority w:val="99"/>
    <w:rsid w:val="00811F66"/>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9"/>
    <w:rsid w:val="00811F66"/>
    <w:rPr>
      <w:rFonts w:ascii="Cambria" w:eastAsia="Times New Roman" w:hAnsi="Cambria" w:cs="Times New Roman"/>
      <w:b/>
      <w:bCs/>
      <w:sz w:val="20"/>
      <w:szCs w:val="26"/>
      <w:lang w:eastAsia="pt-BR"/>
    </w:rPr>
  </w:style>
  <w:style w:type="character" w:customStyle="1" w:styleId="Ttulo4Char">
    <w:name w:val="Título 4 Char"/>
    <w:basedOn w:val="Fontepargpadro"/>
    <w:link w:val="Ttulo4"/>
    <w:uiPriority w:val="99"/>
    <w:rsid w:val="00811F66"/>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9"/>
    <w:rsid w:val="00811F66"/>
    <w:rPr>
      <w:rFonts w:ascii="Calibri" w:eastAsia="Times New Roman" w:hAnsi="Calibri" w:cs="Times New Roman"/>
      <w:b/>
      <w:bCs/>
      <w:i/>
      <w:iCs/>
      <w:sz w:val="20"/>
      <w:szCs w:val="26"/>
      <w:lang w:eastAsia="pt-BR"/>
    </w:rPr>
  </w:style>
  <w:style w:type="character" w:customStyle="1" w:styleId="Ttulo6Char">
    <w:name w:val="Título 6 Char"/>
    <w:basedOn w:val="Fontepargpadro"/>
    <w:link w:val="Ttulo6"/>
    <w:uiPriority w:val="99"/>
    <w:rsid w:val="00811F66"/>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9"/>
    <w:rsid w:val="00811F66"/>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9"/>
    <w:rsid w:val="00811F66"/>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811F66"/>
    <w:rPr>
      <w:rFonts w:ascii="Verdana" w:eastAsia="Times New Roman" w:hAnsi="Verdana" w:cs="Times New Roman"/>
      <w:b/>
      <w:bCs/>
      <w:color w:val="000000"/>
      <w:sz w:val="24"/>
      <w:szCs w:val="24"/>
      <w:lang w:val="x-none" w:eastAsia="x-none"/>
    </w:rPr>
  </w:style>
  <w:style w:type="paragraph" w:styleId="Textodebalo">
    <w:name w:val="Balloon Text"/>
    <w:basedOn w:val="Normal"/>
    <w:link w:val="TextodebaloChar"/>
    <w:semiHidden/>
    <w:rsid w:val="00C55681"/>
    <w:rPr>
      <w:sz w:val="18"/>
    </w:rPr>
  </w:style>
  <w:style w:type="character" w:customStyle="1" w:styleId="TextodebaloChar">
    <w:name w:val="Texto de balão Char"/>
    <w:basedOn w:val="Fontepargpadro"/>
    <w:link w:val="Textodebalo"/>
    <w:semiHidden/>
    <w:rsid w:val="00811F66"/>
    <w:rPr>
      <w:rFonts w:ascii="Verdana" w:eastAsia="Times New Roman" w:hAnsi="Verdana" w:cs="Times New Roman"/>
      <w:sz w:val="18"/>
      <w:szCs w:val="20"/>
      <w:lang w:eastAsia="pt-BR"/>
    </w:rPr>
  </w:style>
  <w:style w:type="paragraph" w:styleId="Textodenotaderodap">
    <w:name w:val="footnote text"/>
    <w:aliases w:val="Car"/>
    <w:basedOn w:val="Normal"/>
    <w:link w:val="TextodenotaderodapChar"/>
    <w:rsid w:val="00C55681"/>
  </w:style>
  <w:style w:type="character" w:customStyle="1" w:styleId="TextodenotaderodapChar">
    <w:name w:val="Texto de nota de rodapé Char"/>
    <w:aliases w:val="Car Char"/>
    <w:basedOn w:val="Fontepargpadro"/>
    <w:link w:val="Textodenotaderodap"/>
    <w:rsid w:val="00811F66"/>
    <w:rPr>
      <w:rFonts w:ascii="Verdana" w:eastAsia="Times New Roman" w:hAnsi="Verdana" w:cs="Times New Roman"/>
      <w:sz w:val="20"/>
      <w:szCs w:val="20"/>
      <w:lang w:eastAsia="pt-BR"/>
    </w:rPr>
  </w:style>
  <w:style w:type="character" w:styleId="Refdenotaderodap">
    <w:name w:val="footnote reference"/>
    <w:rsid w:val="00811F66"/>
    <w:rPr>
      <w:rFonts w:cs="Times New Roman"/>
      <w:vertAlign w:val="superscript"/>
    </w:rPr>
  </w:style>
  <w:style w:type="character" w:styleId="Hyperlink">
    <w:name w:val="Hyperlink"/>
    <w:rsid w:val="00811F66"/>
    <w:rPr>
      <w:rFonts w:cs="Times New Roman"/>
      <w:color w:val="0000FF"/>
      <w:u w:val="single"/>
    </w:rPr>
  </w:style>
  <w:style w:type="paragraph" w:styleId="Rodap">
    <w:name w:val="footer"/>
    <w:basedOn w:val="Normal"/>
    <w:link w:val="RodapChar"/>
    <w:uiPriority w:val="99"/>
    <w:rsid w:val="00C55681"/>
    <w:pPr>
      <w:tabs>
        <w:tab w:val="center" w:pos="4252"/>
        <w:tab w:val="right" w:pos="8504"/>
      </w:tabs>
    </w:pPr>
  </w:style>
  <w:style w:type="character" w:customStyle="1" w:styleId="RodapChar">
    <w:name w:val="Rodapé Char"/>
    <w:basedOn w:val="Fontepargpadro"/>
    <w:link w:val="Rodap"/>
    <w:uiPriority w:val="99"/>
    <w:rsid w:val="00811F66"/>
    <w:rPr>
      <w:rFonts w:ascii="Verdana" w:eastAsia="Times New Roman" w:hAnsi="Verdana" w:cs="Times New Roman"/>
      <w:sz w:val="20"/>
      <w:szCs w:val="20"/>
      <w:lang w:eastAsia="pt-BR"/>
    </w:rPr>
  </w:style>
  <w:style w:type="paragraph" w:customStyle="1" w:styleId="BodyText21">
    <w:name w:val="Body Text 21"/>
    <w:basedOn w:val="Normal"/>
    <w:rsid w:val="00C55681"/>
    <w:pPr>
      <w:widowControl w:val="0"/>
    </w:pPr>
    <w:rPr>
      <w:rFonts w:ascii="Arial" w:hAnsi="Arial"/>
      <w:sz w:val="24"/>
      <w:lang w:eastAsia="en-US"/>
    </w:rPr>
  </w:style>
  <w:style w:type="paragraph" w:styleId="Cabealho">
    <w:name w:val="header"/>
    <w:basedOn w:val="Normal"/>
    <w:link w:val="CabealhoChar"/>
    <w:uiPriority w:val="99"/>
    <w:rsid w:val="00C55681"/>
    <w:pPr>
      <w:tabs>
        <w:tab w:val="center" w:pos="4252"/>
        <w:tab w:val="right" w:pos="8504"/>
      </w:tabs>
    </w:pPr>
  </w:style>
  <w:style w:type="character" w:customStyle="1" w:styleId="CabealhoChar">
    <w:name w:val="Cabeçalho Char"/>
    <w:basedOn w:val="Fontepargpadro"/>
    <w:link w:val="Cabealho"/>
    <w:uiPriority w:val="99"/>
    <w:rsid w:val="00811F66"/>
    <w:rPr>
      <w:rFonts w:ascii="Verdana" w:eastAsia="Times New Roman" w:hAnsi="Verdana" w:cs="Times New Roman"/>
      <w:sz w:val="20"/>
      <w:szCs w:val="20"/>
      <w:lang w:eastAsia="pt-BR"/>
    </w:rPr>
  </w:style>
  <w:style w:type="paragraph" w:styleId="Corpodetexto2">
    <w:name w:val="Body Text 2"/>
    <w:basedOn w:val="Normal"/>
    <w:link w:val="Corpodetexto2Char"/>
    <w:rsid w:val="00C55681"/>
  </w:style>
  <w:style w:type="character" w:customStyle="1" w:styleId="Corpodetexto2Char">
    <w:name w:val="Corpo de texto 2 Char"/>
    <w:basedOn w:val="Fontepargpadro"/>
    <w:link w:val="Corpodetexto2"/>
    <w:rsid w:val="00811F66"/>
    <w:rPr>
      <w:rFonts w:ascii="Verdana" w:eastAsia="Times New Roman" w:hAnsi="Verdana" w:cs="Times New Roman"/>
      <w:sz w:val="20"/>
      <w:szCs w:val="20"/>
      <w:lang w:eastAsia="pt-BR"/>
    </w:rPr>
  </w:style>
  <w:style w:type="paragraph" w:styleId="Corpodetexto3">
    <w:name w:val="Body Text 3"/>
    <w:basedOn w:val="Normal"/>
    <w:link w:val="Corpodetexto3Char"/>
    <w:uiPriority w:val="99"/>
    <w:rsid w:val="00C55681"/>
    <w:rPr>
      <w:sz w:val="16"/>
      <w:szCs w:val="16"/>
    </w:rPr>
  </w:style>
  <w:style w:type="character" w:customStyle="1" w:styleId="Corpodetexto3Char">
    <w:name w:val="Corpo de texto 3 Char"/>
    <w:basedOn w:val="Fontepargpadro"/>
    <w:link w:val="Corpodetexto3"/>
    <w:uiPriority w:val="99"/>
    <w:rsid w:val="00811F66"/>
    <w:rPr>
      <w:rFonts w:ascii="Verdana" w:eastAsia="Times New Roman" w:hAnsi="Verdana" w:cs="Times New Roman"/>
      <w:sz w:val="16"/>
      <w:szCs w:val="16"/>
      <w:lang w:eastAsia="pt-BR"/>
    </w:rPr>
  </w:style>
  <w:style w:type="paragraph" w:styleId="Recuodecorpodetexto">
    <w:name w:val="Body Text Indent"/>
    <w:basedOn w:val="Normal"/>
    <w:link w:val="RecuodecorpodetextoChar"/>
    <w:rsid w:val="00C55681"/>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style>
  <w:style w:type="character" w:customStyle="1" w:styleId="RecuodecorpodetextoChar">
    <w:name w:val="Recuo de corpo de texto Char"/>
    <w:basedOn w:val="Fontepargpadro"/>
    <w:link w:val="Recuodecorpodetexto"/>
    <w:rsid w:val="00811F66"/>
    <w:rPr>
      <w:rFonts w:ascii="Verdana" w:eastAsia="Times New Roman" w:hAnsi="Verdana" w:cs="Times New Roman"/>
      <w:sz w:val="20"/>
      <w:szCs w:val="20"/>
      <w:lang w:eastAsia="pt-BR"/>
    </w:rPr>
  </w:style>
  <w:style w:type="paragraph" w:styleId="NormalWeb">
    <w:name w:val="Normal (Web)"/>
    <w:basedOn w:val="Normal"/>
    <w:uiPriority w:val="99"/>
    <w:rsid w:val="00C55681"/>
    <w:pPr>
      <w:spacing w:before="100" w:beforeAutospacing="1" w:after="100" w:afterAutospacing="1"/>
      <w:jc w:val="left"/>
    </w:pPr>
    <w:rPr>
      <w:rFonts w:eastAsia="Arial Unicode MS" w:cs="Verdana"/>
      <w:sz w:val="24"/>
      <w:szCs w:val="24"/>
    </w:rPr>
  </w:style>
  <w:style w:type="paragraph" w:customStyle="1" w:styleId="p0">
    <w:name w:val="p0"/>
    <w:basedOn w:val="Normal"/>
    <w:rsid w:val="00C55681"/>
    <w:pPr>
      <w:widowControl w:val="0"/>
      <w:tabs>
        <w:tab w:val="left" w:pos="720"/>
      </w:tabs>
      <w:spacing w:line="240" w:lineRule="atLeast"/>
    </w:pPr>
    <w:rPr>
      <w:rFonts w:ascii="Times" w:hAnsi="Times"/>
      <w:sz w:val="24"/>
    </w:rPr>
  </w:style>
  <w:style w:type="character" w:customStyle="1" w:styleId="INDENT2">
    <w:name w:val="INDENT 2"/>
    <w:uiPriority w:val="99"/>
    <w:rsid w:val="00811F66"/>
    <w:rPr>
      <w:rFonts w:ascii="Times New Roman" w:hAnsi="Times New Roman"/>
      <w:sz w:val="24"/>
    </w:rPr>
  </w:style>
  <w:style w:type="paragraph" w:styleId="Recuodecorpodetexto2">
    <w:name w:val="Body Text Indent 2"/>
    <w:basedOn w:val="Normal"/>
    <w:link w:val="Recuodecorpodetexto2Char"/>
    <w:uiPriority w:val="99"/>
    <w:rsid w:val="00C55681"/>
    <w:pPr>
      <w:autoSpaceDE w:val="0"/>
      <w:autoSpaceDN w:val="0"/>
      <w:adjustRightInd w:val="0"/>
      <w:spacing w:after="120" w:line="480" w:lineRule="auto"/>
      <w:ind w:left="283"/>
    </w:pPr>
  </w:style>
  <w:style w:type="character" w:customStyle="1" w:styleId="Recuodecorpodetexto2Char">
    <w:name w:val="Recuo de corpo de texto 2 Char"/>
    <w:basedOn w:val="Fontepargpadro"/>
    <w:link w:val="Recuodecorpodetexto2"/>
    <w:uiPriority w:val="99"/>
    <w:rsid w:val="00811F66"/>
    <w:rPr>
      <w:rFonts w:ascii="Verdana" w:eastAsia="Times New Roman" w:hAnsi="Verdana" w:cs="Times New Roman"/>
      <w:sz w:val="20"/>
      <w:szCs w:val="20"/>
      <w:lang w:eastAsia="pt-BR"/>
    </w:rPr>
  </w:style>
  <w:style w:type="character" w:styleId="Refdecomentrio">
    <w:name w:val="annotation reference"/>
    <w:uiPriority w:val="99"/>
    <w:rsid w:val="00811F66"/>
    <w:rPr>
      <w:rFonts w:cs="Times New Roman"/>
      <w:sz w:val="16"/>
    </w:rPr>
  </w:style>
  <w:style w:type="paragraph" w:styleId="Textodecomentrio">
    <w:name w:val="annotation text"/>
    <w:basedOn w:val="Normal"/>
    <w:link w:val="TextodecomentrioChar"/>
    <w:uiPriority w:val="99"/>
    <w:rsid w:val="00C55681"/>
  </w:style>
  <w:style w:type="character" w:customStyle="1" w:styleId="TextodecomentrioChar">
    <w:name w:val="Texto de comentário Char"/>
    <w:basedOn w:val="Fontepargpadro"/>
    <w:link w:val="Textodecomentrio"/>
    <w:uiPriority w:val="99"/>
    <w:rsid w:val="00811F66"/>
    <w:rPr>
      <w:rFonts w:ascii="Verdana" w:eastAsia="Times New Roman" w:hAnsi="Verdana" w:cs="Times New Roman"/>
      <w:sz w:val="20"/>
      <w:szCs w:val="20"/>
      <w:lang w:eastAsia="pt-BR"/>
    </w:rPr>
  </w:style>
  <w:style w:type="paragraph" w:styleId="Assuntodocomentrio">
    <w:name w:val="annotation subject"/>
    <w:basedOn w:val="Textodecomentrio"/>
    <w:next w:val="Textodecomentrio"/>
    <w:link w:val="AssuntodocomentrioChar"/>
    <w:uiPriority w:val="99"/>
    <w:rsid w:val="00811F66"/>
    <w:rPr>
      <w:b/>
      <w:bCs/>
    </w:rPr>
  </w:style>
  <w:style w:type="character" w:customStyle="1" w:styleId="AssuntodocomentrioChar">
    <w:name w:val="Assunto do comentário Char"/>
    <w:basedOn w:val="TextodecomentrioChar"/>
    <w:link w:val="Assuntodocomentrio"/>
    <w:uiPriority w:val="99"/>
    <w:rsid w:val="00811F66"/>
    <w:rPr>
      <w:rFonts w:ascii="Verdana" w:eastAsia="Times New Roman" w:hAnsi="Verdana" w:cs="Times New Roman"/>
      <w:b/>
      <w:bCs/>
      <w:sz w:val="20"/>
      <w:szCs w:val="20"/>
      <w:lang w:eastAsia="pt-BR"/>
    </w:rPr>
  </w:style>
  <w:style w:type="paragraph" w:customStyle="1" w:styleId="llc">
    <w:name w:val="llc"/>
    <w:rsid w:val="00811F66"/>
    <w:pPr>
      <w:spacing w:after="0" w:line="240" w:lineRule="auto"/>
      <w:ind w:left="1440"/>
      <w:jc w:val="both"/>
    </w:pPr>
    <w:rPr>
      <w:rFonts w:ascii="Times New Roman" w:eastAsia="Times New Roman" w:hAnsi="Times New Roman" w:cs="Times New Roman"/>
      <w:color w:val="000000"/>
      <w:sz w:val="24"/>
      <w:szCs w:val="20"/>
      <w:lang w:val="en-US" w:eastAsia="pt-BR"/>
    </w:rPr>
  </w:style>
  <w:style w:type="paragraph" w:customStyle="1" w:styleId="CharChar1">
    <w:name w:val="Char Char1"/>
    <w:basedOn w:val="Normal"/>
    <w:uiPriority w:val="99"/>
    <w:rsid w:val="00C55681"/>
    <w:pPr>
      <w:spacing w:line="240" w:lineRule="exact"/>
      <w:jc w:val="left"/>
    </w:pPr>
    <w:rPr>
      <w:lang w:val="en-US" w:eastAsia="en-US"/>
    </w:rPr>
  </w:style>
  <w:style w:type="character" w:customStyle="1" w:styleId="DeltaViewInsertion">
    <w:name w:val="DeltaView Insertion"/>
    <w:uiPriority w:val="99"/>
    <w:rsid w:val="00811F66"/>
    <w:rPr>
      <w:color w:val="0000FF"/>
      <w:spacing w:val="0"/>
      <w:u w:val="double"/>
    </w:rPr>
  </w:style>
  <w:style w:type="paragraph" w:customStyle="1" w:styleId="CharCharCharCharCharCharCharChar">
    <w:name w:val="Char Char Char Char Char Char Char Char"/>
    <w:basedOn w:val="Normal"/>
    <w:uiPriority w:val="99"/>
    <w:rsid w:val="00C55681"/>
    <w:pPr>
      <w:spacing w:line="240" w:lineRule="exact"/>
      <w:jc w:val="left"/>
    </w:pPr>
    <w:rPr>
      <w:lang w:val="en-US" w:eastAsia="en-US"/>
    </w:rPr>
  </w:style>
  <w:style w:type="paragraph" w:styleId="Corpodetexto">
    <w:name w:val="Body Text"/>
    <w:aliases w:val="bt"/>
    <w:basedOn w:val="Normal"/>
    <w:link w:val="CorpodetextoChar"/>
    <w:rsid w:val="00C55681"/>
    <w:pPr>
      <w:spacing w:after="120"/>
    </w:pPr>
  </w:style>
  <w:style w:type="character" w:customStyle="1" w:styleId="CorpodetextoChar">
    <w:name w:val="Corpo de texto Char"/>
    <w:aliases w:val="bt Char"/>
    <w:basedOn w:val="Fontepargpadro"/>
    <w:link w:val="Corpodetexto"/>
    <w:rsid w:val="00811F66"/>
    <w:rPr>
      <w:rFonts w:ascii="Verdana" w:eastAsia="Times New Roman" w:hAnsi="Verdana" w:cs="Times New Roman"/>
      <w:sz w:val="20"/>
      <w:szCs w:val="20"/>
      <w:lang w:eastAsia="pt-BR"/>
    </w:rPr>
  </w:style>
  <w:style w:type="character" w:customStyle="1" w:styleId="DeltaViewDeletion">
    <w:name w:val="DeltaView Deletion"/>
    <w:uiPriority w:val="99"/>
    <w:rsid w:val="00811F66"/>
    <w:rPr>
      <w:strike/>
      <w:color w:val="FF0000"/>
      <w:spacing w:val="0"/>
    </w:rPr>
  </w:style>
  <w:style w:type="character" w:customStyle="1" w:styleId="DeltaViewMoveSource">
    <w:name w:val="DeltaView Move Source"/>
    <w:uiPriority w:val="99"/>
    <w:rsid w:val="00811F66"/>
    <w:rPr>
      <w:strike/>
      <w:color w:val="00C000"/>
      <w:spacing w:val="0"/>
    </w:rPr>
  </w:style>
  <w:style w:type="character" w:customStyle="1" w:styleId="DeltaViewMoveDestination">
    <w:name w:val="DeltaView Move Destination"/>
    <w:rsid w:val="00811F66"/>
    <w:rPr>
      <w:color w:val="00C000"/>
      <w:spacing w:val="0"/>
      <w:u w:val="double"/>
    </w:rPr>
  </w:style>
  <w:style w:type="character" w:styleId="Forte">
    <w:name w:val="Strong"/>
    <w:uiPriority w:val="22"/>
    <w:qFormat/>
    <w:rsid w:val="00811F66"/>
    <w:rPr>
      <w:rFonts w:cs="Times New Roman"/>
      <w:b/>
    </w:rPr>
  </w:style>
  <w:style w:type="table" w:styleId="Tabelacomgrade">
    <w:name w:val="Table Grid"/>
    <w:basedOn w:val="Tabelanormal"/>
    <w:rsid w:val="00811F66"/>
    <w:pPr>
      <w:spacing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link w:val="MapadoDocumentoChar"/>
    <w:uiPriority w:val="99"/>
    <w:semiHidden/>
    <w:rsid w:val="00811F66"/>
    <w:pPr>
      <w:shd w:val="clear" w:color="auto" w:fill="000080"/>
    </w:pPr>
    <w:rPr>
      <w:sz w:val="2"/>
    </w:rPr>
  </w:style>
  <w:style w:type="character" w:customStyle="1" w:styleId="MapadoDocumentoChar">
    <w:name w:val="Mapa do Documento Char"/>
    <w:basedOn w:val="Fontepargpadro"/>
    <w:link w:val="MapadoDocumento"/>
    <w:uiPriority w:val="99"/>
    <w:semiHidden/>
    <w:rsid w:val="00811F66"/>
    <w:rPr>
      <w:rFonts w:ascii="Verdana" w:eastAsia="Times New Roman" w:hAnsi="Verdana" w:cs="Times New Roman"/>
      <w:sz w:val="2"/>
      <w:szCs w:val="20"/>
      <w:shd w:val="clear" w:color="auto" w:fill="000080"/>
      <w:lang w:eastAsia="pt-BR"/>
    </w:rPr>
  </w:style>
  <w:style w:type="paragraph" w:customStyle="1" w:styleId="ContratoN2">
    <w:name w:val="Contrato_N2"/>
    <w:basedOn w:val="Normal"/>
    <w:uiPriority w:val="99"/>
    <w:rsid w:val="00811F66"/>
    <w:pPr>
      <w:numPr>
        <w:ilvl w:val="1"/>
        <w:numId w:val="4"/>
      </w:numPr>
      <w:spacing w:before="360" w:after="120" w:line="300" w:lineRule="exact"/>
    </w:pPr>
    <w:rPr>
      <w:sz w:val="24"/>
      <w:szCs w:val="24"/>
      <w:lang w:val="en-US" w:eastAsia="en-US"/>
    </w:rPr>
  </w:style>
  <w:style w:type="paragraph" w:customStyle="1" w:styleId="ContratoN3">
    <w:name w:val="Contrato_N3"/>
    <w:basedOn w:val="ContratoN2"/>
    <w:link w:val="ContratoN3CharChar"/>
    <w:uiPriority w:val="99"/>
    <w:rsid w:val="00811F66"/>
    <w:pPr>
      <w:numPr>
        <w:ilvl w:val="2"/>
      </w:numPr>
    </w:pPr>
    <w:rPr>
      <w:lang w:val="x-none" w:eastAsia="x-none"/>
    </w:rPr>
  </w:style>
  <w:style w:type="paragraph" w:customStyle="1" w:styleId="EstiloContratoN1PretoVersalete">
    <w:name w:val="Estilo Contrato_N1 + Preto Versalete"/>
    <w:basedOn w:val="Normal"/>
    <w:uiPriority w:val="99"/>
    <w:rsid w:val="00811F66"/>
    <w:pPr>
      <w:numPr>
        <w:numId w:val="4"/>
      </w:numPr>
      <w:spacing w:before="600" w:after="120"/>
      <w:jc w:val="center"/>
    </w:pPr>
    <w:rPr>
      <w:rFonts w:ascii="Times New Roman Negrito" w:hAnsi="Times New Roman Negrito"/>
      <w:b/>
      <w:bCs/>
      <w:caps/>
      <w:smallCaps/>
      <w:color w:val="000000"/>
      <w:sz w:val="24"/>
      <w:szCs w:val="24"/>
      <w:lang w:val="en-US" w:eastAsia="en-US"/>
    </w:rPr>
  </w:style>
  <w:style w:type="character" w:styleId="Nmerodepgina">
    <w:name w:val="page number"/>
    <w:rsid w:val="00811F66"/>
    <w:rPr>
      <w:rFonts w:cs="Times New Roman"/>
    </w:rPr>
  </w:style>
  <w:style w:type="paragraph" w:styleId="Ttulo">
    <w:name w:val="Title"/>
    <w:basedOn w:val="Normal"/>
    <w:link w:val="TtuloChar"/>
    <w:uiPriority w:val="99"/>
    <w:qFormat/>
    <w:rsid w:val="00C55681"/>
    <w:pPr>
      <w:jc w:val="center"/>
    </w:pPr>
    <w:rPr>
      <w:rFonts w:ascii="Cambria" w:hAnsi="Cambria"/>
      <w:b/>
      <w:bCs/>
      <w:kern w:val="28"/>
      <w:sz w:val="32"/>
      <w:szCs w:val="32"/>
    </w:rPr>
  </w:style>
  <w:style w:type="character" w:customStyle="1" w:styleId="TtuloChar">
    <w:name w:val="Título Char"/>
    <w:basedOn w:val="Fontepargpadro"/>
    <w:link w:val="Ttulo"/>
    <w:uiPriority w:val="99"/>
    <w:rsid w:val="00811F66"/>
    <w:rPr>
      <w:rFonts w:ascii="Cambria" w:eastAsia="Times New Roman" w:hAnsi="Cambria" w:cs="Times New Roman"/>
      <w:b/>
      <w:bCs/>
      <w:kern w:val="28"/>
      <w:sz w:val="32"/>
      <w:szCs w:val="32"/>
      <w:lang w:eastAsia="pt-BR"/>
    </w:rPr>
  </w:style>
  <w:style w:type="character" w:customStyle="1" w:styleId="apple-style-span">
    <w:name w:val="apple-style-span"/>
    <w:uiPriority w:val="99"/>
    <w:rsid w:val="00811F66"/>
    <w:rPr>
      <w:rFonts w:cs="Times New Roman"/>
    </w:rPr>
  </w:style>
  <w:style w:type="character" w:customStyle="1" w:styleId="ContratoN3CharChar">
    <w:name w:val="Contrato_N3 Char Char"/>
    <w:link w:val="ContratoN3"/>
    <w:uiPriority w:val="99"/>
    <w:locked/>
    <w:rsid w:val="00811F66"/>
    <w:rPr>
      <w:rFonts w:ascii="Verdana" w:eastAsia="Times New Roman" w:hAnsi="Verdana" w:cs="Times New Roman"/>
      <w:sz w:val="24"/>
      <w:szCs w:val="24"/>
      <w:lang w:val="x-none" w:eastAsia="x-none"/>
    </w:rPr>
  </w:style>
  <w:style w:type="paragraph" w:customStyle="1" w:styleId="PargrafodaLista1">
    <w:name w:val="Parágrafo da Lista1"/>
    <w:basedOn w:val="Normal"/>
    <w:qFormat/>
    <w:rsid w:val="00811F66"/>
    <w:pPr>
      <w:ind w:left="720"/>
    </w:pPr>
  </w:style>
  <w:style w:type="paragraph" w:styleId="TextosemFormatao">
    <w:name w:val="Plain Text"/>
    <w:basedOn w:val="Normal"/>
    <w:link w:val="TextosemFormataoChar"/>
    <w:uiPriority w:val="99"/>
    <w:unhideWhenUsed/>
    <w:rsid w:val="00C55681"/>
    <w:pPr>
      <w:jc w:val="left"/>
    </w:pPr>
    <w:rPr>
      <w:rFonts w:ascii="Consolas" w:eastAsia="Calibri" w:hAnsi="Consolas"/>
      <w:sz w:val="21"/>
      <w:szCs w:val="21"/>
      <w:lang w:val="x-none" w:eastAsia="en-US"/>
    </w:rPr>
  </w:style>
  <w:style w:type="character" w:customStyle="1" w:styleId="TextosemFormataoChar">
    <w:name w:val="Texto sem Formatação Char"/>
    <w:basedOn w:val="Fontepargpadro"/>
    <w:link w:val="TextosemFormatao"/>
    <w:uiPriority w:val="99"/>
    <w:rsid w:val="00811F66"/>
    <w:rPr>
      <w:rFonts w:ascii="Consolas" w:eastAsia="Calibri" w:hAnsi="Consolas" w:cs="Times New Roman"/>
      <w:sz w:val="21"/>
      <w:szCs w:val="21"/>
      <w:lang w:val="x-none"/>
    </w:rPr>
  </w:style>
  <w:style w:type="numbering" w:customStyle="1" w:styleId="Semlista1">
    <w:name w:val="Sem lista1"/>
    <w:next w:val="Semlista"/>
    <w:semiHidden/>
    <w:rsid w:val="00811F66"/>
  </w:style>
  <w:style w:type="paragraph" w:customStyle="1" w:styleId="Celso1">
    <w:name w:val="Celso1"/>
    <w:basedOn w:val="Normal"/>
    <w:uiPriority w:val="99"/>
    <w:rsid w:val="00C55681"/>
    <w:pPr>
      <w:widowControl w:val="0"/>
      <w:autoSpaceDE w:val="0"/>
      <w:autoSpaceDN w:val="0"/>
      <w:adjustRightInd w:val="0"/>
    </w:pPr>
    <w:rPr>
      <w:rFonts w:ascii="Univers (W1)" w:hAnsi="Univers (W1)" w:cs="Univers (W1)"/>
      <w:sz w:val="24"/>
      <w:szCs w:val="24"/>
    </w:rPr>
  </w:style>
  <w:style w:type="paragraph" w:styleId="Recuodecorpodetexto3">
    <w:name w:val="Body Text Indent 3"/>
    <w:basedOn w:val="Normal"/>
    <w:link w:val="Recuodecorpodetexto3Char"/>
    <w:rsid w:val="00C55681"/>
    <w:pPr>
      <w:autoSpaceDE w:val="0"/>
      <w:autoSpaceDN w:val="0"/>
      <w:adjustRightInd w:val="0"/>
      <w:spacing w:line="312" w:lineRule="auto"/>
      <w:ind w:left="1440" w:hanging="1440"/>
    </w:pPr>
    <w:rPr>
      <w:b/>
      <w:bCs/>
      <w:sz w:val="24"/>
      <w:szCs w:val="24"/>
      <w:lang w:val="x-none" w:eastAsia="x-none"/>
    </w:rPr>
  </w:style>
  <w:style w:type="character" w:customStyle="1" w:styleId="Recuodecorpodetexto3Char">
    <w:name w:val="Recuo de corpo de texto 3 Char"/>
    <w:basedOn w:val="Fontepargpadro"/>
    <w:link w:val="Recuodecorpodetexto3"/>
    <w:rsid w:val="00811F66"/>
    <w:rPr>
      <w:rFonts w:ascii="Verdana" w:eastAsia="Times New Roman" w:hAnsi="Verdana" w:cs="Times New Roman"/>
      <w:b/>
      <w:bCs/>
      <w:sz w:val="24"/>
      <w:szCs w:val="24"/>
      <w:lang w:val="x-none" w:eastAsia="x-none"/>
    </w:rPr>
  </w:style>
  <w:style w:type="paragraph" w:customStyle="1" w:styleId="BalloonText1">
    <w:name w:val="Balloon Text1"/>
    <w:basedOn w:val="Normal"/>
    <w:semiHidden/>
    <w:rsid w:val="00C55681"/>
    <w:pPr>
      <w:autoSpaceDE w:val="0"/>
      <w:autoSpaceDN w:val="0"/>
      <w:adjustRightInd w:val="0"/>
      <w:jc w:val="left"/>
    </w:pPr>
    <w:rPr>
      <w:rFonts w:ascii="Tahoma" w:hAnsi="Tahoma" w:cs="Tahoma"/>
      <w:sz w:val="16"/>
      <w:szCs w:val="16"/>
    </w:rPr>
  </w:style>
  <w:style w:type="character" w:styleId="HiperlinkVisitado">
    <w:name w:val="FollowedHyperlink"/>
    <w:rsid w:val="00811F66"/>
    <w:rPr>
      <w:rFonts w:cs="Times New Roman"/>
      <w:color w:val="800080"/>
      <w:spacing w:val="0"/>
      <w:u w:val="single"/>
    </w:rPr>
  </w:style>
  <w:style w:type="paragraph" w:customStyle="1" w:styleId="DeltaViewTableHeading">
    <w:name w:val="DeltaView Table Heading"/>
    <w:basedOn w:val="Normal"/>
    <w:uiPriority w:val="99"/>
    <w:rsid w:val="00811F66"/>
    <w:pPr>
      <w:autoSpaceDE w:val="0"/>
      <w:autoSpaceDN w:val="0"/>
      <w:adjustRightInd w:val="0"/>
      <w:spacing w:after="120"/>
      <w:jc w:val="left"/>
    </w:pPr>
    <w:rPr>
      <w:rFonts w:ascii="Arial" w:hAnsi="Arial" w:cs="Arial"/>
      <w:b/>
      <w:bCs/>
      <w:sz w:val="24"/>
      <w:szCs w:val="24"/>
      <w:lang w:val="en-US"/>
    </w:rPr>
  </w:style>
  <w:style w:type="paragraph" w:customStyle="1" w:styleId="DeltaViewTableBody">
    <w:name w:val="DeltaView Table Body"/>
    <w:basedOn w:val="Normal"/>
    <w:rsid w:val="00C55681"/>
    <w:pPr>
      <w:autoSpaceDE w:val="0"/>
      <w:autoSpaceDN w:val="0"/>
      <w:adjustRightInd w:val="0"/>
      <w:jc w:val="left"/>
    </w:pPr>
    <w:rPr>
      <w:rFonts w:ascii="Arial" w:hAnsi="Arial" w:cs="Arial"/>
      <w:sz w:val="24"/>
      <w:szCs w:val="24"/>
      <w:lang w:val="en-US"/>
    </w:rPr>
  </w:style>
  <w:style w:type="paragraph" w:customStyle="1" w:styleId="DeltaViewAnnounce">
    <w:name w:val="DeltaView Announce"/>
    <w:rsid w:val="00811F66"/>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ChangeNumber">
    <w:name w:val="DeltaView Change Number"/>
    <w:rsid w:val="00811F66"/>
    <w:rPr>
      <w:color w:val="000000"/>
      <w:spacing w:val="0"/>
      <w:vertAlign w:val="superscript"/>
    </w:rPr>
  </w:style>
  <w:style w:type="character" w:customStyle="1" w:styleId="DeltaViewDelimiter">
    <w:name w:val="DeltaView Delimiter"/>
    <w:rsid w:val="00811F66"/>
    <w:rPr>
      <w:spacing w:val="0"/>
    </w:rPr>
  </w:style>
  <w:style w:type="character" w:customStyle="1" w:styleId="DeltaViewFormatChange">
    <w:name w:val="DeltaView Format Change"/>
    <w:rsid w:val="00811F66"/>
    <w:rPr>
      <w:color w:val="000000"/>
      <w:spacing w:val="0"/>
    </w:rPr>
  </w:style>
  <w:style w:type="character" w:customStyle="1" w:styleId="DeltaViewMovedDeletion">
    <w:name w:val="DeltaView Moved Deletion"/>
    <w:rsid w:val="00811F66"/>
    <w:rPr>
      <w:strike/>
      <w:color w:val="auto"/>
      <w:spacing w:val="0"/>
    </w:rPr>
  </w:style>
  <w:style w:type="character" w:customStyle="1" w:styleId="DeltaViewEditorComment">
    <w:name w:val="DeltaView Editor Comment"/>
    <w:rsid w:val="00811F66"/>
    <w:rPr>
      <w:rFonts w:cs="Times New Roman"/>
      <w:color w:val="0000FF"/>
      <w:spacing w:val="0"/>
      <w:u w:val="double"/>
    </w:rPr>
  </w:style>
  <w:style w:type="paragraph" w:customStyle="1" w:styleId="InitialCodes">
    <w:name w:val="InitialCodes"/>
    <w:rsid w:val="00811F66"/>
    <w:pPr>
      <w:tabs>
        <w:tab w:val="left" w:pos="-720"/>
      </w:tabs>
      <w:suppressAutoHyphens/>
      <w:overflowPunct w:val="0"/>
      <w:autoSpaceDE w:val="0"/>
      <w:autoSpaceDN w:val="0"/>
      <w:adjustRightInd w:val="0"/>
      <w:spacing w:after="0" w:line="240" w:lineRule="auto"/>
      <w:textAlignment w:val="baseline"/>
    </w:pPr>
    <w:rPr>
      <w:rFonts w:ascii="Courier" w:eastAsia="Times New Roman" w:hAnsi="Courier" w:cs="Courier"/>
      <w:sz w:val="24"/>
      <w:szCs w:val="24"/>
      <w:lang w:val="en-US" w:eastAsia="pt-BR"/>
    </w:rPr>
  </w:style>
  <w:style w:type="paragraph" w:customStyle="1" w:styleId="indentedtext">
    <w:name w:val="indented text"/>
    <w:basedOn w:val="Normal"/>
    <w:rsid w:val="00811F66"/>
    <w:pPr>
      <w:autoSpaceDE w:val="0"/>
      <w:autoSpaceDN w:val="0"/>
      <w:adjustRightInd w:val="0"/>
      <w:spacing w:after="240"/>
      <w:ind w:firstLine="1440"/>
      <w:jc w:val="left"/>
    </w:pPr>
    <w:rPr>
      <w:sz w:val="24"/>
      <w:szCs w:val="24"/>
      <w:lang w:val="en-US" w:eastAsia="en-US"/>
    </w:rPr>
  </w:style>
  <w:style w:type="character" w:customStyle="1" w:styleId="INDENT1">
    <w:name w:val="INDENT 1"/>
    <w:rsid w:val="00811F66"/>
    <w:rPr>
      <w:rFonts w:ascii="Times New Roman" w:hAnsi="Times New Roman"/>
      <w:sz w:val="24"/>
    </w:rPr>
  </w:style>
  <w:style w:type="paragraph" w:customStyle="1" w:styleId="A">
    <w:name w:val="A"/>
    <w:basedOn w:val="Normal"/>
    <w:autoRedefine/>
    <w:rsid w:val="00811F66"/>
    <w:pPr>
      <w:widowControl w:val="0"/>
      <w:spacing w:after="240"/>
      <w:ind w:left="709" w:hanging="709"/>
    </w:pPr>
    <w:rPr>
      <w:szCs w:val="26"/>
    </w:rPr>
  </w:style>
  <w:style w:type="paragraph" w:customStyle="1" w:styleId="dx-TitleC">
    <w:name w:val="dx-Title C"/>
    <w:aliases w:val="t10"/>
    <w:basedOn w:val="Normal"/>
    <w:rsid w:val="00811F66"/>
    <w:pPr>
      <w:autoSpaceDE w:val="0"/>
      <w:autoSpaceDN w:val="0"/>
      <w:adjustRightInd w:val="0"/>
      <w:spacing w:after="240"/>
      <w:jc w:val="center"/>
    </w:pPr>
    <w:rPr>
      <w:sz w:val="24"/>
      <w:szCs w:val="24"/>
      <w:lang w:val="en-US"/>
    </w:rPr>
  </w:style>
  <w:style w:type="paragraph" w:customStyle="1" w:styleId="NormalPlain">
    <w:name w:val="NormalPlain"/>
    <w:basedOn w:val="Normal"/>
    <w:rsid w:val="00C55681"/>
    <w:pPr>
      <w:suppressAutoHyphens/>
      <w:autoSpaceDE w:val="0"/>
      <w:autoSpaceDN w:val="0"/>
      <w:adjustRightInd w:val="0"/>
      <w:jc w:val="left"/>
    </w:pPr>
    <w:rPr>
      <w:sz w:val="24"/>
      <w:szCs w:val="24"/>
      <w:lang w:val="en-US"/>
    </w:rPr>
  </w:style>
  <w:style w:type="paragraph" w:customStyle="1" w:styleId="Text">
    <w:name w:val="Text"/>
    <w:basedOn w:val="Normal"/>
    <w:rsid w:val="00811F66"/>
    <w:pPr>
      <w:autoSpaceDE w:val="0"/>
      <w:autoSpaceDN w:val="0"/>
      <w:adjustRightInd w:val="0"/>
      <w:spacing w:after="240"/>
      <w:ind w:firstLine="1440"/>
      <w:jc w:val="left"/>
    </w:pPr>
    <w:rPr>
      <w:sz w:val="24"/>
      <w:szCs w:val="24"/>
      <w:lang w:val="en-US"/>
    </w:rPr>
  </w:style>
  <w:style w:type="paragraph" w:customStyle="1" w:styleId="CommentSubject1">
    <w:name w:val="Comment Subject1"/>
    <w:basedOn w:val="Textodecomentrio"/>
    <w:next w:val="Textodecomentrio"/>
    <w:semiHidden/>
    <w:rsid w:val="00811F66"/>
  </w:style>
  <w:style w:type="paragraph" w:styleId="Commarcadores">
    <w:name w:val="List Bullet"/>
    <w:basedOn w:val="Normal"/>
    <w:uiPriority w:val="99"/>
    <w:rsid w:val="00C55681"/>
    <w:pPr>
      <w:numPr>
        <w:numId w:val="2"/>
      </w:numPr>
      <w:autoSpaceDE w:val="0"/>
      <w:autoSpaceDN w:val="0"/>
      <w:adjustRightInd w:val="0"/>
      <w:ind w:left="360" w:hanging="360"/>
      <w:jc w:val="left"/>
    </w:pPr>
    <w:rPr>
      <w:sz w:val="24"/>
      <w:szCs w:val="24"/>
    </w:rPr>
  </w:style>
  <w:style w:type="paragraph" w:customStyle="1" w:styleId="t71">
    <w:name w:val="t71"/>
    <w:basedOn w:val="Normal"/>
    <w:uiPriority w:val="99"/>
    <w:rsid w:val="00C55681"/>
    <w:pPr>
      <w:widowControl w:val="0"/>
      <w:autoSpaceDE w:val="0"/>
      <w:autoSpaceDN w:val="0"/>
      <w:adjustRightInd w:val="0"/>
      <w:spacing w:line="238" w:lineRule="atLeast"/>
      <w:jc w:val="left"/>
    </w:pPr>
    <w:rPr>
      <w:sz w:val="24"/>
      <w:szCs w:val="24"/>
      <w:lang w:val="en-US"/>
    </w:rPr>
  </w:style>
  <w:style w:type="paragraph" w:styleId="Lista">
    <w:name w:val="List"/>
    <w:basedOn w:val="Normal"/>
    <w:rsid w:val="00C55681"/>
    <w:pPr>
      <w:autoSpaceDE w:val="0"/>
      <w:autoSpaceDN w:val="0"/>
      <w:adjustRightInd w:val="0"/>
      <w:ind w:left="283" w:hanging="283"/>
      <w:jc w:val="left"/>
    </w:pPr>
    <w:rPr>
      <w:sz w:val="24"/>
      <w:szCs w:val="24"/>
    </w:rPr>
  </w:style>
  <w:style w:type="paragraph" w:styleId="Lista2">
    <w:name w:val="List 2"/>
    <w:basedOn w:val="Normal"/>
    <w:rsid w:val="00C55681"/>
    <w:pPr>
      <w:autoSpaceDE w:val="0"/>
      <w:autoSpaceDN w:val="0"/>
      <w:adjustRightInd w:val="0"/>
      <w:ind w:left="566" w:hanging="283"/>
      <w:jc w:val="left"/>
    </w:pPr>
    <w:rPr>
      <w:sz w:val="24"/>
      <w:szCs w:val="24"/>
    </w:rPr>
  </w:style>
  <w:style w:type="paragraph" w:styleId="Lista3">
    <w:name w:val="List 3"/>
    <w:basedOn w:val="Normal"/>
    <w:rsid w:val="00C55681"/>
    <w:pPr>
      <w:autoSpaceDE w:val="0"/>
      <w:autoSpaceDN w:val="0"/>
      <w:adjustRightInd w:val="0"/>
      <w:ind w:left="849" w:hanging="283"/>
      <w:jc w:val="left"/>
    </w:pPr>
    <w:rPr>
      <w:sz w:val="24"/>
      <w:szCs w:val="24"/>
    </w:rPr>
  </w:style>
  <w:style w:type="paragraph" w:styleId="Lista4">
    <w:name w:val="List 4"/>
    <w:basedOn w:val="Normal"/>
    <w:rsid w:val="00C55681"/>
    <w:pPr>
      <w:autoSpaceDE w:val="0"/>
      <w:autoSpaceDN w:val="0"/>
      <w:adjustRightInd w:val="0"/>
      <w:ind w:left="1132" w:hanging="283"/>
      <w:jc w:val="left"/>
    </w:pPr>
    <w:rPr>
      <w:sz w:val="24"/>
      <w:szCs w:val="24"/>
    </w:rPr>
  </w:style>
  <w:style w:type="paragraph" w:styleId="Listadecontinuao2">
    <w:name w:val="List Continue 2"/>
    <w:basedOn w:val="Normal"/>
    <w:rsid w:val="00811F66"/>
    <w:pPr>
      <w:autoSpaceDE w:val="0"/>
      <w:autoSpaceDN w:val="0"/>
      <w:adjustRightInd w:val="0"/>
      <w:spacing w:after="120"/>
      <w:ind w:left="566"/>
      <w:jc w:val="left"/>
    </w:pPr>
    <w:rPr>
      <w:sz w:val="24"/>
      <w:szCs w:val="24"/>
    </w:rPr>
  </w:style>
  <w:style w:type="paragraph" w:styleId="Primeirorecuodecorpodetexto">
    <w:name w:val="Body Text First Indent"/>
    <w:basedOn w:val="Corpodetexto"/>
    <w:link w:val="PrimeirorecuodecorpodetextoChar"/>
    <w:rsid w:val="00811F66"/>
    <w:pPr>
      <w:autoSpaceDE w:val="0"/>
      <w:autoSpaceDN w:val="0"/>
      <w:adjustRightInd w:val="0"/>
      <w:ind w:firstLine="210"/>
      <w:jc w:val="left"/>
    </w:pPr>
    <w:rPr>
      <w:sz w:val="24"/>
      <w:szCs w:val="24"/>
    </w:rPr>
  </w:style>
  <w:style w:type="character" w:customStyle="1" w:styleId="PrimeirorecuodecorpodetextoChar">
    <w:name w:val="Primeiro recuo de corpo de texto Char"/>
    <w:basedOn w:val="CorpodetextoChar"/>
    <w:link w:val="Primeirorecuodecorpodetexto"/>
    <w:rsid w:val="00811F66"/>
    <w:rPr>
      <w:rFonts w:ascii="Verdana" w:eastAsia="Times New Roman" w:hAnsi="Verdana" w:cs="Times New Roman"/>
      <w:sz w:val="24"/>
      <w:szCs w:val="24"/>
      <w:lang w:eastAsia="pt-BR"/>
    </w:rPr>
  </w:style>
  <w:style w:type="paragraph" w:styleId="Primeirorecuodecorpodetexto2">
    <w:name w:val="Body Text First Indent 2"/>
    <w:basedOn w:val="Recuodecorpodetexto"/>
    <w:link w:val="Primeirorecuodecorpodetexto2Char"/>
    <w:rsid w:val="00811F66"/>
    <w:p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ind w:left="283" w:firstLine="210"/>
      <w:jc w:val="left"/>
    </w:pPr>
    <w:rPr>
      <w:sz w:val="24"/>
      <w:szCs w:val="24"/>
    </w:rPr>
  </w:style>
  <w:style w:type="character" w:customStyle="1" w:styleId="Primeirorecuodecorpodetexto2Char">
    <w:name w:val="Primeiro recuo de corpo de texto 2 Char"/>
    <w:basedOn w:val="RecuodecorpodetextoChar"/>
    <w:link w:val="Primeirorecuodecorpodetexto2"/>
    <w:rsid w:val="00811F66"/>
    <w:rPr>
      <w:rFonts w:ascii="Verdana" w:eastAsia="Times New Roman" w:hAnsi="Verdana" w:cs="Times New Roman"/>
      <w:sz w:val="24"/>
      <w:szCs w:val="24"/>
      <w:lang w:eastAsia="pt-BR"/>
    </w:rPr>
  </w:style>
  <w:style w:type="character" w:customStyle="1" w:styleId="apple-converted-space">
    <w:name w:val="apple-converted-space"/>
    <w:rsid w:val="00811F66"/>
    <w:rPr>
      <w:rFonts w:cs="Times New Roman"/>
    </w:rPr>
  </w:style>
  <w:style w:type="paragraph" w:customStyle="1" w:styleId="Reviso1">
    <w:name w:val="Revisão1"/>
    <w:hidden/>
    <w:uiPriority w:val="99"/>
    <w:semiHidden/>
    <w:rsid w:val="00811F66"/>
    <w:pPr>
      <w:spacing w:after="0" w:line="240" w:lineRule="auto"/>
    </w:pPr>
    <w:rPr>
      <w:rFonts w:ascii="Times New Roman" w:eastAsia="Times New Roman" w:hAnsi="Times New Roman" w:cs="Times New Roman"/>
      <w:sz w:val="24"/>
      <w:szCs w:val="24"/>
      <w:lang w:eastAsia="pt-BR"/>
    </w:rPr>
  </w:style>
  <w:style w:type="paragraph" w:styleId="Reviso">
    <w:name w:val="Revision"/>
    <w:hidden/>
    <w:uiPriority w:val="99"/>
    <w:rsid w:val="00811F66"/>
    <w:pPr>
      <w:spacing w:after="0" w:line="240" w:lineRule="auto"/>
    </w:pPr>
    <w:rPr>
      <w:rFonts w:ascii="Times New Roman" w:eastAsia="Times New Roman" w:hAnsi="Times New Roman" w:cs="Times New Roman"/>
      <w:sz w:val="26"/>
      <w:szCs w:val="20"/>
      <w:lang w:eastAsia="pt-BR"/>
    </w:rPr>
  </w:style>
  <w:style w:type="paragraph" w:styleId="PargrafodaLista">
    <w:name w:val="List Paragraph"/>
    <w:basedOn w:val="Normal"/>
    <w:link w:val="PargrafodaListaChar"/>
    <w:uiPriority w:val="34"/>
    <w:qFormat/>
    <w:rsid w:val="00C55681"/>
    <w:pPr>
      <w:ind w:left="720"/>
      <w:contextualSpacing/>
      <w:jc w:val="left"/>
    </w:pPr>
  </w:style>
  <w:style w:type="paragraph" w:customStyle="1" w:styleId="sub">
    <w:name w:val="sub"/>
    <w:rsid w:val="00811F6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Sumrio1">
    <w:name w:val="toc 1"/>
    <w:basedOn w:val="Normal"/>
    <w:next w:val="Normal"/>
    <w:autoRedefine/>
    <w:unhideWhenUsed/>
    <w:rsid w:val="00811F66"/>
    <w:pPr>
      <w:tabs>
        <w:tab w:val="left" w:pos="426"/>
        <w:tab w:val="right" w:leader="dot" w:pos="8789"/>
      </w:tabs>
      <w:spacing w:after="100"/>
    </w:pPr>
    <w:rPr>
      <w:rFonts w:ascii="Garamond" w:hAnsi="Garamond"/>
      <w:b/>
      <w:sz w:val="24"/>
    </w:rPr>
  </w:style>
  <w:style w:type="paragraph" w:customStyle="1" w:styleId="Estilo1">
    <w:name w:val="Estilo 1"/>
    <w:basedOn w:val="Normal"/>
    <w:link w:val="Estilo1Char"/>
    <w:qFormat/>
    <w:rsid w:val="00C55681"/>
    <w:pPr>
      <w:widowControl w:val="0"/>
      <w:spacing w:line="280" w:lineRule="atLeast"/>
    </w:pPr>
    <w:rPr>
      <w:rFonts w:ascii="Garamond" w:hAnsi="Garamond"/>
      <w:b/>
      <w:smallCaps/>
      <w:color w:val="000000"/>
      <w:spacing w:val="-2"/>
      <w:sz w:val="24"/>
      <w:szCs w:val="24"/>
      <w:u w:val="single"/>
    </w:rPr>
  </w:style>
  <w:style w:type="character" w:customStyle="1" w:styleId="Estilo1Char">
    <w:name w:val="Estilo 1 Char"/>
    <w:basedOn w:val="Fontepargpadro"/>
    <w:link w:val="Estilo1"/>
    <w:rsid w:val="00811F66"/>
    <w:rPr>
      <w:rFonts w:ascii="Garamond" w:eastAsia="Times New Roman" w:hAnsi="Garamond" w:cs="Times New Roman"/>
      <w:b/>
      <w:smallCaps/>
      <w:color w:val="000000"/>
      <w:spacing w:val="-2"/>
      <w:sz w:val="24"/>
      <w:szCs w:val="24"/>
      <w:u w:val="single"/>
      <w:lang w:eastAsia="pt-BR"/>
    </w:rPr>
  </w:style>
  <w:style w:type="paragraph" w:customStyle="1" w:styleId="Default">
    <w:name w:val="Default"/>
    <w:uiPriority w:val="99"/>
    <w:rsid w:val="00811F66"/>
    <w:pPr>
      <w:autoSpaceDE w:val="0"/>
      <w:autoSpaceDN w:val="0"/>
      <w:adjustRightInd w:val="0"/>
      <w:spacing w:after="0" w:line="240" w:lineRule="auto"/>
    </w:pPr>
    <w:rPr>
      <w:rFonts w:ascii="Garamond" w:hAnsi="Garamond" w:cs="Garamond"/>
      <w:color w:val="000000"/>
      <w:sz w:val="24"/>
      <w:szCs w:val="24"/>
    </w:rPr>
  </w:style>
  <w:style w:type="paragraph" w:customStyle="1" w:styleId="Normal1">
    <w:name w:val="Normal1"/>
    <w:uiPriority w:val="99"/>
    <w:rsid w:val="00811F66"/>
    <w:pPr>
      <w:spacing w:after="0" w:line="240" w:lineRule="auto"/>
      <w:contextualSpacing/>
    </w:pPr>
    <w:rPr>
      <w:rFonts w:ascii="Times New Roman" w:eastAsia="Times New Roman" w:hAnsi="Times New Roman" w:cs="Times New Roman"/>
      <w:color w:val="000000"/>
      <w:sz w:val="24"/>
      <w:lang w:eastAsia="pt-BR"/>
    </w:rPr>
  </w:style>
  <w:style w:type="paragraph" w:customStyle="1" w:styleId="Body">
    <w:name w:val="Body"/>
    <w:basedOn w:val="Normal"/>
    <w:rsid w:val="00C55681"/>
    <w:pPr>
      <w:spacing w:after="140" w:line="290" w:lineRule="auto"/>
    </w:pPr>
    <w:rPr>
      <w:rFonts w:ascii="Arial" w:hAnsi="Arial"/>
      <w:kern w:val="20"/>
      <w:szCs w:val="24"/>
      <w:lang w:val="en-GB" w:eastAsia="en-US"/>
    </w:rPr>
  </w:style>
  <w:style w:type="character" w:customStyle="1" w:styleId="PargrafodaListaChar">
    <w:name w:val="Parágrafo da Lista Char"/>
    <w:link w:val="PargrafodaLista"/>
    <w:uiPriority w:val="34"/>
    <w:locked/>
    <w:rsid w:val="00811F66"/>
    <w:rPr>
      <w:rFonts w:ascii="Verdana" w:eastAsia="Times New Roman" w:hAnsi="Verdana" w:cs="Times New Roman"/>
      <w:sz w:val="20"/>
      <w:szCs w:val="20"/>
      <w:lang w:eastAsia="pt-BR"/>
    </w:rPr>
  </w:style>
  <w:style w:type="paragraph" w:styleId="CabealhodoSumrio">
    <w:name w:val="TOC Heading"/>
    <w:basedOn w:val="Ttulo1"/>
    <w:next w:val="Normal"/>
    <w:uiPriority w:val="39"/>
    <w:unhideWhenUsed/>
    <w:qFormat/>
    <w:rsid w:val="00C55681"/>
    <w:pPr>
      <w:keepLines/>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para1">
    <w:name w:val="para1"/>
    <w:basedOn w:val="Corpodetexto"/>
    <w:rsid w:val="00811F66"/>
    <w:pPr>
      <w:spacing w:after="0"/>
      <w:ind w:left="540" w:hanging="540"/>
    </w:pPr>
    <w:rPr>
      <w:sz w:val="24"/>
      <w:lang w:val="en-GB" w:eastAsia="en-US"/>
    </w:rPr>
  </w:style>
  <w:style w:type="paragraph" w:customStyle="1" w:styleId="Nivel1">
    <w:name w:val="Nivel 1"/>
    <w:basedOn w:val="Normal"/>
    <w:uiPriority w:val="99"/>
    <w:rsid w:val="00C55681"/>
    <w:pPr>
      <w:numPr>
        <w:numId w:val="7"/>
      </w:numPr>
      <w:autoSpaceDE w:val="0"/>
      <w:autoSpaceDN w:val="0"/>
      <w:spacing w:line="300" w:lineRule="atLeast"/>
      <w:jc w:val="left"/>
    </w:pPr>
    <w:rPr>
      <w:rFonts w:eastAsiaTheme="minorHAnsi"/>
      <w:b/>
      <w:bCs/>
      <w:color w:val="000000"/>
      <w:sz w:val="22"/>
      <w:szCs w:val="22"/>
    </w:rPr>
  </w:style>
  <w:style w:type="paragraph" w:customStyle="1" w:styleId="Nivel2">
    <w:name w:val="Nivel 2"/>
    <w:basedOn w:val="Normal"/>
    <w:uiPriority w:val="99"/>
    <w:rsid w:val="00C55681"/>
    <w:pPr>
      <w:numPr>
        <w:ilvl w:val="1"/>
        <w:numId w:val="7"/>
      </w:numPr>
      <w:autoSpaceDE w:val="0"/>
      <w:autoSpaceDN w:val="0"/>
      <w:spacing w:line="300" w:lineRule="atLeast"/>
      <w:jc w:val="left"/>
    </w:pPr>
    <w:rPr>
      <w:rFonts w:eastAsiaTheme="minorHAnsi"/>
      <w:color w:val="000000"/>
      <w:sz w:val="22"/>
      <w:szCs w:val="22"/>
    </w:rPr>
  </w:style>
  <w:style w:type="paragraph" w:customStyle="1" w:styleId="Nivel3">
    <w:name w:val="Nivel 3"/>
    <w:basedOn w:val="Normal"/>
    <w:uiPriority w:val="99"/>
    <w:rsid w:val="00C55681"/>
    <w:pPr>
      <w:numPr>
        <w:ilvl w:val="2"/>
        <w:numId w:val="7"/>
      </w:numPr>
      <w:spacing w:line="320" w:lineRule="exact"/>
    </w:pPr>
    <w:rPr>
      <w:rFonts w:eastAsiaTheme="minorHAnsi"/>
      <w:color w:val="000000"/>
      <w:sz w:val="22"/>
      <w:szCs w:val="22"/>
    </w:rPr>
  </w:style>
  <w:style w:type="paragraph" w:customStyle="1" w:styleId="Nivel4">
    <w:name w:val="Nivel 4"/>
    <w:basedOn w:val="Normal"/>
    <w:uiPriority w:val="99"/>
    <w:rsid w:val="00C55681"/>
    <w:pPr>
      <w:numPr>
        <w:ilvl w:val="3"/>
        <w:numId w:val="7"/>
      </w:numPr>
      <w:autoSpaceDE w:val="0"/>
      <w:autoSpaceDN w:val="0"/>
      <w:spacing w:line="300" w:lineRule="atLeast"/>
    </w:pPr>
    <w:rPr>
      <w:rFonts w:eastAsiaTheme="minorHAnsi"/>
      <w:color w:val="000000"/>
      <w:sz w:val="22"/>
      <w:szCs w:val="22"/>
    </w:rPr>
  </w:style>
  <w:style w:type="paragraph" w:customStyle="1" w:styleId="Nivel5">
    <w:name w:val="Nivel 5"/>
    <w:basedOn w:val="Normal"/>
    <w:uiPriority w:val="99"/>
    <w:rsid w:val="00C55681"/>
    <w:pPr>
      <w:numPr>
        <w:ilvl w:val="4"/>
        <w:numId w:val="7"/>
      </w:numPr>
      <w:autoSpaceDE w:val="0"/>
      <w:autoSpaceDN w:val="0"/>
      <w:spacing w:line="300" w:lineRule="atLeast"/>
    </w:pPr>
    <w:rPr>
      <w:rFonts w:eastAsiaTheme="minorHAnsi"/>
      <w:color w:val="000000"/>
      <w:sz w:val="22"/>
      <w:szCs w:val="22"/>
    </w:rPr>
  </w:style>
  <w:style w:type="paragraph" w:customStyle="1" w:styleId="Nivel6">
    <w:name w:val="Nivel 6"/>
    <w:basedOn w:val="Normal"/>
    <w:uiPriority w:val="99"/>
    <w:rsid w:val="00C55681"/>
    <w:pPr>
      <w:numPr>
        <w:ilvl w:val="5"/>
        <w:numId w:val="7"/>
      </w:numPr>
      <w:autoSpaceDE w:val="0"/>
      <w:autoSpaceDN w:val="0"/>
      <w:spacing w:line="300" w:lineRule="atLeast"/>
    </w:pPr>
    <w:rPr>
      <w:rFonts w:eastAsiaTheme="minorHAnsi"/>
      <w:sz w:val="22"/>
      <w:szCs w:val="22"/>
    </w:rPr>
  </w:style>
  <w:style w:type="paragraph" w:customStyle="1" w:styleId="Level1">
    <w:name w:val="Level 1"/>
    <w:basedOn w:val="Normal"/>
    <w:rsid w:val="00C55681"/>
    <w:pPr>
      <w:numPr>
        <w:numId w:val="8"/>
      </w:numPr>
      <w:spacing w:after="140" w:line="290" w:lineRule="auto"/>
    </w:pPr>
    <w:rPr>
      <w:rFonts w:ascii="Tahoma" w:hAnsi="Tahoma"/>
      <w:kern w:val="20"/>
      <w:szCs w:val="28"/>
      <w:lang w:eastAsia="en-US"/>
    </w:rPr>
  </w:style>
  <w:style w:type="paragraph" w:customStyle="1" w:styleId="Level2">
    <w:name w:val="Level 2"/>
    <w:basedOn w:val="Normal"/>
    <w:rsid w:val="00C55681"/>
    <w:pPr>
      <w:numPr>
        <w:ilvl w:val="1"/>
        <w:numId w:val="8"/>
      </w:numPr>
      <w:spacing w:after="140" w:line="290" w:lineRule="auto"/>
    </w:pPr>
    <w:rPr>
      <w:rFonts w:ascii="Tahoma" w:hAnsi="Tahoma"/>
      <w:kern w:val="20"/>
      <w:szCs w:val="28"/>
      <w:lang w:eastAsia="en-US"/>
    </w:rPr>
  </w:style>
  <w:style w:type="paragraph" w:customStyle="1" w:styleId="Level3">
    <w:name w:val="Level 3"/>
    <w:basedOn w:val="Normal"/>
    <w:link w:val="Level3Char"/>
    <w:rsid w:val="00C55681"/>
    <w:pPr>
      <w:numPr>
        <w:ilvl w:val="2"/>
        <w:numId w:val="8"/>
      </w:numPr>
      <w:spacing w:after="140" w:line="290" w:lineRule="auto"/>
    </w:pPr>
    <w:rPr>
      <w:rFonts w:ascii="Tahoma" w:hAnsi="Tahoma"/>
      <w:kern w:val="20"/>
      <w:szCs w:val="28"/>
      <w:lang w:eastAsia="en-US"/>
    </w:rPr>
  </w:style>
  <w:style w:type="paragraph" w:customStyle="1" w:styleId="Level4">
    <w:name w:val="Level 4"/>
    <w:basedOn w:val="Normal"/>
    <w:rsid w:val="00C55681"/>
    <w:pPr>
      <w:numPr>
        <w:ilvl w:val="3"/>
        <w:numId w:val="8"/>
      </w:numPr>
      <w:spacing w:after="140" w:line="290" w:lineRule="auto"/>
    </w:pPr>
    <w:rPr>
      <w:rFonts w:ascii="Tahoma" w:hAnsi="Tahoma"/>
      <w:kern w:val="20"/>
      <w:szCs w:val="24"/>
      <w:lang w:eastAsia="en-US"/>
    </w:rPr>
  </w:style>
  <w:style w:type="paragraph" w:customStyle="1" w:styleId="Level5">
    <w:name w:val="Level 5"/>
    <w:basedOn w:val="Normal"/>
    <w:rsid w:val="00C55681"/>
    <w:pPr>
      <w:numPr>
        <w:ilvl w:val="4"/>
        <w:numId w:val="8"/>
      </w:numPr>
      <w:spacing w:after="140" w:line="290" w:lineRule="auto"/>
    </w:pPr>
    <w:rPr>
      <w:rFonts w:ascii="Tahoma" w:hAnsi="Tahoma"/>
      <w:kern w:val="20"/>
      <w:szCs w:val="24"/>
      <w:lang w:eastAsia="en-US"/>
    </w:rPr>
  </w:style>
  <w:style w:type="paragraph" w:customStyle="1" w:styleId="Level6">
    <w:name w:val="Level 6"/>
    <w:basedOn w:val="Normal"/>
    <w:rsid w:val="00C55681"/>
    <w:pPr>
      <w:numPr>
        <w:ilvl w:val="5"/>
        <w:numId w:val="8"/>
      </w:numPr>
      <w:spacing w:after="140" w:line="290" w:lineRule="auto"/>
    </w:pPr>
    <w:rPr>
      <w:rFonts w:ascii="Tahoma" w:hAnsi="Tahoma"/>
      <w:kern w:val="20"/>
      <w:szCs w:val="24"/>
      <w:lang w:eastAsia="en-US"/>
    </w:rPr>
  </w:style>
  <w:style w:type="paragraph" w:customStyle="1" w:styleId="TabBody">
    <w:name w:val="TabBody"/>
    <w:basedOn w:val="Normal"/>
    <w:rsid w:val="00811F66"/>
    <w:pPr>
      <w:autoSpaceDE w:val="0"/>
      <w:autoSpaceDN w:val="0"/>
      <w:adjustRightInd w:val="0"/>
      <w:spacing w:before="60" w:after="60" w:line="240" w:lineRule="exact"/>
    </w:pPr>
    <w:rPr>
      <w:rFonts w:ascii="Arial" w:eastAsia="Arial Unicode MS" w:hAnsi="Arial" w:cs="Arial"/>
      <w:sz w:val="18"/>
      <w:szCs w:val="24"/>
    </w:rPr>
  </w:style>
  <w:style w:type="paragraph" w:customStyle="1" w:styleId="TabHeading">
    <w:name w:val="TabHeading"/>
    <w:basedOn w:val="Normal"/>
    <w:rsid w:val="00811F66"/>
    <w:pPr>
      <w:autoSpaceDE w:val="0"/>
      <w:autoSpaceDN w:val="0"/>
      <w:adjustRightInd w:val="0"/>
      <w:spacing w:before="60" w:after="60" w:line="240" w:lineRule="exact"/>
    </w:pPr>
    <w:rPr>
      <w:rFonts w:ascii="Arial" w:eastAsia="SimSun" w:hAnsi="Arial" w:cs="Arial"/>
      <w:b/>
      <w:sz w:val="18"/>
      <w:szCs w:val="24"/>
    </w:rPr>
  </w:style>
  <w:style w:type="paragraph" w:customStyle="1" w:styleId="Body3">
    <w:name w:val="Body 3"/>
    <w:basedOn w:val="Normal"/>
    <w:rsid w:val="00C55681"/>
    <w:pPr>
      <w:spacing w:after="140" w:line="290" w:lineRule="auto"/>
      <w:ind w:left="2041"/>
    </w:pPr>
    <w:rPr>
      <w:rFonts w:ascii="Tahoma" w:hAnsi="Tahoma"/>
      <w:kern w:val="20"/>
      <w:szCs w:val="24"/>
      <w:lang w:eastAsia="en-US"/>
    </w:rPr>
  </w:style>
  <w:style w:type="paragraph" w:customStyle="1" w:styleId="roman3">
    <w:name w:val="roman 3"/>
    <w:basedOn w:val="Normal"/>
    <w:rsid w:val="00C55681"/>
    <w:pPr>
      <w:numPr>
        <w:numId w:val="9"/>
      </w:numPr>
      <w:spacing w:after="140" w:line="290" w:lineRule="auto"/>
    </w:pPr>
    <w:rPr>
      <w:rFonts w:ascii="Tahoma" w:hAnsi="Tahoma"/>
      <w:kern w:val="20"/>
      <w:lang w:eastAsia="en-US"/>
    </w:rPr>
  </w:style>
  <w:style w:type="paragraph" w:customStyle="1" w:styleId="alpha2">
    <w:name w:val="alpha 2"/>
    <w:basedOn w:val="Normal"/>
    <w:rsid w:val="00C55681"/>
    <w:pPr>
      <w:numPr>
        <w:numId w:val="13"/>
      </w:numPr>
      <w:spacing w:after="140" w:line="290" w:lineRule="auto"/>
    </w:pPr>
    <w:rPr>
      <w:rFonts w:ascii="Tahoma" w:hAnsi="Tahoma"/>
      <w:kern w:val="20"/>
      <w:lang w:eastAsia="en-US"/>
    </w:rPr>
  </w:style>
  <w:style w:type="paragraph" w:customStyle="1" w:styleId="alpha4">
    <w:name w:val="alpha 4"/>
    <w:basedOn w:val="Normal"/>
    <w:rsid w:val="00C55681"/>
    <w:pPr>
      <w:numPr>
        <w:numId w:val="14"/>
      </w:numPr>
      <w:spacing w:after="140" w:line="290" w:lineRule="auto"/>
    </w:pPr>
    <w:rPr>
      <w:rFonts w:ascii="Tahoma" w:hAnsi="Tahoma"/>
      <w:kern w:val="20"/>
      <w:lang w:eastAsia="en-US"/>
    </w:rPr>
  </w:style>
  <w:style w:type="paragraph" w:customStyle="1" w:styleId="titulo2">
    <w:name w:val="titulo 2"/>
    <w:basedOn w:val="Normal"/>
    <w:next w:val="Normal"/>
    <w:link w:val="titulo2Char"/>
    <w:qFormat/>
    <w:rsid w:val="00811F66"/>
    <w:pPr>
      <w:keepNext/>
      <w:tabs>
        <w:tab w:val="num" w:pos="0"/>
      </w:tabs>
      <w:autoSpaceDE w:val="0"/>
      <w:autoSpaceDN w:val="0"/>
      <w:adjustRightInd w:val="0"/>
      <w:spacing w:before="240" w:after="60" w:line="280" w:lineRule="atLeast"/>
    </w:pPr>
    <w:rPr>
      <w:rFonts w:ascii="Lucida Sans" w:eastAsia="MS Mincho" w:hAnsi="Lucida Sans"/>
      <w:b/>
      <w:sz w:val="22"/>
      <w:szCs w:val="22"/>
      <w:u w:val="single"/>
      <w:lang w:val="x-none" w:eastAsia="x-none"/>
    </w:rPr>
  </w:style>
  <w:style w:type="paragraph" w:customStyle="1" w:styleId="titulo1">
    <w:name w:val="titulo 1"/>
    <w:basedOn w:val="Normal"/>
    <w:next w:val="titulo2"/>
    <w:qFormat/>
    <w:rsid w:val="00811F66"/>
    <w:pPr>
      <w:keepNext/>
      <w:numPr>
        <w:numId w:val="15"/>
      </w:numPr>
      <w:autoSpaceDE w:val="0"/>
      <w:autoSpaceDN w:val="0"/>
      <w:adjustRightInd w:val="0"/>
      <w:spacing w:before="360" w:after="360" w:line="280" w:lineRule="atLeast"/>
      <w:ind w:right="335"/>
      <w:jc w:val="center"/>
    </w:pPr>
    <w:rPr>
      <w:rFonts w:ascii="Lucida Sans" w:eastAsia="MS Mincho" w:hAnsi="Lucida Sans"/>
      <w:b/>
      <w:caps/>
      <w:sz w:val="24"/>
      <w:szCs w:val="22"/>
      <w:lang w:val="x-none" w:eastAsia="x-none"/>
    </w:rPr>
  </w:style>
  <w:style w:type="character" w:customStyle="1" w:styleId="titulo2Char">
    <w:name w:val="titulo 2 Char"/>
    <w:link w:val="titulo2"/>
    <w:rsid w:val="00811F66"/>
    <w:rPr>
      <w:rFonts w:ascii="Lucida Sans" w:eastAsia="MS Mincho" w:hAnsi="Lucida Sans" w:cs="Times New Roman"/>
      <w:b/>
      <w:u w:val="single"/>
      <w:lang w:val="x-none" w:eastAsia="x-none"/>
    </w:rPr>
  </w:style>
  <w:style w:type="paragraph" w:customStyle="1" w:styleId="titulo3">
    <w:name w:val="titulo 3"/>
    <w:basedOn w:val="Normal"/>
    <w:link w:val="titulo3Char"/>
    <w:qFormat/>
    <w:rsid w:val="00811F66"/>
    <w:pPr>
      <w:keepNext/>
      <w:numPr>
        <w:ilvl w:val="2"/>
        <w:numId w:val="15"/>
      </w:numPr>
      <w:autoSpaceDE w:val="0"/>
      <w:autoSpaceDN w:val="0"/>
      <w:adjustRightInd w:val="0"/>
      <w:spacing w:before="120" w:after="240" w:line="280" w:lineRule="atLeast"/>
    </w:pPr>
    <w:rPr>
      <w:rFonts w:ascii="Lucida Bright" w:eastAsia="MS Mincho" w:hAnsi="Lucida Bright"/>
      <w:sz w:val="22"/>
      <w:szCs w:val="22"/>
      <w:lang w:val="x-none" w:eastAsia="x-none"/>
    </w:rPr>
  </w:style>
  <w:style w:type="paragraph" w:customStyle="1" w:styleId="titulo4">
    <w:name w:val="titulo 4"/>
    <w:basedOn w:val="Normal"/>
    <w:link w:val="titulo4Char"/>
    <w:qFormat/>
    <w:rsid w:val="00811F66"/>
    <w:pPr>
      <w:keepNext/>
      <w:numPr>
        <w:ilvl w:val="3"/>
        <w:numId w:val="15"/>
      </w:numPr>
      <w:autoSpaceDE w:val="0"/>
      <w:autoSpaceDN w:val="0"/>
      <w:adjustRightInd w:val="0"/>
      <w:spacing w:before="120" w:after="240" w:line="280" w:lineRule="atLeast"/>
    </w:pPr>
    <w:rPr>
      <w:rFonts w:ascii="Lucida Bright" w:eastAsia="MS Mincho" w:hAnsi="Lucida Bright"/>
      <w:sz w:val="22"/>
      <w:szCs w:val="22"/>
      <w:lang w:val="x-none" w:eastAsia="x-none"/>
    </w:rPr>
  </w:style>
  <w:style w:type="character" w:customStyle="1" w:styleId="titulo3Char">
    <w:name w:val="titulo 3 Char"/>
    <w:link w:val="titulo3"/>
    <w:rsid w:val="00811F66"/>
    <w:rPr>
      <w:rFonts w:ascii="Lucida Bright" w:eastAsia="MS Mincho" w:hAnsi="Lucida Bright" w:cs="Times New Roman"/>
      <w:lang w:val="x-none" w:eastAsia="x-none"/>
    </w:rPr>
  </w:style>
  <w:style w:type="paragraph" w:customStyle="1" w:styleId="titulo5">
    <w:name w:val="titulo 5"/>
    <w:basedOn w:val="Normal"/>
    <w:qFormat/>
    <w:rsid w:val="00C55681"/>
    <w:pPr>
      <w:keepNext/>
      <w:numPr>
        <w:ilvl w:val="4"/>
        <w:numId w:val="15"/>
      </w:numPr>
      <w:autoSpaceDE w:val="0"/>
      <w:autoSpaceDN w:val="0"/>
      <w:adjustRightInd w:val="0"/>
      <w:spacing w:line="280" w:lineRule="atLeast"/>
    </w:pPr>
    <w:rPr>
      <w:rFonts w:ascii="Lucida Bright" w:eastAsia="MS Mincho" w:hAnsi="Lucida Bright"/>
      <w:sz w:val="22"/>
      <w:szCs w:val="22"/>
      <w:lang w:val="x-none" w:eastAsia="x-none"/>
    </w:rPr>
  </w:style>
  <w:style w:type="paragraph" w:customStyle="1" w:styleId="STDTextoDois-Quatro">
    <w:name w:val="STD Texto Dois-Quatro"/>
    <w:basedOn w:val="Normal"/>
    <w:rsid w:val="00C55681"/>
    <w:pPr>
      <w:autoSpaceDE w:val="0"/>
      <w:autoSpaceDN w:val="0"/>
      <w:adjustRightInd w:val="0"/>
      <w:spacing w:before="240" w:line="240" w:lineRule="exact"/>
      <w:ind w:left="471"/>
    </w:pPr>
    <w:rPr>
      <w:rFonts w:ascii="Arial" w:hAnsi="Arial"/>
      <w:szCs w:val="24"/>
    </w:rPr>
  </w:style>
  <w:style w:type="paragraph" w:customStyle="1" w:styleId="CTTCorpodeTexto">
    <w:name w:val="CTT_Corpo de Texto"/>
    <w:basedOn w:val="Normal"/>
    <w:qFormat/>
    <w:locked/>
    <w:rsid w:val="00811F66"/>
    <w:pPr>
      <w:autoSpaceDE w:val="0"/>
      <w:autoSpaceDN w:val="0"/>
      <w:adjustRightInd w:val="0"/>
      <w:spacing w:before="240" w:after="240" w:line="300" w:lineRule="exact"/>
    </w:pPr>
    <w:rPr>
      <w:rFonts w:eastAsia="Calibri"/>
      <w:sz w:val="24"/>
      <w:szCs w:val="24"/>
      <w:lang w:eastAsia="en-US"/>
    </w:rPr>
  </w:style>
  <w:style w:type="character" w:customStyle="1" w:styleId="Level3Char">
    <w:name w:val="Level 3 Char"/>
    <w:link w:val="Level3"/>
    <w:locked/>
    <w:rsid w:val="00811F66"/>
    <w:rPr>
      <w:rFonts w:ascii="Tahoma" w:eastAsia="Times New Roman" w:hAnsi="Tahoma" w:cs="Times New Roman"/>
      <w:kern w:val="20"/>
      <w:sz w:val="20"/>
      <w:szCs w:val="28"/>
    </w:rPr>
  </w:style>
  <w:style w:type="table" w:styleId="TabeladeGrade2-nfase3">
    <w:name w:val="Grid Table 2 Accent 3"/>
    <w:basedOn w:val="Tabelanormal"/>
    <w:uiPriority w:val="47"/>
    <w:rsid w:val="00415E2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odyText31">
    <w:name w:val="Body Text 31"/>
    <w:basedOn w:val="Normal"/>
    <w:rsid w:val="00BA651E"/>
    <w:pPr>
      <w:overflowPunct w:val="0"/>
      <w:autoSpaceDE w:val="0"/>
      <w:autoSpaceDN w:val="0"/>
      <w:adjustRightInd w:val="0"/>
      <w:spacing w:line="300" w:lineRule="exact"/>
      <w:ind w:right="-999"/>
      <w:jc w:val="center"/>
      <w:textAlignment w:val="baseline"/>
    </w:pPr>
    <w:rPr>
      <w:rFonts w:ascii="Arial" w:hAnsi="Arial"/>
      <w:b/>
      <w:sz w:val="24"/>
      <w:lang w:eastAsia="en-US"/>
    </w:rPr>
  </w:style>
  <w:style w:type="paragraph" w:customStyle="1" w:styleId="0B">
    <w:name w:val="0B"/>
    <w:rsid w:val="00BA651E"/>
    <w:pPr>
      <w:widowControl w:val="0"/>
      <w:tabs>
        <w:tab w:val="left" w:pos="7655"/>
      </w:tabs>
      <w:spacing w:after="0" w:line="360" w:lineRule="auto"/>
      <w:jc w:val="both"/>
    </w:pPr>
    <w:rPr>
      <w:rFonts w:ascii="Arial" w:eastAsia="Times New Roman" w:hAnsi="Arial" w:cs="Times New Roman"/>
      <w:noProof/>
      <w:szCs w:val="20"/>
      <w:lang w:eastAsia="pt-BR"/>
    </w:rPr>
  </w:style>
  <w:style w:type="paragraph" w:customStyle="1" w:styleId="5">
    <w:name w:val="5"/>
    <w:rsid w:val="00BA651E"/>
    <w:pPr>
      <w:tabs>
        <w:tab w:val="left" w:pos="5103"/>
      </w:tabs>
      <w:spacing w:after="0" w:line="360" w:lineRule="auto"/>
      <w:jc w:val="both"/>
    </w:pPr>
    <w:rPr>
      <w:rFonts w:ascii="Arial" w:eastAsia="Times New Roman" w:hAnsi="Arial" w:cs="Times New Roman"/>
      <w:szCs w:val="20"/>
      <w:lang w:eastAsia="pt-BR"/>
    </w:rPr>
  </w:style>
  <w:style w:type="paragraph" w:customStyle="1" w:styleId="61">
    <w:name w:val="61"/>
    <w:basedOn w:val="Normal"/>
    <w:rsid w:val="00BA651E"/>
    <w:pPr>
      <w:framePr w:w="3969" w:hSpace="567" w:wrap="around" w:vAnchor="text" w:hAnchor="text" w:y="1"/>
      <w:tabs>
        <w:tab w:val="left" w:pos="5103"/>
      </w:tabs>
      <w:spacing w:line="360" w:lineRule="auto"/>
      <w:ind w:left="567" w:hanging="567"/>
    </w:pPr>
    <w:rPr>
      <w:rFonts w:ascii="Arial" w:hAnsi="Arial"/>
      <w:b/>
      <w:sz w:val="22"/>
      <w:u w:val="single"/>
    </w:rPr>
  </w:style>
  <w:style w:type="paragraph" w:customStyle="1" w:styleId="Estilo">
    <w:name w:val="Estilo"/>
    <w:basedOn w:val="Normal"/>
    <w:rsid w:val="00BA651E"/>
    <w:pPr>
      <w:widowControl w:val="0"/>
      <w:autoSpaceDE w:val="0"/>
      <w:autoSpaceDN w:val="0"/>
      <w:adjustRightInd w:val="0"/>
      <w:spacing w:after="160" w:line="240" w:lineRule="exact"/>
      <w:textAlignment w:val="baseline"/>
    </w:pPr>
    <w:rPr>
      <w:szCs w:val="24"/>
      <w:lang w:val="en-US" w:eastAsia="en-US"/>
    </w:rPr>
  </w:style>
  <w:style w:type="paragraph" w:customStyle="1" w:styleId="Parties">
    <w:name w:val="Parties"/>
    <w:basedOn w:val="Normal"/>
    <w:rsid w:val="00BA651E"/>
    <w:pPr>
      <w:numPr>
        <w:numId w:val="31"/>
      </w:numPr>
      <w:spacing w:after="140" w:line="290" w:lineRule="auto"/>
    </w:pPr>
    <w:rPr>
      <w:rFonts w:ascii="Arial" w:hAnsi="Arial"/>
      <w:kern w:val="20"/>
      <w:szCs w:val="24"/>
      <w:lang w:val="en-GB" w:eastAsia="en-US"/>
    </w:rPr>
  </w:style>
  <w:style w:type="paragraph" w:customStyle="1" w:styleId="Recitals">
    <w:name w:val="Recitals"/>
    <w:basedOn w:val="Normal"/>
    <w:rsid w:val="00BA651E"/>
    <w:pPr>
      <w:numPr>
        <w:numId w:val="32"/>
      </w:numPr>
      <w:spacing w:after="140" w:line="290" w:lineRule="auto"/>
    </w:pPr>
    <w:rPr>
      <w:rFonts w:ascii="Arial" w:hAnsi="Arial"/>
      <w:kern w:val="20"/>
      <w:szCs w:val="24"/>
      <w:lang w:val="en-GB" w:eastAsia="en-US"/>
    </w:rPr>
  </w:style>
  <w:style w:type="paragraph" w:customStyle="1" w:styleId="Level7">
    <w:name w:val="Level 7"/>
    <w:basedOn w:val="Normal"/>
    <w:rsid w:val="00BA651E"/>
    <w:pPr>
      <w:tabs>
        <w:tab w:val="num" w:pos="3969"/>
      </w:tabs>
      <w:spacing w:after="140" w:line="290" w:lineRule="auto"/>
      <w:ind w:left="3969" w:hanging="680"/>
      <w:outlineLvl w:val="6"/>
    </w:pPr>
    <w:rPr>
      <w:rFonts w:ascii="Arial" w:hAnsi="Arial"/>
      <w:kern w:val="20"/>
      <w:szCs w:val="24"/>
      <w:lang w:val="en-GB" w:eastAsia="en-US"/>
    </w:rPr>
  </w:style>
  <w:style w:type="paragraph" w:customStyle="1" w:styleId="Level8">
    <w:name w:val="Level 8"/>
    <w:basedOn w:val="Normal"/>
    <w:rsid w:val="00BA651E"/>
    <w:pPr>
      <w:tabs>
        <w:tab w:val="num" w:pos="3969"/>
      </w:tabs>
      <w:spacing w:after="140" w:line="290" w:lineRule="auto"/>
      <w:ind w:left="3969" w:hanging="680"/>
      <w:outlineLvl w:val="7"/>
    </w:pPr>
    <w:rPr>
      <w:rFonts w:ascii="Arial" w:hAnsi="Arial"/>
      <w:kern w:val="20"/>
      <w:szCs w:val="24"/>
      <w:lang w:val="en-GB" w:eastAsia="en-US"/>
    </w:rPr>
  </w:style>
  <w:style w:type="paragraph" w:customStyle="1" w:styleId="Level9">
    <w:name w:val="Level 9"/>
    <w:basedOn w:val="Normal"/>
    <w:rsid w:val="00BA651E"/>
    <w:pPr>
      <w:tabs>
        <w:tab w:val="num" w:pos="3969"/>
      </w:tabs>
      <w:spacing w:after="140" w:line="290" w:lineRule="auto"/>
      <w:ind w:left="3969" w:hanging="680"/>
      <w:outlineLvl w:val="8"/>
    </w:pPr>
    <w:rPr>
      <w:rFonts w:ascii="Arial" w:hAnsi="Arial"/>
      <w:kern w:val="20"/>
      <w:szCs w:val="24"/>
      <w:lang w:val="en-GB" w:eastAsia="en-US"/>
    </w:rPr>
  </w:style>
  <w:style w:type="paragraph" w:customStyle="1" w:styleId="alpha3">
    <w:name w:val="alpha 3"/>
    <w:basedOn w:val="Normal"/>
    <w:rsid w:val="00BA651E"/>
    <w:pPr>
      <w:numPr>
        <w:numId w:val="33"/>
      </w:numPr>
      <w:spacing w:after="140" w:line="290" w:lineRule="auto"/>
    </w:pPr>
    <w:rPr>
      <w:rFonts w:ascii="Arial" w:hAnsi="Arial"/>
      <w:kern w:val="20"/>
      <w:lang w:val="en-GB" w:eastAsia="en-US"/>
    </w:rPr>
  </w:style>
  <w:style w:type="paragraph" w:customStyle="1" w:styleId="Head">
    <w:name w:val="Head"/>
    <w:basedOn w:val="Normal"/>
    <w:next w:val="Body"/>
    <w:rsid w:val="00BA651E"/>
    <w:pPr>
      <w:keepNext/>
      <w:spacing w:before="280" w:after="140" w:line="290" w:lineRule="auto"/>
      <w:outlineLvl w:val="0"/>
    </w:pPr>
    <w:rPr>
      <w:rFonts w:ascii="Arial" w:hAnsi="Arial"/>
      <w:b/>
      <w:kern w:val="23"/>
      <w:sz w:val="23"/>
      <w:szCs w:val="24"/>
      <w:lang w:val="en-GB" w:eastAsia="en-US"/>
    </w:rPr>
  </w:style>
  <w:style w:type="paragraph" w:customStyle="1" w:styleId="ListParagraph1">
    <w:name w:val="List Paragraph1"/>
    <w:basedOn w:val="Normal"/>
    <w:qFormat/>
    <w:rsid w:val="00BA651E"/>
    <w:pPr>
      <w:keepNext/>
      <w:spacing w:line="280" w:lineRule="atLeast"/>
      <w:ind w:left="720"/>
    </w:pPr>
    <w:rPr>
      <w:rFonts w:ascii="Lucida Bright" w:hAnsi="Lucida Bright"/>
      <w:sz w:val="22"/>
      <w:szCs w:val="22"/>
      <w:lang w:val="en-US"/>
    </w:rPr>
  </w:style>
  <w:style w:type="paragraph" w:customStyle="1" w:styleId="alpha5">
    <w:name w:val="alpha 5"/>
    <w:basedOn w:val="Normal"/>
    <w:rsid w:val="00BA651E"/>
    <w:pPr>
      <w:numPr>
        <w:numId w:val="34"/>
      </w:numPr>
      <w:spacing w:after="140" w:line="290" w:lineRule="auto"/>
    </w:pPr>
    <w:rPr>
      <w:rFonts w:ascii="Arial" w:hAnsi="Arial"/>
      <w:kern w:val="20"/>
      <w:lang w:val="en-GB" w:eastAsia="en-US"/>
    </w:rPr>
  </w:style>
  <w:style w:type="paragraph" w:customStyle="1" w:styleId="ListaColorida-nfase11">
    <w:name w:val="Lista Colorida - Ênfase 11"/>
    <w:basedOn w:val="Normal"/>
    <w:uiPriority w:val="34"/>
    <w:qFormat/>
    <w:rsid w:val="00BA651E"/>
    <w:pPr>
      <w:spacing w:line="300" w:lineRule="exact"/>
      <w:ind w:left="708"/>
    </w:pPr>
  </w:style>
  <w:style w:type="paragraph" w:customStyle="1" w:styleId="Normaltopicos">
    <w:name w:val="Normal (topicos)"/>
    <w:basedOn w:val="Normal"/>
    <w:link w:val="NormaltopicosChar"/>
    <w:qFormat/>
    <w:rsid w:val="00BA651E"/>
    <w:pPr>
      <w:keepNext/>
      <w:numPr>
        <w:numId w:val="35"/>
      </w:numPr>
      <w:autoSpaceDE w:val="0"/>
      <w:autoSpaceDN w:val="0"/>
      <w:adjustRightInd w:val="0"/>
      <w:spacing w:after="120" w:line="280" w:lineRule="atLeast"/>
    </w:pPr>
    <w:rPr>
      <w:rFonts w:ascii="Lucida Bright" w:hAnsi="Lucida Bright"/>
      <w:sz w:val="22"/>
      <w:szCs w:val="22"/>
      <w:lang w:val="x-none" w:eastAsia="x-none"/>
    </w:rPr>
  </w:style>
  <w:style w:type="character" w:customStyle="1" w:styleId="NormaltopicosChar">
    <w:name w:val="Normal (topicos) Char"/>
    <w:link w:val="Normaltopicos"/>
    <w:rsid w:val="00BA651E"/>
    <w:rPr>
      <w:rFonts w:ascii="Lucida Bright" w:eastAsia="Times New Roman" w:hAnsi="Lucida Bright" w:cs="Times New Roman"/>
      <w:lang w:val="x-none" w:eastAsia="x-none"/>
    </w:rPr>
  </w:style>
  <w:style w:type="paragraph" w:customStyle="1" w:styleId="Normalnornalnormaledilteercecr">
    <w:name w:val="Normal.nornal.normal.edilte.erc.ecr"/>
    <w:rsid w:val="00BA651E"/>
    <w:pPr>
      <w:widowControl w:val="0"/>
      <w:tabs>
        <w:tab w:val="left" w:pos="720"/>
      </w:tabs>
      <w:spacing w:after="0" w:line="240" w:lineRule="auto"/>
    </w:pPr>
    <w:rPr>
      <w:rFonts w:ascii="Times New Roman" w:eastAsia="Times New Roman" w:hAnsi="Times New Roman" w:cs="Times New Roman"/>
      <w:sz w:val="24"/>
      <w:szCs w:val="20"/>
      <w:lang w:eastAsia="pt-BR"/>
    </w:rPr>
  </w:style>
  <w:style w:type="character" w:customStyle="1" w:styleId="MenoPendente1">
    <w:name w:val="Menção Pendente1"/>
    <w:basedOn w:val="Fontepargpadro"/>
    <w:uiPriority w:val="99"/>
    <w:semiHidden/>
    <w:unhideWhenUsed/>
    <w:rsid w:val="00BA651E"/>
    <w:rPr>
      <w:color w:val="605E5C"/>
      <w:shd w:val="clear" w:color="auto" w:fill="E1DFDD"/>
    </w:rPr>
  </w:style>
  <w:style w:type="character" w:customStyle="1" w:styleId="MenoPendente2">
    <w:name w:val="Menção Pendente2"/>
    <w:basedOn w:val="Fontepargpadro"/>
    <w:uiPriority w:val="99"/>
    <w:semiHidden/>
    <w:unhideWhenUsed/>
    <w:rsid w:val="00BA651E"/>
    <w:rPr>
      <w:color w:val="605E5C"/>
      <w:shd w:val="clear" w:color="auto" w:fill="E1DFDD"/>
    </w:rPr>
  </w:style>
  <w:style w:type="character" w:customStyle="1" w:styleId="MenoPendente3">
    <w:name w:val="Menção Pendente3"/>
    <w:basedOn w:val="Fontepargpadro"/>
    <w:uiPriority w:val="99"/>
    <w:semiHidden/>
    <w:unhideWhenUsed/>
    <w:rsid w:val="00BA651E"/>
    <w:rPr>
      <w:color w:val="605E5C"/>
      <w:shd w:val="clear" w:color="auto" w:fill="E1DFDD"/>
    </w:rPr>
  </w:style>
  <w:style w:type="paragraph" w:customStyle="1" w:styleId="NormalNormalDOT">
    <w:name w:val="Normal.Normal.DOT"/>
    <w:rsid w:val="006B3CB1"/>
    <w:pPr>
      <w:spacing w:after="0" w:line="240" w:lineRule="auto"/>
    </w:pPr>
    <w:rPr>
      <w:rFonts w:ascii="Times New Roman" w:eastAsia="Times New Roman" w:hAnsi="Times New Roman" w:cs="Times New Roman"/>
      <w:sz w:val="24"/>
      <w:szCs w:val="20"/>
      <w:lang w:eastAsia="pt-BR"/>
    </w:rPr>
  </w:style>
  <w:style w:type="character" w:customStyle="1" w:styleId="titulo4Char">
    <w:name w:val="titulo 4 Char"/>
    <w:link w:val="titulo4"/>
    <w:rsid w:val="006B3CB1"/>
    <w:rPr>
      <w:rFonts w:ascii="Lucida Bright" w:eastAsia="MS Mincho" w:hAnsi="Lucida Bright" w:cs="Times New Roman"/>
      <w:lang w:val="x-none" w:eastAsia="x-none"/>
    </w:rPr>
  </w:style>
  <w:style w:type="paragraph" w:customStyle="1" w:styleId="alpha1">
    <w:name w:val="alpha 1"/>
    <w:basedOn w:val="Normal"/>
    <w:rsid w:val="006B3CB1"/>
    <w:pPr>
      <w:numPr>
        <w:numId w:val="48"/>
      </w:numPr>
      <w:spacing w:after="140" w:line="290" w:lineRule="auto"/>
    </w:pPr>
    <w:rPr>
      <w:rFonts w:ascii="Arial" w:hAnsi="Arial"/>
      <w:kern w:val="20"/>
      <w:lang w:val="en-GB" w:eastAsia="en-US"/>
    </w:rPr>
  </w:style>
  <w:style w:type="paragraph" w:customStyle="1" w:styleId="bullet4">
    <w:name w:val="bullet 4"/>
    <w:basedOn w:val="Normal"/>
    <w:rsid w:val="006B3CB1"/>
    <w:pPr>
      <w:numPr>
        <w:numId w:val="47"/>
      </w:numPr>
      <w:spacing w:after="140" w:line="290" w:lineRule="auto"/>
    </w:pPr>
    <w:rPr>
      <w:rFonts w:ascii="Arial" w:hAnsi="Arial"/>
      <w:kern w:val="20"/>
      <w:szCs w:val="24"/>
      <w:lang w:val="en-GB" w:eastAsia="en-US"/>
    </w:rPr>
  </w:style>
  <w:style w:type="paragraph" w:customStyle="1" w:styleId="ax">
    <w:name w:val="a.x)"/>
    <w:rsid w:val="006B3CB1"/>
    <w:pPr>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link w:val="BNDESChar"/>
    <w:rsid w:val="006B3CB1"/>
    <w:pPr>
      <w:spacing w:line="240" w:lineRule="auto"/>
    </w:pPr>
    <w:rPr>
      <w:rFonts w:ascii="Times New Roman" w:hAnsi="Times New Roman"/>
      <w:sz w:val="24"/>
      <w:szCs w:val="24"/>
      <w:lang w:val="x-none" w:eastAsia="x-none"/>
    </w:rPr>
  </w:style>
  <w:style w:type="character" w:customStyle="1" w:styleId="BNDESChar">
    <w:name w:val="BNDES Char"/>
    <w:link w:val="BNDES"/>
    <w:rsid w:val="006B3CB1"/>
    <w:rPr>
      <w:rFonts w:ascii="Times New Roman" w:eastAsia="Times New Roman" w:hAnsi="Times New Roman" w:cs="Times New Roman"/>
      <w:sz w:val="24"/>
      <w:szCs w:val="24"/>
      <w:lang w:val="x-none" w:eastAsia="x-none"/>
    </w:rPr>
  </w:style>
  <w:style w:type="paragraph" w:customStyle="1" w:styleId="recitals0">
    <w:name w:val="recitals"/>
    <w:basedOn w:val="Normal"/>
    <w:rsid w:val="006B3CB1"/>
    <w:pPr>
      <w:spacing w:after="140"/>
    </w:pPr>
    <w:rPr>
      <w:rFonts w:ascii="Arial" w:eastAsiaTheme="minorHAnsi" w:hAnsi="Arial" w:cs="Arial"/>
    </w:rPr>
  </w:style>
  <w:style w:type="paragraph" w:customStyle="1" w:styleId="Pargrafo1">
    <w:name w:val="Parágrafo 1"/>
    <w:uiPriority w:val="99"/>
    <w:rsid w:val="006B3CB1"/>
    <w:pPr>
      <w:widowControl w:val="0"/>
      <w:autoSpaceDE w:val="0"/>
      <w:autoSpaceDN w:val="0"/>
      <w:adjustRightInd w:val="0"/>
      <w:spacing w:after="0" w:line="240" w:lineRule="exact"/>
      <w:jc w:val="both"/>
    </w:pPr>
    <w:rPr>
      <w:rFonts w:ascii="Courier" w:eastAsia="Times New Roman" w:hAnsi="Courier" w:cs="Courier"/>
      <w:sz w:val="24"/>
      <w:szCs w:val="24"/>
      <w:lang w:val="pt-PT" w:eastAsia="pt-BR"/>
    </w:rPr>
  </w:style>
  <w:style w:type="paragraph" w:customStyle="1" w:styleId="Titulodaon">
    <w:name w:val="Titulo da on"/>
    <w:basedOn w:val="BNDES"/>
    <w:uiPriority w:val="99"/>
    <w:rsid w:val="006B3CB1"/>
    <w:pPr>
      <w:widowControl w:val="0"/>
      <w:tabs>
        <w:tab w:val="left" w:pos="1134"/>
        <w:tab w:val="left" w:pos="1701"/>
        <w:tab w:val="left" w:pos="4820"/>
        <w:tab w:val="right" w:pos="9072"/>
      </w:tabs>
      <w:autoSpaceDE w:val="0"/>
      <w:autoSpaceDN w:val="0"/>
      <w:adjustRightInd w:val="0"/>
      <w:spacing w:before="480" w:after="240"/>
    </w:pPr>
    <w:rPr>
      <w:rFonts w:ascii="Arial" w:hAnsi="Arial" w:cs="Arial"/>
      <w:b/>
      <w:bCs/>
      <w:caps/>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40357">
      <w:bodyDiv w:val="1"/>
      <w:marLeft w:val="0"/>
      <w:marRight w:val="0"/>
      <w:marTop w:val="0"/>
      <w:marBottom w:val="0"/>
      <w:divBdr>
        <w:top w:val="none" w:sz="0" w:space="0" w:color="auto"/>
        <w:left w:val="none" w:sz="0" w:space="0" w:color="auto"/>
        <w:bottom w:val="none" w:sz="0" w:space="0" w:color="auto"/>
        <w:right w:val="none" w:sz="0" w:space="0" w:color="auto"/>
      </w:divBdr>
    </w:div>
    <w:div w:id="1641809060">
      <w:bodyDiv w:val="1"/>
      <w:marLeft w:val="0"/>
      <w:marRight w:val="0"/>
      <w:marTop w:val="0"/>
      <w:marBottom w:val="0"/>
      <w:divBdr>
        <w:top w:val="none" w:sz="0" w:space="0" w:color="auto"/>
        <w:left w:val="none" w:sz="0" w:space="0" w:color="auto"/>
        <w:bottom w:val="none" w:sz="0" w:space="0" w:color="auto"/>
        <w:right w:val="none" w:sz="0" w:space="0" w:color="auto"/>
      </w:divBdr>
    </w:div>
    <w:div w:id="175770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6.wmf"/><Relationship Id="rId42" Type="http://schemas.openxmlformats.org/officeDocument/2006/relationships/hyperlink" Target="mailto:investidores@brasilpch.com.br" TargetMode="External"/><Relationship Id="rId47" Type="http://schemas.openxmlformats.org/officeDocument/2006/relationships/hyperlink" Target="mailto:investidores@brasilpch.com.br" TargetMode="External"/><Relationship Id="rId63" Type="http://schemas.openxmlformats.org/officeDocument/2006/relationships/hyperlink" Target="mailto:investidores@brasilpch.com.br" TargetMode="External"/><Relationship Id="rId68" Type="http://schemas.openxmlformats.org/officeDocument/2006/relationships/hyperlink" Target="mailto:investidores@brasilpch.com.br" TargetMode="External"/><Relationship Id="rId84" Type="http://schemas.microsoft.com/office/2011/relationships/people" Target="people.xml"/><Relationship Id="rId16" Type="http://schemas.openxmlformats.org/officeDocument/2006/relationships/oleObject" Target="embeddings/oleObject1.bin"/><Relationship Id="rId11" Type="http://schemas.openxmlformats.org/officeDocument/2006/relationships/header" Target="header3.xml"/><Relationship Id="rId32" Type="http://schemas.openxmlformats.org/officeDocument/2006/relationships/footer" Target="footer5.xml"/><Relationship Id="rId37" Type="http://schemas.openxmlformats.org/officeDocument/2006/relationships/header" Target="header6.xml"/><Relationship Id="rId53" Type="http://schemas.openxmlformats.org/officeDocument/2006/relationships/hyperlink" Target="mailto:investidores@brasilpch.com.br" TargetMode="External"/><Relationship Id="rId58" Type="http://schemas.openxmlformats.org/officeDocument/2006/relationships/header" Target="header9.xml"/><Relationship Id="rId74" Type="http://schemas.openxmlformats.org/officeDocument/2006/relationships/hyperlink" Target="mailto:investidores@brasilpch.com.br" TargetMode="External"/><Relationship Id="rId79" Type="http://schemas.openxmlformats.org/officeDocument/2006/relationships/footer" Target="footer16.xml"/><Relationship Id="rId5" Type="http://schemas.openxmlformats.org/officeDocument/2006/relationships/footnotes" Target="footnotes.xml"/><Relationship Id="rId19" Type="http://schemas.openxmlformats.org/officeDocument/2006/relationships/image" Target="media/image5.wmf"/><Relationship Id="rId14" Type="http://schemas.openxmlformats.org/officeDocument/2006/relationships/image" Target="media/image2.emf"/><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mailto:investidores@brasilpch.com.br" TargetMode="External"/><Relationship Id="rId35" Type="http://schemas.openxmlformats.org/officeDocument/2006/relationships/footer" Target="footer6.xml"/><Relationship Id="rId43" Type="http://schemas.openxmlformats.org/officeDocument/2006/relationships/hyperlink" Target="mailto:investidores@brasilpch.com.br" TargetMode="External"/><Relationship Id="rId48" Type="http://schemas.openxmlformats.org/officeDocument/2006/relationships/hyperlink" Target="mailto:investidores@brasilpch.com.br" TargetMode="External"/><Relationship Id="rId56" Type="http://schemas.openxmlformats.org/officeDocument/2006/relationships/footer" Target="footer9.xml"/><Relationship Id="rId64" Type="http://schemas.openxmlformats.org/officeDocument/2006/relationships/hyperlink" Target="mailto:investidores@brasilpch.com.br" TargetMode="External"/><Relationship Id="rId69" Type="http://schemas.openxmlformats.org/officeDocument/2006/relationships/hyperlink" Target="mailto:investidores@brasilpch.com.br" TargetMode="External"/><Relationship Id="rId77" Type="http://schemas.openxmlformats.org/officeDocument/2006/relationships/footer" Target="footer14.xml"/><Relationship Id="rId8" Type="http://schemas.openxmlformats.org/officeDocument/2006/relationships/header" Target="header2.xml"/><Relationship Id="rId51" Type="http://schemas.openxmlformats.org/officeDocument/2006/relationships/hyperlink" Target="mailto:investidores@brasilpch.com.br" TargetMode="External"/><Relationship Id="rId72" Type="http://schemas.openxmlformats.org/officeDocument/2006/relationships/hyperlink" Target="mailto:investidores@brasilpch.com.br" TargetMode="External"/><Relationship Id="rId80" Type="http://schemas.openxmlformats.org/officeDocument/2006/relationships/footer" Target="footer17.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header" Target="header4.xml"/><Relationship Id="rId38" Type="http://schemas.openxmlformats.org/officeDocument/2006/relationships/footer" Target="footer8.xml"/><Relationship Id="rId46" Type="http://schemas.openxmlformats.org/officeDocument/2006/relationships/hyperlink" Target="mailto:investidores@brasilpch.com.br" TargetMode="External"/><Relationship Id="rId59" Type="http://schemas.openxmlformats.org/officeDocument/2006/relationships/footer" Target="footer11.xml"/><Relationship Id="rId67" Type="http://schemas.openxmlformats.org/officeDocument/2006/relationships/hyperlink" Target="mailto:investidores@brasilpch.com.br" TargetMode="External"/><Relationship Id="rId20" Type="http://schemas.openxmlformats.org/officeDocument/2006/relationships/oleObject" Target="embeddings/oleObject3.bin"/><Relationship Id="rId41" Type="http://schemas.openxmlformats.org/officeDocument/2006/relationships/hyperlink" Target="mailto:investidores@brasilpch.com.br" TargetMode="External"/><Relationship Id="rId54" Type="http://schemas.openxmlformats.org/officeDocument/2006/relationships/header" Target="header7.xml"/><Relationship Id="rId62" Type="http://schemas.openxmlformats.org/officeDocument/2006/relationships/hyperlink" Target="mailto:investidores@brasilpch.com.br" TargetMode="External"/><Relationship Id="rId70" Type="http://schemas.openxmlformats.org/officeDocument/2006/relationships/hyperlink" Target="mailto:investidores@brasilpch.com.br" TargetMode="External"/><Relationship Id="rId75" Type="http://schemas.openxmlformats.org/officeDocument/2006/relationships/footer" Target="footer12.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footer" Target="footer7.xml"/><Relationship Id="rId49" Type="http://schemas.openxmlformats.org/officeDocument/2006/relationships/hyperlink" Target="mailto:investidores@brasilpch.com.br" TargetMode="External"/><Relationship Id="rId57" Type="http://schemas.openxmlformats.org/officeDocument/2006/relationships/footer" Target="footer10.xml"/><Relationship Id="rId10" Type="http://schemas.openxmlformats.org/officeDocument/2006/relationships/footer" Target="footer2.xml"/><Relationship Id="rId31" Type="http://schemas.openxmlformats.org/officeDocument/2006/relationships/footer" Target="footer4.xml"/><Relationship Id="rId44" Type="http://schemas.openxmlformats.org/officeDocument/2006/relationships/hyperlink" Target="mailto:investidores@brasilpch.com.br" TargetMode="External"/><Relationship Id="rId52" Type="http://schemas.openxmlformats.org/officeDocument/2006/relationships/hyperlink" Target="mailto:investidores@brasilpch.com.br" TargetMode="External"/><Relationship Id="rId60" Type="http://schemas.openxmlformats.org/officeDocument/2006/relationships/hyperlink" Target="mailto:investidores@brasilpch.com.br" TargetMode="External"/><Relationship Id="rId65" Type="http://schemas.openxmlformats.org/officeDocument/2006/relationships/hyperlink" Target="mailto:investidores@brasilpch.com.br" TargetMode="External"/><Relationship Id="rId73" Type="http://schemas.openxmlformats.org/officeDocument/2006/relationships/hyperlink" Target="mailto:investidores@brasilpch.com.br" TargetMode="External"/><Relationship Id="rId78" Type="http://schemas.openxmlformats.org/officeDocument/2006/relationships/footer" Target="footer15.xml"/><Relationship Id="rId81"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2.bin"/><Relationship Id="rId39" Type="http://schemas.openxmlformats.org/officeDocument/2006/relationships/hyperlink" Target="mailto:investidores@brasilpch.com.br" TargetMode="External"/><Relationship Id="rId34" Type="http://schemas.openxmlformats.org/officeDocument/2006/relationships/header" Target="header5.xml"/><Relationship Id="rId50" Type="http://schemas.openxmlformats.org/officeDocument/2006/relationships/hyperlink" Target="mailto:investidores@brasilpch.com.br" TargetMode="External"/><Relationship Id="rId55" Type="http://schemas.openxmlformats.org/officeDocument/2006/relationships/header" Target="header8.xml"/><Relationship Id="rId76" Type="http://schemas.openxmlformats.org/officeDocument/2006/relationships/footer" Target="footer13.xml"/><Relationship Id="rId7" Type="http://schemas.openxmlformats.org/officeDocument/2006/relationships/header" Target="header1.xml"/><Relationship Id="rId71" Type="http://schemas.openxmlformats.org/officeDocument/2006/relationships/hyperlink" Target="mailto:investidores@brasilpch.com.br" TargetMode="External"/><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oleObject" Target="embeddings/oleObject5.bin"/><Relationship Id="rId40" Type="http://schemas.openxmlformats.org/officeDocument/2006/relationships/hyperlink" Target="mailto:investidores@brasilpch.com.br" TargetMode="External"/><Relationship Id="rId45" Type="http://schemas.openxmlformats.org/officeDocument/2006/relationships/hyperlink" Target="mailto:investidores@brasilpch.com.br" TargetMode="External"/><Relationship Id="rId66" Type="http://schemas.openxmlformats.org/officeDocument/2006/relationships/hyperlink" Target="mailto:investidores@brasilpch.com.br" TargetMode="External"/><Relationship Id="rId61" Type="http://schemas.openxmlformats.org/officeDocument/2006/relationships/hyperlink" Target="mailto:investidores@brasilpch.com.br" TargetMode="External"/><Relationship Id="rId82" Type="http://schemas.openxmlformats.org/officeDocument/2006/relationships/footer" Target="footer19.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232</Pages>
  <Words>76803</Words>
  <Characters>414740</Characters>
  <Application>Microsoft Office Word</Application>
  <DocSecurity>0</DocSecurity>
  <Lines>3456</Lines>
  <Paragraphs>981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MMSO</Company>
  <LinksUpToDate>false</LinksUpToDate>
  <CharactersWithSpaces>490562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Secaf Rebello | Machado Meyer Advogados</dc:creator>
  <cp:keywords/>
  <dc:description/>
  <cp:lastModifiedBy>Nathalia Esteves</cp:lastModifiedBy>
  <cp:revision>94</cp:revision>
  <cp:lastPrinted>2018-10-03T01:08:00Z</cp:lastPrinted>
  <dcterms:created xsi:type="dcterms:W3CDTF">2018-10-03T13:38:00Z</dcterms:created>
  <dcterms:modified xsi:type="dcterms:W3CDTF">2018-10-03T21:57:00Z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- 15170586v11 11678.2 </vt:lpwstr>
  </property>
</Properties>
</file>